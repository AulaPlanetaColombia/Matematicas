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05CBDA76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43EBE90F" w:rsidR="006D02A8" w:rsidRDefault="00374B72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1E75C826" w14:textId="77777777" w:rsidR="00374B72" w:rsidRPr="006D02A8" w:rsidRDefault="00374B72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43E468C" w14:textId="17B82184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2BB880D5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para identificar en diferentes relaciones sus conjuntos de salida y llegada</w:t>
      </w:r>
      <w:ins w:id="0" w:author="Cristhian Andres Bello Rivera" w:date="2015-04-27T16:54:00Z">
        <w:r w:rsidR="007D33F0">
          <w:rPr>
            <w:rFonts w:ascii="Times New Roman" w:hAnsi="Times New Roman" w:cs="Times New Roman"/>
            <w:color w:val="000000"/>
          </w:rPr>
          <w:t>,</w:t>
        </w:r>
      </w:ins>
      <w:del w:id="1" w:author="Cristhian Andres Bello Rivera" w:date="2015-04-27T16:54:00Z">
        <w:r w:rsidDel="007D33F0">
          <w:rPr>
            <w:rFonts w:ascii="Times New Roman" w:hAnsi="Times New Roman" w:cs="Times New Roman"/>
            <w:color w:val="000000"/>
          </w:rPr>
          <w:delText>;</w:delText>
        </w:r>
      </w:del>
      <w:r w:rsidR="00D20F9D">
        <w:rPr>
          <w:rFonts w:ascii="Times New Roman" w:hAnsi="Times New Roman" w:cs="Times New Roman"/>
          <w:color w:val="000000"/>
        </w:rPr>
        <w:t xml:space="preserve"> así como sus dominios y rangos</w:t>
      </w:r>
      <w:bookmarkStart w:id="2" w:name="_GoBack"/>
      <w:bookmarkEnd w:id="2"/>
    </w:p>
    <w:p w14:paraId="2B18F451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73530048" w:rsidR="000719EE" w:rsidRPr="000719EE" w:rsidRDefault="00211A67" w:rsidP="000719EE">
      <w:pPr>
        <w:rPr>
          <w:rFonts w:ascii="Arial" w:hAnsi="Arial" w:cs="Arial"/>
          <w:sz w:val="18"/>
          <w:szCs w:val="18"/>
        </w:rPr>
      </w:pPr>
      <w:r>
        <w:t>dominio, rango, relación, conjunto de salida, conjunto de llegada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FF84294" w14:textId="77777777" w:rsidR="00374B72" w:rsidRDefault="00374B72" w:rsidP="000719EE">
      <w:pPr>
        <w:rPr>
          <w:rFonts w:ascii="Arial" w:hAnsi="Arial" w:cs="Arial"/>
          <w:sz w:val="18"/>
          <w:szCs w:val="18"/>
        </w:rPr>
      </w:pPr>
    </w:p>
    <w:p w14:paraId="6C2B1E7A" w14:textId="42FA9E5A" w:rsidR="000719EE" w:rsidRP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</w:t>
      </w:r>
      <w:r w:rsidR="0085486D">
        <w:rPr>
          <w:rFonts w:ascii="Arial" w:hAnsi="Arial" w:cs="Arial"/>
          <w:sz w:val="18"/>
          <w:szCs w:val="18"/>
        </w:rPr>
        <w:t>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C11F3C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21EFFE1" w:rsidR="005F4C68" w:rsidRPr="005F4C68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4B4BF5" w:rsidR="002E4EE6" w:rsidRPr="00AC7496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74B72">
        <w:tc>
          <w:tcPr>
            <w:tcW w:w="2126" w:type="dxa"/>
          </w:tcPr>
          <w:p w14:paraId="5A70AAF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74B72">
        <w:tc>
          <w:tcPr>
            <w:tcW w:w="2126" w:type="dxa"/>
          </w:tcPr>
          <w:p w14:paraId="074AC8B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05ADBB17" w:rsidR="006F1FE3" w:rsidRPr="005F4C68" w:rsidRDefault="00374B72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74B72">
        <w:tc>
          <w:tcPr>
            <w:tcW w:w="2126" w:type="dxa"/>
          </w:tcPr>
          <w:p w14:paraId="0E0F34D9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76622054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</w:t>
      </w:r>
      <w:ins w:id="3" w:author="Cristhian Andres Bello Rivera" w:date="2015-04-27T16:59:00Z">
        <w:r w:rsidR="007D33F0">
          <w:rPr>
            <w:rFonts w:ascii="Arial" w:hAnsi="Arial" w:cs="Arial"/>
            <w:sz w:val="18"/>
            <w:szCs w:val="18"/>
          </w:rPr>
          <w:t>á</w:t>
        </w:r>
      </w:ins>
      <w:del w:id="4" w:author="Cristhian Andres Bello Rivera" w:date="2015-04-27T16:59:00Z">
        <w:r w:rsidDel="007D33F0">
          <w:rPr>
            <w:rFonts w:ascii="Arial" w:hAnsi="Arial" w:cs="Arial"/>
            <w:sz w:val="18"/>
            <w:szCs w:val="18"/>
          </w:rPr>
          <w:delText>a</w:delText>
        </w:r>
      </w:del>
      <w:r>
        <w:rPr>
          <w:rFonts w:ascii="Arial" w:hAnsi="Arial" w:cs="Arial"/>
          <w:sz w:val="18"/>
          <w:szCs w:val="18"/>
        </w:rPr>
        <w:t>cil</w:t>
      </w:r>
    </w:p>
    <w:p w14:paraId="737B28AF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42D8D175" w:rsidR="000719EE" w:rsidRDefault="00374B72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12E843BB" w14:textId="77777777" w:rsidR="00374B72" w:rsidRPr="00374B72" w:rsidRDefault="00374B72" w:rsidP="000719EE">
      <w:pPr>
        <w:rPr>
          <w:rFonts w:ascii="Times New Roman" w:hAnsi="Times New Roman" w:cs="Times New Roman"/>
          <w:color w:val="000000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3C4DEA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63ED34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024BF646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1B86056B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1E115A4A" w:rsidR="000719EE" w:rsidRP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1AC18128" w:rsid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73391C1" w14:textId="1FF29D16" w:rsidR="00374B72" w:rsidRPr="00792588" w:rsidRDefault="00374B72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0C849ED2" w:rsidR="000719EE" w:rsidRDefault="00ED63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27EF2118" w:rsidR="000719EE" w:rsidRDefault="00374B72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811428" w14:textId="77777777" w:rsidR="00374B72" w:rsidRPr="000719EE" w:rsidRDefault="00374B72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234CF1D7" w:rsidR="00CD0B3B" w:rsidRDefault="00374B72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rango de la relación que se presenta en la imagen es:</w:t>
      </w:r>
    </w:p>
    <w:p w14:paraId="33E9B181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4B04742" w14:textId="77777777" w:rsidR="00374B72" w:rsidRPr="009510B5" w:rsidRDefault="00374B72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3E869189" w:rsidR="00112487" w:rsidRPr="00374B72" w:rsidRDefault="00112487" w:rsidP="00374B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6E293942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09112FB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BAA6C4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7407C54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69289341" w14:textId="09EE3658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488D248" wp14:editId="28A8A749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9F5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ED20EBF" w14:textId="7F0F0C54" w:rsidR="00374B72" w:rsidRDefault="00374B72" w:rsidP="00374B72">
      <w:pPr>
        <w:rPr>
          <w:rFonts w:ascii="Arial" w:hAnsi="Arial" w:cs="Arial"/>
          <w:sz w:val="18"/>
          <w:szCs w:val="18"/>
        </w:rPr>
      </w:pPr>
      <w:r w:rsidRPr="009E47A3">
        <w:rPr>
          <w:rFonts w:ascii="Arial" w:hAnsi="Arial" w:cs="Arial"/>
          <w:sz w:val="18"/>
          <w:szCs w:val="18"/>
          <w:shd w:val="clear" w:color="auto" w:fill="F79646" w:themeFill="accent6"/>
          <w:rPrChange w:id="5" w:author="PETER UJFALUSSY" w:date="2015-04-24T12:11:00Z">
            <w:rPr>
              <w:rFonts w:ascii="Arial" w:hAnsi="Arial" w:cs="Arial"/>
              <w:sz w:val="18"/>
              <w:szCs w:val="18"/>
            </w:rPr>
          </w:rPrChange>
        </w:rPr>
        <w:t>Descripción: Modificar los diagramas sagitales para que todos los del motor tengan el mismo formato.</w:t>
      </w:r>
    </w:p>
    <w:p w14:paraId="54A609B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18C7C003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2E56E9B7" w14:textId="7E34500B" w:rsidR="00584F8B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6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2,</m:t>
        </m:r>
        <w:ins w:id="7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3}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421E006B" w14:textId="765642E7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8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2}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370CC2B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5E7DD251" w14:textId="3C1328E6" w:rsid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</m:t>
        </m:r>
        <w:ins w:id="9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b,</m:t>
        </m:r>
        <w:ins w:id="10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c,</m:t>
        </m:r>
        <w:ins w:id="11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d,</m:t>
        </m:r>
        <w:ins w:id="12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e}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2F49432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3E89FAF" w14:textId="38DBEA91" w:rsidR="00374B72" w:rsidRPr="00374B72" w:rsidRDefault="00374B72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{b,</m:t>
        </m:r>
        <w:ins w:id="13" w:author="Cristhian Andres Bello Rivera" w:date="2015-04-27T16:59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c,</m:t>
        </m:r>
        <w:ins w:id="14" w:author="Cristhian Andres Bello Rivera" w:date="2015-04-27T16:59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d}</m:t>
        </m:r>
      </m:oMath>
      <w:r w:rsidRPr="00374B72">
        <w:rPr>
          <w:rFonts w:ascii="Arial" w:hAnsi="Arial" w:cs="Arial"/>
          <w:b/>
          <w:sz w:val="18"/>
          <w:szCs w:val="18"/>
        </w:rPr>
        <w:t xml:space="preserve"> </w:t>
      </w:r>
    </w:p>
    <w:p w14:paraId="6C85B9CE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1D3FF00" w14:textId="000140D6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</m:t>
        </m:r>
        <w:ins w:id="15" w:author="Cristhian Andres Bello Rivera" w:date="2015-04-27T16:59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6788DB4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0F3CD13" w14:textId="1369E2E6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presenta en la imagen es:</w:t>
      </w:r>
    </w:p>
    <w:p w14:paraId="11952E94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5B8B9DF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5F119514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0325B35" w14:textId="77777777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04519B9" w14:textId="6F45B5F2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5783000B" wp14:editId="70184CC3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773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6E1EF4D" w14:textId="77777777" w:rsidR="00374B72" w:rsidRDefault="00374B72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6A7B33D" w14:textId="2B9BF81D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16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2,</m:t>
        </m:r>
        <w:ins w:id="17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3,</m:t>
        </m:r>
        <w:ins w:id="18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4}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A943508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2C346DA" w14:textId="41A002FC" w:rsidR="00374B72" w:rsidRPr="006C508A" w:rsidRDefault="006C508A" w:rsidP="00374B7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{2,</m:t>
        </m:r>
        <w:ins w:id="19" w:author="Cristhian Andres Bello Rivera" w:date="2015-04-27T17:00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w:del w:id="20" w:author="Cristhian Andres Bello Rivera" w:date="2015-04-27T17:00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3}</m:t>
          </m:r>
        </w:del>
        <w:ins w:id="21" w:author="Cristhian Andres Bello Rivera" w:date="2015-04-27T17:00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3}</m:t>
          </m:r>
        </w:ins>
      </m:oMath>
      <w:r w:rsidR="00374B72"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5881F5F5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0CC58CE7" w14:textId="366E526C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</m:t>
        </m:r>
        <w:ins w:id="22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b,</m:t>
        </m:r>
        <w:ins w:id="23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c,</m:t>
        </m:r>
        <w:ins w:id="24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1BB25AE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53A13AAF" w14:textId="70B6637C" w:rsidR="00374B72" w:rsidRPr="006C508A" w:rsidRDefault="006C508A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25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4}</m:t>
        </m:r>
      </m:oMath>
      <w:r w:rsidR="00374B72" w:rsidRPr="006C508A">
        <w:rPr>
          <w:rFonts w:ascii="Arial" w:hAnsi="Arial" w:cs="Arial"/>
          <w:sz w:val="18"/>
          <w:szCs w:val="18"/>
        </w:rPr>
        <w:t xml:space="preserve"> </w:t>
      </w:r>
    </w:p>
    <w:p w14:paraId="6B55276F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CD6C1B0" w14:textId="6143EF1B" w:rsidR="00374B72" w:rsidRP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</m:t>
        </m:r>
        <w:ins w:id="26" w:author="Cristhian Andres Bello Rivera" w:date="2015-04-27T17:00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264F8C1" w14:textId="77777777" w:rsidR="00374B72" w:rsidRPr="007F74EA" w:rsidRDefault="00374B72" w:rsidP="00DE2253">
      <w:pPr>
        <w:rPr>
          <w:rFonts w:ascii="Arial" w:hAnsi="Arial" w:cs="Arial"/>
          <w:sz w:val="18"/>
          <w:szCs w:val="18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7839EB1" w14:textId="36DBA2E0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imagen es:</w:t>
      </w:r>
    </w:p>
    <w:p w14:paraId="63C5D079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0B9919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1907E60F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812EC81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4DADBDB6" w14:textId="77777777" w:rsidR="006C508A" w:rsidRDefault="006C508A" w:rsidP="006C508A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3034C8FE" wp14:editId="740F72CA">
            <wp:extent cx="2540000" cy="203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F027" w14:textId="1D53BADF" w:rsidR="00C531DB" w:rsidRPr="007F74EA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EF35BD9" w14:textId="2A8650A0" w:rsidR="006C508A" w:rsidRPr="006C508A" w:rsidRDefault="006C508A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{1,</m:t>
        </m:r>
        <w:ins w:id="27" w:author="Cristhian Andres Bello Rivera" w:date="2015-04-27T17:01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2,</m:t>
        </m:r>
        <w:ins w:id="28" w:author="Cristhian Andres Bello Rivera" w:date="2015-04-27T17:01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3,</m:t>
        </m:r>
        <w:ins w:id="29" w:author="Cristhian Andres Bello Rivera" w:date="2015-04-27T17:01:00Z"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4}</m:t>
        </m:r>
      </m:oMath>
      <w:r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291753F9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EFD3D83" w14:textId="50015EA6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{2, 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542DC46C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AD54A8F" w14:textId="50227A0E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</m:t>
        </m:r>
        <w:ins w:id="30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b,</m:t>
        </m:r>
        <w:ins w:id="31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c,</m:t>
        </m:r>
        <w:ins w:id="32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39A3C4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F07FC43" w14:textId="44FC22F6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33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4}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60656935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D821269" w14:textId="77777777" w:rsidR="006C508A" w:rsidRPr="00374B72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w:lastRenderedPageBreak/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70A0DB9" w14:textId="1FC5D8AA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llegada de la relación que se muestr</w:t>
      </w:r>
      <w:r w:rsidR="006238DC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en la imagen es:</w:t>
      </w:r>
    </w:p>
    <w:p w14:paraId="2E56D910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EA2D50A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DDBB4F2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D2073D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4ADB3207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561B037E" w14:textId="491AA5F5" w:rsidR="006C508A" w:rsidRPr="0072270A" w:rsidRDefault="00126C97" w:rsidP="00C531DB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1C8540A" wp14:editId="31A95B27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4C52EC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58219829" w:rsidR="00C531DB" w:rsidRDefault="00C531DB" w:rsidP="006C508A">
      <w:pPr>
        <w:ind w:left="426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3225EF3" w14:textId="2DD8FC60" w:rsidR="006C508A" w:rsidRPr="00126C97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34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2,</m:t>
        </m:r>
        <w:ins w:id="35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3}</m:t>
        </m:r>
      </m:oMath>
      <w:r w:rsidR="006C508A" w:rsidRPr="00126C97">
        <w:rPr>
          <w:rFonts w:ascii="Arial" w:hAnsi="Arial" w:cs="Arial"/>
          <w:sz w:val="18"/>
          <w:szCs w:val="18"/>
        </w:rPr>
        <w:t xml:space="preserve"> </w:t>
      </w:r>
    </w:p>
    <w:p w14:paraId="78A16073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61FE0340" w14:textId="7E236BF0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</m:t>
        </m:r>
        <w:ins w:id="36" w:author="Cristhian Andres Bello Rivera" w:date="2015-04-27T17:01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1F3070F6" w14:textId="77777777" w:rsidR="00126C97" w:rsidRDefault="00126C97" w:rsidP="006C508A">
      <w:pPr>
        <w:rPr>
          <w:rFonts w:ascii="Arial" w:hAnsi="Arial" w:cs="Arial"/>
          <w:sz w:val="18"/>
          <w:szCs w:val="18"/>
        </w:rPr>
      </w:pPr>
    </w:p>
    <w:p w14:paraId="206A53BA" w14:textId="06EA2DC6" w:rsidR="00126C97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</m:t>
        </m:r>
        <w:ins w:id="37" w:author="Cristhian Andres Bello Rivera" w:date="2015-04-27T17:02:00Z"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</w:ins>
        <m:r>
          <w:rPr>
            <w:rFonts w:ascii="Cambria Math" w:hAnsi="Cambria Math" w:cs="Arial"/>
            <w:sz w:val="18"/>
            <w:szCs w:val="18"/>
          </w:rPr>
          <m:t>b}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8CFA89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18433E7" w14:textId="1D1DE321" w:rsidR="006C508A" w:rsidRPr="00126C97" w:rsidRDefault="00126C97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{a,b, c, d}</m:t>
        </m:r>
      </m:oMath>
      <w:r w:rsidR="006C508A" w:rsidRPr="00126C97">
        <w:rPr>
          <w:rFonts w:ascii="Arial" w:hAnsi="Arial" w:cs="Arial"/>
          <w:b/>
          <w:sz w:val="18"/>
          <w:szCs w:val="18"/>
        </w:rPr>
        <w:t xml:space="preserve"> </w:t>
      </w:r>
    </w:p>
    <w:p w14:paraId="47C7E67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5AE1D40D" w14:textId="1EBF05BE" w:rsidR="006C508A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{d, c}</m:t>
        </m:r>
      </m:oMath>
      <w:r w:rsidR="006C508A" w:rsidRPr="006C508A">
        <w:rPr>
          <w:rFonts w:ascii="Arial" w:hAnsi="Arial" w:cs="Arial"/>
          <w:sz w:val="18"/>
          <w:szCs w:val="18"/>
        </w:rPr>
        <w:t xml:space="preserve"> </w:t>
      </w:r>
    </w:p>
    <w:p w14:paraId="2490D41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42C73E" w14:textId="520F6AA5" w:rsidR="00DE2253" w:rsidRDefault="00221A0D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las siguientes parejas, s</w:t>
      </w:r>
      <w:r w:rsidR="00374B72">
        <w:rPr>
          <w:rFonts w:ascii="Arial" w:hAnsi="Arial" w:cs="Arial"/>
          <w:sz w:val="18"/>
          <w:szCs w:val="18"/>
        </w:rPr>
        <w:t xml:space="preserve">elecciona </w:t>
      </w:r>
      <w:r w:rsidR="007D33F0">
        <w:rPr>
          <w:rFonts w:ascii="Arial" w:hAnsi="Arial" w:cs="Arial"/>
          <w:sz w:val="18"/>
          <w:szCs w:val="18"/>
        </w:rPr>
        <w:t xml:space="preserve"> las que </w:t>
      </w:r>
      <w:r w:rsidR="00374B72">
        <w:rPr>
          <w:rFonts w:ascii="Arial" w:hAnsi="Arial" w:cs="Arial"/>
          <w:sz w:val="18"/>
          <w:szCs w:val="18"/>
        </w:rPr>
        <w:t>pertenecen a la relación que se muestra en la imagen:</w:t>
      </w:r>
    </w:p>
    <w:p w14:paraId="5F98EDEE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48AAB72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8ECA55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97F2BC3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CF97B2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29F56A3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6F7C566" w14:textId="70DC54F2" w:rsidR="006C508A" w:rsidRDefault="006C508A" w:rsidP="001124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407CB4BA" wp14:editId="3034B3A4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4DC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3C2E39F5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07468B77" w14:textId="5EC55AC3" w:rsidR="00C531DB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</w:t>
      </w:r>
      <w:r w:rsidR="007D33F0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 xml:space="preserve">fica similar a esta pero en el eje horizontal se ubican en orden de izquierda a derecha las letras A, B, C, D, E, F,G, H y en el vertical en orden de </w:t>
      </w:r>
      <w:r w:rsidR="00221A0D">
        <w:rPr>
          <w:rFonts w:ascii="Arial" w:hAnsi="Arial" w:cs="Arial"/>
          <w:sz w:val="18"/>
          <w:szCs w:val="18"/>
        </w:rPr>
        <w:t>abajo hacia arriba</w:t>
      </w:r>
      <w:r>
        <w:rPr>
          <w:rFonts w:ascii="Arial" w:hAnsi="Arial" w:cs="Arial"/>
          <w:sz w:val="18"/>
          <w:szCs w:val="18"/>
        </w:rPr>
        <w:t xml:space="preserve"> A, B, C, D, se resaltan los mismos puntos que en la rejilla que se ve en la g</w:t>
      </w:r>
      <w:r w:rsidR="007D33F0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>fica.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65D65CB" w14:textId="5437C2F4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(A,</w:t>
      </w:r>
      <w:r w:rsidR="007D33F0">
        <w:rPr>
          <w:rFonts w:ascii="Arial" w:hAnsi="Arial" w:cs="Arial"/>
          <w:b/>
          <w:sz w:val="18"/>
          <w:szCs w:val="18"/>
        </w:rPr>
        <w:t xml:space="preserve"> </w:t>
      </w:r>
      <w:r w:rsidRPr="00126C97">
        <w:rPr>
          <w:rFonts w:ascii="Arial" w:hAnsi="Arial" w:cs="Arial"/>
          <w:b/>
          <w:sz w:val="18"/>
          <w:szCs w:val="18"/>
        </w:rPr>
        <w:t>A)</w:t>
      </w:r>
    </w:p>
    <w:p w14:paraId="4816CC8D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2384D9FD" w14:textId="7A3EFBDB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(B,</w:t>
      </w:r>
      <w:r w:rsidR="007D33F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C)</w:t>
      </w:r>
    </w:p>
    <w:p w14:paraId="3AAB7AC7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F8FC75B" w14:textId="5D50EC01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(H,</w:t>
      </w:r>
      <w:r w:rsidR="007D33F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B)</w:t>
      </w:r>
    </w:p>
    <w:p w14:paraId="5E04B536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5A8C3E9" w14:textId="047ACE7D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(G,</w:t>
      </w:r>
      <w:r w:rsidR="007D33F0">
        <w:rPr>
          <w:rFonts w:ascii="Arial" w:hAnsi="Arial" w:cs="Arial"/>
          <w:b/>
          <w:sz w:val="18"/>
          <w:szCs w:val="18"/>
        </w:rPr>
        <w:t xml:space="preserve"> </w:t>
      </w:r>
      <w:r w:rsidRPr="00126C97">
        <w:rPr>
          <w:rFonts w:ascii="Arial" w:hAnsi="Arial" w:cs="Arial"/>
          <w:b/>
          <w:sz w:val="18"/>
          <w:szCs w:val="18"/>
        </w:rPr>
        <w:t>C)</w:t>
      </w:r>
    </w:p>
    <w:p w14:paraId="6670C60A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00CAFF01" w14:textId="76504901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(C,</w:t>
      </w:r>
      <w:r w:rsidR="007D33F0">
        <w:rPr>
          <w:rFonts w:ascii="Arial" w:hAnsi="Arial" w:cs="Arial"/>
          <w:b/>
          <w:sz w:val="18"/>
          <w:szCs w:val="18"/>
        </w:rPr>
        <w:t xml:space="preserve"> </w:t>
      </w:r>
      <w:r w:rsidRPr="00126C97">
        <w:rPr>
          <w:rFonts w:ascii="Arial" w:hAnsi="Arial" w:cs="Arial"/>
          <w:b/>
          <w:sz w:val="18"/>
          <w:szCs w:val="18"/>
        </w:rPr>
        <w:t>D)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B2E1532" w14:textId="609924E4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muestra en la imagen es:</w:t>
      </w:r>
    </w:p>
    <w:p w14:paraId="129B0846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CB51423" w14:textId="77777777" w:rsidR="00DE2253" w:rsidRDefault="00DE2253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8A07ACB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F9387A0" w14:textId="48FF6D80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3D1694BD" wp14:editId="589E2F1B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E2B5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167B9C7D" w14:textId="77777777" w:rsidR="00DA1207" w:rsidRPr="007F74EA" w:rsidRDefault="00DA1207" w:rsidP="00DA120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DF434F0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6C9FA657" w14:textId="0333FA2B" w:rsidR="00DA1207" w:rsidRPr="00F142E5" w:rsidRDefault="00F142E5" w:rsidP="00DE2253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[-2, 2]</m:t>
        </m:r>
      </m:oMath>
      <w:r w:rsidR="00DA1207" w:rsidRPr="00F142E5">
        <w:rPr>
          <w:rFonts w:ascii="Arial" w:hAnsi="Arial"/>
          <w:b/>
          <w:sz w:val="18"/>
          <w:szCs w:val="18"/>
        </w:rPr>
        <w:t xml:space="preserve"> </w:t>
      </w:r>
    </w:p>
    <w:p w14:paraId="7332AFB7" w14:textId="77777777" w:rsidR="00DA1207" w:rsidRDefault="00DA1207" w:rsidP="00DE2253">
      <w:pPr>
        <w:rPr>
          <w:rFonts w:ascii="Arial" w:hAnsi="Arial"/>
          <w:sz w:val="18"/>
          <w:szCs w:val="18"/>
        </w:rPr>
      </w:pPr>
    </w:p>
    <w:p w14:paraId="1BE76EF0" w14:textId="4CEAC36F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DECB50F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655861FF" w14:textId="3373F71E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 -1,  1  ,2}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47820FBA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12146C2A" w14:textId="026CB711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 -1, 0 , 1, 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7BFD4DE3" w14:textId="63A22224" w:rsidR="00DA1207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8380E1B" w14:textId="45258DF1" w:rsidR="00DE2253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rango de la relación que se muestra en la figura es: </w:t>
      </w:r>
    </w:p>
    <w:p w14:paraId="3DBE35DF" w14:textId="77777777" w:rsidR="00F142E5" w:rsidRPr="009510B5" w:rsidRDefault="00F142E5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09CEE3B1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6101A636" w:rsidR="00C531DB" w:rsidRDefault="00F142E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524634" wp14:editId="4A5BF189">
            <wp:extent cx="2170223" cy="17624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24" cy="1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FAE6" w14:textId="77777777" w:rsidR="00F142E5" w:rsidRDefault="00F142E5" w:rsidP="00C531DB">
      <w:pPr>
        <w:ind w:left="426"/>
        <w:rPr>
          <w:rFonts w:ascii="Arial" w:hAnsi="Arial"/>
          <w:b/>
          <w:color w:val="FF0000"/>
          <w:sz w:val="18"/>
          <w:szCs w:val="18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FFD08C1" w14:textId="1FB7A899" w:rsidR="00F142E5" w:rsidRPr="00F142E5" w:rsidRDefault="00F142E5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[-3 , 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79458F27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7C91D076" w14:textId="77777777" w:rsidR="00F142E5" w:rsidRDefault="00F142E5" w:rsidP="00F142E5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0F74478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6211294F" w14:textId="42D36115" w:rsidR="00F142E5" w:rsidRDefault="00F142E5" w:rsidP="00F142E5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[-1, 3]</m:t>
        </m:r>
      </m:oMath>
      <w:r w:rsidRPr="00F142E5">
        <w:rPr>
          <w:rFonts w:ascii="Arial" w:hAnsi="Arial"/>
          <w:b/>
          <w:sz w:val="18"/>
          <w:szCs w:val="18"/>
        </w:rPr>
        <w:t xml:space="preserve"> </w:t>
      </w:r>
    </w:p>
    <w:p w14:paraId="42404708" w14:textId="77777777" w:rsidR="00F142E5" w:rsidRPr="00F142E5" w:rsidRDefault="00F142E5" w:rsidP="00F142E5">
      <w:pPr>
        <w:rPr>
          <w:rFonts w:ascii="Arial" w:hAnsi="Arial"/>
          <w:b/>
          <w:sz w:val="18"/>
          <w:szCs w:val="18"/>
        </w:rPr>
      </w:pPr>
    </w:p>
    <w:p w14:paraId="290A5DFA" w14:textId="140B6F54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{-3,  0,  1 , 2}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0DC40402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33DA8AF2" w14:textId="77CD6F73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 0 , 2, 3}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6E67D59" w14:textId="1E24F332" w:rsidR="00B00F48" w:rsidRDefault="00B00F48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figura es:</w:t>
      </w:r>
    </w:p>
    <w:p w14:paraId="58B11FFC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A92872E" w14:textId="5C8927D2" w:rsidR="00B00F48" w:rsidRDefault="00B00F4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124D153" wp14:editId="4E64F537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DE73FE8" w14:textId="6C151ABA" w:rsidR="00B00F48" w:rsidRPr="00F142E5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w:lastRenderedPageBreak/>
          <m:t>[-3, 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3B8B8564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72892C8F" w14:textId="74AD6581" w:rsidR="00B00F48" w:rsidRPr="00B00F48" w:rsidRDefault="00B00F48" w:rsidP="00B00F48">
      <w:pPr>
        <w:rPr>
          <w:rFonts w:ascii="Arial" w:hAnsi="Arial"/>
          <w:b/>
          <w:sz w:val="18"/>
          <w:szCs w:val="18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Pr="00B00F48">
        <w:rPr>
          <w:rFonts w:ascii="Arial" w:hAnsi="Arial"/>
          <w:b/>
          <w:sz w:val="18"/>
          <w:szCs w:val="18"/>
        </w:rPr>
        <w:t xml:space="preserve"> </w:t>
      </w:r>
    </w:p>
    <w:p w14:paraId="137F64FC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951D4EA" w14:textId="1B9667BD" w:rsidR="00B00F48" w:rsidRP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[-1, 3]</m:t>
        </m:r>
      </m:oMath>
      <w:r w:rsidRPr="00B00F48">
        <w:rPr>
          <w:rFonts w:ascii="Arial" w:hAnsi="Arial"/>
          <w:sz w:val="18"/>
          <w:szCs w:val="18"/>
        </w:rPr>
        <w:t xml:space="preserve"> </w:t>
      </w:r>
    </w:p>
    <w:p w14:paraId="7361E5C7" w14:textId="77777777" w:rsidR="00B00F48" w:rsidRPr="00F142E5" w:rsidRDefault="00B00F48" w:rsidP="00B00F48">
      <w:pPr>
        <w:rPr>
          <w:rFonts w:ascii="Arial" w:hAnsi="Arial"/>
          <w:b/>
          <w:sz w:val="18"/>
          <w:szCs w:val="18"/>
        </w:rPr>
      </w:pPr>
    </w:p>
    <w:p w14:paraId="0DB8FC28" w14:textId="389DA21F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{-3,  0, 1 , 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CAE3D90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37C652D" w14:textId="46AA1112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0 , 2, 3}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9260EC" w14:textId="58F88BC5" w:rsidR="00B00F48" w:rsidRDefault="00B00F48" w:rsidP="00B00F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</w:t>
      </w:r>
      <w:r w:rsidR="00181AFE">
        <w:rPr>
          <w:rFonts w:ascii="Arial" w:hAnsi="Arial" w:cs="Arial"/>
          <w:sz w:val="18"/>
          <w:szCs w:val="18"/>
        </w:rPr>
        <w:t xml:space="preserve">las parejas que </w:t>
      </w:r>
      <w:r>
        <w:rPr>
          <w:rFonts w:ascii="Arial" w:hAnsi="Arial" w:cs="Arial"/>
          <w:sz w:val="18"/>
          <w:szCs w:val="18"/>
        </w:rPr>
        <w:t>pertenecen a la relación que se muestra en la imagen:</w:t>
      </w:r>
    </w:p>
    <w:p w14:paraId="439D0571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</w:p>
    <w:p w14:paraId="03D39621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91B4F0B" w14:textId="5C36D1F2" w:rsidR="00C531DB" w:rsidRDefault="00B31934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CD72C8" wp14:editId="5241636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5719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779D8E8" w14:textId="77777777" w:rsidR="00B31934" w:rsidRDefault="00B31934" w:rsidP="00C531DB">
      <w:pPr>
        <w:ind w:left="567"/>
        <w:rPr>
          <w:rFonts w:ascii="Arial" w:hAnsi="Arial" w:cs="Arial"/>
          <w:sz w:val="18"/>
          <w:szCs w:val="18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6E4AD39F" w14:textId="085965A8" w:rsidR="00DE2253" w:rsidRPr="00B31934" w:rsidRDefault="00B31934" w:rsidP="00DE2253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(-3,  6)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13272F22" w14:textId="77777777" w:rsidR="00B31934" w:rsidRDefault="00B31934" w:rsidP="00DE2253">
      <w:pPr>
        <w:rPr>
          <w:rFonts w:ascii="Arial" w:hAnsi="Arial" w:cs="Arial"/>
          <w:sz w:val="18"/>
          <w:szCs w:val="18"/>
        </w:rPr>
      </w:pPr>
    </w:p>
    <w:p w14:paraId="209A95E4" w14:textId="7BE33086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(2,  7)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5751C86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FA4E879" w14:textId="37F629C9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(1,  5)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4775734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6F785BA" w14:textId="0FCE96CC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(4,  4)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70D21319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476505EC" w14:textId="0B712CC1" w:rsidR="00B31934" w:rsidRPr="00B31934" w:rsidRDefault="00D20F9D" w:rsidP="00DE2253">
      <w:pPr>
        <w:rPr>
          <w:rFonts w:ascii="Cambria Math" w:hAnsi="Cambria Math" w:cs="Arial"/>
          <w:sz w:val="18"/>
          <w:szCs w:val="18"/>
          <w:oMath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6</m:t>
            </m:r>
          </m:e>
        </m:d>
      </m:oMath>
      <w:r w:rsidR="00B31934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0E3D26">
      <w:pPr>
        <w:jc w:val="center"/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A29"/>
    <w:rsid w:val="00046B74"/>
    <w:rsid w:val="00051C59"/>
    <w:rsid w:val="0005228B"/>
    <w:rsid w:val="000537AE"/>
    <w:rsid w:val="00054002"/>
    <w:rsid w:val="000719EE"/>
    <w:rsid w:val="000957EF"/>
    <w:rsid w:val="000B20BA"/>
    <w:rsid w:val="000E3D26"/>
    <w:rsid w:val="00104E5C"/>
    <w:rsid w:val="00112487"/>
    <w:rsid w:val="00125D25"/>
    <w:rsid w:val="00126C97"/>
    <w:rsid w:val="00181AFE"/>
    <w:rsid w:val="001B092E"/>
    <w:rsid w:val="001B3983"/>
    <w:rsid w:val="001D2148"/>
    <w:rsid w:val="001E2043"/>
    <w:rsid w:val="001E4A5B"/>
    <w:rsid w:val="00211A67"/>
    <w:rsid w:val="00221A0D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0599"/>
    <w:rsid w:val="00326C60"/>
    <w:rsid w:val="00340C3A"/>
    <w:rsid w:val="00342E6F"/>
    <w:rsid w:val="00345260"/>
    <w:rsid w:val="00353644"/>
    <w:rsid w:val="0036258A"/>
    <w:rsid w:val="00374B72"/>
    <w:rsid w:val="003A458C"/>
    <w:rsid w:val="003B49B4"/>
    <w:rsid w:val="003B4EA2"/>
    <w:rsid w:val="003D72B3"/>
    <w:rsid w:val="004024BA"/>
    <w:rsid w:val="00406764"/>
    <w:rsid w:val="00411F22"/>
    <w:rsid w:val="00417B06"/>
    <w:rsid w:val="004375B6"/>
    <w:rsid w:val="0045712C"/>
    <w:rsid w:val="00465863"/>
    <w:rsid w:val="00485C72"/>
    <w:rsid w:val="00490EAA"/>
    <w:rsid w:val="00495119"/>
    <w:rsid w:val="004A4A9C"/>
    <w:rsid w:val="004A7238"/>
    <w:rsid w:val="00510FE7"/>
    <w:rsid w:val="0052013C"/>
    <w:rsid w:val="005513FA"/>
    <w:rsid w:val="00551D6E"/>
    <w:rsid w:val="00552D7C"/>
    <w:rsid w:val="00572C7E"/>
    <w:rsid w:val="00584F8B"/>
    <w:rsid w:val="005B210B"/>
    <w:rsid w:val="005C209B"/>
    <w:rsid w:val="005D3CC8"/>
    <w:rsid w:val="005F4C68"/>
    <w:rsid w:val="00611072"/>
    <w:rsid w:val="00616529"/>
    <w:rsid w:val="006238DC"/>
    <w:rsid w:val="00630169"/>
    <w:rsid w:val="0063490D"/>
    <w:rsid w:val="00647430"/>
    <w:rsid w:val="0067214A"/>
    <w:rsid w:val="006907A4"/>
    <w:rsid w:val="006A32CE"/>
    <w:rsid w:val="006A3851"/>
    <w:rsid w:val="006B1C75"/>
    <w:rsid w:val="006C508A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3F0"/>
    <w:rsid w:val="007F74EA"/>
    <w:rsid w:val="0085486D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7A3"/>
    <w:rsid w:val="009E7DAC"/>
    <w:rsid w:val="009F074B"/>
    <w:rsid w:val="00A22796"/>
    <w:rsid w:val="00A32F8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0F48"/>
    <w:rsid w:val="00B0282E"/>
    <w:rsid w:val="00B31934"/>
    <w:rsid w:val="00B45ECD"/>
    <w:rsid w:val="00B51D60"/>
    <w:rsid w:val="00B5250C"/>
    <w:rsid w:val="00B55138"/>
    <w:rsid w:val="00B55B07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0F9D"/>
    <w:rsid w:val="00D3600C"/>
    <w:rsid w:val="00D50ACB"/>
    <w:rsid w:val="00D660AD"/>
    <w:rsid w:val="00DA1207"/>
    <w:rsid w:val="00DE1C4F"/>
    <w:rsid w:val="00DE2253"/>
    <w:rsid w:val="00DE69EE"/>
    <w:rsid w:val="00DF5702"/>
    <w:rsid w:val="00E005E3"/>
    <w:rsid w:val="00E14BD5"/>
    <w:rsid w:val="00E32F4B"/>
    <w:rsid w:val="00E54DA3"/>
    <w:rsid w:val="00E61A4B"/>
    <w:rsid w:val="00E62858"/>
    <w:rsid w:val="00E7707B"/>
    <w:rsid w:val="00E814BE"/>
    <w:rsid w:val="00E84086"/>
    <w:rsid w:val="00E84C33"/>
    <w:rsid w:val="00EA22E1"/>
    <w:rsid w:val="00EA3E65"/>
    <w:rsid w:val="00EB0CCB"/>
    <w:rsid w:val="00EC398E"/>
    <w:rsid w:val="00EC3FD8"/>
    <w:rsid w:val="00ED63BA"/>
    <w:rsid w:val="00EF7BBC"/>
    <w:rsid w:val="00F142E5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9C032DC-5525-473A-BB7E-DE1539B1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7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72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74B7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90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0E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0EA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0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0EA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20</cp:revision>
  <dcterms:created xsi:type="dcterms:W3CDTF">2015-03-19T09:27:00Z</dcterms:created>
  <dcterms:modified xsi:type="dcterms:W3CDTF">2015-04-29T00:28:00Z</dcterms:modified>
</cp:coreProperties>
</file>