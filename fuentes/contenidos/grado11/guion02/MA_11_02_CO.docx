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AF2C96" w:rsidRPr="00C87E96" w14:paraId="2EA048AF" w14:textId="77777777" w:rsidTr="00753DB3">
        <w:tc>
          <w:tcPr>
            <w:tcW w:w="1951" w:type="dxa"/>
            <w:shd w:val="clear" w:color="auto" w:fill="000000" w:themeFill="text1"/>
          </w:tcPr>
          <w:p w14:paraId="581F1F02" w14:textId="77777777" w:rsidR="00AF2C96" w:rsidRPr="00C87E96" w:rsidRDefault="00AF2C96" w:rsidP="00753DB3">
            <w:pPr>
              <w:tabs>
                <w:tab w:val="right" w:pos="8498"/>
              </w:tabs>
              <w:rPr>
                <w:rFonts w:ascii="Arial" w:hAnsi="Arial" w:cs="Arial"/>
                <w:sz w:val="24"/>
                <w:szCs w:val="24"/>
              </w:rPr>
            </w:pPr>
            <w:r w:rsidRPr="00C87E96">
              <w:rPr>
                <w:rFonts w:ascii="Arial" w:hAnsi="Arial" w:cs="Arial"/>
                <w:sz w:val="24"/>
                <w:szCs w:val="24"/>
              </w:rPr>
              <w:t>Título del guion</w:t>
            </w:r>
          </w:p>
        </w:tc>
        <w:tc>
          <w:tcPr>
            <w:tcW w:w="7027" w:type="dxa"/>
          </w:tcPr>
          <w:p w14:paraId="3CF56E96" w14:textId="40C82DCF" w:rsidR="00AF2C96" w:rsidRPr="00C87E96" w:rsidRDefault="00AF2C96" w:rsidP="00753DB3">
            <w:pPr>
              <w:tabs>
                <w:tab w:val="right" w:pos="8498"/>
              </w:tabs>
              <w:rPr>
                <w:rFonts w:ascii="Arial" w:hAnsi="Arial" w:cs="Arial"/>
                <w:sz w:val="24"/>
                <w:szCs w:val="24"/>
                <w:highlight w:val="yellow"/>
              </w:rPr>
            </w:pPr>
            <w:r w:rsidRPr="00C87E96">
              <w:rPr>
                <w:rFonts w:ascii="Arial" w:hAnsi="Arial" w:cs="Arial"/>
                <w:sz w:val="24"/>
                <w:szCs w:val="24"/>
              </w:rPr>
              <w:t>Funciones</w:t>
            </w:r>
          </w:p>
        </w:tc>
      </w:tr>
      <w:tr w:rsidR="00AF2C96" w:rsidRPr="00C87E96" w14:paraId="70E132CC" w14:textId="77777777" w:rsidTr="00753DB3">
        <w:tc>
          <w:tcPr>
            <w:tcW w:w="1951" w:type="dxa"/>
            <w:shd w:val="clear" w:color="auto" w:fill="000000" w:themeFill="text1"/>
          </w:tcPr>
          <w:p w14:paraId="56113365" w14:textId="77777777" w:rsidR="00AF2C96" w:rsidRPr="00C87E96" w:rsidRDefault="00AF2C96" w:rsidP="00753DB3">
            <w:pPr>
              <w:tabs>
                <w:tab w:val="right" w:pos="8498"/>
              </w:tabs>
              <w:rPr>
                <w:rFonts w:ascii="Arial" w:hAnsi="Arial" w:cs="Arial"/>
                <w:sz w:val="24"/>
                <w:szCs w:val="24"/>
              </w:rPr>
            </w:pPr>
            <w:r w:rsidRPr="00C87E96">
              <w:rPr>
                <w:rFonts w:ascii="Arial" w:hAnsi="Arial" w:cs="Arial"/>
                <w:sz w:val="24"/>
                <w:szCs w:val="24"/>
              </w:rPr>
              <w:t>Código del guion</w:t>
            </w:r>
          </w:p>
        </w:tc>
        <w:tc>
          <w:tcPr>
            <w:tcW w:w="7027" w:type="dxa"/>
          </w:tcPr>
          <w:p w14:paraId="6CED9104" w14:textId="406DBD8E" w:rsidR="00AF2C96" w:rsidRPr="00C87E96" w:rsidRDefault="00AF2C96" w:rsidP="00753DB3">
            <w:pPr>
              <w:tabs>
                <w:tab w:val="right" w:pos="8498"/>
              </w:tabs>
              <w:rPr>
                <w:rFonts w:ascii="Arial" w:hAnsi="Arial" w:cs="Arial"/>
                <w:sz w:val="24"/>
                <w:szCs w:val="24"/>
                <w:highlight w:val="yellow"/>
              </w:rPr>
            </w:pPr>
            <w:r w:rsidRPr="00C87E96">
              <w:rPr>
                <w:rFonts w:ascii="Arial" w:hAnsi="Arial" w:cs="Arial"/>
                <w:sz w:val="24"/>
                <w:szCs w:val="24"/>
              </w:rPr>
              <w:t>MA_11_02_CO</w:t>
            </w:r>
          </w:p>
        </w:tc>
      </w:tr>
      <w:tr w:rsidR="00AF2C96" w:rsidRPr="00C87E96" w14:paraId="18CF8ACE" w14:textId="77777777" w:rsidTr="00753DB3">
        <w:tc>
          <w:tcPr>
            <w:tcW w:w="1951" w:type="dxa"/>
            <w:shd w:val="clear" w:color="auto" w:fill="000000" w:themeFill="text1"/>
          </w:tcPr>
          <w:p w14:paraId="0A66AF21" w14:textId="77777777" w:rsidR="00AF2C96" w:rsidRPr="00C87E96" w:rsidRDefault="00AF2C96" w:rsidP="00753DB3">
            <w:pPr>
              <w:tabs>
                <w:tab w:val="right" w:pos="8498"/>
              </w:tabs>
              <w:rPr>
                <w:rFonts w:ascii="Arial" w:hAnsi="Arial" w:cs="Arial"/>
                <w:sz w:val="24"/>
                <w:szCs w:val="24"/>
              </w:rPr>
            </w:pPr>
            <w:r w:rsidRPr="00C87E96">
              <w:rPr>
                <w:rFonts w:ascii="Arial" w:hAnsi="Arial" w:cs="Arial"/>
                <w:sz w:val="24"/>
                <w:szCs w:val="24"/>
              </w:rPr>
              <w:t>Descripción</w:t>
            </w:r>
          </w:p>
        </w:tc>
        <w:tc>
          <w:tcPr>
            <w:tcW w:w="7027" w:type="dxa"/>
          </w:tcPr>
          <w:p w14:paraId="20593193" w14:textId="10D37F51" w:rsidR="00AF2C96" w:rsidRPr="00C87E96" w:rsidRDefault="003C4A08" w:rsidP="002A4425">
            <w:pPr>
              <w:tabs>
                <w:tab w:val="right" w:pos="8498"/>
              </w:tabs>
              <w:jc w:val="both"/>
              <w:rPr>
                <w:rFonts w:ascii="Arial" w:hAnsi="Arial" w:cs="Arial"/>
                <w:sz w:val="24"/>
                <w:szCs w:val="24"/>
                <w:highlight w:val="yellow"/>
              </w:rPr>
            </w:pPr>
            <w:r w:rsidRPr="00C87E96">
              <w:rPr>
                <w:rFonts w:ascii="Arial" w:hAnsi="Arial" w:cs="Arial"/>
                <w:sz w:val="24"/>
                <w:szCs w:val="24"/>
              </w:rPr>
              <w:t xml:space="preserve">Las funciones, vistas a partir de </w:t>
            </w:r>
            <w:r w:rsidRPr="00C87E96">
              <w:rPr>
                <w:rFonts w:ascii="Arial" w:hAnsi="Arial" w:cs="Arial"/>
                <w:sz w:val="24"/>
                <w:szCs w:val="24"/>
                <w:lang w:val="es-CO"/>
              </w:rPr>
              <w:t xml:space="preserve">la modelación de situaciones de variación, </w:t>
            </w:r>
            <w:r w:rsidR="0071560A" w:rsidRPr="00C87E96">
              <w:rPr>
                <w:rFonts w:ascii="Arial" w:hAnsi="Arial" w:cs="Arial"/>
                <w:sz w:val="24"/>
                <w:szCs w:val="24"/>
                <w:lang w:val="es-CO"/>
              </w:rPr>
              <w:t>ofrecen</w:t>
            </w:r>
            <w:r w:rsidRPr="00C87E96">
              <w:rPr>
                <w:rFonts w:ascii="Arial" w:hAnsi="Arial" w:cs="Arial"/>
                <w:sz w:val="24"/>
                <w:szCs w:val="24"/>
                <w:lang w:val="es-CO"/>
              </w:rPr>
              <w:t xml:space="preserve"> un amplio campo de uso no s</w:t>
            </w:r>
            <w:r w:rsidR="002A4425">
              <w:rPr>
                <w:rFonts w:ascii="Arial" w:hAnsi="Arial" w:cs="Arial"/>
                <w:sz w:val="24"/>
                <w:szCs w:val="24"/>
                <w:lang w:val="es-CO"/>
              </w:rPr>
              <w:t>o</w:t>
            </w:r>
            <w:r w:rsidRPr="00C87E96">
              <w:rPr>
                <w:rFonts w:ascii="Arial" w:hAnsi="Arial" w:cs="Arial"/>
                <w:sz w:val="24"/>
                <w:szCs w:val="24"/>
                <w:lang w:val="es-CO"/>
              </w:rPr>
              <w:t>lo en las matemáticas</w:t>
            </w:r>
            <w:r w:rsidR="00D7288C">
              <w:rPr>
                <w:rFonts w:ascii="Arial" w:hAnsi="Arial" w:cs="Arial"/>
                <w:sz w:val="24"/>
                <w:szCs w:val="24"/>
                <w:lang w:val="es-CO"/>
              </w:rPr>
              <w:t>,</w:t>
            </w:r>
            <w:r w:rsidRPr="00C87E96">
              <w:rPr>
                <w:rFonts w:ascii="Arial" w:hAnsi="Arial" w:cs="Arial"/>
                <w:sz w:val="24"/>
                <w:szCs w:val="24"/>
                <w:lang w:val="es-CO"/>
              </w:rPr>
              <w:t xml:space="preserve"> sino </w:t>
            </w:r>
            <w:r w:rsidR="00D7288C">
              <w:rPr>
                <w:rFonts w:ascii="Arial" w:hAnsi="Arial" w:cs="Arial"/>
                <w:sz w:val="24"/>
                <w:szCs w:val="24"/>
                <w:lang w:val="es-CO"/>
              </w:rPr>
              <w:t xml:space="preserve">también </w:t>
            </w:r>
            <w:r w:rsidRPr="00C87E96">
              <w:rPr>
                <w:rFonts w:ascii="Arial" w:hAnsi="Arial" w:cs="Arial"/>
                <w:sz w:val="24"/>
                <w:szCs w:val="24"/>
                <w:lang w:val="es-CO"/>
              </w:rPr>
              <w:t>en la mayoría de las ciencias</w:t>
            </w:r>
            <w:r w:rsidR="00DA6D8C" w:rsidRPr="00C87E96">
              <w:rPr>
                <w:rFonts w:ascii="Arial" w:hAnsi="Arial" w:cs="Arial"/>
                <w:sz w:val="24"/>
                <w:szCs w:val="24"/>
                <w:lang w:val="es-CO"/>
              </w:rPr>
              <w:t xml:space="preserve">. </w:t>
            </w:r>
            <w:r w:rsidRPr="00C87E96">
              <w:rPr>
                <w:rFonts w:ascii="Arial" w:hAnsi="Arial" w:cs="Arial"/>
                <w:sz w:val="24"/>
                <w:szCs w:val="24"/>
                <w:lang w:val="es-CO"/>
              </w:rPr>
              <w:t xml:space="preserve">El estudio de su clasificación, las diferentes operaciones y aplicaciones se estudian en este tema. </w:t>
            </w:r>
          </w:p>
        </w:tc>
      </w:tr>
    </w:tbl>
    <w:p w14:paraId="3FBF169A" w14:textId="77777777" w:rsidR="00AF2C96" w:rsidRPr="00C87E96" w:rsidRDefault="00AF2C96" w:rsidP="00962CCA">
      <w:pPr>
        <w:tabs>
          <w:tab w:val="right" w:pos="8498"/>
        </w:tabs>
        <w:spacing w:after="0"/>
        <w:jc w:val="both"/>
        <w:rPr>
          <w:rFonts w:ascii="Arial" w:hAnsi="Arial" w:cs="Arial"/>
          <w:highlight w:val="yellow"/>
        </w:rPr>
      </w:pPr>
    </w:p>
    <w:p w14:paraId="0992E8EC" w14:textId="1322DB7E" w:rsidR="00834B0E" w:rsidRPr="00C87E96" w:rsidRDefault="00834B0E" w:rsidP="00962CCA">
      <w:pPr>
        <w:tabs>
          <w:tab w:val="right" w:pos="8498"/>
        </w:tabs>
        <w:spacing w:after="0"/>
        <w:jc w:val="both"/>
        <w:rPr>
          <w:rFonts w:ascii="Arial" w:hAnsi="Arial" w:cs="Arial"/>
          <w:b/>
        </w:rPr>
      </w:pPr>
      <w:r w:rsidRPr="00C87E96">
        <w:rPr>
          <w:rFonts w:ascii="Arial" w:hAnsi="Arial" w:cs="Arial"/>
        </w:rPr>
        <w:t>[</w:t>
      </w:r>
      <w:r w:rsidRPr="00C87E96">
        <w:rPr>
          <w:rFonts w:ascii="Arial" w:hAnsi="Arial" w:cs="Arial"/>
          <w:highlight w:val="yellow"/>
        </w:rPr>
        <w:t>SECCIÓN 1]</w:t>
      </w:r>
      <w:r w:rsidR="006D45A8" w:rsidRPr="00C87E96">
        <w:rPr>
          <w:rFonts w:ascii="Arial" w:hAnsi="Arial" w:cs="Arial"/>
        </w:rPr>
        <w:t xml:space="preserve"> </w:t>
      </w:r>
      <w:r w:rsidRPr="00C87E96">
        <w:rPr>
          <w:rFonts w:ascii="Arial" w:hAnsi="Arial" w:cs="Arial"/>
          <w:b/>
        </w:rPr>
        <w:t>1</w:t>
      </w:r>
      <w:r w:rsidR="00D15DFA" w:rsidRPr="00C87E96">
        <w:rPr>
          <w:rFonts w:ascii="Arial" w:hAnsi="Arial" w:cs="Arial"/>
          <w:b/>
        </w:rPr>
        <w:t xml:space="preserve"> Las </w:t>
      </w:r>
      <w:r w:rsidR="00BC077C" w:rsidRPr="00C87E96">
        <w:rPr>
          <w:rFonts w:ascii="Arial" w:hAnsi="Arial" w:cs="Arial"/>
          <w:b/>
        </w:rPr>
        <w:t xml:space="preserve">funciones </w:t>
      </w:r>
    </w:p>
    <w:p w14:paraId="11701319" w14:textId="77777777" w:rsidR="00D15DFA" w:rsidRPr="00C87E96" w:rsidRDefault="00D15DFA" w:rsidP="00962CCA">
      <w:pPr>
        <w:tabs>
          <w:tab w:val="right" w:pos="8498"/>
        </w:tabs>
        <w:spacing w:after="0"/>
        <w:jc w:val="both"/>
        <w:rPr>
          <w:rFonts w:ascii="Arial" w:hAnsi="Arial" w:cs="Arial"/>
        </w:rPr>
      </w:pPr>
    </w:p>
    <w:p w14:paraId="1D5EF747" w14:textId="77777777" w:rsidR="00D15DFA" w:rsidRPr="00C87E96" w:rsidRDefault="00DA6D8C" w:rsidP="00962CCA">
      <w:pPr>
        <w:tabs>
          <w:tab w:val="right" w:pos="8498"/>
        </w:tabs>
        <w:spacing w:after="0"/>
        <w:jc w:val="both"/>
        <w:rPr>
          <w:rFonts w:ascii="Arial" w:hAnsi="Arial" w:cs="Arial"/>
        </w:rPr>
      </w:pPr>
      <w:r w:rsidRPr="00C87E96">
        <w:rPr>
          <w:rFonts w:ascii="Arial" w:hAnsi="Arial" w:cs="Arial"/>
        </w:rPr>
        <w:t xml:space="preserve">El concepto de </w:t>
      </w:r>
      <w:r w:rsidRPr="00C87E96">
        <w:rPr>
          <w:rFonts w:ascii="Arial" w:hAnsi="Arial" w:cs="Arial"/>
          <w:b/>
        </w:rPr>
        <w:t>función</w:t>
      </w:r>
      <w:r w:rsidRPr="00C87E96">
        <w:rPr>
          <w:rFonts w:ascii="Arial" w:hAnsi="Arial" w:cs="Arial"/>
        </w:rPr>
        <w:t xml:space="preserve"> es uno de los más importantes en </w:t>
      </w:r>
      <w:r w:rsidR="00D15DFA" w:rsidRPr="00C87E96">
        <w:rPr>
          <w:rFonts w:ascii="Arial" w:hAnsi="Arial" w:cs="Arial"/>
        </w:rPr>
        <w:t xml:space="preserve">el desarrollo de las </w:t>
      </w:r>
      <w:r w:rsidRPr="00C87E96">
        <w:rPr>
          <w:rFonts w:ascii="Arial" w:hAnsi="Arial" w:cs="Arial"/>
        </w:rPr>
        <w:t xml:space="preserve">matemáticas. Las funciones expresan una relación de </w:t>
      </w:r>
      <w:r w:rsidRPr="00C87E96">
        <w:rPr>
          <w:rFonts w:ascii="Arial" w:hAnsi="Arial" w:cs="Arial"/>
          <w:b/>
        </w:rPr>
        <w:t>dependencia</w:t>
      </w:r>
      <w:r w:rsidR="00D15DFA" w:rsidRPr="00C87E96">
        <w:rPr>
          <w:rFonts w:ascii="Arial" w:hAnsi="Arial" w:cs="Arial"/>
        </w:rPr>
        <w:t xml:space="preserve"> entre dos magnitudes, por ejemplo:</w:t>
      </w:r>
    </w:p>
    <w:p w14:paraId="5C6BB7B7" w14:textId="5BBD45BC" w:rsidR="00547DB5" w:rsidRPr="00C87E96" w:rsidRDefault="00D15DFA" w:rsidP="00547DB5">
      <w:pPr>
        <w:pStyle w:val="Prrafodelista"/>
        <w:numPr>
          <w:ilvl w:val="0"/>
          <w:numId w:val="17"/>
        </w:numPr>
        <w:tabs>
          <w:tab w:val="right" w:pos="8498"/>
        </w:tabs>
        <w:spacing w:after="0"/>
        <w:jc w:val="both"/>
        <w:rPr>
          <w:rFonts w:ascii="Arial" w:hAnsi="Arial" w:cs="Arial"/>
        </w:rPr>
      </w:pPr>
      <w:r w:rsidRPr="00C87E96">
        <w:rPr>
          <w:rFonts w:ascii="Arial" w:hAnsi="Arial" w:cs="Arial"/>
        </w:rPr>
        <w:t>Altura y tiempo: c</w:t>
      </w:r>
      <w:r w:rsidR="00DA6D8C" w:rsidRPr="00C87E96">
        <w:rPr>
          <w:rFonts w:ascii="Arial" w:hAnsi="Arial" w:cs="Arial"/>
        </w:rPr>
        <w:t>uando se lanza un balón al aire, la altura a la que se encuentra depende del tiempo tr</w:t>
      </w:r>
      <w:r w:rsidRPr="00C87E96">
        <w:rPr>
          <w:rFonts w:ascii="Arial" w:hAnsi="Arial" w:cs="Arial"/>
        </w:rPr>
        <w:t>anscurrido desde su lanzamiento.</w:t>
      </w:r>
      <w:r w:rsidR="00DA6D8C" w:rsidRPr="00C87E96">
        <w:rPr>
          <w:rFonts w:ascii="Arial" w:hAnsi="Arial" w:cs="Arial"/>
        </w:rPr>
        <w:t xml:space="preserve"> </w:t>
      </w:r>
    </w:p>
    <w:p w14:paraId="0D083281" w14:textId="69A120B7" w:rsidR="00D15DFA" w:rsidRPr="00C87E96" w:rsidRDefault="00D15DFA" w:rsidP="00D15DFA">
      <w:pPr>
        <w:pStyle w:val="Prrafodelista"/>
        <w:numPr>
          <w:ilvl w:val="0"/>
          <w:numId w:val="17"/>
        </w:numPr>
        <w:tabs>
          <w:tab w:val="right" w:pos="8498"/>
        </w:tabs>
        <w:spacing w:after="0"/>
        <w:jc w:val="both"/>
        <w:rPr>
          <w:rFonts w:ascii="Arial" w:hAnsi="Arial" w:cs="Arial"/>
        </w:rPr>
      </w:pPr>
      <w:r w:rsidRPr="00C87E96">
        <w:rPr>
          <w:rFonts w:ascii="Arial" w:hAnsi="Arial" w:cs="Arial"/>
        </w:rPr>
        <w:t>Área y radio: e</w:t>
      </w:r>
      <w:r w:rsidR="00DA6D8C" w:rsidRPr="00C87E96">
        <w:rPr>
          <w:rFonts w:ascii="Arial" w:hAnsi="Arial" w:cs="Arial"/>
        </w:rPr>
        <w:t>l área de u</w:t>
      </w:r>
      <w:r w:rsidRPr="00C87E96">
        <w:rPr>
          <w:rFonts w:ascii="Arial" w:hAnsi="Arial" w:cs="Arial"/>
        </w:rPr>
        <w:t>n círculo depende de su radio.</w:t>
      </w:r>
    </w:p>
    <w:p w14:paraId="1D7DBAD3" w14:textId="5BDBF42C" w:rsidR="00D15DFA" w:rsidRPr="00C87E96" w:rsidRDefault="00D15DFA" w:rsidP="00D15DFA">
      <w:pPr>
        <w:pStyle w:val="Prrafodelista"/>
        <w:numPr>
          <w:ilvl w:val="0"/>
          <w:numId w:val="17"/>
        </w:numPr>
        <w:tabs>
          <w:tab w:val="right" w:pos="8498"/>
        </w:tabs>
        <w:spacing w:after="0"/>
        <w:jc w:val="both"/>
        <w:rPr>
          <w:rFonts w:ascii="Arial" w:hAnsi="Arial" w:cs="Arial"/>
        </w:rPr>
      </w:pPr>
      <w:r w:rsidRPr="00C87E96">
        <w:rPr>
          <w:rFonts w:ascii="Arial" w:hAnsi="Arial" w:cs="Arial"/>
        </w:rPr>
        <w:t>Costo y peso: e</w:t>
      </w:r>
      <w:r w:rsidR="00DA6D8C" w:rsidRPr="00C87E96">
        <w:rPr>
          <w:rFonts w:ascii="Arial" w:hAnsi="Arial" w:cs="Arial"/>
        </w:rPr>
        <w:t xml:space="preserve">l costo de enviar un paquete depende de su peso. </w:t>
      </w:r>
    </w:p>
    <w:p w14:paraId="072921A1" w14:textId="77777777" w:rsidR="00547DB5" w:rsidRPr="00C87E96" w:rsidRDefault="00547DB5" w:rsidP="00547DB5">
      <w:pPr>
        <w:tabs>
          <w:tab w:val="right" w:pos="8498"/>
        </w:tabs>
        <w:spacing w:after="0"/>
        <w:jc w:val="both"/>
        <w:rPr>
          <w:rFonts w:ascii="Arial" w:hAnsi="Arial" w:cs="Arial"/>
        </w:rPr>
      </w:pPr>
    </w:p>
    <w:p w14:paraId="7A2AD049" w14:textId="194DBDF4" w:rsidR="00547DB5" w:rsidRPr="00C87E96" w:rsidRDefault="00547DB5" w:rsidP="00547DB5">
      <w:pPr>
        <w:tabs>
          <w:tab w:val="right" w:pos="8498"/>
        </w:tabs>
        <w:spacing w:after="0"/>
        <w:jc w:val="both"/>
        <w:rPr>
          <w:rFonts w:ascii="Arial" w:hAnsi="Arial" w:cs="Arial"/>
        </w:rPr>
      </w:pPr>
      <w:r w:rsidRPr="00C87E96">
        <w:rPr>
          <w:rFonts w:ascii="Arial" w:hAnsi="Arial" w:cs="Arial"/>
        </w:rPr>
        <w:t xml:space="preserve">En los ejemplos anteriores se puede decir que: </w:t>
      </w:r>
      <w:r w:rsidRPr="00C87E96">
        <w:rPr>
          <w:rFonts w:ascii="Arial" w:hAnsi="Arial" w:cs="Arial"/>
          <w:i/>
        </w:rPr>
        <w:t>la altura es una función del tiempo</w:t>
      </w:r>
      <w:r w:rsidRPr="00C87E96">
        <w:rPr>
          <w:rFonts w:ascii="Arial" w:hAnsi="Arial" w:cs="Arial"/>
        </w:rPr>
        <w:t xml:space="preserve">; </w:t>
      </w:r>
      <w:r w:rsidRPr="00C87E96">
        <w:rPr>
          <w:rFonts w:ascii="Arial" w:hAnsi="Arial" w:cs="Arial"/>
          <w:i/>
        </w:rPr>
        <w:t>el área es una función del radio</w:t>
      </w:r>
      <w:r w:rsidRPr="00C87E96">
        <w:rPr>
          <w:rFonts w:ascii="Arial" w:hAnsi="Arial" w:cs="Arial"/>
        </w:rPr>
        <w:t xml:space="preserve"> y </w:t>
      </w:r>
      <w:r w:rsidRPr="00C87E96">
        <w:rPr>
          <w:rFonts w:ascii="Arial" w:hAnsi="Arial" w:cs="Arial"/>
          <w:i/>
        </w:rPr>
        <w:t>el costo es una función del peso</w:t>
      </w:r>
      <w:r w:rsidRPr="00C87E96">
        <w:rPr>
          <w:rFonts w:ascii="Arial" w:hAnsi="Arial" w:cs="Arial"/>
        </w:rPr>
        <w:t>.</w:t>
      </w:r>
    </w:p>
    <w:p w14:paraId="735C02F3" w14:textId="77777777" w:rsidR="00D15DFA" w:rsidRPr="00C87E96" w:rsidRDefault="00D15DFA" w:rsidP="00D15DFA">
      <w:pPr>
        <w:tabs>
          <w:tab w:val="right" w:pos="8498"/>
        </w:tabs>
        <w:spacing w:after="0"/>
        <w:jc w:val="both"/>
        <w:rPr>
          <w:rFonts w:ascii="Arial" w:hAnsi="Arial" w:cs="Arial"/>
        </w:rPr>
      </w:pPr>
    </w:p>
    <w:p w14:paraId="20C60BDA" w14:textId="47B49C57" w:rsidR="00D15DFA" w:rsidRPr="00C87E96" w:rsidRDefault="00DA6D8C" w:rsidP="00D15DFA">
      <w:pPr>
        <w:tabs>
          <w:tab w:val="right" w:pos="8498"/>
        </w:tabs>
        <w:spacing w:after="0"/>
        <w:jc w:val="both"/>
        <w:rPr>
          <w:rFonts w:ascii="Arial" w:hAnsi="Arial" w:cs="Arial"/>
        </w:rPr>
      </w:pPr>
      <w:r w:rsidRPr="00C87E96">
        <w:rPr>
          <w:rFonts w:ascii="Arial" w:hAnsi="Arial" w:cs="Arial"/>
        </w:rPr>
        <w:t xml:space="preserve">La representación de estas y otras situaciones de dependencia, así como el análisis de la variación de una magnitud respecto a otra, </w:t>
      </w:r>
      <w:r w:rsidR="00D15DFA" w:rsidRPr="00C87E96">
        <w:rPr>
          <w:rFonts w:ascii="Arial" w:hAnsi="Arial" w:cs="Arial"/>
        </w:rPr>
        <w:t>hacen parte</w:t>
      </w:r>
      <w:r w:rsidRPr="00C87E96">
        <w:rPr>
          <w:rFonts w:ascii="Arial" w:hAnsi="Arial" w:cs="Arial"/>
        </w:rPr>
        <w:t xml:space="preserve"> de</w:t>
      </w:r>
      <w:r w:rsidR="00D15DFA" w:rsidRPr="00C87E96">
        <w:rPr>
          <w:rFonts w:ascii="Arial" w:hAnsi="Arial" w:cs="Arial"/>
        </w:rPr>
        <w:t>l e</w:t>
      </w:r>
      <w:r w:rsidR="00547DB5" w:rsidRPr="00C87E96">
        <w:rPr>
          <w:rFonts w:ascii="Arial" w:hAnsi="Arial" w:cs="Arial"/>
        </w:rPr>
        <w:t>studio del concepto de función y es posible plantear expresiones algebraicas que muestran estas relaciones; por ejemplo, en el caso del área y el radio de un círculo la expresión algebraica que representa esta relación de dependencia es:</w:t>
      </w:r>
    </w:p>
    <w:p w14:paraId="65AA0CA9" w14:textId="77777777" w:rsidR="00547DB5" w:rsidRPr="00C87E96" w:rsidRDefault="00547DB5" w:rsidP="00D15DFA">
      <w:pPr>
        <w:tabs>
          <w:tab w:val="right" w:pos="8498"/>
        </w:tabs>
        <w:spacing w:after="0"/>
        <w:jc w:val="both"/>
        <w:rPr>
          <w:rFonts w:ascii="Arial" w:hAnsi="Arial" w:cs="Arial"/>
        </w:rPr>
      </w:pPr>
    </w:p>
    <w:p w14:paraId="6D37171D" w14:textId="757E9F0E" w:rsidR="0064619D" w:rsidRDefault="0064619D" w:rsidP="00614DA5">
      <w:pPr>
        <w:tabs>
          <w:tab w:val="right" w:pos="8498"/>
        </w:tabs>
        <w:spacing w:after="0"/>
        <w:jc w:val="center"/>
        <w:rPr>
          <w:position w:val="-6"/>
        </w:rPr>
      </w:pPr>
      <w:r w:rsidRPr="0064619D">
        <w:rPr>
          <w:position w:val="-6"/>
        </w:rPr>
        <w:t>MA_11_02_CO_001</w:t>
      </w:r>
    </w:p>
    <w:p w14:paraId="76DE937D" w14:textId="681EEEBD" w:rsidR="00547DB5" w:rsidRPr="00C87E96" w:rsidRDefault="00547DB5" w:rsidP="00614DA5">
      <w:pPr>
        <w:tabs>
          <w:tab w:val="right" w:pos="8498"/>
        </w:tabs>
        <w:spacing w:after="0"/>
        <w:jc w:val="center"/>
        <w:rPr>
          <w:rFonts w:ascii="Arial" w:hAnsi="Arial" w:cs="Arial"/>
        </w:rPr>
      </w:pPr>
    </w:p>
    <w:p w14:paraId="5E8971C4" w14:textId="77777777" w:rsidR="00D15DFA" w:rsidRPr="00C87E96" w:rsidRDefault="00D15DFA" w:rsidP="00D15DF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91"/>
        <w:gridCol w:w="6337"/>
      </w:tblGrid>
      <w:tr w:rsidR="00D15DFA" w:rsidRPr="00C87E96" w14:paraId="2B48BD3B" w14:textId="77777777" w:rsidTr="00D15DFA">
        <w:tc>
          <w:tcPr>
            <w:tcW w:w="8828" w:type="dxa"/>
            <w:gridSpan w:val="2"/>
            <w:shd w:val="clear" w:color="auto" w:fill="000000" w:themeFill="text1"/>
          </w:tcPr>
          <w:p w14:paraId="71858B95" w14:textId="77777777" w:rsidR="00D15DFA" w:rsidRPr="00C87E96" w:rsidRDefault="00D15DFA" w:rsidP="00D15DFA">
            <w:pPr>
              <w:jc w:val="center"/>
              <w:rPr>
                <w:rFonts w:ascii="Arial" w:hAnsi="Arial" w:cs="Arial"/>
                <w:b/>
                <w:sz w:val="24"/>
                <w:szCs w:val="24"/>
              </w:rPr>
            </w:pPr>
            <w:r w:rsidRPr="00C87E96">
              <w:rPr>
                <w:rFonts w:ascii="Arial" w:hAnsi="Arial" w:cs="Arial"/>
                <w:b/>
                <w:sz w:val="24"/>
                <w:szCs w:val="24"/>
              </w:rPr>
              <w:t xml:space="preserve">Destacado </w:t>
            </w:r>
          </w:p>
        </w:tc>
      </w:tr>
      <w:tr w:rsidR="00D15DFA" w:rsidRPr="00C87E96" w14:paraId="71D25871" w14:textId="77777777" w:rsidTr="00D15DFA">
        <w:tc>
          <w:tcPr>
            <w:tcW w:w="2491" w:type="dxa"/>
          </w:tcPr>
          <w:p w14:paraId="20903BB4" w14:textId="77777777" w:rsidR="00D15DFA" w:rsidRPr="00C87E96" w:rsidRDefault="00D15DFA" w:rsidP="00D15DFA">
            <w:pPr>
              <w:rPr>
                <w:rFonts w:ascii="Arial" w:hAnsi="Arial" w:cs="Arial"/>
                <w:b/>
                <w:sz w:val="24"/>
                <w:szCs w:val="24"/>
              </w:rPr>
            </w:pPr>
            <w:r w:rsidRPr="00C87E96">
              <w:rPr>
                <w:rFonts w:ascii="Arial" w:hAnsi="Arial" w:cs="Arial"/>
                <w:b/>
                <w:sz w:val="24"/>
                <w:szCs w:val="24"/>
              </w:rPr>
              <w:t>Título</w:t>
            </w:r>
          </w:p>
        </w:tc>
        <w:tc>
          <w:tcPr>
            <w:tcW w:w="6337" w:type="dxa"/>
          </w:tcPr>
          <w:p w14:paraId="584F35DE" w14:textId="49A79686" w:rsidR="00D15DFA" w:rsidRPr="00C87E96" w:rsidRDefault="00D15DFA" w:rsidP="00D15DFA">
            <w:pPr>
              <w:rPr>
                <w:rFonts w:ascii="Arial" w:hAnsi="Arial" w:cs="Arial"/>
                <w:b/>
                <w:sz w:val="24"/>
                <w:szCs w:val="24"/>
              </w:rPr>
            </w:pPr>
            <w:r w:rsidRPr="00C87E96">
              <w:rPr>
                <w:rFonts w:ascii="Arial" w:hAnsi="Arial" w:cs="Arial"/>
                <w:b/>
                <w:sz w:val="24"/>
                <w:szCs w:val="24"/>
              </w:rPr>
              <w:t xml:space="preserve">Los modelos a partir de funciones </w:t>
            </w:r>
          </w:p>
        </w:tc>
      </w:tr>
      <w:tr w:rsidR="00D15DFA" w:rsidRPr="00C87E96" w14:paraId="43E44DFB" w14:textId="77777777" w:rsidTr="00D15DFA">
        <w:tc>
          <w:tcPr>
            <w:tcW w:w="2491" w:type="dxa"/>
          </w:tcPr>
          <w:p w14:paraId="2D97DC3D" w14:textId="77777777" w:rsidR="00D15DFA" w:rsidRPr="00C87E96" w:rsidRDefault="00D15DFA" w:rsidP="00D15DFA">
            <w:pPr>
              <w:rPr>
                <w:rFonts w:ascii="Arial" w:hAnsi="Arial" w:cs="Arial"/>
                <w:sz w:val="24"/>
                <w:szCs w:val="24"/>
              </w:rPr>
            </w:pPr>
            <w:r w:rsidRPr="00C87E96">
              <w:rPr>
                <w:rFonts w:ascii="Arial" w:hAnsi="Arial" w:cs="Arial"/>
                <w:b/>
                <w:sz w:val="24"/>
                <w:szCs w:val="24"/>
              </w:rPr>
              <w:t>Contenido</w:t>
            </w:r>
          </w:p>
        </w:tc>
        <w:tc>
          <w:tcPr>
            <w:tcW w:w="6337" w:type="dxa"/>
          </w:tcPr>
          <w:p w14:paraId="35E8ED4C" w14:textId="5E6CF0C5" w:rsidR="00D15DFA" w:rsidRPr="00C87E96" w:rsidRDefault="00D15DFA" w:rsidP="00431E6D">
            <w:pPr>
              <w:tabs>
                <w:tab w:val="right" w:pos="8498"/>
              </w:tabs>
              <w:jc w:val="both"/>
              <w:rPr>
                <w:rFonts w:ascii="Arial" w:hAnsi="Arial" w:cs="Arial"/>
                <w:sz w:val="24"/>
                <w:szCs w:val="24"/>
              </w:rPr>
            </w:pPr>
            <w:r w:rsidRPr="00C87E96">
              <w:rPr>
                <w:rFonts w:ascii="Arial" w:eastAsiaTheme="minorEastAsia" w:hAnsi="Arial" w:cs="Arial"/>
                <w:sz w:val="24"/>
                <w:szCs w:val="24"/>
              </w:rPr>
              <w:t>La posibilidad</w:t>
            </w:r>
            <w:r w:rsidR="0071560A">
              <w:rPr>
                <w:rFonts w:ascii="Arial" w:eastAsiaTheme="minorEastAsia" w:hAnsi="Arial" w:cs="Arial"/>
                <w:sz w:val="24"/>
                <w:szCs w:val="24"/>
              </w:rPr>
              <w:t xml:space="preserve"> de presentar situaciones de </w:t>
            </w:r>
            <w:r w:rsidRPr="00C87E96">
              <w:rPr>
                <w:rFonts w:ascii="Arial" w:eastAsiaTheme="minorEastAsia" w:hAnsi="Arial" w:cs="Arial"/>
                <w:sz w:val="24"/>
                <w:szCs w:val="24"/>
              </w:rPr>
              <w:t xml:space="preserve">la vida cotidiana </w:t>
            </w:r>
            <w:r w:rsidR="00431E6D">
              <w:rPr>
                <w:rFonts w:ascii="Arial" w:eastAsiaTheme="minorEastAsia" w:hAnsi="Arial" w:cs="Arial"/>
                <w:sz w:val="24"/>
                <w:szCs w:val="24"/>
              </w:rPr>
              <w:t>a través de</w:t>
            </w:r>
            <w:r w:rsidR="00431E6D" w:rsidRPr="00C87E96">
              <w:rPr>
                <w:rFonts w:ascii="Arial" w:eastAsiaTheme="minorEastAsia" w:hAnsi="Arial" w:cs="Arial"/>
                <w:sz w:val="24"/>
                <w:szCs w:val="24"/>
              </w:rPr>
              <w:t xml:space="preserve"> </w:t>
            </w:r>
            <w:r w:rsidRPr="00C87E96">
              <w:rPr>
                <w:rFonts w:ascii="Arial" w:eastAsiaTheme="minorEastAsia" w:hAnsi="Arial" w:cs="Arial"/>
                <w:sz w:val="24"/>
                <w:szCs w:val="24"/>
              </w:rPr>
              <w:t xml:space="preserve">expresiones que </w:t>
            </w:r>
            <w:r w:rsidR="001C2EF7" w:rsidRPr="00C87E96">
              <w:rPr>
                <w:rFonts w:ascii="Arial" w:eastAsiaTheme="minorEastAsia" w:hAnsi="Arial" w:cs="Arial"/>
                <w:sz w:val="24"/>
                <w:szCs w:val="24"/>
              </w:rPr>
              <w:t>pueden</w:t>
            </w:r>
            <w:r w:rsidRPr="00C87E96">
              <w:rPr>
                <w:rFonts w:ascii="Arial" w:eastAsiaTheme="minorEastAsia" w:hAnsi="Arial" w:cs="Arial"/>
                <w:sz w:val="24"/>
                <w:szCs w:val="24"/>
              </w:rPr>
              <w:t xml:space="preserve"> ser analizadas </w:t>
            </w:r>
            <w:r w:rsidR="001C2EF7" w:rsidRPr="00C87E96">
              <w:rPr>
                <w:rFonts w:ascii="Arial" w:eastAsiaTheme="minorEastAsia" w:hAnsi="Arial" w:cs="Arial"/>
                <w:sz w:val="24"/>
                <w:szCs w:val="24"/>
              </w:rPr>
              <w:t>desde la mirada de las matemáticas</w:t>
            </w:r>
            <w:ins w:id="0" w:author="user" w:date="2016-05-18T08:33:00Z">
              <w:r w:rsidR="00431E6D">
                <w:rPr>
                  <w:rFonts w:ascii="Arial" w:eastAsiaTheme="minorEastAsia" w:hAnsi="Arial" w:cs="Arial"/>
                  <w:sz w:val="24"/>
                  <w:szCs w:val="24"/>
                </w:rPr>
                <w:t>,</w:t>
              </w:r>
            </w:ins>
            <w:r w:rsidR="001C2EF7" w:rsidRPr="00C87E96">
              <w:rPr>
                <w:rFonts w:ascii="Arial" w:eastAsiaTheme="minorEastAsia" w:hAnsi="Arial" w:cs="Arial"/>
                <w:sz w:val="24"/>
                <w:szCs w:val="24"/>
              </w:rPr>
              <w:t xml:space="preserve"> </w:t>
            </w:r>
            <w:r w:rsidR="00614DA5" w:rsidRPr="00C87E96">
              <w:rPr>
                <w:rFonts w:ascii="Arial" w:eastAsiaTheme="minorEastAsia" w:hAnsi="Arial" w:cs="Arial"/>
                <w:sz w:val="24"/>
                <w:szCs w:val="24"/>
              </w:rPr>
              <w:t>muestra que el</w:t>
            </w:r>
            <w:r w:rsidR="001C2EF7" w:rsidRPr="00C87E96">
              <w:rPr>
                <w:rFonts w:ascii="Arial" w:eastAsiaTheme="minorEastAsia" w:hAnsi="Arial" w:cs="Arial"/>
                <w:sz w:val="24"/>
                <w:szCs w:val="24"/>
              </w:rPr>
              <w:t xml:space="preserve"> concepto de función y su estudio </w:t>
            </w:r>
            <w:r w:rsidR="00375BB9" w:rsidRPr="00C87E96">
              <w:rPr>
                <w:rFonts w:ascii="Arial" w:eastAsiaTheme="minorEastAsia" w:hAnsi="Arial" w:cs="Arial"/>
                <w:sz w:val="24"/>
                <w:szCs w:val="24"/>
              </w:rPr>
              <w:t>son</w:t>
            </w:r>
            <w:r w:rsidR="001C2EF7" w:rsidRPr="00C87E96">
              <w:rPr>
                <w:rFonts w:ascii="Arial" w:eastAsiaTheme="minorEastAsia" w:hAnsi="Arial" w:cs="Arial"/>
                <w:sz w:val="24"/>
                <w:szCs w:val="24"/>
              </w:rPr>
              <w:t xml:space="preserve"> una herramienta clave en la modelación y análisis de fenómenos.</w:t>
            </w:r>
          </w:p>
        </w:tc>
      </w:tr>
    </w:tbl>
    <w:p w14:paraId="3825B32C" w14:textId="77777777" w:rsidR="00D15DFA" w:rsidRPr="00C87E96" w:rsidRDefault="00D15DFA" w:rsidP="00D15DFA">
      <w:pPr>
        <w:tabs>
          <w:tab w:val="right" w:pos="8498"/>
        </w:tabs>
        <w:spacing w:after="0"/>
        <w:jc w:val="both"/>
        <w:rPr>
          <w:rFonts w:ascii="Arial" w:hAnsi="Arial" w:cs="Arial"/>
          <w:highlight w:val="yellow"/>
        </w:rPr>
      </w:pPr>
    </w:p>
    <w:p w14:paraId="729C1C38" w14:textId="77777777" w:rsidR="00E16321" w:rsidRPr="00C87E96" w:rsidRDefault="00E16321" w:rsidP="00E16321">
      <w:pPr>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E16321" w:rsidRPr="00C87E96" w14:paraId="3BEC8B6C" w14:textId="77777777" w:rsidTr="009B0F82">
        <w:tc>
          <w:tcPr>
            <w:tcW w:w="9054" w:type="dxa"/>
            <w:gridSpan w:val="2"/>
            <w:shd w:val="clear" w:color="auto" w:fill="0D0D0D" w:themeFill="text1" w:themeFillTint="F2"/>
          </w:tcPr>
          <w:p w14:paraId="69F3756B" w14:textId="77777777" w:rsidR="00E16321" w:rsidRPr="00C87E96" w:rsidRDefault="00E16321" w:rsidP="00E16321">
            <w:pPr>
              <w:jc w:val="center"/>
              <w:rPr>
                <w:rFonts w:ascii="Arial" w:hAnsi="Arial" w:cs="Arial"/>
                <w:b/>
                <w:sz w:val="24"/>
                <w:szCs w:val="24"/>
              </w:rPr>
            </w:pPr>
            <w:r w:rsidRPr="00C87E96">
              <w:rPr>
                <w:rFonts w:ascii="Arial" w:hAnsi="Arial" w:cs="Arial"/>
                <w:b/>
                <w:sz w:val="24"/>
                <w:szCs w:val="24"/>
              </w:rPr>
              <w:t>Imagen (fotografía, gráfica o ilustración)</w:t>
            </w:r>
          </w:p>
        </w:tc>
      </w:tr>
      <w:tr w:rsidR="00E16321" w:rsidRPr="00C87E96" w14:paraId="3AB169B2" w14:textId="77777777" w:rsidTr="009B0F82">
        <w:tc>
          <w:tcPr>
            <w:tcW w:w="1384" w:type="dxa"/>
          </w:tcPr>
          <w:p w14:paraId="7CAD8A3E" w14:textId="77777777" w:rsidR="00E16321" w:rsidRPr="00C87E96" w:rsidRDefault="00E16321" w:rsidP="00E16321">
            <w:pPr>
              <w:rPr>
                <w:rFonts w:ascii="Arial" w:hAnsi="Arial" w:cs="Arial"/>
                <w:b/>
                <w:sz w:val="24"/>
                <w:szCs w:val="24"/>
              </w:rPr>
            </w:pPr>
            <w:r w:rsidRPr="00C87E96">
              <w:rPr>
                <w:rFonts w:ascii="Arial" w:hAnsi="Arial" w:cs="Arial"/>
                <w:b/>
                <w:sz w:val="24"/>
                <w:szCs w:val="24"/>
              </w:rPr>
              <w:t>Código</w:t>
            </w:r>
          </w:p>
        </w:tc>
        <w:tc>
          <w:tcPr>
            <w:tcW w:w="7670" w:type="dxa"/>
          </w:tcPr>
          <w:p w14:paraId="289D6ED3" w14:textId="77777777" w:rsidR="00E16321" w:rsidRPr="00C87E96" w:rsidRDefault="00E16321" w:rsidP="00E16321">
            <w:pPr>
              <w:rPr>
                <w:rFonts w:ascii="Arial" w:hAnsi="Arial" w:cs="Arial"/>
                <w:b/>
                <w:sz w:val="24"/>
                <w:szCs w:val="24"/>
              </w:rPr>
            </w:pPr>
            <w:r w:rsidRPr="00C87E96">
              <w:rPr>
                <w:rFonts w:ascii="Arial" w:hAnsi="Arial" w:cs="Arial"/>
                <w:sz w:val="24"/>
                <w:szCs w:val="24"/>
              </w:rPr>
              <w:t>MA_11_02_IMG01</w:t>
            </w:r>
          </w:p>
        </w:tc>
      </w:tr>
      <w:tr w:rsidR="00E16321" w:rsidRPr="00C87E96" w14:paraId="40BCC716" w14:textId="77777777" w:rsidTr="009B0F82">
        <w:tc>
          <w:tcPr>
            <w:tcW w:w="1384" w:type="dxa"/>
          </w:tcPr>
          <w:p w14:paraId="4330B1B9" w14:textId="77777777" w:rsidR="00E16321" w:rsidRPr="00C87E96" w:rsidRDefault="00E16321" w:rsidP="00E16321">
            <w:pPr>
              <w:rPr>
                <w:rFonts w:ascii="Arial" w:hAnsi="Arial" w:cs="Arial"/>
                <w:sz w:val="24"/>
                <w:szCs w:val="24"/>
              </w:rPr>
            </w:pPr>
            <w:r w:rsidRPr="00C87E96">
              <w:rPr>
                <w:rFonts w:ascii="Arial" w:hAnsi="Arial" w:cs="Arial"/>
                <w:b/>
                <w:sz w:val="24"/>
                <w:szCs w:val="24"/>
              </w:rPr>
              <w:t>Descripción</w:t>
            </w:r>
          </w:p>
        </w:tc>
        <w:tc>
          <w:tcPr>
            <w:tcW w:w="7670" w:type="dxa"/>
          </w:tcPr>
          <w:p w14:paraId="3E1EDACD" w14:textId="6008541C" w:rsidR="00E16321" w:rsidRPr="00C87E96" w:rsidRDefault="001C2EF7" w:rsidP="00E16321">
            <w:pPr>
              <w:rPr>
                <w:rFonts w:ascii="Arial" w:hAnsi="Arial" w:cs="Arial"/>
                <w:sz w:val="24"/>
                <w:szCs w:val="24"/>
                <w:highlight w:val="green"/>
              </w:rPr>
            </w:pPr>
            <w:r w:rsidRPr="00C87E96">
              <w:rPr>
                <w:rFonts w:ascii="Arial" w:hAnsi="Arial" w:cs="Arial"/>
                <w:sz w:val="24"/>
                <w:szCs w:val="24"/>
              </w:rPr>
              <w:t>Las funciones en la economía</w:t>
            </w:r>
          </w:p>
        </w:tc>
      </w:tr>
      <w:tr w:rsidR="00E16321" w:rsidRPr="00C87E96" w14:paraId="456FD645" w14:textId="77777777" w:rsidTr="009B0F82">
        <w:tc>
          <w:tcPr>
            <w:tcW w:w="1384" w:type="dxa"/>
          </w:tcPr>
          <w:p w14:paraId="252E5DF4" w14:textId="77777777" w:rsidR="00E16321" w:rsidRPr="00C87E96" w:rsidRDefault="00E16321" w:rsidP="00E16321">
            <w:pPr>
              <w:rPr>
                <w:rFonts w:ascii="Arial" w:hAnsi="Arial" w:cs="Arial"/>
                <w:sz w:val="24"/>
                <w:szCs w:val="24"/>
              </w:rPr>
            </w:pPr>
            <w:r w:rsidRPr="00C87E96">
              <w:rPr>
                <w:rFonts w:ascii="Arial" w:hAnsi="Arial" w:cs="Arial"/>
                <w:b/>
                <w:sz w:val="24"/>
                <w:szCs w:val="24"/>
              </w:rPr>
              <w:t xml:space="preserve">Código </w:t>
            </w:r>
            <w:r w:rsidRPr="00C87E96">
              <w:rPr>
                <w:rFonts w:ascii="Arial" w:hAnsi="Arial" w:cs="Arial"/>
                <w:b/>
                <w:sz w:val="24"/>
                <w:szCs w:val="24"/>
              </w:rPr>
              <w:lastRenderedPageBreak/>
              <w:t>Shutterstock (o URL o la ruta en AulaPlaneta)</w:t>
            </w:r>
          </w:p>
        </w:tc>
        <w:tc>
          <w:tcPr>
            <w:tcW w:w="7670" w:type="dxa"/>
          </w:tcPr>
          <w:p w14:paraId="1A839820" w14:textId="5904D25D" w:rsidR="001C2EF7" w:rsidRPr="00C87E96" w:rsidRDefault="001C2EF7" w:rsidP="00E7628F">
            <w:pPr>
              <w:rPr>
                <w:rFonts w:ascii="Arial" w:hAnsi="Arial" w:cs="Arial"/>
                <w:sz w:val="24"/>
                <w:szCs w:val="24"/>
                <w:highlight w:val="green"/>
              </w:rPr>
            </w:pPr>
            <w:r w:rsidRPr="00C87E96">
              <w:rPr>
                <w:rFonts w:ascii="Arial" w:hAnsi="Arial" w:cs="Arial"/>
                <w:sz w:val="24"/>
                <w:szCs w:val="24"/>
                <w:lang w:val="es-ES_tradnl"/>
              </w:rPr>
              <w:lastRenderedPageBreak/>
              <w:t>142778230</w:t>
            </w:r>
          </w:p>
        </w:tc>
      </w:tr>
      <w:tr w:rsidR="009B0F82" w:rsidRPr="00C87E96" w14:paraId="3FA85C63" w14:textId="77777777" w:rsidTr="009B0F82">
        <w:tc>
          <w:tcPr>
            <w:tcW w:w="1384" w:type="dxa"/>
          </w:tcPr>
          <w:p w14:paraId="0753D048" w14:textId="77EA7E32" w:rsidR="009B0F82" w:rsidRPr="00C87E96" w:rsidRDefault="009B0F82" w:rsidP="009B0F82">
            <w:pPr>
              <w:rPr>
                <w:rFonts w:ascii="Arial" w:hAnsi="Arial" w:cs="Arial"/>
                <w:b/>
                <w:sz w:val="24"/>
                <w:szCs w:val="24"/>
              </w:rPr>
            </w:pPr>
            <w:r w:rsidRPr="00C87E96">
              <w:rPr>
                <w:rFonts w:ascii="Arial" w:hAnsi="Arial" w:cs="Arial"/>
                <w:b/>
                <w:sz w:val="24"/>
                <w:szCs w:val="24"/>
              </w:rPr>
              <w:lastRenderedPageBreak/>
              <w:t xml:space="preserve">Pie de </w:t>
            </w:r>
            <w:r w:rsidR="0071560A" w:rsidRPr="00C87E96">
              <w:rPr>
                <w:rFonts w:ascii="Arial" w:hAnsi="Arial" w:cs="Arial"/>
                <w:b/>
                <w:sz w:val="24"/>
                <w:szCs w:val="24"/>
              </w:rPr>
              <w:t>imagen</w:t>
            </w:r>
          </w:p>
        </w:tc>
        <w:tc>
          <w:tcPr>
            <w:tcW w:w="7670" w:type="dxa"/>
          </w:tcPr>
          <w:p w14:paraId="05FCD5EB" w14:textId="05B9BC94" w:rsidR="009B0F82" w:rsidRPr="00C87E96" w:rsidRDefault="00C13617" w:rsidP="009B0F82">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Al</w:t>
            </w:r>
            <w:r w:rsidR="009B0F82" w:rsidRPr="00C87E96">
              <w:rPr>
                <w:rFonts w:ascii="Arial" w:eastAsiaTheme="minorEastAsia" w:hAnsi="Arial" w:cs="Arial"/>
                <w:sz w:val="24"/>
                <w:szCs w:val="24"/>
              </w:rPr>
              <w:t>gunas aplicaciones de</w:t>
            </w:r>
            <w:r w:rsidR="0063318B" w:rsidRPr="00C87E96">
              <w:rPr>
                <w:rFonts w:ascii="Arial" w:eastAsiaTheme="minorEastAsia" w:hAnsi="Arial" w:cs="Arial"/>
                <w:sz w:val="24"/>
                <w:szCs w:val="24"/>
              </w:rPr>
              <w:t xml:space="preserve">l concepto de </w:t>
            </w:r>
            <w:r w:rsidR="009B0F82" w:rsidRPr="00C87E96">
              <w:rPr>
                <w:rFonts w:ascii="Arial" w:eastAsiaTheme="minorEastAsia" w:hAnsi="Arial" w:cs="Arial"/>
                <w:sz w:val="24"/>
                <w:szCs w:val="24"/>
              </w:rPr>
              <w:t xml:space="preserve">función </w:t>
            </w:r>
            <w:r w:rsidR="001D63C7" w:rsidRPr="00C87E96">
              <w:rPr>
                <w:rFonts w:ascii="Arial" w:eastAsiaTheme="minorEastAsia" w:hAnsi="Arial" w:cs="Arial"/>
                <w:sz w:val="24"/>
                <w:szCs w:val="24"/>
              </w:rPr>
              <w:t xml:space="preserve">en la </w:t>
            </w:r>
            <w:r w:rsidRPr="00C87E96">
              <w:rPr>
                <w:rFonts w:ascii="Arial" w:eastAsiaTheme="minorEastAsia" w:hAnsi="Arial" w:cs="Arial"/>
                <w:sz w:val="24"/>
                <w:szCs w:val="24"/>
              </w:rPr>
              <w:t>economía se establecen a través de la relación de dependencia entre</w:t>
            </w:r>
            <w:r w:rsidR="00782F8D">
              <w:rPr>
                <w:rFonts w:ascii="Arial" w:eastAsiaTheme="minorEastAsia" w:hAnsi="Arial" w:cs="Arial"/>
                <w:sz w:val="24"/>
                <w:szCs w:val="24"/>
              </w:rPr>
              <w:t xml:space="preserve"> </w:t>
            </w:r>
            <w:r w:rsidRPr="00C87E96">
              <w:rPr>
                <w:rFonts w:ascii="Arial" w:eastAsiaTheme="minorEastAsia" w:hAnsi="Arial" w:cs="Arial"/>
                <w:sz w:val="24"/>
                <w:szCs w:val="24"/>
              </w:rPr>
              <w:t>el capital adquirido y el tiempo transcurrido para obtenerlo.</w:t>
            </w:r>
          </w:p>
          <w:p w14:paraId="356A0757" w14:textId="77777777" w:rsidR="009B0F82" w:rsidRPr="00C87E96" w:rsidRDefault="009B0F82" w:rsidP="009B0F82">
            <w:pPr>
              <w:rPr>
                <w:rFonts w:ascii="Arial" w:hAnsi="Arial" w:cs="Arial"/>
                <w:sz w:val="24"/>
                <w:szCs w:val="24"/>
                <w:highlight w:val="green"/>
              </w:rPr>
            </w:pPr>
          </w:p>
        </w:tc>
      </w:tr>
    </w:tbl>
    <w:p w14:paraId="4EA747D4" w14:textId="764DFF59" w:rsidR="002F48B3" w:rsidRPr="00C87E96" w:rsidRDefault="002F48B3" w:rsidP="001C2EF7">
      <w:pPr>
        <w:tabs>
          <w:tab w:val="left" w:pos="6480"/>
        </w:tabs>
        <w:spacing w:after="0"/>
        <w:jc w:val="both"/>
        <w:rPr>
          <w:rFonts w:ascii="Arial" w:hAnsi="Arial" w:cs="Arial"/>
        </w:rPr>
      </w:pPr>
    </w:p>
    <w:p w14:paraId="228B2700" w14:textId="77777777" w:rsidR="00886FC5" w:rsidRPr="00C87E96" w:rsidRDefault="00886FC5" w:rsidP="00147107">
      <w:pPr>
        <w:tabs>
          <w:tab w:val="right" w:pos="8498"/>
        </w:tabs>
        <w:spacing w:after="0"/>
        <w:jc w:val="both"/>
        <w:rPr>
          <w:rFonts w:ascii="Arial" w:hAnsi="Arial" w:cs="Arial"/>
        </w:rPr>
      </w:pPr>
    </w:p>
    <w:p w14:paraId="7B966178" w14:textId="64B24E90" w:rsidR="00A01F3B" w:rsidRPr="00C87E96" w:rsidRDefault="00A01F3B" w:rsidP="00A01F3B">
      <w:pPr>
        <w:tabs>
          <w:tab w:val="right" w:pos="8498"/>
        </w:tabs>
        <w:spacing w:after="0"/>
        <w:jc w:val="both"/>
        <w:rPr>
          <w:rFonts w:ascii="Arial" w:hAnsi="Arial" w:cs="Arial"/>
          <w:b/>
        </w:rPr>
      </w:pPr>
      <w:r w:rsidRPr="00C87E96">
        <w:rPr>
          <w:rFonts w:ascii="Arial" w:hAnsi="Arial" w:cs="Arial"/>
          <w:highlight w:val="yellow"/>
        </w:rPr>
        <w:t>[SECCIÓN 2]</w:t>
      </w:r>
      <w:r w:rsidR="00E90197" w:rsidRPr="00C87E96">
        <w:rPr>
          <w:rFonts w:ascii="Arial" w:hAnsi="Arial" w:cs="Arial"/>
        </w:rPr>
        <w:t xml:space="preserve"> </w:t>
      </w:r>
      <w:r w:rsidR="001C2EF7" w:rsidRPr="00C87E96">
        <w:rPr>
          <w:rFonts w:ascii="Arial" w:hAnsi="Arial" w:cs="Arial"/>
          <w:b/>
        </w:rPr>
        <w:t>1.1</w:t>
      </w:r>
      <w:r w:rsidRPr="00C87E96">
        <w:rPr>
          <w:rFonts w:ascii="Arial" w:hAnsi="Arial" w:cs="Arial"/>
          <w:b/>
        </w:rPr>
        <w:t xml:space="preserve"> </w:t>
      </w:r>
      <w:r w:rsidR="001C2EF7" w:rsidRPr="00C87E96">
        <w:rPr>
          <w:rFonts w:ascii="Arial" w:hAnsi="Arial" w:cs="Arial"/>
          <w:b/>
        </w:rPr>
        <w:t>El concepto de función</w:t>
      </w:r>
    </w:p>
    <w:p w14:paraId="532638A5" w14:textId="3AC316F8" w:rsidR="00A01F3B" w:rsidRPr="00C87E96" w:rsidRDefault="00A01F3B" w:rsidP="008258A3">
      <w:pPr>
        <w:tabs>
          <w:tab w:val="left" w:pos="2794"/>
          <w:tab w:val="left" w:pos="5580"/>
        </w:tabs>
        <w:spacing w:after="0"/>
        <w:jc w:val="both"/>
        <w:rPr>
          <w:rFonts w:ascii="Arial" w:hAnsi="Arial" w:cs="Arial"/>
          <w:b/>
        </w:rPr>
      </w:pPr>
    </w:p>
    <w:p w14:paraId="5C07CC2E" w14:textId="3E14E8F5" w:rsidR="005845B4" w:rsidRPr="00C87E96" w:rsidRDefault="00DB2745" w:rsidP="00A16926">
      <w:pPr>
        <w:tabs>
          <w:tab w:val="right" w:pos="8498"/>
        </w:tabs>
        <w:spacing w:after="0"/>
        <w:jc w:val="both"/>
        <w:rPr>
          <w:rFonts w:ascii="Arial" w:hAnsi="Arial" w:cs="Arial"/>
        </w:rPr>
      </w:pPr>
      <w:r w:rsidRPr="00C87E96">
        <w:rPr>
          <w:rFonts w:ascii="Arial" w:hAnsi="Arial" w:cs="Arial"/>
        </w:rPr>
        <w:t>En términos informales</w:t>
      </w:r>
      <w:ins w:id="1" w:author="user" w:date="2016-05-18T08:45:00Z">
        <w:r w:rsidR="00377AF8">
          <w:rPr>
            <w:rFonts w:ascii="Arial" w:hAnsi="Arial" w:cs="Arial"/>
          </w:rPr>
          <w:t>,</w:t>
        </w:r>
      </w:ins>
      <w:r w:rsidRPr="00C87E96">
        <w:rPr>
          <w:rFonts w:ascii="Arial" w:hAnsi="Arial" w:cs="Arial"/>
        </w:rPr>
        <w:t xml:space="preserve"> una función es una regla que permite relacionar dos magnitudes o dos variables; para nombrar una función se usan las letras </w:t>
      </w:r>
      <w:r w:rsidRPr="00C87E96">
        <w:rPr>
          <w:rFonts w:ascii="Arial" w:hAnsi="Arial" w:cs="Arial"/>
          <w:i/>
        </w:rPr>
        <w:t>f</w:t>
      </w:r>
      <w:r w:rsidRPr="00C87E96">
        <w:rPr>
          <w:rFonts w:ascii="Arial" w:hAnsi="Arial" w:cs="Arial"/>
        </w:rPr>
        <w:t xml:space="preserve">, </w:t>
      </w:r>
      <w:r w:rsidRPr="00C87E96">
        <w:rPr>
          <w:rFonts w:ascii="Arial" w:hAnsi="Arial" w:cs="Arial"/>
          <w:i/>
        </w:rPr>
        <w:t>g</w:t>
      </w:r>
      <w:r w:rsidRPr="00C87E96">
        <w:rPr>
          <w:rFonts w:ascii="Arial" w:hAnsi="Arial" w:cs="Arial"/>
        </w:rPr>
        <w:t xml:space="preserve">, </w:t>
      </w:r>
      <w:r w:rsidRPr="00C87E96">
        <w:rPr>
          <w:rFonts w:ascii="Arial" w:hAnsi="Arial" w:cs="Arial"/>
          <w:i/>
        </w:rPr>
        <w:t>h</w:t>
      </w:r>
      <w:r w:rsidRPr="00C87E96">
        <w:rPr>
          <w:rFonts w:ascii="Arial" w:hAnsi="Arial" w:cs="Arial"/>
        </w:rPr>
        <w:t>, entre otras.</w:t>
      </w:r>
    </w:p>
    <w:p w14:paraId="2516A10E" w14:textId="24FA0FF3" w:rsidR="00227BD2" w:rsidRPr="00C87E96" w:rsidRDefault="00227BD2" w:rsidP="00A16926">
      <w:pPr>
        <w:tabs>
          <w:tab w:val="right" w:pos="8498"/>
        </w:tabs>
        <w:spacing w:after="0"/>
        <w:jc w:val="both"/>
        <w:rPr>
          <w:rFonts w:ascii="Arial" w:hAnsi="Arial" w:cs="Arial"/>
        </w:rPr>
      </w:pPr>
      <w:r w:rsidRPr="00C87E96">
        <w:rPr>
          <w:rFonts w:ascii="Arial" w:hAnsi="Arial" w:cs="Arial"/>
        </w:rPr>
        <w:t>Así, la expresión para determinar el área del círculo en función de su radio se puede escribir como:</w:t>
      </w:r>
    </w:p>
    <w:p w14:paraId="15A8CF1B" w14:textId="37877D81" w:rsidR="0064619D" w:rsidRPr="002D2B14" w:rsidRDefault="002D2B14" w:rsidP="002D2B14">
      <w:pPr>
        <w:tabs>
          <w:tab w:val="right" w:pos="8498"/>
        </w:tabs>
        <w:spacing w:after="0"/>
        <w:jc w:val="center"/>
        <w:rPr>
          <w:position w:val="-6"/>
        </w:rPr>
      </w:pPr>
      <w:r>
        <w:rPr>
          <w:position w:val="-6"/>
        </w:rPr>
        <w:t>MA_11_02_CO_002</w:t>
      </w:r>
    </w:p>
    <w:p w14:paraId="1C6CA6B3" w14:textId="06C59554" w:rsidR="00227BD2" w:rsidRPr="00C87E96" w:rsidRDefault="00227BD2" w:rsidP="00227BD2">
      <w:pPr>
        <w:tabs>
          <w:tab w:val="right" w:pos="8498"/>
        </w:tabs>
        <w:spacing w:after="0"/>
        <w:jc w:val="center"/>
        <w:rPr>
          <w:position w:val="-10"/>
        </w:rPr>
      </w:pPr>
    </w:p>
    <w:p w14:paraId="625E2D22" w14:textId="77777777" w:rsidR="000113ED" w:rsidRPr="00C87E96" w:rsidRDefault="000113ED" w:rsidP="00227BD2">
      <w:pPr>
        <w:tabs>
          <w:tab w:val="right" w:pos="8498"/>
        </w:tabs>
        <w:spacing w:after="0"/>
        <w:jc w:val="center"/>
      </w:pPr>
    </w:p>
    <w:p w14:paraId="241A6DFC" w14:textId="6F3FBB95" w:rsidR="00227BD2" w:rsidRPr="00C87E96" w:rsidRDefault="00227BD2" w:rsidP="00A16926">
      <w:pPr>
        <w:tabs>
          <w:tab w:val="right" w:pos="8498"/>
        </w:tabs>
        <w:spacing w:after="0"/>
        <w:jc w:val="both"/>
        <w:rPr>
          <w:rFonts w:ascii="Arial" w:hAnsi="Arial" w:cs="Arial"/>
        </w:rPr>
      </w:pPr>
      <w:r w:rsidRPr="00C87E96">
        <w:rPr>
          <w:rFonts w:ascii="Arial" w:hAnsi="Arial" w:cs="Arial"/>
        </w:rPr>
        <w:t xml:space="preserve">donde </w:t>
      </w:r>
      <w:r w:rsidRPr="00C87E96">
        <w:rPr>
          <w:rFonts w:ascii="Arial" w:hAnsi="Arial" w:cs="Arial"/>
          <w:i/>
        </w:rPr>
        <w:t>f</w:t>
      </w:r>
      <w:r w:rsidRPr="00C87E96">
        <w:rPr>
          <w:rFonts w:ascii="Arial" w:hAnsi="Arial" w:cs="Arial"/>
        </w:rPr>
        <w:t>(</w:t>
      </w:r>
      <w:r w:rsidRPr="00C87E96">
        <w:rPr>
          <w:rFonts w:ascii="Arial" w:hAnsi="Arial" w:cs="Arial"/>
          <w:i/>
        </w:rPr>
        <w:t>x</w:t>
      </w:r>
      <w:r w:rsidRPr="00C87E96">
        <w:rPr>
          <w:rFonts w:ascii="Arial" w:hAnsi="Arial" w:cs="Arial"/>
        </w:rPr>
        <w:t xml:space="preserve">) representa el área y </w:t>
      </w:r>
      <w:r w:rsidRPr="00C87E96">
        <w:rPr>
          <w:rFonts w:ascii="Arial" w:hAnsi="Arial" w:cs="Arial"/>
          <w:i/>
        </w:rPr>
        <w:t>x</w:t>
      </w:r>
      <w:r w:rsidRPr="00C87E96">
        <w:rPr>
          <w:rFonts w:ascii="Arial" w:hAnsi="Arial" w:cs="Arial"/>
        </w:rPr>
        <w:t xml:space="preserve"> el radio del círculo.</w:t>
      </w:r>
    </w:p>
    <w:p w14:paraId="38CEC3F1" w14:textId="5B9377FD" w:rsidR="00227BD2" w:rsidRPr="00C87E96" w:rsidRDefault="00227BD2" w:rsidP="00A16926">
      <w:pPr>
        <w:tabs>
          <w:tab w:val="right" w:pos="8498"/>
        </w:tabs>
        <w:spacing w:after="0"/>
        <w:jc w:val="both"/>
        <w:rPr>
          <w:rFonts w:ascii="Arial" w:hAnsi="Arial" w:cs="Arial"/>
        </w:rPr>
      </w:pPr>
      <w:r w:rsidRPr="00C87E96">
        <w:rPr>
          <w:rFonts w:ascii="Arial" w:hAnsi="Arial" w:cs="Arial"/>
        </w:rPr>
        <w:t>La expresión anterior se lee “efe de equis es igual</w:t>
      </w:r>
      <w:r w:rsidR="00D533AF" w:rsidRPr="00C87E96">
        <w:rPr>
          <w:rFonts w:ascii="Arial" w:hAnsi="Arial" w:cs="Arial"/>
        </w:rPr>
        <w:t xml:space="preserve"> a pi por el radio al cuadrado” y se denomina </w:t>
      </w:r>
      <w:r w:rsidR="00D533AF" w:rsidRPr="00C87E96">
        <w:rPr>
          <w:rFonts w:ascii="Arial" w:hAnsi="Arial" w:cs="Arial"/>
          <w:b/>
        </w:rPr>
        <w:t>expresión algebraica</w:t>
      </w:r>
      <w:r w:rsidR="00D533AF" w:rsidRPr="00C87E96">
        <w:rPr>
          <w:rFonts w:ascii="Arial" w:hAnsi="Arial" w:cs="Arial"/>
        </w:rPr>
        <w:t xml:space="preserve"> de la función.</w:t>
      </w:r>
      <w:r w:rsidR="00992ECE" w:rsidRPr="00C87E96">
        <w:rPr>
          <w:rFonts w:ascii="Arial" w:hAnsi="Arial" w:cs="Arial"/>
        </w:rPr>
        <w:t xml:space="preserve"> </w:t>
      </w:r>
    </w:p>
    <w:p w14:paraId="160BBE62" w14:textId="2D14EEE7" w:rsidR="00992ECE" w:rsidRPr="00C87E96" w:rsidRDefault="00992ECE" w:rsidP="00A16926">
      <w:pPr>
        <w:tabs>
          <w:tab w:val="right" w:pos="8498"/>
        </w:tabs>
        <w:spacing w:after="0"/>
        <w:jc w:val="both"/>
        <w:rPr>
          <w:rFonts w:ascii="Arial" w:hAnsi="Arial" w:cs="Arial"/>
        </w:rPr>
      </w:pPr>
    </w:p>
    <w:p w14:paraId="171DE9F0" w14:textId="5B9058F2" w:rsidR="00992ECE" w:rsidRDefault="00992ECE" w:rsidP="00A16926">
      <w:pPr>
        <w:tabs>
          <w:tab w:val="right" w:pos="8498"/>
        </w:tabs>
        <w:spacing w:after="0"/>
        <w:jc w:val="both"/>
        <w:rPr>
          <w:rFonts w:ascii="Arial" w:hAnsi="Arial" w:cs="Arial"/>
        </w:rPr>
      </w:pPr>
      <w:r w:rsidRPr="00C87E96">
        <w:rPr>
          <w:rFonts w:ascii="Arial" w:hAnsi="Arial" w:cs="Arial"/>
        </w:rPr>
        <w:t xml:space="preserve">Es importante anotar que la expresión </w:t>
      </w:r>
      <w:r w:rsidRPr="00C87E96">
        <w:rPr>
          <w:rFonts w:ascii="Arial" w:hAnsi="Arial" w:cs="Arial"/>
          <w:i/>
        </w:rPr>
        <w:t>f</w:t>
      </w:r>
      <w:r w:rsidRPr="00C87E96">
        <w:rPr>
          <w:rFonts w:ascii="Arial" w:hAnsi="Arial" w:cs="Arial"/>
        </w:rPr>
        <w:t>(</w:t>
      </w:r>
      <w:r w:rsidRPr="00C87E96">
        <w:rPr>
          <w:rFonts w:ascii="Arial" w:hAnsi="Arial" w:cs="Arial"/>
          <w:i/>
        </w:rPr>
        <w:t>x</w:t>
      </w:r>
      <w:r w:rsidRPr="00C87E96">
        <w:rPr>
          <w:rFonts w:ascii="Arial" w:hAnsi="Arial" w:cs="Arial"/>
        </w:rPr>
        <w:t xml:space="preserve">) es equivalente a la variable </w:t>
      </w:r>
      <w:r w:rsidRPr="00C87E96">
        <w:rPr>
          <w:rFonts w:ascii="Arial" w:hAnsi="Arial" w:cs="Arial"/>
          <w:i/>
        </w:rPr>
        <w:t>y</w:t>
      </w:r>
      <w:r w:rsidR="00D96361">
        <w:rPr>
          <w:rFonts w:ascii="Arial" w:hAnsi="Arial" w:cs="Arial"/>
        </w:rPr>
        <w:t>,</w:t>
      </w:r>
      <w:r w:rsidRPr="00C87E96">
        <w:rPr>
          <w:rFonts w:ascii="Arial" w:hAnsi="Arial" w:cs="Arial"/>
        </w:rPr>
        <w:t xml:space="preserve"> de </w:t>
      </w:r>
      <w:r w:rsidR="00D96361">
        <w:rPr>
          <w:rFonts w:ascii="Arial" w:hAnsi="Arial" w:cs="Arial"/>
        </w:rPr>
        <w:t>esta</w:t>
      </w:r>
      <w:r w:rsidR="00D96361" w:rsidRPr="00C87E96">
        <w:rPr>
          <w:rFonts w:ascii="Arial" w:hAnsi="Arial" w:cs="Arial"/>
        </w:rPr>
        <w:t xml:space="preserve"> </w:t>
      </w:r>
      <w:r w:rsidR="00D96361">
        <w:rPr>
          <w:rFonts w:ascii="Arial" w:hAnsi="Arial" w:cs="Arial"/>
        </w:rPr>
        <w:t>manera</w:t>
      </w:r>
      <w:r w:rsidRPr="00C87E96">
        <w:rPr>
          <w:rFonts w:ascii="Arial" w:hAnsi="Arial" w:cs="Arial"/>
        </w:rPr>
        <w:t>:</w:t>
      </w:r>
    </w:p>
    <w:p w14:paraId="21C69583" w14:textId="778B43E1" w:rsidR="002D2B14" w:rsidRPr="00C87E96" w:rsidRDefault="002D2B14" w:rsidP="002D2B14">
      <w:pPr>
        <w:tabs>
          <w:tab w:val="right" w:pos="8498"/>
        </w:tabs>
        <w:spacing w:after="0"/>
        <w:jc w:val="center"/>
        <w:rPr>
          <w:rFonts w:ascii="Arial" w:hAnsi="Arial" w:cs="Arial"/>
        </w:rPr>
      </w:pPr>
      <w:r>
        <w:rPr>
          <w:position w:val="-6"/>
        </w:rPr>
        <w:t>MA_11_02_CO_003</w:t>
      </w:r>
    </w:p>
    <w:p w14:paraId="0AB5092A" w14:textId="649F1325" w:rsidR="00992ECE" w:rsidRPr="00C87E96" w:rsidRDefault="00992ECE" w:rsidP="00992ECE">
      <w:pPr>
        <w:tabs>
          <w:tab w:val="right" w:pos="8498"/>
        </w:tabs>
        <w:spacing w:after="0"/>
        <w:jc w:val="center"/>
        <w:rPr>
          <w:rFonts w:ascii="Arial" w:hAnsi="Arial" w:cs="Arial"/>
        </w:rPr>
      </w:pPr>
    </w:p>
    <w:p w14:paraId="1FE75BE3" w14:textId="77777777" w:rsidR="00227BD2" w:rsidRPr="00C87E96" w:rsidRDefault="00227BD2" w:rsidP="00A16926">
      <w:pPr>
        <w:tabs>
          <w:tab w:val="right" w:pos="8498"/>
        </w:tabs>
        <w:spacing w:after="0"/>
        <w:jc w:val="both"/>
        <w:rPr>
          <w:rFonts w:ascii="Arial" w:hAnsi="Arial" w:cs="Arial"/>
        </w:rPr>
      </w:pPr>
    </w:p>
    <w:p w14:paraId="51F66138" w14:textId="19060CF8" w:rsidR="000113ED" w:rsidRPr="00C87E96" w:rsidRDefault="00227BD2" w:rsidP="00A16926">
      <w:pPr>
        <w:tabs>
          <w:tab w:val="right" w:pos="8498"/>
        </w:tabs>
        <w:spacing w:after="0"/>
        <w:jc w:val="both"/>
        <w:rPr>
          <w:rFonts w:ascii="Arial" w:hAnsi="Arial" w:cs="Arial"/>
        </w:rPr>
      </w:pPr>
      <w:r w:rsidRPr="00C87E96">
        <w:rPr>
          <w:rFonts w:ascii="Arial" w:hAnsi="Arial" w:cs="Arial"/>
        </w:rPr>
        <w:t>Ejemplo</w:t>
      </w:r>
      <w:ins w:id="2" w:author="user" w:date="2016-05-18T09:15:00Z">
        <w:r w:rsidR="00B30EEF">
          <w:rPr>
            <w:rFonts w:ascii="Arial" w:hAnsi="Arial" w:cs="Arial"/>
          </w:rPr>
          <w:t>:</w:t>
        </w:r>
      </w:ins>
    </w:p>
    <w:p w14:paraId="2DBD4FFA" w14:textId="54377448" w:rsidR="00227BD2" w:rsidRPr="00C87E96" w:rsidRDefault="00227BD2" w:rsidP="00A16926">
      <w:pPr>
        <w:tabs>
          <w:tab w:val="right" w:pos="8498"/>
        </w:tabs>
        <w:spacing w:after="0"/>
        <w:jc w:val="both"/>
        <w:rPr>
          <w:rFonts w:ascii="Arial" w:hAnsi="Arial" w:cs="Arial"/>
        </w:rPr>
      </w:pPr>
      <w:r w:rsidRPr="00C87E96">
        <w:rPr>
          <w:rFonts w:ascii="Arial" w:hAnsi="Arial" w:cs="Arial"/>
        </w:rPr>
        <w:t>Encontrar el área de los círculos cuyos radios se presentan</w:t>
      </w:r>
      <w:r w:rsidR="00912D6D" w:rsidRPr="00C87E96">
        <w:rPr>
          <w:rFonts w:ascii="Arial" w:hAnsi="Arial" w:cs="Arial"/>
        </w:rPr>
        <w:t xml:space="preserve"> a continuación. Completar la tabla con los valores respectivos.</w:t>
      </w:r>
    </w:p>
    <w:p w14:paraId="438A3942" w14:textId="77777777" w:rsidR="00D533AF" w:rsidRPr="00C87E96" w:rsidRDefault="00D533AF" w:rsidP="00A16926">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282"/>
        <w:gridCol w:w="1282"/>
        <w:gridCol w:w="1282"/>
        <w:gridCol w:w="1283"/>
        <w:gridCol w:w="1283"/>
        <w:gridCol w:w="1283"/>
        <w:gridCol w:w="1283"/>
      </w:tblGrid>
      <w:tr w:rsidR="00227BD2" w:rsidRPr="00C87E96" w14:paraId="60D12D88" w14:textId="77777777" w:rsidTr="00227BD2">
        <w:tc>
          <w:tcPr>
            <w:tcW w:w="1282" w:type="dxa"/>
          </w:tcPr>
          <w:p w14:paraId="06C4A3AB" w14:textId="1690B0A2" w:rsidR="00227BD2" w:rsidRPr="00C87E96" w:rsidRDefault="00227BD2" w:rsidP="00A16926">
            <w:pPr>
              <w:tabs>
                <w:tab w:val="right" w:pos="8498"/>
              </w:tabs>
              <w:jc w:val="both"/>
              <w:rPr>
                <w:rFonts w:ascii="Arial" w:hAnsi="Arial" w:cs="Arial"/>
                <w:sz w:val="24"/>
                <w:szCs w:val="24"/>
              </w:rPr>
            </w:pPr>
            <w:r w:rsidRPr="00C87E96">
              <w:rPr>
                <w:rFonts w:ascii="Arial" w:hAnsi="Arial" w:cs="Arial"/>
                <w:sz w:val="24"/>
                <w:szCs w:val="24"/>
              </w:rPr>
              <w:t>Radio (</w:t>
            </w:r>
            <w:r w:rsidRPr="00C87E96">
              <w:rPr>
                <w:rFonts w:ascii="Arial" w:hAnsi="Arial" w:cs="Arial"/>
                <w:i/>
                <w:sz w:val="24"/>
                <w:szCs w:val="24"/>
              </w:rPr>
              <w:t>x</w:t>
            </w:r>
            <w:r w:rsidRPr="00C87E96">
              <w:rPr>
                <w:rFonts w:ascii="Arial" w:hAnsi="Arial" w:cs="Arial"/>
                <w:sz w:val="24"/>
                <w:szCs w:val="24"/>
              </w:rPr>
              <w:t>)</w:t>
            </w:r>
            <w:r w:rsidR="00912D6D" w:rsidRPr="00C87E96">
              <w:rPr>
                <w:rFonts w:ascii="Arial" w:hAnsi="Arial" w:cs="Arial"/>
                <w:sz w:val="24"/>
                <w:szCs w:val="24"/>
              </w:rPr>
              <w:t xml:space="preserve"> </w:t>
            </w:r>
          </w:p>
        </w:tc>
        <w:tc>
          <w:tcPr>
            <w:tcW w:w="1282" w:type="dxa"/>
          </w:tcPr>
          <w:p w14:paraId="40C7856D" w14:textId="47D4E887"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2 cm</w:t>
            </w:r>
          </w:p>
        </w:tc>
        <w:tc>
          <w:tcPr>
            <w:tcW w:w="1282" w:type="dxa"/>
          </w:tcPr>
          <w:p w14:paraId="41568A2D" w14:textId="4DE96D4A"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3,5 cm</w:t>
            </w:r>
          </w:p>
        </w:tc>
        <w:tc>
          <w:tcPr>
            <w:tcW w:w="1283" w:type="dxa"/>
          </w:tcPr>
          <w:p w14:paraId="2FFFC98C" w14:textId="0F129F74"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0,05 cm</w:t>
            </w:r>
          </w:p>
        </w:tc>
        <w:tc>
          <w:tcPr>
            <w:tcW w:w="1283" w:type="dxa"/>
          </w:tcPr>
          <w:p w14:paraId="02E3DA9A" w14:textId="587BEA60"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4 cm</w:t>
            </w:r>
          </w:p>
        </w:tc>
        <w:tc>
          <w:tcPr>
            <w:tcW w:w="1283" w:type="dxa"/>
          </w:tcPr>
          <w:p w14:paraId="7A45F825" w14:textId="24DB386C"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1 cm</w:t>
            </w:r>
          </w:p>
        </w:tc>
        <w:tc>
          <w:tcPr>
            <w:tcW w:w="1283" w:type="dxa"/>
          </w:tcPr>
          <w:p w14:paraId="694D981B" w14:textId="09104F05" w:rsidR="00227BD2" w:rsidRPr="00C87E96" w:rsidRDefault="00912D6D" w:rsidP="00407205">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1,7 cm</w:t>
            </w:r>
          </w:p>
        </w:tc>
      </w:tr>
      <w:tr w:rsidR="00227BD2" w:rsidRPr="00C87E96" w14:paraId="5836C6F6" w14:textId="77777777" w:rsidTr="00227BD2">
        <w:tc>
          <w:tcPr>
            <w:tcW w:w="1282" w:type="dxa"/>
          </w:tcPr>
          <w:p w14:paraId="53CC9F8F" w14:textId="45D94B15" w:rsidR="00227BD2" w:rsidRPr="00C87E96" w:rsidRDefault="0071560A" w:rsidP="00A16926">
            <w:pPr>
              <w:tabs>
                <w:tab w:val="right" w:pos="8498"/>
              </w:tabs>
              <w:jc w:val="both"/>
              <w:rPr>
                <w:rFonts w:ascii="Arial" w:hAnsi="Arial" w:cs="Arial"/>
                <w:sz w:val="24"/>
                <w:szCs w:val="24"/>
              </w:rPr>
            </w:pPr>
            <w:r w:rsidRPr="00C87E96">
              <w:rPr>
                <w:rFonts w:ascii="Arial" w:hAnsi="Arial" w:cs="Arial"/>
                <w:sz w:val="24"/>
                <w:szCs w:val="24"/>
              </w:rPr>
              <w:t>Área</w:t>
            </w:r>
            <w:r w:rsidR="00227BD2" w:rsidRPr="00C87E96">
              <w:rPr>
                <w:rFonts w:ascii="Arial" w:hAnsi="Arial" w:cs="Arial"/>
                <w:sz w:val="24"/>
                <w:szCs w:val="24"/>
              </w:rPr>
              <w:t xml:space="preserve"> </w:t>
            </w:r>
            <w:r w:rsidR="00227BD2" w:rsidRPr="00C87E96">
              <w:rPr>
                <w:rFonts w:ascii="Arial" w:hAnsi="Arial" w:cs="Arial"/>
                <w:i/>
                <w:sz w:val="24"/>
                <w:szCs w:val="24"/>
              </w:rPr>
              <w:t>f</w:t>
            </w:r>
            <w:r w:rsidR="00227BD2" w:rsidRPr="00C87E96">
              <w:rPr>
                <w:rFonts w:ascii="Arial" w:hAnsi="Arial" w:cs="Arial"/>
                <w:sz w:val="24"/>
                <w:szCs w:val="24"/>
              </w:rPr>
              <w:t>(</w:t>
            </w:r>
            <w:r w:rsidR="00227BD2" w:rsidRPr="00C87E96">
              <w:rPr>
                <w:rFonts w:ascii="Arial" w:hAnsi="Arial" w:cs="Arial"/>
                <w:i/>
                <w:sz w:val="24"/>
                <w:szCs w:val="24"/>
              </w:rPr>
              <w:t>x</w:t>
            </w:r>
            <w:r w:rsidR="00227BD2" w:rsidRPr="00C87E96">
              <w:rPr>
                <w:rFonts w:ascii="Arial" w:hAnsi="Arial" w:cs="Arial"/>
                <w:sz w:val="24"/>
                <w:szCs w:val="24"/>
              </w:rPr>
              <w:t>)</w:t>
            </w:r>
          </w:p>
        </w:tc>
        <w:tc>
          <w:tcPr>
            <w:tcW w:w="1282" w:type="dxa"/>
          </w:tcPr>
          <w:p w14:paraId="6C121307" w14:textId="77777777" w:rsidR="00227BD2" w:rsidRPr="00C87E96" w:rsidRDefault="00227BD2" w:rsidP="00A16926">
            <w:pPr>
              <w:tabs>
                <w:tab w:val="right" w:pos="8498"/>
              </w:tabs>
              <w:jc w:val="both"/>
              <w:rPr>
                <w:rFonts w:ascii="Arial" w:hAnsi="Arial" w:cs="Arial"/>
                <w:sz w:val="24"/>
                <w:szCs w:val="24"/>
              </w:rPr>
            </w:pPr>
          </w:p>
        </w:tc>
        <w:tc>
          <w:tcPr>
            <w:tcW w:w="1282" w:type="dxa"/>
          </w:tcPr>
          <w:p w14:paraId="0C70EAD5" w14:textId="77777777" w:rsidR="00227BD2" w:rsidRPr="00C87E96" w:rsidRDefault="00227BD2" w:rsidP="00A16926">
            <w:pPr>
              <w:tabs>
                <w:tab w:val="right" w:pos="8498"/>
              </w:tabs>
              <w:jc w:val="both"/>
              <w:rPr>
                <w:rFonts w:ascii="Arial" w:hAnsi="Arial" w:cs="Arial"/>
                <w:sz w:val="24"/>
                <w:szCs w:val="24"/>
              </w:rPr>
            </w:pPr>
          </w:p>
        </w:tc>
        <w:tc>
          <w:tcPr>
            <w:tcW w:w="1283" w:type="dxa"/>
          </w:tcPr>
          <w:p w14:paraId="62EDA772" w14:textId="77777777" w:rsidR="00227BD2" w:rsidRPr="00C87E96" w:rsidRDefault="00227BD2" w:rsidP="00A16926">
            <w:pPr>
              <w:tabs>
                <w:tab w:val="right" w:pos="8498"/>
              </w:tabs>
              <w:jc w:val="both"/>
              <w:rPr>
                <w:rFonts w:ascii="Arial" w:hAnsi="Arial" w:cs="Arial"/>
                <w:sz w:val="24"/>
                <w:szCs w:val="24"/>
              </w:rPr>
            </w:pPr>
          </w:p>
        </w:tc>
        <w:tc>
          <w:tcPr>
            <w:tcW w:w="1283" w:type="dxa"/>
          </w:tcPr>
          <w:p w14:paraId="523DB7D9" w14:textId="77777777" w:rsidR="00227BD2" w:rsidRPr="00C87E96" w:rsidRDefault="00227BD2" w:rsidP="00A16926">
            <w:pPr>
              <w:tabs>
                <w:tab w:val="right" w:pos="8498"/>
              </w:tabs>
              <w:jc w:val="both"/>
              <w:rPr>
                <w:rFonts w:ascii="Arial" w:hAnsi="Arial" w:cs="Arial"/>
                <w:sz w:val="24"/>
                <w:szCs w:val="24"/>
              </w:rPr>
            </w:pPr>
          </w:p>
        </w:tc>
        <w:tc>
          <w:tcPr>
            <w:tcW w:w="1283" w:type="dxa"/>
          </w:tcPr>
          <w:p w14:paraId="24C2EE34" w14:textId="77777777" w:rsidR="00227BD2" w:rsidRPr="00C87E96" w:rsidRDefault="00227BD2" w:rsidP="00A16926">
            <w:pPr>
              <w:tabs>
                <w:tab w:val="right" w:pos="8498"/>
              </w:tabs>
              <w:jc w:val="both"/>
              <w:rPr>
                <w:rFonts w:ascii="Arial" w:hAnsi="Arial" w:cs="Arial"/>
                <w:sz w:val="24"/>
                <w:szCs w:val="24"/>
              </w:rPr>
            </w:pPr>
          </w:p>
        </w:tc>
        <w:tc>
          <w:tcPr>
            <w:tcW w:w="1283" w:type="dxa"/>
          </w:tcPr>
          <w:p w14:paraId="653909B8" w14:textId="77777777" w:rsidR="00227BD2" w:rsidRPr="00C87E96" w:rsidRDefault="00227BD2" w:rsidP="00A16926">
            <w:pPr>
              <w:tabs>
                <w:tab w:val="right" w:pos="8498"/>
              </w:tabs>
              <w:jc w:val="both"/>
              <w:rPr>
                <w:rFonts w:ascii="Arial" w:hAnsi="Arial" w:cs="Arial"/>
                <w:sz w:val="24"/>
                <w:szCs w:val="24"/>
              </w:rPr>
            </w:pPr>
          </w:p>
        </w:tc>
      </w:tr>
    </w:tbl>
    <w:p w14:paraId="52115F6C" w14:textId="77777777" w:rsidR="00227BD2" w:rsidRPr="00C87E96" w:rsidRDefault="00227BD2" w:rsidP="00A16926">
      <w:pPr>
        <w:tabs>
          <w:tab w:val="right" w:pos="8498"/>
        </w:tabs>
        <w:spacing w:after="0"/>
        <w:jc w:val="both"/>
        <w:rPr>
          <w:rFonts w:ascii="Arial" w:hAnsi="Arial" w:cs="Arial"/>
        </w:rPr>
      </w:pPr>
    </w:p>
    <w:p w14:paraId="30AEFE92" w14:textId="77777777" w:rsidR="00992ECE" w:rsidRPr="00C87E96" w:rsidRDefault="00912D6D" w:rsidP="00A16926">
      <w:pPr>
        <w:tabs>
          <w:tab w:val="right" w:pos="8498"/>
        </w:tabs>
        <w:spacing w:after="0"/>
        <w:jc w:val="both"/>
        <w:rPr>
          <w:rFonts w:ascii="Arial" w:hAnsi="Arial" w:cs="Arial"/>
        </w:rPr>
      </w:pPr>
      <w:r w:rsidRPr="00C87E96">
        <w:rPr>
          <w:rFonts w:ascii="Arial" w:hAnsi="Arial" w:cs="Arial"/>
        </w:rPr>
        <w:t xml:space="preserve">En este caso, se debe reemplazar cada valor de </w:t>
      </w:r>
      <w:r w:rsidRPr="00C87E96">
        <w:rPr>
          <w:rFonts w:ascii="Arial" w:hAnsi="Arial" w:cs="Arial"/>
          <w:i/>
        </w:rPr>
        <w:t>x</w:t>
      </w:r>
      <w:r w:rsidRPr="00C87E96">
        <w:rPr>
          <w:rFonts w:ascii="Arial" w:hAnsi="Arial" w:cs="Arial"/>
        </w:rPr>
        <w:t xml:space="preserve"> en la función def</w:t>
      </w:r>
      <w:r w:rsidR="00A00D80" w:rsidRPr="00C87E96">
        <w:rPr>
          <w:rFonts w:ascii="Arial" w:hAnsi="Arial" w:cs="Arial"/>
        </w:rPr>
        <w:t xml:space="preserve">inida </w:t>
      </w:r>
      <w:r w:rsidR="00C36BE4" w:rsidRPr="00C87E96">
        <w:rPr>
          <w:rFonts w:ascii="Arial" w:hAnsi="Arial" w:cs="Arial"/>
        </w:rPr>
        <w:t xml:space="preserve">por la expresión algebraica dada </w:t>
      </w:r>
      <w:r w:rsidR="00992ECE" w:rsidRPr="00C87E96">
        <w:rPr>
          <w:rFonts w:ascii="Arial" w:hAnsi="Arial" w:cs="Arial"/>
        </w:rPr>
        <w:t>para el área:</w:t>
      </w:r>
    </w:p>
    <w:p w14:paraId="39255F34" w14:textId="77777777" w:rsidR="000113ED" w:rsidRDefault="000113ED" w:rsidP="00A16926">
      <w:pPr>
        <w:tabs>
          <w:tab w:val="right" w:pos="8498"/>
        </w:tabs>
        <w:spacing w:after="0"/>
        <w:jc w:val="both"/>
        <w:rPr>
          <w:rFonts w:ascii="Arial" w:hAnsi="Arial" w:cs="Arial"/>
        </w:rPr>
      </w:pPr>
    </w:p>
    <w:p w14:paraId="00460E64" w14:textId="77777777" w:rsidR="00763D9E" w:rsidRDefault="00763D9E" w:rsidP="002D2B14">
      <w:pPr>
        <w:tabs>
          <w:tab w:val="right" w:pos="8498"/>
        </w:tabs>
        <w:spacing w:after="0"/>
        <w:jc w:val="center"/>
        <w:rPr>
          <w:position w:val="-6"/>
        </w:rPr>
      </w:pPr>
      <w:r>
        <w:rPr>
          <w:position w:val="-6"/>
        </w:rPr>
        <w:t xml:space="preserve">MA_11_02_CO_004 </w:t>
      </w:r>
    </w:p>
    <w:p w14:paraId="34B80AAC" w14:textId="72C1B38A" w:rsidR="002D2B14" w:rsidRPr="00C87E96" w:rsidRDefault="002D2B14" w:rsidP="002D2B14">
      <w:pPr>
        <w:tabs>
          <w:tab w:val="right" w:pos="8498"/>
        </w:tabs>
        <w:spacing w:after="0"/>
        <w:jc w:val="center"/>
        <w:rPr>
          <w:rFonts w:ascii="Arial" w:hAnsi="Arial" w:cs="Arial"/>
        </w:rPr>
      </w:pPr>
      <w:r>
        <w:rPr>
          <w:position w:val="-6"/>
        </w:rPr>
        <w:t>MA_11_02_CO_005</w:t>
      </w:r>
    </w:p>
    <w:p w14:paraId="0E54C125" w14:textId="639E82F4" w:rsidR="00A00D80" w:rsidRDefault="001B79A1" w:rsidP="00A16926">
      <w:pPr>
        <w:tabs>
          <w:tab w:val="right" w:pos="8498"/>
        </w:tabs>
        <w:spacing w:after="0"/>
        <w:jc w:val="both"/>
        <w:rPr>
          <w:rFonts w:ascii="Arial" w:hAnsi="Arial" w:cs="Arial"/>
        </w:rPr>
      </w:pPr>
      <w:r w:rsidRPr="00C87E96">
        <w:rPr>
          <w:rFonts w:ascii="Arial" w:hAnsi="Arial" w:cs="Arial"/>
        </w:rPr>
        <w:t>Dichos cálculos se muestran a continuación:</w:t>
      </w:r>
    </w:p>
    <w:p w14:paraId="081DEB65" w14:textId="77777777" w:rsidR="0064619D" w:rsidRDefault="0064619D" w:rsidP="00A16926">
      <w:pPr>
        <w:tabs>
          <w:tab w:val="right" w:pos="8498"/>
        </w:tabs>
        <w:spacing w:after="0"/>
        <w:jc w:val="both"/>
        <w:rPr>
          <w:rFonts w:ascii="Arial" w:hAnsi="Arial" w:cs="Arial"/>
        </w:rPr>
      </w:pPr>
    </w:p>
    <w:p w14:paraId="7EDC3816" w14:textId="56135BC4" w:rsidR="0064619D" w:rsidRPr="0071560A" w:rsidRDefault="002D2B14" w:rsidP="00763D9E">
      <w:pPr>
        <w:tabs>
          <w:tab w:val="right" w:pos="8498"/>
        </w:tabs>
        <w:spacing w:after="0"/>
        <w:jc w:val="center"/>
        <w:rPr>
          <w:rFonts w:ascii="Arial" w:hAnsi="Arial" w:cs="Arial"/>
          <w:lang w:val="en-US"/>
        </w:rPr>
      </w:pPr>
      <w:r w:rsidRPr="0071560A">
        <w:rPr>
          <w:position w:val="-6"/>
          <w:lang w:val="en-US"/>
        </w:rPr>
        <w:t>MA_11_02_CO_006</w:t>
      </w:r>
    </w:p>
    <w:p w14:paraId="61609F3F" w14:textId="048FA4E7" w:rsidR="0064619D" w:rsidRPr="0071560A" w:rsidRDefault="002D2B14" w:rsidP="00763D9E">
      <w:pPr>
        <w:tabs>
          <w:tab w:val="right" w:pos="8498"/>
        </w:tabs>
        <w:spacing w:after="0"/>
        <w:jc w:val="center"/>
        <w:rPr>
          <w:rFonts w:ascii="Arial" w:hAnsi="Arial" w:cs="Arial"/>
          <w:lang w:val="en-US"/>
        </w:rPr>
      </w:pPr>
      <w:r w:rsidRPr="0071560A">
        <w:rPr>
          <w:position w:val="-6"/>
          <w:lang w:val="en-US"/>
        </w:rPr>
        <w:lastRenderedPageBreak/>
        <w:t>MA_11_02_CO_007</w:t>
      </w:r>
    </w:p>
    <w:p w14:paraId="52CA2C72" w14:textId="0CAF222D" w:rsidR="0064619D" w:rsidRPr="0071560A" w:rsidRDefault="002D2B14" w:rsidP="00763D9E">
      <w:pPr>
        <w:tabs>
          <w:tab w:val="right" w:pos="8498"/>
        </w:tabs>
        <w:spacing w:after="0"/>
        <w:jc w:val="center"/>
        <w:rPr>
          <w:position w:val="-6"/>
          <w:lang w:val="en-US"/>
        </w:rPr>
      </w:pPr>
      <w:r w:rsidRPr="0071560A">
        <w:rPr>
          <w:position w:val="-6"/>
          <w:lang w:val="en-US"/>
        </w:rPr>
        <w:t>MA_11_02_CO_008</w:t>
      </w:r>
    </w:p>
    <w:p w14:paraId="65B0F65C" w14:textId="35BECBE6" w:rsidR="002D2B14" w:rsidRPr="0071560A" w:rsidRDefault="002D2B14" w:rsidP="00763D9E">
      <w:pPr>
        <w:tabs>
          <w:tab w:val="right" w:pos="8498"/>
        </w:tabs>
        <w:spacing w:after="0"/>
        <w:jc w:val="center"/>
        <w:rPr>
          <w:position w:val="-6"/>
          <w:lang w:val="en-US"/>
        </w:rPr>
      </w:pPr>
      <w:r w:rsidRPr="0071560A">
        <w:rPr>
          <w:position w:val="-6"/>
          <w:lang w:val="en-US"/>
        </w:rPr>
        <w:t>MA_11_02_CO_009</w:t>
      </w:r>
    </w:p>
    <w:p w14:paraId="703D30BB" w14:textId="04D0C670" w:rsidR="002D2B14" w:rsidRPr="0071560A" w:rsidRDefault="002D2B14" w:rsidP="00763D9E">
      <w:pPr>
        <w:tabs>
          <w:tab w:val="right" w:pos="8498"/>
        </w:tabs>
        <w:spacing w:after="0"/>
        <w:jc w:val="center"/>
        <w:rPr>
          <w:position w:val="-6"/>
          <w:lang w:val="en-US"/>
        </w:rPr>
      </w:pPr>
      <w:r w:rsidRPr="0071560A">
        <w:rPr>
          <w:position w:val="-6"/>
          <w:lang w:val="en-US"/>
        </w:rPr>
        <w:t>MA_11_02_CO_010</w:t>
      </w:r>
    </w:p>
    <w:p w14:paraId="2CFEA6F6" w14:textId="7E0AB207" w:rsidR="002D2B14" w:rsidRPr="0071560A" w:rsidRDefault="002D2B14" w:rsidP="00763D9E">
      <w:pPr>
        <w:tabs>
          <w:tab w:val="right" w:pos="8498"/>
        </w:tabs>
        <w:spacing w:after="0"/>
        <w:jc w:val="center"/>
        <w:rPr>
          <w:rFonts w:ascii="Arial" w:hAnsi="Arial" w:cs="Arial"/>
          <w:lang w:val="en-US"/>
        </w:rPr>
      </w:pPr>
      <w:r w:rsidRPr="0071560A">
        <w:rPr>
          <w:position w:val="-6"/>
          <w:lang w:val="en-US"/>
        </w:rPr>
        <w:t>MA_11_02_CO_011</w:t>
      </w:r>
    </w:p>
    <w:p w14:paraId="40FC66E7" w14:textId="2F6B51CD" w:rsidR="00912D6D" w:rsidRPr="00C87E96" w:rsidRDefault="00912D6D" w:rsidP="00763D9E">
      <w:pPr>
        <w:tabs>
          <w:tab w:val="right" w:pos="8498"/>
        </w:tabs>
        <w:spacing w:after="0"/>
        <w:jc w:val="center"/>
      </w:pPr>
    </w:p>
    <w:p w14:paraId="64824F54" w14:textId="77777777" w:rsidR="00A00D80" w:rsidRPr="00C87E96" w:rsidRDefault="00A00D80" w:rsidP="00A16926">
      <w:pPr>
        <w:tabs>
          <w:tab w:val="right" w:pos="8498"/>
        </w:tabs>
        <w:spacing w:after="0"/>
        <w:jc w:val="both"/>
        <w:rPr>
          <w:rFonts w:ascii="Arial" w:hAnsi="Arial" w:cs="Arial"/>
        </w:rPr>
      </w:pPr>
    </w:p>
    <w:p w14:paraId="16F72A3A" w14:textId="3BBE7487" w:rsidR="00992ECE" w:rsidRPr="00C87E96" w:rsidRDefault="00992ECE" w:rsidP="00992ECE">
      <w:pPr>
        <w:tabs>
          <w:tab w:val="right" w:pos="8498"/>
        </w:tabs>
        <w:spacing w:after="0"/>
        <w:jc w:val="both"/>
        <w:rPr>
          <w:rFonts w:ascii="Arial" w:hAnsi="Arial" w:cs="Arial"/>
        </w:rPr>
      </w:pPr>
      <w:r w:rsidRPr="00C87E96">
        <w:rPr>
          <w:rFonts w:ascii="Arial" w:hAnsi="Arial" w:cs="Arial"/>
        </w:rPr>
        <w:t xml:space="preserve">Los resultados decimales se aproximaron a la centésima (excepto para el valor </w:t>
      </w:r>
      <w:r w:rsidRPr="00C87E96">
        <w:rPr>
          <w:rFonts w:ascii="Arial" w:hAnsi="Arial" w:cs="Arial"/>
          <w:i/>
        </w:rPr>
        <w:t>x</w:t>
      </w:r>
      <w:r w:rsidRPr="00C87E96">
        <w:rPr>
          <w:rFonts w:ascii="Arial" w:hAnsi="Arial" w:cs="Arial"/>
        </w:rPr>
        <w:t xml:space="preserve"> = 0,05).</w:t>
      </w:r>
    </w:p>
    <w:p w14:paraId="3DC057DA" w14:textId="77777777" w:rsidR="00992ECE" w:rsidRPr="00C87E96" w:rsidRDefault="00992ECE" w:rsidP="00A16926">
      <w:pPr>
        <w:tabs>
          <w:tab w:val="right" w:pos="8498"/>
        </w:tabs>
        <w:spacing w:after="0"/>
        <w:jc w:val="both"/>
        <w:rPr>
          <w:rFonts w:ascii="Arial" w:hAnsi="Arial" w:cs="Arial"/>
        </w:rPr>
      </w:pPr>
    </w:p>
    <w:p w14:paraId="474C4CC1" w14:textId="0F257E60" w:rsidR="00912D6D" w:rsidRPr="00C87E96" w:rsidRDefault="001B79A1" w:rsidP="00A16926">
      <w:pPr>
        <w:tabs>
          <w:tab w:val="right" w:pos="8498"/>
        </w:tabs>
        <w:spacing w:after="0"/>
        <w:jc w:val="both"/>
        <w:rPr>
          <w:rFonts w:ascii="Arial" w:hAnsi="Arial" w:cs="Arial"/>
        </w:rPr>
      </w:pPr>
      <w:r w:rsidRPr="00C87E96">
        <w:rPr>
          <w:rFonts w:ascii="Arial" w:hAnsi="Arial" w:cs="Arial"/>
        </w:rPr>
        <w:t>L</w:t>
      </w:r>
      <w:r w:rsidR="00483EB4" w:rsidRPr="00C87E96">
        <w:rPr>
          <w:rFonts w:ascii="Arial" w:hAnsi="Arial" w:cs="Arial"/>
        </w:rPr>
        <w:t xml:space="preserve">a tabla que muestra los valores de </w:t>
      </w:r>
      <w:r w:rsidR="00483EB4" w:rsidRPr="00C87E96">
        <w:rPr>
          <w:rFonts w:ascii="Arial" w:hAnsi="Arial" w:cs="Arial"/>
          <w:i/>
        </w:rPr>
        <w:t>x</w:t>
      </w:r>
      <w:r w:rsidR="00483EB4" w:rsidRPr="00C87E96">
        <w:rPr>
          <w:rFonts w:ascii="Arial" w:hAnsi="Arial" w:cs="Arial"/>
        </w:rPr>
        <w:t xml:space="preserve"> y </w:t>
      </w:r>
      <w:r w:rsidR="00483EB4" w:rsidRPr="00C87E96">
        <w:rPr>
          <w:rFonts w:ascii="Arial" w:hAnsi="Arial" w:cs="Arial"/>
          <w:i/>
        </w:rPr>
        <w:t>f</w:t>
      </w:r>
      <w:r w:rsidR="00483EB4" w:rsidRPr="00C87E96">
        <w:rPr>
          <w:rFonts w:ascii="Arial" w:hAnsi="Arial" w:cs="Arial"/>
        </w:rPr>
        <w:t>(</w:t>
      </w:r>
      <w:r w:rsidR="00483EB4" w:rsidRPr="00C87E96">
        <w:rPr>
          <w:rFonts w:ascii="Arial" w:hAnsi="Arial" w:cs="Arial"/>
          <w:i/>
        </w:rPr>
        <w:t>x</w:t>
      </w:r>
      <w:r w:rsidR="00483EB4" w:rsidRPr="00C87E96">
        <w:rPr>
          <w:rFonts w:ascii="Arial" w:hAnsi="Arial" w:cs="Arial"/>
        </w:rPr>
        <w:t>) para el caso del área de los diferentes círculos es:</w:t>
      </w:r>
    </w:p>
    <w:p w14:paraId="7B4A7C91" w14:textId="77777777" w:rsidR="00483EB4" w:rsidRPr="00C87E96" w:rsidRDefault="00483EB4" w:rsidP="00A16926">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242"/>
        <w:gridCol w:w="1322"/>
        <w:gridCol w:w="1282"/>
        <w:gridCol w:w="1365"/>
        <w:gridCol w:w="1276"/>
        <w:gridCol w:w="1208"/>
        <w:gridCol w:w="1283"/>
      </w:tblGrid>
      <w:tr w:rsidR="00483EB4" w:rsidRPr="00C87E96" w14:paraId="6CD8D871" w14:textId="77777777" w:rsidTr="00483EB4">
        <w:tc>
          <w:tcPr>
            <w:tcW w:w="1242" w:type="dxa"/>
          </w:tcPr>
          <w:p w14:paraId="6BCF0FC4" w14:textId="77777777"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Radio (</w:t>
            </w:r>
            <w:r w:rsidRPr="00C87E96">
              <w:rPr>
                <w:rFonts w:ascii="Arial" w:hAnsi="Arial" w:cs="Arial"/>
                <w:i/>
                <w:sz w:val="24"/>
                <w:szCs w:val="24"/>
              </w:rPr>
              <w:t>x</w:t>
            </w:r>
            <w:r w:rsidRPr="00C87E96">
              <w:rPr>
                <w:rFonts w:ascii="Arial" w:hAnsi="Arial" w:cs="Arial"/>
                <w:sz w:val="24"/>
                <w:szCs w:val="24"/>
              </w:rPr>
              <w:t xml:space="preserve">) </w:t>
            </w:r>
          </w:p>
        </w:tc>
        <w:tc>
          <w:tcPr>
            <w:tcW w:w="1322" w:type="dxa"/>
          </w:tcPr>
          <w:p w14:paraId="019CB44A" w14:textId="77777777" w:rsidR="00483EB4" w:rsidRPr="00C87E96" w:rsidRDefault="00483EB4" w:rsidP="00F65F06">
            <w:pPr>
              <w:tabs>
                <w:tab w:val="right" w:pos="8498"/>
              </w:tabs>
              <w:jc w:val="center"/>
              <w:rPr>
                <w:rFonts w:ascii="Arial" w:hAnsi="Arial" w:cs="Arial"/>
                <w:sz w:val="24"/>
                <w:szCs w:val="24"/>
                <w:lang w:val="es-ES_tradnl"/>
              </w:rPr>
            </w:pPr>
            <w:r w:rsidRPr="00C87E96">
              <w:rPr>
                <w:rFonts w:ascii="Arial" w:hAnsi="Arial" w:cs="Arial"/>
                <w:sz w:val="24"/>
                <w:szCs w:val="24"/>
              </w:rPr>
              <w:t>2 cm</w:t>
            </w:r>
          </w:p>
        </w:tc>
        <w:tc>
          <w:tcPr>
            <w:tcW w:w="1282" w:type="dxa"/>
          </w:tcPr>
          <w:p w14:paraId="73BD2584" w14:textId="77777777" w:rsidR="00483EB4" w:rsidRPr="00C87E96" w:rsidRDefault="00483EB4" w:rsidP="00F65F06">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3,5 cm</w:t>
            </w:r>
          </w:p>
        </w:tc>
        <w:tc>
          <w:tcPr>
            <w:tcW w:w="1365" w:type="dxa"/>
          </w:tcPr>
          <w:p w14:paraId="3A55205B" w14:textId="77777777" w:rsidR="00483EB4" w:rsidRPr="00C87E96" w:rsidRDefault="00483EB4" w:rsidP="00F65F06">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0,05 cm</w:t>
            </w:r>
          </w:p>
        </w:tc>
        <w:tc>
          <w:tcPr>
            <w:tcW w:w="1276" w:type="dxa"/>
          </w:tcPr>
          <w:p w14:paraId="6EC71B8C" w14:textId="77777777" w:rsidR="00483EB4" w:rsidRPr="00C87E96" w:rsidRDefault="00483EB4" w:rsidP="00F65F06">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4 cm</w:t>
            </w:r>
          </w:p>
        </w:tc>
        <w:tc>
          <w:tcPr>
            <w:tcW w:w="1208" w:type="dxa"/>
          </w:tcPr>
          <w:p w14:paraId="6778B78D" w14:textId="77777777" w:rsidR="00483EB4" w:rsidRPr="00C87E96" w:rsidRDefault="00483EB4" w:rsidP="00F65F06">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1 cm</w:t>
            </w:r>
          </w:p>
        </w:tc>
        <w:tc>
          <w:tcPr>
            <w:tcW w:w="1283" w:type="dxa"/>
          </w:tcPr>
          <w:p w14:paraId="1D26996E" w14:textId="77777777" w:rsidR="00483EB4" w:rsidRPr="00C87E96" w:rsidRDefault="00483EB4" w:rsidP="00F65F06">
            <w:pPr>
              <w:tabs>
                <w:tab w:val="right" w:pos="8498"/>
              </w:tabs>
              <w:jc w:val="center"/>
              <w:rPr>
                <w:rFonts w:ascii="Arial" w:eastAsiaTheme="majorEastAsia" w:hAnsi="Arial" w:cs="Arial"/>
                <w:color w:val="404040" w:themeColor="text1" w:themeTint="BF"/>
                <w:sz w:val="24"/>
                <w:szCs w:val="24"/>
                <w:lang w:val="es-ES_tradnl"/>
              </w:rPr>
            </w:pPr>
            <w:r w:rsidRPr="00C87E96">
              <w:rPr>
                <w:rFonts w:ascii="Arial" w:hAnsi="Arial" w:cs="Arial"/>
                <w:sz w:val="24"/>
                <w:szCs w:val="24"/>
              </w:rPr>
              <w:t>1,7 cm</w:t>
            </w:r>
          </w:p>
        </w:tc>
      </w:tr>
      <w:tr w:rsidR="00483EB4" w:rsidRPr="00C87E96" w14:paraId="07053B0A" w14:textId="77777777" w:rsidTr="00483EB4">
        <w:tc>
          <w:tcPr>
            <w:tcW w:w="1242" w:type="dxa"/>
          </w:tcPr>
          <w:p w14:paraId="55F44BD4" w14:textId="09F40590" w:rsidR="00483EB4" w:rsidRPr="00C87E96" w:rsidRDefault="0071560A" w:rsidP="00A00D80">
            <w:pPr>
              <w:tabs>
                <w:tab w:val="right" w:pos="8498"/>
              </w:tabs>
              <w:jc w:val="both"/>
              <w:rPr>
                <w:rFonts w:ascii="Arial" w:hAnsi="Arial" w:cs="Arial"/>
                <w:sz w:val="24"/>
                <w:szCs w:val="24"/>
              </w:rPr>
            </w:pPr>
            <w:r w:rsidRPr="00C87E96">
              <w:rPr>
                <w:rFonts w:ascii="Arial" w:hAnsi="Arial" w:cs="Arial"/>
                <w:sz w:val="24"/>
                <w:szCs w:val="24"/>
              </w:rPr>
              <w:t>Área</w:t>
            </w:r>
            <w:r w:rsidR="00483EB4" w:rsidRPr="00C87E96">
              <w:rPr>
                <w:rFonts w:ascii="Arial" w:hAnsi="Arial" w:cs="Arial"/>
                <w:sz w:val="24"/>
                <w:szCs w:val="24"/>
              </w:rPr>
              <w:t xml:space="preserve"> </w:t>
            </w:r>
            <w:r w:rsidR="00483EB4" w:rsidRPr="00C87E96">
              <w:rPr>
                <w:rFonts w:ascii="Arial" w:hAnsi="Arial" w:cs="Arial"/>
                <w:i/>
                <w:sz w:val="24"/>
                <w:szCs w:val="24"/>
              </w:rPr>
              <w:t>f</w:t>
            </w:r>
            <w:r w:rsidR="00483EB4" w:rsidRPr="00C87E96">
              <w:rPr>
                <w:rFonts w:ascii="Arial" w:hAnsi="Arial" w:cs="Arial"/>
                <w:sz w:val="24"/>
                <w:szCs w:val="24"/>
              </w:rPr>
              <w:t>(</w:t>
            </w:r>
            <w:r w:rsidR="00483EB4" w:rsidRPr="00C87E96">
              <w:rPr>
                <w:rFonts w:ascii="Arial" w:hAnsi="Arial" w:cs="Arial"/>
                <w:i/>
                <w:sz w:val="24"/>
                <w:szCs w:val="24"/>
              </w:rPr>
              <w:t>x</w:t>
            </w:r>
            <w:r w:rsidR="00483EB4" w:rsidRPr="00C87E96">
              <w:rPr>
                <w:rFonts w:ascii="Arial" w:hAnsi="Arial" w:cs="Arial"/>
                <w:sz w:val="24"/>
                <w:szCs w:val="24"/>
              </w:rPr>
              <w:t>)</w:t>
            </w:r>
          </w:p>
        </w:tc>
        <w:tc>
          <w:tcPr>
            <w:tcW w:w="1322" w:type="dxa"/>
          </w:tcPr>
          <w:p w14:paraId="180DE9B2" w14:textId="6EB6AF38"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12,57 cm</w:t>
            </w:r>
            <w:r w:rsidRPr="00C87E96">
              <w:rPr>
                <w:rFonts w:ascii="Arial" w:hAnsi="Arial" w:cs="Arial"/>
                <w:sz w:val="24"/>
                <w:szCs w:val="24"/>
                <w:vertAlign w:val="superscript"/>
              </w:rPr>
              <w:t>2</w:t>
            </w:r>
          </w:p>
        </w:tc>
        <w:tc>
          <w:tcPr>
            <w:tcW w:w="1282" w:type="dxa"/>
          </w:tcPr>
          <w:p w14:paraId="68CB17CB" w14:textId="5CA5F993"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38,48 cm</w:t>
            </w:r>
            <w:r w:rsidRPr="00C87E96">
              <w:rPr>
                <w:rFonts w:ascii="Arial" w:hAnsi="Arial" w:cs="Arial"/>
                <w:sz w:val="24"/>
                <w:szCs w:val="24"/>
                <w:vertAlign w:val="superscript"/>
              </w:rPr>
              <w:t>2</w:t>
            </w:r>
          </w:p>
        </w:tc>
        <w:tc>
          <w:tcPr>
            <w:tcW w:w="1365" w:type="dxa"/>
          </w:tcPr>
          <w:p w14:paraId="525CC78C" w14:textId="76FCBDB9"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0,0079 cm</w:t>
            </w:r>
            <w:r w:rsidRPr="00C87E96">
              <w:rPr>
                <w:rFonts w:ascii="Arial" w:hAnsi="Arial" w:cs="Arial"/>
                <w:sz w:val="24"/>
                <w:szCs w:val="24"/>
                <w:vertAlign w:val="superscript"/>
              </w:rPr>
              <w:t>2</w:t>
            </w:r>
          </w:p>
        </w:tc>
        <w:tc>
          <w:tcPr>
            <w:tcW w:w="1276" w:type="dxa"/>
          </w:tcPr>
          <w:p w14:paraId="4C6028EA" w14:textId="6ECB2E1C"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50,27</w:t>
            </w:r>
            <w:ins w:id="3" w:author="user" w:date="2016-05-18T09:29:00Z">
              <w:r w:rsidR="00184784">
                <w:rPr>
                  <w:rFonts w:ascii="Arial" w:hAnsi="Arial" w:cs="Arial"/>
                  <w:sz w:val="24"/>
                  <w:szCs w:val="24"/>
                </w:rPr>
                <w:t xml:space="preserve"> </w:t>
              </w:r>
            </w:ins>
            <w:r w:rsidRPr="00C87E96">
              <w:rPr>
                <w:rFonts w:ascii="Arial" w:hAnsi="Arial" w:cs="Arial"/>
                <w:sz w:val="24"/>
                <w:szCs w:val="24"/>
              </w:rPr>
              <w:t>cm</w:t>
            </w:r>
            <w:r w:rsidRPr="00C87E96">
              <w:rPr>
                <w:rFonts w:ascii="Arial" w:hAnsi="Arial" w:cs="Arial"/>
                <w:sz w:val="24"/>
                <w:szCs w:val="24"/>
                <w:vertAlign w:val="superscript"/>
              </w:rPr>
              <w:t>2</w:t>
            </w:r>
          </w:p>
        </w:tc>
        <w:tc>
          <w:tcPr>
            <w:tcW w:w="1208" w:type="dxa"/>
          </w:tcPr>
          <w:p w14:paraId="200E77CB" w14:textId="446E478D"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3,14 cm</w:t>
            </w:r>
            <w:r w:rsidRPr="00C87E96">
              <w:rPr>
                <w:rFonts w:ascii="Arial" w:hAnsi="Arial" w:cs="Arial"/>
                <w:sz w:val="24"/>
                <w:szCs w:val="24"/>
                <w:vertAlign w:val="superscript"/>
              </w:rPr>
              <w:t>2</w:t>
            </w:r>
          </w:p>
        </w:tc>
        <w:tc>
          <w:tcPr>
            <w:tcW w:w="1283" w:type="dxa"/>
          </w:tcPr>
          <w:p w14:paraId="661677F7" w14:textId="1DB31C1E" w:rsidR="00483EB4" w:rsidRPr="00C87E96" w:rsidRDefault="00483EB4" w:rsidP="00A00D80">
            <w:pPr>
              <w:tabs>
                <w:tab w:val="right" w:pos="8498"/>
              </w:tabs>
              <w:jc w:val="both"/>
              <w:rPr>
                <w:rFonts w:ascii="Arial" w:hAnsi="Arial" w:cs="Arial"/>
                <w:sz w:val="24"/>
                <w:szCs w:val="24"/>
              </w:rPr>
            </w:pPr>
            <w:r w:rsidRPr="00C87E96">
              <w:rPr>
                <w:rFonts w:ascii="Arial" w:hAnsi="Arial" w:cs="Arial"/>
                <w:sz w:val="24"/>
                <w:szCs w:val="24"/>
              </w:rPr>
              <w:t>9,08 cm</w:t>
            </w:r>
            <w:r w:rsidRPr="00C87E96">
              <w:rPr>
                <w:rFonts w:ascii="Arial" w:hAnsi="Arial" w:cs="Arial"/>
                <w:sz w:val="24"/>
                <w:szCs w:val="24"/>
                <w:vertAlign w:val="superscript"/>
              </w:rPr>
              <w:t>2</w:t>
            </w:r>
          </w:p>
        </w:tc>
      </w:tr>
    </w:tbl>
    <w:p w14:paraId="5EA96606" w14:textId="77777777" w:rsidR="00A00D80" w:rsidRPr="00C87E96" w:rsidRDefault="00A00D80" w:rsidP="00A16926">
      <w:pPr>
        <w:tabs>
          <w:tab w:val="right" w:pos="8498"/>
        </w:tabs>
        <w:spacing w:after="0"/>
        <w:jc w:val="both"/>
        <w:rPr>
          <w:rFonts w:ascii="Arial" w:hAnsi="Arial" w:cs="Arial"/>
        </w:rPr>
      </w:pPr>
    </w:p>
    <w:p w14:paraId="56029F0E" w14:textId="77777777" w:rsidR="000113ED" w:rsidRPr="00C87E96" w:rsidRDefault="000113ED" w:rsidP="00A16926">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A16926" w:rsidRPr="00C87E96" w14:paraId="6AA577DC" w14:textId="77777777" w:rsidTr="006B0C5C">
        <w:tc>
          <w:tcPr>
            <w:tcW w:w="8978" w:type="dxa"/>
            <w:gridSpan w:val="2"/>
            <w:shd w:val="clear" w:color="auto" w:fill="000000" w:themeFill="text1"/>
          </w:tcPr>
          <w:p w14:paraId="3A40FFE3" w14:textId="77777777" w:rsidR="00A16926" w:rsidRPr="00C87E96" w:rsidRDefault="00A16926" w:rsidP="006B0C5C">
            <w:pPr>
              <w:jc w:val="center"/>
              <w:rPr>
                <w:rFonts w:ascii="Arial" w:hAnsi="Arial" w:cs="Arial"/>
                <w:b/>
                <w:sz w:val="24"/>
                <w:szCs w:val="24"/>
              </w:rPr>
            </w:pPr>
            <w:r w:rsidRPr="00C87E96">
              <w:rPr>
                <w:rFonts w:ascii="Arial" w:hAnsi="Arial" w:cs="Arial"/>
                <w:b/>
                <w:sz w:val="24"/>
                <w:szCs w:val="24"/>
              </w:rPr>
              <w:t xml:space="preserve">Destacado </w:t>
            </w:r>
          </w:p>
        </w:tc>
      </w:tr>
      <w:tr w:rsidR="00A16926" w:rsidRPr="00C87E96" w14:paraId="54283893" w14:textId="77777777" w:rsidTr="006B0C5C">
        <w:tc>
          <w:tcPr>
            <w:tcW w:w="2518" w:type="dxa"/>
          </w:tcPr>
          <w:p w14:paraId="68F42F4D" w14:textId="77777777" w:rsidR="00A16926" w:rsidRPr="00C87E96" w:rsidRDefault="00A16926" w:rsidP="006B0C5C">
            <w:pPr>
              <w:rPr>
                <w:rFonts w:ascii="Arial" w:hAnsi="Arial" w:cs="Arial"/>
                <w:b/>
                <w:sz w:val="24"/>
                <w:szCs w:val="24"/>
              </w:rPr>
            </w:pPr>
            <w:r w:rsidRPr="00C87E96">
              <w:rPr>
                <w:rFonts w:ascii="Arial" w:hAnsi="Arial" w:cs="Arial"/>
                <w:b/>
                <w:sz w:val="24"/>
                <w:szCs w:val="24"/>
              </w:rPr>
              <w:t>Título</w:t>
            </w:r>
          </w:p>
        </w:tc>
        <w:tc>
          <w:tcPr>
            <w:tcW w:w="6460" w:type="dxa"/>
          </w:tcPr>
          <w:p w14:paraId="7AC78AE4" w14:textId="0904C3EF" w:rsidR="00A16926" w:rsidRPr="00C87E96" w:rsidRDefault="0071560A" w:rsidP="006B0C5C">
            <w:pPr>
              <w:rPr>
                <w:rFonts w:ascii="Arial" w:hAnsi="Arial" w:cs="Arial"/>
                <w:b/>
                <w:sz w:val="24"/>
                <w:szCs w:val="24"/>
              </w:rPr>
            </w:pPr>
            <w:r w:rsidRPr="00C87E96">
              <w:rPr>
                <w:rFonts w:ascii="Arial" w:hAnsi="Arial" w:cs="Arial"/>
                <w:b/>
                <w:sz w:val="24"/>
                <w:szCs w:val="24"/>
              </w:rPr>
              <w:t>Definición</w:t>
            </w:r>
            <w:r w:rsidR="00A00D80" w:rsidRPr="00C87E96">
              <w:rPr>
                <w:rFonts w:ascii="Arial" w:hAnsi="Arial" w:cs="Arial"/>
                <w:b/>
                <w:sz w:val="24"/>
                <w:szCs w:val="24"/>
              </w:rPr>
              <w:t xml:space="preserve"> formal de función</w:t>
            </w:r>
          </w:p>
        </w:tc>
      </w:tr>
      <w:tr w:rsidR="00A16926" w:rsidRPr="00C87E96" w14:paraId="1AE17AB1" w14:textId="77777777" w:rsidTr="006B0C5C">
        <w:tc>
          <w:tcPr>
            <w:tcW w:w="2518" w:type="dxa"/>
          </w:tcPr>
          <w:p w14:paraId="260F4109" w14:textId="77777777" w:rsidR="00A16926" w:rsidRPr="00C87E96" w:rsidRDefault="00A16926" w:rsidP="006B0C5C">
            <w:pPr>
              <w:rPr>
                <w:rFonts w:ascii="Arial" w:hAnsi="Arial" w:cs="Arial"/>
                <w:sz w:val="24"/>
                <w:szCs w:val="24"/>
              </w:rPr>
            </w:pPr>
            <w:r w:rsidRPr="00C87E96">
              <w:rPr>
                <w:rFonts w:ascii="Arial" w:hAnsi="Arial" w:cs="Arial"/>
                <w:b/>
                <w:sz w:val="24"/>
                <w:szCs w:val="24"/>
              </w:rPr>
              <w:t>Contenido</w:t>
            </w:r>
          </w:p>
        </w:tc>
        <w:tc>
          <w:tcPr>
            <w:tcW w:w="6460" w:type="dxa"/>
          </w:tcPr>
          <w:p w14:paraId="664C5EE6" w14:textId="03B4CBAE" w:rsidR="00A16926" w:rsidRPr="00C87E96" w:rsidRDefault="00A00D80">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En términos formales</w:t>
            </w:r>
            <w:ins w:id="4" w:author="user" w:date="2016-05-18T09:30:00Z">
              <w:r w:rsidR="00184784">
                <w:rPr>
                  <w:rFonts w:ascii="Arial" w:eastAsiaTheme="minorEastAsia" w:hAnsi="Arial" w:cs="Arial"/>
                  <w:sz w:val="24"/>
                  <w:szCs w:val="24"/>
                </w:rPr>
                <w:t>,</w:t>
              </w:r>
            </w:ins>
            <w:r w:rsidRPr="00C87E96">
              <w:rPr>
                <w:rFonts w:ascii="Arial" w:eastAsiaTheme="minorEastAsia" w:hAnsi="Arial" w:cs="Arial"/>
                <w:sz w:val="24"/>
                <w:szCs w:val="24"/>
              </w:rPr>
              <w:t xml:space="preserve"> una función </w:t>
            </w:r>
            <w:r w:rsidRPr="00C87E96">
              <w:rPr>
                <w:rFonts w:ascii="Arial" w:eastAsiaTheme="minorEastAsia" w:hAnsi="Arial" w:cs="Arial"/>
                <w:i/>
                <w:sz w:val="24"/>
                <w:szCs w:val="24"/>
              </w:rPr>
              <w:t>f</w:t>
            </w:r>
            <w:r w:rsidRPr="00C87E96">
              <w:rPr>
                <w:rFonts w:ascii="Arial" w:eastAsiaTheme="minorEastAsia" w:hAnsi="Arial" w:cs="Arial"/>
                <w:sz w:val="24"/>
                <w:szCs w:val="24"/>
              </w:rPr>
              <w:t xml:space="preserve"> es una regla de correspondencia que asocia a cada elemento </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en un conjunto, que es llamado </w:t>
            </w:r>
            <w:r w:rsidRPr="00C87E96">
              <w:rPr>
                <w:rFonts w:ascii="Arial" w:eastAsiaTheme="minorEastAsia" w:hAnsi="Arial" w:cs="Arial"/>
                <w:b/>
                <w:sz w:val="24"/>
                <w:szCs w:val="24"/>
              </w:rPr>
              <w:t>dominio</w:t>
            </w:r>
            <w:r w:rsidRPr="00C87E96">
              <w:rPr>
                <w:rFonts w:ascii="Arial" w:eastAsiaTheme="minorEastAsia" w:hAnsi="Arial" w:cs="Arial"/>
                <w:sz w:val="24"/>
                <w:szCs w:val="24"/>
              </w:rPr>
              <w:t xml:space="preserve">, un único valor </w:t>
            </w:r>
            <w:r w:rsidRPr="00C87E96">
              <w:rPr>
                <w:rFonts w:ascii="Arial" w:eastAsiaTheme="minorEastAsia" w:hAnsi="Arial" w:cs="Arial"/>
                <w:i/>
                <w:sz w:val="24"/>
                <w:szCs w:val="24"/>
              </w:rPr>
              <w:t>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en un segundo </w:t>
            </w:r>
            <w:r w:rsidR="00207C9F" w:rsidRPr="00C87E96">
              <w:rPr>
                <w:rFonts w:ascii="Arial" w:eastAsiaTheme="minorEastAsia" w:hAnsi="Arial" w:cs="Arial"/>
                <w:sz w:val="24"/>
                <w:szCs w:val="24"/>
              </w:rPr>
              <w:t>conjunto</w:t>
            </w:r>
            <w:r w:rsidR="00184784">
              <w:rPr>
                <w:rFonts w:ascii="Arial" w:eastAsiaTheme="minorEastAsia" w:hAnsi="Arial" w:cs="Arial"/>
                <w:sz w:val="24"/>
                <w:szCs w:val="24"/>
              </w:rPr>
              <w:t>,</w:t>
            </w:r>
            <w:r w:rsidR="00207C9F" w:rsidRPr="00C87E96">
              <w:rPr>
                <w:rFonts w:ascii="Arial" w:eastAsiaTheme="minorEastAsia" w:hAnsi="Arial" w:cs="Arial"/>
                <w:sz w:val="24"/>
                <w:szCs w:val="24"/>
              </w:rPr>
              <w:t xml:space="preserve"> </w:t>
            </w:r>
            <w:r w:rsidR="00184784">
              <w:rPr>
                <w:rFonts w:ascii="Arial" w:eastAsiaTheme="minorEastAsia" w:hAnsi="Arial" w:cs="Arial"/>
                <w:sz w:val="24"/>
                <w:szCs w:val="24"/>
              </w:rPr>
              <w:t>denomin</w:t>
            </w:r>
            <w:r w:rsidR="00184784" w:rsidRPr="00C87E96">
              <w:rPr>
                <w:rFonts w:ascii="Arial" w:eastAsiaTheme="minorEastAsia" w:hAnsi="Arial" w:cs="Arial"/>
                <w:sz w:val="24"/>
                <w:szCs w:val="24"/>
              </w:rPr>
              <w:t xml:space="preserve">ado </w:t>
            </w:r>
            <w:r w:rsidR="00207C9F" w:rsidRPr="00C87E96">
              <w:rPr>
                <w:rFonts w:ascii="Arial" w:eastAsiaTheme="minorEastAsia" w:hAnsi="Arial" w:cs="Arial"/>
                <w:b/>
                <w:sz w:val="24"/>
                <w:szCs w:val="24"/>
              </w:rPr>
              <w:t>codominio o recorrido</w:t>
            </w:r>
            <w:r w:rsidR="00207C9F" w:rsidRPr="00C87E96">
              <w:rPr>
                <w:rFonts w:ascii="Arial" w:eastAsiaTheme="minorEastAsia" w:hAnsi="Arial" w:cs="Arial"/>
                <w:sz w:val="24"/>
                <w:szCs w:val="24"/>
              </w:rPr>
              <w:t xml:space="preserve">; todos los valores que se obtienen en el segundo conjunto reciben el nombre de </w:t>
            </w:r>
            <w:r w:rsidRPr="00C87E96">
              <w:rPr>
                <w:rFonts w:ascii="Arial" w:eastAsiaTheme="minorEastAsia" w:hAnsi="Arial" w:cs="Arial"/>
                <w:b/>
                <w:sz w:val="24"/>
                <w:szCs w:val="24"/>
              </w:rPr>
              <w:t>rango</w:t>
            </w:r>
            <w:r w:rsidRPr="00C87E96">
              <w:rPr>
                <w:rFonts w:ascii="Arial" w:eastAsiaTheme="minorEastAsia" w:hAnsi="Arial" w:cs="Arial"/>
                <w:sz w:val="24"/>
                <w:szCs w:val="24"/>
              </w:rPr>
              <w:t>.</w:t>
            </w:r>
          </w:p>
        </w:tc>
      </w:tr>
    </w:tbl>
    <w:p w14:paraId="572CA9AC" w14:textId="77777777" w:rsidR="00A16926" w:rsidRPr="00C87E96" w:rsidRDefault="00A16926" w:rsidP="00A16926">
      <w:pPr>
        <w:tabs>
          <w:tab w:val="right" w:pos="8498"/>
        </w:tabs>
        <w:spacing w:after="0"/>
        <w:jc w:val="both"/>
        <w:rPr>
          <w:rFonts w:ascii="Arial" w:hAnsi="Arial" w:cs="Arial"/>
          <w:b/>
        </w:rPr>
      </w:pPr>
    </w:p>
    <w:p w14:paraId="70A372FF" w14:textId="41E26EBF" w:rsidR="006001FE" w:rsidRPr="00C87E96" w:rsidRDefault="00A00D80" w:rsidP="00F01F75">
      <w:pPr>
        <w:tabs>
          <w:tab w:val="right" w:pos="8498"/>
        </w:tabs>
        <w:spacing w:after="0"/>
        <w:jc w:val="both"/>
        <w:rPr>
          <w:rFonts w:ascii="Arial" w:eastAsiaTheme="minorEastAsia" w:hAnsi="Arial" w:cs="Arial"/>
        </w:rPr>
      </w:pPr>
      <w:r w:rsidRPr="00C87E96">
        <w:rPr>
          <w:rFonts w:ascii="Arial" w:eastAsiaTheme="minorEastAsia" w:hAnsi="Arial" w:cs="Arial"/>
        </w:rPr>
        <w:t xml:space="preserve">La definición anterior no limita de ninguna manera la </w:t>
      </w:r>
      <w:r w:rsidR="00215B6B">
        <w:rPr>
          <w:rFonts w:ascii="Arial" w:eastAsiaTheme="minorEastAsia" w:hAnsi="Arial" w:cs="Arial"/>
        </w:rPr>
        <w:t>descripción</w:t>
      </w:r>
      <w:r w:rsidR="00215B6B" w:rsidRPr="00C87E96">
        <w:rPr>
          <w:rFonts w:ascii="Arial" w:eastAsiaTheme="minorEastAsia" w:hAnsi="Arial" w:cs="Arial"/>
        </w:rPr>
        <w:t xml:space="preserve"> </w:t>
      </w:r>
      <w:r w:rsidRPr="00C87E96">
        <w:rPr>
          <w:rFonts w:ascii="Arial" w:eastAsiaTheme="minorEastAsia" w:hAnsi="Arial" w:cs="Arial"/>
        </w:rPr>
        <w:t xml:space="preserve">de los conjuntos dominio y rango; por ejemplo, el dominio puede ser </w:t>
      </w:r>
      <w:r w:rsidR="006001FE" w:rsidRPr="00C87E96">
        <w:rPr>
          <w:rFonts w:ascii="Arial" w:eastAsiaTheme="minorEastAsia" w:hAnsi="Arial" w:cs="Arial"/>
        </w:rPr>
        <w:t xml:space="preserve">el conjunto de clientes que acostumbran consumir un tipo específico de lácteo y el rango podría ser los diferentes productos lácteos que ofrece un punto de venta. Sin embargo, para las funciones que se plantean en este tema se partirá del hecho </w:t>
      </w:r>
      <w:r w:rsidR="00215B6B">
        <w:rPr>
          <w:rFonts w:ascii="Arial" w:eastAsiaTheme="minorEastAsia" w:hAnsi="Arial" w:cs="Arial"/>
        </w:rPr>
        <w:t xml:space="preserve">de </w:t>
      </w:r>
      <w:r w:rsidR="006001FE" w:rsidRPr="00C87E96">
        <w:rPr>
          <w:rFonts w:ascii="Arial" w:eastAsiaTheme="minorEastAsia" w:hAnsi="Arial" w:cs="Arial"/>
        </w:rPr>
        <w:t>que el dominio y el rango serán los números reales o subconjuntos de estos.</w:t>
      </w:r>
    </w:p>
    <w:p w14:paraId="6092586E" w14:textId="77777777" w:rsidR="00207C9F" w:rsidRPr="00C87E96" w:rsidRDefault="00207C9F" w:rsidP="00F01F75">
      <w:pPr>
        <w:tabs>
          <w:tab w:val="right" w:pos="8498"/>
        </w:tabs>
        <w:spacing w:after="0"/>
        <w:jc w:val="both"/>
        <w:rPr>
          <w:rFonts w:ascii="Arial" w:eastAsiaTheme="minorEastAsia" w:hAnsi="Arial" w:cs="Arial"/>
        </w:rPr>
      </w:pPr>
    </w:p>
    <w:p w14:paraId="695756B7" w14:textId="03EEA799" w:rsidR="00207C9F" w:rsidRPr="00C87E96" w:rsidRDefault="00207C9F" w:rsidP="00F01F75">
      <w:pPr>
        <w:tabs>
          <w:tab w:val="right" w:pos="8498"/>
        </w:tabs>
        <w:spacing w:after="0"/>
        <w:jc w:val="both"/>
        <w:rPr>
          <w:rFonts w:ascii="Arial" w:eastAsiaTheme="minorEastAsia" w:hAnsi="Arial" w:cs="Arial"/>
        </w:rPr>
      </w:pPr>
      <w:r w:rsidRPr="00C87E96">
        <w:rPr>
          <w:rFonts w:ascii="Arial" w:eastAsiaTheme="minorEastAsia" w:hAnsi="Arial" w:cs="Arial"/>
        </w:rPr>
        <w:t>Teniendo en cuenta el dominio y el codominio de una función es posible plantear una nueva notación para las funciones:</w:t>
      </w:r>
    </w:p>
    <w:p w14:paraId="12CA1D71" w14:textId="77777777" w:rsidR="00207C9F" w:rsidRPr="00C87E96" w:rsidRDefault="00207C9F" w:rsidP="00F01F75">
      <w:pPr>
        <w:tabs>
          <w:tab w:val="right" w:pos="8498"/>
        </w:tabs>
        <w:spacing w:after="0"/>
        <w:jc w:val="both"/>
        <w:rPr>
          <w:rFonts w:ascii="Arial" w:eastAsiaTheme="minorEastAsia" w:hAnsi="Arial" w:cs="Arial"/>
        </w:rPr>
      </w:pPr>
    </w:p>
    <w:p w14:paraId="23085C50" w14:textId="77777777" w:rsidR="00207C9F" w:rsidRPr="00C87E96" w:rsidRDefault="00207C9F" w:rsidP="00992ECE">
      <w:pPr>
        <w:tabs>
          <w:tab w:val="right" w:pos="8498"/>
        </w:tabs>
        <w:spacing w:after="0"/>
        <w:jc w:val="center"/>
        <w:rPr>
          <w:rFonts w:ascii="Arial" w:hAnsi="Arial" w:cs="Arial"/>
          <w:i/>
        </w:rPr>
      </w:pPr>
      <w:r w:rsidRPr="00C87E96">
        <w:rPr>
          <w:rFonts w:ascii="Arial" w:hAnsi="Arial" w:cs="Arial"/>
          <w:i/>
        </w:rPr>
        <w:t>f: A → B</w:t>
      </w:r>
    </w:p>
    <w:p w14:paraId="464B84EE" w14:textId="05DBBEBF" w:rsidR="00C36BE4" w:rsidRPr="00C87E96" w:rsidRDefault="00C36BE4" w:rsidP="00992ECE">
      <w:pPr>
        <w:tabs>
          <w:tab w:val="right" w:pos="8498"/>
        </w:tabs>
        <w:spacing w:after="0"/>
        <w:jc w:val="center"/>
        <w:rPr>
          <w:rFonts w:ascii="Arial" w:hAnsi="Arial" w:cs="Arial"/>
          <w:i/>
        </w:rPr>
      </w:pPr>
      <w:r w:rsidRPr="00C87E96">
        <w:rPr>
          <w:rFonts w:ascii="Arial" w:hAnsi="Arial" w:cs="Arial"/>
          <w:i/>
        </w:rPr>
        <w:t xml:space="preserve">   x →f</w:t>
      </w:r>
      <w:r w:rsidRPr="00C87E96">
        <w:rPr>
          <w:rFonts w:ascii="Arial" w:hAnsi="Arial" w:cs="Arial"/>
        </w:rPr>
        <w:t>(</w:t>
      </w:r>
      <w:r w:rsidRPr="00C87E96">
        <w:rPr>
          <w:rFonts w:ascii="Arial" w:hAnsi="Arial" w:cs="Arial"/>
          <w:i/>
        </w:rPr>
        <w:t>x</w:t>
      </w:r>
      <w:r w:rsidRPr="00C87E96">
        <w:rPr>
          <w:rFonts w:ascii="Arial" w:hAnsi="Arial" w:cs="Arial"/>
        </w:rPr>
        <w:t>)</w:t>
      </w:r>
    </w:p>
    <w:p w14:paraId="022AD9FB" w14:textId="77777777" w:rsidR="00992ECE" w:rsidRPr="00C87E96" w:rsidRDefault="00992ECE" w:rsidP="00F01F75">
      <w:pPr>
        <w:tabs>
          <w:tab w:val="right" w:pos="8498"/>
        </w:tabs>
        <w:spacing w:after="0"/>
        <w:jc w:val="both"/>
        <w:rPr>
          <w:rFonts w:ascii="Arial" w:eastAsiaTheme="minorEastAsia" w:hAnsi="Arial" w:cs="Arial"/>
        </w:rPr>
      </w:pPr>
    </w:p>
    <w:p w14:paraId="3AFDADAB" w14:textId="30FC5D74" w:rsidR="00207C9F" w:rsidRPr="00C87E96" w:rsidRDefault="00207C9F" w:rsidP="00F01F75">
      <w:pPr>
        <w:tabs>
          <w:tab w:val="right" w:pos="8498"/>
        </w:tabs>
        <w:spacing w:after="0"/>
        <w:jc w:val="both"/>
        <w:rPr>
          <w:rFonts w:ascii="Arial" w:eastAsiaTheme="minorEastAsia" w:hAnsi="Arial" w:cs="Arial"/>
        </w:rPr>
      </w:pPr>
      <w:r w:rsidRPr="00C87E96">
        <w:rPr>
          <w:rFonts w:ascii="Arial" w:eastAsiaTheme="minorEastAsia" w:hAnsi="Arial" w:cs="Arial"/>
        </w:rPr>
        <w:t xml:space="preserve">donde </w:t>
      </w:r>
      <w:r w:rsidRPr="00C87E96">
        <w:rPr>
          <w:rFonts w:ascii="Arial" w:eastAsiaTheme="minorEastAsia" w:hAnsi="Arial" w:cs="Arial"/>
          <w:i/>
        </w:rPr>
        <w:t>A</w:t>
      </w:r>
      <w:r w:rsidRPr="00C87E96">
        <w:rPr>
          <w:rFonts w:ascii="Arial" w:eastAsiaTheme="minorEastAsia" w:hAnsi="Arial" w:cs="Arial"/>
        </w:rPr>
        <w:t xml:space="preserve"> es el dominio y </w:t>
      </w:r>
      <w:r w:rsidRPr="00C87E96">
        <w:rPr>
          <w:rFonts w:ascii="Arial" w:eastAsiaTheme="minorEastAsia" w:hAnsi="Arial" w:cs="Arial"/>
          <w:i/>
        </w:rPr>
        <w:t>B</w:t>
      </w:r>
      <w:r w:rsidRPr="00C87E96">
        <w:rPr>
          <w:rFonts w:ascii="Arial" w:eastAsiaTheme="minorEastAsia" w:hAnsi="Arial" w:cs="Arial"/>
        </w:rPr>
        <w:t xml:space="preserve"> es el codominio o recorrido.</w:t>
      </w:r>
    </w:p>
    <w:p w14:paraId="0C8275D2" w14:textId="27332869" w:rsidR="00207C9F" w:rsidRPr="00C87E96" w:rsidRDefault="00207C9F" w:rsidP="00F01F75">
      <w:pPr>
        <w:tabs>
          <w:tab w:val="right" w:pos="8498"/>
        </w:tabs>
        <w:spacing w:after="0"/>
        <w:jc w:val="both"/>
        <w:rPr>
          <w:rFonts w:ascii="Arial" w:eastAsiaTheme="minorEastAsia" w:hAnsi="Arial" w:cs="Arial"/>
        </w:rPr>
      </w:pPr>
      <w:r w:rsidRPr="00C87E96">
        <w:rPr>
          <w:rFonts w:ascii="Arial" w:eastAsiaTheme="minorEastAsia" w:hAnsi="Arial" w:cs="Arial"/>
        </w:rPr>
        <w:t>Esta n</w:t>
      </w:r>
      <w:r w:rsidR="00C36BE4" w:rsidRPr="00C87E96">
        <w:rPr>
          <w:rFonts w:ascii="Arial" w:eastAsiaTheme="minorEastAsia" w:hAnsi="Arial" w:cs="Arial"/>
        </w:rPr>
        <w:t>otación se lee “</w:t>
      </w:r>
      <w:r w:rsidR="00992ECE" w:rsidRPr="00C87E96">
        <w:rPr>
          <w:rFonts w:ascii="Arial" w:eastAsiaTheme="minorEastAsia" w:hAnsi="Arial" w:cs="Arial"/>
        </w:rPr>
        <w:t xml:space="preserve">la función </w:t>
      </w:r>
      <w:r w:rsidR="00C36BE4" w:rsidRPr="00C87E96">
        <w:rPr>
          <w:rFonts w:ascii="Arial" w:eastAsiaTheme="minorEastAsia" w:hAnsi="Arial" w:cs="Arial"/>
        </w:rPr>
        <w:t xml:space="preserve">efe de </w:t>
      </w:r>
      <w:r w:rsidR="00C36BE4" w:rsidRPr="00C87E96">
        <w:rPr>
          <w:rFonts w:ascii="Arial" w:eastAsiaTheme="minorEastAsia" w:hAnsi="Arial" w:cs="Arial"/>
          <w:i/>
        </w:rPr>
        <w:t>A</w:t>
      </w:r>
      <w:r w:rsidR="00C36BE4" w:rsidRPr="00C87E96">
        <w:rPr>
          <w:rFonts w:ascii="Arial" w:eastAsiaTheme="minorEastAsia" w:hAnsi="Arial" w:cs="Arial"/>
        </w:rPr>
        <w:t xml:space="preserve"> en </w:t>
      </w:r>
      <w:r w:rsidR="00C36BE4" w:rsidRPr="00C87E96">
        <w:rPr>
          <w:rFonts w:ascii="Arial" w:eastAsiaTheme="minorEastAsia" w:hAnsi="Arial" w:cs="Arial"/>
          <w:i/>
        </w:rPr>
        <w:t>B</w:t>
      </w:r>
      <w:r w:rsidR="00992ECE" w:rsidRPr="00C87E96">
        <w:rPr>
          <w:rFonts w:ascii="Arial" w:eastAsiaTheme="minorEastAsia" w:hAnsi="Arial" w:cs="Arial"/>
        </w:rPr>
        <w:t xml:space="preserve"> tal que a cada equis le asigna efe de equis</w:t>
      </w:r>
      <w:r w:rsidR="00C36BE4" w:rsidRPr="00C87E96">
        <w:rPr>
          <w:rFonts w:ascii="Arial" w:eastAsiaTheme="minorEastAsia" w:hAnsi="Arial" w:cs="Arial"/>
        </w:rPr>
        <w:t>”.</w:t>
      </w:r>
    </w:p>
    <w:p w14:paraId="05818DD8" w14:textId="77777777" w:rsidR="00C36BE4" w:rsidRPr="00C87E96" w:rsidRDefault="00C36BE4" w:rsidP="00F01F75">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490"/>
        <w:gridCol w:w="6338"/>
      </w:tblGrid>
      <w:tr w:rsidR="00C36BE4" w:rsidRPr="00C87E96" w14:paraId="70FC87E9" w14:textId="77777777" w:rsidTr="00C36BE4">
        <w:tc>
          <w:tcPr>
            <w:tcW w:w="8828" w:type="dxa"/>
            <w:gridSpan w:val="2"/>
            <w:shd w:val="clear" w:color="auto" w:fill="000000" w:themeFill="text1"/>
          </w:tcPr>
          <w:p w14:paraId="0070586A" w14:textId="77777777" w:rsidR="00C36BE4" w:rsidRPr="00C87E96" w:rsidRDefault="00C36BE4" w:rsidP="00C36BE4">
            <w:pPr>
              <w:jc w:val="center"/>
              <w:rPr>
                <w:rFonts w:ascii="Arial" w:hAnsi="Arial" w:cs="Arial"/>
                <w:b/>
                <w:sz w:val="24"/>
                <w:szCs w:val="24"/>
              </w:rPr>
            </w:pPr>
            <w:r w:rsidRPr="00C87E96">
              <w:rPr>
                <w:rFonts w:ascii="Arial" w:hAnsi="Arial" w:cs="Arial"/>
                <w:b/>
                <w:sz w:val="24"/>
                <w:szCs w:val="24"/>
              </w:rPr>
              <w:t xml:space="preserve">Destacado </w:t>
            </w:r>
          </w:p>
        </w:tc>
      </w:tr>
      <w:tr w:rsidR="00C36BE4" w:rsidRPr="00C87E96" w14:paraId="27550D0E" w14:textId="77777777" w:rsidTr="00C36BE4">
        <w:tc>
          <w:tcPr>
            <w:tcW w:w="2490" w:type="dxa"/>
          </w:tcPr>
          <w:p w14:paraId="22F6F8B3" w14:textId="77777777" w:rsidR="00C36BE4" w:rsidRPr="00C87E96" w:rsidRDefault="00C36BE4" w:rsidP="00C36BE4">
            <w:pPr>
              <w:rPr>
                <w:rFonts w:ascii="Arial" w:hAnsi="Arial" w:cs="Arial"/>
                <w:b/>
                <w:sz w:val="24"/>
                <w:szCs w:val="24"/>
              </w:rPr>
            </w:pPr>
            <w:r w:rsidRPr="00C87E96">
              <w:rPr>
                <w:rFonts w:ascii="Arial" w:hAnsi="Arial" w:cs="Arial"/>
                <w:b/>
                <w:sz w:val="24"/>
                <w:szCs w:val="24"/>
              </w:rPr>
              <w:t>Título</w:t>
            </w:r>
          </w:p>
        </w:tc>
        <w:tc>
          <w:tcPr>
            <w:tcW w:w="6338" w:type="dxa"/>
          </w:tcPr>
          <w:p w14:paraId="77AF9E33" w14:textId="6D64517F" w:rsidR="00C36BE4" w:rsidRPr="00C87E96" w:rsidRDefault="00C36BE4" w:rsidP="00C36BE4">
            <w:pPr>
              <w:rPr>
                <w:rFonts w:ascii="Arial" w:hAnsi="Arial" w:cs="Arial"/>
                <w:b/>
                <w:sz w:val="24"/>
                <w:szCs w:val="24"/>
              </w:rPr>
            </w:pPr>
            <w:r w:rsidRPr="00EC0DB3">
              <w:rPr>
                <w:rFonts w:ascii="Arial" w:hAnsi="Arial" w:cs="Arial"/>
                <w:b/>
                <w:sz w:val="24"/>
                <w:szCs w:val="24"/>
              </w:rPr>
              <w:t>Aspectos en la notación de función</w:t>
            </w:r>
          </w:p>
        </w:tc>
      </w:tr>
      <w:tr w:rsidR="00C36BE4" w:rsidRPr="00C87E96" w14:paraId="3326DC3A" w14:textId="77777777" w:rsidTr="00C36BE4">
        <w:tc>
          <w:tcPr>
            <w:tcW w:w="2490" w:type="dxa"/>
          </w:tcPr>
          <w:p w14:paraId="04E295C0" w14:textId="77777777" w:rsidR="00C36BE4" w:rsidRPr="00C87E96" w:rsidRDefault="00C36BE4" w:rsidP="00C36BE4">
            <w:pPr>
              <w:rPr>
                <w:rFonts w:ascii="Arial" w:hAnsi="Arial" w:cs="Arial"/>
                <w:sz w:val="24"/>
                <w:szCs w:val="24"/>
              </w:rPr>
            </w:pPr>
            <w:r w:rsidRPr="00C87E96">
              <w:rPr>
                <w:rFonts w:ascii="Arial" w:hAnsi="Arial" w:cs="Arial"/>
                <w:b/>
                <w:sz w:val="24"/>
                <w:szCs w:val="24"/>
              </w:rPr>
              <w:t>Contenido</w:t>
            </w:r>
          </w:p>
        </w:tc>
        <w:tc>
          <w:tcPr>
            <w:tcW w:w="6338" w:type="dxa"/>
          </w:tcPr>
          <w:p w14:paraId="03979B0E" w14:textId="4EBA0243" w:rsidR="00C36BE4" w:rsidRPr="00C87E96" w:rsidRDefault="00C36BE4" w:rsidP="00C36BE4">
            <w:pPr>
              <w:tabs>
                <w:tab w:val="right" w:pos="8498"/>
              </w:tabs>
              <w:jc w:val="both"/>
              <w:rPr>
                <w:rFonts w:ascii="Arial" w:hAnsi="Arial" w:cs="Arial"/>
                <w:sz w:val="24"/>
                <w:szCs w:val="24"/>
              </w:rPr>
            </w:pPr>
            <w:r w:rsidRPr="00C87E96">
              <w:rPr>
                <w:rFonts w:ascii="Arial" w:hAnsi="Arial" w:cs="Arial"/>
                <w:sz w:val="24"/>
                <w:szCs w:val="24"/>
              </w:rPr>
              <w:t>En la notación</w:t>
            </w:r>
          </w:p>
          <w:p w14:paraId="6A241351" w14:textId="77777777" w:rsidR="00C36BE4" w:rsidRPr="00C87E96" w:rsidRDefault="00C36BE4" w:rsidP="00C36BE4">
            <w:pPr>
              <w:tabs>
                <w:tab w:val="right" w:pos="8498"/>
              </w:tabs>
              <w:jc w:val="center"/>
              <w:rPr>
                <w:rFonts w:ascii="Arial" w:hAnsi="Arial" w:cs="Arial"/>
                <w:i/>
                <w:sz w:val="24"/>
                <w:szCs w:val="24"/>
              </w:rPr>
            </w:pPr>
            <w:r w:rsidRPr="00C87E96">
              <w:rPr>
                <w:rFonts w:ascii="Arial" w:hAnsi="Arial" w:cs="Arial"/>
                <w:i/>
                <w:sz w:val="24"/>
                <w:szCs w:val="24"/>
              </w:rPr>
              <w:t>f: A → B</w:t>
            </w:r>
          </w:p>
          <w:p w14:paraId="3787AA16" w14:textId="16DD5DED" w:rsidR="00C36BE4" w:rsidRPr="00C87E96" w:rsidRDefault="00C36BE4" w:rsidP="00992ECE">
            <w:pPr>
              <w:pStyle w:val="Prrafodelista"/>
              <w:numPr>
                <w:ilvl w:val="0"/>
                <w:numId w:val="18"/>
              </w:numPr>
              <w:tabs>
                <w:tab w:val="right" w:pos="8498"/>
              </w:tabs>
              <w:jc w:val="both"/>
              <w:rPr>
                <w:rFonts w:ascii="Arial" w:hAnsi="Arial" w:cs="Arial"/>
                <w:sz w:val="24"/>
                <w:szCs w:val="24"/>
              </w:rPr>
            </w:pPr>
            <w:r w:rsidRPr="00C87E96">
              <w:rPr>
                <w:rFonts w:ascii="Arial" w:hAnsi="Arial" w:cs="Arial"/>
                <w:i/>
                <w:sz w:val="24"/>
                <w:szCs w:val="24"/>
              </w:rPr>
              <w:t>A</w:t>
            </w:r>
            <w:r w:rsidR="00992ECE" w:rsidRPr="00C87E96">
              <w:rPr>
                <w:rFonts w:ascii="Arial" w:hAnsi="Arial" w:cs="Arial"/>
                <w:sz w:val="24"/>
                <w:szCs w:val="24"/>
              </w:rPr>
              <w:t xml:space="preserve"> es el</w:t>
            </w:r>
            <w:r w:rsidRPr="00C87E96">
              <w:rPr>
                <w:rFonts w:ascii="Arial" w:hAnsi="Arial" w:cs="Arial"/>
                <w:sz w:val="24"/>
                <w:szCs w:val="24"/>
              </w:rPr>
              <w:t xml:space="preserve"> </w:t>
            </w:r>
            <w:r w:rsidRPr="00C87E96">
              <w:rPr>
                <w:rFonts w:ascii="Arial" w:hAnsi="Arial" w:cs="Arial"/>
                <w:b/>
                <w:sz w:val="24"/>
                <w:szCs w:val="24"/>
              </w:rPr>
              <w:t xml:space="preserve">conjunto de salida </w:t>
            </w:r>
            <w:r w:rsidRPr="00C87E96">
              <w:rPr>
                <w:rFonts w:ascii="Arial" w:hAnsi="Arial" w:cs="Arial"/>
                <w:sz w:val="24"/>
                <w:szCs w:val="24"/>
              </w:rPr>
              <w:t>o</w:t>
            </w:r>
            <w:r w:rsidRPr="00C87E96">
              <w:rPr>
                <w:rFonts w:ascii="Arial" w:hAnsi="Arial" w:cs="Arial"/>
                <w:b/>
                <w:sz w:val="24"/>
                <w:szCs w:val="24"/>
              </w:rPr>
              <w:t xml:space="preserve"> dominio.</w:t>
            </w:r>
            <w:r w:rsidRPr="00C87E96">
              <w:rPr>
                <w:rFonts w:ascii="Arial" w:hAnsi="Arial" w:cs="Arial"/>
                <w:sz w:val="24"/>
                <w:szCs w:val="24"/>
              </w:rPr>
              <w:t xml:space="preserve"> Se denota </w:t>
            </w:r>
            <w:r w:rsidRPr="00C87E96">
              <w:rPr>
                <w:rFonts w:ascii="Arial" w:hAnsi="Arial" w:cs="Arial"/>
                <w:i/>
                <w:sz w:val="24"/>
                <w:szCs w:val="24"/>
              </w:rPr>
              <w:t>Dom</w:t>
            </w:r>
            <w:r w:rsidR="0071560A">
              <w:rPr>
                <w:rFonts w:ascii="Arial" w:hAnsi="Arial" w:cs="Arial"/>
                <w:i/>
                <w:sz w:val="24"/>
                <w:szCs w:val="24"/>
              </w:rPr>
              <w:t xml:space="preserve"> </w:t>
            </w:r>
            <w:r w:rsidRPr="00C87E96">
              <w:rPr>
                <w:rFonts w:ascii="Arial" w:hAnsi="Arial" w:cs="Arial"/>
                <w:i/>
                <w:sz w:val="24"/>
                <w:szCs w:val="24"/>
              </w:rPr>
              <w:t>f</w:t>
            </w:r>
            <w:r w:rsidRPr="00C87E96">
              <w:rPr>
                <w:rFonts w:ascii="Arial" w:hAnsi="Arial" w:cs="Arial"/>
                <w:sz w:val="24"/>
                <w:szCs w:val="24"/>
              </w:rPr>
              <w:t>.</w:t>
            </w:r>
          </w:p>
          <w:p w14:paraId="05060337" w14:textId="4F14CB6A" w:rsidR="00C36BE4" w:rsidRPr="00C87E96" w:rsidRDefault="00C36BE4" w:rsidP="00992ECE">
            <w:pPr>
              <w:pStyle w:val="Prrafodelista"/>
              <w:numPr>
                <w:ilvl w:val="0"/>
                <w:numId w:val="18"/>
              </w:numPr>
              <w:tabs>
                <w:tab w:val="right" w:pos="8498"/>
              </w:tabs>
              <w:jc w:val="both"/>
              <w:rPr>
                <w:rFonts w:ascii="Arial" w:hAnsi="Arial" w:cs="Arial"/>
                <w:sz w:val="24"/>
                <w:szCs w:val="24"/>
              </w:rPr>
            </w:pPr>
            <w:r w:rsidRPr="00C87E96">
              <w:rPr>
                <w:rFonts w:ascii="Arial" w:hAnsi="Arial" w:cs="Arial"/>
                <w:i/>
                <w:sz w:val="24"/>
                <w:szCs w:val="24"/>
              </w:rPr>
              <w:t>B</w:t>
            </w:r>
            <w:r w:rsidRPr="00C87E96">
              <w:rPr>
                <w:rFonts w:ascii="Arial" w:hAnsi="Arial" w:cs="Arial"/>
                <w:sz w:val="24"/>
                <w:szCs w:val="24"/>
              </w:rPr>
              <w:t xml:space="preserve"> </w:t>
            </w:r>
            <w:r w:rsidR="00992ECE" w:rsidRPr="00C87E96">
              <w:rPr>
                <w:rFonts w:ascii="Arial" w:hAnsi="Arial" w:cs="Arial"/>
                <w:sz w:val="24"/>
                <w:szCs w:val="24"/>
              </w:rPr>
              <w:t>es el</w:t>
            </w:r>
            <w:r w:rsidRPr="00C87E96">
              <w:rPr>
                <w:rFonts w:ascii="Arial" w:hAnsi="Arial" w:cs="Arial"/>
                <w:sz w:val="24"/>
                <w:szCs w:val="24"/>
              </w:rPr>
              <w:t xml:space="preserve"> </w:t>
            </w:r>
            <w:r w:rsidRPr="00C87E96">
              <w:rPr>
                <w:rFonts w:ascii="Arial" w:hAnsi="Arial" w:cs="Arial"/>
                <w:b/>
                <w:sz w:val="24"/>
                <w:szCs w:val="24"/>
              </w:rPr>
              <w:t>conjunto de llegada</w:t>
            </w:r>
            <w:r w:rsidR="00B05763" w:rsidRPr="00C87E96">
              <w:rPr>
                <w:rFonts w:ascii="Arial" w:hAnsi="Arial" w:cs="Arial"/>
                <w:sz w:val="24"/>
                <w:szCs w:val="24"/>
              </w:rPr>
              <w:t>,</w:t>
            </w:r>
            <w:r w:rsidRPr="00C87E96">
              <w:rPr>
                <w:rFonts w:ascii="Arial" w:hAnsi="Arial" w:cs="Arial"/>
                <w:sz w:val="24"/>
                <w:szCs w:val="24"/>
              </w:rPr>
              <w:t xml:space="preserve"> </w:t>
            </w:r>
            <w:r w:rsidRPr="00C87E96">
              <w:rPr>
                <w:rFonts w:ascii="Arial" w:hAnsi="Arial" w:cs="Arial"/>
                <w:b/>
                <w:sz w:val="24"/>
                <w:szCs w:val="24"/>
              </w:rPr>
              <w:t>codominio</w:t>
            </w:r>
            <w:r w:rsidR="00B05763" w:rsidRPr="00C87E96">
              <w:rPr>
                <w:rFonts w:ascii="Arial" w:hAnsi="Arial" w:cs="Arial"/>
                <w:b/>
                <w:sz w:val="24"/>
                <w:szCs w:val="24"/>
              </w:rPr>
              <w:t xml:space="preserve"> </w:t>
            </w:r>
            <w:r w:rsidR="00B05763" w:rsidRPr="00B55634">
              <w:rPr>
                <w:rFonts w:ascii="Arial" w:hAnsi="Arial" w:cs="Arial"/>
              </w:rPr>
              <w:t>o</w:t>
            </w:r>
            <w:r w:rsidR="00B05763" w:rsidRPr="00C87E96">
              <w:rPr>
                <w:rFonts w:ascii="Arial" w:hAnsi="Arial" w:cs="Arial"/>
                <w:b/>
                <w:sz w:val="24"/>
                <w:szCs w:val="24"/>
              </w:rPr>
              <w:t xml:space="preserve"> recorrido</w:t>
            </w:r>
            <w:r w:rsidRPr="00C87E96">
              <w:rPr>
                <w:rFonts w:ascii="Arial" w:hAnsi="Arial" w:cs="Arial"/>
                <w:sz w:val="24"/>
                <w:szCs w:val="24"/>
              </w:rPr>
              <w:t xml:space="preserve">. </w:t>
            </w:r>
            <w:r w:rsidRPr="00C87E96">
              <w:rPr>
                <w:rFonts w:ascii="Arial" w:eastAsiaTheme="minorEastAsia" w:hAnsi="Arial" w:cs="Arial"/>
                <w:sz w:val="24"/>
                <w:szCs w:val="24"/>
              </w:rPr>
              <w:t xml:space="preserve">Se denota como </w:t>
            </w:r>
            <w:r w:rsidRPr="00C87E96">
              <w:rPr>
                <w:rFonts w:ascii="Arial" w:eastAsiaTheme="minorEastAsia" w:hAnsi="Arial" w:cs="Arial"/>
                <w:i/>
                <w:sz w:val="24"/>
                <w:szCs w:val="24"/>
              </w:rPr>
              <w:t>Codm f</w:t>
            </w:r>
            <w:r w:rsidRPr="00C87E96">
              <w:rPr>
                <w:rFonts w:ascii="Arial" w:eastAsiaTheme="minorEastAsia" w:hAnsi="Arial" w:cs="Arial"/>
                <w:sz w:val="24"/>
                <w:szCs w:val="24"/>
              </w:rPr>
              <w:t>.</w:t>
            </w:r>
          </w:p>
          <w:p w14:paraId="54F6799C" w14:textId="783B7B4C" w:rsidR="00C36BE4" w:rsidRPr="00C87E96" w:rsidRDefault="00C36BE4" w:rsidP="00992ECE">
            <w:pPr>
              <w:pStyle w:val="Prrafodelista"/>
              <w:numPr>
                <w:ilvl w:val="0"/>
                <w:numId w:val="18"/>
              </w:numPr>
              <w:tabs>
                <w:tab w:val="right" w:pos="8498"/>
              </w:tabs>
              <w:jc w:val="both"/>
              <w:rPr>
                <w:rFonts w:ascii="Arial" w:eastAsiaTheme="minorEastAsia" w:hAnsi="Arial" w:cs="Arial"/>
                <w:sz w:val="24"/>
                <w:szCs w:val="24"/>
              </w:rPr>
            </w:pPr>
            <w:r w:rsidRPr="00C87E96">
              <w:rPr>
                <w:rFonts w:ascii="Arial" w:eastAsiaTheme="minorEastAsia" w:hAnsi="Arial" w:cs="Arial"/>
                <w:i/>
                <w:sz w:val="24"/>
                <w:szCs w:val="24"/>
              </w:rPr>
              <w:t>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w:t>
            </w:r>
            <w:r w:rsidR="00992ECE" w:rsidRPr="00C87E96">
              <w:rPr>
                <w:rFonts w:ascii="Arial" w:eastAsiaTheme="minorEastAsia" w:hAnsi="Arial" w:cs="Arial"/>
                <w:sz w:val="24"/>
                <w:szCs w:val="24"/>
              </w:rPr>
              <w:t xml:space="preserve">es la </w:t>
            </w:r>
            <w:r w:rsidR="00992ECE" w:rsidRPr="00C87E96">
              <w:rPr>
                <w:rFonts w:ascii="Arial" w:eastAsiaTheme="minorEastAsia" w:hAnsi="Arial" w:cs="Arial"/>
                <w:b/>
                <w:sz w:val="24"/>
                <w:szCs w:val="24"/>
              </w:rPr>
              <w:t>imagen</w:t>
            </w:r>
            <w:r w:rsidR="00992ECE" w:rsidRPr="00C87E96">
              <w:rPr>
                <w:rFonts w:ascii="Arial" w:eastAsiaTheme="minorEastAsia" w:hAnsi="Arial" w:cs="Arial"/>
                <w:sz w:val="24"/>
                <w:szCs w:val="24"/>
              </w:rPr>
              <w:t xml:space="preserve"> de </w:t>
            </w:r>
            <w:r w:rsidR="00992ECE" w:rsidRPr="00C87E96">
              <w:rPr>
                <w:rFonts w:ascii="Arial" w:eastAsiaTheme="minorEastAsia" w:hAnsi="Arial" w:cs="Arial"/>
                <w:i/>
                <w:sz w:val="24"/>
                <w:szCs w:val="24"/>
              </w:rPr>
              <w:t>x</w:t>
            </w:r>
            <w:r w:rsidR="00992ECE" w:rsidRPr="00C87E96">
              <w:rPr>
                <w:rFonts w:ascii="Arial" w:eastAsiaTheme="minorEastAsia" w:hAnsi="Arial" w:cs="Arial"/>
                <w:sz w:val="24"/>
                <w:szCs w:val="24"/>
              </w:rPr>
              <w:t xml:space="preserve"> bajo </w:t>
            </w:r>
            <w:r w:rsidR="00992ECE" w:rsidRPr="00C87E96">
              <w:rPr>
                <w:rFonts w:ascii="Arial" w:eastAsiaTheme="minorEastAsia" w:hAnsi="Arial" w:cs="Arial"/>
                <w:i/>
                <w:sz w:val="24"/>
                <w:szCs w:val="24"/>
              </w:rPr>
              <w:t>f</w:t>
            </w:r>
            <w:r w:rsidR="00992ECE" w:rsidRPr="00C87E96">
              <w:rPr>
                <w:rFonts w:ascii="Arial" w:eastAsiaTheme="minorEastAsia" w:hAnsi="Arial" w:cs="Arial"/>
                <w:sz w:val="24"/>
                <w:szCs w:val="24"/>
              </w:rPr>
              <w:t>.</w:t>
            </w:r>
          </w:p>
          <w:p w14:paraId="4AAB92AD" w14:textId="662D35EA" w:rsidR="00C36BE4" w:rsidRPr="00C87E96" w:rsidRDefault="00992ECE" w:rsidP="00C36BE4">
            <w:pPr>
              <w:pStyle w:val="Prrafodelista"/>
              <w:numPr>
                <w:ilvl w:val="0"/>
                <w:numId w:val="18"/>
              </w:numPr>
              <w:tabs>
                <w:tab w:val="right" w:pos="8498"/>
              </w:tabs>
              <w:jc w:val="both"/>
              <w:rPr>
                <w:rFonts w:ascii="Arial" w:eastAsiaTheme="minorEastAsia" w:hAnsi="Arial" w:cs="Arial"/>
                <w:sz w:val="24"/>
                <w:szCs w:val="24"/>
              </w:rPr>
            </w:pP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es la </w:t>
            </w:r>
            <w:r w:rsidRPr="00C87E96">
              <w:rPr>
                <w:rFonts w:ascii="Arial" w:eastAsiaTheme="minorEastAsia" w:hAnsi="Arial" w:cs="Arial"/>
                <w:b/>
                <w:sz w:val="24"/>
                <w:szCs w:val="24"/>
              </w:rPr>
              <w:t>preimagen</w:t>
            </w:r>
            <w:r w:rsidRPr="00C87E96">
              <w:rPr>
                <w:rFonts w:ascii="Arial" w:eastAsiaTheme="minorEastAsia" w:hAnsi="Arial" w:cs="Arial"/>
                <w:sz w:val="24"/>
                <w:szCs w:val="24"/>
              </w:rPr>
              <w:t xml:space="preserve"> de </w:t>
            </w:r>
            <w:r w:rsidRPr="00C87E96">
              <w:rPr>
                <w:rFonts w:ascii="Arial" w:eastAsiaTheme="minorEastAsia" w:hAnsi="Arial" w:cs="Arial"/>
                <w:i/>
                <w:sz w:val="24"/>
                <w:szCs w:val="24"/>
              </w:rPr>
              <w:t>f</w:t>
            </w:r>
            <w:ins w:id="5" w:author="user" w:date="2016-05-18T19:37:00Z">
              <w:r w:rsidR="003411CD" w:rsidRPr="00C87E96">
                <w:rPr>
                  <w:rFonts w:ascii="Arial" w:eastAsiaTheme="minorEastAsia" w:hAnsi="Arial" w:cs="Arial"/>
                  <w:sz w:val="24"/>
                  <w:szCs w:val="24"/>
                </w:rPr>
                <w:t>.</w:t>
              </w:r>
            </w:ins>
          </w:p>
        </w:tc>
      </w:tr>
    </w:tbl>
    <w:p w14:paraId="57DE00F4" w14:textId="254D08CC" w:rsidR="00C36BE4" w:rsidRPr="00C87E96" w:rsidRDefault="00C36BE4" w:rsidP="00F01F75">
      <w:pPr>
        <w:tabs>
          <w:tab w:val="right" w:pos="8498"/>
        </w:tabs>
        <w:spacing w:after="0"/>
        <w:jc w:val="both"/>
        <w:rPr>
          <w:rFonts w:ascii="Arial" w:eastAsiaTheme="minorEastAsia" w:hAnsi="Arial" w:cs="Arial"/>
        </w:rPr>
      </w:pPr>
    </w:p>
    <w:p w14:paraId="3D9CCDC1" w14:textId="77777777" w:rsidR="000113ED" w:rsidRPr="00C87E96" w:rsidRDefault="000113ED" w:rsidP="00F01F75">
      <w:pPr>
        <w:tabs>
          <w:tab w:val="right" w:pos="8498"/>
        </w:tabs>
        <w:spacing w:after="0"/>
        <w:jc w:val="both"/>
        <w:rPr>
          <w:rFonts w:ascii="Arial" w:eastAsiaTheme="minorEastAsia" w:hAnsi="Arial" w:cs="Arial"/>
        </w:rPr>
      </w:pPr>
    </w:p>
    <w:p w14:paraId="438E2DA5" w14:textId="77777777" w:rsidR="000113ED" w:rsidRPr="00C87E96" w:rsidRDefault="000113ED" w:rsidP="00F01F75">
      <w:pPr>
        <w:tabs>
          <w:tab w:val="right" w:pos="8498"/>
        </w:tabs>
        <w:spacing w:after="0"/>
        <w:jc w:val="both"/>
        <w:rPr>
          <w:rFonts w:ascii="Arial" w:eastAsiaTheme="minorEastAsia" w:hAnsi="Arial" w:cs="Arial"/>
        </w:rPr>
      </w:pPr>
    </w:p>
    <w:p w14:paraId="4AB6C871" w14:textId="77777777" w:rsidR="00147107" w:rsidRPr="00C87E96" w:rsidRDefault="00147107" w:rsidP="00147107">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468"/>
        <w:gridCol w:w="6360"/>
      </w:tblGrid>
      <w:tr w:rsidR="00122C26" w:rsidRPr="00C87E96" w14:paraId="55ECB658" w14:textId="77777777" w:rsidTr="00122C26">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501176E" w14:textId="77777777" w:rsidR="00122C26" w:rsidRPr="00C87E96" w:rsidRDefault="00122C26" w:rsidP="00122C26">
            <w:pPr>
              <w:jc w:val="center"/>
              <w:rPr>
                <w:rFonts w:ascii="Arial" w:hAnsi="Arial" w:cs="Arial"/>
                <w:b/>
                <w:sz w:val="24"/>
                <w:szCs w:val="24"/>
              </w:rPr>
            </w:pPr>
            <w:r w:rsidRPr="00C87E96">
              <w:rPr>
                <w:rFonts w:ascii="Arial" w:hAnsi="Arial" w:cs="Arial"/>
                <w:b/>
                <w:sz w:val="24"/>
                <w:szCs w:val="24"/>
              </w:rPr>
              <w:t>Profundiza: recurso nuevo</w:t>
            </w:r>
          </w:p>
        </w:tc>
      </w:tr>
      <w:tr w:rsidR="00122C26" w:rsidRPr="00C87E96" w14:paraId="36F306AF" w14:textId="77777777" w:rsidTr="00122C26">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1C3092" w14:textId="77777777" w:rsidR="00122C26" w:rsidRPr="00C87E96" w:rsidRDefault="00122C26" w:rsidP="00122C26">
            <w:pPr>
              <w:rPr>
                <w:rFonts w:ascii="Arial" w:hAnsi="Arial" w:cs="Arial"/>
                <w:b/>
                <w:sz w:val="24"/>
                <w:szCs w:val="24"/>
              </w:rPr>
            </w:pPr>
            <w:r w:rsidRPr="00C87E96">
              <w:rPr>
                <w:rFonts w:ascii="Arial" w:hAnsi="Arial" w:cs="Arial"/>
                <w:b/>
                <w:sz w:val="24"/>
                <w:szCs w:val="24"/>
              </w:rPr>
              <w:t>Código</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8052BD" w14:textId="74F7D42D" w:rsidR="00122C26" w:rsidRPr="00C87E96" w:rsidRDefault="00122C26" w:rsidP="00122C26">
            <w:pPr>
              <w:rPr>
                <w:rFonts w:ascii="Arial" w:hAnsi="Arial" w:cs="Arial"/>
                <w:b/>
                <w:sz w:val="24"/>
                <w:szCs w:val="24"/>
              </w:rPr>
            </w:pPr>
            <w:r w:rsidRPr="00C87E96">
              <w:rPr>
                <w:rFonts w:ascii="Arial" w:hAnsi="Arial" w:cs="Arial"/>
                <w:sz w:val="24"/>
                <w:szCs w:val="24"/>
              </w:rPr>
              <w:t>MA_11_02_CO_REC10</w:t>
            </w:r>
          </w:p>
        </w:tc>
      </w:tr>
      <w:tr w:rsidR="00122C26" w:rsidRPr="00C87E96" w14:paraId="2D63B7E6" w14:textId="77777777" w:rsidTr="00122C26">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4423D" w14:textId="77777777" w:rsidR="00122C26" w:rsidRPr="00C87E96" w:rsidRDefault="00122C26" w:rsidP="00122C26">
            <w:pPr>
              <w:rPr>
                <w:rFonts w:ascii="Arial" w:hAnsi="Arial" w:cs="Arial"/>
                <w:sz w:val="24"/>
                <w:szCs w:val="24"/>
              </w:rPr>
            </w:pPr>
            <w:r w:rsidRPr="00C87E96">
              <w:rPr>
                <w:rFonts w:ascii="Arial" w:hAnsi="Arial" w:cs="Arial"/>
                <w:b/>
                <w:sz w:val="24"/>
                <w:szCs w:val="24"/>
              </w:rPr>
              <w:t>Título</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DEFC2" w14:textId="7E1137F0" w:rsidR="00122C26" w:rsidRPr="00C87E96" w:rsidRDefault="00122C26" w:rsidP="00122C26">
            <w:pPr>
              <w:rPr>
                <w:rFonts w:ascii="Arial" w:hAnsi="Arial" w:cs="Arial"/>
                <w:sz w:val="24"/>
                <w:szCs w:val="24"/>
              </w:rPr>
            </w:pPr>
            <w:r w:rsidRPr="00C87E96">
              <w:rPr>
                <w:rFonts w:ascii="Arial" w:hAnsi="Arial" w:cs="Arial"/>
                <w:sz w:val="24"/>
                <w:szCs w:val="24"/>
              </w:rPr>
              <w:t>Las características básicas de las funciones</w:t>
            </w:r>
          </w:p>
        </w:tc>
      </w:tr>
      <w:tr w:rsidR="00122C26" w:rsidRPr="00C87E96" w14:paraId="5BD73C1B" w14:textId="77777777" w:rsidTr="00122C26">
        <w:tc>
          <w:tcPr>
            <w:tcW w:w="2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92C4E6" w14:textId="77777777" w:rsidR="00122C26" w:rsidRPr="00C87E96" w:rsidRDefault="00122C26" w:rsidP="00122C26">
            <w:pPr>
              <w:rPr>
                <w:rFonts w:ascii="Arial" w:hAnsi="Arial" w:cs="Arial"/>
                <w:sz w:val="24"/>
                <w:szCs w:val="24"/>
              </w:rPr>
            </w:pPr>
            <w:r w:rsidRPr="00C87E96">
              <w:rPr>
                <w:rFonts w:ascii="Arial" w:hAnsi="Arial" w:cs="Arial"/>
                <w:b/>
                <w:sz w:val="24"/>
                <w:szCs w:val="24"/>
              </w:rPr>
              <w:t>Descripción</w:t>
            </w:r>
          </w:p>
        </w:tc>
        <w:tc>
          <w:tcPr>
            <w:tcW w:w="6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89D4C" w14:textId="1B78225C" w:rsidR="00122C26" w:rsidRPr="00C87E96" w:rsidRDefault="00122C26" w:rsidP="00122C26">
            <w:pPr>
              <w:rPr>
                <w:rFonts w:ascii="Arial" w:hAnsi="Arial" w:cs="Arial"/>
                <w:sz w:val="24"/>
                <w:szCs w:val="24"/>
              </w:rPr>
            </w:pPr>
            <w:r w:rsidRPr="00C87E96">
              <w:rPr>
                <w:rFonts w:ascii="Arial" w:hAnsi="Arial" w:cs="Arial"/>
                <w:sz w:val="24"/>
                <w:szCs w:val="24"/>
              </w:rPr>
              <w:t>Interactivo que expone el concepto de función y sus características</w:t>
            </w:r>
          </w:p>
        </w:tc>
      </w:tr>
    </w:tbl>
    <w:p w14:paraId="399C8758" w14:textId="77777777" w:rsidR="00122C26" w:rsidRPr="00C87E96" w:rsidRDefault="00122C26" w:rsidP="00147107">
      <w:pPr>
        <w:tabs>
          <w:tab w:val="right" w:pos="8498"/>
        </w:tabs>
        <w:spacing w:after="0"/>
        <w:jc w:val="both"/>
        <w:rPr>
          <w:rFonts w:ascii="Arial" w:eastAsiaTheme="minorEastAsia" w:hAnsi="Arial" w:cs="Arial"/>
        </w:rPr>
      </w:pPr>
    </w:p>
    <w:p w14:paraId="09E9733B" w14:textId="7202BCF0" w:rsidR="00F93EF0" w:rsidRPr="00C87E96" w:rsidRDefault="00A01F3B" w:rsidP="00962CCA">
      <w:pPr>
        <w:tabs>
          <w:tab w:val="right" w:pos="8498"/>
        </w:tabs>
        <w:spacing w:after="0"/>
        <w:jc w:val="both"/>
        <w:rPr>
          <w:rFonts w:ascii="Arial" w:hAnsi="Arial" w:cs="Arial"/>
          <w:b/>
        </w:rPr>
      </w:pPr>
      <w:r w:rsidRPr="00C87E96">
        <w:rPr>
          <w:rFonts w:ascii="Arial" w:hAnsi="Arial" w:cs="Arial"/>
          <w:highlight w:val="yellow"/>
        </w:rPr>
        <w:t xml:space="preserve"> </w:t>
      </w:r>
      <w:r w:rsidR="00F93EF0" w:rsidRPr="00C87E96">
        <w:rPr>
          <w:rFonts w:ascii="Arial" w:hAnsi="Arial" w:cs="Arial"/>
          <w:highlight w:val="yellow"/>
        </w:rPr>
        <w:t>[SECCIÓN 3]</w:t>
      </w:r>
      <w:r w:rsidR="003D5CD4" w:rsidRPr="00C87E96">
        <w:rPr>
          <w:rFonts w:ascii="Arial" w:hAnsi="Arial" w:cs="Arial"/>
        </w:rPr>
        <w:t xml:space="preserve"> </w:t>
      </w:r>
      <w:r w:rsidR="00207C9F" w:rsidRPr="00C87E96">
        <w:rPr>
          <w:rFonts w:ascii="Arial" w:hAnsi="Arial" w:cs="Arial"/>
          <w:b/>
        </w:rPr>
        <w:t>1.1.1</w:t>
      </w:r>
      <w:r w:rsidR="00643A4F" w:rsidRPr="00C87E96">
        <w:rPr>
          <w:rFonts w:ascii="Arial" w:hAnsi="Arial" w:cs="Arial"/>
          <w:b/>
        </w:rPr>
        <w:t xml:space="preserve"> </w:t>
      </w:r>
      <w:r w:rsidR="00207C9F" w:rsidRPr="00C87E96">
        <w:rPr>
          <w:rFonts w:ascii="Arial" w:hAnsi="Arial" w:cs="Arial"/>
          <w:b/>
        </w:rPr>
        <w:t>El domin</w:t>
      </w:r>
      <w:ins w:id="6" w:author="user" w:date="2016-05-18T20:22:00Z">
        <w:r w:rsidR="001302C7">
          <w:rPr>
            <w:rFonts w:ascii="Arial" w:hAnsi="Arial" w:cs="Arial"/>
            <w:b/>
          </w:rPr>
          <w:t>i</w:t>
        </w:r>
      </w:ins>
      <w:r w:rsidR="00207C9F" w:rsidRPr="00C87E96">
        <w:rPr>
          <w:rFonts w:ascii="Arial" w:hAnsi="Arial" w:cs="Arial"/>
          <w:b/>
        </w:rPr>
        <w:t>o de una función</w:t>
      </w:r>
    </w:p>
    <w:p w14:paraId="4463FDFC" w14:textId="77777777" w:rsidR="00024715" w:rsidRPr="00C87E96" w:rsidRDefault="00024715" w:rsidP="00962CCA">
      <w:pPr>
        <w:tabs>
          <w:tab w:val="right" w:pos="8498"/>
        </w:tabs>
        <w:spacing w:after="0"/>
        <w:jc w:val="both"/>
        <w:rPr>
          <w:rFonts w:ascii="Arial" w:eastAsiaTheme="minorEastAsia" w:hAnsi="Arial" w:cs="Arial"/>
        </w:rPr>
      </w:pPr>
    </w:p>
    <w:p w14:paraId="48E6BD91" w14:textId="6E172857" w:rsidR="00220336" w:rsidRPr="00C87E96" w:rsidRDefault="00220336" w:rsidP="0084511A">
      <w:pPr>
        <w:tabs>
          <w:tab w:val="right" w:pos="8498"/>
        </w:tabs>
        <w:spacing w:after="0"/>
        <w:jc w:val="both"/>
        <w:rPr>
          <w:rFonts w:ascii="Arial" w:hAnsi="Arial" w:cs="Arial"/>
        </w:rPr>
      </w:pPr>
      <w:r w:rsidRPr="00C87E96">
        <w:rPr>
          <w:rFonts w:ascii="Arial" w:hAnsi="Arial" w:cs="Arial"/>
        </w:rPr>
        <w:t xml:space="preserve">El </w:t>
      </w:r>
      <w:r w:rsidRPr="00C87E96">
        <w:rPr>
          <w:rFonts w:ascii="Arial" w:hAnsi="Arial" w:cs="Arial"/>
          <w:b/>
        </w:rPr>
        <w:t>dominio</w:t>
      </w:r>
      <w:r w:rsidRPr="00C87E96">
        <w:rPr>
          <w:rFonts w:ascii="Arial" w:hAnsi="Arial" w:cs="Arial"/>
        </w:rPr>
        <w:t xml:space="preserve"> de una función es el conjunto formado por los posibles valores que toma la var</w:t>
      </w:r>
      <w:r w:rsidR="00D533AF" w:rsidRPr="00C87E96">
        <w:rPr>
          <w:rFonts w:ascii="Arial" w:hAnsi="Arial" w:cs="Arial"/>
        </w:rPr>
        <w:t xml:space="preserve">iable en dicha función. Muchas veces, cuando se escribe </w:t>
      </w:r>
      <w:r w:rsidR="00C36BE4" w:rsidRPr="00C87E96">
        <w:rPr>
          <w:rFonts w:ascii="Arial" w:hAnsi="Arial" w:cs="Arial"/>
        </w:rPr>
        <w:t>únicamente la expresión algebraica de una función</w:t>
      </w:r>
      <w:ins w:id="7" w:author="user" w:date="2016-05-18T20:26:00Z">
        <w:r w:rsidR="001302C7">
          <w:rPr>
            <w:rFonts w:ascii="Arial" w:hAnsi="Arial" w:cs="Arial"/>
          </w:rPr>
          <w:t>,</w:t>
        </w:r>
      </w:ins>
      <w:r w:rsidR="00C36BE4" w:rsidRPr="00C87E96">
        <w:rPr>
          <w:rFonts w:ascii="Arial" w:hAnsi="Arial" w:cs="Arial"/>
        </w:rPr>
        <w:t xml:space="preserve"> se entiende que el dominio es el conjunto de los números reales.</w:t>
      </w:r>
    </w:p>
    <w:p w14:paraId="327E4113" w14:textId="77777777" w:rsidR="00220336" w:rsidRPr="00C87E96" w:rsidRDefault="00220336" w:rsidP="0084511A">
      <w:pPr>
        <w:tabs>
          <w:tab w:val="right" w:pos="8498"/>
        </w:tabs>
        <w:spacing w:after="0"/>
        <w:jc w:val="both"/>
        <w:rPr>
          <w:rFonts w:ascii="Arial" w:hAnsi="Arial" w:cs="Arial"/>
        </w:rPr>
      </w:pPr>
    </w:p>
    <w:p w14:paraId="19C3BBE5" w14:textId="6D04236C" w:rsidR="00220336" w:rsidRPr="00C87E96" w:rsidRDefault="00992ECE" w:rsidP="0084511A">
      <w:pPr>
        <w:tabs>
          <w:tab w:val="right" w:pos="8498"/>
        </w:tabs>
        <w:spacing w:after="0"/>
        <w:jc w:val="both"/>
        <w:rPr>
          <w:rFonts w:ascii="Arial" w:hAnsi="Arial" w:cs="Arial"/>
        </w:rPr>
      </w:pPr>
      <w:r w:rsidRPr="00C87E96">
        <w:rPr>
          <w:rFonts w:ascii="Arial" w:hAnsi="Arial" w:cs="Arial"/>
        </w:rPr>
        <w:t>Ejemplo</w:t>
      </w:r>
      <w:ins w:id="8" w:author="user" w:date="2016-05-18T20:27:00Z">
        <w:r w:rsidR="00C328AB">
          <w:rPr>
            <w:rFonts w:ascii="Arial" w:hAnsi="Arial" w:cs="Arial"/>
          </w:rPr>
          <w:t>:</w:t>
        </w:r>
      </w:ins>
    </w:p>
    <w:p w14:paraId="5A8E85A5" w14:textId="617BDBEF" w:rsidR="001B79A1" w:rsidRPr="00C87E96" w:rsidRDefault="001B79A1" w:rsidP="0084511A">
      <w:pPr>
        <w:tabs>
          <w:tab w:val="right" w:pos="8498"/>
        </w:tabs>
        <w:spacing w:after="0"/>
        <w:jc w:val="both"/>
        <w:rPr>
          <w:rFonts w:ascii="Arial" w:hAnsi="Arial" w:cs="Arial"/>
        </w:rPr>
      </w:pPr>
      <w:r w:rsidRPr="00C87E96">
        <w:rPr>
          <w:rFonts w:ascii="Arial" w:hAnsi="Arial" w:cs="Arial"/>
        </w:rPr>
        <w:t>Determinar el dominio de la función definida a continuación:</w:t>
      </w:r>
    </w:p>
    <w:p w14:paraId="44A1E3F8" w14:textId="18D23455" w:rsidR="001B79A1" w:rsidRPr="00C87E96" w:rsidRDefault="001B79A1" w:rsidP="001B79A1">
      <w:pPr>
        <w:tabs>
          <w:tab w:val="right" w:pos="8498"/>
        </w:tabs>
        <w:spacing w:after="0"/>
        <w:jc w:val="center"/>
        <w:rPr>
          <w:rFonts w:ascii="Arial" w:hAnsi="Arial" w:cs="Arial"/>
          <w:i/>
        </w:rPr>
      </w:pPr>
      <w:r w:rsidRPr="00C87E96">
        <w:rPr>
          <w:rFonts w:ascii="Arial" w:hAnsi="Arial" w:cs="Arial"/>
          <w:i/>
        </w:rPr>
        <w:t xml:space="preserve">g: </w:t>
      </w:r>
      <w:r w:rsidRPr="00B55634">
        <w:rPr>
          <w:rFonts w:ascii="Arial" w:hAnsi="Arial" w:cs="Arial"/>
          <w:b/>
        </w:rPr>
        <w:t>R</w:t>
      </w:r>
      <w:r w:rsidRPr="00C87E96">
        <w:rPr>
          <w:rFonts w:ascii="Arial" w:hAnsi="Arial" w:cs="Arial"/>
          <w:i/>
        </w:rPr>
        <w:t xml:space="preserve"> → </w:t>
      </w:r>
      <w:r w:rsidRPr="00B55634">
        <w:rPr>
          <w:rFonts w:ascii="Arial" w:hAnsi="Arial" w:cs="Arial"/>
          <w:b/>
        </w:rPr>
        <w:t>R</w:t>
      </w:r>
    </w:p>
    <w:p w14:paraId="11B38A85" w14:textId="35750111" w:rsidR="001B79A1" w:rsidRPr="00C87E96" w:rsidRDefault="001B79A1" w:rsidP="001B79A1">
      <w:pPr>
        <w:tabs>
          <w:tab w:val="right" w:pos="8498"/>
        </w:tabs>
        <w:spacing w:after="0"/>
        <w:jc w:val="center"/>
        <w:rPr>
          <w:rFonts w:ascii="Arial" w:hAnsi="Arial" w:cs="Arial"/>
          <w:i/>
        </w:rPr>
      </w:pPr>
      <w:r w:rsidRPr="00C87E96">
        <w:rPr>
          <w:rFonts w:ascii="Arial" w:hAnsi="Arial" w:cs="Arial"/>
          <w:i/>
        </w:rPr>
        <w:t xml:space="preserve">                    x → g</w:t>
      </w:r>
      <w:r w:rsidRPr="00C87E96">
        <w:rPr>
          <w:rFonts w:ascii="Arial" w:hAnsi="Arial" w:cs="Arial"/>
        </w:rPr>
        <w:t>(</w:t>
      </w:r>
      <w:r w:rsidRPr="00C87E96">
        <w:rPr>
          <w:rFonts w:ascii="Arial" w:hAnsi="Arial" w:cs="Arial"/>
          <w:i/>
        </w:rPr>
        <w:t>x</w:t>
      </w:r>
      <w:r w:rsidRPr="00C87E96">
        <w:rPr>
          <w:rFonts w:ascii="Arial" w:hAnsi="Arial" w:cs="Arial"/>
        </w:rPr>
        <w:t>) = 2</w:t>
      </w:r>
      <w:r w:rsidRPr="00C87E96">
        <w:rPr>
          <w:rFonts w:ascii="Arial" w:hAnsi="Arial" w:cs="Arial"/>
          <w:i/>
        </w:rPr>
        <w:t>x</w:t>
      </w:r>
      <w:r w:rsidRPr="00C87E96">
        <w:rPr>
          <w:rFonts w:ascii="Arial" w:hAnsi="Arial" w:cs="Arial"/>
        </w:rPr>
        <w:t xml:space="preserve"> + 1.</w:t>
      </w:r>
    </w:p>
    <w:p w14:paraId="03DAC762" w14:textId="77777777" w:rsidR="001B79A1" w:rsidRPr="00C87E96" w:rsidRDefault="001B79A1" w:rsidP="0084511A">
      <w:pPr>
        <w:tabs>
          <w:tab w:val="right" w:pos="8498"/>
        </w:tabs>
        <w:spacing w:after="0"/>
        <w:jc w:val="both"/>
        <w:rPr>
          <w:rFonts w:ascii="Arial" w:hAnsi="Arial" w:cs="Arial"/>
        </w:rPr>
      </w:pPr>
    </w:p>
    <w:p w14:paraId="77279591" w14:textId="24AF3F4A" w:rsidR="001B79A1" w:rsidRPr="00C87E96" w:rsidRDefault="001B79A1" w:rsidP="0084511A">
      <w:pPr>
        <w:tabs>
          <w:tab w:val="right" w:pos="8498"/>
        </w:tabs>
        <w:spacing w:after="0"/>
        <w:jc w:val="both"/>
        <w:rPr>
          <w:rFonts w:ascii="Arial" w:hAnsi="Arial" w:cs="Arial"/>
        </w:rPr>
      </w:pPr>
      <w:r w:rsidRPr="00C87E96">
        <w:rPr>
          <w:rFonts w:ascii="Arial" w:hAnsi="Arial" w:cs="Arial"/>
        </w:rPr>
        <w:t>Teniendo en cuenta la notación anterior el dominio de la función es el conjunto de los números reales (</w:t>
      </w:r>
      <w:r w:rsidRPr="00B55634">
        <w:rPr>
          <w:rFonts w:ascii="Arial" w:hAnsi="Arial" w:cs="Arial"/>
          <w:b/>
        </w:rPr>
        <w:t>R</w:t>
      </w:r>
      <w:r w:rsidRPr="00C87E96">
        <w:rPr>
          <w:rFonts w:ascii="Arial" w:hAnsi="Arial" w:cs="Arial"/>
        </w:rPr>
        <w:t>)</w:t>
      </w:r>
      <w:r w:rsidR="007A572D" w:rsidRPr="00C87E96">
        <w:rPr>
          <w:rFonts w:ascii="Arial" w:hAnsi="Arial" w:cs="Arial"/>
        </w:rPr>
        <w:t xml:space="preserve"> y se escribe:</w:t>
      </w:r>
    </w:p>
    <w:p w14:paraId="79E311FC" w14:textId="77777777" w:rsidR="007A572D" w:rsidRPr="00C87E96" w:rsidRDefault="007A572D" w:rsidP="0084511A">
      <w:pPr>
        <w:tabs>
          <w:tab w:val="right" w:pos="8498"/>
        </w:tabs>
        <w:spacing w:after="0"/>
        <w:jc w:val="both"/>
        <w:rPr>
          <w:rFonts w:ascii="Arial" w:hAnsi="Arial" w:cs="Arial"/>
        </w:rPr>
      </w:pPr>
    </w:p>
    <w:p w14:paraId="1735E729" w14:textId="4569061E" w:rsidR="007A572D" w:rsidRPr="00C87E96" w:rsidRDefault="007A572D" w:rsidP="007A572D">
      <w:pPr>
        <w:tabs>
          <w:tab w:val="right" w:pos="8498"/>
        </w:tabs>
        <w:spacing w:after="0"/>
        <w:jc w:val="center"/>
        <w:rPr>
          <w:rFonts w:ascii="Arial" w:hAnsi="Arial" w:cs="Arial"/>
        </w:rPr>
      </w:pPr>
      <w:r w:rsidRPr="00C87E96">
        <w:rPr>
          <w:rFonts w:ascii="Arial" w:hAnsi="Arial" w:cs="Arial"/>
          <w:i/>
        </w:rPr>
        <w:t>Dom</w:t>
      </w:r>
      <w:r w:rsidR="0071560A">
        <w:rPr>
          <w:rFonts w:ascii="Arial" w:hAnsi="Arial" w:cs="Arial"/>
          <w:i/>
        </w:rPr>
        <w:t xml:space="preserve"> </w:t>
      </w:r>
      <w:r w:rsidRPr="00C87E96">
        <w:rPr>
          <w:rFonts w:ascii="Arial" w:hAnsi="Arial" w:cs="Arial"/>
          <w:i/>
        </w:rPr>
        <w:t>g</w:t>
      </w:r>
      <w:r w:rsidRPr="00C87E96">
        <w:rPr>
          <w:rFonts w:ascii="Arial" w:hAnsi="Arial" w:cs="Arial"/>
        </w:rPr>
        <w:t xml:space="preserve"> = </w:t>
      </w:r>
      <w:r w:rsidRPr="00B55634">
        <w:rPr>
          <w:rFonts w:ascii="Arial" w:hAnsi="Arial" w:cs="Arial"/>
          <w:b/>
        </w:rPr>
        <w:t>R</w:t>
      </w:r>
    </w:p>
    <w:p w14:paraId="721BBC6B" w14:textId="77777777" w:rsidR="007A572D" w:rsidRPr="00C87E96" w:rsidRDefault="007A572D" w:rsidP="0084511A">
      <w:pPr>
        <w:tabs>
          <w:tab w:val="right" w:pos="8498"/>
        </w:tabs>
        <w:spacing w:after="0"/>
        <w:jc w:val="both"/>
        <w:rPr>
          <w:rFonts w:ascii="Arial" w:hAnsi="Arial" w:cs="Arial"/>
        </w:rPr>
      </w:pPr>
    </w:p>
    <w:p w14:paraId="7B1FBEB5" w14:textId="1B203E77" w:rsidR="001B79A1" w:rsidRPr="00C87E96" w:rsidRDefault="001B79A1" w:rsidP="0084511A">
      <w:pPr>
        <w:tabs>
          <w:tab w:val="right" w:pos="8498"/>
        </w:tabs>
        <w:spacing w:after="0"/>
        <w:jc w:val="both"/>
        <w:rPr>
          <w:rFonts w:ascii="Arial" w:hAnsi="Arial" w:cs="Arial"/>
        </w:rPr>
      </w:pPr>
      <w:r w:rsidRPr="00C87E96">
        <w:rPr>
          <w:rFonts w:ascii="Arial" w:hAnsi="Arial" w:cs="Arial"/>
        </w:rPr>
        <w:t xml:space="preserve">La función </w:t>
      </w:r>
      <w:r w:rsidRPr="00C87E96">
        <w:rPr>
          <w:rFonts w:ascii="Arial" w:hAnsi="Arial" w:cs="Arial"/>
          <w:i/>
        </w:rPr>
        <w:t>g</w:t>
      </w:r>
      <w:r w:rsidRPr="00C87E96">
        <w:rPr>
          <w:rFonts w:ascii="Arial" w:hAnsi="Arial" w:cs="Arial"/>
        </w:rPr>
        <w:t>(</w:t>
      </w:r>
      <w:r w:rsidRPr="00C87E96">
        <w:rPr>
          <w:rFonts w:ascii="Arial" w:hAnsi="Arial" w:cs="Arial"/>
          <w:i/>
        </w:rPr>
        <w:t>x</w:t>
      </w:r>
      <w:r w:rsidRPr="00C87E96">
        <w:rPr>
          <w:rFonts w:ascii="Arial" w:hAnsi="Arial" w:cs="Arial"/>
        </w:rPr>
        <w:t>) = 2</w:t>
      </w:r>
      <w:r w:rsidRPr="00C87E96">
        <w:rPr>
          <w:rFonts w:ascii="Arial" w:hAnsi="Arial" w:cs="Arial"/>
          <w:i/>
        </w:rPr>
        <w:t>x</w:t>
      </w:r>
      <w:r w:rsidRPr="00C87E96">
        <w:rPr>
          <w:rFonts w:ascii="Arial" w:hAnsi="Arial" w:cs="Arial"/>
        </w:rPr>
        <w:t xml:space="preserve"> + 1 se puede escribir como </w:t>
      </w:r>
      <w:r w:rsidRPr="00C87E96">
        <w:rPr>
          <w:rFonts w:ascii="Arial" w:hAnsi="Arial" w:cs="Arial"/>
          <w:i/>
        </w:rPr>
        <w:t>y</w:t>
      </w:r>
      <w:r w:rsidRPr="00C87E96">
        <w:rPr>
          <w:rFonts w:ascii="Arial" w:hAnsi="Arial" w:cs="Arial"/>
        </w:rPr>
        <w:t xml:space="preserve"> = 2</w:t>
      </w:r>
      <w:r w:rsidRPr="00C87E96">
        <w:rPr>
          <w:rFonts w:ascii="Arial" w:hAnsi="Arial" w:cs="Arial"/>
          <w:i/>
        </w:rPr>
        <w:t>x</w:t>
      </w:r>
      <w:r w:rsidRPr="00C87E96">
        <w:rPr>
          <w:rFonts w:ascii="Arial" w:hAnsi="Arial" w:cs="Arial"/>
        </w:rPr>
        <w:t xml:space="preserve"> + 1 y gráficamente representa una línea recta con pendiente 2 y corte con el eje </w:t>
      </w:r>
      <w:r w:rsidR="00196ABC">
        <w:rPr>
          <w:rFonts w:ascii="Arial" w:hAnsi="Arial" w:cs="Arial"/>
          <w:i/>
        </w:rPr>
        <w:t>Y</w:t>
      </w:r>
      <w:r w:rsidR="00196ABC" w:rsidRPr="00C87E96">
        <w:rPr>
          <w:rFonts w:ascii="Arial" w:hAnsi="Arial" w:cs="Arial"/>
        </w:rPr>
        <w:t xml:space="preserve"> </w:t>
      </w:r>
      <w:r w:rsidRPr="00C87E96">
        <w:rPr>
          <w:rFonts w:ascii="Arial" w:hAnsi="Arial" w:cs="Arial"/>
        </w:rPr>
        <w:t>en 1.</w:t>
      </w:r>
    </w:p>
    <w:p w14:paraId="1913AB87" w14:textId="77777777" w:rsidR="001B79A1" w:rsidRPr="00C87E96" w:rsidRDefault="001B79A1" w:rsidP="00C23F7C">
      <w:pPr>
        <w:tabs>
          <w:tab w:val="right" w:pos="8498"/>
        </w:tabs>
        <w:spacing w:after="0"/>
        <w:jc w:val="both"/>
        <w:rPr>
          <w:rFonts w:ascii="Arial" w:eastAsiaTheme="minorEastAsia" w:hAnsi="Arial" w:cs="Arial"/>
        </w:rPr>
      </w:pPr>
    </w:p>
    <w:p w14:paraId="2E947D8E" w14:textId="1405E902" w:rsidR="004D3CD9" w:rsidRPr="00C87E96" w:rsidRDefault="004D3CD9" w:rsidP="004D3CD9">
      <w:pPr>
        <w:tabs>
          <w:tab w:val="right" w:pos="8498"/>
        </w:tabs>
        <w:spacing w:after="0"/>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sidRPr="00C87E96">
        <w:rPr>
          <w:rFonts w:ascii="Arial" w:hAnsi="Arial" w:cs="Arial"/>
          <w:b/>
        </w:rPr>
        <w:t xml:space="preserve">1.1.2 El </w:t>
      </w:r>
      <w:r w:rsidR="007A572D" w:rsidRPr="00C87E96">
        <w:rPr>
          <w:rFonts w:ascii="Arial" w:hAnsi="Arial" w:cs="Arial"/>
          <w:b/>
        </w:rPr>
        <w:t>codominio</w:t>
      </w:r>
      <w:r w:rsidRPr="00C87E96">
        <w:rPr>
          <w:rFonts w:ascii="Arial" w:hAnsi="Arial" w:cs="Arial"/>
          <w:b/>
        </w:rPr>
        <w:t xml:space="preserve"> y el rango de una función</w:t>
      </w:r>
    </w:p>
    <w:p w14:paraId="22A812EA" w14:textId="77777777" w:rsidR="001B79A1" w:rsidRPr="00C87E96" w:rsidRDefault="001B79A1" w:rsidP="00C23F7C">
      <w:pPr>
        <w:tabs>
          <w:tab w:val="right" w:pos="8498"/>
        </w:tabs>
        <w:spacing w:after="0"/>
        <w:jc w:val="both"/>
        <w:rPr>
          <w:rFonts w:ascii="Arial" w:eastAsiaTheme="minorEastAsia" w:hAnsi="Arial" w:cs="Arial"/>
        </w:rPr>
      </w:pPr>
    </w:p>
    <w:p w14:paraId="24EA6FAE" w14:textId="5D461C3B" w:rsidR="001B79A1" w:rsidRPr="00C87E96" w:rsidRDefault="00B05763"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El </w:t>
      </w:r>
      <w:r w:rsidR="007A572D" w:rsidRPr="00C87E96">
        <w:rPr>
          <w:rFonts w:ascii="Arial" w:eastAsiaTheme="minorEastAsia" w:hAnsi="Arial" w:cs="Arial"/>
          <w:b/>
        </w:rPr>
        <w:t>codominio</w:t>
      </w:r>
      <w:r w:rsidRPr="00C87E96">
        <w:rPr>
          <w:rFonts w:ascii="Arial" w:eastAsiaTheme="minorEastAsia" w:hAnsi="Arial" w:cs="Arial"/>
        </w:rPr>
        <w:t xml:space="preserve"> de una función es el conjunto de llegada, pero es importante tener en cuenta que dentro de este conjunto se forma un subconjunto en el cual están todas las imágenes de la función; este subconjunto se denomina el </w:t>
      </w:r>
      <w:r w:rsidR="00196ABC">
        <w:rPr>
          <w:rFonts w:ascii="Arial" w:eastAsiaTheme="minorEastAsia" w:hAnsi="Arial" w:cs="Arial"/>
          <w:b/>
        </w:rPr>
        <w:t>r</w:t>
      </w:r>
      <w:r w:rsidR="00196ABC" w:rsidRPr="00C87E96">
        <w:rPr>
          <w:rFonts w:ascii="Arial" w:eastAsiaTheme="minorEastAsia" w:hAnsi="Arial" w:cs="Arial"/>
          <w:b/>
        </w:rPr>
        <w:t>ango</w:t>
      </w:r>
      <w:r w:rsidR="00196ABC" w:rsidRPr="00C87E96">
        <w:rPr>
          <w:rFonts w:ascii="Arial" w:eastAsiaTheme="minorEastAsia" w:hAnsi="Arial" w:cs="Arial"/>
        </w:rPr>
        <w:t xml:space="preserve"> </w:t>
      </w:r>
      <w:r w:rsidRPr="00C87E96">
        <w:rPr>
          <w:rFonts w:ascii="Arial" w:eastAsiaTheme="minorEastAsia" w:hAnsi="Arial" w:cs="Arial"/>
        </w:rPr>
        <w:t xml:space="preserve">de la función y se denota </w:t>
      </w:r>
      <w:r w:rsidRPr="00C87E96">
        <w:rPr>
          <w:rFonts w:ascii="Arial" w:eastAsiaTheme="minorEastAsia" w:hAnsi="Arial" w:cs="Arial"/>
          <w:i/>
        </w:rPr>
        <w:t>Ran</w:t>
      </w:r>
      <w:r w:rsidR="0071560A">
        <w:rPr>
          <w:rFonts w:ascii="Arial" w:eastAsiaTheme="minorEastAsia" w:hAnsi="Arial" w:cs="Arial"/>
          <w:i/>
        </w:rPr>
        <w:t xml:space="preserve"> </w:t>
      </w:r>
      <w:r w:rsidRPr="00C87E96">
        <w:rPr>
          <w:rFonts w:ascii="Arial" w:eastAsiaTheme="minorEastAsia" w:hAnsi="Arial" w:cs="Arial"/>
          <w:i/>
        </w:rPr>
        <w:t>f</w:t>
      </w:r>
      <w:r w:rsidRPr="00C87E96">
        <w:rPr>
          <w:rFonts w:ascii="Arial" w:eastAsiaTheme="minorEastAsia" w:hAnsi="Arial" w:cs="Arial"/>
        </w:rPr>
        <w:t xml:space="preserve">. En algunas funciones el rango y el </w:t>
      </w:r>
      <w:r w:rsidR="007A572D" w:rsidRPr="00C87E96">
        <w:rPr>
          <w:rFonts w:ascii="Arial" w:eastAsiaTheme="minorEastAsia" w:hAnsi="Arial" w:cs="Arial"/>
        </w:rPr>
        <w:t>codominio</w:t>
      </w:r>
      <w:r w:rsidRPr="00C87E96">
        <w:rPr>
          <w:rFonts w:ascii="Arial" w:eastAsiaTheme="minorEastAsia" w:hAnsi="Arial" w:cs="Arial"/>
        </w:rPr>
        <w:t xml:space="preserve"> son el mismo conjunto.</w:t>
      </w:r>
    </w:p>
    <w:p w14:paraId="4EC4D683" w14:textId="7FA24043" w:rsidR="00B05763" w:rsidRPr="00C87E96" w:rsidRDefault="00B05763" w:rsidP="00C23F7C">
      <w:pPr>
        <w:tabs>
          <w:tab w:val="right" w:pos="8498"/>
        </w:tabs>
        <w:spacing w:after="0"/>
        <w:jc w:val="both"/>
        <w:rPr>
          <w:rFonts w:ascii="Arial" w:eastAsiaTheme="minorEastAsia" w:hAnsi="Arial" w:cs="Arial"/>
        </w:rPr>
      </w:pPr>
      <w:r w:rsidRPr="00C87E96">
        <w:rPr>
          <w:rFonts w:ascii="Arial" w:eastAsiaTheme="minorEastAsia" w:hAnsi="Arial" w:cs="Arial"/>
        </w:rPr>
        <w:t>Por ejemplo, en la función:</w:t>
      </w:r>
    </w:p>
    <w:p w14:paraId="0CB81209" w14:textId="77777777" w:rsidR="007A572D" w:rsidRPr="00C87E96" w:rsidRDefault="007A572D" w:rsidP="007A572D">
      <w:pPr>
        <w:tabs>
          <w:tab w:val="right" w:pos="8498"/>
        </w:tabs>
        <w:spacing w:after="0"/>
        <w:jc w:val="center"/>
        <w:rPr>
          <w:rFonts w:ascii="Arial" w:hAnsi="Arial" w:cs="Arial"/>
          <w:i/>
        </w:rPr>
      </w:pPr>
      <w:r w:rsidRPr="00C87E96">
        <w:rPr>
          <w:rFonts w:ascii="Arial" w:hAnsi="Arial" w:cs="Arial"/>
          <w:i/>
        </w:rPr>
        <w:t xml:space="preserve">g: </w:t>
      </w:r>
      <w:r w:rsidRPr="00B55634">
        <w:rPr>
          <w:rFonts w:ascii="Arial" w:hAnsi="Arial" w:cs="Arial"/>
          <w:b/>
        </w:rPr>
        <w:t>R</w:t>
      </w:r>
      <w:r w:rsidRPr="00C87E96">
        <w:rPr>
          <w:rFonts w:ascii="Arial" w:hAnsi="Arial" w:cs="Arial"/>
          <w:i/>
        </w:rPr>
        <w:t xml:space="preserve"> → </w:t>
      </w:r>
      <w:r w:rsidRPr="00B55634">
        <w:rPr>
          <w:rFonts w:ascii="Arial" w:hAnsi="Arial" w:cs="Arial"/>
          <w:b/>
        </w:rPr>
        <w:t>R</w:t>
      </w:r>
    </w:p>
    <w:p w14:paraId="0E16114C" w14:textId="1005922E" w:rsidR="00B05763" w:rsidRPr="00C87E96" w:rsidRDefault="007A572D" w:rsidP="007A572D">
      <w:pPr>
        <w:tabs>
          <w:tab w:val="right" w:pos="8498"/>
        </w:tabs>
        <w:spacing w:after="0"/>
        <w:jc w:val="center"/>
        <w:rPr>
          <w:rFonts w:ascii="Arial" w:eastAsiaTheme="minorEastAsia" w:hAnsi="Arial" w:cs="Arial"/>
        </w:rPr>
      </w:pPr>
      <w:r w:rsidRPr="00C87E96">
        <w:rPr>
          <w:rFonts w:ascii="Arial" w:hAnsi="Arial" w:cs="Arial"/>
          <w:i/>
        </w:rPr>
        <w:t xml:space="preserve">                     x → g</w:t>
      </w:r>
      <w:r w:rsidRPr="00C87E96">
        <w:rPr>
          <w:rFonts w:ascii="Arial" w:hAnsi="Arial" w:cs="Arial"/>
        </w:rPr>
        <w:t>(</w:t>
      </w:r>
      <w:r w:rsidRPr="00C87E96">
        <w:rPr>
          <w:rFonts w:ascii="Arial" w:hAnsi="Arial" w:cs="Arial"/>
          <w:i/>
        </w:rPr>
        <w:t>x</w:t>
      </w:r>
      <w:r w:rsidRPr="00C87E96">
        <w:rPr>
          <w:rFonts w:ascii="Arial" w:hAnsi="Arial" w:cs="Arial"/>
        </w:rPr>
        <w:t>) = 2</w:t>
      </w:r>
      <w:r w:rsidRPr="00C87E96">
        <w:rPr>
          <w:rFonts w:ascii="Arial" w:hAnsi="Arial" w:cs="Arial"/>
          <w:i/>
        </w:rPr>
        <w:t>x</w:t>
      </w:r>
      <w:r w:rsidRPr="00C87E96">
        <w:rPr>
          <w:rFonts w:ascii="Arial" w:hAnsi="Arial" w:cs="Arial"/>
        </w:rPr>
        <w:t xml:space="preserve"> + 1</w:t>
      </w:r>
    </w:p>
    <w:p w14:paraId="17F5DBE6" w14:textId="77777777" w:rsidR="00B05763" w:rsidRPr="00C87E96" w:rsidRDefault="00B05763" w:rsidP="00C23F7C">
      <w:pPr>
        <w:tabs>
          <w:tab w:val="right" w:pos="8498"/>
        </w:tabs>
        <w:spacing w:after="0"/>
        <w:jc w:val="both"/>
        <w:rPr>
          <w:rFonts w:ascii="Arial" w:eastAsiaTheme="minorEastAsia" w:hAnsi="Arial" w:cs="Arial"/>
        </w:rPr>
      </w:pPr>
    </w:p>
    <w:p w14:paraId="37ABA424" w14:textId="0AE5457B" w:rsidR="00B05763" w:rsidRPr="00C87E96" w:rsidRDefault="007A572D"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el codominio es el conjunto de los números reales y se escribe </w:t>
      </w:r>
      <w:r w:rsidRPr="00C87E96">
        <w:rPr>
          <w:rFonts w:ascii="Arial" w:eastAsiaTheme="minorEastAsia" w:hAnsi="Arial" w:cs="Arial"/>
          <w:i/>
        </w:rPr>
        <w:t>Cod</w:t>
      </w:r>
      <w:r w:rsidR="0071560A">
        <w:rPr>
          <w:rFonts w:ascii="Arial" w:eastAsiaTheme="minorEastAsia" w:hAnsi="Arial" w:cs="Arial"/>
          <w:i/>
        </w:rPr>
        <w:t xml:space="preserve"> </w:t>
      </w:r>
      <w:r w:rsidRPr="00C87E96">
        <w:rPr>
          <w:rFonts w:ascii="Arial" w:eastAsiaTheme="minorEastAsia" w:hAnsi="Arial" w:cs="Arial"/>
          <w:i/>
        </w:rPr>
        <w:t>g</w:t>
      </w:r>
      <w:r w:rsidRPr="00C87E96">
        <w:rPr>
          <w:rFonts w:ascii="Arial" w:eastAsiaTheme="minorEastAsia" w:hAnsi="Arial" w:cs="Arial"/>
        </w:rPr>
        <w:t xml:space="preserve"> = </w:t>
      </w:r>
      <w:r w:rsidRPr="00B55634">
        <w:rPr>
          <w:rFonts w:ascii="Arial" w:eastAsiaTheme="minorEastAsia" w:hAnsi="Arial" w:cs="Arial"/>
          <w:b/>
        </w:rPr>
        <w:t>R</w:t>
      </w:r>
      <w:r w:rsidRPr="00C87E96">
        <w:rPr>
          <w:rFonts w:ascii="Arial" w:eastAsiaTheme="minorEastAsia" w:hAnsi="Arial" w:cs="Arial"/>
        </w:rPr>
        <w:t xml:space="preserve">; el rango de la función también es el conjunto de los números reales y se escribe </w:t>
      </w:r>
      <w:r w:rsidRPr="00C87E96">
        <w:rPr>
          <w:rFonts w:ascii="Arial" w:eastAsiaTheme="minorEastAsia" w:hAnsi="Arial" w:cs="Arial"/>
          <w:i/>
        </w:rPr>
        <w:t>Ran</w:t>
      </w:r>
      <w:r w:rsidR="0071560A">
        <w:rPr>
          <w:rFonts w:ascii="Arial" w:eastAsiaTheme="minorEastAsia" w:hAnsi="Arial" w:cs="Arial"/>
          <w:i/>
        </w:rPr>
        <w:t xml:space="preserve"> </w:t>
      </w:r>
      <w:r w:rsidRPr="00C87E96">
        <w:rPr>
          <w:rFonts w:ascii="Arial" w:eastAsiaTheme="minorEastAsia" w:hAnsi="Arial" w:cs="Arial"/>
          <w:i/>
        </w:rPr>
        <w:t>g</w:t>
      </w:r>
      <w:r w:rsidRPr="00C87E96">
        <w:rPr>
          <w:rFonts w:ascii="Arial" w:eastAsiaTheme="minorEastAsia" w:hAnsi="Arial" w:cs="Arial"/>
        </w:rPr>
        <w:t xml:space="preserve"> = </w:t>
      </w:r>
      <w:r w:rsidRPr="00B55634">
        <w:rPr>
          <w:rFonts w:ascii="Arial" w:eastAsiaTheme="minorEastAsia" w:hAnsi="Arial" w:cs="Arial"/>
          <w:b/>
        </w:rPr>
        <w:t>R</w:t>
      </w:r>
      <w:r w:rsidRPr="00C87E96">
        <w:rPr>
          <w:rFonts w:ascii="Arial" w:eastAsiaTheme="minorEastAsia" w:hAnsi="Arial" w:cs="Arial"/>
        </w:rPr>
        <w:t>.</w:t>
      </w:r>
    </w:p>
    <w:p w14:paraId="0A55F524" w14:textId="77777777" w:rsidR="007A572D" w:rsidRPr="00C87E96" w:rsidRDefault="007A572D" w:rsidP="00C23F7C">
      <w:pPr>
        <w:tabs>
          <w:tab w:val="right" w:pos="8498"/>
        </w:tabs>
        <w:spacing w:after="0"/>
        <w:jc w:val="both"/>
        <w:rPr>
          <w:rFonts w:ascii="Arial" w:eastAsiaTheme="minorEastAsia" w:hAnsi="Arial" w:cs="Arial"/>
        </w:rPr>
      </w:pPr>
    </w:p>
    <w:p w14:paraId="3ED075C6" w14:textId="18A72D05" w:rsidR="007A572D" w:rsidRPr="00C87E96" w:rsidRDefault="007A572D" w:rsidP="007A572D">
      <w:pPr>
        <w:tabs>
          <w:tab w:val="right" w:pos="8498"/>
        </w:tabs>
        <w:spacing w:after="0"/>
        <w:jc w:val="both"/>
        <w:rPr>
          <w:rFonts w:ascii="Arial" w:eastAsiaTheme="minorEastAsia" w:hAnsi="Arial" w:cs="Arial"/>
        </w:rPr>
      </w:pPr>
      <w:r w:rsidRPr="00C87E96">
        <w:rPr>
          <w:rFonts w:ascii="Arial" w:eastAsiaTheme="minorEastAsia" w:hAnsi="Arial" w:cs="Arial"/>
        </w:rPr>
        <w:t>Gráficamente, el dominio y el rango de una función se encuentra</w:t>
      </w:r>
      <w:r w:rsidR="0071560A">
        <w:rPr>
          <w:rFonts w:ascii="Arial" w:eastAsiaTheme="minorEastAsia" w:hAnsi="Arial" w:cs="Arial"/>
        </w:rPr>
        <w:t>n</w:t>
      </w:r>
      <w:r w:rsidRPr="00C87E96">
        <w:rPr>
          <w:rFonts w:ascii="Arial" w:eastAsiaTheme="minorEastAsia" w:hAnsi="Arial" w:cs="Arial"/>
        </w:rPr>
        <w:t xml:space="preserve"> observando los valores que toma la gráfica sobre el eje </w:t>
      </w:r>
      <w:r w:rsidRPr="00C87E96">
        <w:rPr>
          <w:rFonts w:ascii="Arial" w:eastAsiaTheme="minorEastAsia" w:hAnsi="Arial" w:cs="Arial"/>
          <w:i/>
        </w:rPr>
        <w:t>X</w:t>
      </w:r>
      <w:r w:rsidRPr="00C87E96">
        <w:rPr>
          <w:rFonts w:ascii="Arial" w:eastAsiaTheme="minorEastAsia" w:hAnsi="Arial" w:cs="Arial"/>
        </w:rPr>
        <w:t xml:space="preserve"> (para el dominio) y los valores que toma la gráfica sobre el eje </w:t>
      </w:r>
      <w:r w:rsidRPr="00C87E96">
        <w:rPr>
          <w:rFonts w:ascii="Arial" w:eastAsiaTheme="minorEastAsia" w:hAnsi="Arial" w:cs="Arial"/>
          <w:i/>
        </w:rPr>
        <w:t>Y</w:t>
      </w:r>
      <w:r w:rsidRPr="00C87E96">
        <w:rPr>
          <w:rFonts w:ascii="Arial" w:eastAsiaTheme="minorEastAsia" w:hAnsi="Arial" w:cs="Arial"/>
        </w:rPr>
        <w:t xml:space="preserve"> (para el rango).</w:t>
      </w:r>
    </w:p>
    <w:p w14:paraId="6069DBA6" w14:textId="77777777" w:rsidR="007A572D" w:rsidRPr="00C87E96" w:rsidRDefault="007A572D" w:rsidP="00C23F7C">
      <w:pPr>
        <w:tabs>
          <w:tab w:val="right" w:pos="8498"/>
        </w:tabs>
        <w:spacing w:after="0"/>
        <w:jc w:val="both"/>
        <w:rPr>
          <w:rFonts w:ascii="Arial" w:eastAsiaTheme="minorEastAsia" w:hAnsi="Arial" w:cs="Arial"/>
        </w:rPr>
      </w:pPr>
    </w:p>
    <w:p w14:paraId="3DE2B821" w14:textId="77777777" w:rsidR="000113ED" w:rsidRPr="00C87E96" w:rsidRDefault="000113ED" w:rsidP="00C23F7C">
      <w:pPr>
        <w:tabs>
          <w:tab w:val="right" w:pos="8498"/>
        </w:tabs>
        <w:spacing w:after="0"/>
        <w:jc w:val="both"/>
        <w:rPr>
          <w:rFonts w:ascii="Arial" w:eastAsiaTheme="minorEastAsia" w:hAnsi="Arial" w:cs="Arial"/>
        </w:rPr>
      </w:pPr>
    </w:p>
    <w:p w14:paraId="4079E630" w14:textId="77777777" w:rsidR="000113ED" w:rsidRPr="00C87E96" w:rsidRDefault="000113ED" w:rsidP="00C23F7C">
      <w:pPr>
        <w:tabs>
          <w:tab w:val="right" w:pos="8498"/>
        </w:tabs>
        <w:spacing w:after="0"/>
        <w:jc w:val="both"/>
        <w:rPr>
          <w:rFonts w:ascii="Arial" w:eastAsiaTheme="minorEastAsia" w:hAnsi="Arial" w:cs="Arial"/>
        </w:rPr>
      </w:pPr>
    </w:p>
    <w:p w14:paraId="4D6DB420" w14:textId="77777777" w:rsidR="000113ED" w:rsidRPr="00C87E96" w:rsidRDefault="000113ED" w:rsidP="00C23F7C">
      <w:pPr>
        <w:tabs>
          <w:tab w:val="right" w:pos="8498"/>
        </w:tabs>
        <w:spacing w:after="0"/>
        <w:jc w:val="both"/>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7A572D" w:rsidRPr="00C87E96" w14:paraId="04F65508" w14:textId="77777777" w:rsidTr="00B108B6">
        <w:tc>
          <w:tcPr>
            <w:tcW w:w="9054" w:type="dxa"/>
            <w:gridSpan w:val="2"/>
            <w:shd w:val="clear" w:color="auto" w:fill="0D0D0D" w:themeFill="text1" w:themeFillTint="F2"/>
          </w:tcPr>
          <w:p w14:paraId="2D468202" w14:textId="77777777" w:rsidR="007A572D" w:rsidRPr="00C87E96" w:rsidRDefault="007A572D" w:rsidP="00B108B6">
            <w:pPr>
              <w:jc w:val="center"/>
              <w:rPr>
                <w:rFonts w:ascii="Arial" w:hAnsi="Arial" w:cs="Arial"/>
                <w:b/>
                <w:sz w:val="24"/>
                <w:szCs w:val="24"/>
              </w:rPr>
            </w:pPr>
            <w:r w:rsidRPr="00C87E96">
              <w:rPr>
                <w:rFonts w:ascii="Arial" w:hAnsi="Arial" w:cs="Arial"/>
                <w:b/>
                <w:sz w:val="24"/>
                <w:szCs w:val="24"/>
              </w:rPr>
              <w:t>Imagen (fotografía, gráfica o ilustración)</w:t>
            </w:r>
          </w:p>
        </w:tc>
      </w:tr>
      <w:tr w:rsidR="007A572D" w:rsidRPr="00C87E96" w14:paraId="52092748" w14:textId="77777777" w:rsidTr="00B108B6">
        <w:tc>
          <w:tcPr>
            <w:tcW w:w="1384" w:type="dxa"/>
          </w:tcPr>
          <w:p w14:paraId="7928C043" w14:textId="77777777" w:rsidR="007A572D" w:rsidRPr="00C87E96" w:rsidRDefault="007A572D" w:rsidP="00B108B6">
            <w:pPr>
              <w:rPr>
                <w:rFonts w:ascii="Arial" w:hAnsi="Arial" w:cs="Arial"/>
                <w:b/>
                <w:sz w:val="24"/>
                <w:szCs w:val="24"/>
              </w:rPr>
            </w:pPr>
            <w:r w:rsidRPr="00C87E96">
              <w:rPr>
                <w:rFonts w:ascii="Arial" w:hAnsi="Arial" w:cs="Arial"/>
                <w:b/>
                <w:sz w:val="24"/>
                <w:szCs w:val="24"/>
              </w:rPr>
              <w:t>Código</w:t>
            </w:r>
          </w:p>
        </w:tc>
        <w:tc>
          <w:tcPr>
            <w:tcW w:w="7670" w:type="dxa"/>
          </w:tcPr>
          <w:p w14:paraId="2B64B890" w14:textId="03DDB218" w:rsidR="007A572D" w:rsidRPr="00C87E96" w:rsidRDefault="007A572D" w:rsidP="00B108B6">
            <w:pPr>
              <w:rPr>
                <w:rFonts w:ascii="Arial" w:hAnsi="Arial" w:cs="Arial"/>
                <w:sz w:val="24"/>
                <w:szCs w:val="24"/>
              </w:rPr>
            </w:pPr>
            <w:r w:rsidRPr="00C87E96">
              <w:rPr>
                <w:rFonts w:ascii="Arial" w:hAnsi="Arial" w:cs="Arial"/>
                <w:sz w:val="24"/>
                <w:szCs w:val="24"/>
              </w:rPr>
              <w:t>MA_11_02_IMG0</w:t>
            </w:r>
            <w:r w:rsidR="00B108B6" w:rsidRPr="00C87E96">
              <w:rPr>
                <w:rFonts w:ascii="Arial" w:hAnsi="Arial" w:cs="Arial"/>
                <w:sz w:val="24"/>
                <w:szCs w:val="24"/>
              </w:rPr>
              <w:t>2</w:t>
            </w:r>
          </w:p>
        </w:tc>
      </w:tr>
      <w:tr w:rsidR="007A572D" w:rsidRPr="00C87E96" w14:paraId="067DFED3" w14:textId="77777777" w:rsidTr="00B108B6">
        <w:tc>
          <w:tcPr>
            <w:tcW w:w="1384" w:type="dxa"/>
          </w:tcPr>
          <w:p w14:paraId="4434CD1F" w14:textId="77777777" w:rsidR="007A572D" w:rsidRPr="00C87E96" w:rsidRDefault="007A572D" w:rsidP="00B108B6">
            <w:pPr>
              <w:rPr>
                <w:rFonts w:ascii="Arial" w:hAnsi="Arial" w:cs="Arial"/>
                <w:sz w:val="24"/>
                <w:szCs w:val="24"/>
              </w:rPr>
            </w:pPr>
            <w:r w:rsidRPr="00C87E96">
              <w:rPr>
                <w:rFonts w:ascii="Arial" w:hAnsi="Arial" w:cs="Arial"/>
                <w:b/>
                <w:sz w:val="24"/>
                <w:szCs w:val="24"/>
              </w:rPr>
              <w:t>Descripción</w:t>
            </w:r>
          </w:p>
        </w:tc>
        <w:tc>
          <w:tcPr>
            <w:tcW w:w="7670" w:type="dxa"/>
          </w:tcPr>
          <w:p w14:paraId="38AE018B" w14:textId="65B5E177" w:rsidR="007A572D" w:rsidRPr="00C87E96" w:rsidRDefault="007A572D">
            <w:pPr>
              <w:rPr>
                <w:rFonts w:ascii="Arial" w:hAnsi="Arial" w:cs="Arial"/>
                <w:sz w:val="24"/>
                <w:szCs w:val="24"/>
              </w:rPr>
            </w:pPr>
            <w:r w:rsidRPr="00C87E96">
              <w:rPr>
                <w:rFonts w:ascii="Arial" w:hAnsi="Arial" w:cs="Arial"/>
                <w:sz w:val="24"/>
                <w:szCs w:val="24"/>
              </w:rPr>
              <w:t xml:space="preserve">Dominio y rango de una </w:t>
            </w:r>
            <w:r w:rsidRPr="00B55634">
              <w:rPr>
                <w:rFonts w:ascii="Arial" w:hAnsi="Arial" w:cs="Arial"/>
              </w:rPr>
              <w:t>función</w:t>
            </w:r>
          </w:p>
        </w:tc>
      </w:tr>
      <w:tr w:rsidR="007A572D" w:rsidRPr="00C87E96" w14:paraId="60B94A81" w14:textId="77777777" w:rsidTr="00B108B6">
        <w:tc>
          <w:tcPr>
            <w:tcW w:w="1384" w:type="dxa"/>
          </w:tcPr>
          <w:p w14:paraId="2AA5A983" w14:textId="77777777" w:rsidR="007A572D" w:rsidRPr="00C87E96" w:rsidRDefault="007A572D" w:rsidP="00B108B6">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3064DDA8" w14:textId="070ABF9B" w:rsidR="007A572D" w:rsidRPr="00C87E96" w:rsidRDefault="007A572D" w:rsidP="00B108B6">
            <w:pPr>
              <w:rPr>
                <w:rFonts w:ascii="Arial" w:hAnsi="Arial" w:cs="Arial"/>
                <w:noProof/>
                <w:sz w:val="24"/>
                <w:szCs w:val="24"/>
                <w:lang w:val="es-ES" w:eastAsia="es-ES"/>
              </w:rPr>
            </w:pPr>
          </w:p>
          <w:p w14:paraId="2898526B" w14:textId="2818B392" w:rsidR="007A572D" w:rsidRPr="00C87E96" w:rsidRDefault="000113ED" w:rsidP="00B108B6">
            <w:pPr>
              <w:rPr>
                <w:rFonts w:ascii="Arial" w:hAnsi="Arial" w:cs="Arial"/>
                <w:noProof/>
                <w:sz w:val="24"/>
                <w:szCs w:val="24"/>
                <w:lang w:val="es-ES" w:eastAsia="es-ES"/>
              </w:rPr>
            </w:pPr>
            <w:r w:rsidRPr="00C87E96">
              <w:rPr>
                <w:rFonts w:ascii="Arial" w:hAnsi="Arial" w:cs="Arial"/>
                <w:noProof/>
                <w:lang w:val="es-ES" w:eastAsia="es-ES"/>
              </w:rPr>
              <w:drawing>
                <wp:anchor distT="0" distB="0" distL="114300" distR="114300" simplePos="0" relativeHeight="251660288" behindDoc="0" locked="0" layoutInCell="1" allowOverlap="1" wp14:anchorId="2FF8B7E1" wp14:editId="56ADBDFB">
                  <wp:simplePos x="0" y="0"/>
                  <wp:positionH relativeFrom="column">
                    <wp:posOffset>721360</wp:posOffset>
                  </wp:positionH>
                  <wp:positionV relativeFrom="paragraph">
                    <wp:posOffset>17780</wp:posOffset>
                  </wp:positionV>
                  <wp:extent cx="2841625" cy="2256155"/>
                  <wp:effectExtent l="0" t="0" r="3175"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1625" cy="22561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69EAB49" w14:textId="77777777" w:rsidR="007A572D" w:rsidRPr="00C87E96" w:rsidRDefault="007A572D" w:rsidP="00B108B6">
            <w:pPr>
              <w:rPr>
                <w:rFonts w:ascii="Arial" w:hAnsi="Arial" w:cs="Arial"/>
                <w:noProof/>
                <w:sz w:val="24"/>
                <w:szCs w:val="24"/>
                <w:lang w:val="es-ES" w:eastAsia="es-ES"/>
              </w:rPr>
            </w:pPr>
          </w:p>
          <w:p w14:paraId="401DF63F" w14:textId="77777777" w:rsidR="007A572D" w:rsidRPr="00C87E96" w:rsidRDefault="007A572D" w:rsidP="00B108B6">
            <w:pPr>
              <w:rPr>
                <w:rFonts w:ascii="Arial" w:hAnsi="Arial" w:cs="Arial"/>
                <w:sz w:val="24"/>
                <w:szCs w:val="24"/>
              </w:rPr>
            </w:pPr>
          </w:p>
          <w:p w14:paraId="587CA9EC" w14:textId="77777777" w:rsidR="007A572D" w:rsidRPr="00C87E96" w:rsidRDefault="007A572D" w:rsidP="00B108B6">
            <w:pPr>
              <w:rPr>
                <w:rFonts w:ascii="Arial" w:hAnsi="Arial" w:cs="Arial"/>
                <w:sz w:val="24"/>
                <w:szCs w:val="24"/>
              </w:rPr>
            </w:pPr>
          </w:p>
          <w:p w14:paraId="04A40008" w14:textId="09FF742E" w:rsidR="000113ED" w:rsidRPr="00C87E96" w:rsidRDefault="000113ED" w:rsidP="00B108B6">
            <w:pPr>
              <w:rPr>
                <w:rFonts w:ascii="Arial" w:hAnsi="Arial" w:cs="Arial"/>
                <w:sz w:val="24"/>
                <w:szCs w:val="24"/>
              </w:rPr>
            </w:pPr>
          </w:p>
          <w:p w14:paraId="22A1D334" w14:textId="77777777" w:rsidR="000113ED" w:rsidRPr="00C87E96" w:rsidRDefault="000113ED" w:rsidP="00B108B6">
            <w:pPr>
              <w:rPr>
                <w:rFonts w:ascii="Arial" w:hAnsi="Arial" w:cs="Arial"/>
                <w:sz w:val="24"/>
                <w:szCs w:val="24"/>
              </w:rPr>
            </w:pPr>
          </w:p>
          <w:p w14:paraId="35303062" w14:textId="77777777" w:rsidR="000113ED" w:rsidRPr="00C87E96" w:rsidRDefault="000113ED" w:rsidP="00B108B6">
            <w:pPr>
              <w:rPr>
                <w:rFonts w:ascii="Arial" w:hAnsi="Arial" w:cs="Arial"/>
                <w:sz w:val="24"/>
                <w:szCs w:val="24"/>
              </w:rPr>
            </w:pPr>
          </w:p>
          <w:p w14:paraId="14BCE5D0" w14:textId="77777777" w:rsidR="000113ED" w:rsidRPr="00C87E96" w:rsidRDefault="000113ED" w:rsidP="00B108B6">
            <w:pPr>
              <w:rPr>
                <w:rFonts w:ascii="Arial" w:hAnsi="Arial" w:cs="Arial"/>
                <w:sz w:val="24"/>
                <w:szCs w:val="24"/>
              </w:rPr>
            </w:pPr>
          </w:p>
          <w:p w14:paraId="2DC9179C" w14:textId="77777777" w:rsidR="000113ED" w:rsidRPr="00C87E96" w:rsidRDefault="000113ED" w:rsidP="00B108B6">
            <w:pPr>
              <w:rPr>
                <w:rFonts w:ascii="Arial" w:hAnsi="Arial" w:cs="Arial"/>
                <w:sz w:val="24"/>
                <w:szCs w:val="24"/>
              </w:rPr>
            </w:pPr>
          </w:p>
          <w:p w14:paraId="169B743F" w14:textId="77777777" w:rsidR="000113ED" w:rsidRPr="00C87E96" w:rsidRDefault="000113ED" w:rsidP="00B108B6">
            <w:pPr>
              <w:rPr>
                <w:rFonts w:ascii="Arial" w:hAnsi="Arial" w:cs="Arial"/>
                <w:sz w:val="24"/>
                <w:szCs w:val="24"/>
              </w:rPr>
            </w:pPr>
          </w:p>
          <w:p w14:paraId="64C74DAE" w14:textId="77777777" w:rsidR="000113ED" w:rsidRPr="00C87E96" w:rsidRDefault="000113ED" w:rsidP="00B108B6">
            <w:pPr>
              <w:rPr>
                <w:rFonts w:ascii="Arial" w:hAnsi="Arial" w:cs="Arial"/>
                <w:sz w:val="24"/>
                <w:szCs w:val="24"/>
              </w:rPr>
            </w:pPr>
          </w:p>
          <w:p w14:paraId="4CFC0046" w14:textId="77777777" w:rsidR="000113ED" w:rsidRPr="00C87E96" w:rsidRDefault="000113ED" w:rsidP="00B108B6">
            <w:pPr>
              <w:rPr>
                <w:rFonts w:ascii="Arial" w:hAnsi="Arial" w:cs="Arial"/>
                <w:sz w:val="24"/>
                <w:szCs w:val="24"/>
              </w:rPr>
            </w:pPr>
          </w:p>
          <w:p w14:paraId="7AA36521" w14:textId="77777777" w:rsidR="000113ED" w:rsidRPr="00C87E96" w:rsidRDefault="000113ED" w:rsidP="00B108B6">
            <w:pPr>
              <w:rPr>
                <w:rFonts w:ascii="Arial" w:hAnsi="Arial" w:cs="Arial"/>
                <w:sz w:val="24"/>
                <w:szCs w:val="24"/>
              </w:rPr>
            </w:pPr>
          </w:p>
          <w:p w14:paraId="696B8BD0" w14:textId="77777777" w:rsidR="000113ED" w:rsidRPr="00C87E96" w:rsidRDefault="000113ED" w:rsidP="00B108B6">
            <w:pPr>
              <w:rPr>
                <w:rFonts w:ascii="Arial" w:hAnsi="Arial" w:cs="Arial"/>
                <w:sz w:val="24"/>
                <w:szCs w:val="24"/>
              </w:rPr>
            </w:pPr>
          </w:p>
          <w:p w14:paraId="464BB05A" w14:textId="77777777" w:rsidR="007A572D" w:rsidRPr="00C87E96" w:rsidRDefault="007A572D" w:rsidP="00B108B6">
            <w:pPr>
              <w:rPr>
                <w:rFonts w:ascii="Arial" w:hAnsi="Arial" w:cs="Arial"/>
                <w:sz w:val="24"/>
                <w:szCs w:val="24"/>
              </w:rPr>
            </w:pPr>
          </w:p>
        </w:tc>
      </w:tr>
      <w:tr w:rsidR="007A572D" w:rsidRPr="00C87E96" w14:paraId="6FE49A1A" w14:textId="77777777" w:rsidTr="00B108B6">
        <w:tc>
          <w:tcPr>
            <w:tcW w:w="1384" w:type="dxa"/>
          </w:tcPr>
          <w:p w14:paraId="3F6C2096" w14:textId="77777777" w:rsidR="007A572D" w:rsidRPr="00C87E96" w:rsidRDefault="007A572D" w:rsidP="00B108B6">
            <w:pPr>
              <w:rPr>
                <w:rFonts w:ascii="Arial" w:hAnsi="Arial" w:cs="Arial"/>
                <w:b/>
                <w:sz w:val="24"/>
                <w:szCs w:val="24"/>
              </w:rPr>
            </w:pPr>
            <w:r w:rsidRPr="00C87E96">
              <w:rPr>
                <w:rFonts w:ascii="Arial" w:hAnsi="Arial" w:cs="Arial"/>
                <w:b/>
                <w:sz w:val="24"/>
                <w:szCs w:val="24"/>
              </w:rPr>
              <w:t>Pie de imagen</w:t>
            </w:r>
          </w:p>
          <w:p w14:paraId="322AFFA6" w14:textId="0D9790DD" w:rsidR="007A572D" w:rsidRPr="00C87E96" w:rsidRDefault="007A572D" w:rsidP="00B108B6">
            <w:pPr>
              <w:rPr>
                <w:rFonts w:ascii="Arial" w:hAnsi="Arial" w:cs="Arial"/>
                <w:sz w:val="24"/>
                <w:szCs w:val="24"/>
              </w:rPr>
            </w:pPr>
            <w:r w:rsidRPr="00C87E96">
              <w:rPr>
                <w:rFonts w:ascii="Arial" w:hAnsi="Arial" w:cs="Arial"/>
                <w:b/>
                <w:sz w:val="24"/>
                <w:szCs w:val="24"/>
              </w:rPr>
              <w:t>Inferior</w:t>
            </w:r>
          </w:p>
        </w:tc>
        <w:tc>
          <w:tcPr>
            <w:tcW w:w="7670" w:type="dxa"/>
          </w:tcPr>
          <w:p w14:paraId="369E3F06" w14:textId="7DA0F230" w:rsidR="007A572D" w:rsidRPr="00C87E96" w:rsidRDefault="007A572D" w:rsidP="00B108B6">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Al analizar la gráfica de la función </w:t>
            </w:r>
            <w:r w:rsidRPr="00C87E96">
              <w:rPr>
                <w:rFonts w:ascii="Arial" w:hAnsi="Arial" w:cs="Arial"/>
                <w:i/>
                <w:sz w:val="24"/>
                <w:szCs w:val="24"/>
              </w:rPr>
              <w:t>y</w:t>
            </w:r>
            <w:r w:rsidRPr="00C87E96">
              <w:rPr>
                <w:rFonts w:ascii="Arial" w:hAnsi="Arial" w:cs="Arial"/>
                <w:sz w:val="24"/>
                <w:szCs w:val="24"/>
              </w:rPr>
              <w:t xml:space="preserve"> = 2</w:t>
            </w:r>
            <w:r w:rsidRPr="00C87E96">
              <w:rPr>
                <w:rFonts w:ascii="Arial" w:hAnsi="Arial" w:cs="Arial"/>
                <w:i/>
                <w:sz w:val="24"/>
                <w:szCs w:val="24"/>
              </w:rPr>
              <w:t>x</w:t>
            </w:r>
            <w:r w:rsidRPr="00C87E96">
              <w:rPr>
                <w:rFonts w:ascii="Arial" w:hAnsi="Arial" w:cs="Arial"/>
                <w:sz w:val="24"/>
                <w:szCs w:val="24"/>
              </w:rPr>
              <w:t xml:space="preserve"> + 1</w:t>
            </w:r>
            <w:r w:rsidRPr="00C87E96">
              <w:rPr>
                <w:rFonts w:ascii="Arial" w:eastAsiaTheme="minorEastAsia" w:hAnsi="Arial" w:cs="Arial"/>
                <w:sz w:val="24"/>
                <w:szCs w:val="24"/>
              </w:rPr>
              <w:t xml:space="preserve"> se observa que el dominio es el conjunto de los números reales y el rango también es el conjunto de los números reales.</w:t>
            </w:r>
          </w:p>
        </w:tc>
      </w:tr>
    </w:tbl>
    <w:p w14:paraId="1D6CBB42" w14:textId="77777777" w:rsidR="00122C26" w:rsidRPr="00C87E96" w:rsidRDefault="00122C26" w:rsidP="00055E43">
      <w:pPr>
        <w:tabs>
          <w:tab w:val="right" w:pos="8498"/>
        </w:tabs>
        <w:spacing w:after="0"/>
        <w:jc w:val="both"/>
        <w:rPr>
          <w:rFonts w:ascii="Arial" w:hAnsi="Arial" w:cs="Arial"/>
          <w:highlight w:val="yellow"/>
        </w:rPr>
      </w:pPr>
    </w:p>
    <w:p w14:paraId="47C01165" w14:textId="056826C0" w:rsidR="00055E43" w:rsidRPr="00C87E96" w:rsidRDefault="00055E43" w:rsidP="00055E43">
      <w:pPr>
        <w:tabs>
          <w:tab w:val="right" w:pos="8498"/>
        </w:tabs>
        <w:spacing w:after="0"/>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sidRPr="00C87E96">
        <w:rPr>
          <w:rFonts w:ascii="Arial" w:hAnsi="Arial" w:cs="Arial"/>
          <w:b/>
        </w:rPr>
        <w:t xml:space="preserve">1.1.3 El dominio y el rango de </w:t>
      </w:r>
      <w:r w:rsidR="00907904" w:rsidRPr="00C87E96">
        <w:rPr>
          <w:rFonts w:ascii="Arial" w:hAnsi="Arial" w:cs="Arial"/>
          <w:b/>
        </w:rPr>
        <w:t xml:space="preserve">algunas </w:t>
      </w:r>
      <w:r w:rsidRPr="00C87E96">
        <w:rPr>
          <w:rFonts w:ascii="Arial" w:hAnsi="Arial" w:cs="Arial"/>
          <w:b/>
        </w:rPr>
        <w:t xml:space="preserve">funciones </w:t>
      </w:r>
    </w:p>
    <w:p w14:paraId="00779148" w14:textId="77777777" w:rsidR="00E20AE2" w:rsidRPr="00C87E96" w:rsidRDefault="00E20AE2" w:rsidP="00055E43">
      <w:pPr>
        <w:tabs>
          <w:tab w:val="right" w:pos="8498"/>
        </w:tabs>
        <w:spacing w:after="0"/>
        <w:jc w:val="both"/>
        <w:rPr>
          <w:rFonts w:ascii="Arial" w:hAnsi="Arial" w:cs="Arial"/>
        </w:rPr>
      </w:pPr>
    </w:p>
    <w:p w14:paraId="07A3510C" w14:textId="0A9D20B7" w:rsidR="00907904" w:rsidRPr="00C87E96" w:rsidRDefault="00907904" w:rsidP="00055E43">
      <w:pPr>
        <w:tabs>
          <w:tab w:val="right" w:pos="8498"/>
        </w:tabs>
        <w:spacing w:after="0"/>
        <w:jc w:val="both"/>
        <w:rPr>
          <w:rFonts w:ascii="Arial" w:hAnsi="Arial" w:cs="Arial"/>
        </w:rPr>
      </w:pPr>
      <w:r w:rsidRPr="00C87E96">
        <w:rPr>
          <w:rFonts w:ascii="Arial" w:hAnsi="Arial" w:cs="Arial"/>
        </w:rPr>
        <w:t>Para hallar el dominio de una función se utiliza una estrategia consiste</w:t>
      </w:r>
      <w:r w:rsidR="001845F2">
        <w:rPr>
          <w:rFonts w:ascii="Arial" w:hAnsi="Arial" w:cs="Arial"/>
        </w:rPr>
        <w:t>nte</w:t>
      </w:r>
      <w:r w:rsidRPr="00C87E96">
        <w:rPr>
          <w:rFonts w:ascii="Arial" w:hAnsi="Arial" w:cs="Arial"/>
        </w:rPr>
        <w:t xml:space="preserve"> en analizar la expresión algebraica </w:t>
      </w:r>
      <w:r w:rsidR="00E20AE2" w:rsidRPr="00C87E96">
        <w:rPr>
          <w:rFonts w:ascii="Arial" w:hAnsi="Arial" w:cs="Arial"/>
        </w:rPr>
        <w:t xml:space="preserve">de la función </w:t>
      </w:r>
      <w:r w:rsidRPr="00C87E96">
        <w:rPr>
          <w:rFonts w:ascii="Arial" w:hAnsi="Arial" w:cs="Arial"/>
        </w:rPr>
        <w:t xml:space="preserve">y revisar si existe alguna restricción matemática para </w:t>
      </w:r>
      <w:r w:rsidR="00E20AE2" w:rsidRPr="00C87E96">
        <w:rPr>
          <w:rFonts w:ascii="Arial" w:hAnsi="Arial" w:cs="Arial"/>
        </w:rPr>
        <w:t xml:space="preserve">la variable </w:t>
      </w:r>
      <w:r w:rsidR="00E20AE2" w:rsidRPr="00C87E96">
        <w:rPr>
          <w:rFonts w:ascii="Arial" w:hAnsi="Arial" w:cs="Arial"/>
          <w:i/>
        </w:rPr>
        <w:t>x</w:t>
      </w:r>
      <w:r w:rsidR="00E20AE2" w:rsidRPr="00C87E96">
        <w:rPr>
          <w:rFonts w:ascii="Arial" w:hAnsi="Arial" w:cs="Arial"/>
        </w:rPr>
        <w:t xml:space="preserve"> en </w:t>
      </w:r>
      <w:r w:rsidRPr="00C87E96">
        <w:rPr>
          <w:rFonts w:ascii="Arial" w:hAnsi="Arial" w:cs="Arial"/>
        </w:rPr>
        <w:t xml:space="preserve">dicha expresión. En el caso del rango, es necesario </w:t>
      </w:r>
      <w:r w:rsidR="00E20AE2" w:rsidRPr="00C87E96">
        <w:rPr>
          <w:rFonts w:ascii="Arial" w:hAnsi="Arial" w:cs="Arial"/>
        </w:rPr>
        <w:t xml:space="preserve">despejar </w:t>
      </w:r>
      <w:r w:rsidR="00E20AE2" w:rsidRPr="00C87E96">
        <w:rPr>
          <w:rFonts w:ascii="Arial" w:hAnsi="Arial" w:cs="Arial"/>
          <w:i/>
        </w:rPr>
        <w:t>x</w:t>
      </w:r>
      <w:r w:rsidR="00E20AE2" w:rsidRPr="00C87E96">
        <w:rPr>
          <w:rFonts w:ascii="Arial" w:hAnsi="Arial" w:cs="Arial"/>
        </w:rPr>
        <w:t xml:space="preserve"> para analizar si existe alguna restricción para la variable </w:t>
      </w:r>
      <w:r w:rsidR="00E20AE2" w:rsidRPr="00C87E96">
        <w:rPr>
          <w:rFonts w:ascii="Arial" w:hAnsi="Arial" w:cs="Arial"/>
          <w:i/>
        </w:rPr>
        <w:t>y</w:t>
      </w:r>
      <w:r w:rsidR="00E20AE2" w:rsidRPr="00C87E96">
        <w:rPr>
          <w:rFonts w:ascii="Arial" w:hAnsi="Arial" w:cs="Arial"/>
        </w:rPr>
        <w:t xml:space="preserve"> en la expresión algebraica que se genera.</w:t>
      </w:r>
    </w:p>
    <w:p w14:paraId="41493F98" w14:textId="77777777" w:rsidR="00055E43" w:rsidRPr="00C87E96" w:rsidRDefault="00055E43" w:rsidP="00055E43">
      <w:pPr>
        <w:tabs>
          <w:tab w:val="right" w:pos="8498"/>
        </w:tabs>
        <w:spacing w:after="0"/>
        <w:jc w:val="both"/>
        <w:rPr>
          <w:rFonts w:ascii="Arial" w:hAnsi="Arial" w:cs="Arial"/>
          <w:b/>
        </w:rPr>
      </w:pPr>
    </w:p>
    <w:p w14:paraId="1C1AF5CD" w14:textId="54B356D8" w:rsidR="001B79A1" w:rsidRPr="00C87E96" w:rsidRDefault="00E20AE2" w:rsidP="00C23F7C">
      <w:pPr>
        <w:tabs>
          <w:tab w:val="right" w:pos="8498"/>
        </w:tabs>
        <w:spacing w:after="0"/>
        <w:jc w:val="both"/>
        <w:rPr>
          <w:rFonts w:ascii="Arial" w:eastAsiaTheme="minorEastAsia" w:hAnsi="Arial" w:cs="Arial"/>
        </w:rPr>
      </w:pPr>
      <w:r w:rsidRPr="00C87E96">
        <w:rPr>
          <w:rFonts w:ascii="Arial" w:eastAsiaTheme="minorEastAsia" w:hAnsi="Arial" w:cs="Arial"/>
        </w:rPr>
        <w:t>Ejemplo</w:t>
      </w:r>
      <w:ins w:id="9" w:author="user" w:date="2016-05-18T20:42:00Z">
        <w:r w:rsidR="00BB6469">
          <w:rPr>
            <w:rFonts w:ascii="Arial" w:eastAsiaTheme="minorEastAsia" w:hAnsi="Arial" w:cs="Arial"/>
          </w:rPr>
          <w:t>:</w:t>
        </w:r>
      </w:ins>
    </w:p>
    <w:p w14:paraId="72783B29" w14:textId="48FCC952" w:rsidR="00924D07" w:rsidRDefault="00E20AE2" w:rsidP="0064619D">
      <w:pPr>
        <w:tabs>
          <w:tab w:val="right" w:pos="8498"/>
        </w:tabs>
        <w:spacing w:after="0"/>
        <w:jc w:val="both"/>
        <w:rPr>
          <w:rFonts w:ascii="Arial" w:eastAsiaTheme="minorEastAsia" w:hAnsi="Arial" w:cs="Arial"/>
        </w:rPr>
      </w:pPr>
      <w:r w:rsidRPr="00C87E96">
        <w:rPr>
          <w:rFonts w:ascii="Arial" w:eastAsiaTheme="minorEastAsia" w:hAnsi="Arial" w:cs="Arial"/>
        </w:rPr>
        <w:t>Hallar el dominio y el rango de la función</w:t>
      </w:r>
      <w:r w:rsidR="0064619D">
        <w:rPr>
          <w:rFonts w:ascii="Arial" w:eastAsiaTheme="minorEastAsia" w:hAnsi="Arial" w:cs="Arial"/>
        </w:rPr>
        <w:t>:</w:t>
      </w:r>
    </w:p>
    <w:p w14:paraId="7B5CC07C" w14:textId="132C71B3" w:rsidR="002D2B14" w:rsidRDefault="002D2B14" w:rsidP="002D2B14">
      <w:pPr>
        <w:tabs>
          <w:tab w:val="right" w:pos="8498"/>
        </w:tabs>
        <w:spacing w:after="0"/>
        <w:jc w:val="center"/>
        <w:rPr>
          <w:rFonts w:ascii="Arial" w:eastAsiaTheme="minorEastAsia" w:hAnsi="Arial" w:cs="Arial"/>
        </w:rPr>
      </w:pPr>
      <w:r>
        <w:rPr>
          <w:position w:val="-6"/>
        </w:rPr>
        <w:t>MA_11_02_CO_012</w:t>
      </w:r>
    </w:p>
    <w:p w14:paraId="060D380C" w14:textId="1745F556" w:rsidR="00E20AE2" w:rsidRPr="00C87E96" w:rsidRDefault="00E20AE2" w:rsidP="0066128D">
      <w:pPr>
        <w:tabs>
          <w:tab w:val="right" w:pos="8498"/>
        </w:tabs>
        <w:spacing w:after="0"/>
        <w:jc w:val="center"/>
        <w:rPr>
          <w:rFonts w:ascii="Arial" w:eastAsiaTheme="minorEastAsia" w:hAnsi="Arial" w:cs="Arial"/>
        </w:rPr>
      </w:pPr>
      <w:r w:rsidRPr="00C87E96">
        <w:t>.</w:t>
      </w:r>
    </w:p>
    <w:p w14:paraId="3F1A63EC" w14:textId="6D762312" w:rsidR="00924D07" w:rsidRDefault="00E20AE2"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Para hallar el dominio se analiza la </w:t>
      </w:r>
      <w:r w:rsidR="0066128D">
        <w:rPr>
          <w:rFonts w:ascii="Arial" w:eastAsiaTheme="minorEastAsia" w:hAnsi="Arial" w:cs="Arial"/>
        </w:rPr>
        <w:t xml:space="preserve">siguiente </w:t>
      </w:r>
      <w:r w:rsidRPr="00C87E96">
        <w:rPr>
          <w:rFonts w:ascii="Arial" w:eastAsiaTheme="minorEastAsia" w:hAnsi="Arial" w:cs="Arial"/>
        </w:rPr>
        <w:t>expresión</w:t>
      </w:r>
      <w:r w:rsidR="0066128D">
        <w:rPr>
          <w:rFonts w:ascii="Arial" w:eastAsiaTheme="minorEastAsia" w:hAnsi="Arial" w:cs="Arial"/>
        </w:rPr>
        <w:t>:</w:t>
      </w:r>
    </w:p>
    <w:p w14:paraId="2B12893D" w14:textId="00646C14" w:rsidR="002D2B14" w:rsidRDefault="002D2B14" w:rsidP="002D2B14">
      <w:pPr>
        <w:tabs>
          <w:tab w:val="right" w:pos="8498"/>
        </w:tabs>
        <w:spacing w:after="0"/>
        <w:jc w:val="center"/>
        <w:rPr>
          <w:rFonts w:ascii="Arial" w:eastAsiaTheme="minorEastAsia" w:hAnsi="Arial" w:cs="Arial"/>
        </w:rPr>
      </w:pPr>
      <w:r>
        <w:rPr>
          <w:position w:val="-6"/>
        </w:rPr>
        <w:t>MA_11_02_CO_013</w:t>
      </w:r>
    </w:p>
    <w:p w14:paraId="0991AC7F" w14:textId="71E1A581" w:rsidR="0066128D" w:rsidRDefault="0066128D" w:rsidP="0066128D">
      <w:pPr>
        <w:tabs>
          <w:tab w:val="right" w:pos="8498"/>
        </w:tabs>
        <w:spacing w:after="0"/>
        <w:jc w:val="center"/>
      </w:pPr>
    </w:p>
    <w:p w14:paraId="2F06F666" w14:textId="41C0CAC5" w:rsidR="001B79A1" w:rsidRPr="00C87E96" w:rsidRDefault="0066128D" w:rsidP="00C23F7C">
      <w:pPr>
        <w:tabs>
          <w:tab w:val="right" w:pos="8498"/>
        </w:tabs>
        <w:spacing w:after="0"/>
        <w:jc w:val="both"/>
        <w:rPr>
          <w:rFonts w:ascii="Arial" w:eastAsiaTheme="minorEastAsia" w:hAnsi="Arial" w:cs="Arial"/>
        </w:rPr>
      </w:pPr>
      <w:r>
        <w:rPr>
          <w:rFonts w:ascii="Arial" w:hAnsi="Arial" w:cs="Arial"/>
        </w:rPr>
        <w:t>S</w:t>
      </w:r>
      <w:r w:rsidR="00E20AE2" w:rsidRPr="00C87E96">
        <w:rPr>
          <w:rFonts w:ascii="Arial" w:hAnsi="Arial" w:cs="Arial"/>
        </w:rPr>
        <w:t xml:space="preserve">e observa que </w:t>
      </w:r>
      <w:r w:rsidR="00E20AE2" w:rsidRPr="00C87E96">
        <w:rPr>
          <w:rFonts w:ascii="Arial" w:hAnsi="Arial" w:cs="Arial"/>
          <w:i/>
        </w:rPr>
        <w:t>x</w:t>
      </w:r>
      <w:r w:rsidR="00E20AE2" w:rsidRPr="00C87E96">
        <w:rPr>
          <w:rFonts w:ascii="Arial" w:hAnsi="Arial" w:cs="Arial"/>
        </w:rPr>
        <w:t xml:space="preserve"> puede tomar cualquier valor en los números reales, por lo tanto</w:t>
      </w:r>
      <w:ins w:id="10" w:author="user" w:date="2016-05-18T20:44:00Z">
        <w:r w:rsidR="00BB6469">
          <w:rPr>
            <w:rFonts w:ascii="Arial" w:hAnsi="Arial" w:cs="Arial"/>
          </w:rPr>
          <w:t>,</w:t>
        </w:r>
      </w:ins>
      <w:r w:rsidR="00E20AE2" w:rsidRPr="00C87E96">
        <w:rPr>
          <w:rFonts w:ascii="Arial" w:hAnsi="Arial" w:cs="Arial"/>
          <w:i/>
        </w:rPr>
        <w:t xml:space="preserve"> Dom</w:t>
      </w:r>
      <w:r w:rsidR="0071560A">
        <w:rPr>
          <w:rFonts w:ascii="Arial" w:hAnsi="Arial" w:cs="Arial"/>
          <w:i/>
        </w:rPr>
        <w:t xml:space="preserve"> </w:t>
      </w:r>
      <w:r w:rsidR="00E20AE2" w:rsidRPr="00C87E96">
        <w:rPr>
          <w:rFonts w:ascii="Arial" w:hAnsi="Arial" w:cs="Arial"/>
          <w:i/>
        </w:rPr>
        <w:t>h</w:t>
      </w:r>
      <w:r w:rsidR="00E20AE2" w:rsidRPr="00C87E96">
        <w:rPr>
          <w:rFonts w:ascii="Arial" w:hAnsi="Arial" w:cs="Arial"/>
        </w:rPr>
        <w:t xml:space="preserve"> = </w:t>
      </w:r>
      <w:r w:rsidR="00E20AE2" w:rsidRPr="00B55634">
        <w:rPr>
          <w:rFonts w:ascii="Arial" w:hAnsi="Arial" w:cs="Arial"/>
          <w:b/>
        </w:rPr>
        <w:t>R</w:t>
      </w:r>
      <w:ins w:id="11" w:author="user" w:date="2016-05-18T20:45:00Z">
        <w:r w:rsidR="00BB6469">
          <w:rPr>
            <w:rFonts w:ascii="Arial" w:hAnsi="Arial" w:cs="Arial"/>
            <w:i/>
          </w:rPr>
          <w:t>.</w:t>
        </w:r>
      </w:ins>
    </w:p>
    <w:p w14:paraId="3927755B" w14:textId="77777777" w:rsidR="001B79A1" w:rsidRPr="00C87E96" w:rsidRDefault="001B79A1" w:rsidP="00C23F7C">
      <w:pPr>
        <w:tabs>
          <w:tab w:val="right" w:pos="8498"/>
        </w:tabs>
        <w:spacing w:after="0"/>
        <w:jc w:val="both"/>
        <w:rPr>
          <w:rFonts w:ascii="Arial" w:eastAsiaTheme="minorEastAsia" w:hAnsi="Arial" w:cs="Arial"/>
        </w:rPr>
      </w:pPr>
    </w:p>
    <w:p w14:paraId="64EEFADA" w14:textId="24C43B83" w:rsidR="00924D07" w:rsidRDefault="00E20AE2"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Para </w:t>
      </w:r>
      <w:r w:rsidR="00BB6469">
        <w:rPr>
          <w:rFonts w:ascii="Arial" w:eastAsiaTheme="minorEastAsia" w:hAnsi="Arial" w:cs="Arial"/>
        </w:rPr>
        <w:t>encontr</w:t>
      </w:r>
      <w:r w:rsidR="00BB6469" w:rsidRPr="00C87E96">
        <w:rPr>
          <w:rFonts w:ascii="Arial" w:eastAsiaTheme="minorEastAsia" w:hAnsi="Arial" w:cs="Arial"/>
        </w:rPr>
        <w:t xml:space="preserve">ar </w:t>
      </w:r>
      <w:r w:rsidRPr="00C87E96">
        <w:rPr>
          <w:rFonts w:ascii="Arial" w:eastAsiaTheme="minorEastAsia" w:hAnsi="Arial" w:cs="Arial"/>
        </w:rPr>
        <w:t>el rango se escribe la función como</w:t>
      </w:r>
      <w:r w:rsidR="0066128D">
        <w:rPr>
          <w:rFonts w:ascii="Arial" w:eastAsiaTheme="minorEastAsia" w:hAnsi="Arial" w:cs="Arial"/>
        </w:rPr>
        <w:t>:</w:t>
      </w:r>
    </w:p>
    <w:p w14:paraId="5B4C2956" w14:textId="1F231D76" w:rsidR="00924D07" w:rsidRDefault="00924D07" w:rsidP="00924D07">
      <w:pPr>
        <w:tabs>
          <w:tab w:val="right" w:pos="8498"/>
        </w:tabs>
        <w:spacing w:after="0"/>
        <w:jc w:val="center"/>
        <w:rPr>
          <w:rFonts w:ascii="Arial" w:eastAsiaTheme="minorEastAsia" w:hAnsi="Arial" w:cs="Arial"/>
        </w:rPr>
      </w:pPr>
      <w:r>
        <w:rPr>
          <w:position w:val="-6"/>
        </w:rPr>
        <w:t>MA_11_02_CO_014</w:t>
      </w:r>
    </w:p>
    <w:p w14:paraId="3571DAB3" w14:textId="59DBA060" w:rsidR="0066128D" w:rsidRDefault="0066128D" w:rsidP="0066128D">
      <w:pPr>
        <w:tabs>
          <w:tab w:val="right" w:pos="8498"/>
        </w:tabs>
        <w:spacing w:after="0"/>
        <w:jc w:val="center"/>
        <w:rPr>
          <w:rFonts w:ascii="Arial" w:eastAsiaTheme="minorEastAsia" w:hAnsi="Arial" w:cs="Arial"/>
        </w:rPr>
      </w:pPr>
    </w:p>
    <w:p w14:paraId="0195A531" w14:textId="0929A3A3" w:rsidR="00924D07" w:rsidRPr="00C87E96" w:rsidRDefault="0066128D" w:rsidP="00C23F7C">
      <w:pPr>
        <w:tabs>
          <w:tab w:val="right" w:pos="8498"/>
        </w:tabs>
        <w:spacing w:after="0"/>
        <w:jc w:val="both"/>
        <w:rPr>
          <w:rFonts w:ascii="Arial" w:eastAsiaTheme="minorEastAsia" w:hAnsi="Arial" w:cs="Arial"/>
        </w:rPr>
      </w:pPr>
      <w:r>
        <w:rPr>
          <w:rFonts w:ascii="Arial" w:eastAsiaTheme="minorEastAsia" w:hAnsi="Arial" w:cs="Arial"/>
        </w:rPr>
        <w:t>E</w:t>
      </w:r>
      <w:r w:rsidR="00E20AE2" w:rsidRPr="00C87E96">
        <w:rPr>
          <w:rFonts w:ascii="Arial" w:eastAsiaTheme="minorEastAsia" w:hAnsi="Arial" w:cs="Arial"/>
        </w:rPr>
        <w:t xml:space="preserve">n esta expresión se despeja </w:t>
      </w:r>
      <w:r w:rsidR="00E20AE2" w:rsidRPr="00C87E96">
        <w:rPr>
          <w:rFonts w:ascii="Arial" w:eastAsiaTheme="minorEastAsia" w:hAnsi="Arial" w:cs="Arial"/>
          <w:i/>
        </w:rPr>
        <w:t>x</w:t>
      </w:r>
      <w:r w:rsidR="00E20AE2" w:rsidRPr="00C87E96">
        <w:rPr>
          <w:rFonts w:ascii="Arial" w:eastAsiaTheme="minorEastAsia" w:hAnsi="Arial" w:cs="Arial"/>
        </w:rPr>
        <w:t xml:space="preserve"> de la siguiente manera:</w:t>
      </w:r>
    </w:p>
    <w:p w14:paraId="2386B85C" w14:textId="0259FDC5" w:rsidR="00E20AE2" w:rsidRPr="0071560A" w:rsidRDefault="00924D07" w:rsidP="00924D07">
      <w:pPr>
        <w:tabs>
          <w:tab w:val="right" w:pos="8498"/>
        </w:tabs>
        <w:spacing w:after="0"/>
        <w:jc w:val="center"/>
        <w:rPr>
          <w:rFonts w:ascii="Arial" w:eastAsiaTheme="minorEastAsia" w:hAnsi="Arial" w:cs="Arial"/>
          <w:lang w:val="en-US"/>
        </w:rPr>
      </w:pPr>
      <w:r w:rsidRPr="0071560A">
        <w:rPr>
          <w:position w:val="-6"/>
          <w:lang w:val="en-US"/>
        </w:rPr>
        <w:t>MA_11_02_CO_015</w:t>
      </w:r>
    </w:p>
    <w:p w14:paraId="69841980" w14:textId="0101BA13" w:rsidR="00924D07" w:rsidRPr="0071560A" w:rsidRDefault="00924D07" w:rsidP="00924D07">
      <w:pPr>
        <w:tabs>
          <w:tab w:val="right" w:pos="8498"/>
        </w:tabs>
        <w:spacing w:after="0"/>
        <w:jc w:val="center"/>
        <w:rPr>
          <w:rFonts w:ascii="Arial" w:eastAsiaTheme="minorEastAsia" w:hAnsi="Arial" w:cs="Arial"/>
          <w:lang w:val="en-US"/>
        </w:rPr>
      </w:pPr>
      <w:r w:rsidRPr="0071560A">
        <w:rPr>
          <w:position w:val="-6"/>
          <w:lang w:val="en-US"/>
        </w:rPr>
        <w:t>MA_11_02_CO_016</w:t>
      </w:r>
    </w:p>
    <w:p w14:paraId="0BD324D6" w14:textId="2895A47E" w:rsidR="00924D07" w:rsidRPr="0071560A" w:rsidRDefault="00924D07" w:rsidP="00924D07">
      <w:pPr>
        <w:tabs>
          <w:tab w:val="right" w:pos="8498"/>
        </w:tabs>
        <w:spacing w:after="0"/>
        <w:jc w:val="center"/>
        <w:rPr>
          <w:rFonts w:ascii="Arial" w:eastAsiaTheme="minorEastAsia" w:hAnsi="Arial" w:cs="Arial"/>
          <w:lang w:val="en-US"/>
        </w:rPr>
      </w:pPr>
      <w:r w:rsidRPr="0071560A">
        <w:rPr>
          <w:position w:val="-6"/>
          <w:lang w:val="en-US"/>
        </w:rPr>
        <w:t>MA_11_02_CO_017</w:t>
      </w:r>
    </w:p>
    <w:p w14:paraId="11A30A09" w14:textId="4C0FAB6E" w:rsidR="00E20AE2" w:rsidRPr="00C87E96" w:rsidRDefault="00924D07" w:rsidP="001A6981">
      <w:pPr>
        <w:tabs>
          <w:tab w:val="right" w:pos="8498"/>
        </w:tabs>
        <w:spacing w:after="0"/>
        <w:jc w:val="center"/>
        <w:rPr>
          <w:rFonts w:ascii="Arial" w:eastAsiaTheme="minorEastAsia" w:hAnsi="Arial" w:cs="Arial"/>
        </w:rPr>
      </w:pPr>
      <w:r>
        <w:rPr>
          <w:position w:val="-6"/>
        </w:rPr>
        <w:t>MA_11_02_CO_018</w:t>
      </w:r>
    </w:p>
    <w:p w14:paraId="1F8091B6" w14:textId="77777777" w:rsidR="000113ED" w:rsidRPr="00C87E96" w:rsidRDefault="000113ED" w:rsidP="00C23F7C">
      <w:pPr>
        <w:tabs>
          <w:tab w:val="right" w:pos="8498"/>
        </w:tabs>
        <w:spacing w:after="0"/>
        <w:jc w:val="both"/>
        <w:rPr>
          <w:rFonts w:ascii="Arial" w:eastAsiaTheme="minorEastAsia" w:hAnsi="Arial" w:cs="Arial"/>
        </w:rPr>
      </w:pPr>
    </w:p>
    <w:p w14:paraId="47327BA6" w14:textId="77777777" w:rsidR="0066128D" w:rsidRDefault="00857270" w:rsidP="00C23F7C">
      <w:pPr>
        <w:tabs>
          <w:tab w:val="right" w:pos="8498"/>
        </w:tabs>
        <w:spacing w:after="0"/>
        <w:jc w:val="both"/>
        <w:rPr>
          <w:rFonts w:ascii="Arial" w:eastAsiaTheme="minorEastAsia" w:hAnsi="Arial" w:cs="Arial"/>
        </w:rPr>
      </w:pPr>
      <w:r w:rsidRPr="00C87E96">
        <w:rPr>
          <w:rFonts w:ascii="Arial" w:eastAsiaTheme="minorEastAsia" w:hAnsi="Arial" w:cs="Arial"/>
        </w:rPr>
        <w:t>Luego, se analiza la expresión</w:t>
      </w:r>
      <w:r w:rsidR="0066128D">
        <w:rPr>
          <w:rFonts w:ascii="Arial" w:eastAsiaTheme="minorEastAsia" w:hAnsi="Arial" w:cs="Arial"/>
        </w:rPr>
        <w:t>:</w:t>
      </w:r>
    </w:p>
    <w:p w14:paraId="70E66984" w14:textId="7E92D366" w:rsidR="00924D07" w:rsidRDefault="00924D07" w:rsidP="00924D07">
      <w:pPr>
        <w:tabs>
          <w:tab w:val="right" w:pos="8498"/>
        </w:tabs>
        <w:spacing w:after="0"/>
        <w:jc w:val="center"/>
        <w:rPr>
          <w:rFonts w:ascii="Arial" w:eastAsiaTheme="minorEastAsia" w:hAnsi="Arial" w:cs="Arial"/>
        </w:rPr>
      </w:pPr>
      <w:r>
        <w:rPr>
          <w:position w:val="-6"/>
        </w:rPr>
        <w:t>MA_11_02_CO_019</w:t>
      </w:r>
    </w:p>
    <w:p w14:paraId="4C462F85" w14:textId="2DF50E89" w:rsidR="0066128D" w:rsidRDefault="0066128D" w:rsidP="0066128D">
      <w:pPr>
        <w:tabs>
          <w:tab w:val="right" w:pos="8498"/>
        </w:tabs>
        <w:spacing w:after="0"/>
        <w:jc w:val="center"/>
        <w:rPr>
          <w:rFonts w:ascii="Arial" w:eastAsiaTheme="minorEastAsia" w:hAnsi="Arial" w:cs="Arial"/>
        </w:rPr>
      </w:pPr>
    </w:p>
    <w:p w14:paraId="36C4B6EA" w14:textId="3ED0964C" w:rsidR="00E20AE2" w:rsidRPr="00C87E96" w:rsidRDefault="0066128D" w:rsidP="00C23F7C">
      <w:pPr>
        <w:tabs>
          <w:tab w:val="right" w:pos="8498"/>
        </w:tabs>
        <w:spacing w:after="0"/>
        <w:jc w:val="both"/>
        <w:rPr>
          <w:rFonts w:ascii="Arial" w:eastAsiaTheme="minorEastAsia" w:hAnsi="Arial" w:cs="Arial"/>
        </w:rPr>
      </w:pPr>
      <w:r>
        <w:rPr>
          <w:rFonts w:ascii="Arial" w:eastAsiaTheme="minorEastAsia" w:hAnsi="Arial" w:cs="Arial"/>
        </w:rPr>
        <w:t>E</w:t>
      </w:r>
      <w:r w:rsidR="00857270" w:rsidRPr="00C87E96">
        <w:rPr>
          <w:rFonts w:ascii="Arial" w:eastAsiaTheme="minorEastAsia" w:hAnsi="Arial" w:cs="Arial"/>
        </w:rPr>
        <w:t xml:space="preserve">n este caso, la variable </w:t>
      </w:r>
      <w:r w:rsidR="00857270" w:rsidRPr="00C87E96">
        <w:rPr>
          <w:rFonts w:ascii="Arial" w:eastAsiaTheme="minorEastAsia" w:hAnsi="Arial" w:cs="Arial"/>
          <w:i/>
        </w:rPr>
        <w:t>y</w:t>
      </w:r>
      <w:r w:rsidR="00857270" w:rsidRPr="00C87E96">
        <w:rPr>
          <w:rFonts w:ascii="Arial" w:eastAsiaTheme="minorEastAsia" w:hAnsi="Arial" w:cs="Arial"/>
        </w:rPr>
        <w:t xml:space="preserve"> puede tomar cualquier valor en los números reales, por lo tanto</w:t>
      </w:r>
      <w:ins w:id="12" w:author="user" w:date="2016-05-18T20:49:00Z">
        <w:r w:rsidR="001845F2">
          <w:rPr>
            <w:rFonts w:ascii="Arial" w:eastAsiaTheme="minorEastAsia" w:hAnsi="Arial" w:cs="Arial"/>
          </w:rPr>
          <w:t>,</w:t>
        </w:r>
      </w:ins>
      <w:r w:rsidR="00857270" w:rsidRPr="00C87E96">
        <w:rPr>
          <w:rFonts w:ascii="Arial" w:eastAsiaTheme="minorEastAsia" w:hAnsi="Arial" w:cs="Arial"/>
        </w:rPr>
        <w:t xml:space="preserve"> </w:t>
      </w:r>
      <w:r w:rsidR="00857270" w:rsidRPr="00C87E96">
        <w:rPr>
          <w:rFonts w:ascii="Arial" w:eastAsiaTheme="minorEastAsia" w:hAnsi="Arial" w:cs="Arial"/>
          <w:i/>
        </w:rPr>
        <w:t>Ran</w:t>
      </w:r>
      <w:r w:rsidR="0071560A">
        <w:rPr>
          <w:rFonts w:ascii="Arial" w:eastAsiaTheme="minorEastAsia" w:hAnsi="Arial" w:cs="Arial"/>
          <w:i/>
        </w:rPr>
        <w:t xml:space="preserve"> </w:t>
      </w:r>
      <w:r w:rsidR="00857270" w:rsidRPr="00C87E96">
        <w:rPr>
          <w:rFonts w:ascii="Arial" w:eastAsiaTheme="minorEastAsia" w:hAnsi="Arial" w:cs="Arial"/>
          <w:i/>
        </w:rPr>
        <w:t>h</w:t>
      </w:r>
      <w:r w:rsidR="00857270" w:rsidRPr="00C87E96">
        <w:rPr>
          <w:rFonts w:ascii="Arial" w:eastAsiaTheme="minorEastAsia" w:hAnsi="Arial" w:cs="Arial"/>
        </w:rPr>
        <w:t xml:space="preserve"> = </w:t>
      </w:r>
      <w:r w:rsidR="00857270" w:rsidRPr="00B55634">
        <w:rPr>
          <w:rFonts w:ascii="Arial" w:eastAsiaTheme="minorEastAsia" w:hAnsi="Arial" w:cs="Arial"/>
          <w:b/>
        </w:rPr>
        <w:t>R</w:t>
      </w:r>
      <w:r w:rsidR="00857270" w:rsidRPr="00C87E96">
        <w:rPr>
          <w:rFonts w:ascii="Arial" w:eastAsiaTheme="minorEastAsia" w:hAnsi="Arial" w:cs="Arial"/>
        </w:rPr>
        <w:t>.</w:t>
      </w:r>
    </w:p>
    <w:p w14:paraId="33A9F8F7" w14:textId="77777777" w:rsidR="00E20AE2" w:rsidRPr="00C87E96" w:rsidRDefault="00E20AE2" w:rsidP="00C23F7C">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460"/>
      </w:tblGrid>
      <w:tr w:rsidR="00857270" w:rsidRPr="00C87E96" w14:paraId="6FE8C6C9" w14:textId="77777777" w:rsidTr="00857270">
        <w:tc>
          <w:tcPr>
            <w:tcW w:w="8978" w:type="dxa"/>
            <w:gridSpan w:val="2"/>
            <w:shd w:val="clear" w:color="auto" w:fill="000000" w:themeFill="text1"/>
          </w:tcPr>
          <w:p w14:paraId="3A126CE8" w14:textId="77777777" w:rsidR="00857270" w:rsidRPr="00C87E96" w:rsidRDefault="00857270" w:rsidP="00857270">
            <w:pPr>
              <w:jc w:val="center"/>
              <w:rPr>
                <w:rFonts w:ascii="Arial" w:hAnsi="Arial" w:cs="Arial"/>
                <w:b/>
                <w:sz w:val="24"/>
                <w:szCs w:val="24"/>
              </w:rPr>
            </w:pPr>
            <w:r w:rsidRPr="00C87E96">
              <w:rPr>
                <w:rFonts w:ascii="Arial" w:hAnsi="Arial" w:cs="Arial"/>
                <w:b/>
                <w:sz w:val="24"/>
                <w:szCs w:val="24"/>
              </w:rPr>
              <w:t>Recuerda</w:t>
            </w:r>
          </w:p>
        </w:tc>
      </w:tr>
      <w:tr w:rsidR="00857270" w:rsidRPr="00C87E96" w14:paraId="58C5E1E4" w14:textId="77777777" w:rsidTr="00857270">
        <w:tc>
          <w:tcPr>
            <w:tcW w:w="2518" w:type="dxa"/>
          </w:tcPr>
          <w:p w14:paraId="501F0A4D" w14:textId="77777777" w:rsidR="00857270" w:rsidRPr="00C87E96" w:rsidRDefault="00857270" w:rsidP="00857270">
            <w:pPr>
              <w:rPr>
                <w:rFonts w:ascii="Arial" w:hAnsi="Arial" w:cs="Arial"/>
                <w:b/>
                <w:sz w:val="24"/>
                <w:szCs w:val="24"/>
              </w:rPr>
            </w:pPr>
            <w:r w:rsidRPr="00C87E96">
              <w:rPr>
                <w:rFonts w:ascii="Arial" w:hAnsi="Arial" w:cs="Arial"/>
                <w:b/>
                <w:sz w:val="24"/>
                <w:szCs w:val="24"/>
              </w:rPr>
              <w:t>Contenido</w:t>
            </w:r>
          </w:p>
        </w:tc>
        <w:tc>
          <w:tcPr>
            <w:tcW w:w="6460" w:type="dxa"/>
          </w:tcPr>
          <w:p w14:paraId="3300445E" w14:textId="77777777" w:rsidR="00857270" w:rsidRPr="00C87E96" w:rsidRDefault="00857270" w:rsidP="00857270">
            <w:pPr>
              <w:pStyle w:val="Textocomentario"/>
              <w:jc w:val="both"/>
              <w:rPr>
                <w:rFonts w:ascii="Arial" w:hAnsi="Arial" w:cs="Arial"/>
                <w:sz w:val="24"/>
                <w:szCs w:val="24"/>
              </w:rPr>
            </w:pPr>
            <w:r w:rsidRPr="00C87E96">
              <w:rPr>
                <w:rFonts w:ascii="Arial" w:hAnsi="Arial" w:cs="Arial"/>
                <w:sz w:val="24"/>
                <w:szCs w:val="24"/>
              </w:rPr>
              <w:t xml:space="preserve">Para hallar el dominio de una función se analiza la expresión algebraica dada y se determina si existe alguna restricción para la variable </w:t>
            </w:r>
            <w:r w:rsidRPr="00C87E96">
              <w:rPr>
                <w:rFonts w:ascii="Arial" w:hAnsi="Arial" w:cs="Arial"/>
                <w:i/>
                <w:sz w:val="24"/>
                <w:szCs w:val="24"/>
              </w:rPr>
              <w:t>x</w:t>
            </w:r>
            <w:r w:rsidRPr="00C87E96">
              <w:rPr>
                <w:rFonts w:ascii="Arial" w:hAnsi="Arial" w:cs="Arial"/>
                <w:sz w:val="24"/>
                <w:szCs w:val="24"/>
              </w:rPr>
              <w:t>.</w:t>
            </w:r>
          </w:p>
          <w:p w14:paraId="2C4B91EE" w14:textId="77777777" w:rsidR="00857270" w:rsidRPr="00C87E96" w:rsidRDefault="00857270" w:rsidP="00857270">
            <w:pPr>
              <w:pStyle w:val="Textocomentario"/>
              <w:jc w:val="both"/>
              <w:rPr>
                <w:rFonts w:ascii="Arial" w:hAnsi="Arial" w:cs="Arial"/>
                <w:sz w:val="24"/>
                <w:szCs w:val="24"/>
              </w:rPr>
            </w:pPr>
          </w:p>
          <w:p w14:paraId="6A2A31BF" w14:textId="1591C1D8" w:rsidR="00857270" w:rsidRPr="00C87E96" w:rsidRDefault="00AC24D4" w:rsidP="00857270">
            <w:pPr>
              <w:pStyle w:val="Textocomentario"/>
              <w:jc w:val="both"/>
              <w:rPr>
                <w:rFonts w:ascii="Arial" w:hAnsi="Arial" w:cs="Arial"/>
                <w:sz w:val="24"/>
                <w:szCs w:val="24"/>
              </w:rPr>
            </w:pPr>
            <w:r w:rsidRPr="00C87E96">
              <w:rPr>
                <w:rFonts w:ascii="Arial" w:hAnsi="Arial" w:cs="Arial"/>
                <w:sz w:val="24"/>
                <w:szCs w:val="24"/>
              </w:rPr>
              <w:t xml:space="preserve">Para </w:t>
            </w:r>
            <w:r w:rsidR="00611B94">
              <w:rPr>
                <w:rFonts w:ascii="Arial" w:hAnsi="Arial" w:cs="Arial"/>
                <w:sz w:val="24"/>
                <w:szCs w:val="24"/>
              </w:rPr>
              <w:t>encontr</w:t>
            </w:r>
            <w:r w:rsidR="00611B94" w:rsidRPr="00C87E96">
              <w:rPr>
                <w:rFonts w:ascii="Arial" w:hAnsi="Arial" w:cs="Arial"/>
                <w:sz w:val="24"/>
                <w:szCs w:val="24"/>
              </w:rPr>
              <w:t xml:space="preserve">ar </w:t>
            </w:r>
            <w:r w:rsidRPr="00C87E96">
              <w:rPr>
                <w:rFonts w:ascii="Arial" w:hAnsi="Arial" w:cs="Arial"/>
                <w:sz w:val="24"/>
                <w:szCs w:val="24"/>
              </w:rPr>
              <w:t>el ra</w:t>
            </w:r>
            <w:r w:rsidR="00857270" w:rsidRPr="00C87E96">
              <w:rPr>
                <w:rFonts w:ascii="Arial" w:hAnsi="Arial" w:cs="Arial"/>
                <w:sz w:val="24"/>
                <w:szCs w:val="24"/>
              </w:rPr>
              <w:t xml:space="preserve">ngo de una función se despeja la variable </w:t>
            </w:r>
            <w:r w:rsidR="00857270" w:rsidRPr="00C87E96">
              <w:rPr>
                <w:rFonts w:ascii="Arial" w:hAnsi="Arial" w:cs="Arial"/>
                <w:i/>
                <w:sz w:val="24"/>
                <w:szCs w:val="24"/>
              </w:rPr>
              <w:t>x</w:t>
            </w:r>
            <w:r w:rsidR="00857270" w:rsidRPr="00C87E96">
              <w:rPr>
                <w:rFonts w:ascii="Arial" w:hAnsi="Arial" w:cs="Arial"/>
                <w:sz w:val="24"/>
                <w:szCs w:val="24"/>
              </w:rPr>
              <w:t xml:space="preserve"> para escribir </w:t>
            </w:r>
            <w:r w:rsidR="00857270" w:rsidRPr="00B55634">
              <w:rPr>
                <w:rFonts w:ascii="Arial" w:hAnsi="Arial" w:cs="Arial"/>
                <w:sz w:val="24"/>
                <w:szCs w:val="24"/>
              </w:rPr>
              <w:t>una</w:t>
            </w:r>
            <w:r w:rsidR="00857270" w:rsidRPr="00C87E96">
              <w:rPr>
                <w:rFonts w:ascii="Arial" w:hAnsi="Arial" w:cs="Arial"/>
                <w:sz w:val="24"/>
                <w:szCs w:val="24"/>
              </w:rPr>
              <w:t xml:space="preserve"> expresión algebraica para la variable </w:t>
            </w:r>
            <w:r w:rsidR="00857270" w:rsidRPr="00C87E96">
              <w:rPr>
                <w:rFonts w:ascii="Arial" w:hAnsi="Arial" w:cs="Arial"/>
                <w:i/>
                <w:sz w:val="24"/>
                <w:szCs w:val="24"/>
              </w:rPr>
              <w:t>y</w:t>
            </w:r>
            <w:r w:rsidR="00857270" w:rsidRPr="00C87E96">
              <w:rPr>
                <w:rFonts w:ascii="Arial" w:hAnsi="Arial" w:cs="Arial"/>
                <w:sz w:val="24"/>
                <w:szCs w:val="24"/>
              </w:rPr>
              <w:t xml:space="preserve">. Se determina si existe alguna restricción para </w:t>
            </w:r>
            <w:r w:rsidR="00A56066" w:rsidRPr="00C87E96">
              <w:rPr>
                <w:rFonts w:ascii="Arial" w:hAnsi="Arial" w:cs="Arial"/>
                <w:i/>
                <w:sz w:val="24"/>
                <w:szCs w:val="24"/>
              </w:rPr>
              <w:t>y</w:t>
            </w:r>
            <w:r w:rsidR="00A56066" w:rsidRPr="00C87E96">
              <w:rPr>
                <w:rFonts w:ascii="Arial" w:hAnsi="Arial" w:cs="Arial"/>
                <w:sz w:val="24"/>
                <w:szCs w:val="24"/>
              </w:rPr>
              <w:t>.</w:t>
            </w:r>
          </w:p>
          <w:p w14:paraId="51DAFA6C" w14:textId="52F242FA" w:rsidR="00857270" w:rsidRPr="00C87E96" w:rsidRDefault="00857270" w:rsidP="00857270">
            <w:pPr>
              <w:pStyle w:val="Textocomentario"/>
              <w:jc w:val="both"/>
              <w:rPr>
                <w:rFonts w:ascii="Arial" w:hAnsi="Arial" w:cs="Arial"/>
                <w:sz w:val="24"/>
                <w:szCs w:val="24"/>
              </w:rPr>
            </w:pPr>
          </w:p>
        </w:tc>
      </w:tr>
    </w:tbl>
    <w:p w14:paraId="49C23259" w14:textId="77777777" w:rsidR="00857270" w:rsidRPr="00C87E96" w:rsidRDefault="00857270" w:rsidP="00C23F7C">
      <w:pPr>
        <w:tabs>
          <w:tab w:val="right" w:pos="8498"/>
        </w:tabs>
        <w:spacing w:after="0"/>
        <w:jc w:val="both"/>
        <w:rPr>
          <w:rFonts w:ascii="Arial" w:eastAsiaTheme="minorEastAsia" w:hAnsi="Arial" w:cs="Arial"/>
        </w:rPr>
      </w:pPr>
    </w:p>
    <w:p w14:paraId="1AC0D9EC" w14:textId="21C43C0F" w:rsidR="00E20AE2" w:rsidRPr="00C87E96" w:rsidRDefault="00AC24D4" w:rsidP="00C23F7C">
      <w:pPr>
        <w:tabs>
          <w:tab w:val="right" w:pos="8498"/>
        </w:tabs>
        <w:spacing w:after="0"/>
        <w:jc w:val="both"/>
        <w:rPr>
          <w:rFonts w:ascii="Arial" w:eastAsiaTheme="minorEastAsia" w:hAnsi="Arial" w:cs="Arial"/>
        </w:rPr>
      </w:pPr>
      <w:r w:rsidRPr="00C87E96">
        <w:rPr>
          <w:rFonts w:ascii="Arial" w:eastAsiaTheme="minorEastAsia" w:hAnsi="Arial" w:cs="Arial"/>
        </w:rPr>
        <w:t>Ejemplo</w:t>
      </w:r>
      <w:ins w:id="13" w:author="user" w:date="2016-05-18T20:58:00Z">
        <w:r w:rsidR="006C68F2">
          <w:rPr>
            <w:rFonts w:ascii="Arial" w:eastAsiaTheme="minorEastAsia" w:hAnsi="Arial" w:cs="Arial"/>
          </w:rPr>
          <w:t>:</w:t>
        </w:r>
      </w:ins>
    </w:p>
    <w:p w14:paraId="06EE0DC0" w14:textId="4E0EB4B4" w:rsidR="00AC24D4" w:rsidRPr="00C87E96" w:rsidRDefault="00AC24D4"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Hallar el dominio y el rango de la función </w:t>
      </w:r>
      <w:r w:rsidRPr="00C87E96">
        <w:rPr>
          <w:rFonts w:ascii="Arial" w:eastAsiaTheme="minorEastAsia" w:hAnsi="Arial" w:cs="Arial"/>
          <w:i/>
        </w:rPr>
        <w:t>f</w:t>
      </w:r>
      <w:r w:rsidRPr="00C87E96">
        <w:rPr>
          <w:rFonts w:ascii="Arial" w:eastAsiaTheme="minorEastAsia" w:hAnsi="Arial" w:cs="Arial"/>
        </w:rPr>
        <w:t>(</w:t>
      </w:r>
      <w:r w:rsidRPr="00C87E96">
        <w:rPr>
          <w:rFonts w:ascii="Arial" w:eastAsiaTheme="minorEastAsia" w:hAnsi="Arial" w:cs="Arial"/>
          <w:i/>
        </w:rPr>
        <w:t>x</w:t>
      </w:r>
      <w:r w:rsidRPr="00C87E96">
        <w:rPr>
          <w:rFonts w:ascii="Arial" w:eastAsiaTheme="minorEastAsia" w:hAnsi="Arial" w:cs="Arial"/>
        </w:rPr>
        <w:t xml:space="preserve">) = </w:t>
      </w:r>
      <w:r w:rsidRPr="00C87E96">
        <w:rPr>
          <w:rFonts w:ascii="Arial" w:eastAsiaTheme="minorEastAsia" w:hAnsi="Arial" w:cs="Arial"/>
          <w:i/>
        </w:rPr>
        <w:t>x</w:t>
      </w:r>
      <w:r w:rsidRPr="00C87E96">
        <w:rPr>
          <w:rFonts w:ascii="Arial" w:eastAsiaTheme="minorEastAsia" w:hAnsi="Arial" w:cs="Arial"/>
          <w:vertAlign w:val="superscript"/>
        </w:rPr>
        <w:t>2</w:t>
      </w:r>
      <w:r w:rsidRPr="00C87E96">
        <w:rPr>
          <w:rFonts w:ascii="Arial" w:eastAsiaTheme="minorEastAsia" w:hAnsi="Arial" w:cs="Arial"/>
        </w:rPr>
        <w:t>.</w:t>
      </w:r>
    </w:p>
    <w:p w14:paraId="6106699E" w14:textId="388BF6D0" w:rsidR="00AC24D4" w:rsidRPr="00C87E96" w:rsidRDefault="00AC24D4"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Al analizar la expresión se observa que </w:t>
      </w:r>
      <w:r w:rsidRPr="00C87E96">
        <w:rPr>
          <w:rFonts w:ascii="Arial" w:eastAsiaTheme="minorEastAsia" w:hAnsi="Arial" w:cs="Arial"/>
          <w:i/>
        </w:rPr>
        <w:t>x</w:t>
      </w:r>
      <w:r w:rsidRPr="00C87E96">
        <w:rPr>
          <w:rFonts w:ascii="Arial" w:eastAsiaTheme="minorEastAsia" w:hAnsi="Arial" w:cs="Arial"/>
        </w:rPr>
        <w:t xml:space="preserve"> puede tomar cualquier valor en los números reales. Por lo tanto, </w:t>
      </w:r>
      <w:r w:rsidRPr="00C87E96">
        <w:rPr>
          <w:rFonts w:ascii="Arial" w:eastAsiaTheme="minorEastAsia" w:hAnsi="Arial" w:cs="Arial"/>
          <w:i/>
        </w:rPr>
        <w:t>Dom</w:t>
      </w:r>
      <w:r w:rsidR="004806E2">
        <w:rPr>
          <w:rFonts w:ascii="Arial" w:eastAsiaTheme="minorEastAsia" w:hAnsi="Arial" w:cs="Arial"/>
          <w:i/>
        </w:rPr>
        <w:t xml:space="preserve"> </w:t>
      </w:r>
      <w:r w:rsidRPr="00C87E96">
        <w:rPr>
          <w:rFonts w:ascii="Arial" w:eastAsiaTheme="minorEastAsia" w:hAnsi="Arial" w:cs="Arial"/>
          <w:i/>
        </w:rPr>
        <w:t>f</w:t>
      </w:r>
      <w:r w:rsidRPr="00C87E96">
        <w:rPr>
          <w:rFonts w:ascii="Arial" w:eastAsiaTheme="minorEastAsia" w:hAnsi="Arial" w:cs="Arial"/>
        </w:rPr>
        <w:t xml:space="preserve"> = </w:t>
      </w:r>
      <w:r w:rsidRPr="00B55634">
        <w:rPr>
          <w:rFonts w:ascii="Arial" w:eastAsiaTheme="minorEastAsia" w:hAnsi="Arial" w:cs="Arial"/>
          <w:b/>
        </w:rPr>
        <w:t>R</w:t>
      </w:r>
      <w:r w:rsidRPr="00C87E96">
        <w:rPr>
          <w:rFonts w:ascii="Arial" w:eastAsiaTheme="minorEastAsia" w:hAnsi="Arial" w:cs="Arial"/>
        </w:rPr>
        <w:t>.</w:t>
      </w:r>
    </w:p>
    <w:p w14:paraId="230D3BA9" w14:textId="77777777" w:rsidR="00AC24D4" w:rsidRPr="00C87E96" w:rsidRDefault="00AC24D4" w:rsidP="00C23F7C">
      <w:pPr>
        <w:tabs>
          <w:tab w:val="right" w:pos="8498"/>
        </w:tabs>
        <w:spacing w:after="0"/>
        <w:jc w:val="both"/>
        <w:rPr>
          <w:rFonts w:ascii="Arial" w:eastAsiaTheme="minorEastAsia" w:hAnsi="Arial" w:cs="Arial"/>
        </w:rPr>
      </w:pPr>
    </w:p>
    <w:p w14:paraId="4DB675DF" w14:textId="13C64221" w:rsidR="00AC24D4" w:rsidRPr="00C87E96" w:rsidRDefault="00AC24D4" w:rsidP="00C23F7C">
      <w:pPr>
        <w:tabs>
          <w:tab w:val="right" w:pos="8498"/>
        </w:tabs>
        <w:spacing w:after="0"/>
        <w:jc w:val="both"/>
        <w:rPr>
          <w:rFonts w:ascii="Arial" w:eastAsiaTheme="minorEastAsia" w:hAnsi="Arial" w:cs="Arial"/>
        </w:rPr>
      </w:pPr>
      <w:r w:rsidRPr="00033479">
        <w:rPr>
          <w:rFonts w:ascii="Arial" w:eastAsiaTheme="minorEastAsia" w:hAnsi="Arial" w:cs="Arial"/>
        </w:rPr>
        <w:t xml:space="preserve">Para </w:t>
      </w:r>
      <w:r w:rsidR="006C68F2" w:rsidRPr="00033479">
        <w:rPr>
          <w:rFonts w:ascii="Arial" w:eastAsiaTheme="minorEastAsia" w:hAnsi="Arial" w:cs="Arial"/>
        </w:rPr>
        <w:t xml:space="preserve">encontrar </w:t>
      </w:r>
      <w:r w:rsidRPr="00033479">
        <w:rPr>
          <w:rFonts w:ascii="Arial" w:eastAsiaTheme="minorEastAsia" w:hAnsi="Arial" w:cs="Arial"/>
        </w:rPr>
        <w:t>el rango</w:t>
      </w:r>
      <w:r w:rsidRPr="00C87E96">
        <w:rPr>
          <w:rFonts w:ascii="Arial" w:eastAsiaTheme="minorEastAsia" w:hAnsi="Arial" w:cs="Arial"/>
        </w:rPr>
        <w:t xml:space="preserve"> se </w:t>
      </w:r>
      <w:r w:rsidR="00A00F1A" w:rsidRPr="00C87E96">
        <w:rPr>
          <w:rFonts w:ascii="Arial" w:eastAsiaTheme="minorEastAsia" w:hAnsi="Arial" w:cs="Arial"/>
        </w:rPr>
        <w:t xml:space="preserve">debe despejar </w:t>
      </w:r>
      <w:r w:rsidR="00A00F1A" w:rsidRPr="00C87E96">
        <w:rPr>
          <w:rFonts w:ascii="Arial" w:eastAsiaTheme="minorEastAsia" w:hAnsi="Arial" w:cs="Arial"/>
          <w:i/>
        </w:rPr>
        <w:t>x</w:t>
      </w:r>
      <w:r w:rsidR="00A00F1A" w:rsidRPr="00C87E96">
        <w:rPr>
          <w:rFonts w:ascii="Arial" w:eastAsiaTheme="minorEastAsia" w:hAnsi="Arial" w:cs="Arial"/>
        </w:rPr>
        <w:t xml:space="preserve"> en la expresión</w:t>
      </w:r>
      <w:r w:rsidRPr="00C87E96">
        <w:rPr>
          <w:rFonts w:ascii="Arial" w:eastAsiaTheme="minorEastAsia" w:hAnsi="Arial" w:cs="Arial"/>
        </w:rPr>
        <w:t xml:space="preserve"> </w:t>
      </w:r>
      <w:r w:rsidRPr="00C87E96">
        <w:rPr>
          <w:rFonts w:ascii="Arial" w:eastAsiaTheme="minorEastAsia" w:hAnsi="Arial" w:cs="Arial"/>
          <w:i/>
        </w:rPr>
        <w:t>y</w:t>
      </w:r>
      <w:r w:rsidRPr="00C87E96">
        <w:rPr>
          <w:rFonts w:ascii="Arial" w:eastAsiaTheme="minorEastAsia" w:hAnsi="Arial" w:cs="Arial"/>
        </w:rPr>
        <w:t xml:space="preserve"> = </w:t>
      </w:r>
      <w:r w:rsidRPr="00C87E96">
        <w:rPr>
          <w:rFonts w:ascii="Arial" w:eastAsiaTheme="minorEastAsia" w:hAnsi="Arial" w:cs="Arial"/>
          <w:i/>
        </w:rPr>
        <w:t>x</w:t>
      </w:r>
      <w:r w:rsidRPr="00C87E96">
        <w:rPr>
          <w:rFonts w:ascii="Arial" w:eastAsiaTheme="minorEastAsia" w:hAnsi="Arial" w:cs="Arial"/>
          <w:vertAlign w:val="superscript"/>
        </w:rPr>
        <w:t>2</w:t>
      </w:r>
      <w:r w:rsidR="00A00F1A" w:rsidRPr="00C87E96">
        <w:rPr>
          <w:rFonts w:ascii="Arial" w:eastAsiaTheme="minorEastAsia" w:hAnsi="Arial" w:cs="Arial"/>
        </w:rPr>
        <w:t>.</w:t>
      </w:r>
    </w:p>
    <w:p w14:paraId="2262B787" w14:textId="0D1B9AB2" w:rsidR="000113ED" w:rsidRDefault="00924D07" w:rsidP="00924D07">
      <w:pPr>
        <w:tabs>
          <w:tab w:val="right" w:pos="8498"/>
        </w:tabs>
        <w:spacing w:after="0"/>
        <w:jc w:val="center"/>
        <w:rPr>
          <w:rFonts w:ascii="Arial" w:eastAsiaTheme="minorEastAsia" w:hAnsi="Arial" w:cs="Arial"/>
        </w:rPr>
      </w:pPr>
      <w:r>
        <w:rPr>
          <w:position w:val="-6"/>
        </w:rPr>
        <w:t>MA_11_02_CO_020</w:t>
      </w:r>
    </w:p>
    <w:p w14:paraId="61C4E278" w14:textId="62DA1021" w:rsidR="00924D07" w:rsidRPr="00C87E96" w:rsidRDefault="00924D07" w:rsidP="00924D07">
      <w:pPr>
        <w:tabs>
          <w:tab w:val="right" w:pos="8498"/>
        </w:tabs>
        <w:spacing w:after="0"/>
        <w:jc w:val="center"/>
        <w:rPr>
          <w:rFonts w:ascii="Arial" w:eastAsiaTheme="minorEastAsia" w:hAnsi="Arial" w:cs="Arial"/>
        </w:rPr>
      </w:pPr>
      <w:r>
        <w:rPr>
          <w:position w:val="-6"/>
        </w:rPr>
        <w:t>MA_11_02_CO_021</w:t>
      </w:r>
    </w:p>
    <w:p w14:paraId="3320DCAB" w14:textId="7C48DE52" w:rsidR="00A00F1A" w:rsidRPr="00C87E96" w:rsidRDefault="00A00F1A" w:rsidP="00A00F1A">
      <w:pPr>
        <w:tabs>
          <w:tab w:val="right" w:pos="8498"/>
        </w:tabs>
        <w:spacing w:after="0"/>
        <w:jc w:val="center"/>
        <w:rPr>
          <w:position w:val="-34"/>
        </w:rPr>
      </w:pPr>
    </w:p>
    <w:p w14:paraId="402789AA" w14:textId="77777777" w:rsidR="000113ED" w:rsidRPr="00C87E96" w:rsidRDefault="000113ED" w:rsidP="00A00F1A">
      <w:pPr>
        <w:tabs>
          <w:tab w:val="right" w:pos="8498"/>
        </w:tabs>
        <w:spacing w:after="0"/>
        <w:jc w:val="center"/>
      </w:pPr>
    </w:p>
    <w:p w14:paraId="1F9DCAC0" w14:textId="70CC656B" w:rsidR="003D7D49" w:rsidRPr="00C87E96" w:rsidRDefault="00A00F1A" w:rsidP="00C23F7C">
      <w:pPr>
        <w:tabs>
          <w:tab w:val="right" w:pos="8498"/>
        </w:tabs>
        <w:spacing w:after="0"/>
        <w:jc w:val="both"/>
        <w:rPr>
          <w:rFonts w:ascii="Arial" w:hAnsi="Arial" w:cs="Arial"/>
        </w:rPr>
      </w:pPr>
      <w:r w:rsidRPr="00C87E96">
        <w:rPr>
          <w:rFonts w:ascii="Arial" w:hAnsi="Arial" w:cs="Arial"/>
        </w:rPr>
        <w:t xml:space="preserve">Como la variable </w:t>
      </w:r>
      <w:r w:rsidRPr="00C87E96">
        <w:rPr>
          <w:rFonts w:ascii="Arial" w:hAnsi="Arial" w:cs="Arial"/>
          <w:i/>
        </w:rPr>
        <w:t>y</w:t>
      </w:r>
      <w:r w:rsidRPr="00C87E96">
        <w:rPr>
          <w:rFonts w:ascii="Arial" w:hAnsi="Arial" w:cs="Arial"/>
        </w:rPr>
        <w:t xml:space="preserve"> </w:t>
      </w:r>
      <w:r w:rsidR="004806E2" w:rsidRPr="00C87E96">
        <w:rPr>
          <w:rFonts w:ascii="Arial" w:hAnsi="Arial" w:cs="Arial"/>
        </w:rPr>
        <w:t>está</w:t>
      </w:r>
      <w:r w:rsidRPr="00C87E96">
        <w:rPr>
          <w:rFonts w:ascii="Arial" w:hAnsi="Arial" w:cs="Arial"/>
        </w:rPr>
        <w:t xml:space="preserve"> </w:t>
      </w:r>
      <w:r w:rsidR="00807732" w:rsidRPr="00C87E96">
        <w:rPr>
          <w:rFonts w:ascii="Arial" w:hAnsi="Arial" w:cs="Arial"/>
        </w:rPr>
        <w:t>dentro</w:t>
      </w:r>
      <w:r w:rsidRPr="00C87E96">
        <w:rPr>
          <w:rFonts w:ascii="Arial" w:hAnsi="Arial" w:cs="Arial"/>
        </w:rPr>
        <w:t xml:space="preserve"> </w:t>
      </w:r>
      <w:r w:rsidR="00033479">
        <w:rPr>
          <w:rFonts w:ascii="Arial" w:hAnsi="Arial" w:cs="Arial"/>
        </w:rPr>
        <w:t xml:space="preserve">de un radical, </w:t>
      </w:r>
      <w:r w:rsidR="00033479" w:rsidRPr="00C87E96">
        <w:rPr>
          <w:rFonts w:ascii="Arial" w:hAnsi="Arial" w:cs="Arial"/>
        </w:rPr>
        <w:t xml:space="preserve">entonces </w:t>
      </w:r>
      <w:r w:rsidR="00033479">
        <w:rPr>
          <w:rFonts w:ascii="Arial" w:hAnsi="Arial" w:cs="Arial"/>
        </w:rPr>
        <w:t>se extrae la</w:t>
      </w:r>
      <w:r w:rsidR="00033479" w:rsidRPr="00C87E96">
        <w:rPr>
          <w:rFonts w:ascii="Arial" w:hAnsi="Arial" w:cs="Arial"/>
        </w:rPr>
        <w:t xml:space="preserve"> </w:t>
      </w:r>
      <w:r w:rsidRPr="00C87E96">
        <w:rPr>
          <w:rFonts w:ascii="Arial" w:hAnsi="Arial" w:cs="Arial"/>
        </w:rPr>
        <w:t>raíz cuadrada</w:t>
      </w:r>
      <w:r w:rsidR="004806E2">
        <w:rPr>
          <w:rFonts w:ascii="Arial" w:hAnsi="Arial" w:cs="Arial"/>
        </w:rPr>
        <w:t>,</w:t>
      </w:r>
      <w:r w:rsidRPr="00C87E96">
        <w:rPr>
          <w:rFonts w:ascii="Arial" w:hAnsi="Arial" w:cs="Arial"/>
        </w:rPr>
        <w:t xml:space="preserve"> </w:t>
      </w:r>
      <w:r w:rsidR="00033479">
        <w:rPr>
          <w:rFonts w:ascii="Arial" w:hAnsi="Arial" w:cs="Arial"/>
        </w:rPr>
        <w:t xml:space="preserve">la cual </w:t>
      </w:r>
      <w:r w:rsidRPr="00C87E96">
        <w:rPr>
          <w:rFonts w:ascii="Arial" w:hAnsi="Arial" w:cs="Arial"/>
        </w:rPr>
        <w:t xml:space="preserve">debe ser mayor o igual a cero; de </w:t>
      </w:r>
      <w:r w:rsidR="006C68F2">
        <w:rPr>
          <w:rFonts w:ascii="Arial" w:hAnsi="Arial" w:cs="Arial"/>
        </w:rPr>
        <w:t>esta</w:t>
      </w:r>
      <w:r w:rsidR="006C68F2" w:rsidRPr="00C87E96">
        <w:rPr>
          <w:rFonts w:ascii="Arial" w:hAnsi="Arial" w:cs="Arial"/>
        </w:rPr>
        <w:t xml:space="preserve"> </w:t>
      </w:r>
      <w:r w:rsidR="006C68F2">
        <w:rPr>
          <w:rFonts w:ascii="Arial" w:hAnsi="Arial" w:cs="Arial"/>
        </w:rPr>
        <w:t>for</w:t>
      </w:r>
      <w:r w:rsidRPr="00C87E96">
        <w:rPr>
          <w:rFonts w:ascii="Arial" w:hAnsi="Arial" w:cs="Arial"/>
        </w:rPr>
        <w:t>ma</w:t>
      </w:r>
      <w:r w:rsidR="006C68F2">
        <w:rPr>
          <w:rFonts w:ascii="Arial" w:hAnsi="Arial" w:cs="Arial"/>
        </w:rPr>
        <w:t>,</w:t>
      </w:r>
      <w:r w:rsidRPr="00C87E96">
        <w:rPr>
          <w:rFonts w:ascii="Arial" w:hAnsi="Arial" w:cs="Arial"/>
        </w:rPr>
        <w:t xml:space="preserve"> </w:t>
      </w:r>
      <w:r w:rsidR="00807732" w:rsidRPr="00C87E96">
        <w:rPr>
          <w:rFonts w:ascii="Arial" w:hAnsi="Arial" w:cs="Arial"/>
        </w:rPr>
        <w:t xml:space="preserve">el rango de la función es el conjunto de los </w:t>
      </w:r>
      <w:r w:rsidR="00847999" w:rsidRPr="00C87E96">
        <w:rPr>
          <w:rFonts w:ascii="Arial" w:hAnsi="Arial" w:cs="Arial"/>
        </w:rPr>
        <w:t>núm</w:t>
      </w:r>
      <w:r w:rsidR="003D7D49" w:rsidRPr="00C87E96">
        <w:rPr>
          <w:rFonts w:ascii="Arial" w:hAnsi="Arial" w:cs="Arial"/>
        </w:rPr>
        <w:t>e</w:t>
      </w:r>
      <w:r w:rsidR="00847999" w:rsidRPr="00C87E96">
        <w:rPr>
          <w:rFonts w:ascii="Arial" w:hAnsi="Arial" w:cs="Arial"/>
        </w:rPr>
        <w:t xml:space="preserve">ros </w:t>
      </w:r>
      <w:r w:rsidR="00807732" w:rsidRPr="00C87E96">
        <w:rPr>
          <w:rFonts w:ascii="Arial" w:hAnsi="Arial" w:cs="Arial"/>
        </w:rPr>
        <w:t xml:space="preserve">reales positivos y el cero, </w:t>
      </w:r>
      <w:r w:rsidR="006C68F2">
        <w:rPr>
          <w:rFonts w:ascii="Arial" w:hAnsi="Arial" w:cs="Arial"/>
        </w:rPr>
        <w:t>luego</w:t>
      </w:r>
      <w:r w:rsidR="00807732" w:rsidRPr="00C87E96">
        <w:rPr>
          <w:rFonts w:ascii="Arial" w:hAnsi="Arial" w:cs="Arial"/>
        </w:rPr>
        <w:t xml:space="preserve"> </w:t>
      </w:r>
      <w:r w:rsidR="00807732" w:rsidRPr="00C87E96">
        <w:rPr>
          <w:rFonts w:ascii="Arial" w:hAnsi="Arial" w:cs="Arial"/>
          <w:i/>
        </w:rPr>
        <w:t>Ran</w:t>
      </w:r>
      <w:r w:rsidR="004806E2">
        <w:rPr>
          <w:rFonts w:ascii="Arial" w:hAnsi="Arial" w:cs="Arial"/>
          <w:i/>
        </w:rPr>
        <w:t xml:space="preserve"> </w:t>
      </w:r>
      <w:r w:rsidR="00807732" w:rsidRPr="00C87E96">
        <w:rPr>
          <w:rFonts w:ascii="Arial" w:hAnsi="Arial" w:cs="Arial"/>
          <w:i/>
        </w:rPr>
        <w:t>f</w:t>
      </w:r>
      <w:r w:rsidR="00807732" w:rsidRPr="00C87E96">
        <w:rPr>
          <w:rFonts w:ascii="Arial" w:hAnsi="Arial" w:cs="Arial"/>
        </w:rPr>
        <w:t xml:space="preserve"> = </w:t>
      </w:r>
      <w:r w:rsidR="00807732" w:rsidRPr="00B55634">
        <w:rPr>
          <w:rFonts w:ascii="Arial" w:hAnsi="Arial" w:cs="Arial"/>
          <w:b/>
        </w:rPr>
        <w:t>R</w:t>
      </w:r>
      <w:r w:rsidR="00807732" w:rsidRPr="00C87E96">
        <w:rPr>
          <w:rFonts w:ascii="Arial" w:hAnsi="Arial" w:cs="Arial"/>
          <w:vertAlign w:val="superscript"/>
        </w:rPr>
        <w:t>+</w:t>
      </w:r>
      <w:r w:rsidR="004806E2">
        <w:rPr>
          <w:rFonts w:ascii="Arial" w:hAnsi="Arial" w:cs="Arial"/>
        </w:rPr>
        <w:t xml:space="preserve"> U {0</w:t>
      </w:r>
      <w:r w:rsidR="00807732" w:rsidRPr="00C87E96">
        <w:rPr>
          <w:rFonts w:ascii="Arial" w:hAnsi="Arial" w:cs="Arial"/>
        </w:rPr>
        <w:t>}.</w:t>
      </w:r>
    </w:p>
    <w:p w14:paraId="2BB4289E" w14:textId="77777777" w:rsidR="003D7D49" w:rsidRPr="00C87E96" w:rsidRDefault="003D7D49" w:rsidP="00C23F7C">
      <w:pPr>
        <w:tabs>
          <w:tab w:val="right" w:pos="8498"/>
        </w:tabs>
        <w:spacing w:after="0"/>
        <w:jc w:val="both"/>
        <w:rPr>
          <w:rFonts w:ascii="Arial" w:eastAsiaTheme="minorEastAsia" w:hAnsi="Arial" w:cs="Arial"/>
        </w:rPr>
      </w:pPr>
    </w:p>
    <w:p w14:paraId="6CAE8914" w14:textId="67BEB461" w:rsidR="009C564C" w:rsidRPr="00C87E96" w:rsidRDefault="009C564C"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Gráficamente se puede observar que el trazo de </w:t>
      </w:r>
      <w:r w:rsidRPr="00C87E96">
        <w:rPr>
          <w:rFonts w:ascii="Arial" w:eastAsiaTheme="minorEastAsia" w:hAnsi="Arial" w:cs="Arial"/>
          <w:i/>
        </w:rPr>
        <w:t>y</w:t>
      </w:r>
      <w:r w:rsidRPr="00C87E96">
        <w:rPr>
          <w:rFonts w:ascii="Arial" w:eastAsiaTheme="minorEastAsia" w:hAnsi="Arial" w:cs="Arial"/>
        </w:rPr>
        <w:t xml:space="preserve"> = </w:t>
      </w:r>
      <w:r w:rsidRPr="00C87E96">
        <w:rPr>
          <w:rFonts w:ascii="Arial" w:eastAsiaTheme="minorEastAsia" w:hAnsi="Arial" w:cs="Arial"/>
          <w:i/>
        </w:rPr>
        <w:t>x</w:t>
      </w:r>
      <w:r w:rsidRPr="00C87E96">
        <w:rPr>
          <w:rFonts w:ascii="Arial" w:eastAsiaTheme="minorEastAsia" w:hAnsi="Arial" w:cs="Arial"/>
          <w:vertAlign w:val="superscript"/>
        </w:rPr>
        <w:t xml:space="preserve">2 </w:t>
      </w:r>
      <w:r w:rsidRPr="00C87E96">
        <w:rPr>
          <w:rFonts w:ascii="Arial" w:eastAsiaTheme="minorEastAsia" w:hAnsi="Arial" w:cs="Arial"/>
        </w:rPr>
        <w:t xml:space="preserve">está, en el eje </w:t>
      </w:r>
      <w:r w:rsidRPr="00B55634">
        <w:rPr>
          <w:rFonts w:ascii="Arial" w:eastAsiaTheme="minorEastAsia" w:hAnsi="Arial" w:cs="Arial"/>
          <w:i/>
        </w:rPr>
        <w:t>Y</w:t>
      </w:r>
      <w:r w:rsidRPr="00C87E96">
        <w:rPr>
          <w:rFonts w:ascii="Arial" w:eastAsiaTheme="minorEastAsia" w:hAnsi="Arial" w:cs="Arial"/>
        </w:rPr>
        <w:t xml:space="preserve">, </w:t>
      </w:r>
      <w:r w:rsidR="004806E2" w:rsidRPr="00C87E96">
        <w:rPr>
          <w:rFonts w:ascii="Arial" w:eastAsiaTheme="minorEastAsia" w:hAnsi="Arial" w:cs="Arial"/>
        </w:rPr>
        <w:t>a partir</w:t>
      </w:r>
      <w:r w:rsidRPr="00C87E96">
        <w:rPr>
          <w:rFonts w:ascii="Arial" w:eastAsiaTheme="minorEastAsia" w:hAnsi="Arial" w:cs="Arial"/>
        </w:rPr>
        <w:t xml:space="preserve"> de cero y </w:t>
      </w:r>
      <w:r w:rsidR="00033479" w:rsidRPr="00C87E96">
        <w:rPr>
          <w:rFonts w:ascii="Arial" w:eastAsiaTheme="minorEastAsia" w:hAnsi="Arial" w:cs="Arial"/>
        </w:rPr>
        <w:t>sol</w:t>
      </w:r>
      <w:r w:rsidR="00033479">
        <w:rPr>
          <w:rFonts w:ascii="Arial" w:eastAsiaTheme="minorEastAsia" w:hAnsi="Arial" w:cs="Arial"/>
        </w:rPr>
        <w:t>o</w:t>
      </w:r>
      <w:r w:rsidR="00033479" w:rsidRPr="00C87E96">
        <w:rPr>
          <w:rFonts w:ascii="Arial" w:eastAsiaTheme="minorEastAsia" w:hAnsi="Arial" w:cs="Arial"/>
        </w:rPr>
        <w:t xml:space="preserve"> </w:t>
      </w:r>
      <w:r w:rsidRPr="00C87E96">
        <w:rPr>
          <w:rFonts w:ascii="Arial" w:eastAsiaTheme="minorEastAsia" w:hAnsi="Arial" w:cs="Arial"/>
        </w:rPr>
        <w:t>en los números reales positivos.</w:t>
      </w:r>
    </w:p>
    <w:p w14:paraId="50C240A4" w14:textId="77777777" w:rsidR="009C564C" w:rsidRPr="00C87E96" w:rsidRDefault="009C564C" w:rsidP="00C23F7C">
      <w:pPr>
        <w:tabs>
          <w:tab w:val="right" w:pos="8498"/>
        </w:tabs>
        <w:spacing w:after="0"/>
        <w:jc w:val="both"/>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9C564C" w:rsidRPr="00C87E96" w14:paraId="282B939B" w14:textId="77777777" w:rsidTr="009C564C">
        <w:tc>
          <w:tcPr>
            <w:tcW w:w="9054" w:type="dxa"/>
            <w:gridSpan w:val="2"/>
            <w:shd w:val="clear" w:color="auto" w:fill="0D0D0D" w:themeFill="text1" w:themeFillTint="F2"/>
          </w:tcPr>
          <w:p w14:paraId="45960ADD" w14:textId="77777777" w:rsidR="009C564C" w:rsidRPr="00C87E96" w:rsidRDefault="009C564C" w:rsidP="009C564C">
            <w:pPr>
              <w:jc w:val="center"/>
              <w:rPr>
                <w:rFonts w:ascii="Arial" w:hAnsi="Arial" w:cs="Arial"/>
                <w:b/>
                <w:sz w:val="24"/>
                <w:szCs w:val="24"/>
              </w:rPr>
            </w:pPr>
            <w:r w:rsidRPr="00C87E96">
              <w:rPr>
                <w:rFonts w:ascii="Arial" w:hAnsi="Arial" w:cs="Arial"/>
                <w:b/>
                <w:sz w:val="24"/>
                <w:szCs w:val="24"/>
              </w:rPr>
              <w:t>Imagen (fotografía, gráfica o ilustración)</w:t>
            </w:r>
          </w:p>
        </w:tc>
      </w:tr>
      <w:tr w:rsidR="009C564C" w:rsidRPr="00C87E96" w14:paraId="18E0FC96" w14:textId="77777777" w:rsidTr="009C564C">
        <w:tc>
          <w:tcPr>
            <w:tcW w:w="1384" w:type="dxa"/>
          </w:tcPr>
          <w:p w14:paraId="2ACA7A8D" w14:textId="77777777" w:rsidR="009C564C" w:rsidRPr="00C87E96" w:rsidRDefault="009C564C" w:rsidP="009C564C">
            <w:pPr>
              <w:rPr>
                <w:rFonts w:ascii="Arial" w:hAnsi="Arial" w:cs="Arial"/>
                <w:b/>
                <w:sz w:val="24"/>
                <w:szCs w:val="24"/>
              </w:rPr>
            </w:pPr>
            <w:r w:rsidRPr="00C87E96">
              <w:rPr>
                <w:rFonts w:ascii="Arial" w:hAnsi="Arial" w:cs="Arial"/>
                <w:b/>
                <w:sz w:val="24"/>
                <w:szCs w:val="24"/>
              </w:rPr>
              <w:t>Código</w:t>
            </w:r>
          </w:p>
        </w:tc>
        <w:tc>
          <w:tcPr>
            <w:tcW w:w="7670" w:type="dxa"/>
          </w:tcPr>
          <w:p w14:paraId="34CC3383" w14:textId="67EAC054" w:rsidR="009C564C" w:rsidRPr="00C87E96" w:rsidRDefault="009C564C" w:rsidP="009C564C">
            <w:pPr>
              <w:rPr>
                <w:rFonts w:ascii="Arial" w:hAnsi="Arial" w:cs="Arial"/>
                <w:sz w:val="24"/>
                <w:szCs w:val="24"/>
              </w:rPr>
            </w:pPr>
            <w:r w:rsidRPr="00C87E96">
              <w:rPr>
                <w:rFonts w:ascii="Arial" w:hAnsi="Arial" w:cs="Arial"/>
                <w:sz w:val="24"/>
                <w:szCs w:val="24"/>
              </w:rPr>
              <w:t>MA_11_02_IMG03</w:t>
            </w:r>
          </w:p>
        </w:tc>
      </w:tr>
      <w:tr w:rsidR="009C564C" w:rsidRPr="00C87E96" w14:paraId="43E1C7EF" w14:textId="77777777" w:rsidTr="009C564C">
        <w:tc>
          <w:tcPr>
            <w:tcW w:w="1384" w:type="dxa"/>
          </w:tcPr>
          <w:p w14:paraId="0A46D1B9" w14:textId="77777777" w:rsidR="009C564C" w:rsidRPr="00C87E96" w:rsidRDefault="009C564C" w:rsidP="009C564C">
            <w:pPr>
              <w:rPr>
                <w:rFonts w:ascii="Arial" w:hAnsi="Arial" w:cs="Arial"/>
                <w:sz w:val="24"/>
                <w:szCs w:val="24"/>
              </w:rPr>
            </w:pPr>
            <w:r w:rsidRPr="00C87E96">
              <w:rPr>
                <w:rFonts w:ascii="Arial" w:hAnsi="Arial" w:cs="Arial"/>
                <w:b/>
                <w:sz w:val="24"/>
                <w:szCs w:val="24"/>
              </w:rPr>
              <w:t>Descripción</w:t>
            </w:r>
          </w:p>
        </w:tc>
        <w:tc>
          <w:tcPr>
            <w:tcW w:w="7670" w:type="dxa"/>
          </w:tcPr>
          <w:p w14:paraId="59E867C5" w14:textId="4C32D742" w:rsidR="009C564C" w:rsidRPr="00C87E96" w:rsidRDefault="009C564C" w:rsidP="009C564C">
            <w:pPr>
              <w:rPr>
                <w:rFonts w:ascii="Arial" w:hAnsi="Arial" w:cs="Arial"/>
                <w:sz w:val="24"/>
                <w:szCs w:val="24"/>
              </w:rPr>
            </w:pPr>
            <w:r w:rsidRPr="00C87E96">
              <w:rPr>
                <w:rFonts w:ascii="Arial" w:hAnsi="Arial" w:cs="Arial"/>
                <w:sz w:val="24"/>
                <w:szCs w:val="24"/>
              </w:rPr>
              <w:t xml:space="preserve">Dominio y rango de </w:t>
            </w:r>
            <w:r w:rsidRPr="00C87E96">
              <w:rPr>
                <w:rFonts w:ascii="Arial" w:eastAsiaTheme="minorEastAsia" w:hAnsi="Arial" w:cs="Arial"/>
                <w:i/>
                <w:sz w:val="24"/>
                <w:szCs w:val="24"/>
              </w:rPr>
              <w:t>y</w:t>
            </w:r>
            <w:r w:rsidRPr="00C87E96">
              <w:rPr>
                <w:rFonts w:ascii="Arial" w:eastAsiaTheme="minorEastAsia" w:hAnsi="Arial" w:cs="Arial"/>
                <w:sz w:val="24"/>
                <w:szCs w:val="24"/>
              </w:rPr>
              <w:t xml:space="preserve"> = </w:t>
            </w:r>
            <w:r w:rsidRPr="00C87E96">
              <w:rPr>
                <w:rFonts w:ascii="Arial" w:eastAsiaTheme="minorEastAsia" w:hAnsi="Arial" w:cs="Arial"/>
                <w:i/>
                <w:sz w:val="24"/>
                <w:szCs w:val="24"/>
              </w:rPr>
              <w:t>x</w:t>
            </w:r>
            <w:r w:rsidRPr="00C87E96">
              <w:rPr>
                <w:rFonts w:ascii="Arial" w:eastAsiaTheme="minorEastAsia" w:hAnsi="Arial" w:cs="Arial"/>
                <w:sz w:val="24"/>
                <w:szCs w:val="24"/>
                <w:vertAlign w:val="superscript"/>
              </w:rPr>
              <w:t>2</w:t>
            </w:r>
          </w:p>
        </w:tc>
      </w:tr>
      <w:tr w:rsidR="009C564C" w:rsidRPr="00C87E96" w14:paraId="3FDC0F71" w14:textId="77777777" w:rsidTr="009C564C">
        <w:tc>
          <w:tcPr>
            <w:tcW w:w="1384" w:type="dxa"/>
          </w:tcPr>
          <w:p w14:paraId="47BFEDB8" w14:textId="77777777" w:rsidR="009C564C" w:rsidRPr="00C87E96" w:rsidRDefault="009C564C" w:rsidP="009C564C">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35142672" w14:textId="765C00DC" w:rsidR="009C564C" w:rsidRPr="00C87E96" w:rsidRDefault="00AB3B58" w:rsidP="009C564C">
            <w:pPr>
              <w:rPr>
                <w:rFonts w:ascii="Arial" w:hAnsi="Arial" w:cs="Arial"/>
                <w:noProof/>
                <w:sz w:val="24"/>
                <w:szCs w:val="24"/>
                <w:lang w:val="es-ES" w:eastAsia="es-ES"/>
              </w:rPr>
            </w:pPr>
            <w:r w:rsidRPr="00C87E96">
              <w:rPr>
                <w:rFonts w:ascii="Arial" w:hAnsi="Arial" w:cs="Arial"/>
                <w:noProof/>
                <w:lang w:val="es-ES" w:eastAsia="es-ES"/>
              </w:rPr>
              <w:drawing>
                <wp:anchor distT="0" distB="0" distL="114300" distR="114300" simplePos="0" relativeHeight="251661312" behindDoc="0" locked="0" layoutInCell="1" allowOverlap="1" wp14:anchorId="49E723A5" wp14:editId="03466F3F">
                  <wp:simplePos x="0" y="0"/>
                  <wp:positionH relativeFrom="column">
                    <wp:posOffset>721360</wp:posOffset>
                  </wp:positionH>
                  <wp:positionV relativeFrom="paragraph">
                    <wp:posOffset>132080</wp:posOffset>
                  </wp:positionV>
                  <wp:extent cx="3200400" cy="2635892"/>
                  <wp:effectExtent l="0" t="0" r="0" b="571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63589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4F715C8" w14:textId="1B9676E5" w:rsidR="00AB3B58" w:rsidRPr="00C87E96" w:rsidRDefault="00AB3B58" w:rsidP="009C564C">
            <w:pPr>
              <w:rPr>
                <w:rFonts w:ascii="Arial" w:hAnsi="Arial" w:cs="Arial"/>
                <w:noProof/>
                <w:sz w:val="24"/>
                <w:szCs w:val="24"/>
                <w:lang w:val="es-ES" w:eastAsia="es-ES"/>
              </w:rPr>
            </w:pPr>
          </w:p>
          <w:p w14:paraId="460B8FAB" w14:textId="3146F19D" w:rsidR="00AB3B58" w:rsidRPr="00C87E96" w:rsidRDefault="00AB3B58" w:rsidP="009C564C">
            <w:pPr>
              <w:rPr>
                <w:rFonts w:ascii="Arial" w:hAnsi="Arial" w:cs="Arial"/>
                <w:noProof/>
                <w:sz w:val="24"/>
                <w:szCs w:val="24"/>
                <w:lang w:val="es-ES" w:eastAsia="es-ES"/>
              </w:rPr>
            </w:pPr>
          </w:p>
          <w:p w14:paraId="44937042" w14:textId="77777777" w:rsidR="00AB3B58" w:rsidRPr="00C87E96" w:rsidRDefault="00AB3B58" w:rsidP="009C564C">
            <w:pPr>
              <w:rPr>
                <w:rFonts w:ascii="Arial" w:hAnsi="Arial" w:cs="Arial"/>
                <w:noProof/>
                <w:sz w:val="24"/>
                <w:szCs w:val="24"/>
                <w:lang w:val="es-ES" w:eastAsia="es-ES"/>
              </w:rPr>
            </w:pPr>
          </w:p>
          <w:p w14:paraId="67466559" w14:textId="77777777" w:rsidR="00AB3B58" w:rsidRPr="00C87E96" w:rsidRDefault="00AB3B58" w:rsidP="009C564C">
            <w:pPr>
              <w:rPr>
                <w:rFonts w:ascii="Arial" w:hAnsi="Arial" w:cs="Arial"/>
                <w:noProof/>
                <w:sz w:val="24"/>
                <w:szCs w:val="24"/>
                <w:lang w:val="es-ES" w:eastAsia="es-ES"/>
              </w:rPr>
            </w:pPr>
          </w:p>
          <w:p w14:paraId="12AAEB37" w14:textId="77777777" w:rsidR="00AB3B58" w:rsidRPr="00C87E96" w:rsidRDefault="00AB3B58" w:rsidP="009C564C">
            <w:pPr>
              <w:rPr>
                <w:rFonts w:ascii="Arial" w:hAnsi="Arial" w:cs="Arial"/>
                <w:noProof/>
                <w:sz w:val="24"/>
                <w:szCs w:val="24"/>
                <w:lang w:val="es-ES" w:eastAsia="es-ES"/>
              </w:rPr>
            </w:pPr>
          </w:p>
          <w:p w14:paraId="420E5554" w14:textId="77777777" w:rsidR="00AB3B58" w:rsidRPr="00C87E96" w:rsidRDefault="00AB3B58" w:rsidP="009C564C">
            <w:pPr>
              <w:rPr>
                <w:rFonts w:ascii="Arial" w:hAnsi="Arial" w:cs="Arial"/>
                <w:noProof/>
                <w:sz w:val="24"/>
                <w:szCs w:val="24"/>
                <w:lang w:val="es-ES" w:eastAsia="es-ES"/>
              </w:rPr>
            </w:pPr>
          </w:p>
          <w:p w14:paraId="3AEC41C5" w14:textId="77777777" w:rsidR="00AB3B58" w:rsidRPr="00C87E96" w:rsidRDefault="00AB3B58" w:rsidP="009C564C">
            <w:pPr>
              <w:rPr>
                <w:rFonts w:ascii="Arial" w:hAnsi="Arial" w:cs="Arial"/>
                <w:noProof/>
                <w:sz w:val="24"/>
                <w:szCs w:val="24"/>
                <w:lang w:val="es-ES" w:eastAsia="es-ES"/>
              </w:rPr>
            </w:pPr>
          </w:p>
          <w:p w14:paraId="14A3FCA2" w14:textId="77777777" w:rsidR="00AB3B58" w:rsidRPr="00C87E96" w:rsidRDefault="00AB3B58" w:rsidP="009C564C">
            <w:pPr>
              <w:rPr>
                <w:rFonts w:ascii="Arial" w:hAnsi="Arial" w:cs="Arial"/>
                <w:noProof/>
                <w:sz w:val="24"/>
                <w:szCs w:val="24"/>
                <w:lang w:val="es-ES" w:eastAsia="es-ES"/>
              </w:rPr>
            </w:pPr>
          </w:p>
          <w:p w14:paraId="721F9310" w14:textId="77777777" w:rsidR="00AB3B58" w:rsidRPr="00C87E96" w:rsidRDefault="00AB3B58" w:rsidP="009C564C">
            <w:pPr>
              <w:rPr>
                <w:rFonts w:ascii="Arial" w:hAnsi="Arial" w:cs="Arial"/>
                <w:noProof/>
                <w:sz w:val="24"/>
                <w:szCs w:val="24"/>
                <w:lang w:val="es-ES" w:eastAsia="es-ES"/>
              </w:rPr>
            </w:pPr>
          </w:p>
          <w:p w14:paraId="4059C034" w14:textId="77777777" w:rsidR="00AB3B58" w:rsidRPr="00C87E96" w:rsidRDefault="00AB3B58" w:rsidP="009C564C">
            <w:pPr>
              <w:rPr>
                <w:rFonts w:ascii="Arial" w:hAnsi="Arial" w:cs="Arial"/>
                <w:noProof/>
                <w:sz w:val="24"/>
                <w:szCs w:val="24"/>
                <w:lang w:val="es-ES" w:eastAsia="es-ES"/>
              </w:rPr>
            </w:pPr>
          </w:p>
          <w:p w14:paraId="4E2F5A3D" w14:textId="77777777" w:rsidR="00AB3B58" w:rsidRPr="00C87E96" w:rsidRDefault="00AB3B58" w:rsidP="009C564C">
            <w:pPr>
              <w:rPr>
                <w:rFonts w:ascii="Arial" w:hAnsi="Arial" w:cs="Arial"/>
                <w:noProof/>
                <w:sz w:val="24"/>
                <w:szCs w:val="24"/>
                <w:lang w:val="es-ES" w:eastAsia="es-ES"/>
              </w:rPr>
            </w:pPr>
          </w:p>
          <w:p w14:paraId="09A5BDB7" w14:textId="77777777" w:rsidR="00AB3B58" w:rsidRPr="00C87E96" w:rsidRDefault="00AB3B58" w:rsidP="009C564C">
            <w:pPr>
              <w:rPr>
                <w:rFonts w:ascii="Arial" w:hAnsi="Arial" w:cs="Arial"/>
                <w:noProof/>
                <w:sz w:val="24"/>
                <w:szCs w:val="24"/>
                <w:lang w:val="es-ES" w:eastAsia="es-ES"/>
              </w:rPr>
            </w:pPr>
          </w:p>
          <w:p w14:paraId="366BCA02" w14:textId="77777777" w:rsidR="00AB3B58" w:rsidRPr="00C87E96" w:rsidRDefault="00AB3B58" w:rsidP="009C564C">
            <w:pPr>
              <w:rPr>
                <w:rFonts w:ascii="Arial" w:hAnsi="Arial" w:cs="Arial"/>
                <w:noProof/>
                <w:sz w:val="24"/>
                <w:szCs w:val="24"/>
                <w:lang w:val="es-ES" w:eastAsia="es-ES"/>
              </w:rPr>
            </w:pPr>
          </w:p>
          <w:p w14:paraId="60316EDD" w14:textId="77777777" w:rsidR="00AB3B58" w:rsidRPr="00C87E96" w:rsidRDefault="00AB3B58" w:rsidP="009C564C">
            <w:pPr>
              <w:rPr>
                <w:rFonts w:ascii="Arial" w:hAnsi="Arial" w:cs="Arial"/>
                <w:noProof/>
                <w:sz w:val="24"/>
                <w:szCs w:val="24"/>
                <w:lang w:val="es-ES" w:eastAsia="es-ES"/>
              </w:rPr>
            </w:pPr>
          </w:p>
          <w:p w14:paraId="27BF7626" w14:textId="77777777" w:rsidR="00AB3B58" w:rsidRPr="00C87E96" w:rsidRDefault="00AB3B58" w:rsidP="009C564C">
            <w:pPr>
              <w:rPr>
                <w:rFonts w:ascii="Arial" w:hAnsi="Arial" w:cs="Arial"/>
                <w:noProof/>
                <w:sz w:val="24"/>
                <w:szCs w:val="24"/>
                <w:lang w:val="es-ES" w:eastAsia="es-ES"/>
              </w:rPr>
            </w:pPr>
          </w:p>
          <w:p w14:paraId="637700B4" w14:textId="77777777" w:rsidR="00AB3B58" w:rsidRPr="00C87E96" w:rsidRDefault="00AB3B58" w:rsidP="009C564C">
            <w:pPr>
              <w:rPr>
                <w:rFonts w:ascii="Arial" w:hAnsi="Arial" w:cs="Arial"/>
                <w:noProof/>
                <w:sz w:val="24"/>
                <w:szCs w:val="24"/>
                <w:lang w:val="es-ES" w:eastAsia="es-ES"/>
              </w:rPr>
            </w:pPr>
          </w:p>
          <w:p w14:paraId="10DE6BD9" w14:textId="0EF701FE" w:rsidR="00AB3B58" w:rsidRPr="00C87E96" w:rsidRDefault="00AB3B58" w:rsidP="009C564C">
            <w:pPr>
              <w:rPr>
                <w:rFonts w:ascii="Arial" w:hAnsi="Arial" w:cs="Arial"/>
                <w:noProof/>
                <w:sz w:val="24"/>
                <w:szCs w:val="24"/>
                <w:lang w:val="es-ES" w:eastAsia="es-ES"/>
              </w:rPr>
            </w:pPr>
          </w:p>
        </w:tc>
      </w:tr>
      <w:tr w:rsidR="009C564C" w:rsidRPr="00C87E96" w14:paraId="11CBC974" w14:textId="77777777" w:rsidTr="009C564C">
        <w:tc>
          <w:tcPr>
            <w:tcW w:w="1384" w:type="dxa"/>
          </w:tcPr>
          <w:p w14:paraId="784930F2" w14:textId="77777777" w:rsidR="009C564C" w:rsidRPr="00C87E96" w:rsidRDefault="009C564C" w:rsidP="009C564C">
            <w:pPr>
              <w:rPr>
                <w:rFonts w:ascii="Arial" w:hAnsi="Arial" w:cs="Arial"/>
                <w:b/>
                <w:sz w:val="24"/>
                <w:szCs w:val="24"/>
              </w:rPr>
            </w:pPr>
            <w:r w:rsidRPr="00C87E96">
              <w:rPr>
                <w:rFonts w:ascii="Arial" w:hAnsi="Arial" w:cs="Arial"/>
                <w:b/>
                <w:sz w:val="24"/>
                <w:szCs w:val="24"/>
              </w:rPr>
              <w:t>Pie de imagen</w:t>
            </w:r>
          </w:p>
          <w:p w14:paraId="2AE7BE62" w14:textId="13B55503" w:rsidR="009C564C" w:rsidRPr="00C87E96" w:rsidRDefault="009C564C" w:rsidP="009C564C">
            <w:pPr>
              <w:rPr>
                <w:rFonts w:ascii="Arial" w:hAnsi="Arial" w:cs="Arial"/>
                <w:sz w:val="24"/>
                <w:szCs w:val="24"/>
              </w:rPr>
            </w:pPr>
            <w:r w:rsidRPr="00C87E96">
              <w:rPr>
                <w:rFonts w:ascii="Arial" w:hAnsi="Arial" w:cs="Arial"/>
                <w:b/>
                <w:sz w:val="24"/>
                <w:szCs w:val="24"/>
              </w:rPr>
              <w:t>Inferior</w:t>
            </w:r>
          </w:p>
        </w:tc>
        <w:tc>
          <w:tcPr>
            <w:tcW w:w="7670" w:type="dxa"/>
          </w:tcPr>
          <w:p w14:paraId="177F82DB" w14:textId="1A1ADDA2" w:rsidR="009C564C" w:rsidRPr="00C87E96" w:rsidRDefault="009C564C" w:rsidP="009C564C">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La gráfica de la función es una parábola con vértice en (0, 0)</w:t>
            </w:r>
            <w:r w:rsidR="00546447">
              <w:rPr>
                <w:rFonts w:ascii="Arial" w:eastAsiaTheme="minorEastAsia" w:hAnsi="Arial" w:cs="Arial"/>
                <w:sz w:val="24"/>
                <w:szCs w:val="24"/>
              </w:rPr>
              <w:t>,</w:t>
            </w:r>
            <w:r w:rsidRPr="00C87E96">
              <w:rPr>
                <w:rFonts w:ascii="Arial" w:eastAsiaTheme="minorEastAsia" w:hAnsi="Arial" w:cs="Arial"/>
                <w:sz w:val="24"/>
                <w:szCs w:val="24"/>
              </w:rPr>
              <w:t xml:space="preserve"> que abre hacia arriba. Se puede observar que el dominio es el conjunto </w:t>
            </w:r>
            <w:r w:rsidRPr="00B55634">
              <w:rPr>
                <w:rFonts w:ascii="Arial" w:eastAsiaTheme="minorEastAsia" w:hAnsi="Arial" w:cs="Arial"/>
                <w:b/>
              </w:rPr>
              <w:t>R</w:t>
            </w:r>
            <w:r w:rsidRPr="00C87E96">
              <w:rPr>
                <w:rFonts w:ascii="Arial" w:eastAsiaTheme="minorEastAsia" w:hAnsi="Arial" w:cs="Arial"/>
                <w:sz w:val="24"/>
                <w:szCs w:val="24"/>
              </w:rPr>
              <w:t xml:space="preserve"> y el rango </w:t>
            </w:r>
            <w:r w:rsidRPr="00B55634">
              <w:rPr>
                <w:rFonts w:ascii="Arial" w:eastAsiaTheme="minorEastAsia" w:hAnsi="Arial" w:cs="Arial"/>
                <w:b/>
              </w:rPr>
              <w:t>R</w:t>
            </w:r>
            <w:r w:rsidRPr="00C87E96">
              <w:rPr>
                <w:rFonts w:ascii="Arial" w:eastAsiaTheme="minorEastAsia" w:hAnsi="Arial" w:cs="Arial"/>
                <w:sz w:val="24"/>
                <w:szCs w:val="24"/>
                <w:vertAlign w:val="superscript"/>
              </w:rPr>
              <w:t>+</w:t>
            </w:r>
            <w:r w:rsidR="004806E2">
              <w:rPr>
                <w:rFonts w:ascii="Arial" w:eastAsiaTheme="minorEastAsia" w:hAnsi="Arial" w:cs="Arial"/>
                <w:sz w:val="24"/>
                <w:szCs w:val="24"/>
              </w:rPr>
              <w:t xml:space="preserve"> U {0</w:t>
            </w:r>
            <w:r w:rsidRPr="00C87E96">
              <w:rPr>
                <w:rFonts w:ascii="Arial" w:eastAsiaTheme="minorEastAsia" w:hAnsi="Arial" w:cs="Arial"/>
                <w:sz w:val="24"/>
                <w:szCs w:val="24"/>
              </w:rPr>
              <w:t>}.</w:t>
            </w:r>
          </w:p>
        </w:tc>
      </w:tr>
    </w:tbl>
    <w:p w14:paraId="16CA5D81" w14:textId="77777777" w:rsidR="009C564C" w:rsidRPr="00C87E96" w:rsidRDefault="009C564C" w:rsidP="00C23F7C">
      <w:pPr>
        <w:tabs>
          <w:tab w:val="right" w:pos="8498"/>
        </w:tabs>
        <w:spacing w:after="0"/>
        <w:jc w:val="both"/>
        <w:rPr>
          <w:rFonts w:ascii="Arial" w:eastAsiaTheme="minorEastAsia" w:hAnsi="Arial" w:cs="Arial"/>
        </w:rPr>
      </w:pPr>
    </w:p>
    <w:p w14:paraId="184D687F" w14:textId="77777777" w:rsidR="009C564C" w:rsidRPr="00C87E96" w:rsidRDefault="009C564C" w:rsidP="00055E43">
      <w:pPr>
        <w:tabs>
          <w:tab w:val="right" w:pos="8498"/>
        </w:tabs>
        <w:spacing w:after="0"/>
        <w:jc w:val="both"/>
        <w:rPr>
          <w:rFonts w:ascii="Arial" w:hAnsi="Arial" w:cs="Arial"/>
          <w:highlight w:val="yellow"/>
        </w:rPr>
      </w:pPr>
    </w:p>
    <w:p w14:paraId="2D8A9585" w14:textId="2E8B20AB" w:rsidR="00055E43" w:rsidRPr="00C87E96" w:rsidRDefault="00055E43" w:rsidP="00055E43">
      <w:pPr>
        <w:tabs>
          <w:tab w:val="right" w:pos="8498"/>
        </w:tabs>
        <w:spacing w:after="0"/>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sidRPr="00C87E96">
        <w:rPr>
          <w:rFonts w:ascii="Arial" w:hAnsi="Arial" w:cs="Arial"/>
          <w:b/>
        </w:rPr>
        <w:t>1.1.</w:t>
      </w:r>
      <w:r w:rsidR="00D86BF8">
        <w:rPr>
          <w:rFonts w:ascii="Arial" w:hAnsi="Arial" w:cs="Arial"/>
          <w:b/>
        </w:rPr>
        <w:t>4</w:t>
      </w:r>
      <w:r w:rsidR="00D86BF8" w:rsidRPr="00C87E96">
        <w:rPr>
          <w:rFonts w:ascii="Arial" w:hAnsi="Arial" w:cs="Arial"/>
          <w:b/>
        </w:rPr>
        <w:t xml:space="preserve"> </w:t>
      </w:r>
      <w:r w:rsidRPr="00C87E96">
        <w:rPr>
          <w:rFonts w:ascii="Arial" w:hAnsi="Arial" w:cs="Arial"/>
          <w:b/>
        </w:rPr>
        <w:t>El dominio y el rango de funciones con alguna restricción</w:t>
      </w:r>
    </w:p>
    <w:p w14:paraId="5888304E" w14:textId="77777777" w:rsidR="007E3766" w:rsidRPr="00C87E96" w:rsidRDefault="007E3766" w:rsidP="00C23F7C">
      <w:pPr>
        <w:tabs>
          <w:tab w:val="right" w:pos="8498"/>
        </w:tabs>
        <w:spacing w:after="0"/>
        <w:jc w:val="both"/>
        <w:rPr>
          <w:rFonts w:ascii="Arial" w:eastAsiaTheme="minorEastAsia" w:hAnsi="Arial" w:cs="Arial"/>
        </w:rPr>
      </w:pPr>
    </w:p>
    <w:p w14:paraId="4D7C68D9" w14:textId="2A710C06" w:rsidR="001B79A1" w:rsidRPr="00C87E96" w:rsidRDefault="007E3766" w:rsidP="00C23F7C">
      <w:pPr>
        <w:tabs>
          <w:tab w:val="right" w:pos="8498"/>
        </w:tabs>
        <w:spacing w:after="0"/>
        <w:jc w:val="both"/>
        <w:rPr>
          <w:rFonts w:ascii="Arial" w:eastAsiaTheme="minorEastAsia" w:hAnsi="Arial" w:cs="Arial"/>
        </w:rPr>
      </w:pPr>
      <w:r w:rsidRPr="00C87E96">
        <w:rPr>
          <w:rFonts w:ascii="Arial" w:eastAsiaTheme="minorEastAsia" w:hAnsi="Arial" w:cs="Arial"/>
        </w:rPr>
        <w:t xml:space="preserve">En algunos casos, determinar el dominio y el rango de una función </w:t>
      </w:r>
      <w:r w:rsidR="004367C8">
        <w:rPr>
          <w:rFonts w:ascii="Arial" w:eastAsiaTheme="minorEastAsia" w:hAnsi="Arial" w:cs="Arial"/>
        </w:rPr>
        <w:t>precisa</w:t>
      </w:r>
      <w:r w:rsidR="004367C8" w:rsidRPr="00C87E96">
        <w:rPr>
          <w:rFonts w:ascii="Arial" w:eastAsiaTheme="minorEastAsia" w:hAnsi="Arial" w:cs="Arial"/>
        </w:rPr>
        <w:t xml:space="preserve"> </w:t>
      </w:r>
      <w:r w:rsidRPr="00C87E96">
        <w:rPr>
          <w:rFonts w:ascii="Arial" w:eastAsiaTheme="minorEastAsia" w:hAnsi="Arial" w:cs="Arial"/>
        </w:rPr>
        <w:t>un análisis más profundo</w:t>
      </w:r>
      <w:r w:rsidR="00546447">
        <w:rPr>
          <w:rFonts w:ascii="Arial" w:eastAsiaTheme="minorEastAsia" w:hAnsi="Arial" w:cs="Arial"/>
        </w:rPr>
        <w:t>,</w:t>
      </w:r>
      <w:r w:rsidRPr="00C87E96">
        <w:rPr>
          <w:rFonts w:ascii="Arial" w:eastAsiaTheme="minorEastAsia" w:hAnsi="Arial" w:cs="Arial"/>
        </w:rPr>
        <w:t xml:space="preserve"> pues las expresiones algebraicas de las funciones presentan algunas restricciones. En estos casos</w:t>
      </w:r>
      <w:r w:rsidR="001828F5">
        <w:rPr>
          <w:rFonts w:ascii="Arial" w:eastAsiaTheme="minorEastAsia" w:hAnsi="Arial" w:cs="Arial"/>
        </w:rPr>
        <w:t>,</w:t>
      </w:r>
      <w:r w:rsidRPr="00C87E96">
        <w:rPr>
          <w:rFonts w:ascii="Arial" w:eastAsiaTheme="minorEastAsia" w:hAnsi="Arial" w:cs="Arial"/>
        </w:rPr>
        <w:t xml:space="preserve"> se debe</w:t>
      </w:r>
      <w:r w:rsidR="00546447">
        <w:rPr>
          <w:rFonts w:ascii="Arial" w:eastAsiaTheme="minorEastAsia" w:hAnsi="Arial" w:cs="Arial"/>
        </w:rPr>
        <w:t>n</w:t>
      </w:r>
      <w:r w:rsidRPr="00C87E96">
        <w:rPr>
          <w:rFonts w:ascii="Arial" w:eastAsiaTheme="minorEastAsia" w:hAnsi="Arial" w:cs="Arial"/>
        </w:rPr>
        <w:t xml:space="preserve"> tener en cuenta dos reglas generales de las operaciones matemáticas:</w:t>
      </w:r>
    </w:p>
    <w:p w14:paraId="5B60E477" w14:textId="67222C94" w:rsidR="007E3766" w:rsidRPr="00C87E96" w:rsidRDefault="007E3766" w:rsidP="007E3766">
      <w:pPr>
        <w:pStyle w:val="Prrafodelista"/>
        <w:numPr>
          <w:ilvl w:val="0"/>
          <w:numId w:val="19"/>
        </w:numPr>
        <w:tabs>
          <w:tab w:val="right" w:pos="8498"/>
        </w:tabs>
        <w:spacing w:after="0"/>
        <w:jc w:val="both"/>
        <w:rPr>
          <w:rFonts w:ascii="Arial" w:eastAsiaTheme="minorEastAsia" w:hAnsi="Arial" w:cs="Arial"/>
        </w:rPr>
      </w:pPr>
      <w:r w:rsidRPr="00C87E96">
        <w:rPr>
          <w:rFonts w:ascii="Arial" w:eastAsiaTheme="minorEastAsia" w:hAnsi="Arial" w:cs="Arial"/>
        </w:rPr>
        <w:t>El denominador de una fracción no puede ser cero.</w:t>
      </w:r>
    </w:p>
    <w:p w14:paraId="0BBCDACA" w14:textId="242AFB07" w:rsidR="007E3766" w:rsidRPr="00C87E96" w:rsidRDefault="007E3766" w:rsidP="007E3766">
      <w:pPr>
        <w:pStyle w:val="Prrafodelista"/>
        <w:numPr>
          <w:ilvl w:val="0"/>
          <w:numId w:val="19"/>
        </w:numPr>
        <w:tabs>
          <w:tab w:val="right" w:pos="8498"/>
        </w:tabs>
        <w:spacing w:after="0"/>
        <w:jc w:val="both"/>
        <w:rPr>
          <w:rFonts w:ascii="Arial" w:eastAsiaTheme="minorEastAsia" w:hAnsi="Arial" w:cs="Arial"/>
        </w:rPr>
      </w:pPr>
      <w:r w:rsidRPr="00C87E96">
        <w:rPr>
          <w:rFonts w:ascii="Arial" w:eastAsiaTheme="minorEastAsia" w:hAnsi="Arial" w:cs="Arial"/>
        </w:rPr>
        <w:t>Las raíces con índice par deben tener cantidades subradicales mayores o iguales a cero.</w:t>
      </w:r>
    </w:p>
    <w:p w14:paraId="6E41C38D" w14:textId="0F74751A" w:rsidR="007E3766" w:rsidRPr="00C87E96" w:rsidRDefault="007E3766" w:rsidP="007E3766">
      <w:pPr>
        <w:tabs>
          <w:tab w:val="right" w:pos="8498"/>
        </w:tabs>
        <w:spacing w:after="0"/>
        <w:jc w:val="both"/>
        <w:rPr>
          <w:rFonts w:ascii="Arial" w:eastAsiaTheme="minorEastAsia" w:hAnsi="Arial" w:cs="Arial"/>
        </w:rPr>
      </w:pPr>
      <w:r w:rsidRPr="00C87E96">
        <w:rPr>
          <w:rFonts w:ascii="Arial" w:eastAsiaTheme="minorEastAsia" w:hAnsi="Arial" w:cs="Arial"/>
        </w:rPr>
        <w:t>Teniendo en cuenta lo anterior, el dominio o el rango de las funciones con alguna restricción se convierte en un subconjunto de los números reales.</w:t>
      </w:r>
    </w:p>
    <w:p w14:paraId="01BD1967" w14:textId="77777777" w:rsidR="007E3766" w:rsidRPr="00C87E96" w:rsidRDefault="007E3766" w:rsidP="007E3766">
      <w:pPr>
        <w:tabs>
          <w:tab w:val="right" w:pos="8498"/>
        </w:tabs>
        <w:spacing w:after="0"/>
        <w:jc w:val="both"/>
        <w:rPr>
          <w:rFonts w:ascii="Arial" w:eastAsiaTheme="minorEastAsia" w:hAnsi="Arial" w:cs="Arial"/>
        </w:rPr>
      </w:pPr>
    </w:p>
    <w:p w14:paraId="4E842550" w14:textId="4E53DF90" w:rsidR="007E3766" w:rsidRPr="00C87E96" w:rsidRDefault="00B02683" w:rsidP="007E3766">
      <w:pPr>
        <w:tabs>
          <w:tab w:val="right" w:pos="8498"/>
        </w:tabs>
        <w:spacing w:after="0"/>
        <w:jc w:val="both"/>
        <w:rPr>
          <w:rFonts w:ascii="Arial" w:eastAsiaTheme="minorEastAsia" w:hAnsi="Arial" w:cs="Arial"/>
        </w:rPr>
      </w:pPr>
      <w:r w:rsidRPr="00C87E96">
        <w:rPr>
          <w:rFonts w:ascii="Arial" w:eastAsiaTheme="minorEastAsia" w:hAnsi="Arial" w:cs="Arial"/>
        </w:rPr>
        <w:t>Ejemplo</w:t>
      </w:r>
      <w:ins w:id="14" w:author="user" w:date="2016-05-19T06:57:00Z">
        <w:r w:rsidR="00546447">
          <w:rPr>
            <w:rFonts w:ascii="Arial" w:eastAsiaTheme="minorEastAsia" w:hAnsi="Arial" w:cs="Arial"/>
          </w:rPr>
          <w:t>:</w:t>
        </w:r>
      </w:ins>
    </w:p>
    <w:p w14:paraId="1AEC1D55" w14:textId="1BDD3962" w:rsidR="00B02683" w:rsidRDefault="00B02683" w:rsidP="007E3766">
      <w:pPr>
        <w:tabs>
          <w:tab w:val="right" w:pos="8498"/>
        </w:tabs>
        <w:spacing w:after="0"/>
        <w:jc w:val="both"/>
        <w:rPr>
          <w:rFonts w:ascii="Arial" w:eastAsiaTheme="minorEastAsia" w:hAnsi="Arial" w:cs="Arial"/>
        </w:rPr>
      </w:pPr>
      <w:r w:rsidRPr="00C87E96">
        <w:rPr>
          <w:rFonts w:ascii="Arial" w:eastAsiaTheme="minorEastAsia" w:hAnsi="Arial" w:cs="Arial"/>
        </w:rPr>
        <w:t xml:space="preserve">Hallar el dominio y el rango de </w:t>
      </w:r>
      <w:r w:rsidR="00B82DA2" w:rsidRPr="00C87E96">
        <w:rPr>
          <w:rFonts w:ascii="Arial" w:eastAsiaTheme="minorEastAsia" w:hAnsi="Arial" w:cs="Arial"/>
        </w:rPr>
        <w:t>la siguiente función:</w:t>
      </w:r>
    </w:p>
    <w:p w14:paraId="34E589B9" w14:textId="6FA84231" w:rsidR="00924D07" w:rsidRPr="00C87E96" w:rsidRDefault="00924D07" w:rsidP="00924D07">
      <w:pPr>
        <w:tabs>
          <w:tab w:val="right" w:pos="8498"/>
        </w:tabs>
        <w:spacing w:after="0"/>
        <w:jc w:val="center"/>
        <w:rPr>
          <w:rFonts w:ascii="Arial" w:eastAsiaTheme="minorEastAsia" w:hAnsi="Arial" w:cs="Arial"/>
        </w:rPr>
      </w:pPr>
      <w:r>
        <w:rPr>
          <w:position w:val="-6"/>
        </w:rPr>
        <w:t>MA_11_02_CO_022</w:t>
      </w:r>
    </w:p>
    <w:p w14:paraId="47C641F5" w14:textId="521FF424" w:rsidR="00B82DA2" w:rsidRPr="00C87E96" w:rsidRDefault="00B82DA2" w:rsidP="00B82DA2">
      <w:pPr>
        <w:tabs>
          <w:tab w:val="right" w:pos="8498"/>
        </w:tabs>
        <w:spacing w:after="0"/>
        <w:jc w:val="center"/>
      </w:pPr>
    </w:p>
    <w:p w14:paraId="6B75666D" w14:textId="77777777" w:rsidR="00D67201" w:rsidRPr="00C87E96" w:rsidRDefault="00D67201" w:rsidP="00B82DA2">
      <w:pPr>
        <w:tabs>
          <w:tab w:val="right" w:pos="8498"/>
        </w:tabs>
        <w:spacing w:after="0"/>
        <w:jc w:val="center"/>
        <w:rPr>
          <w:rFonts w:ascii="Arial" w:eastAsiaTheme="minorEastAsia" w:hAnsi="Arial" w:cs="Arial"/>
        </w:rPr>
      </w:pPr>
    </w:p>
    <w:p w14:paraId="7F247ED2" w14:textId="4DE71C18" w:rsidR="00D67201" w:rsidRDefault="00D67201" w:rsidP="007E3766">
      <w:pPr>
        <w:tabs>
          <w:tab w:val="right" w:pos="8498"/>
        </w:tabs>
        <w:spacing w:after="0"/>
        <w:jc w:val="both"/>
        <w:rPr>
          <w:ins w:id="15" w:author="Ancopepe pepe" w:date="2016-05-22T15:04:00Z"/>
          <w:rFonts w:ascii="Arial" w:eastAsiaTheme="minorEastAsia" w:hAnsi="Arial" w:cs="Arial"/>
        </w:rPr>
      </w:pPr>
      <w:r w:rsidRPr="00C87E96">
        <w:rPr>
          <w:rFonts w:ascii="Arial" w:eastAsiaTheme="minorEastAsia" w:hAnsi="Arial" w:cs="Arial"/>
        </w:rPr>
        <w:t xml:space="preserve">Para hallar el dominio se debe tener en cuenta que el valor de </w:t>
      </w:r>
      <w:r w:rsidRPr="00C87E96">
        <w:rPr>
          <w:rFonts w:ascii="Arial" w:eastAsiaTheme="minorEastAsia" w:hAnsi="Arial" w:cs="Arial"/>
          <w:i/>
        </w:rPr>
        <w:t>x</w:t>
      </w:r>
      <w:r w:rsidRPr="00C87E96">
        <w:rPr>
          <w:rFonts w:ascii="Arial" w:eastAsiaTheme="minorEastAsia" w:hAnsi="Arial" w:cs="Arial"/>
        </w:rPr>
        <w:t xml:space="preserve"> debe ser diferente de 0, </w:t>
      </w:r>
      <w:r w:rsidR="001828F5">
        <w:rPr>
          <w:rFonts w:ascii="Arial" w:eastAsiaTheme="minorEastAsia" w:hAnsi="Arial" w:cs="Arial"/>
        </w:rPr>
        <w:t>por tanto,</w:t>
      </w:r>
      <w:r w:rsidR="001828F5" w:rsidRPr="00C87E96">
        <w:rPr>
          <w:rFonts w:ascii="Arial" w:eastAsiaTheme="minorEastAsia" w:hAnsi="Arial" w:cs="Arial"/>
        </w:rPr>
        <w:t xml:space="preserve"> </w:t>
      </w:r>
      <w:r w:rsidRPr="00C87E96">
        <w:rPr>
          <w:rFonts w:ascii="Arial" w:eastAsiaTheme="minorEastAsia" w:hAnsi="Arial" w:cs="Arial"/>
        </w:rPr>
        <w:t>el dominio de la función son los números reales sin el cero:</w:t>
      </w:r>
    </w:p>
    <w:p w14:paraId="40FFFFE7" w14:textId="696CC797" w:rsidR="00B55634" w:rsidRDefault="00B55634" w:rsidP="00B55634">
      <w:pPr>
        <w:tabs>
          <w:tab w:val="right" w:pos="8498"/>
        </w:tabs>
        <w:spacing w:after="0"/>
        <w:jc w:val="center"/>
        <w:rPr>
          <w:rFonts w:ascii="Arial" w:eastAsiaTheme="minorEastAsia" w:hAnsi="Arial" w:cs="Arial"/>
        </w:rPr>
      </w:pPr>
      <w:r w:rsidRPr="00B55634">
        <w:rPr>
          <w:rFonts w:ascii="Arial" w:eastAsiaTheme="minorEastAsia" w:hAnsi="Arial" w:cs="Arial"/>
          <w:i/>
        </w:rPr>
        <w:t>Dom f</w:t>
      </w:r>
      <w:r>
        <w:rPr>
          <w:rFonts w:ascii="Arial" w:eastAsiaTheme="minorEastAsia" w:hAnsi="Arial" w:cs="Arial"/>
        </w:rPr>
        <w:t xml:space="preserve"> = </w:t>
      </w:r>
      <w:r w:rsidRPr="00B55634">
        <w:rPr>
          <w:rFonts w:ascii="Arial" w:eastAsiaTheme="minorEastAsia" w:hAnsi="Arial" w:cs="Arial"/>
          <w:b/>
        </w:rPr>
        <w:t>R</w:t>
      </w:r>
      <w:r>
        <w:rPr>
          <w:rFonts w:ascii="Arial" w:eastAsiaTheme="minorEastAsia" w:hAnsi="Arial" w:cs="Arial"/>
          <w:b/>
        </w:rPr>
        <w:t xml:space="preserve"> </w:t>
      </w:r>
      <w:r w:rsidRPr="00B55634">
        <w:rPr>
          <w:rFonts w:ascii="Arial" w:eastAsiaTheme="minorEastAsia" w:hAnsi="Arial" w:cs="Arial"/>
        </w:rPr>
        <w:t>– { 0 }</w:t>
      </w:r>
    </w:p>
    <w:p w14:paraId="1FCF97BD" w14:textId="11D2B5F7" w:rsidR="00D67201" w:rsidRPr="00C87E96" w:rsidRDefault="00D67201" w:rsidP="00D67201">
      <w:pPr>
        <w:tabs>
          <w:tab w:val="right" w:pos="8498"/>
        </w:tabs>
        <w:spacing w:after="0"/>
        <w:jc w:val="center"/>
        <w:rPr>
          <w:rFonts w:ascii="Arial" w:eastAsiaTheme="minorEastAsia" w:hAnsi="Arial" w:cs="Arial"/>
        </w:rPr>
      </w:pPr>
    </w:p>
    <w:p w14:paraId="38CF1DD5" w14:textId="77777777" w:rsidR="001B79A1" w:rsidRPr="00C87E96" w:rsidRDefault="001B79A1" w:rsidP="00C23F7C">
      <w:pPr>
        <w:tabs>
          <w:tab w:val="right" w:pos="8498"/>
        </w:tabs>
        <w:spacing w:after="0"/>
        <w:jc w:val="both"/>
        <w:rPr>
          <w:rFonts w:ascii="Arial" w:eastAsiaTheme="minorEastAsia" w:hAnsi="Arial" w:cs="Arial"/>
        </w:rPr>
      </w:pPr>
    </w:p>
    <w:p w14:paraId="0F907505" w14:textId="0EFAA7B2" w:rsidR="00147107" w:rsidRDefault="00D67201" w:rsidP="00962CCA">
      <w:pPr>
        <w:tabs>
          <w:tab w:val="right" w:pos="8498"/>
        </w:tabs>
        <w:spacing w:after="0"/>
        <w:jc w:val="both"/>
        <w:rPr>
          <w:rFonts w:ascii="Arial" w:eastAsiaTheme="minorEastAsia" w:hAnsi="Arial" w:cs="Arial"/>
        </w:rPr>
      </w:pPr>
      <w:r w:rsidRPr="00C87E96">
        <w:rPr>
          <w:rFonts w:ascii="Arial" w:eastAsiaTheme="minorEastAsia" w:hAnsi="Arial" w:cs="Arial"/>
        </w:rPr>
        <w:t xml:space="preserve">Para hallar el rango se debe despejar </w:t>
      </w:r>
      <w:r w:rsidRPr="00C87E96">
        <w:rPr>
          <w:rFonts w:ascii="Arial" w:eastAsiaTheme="minorEastAsia" w:hAnsi="Arial" w:cs="Arial"/>
          <w:i/>
        </w:rPr>
        <w:t>x</w:t>
      </w:r>
      <w:r w:rsidRPr="00C87E96">
        <w:rPr>
          <w:rFonts w:ascii="Arial" w:eastAsiaTheme="minorEastAsia" w:hAnsi="Arial" w:cs="Arial"/>
        </w:rPr>
        <w:t xml:space="preserve"> para analizar las restricciones en </w:t>
      </w:r>
      <w:r w:rsidRPr="00C87E96">
        <w:rPr>
          <w:rFonts w:ascii="Arial" w:eastAsiaTheme="minorEastAsia" w:hAnsi="Arial" w:cs="Arial"/>
          <w:i/>
        </w:rPr>
        <w:t>y</w:t>
      </w:r>
      <w:r w:rsidR="00876F0F">
        <w:rPr>
          <w:rFonts w:ascii="Arial" w:eastAsiaTheme="minorEastAsia" w:hAnsi="Arial" w:cs="Arial"/>
        </w:rPr>
        <w:t>;</w:t>
      </w:r>
      <w:r w:rsidR="00876F0F" w:rsidRPr="00C87E96">
        <w:rPr>
          <w:rFonts w:ascii="Arial" w:eastAsiaTheme="minorEastAsia" w:hAnsi="Arial" w:cs="Arial"/>
        </w:rPr>
        <w:t xml:space="preserve"> </w:t>
      </w:r>
      <w:r w:rsidRPr="00C87E96">
        <w:rPr>
          <w:rFonts w:ascii="Arial" w:eastAsiaTheme="minorEastAsia" w:hAnsi="Arial" w:cs="Arial"/>
        </w:rPr>
        <w:t xml:space="preserve">es importante recordar que </w:t>
      </w:r>
      <w:r w:rsidRPr="00C87E96">
        <w:rPr>
          <w:rFonts w:ascii="Arial" w:eastAsiaTheme="minorEastAsia" w:hAnsi="Arial" w:cs="Arial"/>
          <w:i/>
        </w:rPr>
        <w:t>y</w:t>
      </w:r>
      <w:r w:rsidRPr="00C87E96">
        <w:rPr>
          <w:rFonts w:ascii="Arial" w:eastAsiaTheme="minorEastAsia" w:hAnsi="Arial" w:cs="Arial"/>
        </w:rPr>
        <w:t xml:space="preserve"> = </w:t>
      </w:r>
      <w:r w:rsidRPr="00C87E96">
        <w:rPr>
          <w:rFonts w:ascii="Arial" w:eastAsiaTheme="minorEastAsia" w:hAnsi="Arial" w:cs="Arial"/>
          <w:i/>
        </w:rPr>
        <w:t>f</w:t>
      </w:r>
      <w:r w:rsidRPr="00C87E96">
        <w:rPr>
          <w:rFonts w:ascii="Arial" w:eastAsiaTheme="minorEastAsia" w:hAnsi="Arial" w:cs="Arial"/>
        </w:rPr>
        <w:t>(</w:t>
      </w:r>
      <w:r w:rsidRPr="00C87E96">
        <w:rPr>
          <w:rFonts w:ascii="Arial" w:eastAsiaTheme="minorEastAsia" w:hAnsi="Arial" w:cs="Arial"/>
          <w:i/>
        </w:rPr>
        <w:t>x</w:t>
      </w:r>
      <w:r w:rsidRPr="00C87E96">
        <w:rPr>
          <w:rFonts w:ascii="Arial" w:eastAsiaTheme="minorEastAsia" w:hAnsi="Arial" w:cs="Arial"/>
        </w:rPr>
        <w:t>):</w:t>
      </w:r>
    </w:p>
    <w:p w14:paraId="460BCACA" w14:textId="0215210E" w:rsidR="00924D07" w:rsidRPr="0071560A" w:rsidRDefault="00924D07" w:rsidP="00924D07">
      <w:pPr>
        <w:tabs>
          <w:tab w:val="right" w:pos="8498"/>
        </w:tabs>
        <w:spacing w:after="0"/>
        <w:jc w:val="center"/>
        <w:rPr>
          <w:position w:val="-6"/>
          <w:lang w:val="en-US"/>
        </w:rPr>
      </w:pPr>
      <w:r w:rsidRPr="0071560A">
        <w:rPr>
          <w:position w:val="-6"/>
          <w:lang w:val="en-US"/>
        </w:rPr>
        <w:t>MA_11_02_CO_02</w:t>
      </w:r>
      <w:r w:rsidR="00226C77">
        <w:rPr>
          <w:position w:val="-6"/>
          <w:lang w:val="en-US"/>
        </w:rPr>
        <w:t>3</w:t>
      </w:r>
    </w:p>
    <w:p w14:paraId="4C7A99D3" w14:textId="7FA1B720" w:rsidR="00924D07" w:rsidRPr="0071560A" w:rsidRDefault="00924D07" w:rsidP="00924D07">
      <w:pPr>
        <w:tabs>
          <w:tab w:val="right" w:pos="8498"/>
        </w:tabs>
        <w:spacing w:after="0"/>
        <w:jc w:val="center"/>
        <w:rPr>
          <w:position w:val="-6"/>
          <w:lang w:val="en-US"/>
        </w:rPr>
      </w:pPr>
      <w:r w:rsidRPr="0071560A">
        <w:rPr>
          <w:position w:val="-6"/>
          <w:lang w:val="en-US"/>
        </w:rPr>
        <w:t>MA_11_02_CO_02</w:t>
      </w:r>
      <w:r w:rsidR="00226C77">
        <w:rPr>
          <w:position w:val="-6"/>
          <w:lang w:val="en-US"/>
        </w:rPr>
        <w:t>4</w:t>
      </w:r>
    </w:p>
    <w:p w14:paraId="4906BB30" w14:textId="79FB4ACC" w:rsidR="00924D07" w:rsidRPr="0071560A" w:rsidRDefault="00924D07" w:rsidP="00924D07">
      <w:pPr>
        <w:tabs>
          <w:tab w:val="right" w:pos="8498"/>
        </w:tabs>
        <w:spacing w:after="0"/>
        <w:jc w:val="center"/>
        <w:rPr>
          <w:rFonts w:ascii="Arial" w:eastAsiaTheme="minorEastAsia" w:hAnsi="Arial" w:cs="Arial"/>
          <w:lang w:val="en-US"/>
        </w:rPr>
      </w:pPr>
      <w:r w:rsidRPr="0071560A">
        <w:rPr>
          <w:position w:val="-6"/>
          <w:lang w:val="en-US"/>
        </w:rPr>
        <w:t>MA_11_02_CO_02</w:t>
      </w:r>
      <w:r w:rsidR="00226C77">
        <w:rPr>
          <w:position w:val="-6"/>
          <w:lang w:val="en-US"/>
        </w:rPr>
        <w:t>5</w:t>
      </w:r>
    </w:p>
    <w:p w14:paraId="39537909" w14:textId="387174E9" w:rsidR="00D67201" w:rsidRPr="00C87E96" w:rsidRDefault="00D67201" w:rsidP="00D67201">
      <w:pPr>
        <w:tabs>
          <w:tab w:val="right" w:pos="8498"/>
        </w:tabs>
        <w:spacing w:after="0"/>
        <w:jc w:val="center"/>
        <w:rPr>
          <w:rFonts w:ascii="Arial" w:eastAsiaTheme="minorEastAsia" w:hAnsi="Arial" w:cs="Arial"/>
        </w:rPr>
      </w:pPr>
    </w:p>
    <w:p w14:paraId="7FC4185A" w14:textId="5EB3A18D" w:rsidR="00055E43" w:rsidRDefault="00D67201" w:rsidP="00962CCA">
      <w:pPr>
        <w:tabs>
          <w:tab w:val="right" w:pos="8498"/>
        </w:tabs>
        <w:spacing w:after="0"/>
        <w:jc w:val="both"/>
        <w:rPr>
          <w:ins w:id="16" w:author="Ancopepe pepe" w:date="2016-05-22T15:06:00Z"/>
          <w:rFonts w:ascii="Arial" w:eastAsiaTheme="minorEastAsia" w:hAnsi="Arial" w:cs="Arial"/>
        </w:rPr>
      </w:pPr>
      <w:r w:rsidRPr="00C87E96">
        <w:rPr>
          <w:rFonts w:ascii="Arial" w:eastAsiaTheme="minorEastAsia" w:hAnsi="Arial" w:cs="Arial"/>
        </w:rPr>
        <w:t xml:space="preserve">Al analizar la expresión se tiene que </w:t>
      </w:r>
      <w:r w:rsidRPr="00B55634">
        <w:rPr>
          <w:rFonts w:ascii="Arial" w:eastAsiaTheme="minorEastAsia" w:hAnsi="Arial" w:cs="Arial"/>
          <w:i/>
        </w:rPr>
        <w:t>y</w:t>
      </w:r>
      <w:r w:rsidRPr="00C87E96">
        <w:rPr>
          <w:rFonts w:ascii="Arial" w:eastAsiaTheme="minorEastAsia" w:hAnsi="Arial" w:cs="Arial"/>
        </w:rPr>
        <w:t xml:space="preserve"> debe ser diferente de cero; en conclusión:</w:t>
      </w:r>
    </w:p>
    <w:p w14:paraId="74AAC4A5" w14:textId="7986FAA2" w:rsidR="00B55634" w:rsidRPr="00B55634" w:rsidRDefault="00B55634" w:rsidP="00B55634">
      <w:pPr>
        <w:tabs>
          <w:tab w:val="right" w:pos="8498"/>
        </w:tabs>
        <w:spacing w:after="0"/>
        <w:jc w:val="center"/>
        <w:rPr>
          <w:rFonts w:ascii="Arial" w:eastAsiaTheme="minorEastAsia" w:hAnsi="Arial" w:cs="Arial"/>
        </w:rPr>
      </w:pPr>
      <w:r>
        <w:rPr>
          <w:rFonts w:ascii="Arial" w:eastAsiaTheme="minorEastAsia" w:hAnsi="Arial" w:cs="Arial"/>
          <w:i/>
        </w:rPr>
        <w:t>Ran</w:t>
      </w:r>
      <w:r w:rsidRPr="00B55634">
        <w:rPr>
          <w:rFonts w:ascii="Arial" w:eastAsiaTheme="minorEastAsia" w:hAnsi="Arial" w:cs="Arial"/>
          <w:i/>
        </w:rPr>
        <w:t xml:space="preserve"> f</w:t>
      </w:r>
      <w:r w:rsidRPr="00B55634">
        <w:rPr>
          <w:rFonts w:ascii="Arial" w:eastAsiaTheme="minorEastAsia" w:hAnsi="Arial" w:cs="Arial"/>
        </w:rPr>
        <w:t xml:space="preserve"> = </w:t>
      </w:r>
      <w:r w:rsidRPr="00B55634">
        <w:rPr>
          <w:rFonts w:ascii="Arial" w:eastAsiaTheme="minorEastAsia" w:hAnsi="Arial" w:cs="Arial"/>
          <w:b/>
        </w:rPr>
        <w:t>R</w:t>
      </w:r>
      <w:r w:rsidRPr="00B55634">
        <w:rPr>
          <w:rFonts w:ascii="Arial" w:eastAsiaTheme="minorEastAsia" w:hAnsi="Arial" w:cs="Arial"/>
        </w:rPr>
        <w:t xml:space="preserve"> – { 0 }</w:t>
      </w:r>
    </w:p>
    <w:p w14:paraId="4A3497E2" w14:textId="75FC0A04" w:rsidR="00D67201" w:rsidRPr="00C87E96" w:rsidRDefault="00D67201" w:rsidP="00B55634">
      <w:pPr>
        <w:tabs>
          <w:tab w:val="right" w:pos="8498"/>
        </w:tabs>
        <w:spacing w:after="0"/>
        <w:rPr>
          <w:position w:val="-14"/>
        </w:rPr>
      </w:pPr>
    </w:p>
    <w:p w14:paraId="1CE39A30" w14:textId="77777777" w:rsidR="000113ED" w:rsidRPr="00C87E96" w:rsidRDefault="000113ED" w:rsidP="00D67201">
      <w:pPr>
        <w:tabs>
          <w:tab w:val="right" w:pos="8498"/>
        </w:tabs>
        <w:spacing w:after="0"/>
        <w:jc w:val="center"/>
        <w:rPr>
          <w:rFonts w:ascii="Arial" w:eastAsiaTheme="minorEastAsia" w:hAnsi="Arial" w:cs="Arial"/>
        </w:rPr>
      </w:pPr>
    </w:p>
    <w:p w14:paraId="20E73A12" w14:textId="27FAFCDF" w:rsidR="00055E43" w:rsidRPr="00C87E96" w:rsidRDefault="00D67201" w:rsidP="00962CCA">
      <w:pPr>
        <w:tabs>
          <w:tab w:val="right" w:pos="8498"/>
        </w:tabs>
        <w:spacing w:after="0"/>
        <w:jc w:val="both"/>
        <w:rPr>
          <w:rFonts w:ascii="Arial" w:eastAsiaTheme="minorEastAsia" w:hAnsi="Arial" w:cs="Arial"/>
        </w:rPr>
      </w:pPr>
      <w:r w:rsidRPr="00C87E96">
        <w:rPr>
          <w:rFonts w:ascii="Arial" w:eastAsiaTheme="minorEastAsia" w:hAnsi="Arial" w:cs="Arial"/>
        </w:rPr>
        <w:t xml:space="preserve">La siguiente tabla muestra algunos de los valores </w:t>
      </w:r>
      <w:r w:rsidRPr="00C87E96">
        <w:rPr>
          <w:rFonts w:ascii="Arial" w:eastAsiaTheme="minorEastAsia" w:hAnsi="Arial" w:cs="Arial"/>
          <w:i/>
        </w:rPr>
        <w:t>x</w:t>
      </w:r>
      <w:r w:rsidRPr="00C87E96">
        <w:rPr>
          <w:rFonts w:ascii="Arial" w:eastAsiaTheme="minorEastAsia" w:hAnsi="Arial" w:cs="Arial"/>
        </w:rPr>
        <w:t xml:space="preserve"> y </w:t>
      </w:r>
      <w:r w:rsidRPr="00B55634">
        <w:rPr>
          <w:rFonts w:ascii="Arial" w:eastAsiaTheme="minorEastAsia" w:hAnsi="Arial" w:cs="Arial"/>
          <w:i/>
        </w:rPr>
        <w:t>f</w:t>
      </w:r>
      <w:r w:rsidRPr="00C87E96">
        <w:rPr>
          <w:rFonts w:ascii="Arial" w:eastAsiaTheme="minorEastAsia" w:hAnsi="Arial" w:cs="Arial"/>
        </w:rPr>
        <w:t>(</w:t>
      </w:r>
      <w:r w:rsidRPr="00C87E96">
        <w:rPr>
          <w:rFonts w:ascii="Arial" w:eastAsiaTheme="minorEastAsia" w:hAnsi="Arial" w:cs="Arial"/>
          <w:i/>
        </w:rPr>
        <w:t>x</w:t>
      </w:r>
      <w:r w:rsidRPr="00C87E96">
        <w:rPr>
          <w:rFonts w:ascii="Arial" w:eastAsiaTheme="minorEastAsia" w:hAnsi="Arial" w:cs="Arial"/>
        </w:rPr>
        <w:t>) para la función:</w:t>
      </w:r>
    </w:p>
    <w:p w14:paraId="794088C5" w14:textId="77777777" w:rsidR="00D67201" w:rsidRPr="00C87E96" w:rsidRDefault="00D67201" w:rsidP="00962CCA">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897"/>
        <w:gridCol w:w="897"/>
        <w:gridCol w:w="898"/>
        <w:gridCol w:w="898"/>
        <w:gridCol w:w="898"/>
        <w:gridCol w:w="898"/>
        <w:gridCol w:w="898"/>
        <w:gridCol w:w="898"/>
        <w:gridCol w:w="898"/>
      </w:tblGrid>
      <w:tr w:rsidR="00FB50BA" w:rsidRPr="00C87E96" w14:paraId="7CC87DEF" w14:textId="77777777" w:rsidTr="00FB50BA">
        <w:tc>
          <w:tcPr>
            <w:tcW w:w="897" w:type="dxa"/>
          </w:tcPr>
          <w:p w14:paraId="67A00A17" w14:textId="152697A4" w:rsidR="00FB50BA" w:rsidRPr="00C87E96" w:rsidRDefault="00FB50BA" w:rsidP="00962CCA">
            <w:pPr>
              <w:tabs>
                <w:tab w:val="right" w:pos="8498"/>
              </w:tabs>
              <w:jc w:val="both"/>
              <w:rPr>
                <w:rFonts w:ascii="Arial" w:eastAsiaTheme="minorEastAsia" w:hAnsi="Arial" w:cs="Arial"/>
                <w:sz w:val="24"/>
                <w:szCs w:val="24"/>
              </w:rPr>
            </w:pPr>
            <w:r w:rsidRPr="00C87E96">
              <w:rPr>
                <w:rFonts w:ascii="Arial" w:hAnsi="Arial" w:cs="Arial"/>
                <w:i/>
                <w:sz w:val="24"/>
                <w:szCs w:val="24"/>
              </w:rPr>
              <w:t>x</w:t>
            </w:r>
          </w:p>
        </w:tc>
        <w:tc>
          <w:tcPr>
            <w:tcW w:w="897" w:type="dxa"/>
          </w:tcPr>
          <w:p w14:paraId="01AFFCE2" w14:textId="6119361C"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17"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3</w:t>
            </w:r>
          </w:p>
        </w:tc>
        <w:tc>
          <w:tcPr>
            <w:tcW w:w="898" w:type="dxa"/>
          </w:tcPr>
          <w:p w14:paraId="57852C7D" w14:textId="1F3DB75A"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18"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2</w:t>
            </w:r>
          </w:p>
        </w:tc>
        <w:tc>
          <w:tcPr>
            <w:tcW w:w="898" w:type="dxa"/>
          </w:tcPr>
          <w:p w14:paraId="2B088EB5" w14:textId="1DAFAFBE"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19"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1</w:t>
            </w:r>
          </w:p>
        </w:tc>
        <w:tc>
          <w:tcPr>
            <w:tcW w:w="898" w:type="dxa"/>
          </w:tcPr>
          <w:p w14:paraId="02577153" w14:textId="77F5E0C4"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0"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0,5</w:t>
            </w:r>
          </w:p>
        </w:tc>
        <w:tc>
          <w:tcPr>
            <w:tcW w:w="898" w:type="dxa"/>
          </w:tcPr>
          <w:p w14:paraId="6FA34023" w14:textId="689BB32C"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0,5</w:t>
            </w:r>
          </w:p>
        </w:tc>
        <w:tc>
          <w:tcPr>
            <w:tcW w:w="898" w:type="dxa"/>
          </w:tcPr>
          <w:p w14:paraId="64E06764" w14:textId="38357FF1"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1</w:t>
            </w:r>
          </w:p>
        </w:tc>
        <w:tc>
          <w:tcPr>
            <w:tcW w:w="898" w:type="dxa"/>
          </w:tcPr>
          <w:p w14:paraId="0FEB4EA8" w14:textId="777A1C09"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2</w:t>
            </w:r>
          </w:p>
        </w:tc>
        <w:tc>
          <w:tcPr>
            <w:tcW w:w="898" w:type="dxa"/>
          </w:tcPr>
          <w:p w14:paraId="51354903" w14:textId="22927D28"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3</w:t>
            </w:r>
          </w:p>
        </w:tc>
      </w:tr>
      <w:tr w:rsidR="00FB50BA" w:rsidRPr="00C87E96" w14:paraId="2D554505" w14:textId="77777777" w:rsidTr="00FB50BA">
        <w:tc>
          <w:tcPr>
            <w:tcW w:w="897" w:type="dxa"/>
          </w:tcPr>
          <w:p w14:paraId="32943E39" w14:textId="29C5BA56" w:rsidR="00FB50BA" w:rsidRPr="00C87E96" w:rsidRDefault="00FB50BA" w:rsidP="00962CCA">
            <w:pPr>
              <w:tabs>
                <w:tab w:val="right" w:pos="8498"/>
              </w:tabs>
              <w:jc w:val="both"/>
              <w:rPr>
                <w:rFonts w:ascii="Arial" w:eastAsiaTheme="minorEastAsia" w:hAnsi="Arial" w:cs="Arial"/>
                <w:sz w:val="24"/>
                <w:szCs w:val="24"/>
              </w:rPr>
            </w:pPr>
            <w:r w:rsidRPr="00C87E96">
              <w:rPr>
                <w:rFonts w:ascii="Arial" w:hAnsi="Arial" w:cs="Arial"/>
                <w:i/>
                <w:sz w:val="24"/>
                <w:szCs w:val="24"/>
              </w:rPr>
              <w:t>y</w:t>
            </w:r>
            <w:r w:rsidRPr="00C87E96">
              <w:rPr>
                <w:rFonts w:ascii="Arial" w:hAnsi="Arial" w:cs="Arial"/>
                <w:sz w:val="24"/>
                <w:szCs w:val="24"/>
              </w:rPr>
              <w:t xml:space="preserve"> = </w:t>
            </w:r>
            <w:r w:rsidRPr="00C87E96">
              <w:rPr>
                <w:rFonts w:ascii="Arial" w:hAnsi="Arial" w:cs="Arial"/>
                <w:i/>
                <w:sz w:val="24"/>
                <w:szCs w:val="24"/>
              </w:rPr>
              <w:t>f</w:t>
            </w:r>
            <w:r w:rsidRPr="00C87E96">
              <w:rPr>
                <w:rFonts w:ascii="Arial" w:hAnsi="Arial" w:cs="Arial"/>
                <w:sz w:val="24"/>
                <w:szCs w:val="24"/>
              </w:rPr>
              <w:t>(</w:t>
            </w:r>
            <w:r w:rsidRPr="00C87E96">
              <w:rPr>
                <w:rFonts w:ascii="Arial" w:hAnsi="Arial" w:cs="Arial"/>
                <w:i/>
                <w:sz w:val="24"/>
                <w:szCs w:val="24"/>
              </w:rPr>
              <w:t>x</w:t>
            </w:r>
            <w:r w:rsidRPr="00C87E96">
              <w:rPr>
                <w:rFonts w:ascii="Arial" w:hAnsi="Arial" w:cs="Arial"/>
                <w:sz w:val="24"/>
                <w:szCs w:val="24"/>
              </w:rPr>
              <w:t>)</w:t>
            </w:r>
          </w:p>
        </w:tc>
        <w:tc>
          <w:tcPr>
            <w:tcW w:w="897" w:type="dxa"/>
          </w:tcPr>
          <w:p w14:paraId="7C23E90B" w14:textId="2EBCA9C1"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1"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0,3</w:t>
            </w:r>
          </w:p>
        </w:tc>
        <w:tc>
          <w:tcPr>
            <w:tcW w:w="898" w:type="dxa"/>
          </w:tcPr>
          <w:p w14:paraId="08B0511F" w14:textId="16C90FFB"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2"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0,5</w:t>
            </w:r>
          </w:p>
        </w:tc>
        <w:tc>
          <w:tcPr>
            <w:tcW w:w="898" w:type="dxa"/>
          </w:tcPr>
          <w:p w14:paraId="6F24CB21" w14:textId="3A76D2DF" w:rsidR="00FB50BA" w:rsidRPr="00C87E96" w:rsidRDefault="00BE7184" w:rsidP="00B55634">
            <w:pPr>
              <w:tabs>
                <w:tab w:val="right" w:pos="8498"/>
              </w:tabs>
              <w:jc w:val="center"/>
              <w:rPr>
                <w:rFonts w:ascii="Arial" w:eastAsiaTheme="minorEastAsia" w:hAnsi="Arial" w:cs="Arial"/>
                <w:color w:val="404040" w:themeColor="text1" w:themeTint="BF"/>
                <w:sz w:val="24"/>
                <w:szCs w:val="24"/>
                <w:lang w:val="es-ES_tradnl"/>
              </w:rPr>
            </w:pPr>
            <w:ins w:id="23" w:author="user" w:date="2016-05-19T19:27:00Z">
              <w:r>
                <w:rPr>
                  <w:rFonts w:ascii="Arial" w:eastAsiaTheme="minorEastAsia" w:hAnsi="Arial" w:cs="Arial"/>
                  <w:sz w:val="24"/>
                  <w:szCs w:val="24"/>
                </w:rPr>
                <w:t>–</w:t>
              </w:r>
            </w:ins>
            <w:r w:rsidR="00FB50BA" w:rsidRPr="00C87E96">
              <w:rPr>
                <w:rFonts w:ascii="Arial" w:eastAsiaTheme="minorEastAsia" w:hAnsi="Arial" w:cs="Arial"/>
                <w:sz w:val="24"/>
                <w:szCs w:val="24"/>
              </w:rPr>
              <w:t>1</w:t>
            </w:r>
          </w:p>
        </w:tc>
        <w:tc>
          <w:tcPr>
            <w:tcW w:w="898" w:type="dxa"/>
          </w:tcPr>
          <w:p w14:paraId="7191AC05" w14:textId="67DB40B7"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2</w:t>
            </w:r>
          </w:p>
        </w:tc>
        <w:tc>
          <w:tcPr>
            <w:tcW w:w="898" w:type="dxa"/>
          </w:tcPr>
          <w:p w14:paraId="7C811F8B" w14:textId="614E8DBC"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2</w:t>
            </w:r>
          </w:p>
        </w:tc>
        <w:tc>
          <w:tcPr>
            <w:tcW w:w="898" w:type="dxa"/>
          </w:tcPr>
          <w:p w14:paraId="00A40EB6" w14:textId="1DA05CA9"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1</w:t>
            </w:r>
          </w:p>
        </w:tc>
        <w:tc>
          <w:tcPr>
            <w:tcW w:w="898" w:type="dxa"/>
          </w:tcPr>
          <w:p w14:paraId="30D50F4B" w14:textId="69BEEF46"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0,5</w:t>
            </w:r>
          </w:p>
        </w:tc>
        <w:tc>
          <w:tcPr>
            <w:tcW w:w="898" w:type="dxa"/>
          </w:tcPr>
          <w:p w14:paraId="78B88C68" w14:textId="5CEE3F2C" w:rsidR="00FB50BA" w:rsidRPr="00C87E96" w:rsidRDefault="00FB50BA" w:rsidP="00B55634">
            <w:pPr>
              <w:tabs>
                <w:tab w:val="right" w:pos="8498"/>
              </w:tabs>
              <w:jc w:val="center"/>
              <w:rPr>
                <w:rFonts w:ascii="Arial" w:eastAsiaTheme="minorEastAsia" w:hAnsi="Arial" w:cs="Arial"/>
                <w:color w:val="404040" w:themeColor="text1" w:themeTint="BF"/>
                <w:sz w:val="24"/>
                <w:szCs w:val="24"/>
                <w:lang w:val="es-ES_tradnl"/>
              </w:rPr>
            </w:pPr>
            <w:r w:rsidRPr="00C87E96">
              <w:rPr>
                <w:rFonts w:ascii="Arial" w:eastAsiaTheme="minorEastAsia" w:hAnsi="Arial" w:cs="Arial"/>
                <w:sz w:val="24"/>
                <w:szCs w:val="24"/>
              </w:rPr>
              <w:t>0,3</w:t>
            </w:r>
          </w:p>
        </w:tc>
      </w:tr>
    </w:tbl>
    <w:p w14:paraId="3BCBE441" w14:textId="77777777" w:rsidR="00D67201" w:rsidRPr="00C87E96" w:rsidRDefault="00D67201" w:rsidP="00962CCA">
      <w:pPr>
        <w:tabs>
          <w:tab w:val="right" w:pos="8498"/>
        </w:tabs>
        <w:spacing w:after="0"/>
        <w:jc w:val="both"/>
        <w:rPr>
          <w:rFonts w:ascii="Arial" w:eastAsiaTheme="minorEastAsia" w:hAnsi="Arial" w:cs="Arial"/>
        </w:rPr>
      </w:pPr>
    </w:p>
    <w:p w14:paraId="180060AA" w14:textId="23937C09" w:rsidR="00D67201" w:rsidRPr="00C87E96" w:rsidRDefault="00FB50BA" w:rsidP="00962CCA">
      <w:pPr>
        <w:tabs>
          <w:tab w:val="right" w:pos="8498"/>
        </w:tabs>
        <w:spacing w:after="0"/>
        <w:jc w:val="both"/>
        <w:rPr>
          <w:rFonts w:ascii="Arial" w:eastAsiaTheme="minorEastAsia" w:hAnsi="Arial" w:cs="Arial"/>
        </w:rPr>
      </w:pPr>
      <w:r w:rsidRPr="00C87E96">
        <w:rPr>
          <w:rFonts w:ascii="Arial" w:eastAsiaTheme="minorEastAsia" w:hAnsi="Arial" w:cs="Arial"/>
        </w:rPr>
        <w:t>La gráfica de la función se muestra a continuación.</w:t>
      </w:r>
    </w:p>
    <w:p w14:paraId="6189256F" w14:textId="77777777" w:rsidR="00D67201" w:rsidRPr="00C87E96" w:rsidRDefault="00D67201" w:rsidP="00962CCA">
      <w:pPr>
        <w:tabs>
          <w:tab w:val="right" w:pos="8498"/>
        </w:tabs>
        <w:spacing w:after="0"/>
        <w:jc w:val="both"/>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FB50BA" w:rsidRPr="00C87E96" w14:paraId="311DCEB3" w14:textId="77777777" w:rsidTr="00375BB9">
        <w:tc>
          <w:tcPr>
            <w:tcW w:w="9054" w:type="dxa"/>
            <w:gridSpan w:val="2"/>
            <w:shd w:val="clear" w:color="auto" w:fill="0D0D0D" w:themeFill="text1" w:themeFillTint="F2"/>
          </w:tcPr>
          <w:p w14:paraId="0D5280A4" w14:textId="77777777" w:rsidR="00FB50BA" w:rsidRPr="00C87E96" w:rsidRDefault="00FB50BA" w:rsidP="00375BB9">
            <w:pPr>
              <w:jc w:val="center"/>
              <w:rPr>
                <w:rFonts w:ascii="Arial" w:hAnsi="Arial" w:cs="Arial"/>
                <w:b/>
                <w:sz w:val="24"/>
                <w:szCs w:val="24"/>
              </w:rPr>
            </w:pPr>
            <w:r w:rsidRPr="00C87E96">
              <w:rPr>
                <w:rFonts w:ascii="Arial" w:hAnsi="Arial" w:cs="Arial"/>
                <w:b/>
                <w:sz w:val="24"/>
                <w:szCs w:val="24"/>
              </w:rPr>
              <w:t>Imagen (fotografía, gráfica o ilustración)</w:t>
            </w:r>
          </w:p>
        </w:tc>
      </w:tr>
      <w:tr w:rsidR="00FB50BA" w:rsidRPr="00C87E96" w14:paraId="1837038F" w14:textId="77777777" w:rsidTr="00375BB9">
        <w:tc>
          <w:tcPr>
            <w:tcW w:w="1384" w:type="dxa"/>
          </w:tcPr>
          <w:p w14:paraId="5F8F6891" w14:textId="77777777" w:rsidR="00FB50BA" w:rsidRPr="00C87E96" w:rsidRDefault="00FB50BA" w:rsidP="00375BB9">
            <w:pPr>
              <w:rPr>
                <w:rFonts w:ascii="Arial" w:hAnsi="Arial" w:cs="Arial"/>
                <w:b/>
                <w:sz w:val="24"/>
                <w:szCs w:val="24"/>
              </w:rPr>
            </w:pPr>
            <w:r w:rsidRPr="00C87E96">
              <w:rPr>
                <w:rFonts w:ascii="Arial" w:hAnsi="Arial" w:cs="Arial"/>
                <w:b/>
                <w:sz w:val="24"/>
                <w:szCs w:val="24"/>
              </w:rPr>
              <w:t>Código</w:t>
            </w:r>
          </w:p>
        </w:tc>
        <w:tc>
          <w:tcPr>
            <w:tcW w:w="7670" w:type="dxa"/>
          </w:tcPr>
          <w:p w14:paraId="1BAB5DB7" w14:textId="6FF64DED" w:rsidR="00FB50BA" w:rsidRPr="00C87E96" w:rsidRDefault="00FB50BA" w:rsidP="00375BB9">
            <w:pPr>
              <w:rPr>
                <w:rFonts w:ascii="Arial" w:hAnsi="Arial" w:cs="Arial"/>
                <w:sz w:val="24"/>
                <w:szCs w:val="24"/>
              </w:rPr>
            </w:pPr>
            <w:r w:rsidRPr="00C87E96">
              <w:rPr>
                <w:rFonts w:ascii="Arial" w:hAnsi="Arial" w:cs="Arial"/>
                <w:sz w:val="24"/>
                <w:szCs w:val="24"/>
              </w:rPr>
              <w:t>MA_11_02_IMG04</w:t>
            </w:r>
          </w:p>
        </w:tc>
      </w:tr>
      <w:tr w:rsidR="00FB50BA" w:rsidRPr="00C87E96" w14:paraId="4601685E" w14:textId="77777777" w:rsidTr="00375BB9">
        <w:tc>
          <w:tcPr>
            <w:tcW w:w="1384" w:type="dxa"/>
          </w:tcPr>
          <w:p w14:paraId="119042C5" w14:textId="77777777" w:rsidR="00FB50BA" w:rsidRPr="00C87E96" w:rsidRDefault="00FB50BA" w:rsidP="00375BB9">
            <w:pPr>
              <w:rPr>
                <w:rFonts w:ascii="Arial" w:hAnsi="Arial" w:cs="Arial"/>
                <w:sz w:val="24"/>
                <w:szCs w:val="24"/>
              </w:rPr>
            </w:pPr>
            <w:r w:rsidRPr="00C87E96">
              <w:rPr>
                <w:rFonts w:ascii="Arial" w:hAnsi="Arial" w:cs="Arial"/>
                <w:b/>
                <w:sz w:val="24"/>
                <w:szCs w:val="24"/>
              </w:rPr>
              <w:t>Descripción</w:t>
            </w:r>
          </w:p>
        </w:tc>
        <w:tc>
          <w:tcPr>
            <w:tcW w:w="7670" w:type="dxa"/>
          </w:tcPr>
          <w:p w14:paraId="665E2D6C" w14:textId="5E41372C" w:rsidR="00FB50BA" w:rsidRPr="00C87E96" w:rsidRDefault="00FB50BA" w:rsidP="00375BB9">
            <w:pPr>
              <w:rPr>
                <w:rFonts w:ascii="Arial" w:hAnsi="Arial" w:cs="Arial"/>
                <w:sz w:val="24"/>
                <w:szCs w:val="24"/>
              </w:rPr>
            </w:pPr>
            <w:r w:rsidRPr="00C87E96">
              <w:rPr>
                <w:rFonts w:ascii="Arial" w:hAnsi="Arial" w:cs="Arial"/>
                <w:sz w:val="24"/>
                <w:szCs w:val="24"/>
              </w:rPr>
              <w:t xml:space="preserve">Dominio y rango de </w:t>
            </w:r>
            <w:r w:rsidRPr="00C87E96">
              <w:rPr>
                <w:rFonts w:ascii="Arial" w:eastAsiaTheme="minorEastAsia" w:hAnsi="Arial" w:cs="Arial"/>
                <w:i/>
                <w:sz w:val="24"/>
                <w:szCs w:val="24"/>
              </w:rPr>
              <w:t>y</w:t>
            </w:r>
            <w:r w:rsidRPr="00C87E96">
              <w:rPr>
                <w:rFonts w:ascii="Arial" w:eastAsiaTheme="minorEastAsia" w:hAnsi="Arial" w:cs="Arial"/>
                <w:sz w:val="24"/>
                <w:szCs w:val="24"/>
              </w:rPr>
              <w:t xml:space="preserve"> = 1/</w:t>
            </w:r>
            <w:r w:rsidRPr="00C87E96">
              <w:rPr>
                <w:rFonts w:ascii="Arial" w:eastAsiaTheme="minorEastAsia" w:hAnsi="Arial" w:cs="Arial"/>
                <w:i/>
                <w:sz w:val="24"/>
                <w:szCs w:val="24"/>
              </w:rPr>
              <w:t>x</w:t>
            </w:r>
          </w:p>
        </w:tc>
      </w:tr>
      <w:tr w:rsidR="00FB50BA" w:rsidRPr="00C87E96" w14:paraId="1A7DD348" w14:textId="77777777" w:rsidTr="00375BB9">
        <w:tc>
          <w:tcPr>
            <w:tcW w:w="1384" w:type="dxa"/>
          </w:tcPr>
          <w:p w14:paraId="3F0DB9B6" w14:textId="77777777" w:rsidR="00FB50BA" w:rsidRPr="00C87E96" w:rsidRDefault="00FB50BA" w:rsidP="00375BB9">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0C9A539C" w14:textId="55799097" w:rsidR="00FB50BA" w:rsidRPr="00C87E96" w:rsidRDefault="00FB50BA" w:rsidP="00375BB9">
            <w:pPr>
              <w:rPr>
                <w:rFonts w:ascii="Arial" w:hAnsi="Arial" w:cs="Arial"/>
                <w:noProof/>
                <w:sz w:val="24"/>
                <w:szCs w:val="24"/>
                <w:lang w:val="es-ES" w:eastAsia="es-ES"/>
              </w:rPr>
            </w:pPr>
          </w:p>
          <w:p w14:paraId="17864F02" w14:textId="5DC10D08" w:rsidR="00FB50BA" w:rsidRPr="00C87E96" w:rsidRDefault="00FB50BA" w:rsidP="00375BB9">
            <w:pPr>
              <w:rPr>
                <w:rFonts w:ascii="Arial" w:hAnsi="Arial" w:cs="Arial"/>
                <w:noProof/>
                <w:sz w:val="24"/>
                <w:szCs w:val="24"/>
                <w:lang w:val="es-ES" w:eastAsia="es-ES"/>
              </w:rPr>
            </w:pPr>
          </w:p>
          <w:p w14:paraId="1691B035" w14:textId="77777777" w:rsidR="00FB50BA" w:rsidRPr="00C87E96" w:rsidRDefault="00FB50BA" w:rsidP="00375BB9">
            <w:pPr>
              <w:rPr>
                <w:rFonts w:ascii="Arial" w:hAnsi="Arial" w:cs="Arial"/>
                <w:noProof/>
                <w:sz w:val="24"/>
                <w:szCs w:val="24"/>
                <w:lang w:val="es-ES" w:eastAsia="es-ES"/>
              </w:rPr>
            </w:pPr>
          </w:p>
          <w:p w14:paraId="6E21A8BC" w14:textId="77777777" w:rsidR="00FB50BA" w:rsidRPr="00C87E96" w:rsidRDefault="00FB50BA" w:rsidP="00375BB9">
            <w:pPr>
              <w:rPr>
                <w:rFonts w:ascii="Arial" w:hAnsi="Arial" w:cs="Arial"/>
                <w:noProof/>
                <w:sz w:val="24"/>
                <w:szCs w:val="24"/>
                <w:lang w:val="es-ES" w:eastAsia="es-ES"/>
              </w:rPr>
            </w:pPr>
          </w:p>
          <w:p w14:paraId="1C531914" w14:textId="77777777" w:rsidR="00FB50BA" w:rsidRPr="00C87E96" w:rsidRDefault="00FB50BA" w:rsidP="00375BB9">
            <w:pPr>
              <w:rPr>
                <w:rFonts w:ascii="Arial" w:hAnsi="Arial" w:cs="Arial"/>
                <w:noProof/>
                <w:sz w:val="24"/>
                <w:szCs w:val="24"/>
                <w:lang w:val="es-ES" w:eastAsia="es-ES"/>
              </w:rPr>
            </w:pPr>
          </w:p>
          <w:p w14:paraId="3AF5D395" w14:textId="77777777" w:rsidR="00FB50BA" w:rsidRPr="00C87E96" w:rsidRDefault="00FB50BA" w:rsidP="00375BB9">
            <w:pPr>
              <w:rPr>
                <w:rFonts w:ascii="Arial" w:hAnsi="Arial" w:cs="Arial"/>
                <w:noProof/>
                <w:sz w:val="24"/>
                <w:szCs w:val="24"/>
                <w:lang w:val="es-ES" w:eastAsia="es-ES"/>
              </w:rPr>
            </w:pPr>
          </w:p>
          <w:p w14:paraId="03C2C144" w14:textId="77777777" w:rsidR="00FB50BA" w:rsidRPr="00C87E96" w:rsidRDefault="00FB50BA" w:rsidP="00375BB9">
            <w:pPr>
              <w:rPr>
                <w:rFonts w:ascii="Arial" w:hAnsi="Arial" w:cs="Arial"/>
                <w:noProof/>
                <w:sz w:val="24"/>
                <w:szCs w:val="24"/>
                <w:lang w:val="es-ES" w:eastAsia="es-ES"/>
              </w:rPr>
            </w:pPr>
          </w:p>
          <w:p w14:paraId="617D01C7" w14:textId="17BB410C" w:rsidR="00FB50BA" w:rsidRPr="00C87E96" w:rsidRDefault="00FB50BA" w:rsidP="00375BB9">
            <w:pPr>
              <w:rPr>
                <w:rFonts w:ascii="Arial" w:hAnsi="Arial" w:cs="Arial"/>
                <w:noProof/>
                <w:sz w:val="24"/>
                <w:szCs w:val="24"/>
                <w:lang w:val="es-ES" w:eastAsia="es-ES"/>
              </w:rPr>
            </w:pPr>
          </w:p>
          <w:p w14:paraId="13BA125A" w14:textId="05BB1E0A" w:rsidR="00FB50BA" w:rsidRPr="00C87E96" w:rsidRDefault="003C3C28" w:rsidP="00375BB9">
            <w:pPr>
              <w:rPr>
                <w:rFonts w:ascii="Arial" w:hAnsi="Arial" w:cs="Arial"/>
                <w:noProof/>
                <w:sz w:val="24"/>
                <w:szCs w:val="24"/>
                <w:lang w:val="es-ES" w:eastAsia="es-ES"/>
              </w:rPr>
            </w:pPr>
            <w:r w:rsidRPr="00C87E96">
              <w:rPr>
                <w:rFonts w:ascii="Arial" w:hAnsi="Arial" w:cs="Arial"/>
                <w:noProof/>
                <w:lang w:val="es-ES" w:eastAsia="es-ES"/>
              </w:rPr>
              <w:drawing>
                <wp:anchor distT="0" distB="0" distL="114300" distR="114300" simplePos="0" relativeHeight="251662336" behindDoc="0" locked="0" layoutInCell="1" allowOverlap="1" wp14:anchorId="21B9AAC7" wp14:editId="767C0D58">
                  <wp:simplePos x="0" y="0"/>
                  <wp:positionH relativeFrom="column">
                    <wp:posOffset>949960</wp:posOffset>
                  </wp:positionH>
                  <wp:positionV relativeFrom="paragraph">
                    <wp:posOffset>46990</wp:posOffset>
                  </wp:positionV>
                  <wp:extent cx="2421255" cy="198437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1255" cy="19843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45EBF1D" w14:textId="77777777" w:rsidR="00FB50BA" w:rsidRPr="00C87E96" w:rsidRDefault="00FB50BA" w:rsidP="00375BB9">
            <w:pPr>
              <w:rPr>
                <w:rFonts w:ascii="Arial" w:hAnsi="Arial" w:cs="Arial"/>
                <w:noProof/>
                <w:sz w:val="24"/>
                <w:szCs w:val="24"/>
                <w:lang w:val="es-ES" w:eastAsia="es-ES"/>
              </w:rPr>
            </w:pPr>
          </w:p>
          <w:p w14:paraId="21D6B31F" w14:textId="77777777" w:rsidR="00FB50BA" w:rsidRPr="00C87E96" w:rsidRDefault="00FB50BA" w:rsidP="00375BB9">
            <w:pPr>
              <w:rPr>
                <w:rFonts w:ascii="Arial" w:hAnsi="Arial" w:cs="Arial"/>
                <w:noProof/>
                <w:sz w:val="24"/>
                <w:szCs w:val="24"/>
                <w:lang w:val="es-ES" w:eastAsia="es-ES"/>
              </w:rPr>
            </w:pPr>
          </w:p>
          <w:p w14:paraId="44A28234" w14:textId="77777777" w:rsidR="00FB50BA" w:rsidRPr="00C87E96" w:rsidRDefault="00FB50BA" w:rsidP="00375BB9">
            <w:pPr>
              <w:rPr>
                <w:rFonts w:ascii="Arial" w:hAnsi="Arial" w:cs="Arial"/>
                <w:noProof/>
                <w:sz w:val="24"/>
                <w:szCs w:val="24"/>
                <w:lang w:val="es-ES" w:eastAsia="es-ES"/>
              </w:rPr>
            </w:pPr>
          </w:p>
          <w:p w14:paraId="2969EBD8" w14:textId="77777777" w:rsidR="00FB50BA" w:rsidRPr="00C87E96" w:rsidRDefault="00FB50BA" w:rsidP="00375BB9">
            <w:pPr>
              <w:rPr>
                <w:rFonts w:ascii="Arial" w:hAnsi="Arial" w:cs="Arial"/>
                <w:noProof/>
                <w:sz w:val="24"/>
                <w:szCs w:val="24"/>
                <w:lang w:val="es-ES" w:eastAsia="es-ES"/>
              </w:rPr>
            </w:pPr>
          </w:p>
          <w:p w14:paraId="5F8986F9" w14:textId="77777777" w:rsidR="00FB50BA" w:rsidRPr="00C87E96" w:rsidRDefault="00FB50BA" w:rsidP="00375BB9">
            <w:pPr>
              <w:rPr>
                <w:rFonts w:ascii="Arial" w:hAnsi="Arial" w:cs="Arial"/>
                <w:noProof/>
                <w:sz w:val="24"/>
                <w:szCs w:val="24"/>
                <w:lang w:val="es-ES" w:eastAsia="es-ES"/>
              </w:rPr>
            </w:pPr>
          </w:p>
          <w:p w14:paraId="3A0BDF91" w14:textId="77777777" w:rsidR="00FB50BA" w:rsidRPr="00C87E96" w:rsidRDefault="00FB50BA" w:rsidP="00375BB9">
            <w:pPr>
              <w:rPr>
                <w:rFonts w:ascii="Arial" w:hAnsi="Arial" w:cs="Arial"/>
                <w:noProof/>
                <w:sz w:val="24"/>
                <w:szCs w:val="24"/>
                <w:lang w:val="es-ES" w:eastAsia="es-ES"/>
              </w:rPr>
            </w:pPr>
          </w:p>
          <w:p w14:paraId="748C80BC" w14:textId="77777777" w:rsidR="00FB50BA" w:rsidRPr="00C87E96" w:rsidRDefault="00FB50BA" w:rsidP="00375BB9">
            <w:pPr>
              <w:rPr>
                <w:rFonts w:ascii="Arial" w:hAnsi="Arial" w:cs="Arial"/>
                <w:noProof/>
                <w:sz w:val="24"/>
                <w:szCs w:val="24"/>
                <w:lang w:val="es-ES" w:eastAsia="es-ES"/>
              </w:rPr>
            </w:pPr>
          </w:p>
          <w:p w14:paraId="4D339BF1" w14:textId="77777777" w:rsidR="00FB50BA" w:rsidRPr="00C87E96" w:rsidRDefault="00FB50BA" w:rsidP="00375BB9">
            <w:pPr>
              <w:rPr>
                <w:rFonts w:ascii="Arial" w:hAnsi="Arial" w:cs="Arial"/>
                <w:noProof/>
                <w:sz w:val="24"/>
                <w:szCs w:val="24"/>
                <w:lang w:val="es-ES" w:eastAsia="es-ES"/>
              </w:rPr>
            </w:pPr>
          </w:p>
          <w:p w14:paraId="01DD8803" w14:textId="77777777" w:rsidR="00FB50BA" w:rsidRDefault="00FB50BA" w:rsidP="00375BB9">
            <w:pPr>
              <w:rPr>
                <w:rFonts w:ascii="Arial" w:hAnsi="Arial" w:cs="Arial"/>
                <w:noProof/>
                <w:sz w:val="24"/>
                <w:szCs w:val="24"/>
                <w:lang w:val="es-ES" w:eastAsia="es-ES"/>
              </w:rPr>
            </w:pPr>
          </w:p>
          <w:p w14:paraId="1018CD27" w14:textId="77777777" w:rsidR="003C3C28" w:rsidRDefault="003C3C28" w:rsidP="00375BB9">
            <w:pPr>
              <w:rPr>
                <w:rFonts w:ascii="Arial" w:hAnsi="Arial" w:cs="Arial"/>
                <w:noProof/>
                <w:sz w:val="24"/>
                <w:szCs w:val="24"/>
                <w:lang w:val="es-ES" w:eastAsia="es-ES"/>
              </w:rPr>
            </w:pPr>
          </w:p>
          <w:p w14:paraId="2282FF1A" w14:textId="77777777" w:rsidR="003C3C28" w:rsidRPr="00C87E96" w:rsidRDefault="003C3C28" w:rsidP="00375BB9">
            <w:pPr>
              <w:rPr>
                <w:rFonts w:ascii="Arial" w:hAnsi="Arial" w:cs="Arial"/>
                <w:noProof/>
                <w:sz w:val="24"/>
                <w:szCs w:val="24"/>
                <w:lang w:val="es-ES" w:eastAsia="es-ES"/>
              </w:rPr>
            </w:pPr>
          </w:p>
          <w:p w14:paraId="4FF238E7" w14:textId="77777777" w:rsidR="00FB50BA" w:rsidRPr="00C87E96" w:rsidRDefault="00FB50BA" w:rsidP="00375BB9">
            <w:pPr>
              <w:rPr>
                <w:rFonts w:ascii="Arial" w:hAnsi="Arial" w:cs="Arial"/>
                <w:noProof/>
                <w:sz w:val="24"/>
                <w:szCs w:val="24"/>
                <w:lang w:val="es-ES" w:eastAsia="es-ES"/>
              </w:rPr>
            </w:pPr>
          </w:p>
        </w:tc>
      </w:tr>
      <w:tr w:rsidR="00FB50BA" w:rsidRPr="00C87E96" w14:paraId="2069846D" w14:textId="77777777" w:rsidTr="00375BB9">
        <w:tc>
          <w:tcPr>
            <w:tcW w:w="1384" w:type="dxa"/>
          </w:tcPr>
          <w:p w14:paraId="681F3111" w14:textId="77777777" w:rsidR="00FB50BA" w:rsidRPr="00C87E96" w:rsidRDefault="00FB50BA" w:rsidP="00375BB9">
            <w:pPr>
              <w:rPr>
                <w:rFonts w:ascii="Arial" w:hAnsi="Arial" w:cs="Arial"/>
                <w:b/>
                <w:sz w:val="24"/>
                <w:szCs w:val="24"/>
              </w:rPr>
            </w:pPr>
            <w:r w:rsidRPr="00C87E96">
              <w:rPr>
                <w:rFonts w:ascii="Arial" w:hAnsi="Arial" w:cs="Arial"/>
                <w:b/>
                <w:sz w:val="24"/>
                <w:szCs w:val="24"/>
              </w:rPr>
              <w:t>Pie de imagen</w:t>
            </w:r>
          </w:p>
          <w:p w14:paraId="0FAA570F" w14:textId="2574E95F" w:rsidR="00FB50BA" w:rsidRPr="00C87E96" w:rsidRDefault="00FB50BA" w:rsidP="00375BB9">
            <w:pPr>
              <w:rPr>
                <w:rFonts w:ascii="Arial" w:hAnsi="Arial" w:cs="Arial"/>
                <w:sz w:val="24"/>
                <w:szCs w:val="24"/>
              </w:rPr>
            </w:pPr>
            <w:r w:rsidRPr="00C87E96">
              <w:rPr>
                <w:rFonts w:ascii="Arial" w:hAnsi="Arial" w:cs="Arial"/>
                <w:b/>
                <w:sz w:val="24"/>
                <w:szCs w:val="24"/>
              </w:rPr>
              <w:t>Inferior</w:t>
            </w:r>
          </w:p>
        </w:tc>
        <w:tc>
          <w:tcPr>
            <w:tcW w:w="7670" w:type="dxa"/>
          </w:tcPr>
          <w:p w14:paraId="14DA93EC" w14:textId="7B8481CF" w:rsidR="00FB50BA" w:rsidRPr="00C87E96" w:rsidRDefault="00FB50BA">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La gráfica de la función muestra que el único valor que no toma la variable </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es el 0. </w:t>
            </w:r>
            <w:r w:rsidR="000F57A9">
              <w:rPr>
                <w:rFonts w:ascii="Arial" w:eastAsiaTheme="minorEastAsia" w:hAnsi="Arial" w:cs="Arial"/>
                <w:sz w:val="24"/>
                <w:szCs w:val="24"/>
              </w:rPr>
              <w:t>Del mismo modo,</w:t>
            </w:r>
            <w:r w:rsidRPr="00C87E96">
              <w:rPr>
                <w:rFonts w:ascii="Arial" w:eastAsiaTheme="minorEastAsia" w:hAnsi="Arial" w:cs="Arial"/>
                <w:sz w:val="24"/>
                <w:szCs w:val="24"/>
              </w:rPr>
              <w:t xml:space="preserve"> se observa que el único valor que no toma la variable </w:t>
            </w:r>
            <w:r w:rsidRPr="00C87E96">
              <w:rPr>
                <w:rFonts w:ascii="Arial" w:eastAsiaTheme="minorEastAsia" w:hAnsi="Arial" w:cs="Arial"/>
                <w:i/>
                <w:sz w:val="24"/>
                <w:szCs w:val="24"/>
              </w:rPr>
              <w:t>y</w:t>
            </w:r>
            <w:r w:rsidRPr="00C87E96">
              <w:rPr>
                <w:rFonts w:ascii="Arial" w:eastAsiaTheme="minorEastAsia" w:hAnsi="Arial" w:cs="Arial"/>
                <w:sz w:val="24"/>
                <w:szCs w:val="24"/>
              </w:rPr>
              <w:t xml:space="preserve"> es 0. </w:t>
            </w:r>
          </w:p>
        </w:tc>
      </w:tr>
    </w:tbl>
    <w:p w14:paraId="5EE3F60C" w14:textId="77777777" w:rsidR="00FB50BA" w:rsidRPr="00C87E96" w:rsidRDefault="00FB50BA" w:rsidP="00962CCA">
      <w:pPr>
        <w:tabs>
          <w:tab w:val="right" w:pos="8498"/>
        </w:tabs>
        <w:spacing w:after="0"/>
        <w:jc w:val="both"/>
        <w:rPr>
          <w:rFonts w:ascii="Arial" w:eastAsiaTheme="minorEastAsia" w:hAnsi="Arial" w:cs="Arial"/>
        </w:rPr>
      </w:pPr>
    </w:p>
    <w:p w14:paraId="24CE14EA" w14:textId="3C625819" w:rsidR="00FB50BA" w:rsidRPr="00C87E96" w:rsidRDefault="00FB50BA" w:rsidP="00055E43">
      <w:pPr>
        <w:tabs>
          <w:tab w:val="right" w:pos="8498"/>
        </w:tabs>
        <w:spacing w:after="0"/>
        <w:jc w:val="both"/>
        <w:rPr>
          <w:rFonts w:ascii="Arial" w:eastAsiaTheme="minorEastAsia" w:hAnsi="Arial" w:cs="Arial"/>
        </w:rPr>
      </w:pPr>
      <w:r w:rsidRPr="00C87E96">
        <w:rPr>
          <w:rFonts w:ascii="Arial" w:eastAsiaTheme="minorEastAsia" w:hAnsi="Arial" w:cs="Arial"/>
        </w:rPr>
        <w:t>Ejemplo</w:t>
      </w:r>
      <w:ins w:id="24" w:author="user" w:date="2016-05-19T07:13:00Z">
        <w:r w:rsidR="000F57A9">
          <w:rPr>
            <w:rFonts w:ascii="Arial" w:eastAsiaTheme="minorEastAsia" w:hAnsi="Arial" w:cs="Arial"/>
          </w:rPr>
          <w:t>:</w:t>
        </w:r>
      </w:ins>
    </w:p>
    <w:p w14:paraId="26587BF6" w14:textId="0BD4232D" w:rsidR="00FB50BA" w:rsidRDefault="00FB50BA" w:rsidP="00055E43">
      <w:pPr>
        <w:tabs>
          <w:tab w:val="right" w:pos="8498"/>
        </w:tabs>
        <w:spacing w:after="0"/>
        <w:jc w:val="both"/>
        <w:rPr>
          <w:rFonts w:ascii="Arial" w:eastAsiaTheme="minorEastAsia" w:hAnsi="Arial" w:cs="Arial"/>
        </w:rPr>
      </w:pPr>
      <w:r w:rsidRPr="00C87E96">
        <w:rPr>
          <w:rFonts w:ascii="Arial" w:eastAsiaTheme="minorEastAsia" w:hAnsi="Arial" w:cs="Arial"/>
        </w:rPr>
        <w:t>Hallar el dominio y el rango de la función:</w:t>
      </w:r>
    </w:p>
    <w:p w14:paraId="79F40FB1" w14:textId="39DBECD3" w:rsidR="00924D07" w:rsidRPr="00C87E96" w:rsidRDefault="00924D07" w:rsidP="00924D07">
      <w:pPr>
        <w:tabs>
          <w:tab w:val="right" w:pos="8498"/>
        </w:tabs>
        <w:spacing w:after="0"/>
        <w:jc w:val="center"/>
        <w:rPr>
          <w:rFonts w:ascii="Arial" w:eastAsiaTheme="minorEastAsia" w:hAnsi="Arial" w:cs="Arial"/>
        </w:rPr>
      </w:pPr>
      <w:r>
        <w:rPr>
          <w:position w:val="-6"/>
        </w:rPr>
        <w:t>MA_11_02_CO_02</w:t>
      </w:r>
      <w:r w:rsidR="00226C77">
        <w:rPr>
          <w:position w:val="-6"/>
        </w:rPr>
        <w:t>6</w:t>
      </w:r>
    </w:p>
    <w:p w14:paraId="4ECF9000" w14:textId="45193EE8" w:rsidR="00FB50BA" w:rsidRPr="00C87E96" w:rsidRDefault="00FB50BA" w:rsidP="00FB50BA">
      <w:pPr>
        <w:tabs>
          <w:tab w:val="right" w:pos="8498"/>
        </w:tabs>
        <w:spacing w:after="0"/>
        <w:jc w:val="center"/>
      </w:pPr>
    </w:p>
    <w:p w14:paraId="1692A9C3" w14:textId="1129AF11" w:rsidR="00FB50BA" w:rsidRPr="00C87E96" w:rsidRDefault="00FB50BA" w:rsidP="00FB50BA">
      <w:pPr>
        <w:tabs>
          <w:tab w:val="right" w:pos="8498"/>
        </w:tabs>
        <w:spacing w:after="0"/>
        <w:rPr>
          <w:rFonts w:ascii="Arial" w:eastAsiaTheme="minorEastAsia" w:hAnsi="Arial" w:cs="Arial"/>
        </w:rPr>
      </w:pPr>
      <w:r w:rsidRPr="00C87E96">
        <w:rPr>
          <w:rFonts w:ascii="Arial" w:eastAsiaTheme="minorEastAsia" w:hAnsi="Arial" w:cs="Arial"/>
        </w:rPr>
        <w:t>Para el caso del dominio se observa que no hay ninguna restricción</w:t>
      </w:r>
      <w:r w:rsidR="006123AE" w:rsidRPr="00C87E96">
        <w:rPr>
          <w:rFonts w:ascii="Arial" w:eastAsiaTheme="minorEastAsia" w:hAnsi="Arial" w:cs="Arial"/>
        </w:rPr>
        <w:t>, por lo tanto:</w:t>
      </w:r>
    </w:p>
    <w:p w14:paraId="71C9BF24" w14:textId="4B10136D" w:rsidR="006123AE" w:rsidRPr="00C87E96" w:rsidRDefault="006123AE" w:rsidP="00FB50BA">
      <w:pPr>
        <w:tabs>
          <w:tab w:val="right" w:pos="8498"/>
        </w:tabs>
        <w:spacing w:after="0"/>
        <w:rPr>
          <w:rFonts w:ascii="Arial" w:eastAsiaTheme="minorEastAsia" w:hAnsi="Arial" w:cs="Arial"/>
        </w:rPr>
      </w:pPr>
      <w:r w:rsidRPr="00C87E96">
        <w:rPr>
          <w:rFonts w:ascii="Arial" w:eastAsiaTheme="minorEastAsia" w:hAnsi="Arial" w:cs="Arial"/>
          <w:i/>
        </w:rPr>
        <w:t>Dom</w:t>
      </w:r>
      <w:r w:rsidR="004806E2">
        <w:rPr>
          <w:rFonts w:ascii="Arial" w:eastAsiaTheme="minorEastAsia" w:hAnsi="Arial" w:cs="Arial"/>
          <w:i/>
        </w:rPr>
        <w:t xml:space="preserve"> </w:t>
      </w:r>
      <w:r w:rsidRPr="00C87E96">
        <w:rPr>
          <w:rFonts w:ascii="Arial" w:eastAsiaTheme="minorEastAsia" w:hAnsi="Arial" w:cs="Arial"/>
          <w:i/>
        </w:rPr>
        <w:t xml:space="preserve">f </w:t>
      </w:r>
      <w:r w:rsidRPr="00C87E96">
        <w:rPr>
          <w:rFonts w:ascii="Arial" w:eastAsiaTheme="minorEastAsia" w:hAnsi="Arial" w:cs="Arial"/>
        </w:rPr>
        <w:t xml:space="preserve">= </w:t>
      </w:r>
      <w:r w:rsidRPr="00B55634">
        <w:rPr>
          <w:rFonts w:ascii="Arial" w:eastAsiaTheme="minorEastAsia" w:hAnsi="Arial" w:cs="Arial"/>
          <w:b/>
        </w:rPr>
        <w:t>R</w:t>
      </w:r>
      <w:r w:rsidRPr="00C87E96">
        <w:rPr>
          <w:rFonts w:ascii="Arial" w:eastAsiaTheme="minorEastAsia" w:hAnsi="Arial" w:cs="Arial"/>
        </w:rPr>
        <w:t>.</w:t>
      </w:r>
    </w:p>
    <w:p w14:paraId="6DBB6727" w14:textId="77777777" w:rsidR="006123AE" w:rsidRPr="00C87E96" w:rsidRDefault="006123AE" w:rsidP="00FB50BA">
      <w:pPr>
        <w:tabs>
          <w:tab w:val="right" w:pos="8498"/>
        </w:tabs>
        <w:spacing w:after="0"/>
        <w:rPr>
          <w:rFonts w:ascii="Arial" w:eastAsiaTheme="minorEastAsia" w:hAnsi="Arial" w:cs="Arial"/>
        </w:rPr>
      </w:pPr>
    </w:p>
    <w:p w14:paraId="208B4F71" w14:textId="072DD295" w:rsidR="0080493C" w:rsidRPr="00C87E96" w:rsidRDefault="006123AE" w:rsidP="00FB50BA">
      <w:pPr>
        <w:tabs>
          <w:tab w:val="right" w:pos="8498"/>
        </w:tabs>
        <w:spacing w:after="0"/>
        <w:rPr>
          <w:rFonts w:ascii="Arial" w:eastAsiaTheme="minorEastAsia" w:hAnsi="Arial" w:cs="Arial"/>
        </w:rPr>
      </w:pPr>
      <w:r w:rsidRPr="00C87E96">
        <w:rPr>
          <w:rFonts w:ascii="Arial" w:eastAsiaTheme="minorEastAsia" w:hAnsi="Arial" w:cs="Arial"/>
        </w:rPr>
        <w:t>En este caso</w:t>
      </w:r>
      <w:ins w:id="25" w:author="user" w:date="2016-05-19T07:14:00Z">
        <w:r w:rsidR="000F57A9">
          <w:rPr>
            <w:rFonts w:ascii="Arial" w:eastAsiaTheme="minorEastAsia" w:hAnsi="Arial" w:cs="Arial"/>
          </w:rPr>
          <w:t>,</w:t>
        </w:r>
      </w:ins>
      <w:r w:rsidRPr="00C87E96">
        <w:rPr>
          <w:rFonts w:ascii="Arial" w:eastAsiaTheme="minorEastAsia" w:hAnsi="Arial" w:cs="Arial"/>
        </w:rPr>
        <w:t xml:space="preserve"> el procedimiento para despejar </w:t>
      </w:r>
      <w:r w:rsidRPr="00C87E96">
        <w:rPr>
          <w:rFonts w:ascii="Arial" w:eastAsiaTheme="minorEastAsia" w:hAnsi="Arial" w:cs="Arial"/>
          <w:i/>
        </w:rPr>
        <w:t>x</w:t>
      </w:r>
      <w:r w:rsidRPr="00C87E96">
        <w:rPr>
          <w:rFonts w:ascii="Arial" w:eastAsiaTheme="minorEastAsia" w:hAnsi="Arial" w:cs="Arial"/>
        </w:rPr>
        <w:t xml:space="preserve"> no resulta sencillo con los métodos algebraicos conocidos hasta ahora</w:t>
      </w:r>
      <w:r w:rsidR="00F234DD">
        <w:rPr>
          <w:rFonts w:ascii="Arial" w:eastAsiaTheme="minorEastAsia" w:hAnsi="Arial" w:cs="Arial"/>
        </w:rPr>
        <w:t>,</w:t>
      </w:r>
      <w:r w:rsidR="00F234DD" w:rsidRPr="00C87E96">
        <w:rPr>
          <w:rFonts w:ascii="Arial" w:eastAsiaTheme="minorEastAsia" w:hAnsi="Arial" w:cs="Arial"/>
        </w:rPr>
        <w:t xml:space="preserve"> </w:t>
      </w:r>
      <w:r w:rsidRPr="00C87E96">
        <w:rPr>
          <w:rFonts w:ascii="Arial" w:eastAsiaTheme="minorEastAsia" w:hAnsi="Arial" w:cs="Arial"/>
        </w:rPr>
        <w:t>por tal razón</w:t>
      </w:r>
      <w:r w:rsidR="000F57A9">
        <w:rPr>
          <w:rFonts w:ascii="Arial" w:eastAsiaTheme="minorEastAsia" w:hAnsi="Arial" w:cs="Arial"/>
        </w:rPr>
        <w:t>,</w:t>
      </w:r>
      <w:r w:rsidRPr="00C87E96">
        <w:rPr>
          <w:rFonts w:ascii="Arial" w:eastAsiaTheme="minorEastAsia" w:hAnsi="Arial" w:cs="Arial"/>
        </w:rPr>
        <w:t xml:space="preserve"> la búsqueda del rango se realizará a partir</w:t>
      </w:r>
      <w:r w:rsidR="00375BB9" w:rsidRPr="00C87E96">
        <w:rPr>
          <w:rFonts w:ascii="Arial" w:eastAsiaTheme="minorEastAsia" w:hAnsi="Arial" w:cs="Arial"/>
        </w:rPr>
        <w:t xml:space="preserve"> de la gráfica de la fun</w:t>
      </w:r>
      <w:r w:rsidRPr="00C87E96">
        <w:rPr>
          <w:rFonts w:ascii="Arial" w:eastAsiaTheme="minorEastAsia" w:hAnsi="Arial" w:cs="Arial"/>
        </w:rPr>
        <w:t>ción.</w:t>
      </w:r>
    </w:p>
    <w:p w14:paraId="371FDA1D" w14:textId="77777777" w:rsidR="0080493C" w:rsidRPr="00C87E96" w:rsidRDefault="0080493C" w:rsidP="00FB50BA">
      <w:pPr>
        <w:tabs>
          <w:tab w:val="right" w:pos="8498"/>
        </w:tabs>
        <w:spacing w:after="0"/>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375BB9" w:rsidRPr="00C87E96" w14:paraId="21C3D38D" w14:textId="77777777" w:rsidTr="00375BB9">
        <w:tc>
          <w:tcPr>
            <w:tcW w:w="9054" w:type="dxa"/>
            <w:gridSpan w:val="2"/>
            <w:shd w:val="clear" w:color="auto" w:fill="0D0D0D" w:themeFill="text1" w:themeFillTint="F2"/>
          </w:tcPr>
          <w:p w14:paraId="660D27FC" w14:textId="77777777" w:rsidR="00375BB9" w:rsidRPr="00C87E96" w:rsidRDefault="00375BB9" w:rsidP="00375BB9">
            <w:pPr>
              <w:jc w:val="center"/>
              <w:rPr>
                <w:rFonts w:ascii="Arial" w:hAnsi="Arial" w:cs="Arial"/>
                <w:b/>
                <w:sz w:val="24"/>
                <w:szCs w:val="24"/>
              </w:rPr>
            </w:pPr>
            <w:r w:rsidRPr="00C87E96">
              <w:rPr>
                <w:rFonts w:ascii="Arial" w:hAnsi="Arial" w:cs="Arial"/>
                <w:b/>
                <w:sz w:val="24"/>
                <w:szCs w:val="24"/>
              </w:rPr>
              <w:t>Imagen (fotografía, gráfica o ilustración)</w:t>
            </w:r>
          </w:p>
        </w:tc>
      </w:tr>
      <w:tr w:rsidR="00375BB9" w:rsidRPr="00C87E96" w14:paraId="2C912BE6" w14:textId="77777777" w:rsidTr="00375BB9">
        <w:tc>
          <w:tcPr>
            <w:tcW w:w="1384" w:type="dxa"/>
          </w:tcPr>
          <w:p w14:paraId="70979C5D" w14:textId="77777777" w:rsidR="00375BB9" w:rsidRPr="00C87E96" w:rsidRDefault="00375BB9" w:rsidP="00375BB9">
            <w:pPr>
              <w:rPr>
                <w:rFonts w:ascii="Arial" w:hAnsi="Arial" w:cs="Arial"/>
                <w:b/>
                <w:sz w:val="24"/>
                <w:szCs w:val="24"/>
              </w:rPr>
            </w:pPr>
            <w:r w:rsidRPr="00C87E96">
              <w:rPr>
                <w:rFonts w:ascii="Arial" w:hAnsi="Arial" w:cs="Arial"/>
                <w:b/>
                <w:sz w:val="24"/>
                <w:szCs w:val="24"/>
              </w:rPr>
              <w:t>Código</w:t>
            </w:r>
          </w:p>
        </w:tc>
        <w:tc>
          <w:tcPr>
            <w:tcW w:w="7670" w:type="dxa"/>
          </w:tcPr>
          <w:p w14:paraId="03569B51" w14:textId="49B581A0" w:rsidR="00375BB9" w:rsidRPr="00C87E96" w:rsidRDefault="00375BB9" w:rsidP="00375BB9">
            <w:pPr>
              <w:rPr>
                <w:rFonts w:ascii="Arial" w:hAnsi="Arial" w:cs="Arial"/>
                <w:sz w:val="24"/>
                <w:szCs w:val="24"/>
              </w:rPr>
            </w:pPr>
            <w:r w:rsidRPr="00C87E96">
              <w:rPr>
                <w:rFonts w:ascii="Arial" w:hAnsi="Arial" w:cs="Arial"/>
                <w:sz w:val="24"/>
                <w:szCs w:val="24"/>
              </w:rPr>
              <w:t>MA_11_02_IMG0</w:t>
            </w:r>
            <w:r w:rsidR="00AD7AC6" w:rsidRPr="00C87E96">
              <w:rPr>
                <w:rFonts w:ascii="Arial" w:hAnsi="Arial" w:cs="Arial"/>
                <w:sz w:val="24"/>
                <w:szCs w:val="24"/>
              </w:rPr>
              <w:t>5</w:t>
            </w:r>
          </w:p>
        </w:tc>
      </w:tr>
      <w:tr w:rsidR="00375BB9" w:rsidRPr="00C87E96" w14:paraId="33DD8156" w14:textId="77777777" w:rsidTr="00375BB9">
        <w:tc>
          <w:tcPr>
            <w:tcW w:w="1384" w:type="dxa"/>
          </w:tcPr>
          <w:p w14:paraId="584DD63E" w14:textId="77777777" w:rsidR="00375BB9" w:rsidRPr="00C87E96" w:rsidRDefault="00375BB9" w:rsidP="00375BB9">
            <w:pPr>
              <w:rPr>
                <w:rFonts w:ascii="Arial" w:hAnsi="Arial" w:cs="Arial"/>
                <w:sz w:val="24"/>
                <w:szCs w:val="24"/>
              </w:rPr>
            </w:pPr>
            <w:r w:rsidRPr="00C87E96">
              <w:rPr>
                <w:rFonts w:ascii="Arial" w:hAnsi="Arial" w:cs="Arial"/>
                <w:b/>
                <w:sz w:val="24"/>
                <w:szCs w:val="24"/>
              </w:rPr>
              <w:t>Descripción</w:t>
            </w:r>
          </w:p>
        </w:tc>
        <w:tc>
          <w:tcPr>
            <w:tcW w:w="7670" w:type="dxa"/>
          </w:tcPr>
          <w:p w14:paraId="3D20F180" w14:textId="69218E54" w:rsidR="00375BB9" w:rsidRPr="00C87E96" w:rsidRDefault="00375BB9" w:rsidP="00375BB9">
            <w:pPr>
              <w:rPr>
                <w:rFonts w:ascii="Arial" w:hAnsi="Arial" w:cs="Arial"/>
                <w:sz w:val="24"/>
                <w:szCs w:val="24"/>
              </w:rPr>
            </w:pPr>
          </w:p>
        </w:tc>
      </w:tr>
      <w:tr w:rsidR="00375BB9" w:rsidRPr="00C87E96" w14:paraId="70811924" w14:textId="77777777" w:rsidTr="00375BB9">
        <w:tc>
          <w:tcPr>
            <w:tcW w:w="1384" w:type="dxa"/>
          </w:tcPr>
          <w:p w14:paraId="53B77ECE" w14:textId="77777777" w:rsidR="00375BB9" w:rsidRPr="00C87E96" w:rsidRDefault="00375BB9" w:rsidP="00375BB9">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41889860" w14:textId="77777777" w:rsidR="00375BB9" w:rsidRPr="00C87E96" w:rsidRDefault="00375BB9" w:rsidP="00375BB9">
            <w:pPr>
              <w:rPr>
                <w:rFonts w:ascii="Arial" w:hAnsi="Arial" w:cs="Arial"/>
                <w:noProof/>
                <w:sz w:val="24"/>
                <w:szCs w:val="24"/>
                <w:lang w:val="es-ES" w:eastAsia="es-ES"/>
              </w:rPr>
            </w:pPr>
          </w:p>
          <w:p w14:paraId="304A7829" w14:textId="32CF5274" w:rsidR="00375BB9" w:rsidRPr="00C87E96" w:rsidRDefault="0080493C" w:rsidP="00375BB9">
            <w:pPr>
              <w:rPr>
                <w:rFonts w:ascii="Arial" w:hAnsi="Arial" w:cs="Arial"/>
                <w:noProof/>
                <w:sz w:val="24"/>
                <w:szCs w:val="24"/>
                <w:lang w:val="es-ES" w:eastAsia="es-ES"/>
              </w:rPr>
            </w:pPr>
            <w:r w:rsidRPr="00C87E96">
              <w:rPr>
                <w:rFonts w:ascii="Arial" w:hAnsi="Arial" w:cs="Arial"/>
                <w:noProof/>
                <w:lang w:val="es-ES" w:eastAsia="es-ES"/>
              </w:rPr>
              <w:drawing>
                <wp:anchor distT="0" distB="0" distL="114300" distR="114300" simplePos="0" relativeHeight="251663360" behindDoc="0" locked="0" layoutInCell="1" allowOverlap="1" wp14:anchorId="12BB8303" wp14:editId="569B0C0C">
                  <wp:simplePos x="0" y="0"/>
                  <wp:positionH relativeFrom="column">
                    <wp:posOffset>492760</wp:posOffset>
                  </wp:positionH>
                  <wp:positionV relativeFrom="paragraph">
                    <wp:posOffset>17780</wp:posOffset>
                  </wp:positionV>
                  <wp:extent cx="3386455" cy="2759710"/>
                  <wp:effectExtent l="0" t="0" r="0" b="889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6455" cy="27597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3F09C34" w14:textId="77777777" w:rsidR="00375BB9" w:rsidRPr="00C87E96" w:rsidRDefault="00375BB9" w:rsidP="00375BB9">
            <w:pPr>
              <w:rPr>
                <w:rFonts w:ascii="Arial" w:hAnsi="Arial" w:cs="Arial"/>
                <w:noProof/>
                <w:sz w:val="24"/>
                <w:szCs w:val="24"/>
                <w:lang w:val="es-ES" w:eastAsia="es-ES"/>
              </w:rPr>
            </w:pPr>
          </w:p>
          <w:p w14:paraId="30A55287" w14:textId="77777777" w:rsidR="00375BB9" w:rsidRPr="00C87E96" w:rsidRDefault="00375BB9" w:rsidP="00375BB9">
            <w:pPr>
              <w:rPr>
                <w:rFonts w:ascii="Arial" w:hAnsi="Arial" w:cs="Arial"/>
                <w:noProof/>
                <w:sz w:val="24"/>
                <w:szCs w:val="24"/>
                <w:lang w:val="es-ES" w:eastAsia="es-ES"/>
              </w:rPr>
            </w:pPr>
          </w:p>
          <w:p w14:paraId="515BE480" w14:textId="77777777" w:rsidR="00375BB9" w:rsidRPr="00C87E96" w:rsidRDefault="00375BB9" w:rsidP="00375BB9">
            <w:pPr>
              <w:rPr>
                <w:rFonts w:ascii="Arial" w:hAnsi="Arial" w:cs="Arial"/>
                <w:noProof/>
                <w:sz w:val="24"/>
                <w:szCs w:val="24"/>
                <w:lang w:val="es-ES" w:eastAsia="es-ES"/>
              </w:rPr>
            </w:pPr>
          </w:p>
          <w:p w14:paraId="4D59EC13" w14:textId="77777777" w:rsidR="00375BB9" w:rsidRPr="00C87E96" w:rsidRDefault="00375BB9" w:rsidP="00375BB9">
            <w:pPr>
              <w:rPr>
                <w:rFonts w:ascii="Arial" w:hAnsi="Arial" w:cs="Arial"/>
                <w:noProof/>
                <w:sz w:val="24"/>
                <w:szCs w:val="24"/>
                <w:lang w:val="es-ES" w:eastAsia="es-ES"/>
              </w:rPr>
            </w:pPr>
          </w:p>
          <w:p w14:paraId="0DC26C1F" w14:textId="77777777" w:rsidR="00375BB9" w:rsidRPr="00C87E96" w:rsidRDefault="00375BB9" w:rsidP="00375BB9">
            <w:pPr>
              <w:rPr>
                <w:rFonts w:ascii="Arial" w:hAnsi="Arial" w:cs="Arial"/>
                <w:noProof/>
                <w:sz w:val="24"/>
                <w:szCs w:val="24"/>
                <w:lang w:val="es-ES" w:eastAsia="es-ES"/>
              </w:rPr>
            </w:pPr>
          </w:p>
          <w:p w14:paraId="76BAA538" w14:textId="77777777" w:rsidR="00375BB9" w:rsidRPr="00C87E96" w:rsidRDefault="00375BB9" w:rsidP="00375BB9">
            <w:pPr>
              <w:rPr>
                <w:rFonts w:ascii="Arial" w:hAnsi="Arial" w:cs="Arial"/>
                <w:noProof/>
                <w:sz w:val="24"/>
                <w:szCs w:val="24"/>
                <w:lang w:val="es-ES" w:eastAsia="es-ES"/>
              </w:rPr>
            </w:pPr>
          </w:p>
          <w:p w14:paraId="71614BE1" w14:textId="77777777" w:rsidR="00375BB9" w:rsidRPr="00C87E96" w:rsidRDefault="00375BB9" w:rsidP="00375BB9">
            <w:pPr>
              <w:rPr>
                <w:rFonts w:ascii="Arial" w:hAnsi="Arial" w:cs="Arial"/>
                <w:noProof/>
                <w:sz w:val="24"/>
                <w:szCs w:val="24"/>
                <w:lang w:val="es-ES" w:eastAsia="es-ES"/>
              </w:rPr>
            </w:pPr>
          </w:p>
          <w:p w14:paraId="3CA8DE5D" w14:textId="77777777" w:rsidR="00375BB9" w:rsidRPr="00C87E96" w:rsidRDefault="00375BB9" w:rsidP="00375BB9">
            <w:pPr>
              <w:rPr>
                <w:rFonts w:ascii="Arial" w:hAnsi="Arial" w:cs="Arial"/>
                <w:noProof/>
                <w:sz w:val="24"/>
                <w:szCs w:val="24"/>
                <w:lang w:val="es-ES" w:eastAsia="es-ES"/>
              </w:rPr>
            </w:pPr>
          </w:p>
          <w:p w14:paraId="356777B8" w14:textId="77777777" w:rsidR="00375BB9" w:rsidRPr="00C87E96" w:rsidRDefault="00375BB9" w:rsidP="00375BB9">
            <w:pPr>
              <w:rPr>
                <w:rFonts w:ascii="Arial" w:hAnsi="Arial" w:cs="Arial"/>
                <w:noProof/>
                <w:sz w:val="24"/>
                <w:szCs w:val="24"/>
                <w:lang w:val="es-ES" w:eastAsia="es-ES"/>
              </w:rPr>
            </w:pPr>
          </w:p>
          <w:p w14:paraId="5D6890D4" w14:textId="77777777" w:rsidR="00375BB9" w:rsidRPr="00C87E96" w:rsidRDefault="00375BB9" w:rsidP="00375BB9">
            <w:pPr>
              <w:rPr>
                <w:rFonts w:ascii="Arial" w:hAnsi="Arial" w:cs="Arial"/>
                <w:noProof/>
                <w:sz w:val="24"/>
                <w:szCs w:val="24"/>
                <w:lang w:val="es-ES" w:eastAsia="es-ES"/>
              </w:rPr>
            </w:pPr>
          </w:p>
          <w:p w14:paraId="0F88FDB2" w14:textId="77777777" w:rsidR="00375BB9" w:rsidRPr="00C87E96" w:rsidRDefault="00375BB9" w:rsidP="00375BB9">
            <w:pPr>
              <w:rPr>
                <w:rFonts w:ascii="Arial" w:hAnsi="Arial" w:cs="Arial"/>
                <w:noProof/>
                <w:sz w:val="24"/>
                <w:szCs w:val="24"/>
                <w:lang w:val="es-ES" w:eastAsia="es-ES"/>
              </w:rPr>
            </w:pPr>
          </w:p>
          <w:p w14:paraId="15793FA0" w14:textId="77777777" w:rsidR="00375BB9" w:rsidRPr="00C87E96" w:rsidRDefault="00375BB9" w:rsidP="00375BB9">
            <w:pPr>
              <w:rPr>
                <w:rFonts w:ascii="Arial" w:hAnsi="Arial" w:cs="Arial"/>
                <w:noProof/>
                <w:sz w:val="24"/>
                <w:szCs w:val="24"/>
                <w:lang w:val="es-ES" w:eastAsia="es-ES"/>
              </w:rPr>
            </w:pPr>
          </w:p>
          <w:p w14:paraId="678AAC2C" w14:textId="77777777" w:rsidR="00375BB9" w:rsidRPr="00C87E96" w:rsidRDefault="00375BB9" w:rsidP="00375BB9">
            <w:pPr>
              <w:rPr>
                <w:rFonts w:ascii="Arial" w:hAnsi="Arial" w:cs="Arial"/>
                <w:noProof/>
                <w:sz w:val="24"/>
                <w:szCs w:val="24"/>
                <w:lang w:val="es-ES" w:eastAsia="es-ES"/>
              </w:rPr>
            </w:pPr>
          </w:p>
          <w:p w14:paraId="4DFC0606" w14:textId="77777777" w:rsidR="00375BB9" w:rsidRPr="00C87E96" w:rsidRDefault="00375BB9" w:rsidP="00375BB9">
            <w:pPr>
              <w:rPr>
                <w:rFonts w:ascii="Arial" w:hAnsi="Arial" w:cs="Arial"/>
                <w:noProof/>
                <w:sz w:val="24"/>
                <w:szCs w:val="24"/>
                <w:lang w:val="es-ES" w:eastAsia="es-ES"/>
              </w:rPr>
            </w:pPr>
          </w:p>
          <w:p w14:paraId="587FFF8D" w14:textId="77777777" w:rsidR="00375BB9" w:rsidRPr="00C87E96" w:rsidRDefault="00375BB9" w:rsidP="00375BB9">
            <w:pPr>
              <w:rPr>
                <w:rFonts w:ascii="Arial" w:hAnsi="Arial" w:cs="Arial"/>
                <w:noProof/>
                <w:sz w:val="24"/>
                <w:szCs w:val="24"/>
                <w:lang w:val="es-ES" w:eastAsia="es-ES"/>
              </w:rPr>
            </w:pPr>
          </w:p>
          <w:p w14:paraId="417BA93A" w14:textId="77777777" w:rsidR="00375BB9" w:rsidRPr="00C87E96" w:rsidRDefault="00375BB9" w:rsidP="00375BB9">
            <w:pPr>
              <w:rPr>
                <w:rFonts w:ascii="Arial" w:hAnsi="Arial" w:cs="Arial"/>
                <w:noProof/>
                <w:sz w:val="24"/>
                <w:szCs w:val="24"/>
                <w:lang w:val="es-ES" w:eastAsia="es-ES"/>
              </w:rPr>
            </w:pPr>
          </w:p>
          <w:p w14:paraId="4017EA37" w14:textId="77777777" w:rsidR="00375BB9" w:rsidRPr="00C87E96" w:rsidRDefault="00375BB9" w:rsidP="00375BB9">
            <w:pPr>
              <w:rPr>
                <w:rFonts w:ascii="Arial" w:hAnsi="Arial" w:cs="Arial"/>
                <w:noProof/>
                <w:sz w:val="24"/>
                <w:szCs w:val="24"/>
                <w:lang w:val="es-ES" w:eastAsia="es-ES"/>
              </w:rPr>
            </w:pPr>
          </w:p>
        </w:tc>
      </w:tr>
      <w:tr w:rsidR="00375BB9" w:rsidRPr="00C87E96" w14:paraId="70FCB8B6" w14:textId="77777777" w:rsidTr="00375BB9">
        <w:tc>
          <w:tcPr>
            <w:tcW w:w="1384" w:type="dxa"/>
          </w:tcPr>
          <w:p w14:paraId="23AE8020" w14:textId="77777777" w:rsidR="00375BB9" w:rsidRPr="00C87E96" w:rsidRDefault="00375BB9" w:rsidP="00375BB9">
            <w:pPr>
              <w:rPr>
                <w:rFonts w:ascii="Arial" w:hAnsi="Arial" w:cs="Arial"/>
                <w:b/>
                <w:sz w:val="24"/>
                <w:szCs w:val="24"/>
              </w:rPr>
            </w:pPr>
            <w:r w:rsidRPr="00C87E96">
              <w:rPr>
                <w:rFonts w:ascii="Arial" w:hAnsi="Arial" w:cs="Arial"/>
                <w:b/>
                <w:sz w:val="24"/>
                <w:szCs w:val="24"/>
              </w:rPr>
              <w:t>Pie de imagen</w:t>
            </w:r>
          </w:p>
          <w:p w14:paraId="787623D0" w14:textId="4745D69B" w:rsidR="00375BB9" w:rsidRPr="00C87E96" w:rsidRDefault="004806E2" w:rsidP="00375BB9">
            <w:pPr>
              <w:rPr>
                <w:rFonts w:ascii="Arial" w:hAnsi="Arial" w:cs="Arial"/>
                <w:sz w:val="24"/>
                <w:szCs w:val="24"/>
              </w:rPr>
            </w:pPr>
            <w:r>
              <w:rPr>
                <w:rFonts w:ascii="Arial" w:hAnsi="Arial" w:cs="Arial"/>
                <w:b/>
                <w:sz w:val="24"/>
                <w:szCs w:val="24"/>
              </w:rPr>
              <w:t>Inferi</w:t>
            </w:r>
            <w:r w:rsidR="00375BB9" w:rsidRPr="00C87E96">
              <w:rPr>
                <w:rFonts w:ascii="Arial" w:hAnsi="Arial" w:cs="Arial"/>
                <w:b/>
                <w:sz w:val="24"/>
                <w:szCs w:val="24"/>
              </w:rPr>
              <w:t>or</w:t>
            </w:r>
          </w:p>
        </w:tc>
        <w:tc>
          <w:tcPr>
            <w:tcW w:w="7670" w:type="dxa"/>
          </w:tcPr>
          <w:p w14:paraId="6748DABF" w14:textId="02006ADE" w:rsidR="00375BB9" w:rsidRPr="00C87E96" w:rsidRDefault="00375BB9" w:rsidP="00375BB9">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En la gráfica se ha señalado el vértice de la parábola que describe la función </w:t>
            </w:r>
            <w:r w:rsidRPr="00C87E96">
              <w:rPr>
                <w:rFonts w:ascii="Arial" w:eastAsiaTheme="minorEastAsia" w:hAnsi="Arial" w:cs="Arial"/>
                <w:i/>
                <w:sz w:val="24"/>
                <w:szCs w:val="24"/>
              </w:rPr>
              <w:t>g</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 </w:t>
            </w:r>
            <w:r w:rsidRPr="00C87E96">
              <w:rPr>
                <w:rFonts w:ascii="Arial" w:eastAsiaTheme="minorEastAsia" w:hAnsi="Arial" w:cs="Arial"/>
                <w:i/>
                <w:sz w:val="24"/>
                <w:szCs w:val="24"/>
              </w:rPr>
              <w:t>x</w:t>
            </w:r>
            <w:r w:rsidRPr="00C87E96">
              <w:rPr>
                <w:rFonts w:ascii="Arial" w:eastAsiaTheme="minorEastAsia" w:hAnsi="Arial" w:cs="Arial"/>
                <w:sz w:val="24"/>
                <w:szCs w:val="24"/>
                <w:vertAlign w:val="superscript"/>
              </w:rPr>
              <w:t>2</w:t>
            </w:r>
            <w:ins w:id="26" w:author="user" w:date="2016-05-19T07:18:00Z">
              <w:r w:rsidR="00F234DD">
                <w:rPr>
                  <w:rFonts w:ascii="Arial" w:eastAsiaTheme="minorEastAsia" w:hAnsi="Arial" w:cs="Arial"/>
                  <w:sz w:val="24"/>
                  <w:szCs w:val="24"/>
                  <w:vertAlign w:val="superscript"/>
                </w:rPr>
                <w:t xml:space="preserve"> </w:t>
              </w:r>
            </w:ins>
            <w:r w:rsidR="00F234DD">
              <w:rPr>
                <w:rFonts w:ascii="Arial" w:eastAsiaTheme="minorEastAsia" w:hAnsi="Arial" w:cs="Arial"/>
                <w:sz w:val="24"/>
                <w:szCs w:val="24"/>
              </w:rPr>
              <w:t xml:space="preserve">– </w:t>
            </w:r>
            <w:r w:rsidRPr="00C87E96">
              <w:rPr>
                <w:rFonts w:ascii="Arial" w:eastAsiaTheme="minorEastAsia" w:hAnsi="Arial" w:cs="Arial"/>
                <w:i/>
                <w:sz w:val="24"/>
                <w:szCs w:val="24"/>
              </w:rPr>
              <w:t>x</w:t>
            </w:r>
            <w:r w:rsidR="00F234DD">
              <w:rPr>
                <w:rFonts w:ascii="Arial" w:eastAsiaTheme="minorEastAsia" w:hAnsi="Arial" w:cs="Arial"/>
                <w:i/>
                <w:sz w:val="24"/>
                <w:szCs w:val="24"/>
              </w:rPr>
              <w:t xml:space="preserve"> </w:t>
            </w:r>
            <w:r w:rsidR="00F234DD">
              <w:rPr>
                <w:rFonts w:ascii="Arial" w:eastAsiaTheme="minorEastAsia" w:hAnsi="Arial" w:cs="Arial"/>
                <w:sz w:val="24"/>
                <w:szCs w:val="24"/>
              </w:rPr>
              <w:t xml:space="preserve">– </w:t>
            </w:r>
            <w:r w:rsidRPr="00C87E96">
              <w:rPr>
                <w:rFonts w:ascii="Arial" w:eastAsiaTheme="minorEastAsia" w:hAnsi="Arial" w:cs="Arial"/>
                <w:sz w:val="24"/>
                <w:szCs w:val="24"/>
              </w:rPr>
              <w:t>6. A partir de este punto se puede definir el rango de la función.</w:t>
            </w:r>
          </w:p>
        </w:tc>
      </w:tr>
    </w:tbl>
    <w:p w14:paraId="3F6AD267" w14:textId="77777777" w:rsidR="00375BB9" w:rsidRPr="00C87E96" w:rsidRDefault="00375BB9" w:rsidP="00FB50BA">
      <w:pPr>
        <w:tabs>
          <w:tab w:val="right" w:pos="8498"/>
        </w:tabs>
        <w:spacing w:after="0"/>
        <w:rPr>
          <w:rFonts w:ascii="Arial" w:eastAsiaTheme="minorEastAsia" w:hAnsi="Arial" w:cs="Arial"/>
        </w:rPr>
      </w:pPr>
    </w:p>
    <w:p w14:paraId="0016992E" w14:textId="65106A16" w:rsidR="00375BB9" w:rsidRDefault="00375BB9" w:rsidP="00FB50BA">
      <w:pPr>
        <w:tabs>
          <w:tab w:val="right" w:pos="8498"/>
        </w:tabs>
        <w:spacing w:after="0"/>
        <w:rPr>
          <w:rFonts w:ascii="Arial" w:eastAsiaTheme="minorEastAsia" w:hAnsi="Arial" w:cs="Arial"/>
        </w:rPr>
      </w:pPr>
      <w:r w:rsidRPr="00C87E96">
        <w:rPr>
          <w:rFonts w:ascii="Arial" w:eastAsiaTheme="minorEastAsia" w:hAnsi="Arial" w:cs="Arial"/>
        </w:rPr>
        <w:t xml:space="preserve">Algebraicamente el vértice de una parábola está dado por </w:t>
      </w:r>
      <w:r w:rsidR="004806E2" w:rsidRPr="00C87E96">
        <w:rPr>
          <w:rFonts w:ascii="Arial" w:eastAsiaTheme="minorEastAsia" w:hAnsi="Arial" w:cs="Arial"/>
        </w:rPr>
        <w:t>la siguiente expresión</w:t>
      </w:r>
      <w:r w:rsidRPr="00C87E96">
        <w:rPr>
          <w:rFonts w:ascii="Arial" w:eastAsiaTheme="minorEastAsia" w:hAnsi="Arial" w:cs="Arial"/>
        </w:rPr>
        <w:t>:</w:t>
      </w:r>
    </w:p>
    <w:p w14:paraId="1D8360D2" w14:textId="6D927354" w:rsidR="00924D07" w:rsidRPr="00C87E96" w:rsidRDefault="00924D07" w:rsidP="00924D07">
      <w:pPr>
        <w:tabs>
          <w:tab w:val="right" w:pos="8498"/>
        </w:tabs>
        <w:spacing w:after="0"/>
        <w:jc w:val="center"/>
        <w:rPr>
          <w:rFonts w:ascii="Arial" w:eastAsiaTheme="minorEastAsia" w:hAnsi="Arial" w:cs="Arial"/>
        </w:rPr>
      </w:pPr>
      <w:r>
        <w:rPr>
          <w:position w:val="-6"/>
        </w:rPr>
        <w:t>MA_11_02_CO_02</w:t>
      </w:r>
      <w:r w:rsidR="00226C77">
        <w:rPr>
          <w:position w:val="-6"/>
        </w:rPr>
        <w:t>7</w:t>
      </w:r>
    </w:p>
    <w:p w14:paraId="02CD97FF" w14:textId="0B5240F3" w:rsidR="006123AE" w:rsidRPr="00C87E96" w:rsidRDefault="006123AE" w:rsidP="00375BB9">
      <w:pPr>
        <w:tabs>
          <w:tab w:val="right" w:pos="8498"/>
        </w:tabs>
        <w:spacing w:after="0"/>
        <w:jc w:val="center"/>
        <w:rPr>
          <w:rFonts w:ascii="Arial" w:eastAsiaTheme="minorEastAsia" w:hAnsi="Arial" w:cs="Arial"/>
        </w:rPr>
      </w:pPr>
    </w:p>
    <w:p w14:paraId="4CD978F9" w14:textId="18F00B22" w:rsidR="00FB50BA" w:rsidRPr="00C87E96" w:rsidRDefault="00375BB9" w:rsidP="00FB50BA">
      <w:pPr>
        <w:tabs>
          <w:tab w:val="right" w:pos="8498"/>
        </w:tabs>
        <w:spacing w:after="0"/>
        <w:rPr>
          <w:rFonts w:ascii="Arial" w:eastAsiaTheme="minorEastAsia" w:hAnsi="Arial" w:cs="Arial"/>
        </w:rPr>
      </w:pPr>
      <w:r w:rsidRPr="00C87E96">
        <w:rPr>
          <w:rFonts w:ascii="Arial" w:eastAsiaTheme="minorEastAsia" w:hAnsi="Arial" w:cs="Arial"/>
        </w:rPr>
        <w:t xml:space="preserve">Para el caso de </w:t>
      </w:r>
      <w:r w:rsidRPr="00C87E96">
        <w:rPr>
          <w:rFonts w:ascii="Arial" w:eastAsiaTheme="minorEastAsia" w:hAnsi="Arial" w:cs="Arial"/>
          <w:i/>
        </w:rPr>
        <w:t>g</w:t>
      </w:r>
      <w:r w:rsidRPr="00C87E96">
        <w:rPr>
          <w:rFonts w:ascii="Arial" w:eastAsiaTheme="minorEastAsia" w:hAnsi="Arial" w:cs="Arial"/>
        </w:rPr>
        <w:t>(</w:t>
      </w:r>
      <w:r w:rsidRPr="00C87E96">
        <w:rPr>
          <w:rFonts w:ascii="Arial" w:eastAsiaTheme="minorEastAsia" w:hAnsi="Arial" w:cs="Arial"/>
          <w:i/>
        </w:rPr>
        <w:t>x</w:t>
      </w:r>
      <w:r w:rsidRPr="00C87E96">
        <w:rPr>
          <w:rFonts w:ascii="Arial" w:eastAsiaTheme="minorEastAsia" w:hAnsi="Arial" w:cs="Arial"/>
        </w:rPr>
        <w:t xml:space="preserve">) en donde </w:t>
      </w:r>
      <w:r w:rsidRPr="00C87E96">
        <w:rPr>
          <w:rFonts w:ascii="Arial" w:eastAsiaTheme="minorEastAsia" w:hAnsi="Arial" w:cs="Arial"/>
          <w:i/>
        </w:rPr>
        <w:t>a</w:t>
      </w:r>
      <w:r w:rsidRPr="00C87E96">
        <w:rPr>
          <w:rFonts w:ascii="Arial" w:eastAsiaTheme="minorEastAsia" w:hAnsi="Arial" w:cs="Arial"/>
        </w:rPr>
        <w:t xml:space="preserve"> = 1, </w:t>
      </w:r>
      <w:r w:rsidRPr="00C87E96">
        <w:rPr>
          <w:rFonts w:ascii="Arial" w:eastAsiaTheme="minorEastAsia" w:hAnsi="Arial" w:cs="Arial"/>
          <w:i/>
        </w:rPr>
        <w:t>b</w:t>
      </w:r>
      <w:r w:rsidRPr="00C87E96">
        <w:rPr>
          <w:rFonts w:ascii="Arial" w:eastAsiaTheme="minorEastAsia" w:hAnsi="Arial" w:cs="Arial"/>
        </w:rPr>
        <w:t xml:space="preserve"> = </w:t>
      </w:r>
      <w:r w:rsidR="00BE7184">
        <w:rPr>
          <w:rFonts w:ascii="Arial" w:eastAsiaTheme="minorEastAsia" w:hAnsi="Arial" w:cs="Arial"/>
        </w:rPr>
        <w:t>–</w:t>
      </w:r>
      <w:r w:rsidR="0080493C" w:rsidRPr="00C87E96">
        <w:rPr>
          <w:rFonts w:ascii="Arial" w:eastAsiaTheme="minorEastAsia" w:hAnsi="Arial" w:cs="Arial"/>
        </w:rPr>
        <w:t xml:space="preserve">1 y </w:t>
      </w:r>
      <w:r w:rsidR="0080493C" w:rsidRPr="00C87E96">
        <w:rPr>
          <w:rFonts w:ascii="Arial" w:eastAsiaTheme="minorEastAsia" w:hAnsi="Arial" w:cs="Arial"/>
          <w:i/>
        </w:rPr>
        <w:t>c</w:t>
      </w:r>
      <w:r w:rsidR="0080493C" w:rsidRPr="00C87E96">
        <w:rPr>
          <w:rFonts w:ascii="Arial" w:eastAsiaTheme="minorEastAsia" w:hAnsi="Arial" w:cs="Arial"/>
        </w:rPr>
        <w:t xml:space="preserve"> = </w:t>
      </w:r>
      <w:r w:rsidR="00BE7184">
        <w:rPr>
          <w:rFonts w:ascii="Arial" w:eastAsiaTheme="minorEastAsia" w:hAnsi="Arial" w:cs="Arial"/>
        </w:rPr>
        <w:t>–</w:t>
      </w:r>
      <w:r w:rsidR="0080493C" w:rsidRPr="00C87E96">
        <w:rPr>
          <w:rFonts w:ascii="Arial" w:eastAsiaTheme="minorEastAsia" w:hAnsi="Arial" w:cs="Arial"/>
        </w:rPr>
        <w:t>6, se tiene que:</w:t>
      </w:r>
    </w:p>
    <w:p w14:paraId="59E7BAA9" w14:textId="44339E71" w:rsidR="00FB50BA" w:rsidRPr="00C87E96" w:rsidRDefault="00924D07" w:rsidP="00226C77">
      <w:pPr>
        <w:tabs>
          <w:tab w:val="right" w:pos="8498"/>
        </w:tabs>
        <w:spacing w:after="0"/>
        <w:jc w:val="center"/>
      </w:pPr>
      <w:r>
        <w:rPr>
          <w:position w:val="-6"/>
        </w:rPr>
        <w:t>MA_11_02_CO_0</w:t>
      </w:r>
      <w:r w:rsidR="00226C77">
        <w:rPr>
          <w:position w:val="-6"/>
        </w:rPr>
        <w:t>28</w:t>
      </w:r>
    </w:p>
    <w:p w14:paraId="12105282" w14:textId="77777777" w:rsidR="008260E6" w:rsidRPr="00C87E96" w:rsidRDefault="008260E6" w:rsidP="008260E6">
      <w:pPr>
        <w:tabs>
          <w:tab w:val="right" w:pos="8498"/>
        </w:tabs>
        <w:spacing w:after="0"/>
        <w:rPr>
          <w:rFonts w:ascii="Arial" w:eastAsiaTheme="minorEastAsia" w:hAnsi="Arial" w:cs="Arial"/>
        </w:rPr>
      </w:pPr>
    </w:p>
    <w:p w14:paraId="29F0D02B" w14:textId="1814C4E7" w:rsidR="00FB50BA" w:rsidRDefault="0080493C" w:rsidP="00FB50BA">
      <w:pPr>
        <w:tabs>
          <w:tab w:val="right" w:pos="8498"/>
        </w:tabs>
        <w:spacing w:after="0"/>
        <w:rPr>
          <w:rFonts w:ascii="Arial" w:eastAsiaTheme="minorEastAsia" w:hAnsi="Arial" w:cs="Arial"/>
        </w:rPr>
      </w:pPr>
      <w:r w:rsidRPr="00C87E96">
        <w:rPr>
          <w:rFonts w:ascii="Arial" w:eastAsiaTheme="minorEastAsia" w:hAnsi="Arial" w:cs="Arial"/>
        </w:rPr>
        <w:t xml:space="preserve">Como el rango se define con los posibles valores que toma la variable </w:t>
      </w:r>
      <w:r w:rsidRPr="00C87E96">
        <w:rPr>
          <w:rFonts w:ascii="Arial" w:eastAsiaTheme="minorEastAsia" w:hAnsi="Arial" w:cs="Arial"/>
          <w:i/>
        </w:rPr>
        <w:t>y</w:t>
      </w:r>
      <w:r w:rsidRPr="00C87E96">
        <w:rPr>
          <w:rFonts w:ascii="Arial" w:eastAsiaTheme="minorEastAsia" w:hAnsi="Arial" w:cs="Arial"/>
        </w:rPr>
        <w:t xml:space="preserve">, entonces en la gráfica </w:t>
      </w:r>
      <w:r w:rsidR="006C2E6D" w:rsidRPr="00C87E96">
        <w:rPr>
          <w:rFonts w:ascii="Arial" w:eastAsiaTheme="minorEastAsia" w:hAnsi="Arial" w:cs="Arial"/>
        </w:rPr>
        <w:t xml:space="preserve">se puede ver </w:t>
      </w:r>
      <w:r w:rsidRPr="00C87E96">
        <w:rPr>
          <w:rFonts w:ascii="Arial" w:eastAsiaTheme="minorEastAsia" w:hAnsi="Arial" w:cs="Arial"/>
        </w:rPr>
        <w:t xml:space="preserve">que el valor mínimo es </w:t>
      </w:r>
      <w:r w:rsidR="008260E6" w:rsidRPr="00C87E96">
        <w:rPr>
          <w:rFonts w:ascii="Arial" w:eastAsiaTheme="minorEastAsia" w:hAnsi="Arial" w:cs="Arial"/>
        </w:rPr>
        <w:t>–</w:t>
      </w:r>
      <w:r w:rsidRPr="00C87E96">
        <w:rPr>
          <w:rFonts w:ascii="Arial" w:eastAsiaTheme="minorEastAsia" w:hAnsi="Arial" w:cs="Arial"/>
        </w:rPr>
        <w:t xml:space="preserve">6,25 (en su expresión decimal); </w:t>
      </w:r>
      <w:r w:rsidR="007A0FB7">
        <w:rPr>
          <w:rFonts w:ascii="Arial" w:eastAsiaTheme="minorEastAsia" w:hAnsi="Arial" w:cs="Arial"/>
        </w:rPr>
        <w:t>por consiguiente,</w:t>
      </w:r>
      <w:r w:rsidRPr="00C87E96">
        <w:rPr>
          <w:rFonts w:ascii="Arial" w:eastAsiaTheme="minorEastAsia" w:hAnsi="Arial" w:cs="Arial"/>
        </w:rPr>
        <w:t xml:space="preserve"> el rango queda definido así:</w:t>
      </w:r>
    </w:p>
    <w:p w14:paraId="2574AF0B" w14:textId="77777777" w:rsidR="00924D07" w:rsidRDefault="00924D07" w:rsidP="00FB50BA">
      <w:pPr>
        <w:tabs>
          <w:tab w:val="right" w:pos="8498"/>
        </w:tabs>
        <w:spacing w:after="0"/>
        <w:rPr>
          <w:position w:val="-6"/>
        </w:rPr>
      </w:pPr>
    </w:p>
    <w:p w14:paraId="0AA638F5" w14:textId="7AB7420D" w:rsidR="00924D07" w:rsidRPr="00C87E96" w:rsidRDefault="00924D07" w:rsidP="00924D07">
      <w:pPr>
        <w:tabs>
          <w:tab w:val="right" w:pos="8498"/>
        </w:tabs>
        <w:spacing w:after="0"/>
        <w:jc w:val="center"/>
        <w:rPr>
          <w:rFonts w:ascii="Arial" w:eastAsiaTheme="minorEastAsia" w:hAnsi="Arial" w:cs="Arial"/>
        </w:rPr>
      </w:pPr>
      <w:r>
        <w:rPr>
          <w:position w:val="-6"/>
        </w:rPr>
        <w:t>MA_11_02_CO_0</w:t>
      </w:r>
      <w:r w:rsidR="00226C77">
        <w:rPr>
          <w:position w:val="-6"/>
        </w:rPr>
        <w:t>29</w:t>
      </w:r>
    </w:p>
    <w:p w14:paraId="28121215" w14:textId="3D7D3B6F" w:rsidR="0080493C" w:rsidRPr="00C87E96" w:rsidRDefault="0080493C" w:rsidP="0080493C">
      <w:pPr>
        <w:tabs>
          <w:tab w:val="right" w:pos="8498"/>
        </w:tabs>
        <w:spacing w:after="0"/>
        <w:jc w:val="center"/>
        <w:rPr>
          <w:rFonts w:ascii="Arial" w:eastAsiaTheme="minorEastAsia" w:hAnsi="Arial" w:cs="Arial"/>
        </w:rPr>
      </w:pPr>
    </w:p>
    <w:p w14:paraId="6891FEDA" w14:textId="77777777" w:rsidR="0080493C" w:rsidRPr="00C87E96" w:rsidRDefault="0080493C" w:rsidP="00FB50BA">
      <w:pPr>
        <w:tabs>
          <w:tab w:val="right" w:pos="8498"/>
        </w:tabs>
        <w:spacing w:after="0"/>
        <w:rPr>
          <w:rFonts w:ascii="Arial" w:eastAsiaTheme="minorEastAsia" w:hAnsi="Arial" w:cs="Arial"/>
        </w:rPr>
      </w:pPr>
    </w:p>
    <w:p w14:paraId="166ED53E" w14:textId="7A2CF7B2" w:rsidR="00FB50BA" w:rsidRPr="00C87E96" w:rsidRDefault="008260E6" w:rsidP="00FB50BA">
      <w:pPr>
        <w:tabs>
          <w:tab w:val="right" w:pos="8498"/>
        </w:tabs>
        <w:spacing w:after="0"/>
        <w:rPr>
          <w:rFonts w:ascii="Arial" w:eastAsiaTheme="minorEastAsia" w:hAnsi="Arial" w:cs="Arial"/>
        </w:rPr>
      </w:pPr>
      <w:r w:rsidRPr="00C87E96">
        <w:rPr>
          <w:rFonts w:ascii="Arial" w:eastAsiaTheme="minorEastAsia" w:hAnsi="Arial" w:cs="Arial"/>
        </w:rPr>
        <w:t>Ejemplo</w:t>
      </w:r>
      <w:ins w:id="27" w:author="user" w:date="2016-05-19T07:34:00Z">
        <w:r w:rsidR="007A0FB7">
          <w:rPr>
            <w:rFonts w:ascii="Arial" w:eastAsiaTheme="minorEastAsia" w:hAnsi="Arial" w:cs="Arial"/>
          </w:rPr>
          <w:t>:</w:t>
        </w:r>
      </w:ins>
    </w:p>
    <w:p w14:paraId="38427BD2" w14:textId="22B3BC91" w:rsidR="008260E6" w:rsidRDefault="008260E6" w:rsidP="00FB50BA">
      <w:pPr>
        <w:tabs>
          <w:tab w:val="right" w:pos="8498"/>
        </w:tabs>
        <w:spacing w:after="0"/>
        <w:rPr>
          <w:rFonts w:ascii="Arial" w:eastAsiaTheme="minorEastAsia" w:hAnsi="Arial" w:cs="Arial"/>
        </w:rPr>
      </w:pPr>
      <w:r w:rsidRPr="00C87E96">
        <w:rPr>
          <w:rFonts w:ascii="Arial" w:eastAsiaTheme="minorEastAsia" w:hAnsi="Arial" w:cs="Arial"/>
        </w:rPr>
        <w:t>Hallar el dominio y el rango de la función:</w:t>
      </w:r>
    </w:p>
    <w:p w14:paraId="49946FC5" w14:textId="7DC1DEAB" w:rsidR="00924D07" w:rsidRPr="00C87E96" w:rsidRDefault="00924D07" w:rsidP="00924D07">
      <w:pPr>
        <w:tabs>
          <w:tab w:val="right" w:pos="8498"/>
        </w:tabs>
        <w:spacing w:after="0"/>
        <w:jc w:val="center"/>
        <w:rPr>
          <w:rFonts w:ascii="Arial" w:eastAsiaTheme="minorEastAsia" w:hAnsi="Arial" w:cs="Arial"/>
        </w:rPr>
      </w:pPr>
      <w:r>
        <w:rPr>
          <w:position w:val="-6"/>
        </w:rPr>
        <w:t>MA_11_02_CO_03</w:t>
      </w:r>
      <w:r w:rsidR="00226C77">
        <w:rPr>
          <w:position w:val="-6"/>
        </w:rPr>
        <w:t>0</w:t>
      </w:r>
    </w:p>
    <w:p w14:paraId="48313464" w14:textId="79DE3D0C" w:rsidR="008260E6" w:rsidRPr="00C87E96" w:rsidRDefault="00052B4D" w:rsidP="008260E6">
      <w:pPr>
        <w:tabs>
          <w:tab w:val="right" w:pos="8498"/>
        </w:tabs>
        <w:spacing w:after="0"/>
        <w:jc w:val="center"/>
        <w:rPr>
          <w:rFonts w:ascii="Arial" w:eastAsiaTheme="minorEastAsia" w:hAnsi="Arial" w:cs="Arial"/>
        </w:rPr>
      </w:pPr>
      <w:r>
        <w:rPr>
          <w:position w:val="-10"/>
        </w:rPr>
        <w:pict w14:anchorId="3C468E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35pt;height:18.65pt">
            <v:imagedata r:id="rId13" o:title=""/>
          </v:shape>
        </w:pict>
      </w:r>
    </w:p>
    <w:p w14:paraId="5B4F0CCB" w14:textId="6FD29A99" w:rsidR="008260E6" w:rsidRDefault="008260E6" w:rsidP="00FB50BA">
      <w:pPr>
        <w:tabs>
          <w:tab w:val="right" w:pos="8498"/>
        </w:tabs>
        <w:spacing w:after="0"/>
        <w:rPr>
          <w:rFonts w:ascii="Arial" w:eastAsiaTheme="minorEastAsia" w:hAnsi="Arial" w:cs="Arial"/>
        </w:rPr>
      </w:pPr>
      <w:r w:rsidRPr="00C87E96">
        <w:rPr>
          <w:rFonts w:ascii="Arial" w:eastAsiaTheme="minorEastAsia" w:hAnsi="Arial" w:cs="Arial"/>
        </w:rPr>
        <w:t xml:space="preserve">En este caso la variable </w:t>
      </w:r>
      <w:r w:rsidRPr="00A636FD">
        <w:rPr>
          <w:rFonts w:ascii="Arial" w:eastAsiaTheme="minorEastAsia" w:hAnsi="Arial" w:cs="Arial"/>
          <w:i/>
        </w:rPr>
        <w:t>x</w:t>
      </w:r>
      <w:r w:rsidRPr="00C87E96">
        <w:rPr>
          <w:rFonts w:ascii="Arial" w:eastAsiaTheme="minorEastAsia" w:hAnsi="Arial" w:cs="Arial"/>
        </w:rPr>
        <w:t xml:space="preserve"> presenta restricciones</w:t>
      </w:r>
      <w:ins w:id="28" w:author="user" w:date="2016-05-19T07:34:00Z">
        <w:r w:rsidR="007A0FB7">
          <w:rPr>
            <w:rFonts w:ascii="Arial" w:eastAsiaTheme="minorEastAsia" w:hAnsi="Arial" w:cs="Arial"/>
          </w:rPr>
          <w:t>,</w:t>
        </w:r>
      </w:ins>
      <w:r w:rsidRPr="00C87E96">
        <w:rPr>
          <w:rFonts w:ascii="Arial" w:eastAsiaTheme="minorEastAsia" w:hAnsi="Arial" w:cs="Arial"/>
        </w:rPr>
        <w:t xml:space="preserve"> pues la expresión </w:t>
      </w:r>
      <w:r w:rsidRPr="00C87E96">
        <w:rPr>
          <w:rFonts w:ascii="Arial" w:eastAsiaTheme="minorEastAsia" w:hAnsi="Arial" w:cs="Arial"/>
          <w:i/>
        </w:rPr>
        <w:t>x</w:t>
      </w:r>
      <w:r w:rsidRPr="00C87E96">
        <w:rPr>
          <w:rFonts w:ascii="Arial" w:eastAsiaTheme="minorEastAsia" w:hAnsi="Arial" w:cs="Arial"/>
        </w:rPr>
        <w:t xml:space="preserve"> – 1 debe ser mayor o igual </w:t>
      </w:r>
      <w:r w:rsidR="007A0FB7">
        <w:rPr>
          <w:rFonts w:ascii="Arial" w:eastAsiaTheme="minorEastAsia" w:hAnsi="Arial" w:cs="Arial"/>
        </w:rPr>
        <w:t>a</w:t>
      </w:r>
      <w:r w:rsidR="007A0FB7" w:rsidRPr="00C87E96">
        <w:rPr>
          <w:rFonts w:ascii="Arial" w:eastAsiaTheme="minorEastAsia" w:hAnsi="Arial" w:cs="Arial"/>
        </w:rPr>
        <w:t xml:space="preserve"> </w:t>
      </w:r>
      <w:r w:rsidRPr="00C87E96">
        <w:rPr>
          <w:rFonts w:ascii="Arial" w:eastAsiaTheme="minorEastAsia" w:hAnsi="Arial" w:cs="Arial"/>
        </w:rPr>
        <w:t>cero; para hallar el dominio se realiza el siguiente análisis:</w:t>
      </w:r>
    </w:p>
    <w:p w14:paraId="10443608" w14:textId="61D9DB60"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226C77">
        <w:rPr>
          <w:position w:val="-6"/>
          <w:lang w:val="en-US"/>
        </w:rPr>
        <w:t>1</w:t>
      </w:r>
    </w:p>
    <w:p w14:paraId="6B620DA4" w14:textId="3A3D6F0B"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226C77">
        <w:rPr>
          <w:position w:val="-6"/>
          <w:lang w:val="en-US"/>
        </w:rPr>
        <w:t>2</w:t>
      </w:r>
    </w:p>
    <w:p w14:paraId="7035DD7A" w14:textId="6A898EF0"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226C77">
        <w:rPr>
          <w:position w:val="-6"/>
          <w:lang w:val="en-US"/>
        </w:rPr>
        <w:t>3</w:t>
      </w:r>
    </w:p>
    <w:p w14:paraId="5720E75C" w14:textId="2C0C2F91" w:rsidR="00924D07" w:rsidRPr="00C87E96" w:rsidRDefault="00924D07" w:rsidP="00924D07">
      <w:pPr>
        <w:tabs>
          <w:tab w:val="right" w:pos="8498"/>
        </w:tabs>
        <w:spacing w:after="0"/>
        <w:jc w:val="center"/>
        <w:rPr>
          <w:rFonts w:ascii="Arial" w:eastAsiaTheme="minorEastAsia" w:hAnsi="Arial" w:cs="Arial"/>
        </w:rPr>
      </w:pPr>
      <w:r>
        <w:rPr>
          <w:position w:val="-6"/>
        </w:rPr>
        <w:t>MA_11_02_CO_03</w:t>
      </w:r>
      <w:r w:rsidR="00226C77">
        <w:rPr>
          <w:position w:val="-6"/>
        </w:rPr>
        <w:t>4</w:t>
      </w:r>
    </w:p>
    <w:p w14:paraId="0AB1CFA9" w14:textId="42F78092" w:rsidR="008260E6" w:rsidRPr="00C87E96" w:rsidRDefault="008260E6" w:rsidP="008260E6">
      <w:pPr>
        <w:tabs>
          <w:tab w:val="right" w:pos="8498"/>
        </w:tabs>
        <w:spacing w:after="0"/>
        <w:jc w:val="center"/>
        <w:rPr>
          <w:rFonts w:ascii="Arial" w:eastAsiaTheme="minorEastAsia" w:hAnsi="Arial" w:cs="Arial"/>
        </w:rPr>
      </w:pPr>
    </w:p>
    <w:p w14:paraId="23BDD021" w14:textId="5869332F" w:rsidR="008260E6" w:rsidRDefault="008260E6" w:rsidP="00FB50BA">
      <w:pPr>
        <w:tabs>
          <w:tab w:val="right" w:pos="8498"/>
        </w:tabs>
        <w:spacing w:after="0"/>
        <w:rPr>
          <w:rFonts w:ascii="Arial" w:eastAsiaTheme="minorEastAsia" w:hAnsi="Arial" w:cs="Arial"/>
        </w:rPr>
      </w:pPr>
      <w:r w:rsidRPr="00C87E96">
        <w:rPr>
          <w:rFonts w:ascii="Arial" w:eastAsiaTheme="minorEastAsia" w:hAnsi="Arial" w:cs="Arial"/>
        </w:rPr>
        <w:t xml:space="preserve">Para hallar el rango es necesario despejar la variable </w:t>
      </w:r>
      <w:r w:rsidRPr="00C87E96">
        <w:rPr>
          <w:rFonts w:ascii="Arial" w:eastAsiaTheme="minorEastAsia" w:hAnsi="Arial" w:cs="Arial"/>
          <w:i/>
        </w:rPr>
        <w:t>y</w:t>
      </w:r>
      <w:r w:rsidRPr="00C87E96">
        <w:rPr>
          <w:rFonts w:ascii="Arial" w:eastAsiaTheme="minorEastAsia" w:hAnsi="Arial" w:cs="Arial"/>
        </w:rPr>
        <w:t xml:space="preserve"> como se muestra a continuación:</w:t>
      </w:r>
    </w:p>
    <w:p w14:paraId="763E2E3E" w14:textId="778E8DA6"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5F3A1D">
        <w:rPr>
          <w:position w:val="-6"/>
          <w:lang w:val="en-US"/>
        </w:rPr>
        <w:t>5</w:t>
      </w:r>
    </w:p>
    <w:p w14:paraId="4E3FDCC5" w14:textId="71F24D5B"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5F3A1D">
        <w:rPr>
          <w:position w:val="-6"/>
          <w:lang w:val="en-US"/>
        </w:rPr>
        <w:t>6</w:t>
      </w:r>
    </w:p>
    <w:p w14:paraId="7EAEB4FE" w14:textId="151F6F02" w:rsidR="00924D07" w:rsidRPr="0071560A" w:rsidRDefault="00924D07" w:rsidP="00924D07">
      <w:pPr>
        <w:tabs>
          <w:tab w:val="right" w:pos="8498"/>
        </w:tabs>
        <w:spacing w:after="0"/>
        <w:jc w:val="center"/>
        <w:rPr>
          <w:position w:val="-6"/>
          <w:lang w:val="en-US"/>
        </w:rPr>
      </w:pPr>
      <w:r w:rsidRPr="0071560A">
        <w:rPr>
          <w:position w:val="-6"/>
          <w:lang w:val="en-US"/>
        </w:rPr>
        <w:t>MA_11_02_CO_03</w:t>
      </w:r>
      <w:r w:rsidR="005F3A1D">
        <w:rPr>
          <w:position w:val="-6"/>
          <w:lang w:val="en-US"/>
        </w:rPr>
        <w:t>7</w:t>
      </w:r>
    </w:p>
    <w:p w14:paraId="4C275715" w14:textId="588C3022" w:rsidR="00924D07" w:rsidRPr="00C87E96" w:rsidRDefault="00924D07" w:rsidP="00924D07">
      <w:pPr>
        <w:tabs>
          <w:tab w:val="right" w:pos="8498"/>
        </w:tabs>
        <w:spacing w:after="0"/>
        <w:jc w:val="center"/>
        <w:rPr>
          <w:rFonts w:ascii="Arial" w:eastAsiaTheme="minorEastAsia" w:hAnsi="Arial" w:cs="Arial"/>
        </w:rPr>
      </w:pPr>
      <w:r>
        <w:rPr>
          <w:position w:val="-6"/>
        </w:rPr>
        <w:t>MA_11_02_CO_0</w:t>
      </w:r>
      <w:r w:rsidR="005F3A1D">
        <w:rPr>
          <w:position w:val="-6"/>
        </w:rPr>
        <w:t>38</w:t>
      </w:r>
    </w:p>
    <w:p w14:paraId="56DD6B2A" w14:textId="63850BE0" w:rsidR="008260E6" w:rsidRPr="00C87E96" w:rsidRDefault="008260E6" w:rsidP="00E24EC9">
      <w:pPr>
        <w:tabs>
          <w:tab w:val="right" w:pos="8498"/>
        </w:tabs>
        <w:spacing w:after="0"/>
        <w:jc w:val="center"/>
        <w:rPr>
          <w:rFonts w:ascii="Arial" w:eastAsiaTheme="minorEastAsia" w:hAnsi="Arial" w:cs="Arial"/>
        </w:rPr>
      </w:pPr>
    </w:p>
    <w:p w14:paraId="076502FA" w14:textId="1F72C4E1" w:rsidR="008260E6" w:rsidRDefault="00E24EC9" w:rsidP="00FB50BA">
      <w:pPr>
        <w:tabs>
          <w:tab w:val="right" w:pos="8498"/>
        </w:tabs>
        <w:spacing w:after="0"/>
        <w:rPr>
          <w:rFonts w:ascii="Arial" w:eastAsiaTheme="minorEastAsia" w:hAnsi="Arial" w:cs="Arial"/>
        </w:rPr>
      </w:pPr>
      <w:r w:rsidRPr="00C87E96">
        <w:rPr>
          <w:rFonts w:ascii="Arial" w:eastAsiaTheme="minorEastAsia" w:hAnsi="Arial" w:cs="Arial"/>
        </w:rPr>
        <w:t xml:space="preserve">Aunque la variable </w:t>
      </w:r>
      <w:r w:rsidRPr="001E3815">
        <w:rPr>
          <w:rFonts w:ascii="Arial" w:eastAsiaTheme="minorEastAsia" w:hAnsi="Arial" w:cs="Arial"/>
          <w:i/>
        </w:rPr>
        <w:t>y</w:t>
      </w:r>
      <w:r w:rsidRPr="00C87E96">
        <w:rPr>
          <w:rFonts w:ascii="Arial" w:eastAsiaTheme="minorEastAsia" w:hAnsi="Arial" w:cs="Arial"/>
        </w:rPr>
        <w:t xml:space="preserve"> puede tomar cualquier valor, la gráfica de la función confirma que toma únicamente valores en el intervalo de cero a infinito; en conclusión:</w:t>
      </w:r>
    </w:p>
    <w:p w14:paraId="7607E967" w14:textId="04C726C4" w:rsidR="00E42A8C" w:rsidRPr="00C87E96" w:rsidRDefault="00E42A8C" w:rsidP="00E42A8C">
      <w:pPr>
        <w:tabs>
          <w:tab w:val="right" w:pos="8498"/>
        </w:tabs>
        <w:spacing w:after="0"/>
        <w:jc w:val="center"/>
        <w:rPr>
          <w:rFonts w:ascii="Arial" w:eastAsiaTheme="minorEastAsia" w:hAnsi="Arial" w:cs="Arial"/>
        </w:rPr>
      </w:pPr>
      <w:r>
        <w:rPr>
          <w:position w:val="-6"/>
        </w:rPr>
        <w:t>MA_11_02_CO_0</w:t>
      </w:r>
      <w:r w:rsidR="005F3A1D">
        <w:rPr>
          <w:position w:val="-6"/>
        </w:rPr>
        <w:t>39</w:t>
      </w:r>
    </w:p>
    <w:p w14:paraId="6879B071" w14:textId="70433355" w:rsidR="00E24EC9" w:rsidRPr="00C87E96" w:rsidRDefault="00E24EC9" w:rsidP="00F70B86">
      <w:pPr>
        <w:tabs>
          <w:tab w:val="right" w:pos="8498"/>
        </w:tabs>
        <w:spacing w:after="0"/>
        <w:jc w:val="center"/>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AD7AC6" w:rsidRPr="00C87E96" w14:paraId="4C18268F" w14:textId="77777777" w:rsidTr="00C521D3">
        <w:tc>
          <w:tcPr>
            <w:tcW w:w="9054" w:type="dxa"/>
            <w:gridSpan w:val="2"/>
            <w:shd w:val="clear" w:color="auto" w:fill="0D0D0D" w:themeFill="text1" w:themeFillTint="F2"/>
          </w:tcPr>
          <w:p w14:paraId="77EFF85E" w14:textId="77777777" w:rsidR="00AD7AC6" w:rsidRPr="00C87E96" w:rsidRDefault="00AD7AC6" w:rsidP="00C521D3">
            <w:pPr>
              <w:jc w:val="center"/>
              <w:rPr>
                <w:rFonts w:ascii="Arial" w:hAnsi="Arial" w:cs="Arial"/>
                <w:b/>
                <w:sz w:val="24"/>
                <w:szCs w:val="24"/>
              </w:rPr>
            </w:pPr>
            <w:r w:rsidRPr="00C87E96">
              <w:rPr>
                <w:rFonts w:ascii="Arial" w:hAnsi="Arial" w:cs="Arial"/>
                <w:b/>
                <w:sz w:val="24"/>
                <w:szCs w:val="24"/>
              </w:rPr>
              <w:t>Imagen (fotografía, gráfica o ilustración)</w:t>
            </w:r>
          </w:p>
        </w:tc>
      </w:tr>
      <w:tr w:rsidR="00AD7AC6" w:rsidRPr="00C87E96" w14:paraId="3A504829" w14:textId="77777777" w:rsidTr="00C521D3">
        <w:tc>
          <w:tcPr>
            <w:tcW w:w="1384" w:type="dxa"/>
          </w:tcPr>
          <w:p w14:paraId="558C11E4" w14:textId="77777777" w:rsidR="00AD7AC6" w:rsidRPr="00C87E96" w:rsidRDefault="00AD7AC6" w:rsidP="00C521D3">
            <w:pPr>
              <w:rPr>
                <w:rFonts w:ascii="Arial" w:hAnsi="Arial" w:cs="Arial"/>
                <w:b/>
                <w:sz w:val="24"/>
                <w:szCs w:val="24"/>
              </w:rPr>
            </w:pPr>
            <w:r w:rsidRPr="00C87E96">
              <w:rPr>
                <w:rFonts w:ascii="Arial" w:hAnsi="Arial" w:cs="Arial"/>
                <w:b/>
                <w:sz w:val="24"/>
                <w:szCs w:val="24"/>
              </w:rPr>
              <w:t>Código</w:t>
            </w:r>
          </w:p>
        </w:tc>
        <w:tc>
          <w:tcPr>
            <w:tcW w:w="7670" w:type="dxa"/>
          </w:tcPr>
          <w:p w14:paraId="79973EC7" w14:textId="5EDA4CEA" w:rsidR="00AD7AC6" w:rsidRPr="00C87E96" w:rsidRDefault="00AD7AC6" w:rsidP="00C521D3">
            <w:pPr>
              <w:rPr>
                <w:rFonts w:ascii="Arial" w:hAnsi="Arial" w:cs="Arial"/>
                <w:sz w:val="24"/>
                <w:szCs w:val="24"/>
              </w:rPr>
            </w:pPr>
            <w:r w:rsidRPr="00C87E96">
              <w:rPr>
                <w:rFonts w:ascii="Arial" w:hAnsi="Arial" w:cs="Arial"/>
                <w:sz w:val="24"/>
                <w:szCs w:val="24"/>
              </w:rPr>
              <w:t>MA_11_02_IMG06</w:t>
            </w:r>
          </w:p>
        </w:tc>
      </w:tr>
      <w:tr w:rsidR="00AD7AC6" w:rsidRPr="00C87E96" w14:paraId="42D94BC5" w14:textId="77777777" w:rsidTr="00C521D3">
        <w:tc>
          <w:tcPr>
            <w:tcW w:w="1384" w:type="dxa"/>
          </w:tcPr>
          <w:p w14:paraId="34ED2E14" w14:textId="77777777" w:rsidR="00AD7AC6" w:rsidRPr="00C87E96" w:rsidRDefault="00AD7AC6" w:rsidP="00C521D3">
            <w:pPr>
              <w:rPr>
                <w:rFonts w:ascii="Arial" w:hAnsi="Arial" w:cs="Arial"/>
                <w:sz w:val="24"/>
                <w:szCs w:val="24"/>
              </w:rPr>
            </w:pPr>
            <w:r w:rsidRPr="00C87E96">
              <w:rPr>
                <w:rFonts w:ascii="Arial" w:hAnsi="Arial" w:cs="Arial"/>
                <w:b/>
                <w:sz w:val="24"/>
                <w:szCs w:val="24"/>
              </w:rPr>
              <w:t>Descripción</w:t>
            </w:r>
          </w:p>
        </w:tc>
        <w:tc>
          <w:tcPr>
            <w:tcW w:w="7670" w:type="dxa"/>
          </w:tcPr>
          <w:p w14:paraId="0A0D7F4C" w14:textId="75611C48" w:rsidR="00AD7AC6" w:rsidRPr="00C87E96" w:rsidRDefault="00AD7AC6" w:rsidP="00C521D3">
            <w:pPr>
              <w:rPr>
                <w:rFonts w:ascii="Arial" w:hAnsi="Arial" w:cs="Arial"/>
                <w:sz w:val="24"/>
                <w:szCs w:val="24"/>
              </w:rPr>
            </w:pPr>
            <w:r w:rsidRPr="00C87E96">
              <w:rPr>
                <w:rFonts w:ascii="Arial" w:hAnsi="Arial" w:cs="Arial"/>
                <w:sz w:val="24"/>
                <w:szCs w:val="24"/>
              </w:rPr>
              <w:t xml:space="preserve">Rango de </w:t>
            </w:r>
            <w:r w:rsidRPr="00C87E96">
              <w:rPr>
                <w:rFonts w:ascii="Arial" w:eastAsiaTheme="minorEastAsia" w:hAnsi="Arial" w:cs="Arial"/>
                <w:sz w:val="24"/>
                <w:szCs w:val="24"/>
              </w:rPr>
              <w:t xml:space="preserve">la función </w:t>
            </w:r>
            <w:r w:rsidRPr="00C87E96">
              <w:rPr>
                <w:rFonts w:ascii="Arial" w:eastAsiaTheme="minorEastAsia" w:hAnsi="Arial" w:cs="Arial"/>
                <w:i/>
                <w:sz w:val="24"/>
                <w:szCs w:val="24"/>
              </w:rPr>
              <w:t>g</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 </w:t>
            </w:r>
            <w:r w:rsidRPr="00C87E96">
              <w:rPr>
                <w:rFonts w:ascii="Arial" w:eastAsiaTheme="minorEastAsia" w:hAnsi="Arial" w:cs="Arial"/>
                <w:i/>
                <w:sz w:val="24"/>
                <w:szCs w:val="24"/>
              </w:rPr>
              <w:t>x</w:t>
            </w:r>
            <w:r w:rsidRPr="00C87E96">
              <w:rPr>
                <w:rFonts w:ascii="Arial" w:eastAsiaTheme="minorEastAsia" w:hAnsi="Arial" w:cs="Arial"/>
                <w:sz w:val="24"/>
                <w:szCs w:val="24"/>
                <w:vertAlign w:val="superscript"/>
              </w:rPr>
              <w:t>2</w:t>
            </w:r>
            <w:ins w:id="29" w:author="user" w:date="2016-05-19T07:40:00Z">
              <w:r w:rsidR="00C2470D">
                <w:rPr>
                  <w:rFonts w:ascii="Arial" w:eastAsiaTheme="minorEastAsia" w:hAnsi="Arial" w:cs="Arial"/>
                  <w:sz w:val="24"/>
                  <w:szCs w:val="24"/>
                  <w:vertAlign w:val="superscript"/>
                </w:rPr>
                <w:t xml:space="preserve"> </w:t>
              </w:r>
            </w:ins>
            <w:r w:rsidR="00C2470D">
              <w:rPr>
                <w:rFonts w:ascii="Arial" w:eastAsiaTheme="minorEastAsia" w:hAnsi="Arial" w:cs="Arial"/>
                <w:sz w:val="24"/>
                <w:szCs w:val="24"/>
              </w:rPr>
              <w:t xml:space="preserve">– </w:t>
            </w:r>
            <w:r w:rsidRPr="00C87E96">
              <w:rPr>
                <w:rFonts w:ascii="Arial" w:eastAsiaTheme="minorEastAsia" w:hAnsi="Arial" w:cs="Arial"/>
                <w:i/>
                <w:sz w:val="24"/>
                <w:szCs w:val="24"/>
              </w:rPr>
              <w:t>x</w:t>
            </w:r>
            <w:r w:rsidR="00C2470D">
              <w:rPr>
                <w:rFonts w:ascii="Arial" w:eastAsiaTheme="minorEastAsia" w:hAnsi="Arial" w:cs="Arial"/>
                <w:i/>
                <w:sz w:val="24"/>
                <w:szCs w:val="24"/>
              </w:rPr>
              <w:t xml:space="preserve"> </w:t>
            </w:r>
            <w:r w:rsidR="00C2470D">
              <w:rPr>
                <w:rFonts w:ascii="Arial" w:eastAsiaTheme="minorEastAsia" w:hAnsi="Arial" w:cs="Arial"/>
                <w:sz w:val="24"/>
                <w:szCs w:val="24"/>
              </w:rPr>
              <w:t xml:space="preserve">– </w:t>
            </w:r>
            <w:r w:rsidRPr="00C87E96">
              <w:rPr>
                <w:rFonts w:ascii="Arial" w:eastAsiaTheme="minorEastAsia" w:hAnsi="Arial" w:cs="Arial"/>
                <w:sz w:val="24"/>
                <w:szCs w:val="24"/>
              </w:rPr>
              <w:t>6</w:t>
            </w:r>
          </w:p>
        </w:tc>
      </w:tr>
      <w:tr w:rsidR="00AD7AC6" w:rsidRPr="00C87E96" w14:paraId="5FEA668B" w14:textId="77777777" w:rsidTr="00C521D3">
        <w:tc>
          <w:tcPr>
            <w:tcW w:w="1384" w:type="dxa"/>
          </w:tcPr>
          <w:p w14:paraId="253C9125" w14:textId="77777777" w:rsidR="00AD7AC6" w:rsidRPr="00C87E96" w:rsidRDefault="00AD7AC6" w:rsidP="00C521D3">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1F990459" w14:textId="53790F8E" w:rsidR="00AD7AC6" w:rsidRPr="00C87E96" w:rsidRDefault="00AD7AC6" w:rsidP="00C521D3">
            <w:pPr>
              <w:rPr>
                <w:rFonts w:ascii="Arial" w:hAnsi="Arial" w:cs="Arial"/>
                <w:noProof/>
                <w:sz w:val="24"/>
                <w:szCs w:val="24"/>
                <w:lang w:val="es-ES" w:eastAsia="es-ES"/>
              </w:rPr>
            </w:pPr>
          </w:p>
          <w:p w14:paraId="4C487DE2" w14:textId="25948FA4" w:rsidR="00AD7AC6" w:rsidRPr="00C87E96" w:rsidRDefault="00134887" w:rsidP="00C521D3">
            <w:pPr>
              <w:rPr>
                <w:rFonts w:ascii="Arial" w:hAnsi="Arial" w:cs="Arial"/>
                <w:noProof/>
                <w:sz w:val="24"/>
                <w:szCs w:val="24"/>
                <w:lang w:val="es-ES" w:eastAsia="es-ES"/>
              </w:rPr>
            </w:pPr>
            <w:r w:rsidRPr="00C87E96">
              <w:rPr>
                <w:rFonts w:ascii="Arial" w:hAnsi="Arial" w:cs="Arial"/>
                <w:noProof/>
                <w:lang w:val="es-ES" w:eastAsia="es-ES"/>
              </w:rPr>
              <w:drawing>
                <wp:anchor distT="0" distB="0" distL="114300" distR="114300" simplePos="0" relativeHeight="251664384" behindDoc="0" locked="0" layoutInCell="1" allowOverlap="1" wp14:anchorId="1224DF78" wp14:editId="4F575C4C">
                  <wp:simplePos x="0" y="0"/>
                  <wp:positionH relativeFrom="column">
                    <wp:posOffset>264160</wp:posOffset>
                  </wp:positionH>
                  <wp:positionV relativeFrom="paragraph">
                    <wp:posOffset>-10160</wp:posOffset>
                  </wp:positionV>
                  <wp:extent cx="4083685" cy="2733675"/>
                  <wp:effectExtent l="0" t="0" r="5715" b="952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3685" cy="27336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121FBF" w14:textId="77777777" w:rsidR="00AD7AC6" w:rsidRPr="00C87E96" w:rsidRDefault="00AD7AC6" w:rsidP="00C521D3">
            <w:pPr>
              <w:rPr>
                <w:rFonts w:ascii="Arial" w:hAnsi="Arial" w:cs="Arial"/>
                <w:noProof/>
                <w:sz w:val="24"/>
                <w:szCs w:val="24"/>
                <w:lang w:val="es-ES" w:eastAsia="es-ES"/>
              </w:rPr>
            </w:pPr>
          </w:p>
          <w:p w14:paraId="1658914B" w14:textId="77777777" w:rsidR="00AD7AC6" w:rsidRPr="00C87E96" w:rsidRDefault="00AD7AC6" w:rsidP="00C521D3">
            <w:pPr>
              <w:rPr>
                <w:rFonts w:ascii="Arial" w:hAnsi="Arial" w:cs="Arial"/>
                <w:noProof/>
                <w:sz w:val="24"/>
                <w:szCs w:val="24"/>
                <w:lang w:val="es-ES" w:eastAsia="es-ES"/>
              </w:rPr>
            </w:pPr>
          </w:p>
          <w:p w14:paraId="5ECAB8D8" w14:textId="77777777" w:rsidR="00AD7AC6" w:rsidRPr="00C87E96" w:rsidRDefault="00AD7AC6" w:rsidP="00C521D3">
            <w:pPr>
              <w:rPr>
                <w:rFonts w:ascii="Arial" w:hAnsi="Arial" w:cs="Arial"/>
                <w:noProof/>
                <w:sz w:val="24"/>
                <w:szCs w:val="24"/>
                <w:lang w:val="es-ES" w:eastAsia="es-ES"/>
              </w:rPr>
            </w:pPr>
          </w:p>
          <w:p w14:paraId="22222511" w14:textId="77777777" w:rsidR="00AD7AC6" w:rsidRPr="00C87E96" w:rsidRDefault="00AD7AC6" w:rsidP="00C521D3">
            <w:pPr>
              <w:rPr>
                <w:rFonts w:ascii="Arial" w:hAnsi="Arial" w:cs="Arial"/>
                <w:noProof/>
                <w:sz w:val="24"/>
                <w:szCs w:val="24"/>
                <w:lang w:val="es-ES" w:eastAsia="es-ES"/>
              </w:rPr>
            </w:pPr>
          </w:p>
          <w:p w14:paraId="12F4B48D" w14:textId="77777777" w:rsidR="00AD7AC6" w:rsidRPr="00C87E96" w:rsidRDefault="00AD7AC6" w:rsidP="00C521D3">
            <w:pPr>
              <w:rPr>
                <w:rFonts w:ascii="Arial" w:hAnsi="Arial" w:cs="Arial"/>
                <w:noProof/>
                <w:sz w:val="24"/>
                <w:szCs w:val="24"/>
                <w:lang w:val="es-ES" w:eastAsia="es-ES"/>
              </w:rPr>
            </w:pPr>
          </w:p>
          <w:p w14:paraId="50BF419D" w14:textId="77777777" w:rsidR="00AD7AC6" w:rsidRPr="00C87E96" w:rsidRDefault="00AD7AC6" w:rsidP="00C521D3">
            <w:pPr>
              <w:rPr>
                <w:rFonts w:ascii="Arial" w:hAnsi="Arial" w:cs="Arial"/>
                <w:noProof/>
                <w:sz w:val="24"/>
                <w:szCs w:val="24"/>
                <w:lang w:val="es-ES" w:eastAsia="es-ES"/>
              </w:rPr>
            </w:pPr>
          </w:p>
          <w:p w14:paraId="54450D4F" w14:textId="77777777" w:rsidR="00AD7AC6" w:rsidRPr="00C87E96" w:rsidRDefault="00AD7AC6" w:rsidP="00C521D3">
            <w:pPr>
              <w:rPr>
                <w:rFonts w:ascii="Arial" w:hAnsi="Arial" w:cs="Arial"/>
                <w:noProof/>
                <w:sz w:val="24"/>
                <w:szCs w:val="24"/>
                <w:lang w:val="es-ES" w:eastAsia="es-ES"/>
              </w:rPr>
            </w:pPr>
          </w:p>
          <w:p w14:paraId="781C7167" w14:textId="77777777" w:rsidR="00AD7AC6" w:rsidRPr="00C87E96" w:rsidRDefault="00AD7AC6" w:rsidP="00C521D3">
            <w:pPr>
              <w:rPr>
                <w:rFonts w:ascii="Arial" w:hAnsi="Arial" w:cs="Arial"/>
                <w:noProof/>
                <w:sz w:val="24"/>
                <w:szCs w:val="24"/>
                <w:lang w:val="es-ES" w:eastAsia="es-ES"/>
              </w:rPr>
            </w:pPr>
          </w:p>
          <w:p w14:paraId="76377739" w14:textId="77777777" w:rsidR="00AD7AC6" w:rsidRPr="00C87E96" w:rsidRDefault="00AD7AC6" w:rsidP="00C521D3">
            <w:pPr>
              <w:rPr>
                <w:rFonts w:ascii="Arial" w:hAnsi="Arial" w:cs="Arial"/>
                <w:noProof/>
                <w:sz w:val="24"/>
                <w:szCs w:val="24"/>
                <w:lang w:val="es-ES" w:eastAsia="es-ES"/>
              </w:rPr>
            </w:pPr>
          </w:p>
          <w:p w14:paraId="48E5BAD2" w14:textId="77777777" w:rsidR="00AD7AC6" w:rsidRPr="00C87E96" w:rsidRDefault="00AD7AC6" w:rsidP="00C521D3">
            <w:pPr>
              <w:rPr>
                <w:rFonts w:ascii="Arial" w:hAnsi="Arial" w:cs="Arial"/>
                <w:noProof/>
                <w:sz w:val="24"/>
                <w:szCs w:val="24"/>
                <w:lang w:val="es-ES" w:eastAsia="es-ES"/>
              </w:rPr>
            </w:pPr>
          </w:p>
          <w:p w14:paraId="303CE088" w14:textId="77777777" w:rsidR="00AD7AC6" w:rsidRPr="00C87E96" w:rsidRDefault="00AD7AC6" w:rsidP="00C521D3">
            <w:pPr>
              <w:rPr>
                <w:rFonts w:ascii="Arial" w:hAnsi="Arial" w:cs="Arial"/>
                <w:noProof/>
                <w:sz w:val="24"/>
                <w:szCs w:val="24"/>
                <w:lang w:val="es-ES" w:eastAsia="es-ES"/>
              </w:rPr>
            </w:pPr>
          </w:p>
          <w:p w14:paraId="2A7E9DDF" w14:textId="77777777" w:rsidR="00AD7AC6" w:rsidRPr="00C87E96" w:rsidRDefault="00AD7AC6" w:rsidP="00C521D3">
            <w:pPr>
              <w:rPr>
                <w:rFonts w:ascii="Arial" w:hAnsi="Arial" w:cs="Arial"/>
                <w:noProof/>
                <w:sz w:val="24"/>
                <w:szCs w:val="24"/>
                <w:lang w:val="es-ES" w:eastAsia="es-ES"/>
              </w:rPr>
            </w:pPr>
          </w:p>
          <w:p w14:paraId="567B2D08" w14:textId="77777777" w:rsidR="00AD7AC6" w:rsidRPr="00C87E96" w:rsidRDefault="00AD7AC6" w:rsidP="00C521D3">
            <w:pPr>
              <w:rPr>
                <w:rFonts w:ascii="Arial" w:hAnsi="Arial" w:cs="Arial"/>
                <w:noProof/>
                <w:sz w:val="24"/>
                <w:szCs w:val="24"/>
                <w:lang w:val="es-ES" w:eastAsia="es-ES"/>
              </w:rPr>
            </w:pPr>
          </w:p>
          <w:p w14:paraId="4E7B6E83" w14:textId="77777777" w:rsidR="00AD7AC6" w:rsidRPr="00C87E96" w:rsidRDefault="00AD7AC6" w:rsidP="00C521D3">
            <w:pPr>
              <w:rPr>
                <w:rFonts w:ascii="Arial" w:hAnsi="Arial" w:cs="Arial"/>
                <w:noProof/>
                <w:sz w:val="24"/>
                <w:szCs w:val="24"/>
                <w:lang w:val="es-ES" w:eastAsia="es-ES"/>
              </w:rPr>
            </w:pPr>
          </w:p>
          <w:p w14:paraId="704B72ED" w14:textId="77777777" w:rsidR="00AD7AC6" w:rsidRPr="00C87E96" w:rsidRDefault="00AD7AC6" w:rsidP="00C521D3">
            <w:pPr>
              <w:rPr>
                <w:rFonts w:ascii="Arial" w:hAnsi="Arial" w:cs="Arial"/>
                <w:noProof/>
                <w:sz w:val="24"/>
                <w:szCs w:val="24"/>
                <w:lang w:val="es-ES" w:eastAsia="es-ES"/>
              </w:rPr>
            </w:pPr>
          </w:p>
          <w:p w14:paraId="1984D80D" w14:textId="77777777" w:rsidR="00AD7AC6" w:rsidRPr="00C87E96" w:rsidRDefault="00AD7AC6" w:rsidP="00C521D3">
            <w:pPr>
              <w:rPr>
                <w:rFonts w:ascii="Arial" w:hAnsi="Arial" w:cs="Arial"/>
                <w:noProof/>
                <w:sz w:val="24"/>
                <w:szCs w:val="24"/>
                <w:lang w:val="es-ES" w:eastAsia="es-ES"/>
              </w:rPr>
            </w:pPr>
          </w:p>
          <w:p w14:paraId="18611835" w14:textId="77777777" w:rsidR="00AD7AC6" w:rsidRPr="00C87E96" w:rsidRDefault="00AD7AC6" w:rsidP="00C521D3">
            <w:pPr>
              <w:rPr>
                <w:rFonts w:ascii="Arial" w:hAnsi="Arial" w:cs="Arial"/>
                <w:noProof/>
                <w:sz w:val="24"/>
                <w:szCs w:val="24"/>
                <w:lang w:val="es-ES" w:eastAsia="es-ES"/>
              </w:rPr>
            </w:pPr>
          </w:p>
        </w:tc>
      </w:tr>
      <w:tr w:rsidR="00AD7AC6" w:rsidRPr="00C87E96" w14:paraId="1B2775C8" w14:textId="77777777" w:rsidTr="00C521D3">
        <w:tc>
          <w:tcPr>
            <w:tcW w:w="1384" w:type="dxa"/>
          </w:tcPr>
          <w:p w14:paraId="3E6CD2AA" w14:textId="77777777" w:rsidR="00AD7AC6" w:rsidRPr="00C87E96" w:rsidRDefault="00AD7AC6" w:rsidP="00C521D3">
            <w:pPr>
              <w:rPr>
                <w:rFonts w:ascii="Arial" w:hAnsi="Arial" w:cs="Arial"/>
                <w:b/>
                <w:sz w:val="24"/>
                <w:szCs w:val="24"/>
              </w:rPr>
            </w:pPr>
            <w:r w:rsidRPr="00C87E96">
              <w:rPr>
                <w:rFonts w:ascii="Arial" w:hAnsi="Arial" w:cs="Arial"/>
                <w:b/>
                <w:sz w:val="24"/>
                <w:szCs w:val="24"/>
              </w:rPr>
              <w:t>Pie de imagen</w:t>
            </w:r>
          </w:p>
          <w:p w14:paraId="6FDA9A5F" w14:textId="07BE2D00" w:rsidR="00AD7AC6" w:rsidRPr="00C87E96" w:rsidRDefault="004806E2" w:rsidP="00C521D3">
            <w:pPr>
              <w:rPr>
                <w:rFonts w:ascii="Arial" w:hAnsi="Arial" w:cs="Arial"/>
                <w:sz w:val="24"/>
                <w:szCs w:val="24"/>
              </w:rPr>
            </w:pPr>
            <w:r w:rsidRPr="00C87E96">
              <w:rPr>
                <w:rFonts w:ascii="Arial" w:hAnsi="Arial" w:cs="Arial"/>
                <w:b/>
                <w:sz w:val="24"/>
                <w:szCs w:val="24"/>
              </w:rPr>
              <w:t>Inferior</w:t>
            </w:r>
          </w:p>
        </w:tc>
        <w:tc>
          <w:tcPr>
            <w:tcW w:w="7670" w:type="dxa"/>
          </w:tcPr>
          <w:p w14:paraId="30612DD1" w14:textId="4977176B" w:rsidR="00AD7AC6" w:rsidRPr="00C87E96" w:rsidRDefault="00AD7AC6" w:rsidP="00C521D3">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Aunque la expresión algebraica de la función define que el rango pueden ser los números reales, la gráfica determina que son </w:t>
            </w:r>
            <w:r w:rsidR="004806E2" w:rsidRPr="00C87E96">
              <w:rPr>
                <w:rFonts w:ascii="Arial" w:eastAsiaTheme="minorEastAsia" w:hAnsi="Arial" w:cs="Arial"/>
                <w:sz w:val="24"/>
                <w:szCs w:val="24"/>
              </w:rPr>
              <w:t>únicamente</w:t>
            </w:r>
            <w:r w:rsidRPr="00C87E96">
              <w:rPr>
                <w:rFonts w:ascii="Arial" w:eastAsiaTheme="minorEastAsia" w:hAnsi="Arial" w:cs="Arial"/>
                <w:sz w:val="24"/>
                <w:szCs w:val="24"/>
              </w:rPr>
              <w:t xml:space="preserve"> los reales </w:t>
            </w:r>
            <w:r w:rsidR="004806E2" w:rsidRPr="00C87E96">
              <w:rPr>
                <w:rFonts w:ascii="Arial" w:eastAsiaTheme="minorEastAsia" w:hAnsi="Arial" w:cs="Arial"/>
                <w:sz w:val="24"/>
                <w:szCs w:val="24"/>
              </w:rPr>
              <w:t>positivos</w:t>
            </w:r>
            <w:r w:rsidRPr="00C87E96">
              <w:rPr>
                <w:rFonts w:ascii="Arial" w:eastAsiaTheme="minorEastAsia" w:hAnsi="Arial" w:cs="Arial"/>
                <w:sz w:val="24"/>
                <w:szCs w:val="24"/>
              </w:rPr>
              <w:t xml:space="preserve"> y el 0.</w:t>
            </w:r>
          </w:p>
        </w:tc>
      </w:tr>
    </w:tbl>
    <w:p w14:paraId="4DB20524" w14:textId="77777777" w:rsidR="008260E6" w:rsidRPr="00C87E96" w:rsidRDefault="008260E6" w:rsidP="00FB50BA">
      <w:pPr>
        <w:tabs>
          <w:tab w:val="right" w:pos="8498"/>
        </w:tabs>
        <w:spacing w:after="0"/>
        <w:rPr>
          <w:rFonts w:ascii="Arial" w:eastAsiaTheme="minorEastAsia" w:hAnsi="Arial" w:cs="Arial"/>
        </w:rPr>
      </w:pPr>
    </w:p>
    <w:p w14:paraId="041D4FDF" w14:textId="77777777" w:rsidR="000113ED" w:rsidRPr="00C87E96" w:rsidRDefault="000113ED" w:rsidP="00FB50BA">
      <w:pPr>
        <w:tabs>
          <w:tab w:val="right" w:pos="8498"/>
        </w:tabs>
        <w:spacing w:after="0"/>
        <w:rPr>
          <w:rFonts w:ascii="Arial" w:eastAsiaTheme="minorEastAsia" w:hAnsi="Arial" w:cs="Arial"/>
        </w:rPr>
      </w:pPr>
    </w:p>
    <w:p w14:paraId="738DD262" w14:textId="77777777" w:rsidR="000113ED" w:rsidRPr="00C87E96" w:rsidRDefault="000113ED" w:rsidP="00FB50BA">
      <w:pPr>
        <w:tabs>
          <w:tab w:val="right" w:pos="8498"/>
        </w:tabs>
        <w:spacing w:after="0"/>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122C26" w:rsidRPr="00C87E96" w14:paraId="77D718F4" w14:textId="77777777" w:rsidTr="00122C26">
        <w:tc>
          <w:tcPr>
            <w:tcW w:w="9033" w:type="dxa"/>
            <w:gridSpan w:val="2"/>
            <w:shd w:val="clear" w:color="auto" w:fill="000000" w:themeFill="text1"/>
          </w:tcPr>
          <w:p w14:paraId="680DE355" w14:textId="77777777" w:rsidR="00122C26" w:rsidRPr="00C87E96" w:rsidRDefault="00122C26" w:rsidP="00122C26">
            <w:pPr>
              <w:rPr>
                <w:rFonts w:ascii="Arial" w:eastAsiaTheme="minorEastAsia" w:hAnsi="Arial" w:cs="Arial"/>
                <w:b/>
                <w:sz w:val="24"/>
                <w:szCs w:val="24"/>
              </w:rPr>
            </w:pPr>
            <w:r w:rsidRPr="00C87E96">
              <w:rPr>
                <w:rFonts w:ascii="Arial" w:eastAsiaTheme="minorEastAsia" w:hAnsi="Arial" w:cs="Arial"/>
                <w:b/>
                <w:sz w:val="24"/>
                <w:szCs w:val="24"/>
              </w:rPr>
              <w:t>Practica: recurso nuevo</w:t>
            </w:r>
            <w:r w:rsidRPr="00C87E96">
              <w:rPr>
                <w:rFonts w:ascii="Arial" w:hAnsi="Arial" w:cs="Arial"/>
                <w:b/>
                <w:sz w:val="24"/>
                <w:szCs w:val="24"/>
              </w:rPr>
              <w:t xml:space="preserve"> Practica: recurso nuevo</w:t>
            </w:r>
          </w:p>
        </w:tc>
      </w:tr>
      <w:tr w:rsidR="00122C26" w:rsidRPr="00C87E96" w14:paraId="0D773E9D" w14:textId="77777777" w:rsidTr="00122C26">
        <w:tc>
          <w:tcPr>
            <w:tcW w:w="2518" w:type="dxa"/>
          </w:tcPr>
          <w:p w14:paraId="11E54A1F" w14:textId="77777777" w:rsidR="00122C26" w:rsidRPr="00C87E96" w:rsidRDefault="00122C26" w:rsidP="00122C26">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45935F2" w14:textId="77777777" w:rsidR="00122C26" w:rsidRPr="00C87E96" w:rsidRDefault="00122C26" w:rsidP="00122C26">
            <w:pPr>
              <w:rPr>
                <w:rFonts w:ascii="Arial" w:eastAsiaTheme="minorEastAsia" w:hAnsi="Arial" w:cs="Arial"/>
                <w:b/>
                <w:sz w:val="24"/>
                <w:szCs w:val="24"/>
              </w:rPr>
            </w:pPr>
            <w:r w:rsidRPr="00C87E96">
              <w:rPr>
                <w:rFonts w:ascii="Arial" w:eastAsiaTheme="minorEastAsia" w:hAnsi="Arial" w:cs="Arial"/>
                <w:sz w:val="24"/>
                <w:szCs w:val="24"/>
              </w:rPr>
              <w:t>MA_11_02_REC20</w:t>
            </w:r>
          </w:p>
        </w:tc>
      </w:tr>
      <w:tr w:rsidR="00122C26" w:rsidRPr="00C87E96" w14:paraId="79B97661" w14:textId="77777777" w:rsidTr="00122C26">
        <w:tc>
          <w:tcPr>
            <w:tcW w:w="2518" w:type="dxa"/>
          </w:tcPr>
          <w:p w14:paraId="32A9BB44" w14:textId="77777777" w:rsidR="00122C26" w:rsidRPr="00C87E96" w:rsidRDefault="00122C26" w:rsidP="00122C26">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481FC51" w14:textId="77777777" w:rsidR="00122C26" w:rsidRPr="00C87E96" w:rsidRDefault="00122C26" w:rsidP="00122C26">
            <w:pPr>
              <w:rPr>
                <w:rFonts w:ascii="Arial" w:eastAsiaTheme="minorEastAsia" w:hAnsi="Arial" w:cs="Arial"/>
                <w:sz w:val="24"/>
                <w:szCs w:val="24"/>
              </w:rPr>
            </w:pPr>
            <w:r w:rsidRPr="00C87E96">
              <w:rPr>
                <w:rFonts w:ascii="Arial" w:hAnsi="Arial" w:cs="Arial"/>
                <w:sz w:val="24"/>
                <w:szCs w:val="24"/>
              </w:rPr>
              <w:t>Identifica el dominio y el rango de una función</w:t>
            </w:r>
          </w:p>
        </w:tc>
      </w:tr>
      <w:tr w:rsidR="00122C26" w:rsidRPr="00C87E96" w14:paraId="3DFCD693" w14:textId="77777777" w:rsidTr="00122C26">
        <w:tc>
          <w:tcPr>
            <w:tcW w:w="2518" w:type="dxa"/>
          </w:tcPr>
          <w:p w14:paraId="5AFF67F7" w14:textId="77777777" w:rsidR="00122C26" w:rsidRPr="00C87E96" w:rsidRDefault="00122C26" w:rsidP="00122C26">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13444AF8" w14:textId="77777777" w:rsidR="00122C26" w:rsidRPr="00C87E96" w:rsidRDefault="00122C26" w:rsidP="00122C26">
            <w:pPr>
              <w:rPr>
                <w:rFonts w:ascii="Arial" w:eastAsiaTheme="minorEastAsia" w:hAnsi="Arial" w:cs="Arial"/>
                <w:sz w:val="24"/>
                <w:szCs w:val="24"/>
              </w:rPr>
            </w:pPr>
            <w:r w:rsidRPr="00C87E96">
              <w:rPr>
                <w:rFonts w:ascii="Arial" w:hAnsi="Arial" w:cs="Arial"/>
                <w:sz w:val="24"/>
                <w:szCs w:val="24"/>
              </w:rPr>
              <w:t>Actividad para identificar el dominio y el rango de una función</w:t>
            </w:r>
          </w:p>
        </w:tc>
      </w:tr>
    </w:tbl>
    <w:p w14:paraId="3DF1F8B3" w14:textId="77777777" w:rsidR="00122C26" w:rsidRPr="00C87E96" w:rsidRDefault="00122C26" w:rsidP="00FB50BA">
      <w:pPr>
        <w:tabs>
          <w:tab w:val="right" w:pos="8498"/>
        </w:tabs>
        <w:spacing w:after="0"/>
        <w:rPr>
          <w:rFonts w:ascii="Arial" w:eastAsiaTheme="minorEastAsia" w:hAnsi="Arial" w:cs="Arial"/>
        </w:rPr>
      </w:pPr>
    </w:p>
    <w:p w14:paraId="0BFF6DEB" w14:textId="32FB6D54" w:rsidR="00055E43" w:rsidRPr="00C87E96" w:rsidRDefault="00FB50BA" w:rsidP="00055E43">
      <w:pPr>
        <w:tabs>
          <w:tab w:val="right" w:pos="8498"/>
        </w:tabs>
        <w:spacing w:after="0"/>
        <w:jc w:val="both"/>
        <w:rPr>
          <w:rFonts w:ascii="Arial" w:hAnsi="Arial" w:cs="Arial"/>
          <w:b/>
        </w:rPr>
      </w:pPr>
      <w:r w:rsidRPr="00C87E96">
        <w:rPr>
          <w:rFonts w:ascii="Arial" w:hAnsi="Arial" w:cs="Arial"/>
          <w:highlight w:val="yellow"/>
        </w:rPr>
        <w:t xml:space="preserve"> </w:t>
      </w:r>
      <w:r w:rsidR="00055E43" w:rsidRPr="00C87E96">
        <w:rPr>
          <w:rFonts w:ascii="Arial" w:hAnsi="Arial" w:cs="Arial"/>
          <w:highlight w:val="yellow"/>
        </w:rPr>
        <w:t>[SECCIÓN 2]</w:t>
      </w:r>
      <w:r w:rsidR="00055E43" w:rsidRPr="00C87E96">
        <w:rPr>
          <w:rFonts w:ascii="Arial" w:hAnsi="Arial" w:cs="Arial"/>
        </w:rPr>
        <w:t xml:space="preserve"> </w:t>
      </w:r>
      <w:r w:rsidR="00C521D3" w:rsidRPr="00C87E96">
        <w:rPr>
          <w:rFonts w:ascii="Arial" w:hAnsi="Arial" w:cs="Arial"/>
          <w:b/>
        </w:rPr>
        <w:t>1.2</w:t>
      </w:r>
      <w:r w:rsidR="00055E43" w:rsidRPr="00C87E96">
        <w:rPr>
          <w:rFonts w:ascii="Arial" w:hAnsi="Arial" w:cs="Arial"/>
          <w:b/>
        </w:rPr>
        <w:t xml:space="preserve"> </w:t>
      </w:r>
      <w:r w:rsidR="00055E43" w:rsidRPr="002463B4">
        <w:rPr>
          <w:rFonts w:ascii="Arial" w:hAnsi="Arial" w:cs="Arial"/>
          <w:b/>
        </w:rPr>
        <w:t>Las funciones definidas a trozos</w:t>
      </w:r>
    </w:p>
    <w:p w14:paraId="3B66300B" w14:textId="77777777" w:rsidR="00C521D3" w:rsidRPr="00C87E96" w:rsidRDefault="00C521D3" w:rsidP="00C521D3">
      <w:pPr>
        <w:tabs>
          <w:tab w:val="right" w:pos="8498"/>
        </w:tabs>
        <w:spacing w:after="0"/>
        <w:jc w:val="both"/>
        <w:rPr>
          <w:rFonts w:ascii="Arial" w:hAnsi="Arial" w:cs="Arial"/>
        </w:rPr>
      </w:pPr>
    </w:p>
    <w:p w14:paraId="14C61042" w14:textId="2986DD69" w:rsidR="00C521D3" w:rsidRPr="00C87E96" w:rsidRDefault="00C521D3" w:rsidP="00C521D3">
      <w:pPr>
        <w:tabs>
          <w:tab w:val="right" w:pos="8498"/>
        </w:tabs>
        <w:spacing w:after="0"/>
        <w:jc w:val="both"/>
        <w:rPr>
          <w:rFonts w:ascii="Arial" w:hAnsi="Arial" w:cs="Arial"/>
          <w:b/>
        </w:rPr>
      </w:pPr>
      <w:r w:rsidRPr="00C87E96">
        <w:rPr>
          <w:rFonts w:ascii="Arial" w:hAnsi="Arial" w:cs="Arial"/>
        </w:rPr>
        <w:t>Una función está definida a</w:t>
      </w:r>
      <w:r w:rsidRPr="00C87E96">
        <w:rPr>
          <w:rFonts w:ascii="Arial" w:hAnsi="Arial" w:cs="Arial"/>
          <w:b/>
        </w:rPr>
        <w:t xml:space="preserve"> trozos </w:t>
      </w:r>
      <w:r w:rsidRPr="001E3815">
        <w:rPr>
          <w:rFonts w:ascii="Arial" w:hAnsi="Arial" w:cs="Arial"/>
        </w:rPr>
        <w:t>o</w:t>
      </w:r>
      <w:r w:rsidRPr="00C87E96">
        <w:rPr>
          <w:rFonts w:ascii="Arial" w:hAnsi="Arial" w:cs="Arial"/>
          <w:b/>
        </w:rPr>
        <w:t xml:space="preserve"> por partes </w:t>
      </w:r>
      <w:r w:rsidRPr="00C87E96">
        <w:rPr>
          <w:rFonts w:ascii="Arial" w:hAnsi="Arial" w:cs="Arial"/>
        </w:rPr>
        <w:t>si su dominio se divide en dos o más subconjuntos disyuntos (la intersección entre los subconjuntos es vacía) que se denominan trozos</w:t>
      </w:r>
      <w:r w:rsidR="002463B4">
        <w:rPr>
          <w:rFonts w:ascii="Arial" w:hAnsi="Arial" w:cs="Arial"/>
        </w:rPr>
        <w:t>;</w:t>
      </w:r>
      <w:r w:rsidR="002463B4" w:rsidRPr="00C87E96">
        <w:rPr>
          <w:rFonts w:ascii="Arial" w:hAnsi="Arial" w:cs="Arial"/>
        </w:rPr>
        <w:t xml:space="preserve"> </w:t>
      </w:r>
      <w:r w:rsidR="00752CE5" w:rsidRPr="00C87E96">
        <w:rPr>
          <w:rFonts w:ascii="Arial" w:hAnsi="Arial" w:cs="Arial"/>
        </w:rPr>
        <w:t xml:space="preserve">cada uno de estos trozos es un intervalo de números reales y </w:t>
      </w:r>
      <w:r w:rsidRPr="00C87E96">
        <w:rPr>
          <w:rFonts w:ascii="Arial" w:hAnsi="Arial" w:cs="Arial"/>
        </w:rPr>
        <w:t>tiene una expresión algebraica diferente que permite relacionar los elementos del dominio con su imagen.</w:t>
      </w:r>
    </w:p>
    <w:p w14:paraId="0D6A802F" w14:textId="77777777" w:rsidR="00C521D3" w:rsidRPr="00C87E96" w:rsidRDefault="00C521D3" w:rsidP="00C521D3">
      <w:pPr>
        <w:tabs>
          <w:tab w:val="right" w:pos="8498"/>
        </w:tabs>
        <w:spacing w:after="0"/>
        <w:jc w:val="both"/>
        <w:rPr>
          <w:rFonts w:ascii="Arial" w:hAnsi="Arial" w:cs="Arial"/>
        </w:rPr>
      </w:pPr>
    </w:p>
    <w:p w14:paraId="4688A1A8" w14:textId="77007D4F" w:rsidR="00C521D3" w:rsidRPr="00C87E96" w:rsidRDefault="00C521D3" w:rsidP="00C521D3">
      <w:pPr>
        <w:tabs>
          <w:tab w:val="right" w:pos="8498"/>
        </w:tabs>
        <w:spacing w:after="0"/>
        <w:jc w:val="both"/>
        <w:rPr>
          <w:rFonts w:ascii="Arial" w:hAnsi="Arial" w:cs="Arial"/>
        </w:rPr>
      </w:pPr>
      <w:r w:rsidRPr="00C87E96">
        <w:rPr>
          <w:rFonts w:ascii="Arial" w:hAnsi="Arial" w:cs="Arial"/>
        </w:rPr>
        <w:t>Ejemplo</w:t>
      </w:r>
      <w:ins w:id="30" w:author="user" w:date="2016-05-19T16:20:00Z">
        <w:r w:rsidR="002463B4">
          <w:rPr>
            <w:rFonts w:ascii="Arial" w:hAnsi="Arial" w:cs="Arial"/>
          </w:rPr>
          <w:t>:</w:t>
        </w:r>
      </w:ins>
    </w:p>
    <w:p w14:paraId="7CA9AC4F" w14:textId="5A60574C" w:rsidR="00C521D3" w:rsidRDefault="00C521D3" w:rsidP="00C521D3">
      <w:pPr>
        <w:tabs>
          <w:tab w:val="right" w:pos="8498"/>
        </w:tabs>
        <w:spacing w:after="0"/>
        <w:jc w:val="both"/>
        <w:rPr>
          <w:rFonts w:ascii="Arial" w:hAnsi="Arial" w:cs="Arial"/>
        </w:rPr>
      </w:pPr>
      <w:r w:rsidRPr="00C87E96">
        <w:rPr>
          <w:rFonts w:ascii="Arial" w:hAnsi="Arial" w:cs="Arial"/>
        </w:rPr>
        <w:t>Explicar el comportamiento de la siguiente función:</w:t>
      </w:r>
    </w:p>
    <w:p w14:paraId="1AE22E9E" w14:textId="77777777" w:rsidR="00E42A8C" w:rsidRDefault="00E42A8C" w:rsidP="00C521D3">
      <w:pPr>
        <w:tabs>
          <w:tab w:val="right" w:pos="8498"/>
        </w:tabs>
        <w:spacing w:after="0"/>
        <w:jc w:val="both"/>
        <w:rPr>
          <w:rFonts w:ascii="Arial" w:hAnsi="Arial" w:cs="Arial"/>
        </w:rPr>
      </w:pPr>
    </w:p>
    <w:p w14:paraId="1B95790C" w14:textId="40AA8819" w:rsidR="00010F37" w:rsidRPr="00C87E96" w:rsidRDefault="00E42A8C" w:rsidP="00E42A8C">
      <w:pPr>
        <w:tabs>
          <w:tab w:val="right" w:pos="8498"/>
        </w:tabs>
        <w:spacing w:after="0"/>
        <w:jc w:val="center"/>
        <w:rPr>
          <w:rFonts w:ascii="Arial" w:hAnsi="Arial" w:cs="Arial"/>
        </w:rPr>
      </w:pPr>
      <w:r>
        <w:rPr>
          <w:position w:val="-6"/>
        </w:rPr>
        <w:t>MA_11_02_CO_04</w:t>
      </w:r>
      <w:r w:rsidR="005F3A1D">
        <w:rPr>
          <w:position w:val="-6"/>
        </w:rPr>
        <w:t>0</w:t>
      </w:r>
    </w:p>
    <w:p w14:paraId="1B66F998" w14:textId="77777777" w:rsidR="00C521D3" w:rsidRPr="00C87E96" w:rsidRDefault="00C521D3" w:rsidP="00C521D3">
      <w:pPr>
        <w:tabs>
          <w:tab w:val="right" w:pos="8498"/>
        </w:tabs>
        <w:spacing w:after="0"/>
        <w:jc w:val="both"/>
        <w:rPr>
          <w:rFonts w:ascii="Arial" w:hAnsi="Arial" w:cs="Arial"/>
        </w:rPr>
      </w:pPr>
    </w:p>
    <w:p w14:paraId="248CC8C8" w14:textId="0382CBB7" w:rsidR="00010F37" w:rsidRPr="00C87E96" w:rsidRDefault="00010F37" w:rsidP="00C521D3">
      <w:pPr>
        <w:tabs>
          <w:tab w:val="right" w:pos="8498"/>
        </w:tabs>
        <w:spacing w:after="0"/>
        <w:jc w:val="both"/>
        <w:rPr>
          <w:rFonts w:ascii="Arial" w:hAnsi="Arial" w:cs="Arial"/>
        </w:rPr>
      </w:pPr>
      <w:r w:rsidRPr="00C87E96">
        <w:rPr>
          <w:rFonts w:ascii="Arial" w:hAnsi="Arial" w:cs="Arial"/>
        </w:rPr>
        <w:t xml:space="preserve">La función </w:t>
      </w:r>
      <w:r w:rsidR="004806E2" w:rsidRPr="00C87E96">
        <w:rPr>
          <w:rFonts w:ascii="Arial" w:hAnsi="Arial" w:cs="Arial"/>
        </w:rPr>
        <w:t>está</w:t>
      </w:r>
      <w:r w:rsidRPr="00C87E96">
        <w:rPr>
          <w:rFonts w:ascii="Arial" w:hAnsi="Arial" w:cs="Arial"/>
        </w:rPr>
        <w:t xml:space="preserve"> formada por tres trozos:</w:t>
      </w:r>
    </w:p>
    <w:p w14:paraId="0710EAE0" w14:textId="5582EE56" w:rsidR="00C521D3" w:rsidRPr="00C87E96" w:rsidRDefault="00010F37" w:rsidP="00C521D3">
      <w:pPr>
        <w:pStyle w:val="Prrafodelista"/>
        <w:numPr>
          <w:ilvl w:val="0"/>
          <w:numId w:val="9"/>
        </w:numPr>
        <w:tabs>
          <w:tab w:val="right" w:pos="8498"/>
        </w:tabs>
        <w:spacing w:after="0"/>
        <w:jc w:val="both"/>
        <w:rPr>
          <w:rFonts w:ascii="Arial" w:eastAsiaTheme="minorEastAsia" w:hAnsi="Arial" w:cs="Arial"/>
        </w:rPr>
      </w:pPr>
      <w:r w:rsidRPr="00C87E96">
        <w:rPr>
          <w:rFonts w:ascii="Arial" w:eastAsiaTheme="minorEastAsia" w:hAnsi="Arial" w:cs="Arial"/>
          <w:b/>
        </w:rPr>
        <w:t>Primer trozo.</w:t>
      </w:r>
      <w:r w:rsidR="00C521D3" w:rsidRPr="00C87E96">
        <w:rPr>
          <w:rFonts w:ascii="Arial" w:eastAsiaTheme="minorEastAsia" w:hAnsi="Arial" w:cs="Arial"/>
          <w:b/>
        </w:rPr>
        <w:t xml:space="preserve"> </w:t>
      </w:r>
      <w:r w:rsidR="00C521D3" w:rsidRPr="00C87E96">
        <w:rPr>
          <w:rFonts w:ascii="Arial" w:eastAsiaTheme="minorEastAsia" w:hAnsi="Arial" w:cs="Arial"/>
        </w:rPr>
        <w:t>Si el elemento del dominio está en el intervalo (</w:t>
      </w:r>
      <w:r w:rsidR="00BE7184">
        <w:rPr>
          <w:rFonts w:ascii="Arial" w:eastAsiaTheme="minorEastAsia" w:hAnsi="Arial" w:cs="Arial"/>
        </w:rPr>
        <w:t>–</w:t>
      </w:r>
      <w:r w:rsidR="00C521D3" w:rsidRPr="00C87E96">
        <w:rPr>
          <w:rFonts w:ascii="Arial" w:eastAsiaTheme="minorEastAsia" w:hAnsi="Arial" w:cs="Arial"/>
        </w:rPr>
        <w:t xml:space="preserve">4, </w:t>
      </w:r>
      <w:r w:rsidR="00BE7184">
        <w:rPr>
          <w:rFonts w:ascii="Arial" w:eastAsiaTheme="minorEastAsia" w:hAnsi="Arial" w:cs="Arial"/>
        </w:rPr>
        <w:t>–</w:t>
      </w:r>
      <w:r w:rsidR="00C521D3" w:rsidRPr="00C87E96">
        <w:rPr>
          <w:rFonts w:ascii="Arial" w:eastAsiaTheme="minorEastAsia" w:hAnsi="Arial" w:cs="Arial"/>
        </w:rPr>
        <w:t xml:space="preserve">1), las imágenes se determinan mediante la expresión </w:t>
      </w:r>
      <w:r w:rsidR="00C521D3" w:rsidRPr="00C87E96">
        <w:rPr>
          <w:rFonts w:ascii="Arial" w:eastAsiaTheme="minorEastAsia" w:hAnsi="Arial" w:cs="Arial"/>
          <w:i/>
        </w:rPr>
        <w:t>f</w:t>
      </w:r>
      <w:r w:rsidR="00C521D3" w:rsidRPr="00C87E96">
        <w:rPr>
          <w:rFonts w:ascii="Arial" w:eastAsiaTheme="minorEastAsia" w:hAnsi="Arial" w:cs="Arial"/>
        </w:rPr>
        <w:t>(</w:t>
      </w:r>
      <w:r w:rsidR="00C521D3" w:rsidRPr="00C87E96">
        <w:rPr>
          <w:rFonts w:ascii="Arial" w:eastAsiaTheme="minorEastAsia" w:hAnsi="Arial" w:cs="Arial"/>
          <w:i/>
        </w:rPr>
        <w:t>x</w:t>
      </w:r>
      <w:r w:rsidR="00C521D3" w:rsidRPr="00C87E96">
        <w:rPr>
          <w:rFonts w:ascii="Arial" w:eastAsiaTheme="minorEastAsia" w:hAnsi="Arial" w:cs="Arial"/>
        </w:rPr>
        <w:t>)</w:t>
      </w:r>
      <w:r w:rsidR="00C521D3" w:rsidRPr="00C87E96">
        <w:rPr>
          <w:rFonts w:ascii="Arial" w:eastAsiaTheme="minorEastAsia" w:hAnsi="Arial" w:cs="Arial"/>
          <w:i/>
        </w:rPr>
        <w:t xml:space="preserve"> = </w:t>
      </w:r>
      <w:r w:rsidR="00C521D3" w:rsidRPr="001E3815">
        <w:rPr>
          <w:rFonts w:ascii="Arial" w:eastAsiaTheme="minorEastAsia" w:hAnsi="Arial" w:cs="Arial"/>
        </w:rPr>
        <w:t>3</w:t>
      </w:r>
      <w:r w:rsidR="00C521D3" w:rsidRPr="00C87E96">
        <w:rPr>
          <w:rFonts w:ascii="Arial" w:eastAsiaTheme="minorEastAsia" w:hAnsi="Arial" w:cs="Arial"/>
        </w:rPr>
        <w:t>.</w:t>
      </w:r>
    </w:p>
    <w:p w14:paraId="2F0F43C8" w14:textId="1AFE3F13" w:rsidR="00C521D3" w:rsidRPr="00C87E96" w:rsidRDefault="00C521D3" w:rsidP="00C521D3">
      <w:pPr>
        <w:pStyle w:val="Prrafodelista"/>
        <w:numPr>
          <w:ilvl w:val="0"/>
          <w:numId w:val="9"/>
        </w:numPr>
        <w:tabs>
          <w:tab w:val="right" w:pos="8498"/>
        </w:tabs>
        <w:spacing w:after="0"/>
        <w:jc w:val="both"/>
        <w:rPr>
          <w:rFonts w:ascii="Arial" w:eastAsiaTheme="minorEastAsia" w:hAnsi="Arial" w:cs="Arial"/>
        </w:rPr>
      </w:pPr>
      <w:r w:rsidRPr="00C87E96">
        <w:rPr>
          <w:rFonts w:ascii="Arial" w:eastAsiaTheme="minorEastAsia" w:hAnsi="Arial" w:cs="Arial"/>
          <w:b/>
        </w:rPr>
        <w:t>Segundo trozo</w:t>
      </w:r>
      <w:r w:rsidR="00010F37" w:rsidRPr="00C87E96">
        <w:rPr>
          <w:rFonts w:ascii="Arial" w:eastAsiaTheme="minorEastAsia" w:hAnsi="Arial" w:cs="Arial"/>
          <w:b/>
        </w:rPr>
        <w:t>.</w:t>
      </w:r>
      <w:r w:rsidRPr="00C87E96">
        <w:rPr>
          <w:rFonts w:ascii="Arial" w:eastAsiaTheme="minorEastAsia" w:hAnsi="Arial" w:cs="Arial"/>
        </w:rPr>
        <w:t xml:space="preserve"> Si el elemento del dominio está en el intervalo [</w:t>
      </w:r>
      <w:r w:rsidR="00BE7184">
        <w:rPr>
          <w:rFonts w:ascii="Arial" w:eastAsiaTheme="minorEastAsia" w:hAnsi="Arial" w:cs="Arial"/>
        </w:rPr>
        <w:t>–</w:t>
      </w:r>
      <w:r w:rsidRPr="00C87E96">
        <w:rPr>
          <w:rFonts w:ascii="Arial" w:eastAsiaTheme="minorEastAsia" w:hAnsi="Arial" w:cs="Arial"/>
        </w:rPr>
        <w:t xml:space="preserve">1, 2], las imágenes están determinadas por la expresión </w:t>
      </w:r>
      <w:r w:rsidRPr="00C87E96">
        <w:rPr>
          <w:rFonts w:ascii="Arial" w:eastAsiaTheme="minorEastAsia" w:hAnsi="Arial" w:cs="Arial"/>
          <w:i/>
        </w:rPr>
        <w:t>f</w:t>
      </w:r>
      <w:r w:rsidRPr="00C87E96">
        <w:rPr>
          <w:rFonts w:ascii="Arial" w:eastAsiaTheme="minorEastAsia" w:hAnsi="Arial" w:cs="Arial"/>
        </w:rPr>
        <w:t>(</w:t>
      </w:r>
      <w:r w:rsidRPr="00C87E96">
        <w:rPr>
          <w:rFonts w:ascii="Arial" w:eastAsiaTheme="minorEastAsia" w:hAnsi="Arial" w:cs="Arial"/>
          <w:i/>
        </w:rPr>
        <w:t>x</w:t>
      </w:r>
      <w:r w:rsidRPr="00C87E96">
        <w:rPr>
          <w:rFonts w:ascii="Arial" w:eastAsiaTheme="minorEastAsia" w:hAnsi="Arial" w:cs="Arial"/>
        </w:rPr>
        <w:t>)</w:t>
      </w:r>
      <w:r w:rsidRPr="00C87E96">
        <w:rPr>
          <w:rFonts w:ascii="Arial" w:eastAsiaTheme="minorEastAsia" w:hAnsi="Arial" w:cs="Arial"/>
          <w:i/>
        </w:rPr>
        <w:t xml:space="preserve"> = x</w:t>
      </w:r>
      <w:r w:rsidRPr="001E3815">
        <w:rPr>
          <w:rFonts w:ascii="Arial" w:eastAsiaTheme="minorEastAsia" w:hAnsi="Arial" w:cs="Arial"/>
          <w:vertAlign w:val="superscript"/>
        </w:rPr>
        <w:t>2</w:t>
      </w:r>
      <w:r w:rsidRPr="00C87E96">
        <w:rPr>
          <w:rFonts w:ascii="Arial" w:eastAsiaTheme="minorEastAsia" w:hAnsi="Arial" w:cs="Arial"/>
          <w:i/>
        </w:rPr>
        <w:t xml:space="preserve"> + </w:t>
      </w:r>
      <w:r w:rsidRPr="001E3815">
        <w:rPr>
          <w:rFonts w:ascii="Arial" w:eastAsiaTheme="minorEastAsia" w:hAnsi="Arial" w:cs="Arial"/>
        </w:rPr>
        <w:t>2</w:t>
      </w:r>
      <w:r w:rsidRPr="00C87E96">
        <w:rPr>
          <w:rFonts w:ascii="Arial" w:eastAsiaTheme="minorEastAsia" w:hAnsi="Arial" w:cs="Arial"/>
        </w:rPr>
        <w:t>.</w:t>
      </w:r>
    </w:p>
    <w:p w14:paraId="77A8102B" w14:textId="2C914AA9" w:rsidR="00C521D3" w:rsidRPr="00C87E96" w:rsidRDefault="00010F37" w:rsidP="00C521D3">
      <w:pPr>
        <w:pStyle w:val="Prrafodelista"/>
        <w:numPr>
          <w:ilvl w:val="0"/>
          <w:numId w:val="9"/>
        </w:numPr>
        <w:tabs>
          <w:tab w:val="right" w:pos="8498"/>
        </w:tabs>
        <w:spacing w:after="0"/>
        <w:jc w:val="both"/>
        <w:rPr>
          <w:rFonts w:ascii="Arial" w:eastAsiaTheme="minorEastAsia" w:hAnsi="Arial" w:cs="Arial"/>
        </w:rPr>
      </w:pPr>
      <w:r w:rsidRPr="00C87E96">
        <w:rPr>
          <w:rFonts w:ascii="Arial" w:eastAsiaTheme="minorEastAsia" w:hAnsi="Arial" w:cs="Arial"/>
          <w:b/>
        </w:rPr>
        <w:t>Tercer trozo.</w:t>
      </w:r>
      <w:r w:rsidR="00C521D3" w:rsidRPr="00C87E96">
        <w:rPr>
          <w:rFonts w:ascii="Arial" w:eastAsiaTheme="minorEastAsia" w:hAnsi="Arial" w:cs="Arial"/>
          <w:b/>
        </w:rPr>
        <w:t xml:space="preserve"> </w:t>
      </w:r>
      <w:r w:rsidR="00C521D3" w:rsidRPr="00C87E96">
        <w:rPr>
          <w:rFonts w:ascii="Arial" w:eastAsiaTheme="minorEastAsia" w:hAnsi="Arial" w:cs="Arial"/>
        </w:rPr>
        <w:t xml:space="preserve">Si el elemento del dominio pertenece al intervalo (2, </w:t>
      </w:r>
      <w:r w:rsidR="00C521D3" w:rsidRPr="00C87E96">
        <w:rPr>
          <w:rFonts w:ascii="Cambria Math" w:eastAsiaTheme="minorEastAsia" w:hAnsi="Cambria Math" w:cs="Arial"/>
        </w:rPr>
        <w:t>∞</w:t>
      </w:r>
      <w:r w:rsidR="00C521D3" w:rsidRPr="00C87E96">
        <w:rPr>
          <w:rFonts w:ascii="Arial" w:eastAsiaTheme="minorEastAsia" w:hAnsi="Arial" w:cs="Arial"/>
        </w:rPr>
        <w:t xml:space="preserve">), las imágenes están determinadas por la expresión </w:t>
      </w:r>
      <w:r w:rsidR="00C521D3" w:rsidRPr="00C87E96">
        <w:rPr>
          <w:rFonts w:ascii="Arial" w:eastAsiaTheme="minorEastAsia" w:hAnsi="Arial" w:cs="Arial"/>
          <w:i/>
        </w:rPr>
        <w:t>f</w:t>
      </w:r>
      <w:r w:rsidR="00C521D3" w:rsidRPr="00C87E96">
        <w:rPr>
          <w:rFonts w:ascii="Arial" w:eastAsiaTheme="minorEastAsia" w:hAnsi="Arial" w:cs="Arial"/>
        </w:rPr>
        <w:t>(</w:t>
      </w:r>
      <w:r w:rsidR="00C521D3" w:rsidRPr="00C87E96">
        <w:rPr>
          <w:rFonts w:ascii="Arial" w:eastAsiaTheme="minorEastAsia" w:hAnsi="Arial" w:cs="Arial"/>
          <w:i/>
        </w:rPr>
        <w:t>x</w:t>
      </w:r>
      <w:r w:rsidR="00C521D3" w:rsidRPr="00C87E96">
        <w:rPr>
          <w:rFonts w:ascii="Arial" w:eastAsiaTheme="minorEastAsia" w:hAnsi="Arial" w:cs="Arial"/>
        </w:rPr>
        <w:t xml:space="preserve">) = </w:t>
      </w:r>
      <w:r w:rsidR="00C521D3" w:rsidRPr="001E3815">
        <w:rPr>
          <w:rFonts w:ascii="Arial" w:eastAsiaTheme="minorEastAsia" w:hAnsi="Arial" w:cs="Arial"/>
          <w:i/>
        </w:rPr>
        <w:t>x</w:t>
      </w:r>
      <w:r w:rsidRPr="00C87E96">
        <w:rPr>
          <w:rFonts w:ascii="Arial" w:eastAsiaTheme="minorEastAsia" w:hAnsi="Arial" w:cs="Arial"/>
        </w:rPr>
        <w:t xml:space="preserve"> </w:t>
      </w:r>
      <w:r w:rsidR="00C521D3" w:rsidRPr="00C87E96">
        <w:rPr>
          <w:rFonts w:ascii="Arial" w:eastAsiaTheme="minorEastAsia" w:hAnsi="Arial" w:cs="Arial"/>
        </w:rPr>
        <w:t>+</w:t>
      </w:r>
      <w:r w:rsidRPr="00C87E96">
        <w:rPr>
          <w:rFonts w:ascii="Arial" w:eastAsiaTheme="minorEastAsia" w:hAnsi="Arial" w:cs="Arial"/>
        </w:rPr>
        <w:t xml:space="preserve"> </w:t>
      </w:r>
      <w:r w:rsidR="00C521D3" w:rsidRPr="00C87E96">
        <w:rPr>
          <w:rFonts w:ascii="Arial" w:eastAsiaTheme="minorEastAsia" w:hAnsi="Arial" w:cs="Arial"/>
        </w:rPr>
        <w:t>2</w:t>
      </w:r>
      <w:ins w:id="31" w:author="user" w:date="2016-05-19T16:25:00Z">
        <w:r w:rsidR="00D33028">
          <w:rPr>
            <w:rFonts w:ascii="Arial" w:eastAsiaTheme="minorEastAsia" w:hAnsi="Arial" w:cs="Arial"/>
          </w:rPr>
          <w:t>.</w:t>
        </w:r>
      </w:ins>
    </w:p>
    <w:p w14:paraId="05812A86" w14:textId="679AB11B" w:rsidR="00C521D3" w:rsidRPr="00C87E96" w:rsidRDefault="00010F37" w:rsidP="00C521D3">
      <w:pPr>
        <w:tabs>
          <w:tab w:val="right" w:pos="8498"/>
        </w:tabs>
        <w:spacing w:after="0"/>
        <w:jc w:val="both"/>
        <w:rPr>
          <w:rFonts w:ascii="Arial" w:eastAsiaTheme="minorEastAsia" w:hAnsi="Arial" w:cs="Arial"/>
        </w:rPr>
      </w:pPr>
      <w:r w:rsidRPr="00C87E96">
        <w:rPr>
          <w:rFonts w:ascii="Arial" w:eastAsiaTheme="minorEastAsia" w:hAnsi="Arial" w:cs="Arial"/>
        </w:rPr>
        <w:t>El dominio de la función es el intervalo menos 4 a infinito:</w:t>
      </w:r>
    </w:p>
    <w:p w14:paraId="22CCF888" w14:textId="73FDC554" w:rsidR="000113ED" w:rsidRPr="00C87E96" w:rsidRDefault="00E42A8C" w:rsidP="00E42A8C">
      <w:pPr>
        <w:tabs>
          <w:tab w:val="right" w:pos="8498"/>
        </w:tabs>
        <w:spacing w:after="0"/>
        <w:jc w:val="center"/>
        <w:rPr>
          <w:rFonts w:ascii="Arial" w:eastAsiaTheme="minorEastAsia" w:hAnsi="Arial" w:cs="Arial"/>
        </w:rPr>
      </w:pPr>
      <w:r>
        <w:rPr>
          <w:position w:val="-6"/>
        </w:rPr>
        <w:t>MA_11_02_CO_04</w:t>
      </w:r>
      <w:r w:rsidR="00F139BE">
        <w:rPr>
          <w:position w:val="-6"/>
        </w:rPr>
        <w:t>1</w:t>
      </w:r>
    </w:p>
    <w:p w14:paraId="656ED2D2" w14:textId="25F00076" w:rsidR="00010F37" w:rsidRPr="00C87E96" w:rsidRDefault="00010F37" w:rsidP="00010F37">
      <w:pPr>
        <w:tabs>
          <w:tab w:val="right" w:pos="8498"/>
        </w:tabs>
        <w:spacing w:after="0"/>
        <w:jc w:val="center"/>
      </w:pPr>
    </w:p>
    <w:p w14:paraId="2C6747DC" w14:textId="77777777" w:rsidR="000113ED" w:rsidRPr="00C87E96" w:rsidRDefault="000113ED" w:rsidP="00010F37">
      <w:pPr>
        <w:tabs>
          <w:tab w:val="right" w:pos="8498"/>
        </w:tabs>
        <w:spacing w:after="0"/>
        <w:jc w:val="center"/>
        <w:rPr>
          <w:rFonts w:ascii="Arial" w:eastAsiaTheme="minorEastAsia" w:hAnsi="Arial" w:cs="Arial"/>
        </w:rPr>
      </w:pPr>
    </w:p>
    <w:p w14:paraId="59CC5E8B" w14:textId="4AA07D65" w:rsidR="00C521D3" w:rsidRPr="00C87E96" w:rsidRDefault="00010F37" w:rsidP="00C521D3">
      <w:pPr>
        <w:tabs>
          <w:tab w:val="right" w:pos="8498"/>
        </w:tabs>
        <w:spacing w:after="0"/>
        <w:jc w:val="both"/>
        <w:rPr>
          <w:rFonts w:ascii="Arial" w:eastAsiaTheme="minorEastAsia" w:hAnsi="Arial" w:cs="Arial"/>
        </w:rPr>
      </w:pPr>
      <w:r w:rsidRPr="00C87E96">
        <w:rPr>
          <w:rFonts w:ascii="Arial" w:eastAsiaTheme="minorEastAsia" w:hAnsi="Arial" w:cs="Arial"/>
        </w:rPr>
        <w:t>Para determinar el rango se analiza la gráfica de la función:</w:t>
      </w:r>
    </w:p>
    <w:p w14:paraId="113C7D38" w14:textId="3F298E95" w:rsidR="000113ED" w:rsidRPr="00C87E96" w:rsidRDefault="00E42A8C" w:rsidP="00E42A8C">
      <w:pPr>
        <w:tabs>
          <w:tab w:val="right" w:pos="8498"/>
        </w:tabs>
        <w:spacing w:after="0"/>
        <w:jc w:val="center"/>
        <w:rPr>
          <w:rFonts w:ascii="Arial" w:eastAsiaTheme="minorEastAsia" w:hAnsi="Arial" w:cs="Arial"/>
        </w:rPr>
      </w:pPr>
      <w:r>
        <w:rPr>
          <w:position w:val="-6"/>
        </w:rPr>
        <w:t>MA_11_02_CO_04</w:t>
      </w:r>
      <w:r w:rsidR="00F139BE">
        <w:rPr>
          <w:position w:val="-6"/>
        </w:rPr>
        <w:t>2</w:t>
      </w:r>
    </w:p>
    <w:p w14:paraId="13AC0DF7" w14:textId="384FB4AF" w:rsidR="00010F37" w:rsidRPr="00C87E96" w:rsidRDefault="00010F37" w:rsidP="00010F37">
      <w:pPr>
        <w:tabs>
          <w:tab w:val="right" w:pos="8498"/>
        </w:tabs>
        <w:spacing w:after="0"/>
        <w:jc w:val="center"/>
        <w:rPr>
          <w:rFonts w:ascii="Arial" w:eastAsiaTheme="minorEastAsia" w:hAnsi="Arial" w:cs="Arial"/>
        </w:rPr>
      </w:pPr>
    </w:p>
    <w:p w14:paraId="7BC4A027" w14:textId="77777777" w:rsidR="00010F37" w:rsidRPr="00C87E96" w:rsidRDefault="00010F37" w:rsidP="00C521D3">
      <w:pPr>
        <w:tabs>
          <w:tab w:val="right" w:pos="8498"/>
        </w:tabs>
        <w:spacing w:after="0"/>
        <w:jc w:val="both"/>
        <w:rPr>
          <w:rFonts w:ascii="Arial" w:eastAsiaTheme="minorEastAsia" w:hAnsi="Arial" w:cs="Arial"/>
        </w:rPr>
      </w:pPr>
    </w:p>
    <w:tbl>
      <w:tblPr>
        <w:tblStyle w:val="Tablaconcuadrcula"/>
        <w:tblW w:w="9054" w:type="dxa"/>
        <w:tblLayout w:type="fixed"/>
        <w:tblLook w:val="04A0" w:firstRow="1" w:lastRow="0" w:firstColumn="1" w:lastColumn="0" w:noHBand="0" w:noVBand="1"/>
      </w:tblPr>
      <w:tblGrid>
        <w:gridCol w:w="1384"/>
        <w:gridCol w:w="7670"/>
      </w:tblGrid>
      <w:tr w:rsidR="00C521D3" w:rsidRPr="00C87E96" w14:paraId="7ED14D33" w14:textId="77777777" w:rsidTr="00C521D3">
        <w:tc>
          <w:tcPr>
            <w:tcW w:w="9054" w:type="dxa"/>
            <w:gridSpan w:val="2"/>
            <w:shd w:val="clear" w:color="auto" w:fill="0D0D0D" w:themeFill="text1" w:themeFillTint="F2"/>
          </w:tcPr>
          <w:p w14:paraId="1053EDAA" w14:textId="77777777" w:rsidR="00C521D3" w:rsidRPr="00C87E96" w:rsidRDefault="00C521D3" w:rsidP="00C521D3">
            <w:pPr>
              <w:jc w:val="center"/>
              <w:rPr>
                <w:rFonts w:ascii="Arial" w:hAnsi="Arial" w:cs="Arial"/>
                <w:b/>
                <w:sz w:val="24"/>
                <w:szCs w:val="24"/>
              </w:rPr>
            </w:pPr>
            <w:r w:rsidRPr="00C87E96">
              <w:rPr>
                <w:rFonts w:ascii="Arial" w:hAnsi="Arial" w:cs="Arial"/>
                <w:b/>
                <w:sz w:val="24"/>
                <w:szCs w:val="24"/>
              </w:rPr>
              <w:t>Imagen (fotografía, gráfica o ilustración)</w:t>
            </w:r>
          </w:p>
        </w:tc>
      </w:tr>
      <w:tr w:rsidR="00C521D3" w:rsidRPr="00C87E96" w14:paraId="35527D80" w14:textId="77777777" w:rsidTr="00C521D3">
        <w:tc>
          <w:tcPr>
            <w:tcW w:w="1384" w:type="dxa"/>
          </w:tcPr>
          <w:p w14:paraId="3E8B9171" w14:textId="77777777" w:rsidR="00C521D3" w:rsidRPr="00C87E96" w:rsidRDefault="00C521D3" w:rsidP="00C521D3">
            <w:pPr>
              <w:rPr>
                <w:rFonts w:ascii="Arial" w:hAnsi="Arial" w:cs="Arial"/>
                <w:b/>
                <w:sz w:val="24"/>
                <w:szCs w:val="24"/>
              </w:rPr>
            </w:pPr>
            <w:r w:rsidRPr="00C87E96">
              <w:rPr>
                <w:rFonts w:ascii="Arial" w:hAnsi="Arial" w:cs="Arial"/>
                <w:b/>
                <w:sz w:val="24"/>
                <w:szCs w:val="24"/>
              </w:rPr>
              <w:t>Código</w:t>
            </w:r>
          </w:p>
        </w:tc>
        <w:tc>
          <w:tcPr>
            <w:tcW w:w="7670" w:type="dxa"/>
          </w:tcPr>
          <w:p w14:paraId="0B5775E5" w14:textId="13F318C1" w:rsidR="00C521D3" w:rsidRPr="00C87E96" w:rsidRDefault="00C521D3" w:rsidP="00C521D3">
            <w:pPr>
              <w:rPr>
                <w:rFonts w:ascii="Arial" w:hAnsi="Arial" w:cs="Arial"/>
                <w:b/>
                <w:sz w:val="24"/>
                <w:szCs w:val="24"/>
              </w:rPr>
            </w:pPr>
            <w:r w:rsidRPr="00C87E96">
              <w:rPr>
                <w:rFonts w:ascii="Arial" w:hAnsi="Arial" w:cs="Arial"/>
                <w:sz w:val="24"/>
                <w:szCs w:val="24"/>
              </w:rPr>
              <w:t>MA_11_02_IMG</w:t>
            </w:r>
            <w:r w:rsidR="00010F37" w:rsidRPr="00C87E96">
              <w:rPr>
                <w:rFonts w:ascii="Arial" w:hAnsi="Arial" w:cs="Arial"/>
                <w:sz w:val="24"/>
                <w:szCs w:val="24"/>
              </w:rPr>
              <w:t>07</w:t>
            </w:r>
          </w:p>
        </w:tc>
      </w:tr>
      <w:tr w:rsidR="00C521D3" w:rsidRPr="00C87E96" w14:paraId="21AA49D7" w14:textId="77777777" w:rsidTr="00C521D3">
        <w:tc>
          <w:tcPr>
            <w:tcW w:w="1384" w:type="dxa"/>
          </w:tcPr>
          <w:p w14:paraId="38A570E4" w14:textId="77777777" w:rsidR="00C521D3" w:rsidRPr="00C87E96" w:rsidRDefault="00C521D3" w:rsidP="00C521D3">
            <w:pPr>
              <w:rPr>
                <w:rFonts w:ascii="Arial" w:hAnsi="Arial" w:cs="Arial"/>
                <w:sz w:val="24"/>
                <w:szCs w:val="24"/>
              </w:rPr>
            </w:pPr>
            <w:r w:rsidRPr="00C87E96">
              <w:rPr>
                <w:rFonts w:ascii="Arial" w:hAnsi="Arial" w:cs="Arial"/>
                <w:b/>
                <w:sz w:val="24"/>
                <w:szCs w:val="24"/>
              </w:rPr>
              <w:t>Descripción</w:t>
            </w:r>
          </w:p>
        </w:tc>
        <w:tc>
          <w:tcPr>
            <w:tcW w:w="7670" w:type="dxa"/>
          </w:tcPr>
          <w:p w14:paraId="3DE8A90E" w14:textId="73E3B8EA" w:rsidR="00C521D3" w:rsidRPr="00C87E96" w:rsidRDefault="00C521D3" w:rsidP="00C521D3">
            <w:pPr>
              <w:rPr>
                <w:rFonts w:ascii="Arial" w:hAnsi="Arial" w:cs="Arial"/>
                <w:sz w:val="24"/>
                <w:szCs w:val="24"/>
              </w:rPr>
            </w:pPr>
          </w:p>
        </w:tc>
      </w:tr>
      <w:tr w:rsidR="00C521D3" w:rsidRPr="00C87E96" w14:paraId="3B7E351C" w14:textId="77777777" w:rsidTr="00C521D3">
        <w:tc>
          <w:tcPr>
            <w:tcW w:w="1384" w:type="dxa"/>
          </w:tcPr>
          <w:p w14:paraId="1CDF8916" w14:textId="77777777" w:rsidR="00C521D3" w:rsidRPr="00C87E96" w:rsidRDefault="00C521D3" w:rsidP="00C521D3">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469ACB83" w14:textId="77777777" w:rsidR="00C521D3" w:rsidRPr="00C87E96" w:rsidRDefault="00C521D3" w:rsidP="00C521D3">
            <w:pPr>
              <w:rPr>
                <w:rFonts w:ascii="Arial" w:hAnsi="Arial" w:cs="Arial"/>
                <w:sz w:val="24"/>
                <w:szCs w:val="24"/>
              </w:rPr>
            </w:pPr>
            <w:r w:rsidRPr="00C87E96">
              <w:rPr>
                <w:rFonts w:ascii="Arial" w:hAnsi="Arial" w:cs="Arial"/>
                <w:noProof/>
                <w:lang w:val="es-ES" w:eastAsia="es-ES"/>
              </w:rPr>
              <w:drawing>
                <wp:inline distT="0" distB="0" distL="0" distR="0" wp14:anchorId="1B4ABCFA" wp14:editId="1D4095B2">
                  <wp:extent cx="1733550" cy="1372759"/>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7182" cy="1375635"/>
                          </a:xfrm>
                          <a:prstGeom prst="rect">
                            <a:avLst/>
                          </a:prstGeom>
                          <a:noFill/>
                          <a:ln>
                            <a:noFill/>
                          </a:ln>
                        </pic:spPr>
                      </pic:pic>
                    </a:graphicData>
                  </a:graphic>
                </wp:inline>
              </w:drawing>
            </w:r>
          </w:p>
        </w:tc>
      </w:tr>
      <w:tr w:rsidR="00C521D3" w:rsidRPr="00C87E96" w14:paraId="03CA1182" w14:textId="77777777" w:rsidTr="00C521D3">
        <w:tc>
          <w:tcPr>
            <w:tcW w:w="1384" w:type="dxa"/>
          </w:tcPr>
          <w:p w14:paraId="26A815DF" w14:textId="7514F34C" w:rsidR="00C521D3" w:rsidRPr="00C87E96" w:rsidRDefault="00C521D3" w:rsidP="00C521D3">
            <w:pPr>
              <w:rPr>
                <w:rFonts w:ascii="Arial" w:hAnsi="Arial" w:cs="Arial"/>
                <w:b/>
                <w:sz w:val="24"/>
                <w:szCs w:val="24"/>
              </w:rPr>
            </w:pPr>
            <w:r w:rsidRPr="00C87E96">
              <w:rPr>
                <w:rFonts w:ascii="Arial" w:hAnsi="Arial" w:cs="Arial"/>
                <w:b/>
                <w:sz w:val="24"/>
                <w:szCs w:val="24"/>
              </w:rPr>
              <w:t>Pie de imagen</w:t>
            </w:r>
          </w:p>
          <w:p w14:paraId="195BE2B5" w14:textId="77777777" w:rsidR="00D17EAE" w:rsidRPr="00C87E96" w:rsidRDefault="00D17EAE" w:rsidP="00C521D3">
            <w:pPr>
              <w:rPr>
                <w:rFonts w:ascii="Arial" w:hAnsi="Arial" w:cs="Arial"/>
                <w:b/>
                <w:sz w:val="24"/>
                <w:szCs w:val="24"/>
              </w:rPr>
            </w:pPr>
            <w:r w:rsidRPr="00C87E96">
              <w:rPr>
                <w:rFonts w:ascii="Arial" w:hAnsi="Arial" w:cs="Arial"/>
                <w:b/>
                <w:sz w:val="24"/>
                <w:szCs w:val="24"/>
              </w:rPr>
              <w:t>Inferior</w:t>
            </w:r>
          </w:p>
          <w:p w14:paraId="73C848D0" w14:textId="77777777" w:rsidR="00D17EAE" w:rsidRPr="00C87E96" w:rsidRDefault="00D17EAE" w:rsidP="00C521D3">
            <w:pPr>
              <w:rPr>
                <w:rFonts w:ascii="Arial" w:hAnsi="Arial" w:cs="Arial"/>
                <w:sz w:val="24"/>
                <w:szCs w:val="24"/>
              </w:rPr>
            </w:pPr>
          </w:p>
        </w:tc>
        <w:tc>
          <w:tcPr>
            <w:tcW w:w="7670" w:type="dxa"/>
          </w:tcPr>
          <w:p w14:paraId="659E4501" w14:textId="26C6699C" w:rsidR="00C521D3" w:rsidRPr="00C87E96" w:rsidRDefault="00010F37">
            <w:pPr>
              <w:tabs>
                <w:tab w:val="right" w:pos="8498"/>
              </w:tabs>
              <w:rPr>
                <w:rFonts w:ascii="Arial" w:eastAsiaTheme="minorEastAsia" w:hAnsi="Arial" w:cs="Arial"/>
                <w:sz w:val="24"/>
                <w:szCs w:val="24"/>
              </w:rPr>
            </w:pPr>
            <w:r w:rsidRPr="00C87E96">
              <w:rPr>
                <w:rFonts w:ascii="Arial" w:eastAsiaTheme="minorEastAsia" w:hAnsi="Arial" w:cs="Arial"/>
                <w:sz w:val="24"/>
                <w:szCs w:val="24"/>
              </w:rPr>
              <w:t xml:space="preserve">En la representación del segundo </w:t>
            </w:r>
            <w:r w:rsidR="005F79E9" w:rsidRPr="00C87E96">
              <w:rPr>
                <w:rFonts w:ascii="Arial" w:eastAsiaTheme="minorEastAsia" w:hAnsi="Arial" w:cs="Arial"/>
                <w:sz w:val="24"/>
                <w:szCs w:val="24"/>
              </w:rPr>
              <w:t xml:space="preserve">trozo </w:t>
            </w:r>
            <w:r w:rsidRPr="00C87E96">
              <w:rPr>
                <w:rFonts w:ascii="Arial" w:eastAsiaTheme="minorEastAsia" w:hAnsi="Arial" w:cs="Arial"/>
                <w:sz w:val="24"/>
                <w:szCs w:val="24"/>
              </w:rPr>
              <w:t xml:space="preserve">se señala el punto en el valor para el cual </w:t>
            </w:r>
            <w:r w:rsidRPr="00C87E96">
              <w:rPr>
                <w:rFonts w:ascii="Arial" w:eastAsiaTheme="minorEastAsia" w:hAnsi="Arial" w:cs="Arial"/>
                <w:i/>
                <w:sz w:val="24"/>
                <w:szCs w:val="24"/>
              </w:rPr>
              <w:t>x</w:t>
            </w:r>
            <w:r w:rsidRPr="00C87E96">
              <w:rPr>
                <w:rFonts w:ascii="Arial" w:eastAsiaTheme="minorEastAsia" w:hAnsi="Arial" w:cs="Arial"/>
                <w:sz w:val="24"/>
                <w:szCs w:val="24"/>
              </w:rPr>
              <w:t xml:space="preserve"> = 2</w:t>
            </w:r>
            <w:ins w:id="32" w:author="user" w:date="2016-05-19T16:30:00Z">
              <w:r w:rsidR="007A372E">
                <w:rPr>
                  <w:rFonts w:ascii="Arial" w:eastAsiaTheme="minorEastAsia" w:hAnsi="Arial" w:cs="Arial"/>
                  <w:sz w:val="24"/>
                  <w:szCs w:val="24"/>
                </w:rPr>
                <w:t>,</w:t>
              </w:r>
            </w:ins>
            <w:r w:rsidR="00D17EAE" w:rsidRPr="00C87E96">
              <w:rPr>
                <w:rFonts w:ascii="Arial" w:eastAsiaTheme="minorEastAsia" w:hAnsi="Arial" w:cs="Arial"/>
                <w:sz w:val="24"/>
                <w:szCs w:val="24"/>
              </w:rPr>
              <w:t xml:space="preserve"> pues allí el intervalo en el que se define la función indica que es menor o igual</w:t>
            </w:r>
            <w:r w:rsidR="005F79E9" w:rsidRPr="00C87E96">
              <w:rPr>
                <w:rFonts w:ascii="Arial" w:eastAsiaTheme="minorEastAsia" w:hAnsi="Arial" w:cs="Arial"/>
                <w:sz w:val="24"/>
                <w:szCs w:val="24"/>
              </w:rPr>
              <w:t xml:space="preserve"> </w:t>
            </w:r>
            <w:r w:rsidR="007A372E">
              <w:rPr>
                <w:rFonts w:ascii="Arial" w:eastAsiaTheme="minorEastAsia" w:hAnsi="Arial" w:cs="Arial"/>
                <w:sz w:val="24"/>
                <w:szCs w:val="24"/>
              </w:rPr>
              <w:t>a</w:t>
            </w:r>
            <w:r w:rsidR="007A372E" w:rsidRPr="00C87E96">
              <w:rPr>
                <w:rFonts w:ascii="Arial" w:eastAsiaTheme="minorEastAsia" w:hAnsi="Arial" w:cs="Arial"/>
                <w:sz w:val="24"/>
                <w:szCs w:val="24"/>
              </w:rPr>
              <w:t xml:space="preserve"> </w:t>
            </w:r>
            <w:r w:rsidR="005F79E9" w:rsidRPr="00C87E96">
              <w:rPr>
                <w:rFonts w:ascii="Arial" w:eastAsiaTheme="minorEastAsia" w:hAnsi="Arial" w:cs="Arial"/>
                <w:sz w:val="24"/>
                <w:szCs w:val="24"/>
              </w:rPr>
              <w:t>2</w:t>
            </w:r>
            <w:r w:rsidR="00D17EAE" w:rsidRPr="00C87E96">
              <w:rPr>
                <w:rFonts w:ascii="Arial" w:eastAsiaTheme="minorEastAsia" w:hAnsi="Arial" w:cs="Arial"/>
                <w:sz w:val="24"/>
                <w:szCs w:val="24"/>
              </w:rPr>
              <w:t xml:space="preserve">; en el tercer </w:t>
            </w:r>
            <w:r w:rsidR="004806E2" w:rsidRPr="00C87E96">
              <w:rPr>
                <w:rFonts w:ascii="Arial" w:eastAsiaTheme="minorEastAsia" w:hAnsi="Arial" w:cs="Arial"/>
                <w:sz w:val="24"/>
                <w:szCs w:val="24"/>
              </w:rPr>
              <w:t>trozo se</w:t>
            </w:r>
            <w:r w:rsidR="00D17EAE" w:rsidRPr="00C87E96">
              <w:rPr>
                <w:rFonts w:ascii="Arial" w:eastAsiaTheme="minorEastAsia" w:hAnsi="Arial" w:cs="Arial"/>
                <w:sz w:val="24"/>
                <w:szCs w:val="24"/>
              </w:rPr>
              <w:t xml:space="preserve"> dibuja un “hueco”</w:t>
            </w:r>
            <w:r w:rsidR="007A372E">
              <w:rPr>
                <w:rFonts w:ascii="Arial" w:eastAsiaTheme="minorEastAsia" w:hAnsi="Arial" w:cs="Arial"/>
                <w:sz w:val="24"/>
                <w:szCs w:val="24"/>
              </w:rPr>
              <w:t>,</w:t>
            </w:r>
            <w:r w:rsidR="00D17EAE" w:rsidRPr="00C87E96">
              <w:rPr>
                <w:rFonts w:ascii="Arial" w:eastAsiaTheme="minorEastAsia" w:hAnsi="Arial" w:cs="Arial"/>
                <w:sz w:val="24"/>
                <w:szCs w:val="24"/>
              </w:rPr>
              <w:t xml:space="preserve"> pues al definir la función se indica que </w:t>
            </w:r>
            <w:r w:rsidR="005F79E9" w:rsidRPr="00C87E96">
              <w:rPr>
                <w:rFonts w:ascii="Arial" w:eastAsiaTheme="minorEastAsia" w:hAnsi="Arial" w:cs="Arial"/>
                <w:i/>
                <w:sz w:val="24"/>
                <w:szCs w:val="24"/>
              </w:rPr>
              <w:t>x</w:t>
            </w:r>
            <w:r w:rsidR="005F79E9" w:rsidRPr="00C87E96">
              <w:rPr>
                <w:rFonts w:ascii="Arial" w:eastAsiaTheme="minorEastAsia" w:hAnsi="Arial" w:cs="Arial"/>
                <w:sz w:val="24"/>
                <w:szCs w:val="24"/>
              </w:rPr>
              <w:t xml:space="preserve"> </w:t>
            </w:r>
            <w:r w:rsidR="00D17EAE" w:rsidRPr="00C87E96">
              <w:rPr>
                <w:rFonts w:ascii="Arial" w:eastAsiaTheme="minorEastAsia" w:hAnsi="Arial" w:cs="Arial"/>
                <w:sz w:val="24"/>
                <w:szCs w:val="24"/>
              </w:rPr>
              <w:t>debe ser estrictamente mayor que 2.</w:t>
            </w:r>
          </w:p>
        </w:tc>
      </w:tr>
    </w:tbl>
    <w:p w14:paraId="7A0E490B" w14:textId="77777777" w:rsidR="00C521D3" w:rsidRPr="00C87E96" w:rsidRDefault="00C521D3" w:rsidP="00C521D3">
      <w:pPr>
        <w:tabs>
          <w:tab w:val="right" w:pos="8498"/>
        </w:tabs>
        <w:spacing w:after="0"/>
        <w:jc w:val="both"/>
        <w:rPr>
          <w:rFonts w:ascii="Arial" w:hAnsi="Arial" w:cs="Arial"/>
        </w:rPr>
      </w:pPr>
    </w:p>
    <w:p w14:paraId="4FB5360C" w14:textId="58688858" w:rsidR="00D17EAE" w:rsidRPr="00C87E96" w:rsidRDefault="00D17EAE" w:rsidP="00C521D3">
      <w:pPr>
        <w:tabs>
          <w:tab w:val="right" w:pos="8498"/>
        </w:tabs>
        <w:spacing w:after="0"/>
        <w:jc w:val="both"/>
        <w:rPr>
          <w:rFonts w:ascii="Arial" w:hAnsi="Arial" w:cs="Arial"/>
        </w:rPr>
      </w:pPr>
      <w:r w:rsidRPr="00C87E96">
        <w:rPr>
          <w:rFonts w:ascii="Arial" w:hAnsi="Arial" w:cs="Arial"/>
        </w:rPr>
        <w:t>Ejemplo</w:t>
      </w:r>
      <w:ins w:id="33" w:author="user" w:date="2016-05-19T16:30:00Z">
        <w:r w:rsidR="007A372E">
          <w:rPr>
            <w:rFonts w:ascii="Arial" w:hAnsi="Arial" w:cs="Arial"/>
          </w:rPr>
          <w:t>:</w:t>
        </w:r>
      </w:ins>
    </w:p>
    <w:p w14:paraId="11151A45" w14:textId="721260A8" w:rsidR="00C521D3" w:rsidRDefault="00D17EAE" w:rsidP="00C521D3">
      <w:pPr>
        <w:tabs>
          <w:tab w:val="right" w:pos="8498"/>
        </w:tabs>
        <w:spacing w:after="0"/>
        <w:jc w:val="both"/>
        <w:rPr>
          <w:rFonts w:ascii="Arial" w:hAnsi="Arial" w:cs="Arial"/>
        </w:rPr>
      </w:pPr>
      <w:r w:rsidRPr="00C87E96">
        <w:rPr>
          <w:rFonts w:ascii="Arial" w:hAnsi="Arial" w:cs="Arial"/>
        </w:rPr>
        <w:t>Elaborar la gráfica de la siguiente función:</w:t>
      </w:r>
    </w:p>
    <w:p w14:paraId="403E837F" w14:textId="3B399717" w:rsidR="00C521D3" w:rsidRPr="00C87E96" w:rsidRDefault="00E42A8C" w:rsidP="00FA2111">
      <w:pPr>
        <w:tabs>
          <w:tab w:val="right" w:pos="8498"/>
        </w:tabs>
        <w:spacing w:after="0"/>
        <w:jc w:val="center"/>
        <w:rPr>
          <w:rFonts w:ascii="Arial" w:hAnsi="Arial" w:cs="Arial"/>
        </w:rPr>
      </w:pPr>
      <w:r>
        <w:rPr>
          <w:position w:val="-6"/>
        </w:rPr>
        <w:t>MA_11_02_CO_04</w:t>
      </w:r>
      <w:r w:rsidR="00F139BE">
        <w:rPr>
          <w:position w:val="-6"/>
        </w:rPr>
        <w:t>3</w:t>
      </w:r>
    </w:p>
    <w:p w14:paraId="6248C53F" w14:textId="77777777" w:rsidR="00BE27E1" w:rsidRPr="00C87E96" w:rsidRDefault="00752CE5" w:rsidP="00C521D3">
      <w:pPr>
        <w:tabs>
          <w:tab w:val="right" w:pos="8498"/>
        </w:tabs>
        <w:spacing w:after="0"/>
        <w:jc w:val="both"/>
        <w:rPr>
          <w:rFonts w:ascii="Arial" w:eastAsiaTheme="minorEastAsia" w:hAnsi="Arial" w:cs="Arial"/>
        </w:rPr>
      </w:pPr>
      <w:r w:rsidRPr="00C87E96">
        <w:rPr>
          <w:rFonts w:ascii="Arial" w:eastAsiaTheme="minorEastAsia" w:hAnsi="Arial" w:cs="Arial"/>
        </w:rPr>
        <w:t xml:space="preserve">Para elaborar la gráfica de la función es necesario tener en cuenta </w:t>
      </w:r>
      <w:r w:rsidR="00BE27E1" w:rsidRPr="00C87E96">
        <w:rPr>
          <w:rFonts w:ascii="Arial" w:eastAsiaTheme="minorEastAsia" w:hAnsi="Arial" w:cs="Arial"/>
        </w:rPr>
        <w:t>que:</w:t>
      </w:r>
    </w:p>
    <w:p w14:paraId="394787AA" w14:textId="7A1010E1" w:rsidR="00C521D3" w:rsidRPr="00C87E96" w:rsidRDefault="00BE27E1" w:rsidP="00BE27E1">
      <w:pPr>
        <w:pStyle w:val="Prrafodelista"/>
        <w:numPr>
          <w:ilvl w:val="0"/>
          <w:numId w:val="20"/>
        </w:numPr>
        <w:tabs>
          <w:tab w:val="right" w:pos="8498"/>
        </w:tabs>
        <w:spacing w:after="0"/>
        <w:jc w:val="both"/>
        <w:rPr>
          <w:rFonts w:ascii="Arial" w:eastAsiaTheme="minorEastAsia" w:hAnsi="Arial" w:cs="Arial"/>
        </w:rPr>
      </w:pPr>
      <w:r w:rsidRPr="00C87E96">
        <w:rPr>
          <w:rFonts w:ascii="Arial" w:eastAsiaTheme="minorEastAsia" w:hAnsi="Arial" w:cs="Arial"/>
        </w:rPr>
        <w:t xml:space="preserve">Antes de </w:t>
      </w:r>
      <w:r w:rsidR="00BE7184">
        <w:rPr>
          <w:rFonts w:ascii="Arial" w:eastAsiaTheme="minorEastAsia" w:hAnsi="Arial" w:cs="Arial"/>
        </w:rPr>
        <w:t>–</w:t>
      </w:r>
      <w:r w:rsidRPr="00C87E96">
        <w:rPr>
          <w:rFonts w:ascii="Arial" w:eastAsiaTheme="minorEastAsia" w:hAnsi="Arial" w:cs="Arial"/>
        </w:rPr>
        <w:t xml:space="preserve">4 la función es un recta con pendiente 1 y punto de corte con el eje </w:t>
      </w:r>
      <w:r w:rsidR="007A372E">
        <w:rPr>
          <w:rFonts w:ascii="Arial" w:eastAsiaTheme="minorEastAsia" w:hAnsi="Arial" w:cs="Arial"/>
          <w:i/>
        </w:rPr>
        <w:t>Y</w:t>
      </w:r>
      <w:ins w:id="34" w:author="user" w:date="2016-05-19T16:32:00Z">
        <w:r w:rsidR="007A372E" w:rsidRPr="00C87E96">
          <w:rPr>
            <w:rFonts w:ascii="Arial" w:eastAsiaTheme="minorEastAsia" w:hAnsi="Arial" w:cs="Arial"/>
          </w:rPr>
          <w:t xml:space="preserve"> </w:t>
        </w:r>
      </w:ins>
      <w:r w:rsidRPr="00C87E96">
        <w:rPr>
          <w:rFonts w:ascii="Arial" w:eastAsiaTheme="minorEastAsia" w:hAnsi="Arial" w:cs="Arial"/>
        </w:rPr>
        <w:t>en 8.</w:t>
      </w:r>
    </w:p>
    <w:p w14:paraId="069A86B5" w14:textId="461C1F91" w:rsidR="00BE27E1" w:rsidRPr="00C87E96" w:rsidRDefault="00BE27E1" w:rsidP="00BE27E1">
      <w:pPr>
        <w:pStyle w:val="Prrafodelista"/>
        <w:numPr>
          <w:ilvl w:val="0"/>
          <w:numId w:val="20"/>
        </w:numPr>
        <w:tabs>
          <w:tab w:val="right" w:pos="8498"/>
        </w:tabs>
        <w:spacing w:after="0"/>
        <w:jc w:val="both"/>
        <w:rPr>
          <w:rFonts w:ascii="Arial" w:eastAsiaTheme="minorEastAsia" w:hAnsi="Arial" w:cs="Arial"/>
        </w:rPr>
      </w:pPr>
      <w:r w:rsidRPr="00C87E96">
        <w:rPr>
          <w:rFonts w:ascii="Arial" w:eastAsiaTheme="minorEastAsia" w:hAnsi="Arial" w:cs="Arial"/>
        </w:rPr>
        <w:t xml:space="preserve">Entre 4 y 0 (sin incluirlo) la </w:t>
      </w:r>
      <w:r w:rsidR="004806E2" w:rsidRPr="00C87E96">
        <w:rPr>
          <w:rFonts w:ascii="Arial" w:eastAsiaTheme="minorEastAsia" w:hAnsi="Arial" w:cs="Arial"/>
        </w:rPr>
        <w:t>gráfica</w:t>
      </w:r>
      <w:r w:rsidRPr="00C87E96">
        <w:rPr>
          <w:rFonts w:ascii="Arial" w:eastAsiaTheme="minorEastAsia" w:hAnsi="Arial" w:cs="Arial"/>
        </w:rPr>
        <w:t xml:space="preserve"> es una recta horizontal que pasa por el punto (0, 4).</w:t>
      </w:r>
    </w:p>
    <w:p w14:paraId="489E1E1C" w14:textId="3F34F466" w:rsidR="00BE27E1" w:rsidRPr="00C87E96" w:rsidRDefault="00BE27E1" w:rsidP="00BE27E1">
      <w:pPr>
        <w:pStyle w:val="Prrafodelista"/>
        <w:numPr>
          <w:ilvl w:val="0"/>
          <w:numId w:val="20"/>
        </w:numPr>
        <w:tabs>
          <w:tab w:val="right" w:pos="8498"/>
        </w:tabs>
        <w:spacing w:after="0"/>
        <w:jc w:val="both"/>
        <w:rPr>
          <w:rFonts w:ascii="Arial" w:eastAsiaTheme="minorEastAsia" w:hAnsi="Arial" w:cs="Arial"/>
        </w:rPr>
      </w:pPr>
      <w:r w:rsidRPr="00C87E96">
        <w:rPr>
          <w:rFonts w:ascii="Arial" w:eastAsiaTheme="minorEastAsia" w:hAnsi="Arial" w:cs="Arial"/>
        </w:rPr>
        <w:t>En 0 la función vale 6.</w:t>
      </w:r>
    </w:p>
    <w:p w14:paraId="02C79F3F" w14:textId="53DFAC91" w:rsidR="00BE27E1" w:rsidRPr="00C87E96" w:rsidRDefault="00BE27E1" w:rsidP="00BE27E1">
      <w:pPr>
        <w:pStyle w:val="Prrafodelista"/>
        <w:numPr>
          <w:ilvl w:val="0"/>
          <w:numId w:val="20"/>
        </w:numPr>
        <w:tabs>
          <w:tab w:val="right" w:pos="8498"/>
        </w:tabs>
        <w:spacing w:after="0"/>
        <w:jc w:val="both"/>
        <w:rPr>
          <w:rFonts w:ascii="Arial" w:eastAsiaTheme="minorEastAsia" w:hAnsi="Arial" w:cs="Arial"/>
        </w:rPr>
      </w:pPr>
      <w:r w:rsidRPr="00C87E96">
        <w:rPr>
          <w:rFonts w:ascii="Arial" w:eastAsiaTheme="minorEastAsia" w:hAnsi="Arial" w:cs="Arial"/>
        </w:rPr>
        <w:t xml:space="preserve">Después de 0 la función es una recta con pendiente </w:t>
      </w:r>
      <w:r w:rsidR="00BE7184">
        <w:rPr>
          <w:rFonts w:ascii="Arial" w:eastAsiaTheme="minorEastAsia" w:hAnsi="Arial" w:cs="Arial"/>
        </w:rPr>
        <w:t>–</w:t>
      </w:r>
      <w:r w:rsidRPr="00C87E96">
        <w:rPr>
          <w:rFonts w:ascii="Arial" w:eastAsiaTheme="minorEastAsia" w:hAnsi="Arial" w:cs="Arial"/>
        </w:rPr>
        <w:t xml:space="preserve">1 y punto de corte con el eje </w:t>
      </w:r>
      <w:r w:rsidR="007A372E">
        <w:rPr>
          <w:rFonts w:ascii="Arial" w:eastAsiaTheme="minorEastAsia" w:hAnsi="Arial" w:cs="Arial"/>
          <w:i/>
        </w:rPr>
        <w:t>Y</w:t>
      </w:r>
      <w:ins w:id="35" w:author="user" w:date="2016-05-19T16:32:00Z">
        <w:r w:rsidR="007A372E" w:rsidRPr="00C87E96">
          <w:rPr>
            <w:rFonts w:ascii="Arial" w:eastAsiaTheme="minorEastAsia" w:hAnsi="Arial" w:cs="Arial"/>
          </w:rPr>
          <w:t xml:space="preserve"> </w:t>
        </w:r>
      </w:ins>
      <w:r w:rsidRPr="00C87E96">
        <w:rPr>
          <w:rFonts w:ascii="Arial" w:eastAsiaTheme="minorEastAsia" w:hAnsi="Arial" w:cs="Arial"/>
        </w:rPr>
        <w:t>en 8.</w:t>
      </w:r>
    </w:p>
    <w:p w14:paraId="44DFB1E4" w14:textId="77777777" w:rsidR="00BE27E1" w:rsidRPr="00C87E96" w:rsidRDefault="00BE27E1" w:rsidP="00BE27E1">
      <w:pPr>
        <w:pStyle w:val="Prrafodelista"/>
        <w:tabs>
          <w:tab w:val="right" w:pos="8498"/>
        </w:tabs>
        <w:spacing w:after="0"/>
        <w:jc w:val="both"/>
        <w:rPr>
          <w:rFonts w:ascii="Arial" w:eastAsiaTheme="minorEastAsia" w:hAnsi="Arial" w:cs="Arial"/>
        </w:rPr>
      </w:pPr>
    </w:p>
    <w:tbl>
      <w:tblPr>
        <w:tblStyle w:val="Tablaconcuadrcula"/>
        <w:tblW w:w="9054" w:type="dxa"/>
        <w:tblLayout w:type="fixed"/>
        <w:tblLook w:val="04A0" w:firstRow="1" w:lastRow="0" w:firstColumn="1" w:lastColumn="0" w:noHBand="0" w:noVBand="1"/>
      </w:tblPr>
      <w:tblGrid>
        <w:gridCol w:w="1384"/>
        <w:gridCol w:w="7670"/>
      </w:tblGrid>
      <w:tr w:rsidR="00C521D3" w:rsidRPr="00C87E96" w14:paraId="25B22DBC" w14:textId="77777777" w:rsidTr="00C521D3">
        <w:tc>
          <w:tcPr>
            <w:tcW w:w="9054" w:type="dxa"/>
            <w:gridSpan w:val="2"/>
            <w:shd w:val="clear" w:color="auto" w:fill="0D0D0D" w:themeFill="text1" w:themeFillTint="F2"/>
          </w:tcPr>
          <w:p w14:paraId="082C4726" w14:textId="77777777" w:rsidR="00C521D3" w:rsidRPr="00C87E96" w:rsidRDefault="00C521D3" w:rsidP="00C521D3">
            <w:pPr>
              <w:jc w:val="center"/>
              <w:rPr>
                <w:rFonts w:ascii="Arial" w:hAnsi="Arial" w:cs="Arial"/>
                <w:b/>
                <w:sz w:val="24"/>
                <w:szCs w:val="24"/>
              </w:rPr>
            </w:pPr>
            <w:r w:rsidRPr="00C87E96">
              <w:rPr>
                <w:rFonts w:ascii="Arial" w:hAnsi="Arial" w:cs="Arial"/>
                <w:b/>
                <w:sz w:val="24"/>
                <w:szCs w:val="24"/>
              </w:rPr>
              <w:t>Imagen (fotografía, gráfica o ilustración)</w:t>
            </w:r>
          </w:p>
        </w:tc>
      </w:tr>
      <w:tr w:rsidR="00C521D3" w:rsidRPr="00C87E96" w14:paraId="0395C61E" w14:textId="77777777" w:rsidTr="00C521D3">
        <w:tc>
          <w:tcPr>
            <w:tcW w:w="1384" w:type="dxa"/>
          </w:tcPr>
          <w:p w14:paraId="3F91503A" w14:textId="77777777" w:rsidR="00C521D3" w:rsidRPr="00C87E96" w:rsidRDefault="00C521D3" w:rsidP="00C521D3">
            <w:pPr>
              <w:rPr>
                <w:rFonts w:ascii="Arial" w:hAnsi="Arial" w:cs="Arial"/>
                <w:b/>
                <w:sz w:val="24"/>
                <w:szCs w:val="24"/>
              </w:rPr>
            </w:pPr>
            <w:r w:rsidRPr="00C87E96">
              <w:rPr>
                <w:rFonts w:ascii="Arial" w:hAnsi="Arial" w:cs="Arial"/>
                <w:b/>
                <w:sz w:val="24"/>
                <w:szCs w:val="24"/>
              </w:rPr>
              <w:t>Código</w:t>
            </w:r>
          </w:p>
        </w:tc>
        <w:tc>
          <w:tcPr>
            <w:tcW w:w="7670" w:type="dxa"/>
          </w:tcPr>
          <w:p w14:paraId="44BF8D1F" w14:textId="7B7E5C6E" w:rsidR="00C521D3" w:rsidRPr="00C87E96" w:rsidRDefault="00C521D3" w:rsidP="00C521D3">
            <w:pPr>
              <w:rPr>
                <w:rFonts w:ascii="Arial" w:hAnsi="Arial" w:cs="Arial"/>
                <w:b/>
                <w:sz w:val="24"/>
                <w:szCs w:val="24"/>
              </w:rPr>
            </w:pPr>
            <w:r w:rsidRPr="00C87E96">
              <w:rPr>
                <w:rFonts w:ascii="Arial" w:hAnsi="Arial" w:cs="Arial"/>
                <w:sz w:val="24"/>
                <w:szCs w:val="24"/>
              </w:rPr>
              <w:t>MA_11_02_IMG</w:t>
            </w:r>
            <w:r w:rsidR="00D17EAE" w:rsidRPr="00C87E96">
              <w:rPr>
                <w:rFonts w:ascii="Arial" w:hAnsi="Arial" w:cs="Arial"/>
                <w:sz w:val="24"/>
                <w:szCs w:val="24"/>
              </w:rPr>
              <w:t>08</w:t>
            </w:r>
          </w:p>
        </w:tc>
      </w:tr>
      <w:tr w:rsidR="00C521D3" w:rsidRPr="00C87E96" w14:paraId="3E1ABA07" w14:textId="77777777" w:rsidTr="00C521D3">
        <w:tc>
          <w:tcPr>
            <w:tcW w:w="1384" w:type="dxa"/>
          </w:tcPr>
          <w:p w14:paraId="23DE16EF" w14:textId="77777777" w:rsidR="00C521D3" w:rsidRPr="00C87E96" w:rsidRDefault="00C521D3" w:rsidP="00C521D3">
            <w:pPr>
              <w:rPr>
                <w:rFonts w:ascii="Arial" w:hAnsi="Arial" w:cs="Arial"/>
                <w:sz w:val="24"/>
                <w:szCs w:val="24"/>
              </w:rPr>
            </w:pPr>
            <w:r w:rsidRPr="00C87E96">
              <w:rPr>
                <w:rFonts w:ascii="Arial" w:hAnsi="Arial" w:cs="Arial"/>
                <w:b/>
                <w:sz w:val="24"/>
                <w:szCs w:val="24"/>
              </w:rPr>
              <w:t>Descripción</w:t>
            </w:r>
          </w:p>
        </w:tc>
        <w:tc>
          <w:tcPr>
            <w:tcW w:w="7670" w:type="dxa"/>
          </w:tcPr>
          <w:p w14:paraId="1A22A4D8" w14:textId="17F36945" w:rsidR="00C521D3" w:rsidRPr="00C87E96" w:rsidRDefault="00C521D3" w:rsidP="00C521D3">
            <w:pPr>
              <w:rPr>
                <w:rFonts w:ascii="Arial" w:hAnsi="Arial" w:cs="Arial"/>
                <w:sz w:val="24"/>
                <w:szCs w:val="24"/>
              </w:rPr>
            </w:pPr>
          </w:p>
        </w:tc>
      </w:tr>
      <w:tr w:rsidR="00C521D3" w:rsidRPr="00C87E96" w14:paraId="70B17FAA" w14:textId="77777777" w:rsidTr="00C521D3">
        <w:tc>
          <w:tcPr>
            <w:tcW w:w="1384" w:type="dxa"/>
          </w:tcPr>
          <w:p w14:paraId="225F63EE" w14:textId="77777777" w:rsidR="00C521D3" w:rsidRPr="00C87E96" w:rsidRDefault="00C521D3" w:rsidP="00C521D3">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08D87504" w14:textId="77777777" w:rsidR="000113ED" w:rsidRPr="00C87E96" w:rsidRDefault="000113ED" w:rsidP="00C521D3">
            <w:pPr>
              <w:rPr>
                <w:rFonts w:ascii="Arial" w:eastAsiaTheme="minorEastAsia" w:hAnsi="Arial" w:cs="Arial"/>
                <w:sz w:val="24"/>
                <w:szCs w:val="24"/>
              </w:rPr>
            </w:pPr>
          </w:p>
          <w:p w14:paraId="730DBE0B" w14:textId="77777777" w:rsidR="000113ED" w:rsidRPr="00C87E96" w:rsidRDefault="000113ED" w:rsidP="00C521D3">
            <w:pPr>
              <w:rPr>
                <w:rFonts w:ascii="Arial" w:eastAsiaTheme="minorEastAsia" w:hAnsi="Arial" w:cs="Arial"/>
                <w:sz w:val="24"/>
                <w:szCs w:val="24"/>
              </w:rPr>
            </w:pPr>
          </w:p>
          <w:p w14:paraId="7140908C" w14:textId="77777777" w:rsidR="000113ED" w:rsidRPr="00C87E96" w:rsidRDefault="000113ED" w:rsidP="00C521D3">
            <w:pPr>
              <w:rPr>
                <w:rFonts w:ascii="Arial" w:eastAsiaTheme="minorEastAsia" w:hAnsi="Arial" w:cs="Arial"/>
                <w:sz w:val="24"/>
                <w:szCs w:val="24"/>
              </w:rPr>
            </w:pPr>
          </w:p>
          <w:p w14:paraId="54F64212" w14:textId="77777777" w:rsidR="000113ED" w:rsidRPr="00C87E96" w:rsidRDefault="000113ED" w:rsidP="00C521D3">
            <w:pPr>
              <w:rPr>
                <w:rFonts w:ascii="Arial" w:eastAsiaTheme="minorEastAsia" w:hAnsi="Arial" w:cs="Arial"/>
                <w:sz w:val="24"/>
                <w:szCs w:val="24"/>
              </w:rPr>
            </w:pPr>
          </w:p>
          <w:p w14:paraId="06518615" w14:textId="77777777" w:rsidR="000113ED" w:rsidRPr="00C87E96" w:rsidRDefault="000113ED" w:rsidP="00C521D3">
            <w:pPr>
              <w:rPr>
                <w:rFonts w:ascii="Arial" w:eastAsiaTheme="minorEastAsia" w:hAnsi="Arial" w:cs="Arial"/>
                <w:sz w:val="24"/>
                <w:szCs w:val="24"/>
              </w:rPr>
            </w:pPr>
          </w:p>
          <w:p w14:paraId="0091896E" w14:textId="77777777" w:rsidR="000113ED" w:rsidRPr="00C87E96" w:rsidRDefault="000113ED" w:rsidP="00C521D3">
            <w:pPr>
              <w:rPr>
                <w:rFonts w:ascii="Arial" w:eastAsiaTheme="minorEastAsia" w:hAnsi="Arial" w:cs="Arial"/>
                <w:sz w:val="24"/>
                <w:szCs w:val="24"/>
              </w:rPr>
            </w:pPr>
          </w:p>
          <w:p w14:paraId="6A520478" w14:textId="77777777" w:rsidR="000113ED" w:rsidRPr="00C87E96" w:rsidRDefault="000113ED" w:rsidP="00C521D3">
            <w:pPr>
              <w:rPr>
                <w:rFonts w:ascii="Arial" w:eastAsiaTheme="minorEastAsia" w:hAnsi="Arial" w:cs="Arial"/>
                <w:sz w:val="24"/>
                <w:szCs w:val="24"/>
              </w:rPr>
            </w:pPr>
          </w:p>
          <w:p w14:paraId="678262AF" w14:textId="77777777" w:rsidR="000113ED" w:rsidRPr="00C87E96" w:rsidRDefault="000113ED" w:rsidP="00C521D3">
            <w:pPr>
              <w:rPr>
                <w:rFonts w:ascii="Arial" w:eastAsiaTheme="minorEastAsia" w:hAnsi="Arial" w:cs="Arial"/>
                <w:sz w:val="24"/>
                <w:szCs w:val="24"/>
              </w:rPr>
            </w:pPr>
          </w:p>
          <w:p w14:paraId="1010B8E1" w14:textId="77777777" w:rsidR="000113ED" w:rsidRPr="00C87E96" w:rsidRDefault="000113ED" w:rsidP="00C521D3">
            <w:pPr>
              <w:rPr>
                <w:rFonts w:ascii="Arial" w:eastAsiaTheme="minorEastAsia" w:hAnsi="Arial" w:cs="Arial"/>
                <w:sz w:val="24"/>
                <w:szCs w:val="24"/>
              </w:rPr>
            </w:pPr>
          </w:p>
          <w:p w14:paraId="6C915964" w14:textId="77777777" w:rsidR="000113ED" w:rsidRPr="00C87E96" w:rsidRDefault="000113ED" w:rsidP="00C521D3">
            <w:pPr>
              <w:rPr>
                <w:rFonts w:ascii="Arial" w:eastAsiaTheme="minorEastAsia" w:hAnsi="Arial" w:cs="Arial"/>
                <w:sz w:val="24"/>
                <w:szCs w:val="24"/>
              </w:rPr>
            </w:pPr>
          </w:p>
          <w:p w14:paraId="1F1F4060" w14:textId="77777777" w:rsidR="000113ED" w:rsidRPr="00C87E96" w:rsidRDefault="000113ED" w:rsidP="00C521D3">
            <w:pPr>
              <w:rPr>
                <w:rFonts w:ascii="Arial" w:eastAsiaTheme="minorEastAsia" w:hAnsi="Arial" w:cs="Arial"/>
                <w:sz w:val="24"/>
                <w:szCs w:val="24"/>
              </w:rPr>
            </w:pPr>
          </w:p>
          <w:p w14:paraId="0CF55DD9" w14:textId="77777777" w:rsidR="000113ED" w:rsidRPr="00C87E96" w:rsidRDefault="000113ED" w:rsidP="00C521D3">
            <w:pPr>
              <w:rPr>
                <w:rFonts w:ascii="Arial" w:eastAsiaTheme="minorEastAsia" w:hAnsi="Arial" w:cs="Arial"/>
                <w:sz w:val="24"/>
                <w:szCs w:val="24"/>
              </w:rPr>
            </w:pPr>
          </w:p>
          <w:p w14:paraId="40895C94" w14:textId="6E707B26" w:rsidR="000113ED" w:rsidRPr="00C87E96" w:rsidRDefault="000113ED" w:rsidP="00C521D3">
            <w:pPr>
              <w:rPr>
                <w:rFonts w:ascii="Arial" w:hAnsi="Arial" w:cs="Arial"/>
                <w:sz w:val="24"/>
                <w:szCs w:val="24"/>
              </w:rPr>
            </w:pPr>
          </w:p>
        </w:tc>
      </w:tr>
      <w:tr w:rsidR="00C521D3" w:rsidRPr="00C87E96" w14:paraId="4BB7E625" w14:textId="77777777" w:rsidTr="00C521D3">
        <w:tc>
          <w:tcPr>
            <w:tcW w:w="1384" w:type="dxa"/>
          </w:tcPr>
          <w:p w14:paraId="14F101C2" w14:textId="77777777" w:rsidR="00C521D3" w:rsidRPr="00C87E96" w:rsidRDefault="00C521D3" w:rsidP="00C521D3">
            <w:pPr>
              <w:rPr>
                <w:rFonts w:ascii="Arial" w:hAnsi="Arial" w:cs="Arial"/>
                <w:b/>
                <w:sz w:val="24"/>
                <w:szCs w:val="24"/>
              </w:rPr>
            </w:pPr>
            <w:r w:rsidRPr="00C87E96">
              <w:rPr>
                <w:rFonts w:ascii="Arial" w:hAnsi="Arial" w:cs="Arial"/>
                <w:b/>
                <w:sz w:val="24"/>
                <w:szCs w:val="24"/>
              </w:rPr>
              <w:t>Pie de imagen</w:t>
            </w:r>
          </w:p>
          <w:p w14:paraId="647B9E28" w14:textId="7CDD1AC8" w:rsidR="00DD76AB" w:rsidRPr="00C87E96" w:rsidRDefault="00DD76AB" w:rsidP="00C521D3">
            <w:pPr>
              <w:rPr>
                <w:rFonts w:ascii="Arial" w:hAnsi="Arial" w:cs="Arial"/>
                <w:sz w:val="24"/>
                <w:szCs w:val="24"/>
              </w:rPr>
            </w:pPr>
            <w:r w:rsidRPr="00C87E96">
              <w:rPr>
                <w:rFonts w:ascii="Arial" w:hAnsi="Arial" w:cs="Arial"/>
                <w:b/>
                <w:sz w:val="24"/>
                <w:szCs w:val="24"/>
              </w:rPr>
              <w:t>Inferior</w:t>
            </w:r>
          </w:p>
        </w:tc>
        <w:tc>
          <w:tcPr>
            <w:tcW w:w="7670" w:type="dxa"/>
          </w:tcPr>
          <w:p w14:paraId="756F590B" w14:textId="107934F3" w:rsidR="00C521D3" w:rsidRPr="00C87E96" w:rsidRDefault="00DD76AB" w:rsidP="00C521D3">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Al elaborar la gráfica se deben tener en cuenta los intervalos en los cuales está definida cada parte de la función.</w:t>
            </w:r>
            <w:r w:rsidR="00C521D3" w:rsidRPr="00C87E96">
              <w:rPr>
                <w:rFonts w:ascii="Arial" w:eastAsiaTheme="minorEastAsia" w:hAnsi="Arial" w:cs="Arial"/>
                <w:i/>
                <w:sz w:val="24"/>
                <w:szCs w:val="24"/>
              </w:rPr>
              <w:t xml:space="preserve"> </w:t>
            </w:r>
          </w:p>
        </w:tc>
      </w:tr>
    </w:tbl>
    <w:p w14:paraId="6904E9B0" w14:textId="77777777" w:rsidR="00C521D3" w:rsidRPr="00C87E96" w:rsidRDefault="00C521D3" w:rsidP="00C521D3">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460"/>
      </w:tblGrid>
      <w:tr w:rsidR="00C521D3" w:rsidRPr="00C87E96" w14:paraId="39D6C667" w14:textId="77777777" w:rsidTr="00C521D3">
        <w:tc>
          <w:tcPr>
            <w:tcW w:w="8978" w:type="dxa"/>
            <w:gridSpan w:val="2"/>
            <w:shd w:val="clear" w:color="auto" w:fill="000000" w:themeFill="text1"/>
          </w:tcPr>
          <w:p w14:paraId="7C85F361" w14:textId="77777777" w:rsidR="00C521D3" w:rsidRPr="00C87E96" w:rsidRDefault="00C521D3" w:rsidP="00C521D3">
            <w:pPr>
              <w:jc w:val="center"/>
              <w:rPr>
                <w:rFonts w:ascii="Arial" w:hAnsi="Arial" w:cs="Arial"/>
                <w:b/>
                <w:sz w:val="24"/>
                <w:szCs w:val="24"/>
              </w:rPr>
            </w:pPr>
            <w:r w:rsidRPr="00C87E96">
              <w:rPr>
                <w:rFonts w:ascii="Arial" w:hAnsi="Arial" w:cs="Arial"/>
                <w:b/>
                <w:sz w:val="24"/>
                <w:szCs w:val="24"/>
              </w:rPr>
              <w:t>Recuerda</w:t>
            </w:r>
          </w:p>
        </w:tc>
      </w:tr>
      <w:tr w:rsidR="00C521D3" w:rsidRPr="00C87E96" w14:paraId="17AF0488" w14:textId="77777777" w:rsidTr="00C521D3">
        <w:tc>
          <w:tcPr>
            <w:tcW w:w="2518" w:type="dxa"/>
          </w:tcPr>
          <w:p w14:paraId="7F862220" w14:textId="77777777" w:rsidR="00C521D3" w:rsidRPr="00C87E96" w:rsidRDefault="00C521D3" w:rsidP="00C521D3">
            <w:pPr>
              <w:rPr>
                <w:rFonts w:ascii="Arial" w:hAnsi="Arial" w:cs="Arial"/>
                <w:b/>
                <w:sz w:val="24"/>
                <w:szCs w:val="24"/>
              </w:rPr>
            </w:pPr>
            <w:r w:rsidRPr="00C87E96">
              <w:rPr>
                <w:rFonts w:ascii="Arial" w:hAnsi="Arial" w:cs="Arial"/>
                <w:b/>
                <w:sz w:val="24"/>
                <w:szCs w:val="24"/>
              </w:rPr>
              <w:t>Contenido</w:t>
            </w:r>
          </w:p>
        </w:tc>
        <w:tc>
          <w:tcPr>
            <w:tcW w:w="6460" w:type="dxa"/>
          </w:tcPr>
          <w:p w14:paraId="57D8151E" w14:textId="5E60F37B" w:rsidR="00C521D3" w:rsidRPr="00C87E96" w:rsidRDefault="00C521D3" w:rsidP="006B4D98">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Es necesario que los </w:t>
            </w:r>
            <w:r w:rsidR="006B4D98" w:rsidRPr="00C87E96">
              <w:rPr>
                <w:rFonts w:ascii="Arial" w:eastAsiaTheme="minorEastAsia" w:hAnsi="Arial" w:cs="Arial"/>
                <w:sz w:val="24"/>
                <w:szCs w:val="24"/>
              </w:rPr>
              <w:t>intervalos</w:t>
            </w:r>
            <w:r w:rsidRPr="00C87E96">
              <w:rPr>
                <w:rFonts w:ascii="Arial" w:eastAsiaTheme="minorEastAsia" w:hAnsi="Arial" w:cs="Arial"/>
                <w:sz w:val="24"/>
                <w:szCs w:val="24"/>
              </w:rPr>
              <w:t xml:space="preserve"> en los que está definida la función sean disyuntos, porque de lo contrario </w:t>
            </w:r>
            <w:r w:rsidR="006B4D98" w:rsidRPr="00C87E96">
              <w:rPr>
                <w:rFonts w:ascii="Arial" w:eastAsiaTheme="minorEastAsia" w:hAnsi="Arial" w:cs="Arial"/>
                <w:sz w:val="24"/>
                <w:szCs w:val="24"/>
              </w:rPr>
              <w:t>para un mismo elemento del dominio pueden existir dos imágenes. Esta condición determina que la expresión no es función.</w:t>
            </w:r>
          </w:p>
        </w:tc>
      </w:tr>
    </w:tbl>
    <w:p w14:paraId="7D69218A" w14:textId="77777777" w:rsidR="006B4D98" w:rsidRPr="00C87E96" w:rsidRDefault="006B4D98" w:rsidP="00C521D3">
      <w:pPr>
        <w:tabs>
          <w:tab w:val="right" w:pos="8498"/>
        </w:tabs>
        <w:spacing w:after="0"/>
        <w:jc w:val="both"/>
        <w:rPr>
          <w:rFonts w:ascii="Arial" w:eastAsiaTheme="minorEastAsia" w:hAnsi="Arial" w:cs="Arial"/>
        </w:rPr>
      </w:pPr>
    </w:p>
    <w:p w14:paraId="304D86B6" w14:textId="08CACB4F" w:rsidR="00C521D3" w:rsidRPr="00C87E96" w:rsidRDefault="006B4D98" w:rsidP="00C521D3">
      <w:pPr>
        <w:tabs>
          <w:tab w:val="right" w:pos="8498"/>
        </w:tabs>
        <w:spacing w:after="0"/>
        <w:jc w:val="both"/>
        <w:rPr>
          <w:rFonts w:ascii="Arial" w:eastAsiaTheme="minorEastAsia" w:hAnsi="Arial" w:cs="Arial"/>
        </w:rPr>
      </w:pPr>
      <w:r w:rsidRPr="00C87E96">
        <w:rPr>
          <w:rFonts w:ascii="Arial" w:eastAsiaTheme="minorEastAsia" w:hAnsi="Arial" w:cs="Arial"/>
        </w:rPr>
        <w:t>Ejemplo</w:t>
      </w:r>
      <w:ins w:id="36" w:author="user" w:date="2016-05-19T16:32:00Z">
        <w:r w:rsidR="007A372E">
          <w:rPr>
            <w:rFonts w:ascii="Arial" w:eastAsiaTheme="minorEastAsia" w:hAnsi="Arial" w:cs="Arial"/>
          </w:rPr>
          <w:t>:</w:t>
        </w:r>
      </w:ins>
    </w:p>
    <w:p w14:paraId="2935BB87" w14:textId="46EC1011" w:rsidR="00C521D3" w:rsidRDefault="006B4D98" w:rsidP="006B4D98">
      <w:pPr>
        <w:tabs>
          <w:tab w:val="right" w:pos="8498"/>
        </w:tabs>
        <w:spacing w:after="0"/>
        <w:rPr>
          <w:rFonts w:ascii="Arial" w:eastAsia="MS Mincho" w:hAnsi="Arial" w:cs="Arial"/>
          <w:bCs/>
        </w:rPr>
      </w:pPr>
      <w:r w:rsidRPr="00C87E96">
        <w:rPr>
          <w:rFonts w:ascii="Arial" w:eastAsia="MS Mincho" w:hAnsi="Arial" w:cs="Arial"/>
          <w:bCs/>
        </w:rPr>
        <w:t>Explicar por</w:t>
      </w:r>
      <w:ins w:id="37" w:author="user" w:date="2016-05-19T16:32:00Z">
        <w:r w:rsidR="007A372E">
          <w:rPr>
            <w:rFonts w:ascii="Arial" w:eastAsia="MS Mincho" w:hAnsi="Arial" w:cs="Arial"/>
            <w:bCs/>
          </w:rPr>
          <w:t xml:space="preserve"> </w:t>
        </w:r>
      </w:ins>
      <w:r w:rsidR="007A372E" w:rsidRPr="00C87E96">
        <w:rPr>
          <w:rFonts w:ascii="Arial" w:eastAsia="MS Mincho" w:hAnsi="Arial" w:cs="Arial"/>
          <w:bCs/>
        </w:rPr>
        <w:t>qu</w:t>
      </w:r>
      <w:r w:rsidR="007A372E">
        <w:rPr>
          <w:rFonts w:ascii="Arial" w:eastAsia="MS Mincho" w:hAnsi="Arial" w:cs="Arial"/>
          <w:bCs/>
        </w:rPr>
        <w:t>é</w:t>
      </w:r>
      <w:r w:rsidR="007A372E" w:rsidRPr="00C87E96">
        <w:rPr>
          <w:rFonts w:ascii="Arial" w:eastAsia="MS Mincho" w:hAnsi="Arial" w:cs="Arial"/>
          <w:bCs/>
        </w:rPr>
        <w:t xml:space="preserve"> </w:t>
      </w:r>
      <w:r w:rsidRPr="00C87E96">
        <w:rPr>
          <w:rFonts w:ascii="Arial" w:eastAsia="MS Mincho" w:hAnsi="Arial" w:cs="Arial"/>
          <w:bCs/>
        </w:rPr>
        <w:t>la expresión dada no es una función.</w:t>
      </w:r>
    </w:p>
    <w:p w14:paraId="279EB104" w14:textId="77777777" w:rsidR="00E42A8C" w:rsidRPr="00C87E96" w:rsidRDefault="00E42A8C" w:rsidP="006B4D98">
      <w:pPr>
        <w:tabs>
          <w:tab w:val="right" w:pos="8498"/>
        </w:tabs>
        <w:spacing w:after="0"/>
        <w:rPr>
          <w:rFonts w:ascii="Arial" w:eastAsia="MS Mincho" w:hAnsi="Arial" w:cs="Arial"/>
          <w:bCs/>
        </w:rPr>
      </w:pPr>
    </w:p>
    <w:p w14:paraId="386179A1" w14:textId="764712F8" w:rsidR="006B4D98" w:rsidRPr="00C87E96" w:rsidRDefault="00E42A8C" w:rsidP="00E42A8C">
      <w:pPr>
        <w:tabs>
          <w:tab w:val="right" w:pos="8498"/>
        </w:tabs>
        <w:spacing w:after="0"/>
        <w:jc w:val="center"/>
        <w:rPr>
          <w:rFonts w:ascii="Arial" w:eastAsiaTheme="minorEastAsia" w:hAnsi="Arial" w:cs="Arial"/>
        </w:rPr>
      </w:pPr>
      <w:r>
        <w:rPr>
          <w:position w:val="-6"/>
        </w:rPr>
        <w:t>MA_11_02_CO_04</w:t>
      </w:r>
      <w:r w:rsidR="00FA2111">
        <w:rPr>
          <w:position w:val="-6"/>
        </w:rPr>
        <w:t>4</w:t>
      </w:r>
    </w:p>
    <w:p w14:paraId="0D67E17E" w14:textId="2C1FC2B3" w:rsidR="00C521D3" w:rsidRPr="00C87E96" w:rsidRDefault="00C521D3" w:rsidP="00C521D3">
      <w:pPr>
        <w:tabs>
          <w:tab w:val="right" w:pos="8498"/>
        </w:tabs>
        <w:spacing w:after="0"/>
        <w:jc w:val="both"/>
        <w:rPr>
          <w:rFonts w:ascii="Arial" w:eastAsiaTheme="minorEastAsia" w:hAnsi="Arial" w:cs="Arial"/>
        </w:rPr>
      </w:pPr>
    </w:p>
    <w:p w14:paraId="65426222" w14:textId="77777777" w:rsidR="00C521D3" w:rsidRPr="00C87E96" w:rsidRDefault="00C521D3" w:rsidP="00C521D3">
      <w:pPr>
        <w:tabs>
          <w:tab w:val="right" w:pos="8498"/>
        </w:tabs>
        <w:spacing w:after="0"/>
        <w:jc w:val="both"/>
        <w:rPr>
          <w:rFonts w:ascii="Arial" w:eastAsiaTheme="minorEastAsia" w:hAnsi="Arial" w:cs="Arial"/>
        </w:rPr>
      </w:pPr>
    </w:p>
    <w:p w14:paraId="3EBB9781" w14:textId="36440642" w:rsidR="00C521D3" w:rsidRPr="00C87E96" w:rsidRDefault="00C521D3" w:rsidP="00C521D3">
      <w:pPr>
        <w:tabs>
          <w:tab w:val="right" w:pos="8498"/>
        </w:tabs>
        <w:spacing w:after="0"/>
        <w:jc w:val="both"/>
        <w:rPr>
          <w:rFonts w:ascii="Arial" w:eastAsiaTheme="minorEastAsia" w:hAnsi="Arial" w:cs="Arial"/>
        </w:rPr>
      </w:pPr>
      <w:r w:rsidRPr="00C87E96">
        <w:rPr>
          <w:rFonts w:ascii="Arial" w:hAnsi="Arial" w:cs="Arial"/>
        </w:rPr>
        <w:t>Esta expresión no corresponde a una función, puesto que los dos primeros intervalos de</w:t>
      </w:r>
      <w:r w:rsidR="006B4D98" w:rsidRPr="00C87E96">
        <w:rPr>
          <w:rFonts w:ascii="Arial" w:hAnsi="Arial" w:cs="Arial"/>
        </w:rPr>
        <w:t xml:space="preserve"> la definición no son disyuntos.</w:t>
      </w:r>
      <w:r w:rsidR="00782F8D">
        <w:rPr>
          <w:rFonts w:ascii="Arial" w:hAnsi="Arial" w:cs="Arial"/>
        </w:rPr>
        <w:t xml:space="preserve"> </w:t>
      </w:r>
      <w:r w:rsidR="006B4D98" w:rsidRPr="00C87E96">
        <w:rPr>
          <w:rFonts w:ascii="Arial" w:hAnsi="Arial" w:cs="Arial"/>
        </w:rPr>
        <w:t>Esta condición determina que existe</w:t>
      </w:r>
      <w:r w:rsidRPr="00C87E96">
        <w:rPr>
          <w:rFonts w:ascii="Arial" w:hAnsi="Arial" w:cs="Arial"/>
        </w:rPr>
        <w:t xml:space="preserve">n valores de </w:t>
      </w:r>
      <w:r w:rsidRPr="00C87E96">
        <w:rPr>
          <w:rFonts w:ascii="Times New Roman" w:hAnsi="Times New Roman" w:cs="Times New Roman"/>
          <w:i/>
        </w:rPr>
        <w:t>x</w:t>
      </w:r>
      <w:r w:rsidRPr="00C87E96">
        <w:rPr>
          <w:rFonts w:ascii="Arial" w:hAnsi="Arial" w:cs="Arial"/>
        </w:rPr>
        <w:t xml:space="preserve"> con dos imágenes. Por ejemplo, para </w:t>
      </w:r>
      <w:r w:rsidRPr="00C87E96">
        <w:rPr>
          <w:rFonts w:ascii="Times New Roman" w:hAnsi="Times New Roman" w:cs="Times New Roman"/>
          <w:i/>
        </w:rPr>
        <w:t xml:space="preserve">x = </w:t>
      </w:r>
      <w:r w:rsidRPr="001E3815">
        <w:rPr>
          <w:rFonts w:ascii="Times New Roman" w:hAnsi="Times New Roman" w:cs="Times New Roman"/>
        </w:rPr>
        <w:t>0</w:t>
      </w:r>
      <w:r w:rsidRPr="00C87E96">
        <w:rPr>
          <w:rFonts w:ascii="Arial" w:hAnsi="Arial" w:cs="Arial"/>
        </w:rPr>
        <w:t xml:space="preserve">, hay una imagen </w:t>
      </w:r>
      <w:r w:rsidRPr="00C87E96">
        <w:rPr>
          <w:rFonts w:ascii="Times New Roman" w:hAnsi="Times New Roman" w:cs="Times New Roman"/>
          <w:i/>
        </w:rPr>
        <w:t>r</w:t>
      </w:r>
      <w:r w:rsidRPr="00C87E96">
        <w:rPr>
          <w:rFonts w:ascii="Times New Roman" w:hAnsi="Times New Roman" w:cs="Times New Roman"/>
        </w:rPr>
        <w:t>(0) = 3</w:t>
      </w:r>
      <w:r w:rsidRPr="00C87E96">
        <w:rPr>
          <w:rFonts w:ascii="Arial" w:hAnsi="Arial" w:cs="Arial"/>
        </w:rPr>
        <w:t xml:space="preserve">, según la definición del primer tozo, y otra </w:t>
      </w:r>
      <w:r w:rsidRPr="00C87E96">
        <w:rPr>
          <w:rFonts w:ascii="Times New Roman" w:hAnsi="Times New Roman" w:cs="Times New Roman"/>
          <w:i/>
        </w:rPr>
        <w:t>r</w:t>
      </w:r>
      <w:r w:rsidRPr="00C87E96">
        <w:rPr>
          <w:rFonts w:ascii="Times New Roman" w:hAnsi="Times New Roman" w:cs="Times New Roman"/>
        </w:rPr>
        <w:t>(0) = 0</w:t>
      </w:r>
      <w:r w:rsidRPr="00C87E96">
        <w:rPr>
          <w:rFonts w:ascii="Times New Roman" w:hAnsi="Times New Roman" w:cs="Times New Roman"/>
          <w:vertAlign w:val="superscript"/>
        </w:rPr>
        <w:t>2</w:t>
      </w:r>
      <w:r w:rsidRPr="00C87E96">
        <w:rPr>
          <w:rFonts w:ascii="Times New Roman" w:hAnsi="Times New Roman" w:cs="Times New Roman"/>
        </w:rPr>
        <w:t xml:space="preserve"> + 2 = 2</w:t>
      </w:r>
      <w:r w:rsidRPr="00C87E96">
        <w:rPr>
          <w:rFonts w:ascii="Arial" w:hAnsi="Arial" w:cs="Arial"/>
        </w:rPr>
        <w:t>, según la definición del segundo trozo.</w:t>
      </w:r>
    </w:p>
    <w:p w14:paraId="3DB011F2" w14:textId="77777777" w:rsidR="00C521D3" w:rsidRPr="00C87E96" w:rsidRDefault="00C521D3" w:rsidP="00C521D3">
      <w:pPr>
        <w:tabs>
          <w:tab w:val="right" w:pos="8498"/>
        </w:tabs>
        <w:spacing w:after="0"/>
        <w:jc w:val="both"/>
        <w:rPr>
          <w:rFonts w:ascii="Arial" w:eastAsiaTheme="minorEastAsia" w:hAnsi="Arial" w:cs="Arial"/>
          <w:i/>
        </w:rPr>
      </w:pPr>
    </w:p>
    <w:tbl>
      <w:tblPr>
        <w:tblStyle w:val="Tablaconcuadrcula"/>
        <w:tblW w:w="9054" w:type="dxa"/>
        <w:tblLayout w:type="fixed"/>
        <w:tblLook w:val="04A0" w:firstRow="1" w:lastRow="0" w:firstColumn="1" w:lastColumn="0" w:noHBand="0" w:noVBand="1"/>
      </w:tblPr>
      <w:tblGrid>
        <w:gridCol w:w="1384"/>
        <w:gridCol w:w="7670"/>
      </w:tblGrid>
      <w:tr w:rsidR="00DD76AB" w:rsidRPr="00C87E96" w14:paraId="76966073" w14:textId="77777777" w:rsidTr="00220A59">
        <w:tc>
          <w:tcPr>
            <w:tcW w:w="9054" w:type="dxa"/>
            <w:gridSpan w:val="2"/>
            <w:shd w:val="clear" w:color="auto" w:fill="0D0D0D" w:themeFill="text1" w:themeFillTint="F2"/>
          </w:tcPr>
          <w:p w14:paraId="1E9C8B3D" w14:textId="77777777" w:rsidR="00DD76AB" w:rsidRPr="00C87E96" w:rsidRDefault="00DD76AB" w:rsidP="00220A59">
            <w:pPr>
              <w:jc w:val="center"/>
              <w:rPr>
                <w:rFonts w:ascii="Arial" w:hAnsi="Arial" w:cs="Arial"/>
                <w:b/>
                <w:sz w:val="24"/>
                <w:szCs w:val="24"/>
              </w:rPr>
            </w:pPr>
            <w:r w:rsidRPr="00C87E96">
              <w:rPr>
                <w:rFonts w:ascii="Arial" w:hAnsi="Arial" w:cs="Arial"/>
                <w:b/>
                <w:sz w:val="24"/>
                <w:szCs w:val="24"/>
              </w:rPr>
              <w:t>Imagen (fotografía, gráfica o ilustración)</w:t>
            </w:r>
          </w:p>
        </w:tc>
      </w:tr>
      <w:tr w:rsidR="00DD76AB" w:rsidRPr="00C87E96" w14:paraId="57352F38" w14:textId="77777777" w:rsidTr="00220A59">
        <w:tc>
          <w:tcPr>
            <w:tcW w:w="1384" w:type="dxa"/>
          </w:tcPr>
          <w:p w14:paraId="01FF0BF3" w14:textId="77777777" w:rsidR="00DD76AB" w:rsidRPr="00C87E96" w:rsidRDefault="00DD76AB" w:rsidP="00220A59">
            <w:pPr>
              <w:rPr>
                <w:rFonts w:ascii="Arial" w:hAnsi="Arial" w:cs="Arial"/>
                <w:b/>
                <w:sz w:val="24"/>
                <w:szCs w:val="24"/>
              </w:rPr>
            </w:pPr>
            <w:r w:rsidRPr="00C87E96">
              <w:rPr>
                <w:rFonts w:ascii="Arial" w:hAnsi="Arial" w:cs="Arial"/>
                <w:b/>
                <w:sz w:val="24"/>
                <w:szCs w:val="24"/>
              </w:rPr>
              <w:t>Código</w:t>
            </w:r>
          </w:p>
        </w:tc>
        <w:tc>
          <w:tcPr>
            <w:tcW w:w="7670" w:type="dxa"/>
          </w:tcPr>
          <w:p w14:paraId="307A199B" w14:textId="4D065978" w:rsidR="00DD76AB" w:rsidRPr="00C87E96" w:rsidRDefault="00DD76AB" w:rsidP="00220A59">
            <w:pPr>
              <w:rPr>
                <w:rFonts w:ascii="Arial" w:hAnsi="Arial" w:cs="Arial"/>
                <w:b/>
                <w:sz w:val="24"/>
                <w:szCs w:val="24"/>
              </w:rPr>
            </w:pPr>
            <w:r w:rsidRPr="00C87E96">
              <w:rPr>
                <w:rFonts w:ascii="Arial" w:hAnsi="Arial" w:cs="Arial"/>
                <w:sz w:val="24"/>
                <w:szCs w:val="24"/>
              </w:rPr>
              <w:t>MA_11_02_IMG09</w:t>
            </w:r>
          </w:p>
        </w:tc>
      </w:tr>
      <w:tr w:rsidR="00DD76AB" w:rsidRPr="00C87E96" w14:paraId="0E451634" w14:textId="77777777" w:rsidTr="00220A59">
        <w:tc>
          <w:tcPr>
            <w:tcW w:w="1384" w:type="dxa"/>
          </w:tcPr>
          <w:p w14:paraId="2E615501" w14:textId="77777777" w:rsidR="00DD76AB" w:rsidRPr="00C87E96" w:rsidRDefault="00DD76AB" w:rsidP="00220A59">
            <w:pPr>
              <w:rPr>
                <w:rFonts w:ascii="Arial" w:hAnsi="Arial" w:cs="Arial"/>
                <w:sz w:val="24"/>
                <w:szCs w:val="24"/>
              </w:rPr>
            </w:pPr>
            <w:r w:rsidRPr="00C87E96">
              <w:rPr>
                <w:rFonts w:ascii="Arial" w:hAnsi="Arial" w:cs="Arial"/>
                <w:b/>
                <w:sz w:val="24"/>
                <w:szCs w:val="24"/>
              </w:rPr>
              <w:t>Descripción</w:t>
            </w:r>
          </w:p>
        </w:tc>
        <w:tc>
          <w:tcPr>
            <w:tcW w:w="7670" w:type="dxa"/>
          </w:tcPr>
          <w:p w14:paraId="6706E326" w14:textId="07A31F46" w:rsidR="00DD76AB" w:rsidRPr="00C87E96" w:rsidRDefault="00DD76AB" w:rsidP="00220A59">
            <w:pPr>
              <w:rPr>
                <w:rFonts w:ascii="Arial" w:hAnsi="Arial" w:cs="Arial"/>
                <w:sz w:val="24"/>
                <w:szCs w:val="24"/>
              </w:rPr>
            </w:pPr>
          </w:p>
        </w:tc>
      </w:tr>
      <w:tr w:rsidR="00DD76AB" w:rsidRPr="00C87E96" w14:paraId="4E63F5BF" w14:textId="77777777" w:rsidTr="00220A59">
        <w:tc>
          <w:tcPr>
            <w:tcW w:w="1384" w:type="dxa"/>
          </w:tcPr>
          <w:p w14:paraId="0B7183DD" w14:textId="77777777" w:rsidR="00DD76AB" w:rsidRPr="00C87E96" w:rsidRDefault="00DD76AB" w:rsidP="00220A59">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5B05210B" w14:textId="77777777" w:rsidR="000113ED" w:rsidRPr="00C87E96" w:rsidRDefault="000113ED" w:rsidP="00220A59">
            <w:pPr>
              <w:rPr>
                <w:rFonts w:ascii="Arial" w:eastAsiaTheme="minorEastAsia" w:hAnsi="Arial" w:cs="Arial"/>
                <w:sz w:val="24"/>
                <w:szCs w:val="24"/>
                <w:highlight w:val="green"/>
              </w:rPr>
            </w:pPr>
          </w:p>
          <w:p w14:paraId="6ED18659" w14:textId="77777777" w:rsidR="000113ED" w:rsidRPr="00C87E96" w:rsidRDefault="000113ED" w:rsidP="00220A59">
            <w:pPr>
              <w:rPr>
                <w:rFonts w:ascii="Arial" w:eastAsiaTheme="minorEastAsia" w:hAnsi="Arial" w:cs="Arial"/>
                <w:sz w:val="24"/>
                <w:szCs w:val="24"/>
                <w:highlight w:val="green"/>
              </w:rPr>
            </w:pPr>
          </w:p>
          <w:p w14:paraId="771BFEFD" w14:textId="77777777" w:rsidR="000113ED" w:rsidRPr="00C87E96" w:rsidRDefault="000113ED" w:rsidP="00220A59">
            <w:pPr>
              <w:rPr>
                <w:rFonts w:ascii="Arial" w:eastAsiaTheme="minorEastAsia" w:hAnsi="Arial" w:cs="Arial"/>
                <w:sz w:val="24"/>
                <w:szCs w:val="24"/>
                <w:highlight w:val="green"/>
              </w:rPr>
            </w:pPr>
          </w:p>
          <w:p w14:paraId="08121717" w14:textId="77777777" w:rsidR="000113ED" w:rsidRPr="00C87E96" w:rsidRDefault="000113ED" w:rsidP="00220A59">
            <w:pPr>
              <w:rPr>
                <w:rFonts w:ascii="Arial" w:eastAsiaTheme="minorEastAsia" w:hAnsi="Arial" w:cs="Arial"/>
                <w:sz w:val="24"/>
                <w:szCs w:val="24"/>
                <w:highlight w:val="green"/>
              </w:rPr>
            </w:pPr>
          </w:p>
          <w:p w14:paraId="390C857A" w14:textId="77777777" w:rsidR="000113ED" w:rsidRPr="00C87E96" w:rsidRDefault="000113ED" w:rsidP="00220A59">
            <w:pPr>
              <w:rPr>
                <w:rFonts w:ascii="Arial" w:eastAsiaTheme="minorEastAsia" w:hAnsi="Arial" w:cs="Arial"/>
                <w:sz w:val="24"/>
                <w:szCs w:val="24"/>
                <w:highlight w:val="green"/>
              </w:rPr>
            </w:pPr>
          </w:p>
          <w:p w14:paraId="30697509" w14:textId="77777777" w:rsidR="000113ED" w:rsidRPr="00C87E96" w:rsidRDefault="000113ED" w:rsidP="00220A59">
            <w:pPr>
              <w:rPr>
                <w:rFonts w:ascii="Arial" w:eastAsiaTheme="minorEastAsia" w:hAnsi="Arial" w:cs="Arial"/>
                <w:sz w:val="24"/>
                <w:szCs w:val="24"/>
                <w:highlight w:val="green"/>
              </w:rPr>
            </w:pPr>
          </w:p>
          <w:p w14:paraId="58BB9A55" w14:textId="77777777" w:rsidR="000113ED" w:rsidRPr="00C87E96" w:rsidRDefault="000113ED" w:rsidP="00220A59">
            <w:pPr>
              <w:rPr>
                <w:rFonts w:ascii="Arial" w:eastAsiaTheme="minorEastAsia" w:hAnsi="Arial" w:cs="Arial"/>
                <w:sz w:val="24"/>
                <w:szCs w:val="24"/>
                <w:highlight w:val="green"/>
              </w:rPr>
            </w:pPr>
          </w:p>
          <w:p w14:paraId="301C9455" w14:textId="77777777" w:rsidR="000113ED" w:rsidRPr="00C87E96" w:rsidRDefault="000113ED" w:rsidP="00220A59">
            <w:pPr>
              <w:rPr>
                <w:rFonts w:ascii="Arial" w:eastAsiaTheme="minorEastAsia" w:hAnsi="Arial" w:cs="Arial"/>
                <w:sz w:val="24"/>
                <w:szCs w:val="24"/>
                <w:highlight w:val="green"/>
              </w:rPr>
            </w:pPr>
          </w:p>
          <w:p w14:paraId="53735878" w14:textId="77777777" w:rsidR="000113ED" w:rsidRPr="00C87E96" w:rsidRDefault="000113ED" w:rsidP="00220A59">
            <w:pPr>
              <w:rPr>
                <w:rFonts w:ascii="Arial" w:eastAsiaTheme="minorEastAsia" w:hAnsi="Arial" w:cs="Arial"/>
                <w:sz w:val="24"/>
                <w:szCs w:val="24"/>
                <w:highlight w:val="green"/>
              </w:rPr>
            </w:pPr>
          </w:p>
          <w:p w14:paraId="0B15DA66" w14:textId="77777777" w:rsidR="000113ED" w:rsidRPr="00C87E96" w:rsidRDefault="000113ED" w:rsidP="00220A59">
            <w:pPr>
              <w:rPr>
                <w:rFonts w:ascii="Arial" w:eastAsiaTheme="minorEastAsia" w:hAnsi="Arial" w:cs="Arial"/>
                <w:sz w:val="24"/>
                <w:szCs w:val="24"/>
                <w:highlight w:val="green"/>
              </w:rPr>
            </w:pPr>
          </w:p>
          <w:p w14:paraId="6068369F" w14:textId="77777777" w:rsidR="000113ED" w:rsidRPr="00C87E96" w:rsidRDefault="000113ED" w:rsidP="00220A59">
            <w:pPr>
              <w:rPr>
                <w:rFonts w:ascii="Arial" w:eastAsiaTheme="minorEastAsia" w:hAnsi="Arial" w:cs="Arial"/>
                <w:sz w:val="24"/>
                <w:szCs w:val="24"/>
                <w:highlight w:val="green"/>
              </w:rPr>
            </w:pPr>
          </w:p>
          <w:p w14:paraId="19045B1D" w14:textId="77777777" w:rsidR="000113ED" w:rsidRPr="00C87E96" w:rsidRDefault="000113ED" w:rsidP="00220A59">
            <w:pPr>
              <w:rPr>
                <w:rFonts w:ascii="Arial" w:eastAsiaTheme="minorEastAsia" w:hAnsi="Arial" w:cs="Arial"/>
                <w:sz w:val="24"/>
                <w:szCs w:val="24"/>
                <w:highlight w:val="green"/>
              </w:rPr>
            </w:pPr>
          </w:p>
          <w:p w14:paraId="572829D8" w14:textId="77777777" w:rsidR="000113ED" w:rsidRPr="00C87E96" w:rsidRDefault="000113ED" w:rsidP="00220A59">
            <w:pPr>
              <w:rPr>
                <w:rFonts w:ascii="Arial" w:eastAsiaTheme="minorEastAsia" w:hAnsi="Arial" w:cs="Arial"/>
                <w:sz w:val="24"/>
                <w:szCs w:val="24"/>
                <w:highlight w:val="green"/>
              </w:rPr>
            </w:pPr>
          </w:p>
          <w:p w14:paraId="3ADA3A28" w14:textId="77777777" w:rsidR="000113ED" w:rsidRPr="00C87E96" w:rsidRDefault="000113ED" w:rsidP="00220A59">
            <w:pPr>
              <w:rPr>
                <w:rFonts w:ascii="Arial" w:eastAsiaTheme="minorEastAsia" w:hAnsi="Arial" w:cs="Arial"/>
                <w:sz w:val="24"/>
                <w:szCs w:val="24"/>
                <w:highlight w:val="green"/>
              </w:rPr>
            </w:pPr>
          </w:p>
          <w:p w14:paraId="60F5DF94" w14:textId="77777777" w:rsidR="000113ED" w:rsidRPr="00C87E96" w:rsidRDefault="000113ED" w:rsidP="00220A59">
            <w:pPr>
              <w:rPr>
                <w:rFonts w:ascii="Arial" w:eastAsiaTheme="minorEastAsia" w:hAnsi="Arial" w:cs="Arial"/>
                <w:sz w:val="24"/>
                <w:szCs w:val="24"/>
                <w:highlight w:val="green"/>
              </w:rPr>
            </w:pPr>
          </w:p>
          <w:p w14:paraId="538F22CE" w14:textId="77777777" w:rsidR="000113ED" w:rsidRPr="00C87E96" w:rsidRDefault="000113ED" w:rsidP="00220A59">
            <w:pPr>
              <w:rPr>
                <w:rFonts w:ascii="Arial" w:eastAsiaTheme="minorEastAsia" w:hAnsi="Arial" w:cs="Arial"/>
                <w:sz w:val="24"/>
                <w:szCs w:val="24"/>
                <w:highlight w:val="green"/>
              </w:rPr>
            </w:pPr>
          </w:p>
          <w:p w14:paraId="1CDC66E4" w14:textId="706B8FA2" w:rsidR="000113ED" w:rsidRPr="00C87E96" w:rsidRDefault="000113ED" w:rsidP="00220A59">
            <w:pPr>
              <w:rPr>
                <w:rFonts w:ascii="Arial" w:eastAsiaTheme="minorEastAsia" w:hAnsi="Arial" w:cs="Arial"/>
                <w:sz w:val="24"/>
                <w:szCs w:val="24"/>
                <w:highlight w:val="green"/>
              </w:rPr>
            </w:pPr>
          </w:p>
        </w:tc>
      </w:tr>
      <w:tr w:rsidR="00DD76AB" w:rsidRPr="00C87E96" w14:paraId="7A9742BE" w14:textId="77777777" w:rsidTr="00220A59">
        <w:tc>
          <w:tcPr>
            <w:tcW w:w="1384" w:type="dxa"/>
          </w:tcPr>
          <w:p w14:paraId="6BD76DB6" w14:textId="77777777" w:rsidR="00DD76AB" w:rsidRPr="00C87E96" w:rsidRDefault="00DD76AB" w:rsidP="00220A59">
            <w:pPr>
              <w:rPr>
                <w:rFonts w:ascii="Arial" w:hAnsi="Arial" w:cs="Arial"/>
                <w:sz w:val="24"/>
                <w:szCs w:val="24"/>
              </w:rPr>
            </w:pPr>
            <w:r w:rsidRPr="00C87E96">
              <w:rPr>
                <w:rFonts w:ascii="Arial" w:hAnsi="Arial" w:cs="Arial"/>
                <w:b/>
                <w:sz w:val="24"/>
                <w:szCs w:val="24"/>
              </w:rPr>
              <w:t>Pie de imagen</w:t>
            </w:r>
          </w:p>
        </w:tc>
        <w:tc>
          <w:tcPr>
            <w:tcW w:w="7670" w:type="dxa"/>
          </w:tcPr>
          <w:p w14:paraId="4298CA57" w14:textId="5EB2CCF6" w:rsidR="00DD76AB" w:rsidRPr="00C87E96" w:rsidRDefault="00DD76AB">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En la gráfica se observa que los dos primeros trozos no están definidos en intervalos </w:t>
            </w:r>
            <w:r w:rsidR="00D2203B" w:rsidRPr="00C87E96">
              <w:rPr>
                <w:rFonts w:ascii="Arial" w:eastAsiaTheme="minorEastAsia" w:hAnsi="Arial" w:cs="Arial"/>
                <w:sz w:val="24"/>
                <w:szCs w:val="24"/>
              </w:rPr>
              <w:t>dis</w:t>
            </w:r>
            <w:r w:rsidR="00D2203B">
              <w:rPr>
                <w:rFonts w:ascii="Arial" w:eastAsiaTheme="minorEastAsia" w:hAnsi="Arial" w:cs="Arial"/>
                <w:sz w:val="24"/>
                <w:szCs w:val="24"/>
              </w:rPr>
              <w:t>y</w:t>
            </w:r>
            <w:r w:rsidR="00D2203B" w:rsidRPr="00C87E96">
              <w:rPr>
                <w:rFonts w:ascii="Arial" w:eastAsiaTheme="minorEastAsia" w:hAnsi="Arial" w:cs="Arial"/>
                <w:sz w:val="24"/>
                <w:szCs w:val="24"/>
              </w:rPr>
              <w:t>untos</w:t>
            </w:r>
            <w:r w:rsidR="00D2203B">
              <w:rPr>
                <w:rFonts w:ascii="Arial" w:eastAsiaTheme="minorEastAsia" w:hAnsi="Arial" w:cs="Arial"/>
                <w:sz w:val="24"/>
                <w:szCs w:val="24"/>
              </w:rPr>
              <w:t>, razón</w:t>
            </w:r>
            <w:r w:rsidR="00D2203B" w:rsidRPr="00C87E96">
              <w:rPr>
                <w:rFonts w:ascii="Arial" w:eastAsiaTheme="minorEastAsia" w:hAnsi="Arial" w:cs="Arial"/>
                <w:sz w:val="24"/>
                <w:szCs w:val="24"/>
              </w:rPr>
              <w:t xml:space="preserve"> </w:t>
            </w:r>
            <w:r w:rsidRPr="00C87E96">
              <w:rPr>
                <w:rFonts w:ascii="Arial" w:eastAsiaTheme="minorEastAsia" w:hAnsi="Arial" w:cs="Arial"/>
                <w:sz w:val="24"/>
                <w:szCs w:val="24"/>
              </w:rPr>
              <w:t xml:space="preserve">por </w:t>
            </w:r>
            <w:r w:rsidR="00D2203B" w:rsidRPr="00C87E96">
              <w:rPr>
                <w:rFonts w:ascii="Arial" w:eastAsiaTheme="minorEastAsia" w:hAnsi="Arial" w:cs="Arial"/>
                <w:sz w:val="24"/>
                <w:szCs w:val="24"/>
              </w:rPr>
              <w:t>l</w:t>
            </w:r>
            <w:r w:rsidR="00D2203B">
              <w:rPr>
                <w:rFonts w:ascii="Arial" w:eastAsiaTheme="minorEastAsia" w:hAnsi="Arial" w:cs="Arial"/>
                <w:sz w:val="24"/>
                <w:szCs w:val="24"/>
              </w:rPr>
              <w:t>a</w:t>
            </w:r>
            <w:r w:rsidR="00D2203B" w:rsidRPr="00C87E96">
              <w:rPr>
                <w:rFonts w:ascii="Arial" w:eastAsiaTheme="minorEastAsia" w:hAnsi="Arial" w:cs="Arial"/>
                <w:sz w:val="24"/>
                <w:szCs w:val="24"/>
              </w:rPr>
              <w:t xml:space="preserve"> </w:t>
            </w:r>
            <w:r w:rsidRPr="00C87E96">
              <w:rPr>
                <w:rFonts w:ascii="Arial" w:eastAsiaTheme="minorEastAsia" w:hAnsi="Arial" w:cs="Arial"/>
                <w:sz w:val="24"/>
                <w:szCs w:val="24"/>
              </w:rPr>
              <w:t>cual la expresión no es una función.</w:t>
            </w:r>
          </w:p>
        </w:tc>
      </w:tr>
    </w:tbl>
    <w:p w14:paraId="5791B911" w14:textId="77777777" w:rsidR="00C521D3" w:rsidRPr="00C87E96" w:rsidRDefault="00C521D3" w:rsidP="00C521D3">
      <w:pPr>
        <w:tabs>
          <w:tab w:val="right" w:pos="8498"/>
        </w:tabs>
        <w:spacing w:after="0"/>
        <w:jc w:val="both"/>
        <w:rPr>
          <w:rFonts w:ascii="Arial" w:eastAsiaTheme="minorEastAsia" w:hAnsi="Arial" w:cs="Arial"/>
        </w:rPr>
      </w:pPr>
    </w:p>
    <w:p w14:paraId="0C75A941" w14:textId="47CDD92A" w:rsidR="00C521D3" w:rsidRPr="00C87E96" w:rsidRDefault="00C521D3" w:rsidP="00C521D3">
      <w:pPr>
        <w:tabs>
          <w:tab w:val="right" w:pos="8498"/>
        </w:tabs>
        <w:spacing w:after="0"/>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sidR="00220A59" w:rsidRPr="00C87E96">
        <w:rPr>
          <w:rFonts w:ascii="Arial" w:hAnsi="Arial" w:cs="Arial"/>
          <w:b/>
        </w:rPr>
        <w:t>1.2</w:t>
      </w:r>
      <w:r w:rsidRPr="00C87E96">
        <w:rPr>
          <w:rFonts w:ascii="Arial" w:hAnsi="Arial" w:cs="Arial"/>
          <w:b/>
        </w:rPr>
        <w:t xml:space="preserve">.1 </w:t>
      </w:r>
      <w:r w:rsidR="00220A59" w:rsidRPr="00C87E96">
        <w:rPr>
          <w:rFonts w:ascii="Arial" w:hAnsi="Arial" w:cs="Arial"/>
          <w:b/>
        </w:rPr>
        <w:t>La f</w:t>
      </w:r>
      <w:r w:rsidRPr="00C87E96">
        <w:rPr>
          <w:rFonts w:ascii="Arial" w:hAnsi="Arial" w:cs="Arial"/>
          <w:b/>
        </w:rPr>
        <w:t>unción valor absoluto</w:t>
      </w:r>
    </w:p>
    <w:p w14:paraId="18EAE18E" w14:textId="77777777" w:rsidR="00C521D3" w:rsidRPr="00C87E96" w:rsidRDefault="00C521D3" w:rsidP="00C521D3">
      <w:pPr>
        <w:tabs>
          <w:tab w:val="right" w:pos="8498"/>
        </w:tabs>
        <w:spacing w:after="0"/>
        <w:jc w:val="both"/>
        <w:rPr>
          <w:rFonts w:ascii="Arial" w:hAnsi="Arial" w:cs="Arial"/>
          <w:b/>
        </w:rPr>
      </w:pPr>
    </w:p>
    <w:p w14:paraId="277DD9D3" w14:textId="1E347D2C" w:rsidR="00220A59" w:rsidRPr="00C87E96" w:rsidRDefault="00C521D3" w:rsidP="00C521D3">
      <w:pPr>
        <w:tabs>
          <w:tab w:val="right" w:pos="8498"/>
        </w:tabs>
        <w:spacing w:after="0"/>
        <w:jc w:val="both"/>
        <w:rPr>
          <w:rFonts w:ascii="Arial" w:hAnsi="Arial" w:cs="Arial"/>
        </w:rPr>
      </w:pPr>
      <w:r w:rsidRPr="00C87E96">
        <w:rPr>
          <w:rFonts w:ascii="Arial" w:hAnsi="Arial" w:cs="Arial"/>
        </w:rPr>
        <w:t xml:space="preserve">La función </w:t>
      </w:r>
      <w:r w:rsidRPr="00C87E96">
        <w:rPr>
          <w:rFonts w:ascii="Arial" w:hAnsi="Arial" w:cs="Arial"/>
          <w:b/>
        </w:rPr>
        <w:t>valor absoluto</w:t>
      </w:r>
      <w:r w:rsidR="00220A59" w:rsidRPr="00C87E96">
        <w:rPr>
          <w:rFonts w:ascii="Arial" w:hAnsi="Arial" w:cs="Arial"/>
        </w:rPr>
        <w:t xml:space="preserve"> es una función definida a </w:t>
      </w:r>
      <w:r w:rsidRPr="00C87E96">
        <w:rPr>
          <w:rFonts w:ascii="Arial" w:hAnsi="Arial" w:cs="Arial"/>
        </w:rPr>
        <w:t>trozos</w:t>
      </w:r>
      <w:r w:rsidR="00D2203B">
        <w:rPr>
          <w:rFonts w:ascii="Arial" w:hAnsi="Arial" w:cs="Arial"/>
        </w:rPr>
        <w:t xml:space="preserve"> que</w:t>
      </w:r>
      <w:r w:rsidR="00220A59" w:rsidRPr="00C87E96">
        <w:rPr>
          <w:rFonts w:ascii="Arial" w:hAnsi="Arial" w:cs="Arial"/>
        </w:rPr>
        <w:t xml:space="preserve"> se representa poniendo a la variable </w:t>
      </w:r>
      <w:r w:rsidR="00220A59" w:rsidRPr="00C87E96">
        <w:rPr>
          <w:rFonts w:ascii="Arial" w:hAnsi="Arial" w:cs="Arial"/>
          <w:i/>
        </w:rPr>
        <w:t>x</w:t>
      </w:r>
      <w:r w:rsidR="00220A59" w:rsidRPr="00C87E96">
        <w:rPr>
          <w:rFonts w:ascii="Arial" w:hAnsi="Arial" w:cs="Arial"/>
        </w:rPr>
        <w:t xml:space="preserve"> entre dos barras. La expresión algebraica del valor absoluto se muestra a continuación:</w:t>
      </w:r>
    </w:p>
    <w:p w14:paraId="622AB9D6" w14:textId="1C7FBA9E" w:rsidR="00220A59" w:rsidRPr="00C87E96" w:rsidRDefault="00E42A8C" w:rsidP="00E42A8C">
      <w:pPr>
        <w:tabs>
          <w:tab w:val="right" w:pos="8498"/>
        </w:tabs>
        <w:spacing w:after="0"/>
        <w:jc w:val="center"/>
        <w:rPr>
          <w:rFonts w:ascii="Arial" w:hAnsi="Arial" w:cs="Arial"/>
        </w:rPr>
      </w:pPr>
      <w:r>
        <w:rPr>
          <w:position w:val="-6"/>
        </w:rPr>
        <w:t>MA_11_02_CO_04</w:t>
      </w:r>
      <w:r w:rsidR="00FA2111">
        <w:rPr>
          <w:position w:val="-6"/>
        </w:rPr>
        <w:t>5</w:t>
      </w:r>
    </w:p>
    <w:p w14:paraId="60B10FEE" w14:textId="6C77C94A" w:rsidR="00C521D3" w:rsidRPr="00C87E96" w:rsidRDefault="00664985" w:rsidP="00C521D3">
      <w:pPr>
        <w:tabs>
          <w:tab w:val="right" w:pos="8498"/>
        </w:tabs>
        <w:spacing w:after="0"/>
        <w:jc w:val="both"/>
        <w:rPr>
          <w:rFonts w:ascii="Arial" w:hAnsi="Arial" w:cs="Arial"/>
        </w:rPr>
      </w:pPr>
      <w:r w:rsidRPr="00C87E96">
        <w:rPr>
          <w:rFonts w:ascii="Arial" w:hAnsi="Arial" w:cs="Arial"/>
        </w:rPr>
        <w:t>El dominio y el rango de la función valor absoluto son respectivamente:</w:t>
      </w:r>
    </w:p>
    <w:p w14:paraId="0C6DDA41" w14:textId="48A15742" w:rsidR="001E3815" w:rsidRPr="00C87E96" w:rsidRDefault="001E3815" w:rsidP="009C5FD4">
      <w:pPr>
        <w:tabs>
          <w:tab w:val="right" w:pos="8498"/>
        </w:tabs>
        <w:spacing w:after="0"/>
        <w:jc w:val="center"/>
        <w:rPr>
          <w:rFonts w:ascii="Arial" w:hAnsi="Arial" w:cs="Arial"/>
        </w:rPr>
      </w:pPr>
      <w:r w:rsidRPr="001E3815">
        <w:rPr>
          <w:i/>
          <w:position w:val="-6"/>
        </w:rPr>
        <w:t>Dom f</w:t>
      </w:r>
      <w:r>
        <w:rPr>
          <w:position w:val="-6"/>
        </w:rPr>
        <w:t xml:space="preserve"> = </w:t>
      </w:r>
      <w:r w:rsidRPr="001E3815">
        <w:rPr>
          <w:b/>
          <w:position w:val="-6"/>
        </w:rPr>
        <w:t>R</w:t>
      </w:r>
      <w:r>
        <w:rPr>
          <w:b/>
          <w:position w:val="-6"/>
        </w:rPr>
        <w:t xml:space="preserve">   </w:t>
      </w:r>
      <w:r>
        <w:rPr>
          <w:i/>
          <w:position w:val="-6"/>
        </w:rPr>
        <w:t>Ran</w:t>
      </w:r>
      <w:r w:rsidRPr="001E3815">
        <w:rPr>
          <w:i/>
          <w:position w:val="-6"/>
        </w:rPr>
        <w:t xml:space="preserve"> f</w:t>
      </w:r>
      <w:r w:rsidRPr="001E3815">
        <w:rPr>
          <w:position w:val="-6"/>
        </w:rPr>
        <w:t xml:space="preserve"> =</w:t>
      </w:r>
      <w:r>
        <w:rPr>
          <w:b/>
          <w:position w:val="-6"/>
        </w:rPr>
        <w:t xml:space="preserve"> </w:t>
      </w:r>
      <w:r w:rsidRPr="001E3815">
        <w:rPr>
          <w:b/>
          <w:position w:val="-6"/>
        </w:rPr>
        <w:t>R</w:t>
      </w:r>
      <w:r w:rsidRPr="001E3815">
        <w:rPr>
          <w:position w:val="-6"/>
          <w:vertAlign w:val="superscript"/>
        </w:rPr>
        <w:t>+</w:t>
      </w:r>
      <w:r w:rsidRPr="001E3815">
        <w:rPr>
          <w:position w:val="-6"/>
        </w:rPr>
        <w:t xml:space="preserve"> U { 0 }</w:t>
      </w:r>
    </w:p>
    <w:p w14:paraId="060E7821" w14:textId="44C333EC" w:rsidR="00C521D3" w:rsidRPr="00C87E96" w:rsidRDefault="00C521D3" w:rsidP="000113ED">
      <w:pPr>
        <w:tabs>
          <w:tab w:val="right" w:pos="8498"/>
        </w:tabs>
        <w:spacing w:after="0"/>
        <w:jc w:val="center"/>
        <w:rPr>
          <w:rFonts w:ascii="Arial" w:hAnsi="Arial" w:cs="Arial"/>
        </w:rPr>
      </w:pPr>
    </w:p>
    <w:p w14:paraId="6B30106D" w14:textId="77777777" w:rsidR="000113ED" w:rsidRPr="00C87E96" w:rsidRDefault="000113ED" w:rsidP="000113ED">
      <w:pPr>
        <w:tabs>
          <w:tab w:val="right" w:pos="8498"/>
        </w:tabs>
        <w:spacing w:after="0"/>
        <w:jc w:val="center"/>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C521D3" w:rsidRPr="00C87E96" w14:paraId="04E327F6" w14:textId="77777777" w:rsidTr="00664985">
        <w:tc>
          <w:tcPr>
            <w:tcW w:w="9054" w:type="dxa"/>
            <w:gridSpan w:val="2"/>
            <w:shd w:val="clear" w:color="auto" w:fill="auto"/>
          </w:tcPr>
          <w:p w14:paraId="74232F86" w14:textId="77777777" w:rsidR="00C521D3" w:rsidRPr="00C87E96" w:rsidRDefault="00C521D3" w:rsidP="000113ED">
            <w:pPr>
              <w:jc w:val="center"/>
              <w:rPr>
                <w:rFonts w:ascii="Arial" w:hAnsi="Arial" w:cs="Arial"/>
                <w:b/>
                <w:sz w:val="24"/>
                <w:szCs w:val="24"/>
              </w:rPr>
            </w:pPr>
            <w:r w:rsidRPr="00C87E96">
              <w:rPr>
                <w:rFonts w:ascii="Arial" w:hAnsi="Arial" w:cs="Arial"/>
                <w:b/>
                <w:sz w:val="24"/>
                <w:szCs w:val="24"/>
              </w:rPr>
              <w:t>Imagen (fotografía, gráfica o ilustración)</w:t>
            </w:r>
          </w:p>
        </w:tc>
      </w:tr>
      <w:tr w:rsidR="00C521D3" w:rsidRPr="00C87E96" w14:paraId="6057E337" w14:textId="77777777" w:rsidTr="00664985">
        <w:tc>
          <w:tcPr>
            <w:tcW w:w="1384" w:type="dxa"/>
            <w:shd w:val="clear" w:color="auto" w:fill="auto"/>
          </w:tcPr>
          <w:p w14:paraId="1980BAA6" w14:textId="77777777" w:rsidR="00C521D3" w:rsidRPr="00C87E96" w:rsidRDefault="00C521D3" w:rsidP="00C521D3">
            <w:pPr>
              <w:rPr>
                <w:rFonts w:ascii="Arial" w:hAnsi="Arial" w:cs="Arial"/>
                <w:b/>
                <w:sz w:val="24"/>
                <w:szCs w:val="24"/>
              </w:rPr>
            </w:pPr>
            <w:r w:rsidRPr="00C87E96">
              <w:rPr>
                <w:rFonts w:ascii="Arial" w:hAnsi="Arial" w:cs="Arial"/>
                <w:b/>
                <w:sz w:val="24"/>
                <w:szCs w:val="24"/>
              </w:rPr>
              <w:t>Código</w:t>
            </w:r>
          </w:p>
        </w:tc>
        <w:tc>
          <w:tcPr>
            <w:tcW w:w="7670" w:type="dxa"/>
            <w:shd w:val="clear" w:color="auto" w:fill="auto"/>
          </w:tcPr>
          <w:p w14:paraId="7A852135" w14:textId="42439211" w:rsidR="00C521D3" w:rsidRPr="00C87E96" w:rsidRDefault="00C521D3" w:rsidP="00C521D3">
            <w:pPr>
              <w:rPr>
                <w:rFonts w:ascii="Arial" w:hAnsi="Arial" w:cs="Arial"/>
                <w:b/>
                <w:sz w:val="24"/>
                <w:szCs w:val="24"/>
              </w:rPr>
            </w:pPr>
            <w:r w:rsidRPr="00C87E96">
              <w:rPr>
                <w:rFonts w:ascii="Arial" w:hAnsi="Arial" w:cs="Arial"/>
                <w:sz w:val="24"/>
                <w:szCs w:val="24"/>
              </w:rPr>
              <w:t>MA_11_02_IMG</w:t>
            </w:r>
            <w:r w:rsidR="00664985" w:rsidRPr="00C87E96">
              <w:rPr>
                <w:rFonts w:ascii="Arial" w:hAnsi="Arial" w:cs="Arial"/>
                <w:sz w:val="24"/>
                <w:szCs w:val="24"/>
              </w:rPr>
              <w:t>10</w:t>
            </w:r>
          </w:p>
        </w:tc>
      </w:tr>
      <w:tr w:rsidR="00C521D3" w:rsidRPr="00C87E96" w14:paraId="702EB75C" w14:textId="77777777" w:rsidTr="00664985">
        <w:tc>
          <w:tcPr>
            <w:tcW w:w="1384" w:type="dxa"/>
            <w:shd w:val="clear" w:color="auto" w:fill="auto"/>
          </w:tcPr>
          <w:p w14:paraId="26B4A3A7" w14:textId="77777777" w:rsidR="00C521D3" w:rsidRPr="00C87E96" w:rsidRDefault="00C521D3" w:rsidP="00C521D3">
            <w:pPr>
              <w:rPr>
                <w:rFonts w:ascii="Arial" w:hAnsi="Arial" w:cs="Arial"/>
                <w:sz w:val="24"/>
                <w:szCs w:val="24"/>
              </w:rPr>
            </w:pPr>
            <w:r w:rsidRPr="00C87E96">
              <w:rPr>
                <w:rFonts w:ascii="Arial" w:hAnsi="Arial" w:cs="Arial"/>
                <w:b/>
                <w:sz w:val="24"/>
                <w:szCs w:val="24"/>
              </w:rPr>
              <w:t>Descripción</w:t>
            </w:r>
          </w:p>
        </w:tc>
        <w:tc>
          <w:tcPr>
            <w:tcW w:w="7670" w:type="dxa"/>
            <w:shd w:val="clear" w:color="auto" w:fill="auto"/>
          </w:tcPr>
          <w:p w14:paraId="7AF6FC01" w14:textId="77777777" w:rsidR="00C521D3" w:rsidRPr="00C87E96" w:rsidRDefault="00C521D3" w:rsidP="00C521D3">
            <w:pPr>
              <w:rPr>
                <w:rFonts w:ascii="Arial" w:hAnsi="Arial" w:cs="Arial"/>
                <w:sz w:val="24"/>
                <w:szCs w:val="24"/>
              </w:rPr>
            </w:pPr>
            <w:r w:rsidRPr="00C87E96">
              <w:rPr>
                <w:rFonts w:ascii="Arial" w:hAnsi="Arial" w:cs="Arial"/>
                <w:sz w:val="24"/>
                <w:szCs w:val="24"/>
              </w:rPr>
              <w:t xml:space="preserve">Gráfica del valor absoluto de </w:t>
            </w:r>
            <w:r w:rsidRPr="00EC262E">
              <w:rPr>
                <w:rFonts w:ascii="Arial" w:hAnsi="Arial" w:cs="Arial"/>
                <w:i/>
              </w:rPr>
              <w:t>x</w:t>
            </w:r>
          </w:p>
        </w:tc>
      </w:tr>
      <w:tr w:rsidR="00C521D3" w:rsidRPr="00C87E96" w14:paraId="3D78572C" w14:textId="77777777" w:rsidTr="00664985">
        <w:tc>
          <w:tcPr>
            <w:tcW w:w="1384" w:type="dxa"/>
            <w:shd w:val="clear" w:color="auto" w:fill="auto"/>
          </w:tcPr>
          <w:p w14:paraId="4B3D2E25" w14:textId="77777777" w:rsidR="00C521D3" w:rsidRPr="00C87E96" w:rsidRDefault="00C521D3" w:rsidP="00C521D3">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shd w:val="clear" w:color="auto" w:fill="auto"/>
          </w:tcPr>
          <w:p w14:paraId="354779E8" w14:textId="5CDD094F" w:rsidR="00C521D3" w:rsidRPr="00C87E96" w:rsidRDefault="00664985" w:rsidP="00C521D3">
            <w:pPr>
              <w:rPr>
                <w:rFonts w:ascii="Arial" w:hAnsi="Arial" w:cs="Arial"/>
                <w:sz w:val="24"/>
                <w:szCs w:val="24"/>
              </w:rPr>
            </w:pPr>
            <w:r w:rsidRPr="00C87E96">
              <w:rPr>
                <w:rFonts w:ascii="Arial" w:hAnsi="Arial" w:cs="Arial"/>
                <w:noProof/>
                <w:lang w:val="es-ES" w:eastAsia="es-ES"/>
              </w:rPr>
              <w:drawing>
                <wp:anchor distT="0" distB="0" distL="114300" distR="114300" simplePos="0" relativeHeight="251665408" behindDoc="0" locked="0" layoutInCell="1" allowOverlap="1" wp14:anchorId="53DAA06D" wp14:editId="26BB050D">
                  <wp:simplePos x="0" y="0"/>
                  <wp:positionH relativeFrom="column">
                    <wp:posOffset>721360</wp:posOffset>
                  </wp:positionH>
                  <wp:positionV relativeFrom="paragraph">
                    <wp:posOffset>109855</wp:posOffset>
                  </wp:positionV>
                  <wp:extent cx="3169285" cy="2536190"/>
                  <wp:effectExtent l="0" t="0" r="5715"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9285" cy="25361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21C8A0F" w14:textId="77777777" w:rsidR="00664985" w:rsidRPr="00C87E96" w:rsidRDefault="00664985" w:rsidP="00C521D3">
            <w:pPr>
              <w:rPr>
                <w:rFonts w:ascii="Arial" w:hAnsi="Arial" w:cs="Arial"/>
                <w:sz w:val="24"/>
                <w:szCs w:val="24"/>
              </w:rPr>
            </w:pPr>
          </w:p>
          <w:p w14:paraId="6BE90D94" w14:textId="77777777" w:rsidR="00664985" w:rsidRPr="00C87E96" w:rsidRDefault="00664985" w:rsidP="00C521D3">
            <w:pPr>
              <w:rPr>
                <w:rFonts w:ascii="Arial" w:hAnsi="Arial" w:cs="Arial"/>
                <w:sz w:val="24"/>
                <w:szCs w:val="24"/>
              </w:rPr>
            </w:pPr>
          </w:p>
          <w:p w14:paraId="66BAE671" w14:textId="77777777" w:rsidR="00664985" w:rsidRPr="00C87E96" w:rsidRDefault="00664985" w:rsidP="00C521D3">
            <w:pPr>
              <w:rPr>
                <w:rFonts w:ascii="Arial" w:hAnsi="Arial" w:cs="Arial"/>
                <w:sz w:val="24"/>
                <w:szCs w:val="24"/>
              </w:rPr>
            </w:pPr>
          </w:p>
          <w:p w14:paraId="2B276AAC" w14:textId="3D756CD5" w:rsidR="00664985" w:rsidRPr="00C87E96" w:rsidRDefault="00664985" w:rsidP="00C521D3">
            <w:pPr>
              <w:rPr>
                <w:rFonts w:ascii="Arial" w:hAnsi="Arial" w:cs="Arial"/>
                <w:sz w:val="24"/>
                <w:szCs w:val="24"/>
              </w:rPr>
            </w:pPr>
          </w:p>
          <w:p w14:paraId="2234185C" w14:textId="77777777" w:rsidR="00664985" w:rsidRPr="00C87E96" w:rsidRDefault="00664985" w:rsidP="00C521D3">
            <w:pPr>
              <w:rPr>
                <w:rFonts w:ascii="Arial" w:hAnsi="Arial" w:cs="Arial"/>
                <w:sz w:val="24"/>
                <w:szCs w:val="24"/>
              </w:rPr>
            </w:pPr>
          </w:p>
          <w:p w14:paraId="43974D06" w14:textId="77777777" w:rsidR="00664985" w:rsidRPr="00C87E96" w:rsidRDefault="00664985" w:rsidP="00C521D3">
            <w:pPr>
              <w:rPr>
                <w:rFonts w:ascii="Arial" w:hAnsi="Arial" w:cs="Arial"/>
                <w:sz w:val="24"/>
                <w:szCs w:val="24"/>
              </w:rPr>
            </w:pPr>
          </w:p>
          <w:p w14:paraId="1E72C396" w14:textId="77777777" w:rsidR="00664985" w:rsidRPr="00C87E96" w:rsidRDefault="00664985" w:rsidP="00C521D3">
            <w:pPr>
              <w:rPr>
                <w:rFonts w:ascii="Arial" w:hAnsi="Arial" w:cs="Arial"/>
                <w:sz w:val="24"/>
                <w:szCs w:val="24"/>
              </w:rPr>
            </w:pPr>
          </w:p>
          <w:p w14:paraId="33C61441" w14:textId="77777777" w:rsidR="00664985" w:rsidRPr="00C87E96" w:rsidRDefault="00664985" w:rsidP="00C521D3">
            <w:pPr>
              <w:rPr>
                <w:rFonts w:ascii="Arial" w:hAnsi="Arial" w:cs="Arial"/>
                <w:sz w:val="24"/>
                <w:szCs w:val="24"/>
              </w:rPr>
            </w:pPr>
          </w:p>
          <w:p w14:paraId="5103D562" w14:textId="77777777" w:rsidR="00664985" w:rsidRPr="00C87E96" w:rsidRDefault="00664985" w:rsidP="00C521D3">
            <w:pPr>
              <w:rPr>
                <w:rFonts w:ascii="Arial" w:hAnsi="Arial" w:cs="Arial"/>
                <w:sz w:val="24"/>
                <w:szCs w:val="24"/>
              </w:rPr>
            </w:pPr>
          </w:p>
          <w:p w14:paraId="1B1DED4A" w14:textId="77777777" w:rsidR="00664985" w:rsidRPr="00C87E96" w:rsidRDefault="00664985" w:rsidP="00C521D3">
            <w:pPr>
              <w:rPr>
                <w:rFonts w:ascii="Arial" w:hAnsi="Arial" w:cs="Arial"/>
                <w:sz w:val="24"/>
                <w:szCs w:val="24"/>
              </w:rPr>
            </w:pPr>
          </w:p>
          <w:p w14:paraId="6624FDCE" w14:textId="77777777" w:rsidR="00664985" w:rsidRPr="00C87E96" w:rsidRDefault="00664985" w:rsidP="00C521D3">
            <w:pPr>
              <w:rPr>
                <w:rFonts w:ascii="Arial" w:hAnsi="Arial" w:cs="Arial"/>
                <w:sz w:val="24"/>
                <w:szCs w:val="24"/>
              </w:rPr>
            </w:pPr>
          </w:p>
          <w:p w14:paraId="3429C471" w14:textId="77777777" w:rsidR="00664985" w:rsidRPr="00C87E96" w:rsidRDefault="00664985" w:rsidP="00C521D3">
            <w:pPr>
              <w:rPr>
                <w:rFonts w:ascii="Arial" w:hAnsi="Arial" w:cs="Arial"/>
                <w:sz w:val="24"/>
                <w:szCs w:val="24"/>
              </w:rPr>
            </w:pPr>
          </w:p>
          <w:p w14:paraId="4161FF83" w14:textId="77777777" w:rsidR="00664985" w:rsidRPr="00C87E96" w:rsidRDefault="00664985" w:rsidP="00C521D3">
            <w:pPr>
              <w:rPr>
                <w:rFonts w:ascii="Arial" w:hAnsi="Arial" w:cs="Arial"/>
                <w:sz w:val="24"/>
                <w:szCs w:val="24"/>
              </w:rPr>
            </w:pPr>
          </w:p>
          <w:p w14:paraId="679423F9" w14:textId="77777777" w:rsidR="00664985" w:rsidRPr="00C87E96" w:rsidRDefault="00664985" w:rsidP="00C521D3">
            <w:pPr>
              <w:rPr>
                <w:rFonts w:ascii="Arial" w:hAnsi="Arial" w:cs="Arial"/>
                <w:sz w:val="24"/>
                <w:szCs w:val="24"/>
              </w:rPr>
            </w:pPr>
          </w:p>
          <w:p w14:paraId="3934EA10" w14:textId="77777777" w:rsidR="00664985" w:rsidRPr="00C87E96" w:rsidRDefault="00664985" w:rsidP="00C521D3">
            <w:pPr>
              <w:rPr>
                <w:rFonts w:ascii="Arial" w:hAnsi="Arial" w:cs="Arial"/>
                <w:sz w:val="24"/>
                <w:szCs w:val="24"/>
              </w:rPr>
            </w:pPr>
          </w:p>
          <w:p w14:paraId="3E044327" w14:textId="77777777" w:rsidR="00664985" w:rsidRPr="00C87E96" w:rsidRDefault="00664985" w:rsidP="00C521D3">
            <w:pPr>
              <w:rPr>
                <w:rFonts w:ascii="Arial" w:hAnsi="Arial" w:cs="Arial"/>
                <w:sz w:val="24"/>
                <w:szCs w:val="24"/>
              </w:rPr>
            </w:pPr>
          </w:p>
          <w:p w14:paraId="4490F2C1" w14:textId="77777777" w:rsidR="00664985" w:rsidRPr="00C87E96" w:rsidRDefault="00664985" w:rsidP="00C521D3">
            <w:pPr>
              <w:rPr>
                <w:rFonts w:ascii="Arial" w:hAnsi="Arial" w:cs="Arial"/>
                <w:sz w:val="24"/>
                <w:szCs w:val="24"/>
              </w:rPr>
            </w:pPr>
          </w:p>
          <w:p w14:paraId="052026AC" w14:textId="77777777" w:rsidR="00664985" w:rsidRPr="00C87E96" w:rsidRDefault="00664985" w:rsidP="00C521D3">
            <w:pPr>
              <w:rPr>
                <w:rFonts w:ascii="Arial" w:hAnsi="Arial" w:cs="Arial"/>
                <w:sz w:val="24"/>
                <w:szCs w:val="24"/>
              </w:rPr>
            </w:pPr>
          </w:p>
        </w:tc>
      </w:tr>
      <w:tr w:rsidR="00C521D3" w:rsidRPr="00C87E96" w14:paraId="77046C90" w14:textId="77777777" w:rsidTr="00664985">
        <w:tc>
          <w:tcPr>
            <w:tcW w:w="1384" w:type="dxa"/>
            <w:shd w:val="clear" w:color="auto" w:fill="auto"/>
          </w:tcPr>
          <w:p w14:paraId="4CB4FFC9" w14:textId="77777777" w:rsidR="00C521D3" w:rsidRPr="00C87E96" w:rsidRDefault="00C521D3" w:rsidP="00C521D3">
            <w:pPr>
              <w:rPr>
                <w:rFonts w:ascii="Arial" w:hAnsi="Arial" w:cs="Arial"/>
                <w:sz w:val="24"/>
                <w:szCs w:val="24"/>
              </w:rPr>
            </w:pPr>
            <w:r w:rsidRPr="00C87E96">
              <w:rPr>
                <w:rFonts w:ascii="Arial" w:hAnsi="Arial" w:cs="Arial"/>
                <w:b/>
                <w:sz w:val="24"/>
                <w:szCs w:val="24"/>
              </w:rPr>
              <w:t>Pie de imagen</w:t>
            </w:r>
          </w:p>
        </w:tc>
        <w:tc>
          <w:tcPr>
            <w:tcW w:w="7670" w:type="dxa"/>
            <w:shd w:val="clear" w:color="auto" w:fill="auto"/>
          </w:tcPr>
          <w:p w14:paraId="56C5A2D3" w14:textId="26C40BE7" w:rsidR="00C521D3" w:rsidRPr="00331CEA" w:rsidRDefault="00C521D3" w:rsidP="00C521D3">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Representación gráfica de la función </w:t>
            </w:r>
            <w:r w:rsidRPr="00C87E96">
              <w:rPr>
                <w:rFonts w:ascii="Arial" w:eastAsiaTheme="minorEastAsia" w:hAnsi="Arial" w:cs="Arial"/>
                <w:i/>
                <w:sz w:val="24"/>
                <w:szCs w:val="24"/>
              </w:rPr>
              <w:t>f</w:t>
            </w:r>
            <w:r w:rsidRPr="00EC262E">
              <w:rPr>
                <w:rFonts w:ascii="Arial" w:eastAsiaTheme="minorEastAsia" w:hAnsi="Arial" w:cs="Arial"/>
              </w:rPr>
              <w:t>(</w:t>
            </w:r>
            <w:r w:rsidRPr="00C87E96">
              <w:rPr>
                <w:rFonts w:ascii="Arial" w:eastAsiaTheme="minorEastAsia" w:hAnsi="Arial" w:cs="Arial"/>
                <w:i/>
                <w:sz w:val="24"/>
                <w:szCs w:val="24"/>
              </w:rPr>
              <w:t>x</w:t>
            </w:r>
            <w:r w:rsidRPr="00EC262E">
              <w:rPr>
                <w:rFonts w:ascii="Arial" w:eastAsiaTheme="minorEastAsia" w:hAnsi="Arial" w:cs="Arial"/>
              </w:rPr>
              <w:t>)</w:t>
            </w:r>
            <w:r w:rsidRPr="00C87E96">
              <w:rPr>
                <w:rFonts w:ascii="Arial" w:eastAsiaTheme="minorEastAsia" w:hAnsi="Arial" w:cs="Arial"/>
                <w:i/>
                <w:sz w:val="24"/>
                <w:szCs w:val="24"/>
              </w:rPr>
              <w:t xml:space="preserve"> = |x|</w:t>
            </w:r>
            <w:ins w:id="38" w:author="user" w:date="2016-05-19T16:41:00Z">
              <w:r w:rsidR="00331CEA">
                <w:rPr>
                  <w:rFonts w:ascii="Arial" w:eastAsiaTheme="minorEastAsia" w:hAnsi="Arial" w:cs="Arial"/>
                  <w:sz w:val="24"/>
                  <w:szCs w:val="24"/>
                </w:rPr>
                <w:t>.</w:t>
              </w:r>
            </w:ins>
          </w:p>
        </w:tc>
      </w:tr>
    </w:tbl>
    <w:p w14:paraId="7FC5D070" w14:textId="77777777" w:rsidR="00C521D3" w:rsidRPr="00C87E96" w:rsidRDefault="00C521D3" w:rsidP="00C521D3">
      <w:pPr>
        <w:tabs>
          <w:tab w:val="right" w:pos="8498"/>
        </w:tabs>
        <w:spacing w:after="0"/>
        <w:jc w:val="both"/>
        <w:rPr>
          <w:rFonts w:ascii="Arial" w:hAnsi="Arial" w:cs="Arial"/>
          <w:b/>
        </w:rPr>
      </w:pPr>
    </w:p>
    <w:p w14:paraId="6A0E82B1" w14:textId="4A0971A9" w:rsidR="000E7D3D" w:rsidRPr="00C87E96" w:rsidRDefault="000E7D3D" w:rsidP="00C521D3">
      <w:pPr>
        <w:tabs>
          <w:tab w:val="right" w:pos="8498"/>
        </w:tabs>
        <w:spacing w:after="0"/>
        <w:jc w:val="both"/>
        <w:rPr>
          <w:rFonts w:ascii="Arial" w:hAnsi="Arial" w:cs="Arial"/>
        </w:rPr>
      </w:pPr>
      <w:r w:rsidRPr="00C87E96">
        <w:rPr>
          <w:rFonts w:ascii="Arial" w:hAnsi="Arial" w:cs="Arial"/>
        </w:rPr>
        <w:t>Ejemplo</w:t>
      </w:r>
      <w:ins w:id="39" w:author="user" w:date="2016-05-19T16:41:00Z">
        <w:r w:rsidR="00331CEA">
          <w:rPr>
            <w:rFonts w:ascii="Arial" w:hAnsi="Arial" w:cs="Arial"/>
          </w:rPr>
          <w:t>:</w:t>
        </w:r>
      </w:ins>
    </w:p>
    <w:p w14:paraId="49B8BACF" w14:textId="4022991B" w:rsidR="000E7D3D" w:rsidRDefault="000E7D3D" w:rsidP="00C521D3">
      <w:pPr>
        <w:tabs>
          <w:tab w:val="right" w:pos="8498"/>
        </w:tabs>
        <w:spacing w:after="0"/>
        <w:jc w:val="both"/>
        <w:rPr>
          <w:rFonts w:ascii="Arial" w:hAnsi="Arial" w:cs="Arial"/>
        </w:rPr>
      </w:pPr>
      <w:r w:rsidRPr="00C87E96">
        <w:rPr>
          <w:rFonts w:ascii="Arial" w:hAnsi="Arial" w:cs="Arial"/>
        </w:rPr>
        <w:t>Dibujar la gráfica de la función:</w:t>
      </w:r>
    </w:p>
    <w:p w14:paraId="65EDB1A9" w14:textId="56008D59" w:rsidR="00E42A8C" w:rsidRPr="00C87E96" w:rsidRDefault="00E42A8C" w:rsidP="00E42A8C">
      <w:pPr>
        <w:tabs>
          <w:tab w:val="right" w:pos="8498"/>
        </w:tabs>
        <w:spacing w:after="0"/>
        <w:jc w:val="center"/>
        <w:rPr>
          <w:rFonts w:ascii="Arial" w:hAnsi="Arial" w:cs="Arial"/>
        </w:rPr>
      </w:pPr>
      <w:r>
        <w:rPr>
          <w:position w:val="-6"/>
        </w:rPr>
        <w:t>MA_11_02_CO_04</w:t>
      </w:r>
      <w:r w:rsidR="002654F1">
        <w:rPr>
          <w:position w:val="-6"/>
        </w:rPr>
        <w:t>6</w:t>
      </w:r>
    </w:p>
    <w:p w14:paraId="4C52927E" w14:textId="77777777" w:rsidR="000113ED" w:rsidRPr="00C87E96" w:rsidRDefault="000113ED" w:rsidP="002654F1">
      <w:pPr>
        <w:tabs>
          <w:tab w:val="right" w:pos="8498"/>
        </w:tabs>
        <w:spacing w:after="0"/>
        <w:rPr>
          <w:rFonts w:ascii="Arial" w:hAnsi="Arial" w:cs="Arial"/>
        </w:rPr>
      </w:pPr>
    </w:p>
    <w:p w14:paraId="0A5870D6" w14:textId="6374B60E" w:rsidR="000E7D3D" w:rsidRDefault="00631D55" w:rsidP="00C521D3">
      <w:pPr>
        <w:tabs>
          <w:tab w:val="right" w:pos="8498"/>
        </w:tabs>
        <w:spacing w:after="0"/>
        <w:jc w:val="both"/>
        <w:rPr>
          <w:rFonts w:ascii="Arial" w:hAnsi="Arial" w:cs="Arial"/>
        </w:rPr>
      </w:pPr>
      <w:r w:rsidRPr="00C87E96">
        <w:rPr>
          <w:rFonts w:ascii="Arial" w:hAnsi="Arial" w:cs="Arial"/>
        </w:rPr>
        <w:t>Antes de dibujar</w:t>
      </w:r>
      <w:r w:rsidR="00A909D7">
        <w:rPr>
          <w:rFonts w:ascii="Arial" w:hAnsi="Arial" w:cs="Arial"/>
        </w:rPr>
        <w:t>la</w:t>
      </w:r>
      <w:r w:rsidRPr="00C87E96">
        <w:rPr>
          <w:rFonts w:ascii="Arial" w:hAnsi="Arial" w:cs="Arial"/>
        </w:rPr>
        <w:t xml:space="preserve"> es necesario definir la función a trozos así:</w:t>
      </w:r>
    </w:p>
    <w:p w14:paraId="30D2C34C" w14:textId="77777777" w:rsidR="00E42A8C" w:rsidRPr="00C87E96" w:rsidRDefault="00E42A8C" w:rsidP="00C521D3">
      <w:pPr>
        <w:tabs>
          <w:tab w:val="right" w:pos="8498"/>
        </w:tabs>
        <w:spacing w:after="0"/>
        <w:jc w:val="both"/>
        <w:rPr>
          <w:rFonts w:ascii="Arial" w:hAnsi="Arial" w:cs="Arial"/>
        </w:rPr>
      </w:pPr>
    </w:p>
    <w:p w14:paraId="5F1E7358" w14:textId="09520B13" w:rsidR="000113ED" w:rsidRPr="00C87E96" w:rsidRDefault="00E42A8C" w:rsidP="00E42A8C">
      <w:pPr>
        <w:tabs>
          <w:tab w:val="right" w:pos="8498"/>
        </w:tabs>
        <w:spacing w:after="0"/>
        <w:jc w:val="center"/>
        <w:rPr>
          <w:rFonts w:ascii="Arial" w:hAnsi="Arial" w:cs="Arial"/>
        </w:rPr>
      </w:pPr>
      <w:r>
        <w:rPr>
          <w:position w:val="-6"/>
        </w:rPr>
        <w:t>MA_11_02_CO_0</w:t>
      </w:r>
      <w:r w:rsidR="002654F1">
        <w:rPr>
          <w:position w:val="-6"/>
        </w:rPr>
        <w:t>47</w:t>
      </w:r>
    </w:p>
    <w:p w14:paraId="2E3BEF28" w14:textId="77777777" w:rsidR="000113ED" w:rsidRPr="00C87E96" w:rsidRDefault="000113ED" w:rsidP="00631D55">
      <w:pPr>
        <w:tabs>
          <w:tab w:val="right" w:pos="8498"/>
        </w:tabs>
        <w:spacing w:after="0"/>
        <w:jc w:val="center"/>
        <w:rPr>
          <w:rFonts w:ascii="Arial" w:hAnsi="Arial" w:cs="Arial"/>
        </w:rPr>
      </w:pPr>
    </w:p>
    <w:p w14:paraId="7ED1E9C3" w14:textId="65F8B5F4" w:rsidR="000113ED" w:rsidRPr="00C87E96" w:rsidRDefault="00E7091D" w:rsidP="00C521D3">
      <w:pPr>
        <w:tabs>
          <w:tab w:val="right" w:pos="8498"/>
        </w:tabs>
        <w:spacing w:after="0"/>
        <w:jc w:val="both"/>
        <w:rPr>
          <w:rFonts w:ascii="Arial" w:hAnsi="Arial" w:cs="Arial"/>
        </w:rPr>
      </w:pPr>
      <w:r>
        <w:rPr>
          <w:rFonts w:ascii="Arial" w:hAnsi="Arial" w:cs="Arial"/>
        </w:rPr>
        <w:t>A</w:t>
      </w:r>
      <w:r w:rsidRPr="00C87E96">
        <w:rPr>
          <w:rFonts w:ascii="Arial" w:hAnsi="Arial" w:cs="Arial"/>
        </w:rPr>
        <w:t xml:space="preserve"> </w:t>
      </w:r>
      <w:r w:rsidR="00631D55" w:rsidRPr="00C87E96">
        <w:rPr>
          <w:rFonts w:ascii="Arial" w:hAnsi="Arial" w:cs="Arial"/>
        </w:rPr>
        <w:t>continuación</w:t>
      </w:r>
      <w:ins w:id="40" w:author="user" w:date="2016-05-19T16:43:00Z">
        <w:r w:rsidRPr="00C87E96">
          <w:rPr>
            <w:rFonts w:ascii="Arial" w:hAnsi="Arial" w:cs="Arial"/>
          </w:rPr>
          <w:t xml:space="preserve"> </w:t>
        </w:r>
      </w:ins>
      <w:r w:rsidRPr="00C87E96">
        <w:rPr>
          <w:rFonts w:ascii="Arial" w:hAnsi="Arial" w:cs="Arial"/>
        </w:rPr>
        <w:t>se muestra</w:t>
      </w:r>
      <w:r w:rsidRPr="00E7091D">
        <w:rPr>
          <w:rFonts w:ascii="Arial" w:hAnsi="Arial" w:cs="Arial"/>
        </w:rPr>
        <w:t xml:space="preserve"> </w:t>
      </w:r>
      <w:r>
        <w:rPr>
          <w:rFonts w:ascii="Arial" w:hAnsi="Arial" w:cs="Arial"/>
        </w:rPr>
        <w:t>l</w:t>
      </w:r>
      <w:r w:rsidRPr="00C87E96">
        <w:rPr>
          <w:rFonts w:ascii="Arial" w:hAnsi="Arial" w:cs="Arial"/>
        </w:rPr>
        <w:t>a gráfica de la función</w:t>
      </w:r>
      <w:r w:rsidR="00631D55" w:rsidRPr="00C87E96">
        <w:rPr>
          <w:rFonts w:ascii="Arial" w:hAnsi="Arial" w:cs="Arial"/>
        </w:rPr>
        <w:t>:</w:t>
      </w:r>
    </w:p>
    <w:p w14:paraId="4256E734" w14:textId="77777777" w:rsidR="00631D55" w:rsidRPr="00C87E96" w:rsidRDefault="00631D55" w:rsidP="00C521D3">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631D55" w:rsidRPr="00C87E96" w14:paraId="68EF81FC" w14:textId="77777777" w:rsidTr="00E80263">
        <w:tc>
          <w:tcPr>
            <w:tcW w:w="9054" w:type="dxa"/>
            <w:gridSpan w:val="2"/>
            <w:shd w:val="clear" w:color="auto" w:fill="auto"/>
          </w:tcPr>
          <w:p w14:paraId="3D2253A4" w14:textId="77777777" w:rsidR="00631D55" w:rsidRPr="00C87E96" w:rsidRDefault="00631D55" w:rsidP="00E80263">
            <w:pPr>
              <w:jc w:val="center"/>
              <w:rPr>
                <w:rFonts w:ascii="Arial" w:hAnsi="Arial" w:cs="Arial"/>
                <w:b/>
                <w:sz w:val="24"/>
                <w:szCs w:val="24"/>
              </w:rPr>
            </w:pPr>
            <w:r w:rsidRPr="00C87E96">
              <w:rPr>
                <w:rFonts w:ascii="Arial" w:hAnsi="Arial" w:cs="Arial"/>
                <w:b/>
                <w:sz w:val="24"/>
                <w:szCs w:val="24"/>
              </w:rPr>
              <w:t>Imagen (fotografía, gráfica o ilustración)</w:t>
            </w:r>
          </w:p>
        </w:tc>
      </w:tr>
      <w:tr w:rsidR="00631D55" w:rsidRPr="00C87E96" w14:paraId="3BAAA7CF" w14:textId="77777777" w:rsidTr="00E80263">
        <w:tc>
          <w:tcPr>
            <w:tcW w:w="1384" w:type="dxa"/>
            <w:shd w:val="clear" w:color="auto" w:fill="auto"/>
          </w:tcPr>
          <w:p w14:paraId="475A7E5B" w14:textId="77777777" w:rsidR="00631D55" w:rsidRPr="00C87E96" w:rsidRDefault="00631D55" w:rsidP="00E80263">
            <w:pPr>
              <w:rPr>
                <w:rFonts w:ascii="Arial" w:hAnsi="Arial" w:cs="Arial"/>
                <w:b/>
                <w:sz w:val="24"/>
                <w:szCs w:val="24"/>
              </w:rPr>
            </w:pPr>
            <w:r w:rsidRPr="00C87E96">
              <w:rPr>
                <w:rFonts w:ascii="Arial" w:hAnsi="Arial" w:cs="Arial"/>
                <w:b/>
                <w:sz w:val="24"/>
                <w:szCs w:val="24"/>
              </w:rPr>
              <w:t>Código</w:t>
            </w:r>
          </w:p>
        </w:tc>
        <w:tc>
          <w:tcPr>
            <w:tcW w:w="7670" w:type="dxa"/>
            <w:shd w:val="clear" w:color="auto" w:fill="auto"/>
          </w:tcPr>
          <w:p w14:paraId="75AE52C8" w14:textId="19F4C88A" w:rsidR="00631D55" w:rsidRPr="00C87E96" w:rsidRDefault="00631D55" w:rsidP="00E80263">
            <w:pPr>
              <w:rPr>
                <w:rFonts w:ascii="Arial" w:hAnsi="Arial" w:cs="Arial"/>
                <w:b/>
                <w:sz w:val="24"/>
                <w:szCs w:val="24"/>
              </w:rPr>
            </w:pPr>
            <w:r w:rsidRPr="00C87E96">
              <w:rPr>
                <w:rFonts w:ascii="Arial" w:hAnsi="Arial" w:cs="Arial"/>
                <w:sz w:val="24"/>
                <w:szCs w:val="24"/>
              </w:rPr>
              <w:t>MA_11_02_IMG11</w:t>
            </w:r>
          </w:p>
        </w:tc>
      </w:tr>
      <w:tr w:rsidR="00631D55" w:rsidRPr="00C87E96" w14:paraId="0A02A47C" w14:textId="77777777" w:rsidTr="00E80263">
        <w:tc>
          <w:tcPr>
            <w:tcW w:w="1384" w:type="dxa"/>
            <w:shd w:val="clear" w:color="auto" w:fill="auto"/>
          </w:tcPr>
          <w:p w14:paraId="1CF4926F" w14:textId="77777777" w:rsidR="00631D55" w:rsidRPr="00C87E96" w:rsidRDefault="00631D55" w:rsidP="00E80263">
            <w:pPr>
              <w:rPr>
                <w:rFonts w:ascii="Arial" w:hAnsi="Arial" w:cs="Arial"/>
                <w:sz w:val="24"/>
                <w:szCs w:val="24"/>
              </w:rPr>
            </w:pPr>
            <w:r w:rsidRPr="00C87E96">
              <w:rPr>
                <w:rFonts w:ascii="Arial" w:hAnsi="Arial" w:cs="Arial"/>
                <w:b/>
                <w:sz w:val="24"/>
                <w:szCs w:val="24"/>
              </w:rPr>
              <w:t>Descripción</w:t>
            </w:r>
          </w:p>
        </w:tc>
        <w:tc>
          <w:tcPr>
            <w:tcW w:w="7670" w:type="dxa"/>
            <w:shd w:val="clear" w:color="auto" w:fill="auto"/>
          </w:tcPr>
          <w:p w14:paraId="6DA264D1" w14:textId="77777777" w:rsidR="00631D55" w:rsidRPr="00C87E96" w:rsidRDefault="00631D55" w:rsidP="00E80263">
            <w:pPr>
              <w:rPr>
                <w:rFonts w:ascii="Arial" w:hAnsi="Arial" w:cs="Arial"/>
                <w:sz w:val="24"/>
                <w:szCs w:val="24"/>
              </w:rPr>
            </w:pPr>
            <w:r w:rsidRPr="00C87E96">
              <w:rPr>
                <w:rFonts w:ascii="Arial" w:hAnsi="Arial" w:cs="Arial"/>
                <w:sz w:val="24"/>
                <w:szCs w:val="24"/>
              </w:rPr>
              <w:t xml:space="preserve">Gráfica del valor absoluto de </w:t>
            </w:r>
            <w:r w:rsidRPr="00EC262E">
              <w:rPr>
                <w:rFonts w:ascii="Arial" w:hAnsi="Arial" w:cs="Arial"/>
                <w:i/>
              </w:rPr>
              <w:t>x</w:t>
            </w:r>
          </w:p>
        </w:tc>
      </w:tr>
      <w:tr w:rsidR="00631D55" w:rsidRPr="00C87E96" w14:paraId="053C0E0C" w14:textId="77777777" w:rsidTr="00E80263">
        <w:tc>
          <w:tcPr>
            <w:tcW w:w="1384" w:type="dxa"/>
            <w:shd w:val="clear" w:color="auto" w:fill="auto"/>
          </w:tcPr>
          <w:p w14:paraId="226CD495" w14:textId="77777777" w:rsidR="00631D55" w:rsidRPr="00C87E96" w:rsidRDefault="00631D55" w:rsidP="00E80263">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shd w:val="clear" w:color="auto" w:fill="auto"/>
          </w:tcPr>
          <w:p w14:paraId="4424200F" w14:textId="4650EA71" w:rsidR="00631D55" w:rsidRPr="00C87E96" w:rsidRDefault="00631D55" w:rsidP="00E80263">
            <w:pPr>
              <w:rPr>
                <w:rFonts w:ascii="Arial" w:hAnsi="Arial" w:cs="Arial"/>
                <w:sz w:val="24"/>
                <w:szCs w:val="24"/>
              </w:rPr>
            </w:pPr>
          </w:p>
          <w:p w14:paraId="38EEC7AD" w14:textId="251E0D53" w:rsidR="00631D55" w:rsidRPr="00C87E96" w:rsidRDefault="00631D55" w:rsidP="00E80263">
            <w:pPr>
              <w:rPr>
                <w:rFonts w:ascii="Arial" w:hAnsi="Arial" w:cs="Arial"/>
                <w:sz w:val="24"/>
                <w:szCs w:val="24"/>
              </w:rPr>
            </w:pPr>
          </w:p>
          <w:p w14:paraId="3B6F04BA" w14:textId="77777777" w:rsidR="00631D55" w:rsidRPr="00C87E96" w:rsidRDefault="00631D55" w:rsidP="00E80263">
            <w:pPr>
              <w:rPr>
                <w:rFonts w:ascii="Arial" w:hAnsi="Arial" w:cs="Arial"/>
                <w:sz w:val="24"/>
                <w:szCs w:val="24"/>
              </w:rPr>
            </w:pPr>
          </w:p>
          <w:p w14:paraId="2D1514FC" w14:textId="0D08972B" w:rsidR="00631D55" w:rsidRPr="00C87E96" w:rsidRDefault="00631D55" w:rsidP="00E80263">
            <w:pPr>
              <w:rPr>
                <w:rFonts w:ascii="Arial" w:hAnsi="Arial" w:cs="Arial"/>
                <w:sz w:val="24"/>
                <w:szCs w:val="24"/>
              </w:rPr>
            </w:pPr>
          </w:p>
          <w:p w14:paraId="1CD2D0FB" w14:textId="0CF1DDE8" w:rsidR="00631D55" w:rsidRPr="00C87E96" w:rsidRDefault="00C87E96" w:rsidP="00E80263">
            <w:pPr>
              <w:rPr>
                <w:rFonts w:ascii="Arial" w:hAnsi="Arial" w:cs="Arial"/>
                <w:sz w:val="24"/>
                <w:szCs w:val="24"/>
              </w:rPr>
            </w:pPr>
            <w:r w:rsidRPr="00C87E96">
              <w:rPr>
                <w:rFonts w:ascii="Arial" w:hAnsi="Arial" w:cs="Arial"/>
                <w:noProof/>
                <w:lang w:val="es-ES" w:eastAsia="es-ES"/>
              </w:rPr>
              <w:drawing>
                <wp:anchor distT="0" distB="0" distL="114300" distR="114300" simplePos="0" relativeHeight="251666432" behindDoc="0" locked="0" layoutInCell="1" allowOverlap="1" wp14:anchorId="47D9C4B1" wp14:editId="35DABBF6">
                  <wp:simplePos x="0" y="0"/>
                  <wp:positionH relativeFrom="column">
                    <wp:posOffset>492760</wp:posOffset>
                  </wp:positionH>
                  <wp:positionV relativeFrom="paragraph">
                    <wp:posOffset>46990</wp:posOffset>
                  </wp:positionV>
                  <wp:extent cx="2993390" cy="2568575"/>
                  <wp:effectExtent l="0" t="0" r="3810" b="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3390" cy="25685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EA7E0F5" w14:textId="77777777" w:rsidR="00631D55" w:rsidRPr="00C87E96" w:rsidRDefault="00631D55" w:rsidP="00E80263">
            <w:pPr>
              <w:rPr>
                <w:rFonts w:ascii="Arial" w:hAnsi="Arial" w:cs="Arial"/>
                <w:sz w:val="24"/>
                <w:szCs w:val="24"/>
              </w:rPr>
            </w:pPr>
          </w:p>
          <w:p w14:paraId="696E048C" w14:textId="5ED97D4F" w:rsidR="00631D55" w:rsidRPr="00C87E96" w:rsidRDefault="00631D55" w:rsidP="00E80263">
            <w:pPr>
              <w:rPr>
                <w:rFonts w:ascii="Arial" w:hAnsi="Arial" w:cs="Arial"/>
                <w:sz w:val="24"/>
                <w:szCs w:val="24"/>
              </w:rPr>
            </w:pPr>
          </w:p>
          <w:p w14:paraId="3CB15E21" w14:textId="77777777" w:rsidR="00631D55" w:rsidRPr="00C87E96" w:rsidRDefault="00631D55" w:rsidP="00E80263">
            <w:pPr>
              <w:rPr>
                <w:rFonts w:ascii="Arial" w:hAnsi="Arial" w:cs="Arial"/>
                <w:sz w:val="24"/>
                <w:szCs w:val="24"/>
              </w:rPr>
            </w:pPr>
          </w:p>
          <w:p w14:paraId="7B74E7B5" w14:textId="77777777" w:rsidR="00631D55" w:rsidRPr="00C87E96" w:rsidRDefault="00631D55" w:rsidP="00E80263">
            <w:pPr>
              <w:rPr>
                <w:rFonts w:ascii="Arial" w:hAnsi="Arial" w:cs="Arial"/>
                <w:sz w:val="24"/>
                <w:szCs w:val="24"/>
              </w:rPr>
            </w:pPr>
          </w:p>
          <w:p w14:paraId="4EEA1525" w14:textId="77777777" w:rsidR="00631D55" w:rsidRPr="00C87E96" w:rsidRDefault="00631D55" w:rsidP="00E80263">
            <w:pPr>
              <w:rPr>
                <w:rFonts w:ascii="Arial" w:hAnsi="Arial" w:cs="Arial"/>
                <w:sz w:val="24"/>
                <w:szCs w:val="24"/>
              </w:rPr>
            </w:pPr>
          </w:p>
          <w:p w14:paraId="053A192B" w14:textId="77777777" w:rsidR="00631D55" w:rsidRPr="00C87E96" w:rsidRDefault="00631D55" w:rsidP="00E80263">
            <w:pPr>
              <w:rPr>
                <w:rFonts w:ascii="Arial" w:hAnsi="Arial" w:cs="Arial"/>
                <w:sz w:val="24"/>
                <w:szCs w:val="24"/>
              </w:rPr>
            </w:pPr>
          </w:p>
          <w:p w14:paraId="20E4293D" w14:textId="77777777" w:rsidR="00631D55" w:rsidRPr="00C87E96" w:rsidRDefault="00631D55" w:rsidP="00E80263">
            <w:pPr>
              <w:rPr>
                <w:rFonts w:ascii="Arial" w:hAnsi="Arial" w:cs="Arial"/>
                <w:sz w:val="24"/>
                <w:szCs w:val="24"/>
              </w:rPr>
            </w:pPr>
          </w:p>
          <w:p w14:paraId="6C0EDFDA" w14:textId="77777777" w:rsidR="00631D55" w:rsidRPr="00C87E96" w:rsidRDefault="00631D55" w:rsidP="00E80263">
            <w:pPr>
              <w:rPr>
                <w:rFonts w:ascii="Arial" w:hAnsi="Arial" w:cs="Arial"/>
                <w:sz w:val="24"/>
                <w:szCs w:val="24"/>
              </w:rPr>
            </w:pPr>
          </w:p>
          <w:p w14:paraId="11AE8E1B" w14:textId="77777777" w:rsidR="00631D55" w:rsidRPr="00C87E96" w:rsidRDefault="00631D55" w:rsidP="00E80263">
            <w:pPr>
              <w:rPr>
                <w:rFonts w:ascii="Arial" w:hAnsi="Arial" w:cs="Arial"/>
                <w:sz w:val="24"/>
                <w:szCs w:val="24"/>
              </w:rPr>
            </w:pPr>
          </w:p>
          <w:p w14:paraId="708E6877" w14:textId="77777777" w:rsidR="00631D55" w:rsidRPr="00C87E96" w:rsidRDefault="00631D55" w:rsidP="00E80263">
            <w:pPr>
              <w:rPr>
                <w:rFonts w:ascii="Arial" w:hAnsi="Arial" w:cs="Arial"/>
                <w:sz w:val="24"/>
                <w:szCs w:val="24"/>
              </w:rPr>
            </w:pPr>
          </w:p>
          <w:p w14:paraId="224A8216" w14:textId="77777777" w:rsidR="00631D55" w:rsidRPr="00C87E96" w:rsidRDefault="00631D55" w:rsidP="00E80263">
            <w:pPr>
              <w:rPr>
                <w:rFonts w:ascii="Arial" w:hAnsi="Arial" w:cs="Arial"/>
                <w:sz w:val="24"/>
                <w:szCs w:val="24"/>
              </w:rPr>
            </w:pPr>
          </w:p>
          <w:p w14:paraId="1F6D4C5A" w14:textId="77777777" w:rsidR="00631D55" w:rsidRPr="00C87E96" w:rsidRDefault="00631D55" w:rsidP="00E80263">
            <w:pPr>
              <w:rPr>
                <w:rFonts w:ascii="Arial" w:hAnsi="Arial" w:cs="Arial"/>
                <w:sz w:val="24"/>
                <w:szCs w:val="24"/>
              </w:rPr>
            </w:pPr>
          </w:p>
          <w:p w14:paraId="3F16E1AD" w14:textId="77777777" w:rsidR="00631D55" w:rsidRPr="00C87E96" w:rsidRDefault="00631D55" w:rsidP="00E80263">
            <w:pPr>
              <w:rPr>
                <w:rFonts w:ascii="Arial" w:hAnsi="Arial" w:cs="Arial"/>
                <w:sz w:val="24"/>
                <w:szCs w:val="24"/>
              </w:rPr>
            </w:pPr>
          </w:p>
          <w:p w14:paraId="6BDC808A" w14:textId="77777777" w:rsidR="00631D55" w:rsidRPr="00C87E96" w:rsidRDefault="00631D55" w:rsidP="00E80263">
            <w:pPr>
              <w:rPr>
                <w:rFonts w:ascii="Arial" w:hAnsi="Arial" w:cs="Arial"/>
                <w:sz w:val="24"/>
                <w:szCs w:val="24"/>
              </w:rPr>
            </w:pPr>
          </w:p>
        </w:tc>
      </w:tr>
      <w:tr w:rsidR="00631D55" w:rsidRPr="00C87E96" w14:paraId="1FF44C0A" w14:textId="77777777" w:rsidTr="00E80263">
        <w:tc>
          <w:tcPr>
            <w:tcW w:w="1384" w:type="dxa"/>
            <w:shd w:val="clear" w:color="auto" w:fill="auto"/>
          </w:tcPr>
          <w:p w14:paraId="543D6667" w14:textId="77777777" w:rsidR="00631D55" w:rsidRPr="00C87E96" w:rsidRDefault="00631D55" w:rsidP="00E80263">
            <w:pPr>
              <w:rPr>
                <w:rFonts w:ascii="Arial" w:hAnsi="Arial" w:cs="Arial"/>
                <w:b/>
                <w:sz w:val="24"/>
                <w:szCs w:val="24"/>
              </w:rPr>
            </w:pPr>
            <w:r w:rsidRPr="00C87E96">
              <w:rPr>
                <w:rFonts w:ascii="Arial" w:hAnsi="Arial" w:cs="Arial"/>
                <w:b/>
                <w:sz w:val="24"/>
                <w:szCs w:val="24"/>
              </w:rPr>
              <w:t>Pie de imagen</w:t>
            </w:r>
          </w:p>
          <w:p w14:paraId="6BF382A7" w14:textId="528E62F2" w:rsidR="00631D55" w:rsidRPr="00C87E96" w:rsidRDefault="00631D55" w:rsidP="00E80263">
            <w:pPr>
              <w:rPr>
                <w:rFonts w:ascii="Arial" w:hAnsi="Arial" w:cs="Arial"/>
                <w:sz w:val="24"/>
                <w:szCs w:val="24"/>
              </w:rPr>
            </w:pPr>
            <w:r w:rsidRPr="00C87E96">
              <w:rPr>
                <w:rFonts w:ascii="Arial" w:hAnsi="Arial" w:cs="Arial"/>
                <w:b/>
                <w:sz w:val="24"/>
                <w:szCs w:val="24"/>
              </w:rPr>
              <w:t>inferior</w:t>
            </w:r>
          </w:p>
        </w:tc>
        <w:tc>
          <w:tcPr>
            <w:tcW w:w="7670" w:type="dxa"/>
            <w:shd w:val="clear" w:color="auto" w:fill="auto"/>
          </w:tcPr>
          <w:p w14:paraId="77E82585" w14:textId="45C93D31" w:rsidR="00631D55" w:rsidRPr="00C87E96" w:rsidRDefault="00631D55" w:rsidP="00E80263">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Obsérvese que, con relación a la función valor absoluto, esta función se ha desplazado una unidad a la derecha.</w:t>
            </w:r>
          </w:p>
        </w:tc>
      </w:tr>
    </w:tbl>
    <w:p w14:paraId="23797279" w14:textId="77777777" w:rsidR="00631D55" w:rsidRPr="00C87E96" w:rsidRDefault="00631D55" w:rsidP="00C521D3">
      <w:pPr>
        <w:tabs>
          <w:tab w:val="right" w:pos="8498"/>
        </w:tabs>
        <w:spacing w:after="0"/>
        <w:jc w:val="both"/>
        <w:rPr>
          <w:rFonts w:ascii="Arial" w:hAnsi="Arial" w:cs="Arial"/>
        </w:rPr>
      </w:pPr>
    </w:p>
    <w:p w14:paraId="7F60C49F" w14:textId="77777777" w:rsidR="000E7D3D" w:rsidRPr="00C87E96" w:rsidRDefault="000E7D3D" w:rsidP="00C521D3">
      <w:pPr>
        <w:tabs>
          <w:tab w:val="right" w:pos="8498"/>
        </w:tabs>
        <w:spacing w:after="0"/>
        <w:jc w:val="both"/>
        <w:rPr>
          <w:rFonts w:ascii="Arial" w:hAnsi="Arial" w:cs="Arial"/>
        </w:rPr>
      </w:pPr>
    </w:p>
    <w:p w14:paraId="62DA49E7" w14:textId="000BD457" w:rsidR="00C521D3" w:rsidRPr="00C87E96" w:rsidRDefault="00C521D3" w:rsidP="00C521D3">
      <w:pPr>
        <w:tabs>
          <w:tab w:val="right" w:pos="8498"/>
        </w:tabs>
        <w:spacing w:after="0"/>
        <w:jc w:val="both"/>
        <w:rPr>
          <w:rFonts w:ascii="Arial" w:hAnsi="Arial" w:cs="Arial"/>
          <w:b/>
        </w:rPr>
      </w:pPr>
      <w:r w:rsidRPr="00C87E96">
        <w:rPr>
          <w:rFonts w:ascii="Arial" w:hAnsi="Arial" w:cs="Arial"/>
          <w:highlight w:val="yellow"/>
        </w:rPr>
        <w:t>[SECCIÓN 3]</w:t>
      </w:r>
      <w:r w:rsidRPr="00C87E96">
        <w:rPr>
          <w:rFonts w:ascii="Arial" w:hAnsi="Arial" w:cs="Arial"/>
        </w:rPr>
        <w:t xml:space="preserve"> </w:t>
      </w:r>
      <w:r w:rsidR="00220A59" w:rsidRPr="00C87E96">
        <w:rPr>
          <w:rFonts w:ascii="Arial" w:hAnsi="Arial" w:cs="Arial"/>
          <w:b/>
        </w:rPr>
        <w:t>1.2.2</w:t>
      </w:r>
      <w:r w:rsidRPr="00C87E96">
        <w:rPr>
          <w:rFonts w:ascii="Arial" w:hAnsi="Arial" w:cs="Arial"/>
          <w:b/>
        </w:rPr>
        <w:t xml:space="preserve"> </w:t>
      </w:r>
      <w:r w:rsidR="00220A59" w:rsidRPr="00C87E96">
        <w:rPr>
          <w:rFonts w:ascii="Arial" w:hAnsi="Arial" w:cs="Arial"/>
          <w:b/>
        </w:rPr>
        <w:t>La f</w:t>
      </w:r>
      <w:r w:rsidRPr="00C87E96">
        <w:rPr>
          <w:rFonts w:ascii="Arial" w:hAnsi="Arial" w:cs="Arial"/>
          <w:b/>
        </w:rPr>
        <w:t>unción parte entera</w:t>
      </w:r>
    </w:p>
    <w:p w14:paraId="6B520E70" w14:textId="77777777" w:rsidR="00C521D3" w:rsidRPr="00C87E96" w:rsidRDefault="00C521D3" w:rsidP="00C521D3">
      <w:pPr>
        <w:tabs>
          <w:tab w:val="right" w:pos="8498"/>
        </w:tabs>
        <w:spacing w:after="0"/>
        <w:jc w:val="both"/>
        <w:rPr>
          <w:rFonts w:ascii="Arial" w:hAnsi="Arial" w:cs="Arial"/>
          <w:b/>
        </w:rPr>
      </w:pPr>
    </w:p>
    <w:p w14:paraId="508E45C9" w14:textId="77777777" w:rsidR="00E80263" w:rsidRPr="00C87E96" w:rsidRDefault="00C521D3" w:rsidP="00C521D3">
      <w:pPr>
        <w:tabs>
          <w:tab w:val="right" w:pos="8498"/>
        </w:tabs>
        <w:spacing w:after="0"/>
        <w:jc w:val="both"/>
        <w:rPr>
          <w:rFonts w:ascii="Arial" w:hAnsi="Arial" w:cs="Arial"/>
        </w:rPr>
      </w:pPr>
      <w:r w:rsidRPr="00C87E96">
        <w:rPr>
          <w:rFonts w:ascii="Arial" w:hAnsi="Arial" w:cs="Arial"/>
        </w:rPr>
        <w:t>La función parte entera está definida en infinitos trozos de la forma [</w:t>
      </w:r>
      <w:r w:rsidRPr="00C87E96">
        <w:rPr>
          <w:rFonts w:ascii="Arial" w:hAnsi="Arial" w:cs="Arial"/>
          <w:i/>
        </w:rPr>
        <w:t xml:space="preserve">k, k + </w:t>
      </w:r>
      <w:r w:rsidRPr="00C87E96">
        <w:rPr>
          <w:rFonts w:ascii="Arial" w:hAnsi="Arial" w:cs="Arial"/>
        </w:rPr>
        <w:t xml:space="preserve">1), con </w:t>
      </w:r>
    </w:p>
    <w:p w14:paraId="4600D1A1" w14:textId="4A10F64B" w:rsidR="00C521D3" w:rsidRPr="00C87E96" w:rsidRDefault="00C521D3" w:rsidP="00C521D3">
      <w:pPr>
        <w:tabs>
          <w:tab w:val="right" w:pos="8498"/>
        </w:tabs>
        <w:spacing w:after="0"/>
        <w:jc w:val="both"/>
        <w:rPr>
          <w:rFonts w:ascii="Arial" w:eastAsiaTheme="minorEastAsia" w:hAnsi="Arial" w:cs="Arial"/>
        </w:rPr>
      </w:pPr>
      <w:r w:rsidRPr="00C87E96">
        <w:rPr>
          <w:rFonts w:ascii="Arial" w:hAnsi="Arial" w:cs="Arial"/>
          <w:i/>
        </w:rPr>
        <w:t xml:space="preserve">k </w:t>
      </w:r>
      <w:r w:rsidRPr="00C74FB1">
        <w:rPr>
          <w:rFonts w:ascii="Cambria Math" w:hAnsi="Cambria Math" w:cs="Arial"/>
        </w:rPr>
        <w:t>⋲</w:t>
      </w:r>
      <w:r w:rsidRPr="00C74FB1">
        <w:rPr>
          <w:rFonts w:ascii="Arial" w:hAnsi="Arial" w:cs="Arial"/>
        </w:rPr>
        <w:t xml:space="preserve"> </w:t>
      </w:r>
      <w:r w:rsidRPr="00C74FB1">
        <w:rPr>
          <w:rFonts w:ascii="Cambria Math" w:hAnsi="Cambria Math" w:cs="Arial"/>
        </w:rPr>
        <w:t>ℤ</w:t>
      </w:r>
      <w:r w:rsidRPr="00C87E96">
        <w:rPr>
          <w:rFonts w:ascii="Cambria Math" w:hAnsi="Cambria Math" w:cs="Arial"/>
        </w:rPr>
        <w:t xml:space="preserve">, </w:t>
      </w:r>
      <w:r w:rsidR="00E80263" w:rsidRPr="00C87E96">
        <w:rPr>
          <w:rFonts w:ascii="Arial" w:eastAsiaTheme="minorEastAsia" w:hAnsi="Arial" w:cs="Arial"/>
        </w:rPr>
        <w:t xml:space="preserve">de la </w:t>
      </w:r>
      <w:r w:rsidRPr="00C87E96">
        <w:rPr>
          <w:rFonts w:ascii="Arial" w:eastAsiaTheme="minorEastAsia" w:hAnsi="Arial" w:cs="Arial"/>
        </w:rPr>
        <w:t>siguiente</w:t>
      </w:r>
      <w:r w:rsidR="00E80263" w:rsidRPr="00C87E96">
        <w:rPr>
          <w:rFonts w:ascii="Arial" w:eastAsiaTheme="minorEastAsia" w:hAnsi="Arial" w:cs="Arial"/>
        </w:rPr>
        <w:t xml:space="preserve"> manera</w:t>
      </w:r>
      <w:r w:rsidRPr="00C87E96">
        <w:rPr>
          <w:rFonts w:ascii="Arial" w:eastAsiaTheme="minorEastAsia" w:hAnsi="Arial" w:cs="Arial"/>
        </w:rPr>
        <w:t>:</w:t>
      </w:r>
    </w:p>
    <w:p w14:paraId="2876D98B" w14:textId="0CAC51B4" w:rsidR="00C521D3" w:rsidRPr="00C87E96" w:rsidRDefault="00E42A8C" w:rsidP="00C521D3">
      <w:pPr>
        <w:tabs>
          <w:tab w:val="right" w:pos="8498"/>
        </w:tabs>
        <w:spacing w:after="0"/>
        <w:jc w:val="center"/>
        <w:rPr>
          <w:rFonts w:ascii="Arial" w:eastAsiaTheme="minorEastAsia" w:hAnsi="Arial" w:cs="Arial"/>
        </w:rPr>
      </w:pPr>
      <w:r>
        <w:rPr>
          <w:position w:val="-6"/>
        </w:rPr>
        <w:t>MA_11_02_CO_0</w:t>
      </w:r>
      <w:r w:rsidR="006215E1">
        <w:rPr>
          <w:position w:val="-6"/>
        </w:rPr>
        <w:t>48</w:t>
      </w:r>
    </w:p>
    <w:p w14:paraId="72846AFB" w14:textId="1FA28A4D" w:rsidR="00C521D3" w:rsidRPr="00C87E96" w:rsidRDefault="00C521D3" w:rsidP="00C521D3">
      <w:pPr>
        <w:tabs>
          <w:tab w:val="right" w:pos="8498"/>
        </w:tabs>
        <w:spacing w:after="0"/>
        <w:jc w:val="both"/>
        <w:rPr>
          <w:rFonts w:ascii="Arial" w:hAnsi="Arial" w:cs="Arial"/>
        </w:rPr>
      </w:pPr>
    </w:p>
    <w:p w14:paraId="7CCBD3E9" w14:textId="77777777" w:rsidR="00C53D15" w:rsidRPr="00C87E96" w:rsidRDefault="00C53D15" w:rsidP="00C521D3">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490"/>
        <w:gridCol w:w="6338"/>
      </w:tblGrid>
      <w:tr w:rsidR="00C53D15" w:rsidRPr="00C87E96" w14:paraId="69B06FF7" w14:textId="77777777" w:rsidTr="00C53D15">
        <w:tc>
          <w:tcPr>
            <w:tcW w:w="8828" w:type="dxa"/>
            <w:gridSpan w:val="2"/>
            <w:shd w:val="clear" w:color="auto" w:fill="000000" w:themeFill="text1"/>
          </w:tcPr>
          <w:p w14:paraId="160C1C90" w14:textId="77777777" w:rsidR="00C53D15" w:rsidRPr="00C87E96" w:rsidRDefault="00C53D15" w:rsidP="00C53D15">
            <w:pPr>
              <w:jc w:val="center"/>
              <w:rPr>
                <w:rFonts w:ascii="Arial" w:hAnsi="Arial" w:cs="Arial"/>
                <w:b/>
                <w:sz w:val="24"/>
                <w:szCs w:val="24"/>
              </w:rPr>
            </w:pPr>
            <w:r w:rsidRPr="00C87E96">
              <w:rPr>
                <w:rFonts w:ascii="Arial" w:hAnsi="Arial" w:cs="Arial"/>
                <w:b/>
                <w:sz w:val="24"/>
                <w:szCs w:val="24"/>
              </w:rPr>
              <w:t xml:space="preserve">Destacado </w:t>
            </w:r>
          </w:p>
        </w:tc>
      </w:tr>
      <w:tr w:rsidR="00C53D15" w:rsidRPr="00C87E96" w14:paraId="005F5435" w14:textId="77777777" w:rsidTr="00C53D15">
        <w:tc>
          <w:tcPr>
            <w:tcW w:w="2490" w:type="dxa"/>
          </w:tcPr>
          <w:p w14:paraId="30C444A7" w14:textId="77777777" w:rsidR="00C53D15" w:rsidRPr="00C87E96" w:rsidRDefault="00C53D15" w:rsidP="00C53D15">
            <w:pPr>
              <w:rPr>
                <w:rFonts w:ascii="Arial" w:hAnsi="Arial" w:cs="Arial"/>
                <w:b/>
                <w:sz w:val="24"/>
                <w:szCs w:val="24"/>
              </w:rPr>
            </w:pPr>
            <w:r w:rsidRPr="00C87E96">
              <w:rPr>
                <w:rFonts w:ascii="Arial" w:hAnsi="Arial" w:cs="Arial"/>
                <w:b/>
                <w:sz w:val="24"/>
                <w:szCs w:val="24"/>
              </w:rPr>
              <w:t>Título</w:t>
            </w:r>
          </w:p>
        </w:tc>
        <w:tc>
          <w:tcPr>
            <w:tcW w:w="6338" w:type="dxa"/>
          </w:tcPr>
          <w:p w14:paraId="748A800C" w14:textId="38466FA2" w:rsidR="00C53D15" w:rsidRPr="00C87E96" w:rsidRDefault="00C53D15" w:rsidP="00C53D15">
            <w:pPr>
              <w:rPr>
                <w:rFonts w:ascii="Arial" w:hAnsi="Arial" w:cs="Arial"/>
                <w:b/>
                <w:sz w:val="24"/>
                <w:szCs w:val="24"/>
              </w:rPr>
            </w:pPr>
            <w:r w:rsidRPr="00C87E96">
              <w:rPr>
                <w:rFonts w:ascii="Arial" w:hAnsi="Arial" w:cs="Arial"/>
                <w:b/>
                <w:sz w:val="24"/>
                <w:szCs w:val="24"/>
              </w:rPr>
              <w:t>Definición de la función parte ent</w:t>
            </w:r>
            <w:ins w:id="41" w:author="user" w:date="2016-05-19T16:45:00Z">
              <w:r w:rsidR="00E7091D">
                <w:rPr>
                  <w:rFonts w:ascii="Arial" w:hAnsi="Arial" w:cs="Arial"/>
                  <w:b/>
                  <w:sz w:val="24"/>
                  <w:szCs w:val="24"/>
                </w:rPr>
                <w:t>e</w:t>
              </w:r>
            </w:ins>
            <w:r w:rsidRPr="00C87E96">
              <w:rPr>
                <w:rFonts w:ascii="Arial" w:hAnsi="Arial" w:cs="Arial"/>
                <w:b/>
                <w:sz w:val="24"/>
                <w:szCs w:val="24"/>
              </w:rPr>
              <w:t>ra</w:t>
            </w:r>
          </w:p>
        </w:tc>
      </w:tr>
      <w:tr w:rsidR="00C53D15" w:rsidRPr="00C87E96" w14:paraId="6D68D566" w14:textId="77777777" w:rsidTr="00C53D15">
        <w:tc>
          <w:tcPr>
            <w:tcW w:w="2490" w:type="dxa"/>
          </w:tcPr>
          <w:p w14:paraId="642E34DE" w14:textId="77777777" w:rsidR="00C53D15" w:rsidRPr="00C87E96" w:rsidRDefault="00C53D15" w:rsidP="00C53D15">
            <w:pPr>
              <w:rPr>
                <w:rFonts w:ascii="Arial" w:hAnsi="Arial" w:cs="Arial"/>
                <w:sz w:val="24"/>
                <w:szCs w:val="24"/>
              </w:rPr>
            </w:pPr>
            <w:r w:rsidRPr="00C87E96">
              <w:rPr>
                <w:rFonts w:ascii="Arial" w:hAnsi="Arial" w:cs="Arial"/>
                <w:b/>
                <w:sz w:val="24"/>
                <w:szCs w:val="24"/>
              </w:rPr>
              <w:t>Contenido</w:t>
            </w:r>
          </w:p>
        </w:tc>
        <w:tc>
          <w:tcPr>
            <w:tcW w:w="6338" w:type="dxa"/>
          </w:tcPr>
          <w:p w14:paraId="7E57125F" w14:textId="3E6D585F" w:rsidR="00C53D15" w:rsidRPr="00C87E96" w:rsidRDefault="00C53D15" w:rsidP="00C53D15">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La función parte entera, denotada como </w:t>
            </w:r>
            <w:r w:rsidRPr="00C87E96">
              <w:rPr>
                <w:rFonts w:ascii="Cambria Math" w:eastAsiaTheme="minorEastAsia" w:hAnsi="Cambria Math" w:cs="Arial"/>
                <w:sz w:val="24"/>
                <w:szCs w:val="24"/>
              </w:rPr>
              <w:t>⟦</w:t>
            </w:r>
            <w:r w:rsidRPr="00C87E96">
              <w:rPr>
                <w:rFonts w:ascii="Cambria Math" w:eastAsiaTheme="minorEastAsia" w:hAnsi="Cambria Math" w:cs="Arial"/>
                <w:i/>
                <w:sz w:val="24"/>
                <w:szCs w:val="24"/>
              </w:rPr>
              <w:t>x</w:t>
            </w:r>
            <w:r w:rsidRPr="00C87E96">
              <w:rPr>
                <w:rFonts w:ascii="Cambria Math" w:eastAsiaTheme="minorEastAsia" w:hAnsi="Cambria Math" w:cs="Arial"/>
                <w:sz w:val="24"/>
                <w:szCs w:val="24"/>
              </w:rPr>
              <w:t>⟧</w:t>
            </w:r>
            <w:r w:rsidRPr="00C87E96">
              <w:rPr>
                <w:rFonts w:ascii="Arial" w:eastAsiaTheme="minorEastAsia" w:hAnsi="Arial" w:cs="Arial"/>
                <w:sz w:val="24"/>
                <w:szCs w:val="24"/>
              </w:rPr>
              <w:t>, también se puede definir como la función que hace corresponder a cada número real el mayor número entero que es menor o igual al número real considerado.</w:t>
            </w:r>
          </w:p>
        </w:tc>
      </w:tr>
    </w:tbl>
    <w:p w14:paraId="328D839D" w14:textId="77777777" w:rsidR="00C53D15" w:rsidRPr="00C87E96" w:rsidRDefault="00C53D15" w:rsidP="00C521D3">
      <w:pPr>
        <w:tabs>
          <w:tab w:val="right" w:pos="8498"/>
        </w:tabs>
        <w:spacing w:after="0"/>
        <w:jc w:val="both"/>
        <w:rPr>
          <w:rFonts w:ascii="Arial" w:eastAsiaTheme="minorEastAsia" w:hAnsi="Arial" w:cs="Arial"/>
        </w:rPr>
      </w:pPr>
    </w:p>
    <w:p w14:paraId="68A8BF4F" w14:textId="0D95BE40" w:rsidR="00C521D3" w:rsidRPr="00C87E96" w:rsidRDefault="0099296E" w:rsidP="00C521D3">
      <w:pPr>
        <w:tabs>
          <w:tab w:val="right" w:pos="8498"/>
        </w:tabs>
        <w:spacing w:after="0"/>
        <w:jc w:val="both"/>
        <w:rPr>
          <w:rFonts w:ascii="Arial" w:eastAsiaTheme="minorEastAsia" w:hAnsi="Arial" w:cs="Arial"/>
        </w:rPr>
      </w:pPr>
      <w:r w:rsidRPr="00C87E96">
        <w:rPr>
          <w:rFonts w:ascii="Arial" w:eastAsiaTheme="minorEastAsia" w:hAnsi="Arial" w:cs="Arial"/>
        </w:rPr>
        <w:t>Teniendo en cuenta la definición, a continuación</w:t>
      </w:r>
      <w:r w:rsidR="00E7091D" w:rsidRPr="00E7091D">
        <w:rPr>
          <w:rFonts w:ascii="Arial" w:eastAsiaTheme="minorEastAsia" w:hAnsi="Arial" w:cs="Arial"/>
        </w:rPr>
        <w:t xml:space="preserve"> </w:t>
      </w:r>
      <w:r w:rsidR="00E7091D" w:rsidRPr="00C87E96">
        <w:rPr>
          <w:rFonts w:ascii="Arial" w:eastAsiaTheme="minorEastAsia" w:hAnsi="Arial" w:cs="Arial"/>
        </w:rPr>
        <w:t>se muestra</w:t>
      </w:r>
      <w:r w:rsidR="00E7091D" w:rsidRPr="00E7091D">
        <w:rPr>
          <w:rFonts w:ascii="Arial" w:eastAsiaTheme="minorEastAsia" w:hAnsi="Arial" w:cs="Arial"/>
        </w:rPr>
        <w:t xml:space="preserve"> </w:t>
      </w:r>
      <w:r w:rsidR="00E7091D" w:rsidRPr="00C87E96">
        <w:rPr>
          <w:rFonts w:ascii="Arial" w:eastAsiaTheme="minorEastAsia" w:hAnsi="Arial" w:cs="Arial"/>
        </w:rPr>
        <w:t>la gráfica de la función</w:t>
      </w:r>
      <w:r w:rsidRPr="00C87E96">
        <w:rPr>
          <w:rFonts w:ascii="Arial" w:eastAsiaTheme="minorEastAsia" w:hAnsi="Arial" w:cs="Arial"/>
        </w:rPr>
        <w:t>:</w:t>
      </w:r>
    </w:p>
    <w:p w14:paraId="2ADD31EE" w14:textId="77777777" w:rsidR="0099296E" w:rsidRPr="00C87E96" w:rsidRDefault="0099296E" w:rsidP="00C521D3">
      <w:pPr>
        <w:tabs>
          <w:tab w:val="right" w:pos="8498"/>
        </w:tabs>
        <w:spacing w:after="0"/>
        <w:jc w:val="both"/>
        <w:rPr>
          <w:rFonts w:ascii="Arial" w:eastAsiaTheme="minorEastAsia" w:hAnsi="Arial" w:cs="Arial"/>
        </w:rPr>
      </w:pPr>
    </w:p>
    <w:p w14:paraId="14F60472" w14:textId="77777777" w:rsidR="0099296E" w:rsidRPr="00C87E96" w:rsidRDefault="0099296E" w:rsidP="00C521D3">
      <w:pPr>
        <w:tabs>
          <w:tab w:val="right" w:pos="8498"/>
        </w:tabs>
        <w:spacing w:after="0"/>
        <w:jc w:val="both"/>
        <w:rPr>
          <w:rFonts w:ascii="Arial" w:eastAsiaTheme="minorEastAsia" w:hAnsi="Arial" w:cs="Arial"/>
        </w:rPr>
      </w:pPr>
    </w:p>
    <w:tbl>
      <w:tblPr>
        <w:tblStyle w:val="Tablaconcuadrcula"/>
        <w:tblW w:w="9054" w:type="dxa"/>
        <w:tblLayout w:type="fixed"/>
        <w:tblLook w:val="04A0" w:firstRow="1" w:lastRow="0" w:firstColumn="1" w:lastColumn="0" w:noHBand="0" w:noVBand="1"/>
      </w:tblPr>
      <w:tblGrid>
        <w:gridCol w:w="1384"/>
        <w:gridCol w:w="7670"/>
      </w:tblGrid>
      <w:tr w:rsidR="00C521D3" w:rsidRPr="00C87E96" w14:paraId="60C5BAC7" w14:textId="77777777" w:rsidTr="00C521D3">
        <w:tc>
          <w:tcPr>
            <w:tcW w:w="9054" w:type="dxa"/>
            <w:gridSpan w:val="2"/>
            <w:shd w:val="clear" w:color="auto" w:fill="0D0D0D" w:themeFill="text1" w:themeFillTint="F2"/>
          </w:tcPr>
          <w:p w14:paraId="2CC01A82" w14:textId="77777777" w:rsidR="00C521D3" w:rsidRPr="00C87E96" w:rsidRDefault="00C521D3" w:rsidP="00C521D3">
            <w:pPr>
              <w:jc w:val="center"/>
              <w:rPr>
                <w:rFonts w:ascii="Arial" w:hAnsi="Arial" w:cs="Arial"/>
                <w:b/>
                <w:sz w:val="24"/>
                <w:szCs w:val="24"/>
              </w:rPr>
            </w:pPr>
            <w:r w:rsidRPr="00C87E96">
              <w:rPr>
                <w:rFonts w:ascii="Arial" w:hAnsi="Arial" w:cs="Arial"/>
                <w:b/>
                <w:sz w:val="24"/>
                <w:szCs w:val="24"/>
              </w:rPr>
              <w:t>Imagen (fotografía, gráfica o ilustración)</w:t>
            </w:r>
          </w:p>
        </w:tc>
      </w:tr>
      <w:tr w:rsidR="00C521D3" w:rsidRPr="00C87E96" w14:paraId="7FAF05AD" w14:textId="77777777" w:rsidTr="00C521D3">
        <w:tc>
          <w:tcPr>
            <w:tcW w:w="1384" w:type="dxa"/>
          </w:tcPr>
          <w:p w14:paraId="1C9B3E0F" w14:textId="77777777" w:rsidR="00C521D3" w:rsidRPr="00C87E96" w:rsidRDefault="00C521D3" w:rsidP="00C521D3">
            <w:pPr>
              <w:rPr>
                <w:rFonts w:ascii="Arial" w:hAnsi="Arial" w:cs="Arial"/>
                <w:b/>
                <w:sz w:val="24"/>
                <w:szCs w:val="24"/>
              </w:rPr>
            </w:pPr>
            <w:r w:rsidRPr="00C87E96">
              <w:rPr>
                <w:rFonts w:ascii="Arial" w:hAnsi="Arial" w:cs="Arial"/>
                <w:b/>
                <w:sz w:val="24"/>
                <w:szCs w:val="24"/>
              </w:rPr>
              <w:t>Código</w:t>
            </w:r>
          </w:p>
        </w:tc>
        <w:tc>
          <w:tcPr>
            <w:tcW w:w="7670" w:type="dxa"/>
          </w:tcPr>
          <w:p w14:paraId="0AA89028" w14:textId="06118D46" w:rsidR="00C521D3" w:rsidRPr="00C87E96" w:rsidRDefault="00C521D3" w:rsidP="00C521D3">
            <w:pPr>
              <w:rPr>
                <w:rFonts w:ascii="Arial" w:hAnsi="Arial" w:cs="Arial"/>
                <w:b/>
                <w:sz w:val="24"/>
                <w:szCs w:val="24"/>
              </w:rPr>
            </w:pPr>
            <w:r w:rsidRPr="00C87E96">
              <w:rPr>
                <w:rFonts w:ascii="Arial" w:hAnsi="Arial" w:cs="Arial"/>
                <w:sz w:val="24"/>
                <w:szCs w:val="24"/>
              </w:rPr>
              <w:t>MA_11_02_IMG</w:t>
            </w:r>
            <w:r w:rsidR="0099296E" w:rsidRPr="00C87E96">
              <w:rPr>
                <w:rFonts w:ascii="Arial" w:hAnsi="Arial" w:cs="Arial"/>
                <w:sz w:val="24"/>
                <w:szCs w:val="24"/>
              </w:rPr>
              <w:t>12</w:t>
            </w:r>
          </w:p>
        </w:tc>
      </w:tr>
      <w:tr w:rsidR="00C521D3" w:rsidRPr="00C87E96" w14:paraId="6F6E0F85" w14:textId="77777777" w:rsidTr="00C521D3">
        <w:tc>
          <w:tcPr>
            <w:tcW w:w="1384" w:type="dxa"/>
          </w:tcPr>
          <w:p w14:paraId="7879B20F" w14:textId="77777777" w:rsidR="00C521D3" w:rsidRPr="00C87E96" w:rsidRDefault="00C521D3" w:rsidP="00C521D3">
            <w:pPr>
              <w:rPr>
                <w:rFonts w:ascii="Arial" w:hAnsi="Arial" w:cs="Arial"/>
                <w:sz w:val="24"/>
                <w:szCs w:val="24"/>
              </w:rPr>
            </w:pPr>
            <w:r w:rsidRPr="00C87E96">
              <w:rPr>
                <w:rFonts w:ascii="Arial" w:hAnsi="Arial" w:cs="Arial"/>
                <w:b/>
                <w:sz w:val="24"/>
                <w:szCs w:val="24"/>
              </w:rPr>
              <w:t>Descripción</w:t>
            </w:r>
          </w:p>
        </w:tc>
        <w:tc>
          <w:tcPr>
            <w:tcW w:w="7670" w:type="dxa"/>
          </w:tcPr>
          <w:p w14:paraId="6FB0DF29" w14:textId="19E33CCF" w:rsidR="00C521D3" w:rsidRPr="00C87E96" w:rsidRDefault="00C521D3" w:rsidP="00C521D3">
            <w:pPr>
              <w:rPr>
                <w:rFonts w:ascii="Arial" w:hAnsi="Arial" w:cs="Arial"/>
                <w:sz w:val="24"/>
                <w:szCs w:val="24"/>
              </w:rPr>
            </w:pPr>
          </w:p>
        </w:tc>
      </w:tr>
      <w:tr w:rsidR="00C521D3" w:rsidRPr="00C87E96" w14:paraId="7FC5136A" w14:textId="77777777" w:rsidTr="00C521D3">
        <w:tc>
          <w:tcPr>
            <w:tcW w:w="1384" w:type="dxa"/>
          </w:tcPr>
          <w:p w14:paraId="6C56433F" w14:textId="77777777" w:rsidR="00C521D3" w:rsidRPr="00C87E96" w:rsidRDefault="00C521D3" w:rsidP="00C521D3">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02D141B8" w14:textId="5F9D3592" w:rsidR="00C521D3" w:rsidRPr="00C87E96" w:rsidRDefault="00C521D3" w:rsidP="00C521D3">
            <w:pPr>
              <w:rPr>
                <w:rFonts w:ascii="Arial" w:hAnsi="Arial" w:cs="Arial"/>
                <w:sz w:val="24"/>
                <w:szCs w:val="24"/>
              </w:rPr>
            </w:pPr>
          </w:p>
          <w:p w14:paraId="30D2E38C" w14:textId="76D1C863" w:rsidR="0099296E" w:rsidRPr="00C87E96" w:rsidRDefault="0099296E" w:rsidP="00C521D3">
            <w:pPr>
              <w:rPr>
                <w:rFonts w:ascii="Arial" w:hAnsi="Arial" w:cs="Arial"/>
                <w:sz w:val="24"/>
                <w:szCs w:val="24"/>
              </w:rPr>
            </w:pPr>
            <w:r w:rsidRPr="00C87E96">
              <w:rPr>
                <w:rFonts w:ascii="Arial" w:hAnsi="Arial" w:cs="Arial"/>
                <w:noProof/>
                <w:lang w:val="es-ES" w:eastAsia="es-ES"/>
              </w:rPr>
              <w:drawing>
                <wp:anchor distT="0" distB="0" distL="114300" distR="114300" simplePos="0" relativeHeight="251667456" behindDoc="0" locked="0" layoutInCell="1" allowOverlap="1" wp14:anchorId="783B39F8" wp14:editId="6901782C">
                  <wp:simplePos x="0" y="0"/>
                  <wp:positionH relativeFrom="column">
                    <wp:posOffset>721360</wp:posOffset>
                  </wp:positionH>
                  <wp:positionV relativeFrom="paragraph">
                    <wp:posOffset>124460</wp:posOffset>
                  </wp:positionV>
                  <wp:extent cx="3169285" cy="2611120"/>
                  <wp:effectExtent l="0" t="0" r="5715" b="508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9285" cy="26111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5703214" w14:textId="77777777" w:rsidR="0099296E" w:rsidRPr="00C87E96" w:rsidRDefault="0099296E" w:rsidP="00C521D3">
            <w:pPr>
              <w:rPr>
                <w:rFonts w:ascii="Arial" w:hAnsi="Arial" w:cs="Arial"/>
                <w:sz w:val="24"/>
                <w:szCs w:val="24"/>
              </w:rPr>
            </w:pPr>
          </w:p>
          <w:p w14:paraId="5C3DE6EE" w14:textId="77777777" w:rsidR="0099296E" w:rsidRPr="00C87E96" w:rsidRDefault="0099296E" w:rsidP="00C521D3">
            <w:pPr>
              <w:rPr>
                <w:rFonts w:ascii="Arial" w:hAnsi="Arial" w:cs="Arial"/>
                <w:sz w:val="24"/>
                <w:szCs w:val="24"/>
              </w:rPr>
            </w:pPr>
          </w:p>
          <w:p w14:paraId="4DD1251B" w14:textId="77777777" w:rsidR="0099296E" w:rsidRPr="00C87E96" w:rsidRDefault="0099296E" w:rsidP="00C521D3">
            <w:pPr>
              <w:rPr>
                <w:rFonts w:ascii="Arial" w:hAnsi="Arial" w:cs="Arial"/>
                <w:sz w:val="24"/>
                <w:szCs w:val="24"/>
              </w:rPr>
            </w:pPr>
          </w:p>
          <w:p w14:paraId="6B89652E" w14:textId="77777777" w:rsidR="0099296E" w:rsidRPr="00C87E96" w:rsidRDefault="0099296E" w:rsidP="00C521D3">
            <w:pPr>
              <w:rPr>
                <w:rFonts w:ascii="Arial" w:hAnsi="Arial" w:cs="Arial"/>
                <w:sz w:val="24"/>
                <w:szCs w:val="24"/>
              </w:rPr>
            </w:pPr>
          </w:p>
          <w:p w14:paraId="10FB96E4" w14:textId="77777777" w:rsidR="0099296E" w:rsidRPr="00C87E96" w:rsidRDefault="0099296E" w:rsidP="00C521D3">
            <w:pPr>
              <w:rPr>
                <w:rFonts w:ascii="Arial" w:hAnsi="Arial" w:cs="Arial"/>
                <w:sz w:val="24"/>
                <w:szCs w:val="24"/>
              </w:rPr>
            </w:pPr>
          </w:p>
          <w:p w14:paraId="1ED86200" w14:textId="77777777" w:rsidR="0099296E" w:rsidRPr="00C87E96" w:rsidRDefault="0099296E" w:rsidP="00C521D3">
            <w:pPr>
              <w:rPr>
                <w:rFonts w:ascii="Arial" w:hAnsi="Arial" w:cs="Arial"/>
                <w:sz w:val="24"/>
                <w:szCs w:val="24"/>
              </w:rPr>
            </w:pPr>
          </w:p>
          <w:p w14:paraId="6E34642D" w14:textId="6BC16F25" w:rsidR="0099296E" w:rsidRPr="00C87E96" w:rsidRDefault="0099296E" w:rsidP="00C521D3">
            <w:pPr>
              <w:rPr>
                <w:rFonts w:ascii="Arial" w:hAnsi="Arial" w:cs="Arial"/>
                <w:sz w:val="24"/>
                <w:szCs w:val="24"/>
              </w:rPr>
            </w:pPr>
          </w:p>
          <w:p w14:paraId="6AF40BCE" w14:textId="77777777" w:rsidR="0099296E" w:rsidRPr="00C87E96" w:rsidRDefault="0099296E" w:rsidP="00C521D3">
            <w:pPr>
              <w:rPr>
                <w:rFonts w:ascii="Arial" w:hAnsi="Arial" w:cs="Arial"/>
                <w:sz w:val="24"/>
                <w:szCs w:val="24"/>
              </w:rPr>
            </w:pPr>
          </w:p>
          <w:p w14:paraId="2F75C89C" w14:textId="77777777" w:rsidR="0099296E" w:rsidRPr="00C87E96" w:rsidRDefault="0099296E" w:rsidP="00C521D3">
            <w:pPr>
              <w:rPr>
                <w:rFonts w:ascii="Arial" w:hAnsi="Arial" w:cs="Arial"/>
                <w:sz w:val="24"/>
                <w:szCs w:val="24"/>
              </w:rPr>
            </w:pPr>
          </w:p>
          <w:p w14:paraId="549DDC5E" w14:textId="77777777" w:rsidR="0099296E" w:rsidRPr="00C87E96" w:rsidRDefault="0099296E" w:rsidP="00C521D3">
            <w:pPr>
              <w:rPr>
                <w:rFonts w:ascii="Arial" w:hAnsi="Arial" w:cs="Arial"/>
                <w:sz w:val="24"/>
                <w:szCs w:val="24"/>
              </w:rPr>
            </w:pPr>
          </w:p>
          <w:p w14:paraId="471BD7DE" w14:textId="77777777" w:rsidR="0099296E" w:rsidRPr="00C87E96" w:rsidRDefault="0099296E" w:rsidP="00C521D3">
            <w:pPr>
              <w:rPr>
                <w:rFonts w:ascii="Arial" w:hAnsi="Arial" w:cs="Arial"/>
                <w:sz w:val="24"/>
                <w:szCs w:val="24"/>
              </w:rPr>
            </w:pPr>
          </w:p>
          <w:p w14:paraId="123531B3" w14:textId="77777777" w:rsidR="0099296E" w:rsidRPr="00C87E96" w:rsidRDefault="0099296E" w:rsidP="00C521D3">
            <w:pPr>
              <w:rPr>
                <w:rFonts w:ascii="Arial" w:hAnsi="Arial" w:cs="Arial"/>
                <w:sz w:val="24"/>
                <w:szCs w:val="24"/>
              </w:rPr>
            </w:pPr>
          </w:p>
          <w:p w14:paraId="1DC04F89" w14:textId="77777777" w:rsidR="0099296E" w:rsidRPr="00C87E96" w:rsidRDefault="0099296E" w:rsidP="00C521D3">
            <w:pPr>
              <w:rPr>
                <w:rFonts w:ascii="Arial" w:hAnsi="Arial" w:cs="Arial"/>
                <w:sz w:val="24"/>
                <w:szCs w:val="24"/>
              </w:rPr>
            </w:pPr>
          </w:p>
          <w:p w14:paraId="75B7F463" w14:textId="77777777" w:rsidR="0099296E" w:rsidRPr="00C87E96" w:rsidRDefault="0099296E" w:rsidP="00C521D3">
            <w:pPr>
              <w:rPr>
                <w:rFonts w:ascii="Arial" w:hAnsi="Arial" w:cs="Arial"/>
                <w:sz w:val="24"/>
                <w:szCs w:val="24"/>
              </w:rPr>
            </w:pPr>
          </w:p>
          <w:p w14:paraId="2D276DF5" w14:textId="77777777" w:rsidR="0099296E" w:rsidRPr="00C87E96" w:rsidRDefault="0099296E" w:rsidP="00C521D3">
            <w:pPr>
              <w:rPr>
                <w:rFonts w:ascii="Arial" w:hAnsi="Arial" w:cs="Arial"/>
                <w:sz w:val="24"/>
                <w:szCs w:val="24"/>
              </w:rPr>
            </w:pPr>
          </w:p>
          <w:p w14:paraId="5CB20A5F" w14:textId="77777777" w:rsidR="0099296E" w:rsidRPr="00C87E96" w:rsidRDefault="0099296E" w:rsidP="00C521D3">
            <w:pPr>
              <w:rPr>
                <w:rFonts w:ascii="Arial" w:hAnsi="Arial" w:cs="Arial"/>
                <w:sz w:val="24"/>
                <w:szCs w:val="24"/>
              </w:rPr>
            </w:pPr>
          </w:p>
          <w:p w14:paraId="2B3E2564" w14:textId="77777777" w:rsidR="0099296E" w:rsidRPr="00C87E96" w:rsidRDefault="0099296E" w:rsidP="00C521D3">
            <w:pPr>
              <w:rPr>
                <w:rFonts w:ascii="Arial" w:hAnsi="Arial" w:cs="Arial"/>
                <w:sz w:val="24"/>
                <w:szCs w:val="24"/>
              </w:rPr>
            </w:pPr>
          </w:p>
          <w:p w14:paraId="445EB150" w14:textId="77777777" w:rsidR="0099296E" w:rsidRPr="00C87E96" w:rsidRDefault="0099296E" w:rsidP="00C521D3">
            <w:pPr>
              <w:rPr>
                <w:rFonts w:ascii="Arial" w:hAnsi="Arial" w:cs="Arial"/>
                <w:sz w:val="24"/>
                <w:szCs w:val="24"/>
              </w:rPr>
            </w:pPr>
          </w:p>
        </w:tc>
      </w:tr>
      <w:tr w:rsidR="00C521D3" w:rsidRPr="00C87E96" w14:paraId="6EE93A3E" w14:textId="77777777" w:rsidTr="00C521D3">
        <w:tc>
          <w:tcPr>
            <w:tcW w:w="1384" w:type="dxa"/>
          </w:tcPr>
          <w:p w14:paraId="4686C30B" w14:textId="77777777" w:rsidR="00C521D3" w:rsidRPr="00C87E96" w:rsidRDefault="00C521D3" w:rsidP="00C521D3">
            <w:pPr>
              <w:rPr>
                <w:rFonts w:ascii="Arial" w:hAnsi="Arial" w:cs="Arial"/>
                <w:sz w:val="24"/>
                <w:szCs w:val="24"/>
              </w:rPr>
            </w:pPr>
            <w:r w:rsidRPr="00C87E96">
              <w:rPr>
                <w:rFonts w:ascii="Arial" w:hAnsi="Arial" w:cs="Arial"/>
                <w:b/>
                <w:sz w:val="24"/>
                <w:szCs w:val="24"/>
              </w:rPr>
              <w:t>Pie de imagen</w:t>
            </w:r>
          </w:p>
        </w:tc>
        <w:tc>
          <w:tcPr>
            <w:tcW w:w="7670" w:type="dxa"/>
          </w:tcPr>
          <w:p w14:paraId="3AF54873" w14:textId="02135EF4" w:rsidR="00C521D3" w:rsidRPr="00C87E96" w:rsidRDefault="0099296E" w:rsidP="00C521D3">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Es importante tener en cuenta que la parte entera de un número entero es él mismo</w:t>
            </w:r>
            <w:r w:rsidR="00E7091D">
              <w:rPr>
                <w:rFonts w:ascii="Arial" w:eastAsiaTheme="minorEastAsia" w:hAnsi="Arial" w:cs="Arial"/>
                <w:sz w:val="24"/>
                <w:szCs w:val="24"/>
              </w:rPr>
              <w:t>,</w:t>
            </w:r>
            <w:r w:rsidRPr="00C87E96">
              <w:rPr>
                <w:rFonts w:ascii="Arial" w:eastAsiaTheme="minorEastAsia" w:hAnsi="Arial" w:cs="Arial"/>
                <w:sz w:val="24"/>
                <w:szCs w:val="24"/>
              </w:rPr>
              <w:t xml:space="preserve"> por esta razón en la gráfica se ponen puntos en (</w:t>
            </w:r>
            <w:r w:rsidR="00BE7184">
              <w:rPr>
                <w:rFonts w:ascii="Arial" w:eastAsiaTheme="minorEastAsia" w:hAnsi="Arial" w:cs="Arial"/>
                <w:sz w:val="24"/>
                <w:szCs w:val="24"/>
              </w:rPr>
              <w:t>–</w:t>
            </w:r>
            <w:r w:rsidRPr="00C87E96">
              <w:rPr>
                <w:rFonts w:ascii="Arial" w:eastAsiaTheme="minorEastAsia" w:hAnsi="Arial" w:cs="Arial"/>
                <w:sz w:val="24"/>
                <w:szCs w:val="24"/>
              </w:rPr>
              <w:t xml:space="preserve">1, </w:t>
            </w:r>
            <w:r w:rsidR="00BE7184">
              <w:rPr>
                <w:rFonts w:ascii="Arial" w:eastAsiaTheme="minorEastAsia" w:hAnsi="Arial" w:cs="Arial"/>
                <w:sz w:val="24"/>
                <w:szCs w:val="24"/>
              </w:rPr>
              <w:t>–</w:t>
            </w:r>
            <w:r w:rsidRPr="00C87E96">
              <w:rPr>
                <w:rFonts w:ascii="Arial" w:eastAsiaTheme="minorEastAsia" w:hAnsi="Arial" w:cs="Arial"/>
                <w:sz w:val="24"/>
                <w:szCs w:val="24"/>
              </w:rPr>
              <w:t>1), (</w:t>
            </w:r>
            <w:r w:rsidR="00BE7184">
              <w:rPr>
                <w:rFonts w:ascii="Arial" w:eastAsiaTheme="minorEastAsia" w:hAnsi="Arial" w:cs="Arial"/>
                <w:sz w:val="24"/>
                <w:szCs w:val="24"/>
              </w:rPr>
              <w:t>–</w:t>
            </w:r>
            <w:r w:rsidRPr="00C87E96">
              <w:rPr>
                <w:rFonts w:ascii="Arial" w:eastAsiaTheme="minorEastAsia" w:hAnsi="Arial" w:cs="Arial"/>
                <w:sz w:val="24"/>
                <w:szCs w:val="24"/>
              </w:rPr>
              <w:t xml:space="preserve">2, </w:t>
            </w:r>
            <w:r w:rsidR="00BE7184">
              <w:rPr>
                <w:rFonts w:ascii="Arial" w:eastAsiaTheme="minorEastAsia" w:hAnsi="Arial" w:cs="Arial"/>
                <w:sz w:val="24"/>
                <w:szCs w:val="24"/>
              </w:rPr>
              <w:t>–</w:t>
            </w:r>
            <w:r w:rsidRPr="00C87E96">
              <w:rPr>
                <w:rFonts w:ascii="Arial" w:eastAsiaTheme="minorEastAsia" w:hAnsi="Arial" w:cs="Arial"/>
                <w:sz w:val="24"/>
                <w:szCs w:val="24"/>
              </w:rPr>
              <w:t>2)</w:t>
            </w:r>
            <w:r w:rsidR="00E7091D">
              <w:rPr>
                <w:rFonts w:ascii="Arial" w:eastAsiaTheme="minorEastAsia" w:hAnsi="Arial" w:cs="Arial"/>
                <w:sz w:val="24"/>
                <w:szCs w:val="24"/>
              </w:rPr>
              <w:t>,</w:t>
            </w:r>
            <w:r w:rsidRPr="00C87E96">
              <w:rPr>
                <w:rFonts w:ascii="Arial" w:eastAsiaTheme="minorEastAsia" w:hAnsi="Arial" w:cs="Arial"/>
                <w:sz w:val="24"/>
                <w:szCs w:val="24"/>
              </w:rPr>
              <w:t xml:space="preserve"> (1, 1), (2, 2) y en todos los puntos </w:t>
            </w:r>
            <w:r w:rsidR="00386737">
              <w:rPr>
                <w:rFonts w:ascii="Arial" w:eastAsiaTheme="minorEastAsia" w:hAnsi="Arial" w:cs="Arial"/>
                <w:sz w:val="24"/>
                <w:szCs w:val="24"/>
              </w:rPr>
              <w:t>don</w:t>
            </w:r>
            <w:r w:rsidRPr="00C87E96">
              <w:rPr>
                <w:rFonts w:ascii="Arial" w:eastAsiaTheme="minorEastAsia" w:hAnsi="Arial" w:cs="Arial"/>
                <w:sz w:val="24"/>
                <w:szCs w:val="24"/>
              </w:rPr>
              <w:t xml:space="preserve">de </w:t>
            </w:r>
            <w:r w:rsidR="00386737">
              <w:rPr>
                <w:rFonts w:ascii="Arial" w:eastAsiaTheme="minorEastAsia" w:hAnsi="Arial" w:cs="Arial"/>
                <w:sz w:val="24"/>
                <w:szCs w:val="24"/>
              </w:rPr>
              <w:t xml:space="preserve">las </w:t>
            </w:r>
            <w:r w:rsidR="00C74FB1" w:rsidRPr="00C87E96">
              <w:rPr>
                <w:rFonts w:ascii="Arial" w:eastAsiaTheme="minorEastAsia" w:hAnsi="Arial" w:cs="Arial"/>
                <w:sz w:val="24"/>
                <w:szCs w:val="24"/>
              </w:rPr>
              <w:t>coordenadas</w:t>
            </w:r>
            <w:r w:rsidRPr="00C87E96">
              <w:rPr>
                <w:rFonts w:ascii="Arial" w:eastAsiaTheme="minorEastAsia" w:hAnsi="Arial" w:cs="Arial"/>
                <w:sz w:val="24"/>
                <w:szCs w:val="24"/>
              </w:rPr>
              <w:t xml:space="preserve"> </w:t>
            </w:r>
            <w:r w:rsidR="00386737">
              <w:rPr>
                <w:rFonts w:ascii="Arial" w:eastAsiaTheme="minorEastAsia" w:hAnsi="Arial" w:cs="Arial"/>
                <w:sz w:val="24"/>
                <w:szCs w:val="24"/>
              </w:rPr>
              <w:t xml:space="preserve">son </w:t>
            </w:r>
            <w:r w:rsidRPr="00C87E96">
              <w:rPr>
                <w:rFonts w:ascii="Arial" w:eastAsiaTheme="minorEastAsia" w:hAnsi="Arial" w:cs="Arial"/>
                <w:sz w:val="24"/>
                <w:szCs w:val="24"/>
              </w:rPr>
              <w:t>iguales.</w:t>
            </w:r>
          </w:p>
        </w:tc>
      </w:tr>
    </w:tbl>
    <w:p w14:paraId="046C4DE5" w14:textId="77777777" w:rsidR="00C521D3" w:rsidRPr="00C87E96" w:rsidRDefault="00C521D3" w:rsidP="00C521D3">
      <w:pPr>
        <w:tabs>
          <w:tab w:val="right" w:pos="8498"/>
        </w:tabs>
        <w:spacing w:after="0"/>
        <w:jc w:val="both"/>
        <w:rPr>
          <w:rFonts w:ascii="Arial" w:hAnsi="Arial" w:cs="Arial"/>
        </w:rPr>
      </w:pPr>
    </w:p>
    <w:p w14:paraId="55B1A66E" w14:textId="57DA0072" w:rsidR="00C521D3" w:rsidRPr="00C87E96" w:rsidRDefault="00C521D3" w:rsidP="00C521D3">
      <w:pPr>
        <w:tabs>
          <w:tab w:val="right" w:pos="8498"/>
        </w:tabs>
        <w:spacing w:after="0"/>
        <w:jc w:val="both"/>
        <w:rPr>
          <w:rFonts w:ascii="Cambria Math" w:hAnsi="Cambria Math" w:cs="Arial"/>
        </w:rPr>
      </w:pPr>
      <w:r w:rsidRPr="00C87E96">
        <w:rPr>
          <w:rFonts w:ascii="Arial" w:hAnsi="Arial" w:cs="Arial"/>
        </w:rPr>
        <w:t>El dominio de la función parte entera es el conjunto de los números reales</w:t>
      </w:r>
      <w:r w:rsidR="00FD25E5" w:rsidRPr="00C87E96">
        <w:rPr>
          <w:rFonts w:ascii="Arial" w:hAnsi="Arial" w:cs="Arial"/>
        </w:rPr>
        <w:t xml:space="preserve"> y e</w:t>
      </w:r>
      <w:r w:rsidRPr="00C87E96">
        <w:rPr>
          <w:rFonts w:ascii="Arial" w:hAnsi="Arial" w:cs="Arial"/>
        </w:rPr>
        <w:t>l rango es el conjunto de los números enteros</w:t>
      </w:r>
      <w:r w:rsidR="00FD25E5" w:rsidRPr="00C87E96">
        <w:rPr>
          <w:rFonts w:ascii="Arial" w:hAnsi="Arial" w:cs="Arial"/>
        </w:rPr>
        <w:t>.</w:t>
      </w:r>
    </w:p>
    <w:p w14:paraId="5A25BCE9" w14:textId="77777777" w:rsidR="00055E43" w:rsidRPr="00C87E96" w:rsidRDefault="00055E43" w:rsidP="00A502E8">
      <w:pPr>
        <w:tabs>
          <w:tab w:val="right" w:pos="8498"/>
        </w:tabs>
        <w:spacing w:after="0"/>
        <w:rPr>
          <w:rFonts w:ascii="Arial" w:eastAsia="MS Mincho" w:hAnsi="Arial" w:cs="Arial"/>
          <w:bCs/>
          <w:highlight w:val="green"/>
        </w:rPr>
      </w:pPr>
    </w:p>
    <w:tbl>
      <w:tblPr>
        <w:tblStyle w:val="Tablaconcuadrcula"/>
        <w:tblW w:w="0" w:type="auto"/>
        <w:tblLook w:val="04A0" w:firstRow="1" w:lastRow="0" w:firstColumn="1" w:lastColumn="0" w:noHBand="0" w:noVBand="1"/>
      </w:tblPr>
      <w:tblGrid>
        <w:gridCol w:w="2518"/>
        <w:gridCol w:w="6515"/>
      </w:tblGrid>
      <w:tr w:rsidR="00122C26" w:rsidRPr="00C87E96" w14:paraId="7460A9EE" w14:textId="77777777" w:rsidTr="00122C26">
        <w:tc>
          <w:tcPr>
            <w:tcW w:w="9033" w:type="dxa"/>
            <w:gridSpan w:val="2"/>
            <w:shd w:val="clear" w:color="auto" w:fill="000000" w:themeFill="text1"/>
          </w:tcPr>
          <w:p w14:paraId="7281B098" w14:textId="77777777" w:rsidR="00122C26" w:rsidRPr="00C87E96" w:rsidRDefault="00122C26" w:rsidP="00122C26">
            <w:pPr>
              <w:rPr>
                <w:rFonts w:ascii="Arial" w:eastAsiaTheme="minorEastAsia" w:hAnsi="Arial" w:cs="Arial"/>
                <w:b/>
                <w:sz w:val="24"/>
                <w:szCs w:val="24"/>
              </w:rPr>
            </w:pPr>
            <w:r w:rsidRPr="00C87E96">
              <w:rPr>
                <w:rFonts w:ascii="Arial" w:eastAsiaTheme="minorEastAsia" w:hAnsi="Arial" w:cs="Arial"/>
                <w:b/>
                <w:sz w:val="24"/>
                <w:szCs w:val="24"/>
              </w:rPr>
              <w:t>Practica: recurso nuevo</w:t>
            </w:r>
            <w:r w:rsidRPr="00C87E96">
              <w:rPr>
                <w:rFonts w:ascii="Arial" w:hAnsi="Arial" w:cs="Arial"/>
                <w:b/>
                <w:sz w:val="24"/>
                <w:szCs w:val="24"/>
              </w:rPr>
              <w:t xml:space="preserve"> Practica: recurso nuevo</w:t>
            </w:r>
          </w:p>
        </w:tc>
      </w:tr>
      <w:tr w:rsidR="00122C26" w:rsidRPr="00C87E96" w14:paraId="060215FA" w14:textId="77777777" w:rsidTr="00122C26">
        <w:tc>
          <w:tcPr>
            <w:tcW w:w="2518" w:type="dxa"/>
          </w:tcPr>
          <w:p w14:paraId="3B641343" w14:textId="77777777" w:rsidR="00122C26" w:rsidRPr="00C87E96" w:rsidRDefault="00122C26" w:rsidP="00122C26">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943B84D" w14:textId="03F89256" w:rsidR="00122C26" w:rsidRPr="00C87E96" w:rsidRDefault="00122C26" w:rsidP="00122C26">
            <w:pPr>
              <w:rPr>
                <w:rFonts w:ascii="Arial" w:eastAsiaTheme="minorEastAsia" w:hAnsi="Arial" w:cs="Arial"/>
                <w:b/>
                <w:sz w:val="24"/>
                <w:szCs w:val="24"/>
              </w:rPr>
            </w:pPr>
            <w:r w:rsidRPr="00C87E96">
              <w:rPr>
                <w:rFonts w:ascii="Arial" w:eastAsiaTheme="minorEastAsia" w:hAnsi="Arial" w:cs="Arial"/>
                <w:sz w:val="24"/>
                <w:szCs w:val="24"/>
              </w:rPr>
              <w:t>MA_11_02_REC30</w:t>
            </w:r>
          </w:p>
        </w:tc>
      </w:tr>
      <w:tr w:rsidR="00122C26" w:rsidRPr="00C87E96" w14:paraId="3DD8B044" w14:textId="77777777" w:rsidTr="00122C26">
        <w:tc>
          <w:tcPr>
            <w:tcW w:w="2518" w:type="dxa"/>
          </w:tcPr>
          <w:p w14:paraId="1911CD8C" w14:textId="77777777" w:rsidR="00122C26" w:rsidRPr="00C87E96" w:rsidRDefault="00122C26" w:rsidP="00122C26">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5B073066" w14:textId="3F7F342C" w:rsidR="00122C26" w:rsidRPr="00C87E96" w:rsidRDefault="00115189" w:rsidP="00122C26">
            <w:pPr>
              <w:rPr>
                <w:rFonts w:ascii="Arial" w:eastAsiaTheme="minorEastAsia" w:hAnsi="Arial" w:cs="Arial"/>
                <w:sz w:val="24"/>
                <w:szCs w:val="24"/>
              </w:rPr>
            </w:pPr>
            <w:r w:rsidRPr="00C87E96">
              <w:rPr>
                <w:rFonts w:ascii="Arial" w:hAnsi="Arial" w:cs="Arial"/>
                <w:sz w:val="24"/>
                <w:szCs w:val="24"/>
              </w:rPr>
              <w:t>Analiza el dominio y el rango de una función</w:t>
            </w:r>
          </w:p>
        </w:tc>
      </w:tr>
      <w:tr w:rsidR="00122C26" w:rsidRPr="00C87E96" w14:paraId="19C4D18F" w14:textId="77777777" w:rsidTr="00122C26">
        <w:tc>
          <w:tcPr>
            <w:tcW w:w="2518" w:type="dxa"/>
          </w:tcPr>
          <w:p w14:paraId="3CEEFA2B" w14:textId="77777777" w:rsidR="00122C26" w:rsidRPr="00C87E96" w:rsidRDefault="00122C26" w:rsidP="00122C26">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370018D1" w14:textId="7166F008" w:rsidR="00122C26" w:rsidRPr="00C87E96" w:rsidRDefault="00115189" w:rsidP="00122C26">
            <w:pPr>
              <w:rPr>
                <w:rFonts w:ascii="Arial" w:eastAsiaTheme="minorEastAsia" w:hAnsi="Arial" w:cs="Arial"/>
                <w:sz w:val="24"/>
                <w:szCs w:val="24"/>
              </w:rPr>
            </w:pPr>
            <w:r w:rsidRPr="00C87E96">
              <w:rPr>
                <w:rFonts w:ascii="Arial" w:hAnsi="Arial" w:cs="Arial"/>
                <w:sz w:val="24"/>
                <w:szCs w:val="24"/>
              </w:rPr>
              <w:t>Actividad para analizar el dominio y el rango de funciones con alguna restricción</w:t>
            </w:r>
          </w:p>
        </w:tc>
      </w:tr>
    </w:tbl>
    <w:p w14:paraId="76172F62" w14:textId="77777777" w:rsidR="00122C26" w:rsidRPr="00C87E96" w:rsidRDefault="00122C26" w:rsidP="00C72847">
      <w:pPr>
        <w:tabs>
          <w:tab w:val="right" w:pos="8498"/>
        </w:tabs>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115189" w:rsidRPr="00C87E96" w14:paraId="300BD5CB" w14:textId="77777777" w:rsidTr="00A10BD8">
        <w:tc>
          <w:tcPr>
            <w:tcW w:w="9033" w:type="dxa"/>
            <w:gridSpan w:val="2"/>
            <w:shd w:val="clear" w:color="auto" w:fill="000000" w:themeFill="text1"/>
          </w:tcPr>
          <w:p w14:paraId="1AC5C463" w14:textId="77777777" w:rsidR="00115189" w:rsidRPr="00C87E96" w:rsidRDefault="00115189" w:rsidP="00A10BD8">
            <w:pPr>
              <w:rPr>
                <w:rFonts w:ascii="Arial" w:eastAsiaTheme="minorEastAsia" w:hAnsi="Arial" w:cs="Arial"/>
                <w:b/>
                <w:sz w:val="24"/>
                <w:szCs w:val="24"/>
              </w:rPr>
            </w:pPr>
            <w:r w:rsidRPr="00C87E96">
              <w:rPr>
                <w:rFonts w:ascii="Arial" w:eastAsiaTheme="minorEastAsia" w:hAnsi="Arial" w:cs="Arial"/>
                <w:b/>
                <w:sz w:val="24"/>
                <w:szCs w:val="24"/>
              </w:rPr>
              <w:t>Practica: recurso nuevo</w:t>
            </w:r>
            <w:r w:rsidRPr="00C87E96">
              <w:rPr>
                <w:rFonts w:ascii="Arial" w:hAnsi="Arial" w:cs="Arial"/>
                <w:b/>
                <w:sz w:val="24"/>
                <w:szCs w:val="24"/>
              </w:rPr>
              <w:t xml:space="preserve"> Practica: recurso nuevo</w:t>
            </w:r>
          </w:p>
        </w:tc>
      </w:tr>
      <w:tr w:rsidR="00115189" w:rsidRPr="00C87E96" w14:paraId="126D08B6" w14:textId="77777777" w:rsidTr="00A10BD8">
        <w:tc>
          <w:tcPr>
            <w:tcW w:w="2518" w:type="dxa"/>
          </w:tcPr>
          <w:p w14:paraId="51159FB1" w14:textId="77777777" w:rsidR="00115189" w:rsidRPr="00C87E96" w:rsidRDefault="00115189" w:rsidP="00A10BD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459C2610" w14:textId="00A746B5" w:rsidR="00115189" w:rsidRPr="00C87E96" w:rsidRDefault="00115189" w:rsidP="00A10BD8">
            <w:pPr>
              <w:rPr>
                <w:rFonts w:ascii="Arial" w:eastAsiaTheme="minorEastAsia" w:hAnsi="Arial" w:cs="Arial"/>
                <w:b/>
                <w:sz w:val="24"/>
                <w:szCs w:val="24"/>
              </w:rPr>
            </w:pPr>
            <w:r w:rsidRPr="00C87E96">
              <w:rPr>
                <w:rFonts w:ascii="Arial" w:eastAsiaTheme="minorEastAsia" w:hAnsi="Arial" w:cs="Arial"/>
                <w:sz w:val="24"/>
                <w:szCs w:val="24"/>
              </w:rPr>
              <w:t>MA_11_02_REC40</w:t>
            </w:r>
          </w:p>
        </w:tc>
      </w:tr>
      <w:tr w:rsidR="00115189" w:rsidRPr="00C87E96" w14:paraId="1FF14A8E" w14:textId="77777777" w:rsidTr="00A10BD8">
        <w:tc>
          <w:tcPr>
            <w:tcW w:w="2518" w:type="dxa"/>
          </w:tcPr>
          <w:p w14:paraId="7BF3D9DF" w14:textId="77777777" w:rsidR="00115189" w:rsidRPr="00C87E96" w:rsidRDefault="00115189" w:rsidP="00A10BD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54FA4336" w14:textId="1FC23BD9" w:rsidR="00115189" w:rsidRPr="00C87E96" w:rsidRDefault="00115189" w:rsidP="00A10BD8">
            <w:pPr>
              <w:rPr>
                <w:rFonts w:ascii="Arial" w:eastAsiaTheme="minorEastAsia" w:hAnsi="Arial" w:cs="Arial"/>
                <w:sz w:val="24"/>
                <w:szCs w:val="24"/>
              </w:rPr>
            </w:pPr>
            <w:r w:rsidRPr="00C87E96">
              <w:rPr>
                <w:rFonts w:ascii="Arial" w:hAnsi="Arial" w:cs="Arial"/>
                <w:sz w:val="24"/>
                <w:szCs w:val="24"/>
              </w:rPr>
              <w:t>Analiza funciones a trozos</w:t>
            </w:r>
          </w:p>
        </w:tc>
      </w:tr>
      <w:tr w:rsidR="00115189" w:rsidRPr="00C87E96" w14:paraId="0746D391" w14:textId="77777777" w:rsidTr="00A10BD8">
        <w:tc>
          <w:tcPr>
            <w:tcW w:w="2518" w:type="dxa"/>
          </w:tcPr>
          <w:p w14:paraId="06C5FE8F" w14:textId="77777777" w:rsidR="00115189" w:rsidRPr="00C87E96" w:rsidRDefault="00115189" w:rsidP="00A10BD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74C366AC" w14:textId="0121266F" w:rsidR="00115189" w:rsidRPr="00C87E96" w:rsidRDefault="00115189" w:rsidP="00A10BD8">
            <w:pPr>
              <w:rPr>
                <w:rFonts w:ascii="Arial" w:eastAsiaTheme="minorEastAsia" w:hAnsi="Arial" w:cs="Arial"/>
                <w:sz w:val="24"/>
                <w:szCs w:val="24"/>
              </w:rPr>
            </w:pPr>
            <w:r w:rsidRPr="00C87E96">
              <w:rPr>
                <w:rFonts w:ascii="Arial" w:hAnsi="Arial" w:cs="Arial"/>
                <w:sz w:val="24"/>
                <w:szCs w:val="24"/>
              </w:rPr>
              <w:t>Actividad que propone el análisis de conceptos sobre funciones a trozos</w:t>
            </w:r>
          </w:p>
        </w:tc>
      </w:tr>
    </w:tbl>
    <w:p w14:paraId="69F0DA80" w14:textId="77777777" w:rsidR="00115189" w:rsidRPr="00C87E96" w:rsidRDefault="00115189" w:rsidP="00C72847">
      <w:pPr>
        <w:tabs>
          <w:tab w:val="right" w:pos="8498"/>
        </w:tabs>
        <w:spacing w:after="0"/>
        <w:jc w:val="both"/>
        <w:rPr>
          <w:rFonts w:ascii="Arial" w:hAnsi="Arial" w:cs="Arial"/>
          <w:highlight w:val="yellow"/>
        </w:rPr>
      </w:pPr>
    </w:p>
    <w:p w14:paraId="57FB4A73" w14:textId="77777777" w:rsidR="00115189" w:rsidRPr="00C87E96" w:rsidRDefault="00115189" w:rsidP="00C72847">
      <w:pPr>
        <w:tabs>
          <w:tab w:val="right" w:pos="8498"/>
        </w:tabs>
        <w:spacing w:after="0"/>
        <w:jc w:val="both"/>
        <w:rPr>
          <w:rFonts w:ascii="Arial" w:hAnsi="Arial" w:cs="Arial"/>
          <w:highlight w:val="yellow"/>
        </w:rPr>
      </w:pPr>
    </w:p>
    <w:p w14:paraId="2015C936" w14:textId="236B0BCF" w:rsidR="0028153C" w:rsidRPr="00C87E96" w:rsidRDefault="000E49C7" w:rsidP="00C72847">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sidRPr="00C87E96">
        <w:rPr>
          <w:rFonts w:ascii="Arial" w:hAnsi="Arial" w:cs="Arial"/>
          <w:b/>
        </w:rPr>
        <w:t>1.3 Las funciones crecientes y las funciones decrecientes</w:t>
      </w:r>
    </w:p>
    <w:p w14:paraId="0C0773AC" w14:textId="77777777" w:rsidR="00B1086B" w:rsidRPr="00C87E96" w:rsidRDefault="00B1086B" w:rsidP="00B1086B">
      <w:pPr>
        <w:tabs>
          <w:tab w:val="right" w:pos="8498"/>
        </w:tabs>
        <w:spacing w:after="0"/>
        <w:jc w:val="center"/>
        <w:rPr>
          <w:rFonts w:ascii="Arial" w:hAnsi="Arial" w:cs="Arial"/>
          <w:b/>
        </w:rPr>
      </w:pPr>
    </w:p>
    <w:p w14:paraId="14ED4755" w14:textId="7C2CE508" w:rsidR="00B1086B" w:rsidRPr="00C87E96" w:rsidRDefault="00B1086B" w:rsidP="00B1086B">
      <w:pPr>
        <w:tabs>
          <w:tab w:val="right" w:pos="8498"/>
        </w:tabs>
        <w:spacing w:after="0"/>
        <w:jc w:val="both"/>
        <w:rPr>
          <w:rFonts w:ascii="Arial" w:eastAsiaTheme="minorEastAsia" w:hAnsi="Arial" w:cs="Arial"/>
        </w:rPr>
      </w:pPr>
      <w:r w:rsidRPr="00C87E96">
        <w:rPr>
          <w:rFonts w:ascii="Arial" w:hAnsi="Arial" w:cs="Arial"/>
        </w:rPr>
        <w:t xml:space="preserve">La gráfica de una </w:t>
      </w:r>
      <w:r w:rsidRPr="00C87E96">
        <w:rPr>
          <w:rFonts w:ascii="Arial" w:hAnsi="Arial" w:cs="Arial"/>
          <w:b/>
        </w:rPr>
        <w:t>función creciente</w:t>
      </w:r>
      <w:r w:rsidRPr="00C87E96">
        <w:rPr>
          <w:rFonts w:ascii="Arial" w:hAnsi="Arial" w:cs="Arial"/>
        </w:rPr>
        <w:t xml:space="preserve"> se identifica en el plano cartesiano porque asciende de izquierda a derecha.</w:t>
      </w:r>
    </w:p>
    <w:p w14:paraId="6DD6440B" w14:textId="77777777" w:rsidR="00B1086B" w:rsidRPr="00C87E96" w:rsidRDefault="00B1086B" w:rsidP="00B1086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B1086B" w:rsidRPr="00C87E96" w14:paraId="44A851CA" w14:textId="77777777" w:rsidTr="00B1086B">
        <w:tc>
          <w:tcPr>
            <w:tcW w:w="8978" w:type="dxa"/>
            <w:gridSpan w:val="2"/>
            <w:shd w:val="clear" w:color="auto" w:fill="000000" w:themeFill="text1"/>
          </w:tcPr>
          <w:p w14:paraId="4FFD54BA" w14:textId="77777777" w:rsidR="00B1086B" w:rsidRPr="00C87E96" w:rsidRDefault="00B1086B" w:rsidP="00B1086B">
            <w:pPr>
              <w:jc w:val="center"/>
              <w:rPr>
                <w:rFonts w:ascii="Arial" w:hAnsi="Arial" w:cs="Arial"/>
                <w:b/>
                <w:sz w:val="24"/>
                <w:szCs w:val="24"/>
              </w:rPr>
            </w:pPr>
            <w:r w:rsidRPr="00C87E96">
              <w:rPr>
                <w:rFonts w:ascii="Arial" w:hAnsi="Arial" w:cs="Arial"/>
                <w:b/>
                <w:sz w:val="24"/>
                <w:szCs w:val="24"/>
              </w:rPr>
              <w:t xml:space="preserve">Destacado </w:t>
            </w:r>
          </w:p>
        </w:tc>
      </w:tr>
      <w:tr w:rsidR="00B1086B" w:rsidRPr="00C87E96" w14:paraId="2810ADCE" w14:textId="77777777" w:rsidTr="00B1086B">
        <w:tc>
          <w:tcPr>
            <w:tcW w:w="2518" w:type="dxa"/>
          </w:tcPr>
          <w:p w14:paraId="085693A5" w14:textId="77777777" w:rsidR="00B1086B" w:rsidRPr="00C87E96" w:rsidRDefault="00B1086B" w:rsidP="00B1086B">
            <w:pPr>
              <w:rPr>
                <w:rFonts w:ascii="Arial" w:hAnsi="Arial" w:cs="Arial"/>
                <w:b/>
                <w:sz w:val="24"/>
                <w:szCs w:val="24"/>
              </w:rPr>
            </w:pPr>
            <w:r w:rsidRPr="00C87E96">
              <w:rPr>
                <w:rFonts w:ascii="Arial" w:hAnsi="Arial" w:cs="Arial"/>
                <w:b/>
                <w:sz w:val="24"/>
                <w:szCs w:val="24"/>
              </w:rPr>
              <w:t>Título</w:t>
            </w:r>
          </w:p>
        </w:tc>
        <w:tc>
          <w:tcPr>
            <w:tcW w:w="6460" w:type="dxa"/>
          </w:tcPr>
          <w:p w14:paraId="7C6ACB92" w14:textId="77777777" w:rsidR="00B1086B" w:rsidRPr="00C87E96" w:rsidRDefault="00B1086B" w:rsidP="00B1086B">
            <w:pPr>
              <w:rPr>
                <w:rFonts w:ascii="Arial" w:hAnsi="Arial" w:cs="Arial"/>
                <w:b/>
                <w:sz w:val="24"/>
                <w:szCs w:val="24"/>
              </w:rPr>
            </w:pPr>
            <w:r w:rsidRPr="00C87E96">
              <w:rPr>
                <w:rFonts w:ascii="Arial" w:hAnsi="Arial" w:cs="Arial"/>
                <w:b/>
                <w:sz w:val="24"/>
                <w:szCs w:val="24"/>
              </w:rPr>
              <w:t>Función creciente</w:t>
            </w:r>
          </w:p>
        </w:tc>
      </w:tr>
      <w:tr w:rsidR="00B1086B" w:rsidRPr="00C87E96" w14:paraId="02DF2479" w14:textId="77777777" w:rsidTr="00B1086B">
        <w:tc>
          <w:tcPr>
            <w:tcW w:w="2518" w:type="dxa"/>
          </w:tcPr>
          <w:p w14:paraId="22E884CA" w14:textId="77777777" w:rsidR="00B1086B" w:rsidRPr="00C87E96" w:rsidRDefault="00B1086B" w:rsidP="00B1086B">
            <w:pPr>
              <w:rPr>
                <w:rFonts w:ascii="Arial" w:hAnsi="Arial" w:cs="Arial"/>
                <w:sz w:val="24"/>
                <w:szCs w:val="24"/>
              </w:rPr>
            </w:pPr>
            <w:r w:rsidRPr="00C87E96">
              <w:rPr>
                <w:rFonts w:ascii="Arial" w:hAnsi="Arial" w:cs="Arial"/>
                <w:b/>
                <w:sz w:val="24"/>
                <w:szCs w:val="24"/>
              </w:rPr>
              <w:t>Contenido</w:t>
            </w:r>
          </w:p>
        </w:tc>
        <w:tc>
          <w:tcPr>
            <w:tcW w:w="6460" w:type="dxa"/>
          </w:tcPr>
          <w:p w14:paraId="4D3B01C3" w14:textId="29856099" w:rsidR="00B1086B" w:rsidRPr="00C87E96" w:rsidRDefault="00B1086B" w:rsidP="00B1086B">
            <w:pPr>
              <w:tabs>
                <w:tab w:val="right" w:pos="8498"/>
              </w:tabs>
              <w:jc w:val="both"/>
              <w:rPr>
                <w:rFonts w:ascii="Arial" w:eastAsiaTheme="minorEastAsia" w:hAnsi="Arial" w:cs="Arial"/>
                <w:sz w:val="24"/>
                <w:szCs w:val="24"/>
              </w:rPr>
            </w:pPr>
            <w:r w:rsidRPr="00C87E96">
              <w:rPr>
                <w:rFonts w:ascii="Arial" w:hAnsi="Arial" w:cs="Arial"/>
                <w:sz w:val="24"/>
                <w:szCs w:val="24"/>
              </w:rPr>
              <w:t>Una función es creciente en un intervalo (</w:t>
            </w:r>
            <w:r w:rsidRPr="00C87E96">
              <w:rPr>
                <w:rFonts w:ascii="Arial" w:hAnsi="Arial" w:cs="Arial"/>
                <w:i/>
                <w:sz w:val="24"/>
                <w:szCs w:val="24"/>
              </w:rPr>
              <w:t>a, b</w:t>
            </w:r>
            <w:r w:rsidRPr="00C87E96">
              <w:rPr>
                <w:rFonts w:ascii="Arial" w:hAnsi="Arial" w:cs="Arial"/>
                <w:sz w:val="24"/>
                <w:szCs w:val="24"/>
              </w:rPr>
              <w:t xml:space="preserve">) </w:t>
            </w:r>
            <w:r w:rsidRPr="00C87E96">
              <w:rPr>
                <w:rFonts w:ascii="Arial" w:eastAsiaTheme="minorEastAsia" w:hAnsi="Arial" w:cs="Arial"/>
                <w:sz w:val="24"/>
                <w:szCs w:val="24"/>
              </w:rPr>
              <w:t>si está definida en ese intervalo y</w:t>
            </w:r>
            <w:r w:rsidR="00E7091D">
              <w:rPr>
                <w:rFonts w:ascii="Arial" w:eastAsiaTheme="minorEastAsia" w:hAnsi="Arial" w:cs="Arial"/>
                <w:sz w:val="24"/>
                <w:szCs w:val="24"/>
              </w:rPr>
              <w:t>,</w:t>
            </w:r>
            <w:r w:rsidRPr="00C87E96">
              <w:rPr>
                <w:rFonts w:ascii="Arial" w:eastAsiaTheme="minorEastAsia" w:hAnsi="Arial" w:cs="Arial"/>
                <w:sz w:val="24"/>
                <w:szCs w:val="24"/>
              </w:rPr>
              <w:t xml:space="preserve"> además</w:t>
            </w:r>
            <w:r w:rsidR="00E7091D">
              <w:rPr>
                <w:rFonts w:ascii="Arial" w:eastAsiaTheme="minorEastAsia" w:hAnsi="Arial" w:cs="Arial"/>
                <w:sz w:val="24"/>
                <w:szCs w:val="24"/>
              </w:rPr>
              <w:t>,</w:t>
            </w:r>
            <w:r w:rsidRPr="00C87E96">
              <w:rPr>
                <w:rFonts w:ascii="Arial" w:eastAsiaTheme="minorEastAsia" w:hAnsi="Arial" w:cs="Arial"/>
                <w:sz w:val="24"/>
                <w:szCs w:val="24"/>
              </w:rPr>
              <w:t xml:space="preserve"> se cumple que</w:t>
            </w:r>
          </w:p>
          <w:p w14:paraId="6BBF8182" w14:textId="7CD78F37" w:rsidR="00B1086B" w:rsidRPr="00C87E96" w:rsidRDefault="00E7091D" w:rsidP="00B1086B">
            <w:pPr>
              <w:tabs>
                <w:tab w:val="right" w:pos="8498"/>
              </w:tabs>
              <w:jc w:val="center"/>
              <w:rPr>
                <w:rFonts w:ascii="Arial" w:eastAsiaTheme="minorEastAsia" w:hAnsi="Arial" w:cs="Arial"/>
                <w:i/>
                <w:sz w:val="24"/>
                <w:szCs w:val="24"/>
              </w:rPr>
            </w:pPr>
            <w:r>
              <w:rPr>
                <w:rFonts w:ascii="Arial" w:eastAsiaTheme="minorEastAsia" w:hAnsi="Arial" w:cs="Arial"/>
                <w:sz w:val="24"/>
                <w:szCs w:val="24"/>
              </w:rPr>
              <w:t>s</w:t>
            </w:r>
            <w:r w:rsidRPr="00C87E96">
              <w:rPr>
                <w:rFonts w:ascii="Arial" w:eastAsiaTheme="minorEastAsia" w:hAnsi="Arial" w:cs="Arial"/>
                <w:sz w:val="24"/>
                <w:szCs w:val="24"/>
              </w:rPr>
              <w:t xml:space="preserve">i </w:t>
            </w:r>
            <w:r w:rsidR="00B1086B" w:rsidRPr="00C87E96">
              <w:rPr>
                <w:rFonts w:ascii="Arial" w:eastAsiaTheme="minorEastAsia" w:hAnsi="Arial" w:cs="Arial"/>
                <w:i/>
                <w:sz w:val="24"/>
                <w:szCs w:val="24"/>
              </w:rPr>
              <w:t>x</w:t>
            </w:r>
            <w:r w:rsidR="00B1086B" w:rsidRPr="00C87E96">
              <w:rPr>
                <w:rFonts w:ascii="Arial" w:eastAsiaTheme="minorEastAsia" w:hAnsi="Arial" w:cs="Arial"/>
                <w:sz w:val="24"/>
                <w:szCs w:val="24"/>
                <w:vertAlign w:val="subscript"/>
              </w:rPr>
              <w:t>1</w:t>
            </w:r>
            <w:r w:rsidR="00B1086B" w:rsidRPr="00C87E96">
              <w:rPr>
                <w:rFonts w:ascii="Arial" w:eastAsiaTheme="minorEastAsia" w:hAnsi="Arial" w:cs="Arial"/>
                <w:i/>
                <w:sz w:val="24"/>
                <w:szCs w:val="24"/>
              </w:rPr>
              <w:t xml:space="preserve"> </w:t>
            </w:r>
            <w:r w:rsidR="00B1086B" w:rsidRPr="00C87E96">
              <w:rPr>
                <w:rFonts w:ascii="Arial" w:eastAsiaTheme="minorEastAsia" w:hAnsi="Arial" w:cs="Arial"/>
                <w:sz w:val="24"/>
                <w:szCs w:val="24"/>
              </w:rPr>
              <w:t>&lt;</w:t>
            </w:r>
            <w:r w:rsidR="00B1086B" w:rsidRPr="00C87E96">
              <w:rPr>
                <w:rFonts w:ascii="Arial" w:eastAsiaTheme="minorEastAsia" w:hAnsi="Arial" w:cs="Arial"/>
                <w:i/>
                <w:sz w:val="24"/>
                <w:szCs w:val="24"/>
              </w:rPr>
              <w:t xml:space="preserve"> x</w:t>
            </w:r>
            <w:r w:rsidR="00B1086B" w:rsidRPr="00C87E96">
              <w:rPr>
                <w:rFonts w:ascii="Arial" w:eastAsiaTheme="minorEastAsia" w:hAnsi="Arial" w:cs="Arial"/>
                <w:sz w:val="24"/>
                <w:szCs w:val="24"/>
                <w:vertAlign w:val="subscript"/>
              </w:rPr>
              <w:t>2</w:t>
            </w:r>
            <w:r w:rsidR="00B1086B" w:rsidRPr="00C87E96">
              <w:rPr>
                <w:rFonts w:ascii="Arial" w:eastAsiaTheme="minorEastAsia" w:hAnsi="Arial" w:cs="Arial"/>
                <w:sz w:val="24"/>
                <w:szCs w:val="24"/>
              </w:rPr>
              <w:t xml:space="preserve">, entonces </w:t>
            </w:r>
            <w:r w:rsidR="00B1086B" w:rsidRPr="00C87E96">
              <w:rPr>
                <w:rFonts w:ascii="Arial" w:eastAsiaTheme="minorEastAsia" w:hAnsi="Arial" w:cs="Arial"/>
                <w:i/>
                <w:sz w:val="24"/>
                <w:szCs w:val="24"/>
              </w:rPr>
              <w:t>f</w:t>
            </w:r>
            <w:r w:rsidR="00B1086B" w:rsidRPr="00C87E96">
              <w:rPr>
                <w:rFonts w:ascii="Arial" w:eastAsiaTheme="minorEastAsia" w:hAnsi="Arial" w:cs="Arial"/>
                <w:sz w:val="24"/>
                <w:szCs w:val="24"/>
              </w:rPr>
              <w:t>(</w:t>
            </w:r>
            <w:r w:rsidR="00B1086B" w:rsidRPr="00C87E96">
              <w:rPr>
                <w:rFonts w:ascii="Arial" w:eastAsiaTheme="minorEastAsia" w:hAnsi="Arial" w:cs="Arial"/>
                <w:i/>
                <w:sz w:val="24"/>
                <w:szCs w:val="24"/>
              </w:rPr>
              <w:t>x</w:t>
            </w:r>
            <w:r w:rsidR="00B1086B" w:rsidRPr="00C87E96">
              <w:rPr>
                <w:rFonts w:ascii="Arial" w:eastAsiaTheme="minorEastAsia" w:hAnsi="Arial" w:cs="Arial"/>
                <w:sz w:val="24"/>
                <w:szCs w:val="24"/>
                <w:vertAlign w:val="subscript"/>
              </w:rPr>
              <w:t>1</w:t>
            </w:r>
            <w:r w:rsidR="00B1086B" w:rsidRPr="00C87E96">
              <w:rPr>
                <w:rFonts w:ascii="Arial" w:eastAsiaTheme="minorEastAsia" w:hAnsi="Arial" w:cs="Arial"/>
                <w:sz w:val="24"/>
                <w:szCs w:val="24"/>
              </w:rPr>
              <w:t>)</w:t>
            </w:r>
            <w:r w:rsidR="00B1086B" w:rsidRPr="00C87E96">
              <w:rPr>
                <w:rFonts w:ascii="Arial" w:eastAsiaTheme="minorEastAsia" w:hAnsi="Arial" w:cs="Arial"/>
                <w:i/>
                <w:sz w:val="24"/>
                <w:szCs w:val="24"/>
              </w:rPr>
              <w:t xml:space="preserve"> &lt; f</w:t>
            </w:r>
            <w:r w:rsidR="00B1086B" w:rsidRPr="00C87E96">
              <w:rPr>
                <w:rFonts w:ascii="Arial" w:eastAsiaTheme="minorEastAsia" w:hAnsi="Arial" w:cs="Arial"/>
                <w:sz w:val="24"/>
                <w:szCs w:val="24"/>
              </w:rPr>
              <w:t>(</w:t>
            </w:r>
            <w:r w:rsidR="00B1086B" w:rsidRPr="00C87E96">
              <w:rPr>
                <w:rFonts w:ascii="Arial" w:eastAsiaTheme="minorEastAsia" w:hAnsi="Arial" w:cs="Arial"/>
                <w:i/>
                <w:sz w:val="24"/>
                <w:szCs w:val="24"/>
              </w:rPr>
              <w:t>x</w:t>
            </w:r>
            <w:r w:rsidR="00B1086B" w:rsidRPr="00C87E96">
              <w:rPr>
                <w:rFonts w:ascii="Arial" w:eastAsiaTheme="minorEastAsia" w:hAnsi="Arial" w:cs="Arial"/>
                <w:sz w:val="24"/>
                <w:szCs w:val="24"/>
                <w:vertAlign w:val="subscript"/>
              </w:rPr>
              <w:t>2</w:t>
            </w:r>
            <w:r w:rsidR="00B1086B" w:rsidRPr="00C87E96">
              <w:rPr>
                <w:rFonts w:ascii="Arial" w:eastAsiaTheme="minorEastAsia" w:hAnsi="Arial" w:cs="Arial"/>
                <w:sz w:val="24"/>
                <w:szCs w:val="24"/>
              </w:rPr>
              <w:t>)</w:t>
            </w:r>
          </w:p>
          <w:p w14:paraId="2CD8591B" w14:textId="749E35AD" w:rsidR="00B1086B" w:rsidRPr="00C87E96" w:rsidRDefault="00E7091D" w:rsidP="00B1086B">
            <w:pPr>
              <w:tabs>
                <w:tab w:val="right" w:pos="8498"/>
              </w:tabs>
              <w:jc w:val="both"/>
              <w:rPr>
                <w:rFonts w:ascii="Arial" w:eastAsiaTheme="minorEastAsia" w:hAnsi="Arial" w:cs="Arial"/>
                <w:sz w:val="24"/>
                <w:szCs w:val="24"/>
              </w:rPr>
            </w:pPr>
            <w:r>
              <w:rPr>
                <w:rFonts w:ascii="Arial" w:eastAsiaTheme="minorEastAsia" w:hAnsi="Arial" w:cs="Arial"/>
                <w:sz w:val="24"/>
                <w:szCs w:val="24"/>
              </w:rPr>
              <w:t>p</w:t>
            </w:r>
            <w:r w:rsidRPr="00C87E96">
              <w:rPr>
                <w:rFonts w:ascii="Arial" w:eastAsiaTheme="minorEastAsia" w:hAnsi="Arial" w:cs="Arial"/>
                <w:sz w:val="24"/>
                <w:szCs w:val="24"/>
              </w:rPr>
              <w:t xml:space="preserve">ara </w:t>
            </w:r>
            <w:r w:rsidR="00B1086B" w:rsidRPr="00C87E96">
              <w:rPr>
                <w:rFonts w:ascii="Arial" w:eastAsiaTheme="minorEastAsia" w:hAnsi="Arial" w:cs="Arial"/>
                <w:sz w:val="24"/>
                <w:szCs w:val="24"/>
              </w:rPr>
              <w:t xml:space="preserve">todo </w:t>
            </w:r>
            <w:r w:rsidR="007B1A14" w:rsidRPr="00C87E96">
              <w:rPr>
                <w:rFonts w:ascii="Arial" w:eastAsiaTheme="minorEastAsia" w:hAnsi="Arial" w:cs="Arial"/>
                <w:i/>
                <w:sz w:val="24"/>
                <w:szCs w:val="24"/>
              </w:rPr>
              <w:t>x</w:t>
            </w:r>
            <w:r w:rsidR="007B1A14" w:rsidRPr="00C87E96">
              <w:rPr>
                <w:rFonts w:ascii="Arial" w:eastAsiaTheme="minorEastAsia" w:hAnsi="Arial" w:cs="Arial"/>
                <w:sz w:val="24"/>
                <w:szCs w:val="24"/>
                <w:vertAlign w:val="subscript"/>
              </w:rPr>
              <w:t>1</w:t>
            </w:r>
            <w:r w:rsidR="007B1A14" w:rsidRPr="00C87E96">
              <w:rPr>
                <w:rFonts w:ascii="Arial" w:eastAsiaTheme="minorEastAsia" w:hAnsi="Arial" w:cs="Arial"/>
                <w:sz w:val="24"/>
                <w:szCs w:val="24"/>
              </w:rPr>
              <w:t>,</w:t>
            </w:r>
            <w:r w:rsidR="007B1A14" w:rsidRPr="00C87E96">
              <w:rPr>
                <w:rFonts w:ascii="Arial" w:eastAsiaTheme="minorEastAsia" w:hAnsi="Arial" w:cs="Arial"/>
                <w:i/>
                <w:sz w:val="24"/>
                <w:szCs w:val="24"/>
              </w:rPr>
              <w:t xml:space="preserve"> x</w:t>
            </w:r>
            <w:r w:rsidR="007B1A14" w:rsidRPr="00C87E96">
              <w:rPr>
                <w:rFonts w:ascii="Arial" w:eastAsiaTheme="minorEastAsia" w:hAnsi="Arial" w:cs="Arial"/>
                <w:sz w:val="24"/>
                <w:szCs w:val="24"/>
                <w:vertAlign w:val="subscript"/>
              </w:rPr>
              <w:t>2</w:t>
            </w:r>
            <w:r w:rsidR="00B1086B" w:rsidRPr="00C87E96">
              <w:rPr>
                <w:rFonts w:ascii="Arial" w:eastAsiaTheme="minorEastAsia" w:hAnsi="Arial" w:cs="Arial"/>
                <w:i/>
                <w:sz w:val="24"/>
                <w:szCs w:val="24"/>
              </w:rPr>
              <w:t xml:space="preserve"> </w:t>
            </w:r>
            <w:r w:rsidR="00B1086B" w:rsidRPr="00375720">
              <w:rPr>
                <w:rFonts w:ascii="Cambria Math" w:eastAsiaTheme="minorEastAsia" w:hAnsi="Cambria Math" w:cs="Arial"/>
              </w:rPr>
              <w:t>⋲</w:t>
            </w:r>
            <w:r w:rsidR="00B1086B" w:rsidRPr="00C87E96">
              <w:rPr>
                <w:rFonts w:ascii="Arial" w:eastAsiaTheme="minorEastAsia" w:hAnsi="Arial" w:cs="Arial"/>
                <w:i/>
                <w:sz w:val="24"/>
                <w:szCs w:val="24"/>
              </w:rPr>
              <w:t xml:space="preserve"> </w:t>
            </w:r>
            <w:r w:rsidR="00B1086B" w:rsidRPr="00C87E96">
              <w:rPr>
                <w:rFonts w:ascii="Arial" w:eastAsiaTheme="minorEastAsia" w:hAnsi="Arial" w:cs="Arial"/>
                <w:sz w:val="24"/>
                <w:szCs w:val="24"/>
              </w:rPr>
              <w:t>(</w:t>
            </w:r>
            <w:r w:rsidR="00B1086B" w:rsidRPr="00C87E96">
              <w:rPr>
                <w:rFonts w:ascii="Arial" w:eastAsiaTheme="minorEastAsia" w:hAnsi="Arial" w:cs="Arial"/>
                <w:i/>
                <w:sz w:val="24"/>
                <w:szCs w:val="24"/>
              </w:rPr>
              <w:t>a, b</w:t>
            </w:r>
            <w:r w:rsidR="00B1086B" w:rsidRPr="00C87E96">
              <w:rPr>
                <w:rFonts w:ascii="Arial" w:eastAsiaTheme="minorEastAsia" w:hAnsi="Arial" w:cs="Arial"/>
                <w:sz w:val="24"/>
                <w:szCs w:val="24"/>
              </w:rPr>
              <w:t>)</w:t>
            </w:r>
            <w:r w:rsidR="00B1086B" w:rsidRPr="00C87E96">
              <w:rPr>
                <w:rFonts w:ascii="Arial" w:eastAsiaTheme="minorEastAsia" w:hAnsi="Arial" w:cs="Arial"/>
                <w:i/>
                <w:sz w:val="24"/>
                <w:szCs w:val="24"/>
              </w:rPr>
              <w:t>.</w:t>
            </w:r>
            <w:r w:rsidR="00B1086B" w:rsidRPr="00C87E96">
              <w:rPr>
                <w:rFonts w:ascii="Arial" w:eastAsiaTheme="minorEastAsia" w:hAnsi="Arial" w:cs="Arial"/>
                <w:sz w:val="24"/>
                <w:szCs w:val="24"/>
              </w:rPr>
              <w:t xml:space="preserve"> </w:t>
            </w:r>
          </w:p>
        </w:tc>
      </w:tr>
    </w:tbl>
    <w:p w14:paraId="4586EA42" w14:textId="77777777" w:rsidR="00B1086B" w:rsidRPr="00C87E96" w:rsidRDefault="00B1086B" w:rsidP="00B1086B">
      <w:pPr>
        <w:tabs>
          <w:tab w:val="right" w:pos="8498"/>
        </w:tabs>
        <w:spacing w:after="0"/>
        <w:jc w:val="both"/>
        <w:rPr>
          <w:rFonts w:ascii="Arial" w:hAnsi="Arial" w:cs="Arial"/>
          <w:highlight w:val="yellow"/>
        </w:rPr>
      </w:pPr>
    </w:p>
    <w:p w14:paraId="63D5B793" w14:textId="747E220F" w:rsidR="00B1086B" w:rsidRPr="00C87E96" w:rsidRDefault="007B1A14" w:rsidP="00B1086B">
      <w:pPr>
        <w:tabs>
          <w:tab w:val="right" w:pos="8498"/>
        </w:tabs>
        <w:spacing w:after="0"/>
        <w:jc w:val="both"/>
        <w:rPr>
          <w:rFonts w:ascii="Arial" w:hAnsi="Arial" w:cs="Arial"/>
        </w:rPr>
      </w:pPr>
      <w:r w:rsidRPr="00C87E96">
        <w:rPr>
          <w:rFonts w:ascii="Arial" w:hAnsi="Arial" w:cs="Arial"/>
        </w:rPr>
        <w:t>Gráficamente se puede interpretar la definición de la siguiente manera.</w:t>
      </w:r>
    </w:p>
    <w:p w14:paraId="627C357C" w14:textId="77777777" w:rsidR="007B1A14" w:rsidRPr="00C87E96" w:rsidRDefault="007B1A14" w:rsidP="00B1086B">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B1086B" w:rsidRPr="00C87E96" w14:paraId="5A656D4B" w14:textId="77777777" w:rsidTr="00B1086B">
        <w:tc>
          <w:tcPr>
            <w:tcW w:w="9054" w:type="dxa"/>
            <w:gridSpan w:val="2"/>
            <w:shd w:val="clear" w:color="auto" w:fill="0D0D0D" w:themeFill="text1" w:themeFillTint="F2"/>
          </w:tcPr>
          <w:p w14:paraId="18F06BD4" w14:textId="77777777" w:rsidR="00B1086B" w:rsidRPr="00C87E96" w:rsidRDefault="00B1086B" w:rsidP="00B1086B">
            <w:pPr>
              <w:jc w:val="center"/>
              <w:rPr>
                <w:rFonts w:ascii="Arial" w:hAnsi="Arial" w:cs="Arial"/>
                <w:b/>
                <w:sz w:val="24"/>
                <w:szCs w:val="24"/>
              </w:rPr>
            </w:pPr>
            <w:r w:rsidRPr="00C87E96">
              <w:rPr>
                <w:rFonts w:ascii="Arial" w:hAnsi="Arial" w:cs="Arial"/>
                <w:b/>
                <w:sz w:val="24"/>
                <w:szCs w:val="24"/>
              </w:rPr>
              <w:t>Imagen (fotografía, gráfica o ilustración)</w:t>
            </w:r>
          </w:p>
        </w:tc>
      </w:tr>
      <w:tr w:rsidR="00B1086B" w:rsidRPr="00C87E96" w14:paraId="0B1B8C12" w14:textId="77777777" w:rsidTr="00B1086B">
        <w:tc>
          <w:tcPr>
            <w:tcW w:w="1384" w:type="dxa"/>
          </w:tcPr>
          <w:p w14:paraId="001EC8D1" w14:textId="77777777" w:rsidR="00B1086B" w:rsidRPr="00C87E96" w:rsidRDefault="00B1086B" w:rsidP="00B1086B">
            <w:pPr>
              <w:rPr>
                <w:rFonts w:ascii="Arial" w:hAnsi="Arial" w:cs="Arial"/>
                <w:b/>
                <w:sz w:val="24"/>
                <w:szCs w:val="24"/>
              </w:rPr>
            </w:pPr>
            <w:r w:rsidRPr="00C87E96">
              <w:rPr>
                <w:rFonts w:ascii="Arial" w:hAnsi="Arial" w:cs="Arial"/>
                <w:b/>
                <w:sz w:val="24"/>
                <w:szCs w:val="24"/>
              </w:rPr>
              <w:t>Código</w:t>
            </w:r>
          </w:p>
        </w:tc>
        <w:tc>
          <w:tcPr>
            <w:tcW w:w="7670" w:type="dxa"/>
          </w:tcPr>
          <w:p w14:paraId="380AA2FD" w14:textId="636A5169" w:rsidR="00B1086B" w:rsidRPr="00C87E96" w:rsidRDefault="00B1086B" w:rsidP="00B1086B">
            <w:pPr>
              <w:rPr>
                <w:rFonts w:ascii="Arial" w:hAnsi="Arial" w:cs="Arial"/>
                <w:b/>
                <w:sz w:val="24"/>
                <w:szCs w:val="24"/>
              </w:rPr>
            </w:pPr>
            <w:r w:rsidRPr="00C87E96">
              <w:rPr>
                <w:rFonts w:ascii="Arial" w:hAnsi="Arial" w:cs="Arial"/>
                <w:sz w:val="24"/>
                <w:szCs w:val="24"/>
              </w:rPr>
              <w:t>MA_11_02_IMG</w:t>
            </w:r>
            <w:r w:rsidR="007B1A14" w:rsidRPr="00C87E96">
              <w:rPr>
                <w:rFonts w:ascii="Arial" w:hAnsi="Arial" w:cs="Arial"/>
                <w:sz w:val="24"/>
                <w:szCs w:val="24"/>
              </w:rPr>
              <w:t>13</w:t>
            </w:r>
          </w:p>
        </w:tc>
      </w:tr>
      <w:tr w:rsidR="00B1086B" w:rsidRPr="00C87E96" w14:paraId="50AACB81" w14:textId="77777777" w:rsidTr="00B1086B">
        <w:tc>
          <w:tcPr>
            <w:tcW w:w="1384" w:type="dxa"/>
          </w:tcPr>
          <w:p w14:paraId="3AD94D54" w14:textId="77777777" w:rsidR="00B1086B" w:rsidRPr="00C87E96" w:rsidRDefault="00B1086B" w:rsidP="00B1086B">
            <w:pPr>
              <w:rPr>
                <w:rFonts w:ascii="Arial" w:hAnsi="Arial" w:cs="Arial"/>
                <w:sz w:val="24"/>
                <w:szCs w:val="24"/>
              </w:rPr>
            </w:pPr>
            <w:r w:rsidRPr="00C87E96">
              <w:rPr>
                <w:rFonts w:ascii="Arial" w:hAnsi="Arial" w:cs="Arial"/>
                <w:b/>
                <w:sz w:val="24"/>
                <w:szCs w:val="24"/>
              </w:rPr>
              <w:t>Descripción</w:t>
            </w:r>
          </w:p>
        </w:tc>
        <w:tc>
          <w:tcPr>
            <w:tcW w:w="7670" w:type="dxa"/>
          </w:tcPr>
          <w:p w14:paraId="3D787199" w14:textId="2A2B8D83" w:rsidR="00B1086B" w:rsidRPr="00C87E96" w:rsidRDefault="00B1086B" w:rsidP="00B1086B">
            <w:pPr>
              <w:rPr>
                <w:rFonts w:ascii="Arial" w:hAnsi="Arial" w:cs="Arial"/>
                <w:sz w:val="24"/>
                <w:szCs w:val="24"/>
              </w:rPr>
            </w:pPr>
          </w:p>
        </w:tc>
      </w:tr>
      <w:tr w:rsidR="00B1086B" w:rsidRPr="00C87E96" w14:paraId="7C027994" w14:textId="77777777" w:rsidTr="00B1086B">
        <w:tc>
          <w:tcPr>
            <w:tcW w:w="1384" w:type="dxa"/>
          </w:tcPr>
          <w:p w14:paraId="434DF44C" w14:textId="77777777" w:rsidR="00B1086B" w:rsidRPr="00C87E96" w:rsidRDefault="00B1086B" w:rsidP="00B1086B">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1D8E21C1" w14:textId="77777777" w:rsidR="000113ED" w:rsidRPr="00C87E96" w:rsidRDefault="000113ED" w:rsidP="00B1086B">
            <w:pPr>
              <w:rPr>
                <w:rFonts w:ascii="Arial" w:eastAsiaTheme="minorEastAsia" w:hAnsi="Arial" w:cs="Arial"/>
                <w:sz w:val="24"/>
                <w:szCs w:val="24"/>
              </w:rPr>
            </w:pPr>
          </w:p>
          <w:p w14:paraId="70B19B03" w14:textId="77777777" w:rsidR="000113ED" w:rsidRPr="00C87E96" w:rsidRDefault="000113ED" w:rsidP="00B1086B">
            <w:pPr>
              <w:rPr>
                <w:rFonts w:ascii="Arial" w:eastAsiaTheme="minorEastAsia" w:hAnsi="Arial" w:cs="Arial"/>
                <w:sz w:val="24"/>
                <w:szCs w:val="24"/>
              </w:rPr>
            </w:pPr>
          </w:p>
          <w:p w14:paraId="6894C13E" w14:textId="77777777" w:rsidR="000113ED" w:rsidRPr="00C87E96" w:rsidRDefault="000113ED" w:rsidP="00B1086B">
            <w:pPr>
              <w:rPr>
                <w:rFonts w:ascii="Arial" w:eastAsiaTheme="minorEastAsia" w:hAnsi="Arial" w:cs="Arial"/>
                <w:sz w:val="24"/>
                <w:szCs w:val="24"/>
              </w:rPr>
            </w:pPr>
          </w:p>
          <w:p w14:paraId="2DC64ACE" w14:textId="77777777" w:rsidR="000113ED" w:rsidRPr="00C87E96" w:rsidRDefault="000113ED" w:rsidP="00B1086B">
            <w:pPr>
              <w:rPr>
                <w:rFonts w:ascii="Arial" w:eastAsiaTheme="minorEastAsia" w:hAnsi="Arial" w:cs="Arial"/>
                <w:sz w:val="24"/>
                <w:szCs w:val="24"/>
              </w:rPr>
            </w:pPr>
          </w:p>
          <w:p w14:paraId="2B308E2A" w14:textId="77777777" w:rsidR="000113ED" w:rsidRPr="00C87E96" w:rsidRDefault="000113ED" w:rsidP="00B1086B">
            <w:pPr>
              <w:rPr>
                <w:rFonts w:ascii="Arial" w:eastAsiaTheme="minorEastAsia" w:hAnsi="Arial" w:cs="Arial"/>
                <w:sz w:val="24"/>
                <w:szCs w:val="24"/>
              </w:rPr>
            </w:pPr>
          </w:p>
          <w:p w14:paraId="00CAA61F" w14:textId="77777777" w:rsidR="000113ED" w:rsidRPr="00C87E96" w:rsidRDefault="000113ED" w:rsidP="00B1086B">
            <w:pPr>
              <w:rPr>
                <w:rFonts w:ascii="Arial" w:eastAsiaTheme="minorEastAsia" w:hAnsi="Arial" w:cs="Arial"/>
                <w:sz w:val="24"/>
                <w:szCs w:val="24"/>
              </w:rPr>
            </w:pPr>
          </w:p>
          <w:p w14:paraId="7953A3F6" w14:textId="77777777" w:rsidR="000113ED" w:rsidRPr="00C87E96" w:rsidRDefault="000113ED" w:rsidP="00B1086B">
            <w:pPr>
              <w:rPr>
                <w:rFonts w:ascii="Arial" w:eastAsiaTheme="minorEastAsia" w:hAnsi="Arial" w:cs="Arial"/>
                <w:sz w:val="24"/>
                <w:szCs w:val="24"/>
              </w:rPr>
            </w:pPr>
          </w:p>
          <w:p w14:paraId="18C6171F" w14:textId="77777777" w:rsidR="000113ED" w:rsidRPr="00C87E96" w:rsidRDefault="000113ED" w:rsidP="00B1086B">
            <w:pPr>
              <w:rPr>
                <w:rFonts w:ascii="Arial" w:eastAsiaTheme="minorEastAsia" w:hAnsi="Arial" w:cs="Arial"/>
                <w:sz w:val="24"/>
                <w:szCs w:val="24"/>
              </w:rPr>
            </w:pPr>
          </w:p>
          <w:p w14:paraId="0271BDEF" w14:textId="77777777" w:rsidR="000113ED" w:rsidRPr="00C87E96" w:rsidRDefault="000113ED" w:rsidP="00B1086B">
            <w:pPr>
              <w:rPr>
                <w:rFonts w:ascii="Arial" w:eastAsiaTheme="minorEastAsia" w:hAnsi="Arial" w:cs="Arial"/>
                <w:sz w:val="24"/>
                <w:szCs w:val="24"/>
              </w:rPr>
            </w:pPr>
          </w:p>
          <w:p w14:paraId="609019BE" w14:textId="77777777" w:rsidR="000113ED" w:rsidRPr="00C87E96" w:rsidRDefault="000113ED" w:rsidP="00B1086B">
            <w:pPr>
              <w:rPr>
                <w:rFonts w:ascii="Arial" w:eastAsiaTheme="minorEastAsia" w:hAnsi="Arial" w:cs="Arial"/>
                <w:sz w:val="24"/>
                <w:szCs w:val="24"/>
              </w:rPr>
            </w:pPr>
          </w:p>
          <w:p w14:paraId="13387667" w14:textId="77777777" w:rsidR="000113ED" w:rsidRPr="00C87E96" w:rsidRDefault="000113ED" w:rsidP="00B1086B">
            <w:pPr>
              <w:rPr>
                <w:rFonts w:ascii="Arial" w:eastAsiaTheme="minorEastAsia" w:hAnsi="Arial" w:cs="Arial"/>
                <w:sz w:val="24"/>
                <w:szCs w:val="24"/>
              </w:rPr>
            </w:pPr>
          </w:p>
          <w:p w14:paraId="782318DE" w14:textId="77777777" w:rsidR="000113ED" w:rsidRPr="00C87E96" w:rsidRDefault="000113ED" w:rsidP="00B1086B">
            <w:pPr>
              <w:rPr>
                <w:rFonts w:ascii="Arial" w:eastAsiaTheme="minorEastAsia" w:hAnsi="Arial" w:cs="Arial"/>
                <w:sz w:val="24"/>
                <w:szCs w:val="24"/>
              </w:rPr>
            </w:pPr>
          </w:p>
          <w:p w14:paraId="757DF97A" w14:textId="77777777" w:rsidR="000113ED" w:rsidRPr="00C87E96" w:rsidRDefault="000113ED" w:rsidP="00B1086B">
            <w:pPr>
              <w:rPr>
                <w:rFonts w:ascii="Arial" w:eastAsiaTheme="minorEastAsia" w:hAnsi="Arial" w:cs="Arial"/>
                <w:sz w:val="24"/>
                <w:szCs w:val="24"/>
              </w:rPr>
            </w:pPr>
          </w:p>
          <w:p w14:paraId="7CD8AED5" w14:textId="77777777" w:rsidR="000113ED" w:rsidRPr="00C87E96" w:rsidRDefault="000113ED" w:rsidP="00B1086B">
            <w:pPr>
              <w:rPr>
                <w:rFonts w:ascii="Arial" w:eastAsiaTheme="minorEastAsia" w:hAnsi="Arial" w:cs="Arial"/>
                <w:sz w:val="24"/>
                <w:szCs w:val="24"/>
              </w:rPr>
            </w:pPr>
          </w:p>
          <w:p w14:paraId="1FB828C7" w14:textId="77777777" w:rsidR="000113ED" w:rsidRPr="00C87E96" w:rsidRDefault="000113ED" w:rsidP="00B1086B">
            <w:pPr>
              <w:rPr>
                <w:rFonts w:ascii="Arial" w:eastAsiaTheme="minorEastAsia" w:hAnsi="Arial" w:cs="Arial"/>
                <w:sz w:val="24"/>
                <w:szCs w:val="24"/>
              </w:rPr>
            </w:pPr>
          </w:p>
          <w:p w14:paraId="20A1D8AF" w14:textId="284630A4" w:rsidR="000113ED" w:rsidRPr="00C87E96" w:rsidRDefault="000113ED" w:rsidP="00B1086B">
            <w:pPr>
              <w:rPr>
                <w:rFonts w:ascii="Arial" w:hAnsi="Arial" w:cs="Arial"/>
                <w:sz w:val="24"/>
                <w:szCs w:val="24"/>
              </w:rPr>
            </w:pPr>
          </w:p>
        </w:tc>
      </w:tr>
      <w:tr w:rsidR="00B1086B" w:rsidRPr="00C87E96" w14:paraId="0E90346A" w14:textId="77777777" w:rsidTr="00B1086B">
        <w:tc>
          <w:tcPr>
            <w:tcW w:w="1384" w:type="dxa"/>
          </w:tcPr>
          <w:p w14:paraId="05FF11F7" w14:textId="77777777" w:rsidR="00B1086B" w:rsidRPr="00C87E96" w:rsidRDefault="00B1086B" w:rsidP="00B1086B">
            <w:pPr>
              <w:rPr>
                <w:rFonts w:ascii="Arial" w:hAnsi="Arial" w:cs="Arial"/>
                <w:sz w:val="24"/>
                <w:szCs w:val="24"/>
              </w:rPr>
            </w:pPr>
            <w:r w:rsidRPr="00C87E96">
              <w:rPr>
                <w:rFonts w:ascii="Arial" w:hAnsi="Arial" w:cs="Arial"/>
                <w:b/>
                <w:sz w:val="24"/>
                <w:szCs w:val="24"/>
              </w:rPr>
              <w:t>Pie de imagen</w:t>
            </w:r>
          </w:p>
        </w:tc>
        <w:tc>
          <w:tcPr>
            <w:tcW w:w="7670" w:type="dxa"/>
          </w:tcPr>
          <w:p w14:paraId="2560D320" w14:textId="68445D36" w:rsidR="00B1086B" w:rsidRPr="00C87E96" w:rsidRDefault="007B1A14" w:rsidP="007B1A14">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En la gráfica se observan los valores </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1</w:t>
            </w:r>
            <w:r w:rsidRPr="00C87E96">
              <w:rPr>
                <w:rFonts w:ascii="Arial" w:eastAsiaTheme="minorEastAsia" w:hAnsi="Arial" w:cs="Arial"/>
                <w:i/>
                <w:sz w:val="24"/>
                <w:szCs w:val="24"/>
              </w:rPr>
              <w:t>, x</w:t>
            </w:r>
            <w:r w:rsidRPr="00C87E96">
              <w:rPr>
                <w:rFonts w:ascii="Arial" w:eastAsiaTheme="minorEastAsia" w:hAnsi="Arial" w:cs="Arial"/>
                <w:sz w:val="24"/>
                <w:szCs w:val="24"/>
                <w:vertAlign w:val="subscript"/>
              </w:rPr>
              <w:t>2</w:t>
            </w:r>
            <w:r w:rsidRPr="00C87E96">
              <w:rPr>
                <w:rFonts w:ascii="Arial" w:eastAsiaTheme="minorEastAsia" w:hAnsi="Arial" w:cs="Arial"/>
                <w:sz w:val="24"/>
                <w:szCs w:val="24"/>
              </w:rPr>
              <w:t xml:space="preserve">, </w:t>
            </w:r>
            <w:r w:rsidRPr="00C87E96">
              <w:rPr>
                <w:rFonts w:ascii="Arial" w:eastAsiaTheme="minorEastAsia" w:hAnsi="Arial" w:cs="Arial"/>
                <w:i/>
                <w:sz w:val="24"/>
                <w:szCs w:val="24"/>
              </w:rPr>
              <w:t>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1</w:t>
            </w:r>
            <w:r w:rsidRPr="00C87E96">
              <w:rPr>
                <w:rFonts w:ascii="Arial" w:eastAsiaTheme="minorEastAsia" w:hAnsi="Arial" w:cs="Arial"/>
                <w:sz w:val="24"/>
                <w:szCs w:val="24"/>
              </w:rPr>
              <w:t>)</w:t>
            </w:r>
            <w:r w:rsidRPr="00C87E96">
              <w:rPr>
                <w:rFonts w:ascii="Arial" w:eastAsiaTheme="minorEastAsia" w:hAnsi="Arial" w:cs="Arial"/>
                <w:i/>
                <w:sz w:val="24"/>
                <w:szCs w:val="24"/>
              </w:rPr>
              <w:t xml:space="preserve"> </w:t>
            </w:r>
            <w:r w:rsidRPr="00C87E96">
              <w:rPr>
                <w:rFonts w:ascii="Arial" w:eastAsiaTheme="minorEastAsia" w:hAnsi="Arial" w:cs="Arial"/>
                <w:sz w:val="24"/>
                <w:szCs w:val="24"/>
              </w:rPr>
              <w:t>y</w:t>
            </w:r>
            <w:r w:rsidRPr="00C87E96">
              <w:rPr>
                <w:rFonts w:ascii="Arial" w:eastAsiaTheme="minorEastAsia" w:hAnsi="Arial" w:cs="Arial"/>
                <w:i/>
                <w:sz w:val="24"/>
                <w:szCs w:val="24"/>
              </w:rPr>
              <w:t xml:space="preserve"> 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2</w:t>
            </w:r>
            <w:r w:rsidRPr="00C87E96">
              <w:rPr>
                <w:rFonts w:ascii="Arial" w:eastAsiaTheme="minorEastAsia" w:hAnsi="Arial" w:cs="Arial"/>
                <w:sz w:val="24"/>
                <w:szCs w:val="24"/>
              </w:rPr>
              <w:t>). Estos valor</w:t>
            </w:r>
            <w:ins w:id="42" w:author="user" w:date="2016-05-19T16:47:00Z">
              <w:r w:rsidR="00E7091D">
                <w:rPr>
                  <w:rFonts w:ascii="Arial" w:eastAsiaTheme="minorEastAsia" w:hAnsi="Arial" w:cs="Arial"/>
                  <w:sz w:val="24"/>
                  <w:szCs w:val="24"/>
                </w:rPr>
                <w:t>es</w:t>
              </w:r>
            </w:ins>
            <w:r w:rsidRPr="00C87E96">
              <w:rPr>
                <w:rFonts w:ascii="Arial" w:eastAsiaTheme="minorEastAsia" w:hAnsi="Arial" w:cs="Arial"/>
                <w:sz w:val="24"/>
                <w:szCs w:val="24"/>
              </w:rPr>
              <w:t xml:space="preserve"> cumplen con las condiciones dadas, por lo tanto</w:t>
            </w:r>
            <w:ins w:id="43" w:author="user" w:date="2016-05-19T16:47:00Z">
              <w:r w:rsidR="00E7091D">
                <w:rPr>
                  <w:rFonts w:ascii="Arial" w:eastAsiaTheme="minorEastAsia" w:hAnsi="Arial" w:cs="Arial"/>
                  <w:sz w:val="24"/>
                  <w:szCs w:val="24"/>
                </w:rPr>
                <w:t>,</w:t>
              </w:r>
            </w:ins>
            <w:r w:rsidRPr="00C87E96">
              <w:rPr>
                <w:rFonts w:ascii="Arial" w:eastAsiaTheme="minorEastAsia" w:hAnsi="Arial" w:cs="Arial"/>
                <w:sz w:val="24"/>
                <w:szCs w:val="24"/>
              </w:rPr>
              <w:t xml:space="preserve"> la función es creciente.</w:t>
            </w:r>
          </w:p>
        </w:tc>
      </w:tr>
    </w:tbl>
    <w:p w14:paraId="4D378C6A" w14:textId="77777777" w:rsidR="00B1086B" w:rsidRPr="00C87E96" w:rsidRDefault="00B1086B" w:rsidP="00B1086B">
      <w:pPr>
        <w:tabs>
          <w:tab w:val="right" w:pos="8498"/>
        </w:tabs>
        <w:spacing w:after="0"/>
        <w:jc w:val="both"/>
        <w:rPr>
          <w:rFonts w:ascii="Arial" w:hAnsi="Arial" w:cs="Arial"/>
        </w:rPr>
      </w:pPr>
    </w:p>
    <w:p w14:paraId="6712AA67" w14:textId="2A827E4D" w:rsidR="00B1086B" w:rsidRPr="00C87E96" w:rsidRDefault="00B1086B" w:rsidP="00B1086B">
      <w:pPr>
        <w:tabs>
          <w:tab w:val="right" w:pos="8498"/>
        </w:tabs>
        <w:spacing w:after="0"/>
        <w:jc w:val="both"/>
        <w:rPr>
          <w:rFonts w:ascii="Arial" w:hAnsi="Arial" w:cs="Arial"/>
        </w:rPr>
      </w:pPr>
      <w:r w:rsidRPr="00C87E96">
        <w:rPr>
          <w:rFonts w:ascii="Arial" w:hAnsi="Arial" w:cs="Arial"/>
        </w:rPr>
        <w:t xml:space="preserve">En el plano cartesiano la gráfica de una </w:t>
      </w:r>
      <w:r w:rsidRPr="00C87E96">
        <w:rPr>
          <w:rFonts w:ascii="Arial" w:hAnsi="Arial" w:cs="Arial"/>
          <w:b/>
        </w:rPr>
        <w:t>función decreciente</w:t>
      </w:r>
      <w:r w:rsidRPr="00C87E96">
        <w:rPr>
          <w:rFonts w:ascii="Arial" w:hAnsi="Arial" w:cs="Arial"/>
        </w:rPr>
        <w:t xml:space="preserve"> se identifica porque a medida que los valores del dominio</w:t>
      </w:r>
      <w:r w:rsidR="00342C1B" w:rsidRPr="00C87E96">
        <w:rPr>
          <w:rFonts w:ascii="Arial" w:hAnsi="Arial" w:cs="Arial"/>
        </w:rPr>
        <w:t xml:space="preserve"> son mayores</w:t>
      </w:r>
      <w:r w:rsidRPr="00C87E96">
        <w:rPr>
          <w:rFonts w:ascii="Arial" w:hAnsi="Arial" w:cs="Arial"/>
        </w:rPr>
        <w:t xml:space="preserve">, los valores del </w:t>
      </w:r>
      <w:r w:rsidR="00342C1B" w:rsidRPr="00C87E96">
        <w:rPr>
          <w:rFonts w:ascii="Arial" w:hAnsi="Arial" w:cs="Arial"/>
        </w:rPr>
        <w:t>rango</w:t>
      </w:r>
      <w:r w:rsidRPr="00C87E96">
        <w:rPr>
          <w:rFonts w:ascii="Arial" w:hAnsi="Arial" w:cs="Arial"/>
        </w:rPr>
        <w:t xml:space="preserve"> </w:t>
      </w:r>
      <w:r w:rsidR="00342C1B" w:rsidRPr="00C87E96">
        <w:rPr>
          <w:rFonts w:ascii="Arial" w:hAnsi="Arial" w:cs="Arial"/>
        </w:rPr>
        <w:t>son menores</w:t>
      </w:r>
      <w:r w:rsidRPr="00C87E96">
        <w:rPr>
          <w:rFonts w:ascii="Arial" w:hAnsi="Arial" w:cs="Arial"/>
        </w:rPr>
        <w:t>.</w:t>
      </w:r>
    </w:p>
    <w:p w14:paraId="75C04236" w14:textId="77777777" w:rsidR="00342C1B" w:rsidRPr="00C87E96" w:rsidRDefault="00342C1B" w:rsidP="00B1086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342C1B" w:rsidRPr="00C87E96" w14:paraId="12D6E5A7" w14:textId="77777777" w:rsidTr="00122C26">
        <w:tc>
          <w:tcPr>
            <w:tcW w:w="8978" w:type="dxa"/>
            <w:gridSpan w:val="2"/>
            <w:shd w:val="clear" w:color="auto" w:fill="000000" w:themeFill="text1"/>
          </w:tcPr>
          <w:p w14:paraId="24BA1C28" w14:textId="77777777" w:rsidR="00342C1B" w:rsidRPr="00C87E96" w:rsidRDefault="00342C1B" w:rsidP="00122C26">
            <w:pPr>
              <w:jc w:val="center"/>
              <w:rPr>
                <w:rFonts w:ascii="Arial" w:hAnsi="Arial" w:cs="Arial"/>
                <w:b/>
                <w:sz w:val="24"/>
                <w:szCs w:val="24"/>
              </w:rPr>
            </w:pPr>
            <w:r w:rsidRPr="00C87E96">
              <w:rPr>
                <w:rFonts w:ascii="Arial" w:hAnsi="Arial" w:cs="Arial"/>
                <w:b/>
                <w:sz w:val="24"/>
                <w:szCs w:val="24"/>
              </w:rPr>
              <w:t xml:space="preserve">Destacado </w:t>
            </w:r>
          </w:p>
        </w:tc>
      </w:tr>
      <w:tr w:rsidR="00342C1B" w:rsidRPr="00C87E96" w14:paraId="75DF1652" w14:textId="77777777" w:rsidTr="00122C26">
        <w:tc>
          <w:tcPr>
            <w:tcW w:w="2518" w:type="dxa"/>
          </w:tcPr>
          <w:p w14:paraId="5934F735" w14:textId="77777777" w:rsidR="00342C1B" w:rsidRPr="00C87E96" w:rsidRDefault="00342C1B" w:rsidP="00122C26">
            <w:pPr>
              <w:rPr>
                <w:rFonts w:ascii="Arial" w:hAnsi="Arial" w:cs="Arial"/>
                <w:b/>
                <w:sz w:val="24"/>
                <w:szCs w:val="24"/>
              </w:rPr>
            </w:pPr>
            <w:r w:rsidRPr="00C87E96">
              <w:rPr>
                <w:rFonts w:ascii="Arial" w:hAnsi="Arial" w:cs="Arial"/>
                <w:b/>
                <w:sz w:val="24"/>
                <w:szCs w:val="24"/>
              </w:rPr>
              <w:t>Título</w:t>
            </w:r>
          </w:p>
        </w:tc>
        <w:tc>
          <w:tcPr>
            <w:tcW w:w="6460" w:type="dxa"/>
          </w:tcPr>
          <w:p w14:paraId="5FFC874A" w14:textId="77777777" w:rsidR="00342C1B" w:rsidRPr="00C87E96" w:rsidRDefault="00342C1B" w:rsidP="00122C26">
            <w:pPr>
              <w:rPr>
                <w:rFonts w:ascii="Arial" w:hAnsi="Arial" w:cs="Arial"/>
                <w:b/>
                <w:sz w:val="24"/>
                <w:szCs w:val="24"/>
              </w:rPr>
            </w:pPr>
            <w:r w:rsidRPr="00C87E96">
              <w:rPr>
                <w:rFonts w:ascii="Arial" w:hAnsi="Arial" w:cs="Arial"/>
                <w:b/>
                <w:sz w:val="24"/>
                <w:szCs w:val="24"/>
              </w:rPr>
              <w:t>Función decreciente</w:t>
            </w:r>
          </w:p>
        </w:tc>
      </w:tr>
      <w:tr w:rsidR="00342C1B" w:rsidRPr="00C87E96" w14:paraId="377FF344" w14:textId="77777777" w:rsidTr="00122C26">
        <w:tc>
          <w:tcPr>
            <w:tcW w:w="2518" w:type="dxa"/>
          </w:tcPr>
          <w:p w14:paraId="0A682BF9" w14:textId="77777777" w:rsidR="00342C1B" w:rsidRPr="00C87E96" w:rsidRDefault="00342C1B" w:rsidP="00122C26">
            <w:pPr>
              <w:rPr>
                <w:rFonts w:ascii="Arial" w:hAnsi="Arial" w:cs="Arial"/>
                <w:sz w:val="24"/>
                <w:szCs w:val="24"/>
              </w:rPr>
            </w:pPr>
            <w:r w:rsidRPr="00C87E96">
              <w:rPr>
                <w:rFonts w:ascii="Arial" w:hAnsi="Arial" w:cs="Arial"/>
                <w:b/>
                <w:sz w:val="24"/>
                <w:szCs w:val="24"/>
              </w:rPr>
              <w:t>Contenido</w:t>
            </w:r>
          </w:p>
        </w:tc>
        <w:tc>
          <w:tcPr>
            <w:tcW w:w="6460" w:type="dxa"/>
          </w:tcPr>
          <w:p w14:paraId="596B9D63" w14:textId="25ED8F2A" w:rsidR="00342C1B" w:rsidRPr="00C87E96" w:rsidRDefault="00342C1B" w:rsidP="00122C26">
            <w:pPr>
              <w:tabs>
                <w:tab w:val="right" w:pos="8498"/>
              </w:tabs>
              <w:jc w:val="both"/>
              <w:rPr>
                <w:rFonts w:ascii="Arial" w:eastAsiaTheme="minorEastAsia" w:hAnsi="Arial" w:cs="Arial"/>
                <w:sz w:val="24"/>
                <w:szCs w:val="24"/>
              </w:rPr>
            </w:pPr>
            <w:r w:rsidRPr="00C87E96">
              <w:rPr>
                <w:rFonts w:ascii="Arial" w:hAnsi="Arial" w:cs="Arial"/>
                <w:sz w:val="24"/>
                <w:szCs w:val="24"/>
              </w:rPr>
              <w:t xml:space="preserve">Una función es </w:t>
            </w:r>
            <w:r w:rsidR="008E512D">
              <w:rPr>
                <w:rFonts w:ascii="Arial" w:hAnsi="Arial" w:cs="Arial"/>
                <w:sz w:val="24"/>
                <w:szCs w:val="24"/>
              </w:rPr>
              <w:t>de</w:t>
            </w:r>
            <w:r w:rsidRPr="00C87E96">
              <w:rPr>
                <w:rFonts w:ascii="Arial" w:hAnsi="Arial" w:cs="Arial"/>
                <w:sz w:val="24"/>
                <w:szCs w:val="24"/>
              </w:rPr>
              <w:t>creciente en un intervalo (</w:t>
            </w:r>
            <w:r w:rsidRPr="00C87E96">
              <w:rPr>
                <w:rFonts w:ascii="Arial" w:hAnsi="Arial" w:cs="Arial"/>
                <w:i/>
                <w:sz w:val="24"/>
                <w:szCs w:val="24"/>
              </w:rPr>
              <w:t>a, b</w:t>
            </w:r>
            <w:r w:rsidRPr="00C87E96">
              <w:rPr>
                <w:rFonts w:ascii="Arial" w:hAnsi="Arial" w:cs="Arial"/>
                <w:sz w:val="24"/>
                <w:szCs w:val="24"/>
              </w:rPr>
              <w:t xml:space="preserve">) </w:t>
            </w:r>
            <w:r w:rsidRPr="00C87E96">
              <w:rPr>
                <w:rFonts w:ascii="Arial" w:eastAsiaTheme="minorEastAsia" w:hAnsi="Arial" w:cs="Arial"/>
                <w:sz w:val="24"/>
                <w:szCs w:val="24"/>
              </w:rPr>
              <w:t>si está definida en ese intervalo y</w:t>
            </w:r>
            <w:r w:rsidR="00B71A81">
              <w:rPr>
                <w:rFonts w:ascii="Arial" w:eastAsiaTheme="minorEastAsia" w:hAnsi="Arial" w:cs="Arial"/>
                <w:sz w:val="24"/>
                <w:szCs w:val="24"/>
              </w:rPr>
              <w:t>,</w:t>
            </w:r>
            <w:r w:rsidRPr="00C87E96">
              <w:rPr>
                <w:rFonts w:ascii="Arial" w:eastAsiaTheme="minorEastAsia" w:hAnsi="Arial" w:cs="Arial"/>
                <w:sz w:val="24"/>
                <w:szCs w:val="24"/>
              </w:rPr>
              <w:t xml:space="preserve"> además</w:t>
            </w:r>
            <w:r w:rsidR="00B71A81">
              <w:rPr>
                <w:rFonts w:ascii="Arial" w:eastAsiaTheme="minorEastAsia" w:hAnsi="Arial" w:cs="Arial"/>
                <w:sz w:val="24"/>
                <w:szCs w:val="24"/>
              </w:rPr>
              <w:t>,</w:t>
            </w:r>
            <w:r w:rsidRPr="00C87E96">
              <w:rPr>
                <w:rFonts w:ascii="Arial" w:eastAsiaTheme="minorEastAsia" w:hAnsi="Arial" w:cs="Arial"/>
                <w:sz w:val="24"/>
                <w:szCs w:val="24"/>
              </w:rPr>
              <w:t xml:space="preserve"> se cumple que</w:t>
            </w:r>
          </w:p>
          <w:p w14:paraId="1081C612" w14:textId="4D0B415D" w:rsidR="00342C1B" w:rsidRPr="00C87E96" w:rsidRDefault="00B71A81" w:rsidP="00122C26">
            <w:pPr>
              <w:tabs>
                <w:tab w:val="right" w:pos="8498"/>
              </w:tabs>
              <w:jc w:val="center"/>
              <w:rPr>
                <w:rFonts w:ascii="Arial" w:eastAsiaTheme="minorEastAsia" w:hAnsi="Arial" w:cs="Arial"/>
                <w:sz w:val="24"/>
                <w:szCs w:val="24"/>
              </w:rPr>
            </w:pPr>
            <w:r>
              <w:rPr>
                <w:rFonts w:ascii="Arial" w:eastAsiaTheme="minorEastAsia" w:hAnsi="Arial" w:cs="Arial"/>
                <w:sz w:val="24"/>
                <w:szCs w:val="24"/>
              </w:rPr>
              <w:t>s</w:t>
            </w:r>
            <w:r w:rsidRPr="00C87E96">
              <w:rPr>
                <w:rFonts w:ascii="Arial" w:eastAsiaTheme="minorEastAsia" w:hAnsi="Arial" w:cs="Arial"/>
                <w:sz w:val="24"/>
                <w:szCs w:val="24"/>
              </w:rPr>
              <w:t xml:space="preserve">i </w:t>
            </w:r>
            <w:r w:rsidR="00342C1B" w:rsidRPr="00C87E96">
              <w:rPr>
                <w:rFonts w:ascii="Arial" w:eastAsiaTheme="minorEastAsia" w:hAnsi="Arial" w:cs="Arial"/>
                <w:i/>
                <w:sz w:val="24"/>
                <w:szCs w:val="24"/>
              </w:rPr>
              <w:t>x</w:t>
            </w:r>
            <w:r w:rsidR="00342C1B" w:rsidRPr="00C87E96">
              <w:rPr>
                <w:rFonts w:ascii="Arial" w:eastAsiaTheme="minorEastAsia" w:hAnsi="Arial" w:cs="Arial"/>
                <w:sz w:val="24"/>
                <w:szCs w:val="24"/>
                <w:vertAlign w:val="subscript"/>
              </w:rPr>
              <w:t>1</w:t>
            </w:r>
            <w:r w:rsidR="00342C1B" w:rsidRPr="00C87E96">
              <w:rPr>
                <w:rFonts w:ascii="Arial" w:eastAsiaTheme="minorEastAsia" w:hAnsi="Arial" w:cs="Arial"/>
                <w:sz w:val="24"/>
                <w:szCs w:val="24"/>
              </w:rPr>
              <w:t xml:space="preserve"> &lt;</w:t>
            </w:r>
            <w:r w:rsidR="00342C1B" w:rsidRPr="00C87E96">
              <w:rPr>
                <w:rFonts w:ascii="Arial" w:eastAsiaTheme="minorEastAsia" w:hAnsi="Arial" w:cs="Arial"/>
                <w:i/>
                <w:sz w:val="24"/>
                <w:szCs w:val="24"/>
              </w:rPr>
              <w:t xml:space="preserve"> x</w:t>
            </w:r>
            <w:r w:rsidR="00342C1B" w:rsidRPr="00C87E96">
              <w:rPr>
                <w:rFonts w:ascii="Arial" w:eastAsiaTheme="minorEastAsia" w:hAnsi="Arial" w:cs="Arial"/>
                <w:sz w:val="24"/>
                <w:szCs w:val="24"/>
                <w:vertAlign w:val="subscript"/>
              </w:rPr>
              <w:t>2</w:t>
            </w:r>
            <w:r w:rsidR="00342C1B" w:rsidRPr="00C87E96">
              <w:rPr>
                <w:rFonts w:ascii="Arial" w:eastAsiaTheme="minorEastAsia" w:hAnsi="Arial" w:cs="Arial"/>
                <w:sz w:val="24"/>
                <w:szCs w:val="24"/>
              </w:rPr>
              <w:t xml:space="preserve">, entonces </w:t>
            </w:r>
            <w:r w:rsidR="00342C1B" w:rsidRPr="00C87E96">
              <w:rPr>
                <w:rFonts w:ascii="Arial" w:eastAsiaTheme="minorEastAsia" w:hAnsi="Arial" w:cs="Arial"/>
                <w:i/>
                <w:sz w:val="24"/>
                <w:szCs w:val="24"/>
              </w:rPr>
              <w:t>f</w:t>
            </w:r>
            <w:r w:rsidR="00342C1B" w:rsidRPr="00C87E96">
              <w:rPr>
                <w:rFonts w:ascii="Arial" w:eastAsiaTheme="minorEastAsia" w:hAnsi="Arial" w:cs="Arial"/>
                <w:sz w:val="24"/>
                <w:szCs w:val="24"/>
              </w:rPr>
              <w:t>(</w:t>
            </w:r>
            <w:r w:rsidR="00342C1B" w:rsidRPr="00C87E96">
              <w:rPr>
                <w:rFonts w:ascii="Arial" w:eastAsiaTheme="minorEastAsia" w:hAnsi="Arial" w:cs="Arial"/>
                <w:i/>
                <w:sz w:val="24"/>
                <w:szCs w:val="24"/>
              </w:rPr>
              <w:t>x</w:t>
            </w:r>
            <w:r w:rsidR="00342C1B" w:rsidRPr="00C87E96">
              <w:rPr>
                <w:rFonts w:ascii="Arial" w:eastAsiaTheme="minorEastAsia" w:hAnsi="Arial" w:cs="Arial"/>
                <w:sz w:val="24"/>
                <w:szCs w:val="24"/>
                <w:vertAlign w:val="subscript"/>
              </w:rPr>
              <w:t>1</w:t>
            </w:r>
            <w:r w:rsidR="00342C1B" w:rsidRPr="00C87E96">
              <w:rPr>
                <w:rFonts w:ascii="Arial" w:eastAsiaTheme="minorEastAsia" w:hAnsi="Arial" w:cs="Arial"/>
                <w:sz w:val="24"/>
                <w:szCs w:val="24"/>
              </w:rPr>
              <w:t>)</w:t>
            </w:r>
            <w:r w:rsidR="00342C1B" w:rsidRPr="00C87E96">
              <w:rPr>
                <w:rFonts w:ascii="Arial" w:eastAsiaTheme="minorEastAsia" w:hAnsi="Arial" w:cs="Arial"/>
                <w:i/>
                <w:sz w:val="24"/>
                <w:szCs w:val="24"/>
              </w:rPr>
              <w:t xml:space="preserve"> </w:t>
            </w:r>
            <w:r w:rsidR="00342C1B" w:rsidRPr="00C87E96">
              <w:rPr>
                <w:rFonts w:ascii="Arial" w:eastAsiaTheme="minorEastAsia" w:hAnsi="Arial" w:cs="Arial"/>
                <w:sz w:val="24"/>
                <w:szCs w:val="24"/>
              </w:rPr>
              <w:t>&gt;</w:t>
            </w:r>
            <w:r w:rsidR="00342C1B" w:rsidRPr="00C87E96">
              <w:rPr>
                <w:rFonts w:ascii="Arial" w:eastAsiaTheme="minorEastAsia" w:hAnsi="Arial" w:cs="Arial"/>
                <w:i/>
                <w:sz w:val="24"/>
                <w:szCs w:val="24"/>
              </w:rPr>
              <w:t xml:space="preserve"> f</w:t>
            </w:r>
            <w:r w:rsidR="00342C1B" w:rsidRPr="00C87E96">
              <w:rPr>
                <w:rFonts w:ascii="Arial" w:eastAsiaTheme="minorEastAsia" w:hAnsi="Arial" w:cs="Arial"/>
                <w:sz w:val="24"/>
                <w:szCs w:val="24"/>
              </w:rPr>
              <w:t>(</w:t>
            </w:r>
            <w:r w:rsidR="00342C1B" w:rsidRPr="00C87E96">
              <w:rPr>
                <w:rFonts w:ascii="Arial" w:eastAsiaTheme="minorEastAsia" w:hAnsi="Arial" w:cs="Arial"/>
                <w:i/>
                <w:sz w:val="24"/>
                <w:szCs w:val="24"/>
              </w:rPr>
              <w:t>x</w:t>
            </w:r>
            <w:r w:rsidR="00342C1B" w:rsidRPr="00C87E96">
              <w:rPr>
                <w:rFonts w:ascii="Arial" w:eastAsiaTheme="minorEastAsia" w:hAnsi="Arial" w:cs="Arial"/>
                <w:sz w:val="24"/>
                <w:szCs w:val="24"/>
                <w:vertAlign w:val="subscript"/>
              </w:rPr>
              <w:t>2</w:t>
            </w:r>
            <w:r w:rsidR="00342C1B" w:rsidRPr="00C87E96">
              <w:rPr>
                <w:rFonts w:ascii="Arial" w:eastAsiaTheme="minorEastAsia" w:hAnsi="Arial" w:cs="Arial"/>
                <w:sz w:val="24"/>
                <w:szCs w:val="24"/>
              </w:rPr>
              <w:t>)</w:t>
            </w:r>
          </w:p>
          <w:p w14:paraId="5D98519E" w14:textId="66270FAA" w:rsidR="00342C1B" w:rsidRPr="00C87E96" w:rsidRDefault="00342C1B" w:rsidP="00122C26">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para todo </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1</w:t>
            </w:r>
            <w:r w:rsidRPr="00C87E96">
              <w:rPr>
                <w:rFonts w:ascii="Arial" w:eastAsiaTheme="minorEastAsia" w:hAnsi="Arial" w:cs="Arial"/>
                <w:sz w:val="24"/>
                <w:szCs w:val="24"/>
              </w:rPr>
              <w:t>,</w:t>
            </w:r>
            <w:r w:rsidRPr="00C87E96">
              <w:rPr>
                <w:rFonts w:ascii="Arial" w:eastAsiaTheme="minorEastAsia" w:hAnsi="Arial" w:cs="Arial"/>
                <w:i/>
                <w:sz w:val="24"/>
                <w:szCs w:val="24"/>
              </w:rPr>
              <w:t xml:space="preserve"> x</w:t>
            </w:r>
            <w:r w:rsidRPr="00C87E96">
              <w:rPr>
                <w:rFonts w:ascii="Arial" w:eastAsiaTheme="minorEastAsia" w:hAnsi="Arial" w:cs="Arial"/>
                <w:sz w:val="24"/>
                <w:szCs w:val="24"/>
                <w:vertAlign w:val="subscript"/>
              </w:rPr>
              <w:t>2</w:t>
            </w:r>
            <w:ins w:id="44" w:author="user" w:date="2016-05-19T16:50:00Z">
              <w:r w:rsidR="00B71A81">
                <w:rPr>
                  <w:rFonts w:ascii="Arial" w:eastAsiaTheme="minorEastAsia" w:hAnsi="Arial" w:cs="Arial"/>
                  <w:sz w:val="24"/>
                  <w:szCs w:val="24"/>
                  <w:vertAlign w:val="subscript"/>
                </w:rPr>
                <w:t xml:space="preserve"> </w:t>
              </w:r>
            </w:ins>
            <w:r w:rsidRPr="00C74FB1">
              <w:rPr>
                <w:rFonts w:ascii="Cambria Math" w:eastAsiaTheme="minorEastAsia" w:hAnsi="Cambria Math" w:cs="Arial"/>
                <w:sz w:val="24"/>
                <w:szCs w:val="24"/>
              </w:rPr>
              <w:t>⋲</w:t>
            </w:r>
            <w:r w:rsidRPr="00C74FB1">
              <w:rPr>
                <w:rFonts w:ascii="Arial" w:eastAsiaTheme="minorEastAsia" w:hAnsi="Arial" w:cs="Arial"/>
                <w:sz w:val="24"/>
                <w:szCs w:val="24"/>
              </w:rPr>
              <w:t xml:space="preserve"> </w:t>
            </w:r>
            <w:r w:rsidRPr="00C87E96">
              <w:rPr>
                <w:rFonts w:ascii="Arial" w:hAnsi="Arial" w:cs="Arial"/>
                <w:sz w:val="24"/>
                <w:szCs w:val="24"/>
              </w:rPr>
              <w:t>(</w:t>
            </w:r>
            <w:r w:rsidRPr="00C87E96">
              <w:rPr>
                <w:rFonts w:ascii="Arial" w:hAnsi="Arial" w:cs="Arial"/>
                <w:i/>
                <w:sz w:val="24"/>
                <w:szCs w:val="24"/>
              </w:rPr>
              <w:t>a, b</w:t>
            </w:r>
            <w:r w:rsidRPr="00C87E96">
              <w:rPr>
                <w:rFonts w:ascii="Arial" w:hAnsi="Arial" w:cs="Arial"/>
                <w:sz w:val="24"/>
                <w:szCs w:val="24"/>
              </w:rPr>
              <w:t>)</w:t>
            </w:r>
            <w:r w:rsidRPr="00C87E96">
              <w:rPr>
                <w:rFonts w:ascii="Arial" w:eastAsiaTheme="minorEastAsia" w:hAnsi="Arial" w:cs="Arial"/>
                <w:sz w:val="24"/>
                <w:szCs w:val="24"/>
              </w:rPr>
              <w:t>.</w:t>
            </w:r>
          </w:p>
        </w:tc>
      </w:tr>
    </w:tbl>
    <w:p w14:paraId="24BD3042" w14:textId="77777777" w:rsidR="00342C1B" w:rsidRPr="00C87E96" w:rsidRDefault="00342C1B" w:rsidP="00B1086B">
      <w:pPr>
        <w:tabs>
          <w:tab w:val="right" w:pos="8498"/>
        </w:tabs>
        <w:spacing w:after="0"/>
        <w:jc w:val="both"/>
        <w:rPr>
          <w:rFonts w:ascii="Arial" w:hAnsi="Arial" w:cs="Arial"/>
        </w:rPr>
      </w:pPr>
    </w:p>
    <w:p w14:paraId="08F11B89" w14:textId="01E3F507" w:rsidR="00342C1B" w:rsidRPr="00C87E96" w:rsidRDefault="00342C1B" w:rsidP="00B1086B">
      <w:pPr>
        <w:tabs>
          <w:tab w:val="right" w:pos="8498"/>
        </w:tabs>
        <w:spacing w:after="0"/>
        <w:jc w:val="both"/>
        <w:rPr>
          <w:rFonts w:ascii="Arial" w:hAnsi="Arial" w:cs="Arial"/>
        </w:rPr>
      </w:pPr>
      <w:r w:rsidRPr="00C87E96">
        <w:rPr>
          <w:rFonts w:ascii="Arial" w:hAnsi="Arial" w:cs="Arial"/>
        </w:rPr>
        <w:t>A continuación se presenta la interpretación gráfica de la definición de función decreciente.</w:t>
      </w:r>
    </w:p>
    <w:p w14:paraId="42423B26" w14:textId="77777777" w:rsidR="00342C1B" w:rsidRPr="00C87E96" w:rsidRDefault="00342C1B" w:rsidP="00B1086B">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342C1B" w:rsidRPr="00C87E96" w14:paraId="21904690" w14:textId="77777777" w:rsidTr="00122C26">
        <w:tc>
          <w:tcPr>
            <w:tcW w:w="9054" w:type="dxa"/>
            <w:gridSpan w:val="2"/>
            <w:shd w:val="clear" w:color="auto" w:fill="0D0D0D" w:themeFill="text1" w:themeFillTint="F2"/>
          </w:tcPr>
          <w:p w14:paraId="1D214CE9" w14:textId="77777777" w:rsidR="00342C1B" w:rsidRPr="00C87E96" w:rsidRDefault="00342C1B" w:rsidP="00122C26">
            <w:pPr>
              <w:jc w:val="center"/>
              <w:rPr>
                <w:rFonts w:ascii="Arial" w:hAnsi="Arial" w:cs="Arial"/>
                <w:b/>
                <w:sz w:val="24"/>
                <w:szCs w:val="24"/>
              </w:rPr>
            </w:pPr>
            <w:r w:rsidRPr="00C87E96">
              <w:rPr>
                <w:rFonts w:ascii="Arial" w:hAnsi="Arial" w:cs="Arial"/>
                <w:b/>
                <w:sz w:val="24"/>
                <w:szCs w:val="24"/>
              </w:rPr>
              <w:t>Imagen (fotografía, gráfica o ilustración)</w:t>
            </w:r>
          </w:p>
        </w:tc>
      </w:tr>
      <w:tr w:rsidR="00342C1B" w:rsidRPr="00C87E96" w14:paraId="2A6F97DE" w14:textId="77777777" w:rsidTr="00122C26">
        <w:tc>
          <w:tcPr>
            <w:tcW w:w="1384" w:type="dxa"/>
          </w:tcPr>
          <w:p w14:paraId="36EFB377" w14:textId="77777777" w:rsidR="00342C1B" w:rsidRPr="00C87E96" w:rsidRDefault="00342C1B" w:rsidP="00122C26">
            <w:pPr>
              <w:rPr>
                <w:rFonts w:ascii="Arial" w:hAnsi="Arial" w:cs="Arial"/>
                <w:b/>
                <w:sz w:val="24"/>
                <w:szCs w:val="24"/>
              </w:rPr>
            </w:pPr>
            <w:r w:rsidRPr="00C87E96">
              <w:rPr>
                <w:rFonts w:ascii="Arial" w:hAnsi="Arial" w:cs="Arial"/>
                <w:b/>
                <w:sz w:val="24"/>
                <w:szCs w:val="24"/>
              </w:rPr>
              <w:t>Código</w:t>
            </w:r>
          </w:p>
        </w:tc>
        <w:tc>
          <w:tcPr>
            <w:tcW w:w="7670" w:type="dxa"/>
          </w:tcPr>
          <w:p w14:paraId="24C4BC11" w14:textId="38BACE68" w:rsidR="00342C1B" w:rsidRPr="00C87E96" w:rsidRDefault="00342C1B" w:rsidP="00122C26">
            <w:pPr>
              <w:rPr>
                <w:rFonts w:ascii="Arial" w:hAnsi="Arial" w:cs="Arial"/>
                <w:b/>
                <w:sz w:val="24"/>
                <w:szCs w:val="24"/>
              </w:rPr>
            </w:pPr>
            <w:r w:rsidRPr="00C87E96">
              <w:rPr>
                <w:rFonts w:ascii="Arial" w:hAnsi="Arial" w:cs="Arial"/>
                <w:sz w:val="24"/>
                <w:szCs w:val="24"/>
              </w:rPr>
              <w:t>MA_11_02_IMG14</w:t>
            </w:r>
          </w:p>
        </w:tc>
      </w:tr>
      <w:tr w:rsidR="00342C1B" w:rsidRPr="00C87E96" w14:paraId="57B17EE9" w14:textId="77777777" w:rsidTr="00122C26">
        <w:tc>
          <w:tcPr>
            <w:tcW w:w="1384" w:type="dxa"/>
          </w:tcPr>
          <w:p w14:paraId="1621E243" w14:textId="77777777" w:rsidR="00342C1B" w:rsidRPr="00C87E96" w:rsidRDefault="00342C1B" w:rsidP="00122C26">
            <w:pPr>
              <w:rPr>
                <w:rFonts w:ascii="Arial" w:hAnsi="Arial" w:cs="Arial"/>
                <w:sz w:val="24"/>
                <w:szCs w:val="24"/>
              </w:rPr>
            </w:pPr>
            <w:r w:rsidRPr="00C87E96">
              <w:rPr>
                <w:rFonts w:ascii="Arial" w:hAnsi="Arial" w:cs="Arial"/>
                <w:b/>
                <w:sz w:val="24"/>
                <w:szCs w:val="24"/>
              </w:rPr>
              <w:t>Descripción</w:t>
            </w:r>
          </w:p>
        </w:tc>
        <w:tc>
          <w:tcPr>
            <w:tcW w:w="7670" w:type="dxa"/>
          </w:tcPr>
          <w:p w14:paraId="2CF1EA2D" w14:textId="77777777" w:rsidR="00342C1B" w:rsidRPr="00C87E96" w:rsidRDefault="00342C1B" w:rsidP="00122C26">
            <w:pPr>
              <w:rPr>
                <w:rFonts w:ascii="Arial" w:hAnsi="Arial" w:cs="Arial"/>
                <w:sz w:val="24"/>
                <w:szCs w:val="24"/>
              </w:rPr>
            </w:pPr>
          </w:p>
        </w:tc>
      </w:tr>
      <w:tr w:rsidR="00342C1B" w:rsidRPr="00C87E96" w14:paraId="7228B4BA" w14:textId="77777777" w:rsidTr="00122C26">
        <w:tc>
          <w:tcPr>
            <w:tcW w:w="1384" w:type="dxa"/>
          </w:tcPr>
          <w:p w14:paraId="4F5EA42F" w14:textId="77777777" w:rsidR="00342C1B" w:rsidRPr="00C87E96" w:rsidRDefault="00342C1B" w:rsidP="00122C26">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7FC7813C" w14:textId="77777777" w:rsidR="000113ED" w:rsidRPr="00C87E96" w:rsidRDefault="000113ED" w:rsidP="00122C26">
            <w:pPr>
              <w:rPr>
                <w:rFonts w:ascii="Arial" w:eastAsiaTheme="minorEastAsia" w:hAnsi="Arial" w:cs="Arial"/>
                <w:sz w:val="24"/>
                <w:szCs w:val="24"/>
              </w:rPr>
            </w:pPr>
          </w:p>
          <w:p w14:paraId="23B5C905" w14:textId="77777777" w:rsidR="000113ED" w:rsidRPr="00C87E96" w:rsidRDefault="000113ED" w:rsidP="00122C26">
            <w:pPr>
              <w:rPr>
                <w:rFonts w:ascii="Arial" w:eastAsiaTheme="minorEastAsia" w:hAnsi="Arial" w:cs="Arial"/>
                <w:sz w:val="24"/>
                <w:szCs w:val="24"/>
              </w:rPr>
            </w:pPr>
          </w:p>
          <w:p w14:paraId="0FED7FCA" w14:textId="77777777" w:rsidR="000113ED" w:rsidRPr="00C87E96" w:rsidRDefault="000113ED" w:rsidP="00122C26">
            <w:pPr>
              <w:rPr>
                <w:rFonts w:ascii="Arial" w:eastAsiaTheme="minorEastAsia" w:hAnsi="Arial" w:cs="Arial"/>
                <w:sz w:val="24"/>
                <w:szCs w:val="24"/>
              </w:rPr>
            </w:pPr>
          </w:p>
          <w:p w14:paraId="254C19FD" w14:textId="77777777" w:rsidR="000113ED" w:rsidRPr="00C87E96" w:rsidRDefault="000113ED" w:rsidP="00122C26">
            <w:pPr>
              <w:rPr>
                <w:rFonts w:ascii="Arial" w:eastAsiaTheme="minorEastAsia" w:hAnsi="Arial" w:cs="Arial"/>
                <w:sz w:val="24"/>
                <w:szCs w:val="24"/>
              </w:rPr>
            </w:pPr>
          </w:p>
          <w:p w14:paraId="738DBBD3" w14:textId="77777777" w:rsidR="000113ED" w:rsidRPr="00C87E96" w:rsidRDefault="000113ED" w:rsidP="00122C26">
            <w:pPr>
              <w:rPr>
                <w:rFonts w:ascii="Arial" w:eastAsiaTheme="minorEastAsia" w:hAnsi="Arial" w:cs="Arial"/>
                <w:sz w:val="24"/>
                <w:szCs w:val="24"/>
              </w:rPr>
            </w:pPr>
          </w:p>
          <w:p w14:paraId="1F6B8158" w14:textId="77777777" w:rsidR="000113ED" w:rsidRPr="00C87E96" w:rsidRDefault="000113ED" w:rsidP="00122C26">
            <w:pPr>
              <w:rPr>
                <w:rFonts w:ascii="Arial" w:eastAsiaTheme="minorEastAsia" w:hAnsi="Arial" w:cs="Arial"/>
                <w:sz w:val="24"/>
                <w:szCs w:val="24"/>
              </w:rPr>
            </w:pPr>
          </w:p>
          <w:p w14:paraId="7A4DD1D3" w14:textId="77777777" w:rsidR="000113ED" w:rsidRPr="00C87E96" w:rsidRDefault="000113ED" w:rsidP="00122C26">
            <w:pPr>
              <w:rPr>
                <w:rFonts w:ascii="Arial" w:eastAsiaTheme="minorEastAsia" w:hAnsi="Arial" w:cs="Arial"/>
                <w:sz w:val="24"/>
                <w:szCs w:val="24"/>
              </w:rPr>
            </w:pPr>
          </w:p>
          <w:p w14:paraId="16778916" w14:textId="77777777" w:rsidR="000113ED" w:rsidRPr="00C87E96" w:rsidRDefault="000113ED" w:rsidP="00122C26">
            <w:pPr>
              <w:rPr>
                <w:rFonts w:ascii="Arial" w:eastAsiaTheme="minorEastAsia" w:hAnsi="Arial" w:cs="Arial"/>
                <w:sz w:val="24"/>
                <w:szCs w:val="24"/>
              </w:rPr>
            </w:pPr>
          </w:p>
          <w:p w14:paraId="02D2C72B" w14:textId="77777777" w:rsidR="000113ED" w:rsidRPr="00C87E96" w:rsidRDefault="000113ED" w:rsidP="00122C26">
            <w:pPr>
              <w:rPr>
                <w:rFonts w:ascii="Arial" w:eastAsiaTheme="minorEastAsia" w:hAnsi="Arial" w:cs="Arial"/>
                <w:sz w:val="24"/>
                <w:szCs w:val="24"/>
              </w:rPr>
            </w:pPr>
          </w:p>
          <w:p w14:paraId="6B2F7C9C" w14:textId="77777777" w:rsidR="000113ED" w:rsidRPr="00C87E96" w:rsidRDefault="000113ED" w:rsidP="00122C26">
            <w:pPr>
              <w:rPr>
                <w:rFonts w:ascii="Arial" w:eastAsiaTheme="minorEastAsia" w:hAnsi="Arial" w:cs="Arial"/>
                <w:sz w:val="24"/>
                <w:szCs w:val="24"/>
              </w:rPr>
            </w:pPr>
          </w:p>
          <w:p w14:paraId="17CC4B29" w14:textId="77777777" w:rsidR="000113ED" w:rsidRPr="00C87E96" w:rsidRDefault="000113ED" w:rsidP="00122C26">
            <w:pPr>
              <w:rPr>
                <w:rFonts w:ascii="Arial" w:eastAsiaTheme="minorEastAsia" w:hAnsi="Arial" w:cs="Arial"/>
                <w:sz w:val="24"/>
                <w:szCs w:val="24"/>
              </w:rPr>
            </w:pPr>
          </w:p>
          <w:p w14:paraId="136C3040" w14:textId="77777777" w:rsidR="000113ED" w:rsidRPr="00C87E96" w:rsidRDefault="000113ED" w:rsidP="00122C26">
            <w:pPr>
              <w:rPr>
                <w:rFonts w:ascii="Arial" w:eastAsiaTheme="minorEastAsia" w:hAnsi="Arial" w:cs="Arial"/>
                <w:sz w:val="24"/>
                <w:szCs w:val="24"/>
              </w:rPr>
            </w:pPr>
          </w:p>
          <w:p w14:paraId="3883BE40" w14:textId="77777777" w:rsidR="000113ED" w:rsidRPr="00C87E96" w:rsidRDefault="000113ED" w:rsidP="00122C26">
            <w:pPr>
              <w:rPr>
                <w:rFonts w:ascii="Arial" w:eastAsiaTheme="minorEastAsia" w:hAnsi="Arial" w:cs="Arial"/>
                <w:sz w:val="24"/>
                <w:szCs w:val="24"/>
              </w:rPr>
            </w:pPr>
          </w:p>
          <w:p w14:paraId="31265D2A" w14:textId="77777777" w:rsidR="000113ED" w:rsidRPr="00C87E96" w:rsidRDefault="000113ED" w:rsidP="00122C26">
            <w:pPr>
              <w:rPr>
                <w:rFonts w:ascii="Arial" w:eastAsiaTheme="minorEastAsia" w:hAnsi="Arial" w:cs="Arial"/>
                <w:sz w:val="24"/>
                <w:szCs w:val="24"/>
              </w:rPr>
            </w:pPr>
          </w:p>
          <w:p w14:paraId="7CCD7C5B" w14:textId="77777777" w:rsidR="000113ED" w:rsidRPr="00C87E96" w:rsidRDefault="000113ED" w:rsidP="00122C26">
            <w:pPr>
              <w:rPr>
                <w:rFonts w:ascii="Arial" w:hAnsi="Arial" w:cs="Arial"/>
                <w:sz w:val="24"/>
                <w:szCs w:val="24"/>
              </w:rPr>
            </w:pPr>
          </w:p>
        </w:tc>
      </w:tr>
      <w:tr w:rsidR="00342C1B" w:rsidRPr="00C87E96" w14:paraId="62E3BE94" w14:textId="77777777" w:rsidTr="00122C26">
        <w:tc>
          <w:tcPr>
            <w:tcW w:w="1384" w:type="dxa"/>
          </w:tcPr>
          <w:p w14:paraId="1EAA4593" w14:textId="77777777" w:rsidR="00342C1B" w:rsidRPr="00C87E96" w:rsidRDefault="00342C1B" w:rsidP="00122C26">
            <w:pPr>
              <w:rPr>
                <w:rFonts w:ascii="Arial" w:hAnsi="Arial" w:cs="Arial"/>
                <w:sz w:val="24"/>
                <w:szCs w:val="24"/>
              </w:rPr>
            </w:pPr>
            <w:r w:rsidRPr="00C87E96">
              <w:rPr>
                <w:rFonts w:ascii="Arial" w:hAnsi="Arial" w:cs="Arial"/>
                <w:b/>
                <w:sz w:val="24"/>
                <w:szCs w:val="24"/>
              </w:rPr>
              <w:t>Pie de imagen</w:t>
            </w:r>
          </w:p>
        </w:tc>
        <w:tc>
          <w:tcPr>
            <w:tcW w:w="7670" w:type="dxa"/>
          </w:tcPr>
          <w:p w14:paraId="053BD194" w14:textId="6963D099" w:rsidR="00342C1B" w:rsidRPr="00C87E96" w:rsidRDefault="00342C1B" w:rsidP="00342C1B">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En la gráfica se observan los valores </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1</w:t>
            </w:r>
            <w:r w:rsidRPr="00C87E96">
              <w:rPr>
                <w:rFonts w:ascii="Arial" w:eastAsiaTheme="minorEastAsia" w:hAnsi="Arial" w:cs="Arial"/>
                <w:i/>
                <w:sz w:val="24"/>
                <w:szCs w:val="24"/>
              </w:rPr>
              <w:t>, x</w:t>
            </w:r>
            <w:r w:rsidRPr="00C87E96">
              <w:rPr>
                <w:rFonts w:ascii="Arial" w:eastAsiaTheme="minorEastAsia" w:hAnsi="Arial" w:cs="Arial"/>
                <w:sz w:val="24"/>
                <w:szCs w:val="24"/>
                <w:vertAlign w:val="subscript"/>
              </w:rPr>
              <w:t>2</w:t>
            </w:r>
            <w:r w:rsidRPr="00C87E96">
              <w:rPr>
                <w:rFonts w:ascii="Arial" w:eastAsiaTheme="minorEastAsia" w:hAnsi="Arial" w:cs="Arial"/>
                <w:sz w:val="24"/>
                <w:szCs w:val="24"/>
              </w:rPr>
              <w:t xml:space="preserve">, </w:t>
            </w:r>
            <w:r w:rsidRPr="00C87E96">
              <w:rPr>
                <w:rFonts w:ascii="Arial" w:eastAsiaTheme="minorEastAsia" w:hAnsi="Arial" w:cs="Arial"/>
                <w:i/>
                <w:sz w:val="24"/>
                <w:szCs w:val="24"/>
              </w:rPr>
              <w:t>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1</w:t>
            </w:r>
            <w:r w:rsidRPr="00C87E96">
              <w:rPr>
                <w:rFonts w:ascii="Arial" w:eastAsiaTheme="minorEastAsia" w:hAnsi="Arial" w:cs="Arial"/>
                <w:sz w:val="24"/>
                <w:szCs w:val="24"/>
              </w:rPr>
              <w:t>)</w:t>
            </w:r>
            <w:r w:rsidRPr="00C87E96">
              <w:rPr>
                <w:rFonts w:ascii="Arial" w:eastAsiaTheme="minorEastAsia" w:hAnsi="Arial" w:cs="Arial"/>
                <w:i/>
                <w:sz w:val="24"/>
                <w:szCs w:val="24"/>
              </w:rPr>
              <w:t xml:space="preserve"> </w:t>
            </w:r>
            <w:r w:rsidRPr="00C87E96">
              <w:rPr>
                <w:rFonts w:ascii="Arial" w:eastAsiaTheme="minorEastAsia" w:hAnsi="Arial" w:cs="Arial"/>
                <w:sz w:val="24"/>
                <w:szCs w:val="24"/>
              </w:rPr>
              <w:t>y</w:t>
            </w:r>
            <w:r w:rsidRPr="00C87E96">
              <w:rPr>
                <w:rFonts w:ascii="Arial" w:eastAsiaTheme="minorEastAsia" w:hAnsi="Arial" w:cs="Arial"/>
                <w:i/>
                <w:sz w:val="24"/>
                <w:szCs w:val="24"/>
              </w:rPr>
              <w:t xml:space="preserve"> f</w:t>
            </w:r>
            <w:r w:rsidRPr="00C87E96">
              <w:rPr>
                <w:rFonts w:ascii="Arial" w:eastAsiaTheme="minorEastAsia" w:hAnsi="Arial" w:cs="Arial"/>
                <w:sz w:val="24"/>
                <w:szCs w:val="24"/>
              </w:rPr>
              <w:t>(</w:t>
            </w:r>
            <w:r w:rsidRPr="00C87E96">
              <w:rPr>
                <w:rFonts w:ascii="Arial" w:eastAsiaTheme="minorEastAsia" w:hAnsi="Arial" w:cs="Arial"/>
                <w:i/>
                <w:sz w:val="24"/>
                <w:szCs w:val="24"/>
              </w:rPr>
              <w:t>x</w:t>
            </w:r>
            <w:r w:rsidRPr="00C87E96">
              <w:rPr>
                <w:rFonts w:ascii="Arial" w:eastAsiaTheme="minorEastAsia" w:hAnsi="Arial" w:cs="Arial"/>
                <w:sz w:val="24"/>
                <w:szCs w:val="24"/>
                <w:vertAlign w:val="subscript"/>
              </w:rPr>
              <w:t>2</w:t>
            </w:r>
            <w:r w:rsidRPr="00C87E96">
              <w:rPr>
                <w:rFonts w:ascii="Arial" w:eastAsiaTheme="minorEastAsia" w:hAnsi="Arial" w:cs="Arial"/>
                <w:sz w:val="24"/>
                <w:szCs w:val="24"/>
              </w:rPr>
              <w:t>). Estos valor</w:t>
            </w:r>
            <w:r w:rsidR="00B71A81">
              <w:rPr>
                <w:rFonts w:ascii="Arial" w:eastAsiaTheme="minorEastAsia" w:hAnsi="Arial" w:cs="Arial"/>
                <w:sz w:val="24"/>
                <w:szCs w:val="24"/>
              </w:rPr>
              <w:t>es</w:t>
            </w:r>
            <w:r w:rsidRPr="00C87E96">
              <w:rPr>
                <w:rFonts w:ascii="Arial" w:eastAsiaTheme="minorEastAsia" w:hAnsi="Arial" w:cs="Arial"/>
                <w:sz w:val="24"/>
                <w:szCs w:val="24"/>
              </w:rPr>
              <w:t xml:space="preserve"> cumplen con las condiciones dadas, por lo tanto</w:t>
            </w:r>
            <w:ins w:id="45" w:author="user" w:date="2016-05-19T16:50:00Z">
              <w:r w:rsidR="00B71A81">
                <w:rPr>
                  <w:rFonts w:ascii="Arial" w:eastAsiaTheme="minorEastAsia" w:hAnsi="Arial" w:cs="Arial"/>
                  <w:sz w:val="24"/>
                  <w:szCs w:val="24"/>
                </w:rPr>
                <w:t>,</w:t>
              </w:r>
            </w:ins>
            <w:r w:rsidRPr="00C87E96">
              <w:rPr>
                <w:rFonts w:ascii="Arial" w:eastAsiaTheme="minorEastAsia" w:hAnsi="Arial" w:cs="Arial"/>
                <w:sz w:val="24"/>
                <w:szCs w:val="24"/>
              </w:rPr>
              <w:t xml:space="preserve"> la función es decreciente.</w:t>
            </w:r>
          </w:p>
        </w:tc>
      </w:tr>
    </w:tbl>
    <w:p w14:paraId="6BB916D6" w14:textId="77777777" w:rsidR="00342C1B" w:rsidRPr="00C87E96" w:rsidRDefault="00342C1B" w:rsidP="00B1086B">
      <w:pPr>
        <w:tabs>
          <w:tab w:val="right" w:pos="8498"/>
        </w:tabs>
        <w:spacing w:after="0"/>
        <w:jc w:val="both"/>
        <w:rPr>
          <w:rFonts w:ascii="Arial" w:hAnsi="Arial" w:cs="Arial"/>
        </w:rPr>
      </w:pPr>
    </w:p>
    <w:p w14:paraId="111ABA9D" w14:textId="49CE7142" w:rsidR="00952D24" w:rsidRPr="00C87E96" w:rsidRDefault="00952D24" w:rsidP="00952D24">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sidRPr="00C87E96">
        <w:rPr>
          <w:rFonts w:ascii="Arial" w:hAnsi="Arial" w:cs="Arial"/>
          <w:b/>
        </w:rPr>
        <w:t xml:space="preserve">1.4 Consolidación </w:t>
      </w:r>
    </w:p>
    <w:p w14:paraId="522020D6" w14:textId="16BBC925" w:rsidR="00B1086B" w:rsidRPr="00C87E96" w:rsidRDefault="006B4250" w:rsidP="00B1086B">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7C52CE97" w14:textId="77777777" w:rsidR="00B1086B" w:rsidRPr="00C87E96" w:rsidRDefault="00B1086B" w:rsidP="00B1086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115189" w:rsidRPr="00C87E96" w14:paraId="6E077079" w14:textId="77777777" w:rsidTr="00A10BD8">
        <w:tc>
          <w:tcPr>
            <w:tcW w:w="9033" w:type="dxa"/>
            <w:gridSpan w:val="2"/>
            <w:shd w:val="clear" w:color="auto" w:fill="000000" w:themeFill="text1"/>
          </w:tcPr>
          <w:p w14:paraId="642B5923" w14:textId="384B3612" w:rsidR="00115189" w:rsidRPr="00C87E96" w:rsidRDefault="00115189" w:rsidP="00426746">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115189" w:rsidRPr="00C87E96" w14:paraId="3E966727" w14:textId="77777777" w:rsidTr="00A10BD8">
        <w:tc>
          <w:tcPr>
            <w:tcW w:w="2518" w:type="dxa"/>
          </w:tcPr>
          <w:p w14:paraId="2E72CD37" w14:textId="77777777" w:rsidR="00115189" w:rsidRPr="00C87E96" w:rsidRDefault="00115189" w:rsidP="00A10BD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537892E" w14:textId="072F42BA" w:rsidR="00115189" w:rsidRPr="00C87E96" w:rsidRDefault="00115189" w:rsidP="00A10BD8">
            <w:pPr>
              <w:rPr>
                <w:rFonts w:ascii="Arial" w:eastAsiaTheme="minorEastAsia" w:hAnsi="Arial" w:cs="Arial"/>
                <w:b/>
                <w:sz w:val="24"/>
                <w:szCs w:val="24"/>
              </w:rPr>
            </w:pPr>
            <w:r w:rsidRPr="00C87E96">
              <w:rPr>
                <w:rFonts w:ascii="Arial" w:eastAsiaTheme="minorEastAsia" w:hAnsi="Arial" w:cs="Arial"/>
                <w:sz w:val="24"/>
                <w:szCs w:val="24"/>
              </w:rPr>
              <w:t>MA_11_02_REC50</w:t>
            </w:r>
          </w:p>
        </w:tc>
      </w:tr>
      <w:tr w:rsidR="00115189" w:rsidRPr="00C87E96" w14:paraId="4D203881" w14:textId="77777777" w:rsidTr="00A10BD8">
        <w:tc>
          <w:tcPr>
            <w:tcW w:w="2518" w:type="dxa"/>
          </w:tcPr>
          <w:p w14:paraId="2B001AE9" w14:textId="77777777" w:rsidR="00115189" w:rsidRPr="00C87E96" w:rsidRDefault="00115189" w:rsidP="00A10BD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E152B05" w14:textId="78CA5A7B" w:rsidR="00115189" w:rsidRPr="00C87E96" w:rsidRDefault="00115189" w:rsidP="00A10BD8">
            <w:pPr>
              <w:rPr>
                <w:rFonts w:ascii="Arial" w:eastAsiaTheme="minorEastAsia" w:hAnsi="Arial" w:cs="Arial"/>
                <w:sz w:val="24"/>
                <w:szCs w:val="24"/>
              </w:rPr>
            </w:pPr>
            <w:r w:rsidRPr="00C87E96">
              <w:rPr>
                <w:rFonts w:ascii="Arial" w:hAnsi="Arial" w:cs="Arial"/>
                <w:sz w:val="24"/>
                <w:szCs w:val="24"/>
              </w:rPr>
              <w:t>Refuerza tu aprendizaje: Las funciones</w:t>
            </w:r>
          </w:p>
        </w:tc>
      </w:tr>
      <w:tr w:rsidR="00115189" w:rsidRPr="00C87E96" w14:paraId="0FF0F67B" w14:textId="77777777" w:rsidTr="00A10BD8">
        <w:tc>
          <w:tcPr>
            <w:tcW w:w="2518" w:type="dxa"/>
          </w:tcPr>
          <w:p w14:paraId="682496F6" w14:textId="77777777" w:rsidR="00115189" w:rsidRPr="00C87E96" w:rsidRDefault="00115189" w:rsidP="00A10BD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5EC03CFF" w14:textId="134E9538" w:rsidR="00115189" w:rsidRPr="00C87E96" w:rsidRDefault="00115189" w:rsidP="00A10BD8">
            <w:pPr>
              <w:rPr>
                <w:rFonts w:ascii="Arial" w:eastAsiaTheme="minorEastAsia" w:hAnsi="Arial" w:cs="Arial"/>
                <w:sz w:val="24"/>
                <w:szCs w:val="24"/>
              </w:rPr>
            </w:pPr>
            <w:r w:rsidRPr="00C87E96">
              <w:rPr>
                <w:rFonts w:ascii="Arial" w:hAnsi="Arial" w:cs="Arial"/>
                <w:sz w:val="24"/>
                <w:szCs w:val="24"/>
              </w:rPr>
              <w:t>Actividades sobre Las funciones</w:t>
            </w:r>
          </w:p>
        </w:tc>
      </w:tr>
    </w:tbl>
    <w:p w14:paraId="4674FACF" w14:textId="77777777" w:rsidR="000E49C7" w:rsidRPr="00C87E96" w:rsidRDefault="000E49C7" w:rsidP="00C72847">
      <w:pPr>
        <w:tabs>
          <w:tab w:val="right" w:pos="8498"/>
        </w:tabs>
        <w:spacing w:after="0"/>
        <w:jc w:val="both"/>
        <w:rPr>
          <w:rFonts w:ascii="Arial" w:hAnsi="Arial" w:cs="Arial"/>
          <w:b/>
        </w:rPr>
      </w:pPr>
    </w:p>
    <w:p w14:paraId="10C6B191" w14:textId="77777777" w:rsidR="000E49C7" w:rsidRPr="00C87E96" w:rsidRDefault="000E49C7" w:rsidP="00C72847">
      <w:pPr>
        <w:tabs>
          <w:tab w:val="right" w:pos="8498"/>
        </w:tabs>
        <w:spacing w:after="0"/>
        <w:jc w:val="both"/>
        <w:rPr>
          <w:rFonts w:ascii="Arial" w:hAnsi="Arial" w:cs="Arial"/>
        </w:rPr>
      </w:pPr>
    </w:p>
    <w:p w14:paraId="4D0E57B4" w14:textId="05EC9748" w:rsidR="00681E85" w:rsidRPr="00C87E96" w:rsidRDefault="00B108B6" w:rsidP="003E0828">
      <w:pPr>
        <w:tabs>
          <w:tab w:val="right" w:pos="8498"/>
        </w:tabs>
        <w:spacing w:after="0"/>
        <w:jc w:val="both"/>
        <w:rPr>
          <w:rFonts w:ascii="Arial" w:hAnsi="Arial" w:cs="Arial"/>
          <w:b/>
        </w:rPr>
      </w:pPr>
      <w:r w:rsidRPr="00C87E96">
        <w:rPr>
          <w:rFonts w:ascii="Arial" w:hAnsi="Arial" w:cs="Arial"/>
          <w:highlight w:val="yellow"/>
        </w:rPr>
        <w:t xml:space="preserve"> </w:t>
      </w:r>
      <w:r w:rsidR="005421E4" w:rsidRPr="00C87E96">
        <w:rPr>
          <w:rFonts w:ascii="Arial" w:hAnsi="Arial" w:cs="Arial"/>
          <w:highlight w:val="yellow"/>
        </w:rPr>
        <w:t>[SECCIÓN 1]</w:t>
      </w:r>
      <w:r w:rsidR="00F96BB5" w:rsidRPr="00C87E96">
        <w:rPr>
          <w:rFonts w:ascii="Arial" w:hAnsi="Arial" w:cs="Arial"/>
        </w:rPr>
        <w:t xml:space="preserve"> </w:t>
      </w:r>
      <w:r w:rsidR="005421E4" w:rsidRPr="00C87E96">
        <w:rPr>
          <w:rFonts w:ascii="Arial" w:hAnsi="Arial" w:cs="Arial"/>
          <w:b/>
        </w:rPr>
        <w:t xml:space="preserve">2 </w:t>
      </w:r>
      <w:r w:rsidR="001416BF" w:rsidRPr="00C87E96">
        <w:rPr>
          <w:rFonts w:ascii="Arial" w:hAnsi="Arial" w:cs="Arial"/>
          <w:b/>
        </w:rPr>
        <w:t>L</w:t>
      </w:r>
      <w:r w:rsidR="005421E4" w:rsidRPr="00C87E96">
        <w:rPr>
          <w:rFonts w:ascii="Arial" w:hAnsi="Arial" w:cs="Arial"/>
          <w:b/>
        </w:rPr>
        <w:t>as funciones</w:t>
      </w:r>
      <w:r w:rsidR="001416BF" w:rsidRPr="00C87E96">
        <w:rPr>
          <w:rFonts w:ascii="Arial" w:hAnsi="Arial" w:cs="Arial"/>
          <w:b/>
        </w:rPr>
        <w:t xml:space="preserve"> algebraicas</w:t>
      </w:r>
    </w:p>
    <w:p w14:paraId="6074648B" w14:textId="77777777" w:rsidR="003E0828" w:rsidRPr="00C87E96" w:rsidRDefault="003E0828" w:rsidP="003E0828">
      <w:pPr>
        <w:tabs>
          <w:tab w:val="right" w:pos="8498"/>
        </w:tabs>
        <w:spacing w:after="0"/>
        <w:jc w:val="both"/>
        <w:rPr>
          <w:rFonts w:ascii="Arial" w:hAnsi="Arial" w:cs="Arial"/>
          <w:b/>
        </w:rPr>
      </w:pPr>
    </w:p>
    <w:p w14:paraId="6A4A193E" w14:textId="76C604C6" w:rsidR="000B57E3" w:rsidRDefault="00FD127A" w:rsidP="00962CCA">
      <w:pPr>
        <w:tabs>
          <w:tab w:val="right" w:pos="8498"/>
        </w:tabs>
        <w:spacing w:after="0"/>
        <w:jc w:val="both"/>
        <w:rPr>
          <w:rFonts w:ascii="Arial" w:hAnsi="Arial" w:cs="Arial"/>
        </w:rPr>
      </w:pPr>
      <w:r w:rsidRPr="00C87E96">
        <w:rPr>
          <w:rFonts w:ascii="Arial" w:hAnsi="Arial" w:cs="Arial"/>
        </w:rPr>
        <w:t>Una</w:t>
      </w:r>
      <w:r w:rsidRPr="00C87E96">
        <w:rPr>
          <w:rFonts w:ascii="Arial" w:hAnsi="Arial" w:cs="Arial"/>
          <w:b/>
        </w:rPr>
        <w:t xml:space="preserve"> función</w:t>
      </w:r>
      <w:r w:rsidR="008D4D89" w:rsidRPr="00C87E96">
        <w:rPr>
          <w:rFonts w:ascii="Arial" w:hAnsi="Arial" w:cs="Arial"/>
          <w:b/>
        </w:rPr>
        <w:t xml:space="preserve"> algebraica</w:t>
      </w:r>
      <w:r w:rsidR="008D4D89" w:rsidRPr="00C87E96">
        <w:rPr>
          <w:rFonts w:ascii="Arial" w:hAnsi="Arial" w:cs="Arial"/>
        </w:rPr>
        <w:t xml:space="preserve"> </w:t>
      </w:r>
      <w:r w:rsidRPr="00C87E96">
        <w:rPr>
          <w:rFonts w:ascii="Arial" w:hAnsi="Arial" w:cs="Arial"/>
        </w:rPr>
        <w:t>es aquella</w:t>
      </w:r>
      <w:r w:rsidR="000B57E3" w:rsidRPr="00C87E96">
        <w:rPr>
          <w:rFonts w:ascii="Arial" w:hAnsi="Arial" w:cs="Arial"/>
        </w:rPr>
        <w:t xml:space="preserve"> cuya expresión se construye usando </w:t>
      </w:r>
      <w:r w:rsidRPr="00C87E96">
        <w:rPr>
          <w:rFonts w:ascii="Arial" w:hAnsi="Arial" w:cs="Arial"/>
        </w:rPr>
        <w:t>una o varias de las siguientes operaciones algebraicas: adición</w:t>
      </w:r>
      <w:r w:rsidR="000B57E3" w:rsidRPr="00C87E96">
        <w:rPr>
          <w:rFonts w:ascii="Arial" w:hAnsi="Arial" w:cs="Arial"/>
        </w:rPr>
        <w:t xml:space="preserve">, </w:t>
      </w:r>
      <w:r w:rsidRPr="00C87E96">
        <w:rPr>
          <w:rFonts w:ascii="Arial" w:hAnsi="Arial" w:cs="Arial"/>
        </w:rPr>
        <w:t>sustracción</w:t>
      </w:r>
      <w:r w:rsidR="000B57E3" w:rsidRPr="00C87E96">
        <w:rPr>
          <w:rFonts w:ascii="Arial" w:hAnsi="Arial" w:cs="Arial"/>
        </w:rPr>
        <w:t>, multiplicación, división, potenc</w:t>
      </w:r>
      <w:r w:rsidR="005F5FBC" w:rsidRPr="00C87E96">
        <w:rPr>
          <w:rFonts w:ascii="Arial" w:hAnsi="Arial" w:cs="Arial"/>
        </w:rPr>
        <w:t xml:space="preserve">iación </w:t>
      </w:r>
      <w:r w:rsidRPr="00C87E96">
        <w:rPr>
          <w:rFonts w:ascii="Arial" w:hAnsi="Arial" w:cs="Arial"/>
        </w:rPr>
        <w:t>y radicación</w:t>
      </w:r>
      <w:r w:rsidR="000B57E3" w:rsidRPr="00C87E96">
        <w:rPr>
          <w:rFonts w:ascii="Arial" w:hAnsi="Arial" w:cs="Arial"/>
        </w:rPr>
        <w:t xml:space="preserve">, </w:t>
      </w:r>
      <w:r w:rsidR="002F7B6A">
        <w:rPr>
          <w:rFonts w:ascii="Arial" w:hAnsi="Arial" w:cs="Arial"/>
        </w:rPr>
        <w:t xml:space="preserve">como </w:t>
      </w:r>
      <w:r w:rsidR="000B57E3" w:rsidRPr="00C87E96">
        <w:rPr>
          <w:rFonts w:ascii="Arial" w:hAnsi="Arial" w:cs="Arial"/>
        </w:rPr>
        <w:t>por ejemplo:</w:t>
      </w:r>
    </w:p>
    <w:p w14:paraId="13A74604" w14:textId="77777777" w:rsidR="00E42A8C" w:rsidRPr="00C87E96" w:rsidRDefault="00E42A8C" w:rsidP="00962CCA">
      <w:pPr>
        <w:tabs>
          <w:tab w:val="right" w:pos="8498"/>
        </w:tabs>
        <w:spacing w:after="0"/>
        <w:jc w:val="both"/>
        <w:rPr>
          <w:rFonts w:ascii="Arial" w:hAnsi="Arial" w:cs="Arial"/>
        </w:rPr>
      </w:pPr>
    </w:p>
    <w:p w14:paraId="2231A2D2" w14:textId="77777777" w:rsidR="00481CE8" w:rsidRPr="0071560A" w:rsidRDefault="00481CE8" w:rsidP="00481CE8">
      <w:pPr>
        <w:tabs>
          <w:tab w:val="right" w:pos="8498"/>
        </w:tabs>
        <w:spacing w:after="0"/>
        <w:jc w:val="center"/>
        <w:rPr>
          <w:position w:val="-6"/>
          <w:lang w:val="en-US"/>
        </w:rPr>
      </w:pPr>
      <w:r w:rsidRPr="0071560A">
        <w:rPr>
          <w:position w:val="-6"/>
          <w:lang w:val="en-US"/>
        </w:rPr>
        <w:t>MA_11_02_CO_052</w:t>
      </w:r>
    </w:p>
    <w:p w14:paraId="0D12B3A8" w14:textId="77777777" w:rsidR="00481CE8" w:rsidRPr="0071560A" w:rsidRDefault="00481CE8" w:rsidP="00481CE8">
      <w:pPr>
        <w:tabs>
          <w:tab w:val="right" w:pos="8498"/>
        </w:tabs>
        <w:spacing w:after="0"/>
        <w:jc w:val="center"/>
        <w:rPr>
          <w:position w:val="-6"/>
          <w:lang w:val="en-US"/>
        </w:rPr>
      </w:pPr>
      <w:r w:rsidRPr="0071560A">
        <w:rPr>
          <w:position w:val="-6"/>
          <w:lang w:val="en-US"/>
        </w:rPr>
        <w:t>MA_11_02_CO_053</w:t>
      </w:r>
    </w:p>
    <w:p w14:paraId="21A951B1" w14:textId="77777777" w:rsidR="00481CE8" w:rsidRPr="0071560A" w:rsidRDefault="00481CE8" w:rsidP="00481CE8">
      <w:pPr>
        <w:tabs>
          <w:tab w:val="right" w:pos="8498"/>
        </w:tabs>
        <w:spacing w:after="0"/>
        <w:jc w:val="center"/>
        <w:rPr>
          <w:position w:val="-6"/>
          <w:lang w:val="en-US"/>
        </w:rPr>
      </w:pPr>
      <w:r w:rsidRPr="0071560A">
        <w:rPr>
          <w:position w:val="-6"/>
          <w:lang w:val="en-US"/>
        </w:rPr>
        <w:t>MA_11_02_CO_054</w:t>
      </w:r>
    </w:p>
    <w:p w14:paraId="067CF3DA" w14:textId="77AFBCF4" w:rsidR="00E96100" w:rsidRPr="0071560A" w:rsidRDefault="00E42A8C" w:rsidP="00481CE8">
      <w:pPr>
        <w:tabs>
          <w:tab w:val="right" w:pos="8498"/>
        </w:tabs>
        <w:spacing w:after="0"/>
        <w:jc w:val="center"/>
        <w:rPr>
          <w:position w:val="-6"/>
          <w:lang w:val="en-US"/>
        </w:rPr>
      </w:pPr>
      <w:r w:rsidRPr="0071560A">
        <w:rPr>
          <w:position w:val="-6"/>
          <w:lang w:val="en-US"/>
        </w:rPr>
        <w:t xml:space="preserve"> MA_11_02_CO_055</w:t>
      </w:r>
    </w:p>
    <w:p w14:paraId="37B73D69" w14:textId="360A0310" w:rsidR="000B57E3" w:rsidRPr="00481CE8" w:rsidRDefault="00481CE8" w:rsidP="00F813E0">
      <w:pPr>
        <w:tabs>
          <w:tab w:val="right" w:pos="8498"/>
        </w:tabs>
        <w:spacing w:after="0"/>
        <w:jc w:val="center"/>
        <w:rPr>
          <w:rFonts w:ascii="Arial" w:eastAsiaTheme="minorEastAsia" w:hAnsi="Arial" w:cs="Arial"/>
        </w:rPr>
      </w:pPr>
      <w:r w:rsidRPr="0071560A">
        <w:rPr>
          <w:position w:val="-6"/>
          <w:lang w:val="en-US"/>
        </w:rPr>
        <w:t>MA_11_02_CO_056</w:t>
      </w:r>
    </w:p>
    <w:p w14:paraId="249EC9D9" w14:textId="77777777" w:rsidR="000B57E3" w:rsidRPr="00C87E96" w:rsidRDefault="000B57E3" w:rsidP="00962CCA">
      <w:pPr>
        <w:tabs>
          <w:tab w:val="right" w:pos="8498"/>
        </w:tabs>
        <w:spacing w:after="0"/>
        <w:jc w:val="both"/>
        <w:rPr>
          <w:rFonts w:ascii="Arial" w:hAnsi="Arial" w:cs="Arial"/>
        </w:rPr>
      </w:pPr>
    </w:p>
    <w:p w14:paraId="2503390F" w14:textId="25B20576" w:rsidR="000B57E3" w:rsidRPr="00C87E96" w:rsidRDefault="00B664A4" w:rsidP="00962CCA">
      <w:pPr>
        <w:tabs>
          <w:tab w:val="right" w:pos="8498"/>
        </w:tabs>
        <w:spacing w:after="0"/>
        <w:jc w:val="both"/>
        <w:rPr>
          <w:rFonts w:ascii="Arial" w:hAnsi="Arial" w:cs="Arial"/>
        </w:rPr>
      </w:pPr>
      <w:r w:rsidRPr="00C87E96">
        <w:rPr>
          <w:rFonts w:ascii="Arial" w:hAnsi="Arial" w:cs="Arial"/>
        </w:rPr>
        <w:t>L</w:t>
      </w:r>
      <w:r w:rsidR="000B57E3" w:rsidRPr="00C87E96">
        <w:rPr>
          <w:rFonts w:ascii="Arial" w:hAnsi="Arial" w:cs="Arial"/>
        </w:rPr>
        <w:t xml:space="preserve">as funciones algebraicas más usuales son: las funciones </w:t>
      </w:r>
      <w:r w:rsidRPr="00C87E96">
        <w:rPr>
          <w:rFonts w:ascii="Arial" w:hAnsi="Arial" w:cs="Arial"/>
          <w:b/>
        </w:rPr>
        <w:t>polinómica</w:t>
      </w:r>
      <w:r w:rsidR="00C62FD6" w:rsidRPr="00C87E96">
        <w:rPr>
          <w:rFonts w:ascii="Arial" w:hAnsi="Arial" w:cs="Arial"/>
          <w:b/>
        </w:rPr>
        <w:t>s</w:t>
      </w:r>
      <w:r w:rsidR="000B57E3" w:rsidRPr="00C87E96">
        <w:rPr>
          <w:rFonts w:ascii="Arial" w:hAnsi="Arial" w:cs="Arial"/>
        </w:rPr>
        <w:t xml:space="preserve">, las funciones </w:t>
      </w:r>
      <w:r w:rsidR="000B57E3" w:rsidRPr="00C87E96">
        <w:rPr>
          <w:rFonts w:ascii="Arial" w:hAnsi="Arial" w:cs="Arial"/>
          <w:b/>
        </w:rPr>
        <w:t>racionales</w:t>
      </w:r>
      <w:r w:rsidR="000B57E3" w:rsidRPr="00C87E96">
        <w:rPr>
          <w:rFonts w:ascii="Arial" w:hAnsi="Arial" w:cs="Arial"/>
        </w:rPr>
        <w:t xml:space="preserve"> y </w:t>
      </w:r>
      <w:r w:rsidRPr="00C87E96">
        <w:rPr>
          <w:rFonts w:ascii="Arial" w:hAnsi="Arial" w:cs="Arial"/>
        </w:rPr>
        <w:t>l</w:t>
      </w:r>
      <w:r w:rsidR="000B57E3" w:rsidRPr="00C87E96">
        <w:rPr>
          <w:rFonts w:ascii="Arial" w:hAnsi="Arial" w:cs="Arial"/>
        </w:rPr>
        <w:t xml:space="preserve">as funciones </w:t>
      </w:r>
      <w:r w:rsidR="000B57E3" w:rsidRPr="00C87E96">
        <w:rPr>
          <w:rFonts w:ascii="Arial" w:hAnsi="Arial" w:cs="Arial"/>
          <w:b/>
        </w:rPr>
        <w:t>radicales</w:t>
      </w:r>
      <w:r w:rsidR="000B57E3" w:rsidRPr="00C87E96">
        <w:rPr>
          <w:rFonts w:ascii="Arial" w:hAnsi="Arial" w:cs="Arial"/>
        </w:rPr>
        <w:t>.</w:t>
      </w:r>
    </w:p>
    <w:p w14:paraId="777A61BE" w14:textId="77777777" w:rsidR="00681E85" w:rsidRDefault="00681E85" w:rsidP="00962CCA">
      <w:pPr>
        <w:tabs>
          <w:tab w:val="right" w:pos="8498"/>
        </w:tabs>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426746" w:rsidRPr="00C87E96" w14:paraId="37ACD6EB" w14:textId="77777777" w:rsidTr="00052AD1">
        <w:tc>
          <w:tcPr>
            <w:tcW w:w="9033" w:type="dxa"/>
            <w:gridSpan w:val="2"/>
            <w:shd w:val="clear" w:color="auto" w:fill="000000" w:themeFill="text1"/>
          </w:tcPr>
          <w:p w14:paraId="1D1487DC" w14:textId="107DA397" w:rsidR="00426746" w:rsidRPr="00C87E96" w:rsidRDefault="00426746" w:rsidP="00052AD1">
            <w:pPr>
              <w:jc w:val="center"/>
              <w:rPr>
                <w:rFonts w:ascii="Arial" w:eastAsiaTheme="minorEastAsia" w:hAnsi="Arial" w:cs="Arial"/>
                <w:b/>
                <w:sz w:val="24"/>
                <w:szCs w:val="24"/>
              </w:rPr>
            </w:pPr>
            <w:r>
              <w:rPr>
                <w:rFonts w:ascii="Arial" w:eastAsiaTheme="minorEastAsia" w:hAnsi="Arial" w:cs="Arial"/>
                <w:b/>
                <w:sz w:val="24"/>
                <w:szCs w:val="24"/>
              </w:rPr>
              <w:t>Profundiza</w:t>
            </w:r>
            <w:r w:rsidRPr="00C87E96">
              <w:rPr>
                <w:rFonts w:ascii="Arial" w:eastAsiaTheme="minorEastAsia" w:hAnsi="Arial" w:cs="Arial"/>
                <w:b/>
                <w:sz w:val="24"/>
                <w:szCs w:val="24"/>
              </w:rPr>
              <w:t>: recurso nuevo</w:t>
            </w:r>
          </w:p>
        </w:tc>
      </w:tr>
      <w:tr w:rsidR="00426746" w:rsidRPr="00C87E96" w14:paraId="107E73AC" w14:textId="77777777" w:rsidTr="00052AD1">
        <w:tc>
          <w:tcPr>
            <w:tcW w:w="2518" w:type="dxa"/>
          </w:tcPr>
          <w:p w14:paraId="7CBDC099" w14:textId="77777777" w:rsidR="00426746" w:rsidRPr="00C87E96" w:rsidRDefault="00426746" w:rsidP="00052AD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6929583" w14:textId="0540BA9E" w:rsidR="00426746" w:rsidRPr="00C87E96" w:rsidRDefault="00426746" w:rsidP="00052AD1">
            <w:pPr>
              <w:rPr>
                <w:rFonts w:ascii="Arial" w:eastAsiaTheme="minorEastAsia" w:hAnsi="Arial" w:cs="Arial"/>
                <w:b/>
                <w:sz w:val="24"/>
                <w:szCs w:val="24"/>
              </w:rPr>
            </w:pPr>
            <w:r>
              <w:rPr>
                <w:rFonts w:ascii="Arial" w:eastAsiaTheme="minorEastAsia" w:hAnsi="Arial" w:cs="Arial"/>
                <w:sz w:val="24"/>
                <w:szCs w:val="24"/>
              </w:rPr>
              <w:t>MA_11_02_REC6</w:t>
            </w:r>
            <w:r w:rsidRPr="00C87E96">
              <w:rPr>
                <w:rFonts w:ascii="Arial" w:eastAsiaTheme="minorEastAsia" w:hAnsi="Arial" w:cs="Arial"/>
                <w:sz w:val="24"/>
                <w:szCs w:val="24"/>
              </w:rPr>
              <w:t>0</w:t>
            </w:r>
          </w:p>
        </w:tc>
      </w:tr>
      <w:tr w:rsidR="00426746" w:rsidRPr="00C87E96" w14:paraId="275BCB72" w14:textId="77777777" w:rsidTr="00052AD1">
        <w:tc>
          <w:tcPr>
            <w:tcW w:w="2518" w:type="dxa"/>
          </w:tcPr>
          <w:p w14:paraId="5E283FFC"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492B90B8" w14:textId="60C949D2"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Las funciones algebraicas</w:t>
            </w:r>
          </w:p>
        </w:tc>
      </w:tr>
      <w:tr w:rsidR="00426746" w:rsidRPr="00C87E96" w14:paraId="08575AF8" w14:textId="77777777" w:rsidTr="00052AD1">
        <w:tc>
          <w:tcPr>
            <w:tcW w:w="2518" w:type="dxa"/>
          </w:tcPr>
          <w:p w14:paraId="07989DC6"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04E961BE" w14:textId="3571734D"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Interactivo que presenta las principales funciones algebraicas</w:t>
            </w:r>
          </w:p>
        </w:tc>
      </w:tr>
    </w:tbl>
    <w:p w14:paraId="22D5C3CD" w14:textId="77777777" w:rsidR="00426746" w:rsidRDefault="00426746" w:rsidP="00962CCA">
      <w:pPr>
        <w:tabs>
          <w:tab w:val="right" w:pos="8498"/>
        </w:tabs>
        <w:spacing w:after="0"/>
        <w:jc w:val="both"/>
        <w:rPr>
          <w:rFonts w:ascii="Arial" w:hAnsi="Arial" w:cs="Arial"/>
          <w:highlight w:val="yellow"/>
        </w:rPr>
      </w:pPr>
    </w:p>
    <w:p w14:paraId="686B16F0" w14:textId="77777777" w:rsidR="00426746" w:rsidRPr="00C87E96" w:rsidRDefault="00426746" w:rsidP="00962CCA">
      <w:pPr>
        <w:tabs>
          <w:tab w:val="right" w:pos="8498"/>
        </w:tabs>
        <w:spacing w:after="0"/>
        <w:jc w:val="both"/>
        <w:rPr>
          <w:rFonts w:ascii="Arial" w:hAnsi="Arial" w:cs="Arial"/>
          <w:highlight w:val="yellow"/>
        </w:rPr>
      </w:pPr>
    </w:p>
    <w:p w14:paraId="2D915927" w14:textId="5E6E4FAD" w:rsidR="008C26A1" w:rsidRPr="00C87E96" w:rsidRDefault="00D01AA5" w:rsidP="00962CCA">
      <w:pPr>
        <w:tabs>
          <w:tab w:val="right" w:pos="8498"/>
        </w:tabs>
        <w:spacing w:after="0"/>
        <w:jc w:val="both"/>
        <w:rPr>
          <w:rFonts w:ascii="Arial" w:hAnsi="Arial" w:cs="Arial"/>
          <w:b/>
        </w:rPr>
      </w:pPr>
      <w:r w:rsidRPr="00C87E96">
        <w:rPr>
          <w:rFonts w:ascii="Arial" w:hAnsi="Arial" w:cs="Arial"/>
          <w:highlight w:val="yellow"/>
        </w:rPr>
        <w:t>[SECCIÓN 2</w:t>
      </w:r>
      <w:r w:rsidR="008C26A1" w:rsidRPr="00C87E96">
        <w:rPr>
          <w:rFonts w:ascii="Arial" w:hAnsi="Arial" w:cs="Arial"/>
          <w:highlight w:val="yellow"/>
        </w:rPr>
        <w:t>]</w:t>
      </w:r>
      <w:ins w:id="46" w:author="user" w:date="2016-05-19T16:56:00Z">
        <w:r w:rsidR="002F7B6A">
          <w:rPr>
            <w:rFonts w:ascii="Arial" w:hAnsi="Arial" w:cs="Arial"/>
          </w:rPr>
          <w:t xml:space="preserve"> </w:t>
        </w:r>
      </w:ins>
      <w:r w:rsidR="00FD127A" w:rsidRPr="00C87E96">
        <w:rPr>
          <w:rFonts w:ascii="Arial" w:hAnsi="Arial" w:cs="Arial"/>
          <w:b/>
        </w:rPr>
        <w:t>2</w:t>
      </w:r>
      <w:r w:rsidR="00681E85" w:rsidRPr="00C87E96">
        <w:rPr>
          <w:rFonts w:ascii="Arial" w:hAnsi="Arial" w:cs="Arial"/>
          <w:b/>
        </w:rPr>
        <w:t>.1</w:t>
      </w:r>
      <w:r w:rsidR="00FD127A" w:rsidRPr="00C87E96">
        <w:rPr>
          <w:rFonts w:ascii="Arial" w:hAnsi="Arial" w:cs="Arial"/>
          <w:b/>
        </w:rPr>
        <w:t xml:space="preserve"> Las f</w:t>
      </w:r>
      <w:r w:rsidR="00681E85" w:rsidRPr="00C87E96">
        <w:rPr>
          <w:rFonts w:ascii="Arial" w:hAnsi="Arial" w:cs="Arial"/>
          <w:b/>
        </w:rPr>
        <w:t xml:space="preserve">unciones </w:t>
      </w:r>
      <w:r w:rsidR="0070053B" w:rsidRPr="00C87E96">
        <w:rPr>
          <w:rFonts w:ascii="Arial" w:hAnsi="Arial" w:cs="Arial"/>
          <w:b/>
        </w:rPr>
        <w:t>polinómicas</w:t>
      </w:r>
    </w:p>
    <w:p w14:paraId="0F004CB7" w14:textId="0B00B16D" w:rsidR="000B57E3" w:rsidRPr="00C87E96" w:rsidRDefault="00444B47" w:rsidP="00962CCA">
      <w:pPr>
        <w:tabs>
          <w:tab w:val="right" w:pos="8498"/>
        </w:tabs>
        <w:spacing w:after="0"/>
        <w:jc w:val="both"/>
        <w:rPr>
          <w:rFonts w:ascii="Arial" w:hAnsi="Arial" w:cs="Arial"/>
          <w:b/>
        </w:rPr>
      </w:pPr>
      <w:r w:rsidRPr="00C87E96">
        <w:rPr>
          <w:rFonts w:ascii="Arial" w:hAnsi="Arial" w:cs="Arial"/>
          <w:b/>
        </w:rPr>
        <w:t xml:space="preserve"> </w:t>
      </w:r>
    </w:p>
    <w:p w14:paraId="513D9AFF" w14:textId="4ED98C1A" w:rsidR="00A03B28" w:rsidRPr="00C87E96" w:rsidRDefault="00E96B63" w:rsidP="00962CCA">
      <w:pPr>
        <w:tabs>
          <w:tab w:val="right" w:pos="8498"/>
        </w:tabs>
        <w:spacing w:after="0"/>
        <w:jc w:val="both"/>
        <w:rPr>
          <w:rFonts w:ascii="Arial" w:hAnsi="Arial" w:cs="Arial"/>
        </w:rPr>
      </w:pPr>
      <w:r w:rsidRPr="00C87E96">
        <w:rPr>
          <w:rFonts w:ascii="Arial" w:hAnsi="Arial" w:cs="Arial"/>
        </w:rPr>
        <w:t>Una fu</w:t>
      </w:r>
      <w:r w:rsidR="00D01AA5" w:rsidRPr="00C87E96">
        <w:rPr>
          <w:rFonts w:ascii="Arial" w:hAnsi="Arial" w:cs="Arial"/>
        </w:rPr>
        <w:t>nción polinómica es aquella que está definida por un polinomio de cualquier grado.</w:t>
      </w:r>
    </w:p>
    <w:p w14:paraId="73779D46" w14:textId="77777777" w:rsidR="00D01AA5" w:rsidRPr="00C87E96" w:rsidRDefault="00D01AA5"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0B57E3" w:rsidRPr="00C87E96" w14:paraId="65E6267C" w14:textId="77777777" w:rsidTr="000B57E3">
        <w:tc>
          <w:tcPr>
            <w:tcW w:w="8978" w:type="dxa"/>
            <w:gridSpan w:val="2"/>
            <w:shd w:val="clear" w:color="auto" w:fill="000000" w:themeFill="text1"/>
          </w:tcPr>
          <w:p w14:paraId="202C7DE3" w14:textId="77777777" w:rsidR="000B57E3" w:rsidRPr="00C87E96" w:rsidRDefault="000B57E3" w:rsidP="000B57E3">
            <w:pPr>
              <w:jc w:val="center"/>
              <w:rPr>
                <w:rFonts w:ascii="Arial" w:hAnsi="Arial" w:cs="Arial"/>
                <w:b/>
                <w:sz w:val="24"/>
                <w:szCs w:val="24"/>
              </w:rPr>
            </w:pPr>
            <w:r w:rsidRPr="00C87E96">
              <w:rPr>
                <w:rFonts w:ascii="Arial" w:hAnsi="Arial" w:cs="Arial"/>
                <w:b/>
                <w:sz w:val="24"/>
                <w:szCs w:val="24"/>
              </w:rPr>
              <w:t xml:space="preserve">Destacado </w:t>
            </w:r>
          </w:p>
        </w:tc>
      </w:tr>
      <w:tr w:rsidR="000B57E3" w:rsidRPr="00C87E96" w14:paraId="041A5751" w14:textId="77777777" w:rsidTr="000B57E3">
        <w:tc>
          <w:tcPr>
            <w:tcW w:w="2518" w:type="dxa"/>
          </w:tcPr>
          <w:p w14:paraId="495F45A7" w14:textId="77777777" w:rsidR="000B57E3" w:rsidRPr="00C87E96" w:rsidRDefault="000B57E3" w:rsidP="000B57E3">
            <w:pPr>
              <w:rPr>
                <w:rFonts w:ascii="Arial" w:hAnsi="Arial" w:cs="Arial"/>
                <w:b/>
                <w:sz w:val="24"/>
                <w:szCs w:val="24"/>
              </w:rPr>
            </w:pPr>
            <w:r w:rsidRPr="00C87E96">
              <w:rPr>
                <w:rFonts w:ascii="Arial" w:hAnsi="Arial" w:cs="Arial"/>
                <w:b/>
                <w:sz w:val="24"/>
                <w:szCs w:val="24"/>
              </w:rPr>
              <w:t>Título</w:t>
            </w:r>
          </w:p>
        </w:tc>
        <w:tc>
          <w:tcPr>
            <w:tcW w:w="6460" w:type="dxa"/>
          </w:tcPr>
          <w:p w14:paraId="66FFF301" w14:textId="65F70E16" w:rsidR="000B57E3" w:rsidRPr="00C87E96" w:rsidRDefault="00D01AA5" w:rsidP="000B57E3">
            <w:pPr>
              <w:rPr>
                <w:rFonts w:ascii="Arial" w:hAnsi="Arial" w:cs="Arial"/>
                <w:b/>
                <w:sz w:val="24"/>
                <w:szCs w:val="24"/>
              </w:rPr>
            </w:pPr>
            <w:r w:rsidRPr="00C87E96">
              <w:rPr>
                <w:rFonts w:ascii="Arial" w:hAnsi="Arial" w:cs="Arial"/>
                <w:b/>
                <w:sz w:val="24"/>
                <w:szCs w:val="24"/>
              </w:rPr>
              <w:t>La f</w:t>
            </w:r>
            <w:r w:rsidR="000B57E3" w:rsidRPr="00C87E96">
              <w:rPr>
                <w:rFonts w:ascii="Arial" w:hAnsi="Arial" w:cs="Arial"/>
                <w:b/>
                <w:sz w:val="24"/>
                <w:szCs w:val="24"/>
              </w:rPr>
              <w:t>unción polinómica</w:t>
            </w:r>
          </w:p>
        </w:tc>
      </w:tr>
      <w:tr w:rsidR="000B57E3" w:rsidRPr="00C87E96" w14:paraId="3CDCF9E7" w14:textId="77777777" w:rsidTr="000B57E3">
        <w:tc>
          <w:tcPr>
            <w:tcW w:w="2518" w:type="dxa"/>
          </w:tcPr>
          <w:p w14:paraId="01946BC3" w14:textId="77777777" w:rsidR="000B57E3" w:rsidRPr="00C87E96" w:rsidRDefault="000B57E3" w:rsidP="000B57E3">
            <w:pPr>
              <w:rPr>
                <w:rFonts w:ascii="Arial" w:hAnsi="Arial" w:cs="Arial"/>
                <w:sz w:val="24"/>
                <w:szCs w:val="24"/>
              </w:rPr>
            </w:pPr>
            <w:r w:rsidRPr="00C87E96">
              <w:rPr>
                <w:rFonts w:ascii="Arial" w:hAnsi="Arial" w:cs="Arial"/>
                <w:b/>
                <w:sz w:val="24"/>
                <w:szCs w:val="24"/>
              </w:rPr>
              <w:t>Contenido</w:t>
            </w:r>
          </w:p>
        </w:tc>
        <w:tc>
          <w:tcPr>
            <w:tcW w:w="6460" w:type="dxa"/>
          </w:tcPr>
          <w:p w14:paraId="1934604A" w14:textId="77777777" w:rsidR="000B57E3" w:rsidRPr="00C87E96" w:rsidRDefault="000B57E3" w:rsidP="000B57E3">
            <w:pPr>
              <w:tabs>
                <w:tab w:val="right" w:pos="8498"/>
              </w:tabs>
              <w:jc w:val="both"/>
              <w:rPr>
                <w:rFonts w:ascii="Arial" w:hAnsi="Arial" w:cs="Arial"/>
                <w:sz w:val="24"/>
                <w:szCs w:val="24"/>
              </w:rPr>
            </w:pPr>
            <w:r w:rsidRPr="00C87E96">
              <w:rPr>
                <w:rFonts w:ascii="Arial" w:hAnsi="Arial" w:cs="Arial"/>
                <w:sz w:val="24"/>
                <w:szCs w:val="24"/>
              </w:rPr>
              <w:t xml:space="preserve">Una función de la forma </w:t>
            </w:r>
          </w:p>
          <w:p w14:paraId="51E44B91" w14:textId="77777777" w:rsidR="00D01AA5" w:rsidRPr="00C87E96" w:rsidRDefault="00D01AA5" w:rsidP="000B57E3">
            <w:pPr>
              <w:tabs>
                <w:tab w:val="right" w:pos="8498"/>
              </w:tabs>
              <w:jc w:val="both"/>
              <w:rPr>
                <w:rFonts w:ascii="Arial" w:hAnsi="Arial" w:cs="Arial"/>
                <w:sz w:val="24"/>
                <w:szCs w:val="24"/>
              </w:rPr>
            </w:pPr>
          </w:p>
          <w:p w14:paraId="7BC4E629" w14:textId="080AE4C3" w:rsidR="00697680" w:rsidRPr="00C87E96" w:rsidRDefault="00697680" w:rsidP="000B57E3">
            <w:pPr>
              <w:tabs>
                <w:tab w:val="right" w:pos="8498"/>
              </w:tabs>
              <w:jc w:val="both"/>
              <w:rPr>
                <w:rFonts w:ascii="Arial" w:hAnsi="Arial" w:cs="Arial"/>
                <w:i/>
                <w:sz w:val="24"/>
                <w:szCs w:val="24"/>
              </w:rPr>
            </w:pPr>
            <w:r w:rsidRPr="00AE49D9">
              <w:rPr>
                <w:rFonts w:ascii="Arial" w:hAnsi="Arial" w:cs="Arial"/>
                <w:i/>
                <w:lang w:val="es-CO"/>
              </w:rPr>
              <w:t>f</w:t>
            </w:r>
            <w:r w:rsidRPr="00AE49D9">
              <w:rPr>
                <w:rFonts w:ascii="Arial" w:hAnsi="Arial" w:cs="Arial"/>
                <w:lang w:val="es-CO"/>
              </w:rPr>
              <w:t>(</w:t>
            </w:r>
            <w:r w:rsidRPr="00AE49D9">
              <w:rPr>
                <w:rFonts w:ascii="Arial" w:hAnsi="Arial" w:cs="Arial"/>
                <w:i/>
                <w:lang w:val="es-CO"/>
              </w:rPr>
              <w:t>x</w:t>
            </w:r>
            <w:r w:rsidRPr="00AE49D9">
              <w:rPr>
                <w:rFonts w:ascii="Arial" w:hAnsi="Arial" w:cs="Arial"/>
                <w:lang w:val="es-CO"/>
              </w:rPr>
              <w:t>)</w:t>
            </w:r>
            <w:r w:rsidRPr="00AE49D9">
              <w:rPr>
                <w:rFonts w:ascii="Arial" w:hAnsi="Arial" w:cs="Arial"/>
                <w:i/>
                <w:lang w:val="es-CO"/>
              </w:rPr>
              <w:t xml:space="preserve"> = a</w:t>
            </w:r>
            <w:r w:rsidRPr="00AE49D9">
              <w:rPr>
                <w:rFonts w:ascii="Arial" w:hAnsi="Arial" w:cs="Arial"/>
                <w:i/>
                <w:vertAlign w:val="subscript"/>
                <w:lang w:val="es-CO"/>
              </w:rPr>
              <w:t>n</w:t>
            </w:r>
            <w:r w:rsidRPr="00AE49D9">
              <w:rPr>
                <w:rFonts w:ascii="Arial" w:hAnsi="Arial" w:cs="Arial"/>
                <w:i/>
                <w:lang w:val="es-CO"/>
              </w:rPr>
              <w:t>x</w:t>
            </w:r>
            <w:r w:rsidRPr="00AE49D9">
              <w:rPr>
                <w:rFonts w:ascii="Arial" w:hAnsi="Arial" w:cs="Arial"/>
                <w:i/>
                <w:vertAlign w:val="superscript"/>
                <w:lang w:val="es-CO"/>
              </w:rPr>
              <w:t>n</w:t>
            </w:r>
            <w:r w:rsidRPr="00AE49D9">
              <w:rPr>
                <w:rFonts w:ascii="Arial" w:hAnsi="Arial" w:cs="Arial"/>
                <w:i/>
                <w:lang w:val="es-CO"/>
              </w:rPr>
              <w:t xml:space="preserve"> + a</w:t>
            </w:r>
            <w:r w:rsidRPr="00AE49D9">
              <w:rPr>
                <w:rFonts w:ascii="Arial" w:hAnsi="Arial" w:cs="Arial"/>
                <w:i/>
                <w:vertAlign w:val="subscript"/>
                <w:lang w:val="es-CO"/>
              </w:rPr>
              <w:t xml:space="preserve">n – </w:t>
            </w:r>
            <w:r w:rsidRPr="00AE49D9">
              <w:rPr>
                <w:rFonts w:ascii="Arial" w:hAnsi="Arial" w:cs="Arial"/>
                <w:vertAlign w:val="subscript"/>
                <w:lang w:val="es-CO"/>
              </w:rPr>
              <w:t>1</w:t>
            </w:r>
            <w:r w:rsidRPr="00AE49D9">
              <w:rPr>
                <w:rFonts w:ascii="Arial" w:hAnsi="Arial" w:cs="Arial"/>
                <w:i/>
                <w:lang w:val="es-CO"/>
              </w:rPr>
              <w:t>x</w:t>
            </w:r>
            <w:r w:rsidRPr="00AE49D9">
              <w:rPr>
                <w:rFonts w:ascii="Arial" w:hAnsi="Arial" w:cs="Arial"/>
                <w:i/>
                <w:vertAlign w:val="superscript"/>
                <w:lang w:val="es-CO"/>
              </w:rPr>
              <w:t xml:space="preserve">n – </w:t>
            </w:r>
            <w:r w:rsidRPr="00AE49D9">
              <w:rPr>
                <w:rFonts w:ascii="Arial" w:hAnsi="Arial" w:cs="Arial"/>
                <w:vertAlign w:val="superscript"/>
                <w:lang w:val="es-CO"/>
              </w:rPr>
              <w:t>1</w:t>
            </w:r>
            <w:r w:rsidRPr="00AE49D9">
              <w:rPr>
                <w:rFonts w:ascii="Arial" w:hAnsi="Arial" w:cs="Arial"/>
                <w:i/>
                <w:vertAlign w:val="superscript"/>
                <w:lang w:val="es-CO"/>
              </w:rPr>
              <w:t xml:space="preserve">  </w:t>
            </w:r>
            <w:r w:rsidRPr="00AE49D9">
              <w:rPr>
                <w:rFonts w:ascii="Arial" w:hAnsi="Arial" w:cs="Arial"/>
                <w:i/>
                <w:lang w:val="es-CO"/>
              </w:rPr>
              <w:t>+</w:t>
            </w:r>
            <w:ins w:id="47" w:author="user" w:date="2016-05-19T16:58:00Z">
              <w:r w:rsidR="002F7B6A" w:rsidRPr="00AE49D9">
                <w:rPr>
                  <w:rFonts w:ascii="Arial" w:hAnsi="Arial" w:cs="Arial"/>
                  <w:i/>
                  <w:lang w:val="es-CO"/>
                </w:rPr>
                <w:t xml:space="preserve"> </w:t>
              </w:r>
            </w:ins>
            <w:r w:rsidRPr="00AE49D9">
              <w:rPr>
                <w:rFonts w:ascii="Arial" w:hAnsi="Arial" w:cs="Arial"/>
                <w:i/>
                <w:lang w:val="es-CO"/>
              </w:rPr>
              <w:t>…</w:t>
            </w:r>
            <w:ins w:id="48" w:author="user" w:date="2016-05-19T16:58:00Z">
              <w:r w:rsidR="002F7B6A" w:rsidRPr="00AE49D9">
                <w:rPr>
                  <w:rFonts w:ascii="Arial" w:hAnsi="Arial" w:cs="Arial"/>
                  <w:i/>
                  <w:lang w:val="es-CO"/>
                </w:rPr>
                <w:t xml:space="preserve"> </w:t>
              </w:r>
            </w:ins>
            <w:r w:rsidRPr="00C87E96">
              <w:rPr>
                <w:rFonts w:ascii="Arial" w:hAnsi="Arial" w:cs="Arial"/>
                <w:i/>
                <w:sz w:val="24"/>
                <w:szCs w:val="24"/>
              </w:rPr>
              <w:t>+ a</w:t>
            </w:r>
            <w:r w:rsidRPr="00AE49D9">
              <w:rPr>
                <w:rFonts w:ascii="Arial" w:hAnsi="Arial" w:cs="Arial"/>
                <w:vertAlign w:val="subscript"/>
              </w:rPr>
              <w:t>2</w:t>
            </w:r>
            <w:r w:rsidRPr="00C87E96">
              <w:rPr>
                <w:rFonts w:ascii="Arial" w:hAnsi="Arial" w:cs="Arial"/>
                <w:i/>
                <w:sz w:val="24"/>
                <w:szCs w:val="24"/>
              </w:rPr>
              <w:t>x</w:t>
            </w:r>
            <w:r w:rsidRPr="00AE49D9">
              <w:rPr>
                <w:rFonts w:ascii="Arial" w:hAnsi="Arial" w:cs="Arial"/>
                <w:vertAlign w:val="superscript"/>
              </w:rPr>
              <w:t>2</w:t>
            </w:r>
            <w:r w:rsidRPr="00C87E96">
              <w:rPr>
                <w:rFonts w:ascii="Arial" w:hAnsi="Arial" w:cs="Arial"/>
                <w:i/>
                <w:sz w:val="24"/>
                <w:szCs w:val="24"/>
              </w:rPr>
              <w:t xml:space="preserve"> + a</w:t>
            </w:r>
            <w:r w:rsidRPr="00AE49D9">
              <w:rPr>
                <w:rFonts w:ascii="Arial" w:hAnsi="Arial" w:cs="Arial"/>
                <w:vertAlign w:val="subscript"/>
              </w:rPr>
              <w:t>1</w:t>
            </w:r>
            <w:r w:rsidRPr="00C87E96">
              <w:rPr>
                <w:rFonts w:ascii="Arial" w:hAnsi="Arial" w:cs="Arial"/>
                <w:i/>
                <w:sz w:val="24"/>
                <w:szCs w:val="24"/>
              </w:rPr>
              <w:t>x + a</w:t>
            </w:r>
            <w:r w:rsidRPr="00AE49D9">
              <w:rPr>
                <w:rFonts w:ascii="Arial" w:hAnsi="Arial" w:cs="Arial"/>
                <w:vertAlign w:val="subscript"/>
              </w:rPr>
              <w:t>0</w:t>
            </w:r>
            <w:r w:rsidRPr="00C87E96">
              <w:rPr>
                <w:rFonts w:ascii="Arial" w:hAnsi="Arial" w:cs="Arial"/>
                <w:i/>
                <w:sz w:val="24"/>
                <w:szCs w:val="24"/>
              </w:rPr>
              <w:t xml:space="preserve">  </w:t>
            </w:r>
          </w:p>
          <w:p w14:paraId="3E33D0E5" w14:textId="77777777" w:rsidR="00D01AA5" w:rsidRPr="00C87E96" w:rsidRDefault="00D01AA5" w:rsidP="000B57E3">
            <w:pPr>
              <w:tabs>
                <w:tab w:val="right" w:pos="8498"/>
              </w:tabs>
              <w:jc w:val="both"/>
              <w:rPr>
                <w:rFonts w:ascii="Arial" w:hAnsi="Arial" w:cs="Arial"/>
                <w:i/>
                <w:sz w:val="24"/>
                <w:szCs w:val="24"/>
              </w:rPr>
            </w:pPr>
          </w:p>
          <w:p w14:paraId="20C4E6F5" w14:textId="48F39675" w:rsidR="000B57E3" w:rsidRPr="00C87E96" w:rsidRDefault="000B57E3" w:rsidP="00C87E96">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con</w:t>
            </w:r>
            <w:r w:rsidR="00444B47" w:rsidRPr="00C87E96">
              <w:rPr>
                <w:rFonts w:ascii="Arial" w:eastAsiaTheme="minorEastAsia" w:hAnsi="Arial" w:cs="Arial"/>
                <w:sz w:val="24"/>
                <w:szCs w:val="24"/>
              </w:rPr>
              <w:t xml:space="preserve"> </w:t>
            </w:r>
            <w:r w:rsidR="00444B47" w:rsidRPr="00C87E96">
              <w:rPr>
                <w:rFonts w:ascii="Arial" w:eastAsiaTheme="minorEastAsia" w:hAnsi="Arial" w:cs="Arial"/>
                <w:i/>
                <w:sz w:val="24"/>
                <w:szCs w:val="24"/>
              </w:rPr>
              <w:t xml:space="preserve">n </w:t>
            </w:r>
            <w:r w:rsidR="00444B47" w:rsidRPr="00AE49D9">
              <w:rPr>
                <w:rFonts w:ascii="Cambria Math" w:eastAsiaTheme="minorEastAsia" w:hAnsi="Cambria Math" w:cs="Arial"/>
              </w:rPr>
              <w:t>⋲</w:t>
            </w:r>
            <w:r w:rsidR="00444B47" w:rsidRPr="00C87E96">
              <w:rPr>
                <w:rFonts w:ascii="Arial" w:eastAsiaTheme="minorEastAsia" w:hAnsi="Arial" w:cs="Arial"/>
                <w:i/>
                <w:sz w:val="24"/>
                <w:szCs w:val="24"/>
              </w:rPr>
              <w:t xml:space="preserve"> </w:t>
            </w:r>
            <w:r w:rsidR="00444B47" w:rsidRPr="00C87E96">
              <w:rPr>
                <w:rFonts w:ascii="Cambria Math" w:eastAsiaTheme="minorEastAsia" w:hAnsi="Cambria Math" w:cs="Arial"/>
                <w:sz w:val="24"/>
                <w:szCs w:val="24"/>
              </w:rPr>
              <w:t>ℕ</w:t>
            </w:r>
            <w:r w:rsidR="00444B47" w:rsidRPr="00C87E96">
              <w:rPr>
                <w:rFonts w:ascii="Arial" w:eastAsiaTheme="minorEastAsia" w:hAnsi="Arial" w:cs="Arial"/>
                <w:sz w:val="24"/>
                <w:szCs w:val="24"/>
              </w:rPr>
              <w:t xml:space="preserve"> </w:t>
            </w:r>
            <w:r w:rsidR="00444B47" w:rsidRPr="00C87E96">
              <w:rPr>
                <w:rFonts w:ascii="Cambria Math" w:eastAsiaTheme="minorEastAsia" w:hAnsi="Cambria Math" w:cs="Arial"/>
                <w:sz w:val="24"/>
                <w:szCs w:val="24"/>
              </w:rPr>
              <w:t>∪</w:t>
            </w:r>
            <w:r w:rsidR="00444B47" w:rsidRPr="00C87E96">
              <w:rPr>
                <w:rFonts w:ascii="Arial" w:eastAsiaTheme="minorEastAsia" w:hAnsi="Arial" w:cs="Arial"/>
                <w:sz w:val="24"/>
                <w:szCs w:val="24"/>
              </w:rPr>
              <w:t xml:space="preserve"> {0} y </w:t>
            </w:r>
            <w:r w:rsidR="00444B47" w:rsidRPr="00C87E96">
              <w:rPr>
                <w:rFonts w:ascii="Arial" w:eastAsiaTheme="minorEastAsia" w:hAnsi="Arial" w:cs="Arial"/>
                <w:i/>
                <w:sz w:val="24"/>
                <w:szCs w:val="24"/>
              </w:rPr>
              <w:t>a</w:t>
            </w:r>
            <w:r w:rsidR="00444B47" w:rsidRPr="00C87E96">
              <w:rPr>
                <w:rFonts w:ascii="Arial" w:eastAsiaTheme="minorEastAsia" w:hAnsi="Arial" w:cs="Arial"/>
                <w:i/>
                <w:sz w:val="24"/>
                <w:szCs w:val="24"/>
                <w:vertAlign w:val="subscript"/>
              </w:rPr>
              <w:t>i</w:t>
            </w:r>
            <w:ins w:id="49" w:author="user" w:date="2016-05-19T16:57:00Z">
              <w:r w:rsidR="002F7B6A" w:rsidRPr="00C87E96">
                <w:rPr>
                  <w:rFonts w:ascii="Arial" w:eastAsiaTheme="minorEastAsia" w:hAnsi="Arial" w:cs="Arial"/>
                  <w:sz w:val="24"/>
                  <w:szCs w:val="24"/>
                </w:rPr>
                <w:t xml:space="preserve"> </w:t>
              </w:r>
            </w:ins>
            <w:r w:rsidR="00444B47" w:rsidRPr="00C87E96">
              <w:rPr>
                <w:rFonts w:ascii="Cambria Math" w:eastAsiaTheme="minorEastAsia" w:hAnsi="Cambria Math" w:cs="Arial"/>
                <w:sz w:val="24"/>
                <w:szCs w:val="24"/>
              </w:rPr>
              <w:t>⋲</w:t>
            </w:r>
            <w:r w:rsidR="00444B47" w:rsidRPr="00C87E96">
              <w:rPr>
                <w:rFonts w:ascii="Arial" w:eastAsiaTheme="minorEastAsia" w:hAnsi="Arial" w:cs="Arial"/>
                <w:sz w:val="24"/>
                <w:szCs w:val="24"/>
              </w:rPr>
              <w:t xml:space="preserve"> </w:t>
            </w:r>
            <w:r w:rsidR="00C87E96" w:rsidRPr="00AE49D9">
              <w:rPr>
                <w:rFonts w:ascii="Arial" w:eastAsiaTheme="minorEastAsia" w:hAnsi="Arial" w:cs="Arial"/>
                <w:b/>
              </w:rPr>
              <w:t>R</w:t>
            </w:r>
            <w:r w:rsidR="00444B47" w:rsidRPr="00C87E96">
              <w:rPr>
                <w:rFonts w:ascii="Cambria Math" w:eastAsiaTheme="minorEastAsia" w:hAnsi="Cambria Math" w:cs="Arial"/>
                <w:i/>
                <w:sz w:val="24"/>
                <w:szCs w:val="24"/>
              </w:rPr>
              <w:t xml:space="preserve">, </w:t>
            </w:r>
            <w:r w:rsidR="002C547F" w:rsidRPr="00C87E96">
              <w:rPr>
                <w:rFonts w:ascii="Arial" w:eastAsiaTheme="minorEastAsia" w:hAnsi="Arial" w:cs="Arial"/>
                <w:sz w:val="24"/>
                <w:szCs w:val="24"/>
              </w:rPr>
              <w:t>se denomina</w:t>
            </w:r>
            <w:r w:rsidRPr="00C87E96">
              <w:rPr>
                <w:rFonts w:ascii="Arial" w:eastAsiaTheme="minorEastAsia" w:hAnsi="Arial" w:cs="Arial"/>
                <w:sz w:val="24"/>
                <w:szCs w:val="24"/>
              </w:rPr>
              <w:t xml:space="preserve"> función polinómica</w:t>
            </w:r>
            <w:r w:rsidR="00444B47" w:rsidRPr="00C87E96">
              <w:rPr>
                <w:rFonts w:ascii="Arial" w:eastAsiaTheme="minorEastAsia" w:hAnsi="Arial" w:cs="Arial"/>
                <w:sz w:val="24"/>
                <w:szCs w:val="24"/>
              </w:rPr>
              <w:t xml:space="preserve">. </w:t>
            </w:r>
          </w:p>
        </w:tc>
      </w:tr>
    </w:tbl>
    <w:p w14:paraId="198BB85D" w14:textId="77777777" w:rsidR="000B57E3" w:rsidRPr="00C87E96" w:rsidRDefault="000B57E3" w:rsidP="00962CCA">
      <w:pPr>
        <w:tabs>
          <w:tab w:val="right" w:pos="8498"/>
        </w:tabs>
        <w:spacing w:after="0"/>
        <w:jc w:val="both"/>
        <w:rPr>
          <w:rFonts w:ascii="Arial" w:hAnsi="Arial" w:cs="Arial"/>
          <w:b/>
        </w:rPr>
      </w:pPr>
    </w:p>
    <w:p w14:paraId="64E1A526" w14:textId="65912968" w:rsidR="00D01AA5" w:rsidRPr="00C87E96" w:rsidRDefault="0070053B" w:rsidP="00962CCA">
      <w:pPr>
        <w:tabs>
          <w:tab w:val="right" w:pos="8498"/>
        </w:tabs>
        <w:spacing w:after="0"/>
        <w:jc w:val="both"/>
        <w:rPr>
          <w:rFonts w:ascii="Arial" w:hAnsi="Arial" w:cs="Arial"/>
        </w:rPr>
      </w:pPr>
      <w:r w:rsidRPr="00C87E96">
        <w:rPr>
          <w:rFonts w:ascii="Arial" w:hAnsi="Arial" w:cs="Arial"/>
        </w:rPr>
        <w:t>El dominio de las funciones polinómicas es el conjunto de los números reales</w:t>
      </w:r>
      <w:r w:rsidR="00D01AA5" w:rsidRPr="00C87E96">
        <w:rPr>
          <w:rFonts w:ascii="Arial" w:hAnsi="Arial" w:cs="Arial"/>
        </w:rPr>
        <w:t>; el rango depende del grado del polinomio y de la definición específica del mismo.</w:t>
      </w:r>
      <w:r w:rsidRPr="00C87E96">
        <w:rPr>
          <w:rFonts w:ascii="Arial" w:hAnsi="Arial" w:cs="Arial"/>
        </w:rPr>
        <w:t xml:space="preserve"> </w:t>
      </w:r>
    </w:p>
    <w:p w14:paraId="5E889A45" w14:textId="77777777" w:rsidR="0070053B" w:rsidRPr="00C87E96" w:rsidRDefault="0070053B"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70053B" w:rsidRPr="00C87E96" w14:paraId="22FF0DE8" w14:textId="77777777" w:rsidTr="0070053B">
        <w:tc>
          <w:tcPr>
            <w:tcW w:w="8978" w:type="dxa"/>
            <w:gridSpan w:val="2"/>
            <w:shd w:val="clear" w:color="auto" w:fill="000000" w:themeFill="text1"/>
          </w:tcPr>
          <w:p w14:paraId="23418103" w14:textId="77777777" w:rsidR="0070053B" w:rsidRPr="00C87E96" w:rsidRDefault="0070053B" w:rsidP="0070053B">
            <w:pPr>
              <w:jc w:val="center"/>
              <w:rPr>
                <w:rFonts w:ascii="Arial" w:hAnsi="Arial" w:cs="Arial"/>
                <w:b/>
                <w:sz w:val="24"/>
                <w:szCs w:val="24"/>
              </w:rPr>
            </w:pPr>
            <w:r w:rsidRPr="00C87E96">
              <w:rPr>
                <w:rFonts w:ascii="Arial" w:hAnsi="Arial" w:cs="Arial"/>
                <w:b/>
                <w:sz w:val="24"/>
                <w:szCs w:val="24"/>
              </w:rPr>
              <w:t>Recuerda</w:t>
            </w:r>
          </w:p>
        </w:tc>
      </w:tr>
      <w:tr w:rsidR="0070053B" w:rsidRPr="00C87E96" w14:paraId="09EB3AB8" w14:textId="77777777" w:rsidTr="0070053B">
        <w:tc>
          <w:tcPr>
            <w:tcW w:w="2518" w:type="dxa"/>
          </w:tcPr>
          <w:p w14:paraId="2DC55181" w14:textId="77777777" w:rsidR="0070053B" w:rsidRPr="00C87E96" w:rsidRDefault="0070053B" w:rsidP="0070053B">
            <w:pPr>
              <w:rPr>
                <w:rFonts w:ascii="Arial" w:hAnsi="Arial" w:cs="Arial"/>
                <w:b/>
                <w:sz w:val="24"/>
                <w:szCs w:val="24"/>
              </w:rPr>
            </w:pPr>
            <w:r w:rsidRPr="00C87E96">
              <w:rPr>
                <w:rFonts w:ascii="Arial" w:hAnsi="Arial" w:cs="Arial"/>
                <w:b/>
                <w:sz w:val="24"/>
                <w:szCs w:val="24"/>
              </w:rPr>
              <w:t>Contenido</w:t>
            </w:r>
          </w:p>
        </w:tc>
        <w:tc>
          <w:tcPr>
            <w:tcW w:w="6460" w:type="dxa"/>
          </w:tcPr>
          <w:p w14:paraId="62E86EB0" w14:textId="3BCC52F3" w:rsidR="0070053B" w:rsidRPr="00C87E96" w:rsidRDefault="0070053B" w:rsidP="004C3350">
            <w:pPr>
              <w:pStyle w:val="Textocomentario"/>
              <w:jc w:val="both"/>
              <w:rPr>
                <w:rFonts w:ascii="Arial" w:hAnsi="Arial" w:cs="Arial"/>
                <w:sz w:val="24"/>
                <w:szCs w:val="24"/>
              </w:rPr>
            </w:pPr>
            <w:r w:rsidRPr="00C87E96">
              <w:rPr>
                <w:rFonts w:ascii="Arial" w:hAnsi="Arial" w:cs="Arial"/>
                <w:sz w:val="24"/>
                <w:szCs w:val="24"/>
              </w:rPr>
              <w:t xml:space="preserve">El </w:t>
            </w:r>
            <w:r w:rsidRPr="00C87E96">
              <w:rPr>
                <w:rFonts w:ascii="Arial" w:hAnsi="Arial" w:cs="Arial"/>
                <w:b/>
                <w:sz w:val="24"/>
                <w:szCs w:val="24"/>
              </w:rPr>
              <w:t>grado</w:t>
            </w:r>
            <w:r w:rsidRPr="00C87E96">
              <w:rPr>
                <w:rFonts w:ascii="Arial" w:hAnsi="Arial" w:cs="Arial"/>
                <w:sz w:val="24"/>
                <w:szCs w:val="24"/>
              </w:rPr>
              <w:t xml:space="preserve"> de una función</w:t>
            </w:r>
            <w:r w:rsidR="004C3350" w:rsidRPr="00C87E96">
              <w:rPr>
                <w:rFonts w:ascii="Arial" w:hAnsi="Arial" w:cs="Arial"/>
                <w:sz w:val="24"/>
                <w:szCs w:val="24"/>
              </w:rPr>
              <w:t xml:space="preserve"> polinómica</w:t>
            </w:r>
            <w:r w:rsidRPr="00C87E96">
              <w:rPr>
                <w:rFonts w:ascii="Arial" w:hAnsi="Arial" w:cs="Arial"/>
                <w:sz w:val="24"/>
                <w:szCs w:val="24"/>
              </w:rPr>
              <w:t xml:space="preserve"> es la mayor potencia de la </w:t>
            </w:r>
            <w:r w:rsidR="004C3350" w:rsidRPr="00C87E96">
              <w:rPr>
                <w:rStyle w:val="Refdecomentario"/>
                <w:rFonts w:ascii="Arial" w:hAnsi="Arial" w:cs="Arial"/>
                <w:sz w:val="24"/>
                <w:szCs w:val="24"/>
              </w:rPr>
              <w:t xml:space="preserve">variable independiente que aparece en su </w:t>
            </w:r>
            <w:r w:rsidRPr="00C87E96">
              <w:rPr>
                <w:rFonts w:ascii="Arial" w:hAnsi="Arial" w:cs="Arial"/>
                <w:sz w:val="24"/>
                <w:szCs w:val="24"/>
              </w:rPr>
              <w:t>expresión</w:t>
            </w:r>
            <w:r w:rsidR="00CA6795" w:rsidRPr="00C87E96">
              <w:rPr>
                <w:rFonts w:ascii="Arial" w:hAnsi="Arial" w:cs="Arial"/>
                <w:sz w:val="24"/>
                <w:szCs w:val="24"/>
              </w:rPr>
              <w:t xml:space="preserve"> algebraica</w:t>
            </w:r>
            <w:r w:rsidRPr="00C87E96">
              <w:rPr>
                <w:rFonts w:ascii="Arial" w:hAnsi="Arial" w:cs="Arial"/>
                <w:sz w:val="24"/>
                <w:szCs w:val="24"/>
              </w:rPr>
              <w:t>.</w:t>
            </w:r>
          </w:p>
        </w:tc>
      </w:tr>
    </w:tbl>
    <w:p w14:paraId="39932814" w14:textId="77777777" w:rsidR="0070053B" w:rsidRPr="00C87E96" w:rsidRDefault="0070053B" w:rsidP="00962CCA">
      <w:pPr>
        <w:tabs>
          <w:tab w:val="right" w:pos="8498"/>
        </w:tabs>
        <w:spacing w:after="0"/>
        <w:jc w:val="both"/>
        <w:rPr>
          <w:rFonts w:ascii="Arial" w:hAnsi="Arial" w:cs="Arial"/>
        </w:rPr>
      </w:pPr>
    </w:p>
    <w:p w14:paraId="33E45391" w14:textId="24F6B634" w:rsidR="00CA6795" w:rsidRPr="00C87E96" w:rsidRDefault="00D01AA5" w:rsidP="00962CCA">
      <w:pPr>
        <w:tabs>
          <w:tab w:val="right" w:pos="8498"/>
        </w:tabs>
        <w:spacing w:after="0"/>
        <w:jc w:val="both"/>
        <w:rPr>
          <w:rFonts w:ascii="Arial" w:hAnsi="Arial" w:cs="Arial"/>
        </w:rPr>
      </w:pPr>
      <w:r w:rsidRPr="00C87E96">
        <w:rPr>
          <w:rFonts w:ascii="Arial" w:hAnsi="Arial" w:cs="Arial"/>
        </w:rPr>
        <w:t>Ejemplo</w:t>
      </w:r>
      <w:ins w:id="50" w:author="user" w:date="2016-05-19T16:58:00Z">
        <w:r w:rsidR="002F7B6A">
          <w:rPr>
            <w:rFonts w:ascii="Arial" w:hAnsi="Arial" w:cs="Arial"/>
          </w:rPr>
          <w:t>:</w:t>
        </w:r>
      </w:ins>
    </w:p>
    <w:p w14:paraId="5966B6F1" w14:textId="0F34BD55" w:rsidR="00CA6795" w:rsidRPr="00C87E96" w:rsidRDefault="00CA6795" w:rsidP="00962CCA">
      <w:pPr>
        <w:tabs>
          <w:tab w:val="right" w:pos="8498"/>
        </w:tabs>
        <w:spacing w:after="0"/>
        <w:jc w:val="both"/>
        <w:rPr>
          <w:rFonts w:ascii="Arial" w:eastAsiaTheme="minorEastAsia" w:hAnsi="Arial" w:cs="Arial"/>
        </w:rPr>
      </w:pPr>
      <w:r w:rsidRPr="00C87E96">
        <w:rPr>
          <w:rFonts w:ascii="Arial" w:hAnsi="Arial" w:cs="Arial"/>
        </w:rPr>
        <w:t>La función</w:t>
      </w:r>
      <w:r w:rsidR="00444B47" w:rsidRPr="00C87E96">
        <w:rPr>
          <w:rFonts w:ascii="Arial" w:hAnsi="Arial" w:cs="Arial"/>
        </w:rPr>
        <w:t xml:space="preserve"> </w:t>
      </w:r>
      <w:r w:rsidR="00444B47" w:rsidRPr="00C87E96">
        <w:rPr>
          <w:rFonts w:ascii="Arial" w:hAnsi="Arial" w:cs="Arial"/>
          <w:i/>
        </w:rPr>
        <w:t>f</w:t>
      </w:r>
      <w:r w:rsidR="00444B47" w:rsidRPr="00C87E96">
        <w:rPr>
          <w:rFonts w:ascii="Arial" w:hAnsi="Arial" w:cs="Arial"/>
        </w:rPr>
        <w:t>(</w:t>
      </w:r>
      <w:r w:rsidR="00444B47" w:rsidRPr="00C87E96">
        <w:rPr>
          <w:rFonts w:ascii="Arial" w:hAnsi="Arial" w:cs="Arial"/>
          <w:i/>
        </w:rPr>
        <w:t>x</w:t>
      </w:r>
      <w:r w:rsidR="00444B47" w:rsidRPr="00C87E96">
        <w:rPr>
          <w:rFonts w:ascii="Arial" w:hAnsi="Arial" w:cs="Arial"/>
        </w:rPr>
        <w:t>)</w:t>
      </w:r>
      <w:r w:rsidR="00444B47" w:rsidRPr="00C87E96">
        <w:rPr>
          <w:rFonts w:ascii="Arial" w:hAnsi="Arial" w:cs="Arial"/>
          <w:i/>
        </w:rPr>
        <w:t xml:space="preserve"> = </w:t>
      </w:r>
      <w:r w:rsidR="00444B47" w:rsidRPr="00C87E96">
        <w:rPr>
          <w:rFonts w:ascii="Arial" w:hAnsi="Arial" w:cs="Arial"/>
        </w:rPr>
        <w:t>3</w:t>
      </w:r>
      <w:r w:rsidR="00444B47" w:rsidRPr="00C87E96">
        <w:rPr>
          <w:rFonts w:ascii="Arial" w:hAnsi="Arial" w:cs="Arial"/>
          <w:i/>
        </w:rPr>
        <w:t xml:space="preserve">x – </w:t>
      </w:r>
      <w:r w:rsidR="00444B47" w:rsidRPr="00C87E96">
        <w:rPr>
          <w:rFonts w:ascii="Arial" w:hAnsi="Arial" w:cs="Arial"/>
        </w:rPr>
        <w:t xml:space="preserve">6 </w:t>
      </w:r>
      <w:r w:rsidR="00D01AA5" w:rsidRPr="00C87E96">
        <w:rPr>
          <w:rFonts w:ascii="Arial" w:eastAsiaTheme="minorEastAsia" w:hAnsi="Arial" w:cs="Arial"/>
        </w:rPr>
        <w:t>es de</w:t>
      </w:r>
      <w:r w:rsidRPr="00C87E96">
        <w:rPr>
          <w:rFonts w:ascii="Arial" w:eastAsiaTheme="minorEastAsia" w:hAnsi="Arial" w:cs="Arial"/>
        </w:rPr>
        <w:t xml:space="preserve"> grado 1</w:t>
      </w:r>
      <w:r w:rsidR="00D01AA5" w:rsidRPr="00C87E96">
        <w:rPr>
          <w:rFonts w:ascii="Arial" w:eastAsiaTheme="minorEastAsia" w:hAnsi="Arial" w:cs="Arial"/>
        </w:rPr>
        <w:t>,</w:t>
      </w:r>
      <w:r w:rsidRPr="00C87E96">
        <w:rPr>
          <w:rFonts w:ascii="Arial" w:eastAsiaTheme="minorEastAsia" w:hAnsi="Arial" w:cs="Arial"/>
        </w:rPr>
        <w:t xml:space="preserve"> </w:t>
      </w:r>
      <w:r w:rsidR="00D01AA5" w:rsidRPr="00C87E96">
        <w:rPr>
          <w:rFonts w:ascii="Arial" w:eastAsiaTheme="minorEastAsia" w:hAnsi="Arial" w:cs="Arial"/>
        </w:rPr>
        <w:t>pues</w:t>
      </w:r>
      <w:r w:rsidRPr="00C87E96">
        <w:rPr>
          <w:rFonts w:ascii="Arial" w:eastAsiaTheme="minorEastAsia" w:hAnsi="Arial" w:cs="Arial"/>
        </w:rPr>
        <w:t xml:space="preserve"> el mayor exponente de</w:t>
      </w:r>
      <w:r w:rsidR="00444B47" w:rsidRPr="00C87E96">
        <w:rPr>
          <w:rFonts w:ascii="Arial" w:eastAsiaTheme="minorEastAsia" w:hAnsi="Arial" w:cs="Arial"/>
        </w:rPr>
        <w:t xml:space="preserve"> </w:t>
      </w:r>
      <w:r w:rsidR="00444B47" w:rsidRPr="00C87E96">
        <w:rPr>
          <w:rFonts w:ascii="Arial" w:eastAsiaTheme="minorEastAsia" w:hAnsi="Arial" w:cs="Arial"/>
          <w:i/>
        </w:rPr>
        <w:t>x</w:t>
      </w:r>
      <w:r w:rsidR="00444B47" w:rsidRPr="00C87E96">
        <w:rPr>
          <w:rFonts w:ascii="Arial" w:eastAsiaTheme="minorEastAsia" w:hAnsi="Arial" w:cs="Arial"/>
        </w:rPr>
        <w:t xml:space="preserve"> es 1.</w:t>
      </w:r>
    </w:p>
    <w:p w14:paraId="17057DDA" w14:textId="01C4DE15" w:rsidR="00CA6795" w:rsidRPr="00C87E96" w:rsidRDefault="00CA6795" w:rsidP="00962CCA">
      <w:pPr>
        <w:tabs>
          <w:tab w:val="right" w:pos="8498"/>
        </w:tabs>
        <w:spacing w:after="0"/>
        <w:jc w:val="both"/>
        <w:rPr>
          <w:rFonts w:ascii="Arial" w:hAnsi="Arial" w:cs="Arial"/>
          <w:i/>
        </w:rPr>
      </w:pPr>
      <w:r w:rsidRPr="00C87E96">
        <w:rPr>
          <w:rFonts w:ascii="Arial" w:eastAsiaTheme="minorEastAsia" w:hAnsi="Arial" w:cs="Arial"/>
        </w:rPr>
        <w:t>La función</w:t>
      </w:r>
      <w:r w:rsidR="00444B47" w:rsidRPr="00C87E96">
        <w:rPr>
          <w:rFonts w:ascii="Arial" w:eastAsiaTheme="minorEastAsia" w:hAnsi="Arial" w:cs="Arial"/>
        </w:rPr>
        <w:t xml:space="preserve"> </w:t>
      </w:r>
      <w:r w:rsidR="00D01AA5" w:rsidRPr="00C87E96">
        <w:rPr>
          <w:rFonts w:ascii="Arial" w:hAnsi="Arial" w:cs="Arial"/>
          <w:i/>
        </w:rPr>
        <w:t>g</w:t>
      </w:r>
      <w:r w:rsidR="00D01AA5" w:rsidRPr="00C87E96">
        <w:rPr>
          <w:rFonts w:ascii="Arial" w:hAnsi="Arial" w:cs="Arial"/>
        </w:rPr>
        <w:t>(</w:t>
      </w:r>
      <w:r w:rsidR="00D01AA5" w:rsidRPr="00C87E96">
        <w:rPr>
          <w:rFonts w:ascii="Arial" w:hAnsi="Arial" w:cs="Arial"/>
          <w:i/>
        </w:rPr>
        <w:t>x</w:t>
      </w:r>
      <w:r w:rsidR="00D01AA5" w:rsidRPr="00C87E96">
        <w:rPr>
          <w:rFonts w:ascii="Arial" w:hAnsi="Arial" w:cs="Arial"/>
        </w:rPr>
        <w:t>)</w:t>
      </w:r>
      <w:r w:rsidR="00444B47" w:rsidRPr="00C87E96">
        <w:rPr>
          <w:rFonts w:ascii="Arial" w:eastAsiaTheme="minorEastAsia" w:hAnsi="Arial" w:cs="Arial"/>
          <w:i/>
        </w:rPr>
        <w:t xml:space="preserve"> = </w:t>
      </w:r>
      <w:r w:rsidR="00444B47" w:rsidRPr="00AE49D9">
        <w:rPr>
          <w:rFonts w:ascii="Arial" w:eastAsiaTheme="minorEastAsia" w:hAnsi="Arial" w:cs="Arial"/>
        </w:rPr>
        <w:t>4</w:t>
      </w:r>
      <w:r w:rsidR="00444B47" w:rsidRPr="00C87E96">
        <w:rPr>
          <w:rFonts w:ascii="Arial" w:eastAsiaTheme="minorEastAsia" w:hAnsi="Arial" w:cs="Arial"/>
          <w:i/>
        </w:rPr>
        <w:t>x</w:t>
      </w:r>
      <w:r w:rsidR="00444B47" w:rsidRPr="00AE49D9">
        <w:rPr>
          <w:rFonts w:ascii="Arial" w:eastAsiaTheme="minorEastAsia" w:hAnsi="Arial" w:cs="Arial"/>
          <w:vertAlign w:val="superscript"/>
        </w:rPr>
        <w:t>3</w:t>
      </w:r>
      <w:r w:rsidR="00444B47" w:rsidRPr="00C87E96">
        <w:rPr>
          <w:rFonts w:ascii="Arial" w:eastAsiaTheme="minorEastAsia" w:hAnsi="Arial" w:cs="Arial"/>
          <w:i/>
        </w:rPr>
        <w:t xml:space="preserve"> – x</w:t>
      </w:r>
      <w:r w:rsidR="00444B47" w:rsidRPr="00AE49D9">
        <w:rPr>
          <w:rFonts w:ascii="Arial" w:eastAsiaTheme="minorEastAsia" w:hAnsi="Arial" w:cs="Arial"/>
          <w:vertAlign w:val="superscript"/>
        </w:rPr>
        <w:t>2</w:t>
      </w:r>
      <w:r w:rsidR="00444B47" w:rsidRPr="00C87E96">
        <w:rPr>
          <w:rFonts w:ascii="Arial" w:eastAsiaTheme="minorEastAsia" w:hAnsi="Arial" w:cs="Arial"/>
          <w:i/>
        </w:rPr>
        <w:t xml:space="preserve"> + </w:t>
      </w:r>
      <w:r w:rsidR="00444B47" w:rsidRPr="00AE49D9">
        <w:rPr>
          <w:rFonts w:ascii="Arial" w:eastAsiaTheme="minorEastAsia" w:hAnsi="Arial" w:cs="Arial"/>
        </w:rPr>
        <w:t>1</w:t>
      </w:r>
      <w:r w:rsidRPr="00C87E96">
        <w:rPr>
          <w:rFonts w:ascii="Arial" w:eastAsiaTheme="minorEastAsia" w:hAnsi="Arial" w:cs="Arial"/>
        </w:rPr>
        <w:t xml:space="preserve"> </w:t>
      </w:r>
      <w:r w:rsidR="00D01AA5" w:rsidRPr="00C87E96">
        <w:rPr>
          <w:rFonts w:ascii="Arial" w:eastAsiaTheme="minorEastAsia" w:hAnsi="Arial" w:cs="Arial"/>
        </w:rPr>
        <w:t>es de</w:t>
      </w:r>
      <w:r w:rsidRPr="00C87E96">
        <w:rPr>
          <w:rFonts w:ascii="Arial" w:eastAsiaTheme="minorEastAsia" w:hAnsi="Arial" w:cs="Arial"/>
        </w:rPr>
        <w:t xml:space="preserve"> grado 3, </w:t>
      </w:r>
      <w:r w:rsidR="002F7B6A">
        <w:rPr>
          <w:rFonts w:ascii="Arial" w:eastAsiaTheme="minorEastAsia" w:hAnsi="Arial" w:cs="Arial"/>
        </w:rPr>
        <w:t>ya que</w:t>
      </w:r>
      <w:r w:rsidR="002F7B6A" w:rsidRPr="00C87E96">
        <w:rPr>
          <w:rFonts w:ascii="Arial" w:eastAsiaTheme="minorEastAsia" w:hAnsi="Arial" w:cs="Arial"/>
        </w:rPr>
        <w:t xml:space="preserve"> </w:t>
      </w:r>
      <w:r w:rsidRPr="00C87E96">
        <w:rPr>
          <w:rFonts w:ascii="Arial" w:eastAsiaTheme="minorEastAsia" w:hAnsi="Arial" w:cs="Arial"/>
        </w:rPr>
        <w:t xml:space="preserve">el mayor exponente </w:t>
      </w:r>
      <w:r w:rsidR="009A40E1" w:rsidRPr="00C87E96">
        <w:rPr>
          <w:rFonts w:ascii="Arial" w:eastAsiaTheme="minorEastAsia" w:hAnsi="Arial" w:cs="Arial"/>
        </w:rPr>
        <w:t>de la expresión algebraica de la función e</w:t>
      </w:r>
      <w:r w:rsidRPr="00C87E96">
        <w:rPr>
          <w:rFonts w:ascii="Arial" w:eastAsiaTheme="minorEastAsia" w:hAnsi="Arial" w:cs="Arial"/>
        </w:rPr>
        <w:t>s 3.</w:t>
      </w:r>
    </w:p>
    <w:p w14:paraId="6E64B585" w14:textId="77777777" w:rsidR="00DF6094" w:rsidRPr="00C87E96" w:rsidRDefault="00DF6094" w:rsidP="00962CCA">
      <w:pPr>
        <w:tabs>
          <w:tab w:val="right" w:pos="8498"/>
        </w:tabs>
        <w:spacing w:after="0"/>
        <w:jc w:val="both"/>
        <w:rPr>
          <w:rFonts w:ascii="Arial" w:hAnsi="Arial" w:cs="Arial"/>
        </w:rPr>
      </w:pPr>
    </w:p>
    <w:p w14:paraId="75502EB5" w14:textId="0BEF9D27" w:rsidR="00D01AA5" w:rsidRPr="00C87E96" w:rsidRDefault="00D01AA5" w:rsidP="00962CCA">
      <w:pPr>
        <w:tabs>
          <w:tab w:val="right" w:pos="8498"/>
        </w:tabs>
        <w:spacing w:after="0"/>
        <w:jc w:val="both"/>
        <w:rPr>
          <w:rFonts w:ascii="Arial" w:hAnsi="Arial" w:cs="Arial"/>
        </w:rPr>
      </w:pPr>
      <w:r w:rsidRPr="00C87E96">
        <w:rPr>
          <w:rFonts w:ascii="Arial" w:hAnsi="Arial" w:cs="Arial"/>
        </w:rPr>
        <w:t>La siguiente tabla reúne las características de las funciones polinómicas de grado</w:t>
      </w:r>
      <w:r w:rsidR="002F7B6A">
        <w:rPr>
          <w:rFonts w:ascii="Arial" w:hAnsi="Arial" w:cs="Arial"/>
        </w:rPr>
        <w:t>s</w:t>
      </w:r>
      <w:r w:rsidRPr="00C87E96">
        <w:rPr>
          <w:rFonts w:ascii="Arial" w:hAnsi="Arial" w:cs="Arial"/>
        </w:rPr>
        <w:t xml:space="preserve"> 0, 1 y 2.</w:t>
      </w:r>
    </w:p>
    <w:p w14:paraId="201CC4E0" w14:textId="77777777" w:rsidR="00D01AA5" w:rsidRPr="00C87E96" w:rsidRDefault="00D01AA5"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1101"/>
        <w:gridCol w:w="1701"/>
        <w:gridCol w:w="2126"/>
        <w:gridCol w:w="2254"/>
        <w:gridCol w:w="1796"/>
      </w:tblGrid>
      <w:tr w:rsidR="00B87A6B" w:rsidRPr="00C87E96" w14:paraId="64BCD07E" w14:textId="77777777" w:rsidTr="00B87A6B">
        <w:tc>
          <w:tcPr>
            <w:tcW w:w="1101" w:type="dxa"/>
          </w:tcPr>
          <w:p w14:paraId="2B1262A5" w14:textId="6F0D3185" w:rsidR="00B87A6B" w:rsidRPr="00C87E96" w:rsidRDefault="00B87A6B" w:rsidP="00C87E96">
            <w:pPr>
              <w:tabs>
                <w:tab w:val="right" w:pos="8498"/>
              </w:tabs>
              <w:jc w:val="center"/>
              <w:rPr>
                <w:rFonts w:ascii="Arial" w:hAnsi="Arial" w:cs="Arial"/>
                <w:b/>
                <w:sz w:val="24"/>
                <w:szCs w:val="24"/>
              </w:rPr>
            </w:pPr>
            <w:r w:rsidRPr="00C87E96">
              <w:rPr>
                <w:rFonts w:ascii="Arial" w:hAnsi="Arial" w:cs="Arial"/>
                <w:b/>
                <w:sz w:val="24"/>
                <w:szCs w:val="24"/>
              </w:rPr>
              <w:t>Grado</w:t>
            </w:r>
          </w:p>
        </w:tc>
        <w:tc>
          <w:tcPr>
            <w:tcW w:w="1701" w:type="dxa"/>
          </w:tcPr>
          <w:p w14:paraId="7B5F17C0" w14:textId="6831A975" w:rsidR="00B87A6B" w:rsidRPr="00C87E96" w:rsidRDefault="00B87A6B" w:rsidP="00C87E96">
            <w:pPr>
              <w:tabs>
                <w:tab w:val="right" w:pos="8498"/>
              </w:tabs>
              <w:jc w:val="center"/>
              <w:rPr>
                <w:rFonts w:ascii="Arial" w:hAnsi="Arial" w:cs="Arial"/>
                <w:b/>
                <w:sz w:val="24"/>
                <w:szCs w:val="24"/>
              </w:rPr>
            </w:pPr>
            <w:r w:rsidRPr="00C87E96">
              <w:rPr>
                <w:rFonts w:ascii="Arial" w:hAnsi="Arial" w:cs="Arial"/>
                <w:b/>
                <w:sz w:val="24"/>
                <w:szCs w:val="24"/>
              </w:rPr>
              <w:t>Nombre</w:t>
            </w:r>
          </w:p>
        </w:tc>
        <w:tc>
          <w:tcPr>
            <w:tcW w:w="2126" w:type="dxa"/>
          </w:tcPr>
          <w:p w14:paraId="0A1F095A" w14:textId="7F1FA64F" w:rsidR="00B87A6B" w:rsidRPr="00C87E96" w:rsidRDefault="00C74FB1" w:rsidP="00C87E96">
            <w:pPr>
              <w:tabs>
                <w:tab w:val="right" w:pos="8498"/>
              </w:tabs>
              <w:jc w:val="center"/>
              <w:rPr>
                <w:rFonts w:ascii="Arial" w:hAnsi="Arial" w:cs="Arial"/>
                <w:b/>
                <w:sz w:val="24"/>
                <w:szCs w:val="24"/>
              </w:rPr>
            </w:pPr>
            <w:r w:rsidRPr="00C87E96">
              <w:rPr>
                <w:rFonts w:ascii="Arial" w:hAnsi="Arial" w:cs="Arial"/>
                <w:b/>
                <w:sz w:val="24"/>
                <w:szCs w:val="24"/>
              </w:rPr>
              <w:t>Definición</w:t>
            </w:r>
          </w:p>
        </w:tc>
        <w:tc>
          <w:tcPr>
            <w:tcW w:w="2254" w:type="dxa"/>
          </w:tcPr>
          <w:p w14:paraId="63B68B0C" w14:textId="27AEC9C2" w:rsidR="00B87A6B" w:rsidRPr="00C87E96" w:rsidRDefault="00B87A6B" w:rsidP="00C87E96">
            <w:pPr>
              <w:tabs>
                <w:tab w:val="right" w:pos="8498"/>
              </w:tabs>
              <w:jc w:val="center"/>
              <w:rPr>
                <w:rFonts w:ascii="Arial" w:hAnsi="Arial" w:cs="Arial"/>
                <w:b/>
                <w:sz w:val="24"/>
                <w:szCs w:val="24"/>
              </w:rPr>
            </w:pPr>
            <w:r w:rsidRPr="00C87E96">
              <w:rPr>
                <w:rFonts w:ascii="Arial" w:hAnsi="Arial" w:cs="Arial"/>
                <w:b/>
                <w:sz w:val="24"/>
                <w:szCs w:val="24"/>
              </w:rPr>
              <w:t>Dominio y rango</w:t>
            </w:r>
          </w:p>
        </w:tc>
        <w:tc>
          <w:tcPr>
            <w:tcW w:w="1796" w:type="dxa"/>
          </w:tcPr>
          <w:p w14:paraId="6D0144E4" w14:textId="1ACA504F" w:rsidR="00B87A6B" w:rsidRPr="00C87E96" w:rsidRDefault="00B87A6B" w:rsidP="00C87E96">
            <w:pPr>
              <w:tabs>
                <w:tab w:val="right" w:pos="8498"/>
              </w:tabs>
              <w:jc w:val="center"/>
              <w:rPr>
                <w:rFonts w:ascii="Arial" w:hAnsi="Arial" w:cs="Arial"/>
                <w:b/>
                <w:sz w:val="24"/>
                <w:szCs w:val="24"/>
              </w:rPr>
            </w:pPr>
            <w:r w:rsidRPr="00C87E96">
              <w:rPr>
                <w:rFonts w:ascii="Arial" w:hAnsi="Arial" w:cs="Arial"/>
                <w:b/>
                <w:sz w:val="24"/>
                <w:szCs w:val="24"/>
              </w:rPr>
              <w:t>Gráfica</w:t>
            </w:r>
          </w:p>
        </w:tc>
      </w:tr>
      <w:tr w:rsidR="00B87A6B" w:rsidRPr="00C87E96" w14:paraId="3955B4C9" w14:textId="77777777" w:rsidTr="00B87A6B">
        <w:tc>
          <w:tcPr>
            <w:tcW w:w="1101" w:type="dxa"/>
          </w:tcPr>
          <w:p w14:paraId="3A9760BE" w14:textId="5E77AF61" w:rsidR="00B87A6B" w:rsidRPr="00C87E96" w:rsidRDefault="00B87A6B" w:rsidP="00C87E96">
            <w:pPr>
              <w:tabs>
                <w:tab w:val="right" w:pos="8498"/>
              </w:tabs>
              <w:jc w:val="center"/>
              <w:rPr>
                <w:rFonts w:ascii="Arial" w:hAnsi="Arial" w:cs="Arial"/>
                <w:sz w:val="24"/>
                <w:szCs w:val="24"/>
              </w:rPr>
            </w:pPr>
            <w:r w:rsidRPr="00C87E96">
              <w:rPr>
                <w:rFonts w:ascii="Arial" w:hAnsi="Arial" w:cs="Arial"/>
                <w:sz w:val="24"/>
                <w:szCs w:val="24"/>
              </w:rPr>
              <w:t>0</w:t>
            </w:r>
          </w:p>
        </w:tc>
        <w:tc>
          <w:tcPr>
            <w:tcW w:w="1701" w:type="dxa"/>
          </w:tcPr>
          <w:p w14:paraId="5C67333C" w14:textId="46EF5DDD"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Constante</w:t>
            </w:r>
          </w:p>
        </w:tc>
        <w:tc>
          <w:tcPr>
            <w:tcW w:w="2126" w:type="dxa"/>
          </w:tcPr>
          <w:p w14:paraId="7526F2D1" w14:textId="77777777" w:rsidR="00C87E96" w:rsidRPr="00C87E96" w:rsidRDefault="00C87E96" w:rsidP="00962CCA">
            <w:pPr>
              <w:tabs>
                <w:tab w:val="right" w:pos="8498"/>
              </w:tabs>
              <w:jc w:val="both"/>
              <w:rPr>
                <w:rFonts w:ascii="Arial" w:hAnsi="Arial" w:cs="Arial"/>
                <w:i/>
                <w:sz w:val="24"/>
                <w:szCs w:val="24"/>
              </w:rPr>
            </w:pPr>
            <w:r w:rsidRPr="00C87E96">
              <w:rPr>
                <w:rFonts w:ascii="Arial" w:hAnsi="Arial" w:cs="Arial"/>
                <w:i/>
                <w:sz w:val="24"/>
                <w:szCs w:val="24"/>
              </w:rPr>
              <w:t>f</w:t>
            </w:r>
            <w:r w:rsidRPr="00C87E96">
              <w:rPr>
                <w:rFonts w:ascii="Arial" w:hAnsi="Arial" w:cs="Arial"/>
                <w:sz w:val="24"/>
                <w:szCs w:val="24"/>
              </w:rPr>
              <w:t>(</w:t>
            </w:r>
            <w:r w:rsidRPr="00C87E96">
              <w:rPr>
                <w:rFonts w:ascii="Arial" w:hAnsi="Arial" w:cs="Arial"/>
                <w:i/>
                <w:sz w:val="24"/>
                <w:szCs w:val="24"/>
              </w:rPr>
              <w:t>x</w:t>
            </w:r>
            <w:r w:rsidRPr="00C87E96">
              <w:rPr>
                <w:rFonts w:ascii="Arial" w:hAnsi="Arial" w:cs="Arial"/>
                <w:sz w:val="24"/>
                <w:szCs w:val="24"/>
              </w:rPr>
              <w:t>)</w:t>
            </w:r>
            <w:r w:rsidRPr="00C87E96">
              <w:rPr>
                <w:rFonts w:ascii="Arial" w:hAnsi="Arial" w:cs="Arial"/>
                <w:i/>
                <w:sz w:val="24"/>
                <w:szCs w:val="24"/>
              </w:rPr>
              <w:t xml:space="preserve"> = k </w:t>
            </w:r>
          </w:p>
          <w:p w14:paraId="7E25794F" w14:textId="4CC68B93" w:rsidR="00B87A6B" w:rsidRPr="00C87E96" w:rsidRDefault="00C87E96" w:rsidP="00962CCA">
            <w:pPr>
              <w:tabs>
                <w:tab w:val="right" w:pos="8498"/>
              </w:tabs>
              <w:jc w:val="both"/>
              <w:rPr>
                <w:rFonts w:ascii="Arial" w:hAnsi="Arial" w:cs="Arial"/>
                <w:sz w:val="24"/>
                <w:szCs w:val="24"/>
              </w:rPr>
            </w:pPr>
            <w:r w:rsidRPr="00C87E96">
              <w:rPr>
                <w:rFonts w:ascii="Arial" w:hAnsi="Arial" w:cs="Arial"/>
                <w:sz w:val="24"/>
                <w:szCs w:val="24"/>
              </w:rPr>
              <w:t>con</w:t>
            </w:r>
            <w:r w:rsidRPr="00C87E96">
              <w:rPr>
                <w:rFonts w:ascii="Arial" w:hAnsi="Arial" w:cs="Arial"/>
                <w:i/>
                <w:sz w:val="24"/>
                <w:szCs w:val="24"/>
              </w:rPr>
              <w:t xml:space="preserve"> k </w:t>
            </w:r>
            <w:r w:rsidRPr="00C87E96">
              <w:rPr>
                <w:rFonts w:ascii="Cambria Math" w:eastAsiaTheme="minorEastAsia" w:hAnsi="Cambria Math" w:cs="Arial"/>
                <w:sz w:val="24"/>
                <w:szCs w:val="24"/>
              </w:rPr>
              <w:t>⋲</w:t>
            </w:r>
            <w:r w:rsidRPr="00C87E96">
              <w:rPr>
                <w:rFonts w:ascii="Arial" w:eastAsiaTheme="minorEastAsia" w:hAnsi="Arial" w:cs="Arial"/>
                <w:sz w:val="24"/>
                <w:szCs w:val="24"/>
              </w:rPr>
              <w:t xml:space="preserve"> </w:t>
            </w:r>
            <w:r w:rsidRPr="00AE49D9">
              <w:rPr>
                <w:rFonts w:ascii="Arial" w:eastAsiaTheme="minorEastAsia" w:hAnsi="Arial" w:cs="Arial"/>
                <w:b/>
              </w:rPr>
              <w:t>R</w:t>
            </w:r>
          </w:p>
        </w:tc>
        <w:tc>
          <w:tcPr>
            <w:tcW w:w="2254" w:type="dxa"/>
          </w:tcPr>
          <w:p w14:paraId="0FCA42AA" w14:textId="7C3C1B88" w:rsidR="00B87A6B" w:rsidRPr="00C74FB1" w:rsidRDefault="00C87E96" w:rsidP="00962CCA">
            <w:pPr>
              <w:tabs>
                <w:tab w:val="right" w:pos="8498"/>
              </w:tabs>
              <w:jc w:val="both"/>
              <w:rPr>
                <w:rFonts w:ascii="Cambria Math" w:eastAsiaTheme="minorEastAsia" w:hAnsi="Cambria Math" w:cs="Arial"/>
                <w:sz w:val="24"/>
                <w:szCs w:val="24"/>
                <w:lang w:val="en-US"/>
              </w:rPr>
            </w:pPr>
            <w:r w:rsidRPr="00C74FB1">
              <w:rPr>
                <w:rFonts w:ascii="Arial" w:hAnsi="Arial" w:cs="Arial"/>
                <w:i/>
                <w:sz w:val="24"/>
                <w:szCs w:val="24"/>
                <w:lang w:val="en-US"/>
              </w:rPr>
              <w:t>Dom</w:t>
            </w:r>
            <w:r w:rsidR="00C74FB1" w:rsidRPr="00C74FB1">
              <w:rPr>
                <w:rFonts w:ascii="Arial" w:hAnsi="Arial" w:cs="Arial"/>
                <w:i/>
                <w:sz w:val="24"/>
                <w:szCs w:val="24"/>
                <w:lang w:val="en-US"/>
              </w:rPr>
              <w:t xml:space="preserve"> </w:t>
            </w:r>
            <w:r w:rsidRPr="00C74FB1">
              <w:rPr>
                <w:rFonts w:ascii="Arial" w:hAnsi="Arial" w:cs="Arial"/>
                <w:i/>
                <w:sz w:val="24"/>
                <w:szCs w:val="24"/>
                <w:lang w:val="en-US"/>
              </w:rPr>
              <w:t>f</w:t>
            </w:r>
            <w:r w:rsidRPr="00C74FB1">
              <w:rPr>
                <w:rFonts w:ascii="Arial" w:hAnsi="Arial" w:cs="Arial"/>
                <w:sz w:val="24"/>
                <w:szCs w:val="24"/>
                <w:lang w:val="en-US"/>
              </w:rPr>
              <w:t xml:space="preserve"> = </w:t>
            </w:r>
            <w:r w:rsidRPr="00AE49D9">
              <w:rPr>
                <w:rFonts w:ascii="Arial" w:eastAsiaTheme="minorEastAsia" w:hAnsi="Arial" w:cs="Arial"/>
                <w:b/>
                <w:lang w:val="en-US"/>
              </w:rPr>
              <w:t>R</w:t>
            </w:r>
          </w:p>
          <w:p w14:paraId="7EABB6D8" w14:textId="28F933E8" w:rsidR="00C87E96" w:rsidRPr="00C74FB1" w:rsidRDefault="00C87E96" w:rsidP="00962CCA">
            <w:pPr>
              <w:tabs>
                <w:tab w:val="right" w:pos="8498"/>
              </w:tabs>
              <w:jc w:val="both"/>
              <w:rPr>
                <w:rFonts w:ascii="Arial" w:hAnsi="Arial" w:cs="Arial"/>
                <w:sz w:val="24"/>
                <w:szCs w:val="24"/>
                <w:lang w:val="en-US"/>
              </w:rPr>
            </w:pPr>
            <w:r w:rsidRPr="00C74FB1">
              <w:rPr>
                <w:rFonts w:ascii="Arial" w:eastAsiaTheme="minorEastAsia" w:hAnsi="Arial" w:cs="Arial"/>
                <w:i/>
                <w:sz w:val="24"/>
                <w:szCs w:val="24"/>
                <w:lang w:val="en-US"/>
              </w:rPr>
              <w:t>Ran</w:t>
            </w:r>
            <w:r w:rsidR="00C74FB1" w:rsidRPr="00C74FB1">
              <w:rPr>
                <w:rFonts w:ascii="Arial" w:eastAsiaTheme="minorEastAsia" w:hAnsi="Arial" w:cs="Arial"/>
                <w:i/>
                <w:sz w:val="24"/>
                <w:szCs w:val="24"/>
                <w:lang w:val="en-US"/>
              </w:rPr>
              <w:t xml:space="preserve"> </w:t>
            </w:r>
            <w:r w:rsidRPr="00C74FB1">
              <w:rPr>
                <w:rFonts w:ascii="Arial" w:eastAsiaTheme="minorEastAsia" w:hAnsi="Arial" w:cs="Arial"/>
                <w:i/>
                <w:sz w:val="24"/>
                <w:szCs w:val="24"/>
                <w:lang w:val="en-US"/>
              </w:rPr>
              <w:t xml:space="preserve">f </w:t>
            </w:r>
            <w:r w:rsidRPr="00C74FB1">
              <w:rPr>
                <w:rFonts w:ascii="Arial" w:eastAsiaTheme="minorEastAsia" w:hAnsi="Arial" w:cs="Arial"/>
                <w:sz w:val="24"/>
                <w:szCs w:val="24"/>
                <w:lang w:val="en-US"/>
              </w:rPr>
              <w:t>=</w:t>
            </w:r>
            <w:r w:rsidRPr="00C74FB1">
              <w:rPr>
                <w:rFonts w:ascii="Cambria Math" w:eastAsiaTheme="minorEastAsia" w:hAnsi="Cambria Math" w:cs="Arial"/>
                <w:sz w:val="24"/>
                <w:szCs w:val="24"/>
                <w:lang w:val="en-US"/>
              </w:rPr>
              <w:t xml:space="preserve"> </w:t>
            </w:r>
            <w:r w:rsidRPr="00C74FB1">
              <w:rPr>
                <w:rFonts w:ascii="Cambria Math" w:eastAsiaTheme="minorEastAsia" w:hAnsi="Cambria Math" w:cs="Arial"/>
                <w:i/>
                <w:sz w:val="24"/>
                <w:szCs w:val="24"/>
                <w:lang w:val="en-US"/>
              </w:rPr>
              <w:t>k</w:t>
            </w:r>
          </w:p>
        </w:tc>
        <w:tc>
          <w:tcPr>
            <w:tcW w:w="1796" w:type="dxa"/>
          </w:tcPr>
          <w:p w14:paraId="1C927315" w14:textId="1951218F"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Es una recta horizontal</w:t>
            </w:r>
            <w:r w:rsidR="00C87E96" w:rsidRPr="00C87E96">
              <w:rPr>
                <w:rFonts w:ascii="Arial" w:hAnsi="Arial" w:cs="Arial"/>
                <w:sz w:val="24"/>
                <w:szCs w:val="24"/>
              </w:rPr>
              <w:t xml:space="preserve"> que pasa por </w:t>
            </w:r>
            <w:r w:rsidR="00C87E96" w:rsidRPr="00C87E96">
              <w:rPr>
                <w:rFonts w:ascii="Arial" w:hAnsi="Arial" w:cs="Arial"/>
                <w:i/>
                <w:sz w:val="24"/>
                <w:szCs w:val="24"/>
              </w:rPr>
              <w:t>k</w:t>
            </w:r>
            <w:r w:rsidR="00C87E96" w:rsidRPr="00C87E96">
              <w:rPr>
                <w:rFonts w:ascii="Arial" w:hAnsi="Arial" w:cs="Arial"/>
                <w:sz w:val="24"/>
                <w:szCs w:val="24"/>
              </w:rPr>
              <w:t>.</w:t>
            </w:r>
          </w:p>
        </w:tc>
      </w:tr>
      <w:tr w:rsidR="00B87A6B" w:rsidRPr="00C87E96" w14:paraId="3BABC583" w14:textId="77777777" w:rsidTr="00B87A6B">
        <w:tc>
          <w:tcPr>
            <w:tcW w:w="1101" w:type="dxa"/>
          </w:tcPr>
          <w:p w14:paraId="280559CA" w14:textId="308FFD6C" w:rsidR="00B87A6B" w:rsidRPr="00C87E96" w:rsidRDefault="00B87A6B" w:rsidP="00C87E96">
            <w:pPr>
              <w:tabs>
                <w:tab w:val="right" w:pos="8498"/>
              </w:tabs>
              <w:jc w:val="center"/>
              <w:rPr>
                <w:rFonts w:ascii="Arial" w:hAnsi="Arial" w:cs="Arial"/>
                <w:sz w:val="24"/>
                <w:szCs w:val="24"/>
              </w:rPr>
            </w:pPr>
            <w:r w:rsidRPr="00C87E96">
              <w:rPr>
                <w:rFonts w:ascii="Arial" w:hAnsi="Arial" w:cs="Arial"/>
                <w:sz w:val="24"/>
                <w:szCs w:val="24"/>
              </w:rPr>
              <w:t>1</w:t>
            </w:r>
          </w:p>
        </w:tc>
        <w:tc>
          <w:tcPr>
            <w:tcW w:w="1701" w:type="dxa"/>
          </w:tcPr>
          <w:p w14:paraId="70525AE5" w14:textId="67F0B356"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Lineal</w:t>
            </w:r>
          </w:p>
        </w:tc>
        <w:tc>
          <w:tcPr>
            <w:tcW w:w="2126" w:type="dxa"/>
          </w:tcPr>
          <w:p w14:paraId="424FAC99" w14:textId="77777777" w:rsidR="00B87A6B" w:rsidRDefault="00C87E96" w:rsidP="00962CCA">
            <w:pPr>
              <w:tabs>
                <w:tab w:val="right" w:pos="8498"/>
              </w:tabs>
              <w:jc w:val="both"/>
              <w:rPr>
                <w:rFonts w:ascii="Arial" w:hAnsi="Arial" w:cs="Arial"/>
                <w:i/>
                <w:sz w:val="24"/>
                <w:szCs w:val="24"/>
              </w:rPr>
            </w:pPr>
            <w:r w:rsidRPr="00C87E96">
              <w:rPr>
                <w:rFonts w:ascii="Arial" w:hAnsi="Arial" w:cs="Arial"/>
                <w:i/>
                <w:sz w:val="24"/>
                <w:szCs w:val="24"/>
              </w:rPr>
              <w:t>f</w:t>
            </w:r>
            <w:r>
              <w:rPr>
                <w:rFonts w:ascii="Arial" w:hAnsi="Arial" w:cs="Arial"/>
                <w:sz w:val="24"/>
                <w:szCs w:val="24"/>
              </w:rPr>
              <w:t>(</w:t>
            </w:r>
            <w:r w:rsidRPr="00C87E96">
              <w:rPr>
                <w:rFonts w:ascii="Arial" w:hAnsi="Arial" w:cs="Arial"/>
                <w:i/>
                <w:sz w:val="24"/>
                <w:szCs w:val="24"/>
              </w:rPr>
              <w:t>x</w:t>
            </w:r>
            <w:r>
              <w:rPr>
                <w:rFonts w:ascii="Arial" w:hAnsi="Arial" w:cs="Arial"/>
                <w:sz w:val="24"/>
                <w:szCs w:val="24"/>
              </w:rPr>
              <w:t xml:space="preserve">) = </w:t>
            </w:r>
            <w:r w:rsidRPr="00C87E96">
              <w:rPr>
                <w:rFonts w:ascii="Arial" w:hAnsi="Arial" w:cs="Arial"/>
                <w:i/>
                <w:sz w:val="24"/>
                <w:szCs w:val="24"/>
              </w:rPr>
              <w:t>mx</w:t>
            </w:r>
          </w:p>
          <w:p w14:paraId="2275EC18" w14:textId="3907A73F" w:rsidR="00C87E96" w:rsidRPr="00C87E96" w:rsidRDefault="00C87E96" w:rsidP="00962CCA">
            <w:pPr>
              <w:tabs>
                <w:tab w:val="right" w:pos="8498"/>
              </w:tabs>
              <w:jc w:val="both"/>
              <w:rPr>
                <w:rFonts w:ascii="Arial" w:hAnsi="Arial" w:cs="Arial"/>
                <w:sz w:val="24"/>
                <w:szCs w:val="24"/>
              </w:rPr>
            </w:pPr>
            <w:r w:rsidRPr="00C87E96">
              <w:rPr>
                <w:rFonts w:ascii="Arial" w:hAnsi="Arial" w:cs="Arial"/>
                <w:sz w:val="24"/>
                <w:szCs w:val="24"/>
              </w:rPr>
              <w:t>con</w:t>
            </w:r>
            <w:r>
              <w:rPr>
                <w:rFonts w:ascii="Arial" w:hAnsi="Arial" w:cs="Arial"/>
                <w:i/>
                <w:sz w:val="24"/>
                <w:szCs w:val="24"/>
              </w:rPr>
              <w:t xml:space="preserve"> m</w:t>
            </w:r>
            <w:r w:rsidRPr="00C87E96">
              <w:rPr>
                <w:rFonts w:ascii="Arial" w:hAnsi="Arial" w:cs="Arial"/>
                <w:i/>
                <w:sz w:val="24"/>
                <w:szCs w:val="24"/>
              </w:rPr>
              <w:t xml:space="preserve"> </w:t>
            </w:r>
            <w:r w:rsidRPr="00C87E96">
              <w:rPr>
                <w:rFonts w:ascii="Cambria Math" w:eastAsiaTheme="minorEastAsia" w:hAnsi="Cambria Math" w:cs="Arial"/>
                <w:sz w:val="24"/>
                <w:szCs w:val="24"/>
              </w:rPr>
              <w:t>⋲</w:t>
            </w:r>
            <w:r w:rsidRPr="00C87E96">
              <w:rPr>
                <w:rFonts w:ascii="Arial" w:eastAsiaTheme="minorEastAsia" w:hAnsi="Arial" w:cs="Arial"/>
                <w:sz w:val="24"/>
                <w:szCs w:val="24"/>
              </w:rPr>
              <w:t xml:space="preserve"> </w:t>
            </w:r>
            <w:r w:rsidRPr="00AE49D9">
              <w:rPr>
                <w:rFonts w:ascii="Arial" w:eastAsiaTheme="minorEastAsia" w:hAnsi="Arial" w:cs="Arial"/>
                <w:b/>
              </w:rPr>
              <w:t>R</w:t>
            </w:r>
          </w:p>
        </w:tc>
        <w:tc>
          <w:tcPr>
            <w:tcW w:w="2254" w:type="dxa"/>
          </w:tcPr>
          <w:p w14:paraId="237B75AE" w14:textId="7B491CBA" w:rsidR="00C87E96" w:rsidRPr="00C74FB1" w:rsidRDefault="00C87E96" w:rsidP="00C87E96">
            <w:pPr>
              <w:tabs>
                <w:tab w:val="right" w:pos="8498"/>
              </w:tabs>
              <w:jc w:val="both"/>
              <w:rPr>
                <w:rFonts w:ascii="Cambria Math" w:eastAsiaTheme="minorEastAsia" w:hAnsi="Cambria Math" w:cs="Arial"/>
                <w:sz w:val="24"/>
                <w:szCs w:val="24"/>
                <w:lang w:val="en-US"/>
              </w:rPr>
            </w:pPr>
            <w:r w:rsidRPr="00C74FB1">
              <w:rPr>
                <w:rFonts w:ascii="Arial" w:hAnsi="Arial" w:cs="Arial"/>
                <w:i/>
                <w:sz w:val="24"/>
                <w:szCs w:val="24"/>
                <w:lang w:val="en-US"/>
              </w:rPr>
              <w:t>Dom</w:t>
            </w:r>
            <w:r w:rsidR="00C74FB1" w:rsidRPr="00C74FB1">
              <w:rPr>
                <w:rFonts w:ascii="Arial" w:hAnsi="Arial" w:cs="Arial"/>
                <w:i/>
                <w:sz w:val="24"/>
                <w:szCs w:val="24"/>
                <w:lang w:val="en-US"/>
              </w:rPr>
              <w:t xml:space="preserve"> </w:t>
            </w:r>
            <w:r w:rsidRPr="00C74FB1">
              <w:rPr>
                <w:rFonts w:ascii="Arial" w:hAnsi="Arial" w:cs="Arial"/>
                <w:i/>
                <w:sz w:val="24"/>
                <w:szCs w:val="24"/>
                <w:lang w:val="en-US"/>
              </w:rPr>
              <w:t>f</w:t>
            </w:r>
            <w:r w:rsidRPr="00C74FB1">
              <w:rPr>
                <w:rFonts w:ascii="Arial" w:hAnsi="Arial" w:cs="Arial"/>
                <w:sz w:val="24"/>
                <w:szCs w:val="24"/>
                <w:lang w:val="en-US"/>
              </w:rPr>
              <w:t xml:space="preserve"> = </w:t>
            </w:r>
            <w:r w:rsidRPr="00AE49D9">
              <w:rPr>
                <w:rFonts w:ascii="Arial" w:eastAsiaTheme="minorEastAsia" w:hAnsi="Arial" w:cs="Arial"/>
                <w:b/>
                <w:lang w:val="en-US"/>
              </w:rPr>
              <w:t>R</w:t>
            </w:r>
          </w:p>
          <w:p w14:paraId="525E6C2D" w14:textId="3EDFF66B" w:rsidR="00C87E96" w:rsidRPr="00C74FB1" w:rsidRDefault="00C87E96" w:rsidP="00C87E96">
            <w:pPr>
              <w:tabs>
                <w:tab w:val="right" w:pos="8498"/>
              </w:tabs>
              <w:jc w:val="both"/>
              <w:rPr>
                <w:rFonts w:ascii="Cambria Math" w:eastAsiaTheme="minorEastAsia" w:hAnsi="Cambria Math" w:cs="Arial"/>
                <w:sz w:val="24"/>
                <w:szCs w:val="24"/>
                <w:lang w:val="en-US"/>
              </w:rPr>
            </w:pPr>
            <w:r w:rsidRPr="00C74FB1">
              <w:rPr>
                <w:rFonts w:ascii="Arial" w:hAnsi="Arial" w:cs="Arial"/>
                <w:i/>
                <w:sz w:val="24"/>
                <w:szCs w:val="24"/>
                <w:lang w:val="en-US"/>
              </w:rPr>
              <w:t>Ran</w:t>
            </w:r>
            <w:r w:rsidR="00C74FB1" w:rsidRPr="00C74FB1">
              <w:rPr>
                <w:rFonts w:ascii="Arial" w:hAnsi="Arial" w:cs="Arial"/>
                <w:i/>
                <w:sz w:val="24"/>
                <w:szCs w:val="24"/>
                <w:lang w:val="en-US"/>
              </w:rPr>
              <w:t xml:space="preserve"> </w:t>
            </w:r>
            <w:r w:rsidRPr="00C74FB1">
              <w:rPr>
                <w:rFonts w:ascii="Arial" w:hAnsi="Arial" w:cs="Arial"/>
                <w:i/>
                <w:sz w:val="24"/>
                <w:szCs w:val="24"/>
                <w:lang w:val="en-US"/>
              </w:rPr>
              <w:t>f</w:t>
            </w:r>
            <w:r w:rsidRPr="00C74FB1">
              <w:rPr>
                <w:rFonts w:ascii="Arial" w:hAnsi="Arial" w:cs="Arial"/>
                <w:sz w:val="24"/>
                <w:szCs w:val="24"/>
                <w:lang w:val="en-US"/>
              </w:rPr>
              <w:t xml:space="preserve"> = </w:t>
            </w:r>
            <w:r w:rsidRPr="00AE49D9">
              <w:rPr>
                <w:rFonts w:ascii="Arial" w:eastAsiaTheme="minorEastAsia" w:hAnsi="Arial" w:cs="Arial"/>
                <w:b/>
                <w:lang w:val="en-US"/>
              </w:rPr>
              <w:t>R</w:t>
            </w:r>
          </w:p>
          <w:p w14:paraId="20EF1396" w14:textId="77777777" w:rsidR="00B87A6B" w:rsidRPr="00C74FB1" w:rsidRDefault="00B87A6B" w:rsidP="00962CCA">
            <w:pPr>
              <w:tabs>
                <w:tab w:val="right" w:pos="8498"/>
              </w:tabs>
              <w:jc w:val="both"/>
              <w:rPr>
                <w:rFonts w:ascii="Arial" w:hAnsi="Arial" w:cs="Arial"/>
                <w:sz w:val="24"/>
                <w:szCs w:val="24"/>
                <w:lang w:val="en-US"/>
              </w:rPr>
            </w:pPr>
          </w:p>
        </w:tc>
        <w:tc>
          <w:tcPr>
            <w:tcW w:w="1796" w:type="dxa"/>
          </w:tcPr>
          <w:p w14:paraId="0ECF242F" w14:textId="381E5A16"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 xml:space="preserve">Es una recta con pendiente </w:t>
            </w:r>
            <w:r w:rsidR="00C87E96" w:rsidRPr="00C87E96">
              <w:rPr>
                <w:rFonts w:ascii="Arial" w:hAnsi="Arial" w:cs="Arial"/>
                <w:i/>
                <w:sz w:val="24"/>
                <w:szCs w:val="24"/>
              </w:rPr>
              <w:t>m</w:t>
            </w:r>
            <w:r w:rsidR="00C87E96" w:rsidRPr="00C87E96">
              <w:rPr>
                <w:rFonts w:ascii="Arial" w:hAnsi="Arial" w:cs="Arial"/>
                <w:sz w:val="24"/>
                <w:szCs w:val="24"/>
              </w:rPr>
              <w:t xml:space="preserve"> y que pasa por el origen del plano</w:t>
            </w:r>
            <w:r w:rsidRPr="00C87E96">
              <w:rPr>
                <w:rFonts w:ascii="Arial" w:hAnsi="Arial" w:cs="Arial"/>
                <w:sz w:val="24"/>
                <w:szCs w:val="24"/>
              </w:rPr>
              <w:t>.</w:t>
            </w:r>
          </w:p>
        </w:tc>
      </w:tr>
      <w:tr w:rsidR="00B87A6B" w:rsidRPr="00C87E96" w14:paraId="0E6060ED" w14:textId="77777777" w:rsidTr="00B87A6B">
        <w:tc>
          <w:tcPr>
            <w:tcW w:w="1101" w:type="dxa"/>
          </w:tcPr>
          <w:p w14:paraId="47C51366" w14:textId="1EF9E244" w:rsidR="00B87A6B" w:rsidRPr="00C87E96" w:rsidRDefault="00B87A6B" w:rsidP="00C87E96">
            <w:pPr>
              <w:tabs>
                <w:tab w:val="right" w:pos="8498"/>
              </w:tabs>
              <w:jc w:val="center"/>
              <w:rPr>
                <w:rFonts w:ascii="Arial" w:hAnsi="Arial" w:cs="Arial"/>
                <w:sz w:val="24"/>
                <w:szCs w:val="24"/>
              </w:rPr>
            </w:pPr>
            <w:r w:rsidRPr="00C87E96">
              <w:rPr>
                <w:rFonts w:ascii="Arial" w:hAnsi="Arial" w:cs="Arial"/>
                <w:sz w:val="24"/>
                <w:szCs w:val="24"/>
              </w:rPr>
              <w:t>1</w:t>
            </w:r>
          </w:p>
        </w:tc>
        <w:tc>
          <w:tcPr>
            <w:tcW w:w="1701" w:type="dxa"/>
          </w:tcPr>
          <w:p w14:paraId="6E85FD9A" w14:textId="43485BEB"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 xml:space="preserve">Afín </w:t>
            </w:r>
          </w:p>
        </w:tc>
        <w:tc>
          <w:tcPr>
            <w:tcW w:w="2126" w:type="dxa"/>
          </w:tcPr>
          <w:p w14:paraId="069D5466" w14:textId="206CB103" w:rsidR="00C87E96" w:rsidRDefault="00C87E96" w:rsidP="00C87E96">
            <w:pPr>
              <w:tabs>
                <w:tab w:val="right" w:pos="8498"/>
              </w:tabs>
              <w:jc w:val="both"/>
              <w:rPr>
                <w:rFonts w:ascii="Arial" w:hAnsi="Arial" w:cs="Arial"/>
                <w:i/>
                <w:sz w:val="24"/>
                <w:szCs w:val="24"/>
              </w:rPr>
            </w:pPr>
            <w:r w:rsidRPr="00C87E96">
              <w:rPr>
                <w:rFonts w:ascii="Arial" w:hAnsi="Arial" w:cs="Arial"/>
                <w:i/>
                <w:sz w:val="24"/>
                <w:szCs w:val="24"/>
              </w:rPr>
              <w:t>f</w:t>
            </w:r>
            <w:r>
              <w:rPr>
                <w:rFonts w:ascii="Arial" w:hAnsi="Arial" w:cs="Arial"/>
                <w:sz w:val="24"/>
                <w:szCs w:val="24"/>
              </w:rPr>
              <w:t>(</w:t>
            </w:r>
            <w:r w:rsidRPr="00C87E96">
              <w:rPr>
                <w:rFonts w:ascii="Arial" w:hAnsi="Arial" w:cs="Arial"/>
                <w:i/>
                <w:sz w:val="24"/>
                <w:szCs w:val="24"/>
              </w:rPr>
              <w:t>x</w:t>
            </w:r>
            <w:r>
              <w:rPr>
                <w:rFonts w:ascii="Arial" w:hAnsi="Arial" w:cs="Arial"/>
                <w:sz w:val="24"/>
                <w:szCs w:val="24"/>
              </w:rPr>
              <w:t xml:space="preserve">) = </w:t>
            </w:r>
            <w:r w:rsidRPr="00C87E96">
              <w:rPr>
                <w:rFonts w:ascii="Arial" w:hAnsi="Arial" w:cs="Arial"/>
                <w:i/>
                <w:sz w:val="24"/>
                <w:szCs w:val="24"/>
              </w:rPr>
              <w:t>mx</w:t>
            </w:r>
            <w:r>
              <w:rPr>
                <w:rFonts w:ascii="Arial" w:hAnsi="Arial" w:cs="Arial"/>
                <w:i/>
                <w:sz w:val="24"/>
                <w:szCs w:val="24"/>
              </w:rPr>
              <w:t xml:space="preserve"> + b</w:t>
            </w:r>
          </w:p>
          <w:p w14:paraId="255EFD13" w14:textId="04CF7DE9" w:rsidR="00B87A6B" w:rsidRPr="00C87E96" w:rsidRDefault="00C87E96" w:rsidP="00C87E96">
            <w:pPr>
              <w:tabs>
                <w:tab w:val="right" w:pos="8498"/>
              </w:tabs>
              <w:jc w:val="both"/>
              <w:rPr>
                <w:rFonts w:ascii="Arial" w:hAnsi="Arial" w:cs="Arial"/>
                <w:sz w:val="24"/>
                <w:szCs w:val="24"/>
              </w:rPr>
            </w:pPr>
            <w:r w:rsidRPr="00C87E96">
              <w:rPr>
                <w:rFonts w:ascii="Arial" w:hAnsi="Arial" w:cs="Arial"/>
                <w:sz w:val="24"/>
                <w:szCs w:val="24"/>
              </w:rPr>
              <w:t>con</w:t>
            </w:r>
            <w:r>
              <w:rPr>
                <w:rFonts w:ascii="Arial" w:hAnsi="Arial" w:cs="Arial"/>
                <w:i/>
                <w:sz w:val="24"/>
                <w:szCs w:val="24"/>
              </w:rPr>
              <w:t xml:space="preserve"> m, b</w:t>
            </w:r>
            <w:r w:rsidRPr="00C87E96">
              <w:rPr>
                <w:rFonts w:ascii="Arial" w:hAnsi="Arial" w:cs="Arial"/>
                <w:i/>
                <w:sz w:val="24"/>
                <w:szCs w:val="24"/>
              </w:rPr>
              <w:t xml:space="preserve"> </w:t>
            </w:r>
            <w:r w:rsidRPr="00C87E96">
              <w:rPr>
                <w:rFonts w:ascii="Cambria Math" w:eastAsiaTheme="minorEastAsia" w:hAnsi="Cambria Math" w:cs="Arial"/>
                <w:sz w:val="24"/>
                <w:szCs w:val="24"/>
              </w:rPr>
              <w:t>⋲</w:t>
            </w:r>
            <w:r w:rsidRPr="00C87E96">
              <w:rPr>
                <w:rFonts w:ascii="Arial" w:eastAsiaTheme="minorEastAsia" w:hAnsi="Arial" w:cs="Arial"/>
                <w:sz w:val="24"/>
                <w:szCs w:val="24"/>
              </w:rPr>
              <w:t xml:space="preserve"> </w:t>
            </w:r>
            <w:r w:rsidRPr="00AE49D9">
              <w:rPr>
                <w:rFonts w:ascii="Arial" w:eastAsiaTheme="minorEastAsia" w:hAnsi="Arial" w:cs="Arial"/>
                <w:b/>
              </w:rPr>
              <w:t>R</w:t>
            </w:r>
          </w:p>
        </w:tc>
        <w:tc>
          <w:tcPr>
            <w:tcW w:w="2254" w:type="dxa"/>
          </w:tcPr>
          <w:p w14:paraId="0EF67F56" w14:textId="30FD419C" w:rsidR="00C87E96" w:rsidRPr="00C74FB1" w:rsidRDefault="00C87E96" w:rsidP="00C87E96">
            <w:pPr>
              <w:tabs>
                <w:tab w:val="right" w:pos="8498"/>
              </w:tabs>
              <w:jc w:val="both"/>
              <w:rPr>
                <w:rFonts w:ascii="Cambria Math" w:eastAsiaTheme="minorEastAsia" w:hAnsi="Cambria Math" w:cs="Arial"/>
                <w:sz w:val="24"/>
                <w:szCs w:val="24"/>
                <w:lang w:val="en-US"/>
              </w:rPr>
            </w:pPr>
            <w:r w:rsidRPr="00C74FB1">
              <w:rPr>
                <w:rFonts w:ascii="Arial" w:hAnsi="Arial" w:cs="Arial"/>
                <w:i/>
                <w:sz w:val="24"/>
                <w:szCs w:val="24"/>
                <w:lang w:val="en-US"/>
              </w:rPr>
              <w:t>Dom</w:t>
            </w:r>
            <w:r w:rsidR="00C74FB1" w:rsidRPr="00C74FB1">
              <w:rPr>
                <w:rFonts w:ascii="Arial" w:hAnsi="Arial" w:cs="Arial"/>
                <w:i/>
                <w:sz w:val="24"/>
                <w:szCs w:val="24"/>
                <w:lang w:val="en-US"/>
              </w:rPr>
              <w:t xml:space="preserve"> </w:t>
            </w:r>
            <w:r w:rsidRPr="00C74FB1">
              <w:rPr>
                <w:rFonts w:ascii="Arial" w:hAnsi="Arial" w:cs="Arial"/>
                <w:i/>
                <w:sz w:val="24"/>
                <w:szCs w:val="24"/>
                <w:lang w:val="en-US"/>
              </w:rPr>
              <w:t>f</w:t>
            </w:r>
            <w:r w:rsidRPr="00C74FB1">
              <w:rPr>
                <w:rFonts w:ascii="Arial" w:hAnsi="Arial" w:cs="Arial"/>
                <w:sz w:val="24"/>
                <w:szCs w:val="24"/>
                <w:lang w:val="en-US"/>
              </w:rPr>
              <w:t xml:space="preserve"> = </w:t>
            </w:r>
            <w:r w:rsidRPr="00AE49D9">
              <w:rPr>
                <w:rFonts w:ascii="Arial" w:eastAsiaTheme="minorEastAsia" w:hAnsi="Arial" w:cs="Arial"/>
                <w:b/>
                <w:lang w:val="en-US"/>
              </w:rPr>
              <w:t>R</w:t>
            </w:r>
          </w:p>
          <w:p w14:paraId="217FB6B9" w14:textId="7ECAD63C" w:rsidR="00C87E96" w:rsidRPr="00C74FB1" w:rsidRDefault="00C87E96" w:rsidP="00C87E96">
            <w:pPr>
              <w:tabs>
                <w:tab w:val="right" w:pos="8498"/>
              </w:tabs>
              <w:jc w:val="both"/>
              <w:rPr>
                <w:rFonts w:ascii="Cambria Math" w:eastAsiaTheme="minorEastAsia" w:hAnsi="Cambria Math" w:cs="Arial"/>
                <w:sz w:val="24"/>
                <w:szCs w:val="24"/>
                <w:lang w:val="en-US"/>
              </w:rPr>
            </w:pPr>
            <w:r w:rsidRPr="00C74FB1">
              <w:rPr>
                <w:rFonts w:ascii="Arial" w:hAnsi="Arial" w:cs="Arial"/>
                <w:i/>
                <w:sz w:val="24"/>
                <w:szCs w:val="24"/>
                <w:lang w:val="en-US"/>
              </w:rPr>
              <w:t>Ran</w:t>
            </w:r>
            <w:r w:rsidR="00C74FB1" w:rsidRPr="00C74FB1">
              <w:rPr>
                <w:rFonts w:ascii="Arial" w:hAnsi="Arial" w:cs="Arial"/>
                <w:i/>
                <w:sz w:val="24"/>
                <w:szCs w:val="24"/>
                <w:lang w:val="en-US"/>
              </w:rPr>
              <w:t xml:space="preserve"> </w:t>
            </w:r>
            <w:r w:rsidRPr="00C74FB1">
              <w:rPr>
                <w:rFonts w:ascii="Arial" w:hAnsi="Arial" w:cs="Arial"/>
                <w:i/>
                <w:sz w:val="24"/>
                <w:szCs w:val="24"/>
                <w:lang w:val="en-US"/>
              </w:rPr>
              <w:t>f</w:t>
            </w:r>
            <w:r w:rsidRPr="00C74FB1">
              <w:rPr>
                <w:rFonts w:ascii="Arial" w:hAnsi="Arial" w:cs="Arial"/>
                <w:sz w:val="24"/>
                <w:szCs w:val="24"/>
                <w:lang w:val="en-US"/>
              </w:rPr>
              <w:t xml:space="preserve"> = </w:t>
            </w:r>
            <w:r w:rsidRPr="00AE49D9">
              <w:rPr>
                <w:rFonts w:ascii="Arial" w:eastAsiaTheme="minorEastAsia" w:hAnsi="Arial" w:cs="Arial"/>
                <w:b/>
                <w:lang w:val="en-US"/>
              </w:rPr>
              <w:t>R</w:t>
            </w:r>
          </w:p>
          <w:p w14:paraId="481F8CC1" w14:textId="77777777" w:rsidR="00B87A6B" w:rsidRPr="00C74FB1" w:rsidRDefault="00B87A6B" w:rsidP="00962CCA">
            <w:pPr>
              <w:tabs>
                <w:tab w:val="right" w:pos="8498"/>
              </w:tabs>
              <w:jc w:val="both"/>
              <w:rPr>
                <w:rFonts w:ascii="Arial" w:hAnsi="Arial" w:cs="Arial"/>
                <w:sz w:val="24"/>
                <w:szCs w:val="24"/>
                <w:lang w:val="en-US"/>
              </w:rPr>
            </w:pPr>
          </w:p>
        </w:tc>
        <w:tc>
          <w:tcPr>
            <w:tcW w:w="1796" w:type="dxa"/>
          </w:tcPr>
          <w:p w14:paraId="7D67B38F" w14:textId="24538516" w:rsidR="00B87A6B" w:rsidRPr="00C87E96" w:rsidRDefault="00B87A6B">
            <w:pPr>
              <w:tabs>
                <w:tab w:val="right" w:pos="8498"/>
              </w:tabs>
              <w:jc w:val="both"/>
              <w:rPr>
                <w:rFonts w:ascii="Arial" w:hAnsi="Arial" w:cs="Arial"/>
                <w:sz w:val="24"/>
                <w:szCs w:val="24"/>
              </w:rPr>
            </w:pPr>
            <w:r w:rsidRPr="00C87E96">
              <w:rPr>
                <w:rFonts w:ascii="Arial" w:hAnsi="Arial" w:cs="Arial"/>
                <w:sz w:val="24"/>
                <w:szCs w:val="24"/>
              </w:rPr>
              <w:t>Es una recta con pendiente</w:t>
            </w:r>
            <w:r w:rsidR="00C87E96">
              <w:rPr>
                <w:rFonts w:ascii="Arial" w:hAnsi="Arial" w:cs="Arial"/>
                <w:sz w:val="24"/>
                <w:szCs w:val="24"/>
              </w:rPr>
              <w:t xml:space="preserve"> </w:t>
            </w:r>
            <w:r w:rsidR="00C87E96" w:rsidRPr="00C87E96">
              <w:rPr>
                <w:rFonts w:ascii="Arial" w:hAnsi="Arial" w:cs="Arial"/>
                <w:i/>
                <w:sz w:val="24"/>
                <w:szCs w:val="24"/>
              </w:rPr>
              <w:t>m</w:t>
            </w:r>
            <w:r w:rsidR="00C87E96">
              <w:rPr>
                <w:rFonts w:ascii="Arial" w:hAnsi="Arial" w:cs="Arial"/>
                <w:sz w:val="24"/>
                <w:szCs w:val="24"/>
              </w:rPr>
              <w:t xml:space="preserve"> y punto de corte con </w:t>
            </w:r>
            <w:r w:rsidR="003772C4">
              <w:rPr>
                <w:rFonts w:ascii="Arial" w:hAnsi="Arial" w:cs="Arial"/>
                <w:i/>
                <w:sz w:val="24"/>
                <w:szCs w:val="24"/>
              </w:rPr>
              <w:t>Y</w:t>
            </w:r>
            <w:r w:rsidR="003772C4">
              <w:rPr>
                <w:rFonts w:ascii="Arial" w:hAnsi="Arial" w:cs="Arial"/>
                <w:sz w:val="24"/>
                <w:szCs w:val="24"/>
              </w:rPr>
              <w:t xml:space="preserve"> </w:t>
            </w:r>
            <w:r w:rsidR="00C87E96">
              <w:rPr>
                <w:rFonts w:ascii="Arial" w:hAnsi="Arial" w:cs="Arial"/>
                <w:sz w:val="24"/>
                <w:szCs w:val="24"/>
              </w:rPr>
              <w:t xml:space="preserve">en </w:t>
            </w:r>
            <w:r w:rsidR="00C87E96" w:rsidRPr="00C87E96">
              <w:rPr>
                <w:rFonts w:ascii="Arial" w:hAnsi="Arial" w:cs="Arial"/>
                <w:i/>
                <w:sz w:val="24"/>
                <w:szCs w:val="24"/>
              </w:rPr>
              <w:t>b</w:t>
            </w:r>
            <w:r w:rsidR="00C87E96">
              <w:rPr>
                <w:rFonts w:ascii="Arial" w:hAnsi="Arial" w:cs="Arial"/>
                <w:sz w:val="24"/>
                <w:szCs w:val="24"/>
              </w:rPr>
              <w:t>.</w:t>
            </w:r>
            <w:r w:rsidRPr="00C87E96">
              <w:rPr>
                <w:rFonts w:ascii="Arial" w:hAnsi="Arial" w:cs="Arial"/>
                <w:sz w:val="24"/>
                <w:szCs w:val="24"/>
              </w:rPr>
              <w:t xml:space="preserve"> </w:t>
            </w:r>
          </w:p>
        </w:tc>
      </w:tr>
      <w:tr w:rsidR="00B87A6B" w:rsidRPr="00C87E96" w14:paraId="5C34C241" w14:textId="77777777" w:rsidTr="00B87A6B">
        <w:tc>
          <w:tcPr>
            <w:tcW w:w="1101" w:type="dxa"/>
          </w:tcPr>
          <w:p w14:paraId="22730DD6" w14:textId="736A0FDC" w:rsidR="00B87A6B" w:rsidRPr="00C87E96" w:rsidRDefault="00B87A6B" w:rsidP="00C87E96">
            <w:pPr>
              <w:tabs>
                <w:tab w:val="right" w:pos="8498"/>
              </w:tabs>
              <w:jc w:val="center"/>
              <w:rPr>
                <w:rFonts w:ascii="Arial" w:hAnsi="Arial" w:cs="Arial"/>
                <w:sz w:val="24"/>
                <w:szCs w:val="24"/>
              </w:rPr>
            </w:pPr>
            <w:r w:rsidRPr="00C87E96">
              <w:rPr>
                <w:rFonts w:ascii="Arial" w:hAnsi="Arial" w:cs="Arial"/>
                <w:sz w:val="24"/>
                <w:szCs w:val="24"/>
              </w:rPr>
              <w:t>2</w:t>
            </w:r>
          </w:p>
        </w:tc>
        <w:tc>
          <w:tcPr>
            <w:tcW w:w="1701" w:type="dxa"/>
          </w:tcPr>
          <w:p w14:paraId="32E684E3" w14:textId="4DF5C7F3" w:rsidR="00B87A6B" w:rsidRPr="00C87E96" w:rsidRDefault="00B87A6B" w:rsidP="00962CCA">
            <w:pPr>
              <w:tabs>
                <w:tab w:val="right" w:pos="8498"/>
              </w:tabs>
              <w:jc w:val="both"/>
              <w:rPr>
                <w:rFonts w:ascii="Arial" w:hAnsi="Arial" w:cs="Arial"/>
                <w:sz w:val="24"/>
                <w:szCs w:val="24"/>
              </w:rPr>
            </w:pPr>
            <w:r w:rsidRPr="00C87E96">
              <w:rPr>
                <w:rFonts w:ascii="Arial" w:hAnsi="Arial" w:cs="Arial"/>
                <w:sz w:val="24"/>
                <w:szCs w:val="24"/>
              </w:rPr>
              <w:t>Cuadrática</w:t>
            </w:r>
          </w:p>
        </w:tc>
        <w:tc>
          <w:tcPr>
            <w:tcW w:w="2126" w:type="dxa"/>
          </w:tcPr>
          <w:p w14:paraId="04B1E87E" w14:textId="77777777" w:rsidR="00B87A6B" w:rsidRDefault="00C87E96" w:rsidP="00962CCA">
            <w:pPr>
              <w:tabs>
                <w:tab w:val="right" w:pos="8498"/>
              </w:tabs>
              <w:jc w:val="both"/>
              <w:rPr>
                <w:rFonts w:ascii="Arial" w:hAnsi="Arial" w:cs="Arial"/>
                <w:i/>
                <w:sz w:val="24"/>
                <w:szCs w:val="24"/>
              </w:rPr>
            </w:pPr>
            <w:r w:rsidRPr="00C87E96">
              <w:rPr>
                <w:rFonts w:ascii="Arial" w:hAnsi="Arial" w:cs="Arial"/>
                <w:i/>
                <w:sz w:val="24"/>
                <w:szCs w:val="24"/>
              </w:rPr>
              <w:t>f</w:t>
            </w:r>
            <w:r>
              <w:rPr>
                <w:rFonts w:ascii="Arial" w:hAnsi="Arial" w:cs="Arial"/>
                <w:sz w:val="24"/>
                <w:szCs w:val="24"/>
              </w:rPr>
              <w:t>(</w:t>
            </w:r>
            <w:r w:rsidRPr="00C87E96">
              <w:rPr>
                <w:rFonts w:ascii="Arial" w:hAnsi="Arial" w:cs="Arial"/>
                <w:i/>
                <w:sz w:val="24"/>
                <w:szCs w:val="24"/>
              </w:rPr>
              <w:t>x</w:t>
            </w:r>
            <w:r>
              <w:rPr>
                <w:rFonts w:ascii="Arial" w:hAnsi="Arial" w:cs="Arial"/>
                <w:sz w:val="24"/>
                <w:szCs w:val="24"/>
              </w:rPr>
              <w:t xml:space="preserve">) = </w:t>
            </w:r>
            <w:r w:rsidRPr="00C87E96">
              <w:rPr>
                <w:rFonts w:ascii="Arial" w:hAnsi="Arial" w:cs="Arial"/>
                <w:i/>
                <w:sz w:val="24"/>
                <w:szCs w:val="24"/>
              </w:rPr>
              <w:t>ax</w:t>
            </w:r>
            <w:r w:rsidRPr="00C87E96">
              <w:rPr>
                <w:rFonts w:ascii="Arial" w:hAnsi="Arial" w:cs="Arial"/>
                <w:sz w:val="24"/>
                <w:szCs w:val="24"/>
                <w:vertAlign w:val="superscript"/>
              </w:rPr>
              <w:t>2</w:t>
            </w:r>
            <w:r>
              <w:rPr>
                <w:rFonts w:ascii="Arial" w:hAnsi="Arial" w:cs="Arial"/>
                <w:sz w:val="24"/>
                <w:szCs w:val="24"/>
              </w:rPr>
              <w:t xml:space="preserve"> + </w:t>
            </w:r>
            <w:r w:rsidRPr="00C87E96">
              <w:rPr>
                <w:rFonts w:ascii="Arial" w:hAnsi="Arial" w:cs="Arial"/>
                <w:i/>
                <w:sz w:val="24"/>
                <w:szCs w:val="24"/>
              </w:rPr>
              <w:t>bx</w:t>
            </w:r>
            <w:r>
              <w:rPr>
                <w:rFonts w:ascii="Arial" w:hAnsi="Arial" w:cs="Arial"/>
                <w:sz w:val="24"/>
                <w:szCs w:val="24"/>
              </w:rPr>
              <w:t xml:space="preserve"> + </w:t>
            </w:r>
            <w:r w:rsidRPr="00C87E96">
              <w:rPr>
                <w:rFonts w:ascii="Arial" w:hAnsi="Arial" w:cs="Arial"/>
                <w:i/>
                <w:sz w:val="24"/>
                <w:szCs w:val="24"/>
              </w:rPr>
              <w:t>c</w:t>
            </w:r>
          </w:p>
          <w:p w14:paraId="5084D081" w14:textId="51683B3B" w:rsidR="00C87E96" w:rsidRPr="00C87E96" w:rsidRDefault="00C87E96" w:rsidP="00962CCA">
            <w:pPr>
              <w:tabs>
                <w:tab w:val="right" w:pos="8498"/>
              </w:tabs>
              <w:jc w:val="both"/>
              <w:rPr>
                <w:rFonts w:ascii="Arial" w:hAnsi="Arial" w:cs="Arial"/>
                <w:sz w:val="24"/>
                <w:szCs w:val="24"/>
              </w:rPr>
            </w:pPr>
            <w:r w:rsidRPr="00C87E96">
              <w:rPr>
                <w:rFonts w:ascii="Arial" w:hAnsi="Arial" w:cs="Arial"/>
                <w:sz w:val="24"/>
                <w:szCs w:val="24"/>
              </w:rPr>
              <w:t>con</w:t>
            </w:r>
            <w:r>
              <w:rPr>
                <w:rFonts w:ascii="Arial" w:hAnsi="Arial" w:cs="Arial"/>
                <w:i/>
                <w:sz w:val="24"/>
                <w:szCs w:val="24"/>
              </w:rPr>
              <w:t xml:space="preserve"> a, b, c</w:t>
            </w:r>
            <w:r w:rsidRPr="00C87E96">
              <w:rPr>
                <w:rFonts w:ascii="Arial" w:hAnsi="Arial" w:cs="Arial"/>
                <w:i/>
                <w:sz w:val="24"/>
                <w:szCs w:val="24"/>
              </w:rPr>
              <w:t xml:space="preserve"> </w:t>
            </w:r>
            <w:r w:rsidRPr="00C87E96">
              <w:rPr>
                <w:rFonts w:ascii="Cambria Math" w:eastAsiaTheme="minorEastAsia" w:hAnsi="Cambria Math" w:cs="Arial"/>
                <w:sz w:val="24"/>
                <w:szCs w:val="24"/>
              </w:rPr>
              <w:t>⋲</w:t>
            </w:r>
            <w:r w:rsidRPr="00C87E96">
              <w:rPr>
                <w:rFonts w:ascii="Arial" w:eastAsiaTheme="minorEastAsia" w:hAnsi="Arial" w:cs="Arial"/>
                <w:sz w:val="24"/>
                <w:szCs w:val="24"/>
              </w:rPr>
              <w:t xml:space="preserve"> </w:t>
            </w:r>
            <w:r w:rsidRPr="00AE49D9">
              <w:rPr>
                <w:rFonts w:ascii="Arial" w:eastAsiaTheme="minorEastAsia" w:hAnsi="Arial" w:cs="Arial"/>
                <w:b/>
              </w:rPr>
              <w:t>R</w:t>
            </w:r>
          </w:p>
        </w:tc>
        <w:tc>
          <w:tcPr>
            <w:tcW w:w="2254" w:type="dxa"/>
          </w:tcPr>
          <w:p w14:paraId="09F62DB1" w14:textId="4689B076" w:rsidR="00C87E96" w:rsidRPr="00C87E96" w:rsidRDefault="00C87E96" w:rsidP="00C87E96">
            <w:pPr>
              <w:tabs>
                <w:tab w:val="right" w:pos="8498"/>
              </w:tabs>
              <w:jc w:val="both"/>
              <w:rPr>
                <w:rFonts w:ascii="Cambria Math" w:eastAsiaTheme="minorEastAsia" w:hAnsi="Cambria Math" w:cs="Arial"/>
                <w:sz w:val="24"/>
                <w:szCs w:val="24"/>
              </w:rPr>
            </w:pPr>
            <w:r w:rsidRPr="00C87E96">
              <w:rPr>
                <w:rFonts w:ascii="Arial" w:hAnsi="Arial" w:cs="Arial"/>
                <w:i/>
                <w:sz w:val="24"/>
                <w:szCs w:val="24"/>
              </w:rPr>
              <w:t>Dom</w:t>
            </w:r>
            <w:r w:rsidR="00C74FB1">
              <w:rPr>
                <w:rFonts w:ascii="Arial" w:hAnsi="Arial" w:cs="Arial"/>
                <w:i/>
                <w:sz w:val="24"/>
                <w:szCs w:val="24"/>
              </w:rPr>
              <w:t xml:space="preserve"> </w:t>
            </w:r>
            <w:r w:rsidRPr="00C87E96">
              <w:rPr>
                <w:rFonts w:ascii="Arial" w:hAnsi="Arial" w:cs="Arial"/>
                <w:i/>
                <w:sz w:val="24"/>
                <w:szCs w:val="24"/>
              </w:rPr>
              <w:t>f</w:t>
            </w:r>
            <w:r w:rsidRPr="00C87E96">
              <w:rPr>
                <w:rFonts w:ascii="Arial" w:hAnsi="Arial" w:cs="Arial"/>
                <w:sz w:val="24"/>
                <w:szCs w:val="24"/>
              </w:rPr>
              <w:t xml:space="preserve"> = </w:t>
            </w:r>
            <w:r w:rsidRPr="00AE49D9">
              <w:rPr>
                <w:rFonts w:ascii="Arial" w:eastAsiaTheme="minorEastAsia" w:hAnsi="Arial" w:cs="Arial"/>
                <w:b/>
              </w:rPr>
              <w:t>R</w:t>
            </w:r>
          </w:p>
          <w:p w14:paraId="123FCF1D" w14:textId="450E053E" w:rsidR="00B87A6B" w:rsidRPr="00C87E96" w:rsidRDefault="00C87E96" w:rsidP="00962CCA">
            <w:pPr>
              <w:tabs>
                <w:tab w:val="right" w:pos="8498"/>
              </w:tabs>
              <w:jc w:val="both"/>
              <w:rPr>
                <w:rFonts w:ascii="Arial" w:hAnsi="Arial" w:cs="Arial"/>
                <w:sz w:val="24"/>
                <w:szCs w:val="24"/>
              </w:rPr>
            </w:pPr>
            <w:r>
              <w:rPr>
                <w:rFonts w:ascii="Arial" w:hAnsi="Arial" w:cs="Arial"/>
                <w:sz w:val="24"/>
                <w:szCs w:val="24"/>
              </w:rPr>
              <w:t xml:space="preserve">El rango siempre es un subconjunto de </w:t>
            </w:r>
            <w:r w:rsidRPr="00AE49D9">
              <w:rPr>
                <w:rFonts w:ascii="Arial" w:hAnsi="Arial" w:cs="Arial"/>
                <w:b/>
              </w:rPr>
              <w:t>R</w:t>
            </w:r>
            <w:ins w:id="51" w:author="user" w:date="2016-05-19T17:01:00Z">
              <w:r w:rsidR="009D4052">
                <w:rPr>
                  <w:rFonts w:ascii="Arial" w:hAnsi="Arial" w:cs="Arial"/>
                  <w:sz w:val="24"/>
                  <w:szCs w:val="24"/>
                </w:rPr>
                <w:t>.</w:t>
              </w:r>
            </w:ins>
          </w:p>
        </w:tc>
        <w:tc>
          <w:tcPr>
            <w:tcW w:w="1796" w:type="dxa"/>
          </w:tcPr>
          <w:p w14:paraId="34F954BE" w14:textId="4949824B" w:rsidR="00257304" w:rsidRPr="00257304" w:rsidRDefault="00257304" w:rsidP="00257304">
            <w:pPr>
              <w:tabs>
                <w:tab w:val="right" w:pos="8498"/>
              </w:tabs>
              <w:jc w:val="both"/>
              <w:rPr>
                <w:rFonts w:ascii="Arial" w:hAnsi="Arial" w:cs="Arial"/>
                <w:sz w:val="24"/>
                <w:szCs w:val="24"/>
              </w:rPr>
            </w:pPr>
            <w:r>
              <w:rPr>
                <w:rFonts w:ascii="Arial" w:hAnsi="Arial" w:cs="Arial"/>
                <w:sz w:val="24"/>
                <w:szCs w:val="24"/>
              </w:rPr>
              <w:t>Es una parábola.</w:t>
            </w:r>
          </w:p>
        </w:tc>
      </w:tr>
    </w:tbl>
    <w:p w14:paraId="0B140160" w14:textId="33DBCE85" w:rsidR="00B87A6B" w:rsidRPr="00C87E96" w:rsidRDefault="00B87A6B"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C07592" w:rsidRPr="00C87E96" w14:paraId="318C77D2" w14:textId="77777777" w:rsidTr="00C1279E">
        <w:tc>
          <w:tcPr>
            <w:tcW w:w="8978" w:type="dxa"/>
            <w:gridSpan w:val="2"/>
            <w:shd w:val="clear" w:color="auto" w:fill="000000" w:themeFill="text1"/>
          </w:tcPr>
          <w:p w14:paraId="4542DFB2" w14:textId="77777777" w:rsidR="00C07592" w:rsidRPr="00C87E96" w:rsidRDefault="00C07592" w:rsidP="00C1279E">
            <w:pPr>
              <w:jc w:val="center"/>
              <w:rPr>
                <w:rFonts w:ascii="Arial" w:hAnsi="Arial" w:cs="Arial"/>
                <w:b/>
                <w:sz w:val="24"/>
                <w:szCs w:val="24"/>
              </w:rPr>
            </w:pPr>
            <w:r w:rsidRPr="00C87E96">
              <w:rPr>
                <w:rFonts w:ascii="Arial" w:hAnsi="Arial" w:cs="Arial"/>
                <w:b/>
                <w:sz w:val="24"/>
                <w:szCs w:val="24"/>
              </w:rPr>
              <w:t xml:space="preserve">Destacado </w:t>
            </w:r>
          </w:p>
        </w:tc>
      </w:tr>
      <w:tr w:rsidR="00C07592" w:rsidRPr="00C87E96" w14:paraId="7051C357" w14:textId="77777777" w:rsidTr="00C1279E">
        <w:tc>
          <w:tcPr>
            <w:tcW w:w="2518" w:type="dxa"/>
          </w:tcPr>
          <w:p w14:paraId="74DD8A0E" w14:textId="77777777" w:rsidR="00C07592" w:rsidRPr="00C87E96" w:rsidRDefault="00C07592" w:rsidP="00C1279E">
            <w:pPr>
              <w:rPr>
                <w:rFonts w:ascii="Arial" w:hAnsi="Arial" w:cs="Arial"/>
                <w:b/>
                <w:sz w:val="24"/>
                <w:szCs w:val="24"/>
              </w:rPr>
            </w:pPr>
            <w:r w:rsidRPr="00C87E96">
              <w:rPr>
                <w:rFonts w:ascii="Arial" w:hAnsi="Arial" w:cs="Arial"/>
                <w:b/>
                <w:sz w:val="24"/>
                <w:szCs w:val="24"/>
              </w:rPr>
              <w:t>Título</w:t>
            </w:r>
          </w:p>
        </w:tc>
        <w:tc>
          <w:tcPr>
            <w:tcW w:w="6460" w:type="dxa"/>
          </w:tcPr>
          <w:p w14:paraId="720621F6" w14:textId="33255005" w:rsidR="00C07592" w:rsidRPr="00C87E96" w:rsidRDefault="00C07592">
            <w:pPr>
              <w:rPr>
                <w:rFonts w:ascii="Arial" w:hAnsi="Arial" w:cs="Arial"/>
                <w:b/>
                <w:sz w:val="24"/>
                <w:szCs w:val="24"/>
              </w:rPr>
            </w:pPr>
            <w:r>
              <w:rPr>
                <w:rFonts w:ascii="Arial" w:hAnsi="Arial" w:cs="Arial"/>
                <w:b/>
                <w:sz w:val="24"/>
                <w:szCs w:val="24"/>
              </w:rPr>
              <w:t>Aspectos en la gráfica de l</w:t>
            </w:r>
            <w:r w:rsidRPr="00C87E96">
              <w:rPr>
                <w:rFonts w:ascii="Arial" w:hAnsi="Arial" w:cs="Arial"/>
                <w:b/>
                <w:sz w:val="24"/>
                <w:szCs w:val="24"/>
              </w:rPr>
              <w:t xml:space="preserve">a función </w:t>
            </w:r>
            <w:r>
              <w:rPr>
                <w:rFonts w:ascii="Arial" w:hAnsi="Arial" w:cs="Arial"/>
                <w:b/>
                <w:sz w:val="24"/>
                <w:szCs w:val="24"/>
              </w:rPr>
              <w:t>cuadrática</w:t>
            </w:r>
          </w:p>
        </w:tc>
      </w:tr>
      <w:tr w:rsidR="00C07592" w:rsidRPr="00C87E96" w14:paraId="5C9F8619" w14:textId="77777777" w:rsidTr="00C1279E">
        <w:tc>
          <w:tcPr>
            <w:tcW w:w="2518" w:type="dxa"/>
          </w:tcPr>
          <w:p w14:paraId="0BBFCCE1" w14:textId="77777777" w:rsidR="00C07592" w:rsidRPr="00C87E96" w:rsidRDefault="00C07592" w:rsidP="00C1279E">
            <w:pPr>
              <w:rPr>
                <w:rFonts w:ascii="Arial" w:hAnsi="Arial" w:cs="Arial"/>
                <w:sz w:val="24"/>
                <w:szCs w:val="24"/>
              </w:rPr>
            </w:pPr>
            <w:r w:rsidRPr="00C87E96">
              <w:rPr>
                <w:rFonts w:ascii="Arial" w:hAnsi="Arial" w:cs="Arial"/>
                <w:b/>
                <w:sz w:val="24"/>
                <w:szCs w:val="24"/>
              </w:rPr>
              <w:t>Contenido</w:t>
            </w:r>
          </w:p>
        </w:tc>
        <w:tc>
          <w:tcPr>
            <w:tcW w:w="6460" w:type="dxa"/>
          </w:tcPr>
          <w:p w14:paraId="16F3927F" w14:textId="77777777" w:rsidR="00C07592" w:rsidRDefault="00C07592" w:rsidP="00C1279E">
            <w:pPr>
              <w:tabs>
                <w:tab w:val="right" w:pos="8498"/>
              </w:tabs>
              <w:jc w:val="both"/>
              <w:rPr>
                <w:rFonts w:ascii="Arial" w:eastAsiaTheme="minorEastAsia" w:hAnsi="Arial" w:cs="Arial"/>
                <w:sz w:val="24"/>
                <w:szCs w:val="24"/>
              </w:rPr>
            </w:pPr>
            <w:r>
              <w:rPr>
                <w:rFonts w:ascii="Arial" w:eastAsiaTheme="minorEastAsia" w:hAnsi="Arial" w:cs="Arial"/>
                <w:sz w:val="24"/>
                <w:szCs w:val="24"/>
              </w:rPr>
              <w:t>En la parábola que representa la función cuadrática se tienen las siguientes características:</w:t>
            </w:r>
          </w:p>
          <w:p w14:paraId="75687722" w14:textId="3052CDF4" w:rsidR="00C1279E" w:rsidRPr="00481CE8" w:rsidRDefault="00481CE8" w:rsidP="00481CE8">
            <w:pPr>
              <w:tabs>
                <w:tab w:val="right" w:pos="8498"/>
              </w:tabs>
              <w:jc w:val="both"/>
              <w:rPr>
                <w:rFonts w:ascii="Arial" w:eastAsiaTheme="minorEastAsia" w:hAnsi="Arial" w:cs="Arial"/>
              </w:rPr>
            </w:pPr>
            <w:r>
              <w:rPr>
                <w:rFonts w:ascii="Arial" w:eastAsiaTheme="minorEastAsia" w:hAnsi="Arial" w:cs="Arial"/>
              </w:rPr>
              <w:t>-</w:t>
            </w:r>
            <w:ins w:id="52" w:author="user" w:date="2016-05-19T17:01:00Z">
              <w:r w:rsidR="009D4052">
                <w:rPr>
                  <w:rFonts w:ascii="Arial" w:eastAsiaTheme="minorEastAsia" w:hAnsi="Arial" w:cs="Arial"/>
                </w:rPr>
                <w:t xml:space="preserve"> </w:t>
              </w:r>
            </w:ins>
            <w:r w:rsidR="00C1279E" w:rsidRPr="00481CE8">
              <w:rPr>
                <w:rFonts w:ascii="Arial" w:eastAsiaTheme="minorEastAsia" w:hAnsi="Arial" w:cs="Arial"/>
              </w:rPr>
              <w:t>El vértice está ubicado en:</w:t>
            </w:r>
          </w:p>
          <w:p w14:paraId="488B7BF3" w14:textId="42DD0139" w:rsidR="00481CE8" w:rsidRPr="00481CE8" w:rsidRDefault="00481CE8" w:rsidP="00F813E0">
            <w:pPr>
              <w:tabs>
                <w:tab w:val="right" w:pos="8498"/>
              </w:tabs>
              <w:jc w:val="center"/>
              <w:rPr>
                <w:rFonts w:ascii="Arial" w:eastAsiaTheme="minorEastAsia" w:hAnsi="Arial" w:cs="Arial"/>
              </w:rPr>
            </w:pPr>
            <w:r>
              <w:rPr>
                <w:position w:val="-6"/>
              </w:rPr>
              <w:t>MA_11_02_CO_057</w:t>
            </w:r>
          </w:p>
          <w:p w14:paraId="4B3B5398" w14:textId="41036304" w:rsidR="00C1279E" w:rsidRDefault="00C1279E" w:rsidP="00C1279E">
            <w:pPr>
              <w:tabs>
                <w:tab w:val="right" w:pos="8498"/>
              </w:tabs>
              <w:jc w:val="both"/>
            </w:pPr>
          </w:p>
          <w:p w14:paraId="4A4B3B7D" w14:textId="738B5C1D" w:rsidR="00C1279E" w:rsidRDefault="00C1279E" w:rsidP="00C1279E">
            <w:pPr>
              <w:tabs>
                <w:tab w:val="right" w:pos="8498"/>
              </w:tabs>
              <w:jc w:val="both"/>
              <w:rPr>
                <w:rFonts w:ascii="Arial" w:hAnsi="Arial"/>
                <w:sz w:val="24"/>
                <w:szCs w:val="24"/>
              </w:rPr>
            </w:pPr>
            <w:r w:rsidRPr="00C1279E">
              <w:rPr>
                <w:rFonts w:ascii="Arial" w:hAnsi="Arial"/>
                <w:sz w:val="24"/>
                <w:szCs w:val="24"/>
              </w:rPr>
              <w:t>- La parábola abre hacia arriba o haci</w:t>
            </w:r>
            <w:r>
              <w:rPr>
                <w:rFonts w:ascii="Arial" w:hAnsi="Arial"/>
                <w:sz w:val="24"/>
                <w:szCs w:val="24"/>
              </w:rPr>
              <w:t xml:space="preserve">a abajo dependiendo del signo de </w:t>
            </w:r>
            <w:r w:rsidRPr="00C1279E">
              <w:rPr>
                <w:rFonts w:ascii="Arial" w:hAnsi="Arial"/>
                <w:i/>
                <w:sz w:val="24"/>
                <w:szCs w:val="24"/>
              </w:rPr>
              <w:t>a</w:t>
            </w:r>
            <w:r>
              <w:rPr>
                <w:rFonts w:ascii="Arial" w:hAnsi="Arial"/>
                <w:sz w:val="24"/>
                <w:szCs w:val="24"/>
              </w:rPr>
              <w:t>:</w:t>
            </w:r>
          </w:p>
          <w:p w14:paraId="2FADE8A6" w14:textId="2172B474" w:rsidR="00C1279E" w:rsidRDefault="00C1279E" w:rsidP="00C1279E">
            <w:pPr>
              <w:tabs>
                <w:tab w:val="right" w:pos="8498"/>
              </w:tabs>
              <w:jc w:val="both"/>
              <w:rPr>
                <w:rFonts w:ascii="Arial" w:hAnsi="Arial"/>
                <w:sz w:val="24"/>
                <w:szCs w:val="24"/>
              </w:rPr>
            </w:pPr>
            <w:r>
              <w:rPr>
                <w:rFonts w:ascii="Arial" w:hAnsi="Arial"/>
                <w:sz w:val="24"/>
                <w:szCs w:val="24"/>
              </w:rPr>
              <w:t xml:space="preserve">Si </w:t>
            </w:r>
            <w:r w:rsidRPr="00C1279E">
              <w:rPr>
                <w:rFonts w:ascii="Arial" w:hAnsi="Arial"/>
                <w:i/>
                <w:sz w:val="24"/>
                <w:szCs w:val="24"/>
              </w:rPr>
              <w:t>a</w:t>
            </w:r>
            <w:r>
              <w:rPr>
                <w:rFonts w:ascii="Arial" w:hAnsi="Arial"/>
                <w:sz w:val="24"/>
                <w:szCs w:val="24"/>
              </w:rPr>
              <w:t xml:space="preserve"> &gt; 0</w:t>
            </w:r>
            <w:r w:rsidR="009D4052">
              <w:rPr>
                <w:rFonts w:ascii="Arial" w:hAnsi="Arial"/>
                <w:sz w:val="24"/>
                <w:szCs w:val="24"/>
              </w:rPr>
              <w:t>,</w:t>
            </w:r>
            <w:r>
              <w:rPr>
                <w:rFonts w:ascii="Arial" w:hAnsi="Arial"/>
                <w:sz w:val="24"/>
                <w:szCs w:val="24"/>
              </w:rPr>
              <w:t xml:space="preserve"> abre hacia arriba</w:t>
            </w:r>
          </w:p>
          <w:p w14:paraId="4459AC63" w14:textId="488198A3" w:rsidR="00C1279E" w:rsidRPr="00C1279E" w:rsidRDefault="00C1279E" w:rsidP="00C1279E">
            <w:pPr>
              <w:tabs>
                <w:tab w:val="right" w:pos="8498"/>
              </w:tabs>
              <w:jc w:val="both"/>
              <w:rPr>
                <w:rFonts w:ascii="Arial" w:hAnsi="Arial"/>
                <w:sz w:val="24"/>
                <w:szCs w:val="24"/>
              </w:rPr>
            </w:pPr>
            <w:r>
              <w:rPr>
                <w:rFonts w:ascii="Arial" w:hAnsi="Arial"/>
                <w:sz w:val="24"/>
                <w:szCs w:val="24"/>
              </w:rPr>
              <w:t xml:space="preserve">Si </w:t>
            </w:r>
            <w:r w:rsidRPr="00C1279E">
              <w:rPr>
                <w:rFonts w:ascii="Arial" w:hAnsi="Arial"/>
                <w:i/>
                <w:sz w:val="24"/>
                <w:szCs w:val="24"/>
              </w:rPr>
              <w:t>a</w:t>
            </w:r>
            <w:r>
              <w:rPr>
                <w:rFonts w:ascii="Arial" w:hAnsi="Arial"/>
                <w:sz w:val="24"/>
                <w:szCs w:val="24"/>
              </w:rPr>
              <w:t xml:space="preserve"> &lt; 0</w:t>
            </w:r>
            <w:r w:rsidR="009D4052">
              <w:rPr>
                <w:rFonts w:ascii="Arial" w:hAnsi="Arial"/>
                <w:sz w:val="24"/>
                <w:szCs w:val="24"/>
              </w:rPr>
              <w:t>,</w:t>
            </w:r>
            <w:r>
              <w:rPr>
                <w:rFonts w:ascii="Arial" w:hAnsi="Arial"/>
                <w:sz w:val="24"/>
                <w:szCs w:val="24"/>
              </w:rPr>
              <w:t xml:space="preserve"> abre hacia abajo</w:t>
            </w:r>
          </w:p>
          <w:p w14:paraId="6A166251" w14:textId="77777777" w:rsidR="00C1279E" w:rsidRDefault="00C1279E" w:rsidP="00C1279E">
            <w:pPr>
              <w:tabs>
                <w:tab w:val="right" w:pos="8498"/>
              </w:tabs>
              <w:jc w:val="both"/>
              <w:rPr>
                <w:rFonts w:ascii="Arial" w:eastAsiaTheme="minorEastAsia" w:hAnsi="Arial" w:cs="Arial"/>
                <w:sz w:val="24"/>
                <w:szCs w:val="24"/>
              </w:rPr>
            </w:pPr>
            <w:r>
              <w:rPr>
                <w:rFonts w:ascii="Arial" w:eastAsiaTheme="minorEastAsia" w:hAnsi="Arial" w:cs="Arial"/>
                <w:sz w:val="24"/>
                <w:szCs w:val="24"/>
              </w:rPr>
              <w:t>- Los puntos de corte con los ejes se hallan igualando a 0 así:</w:t>
            </w:r>
          </w:p>
          <w:p w14:paraId="04AFC4B8" w14:textId="566AD7BF" w:rsidR="00C1279E" w:rsidRDefault="00C1279E" w:rsidP="00C1279E">
            <w:pPr>
              <w:tabs>
                <w:tab w:val="right" w:pos="8498"/>
              </w:tabs>
              <w:jc w:val="both"/>
              <w:rPr>
                <w:rFonts w:ascii="Arial" w:hAnsi="Arial" w:cs="Arial"/>
                <w:sz w:val="24"/>
                <w:szCs w:val="24"/>
              </w:rPr>
            </w:pPr>
            <w:r>
              <w:rPr>
                <w:rFonts w:ascii="Arial" w:eastAsiaTheme="minorEastAsia" w:hAnsi="Arial" w:cs="Arial"/>
                <w:sz w:val="24"/>
                <w:szCs w:val="24"/>
              </w:rPr>
              <w:t xml:space="preserve">Corte con </w:t>
            </w:r>
            <w:r w:rsidR="009D4052">
              <w:rPr>
                <w:rFonts w:ascii="Arial" w:eastAsiaTheme="minorEastAsia" w:hAnsi="Arial" w:cs="Arial"/>
                <w:i/>
                <w:sz w:val="24"/>
                <w:szCs w:val="24"/>
              </w:rPr>
              <w:t>X</w:t>
            </w:r>
            <w:r w:rsidR="009D4052">
              <w:rPr>
                <w:rFonts w:ascii="Arial" w:eastAsiaTheme="minorEastAsia" w:hAnsi="Arial" w:cs="Arial"/>
                <w:sz w:val="24"/>
                <w:szCs w:val="24"/>
              </w:rPr>
              <w:t xml:space="preserve"> </w:t>
            </w:r>
            <w:r>
              <w:rPr>
                <w:rFonts w:ascii="Arial" w:eastAsiaTheme="minorEastAsia" w:hAnsi="Arial" w:cs="Arial"/>
                <w:sz w:val="24"/>
                <w:szCs w:val="24"/>
              </w:rPr>
              <w:t xml:space="preserve">cuando </w:t>
            </w:r>
            <w:r w:rsidRPr="00C87E96">
              <w:rPr>
                <w:rFonts w:ascii="Arial" w:hAnsi="Arial" w:cs="Arial"/>
                <w:i/>
                <w:sz w:val="24"/>
                <w:szCs w:val="24"/>
              </w:rPr>
              <w:t>ax</w:t>
            </w:r>
            <w:r w:rsidRPr="00C87E96">
              <w:rPr>
                <w:rFonts w:ascii="Arial" w:hAnsi="Arial" w:cs="Arial"/>
                <w:sz w:val="24"/>
                <w:szCs w:val="24"/>
                <w:vertAlign w:val="superscript"/>
              </w:rPr>
              <w:t>2</w:t>
            </w:r>
            <w:r>
              <w:rPr>
                <w:rFonts w:ascii="Arial" w:hAnsi="Arial" w:cs="Arial"/>
                <w:sz w:val="24"/>
                <w:szCs w:val="24"/>
              </w:rPr>
              <w:t xml:space="preserve"> + </w:t>
            </w:r>
            <w:r w:rsidRPr="00C87E96">
              <w:rPr>
                <w:rFonts w:ascii="Arial" w:hAnsi="Arial" w:cs="Arial"/>
                <w:i/>
                <w:sz w:val="24"/>
                <w:szCs w:val="24"/>
              </w:rPr>
              <w:t>bx</w:t>
            </w:r>
            <w:r>
              <w:rPr>
                <w:rFonts w:ascii="Arial" w:hAnsi="Arial" w:cs="Arial"/>
                <w:sz w:val="24"/>
                <w:szCs w:val="24"/>
              </w:rPr>
              <w:t xml:space="preserve"> + </w:t>
            </w:r>
            <w:r w:rsidRPr="00C87E96">
              <w:rPr>
                <w:rFonts w:ascii="Arial" w:hAnsi="Arial" w:cs="Arial"/>
                <w:i/>
                <w:sz w:val="24"/>
                <w:szCs w:val="24"/>
              </w:rPr>
              <w:t>c</w:t>
            </w:r>
            <w:r>
              <w:rPr>
                <w:rFonts w:ascii="Arial" w:hAnsi="Arial" w:cs="Arial"/>
                <w:i/>
                <w:sz w:val="24"/>
                <w:szCs w:val="24"/>
              </w:rPr>
              <w:t xml:space="preserve"> </w:t>
            </w:r>
            <w:r w:rsidRPr="00C1279E">
              <w:rPr>
                <w:rFonts w:ascii="Arial" w:hAnsi="Arial" w:cs="Arial"/>
                <w:sz w:val="24"/>
                <w:szCs w:val="24"/>
              </w:rPr>
              <w:t>= 0</w:t>
            </w:r>
          </w:p>
          <w:p w14:paraId="4F286B0C" w14:textId="48663C74" w:rsidR="00C1279E" w:rsidRPr="00C1279E" w:rsidRDefault="00C1279E">
            <w:pPr>
              <w:tabs>
                <w:tab w:val="right" w:pos="8498"/>
              </w:tabs>
              <w:jc w:val="both"/>
              <w:rPr>
                <w:rFonts w:ascii="Arial" w:eastAsiaTheme="minorEastAsia" w:hAnsi="Arial" w:cs="Arial"/>
                <w:sz w:val="24"/>
                <w:szCs w:val="24"/>
              </w:rPr>
            </w:pPr>
            <w:r>
              <w:rPr>
                <w:rFonts w:ascii="Arial" w:hAnsi="Arial" w:cs="Arial"/>
                <w:sz w:val="24"/>
                <w:szCs w:val="24"/>
              </w:rPr>
              <w:t xml:space="preserve">Corte con </w:t>
            </w:r>
            <w:r w:rsidR="009D4052">
              <w:rPr>
                <w:rFonts w:ascii="Arial" w:hAnsi="Arial" w:cs="Arial"/>
                <w:i/>
                <w:sz w:val="24"/>
                <w:szCs w:val="24"/>
              </w:rPr>
              <w:t>Y</w:t>
            </w:r>
            <w:ins w:id="53" w:author="user" w:date="2016-05-19T17:02:00Z">
              <w:r w:rsidR="009D4052">
                <w:rPr>
                  <w:rFonts w:ascii="Arial" w:hAnsi="Arial" w:cs="Arial"/>
                  <w:sz w:val="24"/>
                  <w:szCs w:val="24"/>
                </w:rPr>
                <w:t xml:space="preserve"> </w:t>
              </w:r>
            </w:ins>
            <w:r w:rsidR="001840B4">
              <w:rPr>
                <w:rFonts w:ascii="Arial" w:hAnsi="Arial" w:cs="Arial"/>
                <w:sz w:val="24"/>
                <w:szCs w:val="24"/>
              </w:rPr>
              <w:t xml:space="preserve">en </w:t>
            </w:r>
            <w:r w:rsidR="001840B4" w:rsidRPr="001840B4">
              <w:rPr>
                <w:rFonts w:ascii="Arial" w:hAnsi="Arial" w:cs="Arial"/>
                <w:i/>
                <w:sz w:val="24"/>
                <w:szCs w:val="24"/>
              </w:rPr>
              <w:t>f</w:t>
            </w:r>
            <w:r w:rsidR="001840B4">
              <w:rPr>
                <w:rFonts w:ascii="Arial" w:hAnsi="Arial" w:cs="Arial"/>
                <w:sz w:val="24"/>
                <w:szCs w:val="24"/>
              </w:rPr>
              <w:t>(0)</w:t>
            </w:r>
          </w:p>
        </w:tc>
      </w:tr>
    </w:tbl>
    <w:p w14:paraId="1985717B" w14:textId="77C69C35" w:rsidR="00B87A6B" w:rsidRPr="00C87E96" w:rsidRDefault="00B87A6B" w:rsidP="00962CCA">
      <w:pPr>
        <w:tabs>
          <w:tab w:val="right" w:pos="8498"/>
        </w:tabs>
        <w:spacing w:after="0"/>
        <w:jc w:val="both"/>
        <w:rPr>
          <w:rFonts w:ascii="Arial" w:hAnsi="Arial" w:cs="Arial"/>
        </w:rPr>
      </w:pPr>
    </w:p>
    <w:p w14:paraId="2F5F389A" w14:textId="1D705E2E" w:rsidR="00B87A6B" w:rsidRDefault="00921EAA" w:rsidP="00962CCA">
      <w:pPr>
        <w:tabs>
          <w:tab w:val="right" w:pos="8498"/>
        </w:tabs>
        <w:spacing w:after="0"/>
        <w:jc w:val="both"/>
        <w:rPr>
          <w:rFonts w:ascii="Arial" w:hAnsi="Arial" w:cs="Arial"/>
        </w:rPr>
      </w:pPr>
      <w:r>
        <w:rPr>
          <w:rFonts w:ascii="Arial" w:hAnsi="Arial" w:cs="Arial"/>
        </w:rPr>
        <w:t>Ejemplo</w:t>
      </w:r>
      <w:ins w:id="54" w:author="user" w:date="2016-05-19T17:02:00Z">
        <w:r w:rsidR="009D4052">
          <w:rPr>
            <w:rFonts w:ascii="Arial" w:hAnsi="Arial" w:cs="Arial"/>
          </w:rPr>
          <w:t>:</w:t>
        </w:r>
      </w:ins>
    </w:p>
    <w:p w14:paraId="26D8CCBC" w14:textId="7AD9CFA4" w:rsidR="00921EAA" w:rsidRPr="00C87E96" w:rsidRDefault="003C3C28" w:rsidP="00962CCA">
      <w:pPr>
        <w:tabs>
          <w:tab w:val="right" w:pos="8498"/>
        </w:tabs>
        <w:spacing w:after="0"/>
        <w:jc w:val="both"/>
        <w:rPr>
          <w:rFonts w:ascii="Arial" w:hAnsi="Arial" w:cs="Arial"/>
        </w:rPr>
      </w:pPr>
      <w:r>
        <w:rPr>
          <w:rFonts w:ascii="Arial" w:hAnsi="Arial" w:cs="Arial"/>
        </w:rPr>
        <w:t xml:space="preserve">Dibujar la gráfica de la función </w:t>
      </w:r>
      <w:r w:rsidRPr="003C3C28">
        <w:rPr>
          <w:rFonts w:ascii="Arial" w:hAnsi="Arial" w:cs="Arial"/>
          <w:i/>
        </w:rPr>
        <w:t>f</w:t>
      </w:r>
      <w:r>
        <w:rPr>
          <w:rFonts w:ascii="Arial" w:hAnsi="Arial" w:cs="Arial"/>
        </w:rPr>
        <w:t>(</w:t>
      </w:r>
      <w:r w:rsidRPr="003C3C28">
        <w:rPr>
          <w:rFonts w:ascii="Arial" w:hAnsi="Arial" w:cs="Arial"/>
          <w:i/>
        </w:rPr>
        <w:t>x</w:t>
      </w:r>
      <w:r>
        <w:rPr>
          <w:rFonts w:ascii="Arial" w:hAnsi="Arial" w:cs="Arial"/>
        </w:rPr>
        <w:t>) = 5</w:t>
      </w:r>
      <w:ins w:id="55" w:author="user" w:date="2016-05-19T17:02:00Z">
        <w:r w:rsidR="009D4052">
          <w:rPr>
            <w:rFonts w:ascii="Arial" w:hAnsi="Arial" w:cs="Arial"/>
          </w:rPr>
          <w:t>.</w:t>
        </w:r>
      </w:ins>
    </w:p>
    <w:p w14:paraId="730B3945" w14:textId="4176C1B6" w:rsidR="00B87A6B" w:rsidRPr="00C87E96" w:rsidRDefault="003C3C28" w:rsidP="00962CCA">
      <w:pPr>
        <w:tabs>
          <w:tab w:val="right" w:pos="8498"/>
        </w:tabs>
        <w:spacing w:after="0"/>
        <w:jc w:val="both"/>
        <w:rPr>
          <w:rFonts w:ascii="Arial" w:hAnsi="Arial" w:cs="Arial"/>
        </w:rPr>
      </w:pPr>
      <w:r>
        <w:rPr>
          <w:rFonts w:ascii="Arial" w:hAnsi="Arial" w:cs="Arial"/>
        </w:rPr>
        <w:t xml:space="preserve">La gráfica de </w:t>
      </w:r>
      <w:r w:rsidR="003772C4">
        <w:rPr>
          <w:rFonts w:ascii="Arial" w:hAnsi="Arial" w:cs="Arial"/>
        </w:rPr>
        <w:t>esta</w:t>
      </w:r>
      <w:ins w:id="56" w:author="user" w:date="2016-05-19T18:09:00Z">
        <w:r w:rsidR="003772C4">
          <w:rPr>
            <w:rFonts w:ascii="Arial" w:hAnsi="Arial" w:cs="Arial"/>
          </w:rPr>
          <w:t xml:space="preserve"> </w:t>
        </w:r>
      </w:ins>
      <w:r>
        <w:rPr>
          <w:rFonts w:ascii="Arial" w:hAnsi="Arial" w:cs="Arial"/>
        </w:rPr>
        <w:t xml:space="preserve">función es una recta horizontal que corta el eje </w:t>
      </w:r>
      <w:r w:rsidR="009D4052">
        <w:rPr>
          <w:rFonts w:ascii="Arial" w:hAnsi="Arial" w:cs="Arial"/>
          <w:i/>
        </w:rPr>
        <w:t>Y</w:t>
      </w:r>
      <w:r w:rsidR="009D4052">
        <w:rPr>
          <w:rFonts w:ascii="Arial" w:hAnsi="Arial" w:cs="Arial"/>
        </w:rPr>
        <w:t xml:space="preserve"> </w:t>
      </w:r>
      <w:r>
        <w:rPr>
          <w:rFonts w:ascii="Arial" w:hAnsi="Arial" w:cs="Arial"/>
        </w:rPr>
        <w:t>en 5.</w:t>
      </w:r>
    </w:p>
    <w:p w14:paraId="10A0F74B" w14:textId="77777777" w:rsidR="00B87A6B" w:rsidRPr="00C87E96" w:rsidRDefault="00B87A6B" w:rsidP="00962CCA">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3C3C28" w:rsidRPr="00C87E96" w14:paraId="3A55545F" w14:textId="77777777" w:rsidTr="00A94246">
        <w:tc>
          <w:tcPr>
            <w:tcW w:w="9054" w:type="dxa"/>
            <w:gridSpan w:val="2"/>
            <w:shd w:val="clear" w:color="auto" w:fill="0D0D0D" w:themeFill="text1" w:themeFillTint="F2"/>
          </w:tcPr>
          <w:p w14:paraId="0AC4C8BB" w14:textId="77777777" w:rsidR="003C3C28" w:rsidRPr="00C87E96" w:rsidRDefault="003C3C28" w:rsidP="00A94246">
            <w:pPr>
              <w:jc w:val="center"/>
              <w:rPr>
                <w:rFonts w:ascii="Arial" w:hAnsi="Arial" w:cs="Arial"/>
                <w:b/>
                <w:sz w:val="24"/>
                <w:szCs w:val="24"/>
              </w:rPr>
            </w:pPr>
            <w:r w:rsidRPr="00C87E96">
              <w:rPr>
                <w:rFonts w:ascii="Arial" w:hAnsi="Arial" w:cs="Arial"/>
                <w:b/>
                <w:sz w:val="24"/>
                <w:szCs w:val="24"/>
              </w:rPr>
              <w:t>Imagen (fotografía, gráfica o ilustración)</w:t>
            </w:r>
          </w:p>
        </w:tc>
      </w:tr>
      <w:tr w:rsidR="003C3C28" w:rsidRPr="00C87E96" w14:paraId="259EA772" w14:textId="77777777" w:rsidTr="00A94246">
        <w:tc>
          <w:tcPr>
            <w:tcW w:w="1384" w:type="dxa"/>
          </w:tcPr>
          <w:p w14:paraId="7692A151" w14:textId="77777777" w:rsidR="003C3C28" w:rsidRPr="00C87E96" w:rsidRDefault="003C3C28" w:rsidP="00A94246">
            <w:pPr>
              <w:rPr>
                <w:rFonts w:ascii="Arial" w:hAnsi="Arial" w:cs="Arial"/>
                <w:b/>
                <w:sz w:val="24"/>
                <w:szCs w:val="24"/>
              </w:rPr>
            </w:pPr>
            <w:r w:rsidRPr="00C87E96">
              <w:rPr>
                <w:rFonts w:ascii="Arial" w:hAnsi="Arial" w:cs="Arial"/>
                <w:b/>
                <w:sz w:val="24"/>
                <w:szCs w:val="24"/>
              </w:rPr>
              <w:t>Código</w:t>
            </w:r>
          </w:p>
        </w:tc>
        <w:tc>
          <w:tcPr>
            <w:tcW w:w="7670" w:type="dxa"/>
          </w:tcPr>
          <w:p w14:paraId="72439456" w14:textId="2C30DB0C" w:rsidR="003C3C28" w:rsidRPr="00C87E96" w:rsidRDefault="003C3C28" w:rsidP="00A94246">
            <w:pPr>
              <w:rPr>
                <w:rFonts w:ascii="Arial" w:hAnsi="Arial" w:cs="Arial"/>
                <w:b/>
                <w:sz w:val="24"/>
                <w:szCs w:val="24"/>
              </w:rPr>
            </w:pPr>
            <w:r w:rsidRPr="00C87E96">
              <w:rPr>
                <w:rFonts w:ascii="Arial" w:hAnsi="Arial" w:cs="Arial"/>
                <w:sz w:val="24"/>
                <w:szCs w:val="24"/>
              </w:rPr>
              <w:t>MA_11_02_IMG1</w:t>
            </w:r>
            <w:r>
              <w:rPr>
                <w:rFonts w:ascii="Arial" w:hAnsi="Arial" w:cs="Arial"/>
                <w:sz w:val="24"/>
                <w:szCs w:val="24"/>
              </w:rPr>
              <w:t>5</w:t>
            </w:r>
          </w:p>
        </w:tc>
      </w:tr>
      <w:tr w:rsidR="003C3C28" w:rsidRPr="00C87E96" w14:paraId="4E53FAB8" w14:textId="77777777" w:rsidTr="00A94246">
        <w:tc>
          <w:tcPr>
            <w:tcW w:w="1384" w:type="dxa"/>
          </w:tcPr>
          <w:p w14:paraId="528A9229" w14:textId="77777777" w:rsidR="003C3C28" w:rsidRPr="00C87E96" w:rsidRDefault="003C3C28" w:rsidP="00A94246">
            <w:pPr>
              <w:rPr>
                <w:rFonts w:ascii="Arial" w:hAnsi="Arial" w:cs="Arial"/>
                <w:sz w:val="24"/>
                <w:szCs w:val="24"/>
              </w:rPr>
            </w:pPr>
            <w:r w:rsidRPr="00C87E96">
              <w:rPr>
                <w:rFonts w:ascii="Arial" w:hAnsi="Arial" w:cs="Arial"/>
                <w:b/>
                <w:sz w:val="24"/>
                <w:szCs w:val="24"/>
              </w:rPr>
              <w:t>Descripción</w:t>
            </w:r>
          </w:p>
        </w:tc>
        <w:tc>
          <w:tcPr>
            <w:tcW w:w="7670" w:type="dxa"/>
          </w:tcPr>
          <w:p w14:paraId="29160F41" w14:textId="77777777" w:rsidR="003C3C28" w:rsidRPr="00C87E96" w:rsidRDefault="003C3C28" w:rsidP="00A94246">
            <w:pPr>
              <w:rPr>
                <w:rFonts w:ascii="Arial" w:hAnsi="Arial" w:cs="Arial"/>
                <w:sz w:val="24"/>
                <w:szCs w:val="24"/>
              </w:rPr>
            </w:pPr>
          </w:p>
        </w:tc>
      </w:tr>
      <w:tr w:rsidR="003C3C28" w:rsidRPr="00C87E96" w14:paraId="0B35DA78" w14:textId="77777777" w:rsidTr="00A94246">
        <w:tc>
          <w:tcPr>
            <w:tcW w:w="1384" w:type="dxa"/>
          </w:tcPr>
          <w:p w14:paraId="06C630FA" w14:textId="77777777" w:rsidR="003C3C28" w:rsidRPr="00C87E96" w:rsidRDefault="003C3C28" w:rsidP="00A94246">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7C5188E9" w14:textId="0C944984" w:rsidR="003C3C28" w:rsidRPr="00C87E96" w:rsidRDefault="003C3C28" w:rsidP="00A94246">
            <w:pPr>
              <w:rPr>
                <w:rFonts w:ascii="Arial" w:eastAsiaTheme="minorEastAsia" w:hAnsi="Arial" w:cs="Arial"/>
                <w:sz w:val="24"/>
                <w:szCs w:val="24"/>
              </w:rPr>
            </w:pPr>
          </w:p>
          <w:p w14:paraId="5EFE4549" w14:textId="4AAC33E7" w:rsidR="003C3C28" w:rsidRPr="00C87E96" w:rsidRDefault="003C3C28" w:rsidP="00A94246">
            <w:pPr>
              <w:rPr>
                <w:rFonts w:ascii="Arial" w:eastAsiaTheme="minorEastAsia" w:hAnsi="Arial" w:cs="Arial"/>
                <w:sz w:val="24"/>
                <w:szCs w:val="24"/>
              </w:rPr>
            </w:pPr>
            <w:r>
              <w:rPr>
                <w:rFonts w:ascii="Arial" w:eastAsiaTheme="minorEastAsia" w:hAnsi="Arial" w:cs="Arial"/>
                <w:noProof/>
                <w:lang w:val="es-ES" w:eastAsia="es-ES"/>
              </w:rPr>
              <w:drawing>
                <wp:anchor distT="0" distB="0" distL="114300" distR="114300" simplePos="0" relativeHeight="251668480" behindDoc="0" locked="0" layoutInCell="1" allowOverlap="1" wp14:anchorId="08C0A0F5" wp14:editId="4B500F51">
                  <wp:simplePos x="0" y="0"/>
                  <wp:positionH relativeFrom="column">
                    <wp:posOffset>949960</wp:posOffset>
                  </wp:positionH>
                  <wp:positionV relativeFrom="paragraph">
                    <wp:posOffset>4445</wp:posOffset>
                  </wp:positionV>
                  <wp:extent cx="2376170" cy="2025015"/>
                  <wp:effectExtent l="0" t="0" r="11430" b="698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6170" cy="20250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BB4D80F" w14:textId="77777777" w:rsidR="003C3C28" w:rsidRPr="00C87E96" w:rsidRDefault="003C3C28" w:rsidP="00A94246">
            <w:pPr>
              <w:rPr>
                <w:rFonts w:ascii="Arial" w:eastAsiaTheme="minorEastAsia" w:hAnsi="Arial" w:cs="Arial"/>
                <w:sz w:val="24"/>
                <w:szCs w:val="24"/>
              </w:rPr>
            </w:pPr>
          </w:p>
          <w:p w14:paraId="43D1AFC9" w14:textId="77777777" w:rsidR="003C3C28" w:rsidRPr="00C87E96" w:rsidRDefault="003C3C28" w:rsidP="00A94246">
            <w:pPr>
              <w:rPr>
                <w:rFonts w:ascii="Arial" w:eastAsiaTheme="minorEastAsia" w:hAnsi="Arial" w:cs="Arial"/>
                <w:sz w:val="24"/>
                <w:szCs w:val="24"/>
              </w:rPr>
            </w:pPr>
          </w:p>
          <w:p w14:paraId="5E5180EB" w14:textId="77777777" w:rsidR="003C3C28" w:rsidRPr="00C87E96" w:rsidRDefault="003C3C28" w:rsidP="00A94246">
            <w:pPr>
              <w:rPr>
                <w:rFonts w:ascii="Arial" w:eastAsiaTheme="minorEastAsia" w:hAnsi="Arial" w:cs="Arial"/>
                <w:sz w:val="24"/>
                <w:szCs w:val="24"/>
              </w:rPr>
            </w:pPr>
          </w:p>
          <w:p w14:paraId="77CB9B79" w14:textId="5061955F" w:rsidR="003C3C28" w:rsidRPr="00C87E96" w:rsidRDefault="003C3C28" w:rsidP="00A94246">
            <w:pPr>
              <w:rPr>
                <w:rFonts w:ascii="Arial" w:eastAsiaTheme="minorEastAsia" w:hAnsi="Arial" w:cs="Arial"/>
                <w:sz w:val="24"/>
                <w:szCs w:val="24"/>
              </w:rPr>
            </w:pPr>
          </w:p>
          <w:p w14:paraId="59186492" w14:textId="77777777" w:rsidR="003C3C28" w:rsidRPr="00C87E96" w:rsidRDefault="003C3C28" w:rsidP="00A94246">
            <w:pPr>
              <w:rPr>
                <w:rFonts w:ascii="Arial" w:eastAsiaTheme="minorEastAsia" w:hAnsi="Arial" w:cs="Arial"/>
                <w:sz w:val="24"/>
                <w:szCs w:val="24"/>
              </w:rPr>
            </w:pPr>
          </w:p>
          <w:p w14:paraId="17D7195F" w14:textId="2B664CC9" w:rsidR="003C3C28" w:rsidRPr="00C87E96" w:rsidRDefault="003C3C28" w:rsidP="00A94246">
            <w:pPr>
              <w:rPr>
                <w:rFonts w:ascii="Arial" w:eastAsiaTheme="minorEastAsia" w:hAnsi="Arial" w:cs="Arial"/>
                <w:sz w:val="24"/>
                <w:szCs w:val="24"/>
              </w:rPr>
            </w:pPr>
          </w:p>
          <w:p w14:paraId="31F50D4E" w14:textId="77777777" w:rsidR="003C3C28" w:rsidRPr="00C87E96" w:rsidRDefault="003C3C28" w:rsidP="00A94246">
            <w:pPr>
              <w:rPr>
                <w:rFonts w:ascii="Arial" w:eastAsiaTheme="minorEastAsia" w:hAnsi="Arial" w:cs="Arial"/>
                <w:sz w:val="24"/>
                <w:szCs w:val="24"/>
              </w:rPr>
            </w:pPr>
          </w:p>
          <w:p w14:paraId="210C413B" w14:textId="77777777" w:rsidR="003C3C28" w:rsidRPr="00C87E96" w:rsidRDefault="003C3C28" w:rsidP="00A94246">
            <w:pPr>
              <w:rPr>
                <w:rFonts w:ascii="Arial" w:eastAsiaTheme="minorEastAsia" w:hAnsi="Arial" w:cs="Arial"/>
                <w:sz w:val="24"/>
                <w:szCs w:val="24"/>
              </w:rPr>
            </w:pPr>
          </w:p>
          <w:p w14:paraId="6E2F2A61" w14:textId="77777777" w:rsidR="003C3C28" w:rsidRPr="00C87E96" w:rsidRDefault="003C3C28" w:rsidP="00A94246">
            <w:pPr>
              <w:rPr>
                <w:rFonts w:ascii="Arial" w:eastAsiaTheme="minorEastAsia" w:hAnsi="Arial" w:cs="Arial"/>
                <w:sz w:val="24"/>
                <w:szCs w:val="24"/>
              </w:rPr>
            </w:pPr>
          </w:p>
          <w:p w14:paraId="2279C30D" w14:textId="77777777" w:rsidR="003C3C28" w:rsidRPr="00C87E96" w:rsidRDefault="003C3C28" w:rsidP="00A94246">
            <w:pPr>
              <w:rPr>
                <w:rFonts w:ascii="Arial" w:eastAsiaTheme="minorEastAsia" w:hAnsi="Arial" w:cs="Arial"/>
                <w:sz w:val="24"/>
                <w:szCs w:val="24"/>
              </w:rPr>
            </w:pPr>
          </w:p>
          <w:p w14:paraId="343C8E48" w14:textId="77777777" w:rsidR="003C3C28" w:rsidRPr="00C87E96" w:rsidRDefault="003C3C28" w:rsidP="00A94246">
            <w:pPr>
              <w:rPr>
                <w:rFonts w:ascii="Arial" w:eastAsiaTheme="minorEastAsia" w:hAnsi="Arial" w:cs="Arial"/>
                <w:sz w:val="24"/>
                <w:szCs w:val="24"/>
              </w:rPr>
            </w:pPr>
          </w:p>
          <w:p w14:paraId="122B41B7" w14:textId="77777777" w:rsidR="003C3C28" w:rsidRPr="00C87E96" w:rsidRDefault="003C3C28" w:rsidP="00A94246">
            <w:pPr>
              <w:rPr>
                <w:rFonts w:ascii="Arial" w:eastAsiaTheme="minorEastAsia" w:hAnsi="Arial" w:cs="Arial"/>
                <w:sz w:val="24"/>
                <w:szCs w:val="24"/>
              </w:rPr>
            </w:pPr>
          </w:p>
          <w:p w14:paraId="2084CFFE" w14:textId="77777777" w:rsidR="003C3C28" w:rsidRPr="00C87E96" w:rsidRDefault="003C3C28" w:rsidP="00A94246">
            <w:pPr>
              <w:rPr>
                <w:rFonts w:ascii="Arial" w:eastAsiaTheme="minorEastAsia" w:hAnsi="Arial" w:cs="Arial"/>
                <w:sz w:val="24"/>
                <w:szCs w:val="24"/>
              </w:rPr>
            </w:pPr>
          </w:p>
          <w:p w14:paraId="222BF3D4" w14:textId="77777777" w:rsidR="003C3C28" w:rsidRPr="00C87E96" w:rsidRDefault="003C3C28" w:rsidP="00A94246">
            <w:pPr>
              <w:rPr>
                <w:rFonts w:ascii="Arial" w:hAnsi="Arial" w:cs="Arial"/>
                <w:sz w:val="24"/>
                <w:szCs w:val="24"/>
              </w:rPr>
            </w:pPr>
          </w:p>
        </w:tc>
      </w:tr>
      <w:tr w:rsidR="003C3C28" w:rsidRPr="00C87E96" w14:paraId="6BFF320E" w14:textId="77777777" w:rsidTr="00A94246">
        <w:tc>
          <w:tcPr>
            <w:tcW w:w="1384" w:type="dxa"/>
          </w:tcPr>
          <w:p w14:paraId="2C0AE7E4" w14:textId="77777777" w:rsidR="003C3C28" w:rsidRPr="00C87E96" w:rsidRDefault="003C3C28" w:rsidP="00A94246">
            <w:pPr>
              <w:rPr>
                <w:rFonts w:ascii="Arial" w:hAnsi="Arial" w:cs="Arial"/>
                <w:sz w:val="24"/>
                <w:szCs w:val="24"/>
              </w:rPr>
            </w:pPr>
            <w:r w:rsidRPr="00C87E96">
              <w:rPr>
                <w:rFonts w:ascii="Arial" w:hAnsi="Arial" w:cs="Arial"/>
                <w:b/>
                <w:sz w:val="24"/>
                <w:szCs w:val="24"/>
              </w:rPr>
              <w:t>Pie de imagen</w:t>
            </w:r>
          </w:p>
        </w:tc>
        <w:tc>
          <w:tcPr>
            <w:tcW w:w="7670" w:type="dxa"/>
          </w:tcPr>
          <w:p w14:paraId="396ED571" w14:textId="03F23D1C" w:rsidR="003C3C28" w:rsidRPr="00C87E96" w:rsidRDefault="003C3C28">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Todas las funciones constantes tienen ecuación </w:t>
            </w:r>
            <w:r w:rsidRPr="003C3C28">
              <w:rPr>
                <w:rFonts w:ascii="Arial" w:eastAsiaTheme="minorEastAsia" w:hAnsi="Arial" w:cs="Arial"/>
                <w:i/>
                <w:sz w:val="24"/>
                <w:szCs w:val="24"/>
              </w:rPr>
              <w:t>y</w:t>
            </w:r>
            <w:r>
              <w:rPr>
                <w:rFonts w:ascii="Arial" w:eastAsiaTheme="minorEastAsia" w:hAnsi="Arial" w:cs="Arial"/>
                <w:sz w:val="24"/>
                <w:szCs w:val="24"/>
              </w:rPr>
              <w:t xml:space="preserve"> = </w:t>
            </w:r>
            <w:r w:rsidRPr="003C3C28">
              <w:rPr>
                <w:rFonts w:ascii="Arial" w:eastAsiaTheme="minorEastAsia" w:hAnsi="Arial" w:cs="Arial"/>
                <w:i/>
                <w:sz w:val="24"/>
                <w:szCs w:val="24"/>
              </w:rPr>
              <w:t>k</w:t>
            </w:r>
            <w:r>
              <w:rPr>
                <w:rFonts w:ascii="Arial" w:eastAsiaTheme="minorEastAsia" w:hAnsi="Arial" w:cs="Arial"/>
                <w:sz w:val="24"/>
                <w:szCs w:val="24"/>
              </w:rPr>
              <w:t xml:space="preserve">, en donde </w:t>
            </w:r>
            <w:r w:rsidRPr="003C3C28">
              <w:rPr>
                <w:rFonts w:ascii="Arial" w:eastAsiaTheme="minorEastAsia" w:hAnsi="Arial" w:cs="Arial"/>
                <w:i/>
                <w:sz w:val="24"/>
                <w:szCs w:val="24"/>
              </w:rPr>
              <w:t>k</w:t>
            </w:r>
            <w:r>
              <w:rPr>
                <w:rFonts w:ascii="Arial" w:eastAsiaTheme="minorEastAsia" w:hAnsi="Arial" w:cs="Arial"/>
                <w:sz w:val="24"/>
                <w:szCs w:val="24"/>
              </w:rPr>
              <w:t xml:space="preserve"> es el punto de corte con el eje </w:t>
            </w:r>
            <w:r w:rsidR="009D4052">
              <w:rPr>
                <w:rFonts w:ascii="Arial" w:eastAsiaTheme="minorEastAsia" w:hAnsi="Arial" w:cs="Arial"/>
                <w:i/>
                <w:sz w:val="24"/>
                <w:szCs w:val="24"/>
              </w:rPr>
              <w:t>Y</w:t>
            </w:r>
            <w:r>
              <w:rPr>
                <w:rFonts w:ascii="Arial" w:eastAsiaTheme="minorEastAsia" w:hAnsi="Arial" w:cs="Arial"/>
                <w:sz w:val="24"/>
                <w:szCs w:val="24"/>
              </w:rPr>
              <w:t>.</w:t>
            </w:r>
          </w:p>
        </w:tc>
      </w:tr>
    </w:tbl>
    <w:p w14:paraId="4393F83A" w14:textId="77777777" w:rsidR="0070053B" w:rsidRPr="00C87E96" w:rsidRDefault="0070053B" w:rsidP="00962CCA">
      <w:pPr>
        <w:tabs>
          <w:tab w:val="right" w:pos="8498"/>
        </w:tabs>
        <w:spacing w:after="0"/>
        <w:jc w:val="both"/>
        <w:rPr>
          <w:rFonts w:ascii="Arial" w:hAnsi="Arial" w:cs="Arial"/>
        </w:rPr>
      </w:pPr>
    </w:p>
    <w:p w14:paraId="5BA13A2B" w14:textId="4EB999E7" w:rsidR="00D01AA5" w:rsidRDefault="00372152" w:rsidP="00962CCA">
      <w:pPr>
        <w:tabs>
          <w:tab w:val="right" w:pos="8498"/>
        </w:tabs>
        <w:spacing w:after="0"/>
        <w:jc w:val="both"/>
        <w:rPr>
          <w:rFonts w:ascii="Arial" w:hAnsi="Arial" w:cs="Arial"/>
        </w:rPr>
      </w:pPr>
      <w:r>
        <w:rPr>
          <w:rFonts w:ascii="Arial" w:hAnsi="Arial" w:cs="Arial"/>
        </w:rPr>
        <w:t>Ejemplo</w:t>
      </w:r>
      <w:ins w:id="57" w:author="user" w:date="2016-05-19T17:04:00Z">
        <w:r w:rsidR="009D4052">
          <w:rPr>
            <w:rFonts w:ascii="Arial" w:hAnsi="Arial" w:cs="Arial"/>
          </w:rPr>
          <w:t>:</w:t>
        </w:r>
      </w:ins>
    </w:p>
    <w:p w14:paraId="7E6C7C00" w14:textId="615C4DF2" w:rsidR="00372152" w:rsidRDefault="00372152" w:rsidP="00962CCA">
      <w:pPr>
        <w:tabs>
          <w:tab w:val="right" w:pos="8498"/>
        </w:tabs>
        <w:spacing w:after="0"/>
        <w:jc w:val="both"/>
        <w:rPr>
          <w:rFonts w:ascii="Arial" w:hAnsi="Arial" w:cs="Arial"/>
        </w:rPr>
      </w:pPr>
      <w:r>
        <w:rPr>
          <w:rFonts w:ascii="Arial" w:hAnsi="Arial" w:cs="Arial"/>
        </w:rPr>
        <w:t xml:space="preserve">Dibujar la gráfica de las funciones </w:t>
      </w:r>
      <w:r w:rsidRPr="00372152">
        <w:rPr>
          <w:rFonts w:ascii="Arial" w:hAnsi="Arial" w:cs="Arial"/>
          <w:i/>
        </w:rPr>
        <w:t>f</w:t>
      </w:r>
      <w:r>
        <w:rPr>
          <w:rFonts w:ascii="Arial" w:hAnsi="Arial" w:cs="Arial"/>
        </w:rPr>
        <w:t>(</w:t>
      </w:r>
      <w:r w:rsidRPr="00372152">
        <w:rPr>
          <w:rFonts w:ascii="Arial" w:hAnsi="Arial" w:cs="Arial"/>
          <w:i/>
        </w:rPr>
        <w:t>x</w:t>
      </w:r>
      <w:r>
        <w:rPr>
          <w:rFonts w:ascii="Arial" w:hAnsi="Arial" w:cs="Arial"/>
        </w:rPr>
        <w:t>) = 3</w:t>
      </w:r>
      <w:r w:rsidRPr="00372152">
        <w:rPr>
          <w:rFonts w:ascii="Arial" w:hAnsi="Arial" w:cs="Arial"/>
          <w:i/>
        </w:rPr>
        <w:t>x</w:t>
      </w:r>
      <w:r>
        <w:rPr>
          <w:rFonts w:ascii="Arial" w:hAnsi="Arial" w:cs="Arial"/>
        </w:rPr>
        <w:t xml:space="preserve"> y </w:t>
      </w:r>
      <w:r w:rsidRPr="00372152">
        <w:rPr>
          <w:rFonts w:ascii="Arial" w:hAnsi="Arial" w:cs="Arial"/>
          <w:i/>
        </w:rPr>
        <w:t>g</w:t>
      </w:r>
      <w:r>
        <w:rPr>
          <w:rFonts w:ascii="Arial" w:hAnsi="Arial" w:cs="Arial"/>
        </w:rPr>
        <w:t>(</w:t>
      </w:r>
      <w:r w:rsidRPr="00372152">
        <w:rPr>
          <w:rFonts w:ascii="Arial" w:hAnsi="Arial" w:cs="Arial"/>
          <w:i/>
        </w:rPr>
        <w:t>x</w:t>
      </w:r>
      <w:r>
        <w:rPr>
          <w:rFonts w:ascii="Arial" w:hAnsi="Arial" w:cs="Arial"/>
        </w:rPr>
        <w:t>) = 3</w:t>
      </w:r>
      <w:r w:rsidRPr="00372152">
        <w:rPr>
          <w:rFonts w:ascii="Arial" w:hAnsi="Arial" w:cs="Arial"/>
          <w:i/>
        </w:rPr>
        <w:t>x</w:t>
      </w:r>
      <w:r w:rsidR="00F76AB4">
        <w:rPr>
          <w:rFonts w:ascii="Arial" w:hAnsi="Arial" w:cs="Arial"/>
        </w:rPr>
        <w:t xml:space="preserve"> + 5</w:t>
      </w:r>
      <w:r>
        <w:rPr>
          <w:rFonts w:ascii="Arial" w:hAnsi="Arial" w:cs="Arial"/>
        </w:rPr>
        <w:t>.</w:t>
      </w:r>
    </w:p>
    <w:p w14:paraId="439AC013" w14:textId="665F1E04" w:rsidR="00372152" w:rsidRDefault="00372152" w:rsidP="00962CCA">
      <w:pPr>
        <w:tabs>
          <w:tab w:val="right" w:pos="8498"/>
        </w:tabs>
        <w:spacing w:after="0"/>
        <w:jc w:val="both"/>
        <w:rPr>
          <w:rFonts w:ascii="Arial" w:hAnsi="Arial" w:cs="Arial"/>
        </w:rPr>
      </w:pPr>
      <w:r>
        <w:rPr>
          <w:rFonts w:ascii="Arial" w:hAnsi="Arial" w:cs="Arial"/>
        </w:rPr>
        <w:t>Las funciones plant</w:t>
      </w:r>
      <w:r w:rsidR="009D4052">
        <w:rPr>
          <w:rFonts w:ascii="Arial" w:hAnsi="Arial" w:cs="Arial"/>
        </w:rPr>
        <w:t>e</w:t>
      </w:r>
      <w:r>
        <w:rPr>
          <w:rFonts w:ascii="Arial" w:hAnsi="Arial" w:cs="Arial"/>
        </w:rPr>
        <w:t>adas son, respectivamente, una función lineal y una función afín. En este caso, las dos funciones tienen la misma pendiente (</w:t>
      </w:r>
      <w:r w:rsidRPr="00372152">
        <w:rPr>
          <w:rFonts w:ascii="Arial" w:hAnsi="Arial" w:cs="Arial"/>
          <w:i/>
        </w:rPr>
        <w:t>m</w:t>
      </w:r>
      <w:r>
        <w:rPr>
          <w:rFonts w:ascii="Arial" w:hAnsi="Arial" w:cs="Arial"/>
        </w:rPr>
        <w:t xml:space="preserve"> = 3)</w:t>
      </w:r>
      <w:ins w:id="58" w:author="user" w:date="2016-05-19T17:04:00Z">
        <w:r w:rsidR="009D4052">
          <w:rPr>
            <w:rFonts w:ascii="Arial" w:hAnsi="Arial" w:cs="Arial"/>
          </w:rPr>
          <w:t>,</w:t>
        </w:r>
      </w:ins>
      <w:r>
        <w:rPr>
          <w:rFonts w:ascii="Arial" w:hAnsi="Arial" w:cs="Arial"/>
        </w:rPr>
        <w:t xml:space="preserve"> por </w:t>
      </w:r>
      <w:r w:rsidR="009D4052">
        <w:rPr>
          <w:rFonts w:ascii="Arial" w:hAnsi="Arial" w:cs="Arial"/>
        </w:rPr>
        <w:t xml:space="preserve">ende, </w:t>
      </w:r>
      <w:r>
        <w:rPr>
          <w:rFonts w:ascii="Arial" w:hAnsi="Arial" w:cs="Arial"/>
        </w:rPr>
        <w:t xml:space="preserve">son rectas paralelas. </w:t>
      </w:r>
      <w:r w:rsidR="009D4052">
        <w:rPr>
          <w:rFonts w:ascii="Arial" w:hAnsi="Arial" w:cs="Arial"/>
        </w:rPr>
        <w:t xml:space="preserve">A </w:t>
      </w:r>
      <w:r>
        <w:rPr>
          <w:rFonts w:ascii="Arial" w:hAnsi="Arial" w:cs="Arial"/>
        </w:rPr>
        <w:t>continuación</w:t>
      </w:r>
      <w:r w:rsidR="009D4052" w:rsidRPr="009D4052">
        <w:rPr>
          <w:rFonts w:ascii="Arial" w:hAnsi="Arial" w:cs="Arial"/>
        </w:rPr>
        <w:t xml:space="preserve"> </w:t>
      </w:r>
      <w:r w:rsidR="009D4052">
        <w:rPr>
          <w:rFonts w:ascii="Arial" w:hAnsi="Arial" w:cs="Arial"/>
        </w:rPr>
        <w:t>se muestra</w:t>
      </w:r>
      <w:r w:rsidR="009D4052" w:rsidRPr="009D4052">
        <w:rPr>
          <w:rFonts w:ascii="Arial" w:hAnsi="Arial" w:cs="Arial"/>
        </w:rPr>
        <w:t xml:space="preserve"> </w:t>
      </w:r>
      <w:r w:rsidR="009D4052">
        <w:rPr>
          <w:rFonts w:ascii="Arial" w:hAnsi="Arial" w:cs="Arial"/>
        </w:rPr>
        <w:t>la gráfica</w:t>
      </w:r>
      <w:r>
        <w:rPr>
          <w:rFonts w:ascii="Arial" w:hAnsi="Arial" w:cs="Arial"/>
        </w:rPr>
        <w:t>:</w:t>
      </w:r>
    </w:p>
    <w:p w14:paraId="4F4163F8" w14:textId="77777777" w:rsidR="00372152" w:rsidRDefault="00372152" w:rsidP="00962CCA">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F76AB4" w:rsidRPr="00C87E96" w14:paraId="23DFD04C" w14:textId="77777777" w:rsidTr="00A94246">
        <w:tc>
          <w:tcPr>
            <w:tcW w:w="9054" w:type="dxa"/>
            <w:gridSpan w:val="2"/>
            <w:shd w:val="clear" w:color="auto" w:fill="0D0D0D" w:themeFill="text1" w:themeFillTint="F2"/>
          </w:tcPr>
          <w:p w14:paraId="19F695DC" w14:textId="77777777" w:rsidR="00F76AB4" w:rsidRPr="00C87E96" w:rsidRDefault="00F76AB4" w:rsidP="00A94246">
            <w:pPr>
              <w:jc w:val="center"/>
              <w:rPr>
                <w:rFonts w:ascii="Arial" w:hAnsi="Arial" w:cs="Arial"/>
                <w:b/>
                <w:sz w:val="24"/>
                <w:szCs w:val="24"/>
              </w:rPr>
            </w:pPr>
            <w:r w:rsidRPr="00C87E96">
              <w:rPr>
                <w:rFonts w:ascii="Arial" w:hAnsi="Arial" w:cs="Arial"/>
                <w:b/>
                <w:sz w:val="24"/>
                <w:szCs w:val="24"/>
              </w:rPr>
              <w:t>Imagen (fotografía, gráfica o ilustración)</w:t>
            </w:r>
          </w:p>
        </w:tc>
      </w:tr>
      <w:tr w:rsidR="00F76AB4" w:rsidRPr="00C87E96" w14:paraId="4CCE3423" w14:textId="77777777" w:rsidTr="00A94246">
        <w:tc>
          <w:tcPr>
            <w:tcW w:w="1384" w:type="dxa"/>
          </w:tcPr>
          <w:p w14:paraId="5C46B000" w14:textId="77777777" w:rsidR="00F76AB4" w:rsidRPr="00C87E96" w:rsidRDefault="00F76AB4" w:rsidP="00A94246">
            <w:pPr>
              <w:rPr>
                <w:rFonts w:ascii="Arial" w:hAnsi="Arial" w:cs="Arial"/>
                <w:b/>
                <w:sz w:val="24"/>
                <w:szCs w:val="24"/>
              </w:rPr>
            </w:pPr>
            <w:r w:rsidRPr="00C87E96">
              <w:rPr>
                <w:rFonts w:ascii="Arial" w:hAnsi="Arial" w:cs="Arial"/>
                <w:b/>
                <w:sz w:val="24"/>
                <w:szCs w:val="24"/>
              </w:rPr>
              <w:t>Código</w:t>
            </w:r>
          </w:p>
        </w:tc>
        <w:tc>
          <w:tcPr>
            <w:tcW w:w="7670" w:type="dxa"/>
          </w:tcPr>
          <w:p w14:paraId="1EDAD947" w14:textId="690E64DC" w:rsidR="00F76AB4" w:rsidRPr="00C87E96" w:rsidRDefault="00F76AB4" w:rsidP="00A94246">
            <w:pPr>
              <w:rPr>
                <w:rFonts w:ascii="Arial" w:hAnsi="Arial" w:cs="Arial"/>
                <w:b/>
                <w:sz w:val="24"/>
                <w:szCs w:val="24"/>
              </w:rPr>
            </w:pPr>
            <w:r w:rsidRPr="00C87E96">
              <w:rPr>
                <w:rFonts w:ascii="Arial" w:hAnsi="Arial" w:cs="Arial"/>
                <w:sz w:val="24"/>
                <w:szCs w:val="24"/>
              </w:rPr>
              <w:t>MA_11_02_IMG1</w:t>
            </w:r>
            <w:r>
              <w:rPr>
                <w:rFonts w:ascii="Arial" w:hAnsi="Arial" w:cs="Arial"/>
                <w:sz w:val="24"/>
                <w:szCs w:val="24"/>
              </w:rPr>
              <w:t>6</w:t>
            </w:r>
          </w:p>
        </w:tc>
      </w:tr>
      <w:tr w:rsidR="00F76AB4" w:rsidRPr="00C87E96" w14:paraId="7BF5E63C" w14:textId="77777777" w:rsidTr="00A94246">
        <w:tc>
          <w:tcPr>
            <w:tcW w:w="1384" w:type="dxa"/>
          </w:tcPr>
          <w:p w14:paraId="1DB2F729" w14:textId="77777777" w:rsidR="00F76AB4" w:rsidRPr="00C87E96" w:rsidRDefault="00F76AB4" w:rsidP="00A94246">
            <w:pPr>
              <w:rPr>
                <w:rFonts w:ascii="Arial" w:hAnsi="Arial" w:cs="Arial"/>
                <w:sz w:val="24"/>
                <w:szCs w:val="24"/>
              </w:rPr>
            </w:pPr>
            <w:r w:rsidRPr="00C87E96">
              <w:rPr>
                <w:rFonts w:ascii="Arial" w:hAnsi="Arial" w:cs="Arial"/>
                <w:b/>
                <w:sz w:val="24"/>
                <w:szCs w:val="24"/>
              </w:rPr>
              <w:t>Descripción</w:t>
            </w:r>
          </w:p>
        </w:tc>
        <w:tc>
          <w:tcPr>
            <w:tcW w:w="7670" w:type="dxa"/>
          </w:tcPr>
          <w:p w14:paraId="75C0AE91" w14:textId="77777777" w:rsidR="00F76AB4" w:rsidRPr="00C87E96" w:rsidRDefault="00F76AB4" w:rsidP="00A94246">
            <w:pPr>
              <w:rPr>
                <w:rFonts w:ascii="Arial" w:hAnsi="Arial" w:cs="Arial"/>
                <w:sz w:val="24"/>
                <w:szCs w:val="24"/>
              </w:rPr>
            </w:pPr>
          </w:p>
        </w:tc>
      </w:tr>
      <w:tr w:rsidR="00F76AB4" w:rsidRPr="00C87E96" w14:paraId="1581D0E9" w14:textId="77777777" w:rsidTr="00A94246">
        <w:tc>
          <w:tcPr>
            <w:tcW w:w="1384" w:type="dxa"/>
          </w:tcPr>
          <w:p w14:paraId="238E8BDA" w14:textId="77777777" w:rsidR="00F76AB4" w:rsidRPr="00C87E96" w:rsidRDefault="00F76AB4" w:rsidP="00A94246">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2E97EE02" w14:textId="032E06E5" w:rsidR="00F76AB4" w:rsidRPr="00C87E96" w:rsidRDefault="00F76AB4" w:rsidP="00A94246">
            <w:pPr>
              <w:rPr>
                <w:rFonts w:ascii="Arial" w:eastAsiaTheme="minorEastAsia" w:hAnsi="Arial" w:cs="Arial"/>
                <w:sz w:val="24"/>
                <w:szCs w:val="24"/>
              </w:rPr>
            </w:pPr>
          </w:p>
          <w:p w14:paraId="159284F7" w14:textId="637BED49" w:rsidR="00F76AB4" w:rsidRPr="00C87E96" w:rsidRDefault="00A94246" w:rsidP="00A94246">
            <w:pPr>
              <w:rPr>
                <w:rFonts w:ascii="Arial" w:eastAsiaTheme="minorEastAsia" w:hAnsi="Arial" w:cs="Arial"/>
                <w:sz w:val="24"/>
                <w:szCs w:val="24"/>
              </w:rPr>
            </w:pPr>
            <w:r>
              <w:rPr>
                <w:rFonts w:ascii="Arial" w:eastAsiaTheme="minorEastAsia" w:hAnsi="Arial" w:cs="Arial"/>
                <w:noProof/>
                <w:lang w:val="es-ES" w:eastAsia="es-ES"/>
              </w:rPr>
              <w:drawing>
                <wp:anchor distT="0" distB="0" distL="114300" distR="114300" simplePos="0" relativeHeight="251669504" behindDoc="0" locked="0" layoutInCell="1" allowOverlap="1" wp14:anchorId="079A8592" wp14:editId="244AF26C">
                  <wp:simplePos x="0" y="0"/>
                  <wp:positionH relativeFrom="column">
                    <wp:posOffset>1178560</wp:posOffset>
                  </wp:positionH>
                  <wp:positionV relativeFrom="paragraph">
                    <wp:posOffset>123190</wp:posOffset>
                  </wp:positionV>
                  <wp:extent cx="2016125" cy="223647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6125" cy="22364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103C116" w14:textId="77777777" w:rsidR="00F76AB4" w:rsidRPr="00C87E96" w:rsidRDefault="00F76AB4" w:rsidP="00A94246">
            <w:pPr>
              <w:rPr>
                <w:rFonts w:ascii="Arial" w:eastAsiaTheme="minorEastAsia" w:hAnsi="Arial" w:cs="Arial"/>
                <w:sz w:val="24"/>
                <w:szCs w:val="24"/>
              </w:rPr>
            </w:pPr>
          </w:p>
          <w:p w14:paraId="78133C29" w14:textId="77777777" w:rsidR="00F76AB4" w:rsidRPr="00C87E96" w:rsidRDefault="00F76AB4" w:rsidP="00A94246">
            <w:pPr>
              <w:rPr>
                <w:rFonts w:ascii="Arial" w:eastAsiaTheme="minorEastAsia" w:hAnsi="Arial" w:cs="Arial"/>
                <w:sz w:val="24"/>
                <w:szCs w:val="24"/>
              </w:rPr>
            </w:pPr>
          </w:p>
          <w:p w14:paraId="14F7E290" w14:textId="5812C77D" w:rsidR="00F76AB4" w:rsidRPr="00C87E96" w:rsidRDefault="00F76AB4" w:rsidP="00A94246">
            <w:pPr>
              <w:rPr>
                <w:rFonts w:ascii="Arial" w:eastAsiaTheme="minorEastAsia" w:hAnsi="Arial" w:cs="Arial"/>
                <w:sz w:val="24"/>
                <w:szCs w:val="24"/>
              </w:rPr>
            </w:pPr>
          </w:p>
          <w:p w14:paraId="04BB76EC" w14:textId="0FF5A476" w:rsidR="00F76AB4" w:rsidRPr="00C87E96" w:rsidRDefault="00F76AB4" w:rsidP="00A94246">
            <w:pPr>
              <w:rPr>
                <w:rFonts w:ascii="Arial" w:eastAsiaTheme="minorEastAsia" w:hAnsi="Arial" w:cs="Arial"/>
                <w:sz w:val="24"/>
                <w:szCs w:val="24"/>
              </w:rPr>
            </w:pPr>
          </w:p>
          <w:p w14:paraId="26CDEF96" w14:textId="77777777" w:rsidR="00F76AB4" w:rsidRPr="00C87E96" w:rsidRDefault="00F76AB4" w:rsidP="00A94246">
            <w:pPr>
              <w:rPr>
                <w:rFonts w:ascii="Arial" w:eastAsiaTheme="minorEastAsia" w:hAnsi="Arial" w:cs="Arial"/>
                <w:sz w:val="24"/>
                <w:szCs w:val="24"/>
              </w:rPr>
            </w:pPr>
          </w:p>
          <w:p w14:paraId="456D1BA4" w14:textId="1F46F318" w:rsidR="00F76AB4" w:rsidRPr="00C87E96" w:rsidRDefault="00F76AB4" w:rsidP="00A94246">
            <w:pPr>
              <w:rPr>
                <w:rFonts w:ascii="Arial" w:eastAsiaTheme="minorEastAsia" w:hAnsi="Arial" w:cs="Arial"/>
                <w:sz w:val="24"/>
                <w:szCs w:val="24"/>
              </w:rPr>
            </w:pPr>
          </w:p>
          <w:p w14:paraId="05CA4DBB" w14:textId="77777777" w:rsidR="00F76AB4" w:rsidRPr="00C87E96" w:rsidRDefault="00F76AB4" w:rsidP="00A94246">
            <w:pPr>
              <w:rPr>
                <w:rFonts w:ascii="Arial" w:eastAsiaTheme="minorEastAsia" w:hAnsi="Arial" w:cs="Arial"/>
                <w:sz w:val="24"/>
                <w:szCs w:val="24"/>
              </w:rPr>
            </w:pPr>
          </w:p>
          <w:p w14:paraId="3D14A8AB" w14:textId="77777777" w:rsidR="00F76AB4" w:rsidRPr="00C87E96" w:rsidRDefault="00F76AB4" w:rsidP="00A94246">
            <w:pPr>
              <w:rPr>
                <w:rFonts w:ascii="Arial" w:eastAsiaTheme="minorEastAsia" w:hAnsi="Arial" w:cs="Arial"/>
                <w:sz w:val="24"/>
                <w:szCs w:val="24"/>
              </w:rPr>
            </w:pPr>
          </w:p>
          <w:p w14:paraId="5C9788A1" w14:textId="77777777" w:rsidR="00F76AB4" w:rsidRPr="00C87E96" w:rsidRDefault="00F76AB4" w:rsidP="00A94246">
            <w:pPr>
              <w:rPr>
                <w:rFonts w:ascii="Arial" w:eastAsiaTheme="minorEastAsia" w:hAnsi="Arial" w:cs="Arial"/>
                <w:sz w:val="24"/>
                <w:szCs w:val="24"/>
              </w:rPr>
            </w:pPr>
          </w:p>
          <w:p w14:paraId="3C616088" w14:textId="77777777" w:rsidR="00F76AB4" w:rsidRPr="00C87E96" w:rsidRDefault="00F76AB4" w:rsidP="00A94246">
            <w:pPr>
              <w:rPr>
                <w:rFonts w:ascii="Arial" w:eastAsiaTheme="minorEastAsia" w:hAnsi="Arial" w:cs="Arial"/>
                <w:sz w:val="24"/>
                <w:szCs w:val="24"/>
              </w:rPr>
            </w:pPr>
          </w:p>
          <w:p w14:paraId="7EC1054A" w14:textId="77777777" w:rsidR="00F76AB4" w:rsidRPr="00C87E96" w:rsidRDefault="00F76AB4" w:rsidP="00A94246">
            <w:pPr>
              <w:rPr>
                <w:rFonts w:ascii="Arial" w:eastAsiaTheme="minorEastAsia" w:hAnsi="Arial" w:cs="Arial"/>
                <w:sz w:val="24"/>
                <w:szCs w:val="24"/>
              </w:rPr>
            </w:pPr>
          </w:p>
          <w:p w14:paraId="4DF4D773" w14:textId="77777777" w:rsidR="00F76AB4" w:rsidRPr="00C87E96" w:rsidRDefault="00F76AB4" w:rsidP="00A94246">
            <w:pPr>
              <w:rPr>
                <w:rFonts w:ascii="Arial" w:eastAsiaTheme="minorEastAsia" w:hAnsi="Arial" w:cs="Arial"/>
                <w:sz w:val="24"/>
                <w:szCs w:val="24"/>
              </w:rPr>
            </w:pPr>
          </w:p>
          <w:p w14:paraId="44FA4273" w14:textId="77777777" w:rsidR="00F76AB4" w:rsidRPr="00C87E96" w:rsidRDefault="00F76AB4" w:rsidP="00A94246">
            <w:pPr>
              <w:rPr>
                <w:rFonts w:ascii="Arial" w:eastAsiaTheme="minorEastAsia" w:hAnsi="Arial" w:cs="Arial"/>
                <w:sz w:val="24"/>
                <w:szCs w:val="24"/>
              </w:rPr>
            </w:pPr>
          </w:p>
          <w:p w14:paraId="4FD4104A" w14:textId="77777777" w:rsidR="00F76AB4" w:rsidRPr="00C87E96" w:rsidRDefault="00F76AB4" w:rsidP="00A94246">
            <w:pPr>
              <w:rPr>
                <w:rFonts w:ascii="Arial" w:hAnsi="Arial" w:cs="Arial"/>
                <w:sz w:val="24"/>
                <w:szCs w:val="24"/>
              </w:rPr>
            </w:pPr>
          </w:p>
        </w:tc>
      </w:tr>
      <w:tr w:rsidR="00F76AB4" w:rsidRPr="00C87E96" w14:paraId="6D253302" w14:textId="77777777" w:rsidTr="00A94246">
        <w:tc>
          <w:tcPr>
            <w:tcW w:w="1384" w:type="dxa"/>
          </w:tcPr>
          <w:p w14:paraId="30382EF2" w14:textId="77777777" w:rsidR="00F76AB4" w:rsidRPr="00C87E96" w:rsidRDefault="00F76AB4" w:rsidP="00A94246">
            <w:pPr>
              <w:rPr>
                <w:rFonts w:ascii="Arial" w:hAnsi="Arial" w:cs="Arial"/>
                <w:sz w:val="24"/>
                <w:szCs w:val="24"/>
              </w:rPr>
            </w:pPr>
            <w:r w:rsidRPr="00C87E96">
              <w:rPr>
                <w:rFonts w:ascii="Arial" w:hAnsi="Arial" w:cs="Arial"/>
                <w:b/>
                <w:sz w:val="24"/>
                <w:szCs w:val="24"/>
              </w:rPr>
              <w:t>Pie de imagen</w:t>
            </w:r>
          </w:p>
        </w:tc>
        <w:tc>
          <w:tcPr>
            <w:tcW w:w="7670" w:type="dxa"/>
          </w:tcPr>
          <w:p w14:paraId="766DCB82" w14:textId="1D252568" w:rsidR="00F76AB4" w:rsidRPr="00C87E96" w:rsidRDefault="00A94246">
            <w:pPr>
              <w:tabs>
                <w:tab w:val="right" w:pos="8498"/>
              </w:tabs>
              <w:jc w:val="both"/>
              <w:rPr>
                <w:rFonts w:ascii="Arial" w:eastAsiaTheme="minorEastAsia" w:hAnsi="Arial" w:cs="Arial"/>
                <w:sz w:val="24"/>
                <w:szCs w:val="24"/>
              </w:rPr>
            </w:pPr>
            <w:r>
              <w:rPr>
                <w:rFonts w:ascii="Arial" w:eastAsiaTheme="minorEastAsia" w:hAnsi="Arial" w:cs="Arial"/>
                <w:sz w:val="24"/>
                <w:szCs w:val="24"/>
              </w:rPr>
              <w:t>La función lineal pasa por el origen, es decir</w:t>
            </w:r>
            <w:ins w:id="59" w:author="user" w:date="2016-05-19T17:05:00Z">
              <w:r w:rsidR="006C4664">
                <w:rPr>
                  <w:rFonts w:ascii="Arial" w:eastAsiaTheme="minorEastAsia" w:hAnsi="Arial" w:cs="Arial"/>
                  <w:sz w:val="24"/>
                  <w:szCs w:val="24"/>
                </w:rPr>
                <w:t>,</w:t>
              </w:r>
            </w:ins>
            <w:r>
              <w:rPr>
                <w:rFonts w:ascii="Arial" w:eastAsiaTheme="minorEastAsia" w:hAnsi="Arial" w:cs="Arial"/>
                <w:sz w:val="24"/>
                <w:szCs w:val="24"/>
              </w:rPr>
              <w:t xml:space="preserve"> el </w:t>
            </w:r>
            <w:r w:rsidRPr="00A94246">
              <w:rPr>
                <w:rFonts w:ascii="Arial" w:eastAsiaTheme="minorEastAsia" w:hAnsi="Arial" w:cs="Arial"/>
                <w:i/>
                <w:sz w:val="24"/>
                <w:szCs w:val="24"/>
              </w:rPr>
              <w:t>y</w:t>
            </w:r>
            <w:r>
              <w:rPr>
                <w:rFonts w:ascii="Arial" w:eastAsiaTheme="minorEastAsia" w:hAnsi="Arial" w:cs="Arial"/>
                <w:sz w:val="24"/>
                <w:szCs w:val="24"/>
              </w:rPr>
              <w:t>-</w:t>
            </w:r>
            <w:r w:rsidR="0077302A" w:rsidRPr="00AE49D9">
              <w:rPr>
                <w:rFonts w:ascii="Arial" w:eastAsiaTheme="minorEastAsia" w:hAnsi="Arial" w:cs="Arial"/>
              </w:rPr>
              <w:t>intercepto</w:t>
            </w:r>
            <w:r w:rsidR="0077302A">
              <w:rPr>
                <w:rFonts w:ascii="Arial" w:eastAsiaTheme="minorEastAsia" w:hAnsi="Arial" w:cs="Arial"/>
                <w:sz w:val="24"/>
                <w:szCs w:val="24"/>
              </w:rPr>
              <w:t xml:space="preserve"> </w:t>
            </w:r>
            <w:r>
              <w:rPr>
                <w:rFonts w:ascii="Arial" w:eastAsiaTheme="minorEastAsia" w:hAnsi="Arial" w:cs="Arial"/>
                <w:sz w:val="24"/>
                <w:szCs w:val="24"/>
              </w:rPr>
              <w:t xml:space="preserve">es en 0; la función afín no pasa por el origen, es decir </w:t>
            </w:r>
            <w:r w:rsidR="006C4664">
              <w:rPr>
                <w:rFonts w:ascii="Arial" w:eastAsiaTheme="minorEastAsia" w:hAnsi="Arial" w:cs="Arial"/>
                <w:sz w:val="24"/>
                <w:szCs w:val="24"/>
              </w:rPr>
              <w:t xml:space="preserve">que </w:t>
            </w:r>
            <w:r>
              <w:rPr>
                <w:rFonts w:ascii="Arial" w:eastAsiaTheme="minorEastAsia" w:hAnsi="Arial" w:cs="Arial"/>
                <w:sz w:val="24"/>
                <w:szCs w:val="24"/>
              </w:rPr>
              <w:t xml:space="preserve">el </w:t>
            </w:r>
            <w:r w:rsidRPr="00A94246">
              <w:rPr>
                <w:rFonts w:ascii="Arial" w:eastAsiaTheme="minorEastAsia" w:hAnsi="Arial" w:cs="Arial"/>
                <w:i/>
                <w:sz w:val="24"/>
                <w:szCs w:val="24"/>
              </w:rPr>
              <w:t>y</w:t>
            </w:r>
            <w:r>
              <w:rPr>
                <w:rFonts w:ascii="Arial" w:eastAsiaTheme="minorEastAsia" w:hAnsi="Arial" w:cs="Arial"/>
                <w:sz w:val="24"/>
                <w:szCs w:val="24"/>
              </w:rPr>
              <w:t>-</w:t>
            </w:r>
            <w:r w:rsidR="0077302A" w:rsidRPr="00AE49D9">
              <w:rPr>
                <w:rFonts w:ascii="Arial" w:eastAsiaTheme="minorEastAsia" w:hAnsi="Arial" w:cs="Arial"/>
              </w:rPr>
              <w:t>intercepto</w:t>
            </w:r>
            <w:r w:rsidR="0077302A">
              <w:rPr>
                <w:rFonts w:ascii="Arial" w:eastAsiaTheme="minorEastAsia" w:hAnsi="Arial" w:cs="Arial"/>
                <w:sz w:val="24"/>
                <w:szCs w:val="24"/>
              </w:rPr>
              <w:t xml:space="preserve"> </w:t>
            </w:r>
            <w:r>
              <w:rPr>
                <w:rFonts w:ascii="Arial" w:eastAsiaTheme="minorEastAsia" w:hAnsi="Arial" w:cs="Arial"/>
                <w:sz w:val="24"/>
                <w:szCs w:val="24"/>
              </w:rPr>
              <w:t xml:space="preserve">es en un valor diferente </w:t>
            </w:r>
            <w:r w:rsidR="0077302A">
              <w:rPr>
                <w:rFonts w:ascii="Arial" w:eastAsiaTheme="minorEastAsia" w:hAnsi="Arial" w:cs="Arial"/>
                <w:sz w:val="24"/>
                <w:szCs w:val="24"/>
              </w:rPr>
              <w:t xml:space="preserve">de </w:t>
            </w:r>
            <w:r>
              <w:rPr>
                <w:rFonts w:ascii="Arial" w:eastAsiaTheme="minorEastAsia" w:hAnsi="Arial" w:cs="Arial"/>
                <w:sz w:val="24"/>
                <w:szCs w:val="24"/>
              </w:rPr>
              <w:t xml:space="preserve">0. </w:t>
            </w:r>
          </w:p>
        </w:tc>
      </w:tr>
    </w:tbl>
    <w:p w14:paraId="484495E1" w14:textId="77777777" w:rsidR="00F76AB4" w:rsidRPr="00372152" w:rsidRDefault="00F76AB4" w:rsidP="00962CCA">
      <w:pPr>
        <w:tabs>
          <w:tab w:val="right" w:pos="8498"/>
        </w:tabs>
        <w:spacing w:after="0"/>
        <w:jc w:val="both"/>
        <w:rPr>
          <w:rFonts w:ascii="Arial" w:hAnsi="Arial" w:cs="Arial"/>
        </w:rPr>
      </w:pPr>
    </w:p>
    <w:p w14:paraId="53415B96" w14:textId="5B64AC98" w:rsidR="00D01AA5" w:rsidRDefault="00A94246" w:rsidP="00962CCA">
      <w:pPr>
        <w:tabs>
          <w:tab w:val="right" w:pos="8498"/>
        </w:tabs>
        <w:spacing w:after="0"/>
        <w:jc w:val="both"/>
        <w:rPr>
          <w:rFonts w:ascii="Arial" w:hAnsi="Arial" w:cs="Arial"/>
        </w:rPr>
      </w:pPr>
      <w:r>
        <w:rPr>
          <w:rFonts w:ascii="Arial" w:hAnsi="Arial" w:cs="Arial"/>
        </w:rPr>
        <w:t>Ejemplo</w:t>
      </w:r>
      <w:ins w:id="60" w:author="user" w:date="2016-05-19T17:11:00Z">
        <w:r w:rsidR="0077302A">
          <w:rPr>
            <w:rFonts w:ascii="Arial" w:hAnsi="Arial" w:cs="Arial"/>
          </w:rPr>
          <w:t>:</w:t>
        </w:r>
      </w:ins>
    </w:p>
    <w:p w14:paraId="0ACFDA43" w14:textId="571340DC" w:rsidR="00A94246" w:rsidRDefault="00A94246" w:rsidP="00962CCA">
      <w:pPr>
        <w:tabs>
          <w:tab w:val="right" w:pos="8498"/>
        </w:tabs>
        <w:spacing w:after="0"/>
        <w:jc w:val="both"/>
        <w:rPr>
          <w:rFonts w:ascii="Arial" w:hAnsi="Arial" w:cs="Arial"/>
        </w:rPr>
      </w:pPr>
      <w:r>
        <w:rPr>
          <w:rFonts w:ascii="Arial" w:hAnsi="Arial" w:cs="Arial"/>
        </w:rPr>
        <w:t xml:space="preserve">Dibujar la gráfica de la función </w:t>
      </w:r>
      <w:r w:rsidRPr="00A94246">
        <w:rPr>
          <w:rFonts w:ascii="Arial" w:hAnsi="Arial" w:cs="Arial"/>
          <w:i/>
        </w:rPr>
        <w:t>f</w:t>
      </w:r>
      <w:r>
        <w:rPr>
          <w:rFonts w:ascii="Arial" w:hAnsi="Arial" w:cs="Arial"/>
        </w:rPr>
        <w:t>(</w:t>
      </w:r>
      <w:r w:rsidRPr="00A94246">
        <w:rPr>
          <w:rFonts w:ascii="Arial" w:hAnsi="Arial" w:cs="Arial"/>
          <w:i/>
        </w:rPr>
        <w:t>x</w:t>
      </w:r>
      <w:r>
        <w:rPr>
          <w:rFonts w:ascii="Arial" w:hAnsi="Arial" w:cs="Arial"/>
        </w:rPr>
        <w:t>) = 2</w:t>
      </w:r>
      <w:r w:rsidRPr="00A94246">
        <w:rPr>
          <w:rFonts w:ascii="Arial" w:hAnsi="Arial" w:cs="Arial"/>
          <w:i/>
        </w:rPr>
        <w:t>x</w:t>
      </w:r>
      <w:r w:rsidRPr="00A94246">
        <w:rPr>
          <w:rFonts w:ascii="Arial" w:hAnsi="Arial" w:cs="Arial"/>
          <w:vertAlign w:val="superscript"/>
        </w:rPr>
        <w:t>2</w:t>
      </w:r>
      <w:r>
        <w:rPr>
          <w:rFonts w:ascii="Arial" w:hAnsi="Arial" w:cs="Arial"/>
        </w:rPr>
        <w:t xml:space="preserve"> + 5</w:t>
      </w:r>
      <w:r w:rsidRPr="00A94246">
        <w:rPr>
          <w:rFonts w:ascii="Arial" w:hAnsi="Arial" w:cs="Arial"/>
          <w:i/>
        </w:rPr>
        <w:t>x</w:t>
      </w:r>
      <w:r>
        <w:rPr>
          <w:rFonts w:ascii="Arial" w:hAnsi="Arial" w:cs="Arial"/>
        </w:rPr>
        <w:t xml:space="preserve"> – 3.</w:t>
      </w:r>
    </w:p>
    <w:p w14:paraId="1DCA6526" w14:textId="3518BAC9" w:rsidR="00A94246" w:rsidRDefault="00A94246" w:rsidP="00962CCA">
      <w:pPr>
        <w:tabs>
          <w:tab w:val="right" w:pos="8498"/>
        </w:tabs>
        <w:spacing w:after="0"/>
        <w:jc w:val="both"/>
        <w:rPr>
          <w:rFonts w:ascii="Arial" w:hAnsi="Arial" w:cs="Arial"/>
        </w:rPr>
      </w:pPr>
      <w:r>
        <w:rPr>
          <w:rFonts w:ascii="Arial" w:hAnsi="Arial" w:cs="Arial"/>
        </w:rPr>
        <w:t xml:space="preserve">Para esta función se tiene que: </w:t>
      </w:r>
      <w:r w:rsidRPr="00A94246">
        <w:rPr>
          <w:rFonts w:ascii="Arial" w:hAnsi="Arial" w:cs="Arial"/>
          <w:i/>
        </w:rPr>
        <w:t>a</w:t>
      </w:r>
      <w:r>
        <w:rPr>
          <w:rFonts w:ascii="Arial" w:hAnsi="Arial" w:cs="Arial"/>
        </w:rPr>
        <w:t xml:space="preserve"> = 2, </w:t>
      </w:r>
      <w:r w:rsidRPr="00A94246">
        <w:rPr>
          <w:rFonts w:ascii="Arial" w:hAnsi="Arial" w:cs="Arial"/>
          <w:i/>
        </w:rPr>
        <w:t>b</w:t>
      </w:r>
      <w:r>
        <w:rPr>
          <w:rFonts w:ascii="Arial" w:hAnsi="Arial" w:cs="Arial"/>
        </w:rPr>
        <w:t xml:space="preserve"> = 5 y </w:t>
      </w:r>
      <w:r w:rsidRPr="00A94246">
        <w:rPr>
          <w:rFonts w:ascii="Arial" w:hAnsi="Arial" w:cs="Arial"/>
          <w:i/>
        </w:rPr>
        <w:t>c</w:t>
      </w:r>
      <w:r>
        <w:rPr>
          <w:rFonts w:ascii="Arial" w:hAnsi="Arial" w:cs="Arial"/>
        </w:rPr>
        <w:t xml:space="preserve"> = </w:t>
      </w:r>
      <w:r w:rsidR="00BE7184">
        <w:rPr>
          <w:rFonts w:ascii="Arial" w:hAnsi="Arial" w:cs="Arial"/>
        </w:rPr>
        <w:t>–</w:t>
      </w:r>
      <w:r>
        <w:rPr>
          <w:rFonts w:ascii="Arial" w:hAnsi="Arial" w:cs="Arial"/>
        </w:rPr>
        <w:t>3. Por lo tanto:</w:t>
      </w:r>
    </w:p>
    <w:p w14:paraId="625DF1E5" w14:textId="136A76A2" w:rsidR="00A94246" w:rsidRPr="00481CE8" w:rsidRDefault="00481CE8" w:rsidP="00481CE8">
      <w:pPr>
        <w:tabs>
          <w:tab w:val="right" w:pos="8498"/>
        </w:tabs>
        <w:spacing w:after="0"/>
        <w:jc w:val="both"/>
        <w:rPr>
          <w:rFonts w:ascii="Arial" w:hAnsi="Arial" w:cs="Arial"/>
        </w:rPr>
      </w:pPr>
      <w:r>
        <w:rPr>
          <w:rFonts w:ascii="Arial" w:hAnsi="Arial" w:cs="Arial"/>
        </w:rPr>
        <w:t xml:space="preserve">- </w:t>
      </w:r>
      <w:r w:rsidR="00A94246" w:rsidRPr="00481CE8">
        <w:rPr>
          <w:rFonts w:ascii="Arial" w:hAnsi="Arial" w:cs="Arial"/>
        </w:rPr>
        <w:t>Abre hacia arriba.</w:t>
      </w:r>
    </w:p>
    <w:p w14:paraId="3384C405" w14:textId="1234BA07" w:rsidR="00481CE8" w:rsidRPr="00481CE8" w:rsidRDefault="00481CE8" w:rsidP="00481CE8">
      <w:pPr>
        <w:tabs>
          <w:tab w:val="right" w:pos="8498"/>
        </w:tabs>
        <w:spacing w:after="0"/>
        <w:ind w:left="360"/>
        <w:jc w:val="center"/>
        <w:rPr>
          <w:rFonts w:ascii="Arial" w:hAnsi="Arial" w:cs="Arial"/>
        </w:rPr>
      </w:pPr>
      <w:r w:rsidRPr="00481CE8">
        <w:rPr>
          <w:position w:val="-6"/>
        </w:rPr>
        <w:t>MA_11_02_CO_058</w:t>
      </w:r>
    </w:p>
    <w:p w14:paraId="63EDFDCC" w14:textId="5403B0FD" w:rsidR="00A94246" w:rsidRPr="00481CE8" w:rsidRDefault="00A94246" w:rsidP="00481CE8">
      <w:pPr>
        <w:tabs>
          <w:tab w:val="right" w:pos="8498"/>
        </w:tabs>
        <w:spacing w:after="0"/>
        <w:jc w:val="center"/>
        <w:rPr>
          <w:rFonts w:ascii="Arial" w:hAnsi="Arial" w:cs="Arial"/>
        </w:rPr>
      </w:pPr>
    </w:p>
    <w:p w14:paraId="58A29191" w14:textId="77777777" w:rsidR="00A94246" w:rsidRPr="00A94246" w:rsidRDefault="00A94246" w:rsidP="00A94246">
      <w:pPr>
        <w:pStyle w:val="Prrafodelista"/>
        <w:tabs>
          <w:tab w:val="right" w:pos="8498"/>
        </w:tabs>
        <w:spacing w:after="0"/>
        <w:jc w:val="both"/>
        <w:rPr>
          <w:rFonts w:ascii="Arial" w:hAnsi="Arial" w:cs="Arial"/>
        </w:rPr>
      </w:pPr>
    </w:p>
    <w:p w14:paraId="18AC1C67" w14:textId="3B5143A6" w:rsidR="00A94246" w:rsidRDefault="006621E6" w:rsidP="00962CCA">
      <w:pPr>
        <w:tabs>
          <w:tab w:val="right" w:pos="8498"/>
        </w:tabs>
        <w:spacing w:after="0"/>
        <w:jc w:val="both"/>
        <w:rPr>
          <w:rFonts w:ascii="Arial" w:hAnsi="Arial" w:cs="Arial"/>
        </w:rPr>
      </w:pPr>
      <w:r>
        <w:rPr>
          <w:rFonts w:ascii="Arial" w:hAnsi="Arial" w:cs="Arial"/>
        </w:rPr>
        <w:t>La gráfica se muestra a continuación:</w:t>
      </w:r>
    </w:p>
    <w:tbl>
      <w:tblPr>
        <w:tblStyle w:val="Tablaconcuadrcula"/>
        <w:tblW w:w="0" w:type="auto"/>
        <w:tblLayout w:type="fixed"/>
        <w:tblLook w:val="04A0" w:firstRow="1" w:lastRow="0" w:firstColumn="1" w:lastColumn="0" w:noHBand="0" w:noVBand="1"/>
      </w:tblPr>
      <w:tblGrid>
        <w:gridCol w:w="1384"/>
        <w:gridCol w:w="7670"/>
      </w:tblGrid>
      <w:tr w:rsidR="006621E6" w:rsidRPr="00C87E96" w14:paraId="29A476CE" w14:textId="77777777" w:rsidTr="00E94650">
        <w:tc>
          <w:tcPr>
            <w:tcW w:w="9054" w:type="dxa"/>
            <w:gridSpan w:val="2"/>
            <w:shd w:val="clear" w:color="auto" w:fill="0D0D0D" w:themeFill="text1" w:themeFillTint="F2"/>
          </w:tcPr>
          <w:p w14:paraId="4EE7B200" w14:textId="77777777" w:rsidR="006621E6" w:rsidRPr="00C87E96" w:rsidRDefault="006621E6" w:rsidP="00E94650">
            <w:pPr>
              <w:jc w:val="center"/>
              <w:rPr>
                <w:rFonts w:ascii="Arial" w:hAnsi="Arial" w:cs="Arial"/>
                <w:b/>
                <w:sz w:val="24"/>
                <w:szCs w:val="24"/>
              </w:rPr>
            </w:pPr>
            <w:r w:rsidRPr="00C87E96">
              <w:rPr>
                <w:rFonts w:ascii="Arial" w:hAnsi="Arial" w:cs="Arial"/>
                <w:b/>
                <w:sz w:val="24"/>
                <w:szCs w:val="24"/>
              </w:rPr>
              <w:t>Imagen (fotografía, gráfica o ilustración)</w:t>
            </w:r>
          </w:p>
        </w:tc>
      </w:tr>
      <w:tr w:rsidR="006621E6" w:rsidRPr="00C87E96" w14:paraId="2DBA4385" w14:textId="77777777" w:rsidTr="00E94650">
        <w:tc>
          <w:tcPr>
            <w:tcW w:w="1384" w:type="dxa"/>
          </w:tcPr>
          <w:p w14:paraId="256E7748" w14:textId="77777777" w:rsidR="006621E6" w:rsidRPr="00C87E96" w:rsidRDefault="006621E6" w:rsidP="00E94650">
            <w:pPr>
              <w:rPr>
                <w:rFonts w:ascii="Arial" w:hAnsi="Arial" w:cs="Arial"/>
                <w:b/>
                <w:sz w:val="24"/>
                <w:szCs w:val="24"/>
              </w:rPr>
            </w:pPr>
            <w:r w:rsidRPr="00C87E96">
              <w:rPr>
                <w:rFonts w:ascii="Arial" w:hAnsi="Arial" w:cs="Arial"/>
                <w:b/>
                <w:sz w:val="24"/>
                <w:szCs w:val="24"/>
              </w:rPr>
              <w:t>Código</w:t>
            </w:r>
          </w:p>
        </w:tc>
        <w:tc>
          <w:tcPr>
            <w:tcW w:w="7670" w:type="dxa"/>
          </w:tcPr>
          <w:p w14:paraId="19E2D2B6" w14:textId="6AB41E18" w:rsidR="006621E6" w:rsidRPr="00C87E96" w:rsidRDefault="006621E6" w:rsidP="00E94650">
            <w:pPr>
              <w:rPr>
                <w:rFonts w:ascii="Arial" w:hAnsi="Arial" w:cs="Arial"/>
                <w:b/>
                <w:sz w:val="24"/>
                <w:szCs w:val="24"/>
              </w:rPr>
            </w:pPr>
            <w:r w:rsidRPr="00C87E96">
              <w:rPr>
                <w:rFonts w:ascii="Arial" w:hAnsi="Arial" w:cs="Arial"/>
                <w:sz w:val="24"/>
                <w:szCs w:val="24"/>
              </w:rPr>
              <w:t>MA_11_02_IMG1</w:t>
            </w:r>
            <w:r w:rsidR="00E94650">
              <w:rPr>
                <w:rFonts w:ascii="Arial" w:hAnsi="Arial" w:cs="Arial"/>
                <w:sz w:val="24"/>
                <w:szCs w:val="24"/>
              </w:rPr>
              <w:t>7</w:t>
            </w:r>
          </w:p>
        </w:tc>
      </w:tr>
      <w:tr w:rsidR="006621E6" w:rsidRPr="00C87E96" w14:paraId="129AFD5F" w14:textId="77777777" w:rsidTr="00E94650">
        <w:tc>
          <w:tcPr>
            <w:tcW w:w="1384" w:type="dxa"/>
          </w:tcPr>
          <w:p w14:paraId="5DBD1005" w14:textId="77777777" w:rsidR="006621E6" w:rsidRPr="00C87E96" w:rsidRDefault="006621E6" w:rsidP="00E94650">
            <w:pPr>
              <w:rPr>
                <w:rFonts w:ascii="Arial" w:hAnsi="Arial" w:cs="Arial"/>
                <w:sz w:val="24"/>
                <w:szCs w:val="24"/>
              </w:rPr>
            </w:pPr>
            <w:r w:rsidRPr="00C87E96">
              <w:rPr>
                <w:rFonts w:ascii="Arial" w:hAnsi="Arial" w:cs="Arial"/>
                <w:b/>
                <w:sz w:val="24"/>
                <w:szCs w:val="24"/>
              </w:rPr>
              <w:t>Descripción</w:t>
            </w:r>
          </w:p>
        </w:tc>
        <w:tc>
          <w:tcPr>
            <w:tcW w:w="7670" w:type="dxa"/>
          </w:tcPr>
          <w:p w14:paraId="391C6D54" w14:textId="77777777" w:rsidR="006621E6" w:rsidRPr="00C87E96" w:rsidRDefault="006621E6" w:rsidP="00E94650">
            <w:pPr>
              <w:rPr>
                <w:rFonts w:ascii="Arial" w:hAnsi="Arial" w:cs="Arial"/>
                <w:sz w:val="24"/>
                <w:szCs w:val="24"/>
              </w:rPr>
            </w:pPr>
          </w:p>
        </w:tc>
      </w:tr>
      <w:tr w:rsidR="006621E6" w:rsidRPr="00C87E96" w14:paraId="5160FDFB" w14:textId="77777777" w:rsidTr="00E94650">
        <w:tc>
          <w:tcPr>
            <w:tcW w:w="1384" w:type="dxa"/>
          </w:tcPr>
          <w:p w14:paraId="5EF6CE6C" w14:textId="77777777" w:rsidR="006621E6" w:rsidRPr="00C87E96" w:rsidRDefault="006621E6" w:rsidP="00E94650">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3D59E5D1" w14:textId="00F1E99B" w:rsidR="006621E6" w:rsidRPr="00C87E96" w:rsidRDefault="006621E6" w:rsidP="00E94650">
            <w:pPr>
              <w:rPr>
                <w:rFonts w:ascii="Arial" w:eastAsiaTheme="minorEastAsia" w:hAnsi="Arial" w:cs="Arial"/>
                <w:sz w:val="24"/>
                <w:szCs w:val="24"/>
              </w:rPr>
            </w:pPr>
            <w:r>
              <w:rPr>
                <w:rFonts w:ascii="Arial" w:eastAsiaTheme="minorEastAsia" w:hAnsi="Arial" w:cs="Arial"/>
                <w:noProof/>
                <w:lang w:val="es-ES" w:eastAsia="es-ES"/>
              </w:rPr>
              <w:drawing>
                <wp:anchor distT="0" distB="0" distL="114300" distR="114300" simplePos="0" relativeHeight="251670528" behindDoc="0" locked="0" layoutInCell="1" allowOverlap="1" wp14:anchorId="1F6EE366" wp14:editId="5B9B9F85">
                  <wp:simplePos x="0" y="0"/>
                  <wp:positionH relativeFrom="column">
                    <wp:posOffset>492760</wp:posOffset>
                  </wp:positionH>
                  <wp:positionV relativeFrom="paragraph">
                    <wp:posOffset>40640</wp:posOffset>
                  </wp:positionV>
                  <wp:extent cx="3005455" cy="2481580"/>
                  <wp:effectExtent l="0" t="0" r="0" b="762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5455" cy="24815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CD261EF" w14:textId="28EC0112" w:rsidR="006621E6" w:rsidRPr="00C87E96" w:rsidRDefault="006621E6" w:rsidP="00E94650">
            <w:pPr>
              <w:rPr>
                <w:rFonts w:ascii="Arial" w:eastAsiaTheme="minorEastAsia" w:hAnsi="Arial" w:cs="Arial"/>
                <w:sz w:val="24"/>
                <w:szCs w:val="24"/>
              </w:rPr>
            </w:pPr>
          </w:p>
          <w:p w14:paraId="6E03F3F3" w14:textId="77777777" w:rsidR="006621E6" w:rsidRPr="00C87E96" w:rsidRDefault="006621E6" w:rsidP="00E94650">
            <w:pPr>
              <w:rPr>
                <w:rFonts w:ascii="Arial" w:eastAsiaTheme="minorEastAsia" w:hAnsi="Arial" w:cs="Arial"/>
                <w:sz w:val="24"/>
                <w:szCs w:val="24"/>
              </w:rPr>
            </w:pPr>
          </w:p>
          <w:p w14:paraId="28B2A139" w14:textId="77777777" w:rsidR="006621E6" w:rsidRPr="00C87E96" w:rsidRDefault="006621E6" w:rsidP="00E94650">
            <w:pPr>
              <w:rPr>
                <w:rFonts w:ascii="Arial" w:eastAsiaTheme="minorEastAsia" w:hAnsi="Arial" w:cs="Arial"/>
                <w:sz w:val="24"/>
                <w:szCs w:val="24"/>
              </w:rPr>
            </w:pPr>
          </w:p>
          <w:p w14:paraId="67DFC991" w14:textId="77777777" w:rsidR="006621E6" w:rsidRPr="00C87E96" w:rsidRDefault="006621E6" w:rsidP="00E94650">
            <w:pPr>
              <w:rPr>
                <w:rFonts w:ascii="Arial" w:eastAsiaTheme="minorEastAsia" w:hAnsi="Arial" w:cs="Arial"/>
                <w:sz w:val="24"/>
                <w:szCs w:val="24"/>
              </w:rPr>
            </w:pPr>
          </w:p>
          <w:p w14:paraId="0F44B2EB" w14:textId="77777777" w:rsidR="006621E6" w:rsidRPr="00C87E96" w:rsidRDefault="006621E6" w:rsidP="00E94650">
            <w:pPr>
              <w:rPr>
                <w:rFonts w:ascii="Arial" w:eastAsiaTheme="minorEastAsia" w:hAnsi="Arial" w:cs="Arial"/>
                <w:sz w:val="24"/>
                <w:szCs w:val="24"/>
              </w:rPr>
            </w:pPr>
          </w:p>
          <w:p w14:paraId="5990A2C8" w14:textId="77777777" w:rsidR="006621E6" w:rsidRPr="00C87E96" w:rsidRDefault="006621E6" w:rsidP="00E94650">
            <w:pPr>
              <w:rPr>
                <w:rFonts w:ascii="Arial" w:eastAsiaTheme="minorEastAsia" w:hAnsi="Arial" w:cs="Arial"/>
                <w:sz w:val="24"/>
                <w:szCs w:val="24"/>
              </w:rPr>
            </w:pPr>
          </w:p>
          <w:p w14:paraId="1CC1C274" w14:textId="77777777" w:rsidR="006621E6" w:rsidRPr="00C87E96" w:rsidRDefault="006621E6" w:rsidP="00E94650">
            <w:pPr>
              <w:rPr>
                <w:rFonts w:ascii="Arial" w:eastAsiaTheme="minorEastAsia" w:hAnsi="Arial" w:cs="Arial"/>
                <w:sz w:val="24"/>
                <w:szCs w:val="24"/>
              </w:rPr>
            </w:pPr>
          </w:p>
          <w:p w14:paraId="504D8FEA" w14:textId="04621F08" w:rsidR="006621E6" w:rsidRPr="00C87E96" w:rsidRDefault="006621E6" w:rsidP="00E94650">
            <w:pPr>
              <w:rPr>
                <w:rFonts w:ascii="Arial" w:eastAsiaTheme="minorEastAsia" w:hAnsi="Arial" w:cs="Arial"/>
                <w:sz w:val="24"/>
                <w:szCs w:val="24"/>
              </w:rPr>
            </w:pPr>
          </w:p>
          <w:p w14:paraId="4A96F18D" w14:textId="77777777" w:rsidR="006621E6" w:rsidRPr="00C87E96" w:rsidRDefault="006621E6" w:rsidP="00E94650">
            <w:pPr>
              <w:rPr>
                <w:rFonts w:ascii="Arial" w:eastAsiaTheme="minorEastAsia" w:hAnsi="Arial" w:cs="Arial"/>
                <w:sz w:val="24"/>
                <w:szCs w:val="24"/>
              </w:rPr>
            </w:pPr>
          </w:p>
          <w:p w14:paraId="1BBD9D7E" w14:textId="77777777" w:rsidR="006621E6" w:rsidRPr="00C87E96" w:rsidRDefault="006621E6" w:rsidP="00E94650">
            <w:pPr>
              <w:rPr>
                <w:rFonts w:ascii="Arial" w:eastAsiaTheme="minorEastAsia" w:hAnsi="Arial" w:cs="Arial"/>
                <w:sz w:val="24"/>
                <w:szCs w:val="24"/>
              </w:rPr>
            </w:pPr>
          </w:p>
          <w:p w14:paraId="544FBA7F" w14:textId="77777777" w:rsidR="006621E6" w:rsidRPr="00C87E96" w:rsidRDefault="006621E6" w:rsidP="00E94650">
            <w:pPr>
              <w:rPr>
                <w:rFonts w:ascii="Arial" w:eastAsiaTheme="minorEastAsia" w:hAnsi="Arial" w:cs="Arial"/>
                <w:sz w:val="24"/>
                <w:szCs w:val="24"/>
              </w:rPr>
            </w:pPr>
          </w:p>
          <w:p w14:paraId="11B27E2B" w14:textId="77777777" w:rsidR="006621E6" w:rsidRPr="00C87E96" w:rsidRDefault="006621E6" w:rsidP="00E94650">
            <w:pPr>
              <w:rPr>
                <w:rFonts w:ascii="Arial" w:eastAsiaTheme="minorEastAsia" w:hAnsi="Arial" w:cs="Arial"/>
                <w:sz w:val="24"/>
                <w:szCs w:val="24"/>
              </w:rPr>
            </w:pPr>
          </w:p>
          <w:p w14:paraId="079EFDE8" w14:textId="77777777" w:rsidR="006621E6" w:rsidRPr="00C87E96" w:rsidRDefault="006621E6" w:rsidP="00E94650">
            <w:pPr>
              <w:rPr>
                <w:rFonts w:ascii="Arial" w:eastAsiaTheme="minorEastAsia" w:hAnsi="Arial" w:cs="Arial"/>
                <w:sz w:val="24"/>
                <w:szCs w:val="24"/>
              </w:rPr>
            </w:pPr>
          </w:p>
          <w:p w14:paraId="797F6F4A" w14:textId="77777777" w:rsidR="006621E6" w:rsidRPr="00C87E96" w:rsidRDefault="006621E6" w:rsidP="00E94650">
            <w:pPr>
              <w:rPr>
                <w:rFonts w:ascii="Arial" w:eastAsiaTheme="minorEastAsia" w:hAnsi="Arial" w:cs="Arial"/>
                <w:sz w:val="24"/>
                <w:szCs w:val="24"/>
              </w:rPr>
            </w:pPr>
          </w:p>
          <w:p w14:paraId="28DD6B10" w14:textId="77777777" w:rsidR="006621E6" w:rsidRPr="00C87E96" w:rsidRDefault="006621E6" w:rsidP="00E94650">
            <w:pPr>
              <w:rPr>
                <w:rFonts w:ascii="Arial" w:hAnsi="Arial" w:cs="Arial"/>
                <w:sz w:val="24"/>
                <w:szCs w:val="24"/>
              </w:rPr>
            </w:pPr>
          </w:p>
        </w:tc>
      </w:tr>
      <w:tr w:rsidR="006621E6" w:rsidRPr="00C87E96" w14:paraId="46B1B475" w14:textId="77777777" w:rsidTr="00E94650">
        <w:tc>
          <w:tcPr>
            <w:tcW w:w="1384" w:type="dxa"/>
          </w:tcPr>
          <w:p w14:paraId="1E0F7A0A" w14:textId="77777777" w:rsidR="006621E6" w:rsidRDefault="006621E6" w:rsidP="00E94650">
            <w:pPr>
              <w:rPr>
                <w:rFonts w:ascii="Arial" w:hAnsi="Arial" w:cs="Arial"/>
                <w:b/>
                <w:sz w:val="24"/>
                <w:szCs w:val="24"/>
              </w:rPr>
            </w:pPr>
            <w:r w:rsidRPr="00C87E96">
              <w:rPr>
                <w:rFonts w:ascii="Arial" w:hAnsi="Arial" w:cs="Arial"/>
                <w:b/>
                <w:sz w:val="24"/>
                <w:szCs w:val="24"/>
              </w:rPr>
              <w:t>Pie de imagen</w:t>
            </w:r>
          </w:p>
          <w:p w14:paraId="10FC76BB" w14:textId="52C99717" w:rsidR="005C70BB" w:rsidRPr="00C87E96" w:rsidRDefault="005C70BB" w:rsidP="00E94650">
            <w:pPr>
              <w:rPr>
                <w:rFonts w:ascii="Arial" w:hAnsi="Arial" w:cs="Arial"/>
                <w:sz w:val="24"/>
                <w:szCs w:val="24"/>
              </w:rPr>
            </w:pPr>
            <w:r>
              <w:rPr>
                <w:rFonts w:ascii="Arial" w:hAnsi="Arial" w:cs="Arial"/>
                <w:b/>
                <w:sz w:val="24"/>
                <w:szCs w:val="24"/>
              </w:rPr>
              <w:t>Lateral</w:t>
            </w:r>
          </w:p>
        </w:tc>
        <w:tc>
          <w:tcPr>
            <w:tcW w:w="7670" w:type="dxa"/>
          </w:tcPr>
          <w:p w14:paraId="4EF11A13" w14:textId="105EE23B" w:rsidR="006621E6" w:rsidRDefault="00E94650" w:rsidP="00E94650">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Los puntos de corte </w:t>
            </w:r>
            <w:r w:rsidR="005C70BB">
              <w:rPr>
                <w:rFonts w:ascii="Arial" w:eastAsiaTheme="minorEastAsia" w:hAnsi="Arial" w:cs="Arial"/>
                <w:sz w:val="24"/>
                <w:szCs w:val="24"/>
              </w:rPr>
              <w:t>con los ejes se hallan igualando a 0, de m</w:t>
            </w:r>
            <w:r w:rsidR="00F3453B">
              <w:rPr>
                <w:rFonts w:ascii="Arial" w:eastAsiaTheme="minorEastAsia" w:hAnsi="Arial" w:cs="Arial"/>
                <w:sz w:val="24"/>
                <w:szCs w:val="24"/>
              </w:rPr>
              <w:t>odo</w:t>
            </w:r>
            <w:r w:rsidR="005C70BB">
              <w:rPr>
                <w:rFonts w:ascii="Arial" w:eastAsiaTheme="minorEastAsia" w:hAnsi="Arial" w:cs="Arial"/>
                <w:sz w:val="24"/>
                <w:szCs w:val="24"/>
              </w:rPr>
              <w:t xml:space="preserve"> que</w:t>
            </w:r>
            <w:r>
              <w:rPr>
                <w:rFonts w:ascii="Arial" w:eastAsiaTheme="minorEastAsia" w:hAnsi="Arial" w:cs="Arial"/>
                <w:sz w:val="24"/>
                <w:szCs w:val="24"/>
              </w:rPr>
              <w:t>:</w:t>
            </w:r>
          </w:p>
          <w:p w14:paraId="406390AB" w14:textId="289EFE6A" w:rsidR="00E94650" w:rsidRPr="00C87E96" w:rsidRDefault="00E94650" w:rsidP="00E94650">
            <w:pPr>
              <w:tabs>
                <w:tab w:val="right" w:pos="8498"/>
              </w:tabs>
              <w:jc w:val="both"/>
              <w:rPr>
                <w:rFonts w:ascii="Arial" w:eastAsiaTheme="minorEastAsia" w:hAnsi="Arial" w:cs="Arial"/>
                <w:sz w:val="24"/>
                <w:szCs w:val="24"/>
              </w:rPr>
            </w:pPr>
            <w:r w:rsidRPr="00E94650">
              <w:rPr>
                <w:rFonts w:ascii="Arial" w:eastAsiaTheme="minorEastAsia" w:hAnsi="Arial" w:cs="Arial"/>
                <w:i/>
                <w:sz w:val="24"/>
                <w:szCs w:val="24"/>
              </w:rPr>
              <w:t>x</w:t>
            </w:r>
            <w:r>
              <w:rPr>
                <w:rFonts w:ascii="Arial" w:eastAsiaTheme="minorEastAsia" w:hAnsi="Arial" w:cs="Arial"/>
                <w:sz w:val="24"/>
                <w:szCs w:val="24"/>
              </w:rPr>
              <w:t xml:space="preserve"> = 1/2 , </w:t>
            </w:r>
            <w:r w:rsidRPr="00E94650">
              <w:rPr>
                <w:rFonts w:ascii="Arial" w:eastAsiaTheme="minorEastAsia" w:hAnsi="Arial" w:cs="Arial"/>
                <w:i/>
                <w:sz w:val="24"/>
                <w:szCs w:val="24"/>
              </w:rPr>
              <w:t>x</w:t>
            </w:r>
            <w:r>
              <w:rPr>
                <w:rFonts w:ascii="Arial" w:eastAsiaTheme="minorEastAsia" w:hAnsi="Arial" w:cs="Arial"/>
                <w:sz w:val="24"/>
                <w:szCs w:val="24"/>
              </w:rPr>
              <w:t xml:space="preserve"> = </w:t>
            </w:r>
            <w:r w:rsidR="00BE7184">
              <w:rPr>
                <w:rFonts w:ascii="Arial" w:hAnsi="Arial" w:cs="Arial"/>
              </w:rPr>
              <w:t>–</w:t>
            </w:r>
            <w:r>
              <w:rPr>
                <w:rFonts w:ascii="Arial" w:eastAsiaTheme="minorEastAsia" w:hAnsi="Arial" w:cs="Arial"/>
                <w:sz w:val="24"/>
                <w:szCs w:val="24"/>
              </w:rPr>
              <w:t xml:space="preserve">3, </w:t>
            </w:r>
            <w:r w:rsidRPr="00E94650">
              <w:rPr>
                <w:rFonts w:ascii="Arial" w:eastAsiaTheme="minorEastAsia" w:hAnsi="Arial" w:cs="Arial"/>
                <w:i/>
                <w:sz w:val="24"/>
                <w:szCs w:val="24"/>
              </w:rPr>
              <w:t>y</w:t>
            </w:r>
            <w:r>
              <w:rPr>
                <w:rFonts w:ascii="Arial" w:eastAsiaTheme="minorEastAsia" w:hAnsi="Arial" w:cs="Arial"/>
                <w:sz w:val="24"/>
                <w:szCs w:val="24"/>
              </w:rPr>
              <w:t xml:space="preserve"> = </w:t>
            </w:r>
            <w:r w:rsidR="00BE7184">
              <w:rPr>
                <w:rFonts w:ascii="Arial" w:hAnsi="Arial" w:cs="Arial"/>
              </w:rPr>
              <w:t>–</w:t>
            </w:r>
            <w:r>
              <w:rPr>
                <w:rFonts w:ascii="Arial" w:eastAsiaTheme="minorEastAsia" w:hAnsi="Arial" w:cs="Arial"/>
                <w:sz w:val="24"/>
                <w:szCs w:val="24"/>
              </w:rPr>
              <w:t>3</w:t>
            </w:r>
          </w:p>
        </w:tc>
      </w:tr>
    </w:tbl>
    <w:p w14:paraId="379D017C" w14:textId="12822B43" w:rsidR="006621E6" w:rsidRPr="00C87E96" w:rsidRDefault="006621E6"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26746" w:rsidRPr="00C87E96" w14:paraId="77718C7E" w14:textId="77777777" w:rsidTr="00052AD1">
        <w:tc>
          <w:tcPr>
            <w:tcW w:w="9033" w:type="dxa"/>
            <w:gridSpan w:val="2"/>
            <w:shd w:val="clear" w:color="auto" w:fill="000000" w:themeFill="text1"/>
          </w:tcPr>
          <w:p w14:paraId="4E7EF45E" w14:textId="77777777" w:rsidR="00426746" w:rsidRPr="00C87E96" w:rsidRDefault="00426746" w:rsidP="00052AD1">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426746" w:rsidRPr="00C87E96" w14:paraId="72C03301" w14:textId="77777777" w:rsidTr="00052AD1">
        <w:tc>
          <w:tcPr>
            <w:tcW w:w="2518" w:type="dxa"/>
          </w:tcPr>
          <w:p w14:paraId="5A27AF83" w14:textId="77777777" w:rsidR="00426746" w:rsidRPr="00C87E96" w:rsidRDefault="00426746" w:rsidP="00052AD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3F852A9A" w14:textId="47CDA32B" w:rsidR="00426746" w:rsidRPr="00C87E96" w:rsidRDefault="00426746" w:rsidP="00052AD1">
            <w:pPr>
              <w:rPr>
                <w:rFonts w:ascii="Arial" w:eastAsiaTheme="minorEastAsia" w:hAnsi="Arial" w:cs="Arial"/>
                <w:b/>
                <w:sz w:val="24"/>
                <w:szCs w:val="24"/>
              </w:rPr>
            </w:pPr>
            <w:r>
              <w:rPr>
                <w:rFonts w:ascii="Arial" w:eastAsiaTheme="minorEastAsia" w:hAnsi="Arial" w:cs="Arial"/>
                <w:sz w:val="24"/>
                <w:szCs w:val="24"/>
              </w:rPr>
              <w:t>MA_11_02_REC7</w:t>
            </w:r>
            <w:r w:rsidRPr="00C87E96">
              <w:rPr>
                <w:rFonts w:ascii="Arial" w:eastAsiaTheme="minorEastAsia" w:hAnsi="Arial" w:cs="Arial"/>
                <w:sz w:val="24"/>
                <w:szCs w:val="24"/>
              </w:rPr>
              <w:t>0</w:t>
            </w:r>
          </w:p>
        </w:tc>
      </w:tr>
      <w:tr w:rsidR="00426746" w:rsidRPr="00C87E96" w14:paraId="15C28B1E" w14:textId="77777777" w:rsidTr="00052AD1">
        <w:tc>
          <w:tcPr>
            <w:tcW w:w="2518" w:type="dxa"/>
          </w:tcPr>
          <w:p w14:paraId="52719E21"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6BCC4010" w14:textId="694722E3"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Identifica las características de las funciones polinómicas</w:t>
            </w:r>
          </w:p>
        </w:tc>
      </w:tr>
      <w:tr w:rsidR="00426746" w:rsidRPr="00C87E96" w14:paraId="39F520E3" w14:textId="77777777" w:rsidTr="00052AD1">
        <w:tc>
          <w:tcPr>
            <w:tcW w:w="2518" w:type="dxa"/>
          </w:tcPr>
          <w:p w14:paraId="635FC78D"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6C775B44" w14:textId="08B08217"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Actividad que propone el análisis de funciones polinómicas</w:t>
            </w:r>
          </w:p>
        </w:tc>
      </w:tr>
    </w:tbl>
    <w:p w14:paraId="5C612929" w14:textId="77777777" w:rsidR="00426746" w:rsidRDefault="00426746" w:rsidP="00B953B1">
      <w:pPr>
        <w:tabs>
          <w:tab w:val="right" w:pos="8498"/>
        </w:tabs>
        <w:spacing w:after="0"/>
        <w:jc w:val="both"/>
        <w:rPr>
          <w:rFonts w:ascii="Arial" w:hAnsi="Arial" w:cs="Arial"/>
          <w:highlight w:val="yellow"/>
        </w:rPr>
      </w:pPr>
    </w:p>
    <w:p w14:paraId="40B0528B" w14:textId="1A250EB3" w:rsidR="00B953B1" w:rsidRPr="00C87E96" w:rsidRDefault="008A4DC8" w:rsidP="00B953B1">
      <w:pPr>
        <w:tabs>
          <w:tab w:val="right" w:pos="8498"/>
        </w:tabs>
        <w:spacing w:after="0"/>
        <w:jc w:val="both"/>
        <w:rPr>
          <w:rFonts w:ascii="Arial" w:hAnsi="Arial" w:cs="Arial"/>
          <w:b/>
        </w:rPr>
      </w:pPr>
      <w:r>
        <w:rPr>
          <w:rFonts w:ascii="Arial" w:hAnsi="Arial" w:cs="Arial"/>
          <w:highlight w:val="yellow"/>
        </w:rPr>
        <w:t>[SECCIÓN 3</w:t>
      </w:r>
      <w:r w:rsidR="00B953B1" w:rsidRPr="00C87E96">
        <w:rPr>
          <w:rFonts w:ascii="Arial" w:hAnsi="Arial" w:cs="Arial"/>
          <w:highlight w:val="yellow"/>
        </w:rPr>
        <w:t>]</w:t>
      </w:r>
      <w:r>
        <w:rPr>
          <w:rFonts w:ascii="Arial" w:hAnsi="Arial" w:cs="Arial"/>
        </w:rPr>
        <w:t xml:space="preserve"> </w:t>
      </w:r>
      <w:r w:rsidR="00B953B1" w:rsidRPr="00C87E96">
        <w:rPr>
          <w:rFonts w:ascii="Arial" w:hAnsi="Arial" w:cs="Arial"/>
          <w:b/>
        </w:rPr>
        <w:t>2</w:t>
      </w:r>
      <w:r>
        <w:rPr>
          <w:rFonts w:ascii="Arial" w:hAnsi="Arial" w:cs="Arial"/>
          <w:b/>
        </w:rPr>
        <w:t>.1</w:t>
      </w:r>
      <w:r w:rsidR="00B953B1" w:rsidRPr="00C87E96">
        <w:rPr>
          <w:rFonts w:ascii="Arial" w:hAnsi="Arial" w:cs="Arial"/>
          <w:b/>
        </w:rPr>
        <w:t>.</w:t>
      </w:r>
      <w:r>
        <w:rPr>
          <w:rFonts w:ascii="Arial" w:hAnsi="Arial" w:cs="Arial"/>
          <w:b/>
        </w:rPr>
        <w:t>1</w:t>
      </w:r>
      <w:r w:rsidR="00B953B1" w:rsidRPr="00C87E96">
        <w:rPr>
          <w:rFonts w:ascii="Arial" w:hAnsi="Arial" w:cs="Arial"/>
          <w:b/>
        </w:rPr>
        <w:t xml:space="preserve"> Las </w:t>
      </w:r>
      <w:r w:rsidR="00B953B1">
        <w:rPr>
          <w:rFonts w:ascii="Arial" w:hAnsi="Arial" w:cs="Arial"/>
          <w:b/>
        </w:rPr>
        <w:t xml:space="preserve">aplicaciones de las </w:t>
      </w:r>
      <w:r w:rsidR="00B953B1" w:rsidRPr="00C87E96">
        <w:rPr>
          <w:rFonts w:ascii="Arial" w:hAnsi="Arial" w:cs="Arial"/>
          <w:b/>
        </w:rPr>
        <w:t>funciones polinómicas</w:t>
      </w:r>
    </w:p>
    <w:p w14:paraId="5D3710BF" w14:textId="77777777" w:rsidR="00B953B1" w:rsidRDefault="00B953B1" w:rsidP="00962CCA">
      <w:pPr>
        <w:tabs>
          <w:tab w:val="right" w:pos="8498"/>
        </w:tabs>
        <w:spacing w:after="0"/>
        <w:jc w:val="both"/>
        <w:rPr>
          <w:rFonts w:ascii="Arial" w:hAnsi="Arial" w:cs="Arial"/>
        </w:rPr>
      </w:pPr>
    </w:p>
    <w:p w14:paraId="0F7731B2" w14:textId="5C7F4380" w:rsidR="00CA1E0D" w:rsidRDefault="00B953B1" w:rsidP="00962CCA">
      <w:pPr>
        <w:tabs>
          <w:tab w:val="right" w:pos="8498"/>
        </w:tabs>
        <w:spacing w:after="0"/>
        <w:jc w:val="both"/>
        <w:rPr>
          <w:rFonts w:ascii="Arial" w:hAnsi="Arial" w:cs="Arial"/>
        </w:rPr>
      </w:pPr>
      <w:r>
        <w:rPr>
          <w:rFonts w:ascii="Arial" w:hAnsi="Arial" w:cs="Arial"/>
        </w:rPr>
        <w:t>Las funciones polinómicas sirven como modelos de diferentes situaciones de la naturaleza y contribuyen al planteamiento de modelos económicos que permiten hacer predicciones en la indust</w:t>
      </w:r>
      <w:r w:rsidR="0003046F">
        <w:rPr>
          <w:rFonts w:ascii="Arial" w:hAnsi="Arial" w:cs="Arial"/>
        </w:rPr>
        <w:t>ria, entre otras aplicaciones.</w:t>
      </w:r>
    </w:p>
    <w:p w14:paraId="6E38D374" w14:textId="77777777" w:rsidR="0003046F" w:rsidRDefault="0003046F" w:rsidP="00962CCA">
      <w:pPr>
        <w:tabs>
          <w:tab w:val="right" w:pos="8498"/>
        </w:tabs>
        <w:spacing w:after="0"/>
        <w:jc w:val="both"/>
        <w:rPr>
          <w:rFonts w:ascii="Arial" w:hAnsi="Arial" w:cs="Arial"/>
        </w:rPr>
      </w:pPr>
    </w:p>
    <w:p w14:paraId="6122FD2A" w14:textId="6319021C" w:rsidR="0003046F" w:rsidRDefault="0003046F" w:rsidP="00962CCA">
      <w:pPr>
        <w:tabs>
          <w:tab w:val="right" w:pos="8498"/>
        </w:tabs>
        <w:spacing w:after="0"/>
        <w:jc w:val="both"/>
        <w:rPr>
          <w:rFonts w:ascii="Arial" w:hAnsi="Arial" w:cs="Arial"/>
        </w:rPr>
      </w:pPr>
      <w:r>
        <w:rPr>
          <w:rFonts w:ascii="Arial" w:hAnsi="Arial" w:cs="Arial"/>
        </w:rPr>
        <w:t>Ejemplo</w:t>
      </w:r>
      <w:ins w:id="61" w:author="user" w:date="2016-05-19T18:16:00Z">
        <w:r w:rsidR="00E94128">
          <w:rPr>
            <w:rFonts w:ascii="Arial" w:hAnsi="Arial" w:cs="Arial"/>
          </w:rPr>
          <w:t>:</w:t>
        </w:r>
      </w:ins>
    </w:p>
    <w:p w14:paraId="16570BA1" w14:textId="3793681C" w:rsidR="0003046F" w:rsidRDefault="0003046F" w:rsidP="00962CCA">
      <w:pPr>
        <w:tabs>
          <w:tab w:val="right" w:pos="8498"/>
        </w:tabs>
        <w:spacing w:after="0"/>
        <w:jc w:val="both"/>
        <w:rPr>
          <w:rFonts w:ascii="Arial" w:hAnsi="Arial" w:cs="Arial"/>
        </w:rPr>
      </w:pPr>
      <w:r>
        <w:rPr>
          <w:rFonts w:ascii="Arial" w:hAnsi="Arial" w:cs="Arial"/>
        </w:rPr>
        <w:t xml:space="preserve">La </w:t>
      </w:r>
      <w:r w:rsidRPr="00CA1E0D">
        <w:rPr>
          <w:rFonts w:ascii="Arial" w:hAnsi="Arial" w:cs="Arial"/>
          <w:i/>
        </w:rPr>
        <w:t>ley de Torricelli</w:t>
      </w:r>
      <w:r>
        <w:rPr>
          <w:rFonts w:ascii="Arial" w:hAnsi="Arial" w:cs="Arial"/>
        </w:rPr>
        <w:t xml:space="preserve"> permite determinar el volumen del agua </w:t>
      </w:r>
      <w:r w:rsidR="00FA66FB">
        <w:rPr>
          <w:rFonts w:ascii="Arial" w:hAnsi="Arial" w:cs="Arial"/>
        </w:rPr>
        <w:t xml:space="preserve">que permanece en un depósito que contiene 50 galones y que tiene un agujero que hace que el </w:t>
      </w:r>
      <w:r w:rsidR="00C74FB1">
        <w:rPr>
          <w:rFonts w:ascii="Arial" w:hAnsi="Arial" w:cs="Arial"/>
        </w:rPr>
        <w:t>depósito</w:t>
      </w:r>
      <w:r w:rsidR="00FA66FB">
        <w:rPr>
          <w:rFonts w:ascii="Arial" w:hAnsi="Arial" w:cs="Arial"/>
        </w:rPr>
        <w:t xml:space="preserve"> se desocupe en 20 minutos. D</w:t>
      </w:r>
      <w:r>
        <w:rPr>
          <w:rFonts w:ascii="Arial" w:hAnsi="Arial" w:cs="Arial"/>
        </w:rPr>
        <w:t xml:space="preserve">espués de </w:t>
      </w:r>
      <w:r w:rsidRPr="0003046F">
        <w:rPr>
          <w:rFonts w:ascii="Arial" w:hAnsi="Arial" w:cs="Arial"/>
          <w:i/>
        </w:rPr>
        <w:t>t</w:t>
      </w:r>
      <w:r w:rsidR="00FA66FB">
        <w:rPr>
          <w:rFonts w:ascii="Arial" w:hAnsi="Arial" w:cs="Arial"/>
        </w:rPr>
        <w:t xml:space="preserve"> minutos este volumen se define por:</w:t>
      </w:r>
    </w:p>
    <w:p w14:paraId="5C2C273F" w14:textId="77777777" w:rsidR="00481CE8" w:rsidRDefault="00481CE8" w:rsidP="00962CCA">
      <w:pPr>
        <w:tabs>
          <w:tab w:val="right" w:pos="8498"/>
        </w:tabs>
        <w:spacing w:after="0"/>
        <w:jc w:val="both"/>
        <w:rPr>
          <w:rFonts w:ascii="Arial" w:hAnsi="Arial" w:cs="Arial"/>
        </w:rPr>
      </w:pPr>
    </w:p>
    <w:p w14:paraId="24EA8803" w14:textId="6D76CCB7" w:rsidR="00481CE8" w:rsidRDefault="00481CE8" w:rsidP="00481CE8">
      <w:pPr>
        <w:tabs>
          <w:tab w:val="right" w:pos="8498"/>
        </w:tabs>
        <w:spacing w:after="0"/>
        <w:jc w:val="center"/>
        <w:rPr>
          <w:position w:val="-6"/>
        </w:rPr>
      </w:pPr>
      <w:r>
        <w:rPr>
          <w:position w:val="-6"/>
        </w:rPr>
        <w:t>MA_11_02_CO_059</w:t>
      </w:r>
    </w:p>
    <w:p w14:paraId="7DB83B3B" w14:textId="2A0C10C2" w:rsidR="00481CE8" w:rsidRDefault="00481CE8" w:rsidP="00481CE8">
      <w:pPr>
        <w:tabs>
          <w:tab w:val="right" w:pos="8498"/>
        </w:tabs>
        <w:spacing w:after="0"/>
        <w:jc w:val="center"/>
        <w:rPr>
          <w:rFonts w:ascii="Arial" w:hAnsi="Arial" w:cs="Arial"/>
        </w:rPr>
      </w:pPr>
      <w:r>
        <w:rPr>
          <w:position w:val="-6"/>
        </w:rPr>
        <w:t>MA_11_02_CO_060</w:t>
      </w:r>
    </w:p>
    <w:p w14:paraId="57CB3632" w14:textId="539885A1" w:rsidR="0003046F" w:rsidRPr="00C87E96" w:rsidRDefault="0003046F" w:rsidP="0003046F">
      <w:pPr>
        <w:tabs>
          <w:tab w:val="right" w:pos="8498"/>
        </w:tabs>
        <w:spacing w:after="0"/>
        <w:jc w:val="center"/>
        <w:rPr>
          <w:rFonts w:ascii="Arial" w:hAnsi="Arial" w:cs="Arial"/>
        </w:rPr>
      </w:pPr>
    </w:p>
    <w:p w14:paraId="3A50B542" w14:textId="7692F6BB" w:rsidR="00D01AA5" w:rsidRPr="0003046F" w:rsidRDefault="0003046F" w:rsidP="0003046F">
      <w:pPr>
        <w:pStyle w:val="Prrafodelista"/>
        <w:numPr>
          <w:ilvl w:val="0"/>
          <w:numId w:val="25"/>
        </w:numPr>
        <w:tabs>
          <w:tab w:val="right" w:pos="8498"/>
        </w:tabs>
        <w:spacing w:after="0"/>
        <w:jc w:val="both"/>
        <w:rPr>
          <w:rFonts w:ascii="Arial" w:hAnsi="Arial" w:cs="Arial"/>
        </w:rPr>
      </w:pPr>
      <w:r w:rsidRPr="0003046F">
        <w:rPr>
          <w:rFonts w:ascii="Arial" w:hAnsi="Arial" w:cs="Arial"/>
        </w:rPr>
        <w:t xml:space="preserve">Determinar qué tipo de función polinómica define la </w:t>
      </w:r>
      <w:r w:rsidR="002D5A2D">
        <w:rPr>
          <w:rFonts w:ascii="Arial" w:hAnsi="Arial" w:cs="Arial"/>
        </w:rPr>
        <w:t>l</w:t>
      </w:r>
      <w:r w:rsidR="002D5A2D" w:rsidRPr="0003046F">
        <w:rPr>
          <w:rFonts w:ascii="Arial" w:hAnsi="Arial" w:cs="Arial"/>
        </w:rPr>
        <w:t xml:space="preserve">ey </w:t>
      </w:r>
      <w:r w:rsidRPr="0003046F">
        <w:rPr>
          <w:rFonts w:ascii="Arial" w:hAnsi="Arial" w:cs="Arial"/>
        </w:rPr>
        <w:t>de Torricelli.</w:t>
      </w:r>
    </w:p>
    <w:p w14:paraId="774AE4EE" w14:textId="09C7D338" w:rsidR="0003046F" w:rsidRPr="0003046F" w:rsidRDefault="0003046F" w:rsidP="0003046F">
      <w:pPr>
        <w:pStyle w:val="Prrafodelista"/>
        <w:numPr>
          <w:ilvl w:val="0"/>
          <w:numId w:val="27"/>
        </w:numPr>
        <w:tabs>
          <w:tab w:val="right" w:pos="8498"/>
        </w:tabs>
        <w:spacing w:after="0"/>
        <w:jc w:val="both"/>
        <w:rPr>
          <w:rFonts w:ascii="Arial" w:hAnsi="Arial" w:cs="Arial"/>
        </w:rPr>
      </w:pPr>
      <w:r w:rsidRPr="0003046F">
        <w:rPr>
          <w:rFonts w:ascii="Arial" w:hAnsi="Arial" w:cs="Arial"/>
        </w:rPr>
        <w:t>Elaborar la gráfica de la función.</w:t>
      </w:r>
    </w:p>
    <w:p w14:paraId="68FE95DB" w14:textId="39C38785" w:rsidR="0003046F" w:rsidRPr="0003046F" w:rsidRDefault="0003046F" w:rsidP="0003046F">
      <w:pPr>
        <w:pStyle w:val="Prrafodelista"/>
        <w:numPr>
          <w:ilvl w:val="0"/>
          <w:numId w:val="24"/>
        </w:numPr>
        <w:tabs>
          <w:tab w:val="right" w:pos="8498"/>
        </w:tabs>
        <w:spacing w:after="0"/>
        <w:jc w:val="both"/>
        <w:rPr>
          <w:rFonts w:ascii="Arial" w:hAnsi="Arial" w:cs="Arial"/>
        </w:rPr>
      </w:pPr>
      <w:r w:rsidRPr="0003046F">
        <w:rPr>
          <w:rFonts w:ascii="Arial" w:hAnsi="Arial" w:cs="Arial"/>
        </w:rPr>
        <w:t xml:space="preserve">Encontrar el volumen del agua cuando </w:t>
      </w:r>
      <w:r w:rsidRPr="00900A35">
        <w:rPr>
          <w:rFonts w:ascii="Arial" w:hAnsi="Arial" w:cs="Arial"/>
          <w:i/>
        </w:rPr>
        <w:t>t</w:t>
      </w:r>
      <w:r w:rsidRPr="00900A35">
        <w:rPr>
          <w:rFonts w:ascii="Arial" w:hAnsi="Arial" w:cs="Arial"/>
        </w:rPr>
        <w:t xml:space="preserve"> </w:t>
      </w:r>
      <w:r w:rsidRPr="0003046F">
        <w:rPr>
          <w:rFonts w:ascii="Arial" w:hAnsi="Arial" w:cs="Arial"/>
        </w:rPr>
        <w:t>= 15 minutos.</w:t>
      </w:r>
    </w:p>
    <w:p w14:paraId="23AF0250" w14:textId="77777777" w:rsidR="0003046F" w:rsidRDefault="0003046F" w:rsidP="00962CCA">
      <w:pPr>
        <w:tabs>
          <w:tab w:val="right" w:pos="8498"/>
        </w:tabs>
        <w:spacing w:after="0"/>
        <w:jc w:val="both"/>
        <w:rPr>
          <w:rFonts w:ascii="Arial" w:hAnsi="Arial" w:cs="Arial"/>
        </w:rPr>
      </w:pPr>
    </w:p>
    <w:p w14:paraId="454669D6" w14:textId="7244DF52" w:rsidR="00D01AA5" w:rsidRDefault="0003046F" w:rsidP="00962CCA">
      <w:pPr>
        <w:tabs>
          <w:tab w:val="right" w:pos="8498"/>
        </w:tabs>
        <w:spacing w:after="0"/>
        <w:jc w:val="both"/>
        <w:rPr>
          <w:rFonts w:ascii="Arial" w:hAnsi="Arial" w:cs="Arial"/>
        </w:rPr>
      </w:pPr>
      <w:r>
        <w:rPr>
          <w:rFonts w:ascii="Arial" w:hAnsi="Arial" w:cs="Arial"/>
        </w:rPr>
        <w:t>La función que define la ley de Torricelli es una función cuadrática</w:t>
      </w:r>
      <w:ins w:id="62" w:author="user" w:date="2016-05-19T18:21:00Z">
        <w:r w:rsidR="00D459DC">
          <w:rPr>
            <w:rFonts w:ascii="Arial" w:hAnsi="Arial" w:cs="Arial"/>
          </w:rPr>
          <w:t>,</w:t>
        </w:r>
      </w:ins>
      <w:r>
        <w:rPr>
          <w:rFonts w:ascii="Arial" w:hAnsi="Arial" w:cs="Arial"/>
        </w:rPr>
        <w:t xml:space="preserve"> pues el mayor exponente de la variable, en este caso </w:t>
      </w:r>
      <w:r w:rsidRPr="0003046F">
        <w:rPr>
          <w:rFonts w:ascii="Arial" w:hAnsi="Arial" w:cs="Arial"/>
          <w:i/>
        </w:rPr>
        <w:t>t</w:t>
      </w:r>
      <w:r>
        <w:rPr>
          <w:rFonts w:ascii="Arial" w:hAnsi="Arial" w:cs="Arial"/>
        </w:rPr>
        <w:t>, es 2.</w:t>
      </w:r>
    </w:p>
    <w:p w14:paraId="51652896" w14:textId="7F10560C" w:rsidR="0003046F" w:rsidRDefault="00D459DC" w:rsidP="00962CCA">
      <w:pPr>
        <w:tabs>
          <w:tab w:val="right" w:pos="8498"/>
        </w:tabs>
        <w:spacing w:after="0"/>
        <w:jc w:val="both"/>
        <w:rPr>
          <w:rFonts w:ascii="Arial" w:hAnsi="Arial" w:cs="Arial"/>
        </w:rPr>
      </w:pPr>
      <w:r>
        <w:rPr>
          <w:rFonts w:ascii="Arial" w:hAnsi="Arial" w:cs="Arial"/>
        </w:rPr>
        <w:t xml:space="preserve">A </w:t>
      </w:r>
      <w:r w:rsidR="0003046F">
        <w:rPr>
          <w:rFonts w:ascii="Arial" w:hAnsi="Arial" w:cs="Arial"/>
        </w:rPr>
        <w:t>continuación</w:t>
      </w:r>
      <w:r w:rsidRPr="00D459DC">
        <w:rPr>
          <w:rFonts w:ascii="Arial" w:hAnsi="Arial" w:cs="Arial"/>
        </w:rPr>
        <w:t xml:space="preserve"> </w:t>
      </w:r>
      <w:r>
        <w:rPr>
          <w:rFonts w:ascii="Arial" w:hAnsi="Arial" w:cs="Arial"/>
        </w:rPr>
        <w:t>se muestra</w:t>
      </w:r>
      <w:r w:rsidRPr="00D459DC">
        <w:rPr>
          <w:rFonts w:ascii="Arial" w:hAnsi="Arial" w:cs="Arial"/>
        </w:rPr>
        <w:t xml:space="preserve"> </w:t>
      </w:r>
      <w:r>
        <w:rPr>
          <w:rFonts w:ascii="Arial" w:hAnsi="Arial" w:cs="Arial"/>
        </w:rPr>
        <w:t>la gráfica de la función</w:t>
      </w:r>
      <w:r w:rsidR="0003046F">
        <w:rPr>
          <w:rFonts w:ascii="Arial" w:hAnsi="Arial" w:cs="Arial"/>
        </w:rPr>
        <w:t>:</w:t>
      </w:r>
    </w:p>
    <w:p w14:paraId="2D1A854F" w14:textId="77777777" w:rsidR="0003046F" w:rsidRPr="00C87E96" w:rsidRDefault="0003046F" w:rsidP="00962CCA">
      <w:pPr>
        <w:tabs>
          <w:tab w:val="right" w:pos="8498"/>
        </w:tabs>
        <w:spacing w:after="0"/>
        <w:jc w:val="both"/>
        <w:rPr>
          <w:rFonts w:ascii="Arial" w:hAnsi="Arial" w:cs="Arial"/>
        </w:rPr>
      </w:pPr>
    </w:p>
    <w:tbl>
      <w:tblPr>
        <w:tblStyle w:val="Tablaconcuadrcula"/>
        <w:tblW w:w="0" w:type="auto"/>
        <w:tblLayout w:type="fixed"/>
        <w:tblLook w:val="04A0" w:firstRow="1" w:lastRow="0" w:firstColumn="1" w:lastColumn="0" w:noHBand="0" w:noVBand="1"/>
      </w:tblPr>
      <w:tblGrid>
        <w:gridCol w:w="1384"/>
        <w:gridCol w:w="7670"/>
      </w:tblGrid>
      <w:tr w:rsidR="0003046F" w:rsidRPr="00C87E96" w14:paraId="577327DD" w14:textId="77777777" w:rsidTr="0003046F">
        <w:tc>
          <w:tcPr>
            <w:tcW w:w="9054" w:type="dxa"/>
            <w:gridSpan w:val="2"/>
            <w:shd w:val="clear" w:color="auto" w:fill="0D0D0D" w:themeFill="text1" w:themeFillTint="F2"/>
          </w:tcPr>
          <w:p w14:paraId="5DEFE6B9" w14:textId="77777777" w:rsidR="0003046F" w:rsidRPr="00C87E96" w:rsidRDefault="0003046F" w:rsidP="0003046F">
            <w:pPr>
              <w:jc w:val="center"/>
              <w:rPr>
                <w:rFonts w:ascii="Arial" w:hAnsi="Arial" w:cs="Arial"/>
                <w:b/>
                <w:sz w:val="24"/>
                <w:szCs w:val="24"/>
              </w:rPr>
            </w:pPr>
            <w:r w:rsidRPr="00C87E96">
              <w:rPr>
                <w:rFonts w:ascii="Arial" w:hAnsi="Arial" w:cs="Arial"/>
                <w:b/>
                <w:sz w:val="24"/>
                <w:szCs w:val="24"/>
              </w:rPr>
              <w:t>Imagen (fotografía, gráfica o ilustración)</w:t>
            </w:r>
          </w:p>
        </w:tc>
      </w:tr>
      <w:tr w:rsidR="0003046F" w:rsidRPr="00C87E96" w14:paraId="7642C349" w14:textId="77777777" w:rsidTr="0003046F">
        <w:tc>
          <w:tcPr>
            <w:tcW w:w="1384" w:type="dxa"/>
          </w:tcPr>
          <w:p w14:paraId="77CD2F42" w14:textId="77777777" w:rsidR="0003046F" w:rsidRPr="00C87E96" w:rsidRDefault="0003046F" w:rsidP="0003046F">
            <w:pPr>
              <w:rPr>
                <w:rFonts w:ascii="Arial" w:hAnsi="Arial" w:cs="Arial"/>
                <w:b/>
                <w:sz w:val="24"/>
                <w:szCs w:val="24"/>
              </w:rPr>
            </w:pPr>
            <w:r w:rsidRPr="00C87E96">
              <w:rPr>
                <w:rFonts w:ascii="Arial" w:hAnsi="Arial" w:cs="Arial"/>
                <w:b/>
                <w:sz w:val="24"/>
                <w:szCs w:val="24"/>
              </w:rPr>
              <w:t>Código</w:t>
            </w:r>
          </w:p>
        </w:tc>
        <w:tc>
          <w:tcPr>
            <w:tcW w:w="7670" w:type="dxa"/>
          </w:tcPr>
          <w:p w14:paraId="159AFF59" w14:textId="406493A6" w:rsidR="0003046F" w:rsidRPr="00C87E96" w:rsidRDefault="0003046F" w:rsidP="0003046F">
            <w:pPr>
              <w:rPr>
                <w:rFonts w:ascii="Arial" w:hAnsi="Arial" w:cs="Arial"/>
                <w:b/>
                <w:sz w:val="24"/>
                <w:szCs w:val="24"/>
              </w:rPr>
            </w:pPr>
            <w:r w:rsidRPr="00C87E96">
              <w:rPr>
                <w:rFonts w:ascii="Arial" w:hAnsi="Arial" w:cs="Arial"/>
                <w:sz w:val="24"/>
                <w:szCs w:val="24"/>
              </w:rPr>
              <w:t>MA_11_02_IMG1</w:t>
            </w:r>
            <w:r>
              <w:rPr>
                <w:rFonts w:ascii="Arial" w:hAnsi="Arial" w:cs="Arial"/>
                <w:sz w:val="24"/>
                <w:szCs w:val="24"/>
              </w:rPr>
              <w:t>8</w:t>
            </w:r>
          </w:p>
        </w:tc>
      </w:tr>
      <w:tr w:rsidR="0003046F" w:rsidRPr="00C87E96" w14:paraId="3C8D104A" w14:textId="77777777" w:rsidTr="0003046F">
        <w:tc>
          <w:tcPr>
            <w:tcW w:w="1384" w:type="dxa"/>
          </w:tcPr>
          <w:p w14:paraId="7A4AAC12" w14:textId="77777777" w:rsidR="0003046F" w:rsidRPr="00C87E96" w:rsidRDefault="0003046F" w:rsidP="0003046F">
            <w:pPr>
              <w:rPr>
                <w:rFonts w:ascii="Arial" w:hAnsi="Arial" w:cs="Arial"/>
                <w:sz w:val="24"/>
                <w:szCs w:val="24"/>
              </w:rPr>
            </w:pPr>
            <w:r w:rsidRPr="00C87E96">
              <w:rPr>
                <w:rFonts w:ascii="Arial" w:hAnsi="Arial" w:cs="Arial"/>
                <w:b/>
                <w:sz w:val="24"/>
                <w:szCs w:val="24"/>
              </w:rPr>
              <w:t>Descripción</w:t>
            </w:r>
          </w:p>
        </w:tc>
        <w:tc>
          <w:tcPr>
            <w:tcW w:w="7670" w:type="dxa"/>
          </w:tcPr>
          <w:p w14:paraId="1DB825C1" w14:textId="77777777" w:rsidR="0003046F" w:rsidRPr="00C87E96" w:rsidRDefault="0003046F" w:rsidP="0003046F">
            <w:pPr>
              <w:rPr>
                <w:rFonts w:ascii="Arial" w:hAnsi="Arial" w:cs="Arial"/>
                <w:sz w:val="24"/>
                <w:szCs w:val="24"/>
              </w:rPr>
            </w:pPr>
          </w:p>
        </w:tc>
      </w:tr>
      <w:tr w:rsidR="0003046F" w:rsidRPr="00C87E96" w14:paraId="543430C9" w14:textId="77777777" w:rsidTr="0003046F">
        <w:tc>
          <w:tcPr>
            <w:tcW w:w="1384" w:type="dxa"/>
          </w:tcPr>
          <w:p w14:paraId="0AB6C30C" w14:textId="77777777" w:rsidR="0003046F" w:rsidRPr="00C87E96" w:rsidRDefault="0003046F" w:rsidP="0003046F">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206566DF" w14:textId="6D81294F" w:rsidR="0003046F" w:rsidRPr="00C87E96" w:rsidRDefault="0003046F" w:rsidP="0003046F">
            <w:pPr>
              <w:rPr>
                <w:rFonts w:ascii="Arial" w:eastAsiaTheme="minorEastAsia" w:hAnsi="Arial" w:cs="Arial"/>
                <w:sz w:val="24"/>
                <w:szCs w:val="24"/>
              </w:rPr>
            </w:pPr>
          </w:p>
          <w:p w14:paraId="6D2845BC" w14:textId="77BAE8AC" w:rsidR="0003046F" w:rsidRPr="00C87E96" w:rsidRDefault="00CA1E0D" w:rsidP="0003046F">
            <w:pPr>
              <w:rPr>
                <w:rFonts w:ascii="Arial" w:eastAsiaTheme="minorEastAsia" w:hAnsi="Arial" w:cs="Arial"/>
                <w:sz w:val="24"/>
                <w:szCs w:val="24"/>
              </w:rPr>
            </w:pPr>
            <w:r>
              <w:rPr>
                <w:rFonts w:ascii="Arial" w:eastAsiaTheme="minorEastAsia" w:hAnsi="Arial" w:cs="Arial"/>
                <w:noProof/>
                <w:lang w:val="es-ES" w:eastAsia="es-ES"/>
              </w:rPr>
              <w:drawing>
                <wp:anchor distT="0" distB="0" distL="114300" distR="114300" simplePos="0" relativeHeight="251671552" behindDoc="0" locked="0" layoutInCell="1" allowOverlap="1" wp14:anchorId="5877E944" wp14:editId="38C7182D">
                  <wp:simplePos x="0" y="0"/>
                  <wp:positionH relativeFrom="column">
                    <wp:posOffset>1178560</wp:posOffset>
                  </wp:positionH>
                  <wp:positionV relativeFrom="paragraph">
                    <wp:posOffset>139700</wp:posOffset>
                  </wp:positionV>
                  <wp:extent cx="2415540" cy="2139950"/>
                  <wp:effectExtent l="0" t="0" r="0" b="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5540" cy="21399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D083D80" w14:textId="2D7EE243" w:rsidR="0003046F" w:rsidRPr="00C87E96" w:rsidRDefault="0003046F" w:rsidP="0003046F">
            <w:pPr>
              <w:rPr>
                <w:rFonts w:ascii="Arial" w:eastAsiaTheme="minorEastAsia" w:hAnsi="Arial" w:cs="Arial"/>
                <w:sz w:val="24"/>
                <w:szCs w:val="24"/>
              </w:rPr>
            </w:pPr>
          </w:p>
          <w:p w14:paraId="002C2940" w14:textId="7E3965B0" w:rsidR="0003046F" w:rsidRPr="00C87E96" w:rsidRDefault="0003046F" w:rsidP="0003046F">
            <w:pPr>
              <w:rPr>
                <w:rFonts w:ascii="Arial" w:eastAsiaTheme="minorEastAsia" w:hAnsi="Arial" w:cs="Arial"/>
                <w:sz w:val="24"/>
                <w:szCs w:val="24"/>
              </w:rPr>
            </w:pPr>
          </w:p>
          <w:p w14:paraId="3937363F" w14:textId="77777777" w:rsidR="0003046F" w:rsidRPr="00C87E96" w:rsidRDefault="0003046F" w:rsidP="0003046F">
            <w:pPr>
              <w:rPr>
                <w:rFonts w:ascii="Arial" w:eastAsiaTheme="minorEastAsia" w:hAnsi="Arial" w:cs="Arial"/>
                <w:sz w:val="24"/>
                <w:szCs w:val="24"/>
              </w:rPr>
            </w:pPr>
          </w:p>
          <w:p w14:paraId="1628D8FF" w14:textId="77777777" w:rsidR="0003046F" w:rsidRPr="00C87E96" w:rsidRDefault="0003046F" w:rsidP="0003046F">
            <w:pPr>
              <w:rPr>
                <w:rFonts w:ascii="Arial" w:eastAsiaTheme="minorEastAsia" w:hAnsi="Arial" w:cs="Arial"/>
                <w:sz w:val="24"/>
                <w:szCs w:val="24"/>
              </w:rPr>
            </w:pPr>
          </w:p>
          <w:p w14:paraId="381962CA" w14:textId="41AA5B0A" w:rsidR="0003046F" w:rsidRPr="00C87E96" w:rsidRDefault="0003046F" w:rsidP="0003046F">
            <w:pPr>
              <w:rPr>
                <w:rFonts w:ascii="Arial" w:eastAsiaTheme="minorEastAsia" w:hAnsi="Arial" w:cs="Arial"/>
                <w:sz w:val="24"/>
                <w:szCs w:val="24"/>
              </w:rPr>
            </w:pPr>
          </w:p>
          <w:p w14:paraId="40EFA30B" w14:textId="77777777" w:rsidR="0003046F" w:rsidRPr="00C87E96" w:rsidRDefault="0003046F" w:rsidP="0003046F">
            <w:pPr>
              <w:rPr>
                <w:rFonts w:ascii="Arial" w:eastAsiaTheme="minorEastAsia" w:hAnsi="Arial" w:cs="Arial"/>
                <w:sz w:val="24"/>
                <w:szCs w:val="24"/>
              </w:rPr>
            </w:pPr>
          </w:p>
          <w:p w14:paraId="444EB7A9" w14:textId="77777777" w:rsidR="0003046F" w:rsidRPr="00C87E96" w:rsidRDefault="0003046F" w:rsidP="0003046F">
            <w:pPr>
              <w:rPr>
                <w:rFonts w:ascii="Arial" w:eastAsiaTheme="minorEastAsia" w:hAnsi="Arial" w:cs="Arial"/>
                <w:sz w:val="24"/>
                <w:szCs w:val="24"/>
              </w:rPr>
            </w:pPr>
          </w:p>
          <w:p w14:paraId="1AE89FFE" w14:textId="77777777" w:rsidR="0003046F" w:rsidRPr="00C87E96" w:rsidRDefault="0003046F" w:rsidP="0003046F">
            <w:pPr>
              <w:rPr>
                <w:rFonts w:ascii="Arial" w:eastAsiaTheme="minorEastAsia" w:hAnsi="Arial" w:cs="Arial"/>
                <w:sz w:val="24"/>
                <w:szCs w:val="24"/>
              </w:rPr>
            </w:pPr>
          </w:p>
          <w:p w14:paraId="694EA5B1" w14:textId="77777777" w:rsidR="0003046F" w:rsidRPr="00C87E96" w:rsidRDefault="0003046F" w:rsidP="0003046F">
            <w:pPr>
              <w:rPr>
                <w:rFonts w:ascii="Arial" w:eastAsiaTheme="minorEastAsia" w:hAnsi="Arial" w:cs="Arial"/>
                <w:sz w:val="24"/>
                <w:szCs w:val="24"/>
              </w:rPr>
            </w:pPr>
          </w:p>
          <w:p w14:paraId="09377004" w14:textId="7EEAC336" w:rsidR="0003046F" w:rsidRPr="00C87E96" w:rsidRDefault="0003046F" w:rsidP="0003046F">
            <w:pPr>
              <w:rPr>
                <w:rFonts w:ascii="Arial" w:eastAsiaTheme="minorEastAsia" w:hAnsi="Arial" w:cs="Arial"/>
                <w:sz w:val="24"/>
                <w:szCs w:val="24"/>
              </w:rPr>
            </w:pPr>
          </w:p>
          <w:p w14:paraId="2ED0EE78" w14:textId="77777777" w:rsidR="0003046F" w:rsidRPr="00C87E96" w:rsidRDefault="0003046F" w:rsidP="0003046F">
            <w:pPr>
              <w:rPr>
                <w:rFonts w:ascii="Arial" w:eastAsiaTheme="minorEastAsia" w:hAnsi="Arial" w:cs="Arial"/>
                <w:sz w:val="24"/>
                <w:szCs w:val="24"/>
              </w:rPr>
            </w:pPr>
          </w:p>
          <w:p w14:paraId="20594118" w14:textId="77777777" w:rsidR="0003046F" w:rsidRPr="00C87E96" w:rsidRDefault="0003046F" w:rsidP="0003046F">
            <w:pPr>
              <w:rPr>
                <w:rFonts w:ascii="Arial" w:eastAsiaTheme="minorEastAsia" w:hAnsi="Arial" w:cs="Arial"/>
                <w:sz w:val="24"/>
                <w:szCs w:val="24"/>
              </w:rPr>
            </w:pPr>
          </w:p>
          <w:p w14:paraId="1B2304D8" w14:textId="77777777" w:rsidR="0003046F" w:rsidRPr="00C87E96" w:rsidRDefault="0003046F" w:rsidP="0003046F">
            <w:pPr>
              <w:rPr>
                <w:rFonts w:ascii="Arial" w:eastAsiaTheme="minorEastAsia" w:hAnsi="Arial" w:cs="Arial"/>
                <w:sz w:val="24"/>
                <w:szCs w:val="24"/>
              </w:rPr>
            </w:pPr>
          </w:p>
          <w:p w14:paraId="297DA51E" w14:textId="77777777" w:rsidR="0003046F" w:rsidRPr="00C87E96" w:rsidRDefault="0003046F" w:rsidP="0003046F">
            <w:pPr>
              <w:rPr>
                <w:rFonts w:ascii="Arial" w:hAnsi="Arial" w:cs="Arial"/>
                <w:sz w:val="24"/>
                <w:szCs w:val="24"/>
              </w:rPr>
            </w:pPr>
          </w:p>
        </w:tc>
      </w:tr>
      <w:tr w:rsidR="0003046F" w:rsidRPr="00C87E96" w14:paraId="265BFD22" w14:textId="77777777" w:rsidTr="0003046F">
        <w:tc>
          <w:tcPr>
            <w:tcW w:w="1384" w:type="dxa"/>
          </w:tcPr>
          <w:p w14:paraId="71407465" w14:textId="77777777" w:rsidR="0003046F" w:rsidRDefault="0003046F" w:rsidP="0003046F">
            <w:pPr>
              <w:rPr>
                <w:rFonts w:ascii="Arial" w:hAnsi="Arial" w:cs="Arial"/>
                <w:b/>
                <w:sz w:val="24"/>
                <w:szCs w:val="24"/>
              </w:rPr>
            </w:pPr>
            <w:r w:rsidRPr="00C87E96">
              <w:rPr>
                <w:rFonts w:ascii="Arial" w:hAnsi="Arial" w:cs="Arial"/>
                <w:b/>
                <w:sz w:val="24"/>
                <w:szCs w:val="24"/>
              </w:rPr>
              <w:t>Pie de imagen</w:t>
            </w:r>
          </w:p>
          <w:p w14:paraId="50BE3DAD" w14:textId="77777777" w:rsidR="0003046F" w:rsidRPr="00C87E96" w:rsidRDefault="0003046F" w:rsidP="0003046F">
            <w:pPr>
              <w:rPr>
                <w:rFonts w:ascii="Arial" w:hAnsi="Arial" w:cs="Arial"/>
                <w:sz w:val="24"/>
                <w:szCs w:val="24"/>
              </w:rPr>
            </w:pPr>
            <w:r>
              <w:rPr>
                <w:rFonts w:ascii="Arial" w:hAnsi="Arial" w:cs="Arial"/>
                <w:b/>
                <w:sz w:val="24"/>
                <w:szCs w:val="24"/>
              </w:rPr>
              <w:t>Lateral</w:t>
            </w:r>
          </w:p>
        </w:tc>
        <w:tc>
          <w:tcPr>
            <w:tcW w:w="7670" w:type="dxa"/>
          </w:tcPr>
          <w:p w14:paraId="17976720" w14:textId="5FA24D6D" w:rsidR="0003046F" w:rsidRPr="00C87E96" w:rsidRDefault="000D08A6" w:rsidP="0003046F">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Para el caso de esta función, los ejes no son llamados </w:t>
            </w:r>
            <w:r w:rsidRPr="000D08A6">
              <w:rPr>
                <w:rFonts w:ascii="Arial" w:eastAsiaTheme="minorEastAsia" w:hAnsi="Arial" w:cs="Arial"/>
                <w:i/>
                <w:sz w:val="24"/>
                <w:szCs w:val="24"/>
              </w:rPr>
              <w:t>X</w:t>
            </w:r>
            <w:r>
              <w:rPr>
                <w:rFonts w:ascii="Arial" w:eastAsiaTheme="minorEastAsia" w:hAnsi="Arial" w:cs="Arial"/>
                <w:sz w:val="24"/>
                <w:szCs w:val="24"/>
              </w:rPr>
              <w:t xml:space="preserve"> y </w:t>
            </w:r>
            <w:r w:rsidRPr="000D08A6">
              <w:rPr>
                <w:rFonts w:ascii="Arial" w:eastAsiaTheme="minorEastAsia" w:hAnsi="Arial" w:cs="Arial"/>
                <w:i/>
                <w:sz w:val="24"/>
                <w:szCs w:val="24"/>
              </w:rPr>
              <w:t>Y</w:t>
            </w:r>
            <w:r>
              <w:rPr>
                <w:rFonts w:ascii="Arial" w:eastAsiaTheme="minorEastAsia" w:hAnsi="Arial" w:cs="Arial"/>
                <w:sz w:val="24"/>
                <w:szCs w:val="24"/>
              </w:rPr>
              <w:t xml:space="preserve"> pues tienen un nombre específico en la aplicación; son reemplazados por </w:t>
            </w:r>
            <w:r w:rsidRPr="000D08A6">
              <w:rPr>
                <w:rFonts w:ascii="Arial" w:eastAsiaTheme="minorEastAsia" w:hAnsi="Arial" w:cs="Arial"/>
                <w:i/>
                <w:sz w:val="24"/>
                <w:szCs w:val="24"/>
              </w:rPr>
              <w:t>t</w:t>
            </w:r>
            <w:r>
              <w:rPr>
                <w:rFonts w:ascii="Arial" w:eastAsiaTheme="minorEastAsia" w:hAnsi="Arial" w:cs="Arial"/>
                <w:sz w:val="24"/>
                <w:szCs w:val="24"/>
              </w:rPr>
              <w:t xml:space="preserve"> y </w:t>
            </w:r>
            <w:r w:rsidRPr="000D08A6">
              <w:rPr>
                <w:rFonts w:ascii="Arial" w:eastAsiaTheme="minorEastAsia" w:hAnsi="Arial" w:cs="Arial"/>
                <w:i/>
                <w:sz w:val="24"/>
                <w:szCs w:val="24"/>
              </w:rPr>
              <w:t>V</w:t>
            </w:r>
            <w:r>
              <w:rPr>
                <w:rFonts w:ascii="Arial" w:eastAsiaTheme="minorEastAsia" w:hAnsi="Arial" w:cs="Arial"/>
                <w:sz w:val="24"/>
                <w:szCs w:val="24"/>
              </w:rPr>
              <w:t>(</w:t>
            </w:r>
            <w:r w:rsidRPr="000D08A6">
              <w:rPr>
                <w:rFonts w:ascii="Arial" w:eastAsiaTheme="minorEastAsia" w:hAnsi="Arial" w:cs="Arial"/>
                <w:i/>
                <w:sz w:val="24"/>
                <w:szCs w:val="24"/>
                <w:u w:val="single"/>
              </w:rPr>
              <w:t>t</w:t>
            </w:r>
            <w:r>
              <w:rPr>
                <w:rFonts w:ascii="Arial" w:eastAsiaTheme="minorEastAsia" w:hAnsi="Arial" w:cs="Arial"/>
                <w:sz w:val="24"/>
                <w:szCs w:val="24"/>
              </w:rPr>
              <w:t>)</w:t>
            </w:r>
            <w:ins w:id="63" w:author="user" w:date="2016-05-19T18:23:00Z">
              <w:r w:rsidR="0083756E">
                <w:rPr>
                  <w:rFonts w:ascii="Arial" w:eastAsiaTheme="minorEastAsia" w:hAnsi="Arial" w:cs="Arial"/>
                  <w:sz w:val="24"/>
                  <w:szCs w:val="24"/>
                </w:rPr>
                <w:t>,</w:t>
              </w:r>
            </w:ins>
            <w:r>
              <w:rPr>
                <w:rFonts w:ascii="Arial" w:eastAsiaTheme="minorEastAsia" w:hAnsi="Arial" w:cs="Arial"/>
                <w:sz w:val="24"/>
                <w:szCs w:val="24"/>
              </w:rPr>
              <w:t xml:space="preserve"> respectivamente.</w:t>
            </w:r>
          </w:p>
        </w:tc>
      </w:tr>
    </w:tbl>
    <w:p w14:paraId="39570DCF" w14:textId="77777777" w:rsidR="00D01AA5" w:rsidRPr="00C87E96" w:rsidRDefault="00D01AA5" w:rsidP="00962CCA">
      <w:pPr>
        <w:tabs>
          <w:tab w:val="right" w:pos="8498"/>
        </w:tabs>
        <w:spacing w:after="0"/>
        <w:jc w:val="both"/>
        <w:rPr>
          <w:rFonts w:ascii="Arial" w:hAnsi="Arial" w:cs="Arial"/>
        </w:rPr>
      </w:pPr>
    </w:p>
    <w:p w14:paraId="38C61B9C" w14:textId="3FA47A76" w:rsidR="00B73CAF" w:rsidRDefault="00711381" w:rsidP="00962CCA">
      <w:pPr>
        <w:tabs>
          <w:tab w:val="right" w:pos="8498"/>
        </w:tabs>
        <w:spacing w:after="0"/>
        <w:jc w:val="both"/>
        <w:rPr>
          <w:rFonts w:ascii="Arial" w:hAnsi="Arial" w:cs="Arial"/>
        </w:rPr>
      </w:pPr>
      <w:r>
        <w:rPr>
          <w:rFonts w:ascii="Arial" w:hAnsi="Arial" w:cs="Arial"/>
        </w:rPr>
        <w:t xml:space="preserve">Finalmente, para encontrar el volumen del agua a los 15 minutos se halla </w:t>
      </w:r>
      <w:r w:rsidRPr="00711381">
        <w:rPr>
          <w:rFonts w:ascii="Arial" w:hAnsi="Arial" w:cs="Arial"/>
          <w:i/>
        </w:rPr>
        <w:t>V</w:t>
      </w:r>
      <w:r>
        <w:rPr>
          <w:rFonts w:ascii="Arial" w:hAnsi="Arial" w:cs="Arial"/>
        </w:rPr>
        <w:t>(15):</w:t>
      </w:r>
    </w:p>
    <w:p w14:paraId="2F5BAB97" w14:textId="77777777" w:rsidR="0043188D" w:rsidRDefault="0043188D" w:rsidP="00962CCA">
      <w:pPr>
        <w:tabs>
          <w:tab w:val="right" w:pos="8498"/>
        </w:tabs>
        <w:spacing w:after="0"/>
        <w:jc w:val="both"/>
        <w:rPr>
          <w:rFonts w:ascii="Arial" w:hAnsi="Arial" w:cs="Arial"/>
        </w:rPr>
      </w:pPr>
    </w:p>
    <w:p w14:paraId="345BA8AD" w14:textId="1B3730E6" w:rsidR="00481CE8" w:rsidRPr="007E756A" w:rsidRDefault="00481CE8" w:rsidP="00481CE8">
      <w:pPr>
        <w:tabs>
          <w:tab w:val="right" w:pos="8498"/>
        </w:tabs>
        <w:spacing w:after="0"/>
        <w:jc w:val="center"/>
        <w:rPr>
          <w:rFonts w:ascii="Arial" w:hAnsi="Arial" w:cs="Arial"/>
        </w:rPr>
      </w:pPr>
      <w:r w:rsidRPr="007E756A">
        <w:rPr>
          <w:position w:val="-6"/>
        </w:rPr>
        <w:t>MA_11_02_CO_06</w:t>
      </w:r>
      <w:r w:rsidR="0043188D" w:rsidRPr="007E756A">
        <w:rPr>
          <w:position w:val="-6"/>
        </w:rPr>
        <w:t>1</w:t>
      </w:r>
    </w:p>
    <w:p w14:paraId="7DFF7CEB" w14:textId="012641AA" w:rsidR="00E84D1A" w:rsidRPr="00C87E96" w:rsidRDefault="00E84D1A" w:rsidP="00481CE8">
      <w:pPr>
        <w:tabs>
          <w:tab w:val="right" w:pos="8498"/>
        </w:tabs>
        <w:spacing w:after="0"/>
        <w:jc w:val="center"/>
        <w:rPr>
          <w:rFonts w:ascii="Arial" w:hAnsi="Arial" w:cs="Arial"/>
        </w:rPr>
      </w:pPr>
    </w:p>
    <w:p w14:paraId="12E82108" w14:textId="3BC23CE7" w:rsidR="00FA66FB" w:rsidRDefault="00FA66FB" w:rsidP="00481CE8">
      <w:pPr>
        <w:tabs>
          <w:tab w:val="right" w:pos="8498"/>
        </w:tabs>
        <w:spacing w:after="0"/>
        <w:jc w:val="both"/>
        <w:rPr>
          <w:rFonts w:ascii="Arial" w:hAnsi="Arial" w:cs="Arial"/>
        </w:rPr>
      </w:pPr>
      <w:r>
        <w:rPr>
          <w:rFonts w:ascii="Arial" w:hAnsi="Arial" w:cs="Arial"/>
        </w:rPr>
        <w:t>En conclusión, después de 15 minutos el agua que queda en el tanque tiene un volumen de 3,125 gal</w:t>
      </w:r>
    </w:p>
    <w:p w14:paraId="462AB25D" w14:textId="77777777" w:rsidR="00FA66FB" w:rsidRDefault="00FA66FB"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443482" w:rsidRPr="00C87E96" w14:paraId="79B76728" w14:textId="77777777" w:rsidTr="000D207E">
        <w:tc>
          <w:tcPr>
            <w:tcW w:w="8978" w:type="dxa"/>
            <w:gridSpan w:val="2"/>
            <w:shd w:val="clear" w:color="auto" w:fill="000000" w:themeFill="text1"/>
          </w:tcPr>
          <w:p w14:paraId="6F1E5533" w14:textId="77777777" w:rsidR="00443482" w:rsidRPr="00C87E96" w:rsidRDefault="00443482" w:rsidP="000D207E">
            <w:pPr>
              <w:jc w:val="center"/>
              <w:rPr>
                <w:rFonts w:ascii="Arial" w:hAnsi="Arial" w:cs="Arial"/>
                <w:b/>
                <w:sz w:val="24"/>
                <w:szCs w:val="24"/>
              </w:rPr>
            </w:pPr>
            <w:r w:rsidRPr="00C87E96">
              <w:rPr>
                <w:rFonts w:ascii="Arial" w:hAnsi="Arial" w:cs="Arial"/>
                <w:b/>
                <w:sz w:val="24"/>
                <w:szCs w:val="24"/>
              </w:rPr>
              <w:t xml:space="preserve">Destacado </w:t>
            </w:r>
          </w:p>
        </w:tc>
      </w:tr>
      <w:tr w:rsidR="00443482" w:rsidRPr="00C87E96" w14:paraId="41076749" w14:textId="77777777" w:rsidTr="000D207E">
        <w:tc>
          <w:tcPr>
            <w:tcW w:w="2518" w:type="dxa"/>
          </w:tcPr>
          <w:p w14:paraId="0BFD5D73" w14:textId="77777777" w:rsidR="00443482" w:rsidRPr="00C87E96" w:rsidRDefault="00443482" w:rsidP="000D207E">
            <w:pPr>
              <w:rPr>
                <w:rFonts w:ascii="Arial" w:hAnsi="Arial" w:cs="Arial"/>
                <w:b/>
                <w:sz w:val="24"/>
                <w:szCs w:val="24"/>
              </w:rPr>
            </w:pPr>
            <w:r w:rsidRPr="00C87E96">
              <w:rPr>
                <w:rFonts w:ascii="Arial" w:hAnsi="Arial" w:cs="Arial"/>
                <w:b/>
                <w:sz w:val="24"/>
                <w:szCs w:val="24"/>
              </w:rPr>
              <w:t>Título</w:t>
            </w:r>
          </w:p>
        </w:tc>
        <w:tc>
          <w:tcPr>
            <w:tcW w:w="6460" w:type="dxa"/>
          </w:tcPr>
          <w:p w14:paraId="11F6B842" w14:textId="4924C9AE" w:rsidR="00443482" w:rsidRPr="00C87E96" w:rsidRDefault="00443482" w:rsidP="000D207E">
            <w:pPr>
              <w:rPr>
                <w:rFonts w:ascii="Arial" w:hAnsi="Arial" w:cs="Arial"/>
                <w:b/>
                <w:sz w:val="24"/>
                <w:szCs w:val="24"/>
              </w:rPr>
            </w:pPr>
            <w:r>
              <w:rPr>
                <w:rFonts w:ascii="Arial" w:hAnsi="Arial" w:cs="Arial"/>
                <w:b/>
                <w:sz w:val="24"/>
                <w:szCs w:val="24"/>
              </w:rPr>
              <w:t>Uso de las funciones polinómicas</w:t>
            </w:r>
          </w:p>
        </w:tc>
      </w:tr>
      <w:tr w:rsidR="00443482" w:rsidRPr="00C87E96" w14:paraId="73CE4E4D" w14:textId="77777777" w:rsidTr="000D207E">
        <w:tc>
          <w:tcPr>
            <w:tcW w:w="2518" w:type="dxa"/>
          </w:tcPr>
          <w:p w14:paraId="541234E8" w14:textId="77777777" w:rsidR="00443482" w:rsidRPr="00C87E96" w:rsidRDefault="00443482" w:rsidP="000D207E">
            <w:pPr>
              <w:rPr>
                <w:rFonts w:ascii="Arial" w:hAnsi="Arial" w:cs="Arial"/>
                <w:sz w:val="24"/>
                <w:szCs w:val="24"/>
              </w:rPr>
            </w:pPr>
            <w:r w:rsidRPr="00C87E96">
              <w:rPr>
                <w:rFonts w:ascii="Arial" w:hAnsi="Arial" w:cs="Arial"/>
                <w:b/>
                <w:sz w:val="24"/>
                <w:szCs w:val="24"/>
              </w:rPr>
              <w:t>Contenido</w:t>
            </w:r>
          </w:p>
        </w:tc>
        <w:tc>
          <w:tcPr>
            <w:tcW w:w="6460" w:type="dxa"/>
          </w:tcPr>
          <w:p w14:paraId="1A7B72A9" w14:textId="0575CE48" w:rsidR="00443482" w:rsidRDefault="00443482" w:rsidP="00443482">
            <w:pPr>
              <w:tabs>
                <w:tab w:val="right" w:pos="8498"/>
              </w:tabs>
              <w:jc w:val="both"/>
              <w:rPr>
                <w:rFonts w:ascii="Arial" w:hAnsi="Arial" w:cs="Arial"/>
                <w:sz w:val="24"/>
                <w:szCs w:val="24"/>
              </w:rPr>
            </w:pPr>
            <w:r>
              <w:rPr>
                <w:rFonts w:ascii="Arial" w:hAnsi="Arial" w:cs="Arial"/>
                <w:sz w:val="24"/>
                <w:szCs w:val="24"/>
              </w:rPr>
              <w:t xml:space="preserve">Las funciones polinómicas sirven para modelar diferentes situaciones reales. Las funciones que resultan de los </w:t>
            </w:r>
            <w:r w:rsidR="00C74FB1">
              <w:rPr>
                <w:rFonts w:ascii="Arial" w:hAnsi="Arial" w:cs="Arial"/>
                <w:sz w:val="24"/>
                <w:szCs w:val="24"/>
              </w:rPr>
              <w:t>modelos</w:t>
            </w:r>
            <w:r>
              <w:rPr>
                <w:rFonts w:ascii="Arial" w:hAnsi="Arial" w:cs="Arial"/>
                <w:sz w:val="24"/>
                <w:szCs w:val="24"/>
              </w:rPr>
              <w:t xml:space="preserve"> plantean relaciones de dependencia entre variables reales; por ejemplo:</w:t>
            </w:r>
          </w:p>
          <w:p w14:paraId="6D5866FF" w14:textId="38B4233F" w:rsidR="00443482" w:rsidRPr="00443482" w:rsidRDefault="00443482" w:rsidP="00443482">
            <w:pPr>
              <w:pStyle w:val="Prrafodelista"/>
              <w:numPr>
                <w:ilvl w:val="0"/>
                <w:numId w:val="24"/>
              </w:numPr>
              <w:tabs>
                <w:tab w:val="right" w:pos="8498"/>
              </w:tabs>
              <w:jc w:val="both"/>
              <w:rPr>
                <w:rFonts w:ascii="Arial" w:eastAsiaTheme="minorEastAsia" w:hAnsi="Arial" w:cs="Arial"/>
              </w:rPr>
            </w:pPr>
            <w:r w:rsidRPr="00443482">
              <w:rPr>
                <w:rFonts w:ascii="Arial" w:hAnsi="Arial" w:cs="Arial"/>
              </w:rPr>
              <w:t xml:space="preserve">el costo de producción de un artículo </w:t>
            </w:r>
            <w:r w:rsidR="00D27B22">
              <w:rPr>
                <w:rFonts w:ascii="Arial" w:hAnsi="Arial" w:cs="Arial"/>
              </w:rPr>
              <w:t>asoci</w:t>
            </w:r>
            <w:r w:rsidR="00D27B22" w:rsidRPr="00443482">
              <w:rPr>
                <w:rFonts w:ascii="Arial" w:hAnsi="Arial" w:cs="Arial"/>
              </w:rPr>
              <w:t xml:space="preserve">ado </w:t>
            </w:r>
            <w:r w:rsidRPr="00443482">
              <w:rPr>
                <w:rFonts w:ascii="Arial" w:hAnsi="Arial" w:cs="Arial"/>
              </w:rPr>
              <w:t>con su valor d</w:t>
            </w:r>
            <w:r>
              <w:rPr>
                <w:rFonts w:ascii="Arial" w:hAnsi="Arial" w:cs="Arial"/>
              </w:rPr>
              <w:t>e venta.</w:t>
            </w:r>
          </w:p>
          <w:p w14:paraId="53475D2C" w14:textId="443CA2CF" w:rsidR="00443482" w:rsidRPr="00443482" w:rsidRDefault="00443482" w:rsidP="00443482">
            <w:pPr>
              <w:pStyle w:val="Prrafodelista"/>
              <w:numPr>
                <w:ilvl w:val="0"/>
                <w:numId w:val="24"/>
              </w:numPr>
              <w:tabs>
                <w:tab w:val="right" w:pos="8498"/>
              </w:tabs>
              <w:jc w:val="both"/>
              <w:rPr>
                <w:rFonts w:ascii="Arial" w:eastAsiaTheme="minorEastAsia" w:hAnsi="Arial" w:cs="Arial"/>
              </w:rPr>
            </w:pPr>
            <w:r>
              <w:rPr>
                <w:rFonts w:ascii="Arial" w:hAnsi="Arial" w:cs="Arial"/>
              </w:rPr>
              <w:t>l</w:t>
            </w:r>
            <w:r w:rsidRPr="00443482">
              <w:rPr>
                <w:rFonts w:ascii="Arial" w:hAnsi="Arial" w:cs="Arial"/>
              </w:rPr>
              <w:t>a capacidad de almacenamiento de una caja relacionada con el área de</w:t>
            </w:r>
            <w:r w:rsidR="00C74FB1">
              <w:rPr>
                <w:rFonts w:ascii="Arial" w:hAnsi="Arial" w:cs="Arial"/>
              </w:rPr>
              <w:t>l</w:t>
            </w:r>
            <w:r w:rsidRPr="00443482">
              <w:rPr>
                <w:rFonts w:ascii="Arial" w:hAnsi="Arial" w:cs="Arial"/>
              </w:rPr>
              <w:t xml:space="preserve"> </w:t>
            </w:r>
            <w:r w:rsidR="00C74FB1" w:rsidRPr="00443482">
              <w:rPr>
                <w:rFonts w:ascii="Arial" w:hAnsi="Arial" w:cs="Arial"/>
              </w:rPr>
              <w:t>material</w:t>
            </w:r>
            <w:r w:rsidRPr="00443482">
              <w:rPr>
                <w:rFonts w:ascii="Arial" w:hAnsi="Arial" w:cs="Arial"/>
              </w:rPr>
              <w:t xml:space="preserve"> que se usa para su </w:t>
            </w:r>
            <w:r w:rsidR="00C74FB1" w:rsidRPr="00443482">
              <w:rPr>
                <w:rFonts w:ascii="Arial" w:hAnsi="Arial" w:cs="Arial"/>
              </w:rPr>
              <w:t>elaboración</w:t>
            </w:r>
            <w:r w:rsidRPr="00443482">
              <w:rPr>
                <w:rFonts w:ascii="Arial" w:hAnsi="Arial" w:cs="Arial"/>
              </w:rPr>
              <w:t>, etc.</w:t>
            </w:r>
          </w:p>
        </w:tc>
      </w:tr>
    </w:tbl>
    <w:p w14:paraId="48F74B3E" w14:textId="73743AB9" w:rsidR="00CA1E0D" w:rsidRDefault="00CA1E0D"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426746" w:rsidRPr="00C87E96" w14:paraId="4D492072" w14:textId="77777777" w:rsidTr="00052AD1">
        <w:tc>
          <w:tcPr>
            <w:tcW w:w="9033" w:type="dxa"/>
            <w:gridSpan w:val="2"/>
            <w:shd w:val="clear" w:color="auto" w:fill="000000" w:themeFill="text1"/>
          </w:tcPr>
          <w:p w14:paraId="2C3A2278" w14:textId="77777777" w:rsidR="00426746" w:rsidRPr="00C87E96" w:rsidRDefault="00426746" w:rsidP="00052AD1">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426746" w:rsidRPr="00C87E96" w14:paraId="3E883837" w14:textId="77777777" w:rsidTr="00052AD1">
        <w:tc>
          <w:tcPr>
            <w:tcW w:w="2518" w:type="dxa"/>
          </w:tcPr>
          <w:p w14:paraId="096EA0DD" w14:textId="77777777" w:rsidR="00426746" w:rsidRPr="00C87E96" w:rsidRDefault="00426746" w:rsidP="00052AD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741E03E4" w14:textId="2EB173F1" w:rsidR="00426746" w:rsidRPr="00C87E96" w:rsidRDefault="00426746" w:rsidP="00052AD1">
            <w:pPr>
              <w:rPr>
                <w:rFonts w:ascii="Arial" w:eastAsiaTheme="minorEastAsia" w:hAnsi="Arial" w:cs="Arial"/>
                <w:b/>
                <w:sz w:val="24"/>
                <w:szCs w:val="24"/>
              </w:rPr>
            </w:pPr>
            <w:r>
              <w:rPr>
                <w:rFonts w:ascii="Arial" w:eastAsiaTheme="minorEastAsia" w:hAnsi="Arial" w:cs="Arial"/>
                <w:sz w:val="24"/>
                <w:szCs w:val="24"/>
              </w:rPr>
              <w:t>MA_11_02_REC8</w:t>
            </w:r>
            <w:r w:rsidRPr="00C87E96">
              <w:rPr>
                <w:rFonts w:ascii="Arial" w:eastAsiaTheme="minorEastAsia" w:hAnsi="Arial" w:cs="Arial"/>
                <w:sz w:val="24"/>
                <w:szCs w:val="24"/>
              </w:rPr>
              <w:t>0</w:t>
            </w:r>
          </w:p>
        </w:tc>
      </w:tr>
      <w:tr w:rsidR="00426746" w:rsidRPr="00C87E96" w14:paraId="1EF7BB32" w14:textId="77777777" w:rsidTr="00052AD1">
        <w:tc>
          <w:tcPr>
            <w:tcW w:w="2518" w:type="dxa"/>
          </w:tcPr>
          <w:p w14:paraId="0AE16F86"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05801D7B" w14:textId="362119F2"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Resuelve situaciones con funciones polinómicas</w:t>
            </w:r>
          </w:p>
        </w:tc>
      </w:tr>
      <w:tr w:rsidR="00426746" w:rsidRPr="00C87E96" w14:paraId="2F51A6CB" w14:textId="77777777" w:rsidTr="00052AD1">
        <w:tc>
          <w:tcPr>
            <w:tcW w:w="2518" w:type="dxa"/>
          </w:tcPr>
          <w:p w14:paraId="20D539E5" w14:textId="77777777" w:rsidR="00426746" w:rsidRPr="00C87E96" w:rsidRDefault="00426746" w:rsidP="00052AD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2F1AB9AB" w14:textId="336179E4" w:rsidR="00426746" w:rsidRPr="00C87E96" w:rsidRDefault="00426746" w:rsidP="00052AD1">
            <w:pPr>
              <w:rPr>
                <w:rFonts w:ascii="Arial" w:eastAsiaTheme="minorEastAsia" w:hAnsi="Arial" w:cs="Arial"/>
                <w:sz w:val="24"/>
                <w:szCs w:val="24"/>
              </w:rPr>
            </w:pPr>
            <w:r w:rsidRPr="00426746">
              <w:rPr>
                <w:rFonts w:ascii="Arial" w:hAnsi="Arial" w:cs="Arial"/>
                <w:sz w:val="24"/>
                <w:szCs w:val="24"/>
              </w:rPr>
              <w:t xml:space="preserve">Actividad para plantear modelos de funciones </w:t>
            </w:r>
            <w:r w:rsidR="00C74FB1" w:rsidRPr="00426746">
              <w:rPr>
                <w:rFonts w:ascii="Arial" w:hAnsi="Arial" w:cs="Arial"/>
                <w:sz w:val="24"/>
                <w:szCs w:val="24"/>
              </w:rPr>
              <w:t>polinómicas</w:t>
            </w:r>
          </w:p>
        </w:tc>
      </w:tr>
    </w:tbl>
    <w:p w14:paraId="520E5BA5" w14:textId="77777777" w:rsidR="00CA1E0D" w:rsidRPr="00C87E96" w:rsidRDefault="00CA1E0D" w:rsidP="00962CCA">
      <w:pPr>
        <w:tabs>
          <w:tab w:val="right" w:pos="8498"/>
        </w:tabs>
        <w:spacing w:after="0"/>
        <w:jc w:val="both"/>
        <w:rPr>
          <w:rFonts w:ascii="Arial" w:hAnsi="Arial" w:cs="Arial"/>
        </w:rPr>
      </w:pPr>
    </w:p>
    <w:p w14:paraId="234AFB86" w14:textId="2AC2530E" w:rsidR="008A4DC8" w:rsidRPr="00C87E96" w:rsidRDefault="008A4DC8" w:rsidP="008A4DC8">
      <w:pPr>
        <w:tabs>
          <w:tab w:val="right" w:pos="8498"/>
        </w:tabs>
        <w:spacing w:after="0"/>
        <w:jc w:val="both"/>
        <w:rPr>
          <w:rFonts w:ascii="Arial" w:hAnsi="Arial" w:cs="Arial"/>
          <w:b/>
        </w:rPr>
      </w:pPr>
      <w:r>
        <w:rPr>
          <w:rFonts w:ascii="Arial" w:hAnsi="Arial" w:cs="Arial"/>
          <w:highlight w:val="yellow"/>
        </w:rPr>
        <w:t>[SECCIÓN 2</w:t>
      </w:r>
      <w:r w:rsidRPr="00C87E96">
        <w:rPr>
          <w:rFonts w:ascii="Arial" w:hAnsi="Arial" w:cs="Arial"/>
          <w:highlight w:val="yellow"/>
        </w:rPr>
        <w:t>]</w:t>
      </w:r>
      <w:r w:rsidRPr="00C87E96">
        <w:rPr>
          <w:rFonts w:ascii="Arial" w:hAnsi="Arial" w:cs="Arial"/>
        </w:rPr>
        <w:t xml:space="preserve"> </w:t>
      </w:r>
      <w:r>
        <w:rPr>
          <w:rFonts w:ascii="Arial" w:hAnsi="Arial" w:cs="Arial"/>
          <w:b/>
        </w:rPr>
        <w:t>2.</w:t>
      </w:r>
      <w:r w:rsidRPr="00C87E96">
        <w:rPr>
          <w:rFonts w:ascii="Arial" w:hAnsi="Arial" w:cs="Arial"/>
          <w:b/>
        </w:rPr>
        <w:t>2</w:t>
      </w:r>
      <w:r>
        <w:rPr>
          <w:rFonts w:ascii="Arial" w:hAnsi="Arial" w:cs="Arial"/>
          <w:b/>
        </w:rPr>
        <w:t xml:space="preserve"> Las f</w:t>
      </w:r>
      <w:r w:rsidRPr="00C87E96">
        <w:rPr>
          <w:rFonts w:ascii="Arial" w:hAnsi="Arial" w:cs="Arial"/>
          <w:b/>
        </w:rPr>
        <w:t>unciones racionales</w:t>
      </w:r>
    </w:p>
    <w:p w14:paraId="64C3170D" w14:textId="77777777" w:rsidR="00B915B1" w:rsidRDefault="00B915B1" w:rsidP="00962CCA">
      <w:pPr>
        <w:tabs>
          <w:tab w:val="right" w:pos="8498"/>
        </w:tabs>
        <w:spacing w:after="0"/>
        <w:jc w:val="both"/>
        <w:rPr>
          <w:rFonts w:ascii="Arial" w:hAnsi="Arial" w:cs="Arial"/>
        </w:rPr>
      </w:pPr>
    </w:p>
    <w:p w14:paraId="530A159E" w14:textId="1FECD26F" w:rsidR="008A4DC8" w:rsidRDefault="00BE560D" w:rsidP="008A4DC8">
      <w:pPr>
        <w:tabs>
          <w:tab w:val="right" w:pos="8498"/>
        </w:tabs>
        <w:spacing w:after="0"/>
        <w:jc w:val="both"/>
        <w:rPr>
          <w:rFonts w:ascii="Arial" w:hAnsi="Arial" w:cs="Arial"/>
        </w:rPr>
      </w:pPr>
      <w:r w:rsidRPr="00C87E96">
        <w:rPr>
          <w:rFonts w:ascii="Arial" w:hAnsi="Arial" w:cs="Arial"/>
        </w:rPr>
        <w:t>Una función</w:t>
      </w:r>
      <w:r w:rsidR="006835C4" w:rsidRPr="00C87E96">
        <w:rPr>
          <w:rFonts w:ascii="Arial" w:hAnsi="Arial" w:cs="Arial"/>
        </w:rPr>
        <w:t xml:space="preserve"> </w:t>
      </w:r>
      <w:r w:rsidRPr="00C87E96">
        <w:rPr>
          <w:rFonts w:ascii="Arial" w:hAnsi="Arial" w:cs="Arial"/>
        </w:rPr>
        <w:t>racional</w:t>
      </w:r>
      <w:r w:rsidR="009214ED" w:rsidRPr="00C87E96">
        <w:rPr>
          <w:rFonts w:ascii="Arial" w:hAnsi="Arial" w:cs="Arial"/>
        </w:rPr>
        <w:t xml:space="preserve"> es un cociente </w:t>
      </w:r>
      <w:r w:rsidR="00B915B1">
        <w:rPr>
          <w:rFonts w:ascii="Arial" w:hAnsi="Arial" w:cs="Arial"/>
        </w:rPr>
        <w:t>entre</w:t>
      </w:r>
      <w:r w:rsidR="009214ED" w:rsidRPr="00C87E96">
        <w:rPr>
          <w:rFonts w:ascii="Arial" w:hAnsi="Arial" w:cs="Arial"/>
        </w:rPr>
        <w:t xml:space="preserve"> dos</w:t>
      </w:r>
      <w:r w:rsidRPr="00C87E96">
        <w:rPr>
          <w:rFonts w:ascii="Arial" w:hAnsi="Arial" w:cs="Arial"/>
        </w:rPr>
        <w:t xml:space="preserve"> polinomios alg</w:t>
      </w:r>
      <w:r w:rsidR="008A4DC8">
        <w:rPr>
          <w:rFonts w:ascii="Arial" w:hAnsi="Arial" w:cs="Arial"/>
        </w:rPr>
        <w:t>ebraicos y tiene la siguiente forma:</w:t>
      </w:r>
      <w:r w:rsidRPr="00C87E96">
        <w:rPr>
          <w:rFonts w:ascii="Arial" w:hAnsi="Arial" w:cs="Arial"/>
        </w:rPr>
        <w:t xml:space="preserve"> </w:t>
      </w:r>
    </w:p>
    <w:p w14:paraId="44EC2CCF" w14:textId="3587176F" w:rsidR="008A4DC8" w:rsidRPr="00752DC1" w:rsidRDefault="0043188D" w:rsidP="00752DC1">
      <w:pPr>
        <w:tabs>
          <w:tab w:val="right" w:pos="8498"/>
        </w:tabs>
        <w:spacing w:after="0"/>
        <w:jc w:val="center"/>
        <w:rPr>
          <w:rFonts w:ascii="Arial" w:hAnsi="Arial" w:cs="Arial"/>
        </w:rPr>
      </w:pPr>
      <w:r w:rsidRPr="00752DC1">
        <w:rPr>
          <w:position w:val="-6"/>
        </w:rPr>
        <w:t>MA_11_02_CO_062</w:t>
      </w:r>
    </w:p>
    <w:p w14:paraId="4A3F6919" w14:textId="77777777" w:rsidR="008A4DC8" w:rsidRDefault="008A4DC8" w:rsidP="008A4DC8">
      <w:pPr>
        <w:tabs>
          <w:tab w:val="right" w:pos="8498"/>
        </w:tabs>
        <w:jc w:val="both"/>
        <w:rPr>
          <w:rFonts w:ascii="Arial" w:eastAsiaTheme="minorEastAsia" w:hAnsi="Arial" w:cs="Arial"/>
          <w:i/>
        </w:rPr>
      </w:pPr>
      <w:r w:rsidRPr="00C87E96">
        <w:rPr>
          <w:rFonts w:ascii="Arial" w:eastAsiaTheme="minorEastAsia" w:hAnsi="Arial" w:cs="Arial"/>
        </w:rPr>
        <w:t xml:space="preserve">Con </w:t>
      </w:r>
      <w:r w:rsidRPr="00C87E96">
        <w:rPr>
          <w:rFonts w:ascii="Arial" w:eastAsiaTheme="minorEastAsia" w:hAnsi="Arial" w:cs="Arial"/>
          <w:i/>
        </w:rPr>
        <w:t xml:space="preserve">n, m </w:t>
      </w:r>
      <w:r w:rsidRPr="00C74FB1">
        <w:rPr>
          <w:rFonts w:ascii="Cambria Math" w:eastAsiaTheme="minorEastAsia" w:hAnsi="Cambria Math" w:cs="Cambria Math"/>
        </w:rPr>
        <w:t>⋲</w:t>
      </w:r>
      <w:r w:rsidRPr="00C74FB1">
        <w:rPr>
          <w:rFonts w:ascii="Arial" w:eastAsiaTheme="minorEastAsia" w:hAnsi="Arial" w:cs="Arial"/>
        </w:rPr>
        <w:t xml:space="preserve"> </w:t>
      </w:r>
      <w:r w:rsidRPr="00C87E96">
        <w:rPr>
          <w:rFonts w:ascii="Cambria Math" w:eastAsiaTheme="minorEastAsia" w:hAnsi="Cambria Math" w:cs="Cambria Math"/>
        </w:rPr>
        <w:t>ℕ</w:t>
      </w:r>
      <w:r w:rsidRPr="00C87E96">
        <w:rPr>
          <w:rFonts w:ascii="Arial" w:eastAsiaTheme="minorEastAsia" w:hAnsi="Arial" w:cs="Arial"/>
        </w:rPr>
        <w:t xml:space="preserve"> y </w:t>
      </w:r>
      <w:r w:rsidRPr="00C87E96">
        <w:rPr>
          <w:rFonts w:ascii="Arial" w:eastAsiaTheme="minorEastAsia" w:hAnsi="Arial" w:cs="Arial"/>
          <w:i/>
        </w:rPr>
        <w:t>a</w:t>
      </w:r>
      <w:r w:rsidRPr="00C87E96">
        <w:rPr>
          <w:rFonts w:ascii="Arial" w:eastAsiaTheme="minorEastAsia" w:hAnsi="Arial" w:cs="Arial"/>
          <w:i/>
          <w:vertAlign w:val="subscript"/>
        </w:rPr>
        <w:t>i</w:t>
      </w:r>
      <w:r w:rsidRPr="00C87E96">
        <w:rPr>
          <w:rFonts w:ascii="Arial" w:eastAsiaTheme="minorEastAsia" w:hAnsi="Arial" w:cs="Arial"/>
          <w:i/>
        </w:rPr>
        <w:t>, b</w:t>
      </w:r>
      <w:r w:rsidRPr="00C87E96">
        <w:rPr>
          <w:rFonts w:ascii="Arial" w:eastAsiaTheme="minorEastAsia" w:hAnsi="Arial" w:cs="Arial"/>
          <w:i/>
          <w:vertAlign w:val="subscript"/>
        </w:rPr>
        <w:t>j</w:t>
      </w:r>
      <w:r w:rsidRPr="00C87E96">
        <w:rPr>
          <w:rFonts w:ascii="Arial" w:eastAsiaTheme="minorEastAsia" w:hAnsi="Arial" w:cs="Arial"/>
          <w:i/>
        </w:rPr>
        <w:t xml:space="preserve"> </w:t>
      </w:r>
      <w:r w:rsidRPr="00C74FB1">
        <w:rPr>
          <w:rFonts w:ascii="Cambria Math" w:eastAsiaTheme="minorEastAsia" w:hAnsi="Cambria Math" w:cs="Cambria Math"/>
        </w:rPr>
        <w:t>⋲</w:t>
      </w:r>
      <w:r w:rsidRPr="00C74FB1">
        <w:rPr>
          <w:rFonts w:ascii="Arial" w:eastAsiaTheme="minorEastAsia" w:hAnsi="Arial" w:cs="Arial"/>
        </w:rPr>
        <w:t xml:space="preserve"> </w:t>
      </w:r>
      <w:r w:rsidRPr="00920EED">
        <w:rPr>
          <w:rFonts w:ascii="Cambria Math" w:eastAsiaTheme="minorEastAsia" w:hAnsi="Cambria Math" w:cs="Cambria Math"/>
          <w:b/>
        </w:rPr>
        <w:t>R</w:t>
      </w:r>
      <w:r w:rsidRPr="00C87E96">
        <w:rPr>
          <w:rFonts w:ascii="Arial" w:eastAsiaTheme="minorEastAsia" w:hAnsi="Arial" w:cs="Arial"/>
          <w:i/>
        </w:rPr>
        <w:t>.</w:t>
      </w:r>
    </w:p>
    <w:p w14:paraId="7DAFC928" w14:textId="3CE32DA0" w:rsidR="008A4DC8" w:rsidRPr="00B915B1" w:rsidRDefault="008A4DC8" w:rsidP="008A4DC8">
      <w:pPr>
        <w:tabs>
          <w:tab w:val="right" w:pos="8498"/>
        </w:tabs>
        <w:jc w:val="both"/>
        <w:rPr>
          <w:rFonts w:ascii="Arial" w:hAnsi="Arial" w:cs="Arial"/>
        </w:rPr>
      </w:pPr>
      <w:r w:rsidRPr="00B915B1">
        <w:rPr>
          <w:rFonts w:ascii="Arial" w:hAnsi="Arial" w:cs="Arial"/>
        </w:rPr>
        <w:t xml:space="preserve">El dominio de una función racional es el conjunto de los números reales excepto los valores de </w:t>
      </w:r>
      <w:r w:rsidRPr="00B915B1">
        <w:rPr>
          <w:rFonts w:ascii="Arial" w:hAnsi="Arial" w:cs="Arial"/>
          <w:i/>
        </w:rPr>
        <w:t>x</w:t>
      </w:r>
      <w:r w:rsidRPr="00B915B1">
        <w:rPr>
          <w:rFonts w:ascii="Arial" w:hAnsi="Arial" w:cs="Arial"/>
        </w:rPr>
        <w:t xml:space="preserve"> para los cuales </w:t>
      </w:r>
      <w:r w:rsidR="00EE47BC">
        <w:rPr>
          <w:rFonts w:ascii="Arial" w:hAnsi="Arial" w:cs="Arial"/>
        </w:rPr>
        <w:t xml:space="preserve">el </w:t>
      </w:r>
      <w:r w:rsidRPr="00B915B1">
        <w:rPr>
          <w:rFonts w:ascii="Arial" w:hAnsi="Arial" w:cs="Arial"/>
        </w:rPr>
        <w:t>denominador es cero.</w:t>
      </w:r>
    </w:p>
    <w:p w14:paraId="1B0BD150" w14:textId="08E0D9B4" w:rsidR="008A4DC8" w:rsidRDefault="008A4DC8" w:rsidP="008A4DC8">
      <w:pPr>
        <w:tabs>
          <w:tab w:val="right" w:pos="8498"/>
        </w:tabs>
        <w:spacing w:after="0"/>
        <w:jc w:val="both"/>
        <w:rPr>
          <w:rFonts w:ascii="Arial" w:hAnsi="Arial" w:cs="Arial"/>
          <w:b/>
        </w:rPr>
      </w:pPr>
      <w:r>
        <w:rPr>
          <w:rFonts w:ascii="Arial" w:hAnsi="Arial" w:cs="Arial"/>
          <w:highlight w:val="yellow"/>
        </w:rPr>
        <w:t>[SECCIÓN 3</w:t>
      </w:r>
      <w:r w:rsidRPr="00C87E96">
        <w:rPr>
          <w:rFonts w:ascii="Arial" w:hAnsi="Arial" w:cs="Arial"/>
          <w:highlight w:val="yellow"/>
        </w:rPr>
        <w:t>]</w:t>
      </w:r>
      <w:r w:rsidRPr="00C87E96">
        <w:rPr>
          <w:rFonts w:ascii="Arial" w:hAnsi="Arial" w:cs="Arial"/>
        </w:rPr>
        <w:t xml:space="preserve"> </w:t>
      </w:r>
      <w:r>
        <w:rPr>
          <w:rFonts w:ascii="Arial" w:hAnsi="Arial" w:cs="Arial"/>
          <w:b/>
        </w:rPr>
        <w:t>2.</w:t>
      </w:r>
      <w:r w:rsidRPr="00C87E96">
        <w:rPr>
          <w:rFonts w:ascii="Arial" w:hAnsi="Arial" w:cs="Arial"/>
          <w:b/>
        </w:rPr>
        <w:t>2</w:t>
      </w:r>
      <w:r>
        <w:rPr>
          <w:rFonts w:ascii="Arial" w:hAnsi="Arial" w:cs="Arial"/>
          <w:b/>
        </w:rPr>
        <w:t>.1 Las asíntotas de una función racional</w:t>
      </w:r>
    </w:p>
    <w:p w14:paraId="5B167DB1" w14:textId="77777777" w:rsidR="008A4DC8" w:rsidRDefault="008A4DC8" w:rsidP="008A4DC8">
      <w:pPr>
        <w:tabs>
          <w:tab w:val="right" w:pos="8498"/>
        </w:tabs>
        <w:spacing w:after="0"/>
        <w:jc w:val="both"/>
        <w:rPr>
          <w:rFonts w:ascii="Arial" w:hAnsi="Arial" w:cs="Arial"/>
          <w:b/>
        </w:rPr>
      </w:pPr>
    </w:p>
    <w:p w14:paraId="350C7F2C" w14:textId="55CF379C" w:rsidR="008A4DC8" w:rsidRDefault="008A4DC8" w:rsidP="008A4DC8">
      <w:pPr>
        <w:tabs>
          <w:tab w:val="right" w:pos="8498"/>
        </w:tabs>
        <w:spacing w:after="0"/>
        <w:jc w:val="both"/>
        <w:rPr>
          <w:rFonts w:ascii="Arial" w:hAnsi="Arial" w:cs="Arial"/>
        </w:rPr>
      </w:pPr>
      <w:r w:rsidRPr="008A4DC8">
        <w:rPr>
          <w:rFonts w:ascii="Arial" w:hAnsi="Arial" w:cs="Arial"/>
        </w:rPr>
        <w:t>Una</w:t>
      </w:r>
      <w:r>
        <w:rPr>
          <w:rFonts w:ascii="Arial" w:hAnsi="Arial" w:cs="Arial"/>
          <w:b/>
        </w:rPr>
        <w:t xml:space="preserve"> asíntota </w:t>
      </w:r>
      <w:r w:rsidRPr="008A4DC8">
        <w:rPr>
          <w:rFonts w:ascii="Arial" w:hAnsi="Arial" w:cs="Arial"/>
        </w:rPr>
        <w:t>es una línea recta que se prolonga indefinidamente y que se acerca en forma progresiva a una curva</w:t>
      </w:r>
      <w:ins w:id="64" w:author="user" w:date="2016-05-19T17:19:00Z">
        <w:r w:rsidR="00F3453B">
          <w:rPr>
            <w:rFonts w:ascii="Arial" w:hAnsi="Arial" w:cs="Arial"/>
          </w:rPr>
          <w:t>,</w:t>
        </w:r>
      </w:ins>
      <w:r w:rsidRPr="008A4DC8">
        <w:rPr>
          <w:rFonts w:ascii="Arial" w:hAnsi="Arial" w:cs="Arial"/>
        </w:rPr>
        <w:t xml:space="preserve"> pero sin llegar nunca a </w:t>
      </w:r>
      <w:r w:rsidR="00F3453B" w:rsidRPr="008A4DC8">
        <w:rPr>
          <w:rFonts w:ascii="Arial" w:hAnsi="Arial" w:cs="Arial"/>
        </w:rPr>
        <w:t>inter</w:t>
      </w:r>
      <w:r w:rsidR="00F3453B">
        <w:rPr>
          <w:rFonts w:ascii="Arial" w:hAnsi="Arial" w:cs="Arial"/>
        </w:rPr>
        <w:t>s</w:t>
      </w:r>
      <w:r w:rsidR="00F3453B" w:rsidRPr="008A4DC8">
        <w:rPr>
          <w:rFonts w:ascii="Arial" w:hAnsi="Arial" w:cs="Arial"/>
        </w:rPr>
        <w:t>e</w:t>
      </w:r>
      <w:r w:rsidR="00F3453B">
        <w:rPr>
          <w:rFonts w:ascii="Arial" w:hAnsi="Arial" w:cs="Arial"/>
        </w:rPr>
        <w:t>c</w:t>
      </w:r>
      <w:r w:rsidR="00F3453B" w:rsidRPr="008A4DC8">
        <w:rPr>
          <w:rFonts w:ascii="Arial" w:hAnsi="Arial" w:cs="Arial"/>
        </w:rPr>
        <w:t>arla</w:t>
      </w:r>
      <w:r w:rsidRPr="008A4DC8">
        <w:rPr>
          <w:rFonts w:ascii="Arial" w:hAnsi="Arial" w:cs="Arial"/>
        </w:rPr>
        <w:t>.</w:t>
      </w:r>
      <w:r>
        <w:rPr>
          <w:rFonts w:ascii="Arial" w:hAnsi="Arial" w:cs="Arial"/>
        </w:rPr>
        <w:t xml:space="preserve"> Las funciones racionales pueden tener tres estilos de asíntotas: verticales, horizontales y oblicuas.</w:t>
      </w:r>
    </w:p>
    <w:p w14:paraId="73997051" w14:textId="77777777" w:rsidR="008A4DC8" w:rsidRDefault="008A4DC8" w:rsidP="008A4DC8">
      <w:pPr>
        <w:tabs>
          <w:tab w:val="right" w:pos="8498"/>
        </w:tabs>
        <w:spacing w:after="0"/>
        <w:jc w:val="both"/>
        <w:rPr>
          <w:rFonts w:ascii="Arial" w:hAnsi="Arial" w:cs="Arial"/>
        </w:rPr>
      </w:pPr>
    </w:p>
    <w:p w14:paraId="272D5EA2" w14:textId="099550F0" w:rsidR="008A4DC8" w:rsidRDefault="008A4DC8" w:rsidP="008A4DC8">
      <w:pPr>
        <w:tabs>
          <w:tab w:val="right" w:pos="8498"/>
        </w:tabs>
        <w:spacing w:after="0"/>
        <w:jc w:val="both"/>
        <w:rPr>
          <w:rFonts w:ascii="Arial" w:hAnsi="Arial" w:cs="Arial"/>
        </w:rPr>
      </w:pPr>
      <w:r>
        <w:rPr>
          <w:rFonts w:ascii="Arial" w:hAnsi="Arial" w:cs="Arial"/>
        </w:rPr>
        <w:t xml:space="preserve">Dada la función </w:t>
      </w:r>
      <w:r w:rsidR="00EE47BC">
        <w:rPr>
          <w:rFonts w:ascii="Arial" w:hAnsi="Arial" w:cs="Arial"/>
        </w:rPr>
        <w:t xml:space="preserve">racional </w:t>
      </w:r>
      <w:r>
        <w:rPr>
          <w:rFonts w:ascii="Arial" w:hAnsi="Arial" w:cs="Arial"/>
        </w:rPr>
        <w:t>definida como</w:t>
      </w:r>
      <w:ins w:id="65" w:author="user" w:date="2016-05-19T19:00:00Z">
        <w:r w:rsidR="00EE47BC">
          <w:rPr>
            <w:rFonts w:ascii="Arial" w:hAnsi="Arial" w:cs="Arial"/>
          </w:rPr>
          <w:t xml:space="preserve"> </w:t>
        </w:r>
      </w:ins>
    </w:p>
    <w:p w14:paraId="5429ACD4" w14:textId="6FB3E19C" w:rsidR="0043188D" w:rsidRDefault="0043188D" w:rsidP="0043188D">
      <w:pPr>
        <w:tabs>
          <w:tab w:val="right" w:pos="8498"/>
        </w:tabs>
        <w:spacing w:after="0"/>
        <w:jc w:val="center"/>
        <w:rPr>
          <w:rFonts w:ascii="Arial" w:hAnsi="Arial" w:cs="Arial"/>
        </w:rPr>
      </w:pPr>
      <w:r>
        <w:rPr>
          <w:position w:val="-6"/>
        </w:rPr>
        <w:t>MA_11_02_CO_06</w:t>
      </w:r>
      <w:r w:rsidR="00F813E0">
        <w:rPr>
          <w:position w:val="-6"/>
        </w:rPr>
        <w:t>3</w:t>
      </w:r>
    </w:p>
    <w:p w14:paraId="5907B869" w14:textId="7CAF1B39" w:rsidR="008A4DC8" w:rsidRPr="0054003E" w:rsidRDefault="008A4DC8" w:rsidP="0054003E">
      <w:pPr>
        <w:tabs>
          <w:tab w:val="right" w:pos="8498"/>
        </w:tabs>
        <w:jc w:val="center"/>
        <w:rPr>
          <w:rFonts w:ascii="Arial" w:eastAsiaTheme="minorEastAsia" w:hAnsi="Arial" w:cs="Arial"/>
        </w:rPr>
      </w:pPr>
    </w:p>
    <w:p w14:paraId="42B454BF" w14:textId="77777777" w:rsidR="0054003E" w:rsidRDefault="008A4DC8" w:rsidP="008A4DC8">
      <w:pPr>
        <w:pStyle w:val="Prrafodelista"/>
        <w:numPr>
          <w:ilvl w:val="0"/>
          <w:numId w:val="28"/>
        </w:numPr>
        <w:tabs>
          <w:tab w:val="right" w:pos="8498"/>
        </w:tabs>
        <w:spacing w:after="0"/>
        <w:jc w:val="both"/>
        <w:rPr>
          <w:rFonts w:ascii="Arial" w:hAnsi="Arial" w:cs="Arial"/>
        </w:rPr>
      </w:pPr>
      <w:r w:rsidRPr="0054003E">
        <w:rPr>
          <w:rFonts w:ascii="Arial" w:hAnsi="Arial" w:cs="Arial"/>
        </w:rPr>
        <w:t xml:space="preserve">Para determinar las asíntotas verticales se buscan los valores para los cuales </w:t>
      </w:r>
      <w:r w:rsidRPr="0054003E">
        <w:rPr>
          <w:rFonts w:ascii="Arial" w:hAnsi="Arial" w:cs="Arial"/>
          <w:i/>
        </w:rPr>
        <w:t>q</w:t>
      </w:r>
      <w:r w:rsidRPr="0054003E">
        <w:rPr>
          <w:rFonts w:ascii="Arial" w:hAnsi="Arial" w:cs="Arial"/>
        </w:rPr>
        <w:t>(</w:t>
      </w:r>
      <w:r w:rsidRPr="0054003E">
        <w:rPr>
          <w:rFonts w:ascii="Arial" w:hAnsi="Arial" w:cs="Arial"/>
          <w:i/>
        </w:rPr>
        <w:t>x</w:t>
      </w:r>
      <w:r w:rsidRPr="0054003E">
        <w:rPr>
          <w:rFonts w:ascii="Arial" w:hAnsi="Arial" w:cs="Arial"/>
        </w:rPr>
        <w:t xml:space="preserve">) = 0. </w:t>
      </w:r>
    </w:p>
    <w:p w14:paraId="48A4A49E" w14:textId="1B240DDD" w:rsidR="008A4DC8" w:rsidRDefault="008A4DC8" w:rsidP="0054003E">
      <w:pPr>
        <w:pStyle w:val="Prrafodelista"/>
        <w:tabs>
          <w:tab w:val="right" w:pos="8498"/>
        </w:tabs>
        <w:spacing w:after="0"/>
        <w:jc w:val="both"/>
        <w:rPr>
          <w:rFonts w:ascii="Arial" w:hAnsi="Arial" w:cs="Arial"/>
        </w:rPr>
      </w:pPr>
      <w:r w:rsidRPr="0054003E">
        <w:rPr>
          <w:rFonts w:ascii="Arial" w:hAnsi="Arial" w:cs="Arial"/>
        </w:rPr>
        <w:t xml:space="preserve">Si </w:t>
      </w:r>
      <w:r w:rsidRPr="0054003E">
        <w:rPr>
          <w:rFonts w:ascii="Arial" w:hAnsi="Arial" w:cs="Arial"/>
          <w:i/>
        </w:rPr>
        <w:t>q</w:t>
      </w:r>
      <w:r w:rsidRPr="0054003E">
        <w:rPr>
          <w:rFonts w:ascii="Arial" w:hAnsi="Arial" w:cs="Arial"/>
        </w:rPr>
        <w:t>(</w:t>
      </w:r>
      <w:r w:rsidRPr="0054003E">
        <w:rPr>
          <w:rFonts w:ascii="Arial" w:hAnsi="Arial" w:cs="Arial"/>
          <w:i/>
        </w:rPr>
        <w:t>x</w:t>
      </w:r>
      <w:r w:rsidRPr="0054003E">
        <w:rPr>
          <w:rFonts w:ascii="Arial" w:hAnsi="Arial" w:cs="Arial"/>
        </w:rPr>
        <w:t xml:space="preserve">) = 0 para un valor </w:t>
      </w:r>
      <w:r w:rsidRPr="0054003E">
        <w:rPr>
          <w:rFonts w:ascii="Arial" w:hAnsi="Arial" w:cs="Arial"/>
          <w:i/>
        </w:rPr>
        <w:t>k</w:t>
      </w:r>
      <w:r w:rsidR="0054003E" w:rsidRPr="0054003E">
        <w:rPr>
          <w:rFonts w:ascii="Arial" w:hAnsi="Arial" w:cs="Arial"/>
        </w:rPr>
        <w:t xml:space="preserve">, se dice que la recta </w:t>
      </w:r>
      <w:r w:rsidR="0054003E" w:rsidRPr="0054003E">
        <w:rPr>
          <w:rFonts w:ascii="Arial" w:hAnsi="Arial" w:cs="Arial"/>
          <w:i/>
        </w:rPr>
        <w:t>x</w:t>
      </w:r>
      <w:r w:rsidRPr="0054003E">
        <w:rPr>
          <w:rFonts w:ascii="Arial" w:hAnsi="Arial" w:cs="Arial"/>
        </w:rPr>
        <w:t xml:space="preserve"> = </w:t>
      </w:r>
      <w:r w:rsidRPr="0054003E">
        <w:rPr>
          <w:rFonts w:ascii="Arial" w:hAnsi="Arial" w:cs="Arial"/>
          <w:i/>
        </w:rPr>
        <w:t>k</w:t>
      </w:r>
      <w:r w:rsidRPr="0054003E">
        <w:rPr>
          <w:rFonts w:ascii="Arial" w:hAnsi="Arial" w:cs="Arial"/>
        </w:rPr>
        <w:t xml:space="preserve"> es una asíntota vertical de </w:t>
      </w:r>
      <w:r w:rsidRPr="0054003E">
        <w:rPr>
          <w:rFonts w:ascii="Arial" w:hAnsi="Arial" w:cs="Arial"/>
          <w:i/>
        </w:rPr>
        <w:t>f</w:t>
      </w:r>
      <w:r w:rsidRPr="0054003E">
        <w:rPr>
          <w:rFonts w:ascii="Arial" w:hAnsi="Arial" w:cs="Arial"/>
        </w:rPr>
        <w:t>(</w:t>
      </w:r>
      <w:r w:rsidRPr="0054003E">
        <w:rPr>
          <w:rFonts w:ascii="Arial" w:hAnsi="Arial" w:cs="Arial"/>
          <w:i/>
        </w:rPr>
        <w:t>x</w:t>
      </w:r>
      <w:r w:rsidRPr="0054003E">
        <w:rPr>
          <w:rFonts w:ascii="Arial" w:hAnsi="Arial" w:cs="Arial"/>
        </w:rPr>
        <w:t>).</w:t>
      </w:r>
    </w:p>
    <w:p w14:paraId="51348F08" w14:textId="56B3D347" w:rsidR="0054003E" w:rsidRDefault="0054003E" w:rsidP="0054003E">
      <w:pPr>
        <w:pStyle w:val="Prrafodelista"/>
        <w:numPr>
          <w:ilvl w:val="0"/>
          <w:numId w:val="28"/>
        </w:numPr>
        <w:tabs>
          <w:tab w:val="right" w:pos="8498"/>
        </w:tabs>
        <w:spacing w:after="0"/>
        <w:jc w:val="both"/>
        <w:rPr>
          <w:rFonts w:ascii="Arial" w:hAnsi="Arial" w:cs="Arial"/>
        </w:rPr>
      </w:pPr>
      <w:r>
        <w:rPr>
          <w:rFonts w:ascii="Arial" w:hAnsi="Arial" w:cs="Arial"/>
        </w:rPr>
        <w:t xml:space="preserve">Para determinar las asíntotas horizontales se debe tener en cuenta el grado de los polinomios que forman la función racional; en este caso </w:t>
      </w:r>
      <w:r w:rsidRPr="0054003E">
        <w:rPr>
          <w:rFonts w:ascii="Arial" w:hAnsi="Arial" w:cs="Arial"/>
          <w:i/>
        </w:rPr>
        <w:t>n</w:t>
      </w:r>
      <w:r>
        <w:rPr>
          <w:rFonts w:ascii="Arial" w:hAnsi="Arial" w:cs="Arial"/>
        </w:rPr>
        <w:t xml:space="preserve"> es el grado de </w:t>
      </w:r>
      <w:r w:rsidRPr="0054003E">
        <w:rPr>
          <w:rFonts w:ascii="Arial" w:hAnsi="Arial" w:cs="Arial"/>
          <w:i/>
        </w:rPr>
        <w:t>p</w:t>
      </w:r>
      <w:r>
        <w:rPr>
          <w:rFonts w:ascii="Arial" w:hAnsi="Arial" w:cs="Arial"/>
        </w:rPr>
        <w:t>(</w:t>
      </w:r>
      <w:r w:rsidRPr="0054003E">
        <w:rPr>
          <w:rFonts w:ascii="Arial" w:hAnsi="Arial" w:cs="Arial"/>
          <w:i/>
        </w:rPr>
        <w:t>x</w:t>
      </w:r>
      <w:r>
        <w:rPr>
          <w:rFonts w:ascii="Arial" w:hAnsi="Arial" w:cs="Arial"/>
        </w:rPr>
        <w:t xml:space="preserve">) y </w:t>
      </w:r>
      <w:r w:rsidRPr="0054003E">
        <w:rPr>
          <w:rFonts w:ascii="Arial" w:hAnsi="Arial" w:cs="Arial"/>
          <w:i/>
        </w:rPr>
        <w:t>m</w:t>
      </w:r>
      <w:r>
        <w:rPr>
          <w:rFonts w:ascii="Arial" w:hAnsi="Arial" w:cs="Arial"/>
        </w:rPr>
        <w:t xml:space="preserve"> es el grado de </w:t>
      </w:r>
      <w:r w:rsidRPr="0054003E">
        <w:rPr>
          <w:rFonts w:ascii="Arial" w:hAnsi="Arial" w:cs="Arial"/>
          <w:i/>
        </w:rPr>
        <w:t>q</w:t>
      </w:r>
      <w:r>
        <w:rPr>
          <w:rFonts w:ascii="Arial" w:hAnsi="Arial" w:cs="Arial"/>
        </w:rPr>
        <w:t>(</w:t>
      </w:r>
      <w:r w:rsidRPr="0054003E">
        <w:rPr>
          <w:rFonts w:ascii="Arial" w:hAnsi="Arial" w:cs="Arial"/>
          <w:i/>
        </w:rPr>
        <w:t>x</w:t>
      </w:r>
      <w:r>
        <w:rPr>
          <w:rFonts w:ascii="Arial" w:hAnsi="Arial" w:cs="Arial"/>
        </w:rPr>
        <w:t xml:space="preserve">), </w:t>
      </w:r>
      <w:r w:rsidR="00E32C24">
        <w:rPr>
          <w:rFonts w:ascii="Arial" w:hAnsi="Arial" w:cs="Arial"/>
        </w:rPr>
        <w:t xml:space="preserve">luego </w:t>
      </w:r>
      <w:r>
        <w:rPr>
          <w:rFonts w:ascii="Arial" w:hAnsi="Arial" w:cs="Arial"/>
        </w:rPr>
        <w:t>se puede afirmar que:</w:t>
      </w:r>
    </w:p>
    <w:p w14:paraId="40909BB6" w14:textId="404EC4EE" w:rsidR="0054003E" w:rsidRDefault="0054003E" w:rsidP="0054003E">
      <w:pPr>
        <w:pStyle w:val="Prrafodelista"/>
        <w:tabs>
          <w:tab w:val="right" w:pos="8498"/>
        </w:tabs>
        <w:spacing w:after="0"/>
        <w:jc w:val="both"/>
        <w:rPr>
          <w:rFonts w:ascii="Arial" w:hAnsi="Arial" w:cs="Arial"/>
        </w:rPr>
      </w:pPr>
      <w:r>
        <w:rPr>
          <w:rFonts w:ascii="Arial" w:hAnsi="Arial" w:cs="Arial"/>
        </w:rPr>
        <w:t xml:space="preserve">Si </w:t>
      </w:r>
      <w:r w:rsidRPr="00970F68">
        <w:rPr>
          <w:rFonts w:ascii="Arial" w:hAnsi="Arial" w:cs="Arial"/>
          <w:i/>
        </w:rPr>
        <w:t>n</w:t>
      </w:r>
      <w:r>
        <w:rPr>
          <w:rFonts w:ascii="Arial" w:hAnsi="Arial" w:cs="Arial"/>
        </w:rPr>
        <w:t xml:space="preserve"> &lt; </w:t>
      </w:r>
      <w:r w:rsidRPr="00970F68">
        <w:rPr>
          <w:rFonts w:ascii="Arial" w:hAnsi="Arial" w:cs="Arial"/>
          <w:i/>
        </w:rPr>
        <w:t>m</w:t>
      </w:r>
      <w:ins w:id="66" w:author="user" w:date="2016-05-19T19:05:00Z">
        <w:r w:rsidR="00E32C24">
          <w:rPr>
            <w:rFonts w:ascii="Arial" w:hAnsi="Arial" w:cs="Arial"/>
          </w:rPr>
          <w:t>,</w:t>
        </w:r>
      </w:ins>
      <w:r>
        <w:rPr>
          <w:rFonts w:ascii="Arial" w:hAnsi="Arial" w:cs="Arial"/>
        </w:rPr>
        <w:t xml:space="preserve"> la función tiene una asíntota horizontal en el eje </w:t>
      </w:r>
      <w:r w:rsidR="00E32C24">
        <w:rPr>
          <w:rFonts w:ascii="Arial" w:hAnsi="Arial" w:cs="Arial"/>
          <w:i/>
        </w:rPr>
        <w:t>X</w:t>
      </w:r>
      <w:r>
        <w:rPr>
          <w:rFonts w:ascii="Arial" w:hAnsi="Arial" w:cs="Arial"/>
        </w:rPr>
        <w:t>.</w:t>
      </w:r>
    </w:p>
    <w:p w14:paraId="6C6595B1" w14:textId="24E7BA09" w:rsidR="0054003E" w:rsidRDefault="0054003E" w:rsidP="0054003E">
      <w:pPr>
        <w:pStyle w:val="Prrafodelista"/>
        <w:tabs>
          <w:tab w:val="right" w:pos="8498"/>
        </w:tabs>
        <w:spacing w:after="0"/>
        <w:jc w:val="both"/>
        <w:rPr>
          <w:rFonts w:ascii="Arial" w:hAnsi="Arial" w:cs="Arial"/>
        </w:rPr>
      </w:pPr>
      <w:r>
        <w:rPr>
          <w:rFonts w:ascii="Arial" w:hAnsi="Arial" w:cs="Arial"/>
        </w:rPr>
        <w:t xml:space="preserve">Si </w:t>
      </w:r>
      <w:r w:rsidRPr="00970F68">
        <w:rPr>
          <w:rFonts w:ascii="Arial" w:hAnsi="Arial" w:cs="Arial"/>
          <w:i/>
        </w:rPr>
        <w:t>n</w:t>
      </w:r>
      <w:r>
        <w:rPr>
          <w:rFonts w:ascii="Arial" w:hAnsi="Arial" w:cs="Arial"/>
        </w:rPr>
        <w:t xml:space="preserve"> &gt; </w:t>
      </w:r>
      <w:r w:rsidRPr="00970F68">
        <w:rPr>
          <w:rFonts w:ascii="Arial" w:hAnsi="Arial" w:cs="Arial"/>
          <w:i/>
        </w:rPr>
        <w:t>m</w:t>
      </w:r>
      <w:ins w:id="67" w:author="user" w:date="2016-05-19T19:05:00Z">
        <w:r w:rsidR="00E32C24">
          <w:rPr>
            <w:rFonts w:ascii="Arial" w:hAnsi="Arial" w:cs="Arial"/>
          </w:rPr>
          <w:t>,</w:t>
        </w:r>
      </w:ins>
      <w:r>
        <w:rPr>
          <w:rFonts w:ascii="Arial" w:hAnsi="Arial" w:cs="Arial"/>
        </w:rPr>
        <w:t xml:space="preserve"> la función no tiene asíntotas horizontales.</w:t>
      </w:r>
    </w:p>
    <w:p w14:paraId="119E6B3A" w14:textId="68D8B3B9" w:rsidR="0054003E" w:rsidRDefault="0054003E" w:rsidP="0054003E">
      <w:pPr>
        <w:pStyle w:val="Prrafodelista"/>
        <w:tabs>
          <w:tab w:val="right" w:pos="8498"/>
        </w:tabs>
        <w:spacing w:after="0"/>
        <w:jc w:val="both"/>
        <w:rPr>
          <w:rFonts w:ascii="Arial" w:hAnsi="Arial" w:cs="Arial"/>
        </w:rPr>
      </w:pPr>
      <w:r>
        <w:rPr>
          <w:rFonts w:ascii="Arial" w:hAnsi="Arial" w:cs="Arial"/>
        </w:rPr>
        <w:t xml:space="preserve">Si </w:t>
      </w:r>
      <w:r w:rsidRPr="00970F68">
        <w:rPr>
          <w:rFonts w:ascii="Arial" w:hAnsi="Arial" w:cs="Arial"/>
          <w:i/>
        </w:rPr>
        <w:t>n</w:t>
      </w:r>
      <w:r>
        <w:rPr>
          <w:rFonts w:ascii="Arial" w:hAnsi="Arial" w:cs="Arial"/>
        </w:rPr>
        <w:t xml:space="preserve"> = </w:t>
      </w:r>
      <w:r w:rsidRPr="00970F68">
        <w:rPr>
          <w:rFonts w:ascii="Arial" w:hAnsi="Arial" w:cs="Arial"/>
          <w:i/>
        </w:rPr>
        <w:t>m</w:t>
      </w:r>
      <w:ins w:id="68" w:author="user" w:date="2016-05-19T19:05:00Z">
        <w:r w:rsidR="00E32C24">
          <w:rPr>
            <w:rFonts w:ascii="Arial" w:hAnsi="Arial" w:cs="Arial"/>
          </w:rPr>
          <w:t>,</w:t>
        </w:r>
      </w:ins>
      <w:r>
        <w:rPr>
          <w:rFonts w:ascii="Arial" w:hAnsi="Arial" w:cs="Arial"/>
        </w:rPr>
        <w:t xml:space="preserve"> la función tiene una asíntota horizontal en la recta</w:t>
      </w:r>
    </w:p>
    <w:p w14:paraId="1D12859A" w14:textId="39D37C07" w:rsidR="0043188D" w:rsidRDefault="0043188D" w:rsidP="0043188D">
      <w:pPr>
        <w:pStyle w:val="Prrafodelista"/>
        <w:tabs>
          <w:tab w:val="right" w:pos="8498"/>
        </w:tabs>
        <w:spacing w:after="0"/>
        <w:jc w:val="center"/>
        <w:rPr>
          <w:rFonts w:ascii="Arial" w:hAnsi="Arial" w:cs="Arial"/>
        </w:rPr>
      </w:pPr>
      <w:r>
        <w:rPr>
          <w:position w:val="-6"/>
        </w:rPr>
        <w:t>MA_11_02_CO_06</w:t>
      </w:r>
      <w:r w:rsidR="00F813E0">
        <w:rPr>
          <w:position w:val="-6"/>
        </w:rPr>
        <w:t>4</w:t>
      </w:r>
    </w:p>
    <w:p w14:paraId="549CE8F0" w14:textId="75D3126C" w:rsidR="00970F68" w:rsidRDefault="00970F68" w:rsidP="00970F68">
      <w:pPr>
        <w:pStyle w:val="Prrafodelista"/>
        <w:tabs>
          <w:tab w:val="right" w:pos="8498"/>
        </w:tabs>
        <w:spacing w:after="0"/>
        <w:jc w:val="center"/>
        <w:rPr>
          <w:rFonts w:ascii="Arial" w:hAnsi="Arial" w:cs="Arial"/>
        </w:rPr>
      </w:pPr>
    </w:p>
    <w:p w14:paraId="7F052138" w14:textId="4A8BBCE2" w:rsidR="0054003E" w:rsidRPr="0054003E" w:rsidRDefault="00970F68" w:rsidP="00970F68">
      <w:pPr>
        <w:pStyle w:val="Prrafodelista"/>
        <w:numPr>
          <w:ilvl w:val="0"/>
          <w:numId w:val="28"/>
        </w:numPr>
        <w:tabs>
          <w:tab w:val="right" w:pos="8498"/>
        </w:tabs>
        <w:spacing w:after="0"/>
        <w:jc w:val="both"/>
        <w:rPr>
          <w:rFonts w:ascii="Arial" w:hAnsi="Arial" w:cs="Arial"/>
        </w:rPr>
      </w:pPr>
      <w:r>
        <w:rPr>
          <w:rFonts w:ascii="Arial" w:hAnsi="Arial" w:cs="Arial"/>
        </w:rPr>
        <w:t xml:space="preserve">Para determinar si una función tiene asíntota oblicua se debe tener en cuenta que el grado del polinomio del numerador debe ser una unidad mayor que el grado del polinomio del denominador. En caso contrario la función no tiene asíntota oblicua. El procedimiento para hallar la pendiente y el punto de corte con el eje </w:t>
      </w:r>
      <w:r w:rsidRPr="00970F68">
        <w:rPr>
          <w:rFonts w:ascii="Arial" w:hAnsi="Arial" w:cs="Arial"/>
          <w:i/>
        </w:rPr>
        <w:t>Y</w:t>
      </w:r>
      <w:r>
        <w:rPr>
          <w:rFonts w:ascii="Arial" w:hAnsi="Arial" w:cs="Arial"/>
          <w:i/>
        </w:rPr>
        <w:t xml:space="preserve"> </w:t>
      </w:r>
      <w:r w:rsidRPr="00970F68">
        <w:rPr>
          <w:rFonts w:ascii="Arial" w:hAnsi="Arial" w:cs="Arial"/>
        </w:rPr>
        <w:t>de una asíntota oblicua requiere del concepto de límite que se trabajará en temas posteriores</w:t>
      </w:r>
      <w:r>
        <w:rPr>
          <w:rFonts w:ascii="Arial" w:hAnsi="Arial" w:cs="Arial"/>
          <w:i/>
        </w:rPr>
        <w:t>.</w:t>
      </w:r>
    </w:p>
    <w:p w14:paraId="74D6E1E4" w14:textId="77777777" w:rsidR="00044395" w:rsidRPr="008A4DC8" w:rsidRDefault="00044395" w:rsidP="00962CCA">
      <w:pPr>
        <w:tabs>
          <w:tab w:val="right" w:pos="8498"/>
        </w:tabs>
        <w:spacing w:after="0"/>
        <w:jc w:val="both"/>
        <w:rPr>
          <w:rFonts w:ascii="Arial" w:hAnsi="Arial" w:cs="Arial"/>
        </w:rPr>
      </w:pPr>
    </w:p>
    <w:p w14:paraId="5BC50502" w14:textId="100901D2" w:rsidR="008A4DC8" w:rsidRDefault="00970F68" w:rsidP="00962CCA">
      <w:pPr>
        <w:tabs>
          <w:tab w:val="right" w:pos="8498"/>
        </w:tabs>
        <w:spacing w:after="0"/>
        <w:jc w:val="both"/>
        <w:rPr>
          <w:rFonts w:ascii="Arial" w:hAnsi="Arial" w:cs="Arial"/>
        </w:rPr>
      </w:pPr>
      <w:r>
        <w:rPr>
          <w:rFonts w:ascii="Arial" w:hAnsi="Arial" w:cs="Arial"/>
        </w:rPr>
        <w:t>Ejemplo</w:t>
      </w:r>
      <w:ins w:id="69" w:author="user" w:date="2016-05-19T19:06:00Z">
        <w:r w:rsidR="00174141">
          <w:rPr>
            <w:rFonts w:ascii="Arial" w:hAnsi="Arial" w:cs="Arial"/>
          </w:rPr>
          <w:t>:</w:t>
        </w:r>
      </w:ins>
    </w:p>
    <w:p w14:paraId="6DDA15B2" w14:textId="5DCDD7CF" w:rsidR="00970F68" w:rsidRDefault="00970F68" w:rsidP="00962CCA">
      <w:pPr>
        <w:tabs>
          <w:tab w:val="right" w:pos="8498"/>
        </w:tabs>
        <w:spacing w:after="0"/>
        <w:jc w:val="both"/>
        <w:rPr>
          <w:rFonts w:ascii="Arial" w:hAnsi="Arial" w:cs="Arial"/>
        </w:rPr>
      </w:pPr>
      <w:r>
        <w:rPr>
          <w:rFonts w:ascii="Arial" w:hAnsi="Arial" w:cs="Arial"/>
        </w:rPr>
        <w:t>Realizar la gráfica de la siguiente función:</w:t>
      </w:r>
    </w:p>
    <w:p w14:paraId="6B546A0F" w14:textId="0BFB95C1" w:rsidR="0043188D" w:rsidRDefault="0043188D" w:rsidP="0043188D">
      <w:pPr>
        <w:tabs>
          <w:tab w:val="right" w:pos="8498"/>
        </w:tabs>
        <w:spacing w:after="0"/>
        <w:jc w:val="center"/>
        <w:rPr>
          <w:rFonts w:ascii="Arial" w:hAnsi="Arial" w:cs="Arial"/>
        </w:rPr>
      </w:pPr>
      <w:r>
        <w:rPr>
          <w:position w:val="-6"/>
        </w:rPr>
        <w:t>MA_11_02_CO_06</w:t>
      </w:r>
      <w:r w:rsidR="00F813E0">
        <w:rPr>
          <w:position w:val="-6"/>
        </w:rPr>
        <w:t>5</w:t>
      </w:r>
    </w:p>
    <w:p w14:paraId="0A905307" w14:textId="0EDFED93" w:rsidR="00970F68" w:rsidRDefault="00970F68" w:rsidP="00970F68">
      <w:pPr>
        <w:tabs>
          <w:tab w:val="right" w:pos="8498"/>
        </w:tabs>
        <w:spacing w:after="0"/>
        <w:jc w:val="center"/>
        <w:rPr>
          <w:rFonts w:ascii="Arial" w:hAnsi="Arial" w:cs="Arial"/>
        </w:rPr>
      </w:pPr>
    </w:p>
    <w:p w14:paraId="4DE4AD19" w14:textId="28E5ABB7" w:rsidR="00B915B1" w:rsidRDefault="00970F68" w:rsidP="00962CCA">
      <w:pPr>
        <w:tabs>
          <w:tab w:val="right" w:pos="8498"/>
        </w:tabs>
        <w:spacing w:after="0"/>
        <w:jc w:val="both"/>
        <w:rPr>
          <w:rFonts w:ascii="Arial" w:hAnsi="Arial" w:cs="Arial"/>
        </w:rPr>
      </w:pPr>
      <w:r>
        <w:rPr>
          <w:rFonts w:ascii="Arial" w:hAnsi="Arial" w:cs="Arial"/>
        </w:rPr>
        <w:t xml:space="preserve">Para </w:t>
      </w:r>
      <w:r w:rsidR="00BE7184">
        <w:rPr>
          <w:rFonts w:ascii="Arial" w:hAnsi="Arial" w:cs="Arial"/>
        </w:rPr>
        <w:t xml:space="preserve">hacer </w:t>
      </w:r>
      <w:r>
        <w:rPr>
          <w:rFonts w:ascii="Arial" w:hAnsi="Arial" w:cs="Arial"/>
        </w:rPr>
        <w:t xml:space="preserve">la </w:t>
      </w:r>
      <w:r w:rsidR="00D43AD0">
        <w:rPr>
          <w:rFonts w:ascii="Arial" w:hAnsi="Arial" w:cs="Arial"/>
        </w:rPr>
        <w:t>gráfica</w:t>
      </w:r>
      <w:r>
        <w:rPr>
          <w:rFonts w:ascii="Arial" w:hAnsi="Arial" w:cs="Arial"/>
        </w:rPr>
        <w:t xml:space="preserve"> de la función se seguirán los pasos descritos a continuación:</w:t>
      </w:r>
    </w:p>
    <w:p w14:paraId="32DADC6D" w14:textId="3AFBD55C" w:rsidR="00B915B1" w:rsidRDefault="00B915B1" w:rsidP="00962CCA">
      <w:pPr>
        <w:tabs>
          <w:tab w:val="right" w:pos="8498"/>
        </w:tabs>
        <w:spacing w:after="0"/>
        <w:jc w:val="both"/>
        <w:rPr>
          <w:rFonts w:ascii="Arial" w:hAnsi="Arial" w:cs="Arial"/>
        </w:rPr>
      </w:pPr>
      <w:r>
        <w:rPr>
          <w:rFonts w:ascii="Arial" w:hAnsi="Arial" w:cs="Arial"/>
        </w:rPr>
        <w:t>1. Determinar el dominio de la función.</w:t>
      </w:r>
    </w:p>
    <w:p w14:paraId="5827F571" w14:textId="0DF94960" w:rsidR="00970F68" w:rsidRDefault="00970F68" w:rsidP="00962CCA">
      <w:pPr>
        <w:tabs>
          <w:tab w:val="right" w:pos="8498"/>
        </w:tabs>
        <w:spacing w:after="0"/>
        <w:jc w:val="both"/>
        <w:rPr>
          <w:rFonts w:ascii="Arial" w:hAnsi="Arial" w:cs="Arial"/>
        </w:rPr>
      </w:pPr>
      <w:r>
        <w:rPr>
          <w:rFonts w:ascii="Arial" w:hAnsi="Arial" w:cs="Arial"/>
        </w:rPr>
        <w:t xml:space="preserve">En este caso </w:t>
      </w:r>
      <w:r w:rsidR="00BE7184">
        <w:rPr>
          <w:rFonts w:ascii="Arial" w:hAnsi="Arial" w:cs="Arial"/>
        </w:rPr>
        <w:t xml:space="preserve">se </w:t>
      </w:r>
      <w:r>
        <w:rPr>
          <w:rFonts w:ascii="Arial" w:hAnsi="Arial" w:cs="Arial"/>
        </w:rPr>
        <w:t>debe tener en cuenta que:</w:t>
      </w:r>
    </w:p>
    <w:p w14:paraId="2E06EC2B" w14:textId="77777777" w:rsidR="0043188D" w:rsidRDefault="0043188D" w:rsidP="00962CCA">
      <w:pPr>
        <w:tabs>
          <w:tab w:val="right" w:pos="8498"/>
        </w:tabs>
        <w:spacing w:after="0"/>
        <w:jc w:val="both"/>
        <w:rPr>
          <w:rFonts w:ascii="Arial" w:hAnsi="Arial" w:cs="Arial"/>
        </w:rPr>
      </w:pPr>
    </w:p>
    <w:p w14:paraId="044DB602" w14:textId="017BB5B4" w:rsidR="00F813E0" w:rsidRPr="00752DC1" w:rsidRDefault="00F813E0" w:rsidP="0043188D">
      <w:pPr>
        <w:tabs>
          <w:tab w:val="right" w:pos="8498"/>
        </w:tabs>
        <w:spacing w:after="0"/>
        <w:jc w:val="center"/>
        <w:rPr>
          <w:ins w:id="70" w:author="Ancopepe pepe" w:date="2016-05-22T16:58:00Z"/>
          <w:position w:val="-6"/>
        </w:rPr>
      </w:pPr>
      <w:r w:rsidRPr="00752DC1">
        <w:rPr>
          <w:position w:val="-6"/>
        </w:rPr>
        <w:t>MA_11_02_CO_066</w:t>
      </w:r>
    </w:p>
    <w:p w14:paraId="0EBFB7C7" w14:textId="27B718CD" w:rsidR="00F926C8" w:rsidRPr="00752DC1" w:rsidRDefault="00F926C8" w:rsidP="0043188D">
      <w:pPr>
        <w:tabs>
          <w:tab w:val="right" w:pos="8498"/>
        </w:tabs>
        <w:spacing w:after="0"/>
        <w:jc w:val="center"/>
        <w:rPr>
          <w:position w:val="-6"/>
        </w:rPr>
      </w:pPr>
    </w:p>
    <w:p w14:paraId="5A9EFC72" w14:textId="66953897" w:rsidR="0043188D" w:rsidRPr="00752DC1" w:rsidRDefault="0043188D" w:rsidP="0043188D">
      <w:pPr>
        <w:tabs>
          <w:tab w:val="right" w:pos="8498"/>
        </w:tabs>
        <w:spacing w:after="0"/>
        <w:jc w:val="center"/>
        <w:rPr>
          <w:ins w:id="71" w:author="Ancopepe pepe" w:date="2016-05-22T16:58:00Z"/>
          <w:position w:val="-6"/>
        </w:rPr>
      </w:pPr>
      <w:r w:rsidRPr="00752DC1">
        <w:rPr>
          <w:position w:val="-6"/>
        </w:rPr>
        <w:t>MA_11_02_CO_067</w:t>
      </w:r>
    </w:p>
    <w:p w14:paraId="1E7FD064" w14:textId="77777777" w:rsidR="00F926C8" w:rsidRDefault="00F926C8" w:rsidP="00752DC1">
      <w:pPr>
        <w:tabs>
          <w:tab w:val="right" w:pos="8498"/>
        </w:tabs>
        <w:spacing w:after="0"/>
        <w:rPr>
          <w:position w:val="-6"/>
        </w:rPr>
      </w:pPr>
    </w:p>
    <w:p w14:paraId="71CEB898" w14:textId="018EF9E0" w:rsidR="0043188D" w:rsidRDefault="0043188D" w:rsidP="00F926C8">
      <w:pPr>
        <w:tabs>
          <w:tab w:val="right" w:pos="8498"/>
        </w:tabs>
        <w:spacing w:after="0"/>
        <w:jc w:val="center"/>
        <w:rPr>
          <w:ins w:id="72" w:author="Ancopepe pepe" w:date="2016-05-22T16:55:00Z"/>
          <w:position w:val="-6"/>
        </w:rPr>
      </w:pPr>
      <w:r>
        <w:rPr>
          <w:position w:val="-6"/>
        </w:rPr>
        <w:t>MA_11_02_CO_068</w:t>
      </w:r>
    </w:p>
    <w:p w14:paraId="3F1A053A" w14:textId="77777777" w:rsidR="00920EED" w:rsidRDefault="00920EED" w:rsidP="00563765">
      <w:pPr>
        <w:tabs>
          <w:tab w:val="right" w:pos="8498"/>
        </w:tabs>
        <w:spacing w:after="0"/>
      </w:pPr>
    </w:p>
    <w:p w14:paraId="64474907" w14:textId="794C1C0D" w:rsidR="00920EED" w:rsidRDefault="00920EED" w:rsidP="00962CCA">
      <w:pPr>
        <w:tabs>
          <w:tab w:val="right" w:pos="8498"/>
        </w:tabs>
        <w:spacing w:after="0"/>
        <w:jc w:val="both"/>
        <w:rPr>
          <w:rFonts w:ascii="Arial" w:hAnsi="Arial" w:cs="Arial"/>
        </w:rPr>
      </w:pPr>
      <w:r w:rsidRPr="00920EED">
        <w:rPr>
          <w:rFonts w:ascii="Arial" w:hAnsi="Arial" w:cs="Arial"/>
          <w:i/>
        </w:rPr>
        <w:t xml:space="preserve">Dom f </w:t>
      </w:r>
      <w:r>
        <w:rPr>
          <w:rFonts w:ascii="Arial" w:hAnsi="Arial" w:cs="Arial"/>
        </w:rPr>
        <w:t xml:space="preserve">= </w:t>
      </w:r>
      <w:r w:rsidRPr="00920EED">
        <w:rPr>
          <w:rFonts w:ascii="Arial" w:hAnsi="Arial" w:cs="Arial"/>
          <w:b/>
        </w:rPr>
        <w:t>R</w:t>
      </w:r>
      <w:r>
        <w:rPr>
          <w:rFonts w:ascii="Arial" w:hAnsi="Arial" w:cs="Arial"/>
        </w:rPr>
        <w:t xml:space="preserve"> – { 0,5 }</w:t>
      </w:r>
    </w:p>
    <w:p w14:paraId="20E48E8E" w14:textId="2C263348" w:rsidR="00563765" w:rsidRPr="00563765" w:rsidRDefault="00563765" w:rsidP="00962CCA">
      <w:pPr>
        <w:tabs>
          <w:tab w:val="right" w:pos="8498"/>
        </w:tabs>
        <w:spacing w:after="0"/>
        <w:jc w:val="both"/>
        <w:rPr>
          <w:rFonts w:ascii="Arial" w:hAnsi="Arial" w:cs="Arial"/>
          <w:i/>
        </w:rPr>
      </w:pPr>
      <w:r>
        <w:rPr>
          <w:rFonts w:ascii="Arial" w:hAnsi="Arial" w:cs="Arial"/>
        </w:rPr>
        <w:t xml:space="preserve">2. </w:t>
      </w:r>
      <w:r w:rsidRPr="00A67FB7">
        <w:rPr>
          <w:rFonts w:ascii="Arial" w:hAnsi="Arial" w:cs="Arial"/>
        </w:rPr>
        <w:t>Se hallan las asíntotas verticales</w:t>
      </w:r>
      <w:r>
        <w:rPr>
          <w:rFonts w:ascii="Arial" w:hAnsi="Arial" w:cs="Arial"/>
        </w:rPr>
        <w:t>.</w:t>
      </w:r>
    </w:p>
    <w:p w14:paraId="6CA91188" w14:textId="4920D435" w:rsidR="00563765" w:rsidRDefault="00563765" w:rsidP="00962CCA">
      <w:pPr>
        <w:tabs>
          <w:tab w:val="right" w:pos="8498"/>
        </w:tabs>
        <w:spacing w:after="0"/>
        <w:jc w:val="both"/>
        <w:rPr>
          <w:rFonts w:ascii="Arial" w:hAnsi="Arial" w:cs="Arial"/>
        </w:rPr>
      </w:pPr>
      <w:r>
        <w:rPr>
          <w:rFonts w:ascii="Arial" w:hAnsi="Arial" w:cs="Arial"/>
          <w:i/>
        </w:rPr>
        <w:t>f</w:t>
      </w:r>
      <w:r>
        <w:rPr>
          <w:rFonts w:ascii="Arial" w:hAnsi="Arial" w:cs="Arial"/>
        </w:rPr>
        <w:t>(</w:t>
      </w:r>
      <w:r w:rsidRPr="00563765">
        <w:rPr>
          <w:rFonts w:ascii="Arial" w:hAnsi="Arial" w:cs="Arial"/>
          <w:i/>
        </w:rPr>
        <w:t>x</w:t>
      </w:r>
      <w:r>
        <w:rPr>
          <w:rFonts w:ascii="Arial" w:hAnsi="Arial" w:cs="Arial"/>
        </w:rPr>
        <w:t xml:space="preserve">) tiene una asíntota vertical en donde </w:t>
      </w:r>
      <w:r w:rsidRPr="00563765">
        <w:rPr>
          <w:rFonts w:ascii="Arial" w:hAnsi="Arial" w:cs="Arial"/>
        </w:rPr>
        <w:t>2</w:t>
      </w:r>
      <w:r>
        <w:rPr>
          <w:rFonts w:ascii="Arial" w:hAnsi="Arial" w:cs="Arial"/>
          <w:i/>
        </w:rPr>
        <w:t xml:space="preserve">x </w:t>
      </w:r>
      <w:r w:rsidR="00BE7184">
        <w:rPr>
          <w:rFonts w:ascii="Arial" w:hAnsi="Arial" w:cs="Arial"/>
        </w:rPr>
        <w:t>–</w:t>
      </w:r>
      <w:r w:rsidR="00BE7184" w:rsidRPr="00715BFA">
        <w:rPr>
          <w:rFonts w:ascii="Arial" w:hAnsi="Arial" w:cs="Arial"/>
        </w:rPr>
        <w:t xml:space="preserve"> </w:t>
      </w:r>
      <w:r w:rsidRPr="00563765">
        <w:rPr>
          <w:rFonts w:ascii="Arial" w:hAnsi="Arial" w:cs="Arial"/>
        </w:rPr>
        <w:t>1</w:t>
      </w:r>
      <w:r w:rsidR="00BE7184">
        <w:rPr>
          <w:rFonts w:ascii="Arial" w:hAnsi="Arial" w:cs="Arial"/>
        </w:rPr>
        <w:t xml:space="preserve"> </w:t>
      </w:r>
      <w:r>
        <w:rPr>
          <w:rFonts w:ascii="Arial" w:hAnsi="Arial" w:cs="Arial"/>
        </w:rPr>
        <w:t>= 0, es decir:</w:t>
      </w:r>
    </w:p>
    <w:p w14:paraId="1E05FDF6" w14:textId="77777777" w:rsidR="0043188D" w:rsidRDefault="0043188D" w:rsidP="00962CCA">
      <w:pPr>
        <w:tabs>
          <w:tab w:val="right" w:pos="8498"/>
        </w:tabs>
        <w:spacing w:after="0"/>
        <w:jc w:val="both"/>
        <w:rPr>
          <w:rFonts w:ascii="Arial" w:hAnsi="Arial" w:cs="Arial"/>
        </w:rPr>
      </w:pPr>
    </w:p>
    <w:p w14:paraId="05A8F431" w14:textId="1A0A73B7" w:rsidR="0043188D" w:rsidRDefault="0043188D" w:rsidP="0043188D">
      <w:pPr>
        <w:tabs>
          <w:tab w:val="right" w:pos="8498"/>
        </w:tabs>
        <w:spacing w:after="0"/>
        <w:jc w:val="center"/>
        <w:rPr>
          <w:rFonts w:ascii="Arial" w:hAnsi="Arial" w:cs="Arial"/>
        </w:rPr>
      </w:pPr>
      <w:r>
        <w:rPr>
          <w:position w:val="-6"/>
        </w:rPr>
        <w:t>MA_11_02_CO_069</w:t>
      </w:r>
    </w:p>
    <w:p w14:paraId="07266F95" w14:textId="2A7BF131" w:rsidR="00563765" w:rsidRDefault="00563765" w:rsidP="00563765">
      <w:pPr>
        <w:tabs>
          <w:tab w:val="right" w:pos="8498"/>
        </w:tabs>
        <w:spacing w:after="0"/>
        <w:jc w:val="center"/>
        <w:rPr>
          <w:rFonts w:ascii="Arial" w:hAnsi="Arial" w:cs="Arial"/>
        </w:rPr>
      </w:pPr>
    </w:p>
    <w:p w14:paraId="63BE0297" w14:textId="78C17E69" w:rsidR="00B915B1" w:rsidRDefault="00563765" w:rsidP="00962CCA">
      <w:pPr>
        <w:tabs>
          <w:tab w:val="right" w:pos="8498"/>
        </w:tabs>
        <w:spacing w:after="0"/>
        <w:jc w:val="both"/>
        <w:rPr>
          <w:rFonts w:ascii="Arial" w:hAnsi="Arial" w:cs="Arial"/>
        </w:rPr>
      </w:pPr>
      <w:r>
        <w:rPr>
          <w:rFonts w:ascii="Arial" w:hAnsi="Arial" w:cs="Arial"/>
        </w:rPr>
        <w:t>3. Se hallan las asíntotas horizontales.</w:t>
      </w:r>
    </w:p>
    <w:p w14:paraId="4ACEC0A6" w14:textId="26BAE3C0" w:rsidR="00563765" w:rsidRDefault="00563765" w:rsidP="00962CCA">
      <w:pPr>
        <w:tabs>
          <w:tab w:val="right" w:pos="8498"/>
        </w:tabs>
        <w:spacing w:after="0"/>
        <w:jc w:val="both"/>
        <w:rPr>
          <w:rFonts w:ascii="Arial" w:hAnsi="Arial" w:cs="Arial"/>
        </w:rPr>
      </w:pPr>
      <w:r>
        <w:rPr>
          <w:rFonts w:ascii="Arial" w:hAnsi="Arial" w:cs="Arial"/>
        </w:rPr>
        <w:t xml:space="preserve">Como el grado de los dos polinomios es igual, </w:t>
      </w:r>
      <w:r w:rsidRPr="00563765">
        <w:rPr>
          <w:rFonts w:ascii="Arial" w:hAnsi="Arial" w:cs="Arial"/>
          <w:i/>
        </w:rPr>
        <w:t>f</w:t>
      </w:r>
      <w:r>
        <w:rPr>
          <w:rFonts w:ascii="Arial" w:hAnsi="Arial" w:cs="Arial"/>
        </w:rPr>
        <w:t>(</w:t>
      </w:r>
      <w:r w:rsidRPr="00563765">
        <w:rPr>
          <w:rFonts w:ascii="Arial" w:hAnsi="Arial" w:cs="Arial"/>
          <w:i/>
        </w:rPr>
        <w:t>x</w:t>
      </w:r>
      <w:r>
        <w:rPr>
          <w:rFonts w:ascii="Arial" w:hAnsi="Arial" w:cs="Arial"/>
        </w:rPr>
        <w:t xml:space="preserve">) tiene una asíntota horizontal teniendo en cuenta que </w:t>
      </w:r>
      <w:r w:rsidRPr="00563765">
        <w:rPr>
          <w:rFonts w:ascii="Arial" w:hAnsi="Arial" w:cs="Arial"/>
          <w:i/>
        </w:rPr>
        <w:t>a</w:t>
      </w:r>
      <w:r w:rsidRPr="00563765">
        <w:rPr>
          <w:rFonts w:ascii="Arial" w:hAnsi="Arial" w:cs="Arial"/>
          <w:vertAlign w:val="subscript"/>
        </w:rPr>
        <w:t>1</w:t>
      </w:r>
      <w:r>
        <w:rPr>
          <w:rFonts w:ascii="Arial" w:hAnsi="Arial" w:cs="Arial"/>
        </w:rPr>
        <w:t xml:space="preserve"> = 3 y </w:t>
      </w:r>
      <w:r w:rsidRPr="00563765">
        <w:rPr>
          <w:rFonts w:ascii="Arial" w:hAnsi="Arial" w:cs="Arial"/>
          <w:i/>
        </w:rPr>
        <w:t>a</w:t>
      </w:r>
      <w:r w:rsidRPr="00563765">
        <w:rPr>
          <w:rFonts w:ascii="Arial" w:hAnsi="Arial" w:cs="Arial"/>
          <w:vertAlign w:val="subscript"/>
        </w:rPr>
        <w:t>2</w:t>
      </w:r>
      <w:r>
        <w:rPr>
          <w:rFonts w:ascii="Arial" w:hAnsi="Arial" w:cs="Arial"/>
        </w:rPr>
        <w:t xml:space="preserve"> = 2, así:</w:t>
      </w:r>
    </w:p>
    <w:p w14:paraId="2FE2B15C" w14:textId="552D54A2" w:rsidR="00563765" w:rsidRDefault="0043188D" w:rsidP="0043188D">
      <w:pPr>
        <w:tabs>
          <w:tab w:val="right" w:pos="8498"/>
        </w:tabs>
        <w:spacing w:after="0"/>
        <w:jc w:val="center"/>
        <w:rPr>
          <w:rFonts w:ascii="Arial" w:hAnsi="Arial" w:cs="Arial"/>
        </w:rPr>
      </w:pPr>
      <w:r>
        <w:rPr>
          <w:position w:val="-6"/>
        </w:rPr>
        <w:t>MA_11_02_CO_070</w:t>
      </w:r>
    </w:p>
    <w:p w14:paraId="45A447D4" w14:textId="17F0B9F0" w:rsidR="00563765" w:rsidRDefault="00563765" w:rsidP="00563765">
      <w:pPr>
        <w:tabs>
          <w:tab w:val="right" w:pos="8498"/>
        </w:tabs>
        <w:spacing w:after="0"/>
        <w:jc w:val="center"/>
        <w:rPr>
          <w:rFonts w:ascii="Arial" w:hAnsi="Arial" w:cs="Arial"/>
        </w:rPr>
      </w:pPr>
    </w:p>
    <w:p w14:paraId="0B765152" w14:textId="05AE666F" w:rsidR="00B915B1" w:rsidRDefault="00563765" w:rsidP="00962CCA">
      <w:pPr>
        <w:tabs>
          <w:tab w:val="right" w:pos="8498"/>
        </w:tabs>
        <w:spacing w:after="0"/>
        <w:jc w:val="both"/>
        <w:rPr>
          <w:rFonts w:ascii="Arial" w:hAnsi="Arial" w:cs="Arial"/>
        </w:rPr>
      </w:pPr>
      <w:r>
        <w:rPr>
          <w:rFonts w:ascii="Arial" w:hAnsi="Arial" w:cs="Arial"/>
        </w:rPr>
        <w:t>4. Se evalúan algunos valores de la función para dar mayor precisión al trazo de la curva.</w:t>
      </w:r>
    </w:p>
    <w:tbl>
      <w:tblPr>
        <w:tblStyle w:val="Tablaconcuadrcula"/>
        <w:tblW w:w="0" w:type="auto"/>
        <w:tblLook w:val="04A0" w:firstRow="1" w:lastRow="0" w:firstColumn="1" w:lastColumn="0" w:noHBand="0" w:noVBand="1"/>
      </w:tblPr>
      <w:tblGrid>
        <w:gridCol w:w="1282"/>
        <w:gridCol w:w="1282"/>
        <w:gridCol w:w="1282"/>
        <w:gridCol w:w="1283"/>
        <w:gridCol w:w="1283"/>
        <w:gridCol w:w="1283"/>
        <w:gridCol w:w="1283"/>
      </w:tblGrid>
      <w:tr w:rsidR="00146A1B" w14:paraId="1CA19AA2" w14:textId="77777777" w:rsidTr="00146A1B">
        <w:tc>
          <w:tcPr>
            <w:tcW w:w="1282" w:type="dxa"/>
          </w:tcPr>
          <w:p w14:paraId="2019C0FA" w14:textId="5BF58638" w:rsidR="00146A1B" w:rsidRPr="00146A1B" w:rsidRDefault="00146A1B" w:rsidP="00795AB6">
            <w:pPr>
              <w:tabs>
                <w:tab w:val="right" w:pos="8498"/>
              </w:tabs>
              <w:jc w:val="center"/>
              <w:rPr>
                <w:rFonts w:ascii="Arial" w:eastAsiaTheme="majorEastAsia" w:hAnsi="Arial" w:cs="Arial"/>
                <w:i/>
                <w:color w:val="404040" w:themeColor="text1" w:themeTint="BF"/>
                <w:sz w:val="20"/>
                <w:szCs w:val="20"/>
                <w:lang w:val="es-ES_tradnl"/>
              </w:rPr>
            </w:pPr>
            <w:r>
              <w:rPr>
                <w:rFonts w:ascii="Arial" w:hAnsi="Arial" w:cs="Arial"/>
                <w:i/>
              </w:rPr>
              <w:t>x</w:t>
            </w:r>
          </w:p>
        </w:tc>
        <w:tc>
          <w:tcPr>
            <w:tcW w:w="1282" w:type="dxa"/>
          </w:tcPr>
          <w:p w14:paraId="170D020D" w14:textId="0919FD30" w:rsidR="00146A1B" w:rsidRDefault="00BE7184"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w:t>
            </w:r>
            <w:r w:rsidR="00146A1B">
              <w:rPr>
                <w:rFonts w:ascii="Arial" w:hAnsi="Arial" w:cs="Arial"/>
              </w:rPr>
              <w:t>3</w:t>
            </w:r>
          </w:p>
        </w:tc>
        <w:tc>
          <w:tcPr>
            <w:tcW w:w="1282" w:type="dxa"/>
          </w:tcPr>
          <w:p w14:paraId="69146E48" w14:textId="4512DB7A" w:rsidR="00146A1B" w:rsidRDefault="00BE7184"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w:t>
            </w:r>
            <w:r w:rsidR="00146A1B">
              <w:rPr>
                <w:rFonts w:ascii="Arial" w:hAnsi="Arial" w:cs="Arial"/>
              </w:rPr>
              <w:t>1</w:t>
            </w:r>
          </w:p>
        </w:tc>
        <w:tc>
          <w:tcPr>
            <w:tcW w:w="1283" w:type="dxa"/>
          </w:tcPr>
          <w:p w14:paraId="4FD7BDE3" w14:textId="6FE8E5C5"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0</w:t>
            </w:r>
          </w:p>
        </w:tc>
        <w:tc>
          <w:tcPr>
            <w:tcW w:w="1283" w:type="dxa"/>
          </w:tcPr>
          <w:p w14:paraId="229C7F5D" w14:textId="54C39B92"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1/3</w:t>
            </w:r>
          </w:p>
        </w:tc>
        <w:tc>
          <w:tcPr>
            <w:tcW w:w="1283" w:type="dxa"/>
          </w:tcPr>
          <w:p w14:paraId="68CEDAB7" w14:textId="6F34042E"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1</w:t>
            </w:r>
          </w:p>
        </w:tc>
        <w:tc>
          <w:tcPr>
            <w:tcW w:w="1283" w:type="dxa"/>
          </w:tcPr>
          <w:p w14:paraId="62A986B4" w14:textId="3991583D"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2</w:t>
            </w:r>
          </w:p>
        </w:tc>
      </w:tr>
      <w:tr w:rsidR="00146A1B" w14:paraId="0A2E1FFF" w14:textId="77777777" w:rsidTr="00146A1B">
        <w:tc>
          <w:tcPr>
            <w:tcW w:w="1282" w:type="dxa"/>
          </w:tcPr>
          <w:p w14:paraId="7EB5FA43" w14:textId="3993387F" w:rsidR="00146A1B" w:rsidRPr="00146A1B" w:rsidRDefault="00146A1B" w:rsidP="00795AB6">
            <w:pPr>
              <w:tabs>
                <w:tab w:val="right" w:pos="8498"/>
              </w:tabs>
              <w:jc w:val="center"/>
              <w:rPr>
                <w:rFonts w:ascii="Arial" w:eastAsiaTheme="majorEastAsia" w:hAnsi="Arial" w:cs="Arial"/>
                <w:i/>
                <w:color w:val="404040" w:themeColor="text1" w:themeTint="BF"/>
                <w:sz w:val="20"/>
                <w:szCs w:val="20"/>
                <w:lang w:val="es-ES_tradnl"/>
              </w:rPr>
            </w:pPr>
            <w:r w:rsidRPr="00146A1B">
              <w:rPr>
                <w:rFonts w:ascii="Arial" w:hAnsi="Arial" w:cs="Arial"/>
                <w:i/>
              </w:rPr>
              <w:t>y</w:t>
            </w:r>
          </w:p>
        </w:tc>
        <w:tc>
          <w:tcPr>
            <w:tcW w:w="1282" w:type="dxa"/>
          </w:tcPr>
          <w:p w14:paraId="264ECC22" w14:textId="17F2FBFF"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1,28</w:t>
            </w:r>
          </w:p>
        </w:tc>
        <w:tc>
          <w:tcPr>
            <w:tcW w:w="1282" w:type="dxa"/>
          </w:tcPr>
          <w:p w14:paraId="37FA0E7E" w14:textId="5FBA2553"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1</w:t>
            </w:r>
          </w:p>
        </w:tc>
        <w:tc>
          <w:tcPr>
            <w:tcW w:w="1283" w:type="dxa"/>
          </w:tcPr>
          <w:p w14:paraId="0F0ABEF5" w14:textId="0336CA22"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0</w:t>
            </w:r>
          </w:p>
        </w:tc>
        <w:tc>
          <w:tcPr>
            <w:tcW w:w="1283" w:type="dxa"/>
          </w:tcPr>
          <w:p w14:paraId="2A4C85E9" w14:textId="7F7AA445" w:rsidR="00146A1B" w:rsidRDefault="00BE7184"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w:t>
            </w:r>
            <w:r w:rsidR="00146A1B">
              <w:rPr>
                <w:rFonts w:ascii="Arial" w:hAnsi="Arial" w:cs="Arial"/>
              </w:rPr>
              <w:t>3</w:t>
            </w:r>
          </w:p>
        </w:tc>
        <w:tc>
          <w:tcPr>
            <w:tcW w:w="1283" w:type="dxa"/>
          </w:tcPr>
          <w:p w14:paraId="54BA0B5E" w14:textId="40EC7238"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3</w:t>
            </w:r>
          </w:p>
        </w:tc>
        <w:tc>
          <w:tcPr>
            <w:tcW w:w="1283" w:type="dxa"/>
          </w:tcPr>
          <w:p w14:paraId="0052F92F" w14:textId="49E6B286" w:rsidR="00146A1B" w:rsidRDefault="00146A1B" w:rsidP="00795AB6">
            <w:pPr>
              <w:tabs>
                <w:tab w:val="right" w:pos="8498"/>
              </w:tabs>
              <w:jc w:val="center"/>
              <w:rPr>
                <w:rFonts w:ascii="Arial" w:eastAsiaTheme="majorEastAsia" w:hAnsi="Arial" w:cs="Arial"/>
                <w:color w:val="404040" w:themeColor="text1" w:themeTint="BF"/>
                <w:sz w:val="20"/>
                <w:szCs w:val="20"/>
                <w:lang w:val="es-ES_tradnl"/>
              </w:rPr>
            </w:pPr>
            <w:r>
              <w:rPr>
                <w:rFonts w:ascii="Arial" w:hAnsi="Arial" w:cs="Arial"/>
              </w:rPr>
              <w:t>2</w:t>
            </w:r>
          </w:p>
        </w:tc>
      </w:tr>
    </w:tbl>
    <w:p w14:paraId="6CF561FE" w14:textId="77777777" w:rsidR="00146A1B" w:rsidRDefault="00146A1B" w:rsidP="00962CCA">
      <w:pPr>
        <w:tabs>
          <w:tab w:val="right" w:pos="8498"/>
        </w:tabs>
        <w:spacing w:after="0"/>
        <w:jc w:val="both"/>
        <w:rPr>
          <w:rFonts w:ascii="Arial" w:hAnsi="Arial" w:cs="Arial"/>
        </w:rPr>
      </w:pPr>
    </w:p>
    <w:p w14:paraId="551A70EF" w14:textId="38A83625" w:rsidR="00B915B1" w:rsidRDefault="00146A1B" w:rsidP="00962CCA">
      <w:pPr>
        <w:tabs>
          <w:tab w:val="right" w:pos="8498"/>
        </w:tabs>
        <w:spacing w:after="0"/>
        <w:jc w:val="both"/>
        <w:rPr>
          <w:rFonts w:ascii="Arial" w:hAnsi="Arial" w:cs="Arial"/>
        </w:rPr>
      </w:pPr>
      <w:r>
        <w:rPr>
          <w:rFonts w:ascii="Arial" w:hAnsi="Arial" w:cs="Arial"/>
        </w:rPr>
        <w:t>La gráfica de la función se muestra a continuación:</w:t>
      </w:r>
    </w:p>
    <w:tbl>
      <w:tblPr>
        <w:tblStyle w:val="Tablaconcuadrcula"/>
        <w:tblW w:w="0" w:type="auto"/>
        <w:tblLayout w:type="fixed"/>
        <w:tblLook w:val="04A0" w:firstRow="1" w:lastRow="0" w:firstColumn="1" w:lastColumn="0" w:noHBand="0" w:noVBand="1"/>
      </w:tblPr>
      <w:tblGrid>
        <w:gridCol w:w="1384"/>
        <w:gridCol w:w="7670"/>
      </w:tblGrid>
      <w:tr w:rsidR="00146A1B" w:rsidRPr="00C87E96" w14:paraId="5D071B66" w14:textId="77777777" w:rsidTr="00146A1B">
        <w:tc>
          <w:tcPr>
            <w:tcW w:w="9054" w:type="dxa"/>
            <w:gridSpan w:val="2"/>
            <w:shd w:val="clear" w:color="auto" w:fill="0D0D0D" w:themeFill="text1" w:themeFillTint="F2"/>
          </w:tcPr>
          <w:p w14:paraId="318F2EE7" w14:textId="77777777" w:rsidR="00146A1B" w:rsidRPr="00C87E96" w:rsidRDefault="00146A1B" w:rsidP="00146A1B">
            <w:pPr>
              <w:jc w:val="center"/>
              <w:rPr>
                <w:rFonts w:ascii="Arial" w:hAnsi="Arial" w:cs="Arial"/>
                <w:b/>
                <w:sz w:val="24"/>
                <w:szCs w:val="24"/>
              </w:rPr>
            </w:pPr>
            <w:r w:rsidRPr="00C87E96">
              <w:rPr>
                <w:rFonts w:ascii="Arial" w:hAnsi="Arial" w:cs="Arial"/>
                <w:b/>
                <w:sz w:val="24"/>
                <w:szCs w:val="24"/>
              </w:rPr>
              <w:t>Imagen (fotografía, gráfica o ilustración)</w:t>
            </w:r>
          </w:p>
        </w:tc>
      </w:tr>
      <w:tr w:rsidR="00146A1B" w:rsidRPr="00C87E96" w14:paraId="69EDEEB6" w14:textId="77777777" w:rsidTr="00146A1B">
        <w:tc>
          <w:tcPr>
            <w:tcW w:w="1384" w:type="dxa"/>
          </w:tcPr>
          <w:p w14:paraId="74B2FCD5" w14:textId="77777777" w:rsidR="00146A1B" w:rsidRPr="00C87E96" w:rsidRDefault="00146A1B" w:rsidP="00146A1B">
            <w:pPr>
              <w:rPr>
                <w:rFonts w:ascii="Arial" w:hAnsi="Arial" w:cs="Arial"/>
                <w:b/>
                <w:sz w:val="24"/>
                <w:szCs w:val="24"/>
              </w:rPr>
            </w:pPr>
            <w:r w:rsidRPr="00C87E96">
              <w:rPr>
                <w:rFonts w:ascii="Arial" w:hAnsi="Arial" w:cs="Arial"/>
                <w:b/>
                <w:sz w:val="24"/>
                <w:szCs w:val="24"/>
              </w:rPr>
              <w:t>Código</w:t>
            </w:r>
          </w:p>
        </w:tc>
        <w:tc>
          <w:tcPr>
            <w:tcW w:w="7670" w:type="dxa"/>
          </w:tcPr>
          <w:p w14:paraId="119A5CFC" w14:textId="548AB81E" w:rsidR="00146A1B" w:rsidRPr="00C87E96" w:rsidRDefault="00146A1B" w:rsidP="00146A1B">
            <w:pPr>
              <w:rPr>
                <w:rFonts w:ascii="Arial" w:hAnsi="Arial" w:cs="Arial"/>
                <w:b/>
                <w:sz w:val="24"/>
                <w:szCs w:val="24"/>
              </w:rPr>
            </w:pPr>
            <w:r w:rsidRPr="00C87E96">
              <w:rPr>
                <w:rFonts w:ascii="Arial" w:hAnsi="Arial" w:cs="Arial"/>
                <w:sz w:val="24"/>
                <w:szCs w:val="24"/>
              </w:rPr>
              <w:t>MA_11_02_IMG1</w:t>
            </w:r>
            <w:r>
              <w:rPr>
                <w:rFonts w:ascii="Arial" w:hAnsi="Arial" w:cs="Arial"/>
                <w:sz w:val="24"/>
                <w:szCs w:val="24"/>
              </w:rPr>
              <w:t>9</w:t>
            </w:r>
          </w:p>
        </w:tc>
      </w:tr>
      <w:tr w:rsidR="00146A1B" w:rsidRPr="00C87E96" w14:paraId="29A23A5A" w14:textId="77777777" w:rsidTr="00146A1B">
        <w:tc>
          <w:tcPr>
            <w:tcW w:w="1384" w:type="dxa"/>
          </w:tcPr>
          <w:p w14:paraId="67EB9AAD" w14:textId="77777777" w:rsidR="00146A1B" w:rsidRPr="00C87E96" w:rsidRDefault="00146A1B" w:rsidP="00146A1B">
            <w:pPr>
              <w:rPr>
                <w:rFonts w:ascii="Arial" w:hAnsi="Arial" w:cs="Arial"/>
                <w:sz w:val="24"/>
                <w:szCs w:val="24"/>
              </w:rPr>
            </w:pPr>
            <w:r w:rsidRPr="00C87E96">
              <w:rPr>
                <w:rFonts w:ascii="Arial" w:hAnsi="Arial" w:cs="Arial"/>
                <w:b/>
                <w:sz w:val="24"/>
                <w:szCs w:val="24"/>
              </w:rPr>
              <w:t>Descripción</w:t>
            </w:r>
          </w:p>
        </w:tc>
        <w:tc>
          <w:tcPr>
            <w:tcW w:w="7670" w:type="dxa"/>
          </w:tcPr>
          <w:p w14:paraId="5499C187" w14:textId="77777777" w:rsidR="00146A1B" w:rsidRPr="00C87E96" w:rsidRDefault="00146A1B" w:rsidP="00146A1B">
            <w:pPr>
              <w:rPr>
                <w:rFonts w:ascii="Arial" w:hAnsi="Arial" w:cs="Arial"/>
                <w:sz w:val="24"/>
                <w:szCs w:val="24"/>
              </w:rPr>
            </w:pPr>
          </w:p>
        </w:tc>
      </w:tr>
      <w:tr w:rsidR="00146A1B" w:rsidRPr="00C87E96" w14:paraId="5E924453" w14:textId="77777777" w:rsidTr="00146A1B">
        <w:tc>
          <w:tcPr>
            <w:tcW w:w="1384" w:type="dxa"/>
          </w:tcPr>
          <w:p w14:paraId="4FA54E29" w14:textId="77777777" w:rsidR="00146A1B" w:rsidRPr="00C87E96" w:rsidRDefault="00146A1B" w:rsidP="00146A1B">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5F5D904D" w14:textId="77777777" w:rsidR="00146A1B" w:rsidRPr="00C87E96" w:rsidRDefault="00146A1B" w:rsidP="00146A1B">
            <w:pPr>
              <w:rPr>
                <w:rFonts w:ascii="Arial" w:eastAsiaTheme="minorEastAsia" w:hAnsi="Arial" w:cs="Arial"/>
                <w:sz w:val="24"/>
                <w:szCs w:val="24"/>
              </w:rPr>
            </w:pPr>
          </w:p>
          <w:p w14:paraId="2375B3BD" w14:textId="3C278842" w:rsidR="00146A1B" w:rsidRPr="00C87E96" w:rsidRDefault="00146A1B" w:rsidP="00146A1B">
            <w:pPr>
              <w:rPr>
                <w:rFonts w:ascii="Arial" w:eastAsiaTheme="minorEastAsia" w:hAnsi="Arial" w:cs="Arial"/>
                <w:sz w:val="24"/>
                <w:szCs w:val="24"/>
              </w:rPr>
            </w:pPr>
          </w:p>
          <w:p w14:paraId="757D245C" w14:textId="53A324FE" w:rsidR="00146A1B" w:rsidRPr="00C87E96" w:rsidRDefault="00146A1B" w:rsidP="00146A1B">
            <w:pPr>
              <w:rPr>
                <w:rFonts w:ascii="Arial" w:eastAsiaTheme="minorEastAsia" w:hAnsi="Arial" w:cs="Arial"/>
                <w:sz w:val="24"/>
                <w:szCs w:val="24"/>
              </w:rPr>
            </w:pPr>
            <w:r>
              <w:rPr>
                <w:rFonts w:ascii="Arial" w:eastAsiaTheme="minorEastAsia" w:hAnsi="Arial" w:cs="Arial"/>
                <w:noProof/>
                <w:lang w:val="es-ES" w:eastAsia="es-ES"/>
              </w:rPr>
              <w:drawing>
                <wp:anchor distT="0" distB="0" distL="114300" distR="114300" simplePos="0" relativeHeight="251672576" behindDoc="0" locked="0" layoutInCell="1" allowOverlap="1" wp14:anchorId="1C52E50E" wp14:editId="509EC067">
                  <wp:simplePos x="0" y="0"/>
                  <wp:positionH relativeFrom="column">
                    <wp:posOffset>721360</wp:posOffset>
                  </wp:positionH>
                  <wp:positionV relativeFrom="paragraph">
                    <wp:posOffset>46990</wp:posOffset>
                  </wp:positionV>
                  <wp:extent cx="2790825" cy="2280920"/>
                  <wp:effectExtent l="0" t="0" r="3175" b="5080"/>
                  <wp:wrapNone/>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825" cy="228092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CE8E14B" w14:textId="77777777" w:rsidR="00146A1B" w:rsidRPr="00C87E96" w:rsidRDefault="00146A1B" w:rsidP="00146A1B">
            <w:pPr>
              <w:rPr>
                <w:rFonts w:ascii="Arial" w:eastAsiaTheme="minorEastAsia" w:hAnsi="Arial" w:cs="Arial"/>
                <w:sz w:val="24"/>
                <w:szCs w:val="24"/>
              </w:rPr>
            </w:pPr>
          </w:p>
          <w:p w14:paraId="6D17EE75" w14:textId="77777777" w:rsidR="00146A1B" w:rsidRPr="00C87E96" w:rsidRDefault="00146A1B" w:rsidP="00146A1B">
            <w:pPr>
              <w:rPr>
                <w:rFonts w:ascii="Arial" w:eastAsiaTheme="minorEastAsia" w:hAnsi="Arial" w:cs="Arial"/>
                <w:sz w:val="24"/>
                <w:szCs w:val="24"/>
              </w:rPr>
            </w:pPr>
          </w:p>
          <w:p w14:paraId="4A23F424" w14:textId="77777777" w:rsidR="00146A1B" w:rsidRPr="00C87E96" w:rsidRDefault="00146A1B" w:rsidP="00146A1B">
            <w:pPr>
              <w:rPr>
                <w:rFonts w:ascii="Arial" w:eastAsiaTheme="minorEastAsia" w:hAnsi="Arial" w:cs="Arial"/>
                <w:sz w:val="24"/>
                <w:szCs w:val="24"/>
              </w:rPr>
            </w:pPr>
          </w:p>
          <w:p w14:paraId="6059E9CF" w14:textId="77777777" w:rsidR="00146A1B" w:rsidRPr="00C87E96" w:rsidRDefault="00146A1B" w:rsidP="00146A1B">
            <w:pPr>
              <w:rPr>
                <w:rFonts w:ascii="Arial" w:eastAsiaTheme="minorEastAsia" w:hAnsi="Arial" w:cs="Arial"/>
                <w:sz w:val="24"/>
                <w:szCs w:val="24"/>
              </w:rPr>
            </w:pPr>
          </w:p>
          <w:p w14:paraId="5AFC2ACC" w14:textId="77777777" w:rsidR="00146A1B" w:rsidRDefault="00146A1B" w:rsidP="00146A1B">
            <w:pPr>
              <w:rPr>
                <w:rFonts w:ascii="Arial" w:hAnsi="Arial" w:cs="Arial"/>
                <w:sz w:val="24"/>
                <w:szCs w:val="24"/>
              </w:rPr>
            </w:pPr>
          </w:p>
          <w:p w14:paraId="1702B585" w14:textId="77777777" w:rsidR="00146A1B" w:rsidRDefault="00146A1B" w:rsidP="00146A1B">
            <w:pPr>
              <w:rPr>
                <w:rFonts w:ascii="Arial" w:hAnsi="Arial" w:cs="Arial"/>
                <w:sz w:val="24"/>
                <w:szCs w:val="24"/>
              </w:rPr>
            </w:pPr>
          </w:p>
          <w:p w14:paraId="5DFA67E3" w14:textId="77777777" w:rsidR="00146A1B" w:rsidRDefault="00146A1B" w:rsidP="00146A1B">
            <w:pPr>
              <w:rPr>
                <w:rFonts w:ascii="Arial" w:hAnsi="Arial" w:cs="Arial"/>
                <w:sz w:val="24"/>
                <w:szCs w:val="24"/>
              </w:rPr>
            </w:pPr>
          </w:p>
          <w:p w14:paraId="6A704E9F" w14:textId="77777777" w:rsidR="00146A1B" w:rsidRDefault="00146A1B" w:rsidP="00146A1B">
            <w:pPr>
              <w:rPr>
                <w:rFonts w:ascii="Arial" w:hAnsi="Arial" w:cs="Arial"/>
                <w:sz w:val="24"/>
                <w:szCs w:val="24"/>
              </w:rPr>
            </w:pPr>
          </w:p>
          <w:p w14:paraId="71851DD3" w14:textId="77777777" w:rsidR="00146A1B" w:rsidRDefault="00146A1B" w:rsidP="00146A1B">
            <w:pPr>
              <w:rPr>
                <w:rFonts w:ascii="Arial" w:hAnsi="Arial" w:cs="Arial"/>
                <w:sz w:val="24"/>
                <w:szCs w:val="24"/>
              </w:rPr>
            </w:pPr>
          </w:p>
          <w:p w14:paraId="1AD60F5B" w14:textId="77777777" w:rsidR="00146A1B" w:rsidRDefault="00146A1B" w:rsidP="00146A1B">
            <w:pPr>
              <w:rPr>
                <w:rFonts w:ascii="Arial" w:hAnsi="Arial" w:cs="Arial"/>
                <w:sz w:val="24"/>
                <w:szCs w:val="24"/>
              </w:rPr>
            </w:pPr>
          </w:p>
          <w:p w14:paraId="2117D886" w14:textId="77777777" w:rsidR="00146A1B" w:rsidRDefault="00146A1B" w:rsidP="00146A1B">
            <w:pPr>
              <w:rPr>
                <w:rFonts w:ascii="Arial" w:hAnsi="Arial" w:cs="Arial"/>
                <w:sz w:val="24"/>
                <w:szCs w:val="24"/>
              </w:rPr>
            </w:pPr>
          </w:p>
          <w:p w14:paraId="2ADA4494" w14:textId="77777777" w:rsidR="00146A1B" w:rsidRDefault="00146A1B" w:rsidP="00146A1B">
            <w:pPr>
              <w:rPr>
                <w:rFonts w:ascii="Arial" w:hAnsi="Arial" w:cs="Arial"/>
                <w:sz w:val="24"/>
                <w:szCs w:val="24"/>
              </w:rPr>
            </w:pPr>
          </w:p>
          <w:p w14:paraId="1285A893" w14:textId="77777777" w:rsidR="00146A1B" w:rsidRDefault="00146A1B" w:rsidP="00146A1B">
            <w:pPr>
              <w:rPr>
                <w:rFonts w:ascii="Arial" w:hAnsi="Arial" w:cs="Arial"/>
                <w:sz w:val="24"/>
                <w:szCs w:val="24"/>
              </w:rPr>
            </w:pPr>
          </w:p>
          <w:p w14:paraId="746B9724" w14:textId="77777777" w:rsidR="00146A1B" w:rsidRPr="00C87E96" w:rsidRDefault="00146A1B" w:rsidP="00146A1B">
            <w:pPr>
              <w:rPr>
                <w:rFonts w:ascii="Arial" w:hAnsi="Arial" w:cs="Arial"/>
                <w:sz w:val="24"/>
                <w:szCs w:val="24"/>
              </w:rPr>
            </w:pPr>
          </w:p>
        </w:tc>
      </w:tr>
      <w:tr w:rsidR="00146A1B" w:rsidRPr="00C87E96" w14:paraId="03D17F9D" w14:textId="77777777" w:rsidTr="00146A1B">
        <w:tc>
          <w:tcPr>
            <w:tcW w:w="1384" w:type="dxa"/>
          </w:tcPr>
          <w:p w14:paraId="2C5414EC" w14:textId="77777777" w:rsidR="00146A1B" w:rsidRDefault="00146A1B" w:rsidP="00146A1B">
            <w:pPr>
              <w:rPr>
                <w:rFonts w:ascii="Arial" w:hAnsi="Arial" w:cs="Arial"/>
                <w:b/>
                <w:sz w:val="24"/>
                <w:szCs w:val="24"/>
              </w:rPr>
            </w:pPr>
            <w:r w:rsidRPr="00C87E96">
              <w:rPr>
                <w:rFonts w:ascii="Arial" w:hAnsi="Arial" w:cs="Arial"/>
                <w:b/>
                <w:sz w:val="24"/>
                <w:szCs w:val="24"/>
              </w:rPr>
              <w:t>Pie de imagen</w:t>
            </w:r>
          </w:p>
          <w:p w14:paraId="30B3635F" w14:textId="25C49C4A" w:rsidR="00146A1B" w:rsidRPr="00C87E96" w:rsidRDefault="00146A1B" w:rsidP="00146A1B">
            <w:pPr>
              <w:rPr>
                <w:rFonts w:ascii="Arial" w:hAnsi="Arial" w:cs="Arial"/>
                <w:sz w:val="24"/>
                <w:szCs w:val="24"/>
              </w:rPr>
            </w:pPr>
          </w:p>
        </w:tc>
        <w:tc>
          <w:tcPr>
            <w:tcW w:w="7670" w:type="dxa"/>
          </w:tcPr>
          <w:p w14:paraId="6CF811D8" w14:textId="0D219319" w:rsidR="00146A1B" w:rsidRPr="00C87E96" w:rsidRDefault="00146A1B" w:rsidP="00146A1B">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Las líneas punteadas muestran la asíntota vertical y la asíntota horizontal de la función. Se puede observar que el trazo de la gráfica no es continuo, esta es una de las consecuencias </w:t>
            </w:r>
            <w:r w:rsidR="00FF3006">
              <w:rPr>
                <w:rFonts w:ascii="Arial" w:eastAsiaTheme="minorEastAsia" w:hAnsi="Arial" w:cs="Arial"/>
                <w:sz w:val="24"/>
                <w:szCs w:val="24"/>
              </w:rPr>
              <w:t>de que una función tenga asíntotas.</w:t>
            </w:r>
          </w:p>
        </w:tc>
      </w:tr>
    </w:tbl>
    <w:p w14:paraId="2831E948" w14:textId="77777777" w:rsidR="00146A1B" w:rsidRDefault="00146A1B" w:rsidP="00962CCA">
      <w:pPr>
        <w:tabs>
          <w:tab w:val="right" w:pos="8498"/>
        </w:tabs>
        <w:spacing w:after="0"/>
        <w:jc w:val="both"/>
        <w:rPr>
          <w:rFonts w:ascii="Arial" w:hAnsi="Arial" w:cs="Arial"/>
        </w:rPr>
      </w:pPr>
    </w:p>
    <w:p w14:paraId="726B58DD" w14:textId="0EB74985" w:rsidR="00B915B1" w:rsidRDefault="00985EB6" w:rsidP="00962CCA">
      <w:pPr>
        <w:tabs>
          <w:tab w:val="right" w:pos="8498"/>
        </w:tabs>
        <w:spacing w:after="0"/>
        <w:jc w:val="both"/>
        <w:rPr>
          <w:rFonts w:ascii="Arial" w:hAnsi="Arial" w:cs="Arial"/>
        </w:rPr>
      </w:pPr>
      <w:r>
        <w:rPr>
          <w:rFonts w:ascii="Arial" w:hAnsi="Arial" w:cs="Arial"/>
        </w:rPr>
        <w:t>Hay funciones que tienen varias asíntotas horizontales o varias asíntotas verticales. Por ejemplo:</w:t>
      </w:r>
    </w:p>
    <w:p w14:paraId="39391597" w14:textId="0BB69479" w:rsidR="0043188D" w:rsidRDefault="0043188D" w:rsidP="0043188D">
      <w:pPr>
        <w:tabs>
          <w:tab w:val="right" w:pos="8498"/>
        </w:tabs>
        <w:spacing w:after="0"/>
        <w:jc w:val="center"/>
        <w:rPr>
          <w:rFonts w:ascii="Arial" w:hAnsi="Arial" w:cs="Arial"/>
        </w:rPr>
      </w:pPr>
      <w:r>
        <w:rPr>
          <w:position w:val="-6"/>
        </w:rPr>
        <w:t>MA_11_02_CO_071</w:t>
      </w:r>
    </w:p>
    <w:p w14:paraId="626318B2" w14:textId="67859644" w:rsidR="00985EB6" w:rsidRDefault="00985EB6" w:rsidP="00985EB6">
      <w:pPr>
        <w:tabs>
          <w:tab w:val="right" w:pos="8498"/>
        </w:tabs>
        <w:spacing w:after="0"/>
        <w:jc w:val="center"/>
        <w:rPr>
          <w:rFonts w:ascii="Arial" w:hAnsi="Arial" w:cs="Arial"/>
        </w:rPr>
      </w:pPr>
    </w:p>
    <w:p w14:paraId="540E707A" w14:textId="1EFCD9D0" w:rsidR="00985EB6" w:rsidRDefault="00985EB6" w:rsidP="00962CCA">
      <w:pPr>
        <w:tabs>
          <w:tab w:val="right" w:pos="8498"/>
        </w:tabs>
        <w:spacing w:after="0"/>
        <w:jc w:val="both"/>
        <w:rPr>
          <w:rFonts w:ascii="Arial" w:hAnsi="Arial" w:cs="Arial"/>
        </w:rPr>
      </w:pPr>
      <w:r>
        <w:rPr>
          <w:rFonts w:ascii="Arial" w:hAnsi="Arial" w:cs="Arial"/>
        </w:rPr>
        <w:t xml:space="preserve">Esta función tiene las siguientes asíntotas: el eje </w:t>
      </w:r>
      <w:r w:rsidRPr="00985EB6">
        <w:rPr>
          <w:rFonts w:ascii="Arial" w:hAnsi="Arial" w:cs="Arial"/>
          <w:i/>
        </w:rPr>
        <w:t>X</w:t>
      </w:r>
      <w:r>
        <w:rPr>
          <w:rFonts w:ascii="Arial" w:hAnsi="Arial" w:cs="Arial"/>
        </w:rPr>
        <w:t xml:space="preserve">, </w:t>
      </w:r>
      <w:r w:rsidRPr="00985EB6">
        <w:rPr>
          <w:rFonts w:ascii="Arial" w:hAnsi="Arial" w:cs="Arial"/>
          <w:i/>
        </w:rPr>
        <w:t>x</w:t>
      </w:r>
      <w:r>
        <w:rPr>
          <w:rFonts w:ascii="Arial" w:hAnsi="Arial" w:cs="Arial"/>
        </w:rPr>
        <w:t xml:space="preserve"> = </w:t>
      </w:r>
      <w:r w:rsidR="00BE7184">
        <w:rPr>
          <w:rFonts w:ascii="Arial" w:hAnsi="Arial" w:cs="Arial"/>
        </w:rPr>
        <w:t>–</w:t>
      </w:r>
      <w:r>
        <w:rPr>
          <w:rFonts w:ascii="Arial" w:hAnsi="Arial" w:cs="Arial"/>
        </w:rPr>
        <w:t xml:space="preserve">1, </w:t>
      </w:r>
      <w:r w:rsidRPr="00985EB6">
        <w:rPr>
          <w:rFonts w:ascii="Arial" w:hAnsi="Arial" w:cs="Arial"/>
          <w:i/>
        </w:rPr>
        <w:t>x</w:t>
      </w:r>
      <w:r>
        <w:rPr>
          <w:rFonts w:ascii="Arial" w:hAnsi="Arial" w:cs="Arial"/>
        </w:rPr>
        <w:t xml:space="preserve"> = 1.</w:t>
      </w:r>
    </w:p>
    <w:p w14:paraId="4E95172D" w14:textId="0A468358" w:rsidR="00985EB6" w:rsidRDefault="00985EB6" w:rsidP="00962CCA">
      <w:pPr>
        <w:tabs>
          <w:tab w:val="right" w:pos="8498"/>
        </w:tabs>
        <w:spacing w:after="0"/>
        <w:jc w:val="both"/>
        <w:rPr>
          <w:rFonts w:ascii="Arial" w:hAnsi="Arial" w:cs="Arial"/>
        </w:rPr>
      </w:pPr>
      <w:r>
        <w:rPr>
          <w:rFonts w:ascii="Arial" w:hAnsi="Arial" w:cs="Arial"/>
        </w:rPr>
        <w:t>La gráfica se muestra a continuación:</w:t>
      </w:r>
    </w:p>
    <w:tbl>
      <w:tblPr>
        <w:tblStyle w:val="Tablaconcuadrcula"/>
        <w:tblW w:w="0" w:type="auto"/>
        <w:tblLayout w:type="fixed"/>
        <w:tblLook w:val="04A0" w:firstRow="1" w:lastRow="0" w:firstColumn="1" w:lastColumn="0" w:noHBand="0" w:noVBand="1"/>
      </w:tblPr>
      <w:tblGrid>
        <w:gridCol w:w="1384"/>
        <w:gridCol w:w="7670"/>
      </w:tblGrid>
      <w:tr w:rsidR="00985EB6" w:rsidRPr="00C87E96" w14:paraId="775172B6" w14:textId="77777777" w:rsidTr="00483E76">
        <w:tc>
          <w:tcPr>
            <w:tcW w:w="9054" w:type="dxa"/>
            <w:gridSpan w:val="2"/>
            <w:shd w:val="clear" w:color="auto" w:fill="0D0D0D" w:themeFill="text1" w:themeFillTint="F2"/>
          </w:tcPr>
          <w:p w14:paraId="17BE3705" w14:textId="77777777" w:rsidR="00985EB6" w:rsidRPr="00C87E96" w:rsidRDefault="00985EB6" w:rsidP="00483E76">
            <w:pPr>
              <w:jc w:val="center"/>
              <w:rPr>
                <w:rFonts w:ascii="Arial" w:hAnsi="Arial" w:cs="Arial"/>
                <w:b/>
                <w:sz w:val="24"/>
                <w:szCs w:val="24"/>
              </w:rPr>
            </w:pPr>
            <w:r w:rsidRPr="00C87E96">
              <w:rPr>
                <w:rFonts w:ascii="Arial" w:hAnsi="Arial" w:cs="Arial"/>
                <w:b/>
                <w:sz w:val="24"/>
                <w:szCs w:val="24"/>
              </w:rPr>
              <w:t>Imagen (fotografía, gráfica o ilustración)</w:t>
            </w:r>
          </w:p>
        </w:tc>
      </w:tr>
      <w:tr w:rsidR="00985EB6" w:rsidRPr="00C87E96" w14:paraId="35C77376" w14:textId="77777777" w:rsidTr="00483E76">
        <w:tc>
          <w:tcPr>
            <w:tcW w:w="1384" w:type="dxa"/>
          </w:tcPr>
          <w:p w14:paraId="0AAAB44B" w14:textId="77777777" w:rsidR="00985EB6" w:rsidRPr="00C87E96" w:rsidRDefault="00985EB6" w:rsidP="00483E76">
            <w:pPr>
              <w:rPr>
                <w:rFonts w:ascii="Arial" w:hAnsi="Arial" w:cs="Arial"/>
                <w:b/>
                <w:sz w:val="24"/>
                <w:szCs w:val="24"/>
              </w:rPr>
            </w:pPr>
            <w:r w:rsidRPr="00C87E96">
              <w:rPr>
                <w:rFonts w:ascii="Arial" w:hAnsi="Arial" w:cs="Arial"/>
                <w:b/>
                <w:sz w:val="24"/>
                <w:szCs w:val="24"/>
              </w:rPr>
              <w:t>Código</w:t>
            </w:r>
          </w:p>
        </w:tc>
        <w:tc>
          <w:tcPr>
            <w:tcW w:w="7670" w:type="dxa"/>
          </w:tcPr>
          <w:p w14:paraId="51D3649B" w14:textId="295E5AEF" w:rsidR="00985EB6" w:rsidRPr="00C87E96" w:rsidRDefault="00985EB6" w:rsidP="00483E76">
            <w:pPr>
              <w:rPr>
                <w:rFonts w:ascii="Arial" w:hAnsi="Arial" w:cs="Arial"/>
                <w:b/>
                <w:sz w:val="24"/>
                <w:szCs w:val="24"/>
              </w:rPr>
            </w:pPr>
            <w:r w:rsidRPr="00C87E96">
              <w:rPr>
                <w:rFonts w:ascii="Arial" w:hAnsi="Arial" w:cs="Arial"/>
                <w:sz w:val="24"/>
                <w:szCs w:val="24"/>
              </w:rPr>
              <w:t>MA_11_02_IMG</w:t>
            </w:r>
            <w:r>
              <w:rPr>
                <w:rFonts w:ascii="Arial" w:hAnsi="Arial" w:cs="Arial"/>
                <w:sz w:val="24"/>
                <w:szCs w:val="24"/>
              </w:rPr>
              <w:t>20</w:t>
            </w:r>
          </w:p>
        </w:tc>
      </w:tr>
      <w:tr w:rsidR="00985EB6" w:rsidRPr="00C87E96" w14:paraId="3DC542F6" w14:textId="77777777" w:rsidTr="00483E76">
        <w:tc>
          <w:tcPr>
            <w:tcW w:w="1384" w:type="dxa"/>
          </w:tcPr>
          <w:p w14:paraId="3FA557F3" w14:textId="77777777" w:rsidR="00985EB6" w:rsidRPr="00C87E96" w:rsidRDefault="00985EB6" w:rsidP="00483E76">
            <w:pPr>
              <w:rPr>
                <w:rFonts w:ascii="Arial" w:hAnsi="Arial" w:cs="Arial"/>
                <w:sz w:val="24"/>
                <w:szCs w:val="24"/>
              </w:rPr>
            </w:pPr>
            <w:r w:rsidRPr="00C87E96">
              <w:rPr>
                <w:rFonts w:ascii="Arial" w:hAnsi="Arial" w:cs="Arial"/>
                <w:b/>
                <w:sz w:val="24"/>
                <w:szCs w:val="24"/>
              </w:rPr>
              <w:t>Descripción</w:t>
            </w:r>
          </w:p>
        </w:tc>
        <w:tc>
          <w:tcPr>
            <w:tcW w:w="7670" w:type="dxa"/>
          </w:tcPr>
          <w:p w14:paraId="452BD633" w14:textId="63EE651A" w:rsidR="00985EB6" w:rsidRPr="00C87E96" w:rsidRDefault="00985EB6" w:rsidP="00483E76">
            <w:pPr>
              <w:rPr>
                <w:rFonts w:ascii="Arial" w:hAnsi="Arial" w:cs="Arial"/>
                <w:sz w:val="24"/>
                <w:szCs w:val="24"/>
              </w:rPr>
            </w:pPr>
          </w:p>
        </w:tc>
      </w:tr>
      <w:tr w:rsidR="00985EB6" w:rsidRPr="00C87E96" w14:paraId="588DC6A7" w14:textId="77777777" w:rsidTr="00483E76">
        <w:tc>
          <w:tcPr>
            <w:tcW w:w="1384" w:type="dxa"/>
          </w:tcPr>
          <w:p w14:paraId="53A6A870" w14:textId="77777777" w:rsidR="00985EB6" w:rsidRPr="00C87E96" w:rsidRDefault="00985EB6" w:rsidP="00483E76">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3B98BF0F" w14:textId="4BA975C1" w:rsidR="00985EB6" w:rsidRPr="00C87E96" w:rsidRDefault="00985EB6" w:rsidP="00483E76">
            <w:pPr>
              <w:rPr>
                <w:rFonts w:ascii="Arial" w:eastAsiaTheme="minorEastAsia" w:hAnsi="Arial" w:cs="Arial"/>
                <w:sz w:val="24"/>
                <w:szCs w:val="24"/>
              </w:rPr>
            </w:pPr>
            <w:r>
              <w:rPr>
                <w:rFonts w:ascii="Arial" w:eastAsiaTheme="minorEastAsia" w:hAnsi="Arial" w:cs="Arial"/>
                <w:noProof/>
                <w:lang w:val="es-ES" w:eastAsia="es-ES"/>
              </w:rPr>
              <w:drawing>
                <wp:anchor distT="0" distB="0" distL="114300" distR="114300" simplePos="0" relativeHeight="251673600" behindDoc="0" locked="0" layoutInCell="1" allowOverlap="1" wp14:anchorId="054D036B" wp14:editId="3F1748C0">
                  <wp:simplePos x="0" y="0"/>
                  <wp:positionH relativeFrom="column">
                    <wp:posOffset>721360</wp:posOffset>
                  </wp:positionH>
                  <wp:positionV relativeFrom="paragraph">
                    <wp:posOffset>73660</wp:posOffset>
                  </wp:positionV>
                  <wp:extent cx="2930525" cy="2407285"/>
                  <wp:effectExtent l="0" t="0" r="0" b="5715"/>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0525" cy="24072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DE66B47" w14:textId="09F5C9D4" w:rsidR="00985EB6" w:rsidRPr="00C87E96" w:rsidRDefault="00985EB6" w:rsidP="00483E76">
            <w:pPr>
              <w:rPr>
                <w:rFonts w:ascii="Arial" w:eastAsiaTheme="minorEastAsia" w:hAnsi="Arial" w:cs="Arial"/>
                <w:sz w:val="24"/>
                <w:szCs w:val="24"/>
              </w:rPr>
            </w:pPr>
          </w:p>
          <w:p w14:paraId="3BAE71EA" w14:textId="77777777" w:rsidR="00985EB6" w:rsidRPr="00C87E96" w:rsidRDefault="00985EB6" w:rsidP="00483E76">
            <w:pPr>
              <w:rPr>
                <w:rFonts w:ascii="Arial" w:eastAsiaTheme="minorEastAsia" w:hAnsi="Arial" w:cs="Arial"/>
                <w:sz w:val="24"/>
                <w:szCs w:val="24"/>
              </w:rPr>
            </w:pPr>
          </w:p>
          <w:p w14:paraId="2E54DFDF" w14:textId="77777777" w:rsidR="00985EB6" w:rsidRPr="00C87E96" w:rsidRDefault="00985EB6" w:rsidP="00483E76">
            <w:pPr>
              <w:rPr>
                <w:rFonts w:ascii="Arial" w:eastAsiaTheme="minorEastAsia" w:hAnsi="Arial" w:cs="Arial"/>
                <w:sz w:val="24"/>
                <w:szCs w:val="24"/>
              </w:rPr>
            </w:pPr>
          </w:p>
          <w:p w14:paraId="091D3AE4" w14:textId="77777777" w:rsidR="00985EB6" w:rsidRPr="00C87E96" w:rsidRDefault="00985EB6" w:rsidP="00483E76">
            <w:pPr>
              <w:rPr>
                <w:rFonts w:ascii="Arial" w:eastAsiaTheme="minorEastAsia" w:hAnsi="Arial" w:cs="Arial"/>
                <w:sz w:val="24"/>
                <w:szCs w:val="24"/>
              </w:rPr>
            </w:pPr>
          </w:p>
          <w:p w14:paraId="4168FE3E" w14:textId="77777777" w:rsidR="00985EB6" w:rsidRPr="00C87E96" w:rsidRDefault="00985EB6" w:rsidP="00483E76">
            <w:pPr>
              <w:rPr>
                <w:rFonts w:ascii="Arial" w:eastAsiaTheme="minorEastAsia" w:hAnsi="Arial" w:cs="Arial"/>
                <w:sz w:val="24"/>
                <w:szCs w:val="24"/>
              </w:rPr>
            </w:pPr>
          </w:p>
          <w:p w14:paraId="73EE59F3" w14:textId="77777777" w:rsidR="00985EB6" w:rsidRPr="00C87E96" w:rsidRDefault="00985EB6" w:rsidP="00483E76">
            <w:pPr>
              <w:rPr>
                <w:rFonts w:ascii="Arial" w:eastAsiaTheme="minorEastAsia" w:hAnsi="Arial" w:cs="Arial"/>
                <w:sz w:val="24"/>
                <w:szCs w:val="24"/>
              </w:rPr>
            </w:pPr>
          </w:p>
          <w:p w14:paraId="19FDBFC8" w14:textId="77777777" w:rsidR="00985EB6" w:rsidRPr="00C87E96" w:rsidRDefault="00985EB6" w:rsidP="00483E76">
            <w:pPr>
              <w:rPr>
                <w:rFonts w:ascii="Arial" w:eastAsiaTheme="minorEastAsia" w:hAnsi="Arial" w:cs="Arial"/>
                <w:sz w:val="24"/>
                <w:szCs w:val="24"/>
              </w:rPr>
            </w:pPr>
          </w:p>
          <w:p w14:paraId="36B322EA" w14:textId="539FE771" w:rsidR="00985EB6" w:rsidRPr="00C87E96" w:rsidRDefault="00985EB6" w:rsidP="00483E76">
            <w:pPr>
              <w:rPr>
                <w:rFonts w:ascii="Arial" w:eastAsiaTheme="minorEastAsia" w:hAnsi="Arial" w:cs="Arial"/>
                <w:sz w:val="24"/>
                <w:szCs w:val="24"/>
              </w:rPr>
            </w:pPr>
          </w:p>
          <w:p w14:paraId="114F3AE2" w14:textId="77777777" w:rsidR="00985EB6" w:rsidRPr="00C87E96" w:rsidRDefault="00985EB6" w:rsidP="00483E76">
            <w:pPr>
              <w:rPr>
                <w:rFonts w:ascii="Arial" w:eastAsiaTheme="minorEastAsia" w:hAnsi="Arial" w:cs="Arial"/>
                <w:sz w:val="24"/>
                <w:szCs w:val="24"/>
              </w:rPr>
            </w:pPr>
          </w:p>
          <w:p w14:paraId="2792BBB5" w14:textId="2C422075" w:rsidR="00985EB6" w:rsidRPr="00C87E96" w:rsidRDefault="00985EB6" w:rsidP="00483E76">
            <w:pPr>
              <w:rPr>
                <w:rFonts w:ascii="Arial" w:eastAsiaTheme="minorEastAsia" w:hAnsi="Arial" w:cs="Arial"/>
                <w:sz w:val="24"/>
                <w:szCs w:val="24"/>
              </w:rPr>
            </w:pPr>
          </w:p>
          <w:p w14:paraId="4337CCCB" w14:textId="77777777" w:rsidR="00985EB6" w:rsidRPr="00C87E96" w:rsidRDefault="00985EB6" w:rsidP="00483E76">
            <w:pPr>
              <w:rPr>
                <w:rFonts w:ascii="Arial" w:eastAsiaTheme="minorEastAsia" w:hAnsi="Arial" w:cs="Arial"/>
                <w:sz w:val="24"/>
                <w:szCs w:val="24"/>
              </w:rPr>
            </w:pPr>
          </w:p>
          <w:p w14:paraId="4EB870DF" w14:textId="77777777" w:rsidR="00985EB6" w:rsidRPr="00C87E96" w:rsidRDefault="00985EB6" w:rsidP="00483E76">
            <w:pPr>
              <w:rPr>
                <w:rFonts w:ascii="Arial" w:eastAsiaTheme="minorEastAsia" w:hAnsi="Arial" w:cs="Arial"/>
                <w:sz w:val="24"/>
                <w:szCs w:val="24"/>
              </w:rPr>
            </w:pPr>
          </w:p>
          <w:p w14:paraId="14CEEEC9" w14:textId="77777777" w:rsidR="00985EB6" w:rsidRPr="00C87E96" w:rsidRDefault="00985EB6" w:rsidP="00483E76">
            <w:pPr>
              <w:rPr>
                <w:rFonts w:ascii="Arial" w:eastAsiaTheme="minorEastAsia" w:hAnsi="Arial" w:cs="Arial"/>
                <w:sz w:val="24"/>
                <w:szCs w:val="24"/>
              </w:rPr>
            </w:pPr>
          </w:p>
          <w:p w14:paraId="27BEAA08" w14:textId="77777777" w:rsidR="00985EB6" w:rsidRPr="00C87E96" w:rsidRDefault="00985EB6" w:rsidP="00483E76">
            <w:pPr>
              <w:rPr>
                <w:rFonts w:ascii="Arial" w:hAnsi="Arial" w:cs="Arial"/>
                <w:sz w:val="24"/>
                <w:szCs w:val="24"/>
              </w:rPr>
            </w:pPr>
          </w:p>
        </w:tc>
      </w:tr>
      <w:tr w:rsidR="00985EB6" w:rsidRPr="00C87E96" w14:paraId="4DCE15C8" w14:textId="77777777" w:rsidTr="00483E76">
        <w:tc>
          <w:tcPr>
            <w:tcW w:w="1384" w:type="dxa"/>
          </w:tcPr>
          <w:p w14:paraId="520AD506" w14:textId="77777777" w:rsidR="00985EB6" w:rsidRDefault="00985EB6" w:rsidP="00483E76">
            <w:pPr>
              <w:rPr>
                <w:rFonts w:ascii="Arial" w:hAnsi="Arial" w:cs="Arial"/>
                <w:b/>
                <w:sz w:val="24"/>
                <w:szCs w:val="24"/>
              </w:rPr>
            </w:pPr>
            <w:r w:rsidRPr="00C87E96">
              <w:rPr>
                <w:rFonts w:ascii="Arial" w:hAnsi="Arial" w:cs="Arial"/>
                <w:b/>
                <w:sz w:val="24"/>
                <w:szCs w:val="24"/>
              </w:rPr>
              <w:t>Pie de imagen</w:t>
            </w:r>
          </w:p>
          <w:p w14:paraId="049B37A7" w14:textId="77777777" w:rsidR="00985EB6" w:rsidRPr="00C87E96" w:rsidRDefault="00985EB6" w:rsidP="00483E76">
            <w:pPr>
              <w:rPr>
                <w:rFonts w:ascii="Arial" w:hAnsi="Arial" w:cs="Arial"/>
                <w:sz w:val="24"/>
                <w:szCs w:val="24"/>
              </w:rPr>
            </w:pPr>
          </w:p>
        </w:tc>
        <w:tc>
          <w:tcPr>
            <w:tcW w:w="7670" w:type="dxa"/>
          </w:tcPr>
          <w:p w14:paraId="51B2A76E" w14:textId="45AEE24B" w:rsidR="00985EB6" w:rsidRPr="00C87E96" w:rsidRDefault="00985EB6" w:rsidP="00483E76">
            <w:pPr>
              <w:tabs>
                <w:tab w:val="right" w:pos="8498"/>
              </w:tabs>
              <w:jc w:val="both"/>
              <w:rPr>
                <w:rFonts w:ascii="Arial" w:eastAsiaTheme="minorEastAsia" w:hAnsi="Arial" w:cs="Arial"/>
                <w:sz w:val="24"/>
                <w:szCs w:val="24"/>
              </w:rPr>
            </w:pPr>
            <w:r>
              <w:rPr>
                <w:rFonts w:ascii="Arial" w:eastAsiaTheme="minorEastAsia" w:hAnsi="Arial" w:cs="Arial"/>
                <w:sz w:val="24"/>
                <w:szCs w:val="24"/>
              </w:rPr>
              <w:t>La función tiene dos asíntotas verticales</w:t>
            </w:r>
            <w:ins w:id="73" w:author="user" w:date="2016-05-20T08:09:00Z">
              <w:r w:rsidR="00ED0A3B">
                <w:rPr>
                  <w:rFonts w:ascii="Arial" w:eastAsiaTheme="minorEastAsia" w:hAnsi="Arial" w:cs="Arial"/>
                  <w:sz w:val="24"/>
                  <w:szCs w:val="24"/>
                </w:rPr>
                <w:t>,</w:t>
              </w:r>
            </w:ins>
            <w:r>
              <w:rPr>
                <w:rFonts w:ascii="Arial" w:eastAsiaTheme="minorEastAsia" w:hAnsi="Arial" w:cs="Arial"/>
                <w:sz w:val="24"/>
                <w:szCs w:val="24"/>
              </w:rPr>
              <w:t xml:space="preserve"> pues el polinomio del denominador se hace cero en 1 y en </w:t>
            </w:r>
            <w:r w:rsidR="00BE7184">
              <w:rPr>
                <w:rFonts w:ascii="Arial" w:eastAsiaTheme="minorEastAsia" w:hAnsi="Arial" w:cs="Arial"/>
                <w:sz w:val="24"/>
                <w:szCs w:val="24"/>
              </w:rPr>
              <w:t>–</w:t>
            </w:r>
            <w:r>
              <w:rPr>
                <w:rFonts w:ascii="Arial" w:eastAsiaTheme="minorEastAsia" w:hAnsi="Arial" w:cs="Arial"/>
                <w:sz w:val="24"/>
                <w:szCs w:val="24"/>
              </w:rPr>
              <w:t>1.</w:t>
            </w:r>
          </w:p>
        </w:tc>
      </w:tr>
    </w:tbl>
    <w:p w14:paraId="4E297AD2" w14:textId="77777777" w:rsidR="00985EB6" w:rsidRDefault="00985EB6" w:rsidP="00962CCA">
      <w:pPr>
        <w:tabs>
          <w:tab w:val="right" w:pos="8498"/>
        </w:tabs>
        <w:spacing w:after="0"/>
        <w:jc w:val="both"/>
        <w:rPr>
          <w:rFonts w:ascii="Arial" w:hAnsi="Arial" w:cs="Arial"/>
        </w:rPr>
      </w:pPr>
    </w:p>
    <w:p w14:paraId="77C70220" w14:textId="63E8E281" w:rsidR="00B915B1" w:rsidRDefault="00B915B1" w:rsidP="00962CCA">
      <w:pPr>
        <w:tabs>
          <w:tab w:val="right" w:pos="8498"/>
        </w:tabs>
        <w:spacing w:after="0"/>
        <w:jc w:val="both"/>
        <w:rPr>
          <w:rFonts w:ascii="Arial" w:hAnsi="Arial" w:cs="Arial"/>
        </w:rPr>
      </w:pPr>
      <w:r>
        <w:rPr>
          <w:rFonts w:ascii="Arial" w:hAnsi="Arial" w:cs="Arial"/>
        </w:rPr>
        <w:t>E</w:t>
      </w:r>
      <w:r w:rsidR="00601A82" w:rsidRPr="00C87E96">
        <w:rPr>
          <w:rFonts w:ascii="Arial" w:hAnsi="Arial" w:cs="Arial"/>
        </w:rPr>
        <w:t>jemplo</w:t>
      </w:r>
      <w:ins w:id="74" w:author="user" w:date="2016-05-20T08:09:00Z">
        <w:r w:rsidR="00ED0A3B">
          <w:rPr>
            <w:rFonts w:ascii="Arial" w:hAnsi="Arial" w:cs="Arial"/>
          </w:rPr>
          <w:t>:</w:t>
        </w:r>
      </w:ins>
    </w:p>
    <w:p w14:paraId="2D9708FE" w14:textId="0B701A3F" w:rsidR="00E37349" w:rsidRDefault="00B915B1" w:rsidP="00962CCA">
      <w:pPr>
        <w:tabs>
          <w:tab w:val="right" w:pos="8498"/>
        </w:tabs>
        <w:spacing w:after="0"/>
        <w:jc w:val="both"/>
        <w:rPr>
          <w:rFonts w:ascii="Arial" w:hAnsi="Arial" w:cs="Arial"/>
        </w:rPr>
      </w:pPr>
      <w:r>
        <w:rPr>
          <w:rFonts w:ascii="Arial" w:hAnsi="Arial" w:cs="Arial"/>
        </w:rPr>
        <w:t>Determina</w:t>
      </w:r>
      <w:r w:rsidR="00483E76">
        <w:rPr>
          <w:rFonts w:ascii="Arial" w:hAnsi="Arial" w:cs="Arial"/>
        </w:rPr>
        <w:t>r el dominio de la</w:t>
      </w:r>
      <w:r w:rsidR="003A28DC">
        <w:rPr>
          <w:rFonts w:ascii="Arial" w:hAnsi="Arial" w:cs="Arial"/>
        </w:rPr>
        <w:t>s</w:t>
      </w:r>
      <w:r w:rsidR="00483E76">
        <w:rPr>
          <w:rFonts w:ascii="Arial" w:hAnsi="Arial" w:cs="Arial"/>
        </w:rPr>
        <w:t xml:space="preserve"> siguiente</w:t>
      </w:r>
      <w:r w:rsidR="003A28DC">
        <w:rPr>
          <w:rFonts w:ascii="Arial" w:hAnsi="Arial" w:cs="Arial"/>
        </w:rPr>
        <w:t>s funcio</w:t>
      </w:r>
      <w:r w:rsidR="00483E76">
        <w:rPr>
          <w:rFonts w:ascii="Arial" w:hAnsi="Arial" w:cs="Arial"/>
        </w:rPr>
        <w:t>n</w:t>
      </w:r>
      <w:r w:rsidR="003A28DC">
        <w:rPr>
          <w:rFonts w:ascii="Arial" w:hAnsi="Arial" w:cs="Arial"/>
        </w:rPr>
        <w:t>es</w:t>
      </w:r>
      <w:r w:rsidR="00483E76">
        <w:rPr>
          <w:rFonts w:ascii="Arial" w:hAnsi="Arial" w:cs="Arial"/>
        </w:rPr>
        <w:t>:</w:t>
      </w:r>
    </w:p>
    <w:p w14:paraId="766A9AA1" w14:textId="451464E0"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MA_11_02_CO_072</w:t>
      </w:r>
    </w:p>
    <w:p w14:paraId="15F62F2F" w14:textId="456B357F" w:rsidR="007A463A" w:rsidRPr="0071560A" w:rsidRDefault="0043188D" w:rsidP="0043188D">
      <w:pPr>
        <w:tabs>
          <w:tab w:val="right" w:pos="8498"/>
        </w:tabs>
        <w:spacing w:after="0"/>
        <w:jc w:val="center"/>
        <w:rPr>
          <w:rFonts w:ascii="Arial" w:hAnsi="Arial" w:cs="Arial"/>
          <w:lang w:val="en-US"/>
        </w:rPr>
      </w:pPr>
      <w:r w:rsidRPr="0071560A">
        <w:rPr>
          <w:position w:val="-6"/>
          <w:lang w:val="en-US"/>
        </w:rPr>
        <w:t>MA_11_02_CO_073</w:t>
      </w:r>
    </w:p>
    <w:p w14:paraId="035B184E" w14:textId="3003E33B" w:rsidR="003A28DC" w:rsidRPr="0071560A" w:rsidRDefault="003A28DC" w:rsidP="003A28DC">
      <w:pPr>
        <w:tabs>
          <w:tab w:val="right" w:pos="8498"/>
        </w:tabs>
        <w:spacing w:after="0"/>
        <w:jc w:val="center"/>
        <w:rPr>
          <w:rFonts w:ascii="Arial" w:eastAsiaTheme="minorEastAsia" w:hAnsi="Arial" w:cs="Arial"/>
          <w:lang w:val="en-US"/>
        </w:rPr>
      </w:pPr>
    </w:p>
    <w:p w14:paraId="67E13930" w14:textId="7F47DFA1" w:rsidR="0015014C" w:rsidRPr="0071560A" w:rsidRDefault="0015014C" w:rsidP="008B1DA1">
      <w:pPr>
        <w:tabs>
          <w:tab w:val="right" w:pos="8498"/>
        </w:tabs>
        <w:spacing w:after="0"/>
        <w:jc w:val="center"/>
        <w:rPr>
          <w:rFonts w:ascii="Arial" w:eastAsiaTheme="minorEastAsia" w:hAnsi="Arial" w:cs="Arial"/>
          <w:lang w:val="en-US"/>
        </w:rPr>
      </w:pPr>
    </w:p>
    <w:p w14:paraId="474B3EAB" w14:textId="2031292D" w:rsidR="00B96F26" w:rsidRPr="00C87E96" w:rsidRDefault="003A28DC" w:rsidP="00962CCA">
      <w:pPr>
        <w:tabs>
          <w:tab w:val="right" w:pos="8498"/>
        </w:tabs>
        <w:spacing w:after="0"/>
        <w:jc w:val="both"/>
        <w:rPr>
          <w:rFonts w:ascii="Arial" w:hAnsi="Arial" w:cs="Arial"/>
        </w:rPr>
      </w:pPr>
      <w:r>
        <w:rPr>
          <w:rFonts w:ascii="Arial" w:hAnsi="Arial" w:cs="Arial"/>
        </w:rPr>
        <w:t xml:space="preserve">Para determinar el dominio de </w:t>
      </w:r>
      <w:r w:rsidRPr="003A28DC">
        <w:rPr>
          <w:rFonts w:ascii="Arial" w:hAnsi="Arial" w:cs="Arial"/>
          <w:i/>
        </w:rPr>
        <w:t>f</w:t>
      </w:r>
      <w:r>
        <w:rPr>
          <w:rFonts w:ascii="Arial" w:hAnsi="Arial" w:cs="Arial"/>
        </w:rPr>
        <w:t>(</w:t>
      </w:r>
      <w:r w:rsidRPr="003A28DC">
        <w:rPr>
          <w:rFonts w:ascii="Arial" w:hAnsi="Arial" w:cs="Arial"/>
          <w:i/>
        </w:rPr>
        <w:t>x</w:t>
      </w:r>
      <w:r>
        <w:rPr>
          <w:rFonts w:ascii="Arial" w:hAnsi="Arial" w:cs="Arial"/>
        </w:rPr>
        <w:t>)</w:t>
      </w:r>
      <w:r w:rsidR="004667A6" w:rsidRPr="00C87E96">
        <w:rPr>
          <w:rFonts w:ascii="Arial" w:hAnsi="Arial" w:cs="Arial"/>
        </w:rPr>
        <w:t xml:space="preserve"> </w:t>
      </w:r>
      <w:r w:rsidR="00B96F26" w:rsidRPr="00C87E96">
        <w:rPr>
          <w:rFonts w:ascii="Arial" w:hAnsi="Arial" w:cs="Arial"/>
        </w:rPr>
        <w:t>se iguala a cero el denominador y se halla el conjunto solución</w:t>
      </w:r>
      <w:r w:rsidR="00483E76">
        <w:rPr>
          <w:rFonts w:ascii="Arial" w:hAnsi="Arial" w:cs="Arial"/>
        </w:rPr>
        <w:t xml:space="preserve"> de la ecuación.</w:t>
      </w:r>
      <w:r w:rsidR="00B96F26" w:rsidRPr="00C87E96">
        <w:rPr>
          <w:rFonts w:ascii="Arial" w:hAnsi="Arial" w:cs="Arial"/>
        </w:rPr>
        <w:t xml:space="preserve"> </w:t>
      </w:r>
    </w:p>
    <w:p w14:paraId="12BC9B12" w14:textId="1C0EF213" w:rsidR="00670302" w:rsidRPr="00C87E96" w:rsidRDefault="00670302" w:rsidP="00670302">
      <w:pPr>
        <w:tabs>
          <w:tab w:val="right" w:pos="8498"/>
        </w:tabs>
        <w:spacing w:after="0"/>
        <w:jc w:val="center"/>
        <w:rPr>
          <w:rFonts w:ascii="Arial" w:hAnsi="Arial" w:cs="Arial"/>
          <w:i/>
        </w:rPr>
      </w:pPr>
      <w:r w:rsidRPr="00C87E96">
        <w:rPr>
          <w:rFonts w:ascii="Arial" w:hAnsi="Arial" w:cs="Arial"/>
          <w:i/>
        </w:rPr>
        <w:t xml:space="preserve">            x</w:t>
      </w:r>
      <w:r w:rsidRPr="00C87E96">
        <w:rPr>
          <w:rFonts w:ascii="Arial" w:hAnsi="Arial" w:cs="Arial"/>
          <w:i/>
          <w:vertAlign w:val="superscript"/>
        </w:rPr>
        <w:t xml:space="preserve">2 </w:t>
      </w:r>
      <w:r w:rsidRPr="00483E76">
        <w:rPr>
          <w:rFonts w:ascii="Arial" w:hAnsi="Arial" w:cs="Arial"/>
        </w:rPr>
        <w:t>– 1</w:t>
      </w:r>
      <w:r w:rsidRPr="00C87E96">
        <w:rPr>
          <w:rFonts w:ascii="Arial" w:hAnsi="Arial" w:cs="Arial"/>
          <w:i/>
        </w:rPr>
        <w:t xml:space="preserve"> = </w:t>
      </w:r>
      <w:r w:rsidRPr="00483E76">
        <w:rPr>
          <w:rFonts w:ascii="Arial" w:hAnsi="Arial" w:cs="Arial"/>
        </w:rPr>
        <w:t>0</w:t>
      </w:r>
    </w:p>
    <w:p w14:paraId="591F6951" w14:textId="34DF5DE7" w:rsidR="00670302" w:rsidRPr="00C87E96" w:rsidRDefault="00670302" w:rsidP="00670302">
      <w:pPr>
        <w:tabs>
          <w:tab w:val="right" w:pos="8498"/>
        </w:tabs>
        <w:spacing w:after="0"/>
        <w:jc w:val="center"/>
        <w:rPr>
          <w:rFonts w:ascii="Arial" w:hAnsi="Arial" w:cs="Arial"/>
          <w:i/>
        </w:rPr>
      </w:pPr>
      <w:r w:rsidRPr="00483E76">
        <w:rPr>
          <w:rFonts w:ascii="Arial" w:hAnsi="Arial" w:cs="Arial"/>
        </w:rPr>
        <w:t>(</w:t>
      </w:r>
      <w:r w:rsidRPr="00C87E96">
        <w:rPr>
          <w:rFonts w:ascii="Arial" w:hAnsi="Arial" w:cs="Arial"/>
          <w:i/>
        </w:rPr>
        <w:t>x</w:t>
      </w:r>
      <w:r w:rsidRPr="00483E76">
        <w:rPr>
          <w:rFonts w:ascii="Arial" w:hAnsi="Arial" w:cs="Arial"/>
        </w:rPr>
        <w:t xml:space="preserve"> – 1)(</w:t>
      </w:r>
      <w:r w:rsidRPr="00483E76">
        <w:rPr>
          <w:rFonts w:ascii="Arial" w:hAnsi="Arial" w:cs="Arial"/>
          <w:i/>
        </w:rPr>
        <w:t>x</w:t>
      </w:r>
      <w:r w:rsidRPr="00C87E96">
        <w:rPr>
          <w:rFonts w:ascii="Arial" w:hAnsi="Arial" w:cs="Arial"/>
          <w:i/>
        </w:rPr>
        <w:t xml:space="preserve"> </w:t>
      </w:r>
      <w:r w:rsidRPr="00483E76">
        <w:rPr>
          <w:rFonts w:ascii="Arial" w:hAnsi="Arial" w:cs="Arial"/>
        </w:rPr>
        <w:t>+ 1)</w:t>
      </w:r>
      <w:r w:rsidRPr="00C87E96">
        <w:rPr>
          <w:rFonts w:ascii="Arial" w:hAnsi="Arial" w:cs="Arial"/>
          <w:i/>
        </w:rPr>
        <w:t xml:space="preserve"> = </w:t>
      </w:r>
      <w:r w:rsidRPr="00483E76">
        <w:rPr>
          <w:rFonts w:ascii="Arial" w:hAnsi="Arial" w:cs="Arial"/>
        </w:rPr>
        <w:t>0</w:t>
      </w:r>
    </w:p>
    <w:p w14:paraId="7B242654" w14:textId="1905558D" w:rsidR="00670302" w:rsidRPr="00C87E96" w:rsidRDefault="00670302" w:rsidP="00670302">
      <w:pPr>
        <w:tabs>
          <w:tab w:val="right" w:pos="8498"/>
        </w:tabs>
        <w:spacing w:after="0"/>
        <w:jc w:val="center"/>
        <w:rPr>
          <w:rFonts w:ascii="Arial" w:hAnsi="Arial" w:cs="Arial"/>
          <w:i/>
        </w:rPr>
      </w:pPr>
      <w:r w:rsidRPr="00C87E96">
        <w:rPr>
          <w:rFonts w:ascii="Arial" w:hAnsi="Arial" w:cs="Arial"/>
          <w:i/>
        </w:rPr>
        <w:t xml:space="preserve">                   x = </w:t>
      </w:r>
      <w:r w:rsidRPr="00483E76">
        <w:rPr>
          <w:rFonts w:ascii="Arial" w:hAnsi="Arial" w:cs="Arial"/>
        </w:rPr>
        <w:t>1</w:t>
      </w:r>
      <w:r w:rsidRPr="00C87E96">
        <w:rPr>
          <w:rFonts w:ascii="Arial" w:hAnsi="Arial" w:cs="Arial"/>
          <w:i/>
        </w:rPr>
        <w:t xml:space="preserve"> </w:t>
      </w:r>
      <w:r w:rsidRPr="005C736F">
        <w:rPr>
          <w:rFonts w:ascii="Arial" w:hAnsi="Arial" w:cs="Arial"/>
        </w:rPr>
        <w:t>o</w:t>
      </w:r>
      <w:r w:rsidRPr="00C87E96">
        <w:rPr>
          <w:rFonts w:ascii="Arial" w:hAnsi="Arial" w:cs="Arial"/>
          <w:i/>
        </w:rPr>
        <w:t xml:space="preserve"> x = </w:t>
      </w:r>
      <w:r w:rsidR="00BE7184">
        <w:rPr>
          <w:rFonts w:ascii="Arial" w:hAnsi="Arial" w:cs="Arial"/>
          <w:i/>
        </w:rPr>
        <w:t>–</w:t>
      </w:r>
      <w:r w:rsidRPr="00483E76">
        <w:rPr>
          <w:rFonts w:ascii="Arial" w:hAnsi="Arial" w:cs="Arial"/>
        </w:rPr>
        <w:t>1</w:t>
      </w:r>
    </w:p>
    <w:p w14:paraId="7B23C3A7" w14:textId="2615C4D9" w:rsidR="00F41E7F" w:rsidRPr="00C87E96" w:rsidRDefault="00F41E7F" w:rsidP="00962CCA">
      <w:pPr>
        <w:tabs>
          <w:tab w:val="right" w:pos="8498"/>
        </w:tabs>
        <w:spacing w:after="0"/>
        <w:jc w:val="both"/>
        <w:rPr>
          <w:rFonts w:ascii="Arial" w:hAnsi="Arial" w:cs="Arial"/>
        </w:rPr>
      </w:pPr>
      <w:r w:rsidRPr="00C87E96">
        <w:rPr>
          <w:rFonts w:ascii="Arial" w:hAnsi="Arial" w:cs="Arial"/>
        </w:rPr>
        <w:t>El dominio es el conjunto de todos los números reales, excepto los valores para los cuales el denominador es cero:</w:t>
      </w:r>
    </w:p>
    <w:p w14:paraId="1AEB333C" w14:textId="4C65B087" w:rsidR="00670302" w:rsidRPr="00483E76" w:rsidRDefault="00670302" w:rsidP="00483E76">
      <w:pPr>
        <w:tabs>
          <w:tab w:val="right" w:pos="8498"/>
        </w:tabs>
        <w:spacing w:after="0"/>
        <w:jc w:val="center"/>
        <w:rPr>
          <w:rFonts w:ascii="Cambria Math" w:hAnsi="Cambria Math" w:cs="Arial"/>
        </w:rPr>
      </w:pPr>
      <w:r w:rsidRPr="00C87E96">
        <w:rPr>
          <w:rFonts w:ascii="Arial" w:hAnsi="Arial" w:cs="Arial"/>
          <w:i/>
        </w:rPr>
        <w:t xml:space="preserve">Dom f = </w:t>
      </w:r>
      <w:r w:rsidR="005C736F" w:rsidRPr="005C736F">
        <w:rPr>
          <w:rFonts w:ascii="Arial" w:hAnsi="Arial" w:cs="Arial"/>
          <w:b/>
        </w:rPr>
        <w:t>R</w:t>
      </w:r>
      <w:r w:rsidRPr="003A28DC">
        <w:rPr>
          <w:rFonts w:ascii="Arial" w:hAnsi="Arial" w:cs="Arial"/>
        </w:rPr>
        <w:t xml:space="preserve"> </w:t>
      </w:r>
      <w:r w:rsidR="00BE7184">
        <w:rPr>
          <w:rFonts w:ascii="Arial" w:hAnsi="Arial" w:cs="Arial"/>
        </w:rPr>
        <w:t>–</w:t>
      </w:r>
      <w:r w:rsidRPr="003A28DC">
        <w:rPr>
          <w:rFonts w:ascii="Arial" w:hAnsi="Arial" w:cs="Arial"/>
        </w:rPr>
        <w:t xml:space="preserve"> {</w:t>
      </w:r>
      <w:r w:rsidR="00BE7184">
        <w:rPr>
          <w:rFonts w:ascii="Arial" w:hAnsi="Arial" w:cs="Arial"/>
        </w:rPr>
        <w:t>–</w:t>
      </w:r>
      <w:r w:rsidRPr="003A28DC">
        <w:rPr>
          <w:rFonts w:ascii="Arial" w:hAnsi="Arial" w:cs="Arial"/>
        </w:rPr>
        <w:t>1, 1}</w:t>
      </w:r>
      <w:r w:rsidRPr="00C87E96">
        <w:rPr>
          <w:rFonts w:ascii="Arial" w:hAnsi="Arial" w:cs="Arial"/>
          <w:i/>
        </w:rPr>
        <w:t xml:space="preserve"> = </w:t>
      </w:r>
      <w:r w:rsidRPr="003A28DC">
        <w:rPr>
          <w:rFonts w:ascii="Arial" w:hAnsi="Arial" w:cs="Arial"/>
        </w:rPr>
        <w:t>(</w:t>
      </w:r>
      <w:r w:rsidR="00BE7184">
        <w:rPr>
          <w:rFonts w:ascii="Arial" w:hAnsi="Arial" w:cs="Arial"/>
        </w:rPr>
        <w:t>–</w:t>
      </w:r>
      <w:r w:rsidRPr="003A28DC">
        <w:rPr>
          <w:rFonts w:ascii="Cambria Math" w:hAnsi="Cambria Math" w:cs="Arial"/>
        </w:rPr>
        <w:t>∞</w:t>
      </w:r>
      <w:r w:rsidRPr="003A28DC">
        <w:rPr>
          <w:rFonts w:ascii="Arial" w:hAnsi="Arial" w:cs="Arial"/>
        </w:rPr>
        <w:t xml:space="preserve">, </w:t>
      </w:r>
      <w:r w:rsidR="00BE7184">
        <w:rPr>
          <w:rFonts w:ascii="Arial" w:hAnsi="Arial" w:cs="Arial"/>
        </w:rPr>
        <w:t>–</w:t>
      </w:r>
      <w:r w:rsidRPr="003A28DC">
        <w:rPr>
          <w:rFonts w:ascii="Arial" w:hAnsi="Arial" w:cs="Arial"/>
        </w:rPr>
        <w:t xml:space="preserve">1) </w:t>
      </w:r>
      <w:r w:rsidRPr="003A28DC">
        <w:rPr>
          <w:rFonts w:ascii="Cambria Math" w:hAnsi="Cambria Math" w:cs="Arial"/>
        </w:rPr>
        <w:t>∪</w:t>
      </w:r>
      <w:r w:rsidRPr="003A28DC">
        <w:rPr>
          <w:rFonts w:ascii="Arial" w:hAnsi="Arial" w:cs="Arial"/>
        </w:rPr>
        <w:t xml:space="preserve"> (</w:t>
      </w:r>
      <w:r w:rsidR="00BE7184">
        <w:rPr>
          <w:rFonts w:ascii="Arial" w:hAnsi="Arial" w:cs="Arial"/>
        </w:rPr>
        <w:t>–</w:t>
      </w:r>
      <w:r w:rsidRPr="003A28DC">
        <w:rPr>
          <w:rFonts w:ascii="Arial" w:hAnsi="Arial" w:cs="Arial"/>
        </w:rPr>
        <w:t xml:space="preserve">1, 1) </w:t>
      </w:r>
      <w:r w:rsidRPr="003A28DC">
        <w:rPr>
          <w:rFonts w:ascii="Cambria Math" w:hAnsi="Cambria Math" w:cs="Arial"/>
        </w:rPr>
        <w:t>∪</w:t>
      </w:r>
      <w:r w:rsidRPr="003A28DC">
        <w:rPr>
          <w:rFonts w:ascii="Arial" w:hAnsi="Arial" w:cs="Arial"/>
        </w:rPr>
        <w:t xml:space="preserve"> (1, </w:t>
      </w:r>
      <w:r w:rsidRPr="003A28DC">
        <w:rPr>
          <w:rFonts w:ascii="Cambria Math" w:hAnsi="Cambria Math" w:cs="Arial"/>
        </w:rPr>
        <w:t>∞</w:t>
      </w:r>
      <w:r w:rsidRPr="003A28DC">
        <w:rPr>
          <w:rFonts w:ascii="Arial" w:hAnsi="Arial" w:cs="Arial"/>
        </w:rPr>
        <w:t>).</w:t>
      </w:r>
    </w:p>
    <w:p w14:paraId="2DB57034" w14:textId="77777777" w:rsidR="003A28DC" w:rsidRDefault="003A28DC" w:rsidP="00B96F26">
      <w:pPr>
        <w:tabs>
          <w:tab w:val="right" w:pos="8498"/>
        </w:tabs>
        <w:spacing w:after="0"/>
        <w:jc w:val="both"/>
        <w:rPr>
          <w:rFonts w:ascii="Arial" w:hAnsi="Arial" w:cs="Arial"/>
        </w:rPr>
      </w:pPr>
    </w:p>
    <w:p w14:paraId="6EB5F070" w14:textId="57C27FF5" w:rsidR="00404652" w:rsidRDefault="00404652" w:rsidP="00404652">
      <w:pPr>
        <w:tabs>
          <w:tab w:val="right" w:pos="8498"/>
        </w:tabs>
        <w:spacing w:after="0"/>
        <w:jc w:val="both"/>
        <w:rPr>
          <w:rFonts w:ascii="Arial" w:hAnsi="Arial" w:cs="Arial"/>
        </w:rPr>
      </w:pPr>
      <w:r w:rsidRPr="00C87E96">
        <w:rPr>
          <w:rFonts w:ascii="Arial" w:hAnsi="Arial" w:cs="Arial"/>
        </w:rPr>
        <w:t>Para determinar e</w:t>
      </w:r>
      <w:r w:rsidR="003A28DC">
        <w:rPr>
          <w:rFonts w:ascii="Arial" w:hAnsi="Arial" w:cs="Arial"/>
        </w:rPr>
        <w:t xml:space="preserve">l dominio de </w:t>
      </w:r>
      <w:r w:rsidR="003A28DC" w:rsidRPr="003A28DC">
        <w:rPr>
          <w:rFonts w:ascii="Arial" w:hAnsi="Arial" w:cs="Arial"/>
          <w:i/>
        </w:rPr>
        <w:t>h</w:t>
      </w:r>
      <w:r w:rsidR="003A28DC">
        <w:rPr>
          <w:rFonts w:ascii="Arial" w:hAnsi="Arial" w:cs="Arial"/>
        </w:rPr>
        <w:t>(</w:t>
      </w:r>
      <w:r w:rsidR="003A28DC" w:rsidRPr="003A28DC">
        <w:rPr>
          <w:rFonts w:ascii="Arial" w:hAnsi="Arial" w:cs="Arial"/>
          <w:i/>
        </w:rPr>
        <w:t>x</w:t>
      </w:r>
      <w:r w:rsidR="003A28DC">
        <w:rPr>
          <w:rFonts w:ascii="Arial" w:hAnsi="Arial" w:cs="Arial"/>
        </w:rPr>
        <w:t xml:space="preserve">) </w:t>
      </w:r>
      <w:r w:rsidRPr="00C87E96">
        <w:rPr>
          <w:rFonts w:ascii="Arial" w:hAnsi="Arial" w:cs="Arial"/>
        </w:rPr>
        <w:t xml:space="preserve">se iguala a cero el denominador y se halla el conjunto solución: </w:t>
      </w:r>
    </w:p>
    <w:p w14:paraId="3CF03077" w14:textId="1BB1FFA8" w:rsidR="0043188D" w:rsidRPr="00752DC1" w:rsidRDefault="0043188D" w:rsidP="0043188D">
      <w:pPr>
        <w:tabs>
          <w:tab w:val="right" w:pos="8498"/>
        </w:tabs>
        <w:spacing w:after="0"/>
        <w:jc w:val="center"/>
        <w:rPr>
          <w:position w:val="-6"/>
          <w:lang w:val="en-US"/>
        </w:rPr>
      </w:pPr>
      <w:r w:rsidRPr="00752DC1">
        <w:rPr>
          <w:position w:val="-6"/>
          <w:lang w:val="en-US"/>
        </w:rPr>
        <w:t>MA_11_02_CO_074</w:t>
      </w:r>
    </w:p>
    <w:p w14:paraId="7C3B097B" w14:textId="00AB1DF4" w:rsidR="0043188D" w:rsidRPr="00752DC1" w:rsidRDefault="0043188D" w:rsidP="0043188D">
      <w:pPr>
        <w:tabs>
          <w:tab w:val="right" w:pos="8498"/>
        </w:tabs>
        <w:spacing w:after="0"/>
        <w:jc w:val="center"/>
        <w:rPr>
          <w:position w:val="-6"/>
          <w:lang w:val="en-US"/>
        </w:rPr>
      </w:pPr>
      <w:r w:rsidRPr="00752DC1">
        <w:rPr>
          <w:position w:val="-6"/>
          <w:lang w:val="en-US"/>
        </w:rPr>
        <w:t>MA_11_02_CO_075</w:t>
      </w:r>
    </w:p>
    <w:p w14:paraId="73CAE137" w14:textId="4A16C678" w:rsidR="0043188D" w:rsidRPr="00752DC1" w:rsidRDefault="0043188D" w:rsidP="0043188D">
      <w:pPr>
        <w:tabs>
          <w:tab w:val="right" w:pos="8498"/>
        </w:tabs>
        <w:spacing w:after="0"/>
        <w:jc w:val="center"/>
        <w:rPr>
          <w:position w:val="-6"/>
          <w:lang w:val="en-US"/>
        </w:rPr>
      </w:pPr>
      <w:r w:rsidRPr="00752DC1">
        <w:rPr>
          <w:position w:val="-6"/>
          <w:lang w:val="en-US"/>
        </w:rPr>
        <w:t>MA_11_02_CO_076</w:t>
      </w:r>
    </w:p>
    <w:p w14:paraId="2A2D8E69" w14:textId="3D51FE44" w:rsidR="0043188D" w:rsidRPr="00752DC1" w:rsidRDefault="0043188D" w:rsidP="0043188D">
      <w:pPr>
        <w:tabs>
          <w:tab w:val="right" w:pos="8498"/>
        </w:tabs>
        <w:spacing w:after="0"/>
        <w:jc w:val="center"/>
        <w:rPr>
          <w:ins w:id="75" w:author="Ancopepe pepe" w:date="2016-05-22T16:03:00Z"/>
          <w:position w:val="-6"/>
        </w:rPr>
      </w:pPr>
      <w:r w:rsidRPr="00752DC1">
        <w:rPr>
          <w:position w:val="-6"/>
        </w:rPr>
        <w:t>MA_11_02_CO_077</w:t>
      </w:r>
    </w:p>
    <w:p w14:paraId="7432076D" w14:textId="77777777" w:rsidR="005C736F" w:rsidRPr="00752DC1" w:rsidRDefault="005C736F" w:rsidP="0043188D">
      <w:pPr>
        <w:tabs>
          <w:tab w:val="right" w:pos="8498"/>
        </w:tabs>
        <w:spacing w:after="0"/>
        <w:jc w:val="center"/>
        <w:rPr>
          <w:rFonts w:ascii="Arial" w:hAnsi="Arial" w:cs="Arial"/>
        </w:rPr>
      </w:pPr>
    </w:p>
    <w:p w14:paraId="1FC6F797" w14:textId="6CA14967" w:rsidR="00E32079" w:rsidRPr="00752DC1" w:rsidRDefault="00F41E7F" w:rsidP="00602FA9">
      <w:pPr>
        <w:tabs>
          <w:tab w:val="right" w:pos="8498"/>
        </w:tabs>
        <w:spacing w:after="0"/>
        <w:jc w:val="both"/>
        <w:rPr>
          <w:rFonts w:ascii="Arial" w:eastAsiaTheme="minorEastAsia" w:hAnsi="Arial" w:cs="Arial"/>
        </w:rPr>
      </w:pPr>
      <w:r w:rsidRPr="00752DC1">
        <w:rPr>
          <w:rFonts w:ascii="Arial" w:eastAsiaTheme="minorEastAsia" w:hAnsi="Arial" w:cs="Arial"/>
        </w:rPr>
        <w:t>d</w:t>
      </w:r>
      <w:r w:rsidR="00602FA9" w:rsidRPr="00752DC1">
        <w:rPr>
          <w:rFonts w:ascii="Arial" w:eastAsiaTheme="minorEastAsia" w:hAnsi="Arial" w:cs="Arial"/>
        </w:rPr>
        <w:t>e donde</w:t>
      </w:r>
      <w:r w:rsidR="00A67FB7" w:rsidRPr="00752DC1">
        <w:rPr>
          <w:rFonts w:ascii="Arial" w:eastAsiaTheme="minorEastAsia" w:hAnsi="Arial" w:cs="Arial"/>
        </w:rPr>
        <w:t>:</w:t>
      </w:r>
    </w:p>
    <w:p w14:paraId="6062015A" w14:textId="0DDA168F" w:rsidR="0043188D" w:rsidRPr="00752DC1" w:rsidRDefault="0043188D" w:rsidP="0043188D">
      <w:pPr>
        <w:tabs>
          <w:tab w:val="right" w:pos="8498"/>
        </w:tabs>
        <w:spacing w:after="0"/>
        <w:jc w:val="center"/>
        <w:rPr>
          <w:rFonts w:ascii="Arial" w:eastAsiaTheme="minorEastAsia" w:hAnsi="Arial" w:cs="Arial"/>
        </w:rPr>
      </w:pPr>
      <w:r w:rsidRPr="00752DC1">
        <w:rPr>
          <w:position w:val="-6"/>
        </w:rPr>
        <w:t>MA_11_02_CO_078</w:t>
      </w:r>
    </w:p>
    <w:p w14:paraId="11CBF005" w14:textId="77777777" w:rsidR="00602FA9" w:rsidRDefault="00602FA9" w:rsidP="00602FA9">
      <w:pPr>
        <w:tabs>
          <w:tab w:val="right" w:pos="8498"/>
        </w:tabs>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518"/>
        <w:gridCol w:w="6515"/>
      </w:tblGrid>
      <w:tr w:rsidR="00355664" w:rsidRPr="00C87E96" w14:paraId="4E896B45" w14:textId="77777777" w:rsidTr="00052AD1">
        <w:tc>
          <w:tcPr>
            <w:tcW w:w="9033" w:type="dxa"/>
            <w:gridSpan w:val="2"/>
            <w:shd w:val="clear" w:color="auto" w:fill="000000" w:themeFill="text1"/>
          </w:tcPr>
          <w:p w14:paraId="34D79C06" w14:textId="77777777" w:rsidR="00355664" w:rsidRPr="00C87E96" w:rsidRDefault="00355664" w:rsidP="00052AD1">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355664" w:rsidRPr="00C87E96" w14:paraId="5E641DAB" w14:textId="77777777" w:rsidTr="00052AD1">
        <w:tc>
          <w:tcPr>
            <w:tcW w:w="2518" w:type="dxa"/>
          </w:tcPr>
          <w:p w14:paraId="08E50EC9" w14:textId="77777777" w:rsidR="00355664" w:rsidRPr="00C87E96" w:rsidRDefault="00355664" w:rsidP="00052AD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5674EAE4" w14:textId="061D33FF" w:rsidR="00355664" w:rsidRPr="00C87E96" w:rsidRDefault="00355664" w:rsidP="00052AD1">
            <w:pPr>
              <w:rPr>
                <w:rFonts w:ascii="Arial" w:eastAsiaTheme="minorEastAsia" w:hAnsi="Arial" w:cs="Arial"/>
                <w:b/>
                <w:sz w:val="24"/>
                <w:szCs w:val="24"/>
              </w:rPr>
            </w:pPr>
            <w:r>
              <w:rPr>
                <w:rFonts w:ascii="Arial" w:eastAsiaTheme="minorEastAsia" w:hAnsi="Arial" w:cs="Arial"/>
                <w:sz w:val="24"/>
                <w:szCs w:val="24"/>
              </w:rPr>
              <w:t>MA_11_02_REC90</w:t>
            </w:r>
          </w:p>
        </w:tc>
      </w:tr>
      <w:tr w:rsidR="00355664" w:rsidRPr="00C87E96" w14:paraId="4ACC2330" w14:textId="77777777" w:rsidTr="00052AD1">
        <w:tc>
          <w:tcPr>
            <w:tcW w:w="2518" w:type="dxa"/>
          </w:tcPr>
          <w:p w14:paraId="41D31817" w14:textId="77777777" w:rsidR="00355664" w:rsidRPr="00C87E96" w:rsidRDefault="00355664" w:rsidP="00052AD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5A500491" w14:textId="3E4EE187" w:rsidR="00355664" w:rsidRPr="00C87E96" w:rsidRDefault="00355664" w:rsidP="00052AD1">
            <w:pPr>
              <w:rPr>
                <w:rFonts w:ascii="Arial" w:eastAsiaTheme="minorEastAsia" w:hAnsi="Arial" w:cs="Arial"/>
                <w:sz w:val="24"/>
                <w:szCs w:val="24"/>
              </w:rPr>
            </w:pPr>
            <w:r w:rsidRPr="00355664">
              <w:rPr>
                <w:rFonts w:ascii="Arial" w:hAnsi="Arial" w:cs="Arial"/>
                <w:sz w:val="24"/>
                <w:szCs w:val="24"/>
              </w:rPr>
              <w:t>Analiza características de las funciones racionales</w:t>
            </w:r>
          </w:p>
        </w:tc>
      </w:tr>
      <w:tr w:rsidR="00355664" w:rsidRPr="00C87E96" w14:paraId="7DBC0E5C" w14:textId="77777777" w:rsidTr="00052AD1">
        <w:tc>
          <w:tcPr>
            <w:tcW w:w="2518" w:type="dxa"/>
          </w:tcPr>
          <w:p w14:paraId="146ED397" w14:textId="77777777" w:rsidR="00355664" w:rsidRPr="00C87E96" w:rsidRDefault="00355664" w:rsidP="00052AD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7AB7F196" w14:textId="6C6D10B3" w:rsidR="00355664" w:rsidRPr="00C87E96" w:rsidRDefault="00355664" w:rsidP="00052AD1">
            <w:pPr>
              <w:rPr>
                <w:rFonts w:ascii="Arial" w:eastAsiaTheme="minorEastAsia" w:hAnsi="Arial" w:cs="Arial"/>
                <w:sz w:val="24"/>
                <w:szCs w:val="24"/>
              </w:rPr>
            </w:pPr>
            <w:r w:rsidRPr="00355664">
              <w:rPr>
                <w:rFonts w:ascii="Arial" w:hAnsi="Arial" w:cs="Arial"/>
                <w:sz w:val="24"/>
                <w:szCs w:val="24"/>
              </w:rPr>
              <w:t>Actividad sobre diferentes conceptos de funciones racionales</w:t>
            </w:r>
          </w:p>
        </w:tc>
      </w:tr>
    </w:tbl>
    <w:p w14:paraId="1B40C3E8" w14:textId="77777777" w:rsidR="00355664" w:rsidRDefault="00355664" w:rsidP="00602FA9">
      <w:pPr>
        <w:tabs>
          <w:tab w:val="right" w:pos="8498"/>
        </w:tabs>
        <w:spacing w:after="0"/>
        <w:jc w:val="both"/>
        <w:rPr>
          <w:rFonts w:ascii="Arial" w:eastAsiaTheme="minorEastAsia" w:hAnsi="Arial" w:cs="Arial"/>
        </w:rPr>
      </w:pPr>
    </w:p>
    <w:p w14:paraId="3A359666" w14:textId="77777777" w:rsidR="00355664" w:rsidRPr="00C87E96" w:rsidRDefault="00355664" w:rsidP="00602FA9">
      <w:pPr>
        <w:tabs>
          <w:tab w:val="right" w:pos="8498"/>
        </w:tabs>
        <w:spacing w:after="0"/>
        <w:jc w:val="both"/>
        <w:rPr>
          <w:rFonts w:ascii="Arial" w:eastAsiaTheme="minorEastAsia" w:hAnsi="Arial" w:cs="Arial"/>
        </w:rPr>
      </w:pPr>
    </w:p>
    <w:p w14:paraId="40FC088F" w14:textId="3B2531FA" w:rsidR="008C26A1" w:rsidRPr="00C87E96" w:rsidRDefault="00540900" w:rsidP="00962CCA">
      <w:pPr>
        <w:tabs>
          <w:tab w:val="right" w:pos="8498"/>
        </w:tabs>
        <w:spacing w:after="0"/>
        <w:jc w:val="both"/>
        <w:rPr>
          <w:rFonts w:ascii="Arial" w:hAnsi="Arial" w:cs="Arial"/>
          <w:b/>
        </w:rPr>
      </w:pPr>
      <w:r>
        <w:rPr>
          <w:rFonts w:ascii="Arial" w:hAnsi="Arial" w:cs="Arial"/>
          <w:highlight w:val="yellow"/>
        </w:rPr>
        <w:t>[SECCIÓN 2</w:t>
      </w:r>
      <w:r w:rsidR="008C26A1" w:rsidRPr="00C87E96">
        <w:rPr>
          <w:rFonts w:ascii="Arial" w:hAnsi="Arial" w:cs="Arial"/>
          <w:highlight w:val="yellow"/>
        </w:rPr>
        <w:t>]</w:t>
      </w:r>
      <w:r w:rsidR="004867C3" w:rsidRPr="00C87E96">
        <w:rPr>
          <w:rFonts w:ascii="Arial" w:hAnsi="Arial" w:cs="Arial"/>
        </w:rPr>
        <w:t xml:space="preserve"> </w:t>
      </w:r>
      <w:r>
        <w:rPr>
          <w:rFonts w:ascii="Arial" w:hAnsi="Arial" w:cs="Arial"/>
          <w:b/>
        </w:rPr>
        <w:t>2.3</w:t>
      </w:r>
      <w:r w:rsidR="008C26A1" w:rsidRPr="00C87E96">
        <w:rPr>
          <w:rFonts w:ascii="Arial" w:hAnsi="Arial" w:cs="Arial"/>
          <w:b/>
        </w:rPr>
        <w:t xml:space="preserve"> </w:t>
      </w:r>
      <w:r>
        <w:rPr>
          <w:rFonts w:ascii="Arial" w:hAnsi="Arial" w:cs="Arial"/>
          <w:b/>
        </w:rPr>
        <w:t>Las f</w:t>
      </w:r>
      <w:r w:rsidR="008C26A1" w:rsidRPr="00C87E96">
        <w:rPr>
          <w:rFonts w:ascii="Arial" w:hAnsi="Arial" w:cs="Arial"/>
          <w:b/>
        </w:rPr>
        <w:t>unciones radicales</w:t>
      </w:r>
    </w:p>
    <w:p w14:paraId="3E0C9927" w14:textId="2B9BC208" w:rsidR="00E1354B" w:rsidRPr="00C87E96" w:rsidRDefault="00E1354B" w:rsidP="00962CCA">
      <w:pPr>
        <w:tabs>
          <w:tab w:val="right" w:pos="8498"/>
        </w:tabs>
        <w:spacing w:after="0"/>
        <w:jc w:val="both"/>
        <w:rPr>
          <w:rFonts w:ascii="Arial" w:hAnsi="Arial" w:cs="Arial"/>
        </w:rPr>
      </w:pPr>
      <w:r w:rsidRPr="00C87E96">
        <w:rPr>
          <w:rFonts w:ascii="Arial" w:hAnsi="Arial" w:cs="Arial"/>
        </w:rPr>
        <w:t xml:space="preserve">Las funciones radicales son aquellas que contienen raíces en su </w:t>
      </w:r>
      <w:r w:rsidR="00E0441E" w:rsidRPr="00C87E96">
        <w:rPr>
          <w:rFonts w:ascii="Arial" w:hAnsi="Arial" w:cs="Arial"/>
        </w:rPr>
        <w:t>expresión</w:t>
      </w:r>
      <w:r w:rsidRPr="00C87E96">
        <w:rPr>
          <w:rFonts w:ascii="Arial" w:hAnsi="Arial" w:cs="Arial"/>
        </w:rPr>
        <w:t xml:space="preserve"> algebraica</w:t>
      </w:r>
      <w:r w:rsidR="004867C3" w:rsidRPr="00C87E96">
        <w:rPr>
          <w:rFonts w:ascii="Arial" w:hAnsi="Arial" w:cs="Arial"/>
        </w:rPr>
        <w:t>.</w:t>
      </w:r>
      <w:r w:rsidR="008A1EEE" w:rsidRPr="00C87E96">
        <w:rPr>
          <w:rFonts w:ascii="Arial" w:hAnsi="Arial" w:cs="Arial"/>
        </w:rPr>
        <w:t xml:space="preserve"> </w:t>
      </w:r>
      <w:r w:rsidR="00064A0C" w:rsidRPr="00C87E96">
        <w:rPr>
          <w:rFonts w:ascii="Arial" w:hAnsi="Arial" w:cs="Arial"/>
        </w:rPr>
        <w:t>Formalmente,</w:t>
      </w:r>
    </w:p>
    <w:p w14:paraId="66D99033" w14:textId="4DFAEB75" w:rsidR="008C26A1" w:rsidRPr="00C87E96" w:rsidRDefault="008C26A1" w:rsidP="00962CCA">
      <w:pPr>
        <w:tabs>
          <w:tab w:val="right" w:pos="8498"/>
        </w:tabs>
        <w:spacing w:after="0"/>
        <w:jc w:val="both"/>
        <w:rPr>
          <w:rFonts w:ascii="Arial" w:hAnsi="Arial" w:cs="Arial"/>
          <w:b/>
        </w:rPr>
      </w:pPr>
    </w:p>
    <w:p w14:paraId="6F7EA805" w14:textId="62523D28" w:rsidR="00540900" w:rsidRDefault="00540900" w:rsidP="00540900">
      <w:pPr>
        <w:tabs>
          <w:tab w:val="right" w:pos="8498"/>
        </w:tabs>
        <w:jc w:val="both"/>
        <w:rPr>
          <w:rFonts w:ascii="Arial" w:hAnsi="Arial" w:cs="Arial"/>
        </w:rPr>
      </w:pPr>
      <w:r w:rsidRPr="00C87E96">
        <w:rPr>
          <w:rFonts w:ascii="Arial" w:hAnsi="Arial" w:cs="Arial"/>
        </w:rPr>
        <w:t>Una</w:t>
      </w:r>
      <w:ins w:id="76" w:author="user" w:date="2016-05-20T08:38:00Z">
        <w:r w:rsidR="0009086C" w:rsidRPr="00C87E96">
          <w:rPr>
            <w:rFonts w:ascii="Arial" w:hAnsi="Arial" w:cs="Arial"/>
          </w:rPr>
          <w:t xml:space="preserve"> </w:t>
        </w:r>
      </w:ins>
      <w:r w:rsidRPr="00C87E96">
        <w:rPr>
          <w:rFonts w:ascii="Arial" w:hAnsi="Arial" w:cs="Arial"/>
        </w:rPr>
        <w:t xml:space="preserve">función de la forma: </w:t>
      </w:r>
    </w:p>
    <w:p w14:paraId="02A02B58" w14:textId="5203A257" w:rsidR="0043188D" w:rsidRPr="00540900" w:rsidRDefault="0043188D" w:rsidP="0043188D">
      <w:pPr>
        <w:tabs>
          <w:tab w:val="right" w:pos="8498"/>
        </w:tabs>
        <w:jc w:val="center"/>
        <w:rPr>
          <w:rFonts w:ascii="Arial" w:hAnsi="Arial" w:cs="Arial"/>
        </w:rPr>
      </w:pPr>
      <w:r>
        <w:rPr>
          <w:position w:val="-6"/>
        </w:rPr>
        <w:t>MA_11_02_CO_07</w:t>
      </w:r>
      <w:r w:rsidR="001D0A83">
        <w:rPr>
          <w:position w:val="-6"/>
        </w:rPr>
        <w:t>9</w:t>
      </w:r>
    </w:p>
    <w:p w14:paraId="5BDE5264" w14:textId="01BB97A1" w:rsidR="00540900" w:rsidRPr="00C87E96" w:rsidRDefault="00540900" w:rsidP="00540900">
      <w:pPr>
        <w:tabs>
          <w:tab w:val="right" w:pos="8498"/>
        </w:tabs>
        <w:jc w:val="center"/>
        <w:rPr>
          <w:rFonts w:ascii="Arial" w:eastAsiaTheme="minorEastAsia" w:hAnsi="Arial" w:cs="Arial"/>
        </w:rPr>
      </w:pPr>
    </w:p>
    <w:p w14:paraId="097AB3A8" w14:textId="29D508BA" w:rsidR="00A36840" w:rsidRPr="00C87E96" w:rsidRDefault="0009086C" w:rsidP="00540900">
      <w:pPr>
        <w:tabs>
          <w:tab w:val="right" w:pos="8498"/>
        </w:tabs>
        <w:spacing w:after="0"/>
        <w:jc w:val="both"/>
        <w:rPr>
          <w:rFonts w:ascii="Arial" w:eastAsiaTheme="minorEastAsia" w:hAnsi="Arial" w:cs="Arial"/>
        </w:rPr>
      </w:pPr>
      <w:r>
        <w:rPr>
          <w:rFonts w:ascii="Arial" w:eastAsiaTheme="minorEastAsia" w:hAnsi="Arial" w:cs="Arial"/>
        </w:rPr>
        <w:t>c</w:t>
      </w:r>
      <w:r w:rsidRPr="00C87E96">
        <w:rPr>
          <w:rFonts w:ascii="Arial" w:eastAsiaTheme="minorEastAsia" w:hAnsi="Arial" w:cs="Arial"/>
        </w:rPr>
        <w:t xml:space="preserve">on </w:t>
      </w:r>
      <w:r w:rsidR="00540900" w:rsidRPr="00C87E96">
        <w:rPr>
          <w:rFonts w:ascii="Arial" w:eastAsiaTheme="minorEastAsia" w:hAnsi="Arial" w:cs="Arial"/>
          <w:i/>
        </w:rPr>
        <w:t xml:space="preserve">n </w:t>
      </w:r>
      <w:r w:rsidR="00540900" w:rsidRPr="001D0A83">
        <w:rPr>
          <w:rFonts w:ascii="Cambria Math" w:eastAsiaTheme="minorEastAsia" w:hAnsi="Cambria Math" w:cs="Arial"/>
        </w:rPr>
        <w:t>⋲</w:t>
      </w:r>
      <w:r w:rsidR="00540900" w:rsidRPr="001D0A83">
        <w:rPr>
          <w:rFonts w:ascii="Arial" w:eastAsiaTheme="minorEastAsia" w:hAnsi="Arial" w:cs="Arial"/>
        </w:rPr>
        <w:t xml:space="preserve"> </w:t>
      </w:r>
      <w:r w:rsidR="00540900" w:rsidRPr="00C87E96">
        <w:rPr>
          <w:rFonts w:ascii="Cambria Math" w:eastAsiaTheme="minorEastAsia" w:hAnsi="Cambria Math" w:cs="Arial"/>
        </w:rPr>
        <w:t xml:space="preserve">ℕ y </w:t>
      </w:r>
      <w:r w:rsidR="00540900" w:rsidRPr="00C87E96">
        <w:rPr>
          <w:rFonts w:ascii="Cambria Math" w:eastAsiaTheme="minorEastAsia" w:hAnsi="Cambria Math" w:cs="Arial"/>
          <w:i/>
        </w:rPr>
        <w:t xml:space="preserve">n &gt; </w:t>
      </w:r>
      <w:r w:rsidR="00540900" w:rsidRPr="001D0A83">
        <w:rPr>
          <w:rFonts w:ascii="Cambria Math" w:eastAsiaTheme="minorEastAsia" w:hAnsi="Cambria Math" w:cs="Arial"/>
        </w:rPr>
        <w:t>1</w:t>
      </w:r>
      <w:r w:rsidR="00540900" w:rsidRPr="00C87E96">
        <w:rPr>
          <w:rFonts w:ascii="Arial" w:eastAsiaTheme="minorEastAsia" w:hAnsi="Arial" w:cs="Arial"/>
        </w:rPr>
        <w:t>,</w:t>
      </w:r>
      <w:r w:rsidR="00782F8D">
        <w:rPr>
          <w:rFonts w:ascii="Arial" w:eastAsiaTheme="minorEastAsia" w:hAnsi="Arial" w:cs="Arial"/>
        </w:rPr>
        <w:t xml:space="preserve"> </w:t>
      </w:r>
      <w:r w:rsidR="00540900" w:rsidRPr="00C87E96">
        <w:rPr>
          <w:rFonts w:ascii="Arial" w:eastAsiaTheme="minorEastAsia" w:hAnsi="Arial" w:cs="Arial"/>
        </w:rPr>
        <w:t xml:space="preserve">se denomina </w:t>
      </w:r>
      <w:r w:rsidR="00540900" w:rsidRPr="00C87E96">
        <w:rPr>
          <w:rFonts w:ascii="Arial" w:eastAsiaTheme="minorEastAsia" w:hAnsi="Arial" w:cs="Arial"/>
          <w:b/>
        </w:rPr>
        <w:t>función radical</w:t>
      </w:r>
      <w:r w:rsidR="00540900" w:rsidRPr="00C87E96">
        <w:rPr>
          <w:rFonts w:ascii="Arial" w:eastAsiaTheme="minorEastAsia" w:hAnsi="Arial" w:cs="Arial"/>
        </w:rPr>
        <w:t>.</w:t>
      </w:r>
    </w:p>
    <w:p w14:paraId="185056D7" w14:textId="77777777" w:rsidR="00540900" w:rsidRDefault="00540900" w:rsidP="00A36840">
      <w:pPr>
        <w:tabs>
          <w:tab w:val="right" w:pos="8498"/>
        </w:tabs>
        <w:spacing w:after="0"/>
        <w:jc w:val="both"/>
        <w:rPr>
          <w:rFonts w:ascii="Arial" w:eastAsiaTheme="minorEastAsia" w:hAnsi="Arial" w:cs="Arial"/>
        </w:rPr>
      </w:pPr>
    </w:p>
    <w:p w14:paraId="1E9091B5" w14:textId="6CBC9F62" w:rsidR="00A36840" w:rsidRPr="00C87E96" w:rsidRDefault="00D3236A" w:rsidP="00A36840">
      <w:pPr>
        <w:tabs>
          <w:tab w:val="right" w:pos="8498"/>
        </w:tabs>
        <w:spacing w:after="0"/>
        <w:jc w:val="both"/>
        <w:rPr>
          <w:rFonts w:ascii="Arial" w:eastAsiaTheme="minorEastAsia" w:hAnsi="Arial" w:cs="Arial"/>
        </w:rPr>
      </w:pPr>
      <w:r w:rsidRPr="00C87E96">
        <w:rPr>
          <w:rFonts w:ascii="Arial" w:eastAsiaTheme="minorEastAsia" w:hAnsi="Arial" w:cs="Arial"/>
        </w:rPr>
        <w:t xml:space="preserve">Las </w:t>
      </w:r>
      <w:r w:rsidR="00657406" w:rsidRPr="00C87E96">
        <w:rPr>
          <w:rFonts w:ascii="Arial" w:eastAsiaTheme="minorEastAsia" w:hAnsi="Arial" w:cs="Arial"/>
        </w:rPr>
        <w:t>características de las fun</w:t>
      </w:r>
      <w:r w:rsidRPr="00C87E96">
        <w:rPr>
          <w:rFonts w:ascii="Arial" w:eastAsiaTheme="minorEastAsia" w:hAnsi="Arial" w:cs="Arial"/>
        </w:rPr>
        <w:t xml:space="preserve">ciones radicales dependen de si </w:t>
      </w:r>
      <w:r w:rsidRPr="00540900">
        <w:rPr>
          <w:rFonts w:ascii="Arial" w:eastAsiaTheme="minorEastAsia" w:hAnsi="Arial" w:cs="Arial"/>
          <w:i/>
        </w:rPr>
        <w:t>n</w:t>
      </w:r>
      <w:r w:rsidRPr="00C87E96">
        <w:rPr>
          <w:rFonts w:ascii="Arial" w:eastAsiaTheme="minorEastAsia" w:hAnsi="Arial" w:cs="Arial"/>
        </w:rPr>
        <w:t xml:space="preserve"> es</w:t>
      </w:r>
      <w:r w:rsidR="00657406" w:rsidRPr="00C87E96">
        <w:rPr>
          <w:rFonts w:ascii="Arial" w:eastAsiaTheme="minorEastAsia" w:hAnsi="Arial" w:cs="Arial"/>
        </w:rPr>
        <w:t xml:space="preserve"> par o impar.</w:t>
      </w:r>
      <w:r w:rsidR="00E83673" w:rsidRPr="00C87E96">
        <w:rPr>
          <w:rFonts w:ascii="Arial" w:eastAsiaTheme="minorEastAsia" w:hAnsi="Arial" w:cs="Arial"/>
        </w:rPr>
        <w:t xml:space="preserve"> </w:t>
      </w:r>
      <w:r w:rsidR="00E83673" w:rsidRPr="00C87E96">
        <w:rPr>
          <w:rFonts w:ascii="Arial" w:hAnsi="Arial" w:cs="Arial"/>
        </w:rPr>
        <w:t>Las f</w:t>
      </w:r>
      <w:r w:rsidR="00B23998" w:rsidRPr="00C87E96">
        <w:rPr>
          <w:rFonts w:ascii="Arial" w:hAnsi="Arial" w:cs="Arial"/>
        </w:rPr>
        <w:t xml:space="preserve">unciones radicales </w:t>
      </w:r>
      <w:r w:rsidR="00E83673" w:rsidRPr="00C87E96">
        <w:rPr>
          <w:rFonts w:ascii="Arial" w:hAnsi="Arial" w:cs="Arial"/>
        </w:rPr>
        <w:t xml:space="preserve">con índice par están definidas únicamente para los valores de </w:t>
      </w:r>
      <w:r w:rsidR="00E83673" w:rsidRPr="00C87E96">
        <w:rPr>
          <w:rFonts w:ascii="Arial" w:hAnsi="Arial" w:cs="Arial"/>
          <w:i/>
        </w:rPr>
        <w:t>x</w:t>
      </w:r>
      <w:r w:rsidR="00E83673" w:rsidRPr="00C87E96">
        <w:rPr>
          <w:rFonts w:ascii="Arial" w:hAnsi="Arial" w:cs="Arial"/>
        </w:rPr>
        <w:t xml:space="preserve"> cuyo radicando es mayor o igual </w:t>
      </w:r>
      <w:r w:rsidR="00580F15">
        <w:rPr>
          <w:rFonts w:ascii="Arial" w:hAnsi="Arial" w:cs="Arial"/>
        </w:rPr>
        <w:t>a</w:t>
      </w:r>
      <w:r w:rsidR="00580F15" w:rsidRPr="00C87E96">
        <w:rPr>
          <w:rFonts w:ascii="Arial" w:hAnsi="Arial" w:cs="Arial"/>
        </w:rPr>
        <w:t xml:space="preserve"> </w:t>
      </w:r>
      <w:r w:rsidR="00E83673" w:rsidRPr="00C87E96">
        <w:rPr>
          <w:rFonts w:ascii="Arial" w:hAnsi="Arial" w:cs="Arial"/>
        </w:rPr>
        <w:t>cero</w:t>
      </w:r>
      <w:r w:rsidR="003E4519">
        <w:rPr>
          <w:rFonts w:ascii="Arial" w:hAnsi="Arial" w:cs="Arial"/>
        </w:rPr>
        <w:t>. A continuación se muestra la gráfica de algunas funciones radicales con índice par</w:t>
      </w:r>
      <w:r w:rsidR="00E83673" w:rsidRPr="00C87E96">
        <w:rPr>
          <w:rFonts w:ascii="Arial" w:hAnsi="Arial" w:cs="Arial"/>
        </w:rPr>
        <w:t xml:space="preserve">. </w:t>
      </w:r>
    </w:p>
    <w:p w14:paraId="2B3281CE" w14:textId="77777777" w:rsidR="00A36840" w:rsidRPr="00C87E96" w:rsidRDefault="00A36840" w:rsidP="00A36840">
      <w:pPr>
        <w:tabs>
          <w:tab w:val="right" w:pos="8498"/>
        </w:tabs>
        <w:spacing w:after="0"/>
        <w:jc w:val="both"/>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B853C7" w:rsidRPr="00C87E96" w14:paraId="7ED27702" w14:textId="77777777" w:rsidTr="00B853C7">
        <w:tc>
          <w:tcPr>
            <w:tcW w:w="9054" w:type="dxa"/>
            <w:gridSpan w:val="2"/>
            <w:shd w:val="clear" w:color="auto" w:fill="0D0D0D" w:themeFill="text1" w:themeFillTint="F2"/>
          </w:tcPr>
          <w:p w14:paraId="094D4C1B" w14:textId="77777777" w:rsidR="00B853C7" w:rsidRPr="00C87E96" w:rsidRDefault="00B853C7" w:rsidP="00B853C7">
            <w:pPr>
              <w:jc w:val="center"/>
              <w:rPr>
                <w:rFonts w:ascii="Arial" w:hAnsi="Arial" w:cs="Arial"/>
                <w:b/>
                <w:sz w:val="24"/>
                <w:szCs w:val="24"/>
              </w:rPr>
            </w:pPr>
            <w:r w:rsidRPr="00C87E96">
              <w:rPr>
                <w:rFonts w:ascii="Arial" w:hAnsi="Arial" w:cs="Arial"/>
                <w:b/>
                <w:sz w:val="24"/>
                <w:szCs w:val="24"/>
              </w:rPr>
              <w:t>Imagen (fotografía, gráfica o ilustración)</w:t>
            </w:r>
          </w:p>
          <w:p w14:paraId="756D57E9" w14:textId="77777777" w:rsidR="00B853C7" w:rsidRPr="00C87E96" w:rsidRDefault="00B853C7" w:rsidP="00B853C7">
            <w:pPr>
              <w:jc w:val="center"/>
              <w:rPr>
                <w:rFonts w:ascii="Arial" w:hAnsi="Arial" w:cs="Arial"/>
                <w:b/>
                <w:sz w:val="24"/>
                <w:szCs w:val="24"/>
              </w:rPr>
            </w:pPr>
          </w:p>
        </w:tc>
      </w:tr>
      <w:tr w:rsidR="00B853C7" w:rsidRPr="00C87E96" w14:paraId="27F9A287" w14:textId="77777777" w:rsidTr="00B853C7">
        <w:tc>
          <w:tcPr>
            <w:tcW w:w="1384" w:type="dxa"/>
          </w:tcPr>
          <w:p w14:paraId="6B2C812F" w14:textId="77777777" w:rsidR="00B853C7" w:rsidRPr="00C87E96" w:rsidRDefault="00B853C7" w:rsidP="00B853C7">
            <w:pPr>
              <w:rPr>
                <w:rFonts w:ascii="Arial" w:hAnsi="Arial" w:cs="Arial"/>
                <w:b/>
                <w:sz w:val="24"/>
                <w:szCs w:val="24"/>
              </w:rPr>
            </w:pPr>
            <w:r w:rsidRPr="00C87E96">
              <w:rPr>
                <w:rFonts w:ascii="Arial" w:hAnsi="Arial" w:cs="Arial"/>
                <w:b/>
                <w:sz w:val="24"/>
                <w:szCs w:val="24"/>
              </w:rPr>
              <w:t>Código</w:t>
            </w:r>
          </w:p>
        </w:tc>
        <w:tc>
          <w:tcPr>
            <w:tcW w:w="7670" w:type="dxa"/>
          </w:tcPr>
          <w:p w14:paraId="2564D2D9" w14:textId="63D3634C" w:rsidR="00B853C7" w:rsidRPr="00C87E96" w:rsidRDefault="003E4519" w:rsidP="00B853C7">
            <w:pPr>
              <w:rPr>
                <w:rFonts w:ascii="Arial" w:hAnsi="Arial" w:cs="Arial"/>
                <w:b/>
                <w:sz w:val="24"/>
                <w:szCs w:val="24"/>
              </w:rPr>
            </w:pPr>
            <w:r>
              <w:rPr>
                <w:rFonts w:ascii="Arial" w:hAnsi="Arial" w:cs="Arial"/>
                <w:sz w:val="24"/>
                <w:szCs w:val="24"/>
              </w:rPr>
              <w:t>MA_11_02_IMG21</w:t>
            </w:r>
          </w:p>
        </w:tc>
      </w:tr>
      <w:tr w:rsidR="00B853C7" w:rsidRPr="00C87E96" w14:paraId="31263655" w14:textId="77777777" w:rsidTr="00B853C7">
        <w:tc>
          <w:tcPr>
            <w:tcW w:w="1384" w:type="dxa"/>
          </w:tcPr>
          <w:p w14:paraId="2EDCEAC3" w14:textId="560BD7FB" w:rsidR="00B853C7" w:rsidRPr="00C87E96" w:rsidRDefault="00EF0AF9" w:rsidP="00B853C7">
            <w:pPr>
              <w:rPr>
                <w:rFonts w:ascii="Arial" w:hAnsi="Arial" w:cs="Arial"/>
                <w:sz w:val="24"/>
                <w:szCs w:val="24"/>
              </w:rPr>
            </w:pPr>
            <w:r w:rsidRPr="00C87E96">
              <w:rPr>
                <w:rFonts w:ascii="Arial" w:hAnsi="Arial" w:cs="Arial"/>
                <w:b/>
                <w:sz w:val="24"/>
                <w:szCs w:val="24"/>
              </w:rPr>
              <w:t>Descripción</w:t>
            </w:r>
          </w:p>
        </w:tc>
        <w:tc>
          <w:tcPr>
            <w:tcW w:w="7670" w:type="dxa"/>
          </w:tcPr>
          <w:p w14:paraId="6C270CE2" w14:textId="1F23C48C" w:rsidR="00B853C7" w:rsidRPr="00C87E96" w:rsidRDefault="00B853C7" w:rsidP="00B853C7">
            <w:pPr>
              <w:rPr>
                <w:rFonts w:ascii="Arial" w:hAnsi="Arial" w:cs="Arial"/>
                <w:sz w:val="24"/>
                <w:szCs w:val="24"/>
              </w:rPr>
            </w:pPr>
            <w:r w:rsidRPr="00C87E96">
              <w:rPr>
                <w:rFonts w:ascii="Arial" w:hAnsi="Arial" w:cs="Arial"/>
                <w:sz w:val="24"/>
                <w:szCs w:val="24"/>
              </w:rPr>
              <w:t xml:space="preserve"> </w:t>
            </w:r>
          </w:p>
        </w:tc>
      </w:tr>
      <w:tr w:rsidR="00B853C7" w:rsidRPr="00C87E96" w14:paraId="0D838829" w14:textId="77777777" w:rsidTr="00B853C7">
        <w:tc>
          <w:tcPr>
            <w:tcW w:w="1384" w:type="dxa"/>
          </w:tcPr>
          <w:p w14:paraId="21FF3B04" w14:textId="77777777" w:rsidR="00B853C7" w:rsidRPr="00C87E96" w:rsidRDefault="00B853C7" w:rsidP="00B853C7">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3ADE7772" w14:textId="196C675B" w:rsidR="00540900" w:rsidRDefault="00540900" w:rsidP="00B853C7">
            <w:pPr>
              <w:rPr>
                <w:rFonts w:ascii="Arial" w:hAnsi="Arial" w:cs="Arial"/>
                <w:sz w:val="24"/>
                <w:szCs w:val="24"/>
              </w:rPr>
            </w:pPr>
          </w:p>
          <w:p w14:paraId="03992A8F" w14:textId="1C6EB368" w:rsidR="00540900" w:rsidRDefault="003F0CFD" w:rsidP="00B853C7">
            <w:pPr>
              <w:rPr>
                <w:rFonts w:ascii="Arial" w:hAnsi="Arial" w:cs="Arial"/>
                <w:sz w:val="24"/>
                <w:szCs w:val="24"/>
              </w:rPr>
            </w:pPr>
            <w:r>
              <w:rPr>
                <w:rFonts w:ascii="Arial" w:hAnsi="Arial" w:cs="Arial"/>
                <w:noProof/>
                <w:lang w:val="es-ES" w:eastAsia="es-ES"/>
              </w:rPr>
              <w:drawing>
                <wp:anchor distT="0" distB="0" distL="114300" distR="114300" simplePos="0" relativeHeight="251676672" behindDoc="0" locked="0" layoutInCell="1" allowOverlap="1" wp14:anchorId="1581655B" wp14:editId="5DE5611D">
                  <wp:simplePos x="0" y="0"/>
                  <wp:positionH relativeFrom="column">
                    <wp:posOffset>492760</wp:posOffset>
                  </wp:positionH>
                  <wp:positionV relativeFrom="paragraph">
                    <wp:posOffset>46990</wp:posOffset>
                  </wp:positionV>
                  <wp:extent cx="3310255" cy="2273300"/>
                  <wp:effectExtent l="0" t="0" r="0" b="12700"/>
                  <wp:wrapNone/>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0255" cy="22733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60250C5" w14:textId="77777777" w:rsidR="00540900" w:rsidRDefault="00540900" w:rsidP="00B853C7">
            <w:pPr>
              <w:rPr>
                <w:rFonts w:ascii="Arial" w:hAnsi="Arial" w:cs="Arial"/>
                <w:sz w:val="24"/>
                <w:szCs w:val="24"/>
              </w:rPr>
            </w:pPr>
          </w:p>
          <w:p w14:paraId="41E15E79" w14:textId="77777777" w:rsidR="00540900" w:rsidRDefault="00540900" w:rsidP="00B853C7">
            <w:pPr>
              <w:rPr>
                <w:rFonts w:ascii="Arial" w:hAnsi="Arial" w:cs="Arial"/>
                <w:sz w:val="24"/>
                <w:szCs w:val="24"/>
              </w:rPr>
            </w:pPr>
          </w:p>
          <w:p w14:paraId="0C251C2D" w14:textId="77777777" w:rsidR="003F0CFD" w:rsidRDefault="003F0CFD" w:rsidP="00B853C7">
            <w:pPr>
              <w:rPr>
                <w:rFonts w:ascii="Arial" w:hAnsi="Arial" w:cs="Arial"/>
                <w:sz w:val="24"/>
                <w:szCs w:val="24"/>
              </w:rPr>
            </w:pPr>
          </w:p>
          <w:p w14:paraId="06B69E20" w14:textId="77777777" w:rsidR="003F0CFD" w:rsidRDefault="003F0CFD" w:rsidP="00B853C7">
            <w:pPr>
              <w:rPr>
                <w:rFonts w:ascii="Arial" w:hAnsi="Arial" w:cs="Arial"/>
                <w:sz w:val="24"/>
                <w:szCs w:val="24"/>
              </w:rPr>
            </w:pPr>
          </w:p>
          <w:p w14:paraId="26DCF8CF" w14:textId="77777777" w:rsidR="003F0CFD" w:rsidRDefault="003F0CFD" w:rsidP="00B853C7">
            <w:pPr>
              <w:rPr>
                <w:rFonts w:ascii="Arial" w:hAnsi="Arial" w:cs="Arial"/>
                <w:sz w:val="24"/>
                <w:szCs w:val="24"/>
              </w:rPr>
            </w:pPr>
          </w:p>
          <w:p w14:paraId="0641E61C" w14:textId="77777777" w:rsidR="003F0CFD" w:rsidRDefault="003F0CFD" w:rsidP="00B853C7">
            <w:pPr>
              <w:rPr>
                <w:rFonts w:ascii="Arial" w:hAnsi="Arial" w:cs="Arial"/>
                <w:sz w:val="24"/>
                <w:szCs w:val="24"/>
              </w:rPr>
            </w:pPr>
          </w:p>
          <w:p w14:paraId="29256989" w14:textId="77777777" w:rsidR="003F0CFD" w:rsidRDefault="003F0CFD" w:rsidP="00B853C7">
            <w:pPr>
              <w:rPr>
                <w:rFonts w:ascii="Arial" w:hAnsi="Arial" w:cs="Arial"/>
                <w:sz w:val="24"/>
                <w:szCs w:val="24"/>
              </w:rPr>
            </w:pPr>
          </w:p>
          <w:p w14:paraId="1B4E6A70" w14:textId="77777777" w:rsidR="003F0CFD" w:rsidRDefault="003F0CFD" w:rsidP="00B853C7">
            <w:pPr>
              <w:rPr>
                <w:rFonts w:ascii="Arial" w:hAnsi="Arial" w:cs="Arial"/>
                <w:sz w:val="24"/>
                <w:szCs w:val="24"/>
              </w:rPr>
            </w:pPr>
          </w:p>
          <w:p w14:paraId="2A5610F9" w14:textId="77777777" w:rsidR="003F0CFD" w:rsidRDefault="003F0CFD" w:rsidP="00B853C7">
            <w:pPr>
              <w:rPr>
                <w:rFonts w:ascii="Arial" w:hAnsi="Arial" w:cs="Arial"/>
                <w:sz w:val="24"/>
                <w:szCs w:val="24"/>
              </w:rPr>
            </w:pPr>
          </w:p>
          <w:p w14:paraId="42D5E278" w14:textId="77777777" w:rsidR="003F0CFD" w:rsidRDefault="003F0CFD" w:rsidP="00B853C7">
            <w:pPr>
              <w:rPr>
                <w:rFonts w:ascii="Arial" w:hAnsi="Arial" w:cs="Arial"/>
                <w:sz w:val="24"/>
                <w:szCs w:val="24"/>
              </w:rPr>
            </w:pPr>
          </w:p>
          <w:p w14:paraId="7DF217AD" w14:textId="77777777" w:rsidR="00540900" w:rsidRDefault="00540900" w:rsidP="00B853C7">
            <w:pPr>
              <w:rPr>
                <w:rFonts w:ascii="Arial" w:hAnsi="Arial" w:cs="Arial"/>
                <w:sz w:val="24"/>
                <w:szCs w:val="24"/>
              </w:rPr>
            </w:pPr>
          </w:p>
          <w:p w14:paraId="4B83523D" w14:textId="77777777" w:rsidR="00540900" w:rsidRDefault="00540900" w:rsidP="00B853C7">
            <w:pPr>
              <w:rPr>
                <w:rFonts w:ascii="Arial" w:hAnsi="Arial" w:cs="Arial"/>
                <w:sz w:val="24"/>
                <w:szCs w:val="24"/>
              </w:rPr>
            </w:pPr>
          </w:p>
          <w:p w14:paraId="5787BDA7" w14:textId="2C5CF96E" w:rsidR="00B853C7" w:rsidRPr="00C87E96" w:rsidRDefault="00B853C7" w:rsidP="00B853C7">
            <w:pPr>
              <w:rPr>
                <w:rFonts w:ascii="Arial" w:hAnsi="Arial" w:cs="Arial"/>
                <w:sz w:val="24"/>
                <w:szCs w:val="24"/>
              </w:rPr>
            </w:pPr>
          </w:p>
        </w:tc>
      </w:tr>
      <w:tr w:rsidR="00B853C7" w:rsidRPr="00C87E96" w14:paraId="0FF4D77E" w14:textId="77777777" w:rsidTr="00B853C7">
        <w:tc>
          <w:tcPr>
            <w:tcW w:w="1384" w:type="dxa"/>
          </w:tcPr>
          <w:p w14:paraId="0A0B543B" w14:textId="77777777" w:rsidR="00B853C7" w:rsidRPr="00C87E96" w:rsidRDefault="00B853C7" w:rsidP="00B853C7">
            <w:pPr>
              <w:rPr>
                <w:rFonts w:ascii="Arial" w:hAnsi="Arial" w:cs="Arial"/>
                <w:sz w:val="24"/>
                <w:szCs w:val="24"/>
              </w:rPr>
            </w:pPr>
            <w:r w:rsidRPr="00C87E96">
              <w:rPr>
                <w:rFonts w:ascii="Arial" w:hAnsi="Arial" w:cs="Arial"/>
                <w:b/>
                <w:sz w:val="24"/>
                <w:szCs w:val="24"/>
              </w:rPr>
              <w:t>Pie de imagen</w:t>
            </w:r>
          </w:p>
        </w:tc>
        <w:tc>
          <w:tcPr>
            <w:tcW w:w="7670" w:type="dxa"/>
          </w:tcPr>
          <w:p w14:paraId="6FAB0BE9" w14:textId="17B1D918" w:rsidR="00B853C7" w:rsidRPr="00C87E96" w:rsidRDefault="00570E3D" w:rsidP="00540900">
            <w:pPr>
              <w:tabs>
                <w:tab w:val="right" w:pos="8498"/>
              </w:tabs>
              <w:jc w:val="both"/>
              <w:rPr>
                <w:rFonts w:ascii="Arial" w:eastAsiaTheme="minorEastAsia" w:hAnsi="Arial" w:cs="Arial"/>
                <w:sz w:val="24"/>
                <w:szCs w:val="24"/>
              </w:rPr>
            </w:pPr>
            <w:r>
              <w:rPr>
                <w:rFonts w:ascii="Arial" w:eastAsiaTheme="minorEastAsia" w:hAnsi="Arial" w:cs="Arial"/>
                <w:sz w:val="24"/>
                <w:szCs w:val="24"/>
              </w:rPr>
              <w:t>En la g</w:t>
            </w:r>
            <w:r w:rsidRPr="00C87E96">
              <w:rPr>
                <w:rFonts w:ascii="Arial" w:eastAsiaTheme="minorEastAsia" w:hAnsi="Arial" w:cs="Arial"/>
                <w:sz w:val="24"/>
                <w:szCs w:val="24"/>
              </w:rPr>
              <w:t xml:space="preserve">ráfica </w:t>
            </w:r>
            <w:r>
              <w:rPr>
                <w:rFonts w:ascii="Arial" w:eastAsiaTheme="minorEastAsia" w:hAnsi="Arial" w:cs="Arial"/>
                <w:sz w:val="24"/>
                <w:szCs w:val="24"/>
              </w:rPr>
              <w:t xml:space="preserve">se muestran varias funciones </w:t>
            </w:r>
            <w:r w:rsidRPr="00C87E96">
              <w:rPr>
                <w:rFonts w:ascii="Arial" w:eastAsiaTheme="minorEastAsia" w:hAnsi="Arial" w:cs="Arial"/>
                <w:sz w:val="24"/>
                <w:szCs w:val="24"/>
              </w:rPr>
              <w:t xml:space="preserve">radicales </w:t>
            </w:r>
            <w:r>
              <w:rPr>
                <w:rFonts w:ascii="Arial" w:eastAsiaTheme="minorEastAsia" w:hAnsi="Arial" w:cs="Arial"/>
                <w:sz w:val="24"/>
                <w:szCs w:val="24"/>
              </w:rPr>
              <w:t>que tienen</w:t>
            </w:r>
            <w:r w:rsidRPr="00C87E96">
              <w:rPr>
                <w:rFonts w:ascii="Arial" w:eastAsiaTheme="minorEastAsia" w:hAnsi="Arial" w:cs="Arial"/>
                <w:sz w:val="24"/>
                <w:szCs w:val="24"/>
              </w:rPr>
              <w:t xml:space="preserve"> índice </w:t>
            </w:r>
            <w:r>
              <w:rPr>
                <w:rFonts w:ascii="Arial" w:eastAsiaTheme="minorEastAsia" w:hAnsi="Arial" w:cs="Arial"/>
                <w:sz w:val="24"/>
                <w:szCs w:val="24"/>
              </w:rPr>
              <w:t>par.</w:t>
            </w:r>
          </w:p>
        </w:tc>
      </w:tr>
    </w:tbl>
    <w:p w14:paraId="280A8B5B" w14:textId="77777777" w:rsidR="00E83673" w:rsidRPr="00C87E96" w:rsidRDefault="00E83673" w:rsidP="00A36840">
      <w:pPr>
        <w:tabs>
          <w:tab w:val="right" w:pos="8498"/>
        </w:tabs>
        <w:spacing w:after="0"/>
        <w:jc w:val="both"/>
        <w:rPr>
          <w:rFonts w:ascii="Arial" w:hAnsi="Arial" w:cs="Arial"/>
          <w:b/>
        </w:rPr>
      </w:pPr>
    </w:p>
    <w:p w14:paraId="7C481849" w14:textId="5A6A6153" w:rsidR="006633F4" w:rsidRPr="00C87E96" w:rsidRDefault="00E83673" w:rsidP="00A36840">
      <w:pPr>
        <w:tabs>
          <w:tab w:val="right" w:pos="8498"/>
        </w:tabs>
        <w:spacing w:after="0"/>
        <w:jc w:val="both"/>
        <w:rPr>
          <w:rFonts w:ascii="Arial" w:eastAsiaTheme="minorEastAsia" w:hAnsi="Arial" w:cs="Arial"/>
        </w:rPr>
      </w:pPr>
      <w:r w:rsidRPr="00C87E96">
        <w:rPr>
          <w:rFonts w:ascii="Arial" w:hAnsi="Arial" w:cs="Arial"/>
        </w:rPr>
        <w:t>Las f</w:t>
      </w:r>
      <w:r w:rsidR="000517FA" w:rsidRPr="00C87E96">
        <w:rPr>
          <w:rFonts w:ascii="Arial" w:hAnsi="Arial" w:cs="Arial"/>
        </w:rPr>
        <w:t xml:space="preserve">unciones radicales </w:t>
      </w:r>
      <w:r w:rsidRPr="00C87E96">
        <w:rPr>
          <w:rFonts w:ascii="Arial" w:hAnsi="Arial" w:cs="Arial"/>
        </w:rPr>
        <w:t xml:space="preserve">con </w:t>
      </w:r>
      <w:r w:rsidR="00BE1BE8" w:rsidRPr="00C87E96">
        <w:rPr>
          <w:rFonts w:ascii="Arial" w:hAnsi="Arial" w:cs="Arial"/>
        </w:rPr>
        <w:t>índice</w:t>
      </w:r>
      <w:r w:rsidRPr="00C87E96">
        <w:rPr>
          <w:rFonts w:ascii="Arial" w:hAnsi="Arial" w:cs="Arial"/>
        </w:rPr>
        <w:t xml:space="preserve"> impar tienen </w:t>
      </w:r>
      <w:r w:rsidR="003E4519">
        <w:rPr>
          <w:rFonts w:ascii="Arial" w:hAnsi="Arial" w:cs="Arial"/>
        </w:rPr>
        <w:t>como dominio e</w:t>
      </w:r>
      <w:r w:rsidRPr="00C87E96">
        <w:rPr>
          <w:rFonts w:ascii="Arial" w:hAnsi="Arial" w:cs="Arial"/>
        </w:rPr>
        <w:t>l conjunto de los números reales.</w:t>
      </w:r>
      <w:r w:rsidR="00BE1BE8" w:rsidRPr="00C87E96">
        <w:rPr>
          <w:rFonts w:ascii="Arial" w:hAnsi="Arial" w:cs="Arial"/>
        </w:rPr>
        <w:t xml:space="preserve"> </w:t>
      </w:r>
      <w:r w:rsidR="003E4519">
        <w:rPr>
          <w:rFonts w:ascii="Arial" w:hAnsi="Arial" w:cs="Arial"/>
        </w:rPr>
        <w:t>A continuación se muestran las gráficas de algunas funciones radicales.</w:t>
      </w:r>
    </w:p>
    <w:p w14:paraId="093ABE8E" w14:textId="77777777" w:rsidR="000517FA" w:rsidRPr="00C87E96" w:rsidRDefault="000517FA" w:rsidP="00A36840">
      <w:pPr>
        <w:tabs>
          <w:tab w:val="right" w:pos="8498"/>
        </w:tabs>
        <w:spacing w:after="0"/>
        <w:jc w:val="both"/>
        <w:rPr>
          <w:rFonts w:ascii="Arial" w:eastAsiaTheme="minorEastAsia" w:hAnsi="Arial" w:cs="Arial"/>
        </w:rPr>
      </w:pPr>
    </w:p>
    <w:tbl>
      <w:tblPr>
        <w:tblStyle w:val="Tablaconcuadrcula"/>
        <w:tblW w:w="0" w:type="auto"/>
        <w:tblLayout w:type="fixed"/>
        <w:tblLook w:val="04A0" w:firstRow="1" w:lastRow="0" w:firstColumn="1" w:lastColumn="0" w:noHBand="0" w:noVBand="1"/>
      </w:tblPr>
      <w:tblGrid>
        <w:gridCol w:w="1384"/>
        <w:gridCol w:w="7670"/>
      </w:tblGrid>
      <w:tr w:rsidR="007550EC" w:rsidRPr="00C87E96" w14:paraId="1A5091E7" w14:textId="77777777" w:rsidTr="007550EC">
        <w:tc>
          <w:tcPr>
            <w:tcW w:w="9054" w:type="dxa"/>
            <w:gridSpan w:val="2"/>
            <w:shd w:val="clear" w:color="auto" w:fill="0D0D0D" w:themeFill="text1" w:themeFillTint="F2"/>
          </w:tcPr>
          <w:p w14:paraId="213DCD04" w14:textId="77777777" w:rsidR="007550EC" w:rsidRPr="00C87E96" w:rsidRDefault="007550EC" w:rsidP="007550EC">
            <w:pPr>
              <w:jc w:val="center"/>
              <w:rPr>
                <w:rFonts w:ascii="Arial" w:hAnsi="Arial" w:cs="Arial"/>
                <w:b/>
                <w:sz w:val="24"/>
                <w:szCs w:val="24"/>
              </w:rPr>
            </w:pPr>
            <w:r w:rsidRPr="00C87E96">
              <w:rPr>
                <w:rFonts w:ascii="Arial" w:hAnsi="Arial" w:cs="Arial"/>
                <w:b/>
                <w:sz w:val="24"/>
                <w:szCs w:val="24"/>
              </w:rPr>
              <w:t>Imagen (fotografía, gráfica o ilustración)</w:t>
            </w:r>
          </w:p>
          <w:p w14:paraId="5AEEE83F" w14:textId="77777777" w:rsidR="007550EC" w:rsidRPr="00C87E96" w:rsidRDefault="007550EC" w:rsidP="007550EC">
            <w:pPr>
              <w:jc w:val="center"/>
              <w:rPr>
                <w:rFonts w:ascii="Arial" w:hAnsi="Arial" w:cs="Arial"/>
                <w:b/>
                <w:sz w:val="24"/>
                <w:szCs w:val="24"/>
              </w:rPr>
            </w:pPr>
          </w:p>
        </w:tc>
      </w:tr>
      <w:tr w:rsidR="007550EC" w:rsidRPr="00C87E96" w14:paraId="4F67F700" w14:textId="77777777" w:rsidTr="007550EC">
        <w:tc>
          <w:tcPr>
            <w:tcW w:w="1384" w:type="dxa"/>
          </w:tcPr>
          <w:p w14:paraId="1FFA1CAB" w14:textId="77777777" w:rsidR="007550EC" w:rsidRPr="00C87E96" w:rsidRDefault="007550EC" w:rsidP="007550EC">
            <w:pPr>
              <w:rPr>
                <w:rFonts w:ascii="Arial" w:hAnsi="Arial" w:cs="Arial"/>
                <w:b/>
                <w:sz w:val="24"/>
                <w:szCs w:val="24"/>
              </w:rPr>
            </w:pPr>
            <w:r w:rsidRPr="00C87E96">
              <w:rPr>
                <w:rFonts w:ascii="Arial" w:hAnsi="Arial" w:cs="Arial"/>
                <w:b/>
                <w:sz w:val="24"/>
                <w:szCs w:val="24"/>
              </w:rPr>
              <w:t>Código</w:t>
            </w:r>
          </w:p>
        </w:tc>
        <w:tc>
          <w:tcPr>
            <w:tcW w:w="7670" w:type="dxa"/>
          </w:tcPr>
          <w:p w14:paraId="592A861D" w14:textId="50C63718" w:rsidR="007550EC" w:rsidRPr="00C87E96" w:rsidRDefault="007550EC" w:rsidP="00B853C7">
            <w:pPr>
              <w:rPr>
                <w:rFonts w:ascii="Arial" w:hAnsi="Arial" w:cs="Arial"/>
                <w:b/>
                <w:sz w:val="24"/>
                <w:szCs w:val="24"/>
              </w:rPr>
            </w:pPr>
            <w:r w:rsidRPr="00C87E96">
              <w:rPr>
                <w:rFonts w:ascii="Arial" w:hAnsi="Arial" w:cs="Arial"/>
                <w:sz w:val="24"/>
                <w:szCs w:val="24"/>
              </w:rPr>
              <w:t>MA_11_02_IMG</w:t>
            </w:r>
            <w:r w:rsidR="003E4519">
              <w:rPr>
                <w:rFonts w:ascii="Arial" w:hAnsi="Arial" w:cs="Arial"/>
                <w:sz w:val="24"/>
                <w:szCs w:val="24"/>
              </w:rPr>
              <w:t>22</w:t>
            </w:r>
          </w:p>
        </w:tc>
      </w:tr>
      <w:tr w:rsidR="007550EC" w:rsidRPr="00C87E96" w14:paraId="5DA63AB6" w14:textId="77777777" w:rsidTr="007550EC">
        <w:tc>
          <w:tcPr>
            <w:tcW w:w="1384" w:type="dxa"/>
          </w:tcPr>
          <w:p w14:paraId="627BAD7D" w14:textId="06D918DF" w:rsidR="007550EC" w:rsidRPr="00C87E96" w:rsidRDefault="00EF0AF9" w:rsidP="007550EC">
            <w:pPr>
              <w:rPr>
                <w:rFonts w:ascii="Arial" w:hAnsi="Arial" w:cs="Arial"/>
                <w:sz w:val="24"/>
                <w:szCs w:val="24"/>
              </w:rPr>
            </w:pPr>
            <w:r w:rsidRPr="00C87E96">
              <w:rPr>
                <w:rFonts w:ascii="Arial" w:hAnsi="Arial" w:cs="Arial"/>
                <w:b/>
                <w:sz w:val="24"/>
                <w:szCs w:val="24"/>
              </w:rPr>
              <w:t>Descripción</w:t>
            </w:r>
          </w:p>
        </w:tc>
        <w:tc>
          <w:tcPr>
            <w:tcW w:w="7670" w:type="dxa"/>
          </w:tcPr>
          <w:p w14:paraId="3DBB833B" w14:textId="6AC8494A" w:rsidR="007550EC" w:rsidRPr="00C87E96" w:rsidRDefault="00B853C7" w:rsidP="007550EC">
            <w:pPr>
              <w:rPr>
                <w:rFonts w:ascii="Arial" w:hAnsi="Arial" w:cs="Arial"/>
                <w:sz w:val="24"/>
                <w:szCs w:val="24"/>
              </w:rPr>
            </w:pPr>
            <w:r w:rsidRPr="00C87E96">
              <w:rPr>
                <w:rFonts w:ascii="Arial" w:hAnsi="Arial" w:cs="Arial"/>
                <w:sz w:val="24"/>
                <w:szCs w:val="24"/>
              </w:rPr>
              <w:t>Radicales</w:t>
            </w:r>
            <w:r w:rsidR="007550EC" w:rsidRPr="00C87E96">
              <w:rPr>
                <w:rFonts w:ascii="Arial" w:hAnsi="Arial" w:cs="Arial"/>
                <w:sz w:val="24"/>
                <w:szCs w:val="24"/>
              </w:rPr>
              <w:t xml:space="preserve"> impares </w:t>
            </w:r>
          </w:p>
        </w:tc>
      </w:tr>
      <w:tr w:rsidR="007550EC" w:rsidRPr="00C87E96" w14:paraId="17A0A045" w14:textId="77777777" w:rsidTr="007550EC">
        <w:tc>
          <w:tcPr>
            <w:tcW w:w="1384" w:type="dxa"/>
          </w:tcPr>
          <w:p w14:paraId="4D272E82" w14:textId="77777777" w:rsidR="007550EC" w:rsidRPr="00C87E96" w:rsidRDefault="007550EC" w:rsidP="007550EC">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56D88B17" w14:textId="39FCD36A" w:rsidR="003E4519" w:rsidRDefault="002D2B14" w:rsidP="007550EC">
            <w:pPr>
              <w:rPr>
                <w:rFonts w:ascii="Arial" w:hAnsi="Arial" w:cs="Arial"/>
                <w:sz w:val="24"/>
                <w:szCs w:val="24"/>
              </w:rPr>
            </w:pPr>
            <w:r>
              <w:rPr>
                <w:rFonts w:ascii="Arial" w:hAnsi="Arial" w:cs="Arial"/>
                <w:noProof/>
                <w:lang w:val="es-ES" w:eastAsia="es-ES"/>
              </w:rPr>
              <w:drawing>
                <wp:anchor distT="0" distB="0" distL="114300" distR="114300" simplePos="0" relativeHeight="251675648" behindDoc="0" locked="0" layoutInCell="1" allowOverlap="1" wp14:anchorId="073515CE" wp14:editId="33476419">
                  <wp:simplePos x="0" y="0"/>
                  <wp:positionH relativeFrom="column">
                    <wp:posOffset>949960</wp:posOffset>
                  </wp:positionH>
                  <wp:positionV relativeFrom="paragraph">
                    <wp:posOffset>91440</wp:posOffset>
                  </wp:positionV>
                  <wp:extent cx="2693035" cy="2211705"/>
                  <wp:effectExtent l="0" t="0" r="0" b="0"/>
                  <wp:wrapNone/>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3035" cy="22117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C5CD8AE" w14:textId="21CFBFC6" w:rsidR="003E4519" w:rsidRDefault="003E4519" w:rsidP="007550EC">
            <w:pPr>
              <w:rPr>
                <w:rFonts w:ascii="Arial" w:hAnsi="Arial" w:cs="Arial"/>
                <w:sz w:val="24"/>
                <w:szCs w:val="24"/>
              </w:rPr>
            </w:pPr>
          </w:p>
          <w:p w14:paraId="20F1778F" w14:textId="77777777" w:rsidR="003E4519" w:rsidRDefault="003E4519" w:rsidP="007550EC">
            <w:pPr>
              <w:rPr>
                <w:rFonts w:ascii="Arial" w:hAnsi="Arial" w:cs="Arial"/>
                <w:sz w:val="24"/>
                <w:szCs w:val="24"/>
              </w:rPr>
            </w:pPr>
          </w:p>
          <w:p w14:paraId="6A847573" w14:textId="5E5891FE" w:rsidR="003E4519" w:rsidRDefault="003E4519" w:rsidP="007550EC">
            <w:pPr>
              <w:rPr>
                <w:rFonts w:ascii="Arial" w:hAnsi="Arial" w:cs="Arial"/>
                <w:sz w:val="24"/>
                <w:szCs w:val="24"/>
              </w:rPr>
            </w:pPr>
          </w:p>
          <w:p w14:paraId="769AA812" w14:textId="77777777" w:rsidR="003E4519" w:rsidRDefault="003E4519" w:rsidP="007550EC">
            <w:pPr>
              <w:rPr>
                <w:rFonts w:ascii="Arial" w:hAnsi="Arial" w:cs="Arial"/>
                <w:sz w:val="24"/>
                <w:szCs w:val="24"/>
              </w:rPr>
            </w:pPr>
          </w:p>
          <w:p w14:paraId="262EBEF0" w14:textId="56005DFC" w:rsidR="003E4519" w:rsidRDefault="003E4519" w:rsidP="007550EC">
            <w:pPr>
              <w:rPr>
                <w:rFonts w:ascii="Arial" w:hAnsi="Arial" w:cs="Arial"/>
                <w:sz w:val="24"/>
                <w:szCs w:val="24"/>
              </w:rPr>
            </w:pPr>
          </w:p>
          <w:p w14:paraId="6A5FD587" w14:textId="77777777" w:rsidR="003E4519" w:rsidRDefault="003E4519" w:rsidP="007550EC">
            <w:pPr>
              <w:rPr>
                <w:rFonts w:ascii="Arial" w:hAnsi="Arial" w:cs="Arial"/>
                <w:sz w:val="24"/>
                <w:szCs w:val="24"/>
              </w:rPr>
            </w:pPr>
          </w:p>
          <w:p w14:paraId="798F7BCC" w14:textId="437581D8" w:rsidR="003E4519" w:rsidRDefault="003E4519" w:rsidP="007550EC">
            <w:pPr>
              <w:rPr>
                <w:rFonts w:ascii="Arial" w:hAnsi="Arial" w:cs="Arial"/>
                <w:sz w:val="24"/>
                <w:szCs w:val="24"/>
              </w:rPr>
            </w:pPr>
          </w:p>
          <w:p w14:paraId="108D468F" w14:textId="77777777" w:rsidR="003E4519" w:rsidRDefault="003E4519" w:rsidP="007550EC">
            <w:pPr>
              <w:rPr>
                <w:rFonts w:ascii="Arial" w:hAnsi="Arial" w:cs="Arial"/>
                <w:sz w:val="24"/>
                <w:szCs w:val="24"/>
              </w:rPr>
            </w:pPr>
          </w:p>
          <w:p w14:paraId="16D8A2C2" w14:textId="77777777" w:rsidR="003E4519" w:rsidRDefault="003E4519" w:rsidP="007550EC">
            <w:pPr>
              <w:rPr>
                <w:rFonts w:ascii="Arial" w:hAnsi="Arial" w:cs="Arial"/>
                <w:sz w:val="24"/>
                <w:szCs w:val="24"/>
              </w:rPr>
            </w:pPr>
          </w:p>
          <w:p w14:paraId="0FE8B8E8" w14:textId="77777777" w:rsidR="003E4519" w:rsidRDefault="003E4519" w:rsidP="007550EC">
            <w:pPr>
              <w:rPr>
                <w:rFonts w:ascii="Arial" w:hAnsi="Arial" w:cs="Arial"/>
                <w:sz w:val="24"/>
                <w:szCs w:val="24"/>
              </w:rPr>
            </w:pPr>
          </w:p>
          <w:p w14:paraId="6E0A5A3F" w14:textId="086F5CE6" w:rsidR="003E4519" w:rsidRDefault="003E4519" w:rsidP="007550EC">
            <w:pPr>
              <w:rPr>
                <w:rFonts w:ascii="Arial" w:hAnsi="Arial" w:cs="Arial"/>
                <w:sz w:val="24"/>
                <w:szCs w:val="24"/>
              </w:rPr>
            </w:pPr>
          </w:p>
          <w:p w14:paraId="1E35050C" w14:textId="77777777" w:rsidR="003E4519" w:rsidRDefault="003E4519" w:rsidP="007550EC">
            <w:pPr>
              <w:rPr>
                <w:rFonts w:ascii="Arial" w:hAnsi="Arial" w:cs="Arial"/>
                <w:sz w:val="24"/>
                <w:szCs w:val="24"/>
              </w:rPr>
            </w:pPr>
          </w:p>
          <w:p w14:paraId="730F4F09" w14:textId="77777777" w:rsidR="003E4519" w:rsidRDefault="003E4519" w:rsidP="007550EC">
            <w:pPr>
              <w:rPr>
                <w:rFonts w:ascii="Arial" w:hAnsi="Arial" w:cs="Arial"/>
                <w:sz w:val="24"/>
                <w:szCs w:val="24"/>
              </w:rPr>
            </w:pPr>
          </w:p>
          <w:p w14:paraId="2D57F685" w14:textId="77777777" w:rsidR="003E4519" w:rsidRDefault="003E4519" w:rsidP="007550EC">
            <w:pPr>
              <w:rPr>
                <w:rFonts w:ascii="Arial" w:hAnsi="Arial" w:cs="Arial"/>
                <w:sz w:val="24"/>
                <w:szCs w:val="24"/>
              </w:rPr>
            </w:pPr>
          </w:p>
          <w:p w14:paraId="73301B9F" w14:textId="3C78289F" w:rsidR="007550EC" w:rsidRPr="00C87E96" w:rsidRDefault="007550EC" w:rsidP="007550EC">
            <w:pPr>
              <w:rPr>
                <w:rFonts w:ascii="Arial" w:hAnsi="Arial" w:cs="Arial"/>
                <w:sz w:val="24"/>
                <w:szCs w:val="24"/>
              </w:rPr>
            </w:pPr>
          </w:p>
        </w:tc>
      </w:tr>
      <w:tr w:rsidR="007550EC" w:rsidRPr="00C87E96" w14:paraId="28C18504" w14:textId="77777777" w:rsidTr="007550EC">
        <w:tc>
          <w:tcPr>
            <w:tcW w:w="1384" w:type="dxa"/>
          </w:tcPr>
          <w:p w14:paraId="08313423" w14:textId="77777777" w:rsidR="007550EC" w:rsidRPr="00C87E96" w:rsidRDefault="007550EC" w:rsidP="007550EC">
            <w:pPr>
              <w:rPr>
                <w:rFonts w:ascii="Arial" w:hAnsi="Arial" w:cs="Arial"/>
                <w:sz w:val="24"/>
                <w:szCs w:val="24"/>
              </w:rPr>
            </w:pPr>
            <w:r w:rsidRPr="00C87E96">
              <w:rPr>
                <w:rFonts w:ascii="Arial" w:hAnsi="Arial" w:cs="Arial"/>
                <w:b/>
                <w:sz w:val="24"/>
                <w:szCs w:val="24"/>
              </w:rPr>
              <w:t>Pie de imagen</w:t>
            </w:r>
          </w:p>
        </w:tc>
        <w:tc>
          <w:tcPr>
            <w:tcW w:w="7670" w:type="dxa"/>
          </w:tcPr>
          <w:p w14:paraId="62A9D79D" w14:textId="4DAB0942" w:rsidR="007550EC" w:rsidRPr="00C87E96" w:rsidRDefault="00BC49C3" w:rsidP="00BC49C3">
            <w:pPr>
              <w:tabs>
                <w:tab w:val="right" w:pos="8498"/>
              </w:tabs>
              <w:jc w:val="both"/>
              <w:rPr>
                <w:rFonts w:ascii="Arial" w:eastAsiaTheme="minorEastAsia" w:hAnsi="Arial" w:cs="Arial"/>
                <w:sz w:val="24"/>
                <w:szCs w:val="24"/>
              </w:rPr>
            </w:pPr>
            <w:r>
              <w:rPr>
                <w:rFonts w:ascii="Arial" w:eastAsiaTheme="minorEastAsia" w:hAnsi="Arial" w:cs="Arial"/>
                <w:sz w:val="24"/>
                <w:szCs w:val="24"/>
              </w:rPr>
              <w:t>En la g</w:t>
            </w:r>
            <w:r w:rsidR="00301AD2" w:rsidRPr="00C87E96">
              <w:rPr>
                <w:rFonts w:ascii="Arial" w:eastAsiaTheme="minorEastAsia" w:hAnsi="Arial" w:cs="Arial"/>
                <w:sz w:val="24"/>
                <w:szCs w:val="24"/>
              </w:rPr>
              <w:t>rá</w:t>
            </w:r>
            <w:r w:rsidR="00EF0AF9" w:rsidRPr="00C87E96">
              <w:rPr>
                <w:rFonts w:ascii="Arial" w:eastAsiaTheme="minorEastAsia" w:hAnsi="Arial" w:cs="Arial"/>
                <w:sz w:val="24"/>
                <w:szCs w:val="24"/>
              </w:rPr>
              <w:t xml:space="preserve">fica </w:t>
            </w:r>
            <w:r>
              <w:rPr>
                <w:rFonts w:ascii="Arial" w:eastAsiaTheme="minorEastAsia" w:hAnsi="Arial" w:cs="Arial"/>
                <w:sz w:val="24"/>
                <w:szCs w:val="24"/>
              </w:rPr>
              <w:t xml:space="preserve">se muestran varias funciones </w:t>
            </w:r>
            <w:r w:rsidR="00B853C7" w:rsidRPr="00C87E96">
              <w:rPr>
                <w:rFonts w:ascii="Arial" w:eastAsiaTheme="minorEastAsia" w:hAnsi="Arial" w:cs="Arial"/>
                <w:sz w:val="24"/>
                <w:szCs w:val="24"/>
              </w:rPr>
              <w:t>radicales</w:t>
            </w:r>
            <w:r w:rsidR="00301AD2" w:rsidRPr="00C87E96">
              <w:rPr>
                <w:rFonts w:ascii="Arial" w:eastAsiaTheme="minorEastAsia" w:hAnsi="Arial" w:cs="Arial"/>
                <w:sz w:val="24"/>
                <w:szCs w:val="24"/>
              </w:rPr>
              <w:t xml:space="preserve"> </w:t>
            </w:r>
            <w:r>
              <w:rPr>
                <w:rFonts w:ascii="Arial" w:eastAsiaTheme="minorEastAsia" w:hAnsi="Arial" w:cs="Arial"/>
                <w:sz w:val="24"/>
                <w:szCs w:val="24"/>
              </w:rPr>
              <w:t>que tienen</w:t>
            </w:r>
            <w:r w:rsidR="00301AD2" w:rsidRPr="00C87E96">
              <w:rPr>
                <w:rFonts w:ascii="Arial" w:eastAsiaTheme="minorEastAsia" w:hAnsi="Arial" w:cs="Arial"/>
                <w:sz w:val="24"/>
                <w:szCs w:val="24"/>
              </w:rPr>
              <w:t xml:space="preserve"> índice </w:t>
            </w:r>
            <w:r>
              <w:rPr>
                <w:rFonts w:ascii="Arial" w:eastAsiaTheme="minorEastAsia" w:hAnsi="Arial" w:cs="Arial"/>
                <w:sz w:val="24"/>
                <w:szCs w:val="24"/>
              </w:rPr>
              <w:t>impar.</w:t>
            </w:r>
          </w:p>
        </w:tc>
      </w:tr>
    </w:tbl>
    <w:p w14:paraId="6B2C6579" w14:textId="77777777" w:rsidR="007550EC" w:rsidRPr="00C87E96" w:rsidRDefault="007550EC" w:rsidP="00A36840">
      <w:pPr>
        <w:tabs>
          <w:tab w:val="right" w:pos="8498"/>
        </w:tabs>
        <w:spacing w:after="0"/>
        <w:jc w:val="both"/>
        <w:rPr>
          <w:rFonts w:ascii="Arial" w:eastAsiaTheme="minorEastAsia" w:hAnsi="Arial" w:cs="Arial"/>
        </w:rPr>
      </w:pPr>
    </w:p>
    <w:p w14:paraId="5F2B6E11" w14:textId="137930A2" w:rsidR="00406597" w:rsidRDefault="00406597" w:rsidP="006633F4">
      <w:pPr>
        <w:tabs>
          <w:tab w:val="right" w:pos="8498"/>
        </w:tabs>
        <w:spacing w:after="0"/>
        <w:jc w:val="both"/>
        <w:rPr>
          <w:rFonts w:ascii="Arial" w:eastAsiaTheme="minorEastAsia" w:hAnsi="Arial" w:cs="Arial"/>
        </w:rPr>
      </w:pPr>
      <w:r>
        <w:rPr>
          <w:rFonts w:ascii="Arial" w:eastAsiaTheme="minorEastAsia" w:hAnsi="Arial" w:cs="Arial"/>
        </w:rPr>
        <w:t xml:space="preserve">Para hallar el rango de una función radical se despeja la variable </w:t>
      </w:r>
      <w:r w:rsidRPr="00406597">
        <w:rPr>
          <w:rFonts w:ascii="Arial" w:eastAsiaTheme="minorEastAsia" w:hAnsi="Arial" w:cs="Arial"/>
          <w:i/>
        </w:rPr>
        <w:t>x</w:t>
      </w:r>
      <w:r>
        <w:rPr>
          <w:rFonts w:ascii="Arial" w:eastAsiaTheme="minorEastAsia" w:hAnsi="Arial" w:cs="Arial"/>
        </w:rPr>
        <w:t xml:space="preserve"> en la función, y se analizan las posibles restricciones</w:t>
      </w:r>
      <w:ins w:id="77" w:author="user" w:date="2016-05-20T08:51:00Z">
        <w:r w:rsidR="00922C27">
          <w:rPr>
            <w:rFonts w:ascii="Arial" w:eastAsiaTheme="minorEastAsia" w:hAnsi="Arial" w:cs="Arial"/>
          </w:rPr>
          <w:t>,</w:t>
        </w:r>
      </w:ins>
      <w:r>
        <w:rPr>
          <w:rFonts w:ascii="Arial" w:eastAsiaTheme="minorEastAsia" w:hAnsi="Arial" w:cs="Arial"/>
        </w:rPr>
        <w:t xml:space="preserve"> pero es necesario revisar la gráfica de la función pues</w:t>
      </w:r>
      <w:ins w:id="78" w:author="user" w:date="2016-05-20T08:51:00Z">
        <w:r w:rsidR="00922C27">
          <w:rPr>
            <w:rFonts w:ascii="Arial" w:eastAsiaTheme="minorEastAsia" w:hAnsi="Arial" w:cs="Arial"/>
          </w:rPr>
          <w:t>,</w:t>
        </w:r>
      </w:ins>
      <w:r>
        <w:rPr>
          <w:rFonts w:ascii="Arial" w:eastAsiaTheme="minorEastAsia" w:hAnsi="Arial" w:cs="Arial"/>
        </w:rPr>
        <w:t xml:space="preserve"> en algunas ocasiones</w:t>
      </w:r>
      <w:ins w:id="79" w:author="user" w:date="2016-05-20T08:51:00Z">
        <w:r w:rsidR="00922C27">
          <w:rPr>
            <w:rFonts w:ascii="Arial" w:eastAsiaTheme="minorEastAsia" w:hAnsi="Arial" w:cs="Arial"/>
          </w:rPr>
          <w:t>,</w:t>
        </w:r>
      </w:ins>
      <w:r>
        <w:rPr>
          <w:rFonts w:ascii="Arial" w:eastAsiaTheme="minorEastAsia" w:hAnsi="Arial" w:cs="Arial"/>
        </w:rPr>
        <w:t xml:space="preserve"> en rango resulta tener más restricciones que las que se plantean en la expresión algebraica.</w:t>
      </w:r>
    </w:p>
    <w:p w14:paraId="36675B80" w14:textId="77777777" w:rsidR="003E1FBE" w:rsidRDefault="003E1FBE" w:rsidP="00962CCA">
      <w:pPr>
        <w:tabs>
          <w:tab w:val="right" w:pos="8498"/>
        </w:tabs>
        <w:spacing w:after="0"/>
        <w:jc w:val="both"/>
        <w:rPr>
          <w:rFonts w:ascii="Arial" w:hAnsi="Arial" w:cs="Arial"/>
          <w:b/>
        </w:rPr>
      </w:pPr>
    </w:p>
    <w:p w14:paraId="7401B61F" w14:textId="16B593EA" w:rsidR="00052AD1" w:rsidRPr="00C87E96" w:rsidRDefault="00052AD1" w:rsidP="00052AD1">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Pr>
          <w:rFonts w:ascii="Arial" w:hAnsi="Arial" w:cs="Arial"/>
          <w:b/>
        </w:rPr>
        <w:t>2</w:t>
      </w:r>
      <w:r w:rsidRPr="00C87E96">
        <w:rPr>
          <w:rFonts w:ascii="Arial" w:hAnsi="Arial" w:cs="Arial"/>
          <w:b/>
        </w:rPr>
        <w:t xml:space="preserve">.4 Consolidación </w:t>
      </w:r>
    </w:p>
    <w:p w14:paraId="00B4BFDF" w14:textId="77777777" w:rsidR="00052AD1" w:rsidRPr="00C87E96" w:rsidRDefault="00052AD1" w:rsidP="00052AD1">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31318430" w14:textId="77777777" w:rsidR="00052AD1" w:rsidRPr="00C87E96" w:rsidRDefault="00052AD1" w:rsidP="00052AD1">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052AD1" w:rsidRPr="00C87E96" w14:paraId="11767096" w14:textId="77777777" w:rsidTr="00052AD1">
        <w:tc>
          <w:tcPr>
            <w:tcW w:w="9033" w:type="dxa"/>
            <w:gridSpan w:val="2"/>
            <w:shd w:val="clear" w:color="auto" w:fill="000000" w:themeFill="text1"/>
          </w:tcPr>
          <w:p w14:paraId="53A8E56D" w14:textId="77777777" w:rsidR="00052AD1" w:rsidRPr="00C87E96" w:rsidRDefault="00052AD1" w:rsidP="00052AD1">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052AD1" w:rsidRPr="00C87E96" w14:paraId="2305566E" w14:textId="77777777" w:rsidTr="00052AD1">
        <w:tc>
          <w:tcPr>
            <w:tcW w:w="2518" w:type="dxa"/>
          </w:tcPr>
          <w:p w14:paraId="07C9EE88" w14:textId="77777777" w:rsidR="00052AD1" w:rsidRPr="00C87E96" w:rsidRDefault="00052AD1" w:rsidP="00052AD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68D0882F" w14:textId="325A630E" w:rsidR="00052AD1" w:rsidRPr="00C87E96" w:rsidRDefault="00052AD1" w:rsidP="00052AD1">
            <w:pPr>
              <w:rPr>
                <w:rFonts w:ascii="Arial" w:eastAsiaTheme="minorEastAsia" w:hAnsi="Arial" w:cs="Arial"/>
                <w:b/>
                <w:sz w:val="24"/>
                <w:szCs w:val="24"/>
              </w:rPr>
            </w:pPr>
            <w:r w:rsidRPr="00C87E96">
              <w:rPr>
                <w:rFonts w:ascii="Arial" w:eastAsiaTheme="minorEastAsia" w:hAnsi="Arial" w:cs="Arial"/>
                <w:sz w:val="24"/>
                <w:szCs w:val="24"/>
              </w:rPr>
              <w:t>MA_11_02_REC</w:t>
            </w:r>
            <w:r w:rsidR="003A67C3">
              <w:rPr>
                <w:rFonts w:ascii="Arial" w:eastAsiaTheme="minorEastAsia" w:hAnsi="Arial" w:cs="Arial"/>
                <w:sz w:val="24"/>
                <w:szCs w:val="24"/>
              </w:rPr>
              <w:t>100</w:t>
            </w:r>
          </w:p>
        </w:tc>
      </w:tr>
      <w:tr w:rsidR="00052AD1" w:rsidRPr="00C87E96" w14:paraId="291855EC" w14:textId="77777777" w:rsidTr="00052AD1">
        <w:tc>
          <w:tcPr>
            <w:tcW w:w="2518" w:type="dxa"/>
          </w:tcPr>
          <w:p w14:paraId="1ED18E42" w14:textId="77777777" w:rsidR="00052AD1" w:rsidRPr="00C87E96" w:rsidRDefault="00052AD1" w:rsidP="00052AD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684B3AB6" w14:textId="0F079772" w:rsidR="00052AD1" w:rsidRPr="00C87E96" w:rsidRDefault="003A67C3" w:rsidP="00052AD1">
            <w:pPr>
              <w:rPr>
                <w:rFonts w:ascii="Arial" w:eastAsiaTheme="minorEastAsia" w:hAnsi="Arial" w:cs="Arial"/>
                <w:sz w:val="24"/>
                <w:szCs w:val="24"/>
              </w:rPr>
            </w:pPr>
            <w:r w:rsidRPr="003A67C3">
              <w:rPr>
                <w:rFonts w:ascii="Arial" w:hAnsi="Arial" w:cs="Arial"/>
                <w:sz w:val="24"/>
                <w:szCs w:val="24"/>
              </w:rPr>
              <w:t>Refuerza tu aprendizaje: Las funciones algebraicas</w:t>
            </w:r>
          </w:p>
        </w:tc>
      </w:tr>
      <w:tr w:rsidR="00052AD1" w:rsidRPr="00C87E96" w14:paraId="62B2FEB6" w14:textId="77777777" w:rsidTr="00052AD1">
        <w:tc>
          <w:tcPr>
            <w:tcW w:w="2518" w:type="dxa"/>
          </w:tcPr>
          <w:p w14:paraId="25A5179A" w14:textId="77777777" w:rsidR="00052AD1" w:rsidRPr="00C87E96" w:rsidRDefault="00052AD1" w:rsidP="00052AD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98732C1" w14:textId="5C2AAE24" w:rsidR="00052AD1" w:rsidRPr="00C87E96" w:rsidRDefault="003A67C3" w:rsidP="00D43AD0">
            <w:pPr>
              <w:rPr>
                <w:rFonts w:ascii="Arial" w:eastAsiaTheme="minorEastAsia" w:hAnsi="Arial" w:cs="Arial"/>
                <w:sz w:val="24"/>
                <w:szCs w:val="24"/>
              </w:rPr>
            </w:pPr>
            <w:r w:rsidRPr="003A67C3">
              <w:rPr>
                <w:rFonts w:ascii="Arial" w:hAnsi="Arial" w:cs="Arial"/>
                <w:sz w:val="24"/>
                <w:szCs w:val="24"/>
              </w:rPr>
              <w:t>Actividades sobre Las funciones algebraicas</w:t>
            </w:r>
          </w:p>
        </w:tc>
      </w:tr>
    </w:tbl>
    <w:p w14:paraId="2B14E03C" w14:textId="0DC20CA0" w:rsidR="00426746" w:rsidRPr="00C87E96" w:rsidRDefault="00426746" w:rsidP="00962CCA">
      <w:pPr>
        <w:tabs>
          <w:tab w:val="right" w:pos="8498"/>
        </w:tabs>
        <w:spacing w:after="0"/>
        <w:jc w:val="both"/>
        <w:rPr>
          <w:rFonts w:ascii="Arial" w:hAnsi="Arial" w:cs="Arial"/>
          <w:b/>
        </w:rPr>
      </w:pPr>
    </w:p>
    <w:p w14:paraId="26246A87" w14:textId="77777777" w:rsidR="003E1FBE" w:rsidRPr="00C87E96" w:rsidRDefault="003E1FBE" w:rsidP="00962CCA">
      <w:pPr>
        <w:tabs>
          <w:tab w:val="right" w:pos="8498"/>
        </w:tabs>
        <w:spacing w:after="0"/>
        <w:jc w:val="both"/>
        <w:rPr>
          <w:rFonts w:ascii="Arial" w:hAnsi="Arial" w:cs="Arial"/>
          <w:highlight w:val="yellow"/>
        </w:rPr>
      </w:pPr>
    </w:p>
    <w:p w14:paraId="15A30833" w14:textId="081F127C" w:rsidR="00A95008" w:rsidRPr="00C87E96" w:rsidRDefault="00426746" w:rsidP="00962CCA">
      <w:pPr>
        <w:tabs>
          <w:tab w:val="right" w:pos="8498"/>
        </w:tabs>
        <w:spacing w:after="0"/>
        <w:jc w:val="both"/>
        <w:rPr>
          <w:rFonts w:ascii="Arial" w:hAnsi="Arial" w:cs="Arial"/>
          <w:b/>
        </w:rPr>
      </w:pPr>
      <w:r>
        <w:rPr>
          <w:rFonts w:ascii="Arial" w:hAnsi="Arial" w:cs="Arial"/>
          <w:highlight w:val="yellow"/>
        </w:rPr>
        <w:t>[SECCIÓN 1</w:t>
      </w:r>
      <w:r w:rsidR="00A95008" w:rsidRPr="00C87E96">
        <w:rPr>
          <w:rFonts w:ascii="Arial" w:hAnsi="Arial" w:cs="Arial"/>
          <w:highlight w:val="yellow"/>
        </w:rPr>
        <w:t>]</w:t>
      </w:r>
      <w:r w:rsidR="00EA0C19" w:rsidRPr="00C87E96">
        <w:rPr>
          <w:rFonts w:ascii="Arial" w:hAnsi="Arial" w:cs="Arial"/>
        </w:rPr>
        <w:t xml:space="preserve"> </w:t>
      </w:r>
      <w:r>
        <w:rPr>
          <w:rFonts w:ascii="Arial" w:hAnsi="Arial" w:cs="Arial"/>
          <w:b/>
        </w:rPr>
        <w:t>3</w:t>
      </w:r>
      <w:r w:rsidR="00A95008" w:rsidRPr="00C87E96">
        <w:rPr>
          <w:rFonts w:ascii="Arial" w:hAnsi="Arial" w:cs="Arial"/>
          <w:b/>
        </w:rPr>
        <w:t xml:space="preserve"> </w:t>
      </w:r>
      <w:r>
        <w:rPr>
          <w:rFonts w:ascii="Arial" w:hAnsi="Arial" w:cs="Arial"/>
          <w:b/>
        </w:rPr>
        <w:t>Las f</w:t>
      </w:r>
      <w:r w:rsidR="00A95008" w:rsidRPr="00C87E96">
        <w:rPr>
          <w:rFonts w:ascii="Arial" w:hAnsi="Arial" w:cs="Arial"/>
          <w:b/>
        </w:rPr>
        <w:t>unciones trascendentes</w:t>
      </w:r>
    </w:p>
    <w:p w14:paraId="178465FD" w14:textId="77BE059E" w:rsidR="006633F4" w:rsidRPr="00C87E96" w:rsidRDefault="006633F4" w:rsidP="00962CCA">
      <w:pPr>
        <w:tabs>
          <w:tab w:val="right" w:pos="8498"/>
        </w:tabs>
        <w:spacing w:after="0"/>
        <w:jc w:val="both"/>
        <w:rPr>
          <w:rFonts w:ascii="Arial" w:hAnsi="Arial" w:cs="Arial"/>
          <w:b/>
        </w:rPr>
      </w:pPr>
    </w:p>
    <w:p w14:paraId="4FEA6965" w14:textId="7CC4236F" w:rsidR="006633F4" w:rsidRPr="00C87E96" w:rsidRDefault="00C84CD0" w:rsidP="00C84CD0">
      <w:pPr>
        <w:tabs>
          <w:tab w:val="right" w:pos="8498"/>
        </w:tabs>
        <w:spacing w:after="0"/>
        <w:jc w:val="both"/>
        <w:rPr>
          <w:rFonts w:ascii="Arial" w:hAnsi="Arial" w:cs="Arial"/>
        </w:rPr>
      </w:pPr>
      <w:r w:rsidRPr="00C87E96">
        <w:rPr>
          <w:rFonts w:ascii="Arial" w:hAnsi="Arial" w:cs="Arial"/>
        </w:rPr>
        <w:t xml:space="preserve">Las funciones de números reales que no son algebraicas se llaman </w:t>
      </w:r>
      <w:r w:rsidRPr="00C87E96">
        <w:rPr>
          <w:rFonts w:ascii="Arial" w:hAnsi="Arial" w:cs="Arial"/>
          <w:b/>
        </w:rPr>
        <w:t>trascendentes</w:t>
      </w:r>
      <w:r w:rsidRPr="00C87E96">
        <w:rPr>
          <w:rFonts w:ascii="Arial" w:hAnsi="Arial" w:cs="Arial"/>
        </w:rPr>
        <w:t xml:space="preserve">. </w:t>
      </w:r>
      <w:r w:rsidR="00CB24A6" w:rsidRPr="00C87E96">
        <w:rPr>
          <w:rFonts w:ascii="Arial" w:hAnsi="Arial" w:cs="Arial"/>
        </w:rPr>
        <w:t xml:space="preserve">A continuación se estudian </w:t>
      </w:r>
      <w:r w:rsidR="006633F4" w:rsidRPr="00C87E96">
        <w:rPr>
          <w:rFonts w:ascii="Arial" w:hAnsi="Arial" w:cs="Arial"/>
        </w:rPr>
        <w:t>tres tipos de funciones trascendentes</w:t>
      </w:r>
      <w:r w:rsidR="00CB24A6" w:rsidRPr="00C87E96">
        <w:rPr>
          <w:rFonts w:ascii="Arial" w:hAnsi="Arial" w:cs="Arial"/>
        </w:rPr>
        <w:t>:</w:t>
      </w:r>
      <w:r w:rsidR="006633F4" w:rsidRPr="00C87E96">
        <w:rPr>
          <w:rFonts w:ascii="Arial" w:hAnsi="Arial" w:cs="Arial"/>
        </w:rPr>
        <w:t xml:space="preserve"> </w:t>
      </w:r>
      <w:r w:rsidR="002A240C">
        <w:rPr>
          <w:rFonts w:ascii="Arial" w:hAnsi="Arial" w:cs="Arial"/>
        </w:rPr>
        <w:t>las funciones exponenciales,</w:t>
      </w:r>
      <w:r w:rsidR="006633F4" w:rsidRPr="00C87E96">
        <w:rPr>
          <w:rFonts w:ascii="Arial" w:hAnsi="Arial" w:cs="Arial"/>
        </w:rPr>
        <w:t xml:space="preserve"> </w:t>
      </w:r>
      <w:r w:rsidR="002A240C">
        <w:rPr>
          <w:rFonts w:ascii="Arial" w:hAnsi="Arial" w:cs="Arial"/>
        </w:rPr>
        <w:t xml:space="preserve">las funciones </w:t>
      </w:r>
      <w:r w:rsidR="006633F4" w:rsidRPr="00C87E96">
        <w:rPr>
          <w:rFonts w:ascii="Arial" w:hAnsi="Arial" w:cs="Arial"/>
        </w:rPr>
        <w:t>logarítmicas</w:t>
      </w:r>
      <w:r w:rsidR="002A240C">
        <w:rPr>
          <w:rFonts w:ascii="Arial" w:hAnsi="Arial" w:cs="Arial"/>
        </w:rPr>
        <w:t xml:space="preserve"> y </w:t>
      </w:r>
      <w:r w:rsidR="002A240C" w:rsidRPr="00C87E96">
        <w:rPr>
          <w:rFonts w:ascii="Arial" w:hAnsi="Arial" w:cs="Arial"/>
        </w:rPr>
        <w:t xml:space="preserve">las funciones </w:t>
      </w:r>
      <w:r w:rsidR="002A240C">
        <w:rPr>
          <w:rFonts w:ascii="Arial" w:hAnsi="Arial" w:cs="Arial"/>
        </w:rPr>
        <w:t>trigonométricas</w:t>
      </w:r>
      <w:r w:rsidR="006633F4" w:rsidRPr="00C87E96">
        <w:rPr>
          <w:rFonts w:ascii="Arial" w:hAnsi="Arial" w:cs="Arial"/>
        </w:rPr>
        <w:t>.</w:t>
      </w:r>
    </w:p>
    <w:p w14:paraId="42371746" w14:textId="77777777" w:rsidR="00BF0384" w:rsidRDefault="00BF0384" w:rsidP="00962CCA">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3444A1" w:rsidRPr="00C87E96" w14:paraId="4191738B" w14:textId="77777777" w:rsidTr="003444A1">
        <w:tc>
          <w:tcPr>
            <w:tcW w:w="9033" w:type="dxa"/>
            <w:gridSpan w:val="2"/>
            <w:shd w:val="clear" w:color="auto" w:fill="000000" w:themeFill="text1"/>
          </w:tcPr>
          <w:p w14:paraId="214A7C5B" w14:textId="77777777" w:rsidR="003444A1" w:rsidRPr="00C87E96" w:rsidRDefault="003444A1" w:rsidP="003444A1">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3444A1" w:rsidRPr="00C87E96" w14:paraId="42954E4E" w14:textId="77777777" w:rsidTr="003444A1">
        <w:tc>
          <w:tcPr>
            <w:tcW w:w="2518" w:type="dxa"/>
          </w:tcPr>
          <w:p w14:paraId="040A7617" w14:textId="77777777" w:rsidR="003444A1" w:rsidRPr="00C87E96" w:rsidRDefault="003444A1" w:rsidP="003444A1">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060F49F" w14:textId="67C5CA27" w:rsidR="003444A1" w:rsidRPr="00C87E96" w:rsidRDefault="003444A1" w:rsidP="003444A1">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110</w:t>
            </w:r>
          </w:p>
        </w:tc>
      </w:tr>
      <w:tr w:rsidR="003444A1" w:rsidRPr="00C87E96" w14:paraId="33A85AC3" w14:textId="77777777" w:rsidTr="003444A1">
        <w:tc>
          <w:tcPr>
            <w:tcW w:w="2518" w:type="dxa"/>
          </w:tcPr>
          <w:p w14:paraId="74E9D84E" w14:textId="77777777" w:rsidR="003444A1" w:rsidRPr="00C87E96" w:rsidRDefault="003444A1" w:rsidP="003444A1">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4A1C1D99" w14:textId="0BF3128B" w:rsidR="003444A1" w:rsidRPr="00C87E96" w:rsidRDefault="003444A1" w:rsidP="003444A1">
            <w:pPr>
              <w:rPr>
                <w:rFonts w:ascii="Arial" w:eastAsiaTheme="minorEastAsia" w:hAnsi="Arial" w:cs="Arial"/>
                <w:sz w:val="24"/>
                <w:szCs w:val="24"/>
              </w:rPr>
            </w:pPr>
            <w:r w:rsidRPr="003444A1">
              <w:rPr>
                <w:rFonts w:ascii="Arial" w:hAnsi="Arial" w:cs="Arial"/>
                <w:sz w:val="24"/>
                <w:szCs w:val="24"/>
              </w:rPr>
              <w:t>Las funciones trascendentes</w:t>
            </w:r>
          </w:p>
        </w:tc>
      </w:tr>
      <w:tr w:rsidR="003444A1" w:rsidRPr="00C87E96" w14:paraId="777269B0" w14:textId="77777777" w:rsidTr="003444A1">
        <w:tc>
          <w:tcPr>
            <w:tcW w:w="2518" w:type="dxa"/>
          </w:tcPr>
          <w:p w14:paraId="5CAEBF0F" w14:textId="77777777" w:rsidR="003444A1" w:rsidRPr="00C87E96" w:rsidRDefault="003444A1" w:rsidP="003444A1">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36E48295" w14:textId="1A8E74FD" w:rsidR="003444A1" w:rsidRPr="00C87E96" w:rsidRDefault="003444A1" w:rsidP="003444A1">
            <w:pPr>
              <w:rPr>
                <w:rFonts w:ascii="Arial" w:eastAsiaTheme="minorEastAsia" w:hAnsi="Arial" w:cs="Arial"/>
                <w:sz w:val="24"/>
                <w:szCs w:val="24"/>
              </w:rPr>
            </w:pPr>
            <w:r w:rsidRPr="003444A1">
              <w:rPr>
                <w:rFonts w:ascii="Arial" w:hAnsi="Arial" w:cs="Arial"/>
                <w:sz w:val="24"/>
                <w:szCs w:val="24"/>
              </w:rPr>
              <w:t>Interactivo que explica aspectos generales de las funciones trascendentes</w:t>
            </w:r>
          </w:p>
        </w:tc>
      </w:tr>
    </w:tbl>
    <w:p w14:paraId="22A87CE0" w14:textId="77777777" w:rsidR="003444A1" w:rsidRDefault="003444A1" w:rsidP="00962CCA">
      <w:pPr>
        <w:tabs>
          <w:tab w:val="right" w:pos="8498"/>
        </w:tabs>
        <w:spacing w:after="0"/>
        <w:jc w:val="both"/>
        <w:rPr>
          <w:rFonts w:ascii="Arial" w:hAnsi="Arial" w:cs="Arial"/>
          <w:b/>
        </w:rPr>
      </w:pPr>
    </w:p>
    <w:p w14:paraId="51536802" w14:textId="161673E1" w:rsidR="002A240C" w:rsidRPr="00C87E96" w:rsidRDefault="002A240C" w:rsidP="002A240C">
      <w:pPr>
        <w:tabs>
          <w:tab w:val="right" w:pos="8498"/>
        </w:tabs>
        <w:spacing w:after="0"/>
        <w:jc w:val="both"/>
        <w:rPr>
          <w:rFonts w:ascii="Arial" w:hAnsi="Arial" w:cs="Arial"/>
          <w:b/>
        </w:rPr>
      </w:pPr>
      <w:r>
        <w:rPr>
          <w:rFonts w:ascii="Arial" w:hAnsi="Arial" w:cs="Arial"/>
          <w:highlight w:val="yellow"/>
        </w:rPr>
        <w:t>[SECCIÓN 2</w:t>
      </w:r>
      <w:r w:rsidRPr="00C87E96">
        <w:rPr>
          <w:rFonts w:ascii="Arial" w:hAnsi="Arial" w:cs="Arial"/>
          <w:highlight w:val="yellow"/>
        </w:rPr>
        <w:t>]</w:t>
      </w:r>
      <w:r w:rsidRPr="00C87E96">
        <w:rPr>
          <w:rFonts w:ascii="Arial" w:hAnsi="Arial" w:cs="Arial"/>
        </w:rPr>
        <w:t xml:space="preserve"> </w:t>
      </w:r>
      <w:r>
        <w:rPr>
          <w:rFonts w:ascii="Arial" w:hAnsi="Arial" w:cs="Arial"/>
          <w:b/>
        </w:rPr>
        <w:t>3.1</w:t>
      </w:r>
      <w:r w:rsidRPr="00C87E96">
        <w:rPr>
          <w:rFonts w:ascii="Arial" w:hAnsi="Arial" w:cs="Arial"/>
          <w:b/>
        </w:rPr>
        <w:t xml:space="preserve"> </w:t>
      </w:r>
      <w:r>
        <w:rPr>
          <w:rFonts w:ascii="Arial" w:hAnsi="Arial" w:cs="Arial"/>
          <w:b/>
        </w:rPr>
        <w:t>La función exponencial</w:t>
      </w:r>
    </w:p>
    <w:p w14:paraId="766831E9" w14:textId="77777777" w:rsidR="002A240C" w:rsidRDefault="002A240C" w:rsidP="002A240C">
      <w:pPr>
        <w:tabs>
          <w:tab w:val="right" w:pos="8498"/>
        </w:tabs>
        <w:spacing w:after="0"/>
        <w:jc w:val="both"/>
        <w:rPr>
          <w:rFonts w:ascii="Arial" w:hAnsi="Arial" w:cs="Arial"/>
        </w:rPr>
      </w:pPr>
    </w:p>
    <w:p w14:paraId="0DFC27AD" w14:textId="694C810A" w:rsidR="005C514C" w:rsidRDefault="005C514C" w:rsidP="002A240C">
      <w:pPr>
        <w:tabs>
          <w:tab w:val="right" w:pos="8498"/>
        </w:tabs>
        <w:spacing w:after="0"/>
        <w:jc w:val="both"/>
        <w:rPr>
          <w:rFonts w:ascii="Arial" w:hAnsi="Arial" w:cs="Arial"/>
        </w:rPr>
      </w:pPr>
      <w:r>
        <w:rPr>
          <w:rFonts w:ascii="Arial" w:hAnsi="Arial" w:cs="Arial"/>
        </w:rPr>
        <w:t>Una función es exponencial si la variable se encuentra como exponente en la expresión que la define. Así las funciones de la forma</w:t>
      </w:r>
    </w:p>
    <w:p w14:paraId="59F363E7" w14:textId="77777777" w:rsidR="005C514C" w:rsidRDefault="005C514C" w:rsidP="002A240C">
      <w:pPr>
        <w:tabs>
          <w:tab w:val="right" w:pos="8498"/>
        </w:tabs>
        <w:spacing w:after="0"/>
        <w:jc w:val="both"/>
        <w:rPr>
          <w:rFonts w:ascii="Arial" w:hAnsi="Arial" w:cs="Arial"/>
        </w:rPr>
      </w:pPr>
    </w:p>
    <w:p w14:paraId="7877AA83" w14:textId="4C9803F3" w:rsidR="005C514C" w:rsidRPr="005C514C" w:rsidRDefault="005C514C" w:rsidP="005C514C">
      <w:pPr>
        <w:tabs>
          <w:tab w:val="right" w:pos="8498"/>
        </w:tabs>
        <w:jc w:val="center"/>
        <w:rPr>
          <w:rFonts w:ascii="Arial" w:eastAsiaTheme="minorEastAsia" w:hAnsi="Arial" w:cs="Arial"/>
        </w:rPr>
      </w:pPr>
      <w:r w:rsidRPr="00C87E96">
        <w:rPr>
          <w:rFonts w:ascii="Arial" w:hAnsi="Arial" w:cs="Arial"/>
          <w:i/>
        </w:rPr>
        <w:t>f</w:t>
      </w:r>
      <w:r w:rsidRPr="00672064">
        <w:rPr>
          <w:rFonts w:ascii="Arial" w:hAnsi="Arial" w:cs="Arial"/>
        </w:rPr>
        <w:t>(</w:t>
      </w:r>
      <w:r w:rsidRPr="00C87E96">
        <w:rPr>
          <w:rFonts w:ascii="Arial" w:hAnsi="Arial" w:cs="Arial"/>
          <w:i/>
        </w:rPr>
        <w:t>x</w:t>
      </w:r>
      <w:r w:rsidRPr="00672064">
        <w:rPr>
          <w:rFonts w:ascii="Arial" w:hAnsi="Arial" w:cs="Arial"/>
        </w:rPr>
        <w:t>)</w:t>
      </w:r>
      <w:r w:rsidRPr="00C87E96">
        <w:rPr>
          <w:rFonts w:ascii="Arial" w:hAnsi="Arial" w:cs="Arial"/>
          <w:i/>
        </w:rPr>
        <w:t xml:space="preserve"> = a</w:t>
      </w:r>
      <w:r w:rsidRPr="00C87E96">
        <w:rPr>
          <w:rFonts w:ascii="Arial" w:hAnsi="Arial" w:cs="Arial"/>
          <w:i/>
          <w:vertAlign w:val="superscript"/>
        </w:rPr>
        <w:t>x</w:t>
      </w:r>
      <w:r w:rsidRPr="00C87E96">
        <w:rPr>
          <w:rFonts w:ascii="Arial" w:hAnsi="Arial" w:cs="Arial"/>
          <w:i/>
        </w:rPr>
        <w:t>,</w:t>
      </w:r>
      <w:r>
        <w:rPr>
          <w:rFonts w:ascii="Arial" w:hAnsi="Arial" w:cs="Arial"/>
          <w:i/>
        </w:rPr>
        <w:t xml:space="preserve"> </w:t>
      </w:r>
      <w:r w:rsidRPr="00C87E96">
        <w:rPr>
          <w:rFonts w:ascii="Arial" w:eastAsiaTheme="minorEastAsia" w:hAnsi="Arial" w:cs="Arial"/>
        </w:rPr>
        <w:t xml:space="preserve">con </w:t>
      </w:r>
      <w:r w:rsidRPr="005C514C">
        <w:rPr>
          <w:rFonts w:ascii="Arial" w:eastAsiaTheme="minorEastAsia" w:hAnsi="Arial" w:cs="Arial"/>
          <w:i/>
        </w:rPr>
        <w:t>a</w:t>
      </w:r>
      <w:r w:rsidRPr="00C87E96">
        <w:rPr>
          <w:rFonts w:ascii="Arial" w:eastAsiaTheme="minorEastAsia" w:hAnsi="Arial" w:cs="Arial"/>
        </w:rPr>
        <w:t xml:space="preserve"> </w:t>
      </w:r>
      <w:r w:rsidRPr="00C87E96">
        <w:rPr>
          <w:rFonts w:ascii="Cambria Math" w:eastAsiaTheme="minorEastAsia" w:hAnsi="Cambria Math" w:cs="Arial"/>
        </w:rPr>
        <w:t xml:space="preserve">⋲ </w:t>
      </w:r>
      <w:r w:rsidRPr="00672064">
        <w:rPr>
          <w:rFonts w:ascii="Arial" w:eastAsiaTheme="minorEastAsia" w:hAnsi="Arial" w:cs="Arial"/>
          <w:b/>
        </w:rPr>
        <w:t>R</w:t>
      </w:r>
      <w:r w:rsidRPr="005C514C">
        <w:rPr>
          <w:rFonts w:ascii="Arial" w:eastAsiaTheme="minorEastAsia" w:hAnsi="Arial" w:cs="Arial"/>
          <w:vertAlign w:val="superscript"/>
        </w:rPr>
        <w:t>+</w:t>
      </w:r>
      <w:r>
        <w:rPr>
          <w:rFonts w:ascii="Arial" w:eastAsiaTheme="minorEastAsia" w:hAnsi="Arial" w:cs="Arial"/>
        </w:rPr>
        <w:t xml:space="preserve">, </w:t>
      </w:r>
      <w:r w:rsidR="00F05703" w:rsidRPr="00F05703">
        <w:rPr>
          <w:rFonts w:ascii="Arial" w:eastAsiaTheme="minorEastAsia" w:hAnsi="Arial" w:cs="Arial"/>
          <w:i/>
        </w:rPr>
        <w:t>a</w:t>
      </w:r>
      <w:r w:rsidR="00F05703">
        <w:rPr>
          <w:rFonts w:ascii="Arial" w:eastAsiaTheme="minorEastAsia" w:hAnsi="Arial" w:cs="Arial"/>
        </w:rPr>
        <w:t xml:space="preserve"> ≠ 1</w:t>
      </w:r>
    </w:p>
    <w:p w14:paraId="131DB28E" w14:textId="77777777" w:rsidR="005C514C" w:rsidRDefault="005C514C" w:rsidP="005C514C">
      <w:pPr>
        <w:tabs>
          <w:tab w:val="right" w:pos="8498"/>
        </w:tabs>
        <w:rPr>
          <w:rFonts w:ascii="Arial" w:eastAsiaTheme="minorEastAsia" w:hAnsi="Arial" w:cs="Arial"/>
        </w:rPr>
      </w:pPr>
      <w:r>
        <w:rPr>
          <w:rFonts w:ascii="Arial" w:eastAsiaTheme="minorEastAsia" w:hAnsi="Arial" w:cs="Arial"/>
        </w:rPr>
        <w:t>son funciones exponenciales.</w:t>
      </w:r>
    </w:p>
    <w:p w14:paraId="25EDB7B6" w14:textId="7557B04D" w:rsidR="005C514C" w:rsidRDefault="005C514C" w:rsidP="005C514C">
      <w:pPr>
        <w:tabs>
          <w:tab w:val="right" w:pos="8498"/>
        </w:tabs>
        <w:rPr>
          <w:rFonts w:ascii="Arial" w:hAnsi="Arial" w:cs="Arial"/>
        </w:rPr>
      </w:pPr>
      <w:r>
        <w:rPr>
          <w:rFonts w:ascii="Arial" w:hAnsi="Arial" w:cs="Arial"/>
        </w:rPr>
        <w:t xml:space="preserve">Por ejemplo, las funciones </w:t>
      </w:r>
      <w:r w:rsidRPr="005C514C">
        <w:rPr>
          <w:rFonts w:ascii="Arial" w:hAnsi="Arial" w:cs="Arial"/>
          <w:i/>
        </w:rPr>
        <w:t>f</w:t>
      </w:r>
      <w:r>
        <w:rPr>
          <w:rFonts w:ascii="Arial" w:hAnsi="Arial" w:cs="Arial"/>
        </w:rPr>
        <w:t>(</w:t>
      </w:r>
      <w:r w:rsidRPr="005C514C">
        <w:rPr>
          <w:rFonts w:ascii="Arial" w:hAnsi="Arial" w:cs="Arial"/>
          <w:i/>
        </w:rPr>
        <w:t>x</w:t>
      </w:r>
      <w:r>
        <w:rPr>
          <w:rFonts w:ascii="Arial" w:hAnsi="Arial" w:cs="Arial"/>
        </w:rPr>
        <w:t>) = 2</w:t>
      </w:r>
      <w:r w:rsidRPr="005C514C">
        <w:rPr>
          <w:rFonts w:ascii="Arial" w:hAnsi="Arial" w:cs="Arial"/>
          <w:i/>
          <w:vertAlign w:val="superscript"/>
        </w:rPr>
        <w:t>x</w:t>
      </w:r>
      <w:r>
        <w:rPr>
          <w:rFonts w:ascii="Arial" w:hAnsi="Arial" w:cs="Arial"/>
        </w:rPr>
        <w:t xml:space="preserve">, </w:t>
      </w:r>
      <w:r>
        <w:rPr>
          <w:rFonts w:ascii="Arial" w:hAnsi="Arial" w:cs="Arial"/>
          <w:i/>
        </w:rPr>
        <w:t>g</w:t>
      </w:r>
      <w:r>
        <w:rPr>
          <w:rFonts w:ascii="Arial" w:hAnsi="Arial" w:cs="Arial"/>
        </w:rPr>
        <w:t>(</w:t>
      </w:r>
      <w:r w:rsidRPr="005C514C">
        <w:rPr>
          <w:rFonts w:ascii="Arial" w:hAnsi="Arial" w:cs="Arial"/>
          <w:i/>
        </w:rPr>
        <w:t>x</w:t>
      </w:r>
      <w:r>
        <w:rPr>
          <w:rFonts w:ascii="Arial" w:hAnsi="Arial" w:cs="Arial"/>
        </w:rPr>
        <w:t>) = 3</w:t>
      </w:r>
      <w:r w:rsidRPr="005C514C">
        <w:rPr>
          <w:rFonts w:ascii="Arial" w:hAnsi="Arial" w:cs="Arial"/>
          <w:i/>
          <w:vertAlign w:val="superscript"/>
        </w:rPr>
        <w:t>x</w:t>
      </w:r>
      <w:r>
        <w:rPr>
          <w:rFonts w:ascii="Arial" w:hAnsi="Arial" w:cs="Arial"/>
          <w:i/>
        </w:rPr>
        <w:t>, h</w:t>
      </w:r>
      <w:r>
        <w:rPr>
          <w:rFonts w:ascii="Arial" w:hAnsi="Arial" w:cs="Arial"/>
        </w:rPr>
        <w:t>(</w:t>
      </w:r>
      <w:r w:rsidRPr="005C514C">
        <w:rPr>
          <w:rFonts w:ascii="Arial" w:hAnsi="Arial" w:cs="Arial"/>
          <w:i/>
        </w:rPr>
        <w:t>x</w:t>
      </w:r>
      <w:r>
        <w:rPr>
          <w:rFonts w:ascii="Arial" w:hAnsi="Arial" w:cs="Arial"/>
        </w:rPr>
        <w:t>) = 5</w:t>
      </w:r>
      <w:r w:rsidRPr="005C514C">
        <w:rPr>
          <w:rFonts w:ascii="Arial" w:hAnsi="Arial" w:cs="Arial"/>
          <w:i/>
          <w:vertAlign w:val="superscript"/>
        </w:rPr>
        <w:t>x</w:t>
      </w:r>
      <w:r>
        <w:rPr>
          <w:rFonts w:ascii="Arial" w:hAnsi="Arial" w:cs="Arial"/>
          <w:i/>
        </w:rPr>
        <w:t xml:space="preserve"> </w:t>
      </w:r>
      <w:r w:rsidRPr="005C514C">
        <w:rPr>
          <w:rFonts w:ascii="Arial" w:hAnsi="Arial" w:cs="Arial"/>
        </w:rPr>
        <w:t>son funciones exponenciales.</w:t>
      </w:r>
    </w:p>
    <w:p w14:paraId="6C80F0B7" w14:textId="14B4A11B" w:rsidR="00F05703" w:rsidRDefault="005C514C" w:rsidP="00F05703">
      <w:pPr>
        <w:tabs>
          <w:tab w:val="right" w:pos="8498"/>
        </w:tabs>
        <w:rPr>
          <w:rFonts w:ascii="Arial" w:hAnsi="Arial" w:cs="Arial"/>
        </w:rPr>
      </w:pPr>
      <w:r>
        <w:rPr>
          <w:rFonts w:ascii="Arial" w:hAnsi="Arial" w:cs="Arial"/>
        </w:rPr>
        <w:t xml:space="preserve">Como el valor de </w:t>
      </w:r>
      <w:r w:rsidRPr="00F05703">
        <w:rPr>
          <w:rFonts w:ascii="Arial" w:hAnsi="Arial" w:cs="Arial"/>
          <w:i/>
        </w:rPr>
        <w:t>a</w:t>
      </w:r>
      <w:r>
        <w:rPr>
          <w:rFonts w:ascii="Arial" w:hAnsi="Arial" w:cs="Arial"/>
        </w:rPr>
        <w:t xml:space="preserve"> siempre </w:t>
      </w:r>
      <w:r w:rsidR="00CD5F8E">
        <w:rPr>
          <w:rFonts w:ascii="Arial" w:hAnsi="Arial" w:cs="Arial"/>
        </w:rPr>
        <w:t xml:space="preserve">es </w:t>
      </w:r>
      <w:r>
        <w:rPr>
          <w:rFonts w:ascii="Arial" w:hAnsi="Arial" w:cs="Arial"/>
        </w:rPr>
        <w:t xml:space="preserve">un número real positivo, la función exponencial se puede analizar teniendo en cuenta dos condiciones, si </w:t>
      </w:r>
      <w:r w:rsidRPr="00F05703">
        <w:rPr>
          <w:rFonts w:ascii="Arial" w:hAnsi="Arial" w:cs="Arial"/>
          <w:i/>
        </w:rPr>
        <w:t>a</w:t>
      </w:r>
      <w:r>
        <w:rPr>
          <w:rFonts w:ascii="Arial" w:hAnsi="Arial" w:cs="Arial"/>
        </w:rPr>
        <w:t xml:space="preserve"> &gt; 1 o si </w:t>
      </w:r>
      <w:r w:rsidR="00F05703">
        <w:rPr>
          <w:rFonts w:ascii="Arial" w:hAnsi="Arial" w:cs="Arial"/>
        </w:rPr>
        <w:t xml:space="preserve">0 &lt; </w:t>
      </w:r>
      <w:r w:rsidR="00F05703" w:rsidRPr="00F05703">
        <w:rPr>
          <w:rFonts w:ascii="Arial" w:hAnsi="Arial" w:cs="Arial"/>
          <w:i/>
        </w:rPr>
        <w:t>a</w:t>
      </w:r>
      <w:r w:rsidR="00F05703">
        <w:rPr>
          <w:rFonts w:ascii="Arial" w:hAnsi="Arial" w:cs="Arial"/>
        </w:rPr>
        <w:t xml:space="preserve"> &lt; 1.</w:t>
      </w:r>
    </w:p>
    <w:p w14:paraId="610EBF60" w14:textId="77777777" w:rsidR="00E61A9C" w:rsidRPr="00E61A9C" w:rsidRDefault="00E61A9C" w:rsidP="00E61A9C">
      <w:pPr>
        <w:tabs>
          <w:tab w:val="right" w:pos="8498"/>
        </w:tabs>
        <w:rPr>
          <w:rFonts w:ascii="Arial" w:eastAsiaTheme="minorEastAsia" w:hAnsi="Arial" w:cs="Arial"/>
          <w:b/>
        </w:rPr>
      </w:pPr>
      <w:r w:rsidRPr="00E61A9C">
        <w:rPr>
          <w:rFonts w:ascii="Arial" w:eastAsiaTheme="minorEastAsia" w:hAnsi="Arial" w:cs="Arial"/>
          <w:b/>
        </w:rPr>
        <w:t xml:space="preserve">Para </w:t>
      </w:r>
      <w:r w:rsidRPr="00E61A9C">
        <w:rPr>
          <w:rFonts w:ascii="Arial" w:hAnsi="Arial" w:cs="Arial"/>
          <w:b/>
        </w:rPr>
        <w:t xml:space="preserve">0 &lt; </w:t>
      </w:r>
      <w:r w:rsidRPr="00E61A9C">
        <w:rPr>
          <w:rFonts w:ascii="Arial" w:hAnsi="Arial" w:cs="Arial"/>
          <w:b/>
          <w:i/>
        </w:rPr>
        <w:t>a</w:t>
      </w:r>
      <w:r w:rsidRPr="00E61A9C">
        <w:rPr>
          <w:rFonts w:ascii="Arial" w:hAnsi="Arial" w:cs="Arial"/>
          <w:b/>
        </w:rPr>
        <w:t xml:space="preserve"> &lt; 1</w:t>
      </w:r>
    </w:p>
    <w:p w14:paraId="0DD0B7EB" w14:textId="5A5E91A0" w:rsidR="00E61A9C" w:rsidRPr="00D43AD0" w:rsidRDefault="00E61A9C" w:rsidP="00E61A9C">
      <w:pPr>
        <w:pStyle w:val="Prrafodelista"/>
        <w:numPr>
          <w:ilvl w:val="0"/>
          <w:numId w:val="28"/>
        </w:numPr>
        <w:tabs>
          <w:tab w:val="right" w:pos="8498"/>
        </w:tabs>
        <w:rPr>
          <w:rFonts w:ascii="Arial" w:hAnsi="Arial" w:cs="Arial"/>
          <w:vertAlign w:val="superscript"/>
          <w:lang w:val="en-US"/>
        </w:rPr>
      </w:pPr>
      <w:r w:rsidRPr="00D43AD0">
        <w:rPr>
          <w:rFonts w:ascii="Arial" w:hAnsi="Arial" w:cs="Arial"/>
          <w:i/>
          <w:lang w:val="en-US"/>
        </w:rPr>
        <w:t>Dom</w:t>
      </w:r>
      <w:r w:rsidR="00D43AD0" w:rsidRPr="00D43AD0">
        <w:rPr>
          <w:rFonts w:ascii="Arial" w:hAnsi="Arial" w:cs="Arial"/>
          <w:i/>
          <w:lang w:val="en-US"/>
        </w:rPr>
        <w:t xml:space="preserve"> </w:t>
      </w:r>
      <w:r w:rsidRPr="00D43AD0">
        <w:rPr>
          <w:rFonts w:ascii="Arial" w:hAnsi="Arial" w:cs="Arial"/>
          <w:i/>
          <w:lang w:val="en-US"/>
        </w:rPr>
        <w:t>f</w:t>
      </w:r>
      <w:r w:rsidRPr="00D43AD0">
        <w:rPr>
          <w:rFonts w:ascii="Arial" w:hAnsi="Arial" w:cs="Arial"/>
          <w:lang w:val="en-US"/>
        </w:rPr>
        <w:t xml:space="preserve"> = </w:t>
      </w:r>
      <w:r w:rsidRPr="00672064">
        <w:rPr>
          <w:rFonts w:ascii="Arial" w:hAnsi="Arial" w:cs="Arial"/>
          <w:b/>
          <w:lang w:val="en-US"/>
        </w:rPr>
        <w:t>R</w:t>
      </w:r>
      <w:r w:rsidRPr="00D43AD0">
        <w:rPr>
          <w:rFonts w:ascii="Arial" w:hAnsi="Arial" w:cs="Arial"/>
          <w:lang w:val="en-US"/>
        </w:rPr>
        <w:t xml:space="preserve">, </w:t>
      </w:r>
      <w:r w:rsidRPr="00D43AD0">
        <w:rPr>
          <w:rFonts w:ascii="Arial" w:hAnsi="Arial" w:cs="Arial"/>
          <w:i/>
          <w:lang w:val="en-US"/>
        </w:rPr>
        <w:t>Ran</w:t>
      </w:r>
      <w:r w:rsidR="00D43AD0" w:rsidRPr="00D43AD0">
        <w:rPr>
          <w:rFonts w:ascii="Arial" w:hAnsi="Arial" w:cs="Arial"/>
          <w:lang w:val="en-US"/>
        </w:rPr>
        <w:t xml:space="preserve"> </w:t>
      </w:r>
      <w:r w:rsidRPr="00672064">
        <w:rPr>
          <w:rFonts w:ascii="Arial" w:hAnsi="Arial" w:cs="Arial"/>
          <w:i/>
          <w:lang w:val="en-US"/>
        </w:rPr>
        <w:t>f</w:t>
      </w:r>
      <w:r w:rsidRPr="00D43AD0">
        <w:rPr>
          <w:rFonts w:ascii="Arial" w:hAnsi="Arial" w:cs="Arial"/>
          <w:lang w:val="en-US"/>
        </w:rPr>
        <w:t xml:space="preserve"> = </w:t>
      </w:r>
      <w:r w:rsidRPr="00672064">
        <w:rPr>
          <w:rFonts w:ascii="Arial" w:hAnsi="Arial" w:cs="Arial"/>
          <w:b/>
          <w:lang w:val="en-US"/>
        </w:rPr>
        <w:t>R</w:t>
      </w:r>
      <w:r w:rsidRPr="00D43AD0">
        <w:rPr>
          <w:rFonts w:ascii="Arial" w:hAnsi="Arial" w:cs="Arial"/>
          <w:vertAlign w:val="superscript"/>
          <w:lang w:val="en-US"/>
        </w:rPr>
        <w:t>+</w:t>
      </w:r>
    </w:p>
    <w:p w14:paraId="1B2C7762" w14:textId="77777777" w:rsidR="00E61A9C" w:rsidRPr="00F05703" w:rsidRDefault="00E61A9C" w:rsidP="00E61A9C">
      <w:pPr>
        <w:pStyle w:val="Prrafodelista"/>
        <w:numPr>
          <w:ilvl w:val="0"/>
          <w:numId w:val="28"/>
        </w:numPr>
        <w:tabs>
          <w:tab w:val="right" w:pos="8498"/>
        </w:tabs>
        <w:rPr>
          <w:rFonts w:ascii="Arial" w:hAnsi="Arial" w:cs="Arial"/>
        </w:rPr>
      </w:pPr>
      <w:r w:rsidRPr="00F05703">
        <w:rPr>
          <w:rFonts w:ascii="Arial" w:hAnsi="Arial" w:cs="Arial"/>
        </w:rPr>
        <w:t xml:space="preserve">No tiene corte con el eje </w:t>
      </w:r>
      <w:r w:rsidRPr="00F05703">
        <w:rPr>
          <w:rFonts w:ascii="Arial" w:hAnsi="Arial" w:cs="Arial"/>
          <w:i/>
        </w:rPr>
        <w:t>X</w:t>
      </w:r>
      <w:r w:rsidRPr="00F05703">
        <w:rPr>
          <w:rFonts w:ascii="Arial" w:hAnsi="Arial" w:cs="Arial"/>
        </w:rPr>
        <w:t xml:space="preserve"> y corta el eje </w:t>
      </w:r>
      <w:r w:rsidRPr="00F05703">
        <w:rPr>
          <w:rFonts w:ascii="Arial" w:hAnsi="Arial" w:cs="Arial"/>
          <w:i/>
        </w:rPr>
        <w:t>Y</w:t>
      </w:r>
      <w:r w:rsidRPr="00F05703">
        <w:rPr>
          <w:rFonts w:ascii="Arial" w:hAnsi="Arial" w:cs="Arial"/>
        </w:rPr>
        <w:t xml:space="preserve"> en 1.</w:t>
      </w:r>
    </w:p>
    <w:p w14:paraId="13ECA93F" w14:textId="77777777" w:rsidR="00E61A9C" w:rsidRPr="00F05703" w:rsidRDefault="00E61A9C" w:rsidP="00E61A9C">
      <w:pPr>
        <w:pStyle w:val="Prrafodelista"/>
        <w:numPr>
          <w:ilvl w:val="0"/>
          <w:numId w:val="28"/>
        </w:numPr>
        <w:tabs>
          <w:tab w:val="right" w:pos="8498"/>
        </w:tabs>
        <w:rPr>
          <w:rFonts w:ascii="Arial" w:hAnsi="Arial" w:cs="Arial"/>
        </w:rPr>
      </w:pPr>
      <w:r w:rsidRPr="00F05703">
        <w:rPr>
          <w:rFonts w:ascii="Arial" w:hAnsi="Arial" w:cs="Arial"/>
        </w:rPr>
        <w:t xml:space="preserve">Tiene una asíntota horizontal en el eje </w:t>
      </w:r>
      <w:r w:rsidRPr="00F05703">
        <w:rPr>
          <w:rFonts w:ascii="Arial" w:hAnsi="Arial" w:cs="Arial"/>
          <w:i/>
        </w:rPr>
        <w:t>X</w:t>
      </w:r>
      <w:r w:rsidRPr="00F05703">
        <w:rPr>
          <w:rFonts w:ascii="Arial" w:hAnsi="Arial" w:cs="Arial"/>
        </w:rPr>
        <w:t>.</w:t>
      </w:r>
    </w:p>
    <w:p w14:paraId="792583AA" w14:textId="77777777" w:rsidR="00E61A9C" w:rsidRDefault="00E61A9C" w:rsidP="00E61A9C">
      <w:pPr>
        <w:pStyle w:val="Prrafodelista"/>
        <w:numPr>
          <w:ilvl w:val="0"/>
          <w:numId w:val="28"/>
        </w:numPr>
        <w:tabs>
          <w:tab w:val="right" w:pos="8498"/>
        </w:tabs>
        <w:rPr>
          <w:rFonts w:ascii="Arial" w:eastAsiaTheme="minorEastAsia" w:hAnsi="Arial" w:cs="Arial"/>
        </w:rPr>
      </w:pPr>
      <w:r>
        <w:rPr>
          <w:rFonts w:ascii="Arial" w:eastAsiaTheme="minorEastAsia" w:hAnsi="Arial" w:cs="Arial"/>
        </w:rPr>
        <w:t>Es una función decreciente.</w:t>
      </w:r>
    </w:p>
    <w:p w14:paraId="437BD4A3" w14:textId="562A03F1" w:rsidR="005C514C" w:rsidRPr="00E61A9C" w:rsidRDefault="00E61A9C" w:rsidP="00E61A9C">
      <w:pPr>
        <w:pStyle w:val="Prrafodelista"/>
        <w:numPr>
          <w:ilvl w:val="0"/>
          <w:numId w:val="28"/>
        </w:numPr>
        <w:tabs>
          <w:tab w:val="right" w:pos="8498"/>
        </w:tabs>
        <w:rPr>
          <w:rFonts w:ascii="Arial" w:eastAsiaTheme="minorEastAsia" w:hAnsi="Arial" w:cs="Arial"/>
        </w:rPr>
      </w:pPr>
      <w:r w:rsidRPr="00F05703">
        <w:rPr>
          <w:rFonts w:ascii="Arial" w:hAnsi="Arial" w:cs="Arial"/>
        </w:rPr>
        <w:t xml:space="preserve">Pasa por (0, 1) y (1, </w:t>
      </w:r>
      <w:r w:rsidRPr="00F05703">
        <w:rPr>
          <w:rFonts w:ascii="Arial" w:hAnsi="Arial" w:cs="Arial"/>
          <w:i/>
        </w:rPr>
        <w:t>a</w:t>
      </w:r>
      <w:r w:rsidRPr="00F05703">
        <w:rPr>
          <w:rFonts w:ascii="Arial" w:hAnsi="Arial" w:cs="Arial"/>
        </w:rPr>
        <w:t>)</w:t>
      </w:r>
      <w:ins w:id="80" w:author="user" w:date="2016-05-20T09:10:00Z">
        <w:r w:rsidR="00E31F3C">
          <w:rPr>
            <w:rFonts w:ascii="Arial" w:hAnsi="Arial" w:cs="Arial"/>
          </w:rPr>
          <w:t>.</w:t>
        </w:r>
      </w:ins>
    </w:p>
    <w:tbl>
      <w:tblPr>
        <w:tblStyle w:val="Tablaconcuadrcula"/>
        <w:tblW w:w="0" w:type="auto"/>
        <w:tblLayout w:type="fixed"/>
        <w:tblLook w:val="04A0" w:firstRow="1" w:lastRow="0" w:firstColumn="1" w:lastColumn="0" w:noHBand="0" w:noVBand="1"/>
      </w:tblPr>
      <w:tblGrid>
        <w:gridCol w:w="1384"/>
        <w:gridCol w:w="7670"/>
      </w:tblGrid>
      <w:tr w:rsidR="002A240C" w:rsidRPr="00C87E96" w14:paraId="280A35ED" w14:textId="77777777" w:rsidTr="005A285A">
        <w:tc>
          <w:tcPr>
            <w:tcW w:w="9054" w:type="dxa"/>
            <w:gridSpan w:val="2"/>
            <w:shd w:val="clear" w:color="auto" w:fill="0D0D0D" w:themeFill="text1" w:themeFillTint="F2"/>
          </w:tcPr>
          <w:p w14:paraId="77075D01" w14:textId="77777777" w:rsidR="002A240C" w:rsidRPr="00C87E96" w:rsidRDefault="002A240C" w:rsidP="005A285A">
            <w:pPr>
              <w:jc w:val="center"/>
              <w:rPr>
                <w:rFonts w:ascii="Arial" w:hAnsi="Arial" w:cs="Arial"/>
                <w:b/>
                <w:sz w:val="24"/>
                <w:szCs w:val="24"/>
              </w:rPr>
            </w:pPr>
            <w:r w:rsidRPr="00C87E96">
              <w:rPr>
                <w:rFonts w:ascii="Arial" w:hAnsi="Arial" w:cs="Arial"/>
                <w:b/>
                <w:sz w:val="24"/>
                <w:szCs w:val="24"/>
              </w:rPr>
              <w:t>Imagen (fotografía, gráfica o ilustración)</w:t>
            </w:r>
          </w:p>
          <w:p w14:paraId="7087E287" w14:textId="77777777" w:rsidR="002A240C" w:rsidRPr="00C87E96" w:rsidRDefault="002A240C" w:rsidP="005A285A">
            <w:pPr>
              <w:jc w:val="center"/>
              <w:rPr>
                <w:rFonts w:ascii="Arial" w:hAnsi="Arial" w:cs="Arial"/>
                <w:b/>
                <w:sz w:val="24"/>
                <w:szCs w:val="24"/>
              </w:rPr>
            </w:pPr>
          </w:p>
        </w:tc>
      </w:tr>
      <w:tr w:rsidR="002A240C" w:rsidRPr="00C87E96" w14:paraId="739292F6" w14:textId="77777777" w:rsidTr="005A285A">
        <w:tc>
          <w:tcPr>
            <w:tcW w:w="1384" w:type="dxa"/>
          </w:tcPr>
          <w:p w14:paraId="2AC399B1" w14:textId="77777777" w:rsidR="002A240C" w:rsidRPr="00C87E96" w:rsidRDefault="002A240C" w:rsidP="005A285A">
            <w:pPr>
              <w:rPr>
                <w:rFonts w:ascii="Arial" w:hAnsi="Arial" w:cs="Arial"/>
                <w:b/>
                <w:sz w:val="24"/>
                <w:szCs w:val="24"/>
              </w:rPr>
            </w:pPr>
            <w:r w:rsidRPr="00C87E96">
              <w:rPr>
                <w:rFonts w:ascii="Arial" w:hAnsi="Arial" w:cs="Arial"/>
                <w:b/>
                <w:sz w:val="24"/>
                <w:szCs w:val="24"/>
              </w:rPr>
              <w:t>Código</w:t>
            </w:r>
          </w:p>
        </w:tc>
        <w:tc>
          <w:tcPr>
            <w:tcW w:w="7670" w:type="dxa"/>
          </w:tcPr>
          <w:p w14:paraId="2CEBF7EA" w14:textId="6ACBB6A5" w:rsidR="002A240C" w:rsidRPr="00C87E96" w:rsidRDefault="002A240C" w:rsidP="005A285A">
            <w:pPr>
              <w:rPr>
                <w:rFonts w:ascii="Arial" w:hAnsi="Arial" w:cs="Arial"/>
                <w:b/>
                <w:sz w:val="24"/>
                <w:szCs w:val="24"/>
              </w:rPr>
            </w:pPr>
            <w:r w:rsidRPr="00C87E96">
              <w:rPr>
                <w:rFonts w:ascii="Arial" w:hAnsi="Arial" w:cs="Arial"/>
                <w:sz w:val="24"/>
                <w:szCs w:val="24"/>
              </w:rPr>
              <w:t>MA_11_02_IMG2</w:t>
            </w:r>
            <w:r w:rsidR="007366B7">
              <w:rPr>
                <w:rFonts w:ascii="Arial" w:hAnsi="Arial" w:cs="Arial"/>
                <w:sz w:val="24"/>
                <w:szCs w:val="24"/>
              </w:rPr>
              <w:t>3</w:t>
            </w:r>
          </w:p>
        </w:tc>
      </w:tr>
      <w:tr w:rsidR="002A240C" w:rsidRPr="00C87E96" w14:paraId="485DCD7C" w14:textId="77777777" w:rsidTr="005A285A">
        <w:tc>
          <w:tcPr>
            <w:tcW w:w="1384" w:type="dxa"/>
          </w:tcPr>
          <w:p w14:paraId="591CE818" w14:textId="77777777" w:rsidR="002A240C" w:rsidRPr="00C87E96" w:rsidRDefault="002A240C" w:rsidP="005A285A">
            <w:pPr>
              <w:rPr>
                <w:rFonts w:ascii="Arial" w:hAnsi="Arial" w:cs="Arial"/>
                <w:sz w:val="24"/>
                <w:szCs w:val="24"/>
              </w:rPr>
            </w:pPr>
            <w:r w:rsidRPr="00C87E96">
              <w:rPr>
                <w:rFonts w:ascii="Arial" w:hAnsi="Arial" w:cs="Arial"/>
                <w:b/>
                <w:sz w:val="24"/>
                <w:szCs w:val="24"/>
              </w:rPr>
              <w:t>Descripción</w:t>
            </w:r>
          </w:p>
        </w:tc>
        <w:tc>
          <w:tcPr>
            <w:tcW w:w="7670" w:type="dxa"/>
          </w:tcPr>
          <w:p w14:paraId="4500BCF5" w14:textId="77777777" w:rsidR="002A240C" w:rsidRPr="00C87E96" w:rsidRDefault="002A240C" w:rsidP="005A285A">
            <w:pPr>
              <w:rPr>
                <w:rFonts w:ascii="Arial" w:hAnsi="Arial" w:cs="Arial"/>
                <w:sz w:val="24"/>
                <w:szCs w:val="24"/>
              </w:rPr>
            </w:pPr>
            <w:r w:rsidRPr="00C87E96">
              <w:rPr>
                <w:rFonts w:ascii="Arial" w:hAnsi="Arial" w:cs="Arial"/>
                <w:sz w:val="24"/>
                <w:szCs w:val="24"/>
              </w:rPr>
              <w:t>La función exponencial</w:t>
            </w:r>
          </w:p>
        </w:tc>
      </w:tr>
      <w:tr w:rsidR="002A240C" w:rsidRPr="00C87E96" w14:paraId="16771241" w14:textId="77777777" w:rsidTr="005A285A">
        <w:tc>
          <w:tcPr>
            <w:tcW w:w="1384" w:type="dxa"/>
          </w:tcPr>
          <w:p w14:paraId="51A0D6A7" w14:textId="77777777" w:rsidR="002A240C" w:rsidRPr="00C87E96" w:rsidRDefault="002A240C" w:rsidP="005A285A">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6E011CBF" w14:textId="1E8C269F" w:rsidR="002A240C" w:rsidRDefault="002A240C" w:rsidP="005A285A">
            <w:pPr>
              <w:rPr>
                <w:rFonts w:ascii="Arial" w:hAnsi="Arial" w:cs="Arial"/>
                <w:noProof/>
                <w:lang w:val="es-ES" w:eastAsia="es-ES"/>
              </w:rPr>
            </w:pPr>
          </w:p>
          <w:p w14:paraId="3BB8C6F2" w14:textId="7982C8BC" w:rsidR="00E61A9C" w:rsidRDefault="00E61A9C" w:rsidP="005A285A">
            <w:pPr>
              <w:rPr>
                <w:rFonts w:ascii="Arial" w:hAnsi="Arial" w:cs="Arial"/>
                <w:noProof/>
                <w:lang w:val="es-ES" w:eastAsia="es-ES"/>
              </w:rPr>
            </w:pPr>
            <w:r>
              <w:rPr>
                <w:rFonts w:ascii="Arial" w:hAnsi="Arial" w:cs="Arial"/>
                <w:noProof/>
                <w:lang w:val="es-ES" w:eastAsia="es-ES"/>
              </w:rPr>
              <w:drawing>
                <wp:anchor distT="0" distB="0" distL="114300" distR="114300" simplePos="0" relativeHeight="251677696" behindDoc="0" locked="0" layoutInCell="1" allowOverlap="1" wp14:anchorId="5EF94172" wp14:editId="295BD27A">
                  <wp:simplePos x="0" y="0"/>
                  <wp:positionH relativeFrom="column">
                    <wp:posOffset>721360</wp:posOffset>
                  </wp:positionH>
                  <wp:positionV relativeFrom="paragraph">
                    <wp:posOffset>90170</wp:posOffset>
                  </wp:positionV>
                  <wp:extent cx="3159125" cy="1936115"/>
                  <wp:effectExtent l="0" t="0" r="0" b="0"/>
                  <wp:wrapNone/>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9125" cy="19361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AB4F99F" w14:textId="77777777" w:rsidR="00E61A9C" w:rsidRDefault="00E61A9C" w:rsidP="005A285A">
            <w:pPr>
              <w:rPr>
                <w:rFonts w:ascii="Arial" w:hAnsi="Arial" w:cs="Arial"/>
                <w:noProof/>
                <w:lang w:val="es-ES" w:eastAsia="es-ES"/>
              </w:rPr>
            </w:pPr>
          </w:p>
          <w:p w14:paraId="4BD91C15" w14:textId="6AF9D01B" w:rsidR="00E61A9C" w:rsidRDefault="00E61A9C" w:rsidP="005A285A">
            <w:pPr>
              <w:rPr>
                <w:rFonts w:ascii="Arial" w:hAnsi="Arial" w:cs="Arial"/>
                <w:noProof/>
                <w:lang w:val="es-ES" w:eastAsia="es-ES"/>
              </w:rPr>
            </w:pPr>
          </w:p>
          <w:p w14:paraId="63172ADE" w14:textId="03AF5CAB" w:rsidR="00E61A9C" w:rsidRDefault="00E61A9C" w:rsidP="005A285A">
            <w:pPr>
              <w:rPr>
                <w:rFonts w:ascii="Arial" w:hAnsi="Arial" w:cs="Arial"/>
                <w:noProof/>
                <w:lang w:val="es-ES" w:eastAsia="es-ES"/>
              </w:rPr>
            </w:pPr>
          </w:p>
          <w:p w14:paraId="0AD46D4E" w14:textId="77777777" w:rsidR="00E61A9C" w:rsidRDefault="00E61A9C" w:rsidP="005A285A">
            <w:pPr>
              <w:rPr>
                <w:rFonts w:ascii="Arial" w:hAnsi="Arial" w:cs="Arial"/>
                <w:noProof/>
                <w:lang w:val="es-ES" w:eastAsia="es-ES"/>
              </w:rPr>
            </w:pPr>
          </w:p>
          <w:p w14:paraId="1271F6F8" w14:textId="77777777" w:rsidR="00E61A9C" w:rsidRDefault="00E61A9C" w:rsidP="005A285A">
            <w:pPr>
              <w:rPr>
                <w:rFonts w:ascii="Arial" w:hAnsi="Arial" w:cs="Arial"/>
                <w:noProof/>
                <w:lang w:val="es-ES" w:eastAsia="es-ES"/>
              </w:rPr>
            </w:pPr>
          </w:p>
          <w:p w14:paraId="391C5353" w14:textId="77777777" w:rsidR="00E61A9C" w:rsidRDefault="00E61A9C" w:rsidP="005A285A">
            <w:pPr>
              <w:rPr>
                <w:rFonts w:ascii="Arial" w:hAnsi="Arial" w:cs="Arial"/>
                <w:noProof/>
                <w:lang w:val="es-ES" w:eastAsia="es-ES"/>
              </w:rPr>
            </w:pPr>
          </w:p>
          <w:p w14:paraId="0EB558B8" w14:textId="77777777" w:rsidR="00E61A9C" w:rsidRDefault="00E61A9C" w:rsidP="005A285A">
            <w:pPr>
              <w:rPr>
                <w:rFonts w:ascii="Arial" w:hAnsi="Arial" w:cs="Arial"/>
                <w:noProof/>
                <w:lang w:val="es-ES" w:eastAsia="es-ES"/>
              </w:rPr>
            </w:pPr>
          </w:p>
          <w:p w14:paraId="5E193BD8" w14:textId="77777777" w:rsidR="00E61A9C" w:rsidRDefault="00E61A9C" w:rsidP="005A285A">
            <w:pPr>
              <w:rPr>
                <w:rFonts w:ascii="Arial" w:hAnsi="Arial" w:cs="Arial"/>
                <w:noProof/>
                <w:lang w:val="es-ES" w:eastAsia="es-ES"/>
              </w:rPr>
            </w:pPr>
          </w:p>
          <w:p w14:paraId="0919C5BB" w14:textId="77777777" w:rsidR="00E61A9C" w:rsidRDefault="00E61A9C" w:rsidP="005A285A">
            <w:pPr>
              <w:rPr>
                <w:rFonts w:ascii="Arial" w:hAnsi="Arial" w:cs="Arial"/>
                <w:noProof/>
                <w:lang w:val="es-ES" w:eastAsia="es-ES"/>
              </w:rPr>
            </w:pPr>
          </w:p>
          <w:p w14:paraId="3CC35EDE" w14:textId="77777777" w:rsidR="00E61A9C" w:rsidRDefault="00E61A9C" w:rsidP="005A285A">
            <w:pPr>
              <w:rPr>
                <w:rFonts w:ascii="Arial" w:hAnsi="Arial" w:cs="Arial"/>
                <w:noProof/>
                <w:lang w:val="es-ES" w:eastAsia="es-ES"/>
              </w:rPr>
            </w:pPr>
          </w:p>
          <w:p w14:paraId="2E1B2C83" w14:textId="77777777" w:rsidR="00E61A9C" w:rsidRDefault="00E61A9C" w:rsidP="005A285A">
            <w:pPr>
              <w:rPr>
                <w:rFonts w:ascii="Arial" w:hAnsi="Arial" w:cs="Arial"/>
                <w:noProof/>
                <w:lang w:val="es-ES" w:eastAsia="es-ES"/>
              </w:rPr>
            </w:pPr>
          </w:p>
          <w:p w14:paraId="22579EE2" w14:textId="100369DE" w:rsidR="00E61A9C" w:rsidRPr="00C87E96" w:rsidRDefault="00E61A9C" w:rsidP="005A285A">
            <w:pPr>
              <w:rPr>
                <w:rFonts w:ascii="Arial" w:hAnsi="Arial" w:cs="Arial"/>
                <w:sz w:val="24"/>
                <w:szCs w:val="24"/>
              </w:rPr>
            </w:pPr>
          </w:p>
        </w:tc>
      </w:tr>
      <w:tr w:rsidR="002A240C" w:rsidRPr="00C87E96" w14:paraId="4D0739C0" w14:textId="77777777" w:rsidTr="005A285A">
        <w:tc>
          <w:tcPr>
            <w:tcW w:w="1384" w:type="dxa"/>
          </w:tcPr>
          <w:p w14:paraId="71040C65" w14:textId="77777777" w:rsidR="002A240C" w:rsidRPr="00C87E96" w:rsidRDefault="002A240C" w:rsidP="005A285A">
            <w:pPr>
              <w:rPr>
                <w:rFonts w:ascii="Arial" w:hAnsi="Arial" w:cs="Arial"/>
                <w:sz w:val="24"/>
                <w:szCs w:val="24"/>
              </w:rPr>
            </w:pPr>
            <w:r w:rsidRPr="00C87E96">
              <w:rPr>
                <w:rFonts w:ascii="Arial" w:hAnsi="Arial" w:cs="Arial"/>
                <w:b/>
                <w:sz w:val="24"/>
                <w:szCs w:val="24"/>
              </w:rPr>
              <w:t>Pie de imagen</w:t>
            </w:r>
          </w:p>
        </w:tc>
        <w:tc>
          <w:tcPr>
            <w:tcW w:w="7670" w:type="dxa"/>
          </w:tcPr>
          <w:p w14:paraId="42A667AA" w14:textId="77777777" w:rsidR="00E61A9C" w:rsidRDefault="002A240C" w:rsidP="005A285A">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Representación gráfica de funciones exponenciales de la forma </w:t>
            </w:r>
          </w:p>
          <w:p w14:paraId="435C7527" w14:textId="04E3BA54" w:rsidR="002A240C" w:rsidRPr="00C87E96" w:rsidRDefault="002A240C" w:rsidP="005A285A">
            <w:pPr>
              <w:tabs>
                <w:tab w:val="right" w:pos="8498"/>
              </w:tabs>
              <w:jc w:val="both"/>
              <w:rPr>
                <w:rFonts w:ascii="Arial" w:eastAsiaTheme="minorEastAsia" w:hAnsi="Arial" w:cs="Arial"/>
                <w:sz w:val="24"/>
                <w:szCs w:val="24"/>
              </w:rPr>
            </w:pPr>
            <w:r w:rsidRPr="00C87E96">
              <w:rPr>
                <w:rFonts w:ascii="Arial" w:eastAsiaTheme="minorEastAsia" w:hAnsi="Arial" w:cs="Arial"/>
                <w:i/>
                <w:sz w:val="24"/>
                <w:szCs w:val="24"/>
              </w:rPr>
              <w:t>f</w:t>
            </w:r>
            <w:r w:rsidRPr="007F7997">
              <w:rPr>
                <w:rFonts w:ascii="Arial" w:eastAsiaTheme="minorEastAsia" w:hAnsi="Arial" w:cs="Arial"/>
                <w:sz w:val="24"/>
                <w:szCs w:val="24"/>
              </w:rPr>
              <w:t>(</w:t>
            </w:r>
            <w:r w:rsidRPr="00C87E96">
              <w:rPr>
                <w:rFonts w:ascii="Arial" w:eastAsiaTheme="minorEastAsia" w:hAnsi="Arial" w:cs="Arial"/>
                <w:i/>
                <w:sz w:val="24"/>
                <w:szCs w:val="24"/>
              </w:rPr>
              <w:t>x</w:t>
            </w:r>
            <w:r w:rsidRPr="007F7997">
              <w:rPr>
                <w:rFonts w:ascii="Arial" w:eastAsiaTheme="minorEastAsia" w:hAnsi="Arial" w:cs="Arial"/>
                <w:sz w:val="24"/>
                <w:szCs w:val="24"/>
              </w:rPr>
              <w:t>)</w:t>
            </w:r>
            <w:r w:rsidRPr="00C87E96">
              <w:rPr>
                <w:rFonts w:ascii="Arial" w:eastAsiaTheme="minorEastAsia" w:hAnsi="Arial" w:cs="Arial"/>
                <w:i/>
                <w:sz w:val="24"/>
                <w:szCs w:val="24"/>
              </w:rPr>
              <w:t xml:space="preserve"> = a</w:t>
            </w:r>
            <w:r w:rsidRPr="00C87E96">
              <w:rPr>
                <w:rFonts w:ascii="Arial" w:eastAsiaTheme="minorEastAsia" w:hAnsi="Arial" w:cs="Arial"/>
                <w:i/>
                <w:sz w:val="24"/>
                <w:szCs w:val="24"/>
                <w:vertAlign w:val="superscript"/>
              </w:rPr>
              <w:t>x</w:t>
            </w:r>
            <w:r w:rsidRPr="00C87E96">
              <w:rPr>
                <w:rFonts w:ascii="Arial" w:eastAsiaTheme="minorEastAsia" w:hAnsi="Arial" w:cs="Arial"/>
                <w:sz w:val="24"/>
                <w:szCs w:val="24"/>
              </w:rPr>
              <w:t xml:space="preserve">, con </w:t>
            </w:r>
            <w:r w:rsidRPr="00942944">
              <w:rPr>
                <w:rFonts w:ascii="Times New Roman" w:eastAsiaTheme="minorEastAsia" w:hAnsi="Times New Roman" w:cs="Times New Roman"/>
              </w:rPr>
              <w:t>0</w:t>
            </w:r>
            <w:r w:rsidRPr="00C87E96">
              <w:rPr>
                <w:rFonts w:ascii="Times New Roman" w:eastAsiaTheme="minorEastAsia" w:hAnsi="Times New Roman" w:cs="Times New Roman"/>
                <w:i/>
                <w:sz w:val="24"/>
                <w:szCs w:val="24"/>
              </w:rPr>
              <w:t xml:space="preserve"> &lt; a &lt; </w:t>
            </w:r>
            <w:r w:rsidRPr="007F7997">
              <w:rPr>
                <w:rFonts w:ascii="Times New Roman" w:eastAsiaTheme="minorEastAsia" w:hAnsi="Times New Roman" w:cs="Times New Roman"/>
                <w:sz w:val="24"/>
                <w:szCs w:val="24"/>
              </w:rPr>
              <w:t>1</w:t>
            </w:r>
            <w:r w:rsidRPr="00C87E96">
              <w:rPr>
                <w:rFonts w:ascii="Times New Roman" w:eastAsiaTheme="minorEastAsia" w:hAnsi="Times New Roman" w:cs="Times New Roman"/>
                <w:i/>
                <w:sz w:val="24"/>
                <w:szCs w:val="24"/>
              </w:rPr>
              <w:t>.</w:t>
            </w:r>
          </w:p>
        </w:tc>
      </w:tr>
    </w:tbl>
    <w:p w14:paraId="293F59C3" w14:textId="5DEF2C89" w:rsidR="002A240C" w:rsidRDefault="002A240C" w:rsidP="002A240C">
      <w:pPr>
        <w:tabs>
          <w:tab w:val="right" w:pos="8498"/>
        </w:tabs>
        <w:rPr>
          <w:rFonts w:ascii="Arial" w:eastAsiaTheme="minorEastAsia" w:hAnsi="Arial" w:cs="Arial"/>
        </w:rPr>
      </w:pPr>
    </w:p>
    <w:p w14:paraId="31A5048B" w14:textId="77777777" w:rsidR="00E61A9C" w:rsidRPr="00E61A9C" w:rsidRDefault="00E61A9C" w:rsidP="00E61A9C">
      <w:pPr>
        <w:tabs>
          <w:tab w:val="right" w:pos="8498"/>
        </w:tabs>
        <w:rPr>
          <w:rFonts w:ascii="Arial" w:hAnsi="Arial" w:cs="Arial"/>
          <w:b/>
        </w:rPr>
      </w:pPr>
      <w:r w:rsidRPr="00E61A9C">
        <w:rPr>
          <w:rFonts w:ascii="Arial" w:eastAsiaTheme="minorEastAsia" w:hAnsi="Arial" w:cs="Arial"/>
          <w:b/>
        </w:rPr>
        <w:t xml:space="preserve">Para </w:t>
      </w:r>
      <w:r w:rsidRPr="00E61A9C">
        <w:rPr>
          <w:rFonts w:ascii="Arial" w:hAnsi="Arial" w:cs="Arial"/>
          <w:b/>
          <w:i/>
        </w:rPr>
        <w:t>a</w:t>
      </w:r>
      <w:r w:rsidRPr="00E61A9C">
        <w:rPr>
          <w:rFonts w:ascii="Arial" w:hAnsi="Arial" w:cs="Arial"/>
          <w:b/>
        </w:rPr>
        <w:t xml:space="preserve"> &gt; 1</w:t>
      </w:r>
    </w:p>
    <w:p w14:paraId="22AC1BE5" w14:textId="647346EA" w:rsidR="00E61A9C" w:rsidRPr="00D43AD0" w:rsidRDefault="00E61A9C" w:rsidP="00E61A9C">
      <w:pPr>
        <w:pStyle w:val="Prrafodelista"/>
        <w:numPr>
          <w:ilvl w:val="0"/>
          <w:numId w:val="28"/>
        </w:numPr>
        <w:tabs>
          <w:tab w:val="right" w:pos="8498"/>
        </w:tabs>
        <w:rPr>
          <w:rFonts w:ascii="Arial" w:hAnsi="Arial" w:cs="Arial"/>
          <w:vertAlign w:val="superscript"/>
          <w:lang w:val="en-US"/>
        </w:rPr>
      </w:pPr>
      <w:r w:rsidRPr="00D43AD0">
        <w:rPr>
          <w:rFonts w:ascii="Arial" w:hAnsi="Arial" w:cs="Arial"/>
          <w:i/>
          <w:lang w:val="en-US"/>
        </w:rPr>
        <w:t>Dom</w:t>
      </w:r>
      <w:r w:rsidR="00D43AD0" w:rsidRPr="00D43AD0">
        <w:rPr>
          <w:rFonts w:ascii="Arial" w:hAnsi="Arial" w:cs="Arial"/>
          <w:i/>
          <w:lang w:val="en-US"/>
        </w:rPr>
        <w:t xml:space="preserve"> </w:t>
      </w:r>
      <w:r w:rsidRPr="00D43AD0">
        <w:rPr>
          <w:rFonts w:ascii="Arial" w:hAnsi="Arial" w:cs="Arial"/>
          <w:i/>
          <w:lang w:val="en-US"/>
        </w:rPr>
        <w:t>f</w:t>
      </w:r>
      <w:r w:rsidRPr="00D43AD0">
        <w:rPr>
          <w:rFonts w:ascii="Arial" w:hAnsi="Arial" w:cs="Arial"/>
          <w:lang w:val="en-US"/>
        </w:rPr>
        <w:t xml:space="preserve"> = </w:t>
      </w:r>
      <w:r w:rsidRPr="00942944">
        <w:rPr>
          <w:rFonts w:ascii="Arial" w:hAnsi="Arial" w:cs="Arial"/>
          <w:b/>
          <w:lang w:val="en-US"/>
        </w:rPr>
        <w:t>R</w:t>
      </w:r>
      <w:r w:rsidRPr="00D43AD0">
        <w:rPr>
          <w:rFonts w:ascii="Arial" w:hAnsi="Arial" w:cs="Arial"/>
          <w:lang w:val="en-US"/>
        </w:rPr>
        <w:t xml:space="preserve">, </w:t>
      </w:r>
      <w:r w:rsidRPr="00D43AD0">
        <w:rPr>
          <w:rFonts w:ascii="Arial" w:hAnsi="Arial" w:cs="Arial"/>
          <w:i/>
          <w:lang w:val="en-US"/>
        </w:rPr>
        <w:t>Ran</w:t>
      </w:r>
      <w:r w:rsidR="00D43AD0" w:rsidRPr="00D43AD0">
        <w:rPr>
          <w:rFonts w:ascii="Arial" w:hAnsi="Arial" w:cs="Arial"/>
          <w:lang w:val="en-US"/>
        </w:rPr>
        <w:t xml:space="preserve"> </w:t>
      </w:r>
      <w:r w:rsidRPr="00D43AD0">
        <w:rPr>
          <w:rFonts w:ascii="Arial" w:hAnsi="Arial" w:cs="Arial"/>
          <w:lang w:val="en-US"/>
        </w:rPr>
        <w:t xml:space="preserve">f = </w:t>
      </w:r>
      <w:r w:rsidRPr="00942944">
        <w:rPr>
          <w:rFonts w:ascii="Arial" w:hAnsi="Arial" w:cs="Arial"/>
          <w:b/>
          <w:lang w:val="en-US"/>
        </w:rPr>
        <w:t>R</w:t>
      </w:r>
      <w:r w:rsidRPr="00D43AD0">
        <w:rPr>
          <w:rFonts w:ascii="Arial" w:hAnsi="Arial" w:cs="Arial"/>
          <w:vertAlign w:val="superscript"/>
          <w:lang w:val="en-US"/>
        </w:rPr>
        <w:t>+</w:t>
      </w:r>
    </w:p>
    <w:p w14:paraId="3FB6DA09" w14:textId="77777777" w:rsidR="00E61A9C" w:rsidRPr="00F05703" w:rsidRDefault="00E61A9C" w:rsidP="00E61A9C">
      <w:pPr>
        <w:pStyle w:val="Prrafodelista"/>
        <w:numPr>
          <w:ilvl w:val="0"/>
          <w:numId w:val="28"/>
        </w:numPr>
        <w:tabs>
          <w:tab w:val="right" w:pos="8498"/>
        </w:tabs>
        <w:rPr>
          <w:rFonts w:ascii="Arial" w:hAnsi="Arial" w:cs="Arial"/>
        </w:rPr>
      </w:pPr>
      <w:r w:rsidRPr="00F05703">
        <w:rPr>
          <w:rFonts w:ascii="Arial" w:hAnsi="Arial" w:cs="Arial"/>
        </w:rPr>
        <w:t xml:space="preserve">No tiene corte con el eje </w:t>
      </w:r>
      <w:r w:rsidRPr="00F05703">
        <w:rPr>
          <w:rFonts w:ascii="Arial" w:hAnsi="Arial" w:cs="Arial"/>
          <w:i/>
        </w:rPr>
        <w:t>X</w:t>
      </w:r>
      <w:r w:rsidRPr="00F05703">
        <w:rPr>
          <w:rFonts w:ascii="Arial" w:hAnsi="Arial" w:cs="Arial"/>
        </w:rPr>
        <w:t xml:space="preserve"> y corta el eje </w:t>
      </w:r>
      <w:r w:rsidRPr="00F05703">
        <w:rPr>
          <w:rFonts w:ascii="Arial" w:hAnsi="Arial" w:cs="Arial"/>
          <w:i/>
        </w:rPr>
        <w:t>Y</w:t>
      </w:r>
      <w:r w:rsidRPr="00F05703">
        <w:rPr>
          <w:rFonts w:ascii="Arial" w:hAnsi="Arial" w:cs="Arial"/>
        </w:rPr>
        <w:t xml:space="preserve"> en 1.</w:t>
      </w:r>
    </w:p>
    <w:p w14:paraId="64D76DCC" w14:textId="77777777" w:rsidR="00E61A9C" w:rsidRPr="00F05703" w:rsidRDefault="00E61A9C" w:rsidP="00E61A9C">
      <w:pPr>
        <w:pStyle w:val="Prrafodelista"/>
        <w:numPr>
          <w:ilvl w:val="0"/>
          <w:numId w:val="28"/>
        </w:numPr>
        <w:tabs>
          <w:tab w:val="right" w:pos="8498"/>
        </w:tabs>
        <w:rPr>
          <w:rFonts w:ascii="Arial" w:hAnsi="Arial" w:cs="Arial"/>
        </w:rPr>
      </w:pPr>
      <w:r w:rsidRPr="00F05703">
        <w:rPr>
          <w:rFonts w:ascii="Arial" w:hAnsi="Arial" w:cs="Arial"/>
        </w:rPr>
        <w:t xml:space="preserve">Tiene una asíntota horizontal en el eje </w:t>
      </w:r>
      <w:r w:rsidRPr="00F05703">
        <w:rPr>
          <w:rFonts w:ascii="Arial" w:hAnsi="Arial" w:cs="Arial"/>
          <w:i/>
        </w:rPr>
        <w:t>X</w:t>
      </w:r>
      <w:r w:rsidRPr="00F05703">
        <w:rPr>
          <w:rFonts w:ascii="Arial" w:hAnsi="Arial" w:cs="Arial"/>
        </w:rPr>
        <w:t>.</w:t>
      </w:r>
    </w:p>
    <w:p w14:paraId="7972C601" w14:textId="77777777" w:rsidR="00E61A9C" w:rsidRDefault="00E61A9C" w:rsidP="00E61A9C">
      <w:pPr>
        <w:pStyle w:val="Prrafodelista"/>
        <w:numPr>
          <w:ilvl w:val="0"/>
          <w:numId w:val="28"/>
        </w:numPr>
        <w:tabs>
          <w:tab w:val="right" w:pos="8498"/>
        </w:tabs>
        <w:rPr>
          <w:rFonts w:ascii="Arial" w:hAnsi="Arial" w:cs="Arial"/>
        </w:rPr>
      </w:pPr>
      <w:r w:rsidRPr="00F05703">
        <w:rPr>
          <w:rFonts w:ascii="Arial" w:hAnsi="Arial" w:cs="Arial"/>
        </w:rPr>
        <w:t>Es una función creciente.</w:t>
      </w:r>
    </w:p>
    <w:p w14:paraId="3B8C66C1" w14:textId="24E60DDE" w:rsidR="00E61A9C" w:rsidRPr="00E61A9C" w:rsidRDefault="00E61A9C" w:rsidP="00E61A9C">
      <w:pPr>
        <w:pStyle w:val="Prrafodelista"/>
        <w:numPr>
          <w:ilvl w:val="0"/>
          <w:numId w:val="28"/>
        </w:numPr>
        <w:tabs>
          <w:tab w:val="right" w:pos="8498"/>
        </w:tabs>
        <w:rPr>
          <w:rFonts w:ascii="Arial" w:hAnsi="Arial" w:cs="Arial"/>
        </w:rPr>
      </w:pPr>
      <w:r w:rsidRPr="00E61A9C">
        <w:rPr>
          <w:rFonts w:ascii="Arial" w:hAnsi="Arial" w:cs="Arial"/>
        </w:rPr>
        <w:t xml:space="preserve">Pasa por (0, 1) y (1, </w:t>
      </w:r>
      <w:r w:rsidRPr="00E61A9C">
        <w:rPr>
          <w:rFonts w:ascii="Arial" w:hAnsi="Arial" w:cs="Arial"/>
          <w:i/>
        </w:rPr>
        <w:t>a</w:t>
      </w:r>
      <w:r w:rsidRPr="00E61A9C">
        <w:rPr>
          <w:rFonts w:ascii="Arial" w:hAnsi="Arial" w:cs="Arial"/>
        </w:rPr>
        <w:t>)</w:t>
      </w:r>
      <w:ins w:id="81" w:author="user" w:date="2016-05-20T09:10:00Z">
        <w:r w:rsidR="00E31F3C">
          <w:rPr>
            <w:rFonts w:ascii="Arial" w:hAnsi="Arial" w:cs="Arial"/>
          </w:rPr>
          <w:t>.</w:t>
        </w:r>
      </w:ins>
    </w:p>
    <w:tbl>
      <w:tblPr>
        <w:tblStyle w:val="Tablaconcuadrcula"/>
        <w:tblW w:w="9054" w:type="dxa"/>
        <w:tblLayout w:type="fixed"/>
        <w:tblLook w:val="04A0" w:firstRow="1" w:lastRow="0" w:firstColumn="1" w:lastColumn="0" w:noHBand="0" w:noVBand="1"/>
      </w:tblPr>
      <w:tblGrid>
        <w:gridCol w:w="1384"/>
        <w:gridCol w:w="7670"/>
      </w:tblGrid>
      <w:tr w:rsidR="002A240C" w:rsidRPr="00C87E96" w14:paraId="4E8678B1" w14:textId="77777777" w:rsidTr="005A285A">
        <w:tc>
          <w:tcPr>
            <w:tcW w:w="9054" w:type="dxa"/>
            <w:gridSpan w:val="2"/>
            <w:shd w:val="clear" w:color="auto" w:fill="0D0D0D" w:themeFill="text1" w:themeFillTint="F2"/>
          </w:tcPr>
          <w:p w14:paraId="7E634D9A" w14:textId="77777777" w:rsidR="002A240C" w:rsidRPr="00C87E96" w:rsidRDefault="002A240C" w:rsidP="005A285A">
            <w:pPr>
              <w:jc w:val="center"/>
              <w:rPr>
                <w:rFonts w:ascii="Arial" w:hAnsi="Arial" w:cs="Arial"/>
                <w:b/>
                <w:sz w:val="24"/>
                <w:szCs w:val="24"/>
              </w:rPr>
            </w:pPr>
            <w:r w:rsidRPr="00C87E96">
              <w:rPr>
                <w:rFonts w:ascii="Arial" w:hAnsi="Arial" w:cs="Arial"/>
                <w:b/>
                <w:sz w:val="24"/>
                <w:szCs w:val="24"/>
              </w:rPr>
              <w:t>Imagen (fotografía, gráfica o ilustración)</w:t>
            </w:r>
          </w:p>
          <w:p w14:paraId="42A4FCE3" w14:textId="77777777" w:rsidR="002A240C" w:rsidRPr="00C87E96" w:rsidRDefault="002A240C" w:rsidP="005A285A">
            <w:pPr>
              <w:jc w:val="center"/>
              <w:rPr>
                <w:rFonts w:ascii="Arial" w:hAnsi="Arial" w:cs="Arial"/>
                <w:b/>
                <w:sz w:val="24"/>
                <w:szCs w:val="24"/>
              </w:rPr>
            </w:pPr>
          </w:p>
        </w:tc>
      </w:tr>
      <w:tr w:rsidR="002A240C" w:rsidRPr="00C87E96" w14:paraId="2160660F" w14:textId="77777777" w:rsidTr="005A285A">
        <w:tc>
          <w:tcPr>
            <w:tcW w:w="1384" w:type="dxa"/>
          </w:tcPr>
          <w:p w14:paraId="17D0EB2E" w14:textId="77777777" w:rsidR="002A240C" w:rsidRPr="00C87E96" w:rsidRDefault="002A240C" w:rsidP="005A285A">
            <w:pPr>
              <w:rPr>
                <w:rFonts w:ascii="Arial" w:hAnsi="Arial" w:cs="Arial"/>
                <w:b/>
                <w:sz w:val="24"/>
                <w:szCs w:val="24"/>
              </w:rPr>
            </w:pPr>
            <w:r w:rsidRPr="00C87E96">
              <w:rPr>
                <w:rFonts w:ascii="Arial" w:hAnsi="Arial" w:cs="Arial"/>
                <w:b/>
                <w:sz w:val="24"/>
                <w:szCs w:val="24"/>
              </w:rPr>
              <w:t>Código</w:t>
            </w:r>
          </w:p>
        </w:tc>
        <w:tc>
          <w:tcPr>
            <w:tcW w:w="7670" w:type="dxa"/>
          </w:tcPr>
          <w:p w14:paraId="44DB0520" w14:textId="1D0E2AA2" w:rsidR="002A240C" w:rsidRPr="00C87E96" w:rsidRDefault="00E61A9C" w:rsidP="005A285A">
            <w:pPr>
              <w:rPr>
                <w:rFonts w:ascii="Arial" w:hAnsi="Arial" w:cs="Arial"/>
                <w:b/>
                <w:sz w:val="24"/>
                <w:szCs w:val="24"/>
              </w:rPr>
            </w:pPr>
            <w:r>
              <w:rPr>
                <w:rFonts w:ascii="Arial" w:hAnsi="Arial" w:cs="Arial"/>
                <w:sz w:val="24"/>
                <w:szCs w:val="24"/>
              </w:rPr>
              <w:t>MA_11_02_IMG2</w:t>
            </w:r>
            <w:r w:rsidR="002A240C" w:rsidRPr="00C87E96">
              <w:rPr>
                <w:rFonts w:ascii="Arial" w:hAnsi="Arial" w:cs="Arial"/>
                <w:sz w:val="24"/>
                <w:szCs w:val="24"/>
              </w:rPr>
              <w:t>4</w:t>
            </w:r>
          </w:p>
        </w:tc>
      </w:tr>
      <w:tr w:rsidR="002A240C" w:rsidRPr="00C87E96" w14:paraId="3F68E785" w14:textId="77777777" w:rsidTr="005A285A">
        <w:tc>
          <w:tcPr>
            <w:tcW w:w="1384" w:type="dxa"/>
          </w:tcPr>
          <w:p w14:paraId="0A38013A" w14:textId="77777777" w:rsidR="002A240C" w:rsidRPr="00C87E96" w:rsidRDefault="002A240C" w:rsidP="005A285A">
            <w:pPr>
              <w:rPr>
                <w:rFonts w:ascii="Arial" w:hAnsi="Arial" w:cs="Arial"/>
                <w:sz w:val="24"/>
                <w:szCs w:val="24"/>
              </w:rPr>
            </w:pPr>
            <w:r w:rsidRPr="00C87E96">
              <w:rPr>
                <w:rFonts w:ascii="Arial" w:hAnsi="Arial" w:cs="Arial"/>
                <w:b/>
                <w:sz w:val="24"/>
                <w:szCs w:val="24"/>
              </w:rPr>
              <w:t>Descripción</w:t>
            </w:r>
          </w:p>
        </w:tc>
        <w:tc>
          <w:tcPr>
            <w:tcW w:w="7670" w:type="dxa"/>
          </w:tcPr>
          <w:p w14:paraId="2193D541" w14:textId="77777777" w:rsidR="002A240C" w:rsidRPr="00C87E96" w:rsidRDefault="002A240C" w:rsidP="005A285A">
            <w:pPr>
              <w:rPr>
                <w:rFonts w:ascii="Arial" w:hAnsi="Arial" w:cs="Arial"/>
                <w:sz w:val="24"/>
                <w:szCs w:val="24"/>
              </w:rPr>
            </w:pPr>
            <w:r w:rsidRPr="00C87E96">
              <w:rPr>
                <w:rFonts w:ascii="Arial" w:hAnsi="Arial" w:cs="Arial"/>
                <w:sz w:val="24"/>
                <w:szCs w:val="24"/>
              </w:rPr>
              <w:t>La función exponencial</w:t>
            </w:r>
          </w:p>
        </w:tc>
      </w:tr>
      <w:tr w:rsidR="002A240C" w:rsidRPr="00C87E96" w14:paraId="6391E80A" w14:textId="77777777" w:rsidTr="005A285A">
        <w:tc>
          <w:tcPr>
            <w:tcW w:w="1384" w:type="dxa"/>
          </w:tcPr>
          <w:p w14:paraId="3686A90A" w14:textId="77777777" w:rsidR="002A240C" w:rsidRPr="00C87E96" w:rsidRDefault="002A240C" w:rsidP="005A285A">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088DFA71" w14:textId="4AE696FB" w:rsidR="007F7997" w:rsidRDefault="007F7997" w:rsidP="005A285A">
            <w:pPr>
              <w:rPr>
                <w:rFonts w:ascii="Arial" w:hAnsi="Arial" w:cs="Arial"/>
                <w:sz w:val="24"/>
                <w:szCs w:val="24"/>
              </w:rPr>
            </w:pPr>
          </w:p>
          <w:p w14:paraId="49CD6EAF" w14:textId="0B3AEA50" w:rsidR="007F7997" w:rsidRDefault="007F7997" w:rsidP="005A285A">
            <w:pPr>
              <w:rPr>
                <w:rFonts w:ascii="Arial" w:hAnsi="Arial" w:cs="Arial"/>
                <w:sz w:val="24"/>
                <w:szCs w:val="24"/>
              </w:rPr>
            </w:pPr>
            <w:r>
              <w:rPr>
                <w:rFonts w:ascii="Arial" w:hAnsi="Arial" w:cs="Arial"/>
                <w:noProof/>
                <w:lang w:val="es-ES" w:eastAsia="es-ES"/>
              </w:rPr>
              <w:drawing>
                <wp:anchor distT="0" distB="0" distL="114300" distR="114300" simplePos="0" relativeHeight="251678720" behindDoc="0" locked="0" layoutInCell="1" allowOverlap="1" wp14:anchorId="06952340" wp14:editId="6A273111">
                  <wp:simplePos x="0" y="0"/>
                  <wp:positionH relativeFrom="column">
                    <wp:posOffset>721360</wp:posOffset>
                  </wp:positionH>
                  <wp:positionV relativeFrom="paragraph">
                    <wp:posOffset>46990</wp:posOffset>
                  </wp:positionV>
                  <wp:extent cx="2611120" cy="1538605"/>
                  <wp:effectExtent l="0" t="0" r="5080" b="10795"/>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1120" cy="15386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91BFACD" w14:textId="77777777" w:rsidR="007F7997" w:rsidRDefault="007F7997" w:rsidP="005A285A">
            <w:pPr>
              <w:rPr>
                <w:rFonts w:ascii="Arial" w:hAnsi="Arial" w:cs="Arial"/>
                <w:sz w:val="24"/>
                <w:szCs w:val="24"/>
              </w:rPr>
            </w:pPr>
          </w:p>
          <w:p w14:paraId="71717265" w14:textId="161FF41E" w:rsidR="007F7997" w:rsidRDefault="007F7997" w:rsidP="005A285A">
            <w:pPr>
              <w:rPr>
                <w:rFonts w:ascii="Arial" w:hAnsi="Arial" w:cs="Arial"/>
                <w:sz w:val="24"/>
                <w:szCs w:val="24"/>
              </w:rPr>
            </w:pPr>
          </w:p>
          <w:p w14:paraId="283E8A6C" w14:textId="77777777" w:rsidR="007F7997" w:rsidRDefault="007F7997" w:rsidP="005A285A">
            <w:pPr>
              <w:rPr>
                <w:rFonts w:ascii="Arial" w:hAnsi="Arial" w:cs="Arial"/>
                <w:sz w:val="24"/>
                <w:szCs w:val="24"/>
              </w:rPr>
            </w:pPr>
          </w:p>
          <w:p w14:paraId="02512349" w14:textId="3543BC98" w:rsidR="007F7997" w:rsidRDefault="007F7997" w:rsidP="005A285A">
            <w:pPr>
              <w:rPr>
                <w:rFonts w:ascii="Arial" w:hAnsi="Arial" w:cs="Arial"/>
                <w:sz w:val="24"/>
                <w:szCs w:val="24"/>
              </w:rPr>
            </w:pPr>
          </w:p>
          <w:p w14:paraId="7DC35705" w14:textId="77777777" w:rsidR="007F7997" w:rsidRDefault="007F7997" w:rsidP="005A285A">
            <w:pPr>
              <w:rPr>
                <w:rFonts w:ascii="Arial" w:hAnsi="Arial" w:cs="Arial"/>
                <w:sz w:val="24"/>
                <w:szCs w:val="24"/>
              </w:rPr>
            </w:pPr>
          </w:p>
          <w:p w14:paraId="49EE612A" w14:textId="77777777" w:rsidR="007F7997" w:rsidRDefault="007F7997" w:rsidP="005A285A">
            <w:pPr>
              <w:rPr>
                <w:rFonts w:ascii="Arial" w:hAnsi="Arial" w:cs="Arial"/>
                <w:sz w:val="24"/>
                <w:szCs w:val="24"/>
              </w:rPr>
            </w:pPr>
          </w:p>
          <w:p w14:paraId="7C9243B8" w14:textId="77777777" w:rsidR="007F7997" w:rsidRDefault="007F7997" w:rsidP="005A285A">
            <w:pPr>
              <w:rPr>
                <w:rFonts w:ascii="Arial" w:hAnsi="Arial" w:cs="Arial"/>
                <w:sz w:val="24"/>
                <w:szCs w:val="24"/>
              </w:rPr>
            </w:pPr>
          </w:p>
          <w:p w14:paraId="59126CE3" w14:textId="77777777" w:rsidR="007F7997" w:rsidRDefault="007F7997" w:rsidP="005A285A">
            <w:pPr>
              <w:rPr>
                <w:rFonts w:ascii="Arial" w:hAnsi="Arial" w:cs="Arial"/>
                <w:sz w:val="24"/>
                <w:szCs w:val="24"/>
              </w:rPr>
            </w:pPr>
          </w:p>
          <w:p w14:paraId="670FC8A9" w14:textId="32BF1D19" w:rsidR="007F7997" w:rsidRPr="00C87E96" w:rsidRDefault="007F7997" w:rsidP="005A285A">
            <w:pPr>
              <w:rPr>
                <w:rFonts w:ascii="Arial" w:hAnsi="Arial" w:cs="Arial"/>
                <w:sz w:val="24"/>
                <w:szCs w:val="24"/>
              </w:rPr>
            </w:pPr>
          </w:p>
        </w:tc>
      </w:tr>
      <w:tr w:rsidR="002A240C" w:rsidRPr="00C87E96" w14:paraId="02E3E8AC" w14:textId="77777777" w:rsidTr="005A285A">
        <w:tc>
          <w:tcPr>
            <w:tcW w:w="1384" w:type="dxa"/>
          </w:tcPr>
          <w:p w14:paraId="6F7FB001" w14:textId="77777777" w:rsidR="002A240C" w:rsidRPr="00C87E96" w:rsidRDefault="002A240C" w:rsidP="005A285A">
            <w:pPr>
              <w:rPr>
                <w:rFonts w:ascii="Arial" w:hAnsi="Arial" w:cs="Arial"/>
                <w:sz w:val="24"/>
                <w:szCs w:val="24"/>
              </w:rPr>
            </w:pPr>
            <w:r w:rsidRPr="00C87E96">
              <w:rPr>
                <w:rFonts w:ascii="Arial" w:hAnsi="Arial" w:cs="Arial"/>
                <w:b/>
                <w:sz w:val="24"/>
                <w:szCs w:val="24"/>
              </w:rPr>
              <w:t>Pie de imagen</w:t>
            </w:r>
          </w:p>
        </w:tc>
        <w:tc>
          <w:tcPr>
            <w:tcW w:w="7670" w:type="dxa"/>
          </w:tcPr>
          <w:p w14:paraId="1090178B" w14:textId="77777777" w:rsidR="002A240C" w:rsidRPr="00C87E96" w:rsidRDefault="002A240C" w:rsidP="005A285A">
            <w:pPr>
              <w:tabs>
                <w:tab w:val="right" w:pos="8498"/>
              </w:tabs>
              <w:jc w:val="both"/>
              <w:rPr>
                <w:rFonts w:ascii="Arial" w:eastAsiaTheme="minorEastAsia" w:hAnsi="Arial" w:cs="Arial"/>
                <w:sz w:val="24"/>
                <w:szCs w:val="24"/>
              </w:rPr>
            </w:pPr>
            <w:r w:rsidRPr="00C87E96">
              <w:rPr>
                <w:rFonts w:ascii="Arial" w:eastAsiaTheme="minorEastAsia" w:hAnsi="Arial" w:cs="Arial"/>
                <w:sz w:val="24"/>
                <w:szCs w:val="24"/>
              </w:rPr>
              <w:t xml:space="preserve">Representación gráfica de funciones exponenciales de la forma </w:t>
            </w:r>
            <m:oMath>
              <m:r>
                <m:rPr>
                  <m:sty m:val="p"/>
                </m:rPr>
                <w:rPr>
                  <w:rFonts w:ascii="Cambria Math" w:hAnsi="Cambria Math" w:cs="Arial"/>
                  <w:sz w:val="24"/>
                  <w:szCs w:val="24"/>
                </w:rPr>
                <w:br/>
              </m:r>
            </m:oMath>
            <w:r w:rsidRPr="00C87E96">
              <w:rPr>
                <w:rFonts w:ascii="Arial" w:eastAsiaTheme="minorEastAsia" w:hAnsi="Arial" w:cs="Arial"/>
                <w:i/>
                <w:sz w:val="24"/>
                <w:szCs w:val="24"/>
              </w:rPr>
              <w:t>f</w:t>
            </w:r>
            <w:r w:rsidRPr="007F7997">
              <w:rPr>
                <w:rFonts w:ascii="Arial" w:eastAsiaTheme="minorEastAsia" w:hAnsi="Arial" w:cs="Arial"/>
                <w:sz w:val="24"/>
                <w:szCs w:val="24"/>
              </w:rPr>
              <w:t>(</w:t>
            </w:r>
            <w:r w:rsidRPr="00C87E96">
              <w:rPr>
                <w:rFonts w:ascii="Arial" w:eastAsiaTheme="minorEastAsia" w:hAnsi="Arial" w:cs="Arial"/>
                <w:i/>
                <w:sz w:val="24"/>
                <w:szCs w:val="24"/>
              </w:rPr>
              <w:t>x</w:t>
            </w:r>
            <w:r w:rsidRPr="007F7997">
              <w:rPr>
                <w:rFonts w:ascii="Arial" w:eastAsiaTheme="minorEastAsia" w:hAnsi="Arial" w:cs="Arial"/>
                <w:sz w:val="24"/>
                <w:szCs w:val="24"/>
              </w:rPr>
              <w:t>)</w:t>
            </w:r>
            <w:r w:rsidRPr="00C87E96">
              <w:rPr>
                <w:rFonts w:ascii="Arial" w:eastAsiaTheme="minorEastAsia" w:hAnsi="Arial" w:cs="Arial"/>
                <w:i/>
                <w:sz w:val="24"/>
                <w:szCs w:val="24"/>
              </w:rPr>
              <w:t xml:space="preserve"> = a</w:t>
            </w:r>
            <w:r w:rsidRPr="00C87E96">
              <w:rPr>
                <w:rFonts w:ascii="Arial" w:eastAsiaTheme="minorEastAsia" w:hAnsi="Arial" w:cs="Arial"/>
                <w:i/>
                <w:sz w:val="24"/>
                <w:szCs w:val="24"/>
                <w:vertAlign w:val="superscript"/>
              </w:rPr>
              <w:t>x</w:t>
            </w:r>
            <w:r w:rsidRPr="00C87E96">
              <w:rPr>
                <w:rFonts w:ascii="Arial" w:eastAsiaTheme="minorEastAsia" w:hAnsi="Arial" w:cs="Arial"/>
                <w:sz w:val="24"/>
                <w:szCs w:val="24"/>
              </w:rPr>
              <w:t xml:space="preserve"> con</w:t>
            </w:r>
            <w:r w:rsidRPr="00C87E96">
              <w:rPr>
                <w:rFonts w:ascii="Arial" w:eastAsiaTheme="minorEastAsia" w:hAnsi="Arial" w:cs="Arial"/>
                <w:i/>
                <w:sz w:val="24"/>
                <w:szCs w:val="24"/>
              </w:rPr>
              <w:t xml:space="preserve"> a &gt; </w:t>
            </w:r>
            <w:r w:rsidRPr="007F7997">
              <w:rPr>
                <w:rFonts w:ascii="Arial" w:eastAsiaTheme="minorEastAsia" w:hAnsi="Arial" w:cs="Arial"/>
                <w:sz w:val="24"/>
                <w:szCs w:val="24"/>
              </w:rPr>
              <w:t>1</w:t>
            </w:r>
            <w:r w:rsidRPr="00C87E96">
              <w:rPr>
                <w:rFonts w:ascii="Arial" w:eastAsiaTheme="minorEastAsia" w:hAnsi="Arial" w:cs="Arial"/>
                <w:i/>
                <w:sz w:val="24"/>
                <w:szCs w:val="24"/>
              </w:rPr>
              <w:t>.</w:t>
            </w:r>
          </w:p>
        </w:tc>
      </w:tr>
    </w:tbl>
    <w:p w14:paraId="7C61B24C" w14:textId="77777777" w:rsidR="002A240C" w:rsidRDefault="002A240C" w:rsidP="002A240C">
      <w:pPr>
        <w:tabs>
          <w:tab w:val="right" w:pos="8498"/>
        </w:tabs>
        <w:spacing w:after="0"/>
        <w:jc w:val="both"/>
        <w:rPr>
          <w:rFonts w:ascii="Arial" w:hAnsi="Arial" w:cs="Arial"/>
          <w:highlight w:val="yellow"/>
        </w:rPr>
      </w:pPr>
    </w:p>
    <w:p w14:paraId="17EF9740" w14:textId="30D4C064" w:rsidR="002273BF" w:rsidRDefault="002273BF" w:rsidP="002A240C">
      <w:pPr>
        <w:tabs>
          <w:tab w:val="right" w:pos="8498"/>
        </w:tabs>
        <w:spacing w:after="0"/>
        <w:jc w:val="both"/>
        <w:rPr>
          <w:rFonts w:ascii="Arial" w:hAnsi="Arial" w:cs="Arial"/>
        </w:rPr>
      </w:pPr>
      <w:r>
        <w:rPr>
          <w:rFonts w:ascii="Arial" w:hAnsi="Arial" w:cs="Arial"/>
        </w:rPr>
        <w:t xml:space="preserve">Muchas situaciones que ocurren en la naturaleza </w:t>
      </w:r>
      <w:r w:rsidR="00523FEA">
        <w:rPr>
          <w:rFonts w:ascii="Arial" w:hAnsi="Arial" w:cs="Arial"/>
        </w:rPr>
        <w:t xml:space="preserve">exigen </w:t>
      </w:r>
      <w:r>
        <w:rPr>
          <w:rFonts w:ascii="Arial" w:hAnsi="Arial" w:cs="Arial"/>
        </w:rPr>
        <w:t xml:space="preserve">el uso de la función exponencial </w:t>
      </w:r>
      <w:r w:rsidR="00523FEA">
        <w:rPr>
          <w:rFonts w:ascii="Arial" w:hAnsi="Arial" w:cs="Arial"/>
        </w:rPr>
        <w:t xml:space="preserve">utilizando </w:t>
      </w:r>
      <w:r w:rsidR="00F256A0">
        <w:rPr>
          <w:rFonts w:ascii="Arial" w:hAnsi="Arial" w:cs="Arial"/>
        </w:rPr>
        <w:t>como base el número de Euler.</w:t>
      </w:r>
    </w:p>
    <w:p w14:paraId="3CDF7ECE" w14:textId="77777777" w:rsidR="00F256A0" w:rsidRDefault="00F256A0" w:rsidP="002A240C">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F256A0" w:rsidRPr="00C87E96" w14:paraId="08062A83" w14:textId="77777777" w:rsidTr="00F256A0">
        <w:tc>
          <w:tcPr>
            <w:tcW w:w="8978" w:type="dxa"/>
            <w:gridSpan w:val="2"/>
            <w:shd w:val="clear" w:color="auto" w:fill="000000" w:themeFill="text1"/>
          </w:tcPr>
          <w:p w14:paraId="3ECAE028" w14:textId="77777777" w:rsidR="00F256A0" w:rsidRPr="00C87E96" w:rsidRDefault="00F256A0" w:rsidP="00F256A0">
            <w:pPr>
              <w:jc w:val="center"/>
              <w:rPr>
                <w:rFonts w:ascii="Arial" w:hAnsi="Arial" w:cs="Arial"/>
                <w:b/>
                <w:sz w:val="24"/>
                <w:szCs w:val="24"/>
              </w:rPr>
            </w:pPr>
            <w:r w:rsidRPr="00C87E96">
              <w:rPr>
                <w:rFonts w:ascii="Arial" w:hAnsi="Arial" w:cs="Arial"/>
                <w:b/>
                <w:sz w:val="24"/>
                <w:szCs w:val="24"/>
              </w:rPr>
              <w:t xml:space="preserve">Destacado </w:t>
            </w:r>
          </w:p>
        </w:tc>
      </w:tr>
      <w:tr w:rsidR="00F256A0" w:rsidRPr="00C87E96" w14:paraId="627D97F1" w14:textId="77777777" w:rsidTr="00F256A0">
        <w:tc>
          <w:tcPr>
            <w:tcW w:w="2518" w:type="dxa"/>
          </w:tcPr>
          <w:p w14:paraId="6F999E1B" w14:textId="77777777" w:rsidR="00F256A0" w:rsidRPr="00C87E96" w:rsidRDefault="00F256A0" w:rsidP="00F256A0">
            <w:pPr>
              <w:rPr>
                <w:rFonts w:ascii="Arial" w:hAnsi="Arial" w:cs="Arial"/>
                <w:b/>
                <w:sz w:val="24"/>
                <w:szCs w:val="24"/>
              </w:rPr>
            </w:pPr>
            <w:r w:rsidRPr="00C87E96">
              <w:rPr>
                <w:rFonts w:ascii="Arial" w:hAnsi="Arial" w:cs="Arial"/>
                <w:b/>
                <w:sz w:val="24"/>
                <w:szCs w:val="24"/>
              </w:rPr>
              <w:t>Título</w:t>
            </w:r>
          </w:p>
        </w:tc>
        <w:tc>
          <w:tcPr>
            <w:tcW w:w="6460" w:type="dxa"/>
          </w:tcPr>
          <w:p w14:paraId="73536CB0" w14:textId="184F1B3C" w:rsidR="00F256A0" w:rsidRPr="00C87E96" w:rsidRDefault="000E41AC" w:rsidP="00F256A0">
            <w:pPr>
              <w:rPr>
                <w:rFonts w:ascii="Arial" w:hAnsi="Arial" w:cs="Arial"/>
                <w:b/>
                <w:sz w:val="24"/>
                <w:szCs w:val="24"/>
              </w:rPr>
            </w:pPr>
            <w:r>
              <w:rPr>
                <w:rFonts w:ascii="Arial" w:hAnsi="Arial" w:cs="Arial"/>
                <w:b/>
                <w:sz w:val="24"/>
                <w:szCs w:val="24"/>
              </w:rPr>
              <w:t xml:space="preserve">Función exponencial de base </w:t>
            </w:r>
            <w:r w:rsidRPr="000E41AC">
              <w:rPr>
                <w:rFonts w:ascii="Arial" w:hAnsi="Arial" w:cs="Arial"/>
                <w:b/>
                <w:i/>
                <w:sz w:val="24"/>
                <w:szCs w:val="24"/>
              </w:rPr>
              <w:t>e</w:t>
            </w:r>
          </w:p>
        </w:tc>
      </w:tr>
      <w:tr w:rsidR="00F256A0" w:rsidRPr="00C87E96" w14:paraId="3F0D06E3" w14:textId="77777777" w:rsidTr="00F256A0">
        <w:tc>
          <w:tcPr>
            <w:tcW w:w="2518" w:type="dxa"/>
          </w:tcPr>
          <w:p w14:paraId="073AEA12" w14:textId="77777777" w:rsidR="00F256A0" w:rsidRPr="00C87E96" w:rsidRDefault="00F256A0" w:rsidP="00F256A0">
            <w:pPr>
              <w:rPr>
                <w:rFonts w:ascii="Arial" w:hAnsi="Arial" w:cs="Arial"/>
                <w:sz w:val="24"/>
                <w:szCs w:val="24"/>
              </w:rPr>
            </w:pPr>
            <w:r w:rsidRPr="00C87E96">
              <w:rPr>
                <w:rFonts w:ascii="Arial" w:hAnsi="Arial" w:cs="Arial"/>
                <w:b/>
                <w:sz w:val="24"/>
                <w:szCs w:val="24"/>
              </w:rPr>
              <w:t>Contenido</w:t>
            </w:r>
          </w:p>
        </w:tc>
        <w:tc>
          <w:tcPr>
            <w:tcW w:w="6460" w:type="dxa"/>
          </w:tcPr>
          <w:p w14:paraId="451405EF" w14:textId="77777777" w:rsidR="00F256A0" w:rsidRDefault="00F256A0" w:rsidP="00F256A0">
            <w:pPr>
              <w:tabs>
                <w:tab w:val="right" w:pos="8498"/>
              </w:tabs>
              <w:jc w:val="both"/>
              <w:rPr>
                <w:rFonts w:ascii="Arial" w:hAnsi="Arial" w:cs="Arial"/>
              </w:rPr>
            </w:pPr>
            <w:r w:rsidRPr="002273BF">
              <w:rPr>
                <w:rFonts w:ascii="Arial" w:hAnsi="Arial" w:cs="Arial"/>
              </w:rPr>
              <w:t xml:space="preserve">Un caso especial de la función exponencial se presenta cuando en lugar de un número </w:t>
            </w:r>
            <w:r w:rsidRPr="00942944">
              <w:rPr>
                <w:rFonts w:ascii="Arial" w:hAnsi="Arial" w:cs="Arial"/>
                <w:i/>
              </w:rPr>
              <w:t>a</w:t>
            </w:r>
            <w:r w:rsidRPr="002273BF">
              <w:rPr>
                <w:rFonts w:ascii="Arial" w:hAnsi="Arial" w:cs="Arial"/>
              </w:rPr>
              <w:t xml:space="preserve"> positivo está el número de Euler</w:t>
            </w:r>
            <w:r>
              <w:rPr>
                <w:rFonts w:ascii="Arial" w:hAnsi="Arial" w:cs="Arial"/>
              </w:rPr>
              <w:t>. Así, la función exponencial quedaría definida por:</w:t>
            </w:r>
          </w:p>
          <w:p w14:paraId="2C346AA8" w14:textId="77777777" w:rsidR="00F256A0" w:rsidRDefault="00052B4D" w:rsidP="00F256A0">
            <w:pPr>
              <w:tabs>
                <w:tab w:val="right" w:pos="8498"/>
              </w:tabs>
              <w:jc w:val="center"/>
              <w:rPr>
                <w:rFonts w:ascii="Arial" w:hAnsi="Arial" w:cs="Arial"/>
              </w:rPr>
            </w:pPr>
            <w:r>
              <w:rPr>
                <w:position w:val="-10"/>
                <w:sz w:val="24"/>
                <w:szCs w:val="24"/>
                <w:lang w:val="es-ES_tradnl"/>
              </w:rPr>
              <w:pict w14:anchorId="3DB0DCD1">
                <v:shape id="_x0000_i1029" type="#_x0000_t75" style="width:46pt;height:18pt">
                  <v:imagedata r:id="rId29" o:title=""/>
                </v:shape>
              </w:pict>
            </w:r>
          </w:p>
          <w:p w14:paraId="195077B4" w14:textId="71CE0BC7" w:rsidR="00F256A0" w:rsidRPr="00443482" w:rsidRDefault="00F256A0" w:rsidP="00F256A0">
            <w:pPr>
              <w:pStyle w:val="Prrafodelista"/>
              <w:tabs>
                <w:tab w:val="right" w:pos="8498"/>
              </w:tabs>
              <w:jc w:val="both"/>
              <w:rPr>
                <w:rFonts w:ascii="Arial" w:eastAsiaTheme="minorEastAsia" w:hAnsi="Arial" w:cs="Arial"/>
              </w:rPr>
            </w:pPr>
          </w:p>
        </w:tc>
      </w:tr>
    </w:tbl>
    <w:p w14:paraId="26698B5F" w14:textId="77777777" w:rsidR="002273BF" w:rsidRPr="002273BF" w:rsidRDefault="002273BF" w:rsidP="002A240C">
      <w:pPr>
        <w:tabs>
          <w:tab w:val="right" w:pos="8498"/>
        </w:tabs>
        <w:spacing w:after="0"/>
        <w:jc w:val="both"/>
        <w:rPr>
          <w:rFonts w:ascii="Arial" w:hAnsi="Arial" w:cs="Arial"/>
        </w:rPr>
      </w:pPr>
    </w:p>
    <w:p w14:paraId="0D6D2703" w14:textId="3C9BE17C" w:rsidR="00440E55" w:rsidRDefault="00440E55" w:rsidP="002A240C">
      <w:pPr>
        <w:tabs>
          <w:tab w:val="right" w:pos="8498"/>
        </w:tabs>
        <w:spacing w:after="0"/>
        <w:jc w:val="both"/>
        <w:rPr>
          <w:rFonts w:ascii="Arial" w:hAnsi="Arial" w:cs="Arial"/>
        </w:rPr>
      </w:pPr>
      <w:r w:rsidRPr="002273BF">
        <w:rPr>
          <w:rFonts w:ascii="Arial" w:hAnsi="Arial" w:cs="Arial"/>
        </w:rPr>
        <w:t>Ejemplo</w:t>
      </w:r>
      <w:ins w:id="82" w:author="user" w:date="2016-05-20T09:18:00Z">
        <w:r w:rsidR="00396519">
          <w:rPr>
            <w:rFonts w:ascii="Arial" w:hAnsi="Arial" w:cs="Arial"/>
          </w:rPr>
          <w:t>:</w:t>
        </w:r>
      </w:ins>
    </w:p>
    <w:p w14:paraId="0A152F3A" w14:textId="6CE5921E" w:rsidR="009B19FE" w:rsidRDefault="009B19FE" w:rsidP="002A240C">
      <w:pPr>
        <w:tabs>
          <w:tab w:val="right" w:pos="8498"/>
        </w:tabs>
        <w:spacing w:after="0"/>
        <w:jc w:val="both"/>
        <w:rPr>
          <w:rFonts w:ascii="Arial" w:hAnsi="Arial" w:cs="Arial"/>
        </w:rPr>
      </w:pPr>
      <w:r>
        <w:rPr>
          <w:rFonts w:ascii="Arial" w:hAnsi="Arial" w:cs="Arial"/>
        </w:rPr>
        <w:t xml:space="preserve">El porcentaje </w:t>
      </w:r>
      <w:r w:rsidRPr="002273BF">
        <w:rPr>
          <w:rFonts w:ascii="Arial" w:hAnsi="Arial" w:cs="Arial"/>
          <w:i/>
        </w:rPr>
        <w:t>P</w:t>
      </w:r>
      <w:r>
        <w:rPr>
          <w:rFonts w:ascii="Arial" w:hAnsi="Arial" w:cs="Arial"/>
        </w:rPr>
        <w:t xml:space="preserve"> de personas que contrae </w:t>
      </w:r>
      <w:r w:rsidR="00F256A0">
        <w:rPr>
          <w:rFonts w:ascii="Arial" w:hAnsi="Arial" w:cs="Arial"/>
        </w:rPr>
        <w:t>una enfermedad</w:t>
      </w:r>
      <w:r>
        <w:rPr>
          <w:rFonts w:ascii="Arial" w:hAnsi="Arial" w:cs="Arial"/>
        </w:rPr>
        <w:t xml:space="preserve"> depende del número </w:t>
      </w:r>
      <w:r w:rsidRPr="002273BF">
        <w:rPr>
          <w:rFonts w:ascii="Arial" w:hAnsi="Arial" w:cs="Arial"/>
          <w:i/>
        </w:rPr>
        <w:t>t</w:t>
      </w:r>
      <w:r>
        <w:rPr>
          <w:rFonts w:ascii="Arial" w:hAnsi="Arial" w:cs="Arial"/>
        </w:rPr>
        <w:t xml:space="preserve"> de días que están </w:t>
      </w:r>
      <w:r w:rsidR="002273BF">
        <w:rPr>
          <w:rFonts w:ascii="Arial" w:hAnsi="Arial" w:cs="Arial"/>
        </w:rPr>
        <w:t>en una zona donde se ha presentado la enfermedad</w:t>
      </w:r>
      <w:r>
        <w:rPr>
          <w:rFonts w:ascii="Arial" w:hAnsi="Arial" w:cs="Arial"/>
        </w:rPr>
        <w:t xml:space="preserve">. </w:t>
      </w:r>
      <w:r w:rsidR="002A6D56">
        <w:rPr>
          <w:rFonts w:ascii="Arial" w:hAnsi="Arial" w:cs="Arial"/>
        </w:rPr>
        <w:t>La función que describe este comportamiento es:</w:t>
      </w:r>
    </w:p>
    <w:p w14:paraId="2F2B0DA8" w14:textId="269CE467" w:rsidR="0043188D" w:rsidRDefault="0043188D" w:rsidP="0043188D">
      <w:pPr>
        <w:tabs>
          <w:tab w:val="right" w:pos="8498"/>
        </w:tabs>
        <w:spacing w:after="0"/>
        <w:jc w:val="center"/>
        <w:rPr>
          <w:rFonts w:ascii="Arial" w:hAnsi="Arial" w:cs="Arial"/>
        </w:rPr>
      </w:pPr>
      <w:r>
        <w:rPr>
          <w:position w:val="-6"/>
        </w:rPr>
        <w:t>MA_11_02_CO_0</w:t>
      </w:r>
      <w:r w:rsidR="000F3617">
        <w:rPr>
          <w:position w:val="-6"/>
        </w:rPr>
        <w:t>80</w:t>
      </w:r>
    </w:p>
    <w:p w14:paraId="725EF688" w14:textId="6BF30A5F" w:rsidR="002A6D56" w:rsidRDefault="002A6D56" w:rsidP="002273BF">
      <w:pPr>
        <w:tabs>
          <w:tab w:val="right" w:pos="8498"/>
        </w:tabs>
        <w:spacing w:after="0"/>
        <w:jc w:val="center"/>
        <w:rPr>
          <w:rFonts w:ascii="Arial" w:hAnsi="Arial" w:cs="Arial"/>
        </w:rPr>
      </w:pPr>
    </w:p>
    <w:p w14:paraId="35CBA727" w14:textId="3A2D5488" w:rsidR="009B19FE" w:rsidRDefault="002273BF" w:rsidP="002A240C">
      <w:pPr>
        <w:tabs>
          <w:tab w:val="right" w:pos="8498"/>
        </w:tabs>
        <w:spacing w:after="0"/>
        <w:jc w:val="both"/>
        <w:rPr>
          <w:rFonts w:ascii="Arial" w:hAnsi="Arial" w:cs="Arial"/>
        </w:rPr>
      </w:pPr>
      <w:r>
        <w:rPr>
          <w:rFonts w:ascii="Arial" w:hAnsi="Arial" w:cs="Arial"/>
        </w:rPr>
        <w:t>¿Qué porcentaje de personas contrae la enfermedad después de 5 días?</w:t>
      </w:r>
    </w:p>
    <w:p w14:paraId="6BEB03EA" w14:textId="7F843764" w:rsidR="002273BF" w:rsidRDefault="002273BF" w:rsidP="002A240C">
      <w:pPr>
        <w:tabs>
          <w:tab w:val="right" w:pos="8498"/>
        </w:tabs>
        <w:spacing w:after="0"/>
        <w:jc w:val="both"/>
        <w:rPr>
          <w:rFonts w:ascii="Arial" w:hAnsi="Arial" w:cs="Arial"/>
        </w:rPr>
      </w:pPr>
      <w:r>
        <w:rPr>
          <w:rFonts w:ascii="Arial" w:hAnsi="Arial" w:cs="Arial"/>
        </w:rPr>
        <w:t xml:space="preserve">Para conocer la respuesta es necesario evaluar la función en </w:t>
      </w:r>
      <w:r w:rsidRPr="002273BF">
        <w:rPr>
          <w:rFonts w:ascii="Arial" w:hAnsi="Arial" w:cs="Arial"/>
          <w:i/>
        </w:rPr>
        <w:t xml:space="preserve">t </w:t>
      </w:r>
      <w:r>
        <w:rPr>
          <w:rFonts w:ascii="Arial" w:hAnsi="Arial" w:cs="Arial"/>
        </w:rPr>
        <w:t>= 5:</w:t>
      </w:r>
    </w:p>
    <w:p w14:paraId="437C761B" w14:textId="65E1DF3D" w:rsidR="0043188D" w:rsidRDefault="0043188D" w:rsidP="0043188D">
      <w:pPr>
        <w:tabs>
          <w:tab w:val="right" w:pos="8498"/>
        </w:tabs>
        <w:spacing w:after="0"/>
        <w:jc w:val="center"/>
        <w:rPr>
          <w:rFonts w:ascii="Arial" w:hAnsi="Arial" w:cs="Arial"/>
        </w:rPr>
      </w:pPr>
      <w:r>
        <w:rPr>
          <w:position w:val="-6"/>
        </w:rPr>
        <w:t>MA_11_02_CO_08</w:t>
      </w:r>
      <w:r w:rsidR="000F3617">
        <w:rPr>
          <w:position w:val="-6"/>
        </w:rPr>
        <w:t>1</w:t>
      </w:r>
    </w:p>
    <w:p w14:paraId="5588E348" w14:textId="253E0366" w:rsidR="002273BF" w:rsidRDefault="002273BF" w:rsidP="00F256A0">
      <w:pPr>
        <w:tabs>
          <w:tab w:val="right" w:pos="8498"/>
        </w:tabs>
        <w:spacing w:after="0"/>
        <w:jc w:val="center"/>
        <w:rPr>
          <w:rFonts w:ascii="Arial" w:hAnsi="Arial" w:cs="Arial"/>
        </w:rPr>
      </w:pPr>
    </w:p>
    <w:p w14:paraId="5293DD4E" w14:textId="5E1289FC" w:rsidR="00440E55" w:rsidRDefault="00F256A0" w:rsidP="002A240C">
      <w:pPr>
        <w:tabs>
          <w:tab w:val="right" w:pos="8498"/>
        </w:tabs>
        <w:spacing w:after="0"/>
        <w:jc w:val="both"/>
        <w:rPr>
          <w:rFonts w:ascii="Arial" w:hAnsi="Arial" w:cs="Arial"/>
        </w:rPr>
      </w:pPr>
      <w:r>
        <w:rPr>
          <w:rFonts w:ascii="Arial" w:hAnsi="Arial" w:cs="Arial"/>
        </w:rPr>
        <w:t>En conclusión, el 27,68</w:t>
      </w:r>
      <w:ins w:id="83" w:author="user" w:date="2016-05-20T09:25:00Z">
        <w:r w:rsidR="006A666B">
          <w:rPr>
            <w:rFonts w:ascii="Arial" w:hAnsi="Arial" w:cs="Arial"/>
          </w:rPr>
          <w:t xml:space="preserve"> </w:t>
        </w:r>
      </w:ins>
      <w:r>
        <w:rPr>
          <w:rFonts w:ascii="Arial" w:hAnsi="Arial" w:cs="Arial"/>
        </w:rPr>
        <w:t>% de las personas contrae la enfermedad después de 5 días.</w:t>
      </w:r>
    </w:p>
    <w:p w14:paraId="00BA7D7F" w14:textId="77777777" w:rsidR="00440E55" w:rsidRPr="00C87E96" w:rsidRDefault="00440E55" w:rsidP="002A240C">
      <w:pPr>
        <w:tabs>
          <w:tab w:val="right" w:pos="8498"/>
        </w:tabs>
        <w:spacing w:after="0"/>
        <w:jc w:val="both"/>
        <w:rPr>
          <w:rFonts w:ascii="Arial" w:hAnsi="Arial" w:cs="Arial"/>
          <w:highlight w:val="yellow"/>
        </w:rPr>
      </w:pPr>
    </w:p>
    <w:p w14:paraId="4B020712" w14:textId="5B3450D6" w:rsidR="002A240C" w:rsidRPr="00C87E96" w:rsidRDefault="002A240C" w:rsidP="002A240C">
      <w:pPr>
        <w:tabs>
          <w:tab w:val="right" w:pos="8498"/>
        </w:tabs>
        <w:spacing w:after="0"/>
        <w:jc w:val="both"/>
        <w:rPr>
          <w:rFonts w:ascii="Arial" w:hAnsi="Arial" w:cs="Arial"/>
          <w:b/>
        </w:rPr>
      </w:pPr>
      <w:r w:rsidRPr="00C87E96">
        <w:rPr>
          <w:rFonts w:ascii="Arial" w:hAnsi="Arial" w:cs="Arial"/>
          <w:highlight w:val="yellow"/>
        </w:rPr>
        <w:t xml:space="preserve">[SECCIÓN </w:t>
      </w:r>
      <w:r w:rsidR="00D86BF8">
        <w:rPr>
          <w:rFonts w:ascii="Arial" w:hAnsi="Arial" w:cs="Arial"/>
          <w:highlight w:val="yellow"/>
        </w:rPr>
        <w:t>2</w:t>
      </w:r>
      <w:r w:rsidRPr="00C87E96">
        <w:rPr>
          <w:rFonts w:ascii="Arial" w:hAnsi="Arial" w:cs="Arial"/>
          <w:highlight w:val="yellow"/>
        </w:rPr>
        <w:t>]</w:t>
      </w:r>
      <w:r w:rsidRPr="00C87E96">
        <w:rPr>
          <w:rFonts w:ascii="Arial" w:hAnsi="Arial" w:cs="Arial"/>
        </w:rPr>
        <w:t xml:space="preserve"> </w:t>
      </w:r>
      <w:r w:rsidRPr="00C87E96">
        <w:rPr>
          <w:rFonts w:ascii="Arial" w:hAnsi="Arial" w:cs="Arial"/>
          <w:b/>
        </w:rPr>
        <w:t xml:space="preserve">3.2 </w:t>
      </w:r>
      <w:r>
        <w:rPr>
          <w:rFonts w:ascii="Arial" w:hAnsi="Arial" w:cs="Arial"/>
          <w:b/>
        </w:rPr>
        <w:t>La función</w:t>
      </w:r>
      <w:r w:rsidRPr="00C87E96">
        <w:rPr>
          <w:rFonts w:ascii="Arial" w:hAnsi="Arial" w:cs="Arial"/>
          <w:b/>
        </w:rPr>
        <w:t xml:space="preserve"> logarítmica</w:t>
      </w:r>
    </w:p>
    <w:p w14:paraId="414E0CA2" w14:textId="77777777" w:rsidR="002A240C" w:rsidRDefault="002A240C" w:rsidP="002A240C">
      <w:pPr>
        <w:tabs>
          <w:tab w:val="right" w:pos="8498"/>
        </w:tabs>
        <w:spacing w:after="0"/>
        <w:jc w:val="both"/>
        <w:rPr>
          <w:rFonts w:ascii="Arial" w:hAnsi="Arial" w:cs="Arial"/>
        </w:rPr>
      </w:pPr>
    </w:p>
    <w:p w14:paraId="3FD99BD6" w14:textId="08447BCA" w:rsidR="00F256A0" w:rsidRDefault="00F256A0" w:rsidP="002A240C">
      <w:pPr>
        <w:tabs>
          <w:tab w:val="right" w:pos="8498"/>
        </w:tabs>
        <w:spacing w:after="0"/>
        <w:jc w:val="both"/>
        <w:rPr>
          <w:rFonts w:ascii="Arial" w:eastAsiaTheme="minorEastAsia" w:hAnsi="Arial" w:cs="Arial"/>
        </w:rPr>
      </w:pPr>
      <w:r>
        <w:rPr>
          <w:rFonts w:ascii="Arial" w:hAnsi="Arial" w:cs="Arial"/>
        </w:rPr>
        <w:t xml:space="preserve">La función logarítmica de base </w:t>
      </w:r>
      <w:r w:rsidRPr="000F3617">
        <w:rPr>
          <w:rFonts w:ascii="Arial" w:hAnsi="Arial" w:cs="Arial"/>
          <w:i/>
        </w:rPr>
        <w:t>a</w:t>
      </w:r>
      <w:r>
        <w:rPr>
          <w:rFonts w:ascii="Arial" w:hAnsi="Arial" w:cs="Arial"/>
        </w:rPr>
        <w:t xml:space="preserve">, donde </w:t>
      </w:r>
      <w:r w:rsidRPr="000F3617">
        <w:rPr>
          <w:rFonts w:ascii="Arial" w:hAnsi="Arial" w:cs="Arial"/>
          <w:i/>
        </w:rPr>
        <w:t>a</w:t>
      </w:r>
      <w:r>
        <w:rPr>
          <w:rFonts w:ascii="Arial" w:hAnsi="Arial" w:cs="Arial"/>
        </w:rPr>
        <w:t xml:space="preserve"> &gt; 0 y </w:t>
      </w:r>
      <w:r w:rsidRPr="000F3617">
        <w:rPr>
          <w:rFonts w:ascii="Arial" w:hAnsi="Arial" w:cs="Arial"/>
          <w:i/>
        </w:rPr>
        <w:t>a</w:t>
      </w:r>
      <w:r>
        <w:rPr>
          <w:rFonts w:ascii="Arial" w:hAnsi="Arial" w:cs="Arial"/>
        </w:rPr>
        <w:t xml:space="preserve"> </w:t>
      </w:r>
      <w:r>
        <w:rPr>
          <w:rFonts w:ascii="Arial" w:eastAsiaTheme="minorEastAsia" w:hAnsi="Arial" w:cs="Arial"/>
        </w:rPr>
        <w:t>≠ 1</w:t>
      </w:r>
      <w:r w:rsidR="006A666B">
        <w:rPr>
          <w:rFonts w:ascii="Arial" w:eastAsiaTheme="minorEastAsia" w:hAnsi="Arial" w:cs="Arial"/>
        </w:rPr>
        <w:t>,</w:t>
      </w:r>
      <w:r>
        <w:rPr>
          <w:rFonts w:ascii="Arial" w:eastAsiaTheme="minorEastAsia" w:hAnsi="Arial" w:cs="Arial"/>
        </w:rPr>
        <w:t xml:space="preserve"> se escribe</w:t>
      </w:r>
    </w:p>
    <w:p w14:paraId="156F02FB" w14:textId="6EB1FFF8" w:rsidR="00F256A0" w:rsidRDefault="00F256A0" w:rsidP="002A240C">
      <w:pPr>
        <w:tabs>
          <w:tab w:val="right" w:pos="8498"/>
        </w:tabs>
        <w:spacing w:after="0"/>
        <w:jc w:val="both"/>
        <w:rPr>
          <w:rFonts w:ascii="Arial" w:hAnsi="Arial" w:cs="Arial"/>
        </w:rPr>
      </w:pPr>
      <w:r w:rsidRPr="00C87E96">
        <w:rPr>
          <w:rFonts w:ascii="Arial" w:hAnsi="Arial" w:cs="Arial"/>
          <w:i/>
        </w:rPr>
        <w:t>f</w:t>
      </w:r>
      <w:r w:rsidRPr="00F256A0">
        <w:rPr>
          <w:rFonts w:ascii="Arial" w:hAnsi="Arial" w:cs="Arial"/>
        </w:rPr>
        <w:t>(</w:t>
      </w:r>
      <w:r w:rsidRPr="00C87E96">
        <w:rPr>
          <w:rFonts w:ascii="Arial" w:hAnsi="Arial" w:cs="Arial"/>
          <w:i/>
        </w:rPr>
        <w:t>x</w:t>
      </w:r>
      <w:r w:rsidRPr="00F256A0">
        <w:rPr>
          <w:rFonts w:ascii="Arial" w:hAnsi="Arial" w:cs="Arial"/>
        </w:rPr>
        <w:t>)</w:t>
      </w:r>
      <w:r w:rsidRPr="00C87E96">
        <w:rPr>
          <w:rFonts w:ascii="Arial" w:hAnsi="Arial" w:cs="Arial"/>
          <w:i/>
        </w:rPr>
        <w:t xml:space="preserve"> = </w:t>
      </w:r>
      <w:r w:rsidRPr="000F3617">
        <w:rPr>
          <w:rFonts w:ascii="Arial" w:hAnsi="Arial" w:cs="Arial"/>
        </w:rPr>
        <w:t>log</w:t>
      </w:r>
      <w:r w:rsidRPr="00C87E96">
        <w:rPr>
          <w:rFonts w:ascii="Arial" w:hAnsi="Arial" w:cs="Arial"/>
          <w:i/>
          <w:vertAlign w:val="subscript"/>
        </w:rPr>
        <w:t xml:space="preserve">a </w:t>
      </w:r>
      <w:r w:rsidRPr="00C87E96">
        <w:rPr>
          <w:rFonts w:ascii="Arial" w:hAnsi="Arial" w:cs="Arial"/>
          <w:i/>
        </w:rPr>
        <w:t>x</w:t>
      </w:r>
      <w:r>
        <w:rPr>
          <w:rFonts w:ascii="Arial" w:hAnsi="Arial" w:cs="Arial"/>
          <w:i/>
        </w:rPr>
        <w:t xml:space="preserve"> </w:t>
      </w:r>
      <w:r w:rsidRPr="00F256A0">
        <w:rPr>
          <w:rFonts w:ascii="Arial" w:hAnsi="Arial" w:cs="Arial"/>
        </w:rPr>
        <w:t>y se tiene que:</w:t>
      </w:r>
    </w:p>
    <w:p w14:paraId="3DB5BB04" w14:textId="51078EE0" w:rsidR="00F256A0" w:rsidRDefault="00F256A0" w:rsidP="00F256A0">
      <w:pPr>
        <w:tabs>
          <w:tab w:val="right" w:pos="8498"/>
        </w:tabs>
        <w:spacing w:after="0"/>
        <w:jc w:val="center"/>
        <w:rPr>
          <w:rFonts w:ascii="Arial" w:eastAsiaTheme="minorEastAsia" w:hAnsi="Arial" w:cs="Arial"/>
        </w:rPr>
      </w:pPr>
      <w:r w:rsidRPr="00C87E96">
        <w:rPr>
          <w:rFonts w:ascii="Arial" w:hAnsi="Arial" w:cs="Arial"/>
          <w:i/>
        </w:rPr>
        <w:t>f</w:t>
      </w:r>
      <w:r w:rsidRPr="00F256A0">
        <w:rPr>
          <w:rFonts w:ascii="Arial" w:hAnsi="Arial" w:cs="Arial"/>
        </w:rPr>
        <w:t>(</w:t>
      </w:r>
      <w:r w:rsidRPr="00C87E96">
        <w:rPr>
          <w:rFonts w:ascii="Arial" w:hAnsi="Arial" w:cs="Arial"/>
          <w:i/>
        </w:rPr>
        <w:t>x</w:t>
      </w:r>
      <w:r w:rsidRPr="00F256A0">
        <w:rPr>
          <w:rFonts w:ascii="Arial" w:hAnsi="Arial" w:cs="Arial"/>
        </w:rPr>
        <w:t>)</w:t>
      </w:r>
      <w:r w:rsidRPr="00C87E96">
        <w:rPr>
          <w:rFonts w:ascii="Arial" w:hAnsi="Arial" w:cs="Arial"/>
          <w:i/>
        </w:rPr>
        <w:t xml:space="preserve"> = </w:t>
      </w:r>
      <w:r w:rsidRPr="00D43AD0">
        <w:rPr>
          <w:rFonts w:ascii="Arial" w:hAnsi="Arial" w:cs="Arial"/>
        </w:rPr>
        <w:t>log</w:t>
      </w:r>
      <w:r w:rsidRPr="00C87E96">
        <w:rPr>
          <w:rFonts w:ascii="Arial" w:hAnsi="Arial" w:cs="Arial"/>
          <w:i/>
          <w:vertAlign w:val="subscript"/>
        </w:rPr>
        <w:t xml:space="preserve">a </w:t>
      </w:r>
      <w:r w:rsidRPr="00C87E96">
        <w:rPr>
          <w:rFonts w:ascii="Arial" w:hAnsi="Arial" w:cs="Arial"/>
          <w:i/>
        </w:rPr>
        <w:t>x</w:t>
      </w:r>
      <w:r>
        <w:rPr>
          <w:rFonts w:ascii="Arial" w:hAnsi="Arial" w:cs="Arial"/>
          <w:i/>
        </w:rPr>
        <w:t xml:space="preserve"> </w:t>
      </w:r>
      <w:r w:rsidRPr="00F256A0">
        <w:rPr>
          <w:rFonts w:ascii="Arial" w:hAnsi="Arial" w:cs="Arial"/>
        </w:rPr>
        <w:t>si y s</w:t>
      </w:r>
      <w:r w:rsidR="00D43AD0">
        <w:rPr>
          <w:rFonts w:ascii="Arial" w:hAnsi="Arial" w:cs="Arial"/>
        </w:rPr>
        <w:t>o</w:t>
      </w:r>
      <w:r w:rsidRPr="00F256A0">
        <w:rPr>
          <w:rFonts w:ascii="Arial" w:hAnsi="Arial" w:cs="Arial"/>
        </w:rPr>
        <w:t>lo si</w:t>
      </w:r>
      <w:r>
        <w:rPr>
          <w:rFonts w:ascii="Arial" w:hAnsi="Arial" w:cs="Arial"/>
          <w:i/>
        </w:rPr>
        <w:t xml:space="preserve"> x = a</w:t>
      </w:r>
      <w:r w:rsidRPr="00F256A0">
        <w:rPr>
          <w:rFonts w:ascii="Arial" w:hAnsi="Arial" w:cs="Arial"/>
          <w:i/>
          <w:vertAlign w:val="superscript"/>
        </w:rPr>
        <w:t>y</w:t>
      </w:r>
    </w:p>
    <w:p w14:paraId="27B73771" w14:textId="38CCBA58" w:rsidR="002A240C" w:rsidRPr="00C87E96" w:rsidRDefault="002A240C" w:rsidP="002A240C">
      <w:pPr>
        <w:tabs>
          <w:tab w:val="left" w:pos="3390"/>
        </w:tabs>
        <w:spacing w:after="0"/>
        <w:jc w:val="both"/>
        <w:rPr>
          <w:rFonts w:ascii="Arial" w:hAnsi="Arial" w:cs="Arial"/>
        </w:rPr>
      </w:pPr>
    </w:p>
    <w:p w14:paraId="59FB0C75" w14:textId="2E441C8A" w:rsidR="002A240C" w:rsidRDefault="00F256A0" w:rsidP="002A240C">
      <w:pPr>
        <w:tabs>
          <w:tab w:val="right" w:pos="8498"/>
        </w:tabs>
        <w:spacing w:after="0"/>
        <w:jc w:val="both"/>
        <w:rPr>
          <w:rFonts w:ascii="Arial" w:hAnsi="Arial" w:cs="Arial"/>
        </w:rPr>
      </w:pPr>
      <w:r>
        <w:rPr>
          <w:rFonts w:ascii="Arial" w:hAnsi="Arial" w:cs="Arial"/>
        </w:rPr>
        <w:t xml:space="preserve">El dominio de una función logarítmica </w:t>
      </w:r>
      <w:r w:rsidR="00E471FC">
        <w:rPr>
          <w:rFonts w:ascii="Arial" w:hAnsi="Arial" w:cs="Arial"/>
        </w:rPr>
        <w:t xml:space="preserve">es </w:t>
      </w:r>
      <w:r w:rsidR="00E471FC" w:rsidRPr="000F3617">
        <w:rPr>
          <w:rFonts w:ascii="Arial" w:hAnsi="Arial" w:cs="Arial"/>
          <w:b/>
        </w:rPr>
        <w:t>R</w:t>
      </w:r>
      <w:r w:rsidR="00E471FC" w:rsidRPr="00E471FC">
        <w:rPr>
          <w:rFonts w:ascii="Arial" w:hAnsi="Arial" w:cs="Arial"/>
          <w:vertAlign w:val="superscript"/>
        </w:rPr>
        <w:t>+</w:t>
      </w:r>
      <w:r w:rsidR="00E471FC">
        <w:rPr>
          <w:rFonts w:ascii="Arial" w:hAnsi="Arial" w:cs="Arial"/>
        </w:rPr>
        <w:t xml:space="preserve"> y el rango es </w:t>
      </w:r>
      <w:r w:rsidR="00D43AD0" w:rsidRPr="000F3617">
        <w:rPr>
          <w:rFonts w:ascii="Arial" w:hAnsi="Arial" w:cs="Arial"/>
          <w:b/>
        </w:rPr>
        <w:t>R</w:t>
      </w:r>
      <w:r w:rsidR="00D43AD0">
        <w:rPr>
          <w:rFonts w:ascii="Arial" w:hAnsi="Arial" w:cs="Arial"/>
        </w:rPr>
        <w:t>.</w:t>
      </w:r>
      <w:r w:rsidR="00D43AD0" w:rsidRPr="00C87E96">
        <w:rPr>
          <w:rFonts w:ascii="Arial" w:hAnsi="Arial" w:cs="Arial"/>
        </w:rPr>
        <w:t xml:space="preserve"> Si</w:t>
      </w:r>
      <w:r w:rsidR="002A240C" w:rsidRPr="00C87E96">
        <w:rPr>
          <w:rFonts w:ascii="Arial" w:hAnsi="Arial" w:cs="Arial"/>
        </w:rPr>
        <w:t xml:space="preserve"> </w:t>
      </w:r>
      <w:r w:rsidR="002A240C" w:rsidRPr="00E471FC">
        <w:rPr>
          <w:rFonts w:ascii="Arial" w:hAnsi="Arial" w:cs="Arial"/>
          <w:i/>
        </w:rPr>
        <w:t>a</w:t>
      </w:r>
      <w:r w:rsidR="002A240C" w:rsidRPr="00C87E96">
        <w:rPr>
          <w:rFonts w:ascii="Arial" w:hAnsi="Arial" w:cs="Arial"/>
        </w:rPr>
        <w:t xml:space="preserve"> &gt; </w:t>
      </w:r>
      <w:r w:rsidR="00E471FC">
        <w:rPr>
          <w:rFonts w:ascii="Arial" w:hAnsi="Arial" w:cs="Arial"/>
        </w:rPr>
        <w:t>1</w:t>
      </w:r>
      <w:ins w:id="84" w:author="user" w:date="2016-05-20T09:27:00Z">
        <w:r w:rsidR="006A666B">
          <w:rPr>
            <w:rFonts w:ascii="Arial" w:hAnsi="Arial" w:cs="Arial"/>
          </w:rPr>
          <w:t>,</w:t>
        </w:r>
      </w:ins>
      <w:r w:rsidR="002A240C" w:rsidRPr="00C87E96">
        <w:rPr>
          <w:rFonts w:ascii="Arial" w:hAnsi="Arial" w:cs="Arial"/>
        </w:rPr>
        <w:t xml:space="preserve"> la función es creciente y si 0 &lt; </w:t>
      </w:r>
      <w:r w:rsidR="002A240C" w:rsidRPr="00E471FC">
        <w:rPr>
          <w:rFonts w:ascii="Arial" w:hAnsi="Arial" w:cs="Arial"/>
          <w:i/>
        </w:rPr>
        <w:t>a</w:t>
      </w:r>
      <w:r w:rsidR="002A240C" w:rsidRPr="00C87E96">
        <w:rPr>
          <w:rFonts w:ascii="Arial" w:hAnsi="Arial" w:cs="Arial"/>
        </w:rPr>
        <w:t xml:space="preserve"> &lt; 1</w:t>
      </w:r>
      <w:r w:rsidR="006A666B">
        <w:rPr>
          <w:rFonts w:ascii="Arial" w:hAnsi="Arial" w:cs="Arial"/>
        </w:rPr>
        <w:t>,</w:t>
      </w:r>
      <w:r w:rsidR="002A240C" w:rsidRPr="00C87E96">
        <w:rPr>
          <w:rFonts w:ascii="Arial" w:hAnsi="Arial" w:cs="Arial"/>
        </w:rPr>
        <w:t xml:space="preserve"> la función es decreciente.</w:t>
      </w:r>
    </w:p>
    <w:p w14:paraId="6951EA66" w14:textId="010E0A0C" w:rsidR="00BD397B" w:rsidRDefault="00BD397B" w:rsidP="002A240C">
      <w:pPr>
        <w:tabs>
          <w:tab w:val="right" w:pos="8498"/>
        </w:tabs>
        <w:spacing w:after="0"/>
        <w:jc w:val="both"/>
        <w:rPr>
          <w:rFonts w:ascii="Arial" w:hAnsi="Arial" w:cs="Arial"/>
        </w:rPr>
      </w:pPr>
      <w:r>
        <w:rPr>
          <w:rFonts w:ascii="Arial" w:hAnsi="Arial" w:cs="Arial"/>
        </w:rPr>
        <w:t xml:space="preserve">El intercepto de la función </w:t>
      </w:r>
      <w:r w:rsidR="006A666B">
        <w:rPr>
          <w:rFonts w:ascii="Arial" w:hAnsi="Arial" w:cs="Arial"/>
        </w:rPr>
        <w:t xml:space="preserve">con </w:t>
      </w:r>
      <w:r>
        <w:rPr>
          <w:rFonts w:ascii="Arial" w:hAnsi="Arial" w:cs="Arial"/>
        </w:rPr>
        <w:t xml:space="preserve">el eje </w:t>
      </w:r>
      <w:r w:rsidRPr="00BD397B">
        <w:rPr>
          <w:rFonts w:ascii="Arial" w:hAnsi="Arial" w:cs="Arial"/>
          <w:i/>
        </w:rPr>
        <w:t>X</w:t>
      </w:r>
      <w:r>
        <w:rPr>
          <w:rFonts w:ascii="Arial" w:hAnsi="Arial" w:cs="Arial"/>
        </w:rPr>
        <w:t xml:space="preserve"> es en 1 y </w:t>
      </w:r>
      <w:r w:rsidR="006A666B">
        <w:rPr>
          <w:rFonts w:ascii="Arial" w:hAnsi="Arial" w:cs="Arial"/>
        </w:rPr>
        <w:t xml:space="preserve">con </w:t>
      </w:r>
      <w:r>
        <w:rPr>
          <w:rFonts w:ascii="Arial" w:hAnsi="Arial" w:cs="Arial"/>
        </w:rPr>
        <w:t xml:space="preserve">el eje </w:t>
      </w:r>
      <w:r w:rsidRPr="00BD397B">
        <w:rPr>
          <w:rFonts w:ascii="Arial" w:hAnsi="Arial" w:cs="Arial"/>
          <w:i/>
        </w:rPr>
        <w:t>Y</w:t>
      </w:r>
      <w:r>
        <w:rPr>
          <w:rFonts w:ascii="Arial" w:hAnsi="Arial" w:cs="Arial"/>
        </w:rPr>
        <w:t xml:space="preserve"> es una asíntota vertical de la gráfica.</w:t>
      </w:r>
    </w:p>
    <w:p w14:paraId="11CD772B" w14:textId="77777777" w:rsidR="00515DC6" w:rsidRDefault="00515DC6" w:rsidP="002A240C">
      <w:pPr>
        <w:tabs>
          <w:tab w:val="right" w:pos="8498"/>
        </w:tabs>
        <w:spacing w:after="0"/>
        <w:jc w:val="both"/>
        <w:rPr>
          <w:rFonts w:ascii="Arial" w:hAnsi="Arial" w:cs="Arial"/>
        </w:rPr>
      </w:pPr>
    </w:p>
    <w:p w14:paraId="004AC5BE" w14:textId="342B414D" w:rsidR="00515DC6" w:rsidRDefault="00D43AD0" w:rsidP="002A240C">
      <w:pPr>
        <w:tabs>
          <w:tab w:val="right" w:pos="8498"/>
        </w:tabs>
        <w:spacing w:after="0"/>
        <w:jc w:val="both"/>
        <w:rPr>
          <w:rFonts w:ascii="Arial" w:hAnsi="Arial" w:cs="Arial"/>
        </w:rPr>
      </w:pPr>
      <w:r>
        <w:rPr>
          <w:rFonts w:ascii="Arial" w:hAnsi="Arial" w:cs="Arial"/>
        </w:rPr>
        <w:t>La</w:t>
      </w:r>
      <w:r w:rsidR="00515DC6">
        <w:rPr>
          <w:rFonts w:ascii="Arial" w:hAnsi="Arial" w:cs="Arial"/>
        </w:rPr>
        <w:t xml:space="preserve"> siguiente gráfica muestra algunas funciones logarítmicas para las cuales </w:t>
      </w:r>
    </w:p>
    <w:p w14:paraId="7C3066C9" w14:textId="67E42BCC" w:rsidR="00515DC6" w:rsidRPr="00C87E96" w:rsidRDefault="00515DC6" w:rsidP="002A240C">
      <w:pPr>
        <w:tabs>
          <w:tab w:val="right" w:pos="8498"/>
        </w:tabs>
        <w:spacing w:after="0"/>
        <w:jc w:val="both"/>
        <w:rPr>
          <w:rFonts w:ascii="Arial" w:hAnsi="Arial" w:cs="Arial"/>
        </w:rPr>
      </w:pPr>
      <w:r w:rsidRPr="00E471FC">
        <w:rPr>
          <w:rFonts w:ascii="Arial" w:hAnsi="Arial" w:cs="Arial"/>
          <w:i/>
        </w:rPr>
        <w:t>a</w:t>
      </w:r>
      <w:r w:rsidRPr="00C87E96">
        <w:rPr>
          <w:rFonts w:ascii="Arial" w:hAnsi="Arial" w:cs="Arial"/>
        </w:rPr>
        <w:t xml:space="preserve"> &gt; </w:t>
      </w:r>
      <w:r>
        <w:rPr>
          <w:rFonts w:ascii="Arial" w:hAnsi="Arial" w:cs="Arial"/>
        </w:rPr>
        <w:t>1.</w:t>
      </w:r>
    </w:p>
    <w:p w14:paraId="0F19D9FF" w14:textId="77777777" w:rsidR="002A240C" w:rsidRPr="00C87E96" w:rsidRDefault="002A240C" w:rsidP="002A240C">
      <w:pPr>
        <w:tabs>
          <w:tab w:val="right" w:pos="8498"/>
        </w:tabs>
        <w:rPr>
          <w:rFonts w:ascii="Arial" w:eastAsiaTheme="minorEastAsia" w:hAnsi="Arial" w:cs="Arial"/>
        </w:rPr>
      </w:pPr>
    </w:p>
    <w:tbl>
      <w:tblPr>
        <w:tblStyle w:val="Tablaconcuadrcula"/>
        <w:tblW w:w="9054" w:type="dxa"/>
        <w:tblLayout w:type="fixed"/>
        <w:tblLook w:val="04A0" w:firstRow="1" w:lastRow="0" w:firstColumn="1" w:lastColumn="0" w:noHBand="0" w:noVBand="1"/>
      </w:tblPr>
      <w:tblGrid>
        <w:gridCol w:w="1384"/>
        <w:gridCol w:w="7670"/>
      </w:tblGrid>
      <w:tr w:rsidR="002A240C" w:rsidRPr="00C87E96" w14:paraId="01EA4E4B" w14:textId="77777777" w:rsidTr="005A285A">
        <w:tc>
          <w:tcPr>
            <w:tcW w:w="9054" w:type="dxa"/>
            <w:gridSpan w:val="2"/>
            <w:shd w:val="clear" w:color="auto" w:fill="0D0D0D" w:themeFill="text1" w:themeFillTint="F2"/>
          </w:tcPr>
          <w:p w14:paraId="6DCCB7EB" w14:textId="77777777" w:rsidR="002A240C" w:rsidRPr="00C87E96" w:rsidRDefault="002A240C" w:rsidP="005A285A">
            <w:pPr>
              <w:jc w:val="center"/>
              <w:rPr>
                <w:rFonts w:ascii="Arial" w:hAnsi="Arial" w:cs="Arial"/>
                <w:b/>
                <w:sz w:val="24"/>
                <w:szCs w:val="24"/>
              </w:rPr>
            </w:pPr>
            <w:r w:rsidRPr="00C87E96">
              <w:rPr>
                <w:rFonts w:ascii="Arial" w:hAnsi="Arial" w:cs="Arial"/>
                <w:b/>
                <w:sz w:val="24"/>
                <w:szCs w:val="24"/>
              </w:rPr>
              <w:t>Imagen (fotografía, gráfica o ilustración)</w:t>
            </w:r>
          </w:p>
          <w:p w14:paraId="61B8999F" w14:textId="77777777" w:rsidR="002A240C" w:rsidRPr="00C87E96" w:rsidRDefault="002A240C" w:rsidP="005A285A">
            <w:pPr>
              <w:jc w:val="center"/>
              <w:rPr>
                <w:rFonts w:ascii="Arial" w:hAnsi="Arial" w:cs="Arial"/>
                <w:b/>
                <w:sz w:val="24"/>
                <w:szCs w:val="24"/>
              </w:rPr>
            </w:pPr>
          </w:p>
        </w:tc>
      </w:tr>
      <w:tr w:rsidR="002A240C" w:rsidRPr="00C87E96" w14:paraId="0337CF3F" w14:textId="77777777" w:rsidTr="005A285A">
        <w:tc>
          <w:tcPr>
            <w:tcW w:w="1384" w:type="dxa"/>
          </w:tcPr>
          <w:p w14:paraId="14CA4B72" w14:textId="77777777" w:rsidR="002A240C" w:rsidRPr="00EB6E8B" w:rsidRDefault="002A240C" w:rsidP="005A285A">
            <w:pPr>
              <w:rPr>
                <w:rFonts w:ascii="Arial" w:hAnsi="Arial" w:cs="Arial"/>
                <w:b/>
                <w:sz w:val="24"/>
                <w:szCs w:val="24"/>
              </w:rPr>
            </w:pPr>
            <w:r w:rsidRPr="00EB6E8B">
              <w:rPr>
                <w:rFonts w:ascii="Arial" w:hAnsi="Arial" w:cs="Arial"/>
                <w:b/>
                <w:sz w:val="24"/>
                <w:szCs w:val="24"/>
              </w:rPr>
              <w:t>Código</w:t>
            </w:r>
          </w:p>
        </w:tc>
        <w:tc>
          <w:tcPr>
            <w:tcW w:w="7670" w:type="dxa"/>
          </w:tcPr>
          <w:p w14:paraId="2FBD10BC" w14:textId="0C5BE79B" w:rsidR="002A240C" w:rsidRPr="00EB6E8B" w:rsidRDefault="002A240C" w:rsidP="005A285A">
            <w:pPr>
              <w:rPr>
                <w:rFonts w:ascii="Arial" w:hAnsi="Arial" w:cs="Arial"/>
                <w:b/>
                <w:sz w:val="24"/>
                <w:szCs w:val="24"/>
              </w:rPr>
            </w:pPr>
            <w:r w:rsidRPr="00EB6E8B">
              <w:rPr>
                <w:rFonts w:ascii="Arial" w:hAnsi="Arial" w:cs="Arial"/>
                <w:sz w:val="24"/>
                <w:szCs w:val="24"/>
              </w:rPr>
              <w:t>MA_11_02_IMG</w:t>
            </w:r>
            <w:r w:rsidR="00515DC6" w:rsidRPr="00EB6E8B">
              <w:rPr>
                <w:rFonts w:ascii="Arial" w:hAnsi="Arial" w:cs="Arial"/>
                <w:sz w:val="24"/>
                <w:szCs w:val="24"/>
              </w:rPr>
              <w:t>25</w:t>
            </w:r>
          </w:p>
        </w:tc>
      </w:tr>
      <w:tr w:rsidR="002A240C" w:rsidRPr="00C87E96" w14:paraId="78FC06A1" w14:textId="77777777" w:rsidTr="005A285A">
        <w:tc>
          <w:tcPr>
            <w:tcW w:w="1384" w:type="dxa"/>
          </w:tcPr>
          <w:p w14:paraId="0F165A4A" w14:textId="77777777" w:rsidR="002A240C" w:rsidRPr="00C87E96" w:rsidRDefault="002A240C" w:rsidP="005A285A">
            <w:pPr>
              <w:rPr>
                <w:rFonts w:ascii="Arial" w:hAnsi="Arial" w:cs="Arial"/>
                <w:sz w:val="24"/>
                <w:szCs w:val="24"/>
              </w:rPr>
            </w:pPr>
            <w:r w:rsidRPr="00C87E96">
              <w:rPr>
                <w:rFonts w:ascii="Arial" w:hAnsi="Arial" w:cs="Arial"/>
                <w:b/>
                <w:sz w:val="24"/>
                <w:szCs w:val="24"/>
              </w:rPr>
              <w:t>Descripción</w:t>
            </w:r>
          </w:p>
        </w:tc>
        <w:tc>
          <w:tcPr>
            <w:tcW w:w="7670" w:type="dxa"/>
          </w:tcPr>
          <w:p w14:paraId="6792776A" w14:textId="77777777" w:rsidR="002A240C" w:rsidRPr="00C87E96" w:rsidRDefault="002A240C" w:rsidP="005A285A">
            <w:pPr>
              <w:rPr>
                <w:rFonts w:ascii="Arial" w:hAnsi="Arial" w:cs="Arial"/>
                <w:sz w:val="24"/>
                <w:szCs w:val="24"/>
              </w:rPr>
            </w:pPr>
            <w:r w:rsidRPr="00C87E96">
              <w:rPr>
                <w:rFonts w:ascii="Arial" w:hAnsi="Arial" w:cs="Arial"/>
                <w:sz w:val="24"/>
                <w:szCs w:val="24"/>
              </w:rPr>
              <w:t>La función logarítmica</w:t>
            </w:r>
          </w:p>
        </w:tc>
      </w:tr>
      <w:tr w:rsidR="002A240C" w:rsidRPr="00C87E96" w14:paraId="37874185" w14:textId="77777777" w:rsidTr="005A285A">
        <w:tc>
          <w:tcPr>
            <w:tcW w:w="1384" w:type="dxa"/>
          </w:tcPr>
          <w:p w14:paraId="7797489E" w14:textId="77777777" w:rsidR="002A240C" w:rsidRPr="00C87E96" w:rsidRDefault="002A240C" w:rsidP="005A285A">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3CD0E6DF" w14:textId="6D9C11C3" w:rsidR="002A240C" w:rsidRDefault="002A240C" w:rsidP="005A285A">
            <w:pPr>
              <w:rPr>
                <w:rFonts w:ascii="Arial" w:hAnsi="Arial" w:cs="Arial"/>
                <w:sz w:val="24"/>
                <w:szCs w:val="24"/>
              </w:rPr>
            </w:pPr>
          </w:p>
          <w:p w14:paraId="3535D061" w14:textId="4297FF84" w:rsidR="00515DC6" w:rsidRDefault="00515DC6" w:rsidP="005A285A">
            <w:pPr>
              <w:rPr>
                <w:rFonts w:ascii="Arial" w:hAnsi="Arial" w:cs="Arial"/>
                <w:sz w:val="24"/>
                <w:szCs w:val="24"/>
              </w:rPr>
            </w:pPr>
            <w:r>
              <w:rPr>
                <w:rFonts w:ascii="Arial" w:hAnsi="Arial" w:cs="Arial"/>
                <w:noProof/>
                <w:lang w:val="es-ES" w:eastAsia="es-ES"/>
              </w:rPr>
              <w:drawing>
                <wp:anchor distT="0" distB="0" distL="114300" distR="114300" simplePos="0" relativeHeight="251679744" behindDoc="0" locked="0" layoutInCell="1" allowOverlap="1" wp14:anchorId="419DEB2B" wp14:editId="5C325400">
                  <wp:simplePos x="0" y="0"/>
                  <wp:positionH relativeFrom="column">
                    <wp:posOffset>721360</wp:posOffset>
                  </wp:positionH>
                  <wp:positionV relativeFrom="paragraph">
                    <wp:posOffset>66040</wp:posOffset>
                  </wp:positionV>
                  <wp:extent cx="2701925" cy="2236470"/>
                  <wp:effectExtent l="0" t="0" r="0" b="0"/>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1925" cy="22364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C87EB22" w14:textId="77777777" w:rsidR="00515DC6" w:rsidRDefault="00515DC6" w:rsidP="005A285A">
            <w:pPr>
              <w:rPr>
                <w:rFonts w:ascii="Arial" w:hAnsi="Arial" w:cs="Arial"/>
                <w:sz w:val="24"/>
                <w:szCs w:val="24"/>
              </w:rPr>
            </w:pPr>
          </w:p>
          <w:p w14:paraId="355465A6" w14:textId="77777777" w:rsidR="00515DC6" w:rsidRDefault="00515DC6" w:rsidP="005A285A">
            <w:pPr>
              <w:rPr>
                <w:rFonts w:ascii="Arial" w:hAnsi="Arial" w:cs="Arial"/>
                <w:sz w:val="24"/>
                <w:szCs w:val="24"/>
              </w:rPr>
            </w:pPr>
          </w:p>
          <w:p w14:paraId="01CC532C" w14:textId="77777777" w:rsidR="00515DC6" w:rsidRDefault="00515DC6" w:rsidP="005A285A">
            <w:pPr>
              <w:rPr>
                <w:rFonts w:ascii="Arial" w:hAnsi="Arial" w:cs="Arial"/>
                <w:sz w:val="24"/>
                <w:szCs w:val="24"/>
              </w:rPr>
            </w:pPr>
          </w:p>
          <w:p w14:paraId="169F6580" w14:textId="77777777" w:rsidR="00515DC6" w:rsidRDefault="00515DC6" w:rsidP="005A285A">
            <w:pPr>
              <w:rPr>
                <w:rFonts w:ascii="Arial" w:hAnsi="Arial" w:cs="Arial"/>
                <w:sz w:val="24"/>
                <w:szCs w:val="24"/>
              </w:rPr>
            </w:pPr>
          </w:p>
          <w:p w14:paraId="7C05A0E9" w14:textId="77777777" w:rsidR="00515DC6" w:rsidRDefault="00515DC6" w:rsidP="005A285A">
            <w:pPr>
              <w:rPr>
                <w:rFonts w:ascii="Arial" w:hAnsi="Arial" w:cs="Arial"/>
                <w:sz w:val="24"/>
                <w:szCs w:val="24"/>
              </w:rPr>
            </w:pPr>
          </w:p>
          <w:p w14:paraId="7EFB1170" w14:textId="77777777" w:rsidR="00515DC6" w:rsidRDefault="00515DC6" w:rsidP="005A285A">
            <w:pPr>
              <w:rPr>
                <w:rFonts w:ascii="Arial" w:hAnsi="Arial" w:cs="Arial"/>
                <w:sz w:val="24"/>
                <w:szCs w:val="24"/>
              </w:rPr>
            </w:pPr>
          </w:p>
          <w:p w14:paraId="00D8ED34" w14:textId="77777777" w:rsidR="00515DC6" w:rsidRDefault="00515DC6" w:rsidP="005A285A">
            <w:pPr>
              <w:rPr>
                <w:rFonts w:ascii="Arial" w:hAnsi="Arial" w:cs="Arial"/>
                <w:sz w:val="24"/>
                <w:szCs w:val="24"/>
              </w:rPr>
            </w:pPr>
          </w:p>
          <w:p w14:paraId="1D108C94" w14:textId="06DC0AD3" w:rsidR="00515DC6" w:rsidRDefault="00515DC6" w:rsidP="005A285A">
            <w:pPr>
              <w:rPr>
                <w:rFonts w:ascii="Arial" w:hAnsi="Arial" w:cs="Arial"/>
                <w:sz w:val="24"/>
                <w:szCs w:val="24"/>
              </w:rPr>
            </w:pPr>
          </w:p>
          <w:p w14:paraId="1EEDD572" w14:textId="77777777" w:rsidR="00515DC6" w:rsidRDefault="00515DC6" w:rsidP="005A285A">
            <w:pPr>
              <w:rPr>
                <w:rFonts w:ascii="Arial" w:hAnsi="Arial" w:cs="Arial"/>
                <w:sz w:val="24"/>
                <w:szCs w:val="24"/>
              </w:rPr>
            </w:pPr>
          </w:p>
          <w:p w14:paraId="252246ED" w14:textId="77777777" w:rsidR="00515DC6" w:rsidRDefault="00515DC6" w:rsidP="005A285A">
            <w:pPr>
              <w:rPr>
                <w:rFonts w:ascii="Arial" w:hAnsi="Arial" w:cs="Arial"/>
                <w:sz w:val="24"/>
                <w:szCs w:val="24"/>
              </w:rPr>
            </w:pPr>
          </w:p>
          <w:p w14:paraId="2F07BF63" w14:textId="77777777" w:rsidR="00515DC6" w:rsidRDefault="00515DC6" w:rsidP="005A285A">
            <w:pPr>
              <w:rPr>
                <w:rFonts w:ascii="Arial" w:hAnsi="Arial" w:cs="Arial"/>
                <w:sz w:val="24"/>
                <w:szCs w:val="24"/>
              </w:rPr>
            </w:pPr>
          </w:p>
          <w:p w14:paraId="57460D85" w14:textId="77777777" w:rsidR="00515DC6" w:rsidRDefault="00515DC6" w:rsidP="005A285A">
            <w:pPr>
              <w:rPr>
                <w:rFonts w:ascii="Arial" w:hAnsi="Arial" w:cs="Arial"/>
                <w:sz w:val="24"/>
                <w:szCs w:val="24"/>
              </w:rPr>
            </w:pPr>
          </w:p>
          <w:p w14:paraId="01C9D89A" w14:textId="77777777" w:rsidR="00515DC6" w:rsidRPr="00C87E96" w:rsidRDefault="00515DC6" w:rsidP="005A285A">
            <w:pPr>
              <w:rPr>
                <w:rFonts w:ascii="Arial" w:hAnsi="Arial" w:cs="Arial"/>
                <w:sz w:val="24"/>
                <w:szCs w:val="24"/>
              </w:rPr>
            </w:pPr>
          </w:p>
        </w:tc>
      </w:tr>
      <w:tr w:rsidR="002A240C" w:rsidRPr="00C87E96" w14:paraId="4B2D16AF" w14:textId="77777777" w:rsidTr="005A285A">
        <w:tc>
          <w:tcPr>
            <w:tcW w:w="1384" w:type="dxa"/>
          </w:tcPr>
          <w:p w14:paraId="5AE96049" w14:textId="77777777" w:rsidR="002A240C" w:rsidRPr="00C87E96" w:rsidRDefault="002A240C" w:rsidP="005A285A">
            <w:pPr>
              <w:rPr>
                <w:rFonts w:ascii="Arial" w:hAnsi="Arial" w:cs="Arial"/>
                <w:sz w:val="24"/>
                <w:szCs w:val="24"/>
              </w:rPr>
            </w:pPr>
            <w:r w:rsidRPr="00C87E96">
              <w:rPr>
                <w:rFonts w:ascii="Arial" w:hAnsi="Arial" w:cs="Arial"/>
                <w:b/>
                <w:sz w:val="24"/>
                <w:szCs w:val="24"/>
              </w:rPr>
              <w:t>Pie de imagen</w:t>
            </w:r>
          </w:p>
        </w:tc>
        <w:tc>
          <w:tcPr>
            <w:tcW w:w="7670" w:type="dxa"/>
          </w:tcPr>
          <w:p w14:paraId="461FC09D" w14:textId="3CCCEAC3" w:rsidR="002A240C" w:rsidRPr="00C87E96" w:rsidRDefault="00515DC6" w:rsidP="000F3617">
            <w:pPr>
              <w:tabs>
                <w:tab w:val="right" w:pos="8498"/>
              </w:tabs>
              <w:jc w:val="both"/>
              <w:rPr>
                <w:rFonts w:ascii="Arial" w:eastAsiaTheme="minorEastAsia" w:hAnsi="Arial" w:cs="Arial"/>
                <w:color w:val="404040" w:themeColor="text1" w:themeTint="BF"/>
                <w:sz w:val="24"/>
                <w:szCs w:val="24"/>
                <w:lang w:val="es-ES_tradnl"/>
              </w:rPr>
            </w:pPr>
            <w:r>
              <w:rPr>
                <w:rFonts w:ascii="Arial" w:eastAsiaTheme="minorEastAsia" w:hAnsi="Arial" w:cs="Arial"/>
                <w:sz w:val="24"/>
                <w:szCs w:val="24"/>
              </w:rPr>
              <w:t xml:space="preserve">La </w:t>
            </w:r>
            <w:r w:rsidR="00F408BD">
              <w:rPr>
                <w:rFonts w:ascii="Arial" w:eastAsiaTheme="minorEastAsia" w:hAnsi="Arial" w:cs="Arial"/>
                <w:sz w:val="24"/>
                <w:szCs w:val="24"/>
              </w:rPr>
              <w:t xml:space="preserve">gráfica </w:t>
            </w:r>
            <w:r>
              <w:rPr>
                <w:rFonts w:ascii="Arial" w:eastAsiaTheme="minorEastAsia" w:hAnsi="Arial" w:cs="Arial"/>
                <w:sz w:val="24"/>
                <w:szCs w:val="24"/>
              </w:rPr>
              <w:t xml:space="preserve">representa diferentes funciones logarítmicas en las cuales </w:t>
            </w:r>
            <w:r>
              <w:rPr>
                <w:rFonts w:ascii="Arial" w:eastAsiaTheme="minorEastAsia" w:hAnsi="Arial" w:cs="Arial"/>
                <w:i/>
                <w:sz w:val="24"/>
                <w:szCs w:val="24"/>
              </w:rPr>
              <w:t xml:space="preserve">a &gt; </w:t>
            </w:r>
            <w:r w:rsidRPr="00515DC6">
              <w:rPr>
                <w:rFonts w:ascii="Arial" w:eastAsiaTheme="minorEastAsia" w:hAnsi="Arial" w:cs="Arial"/>
                <w:sz w:val="24"/>
                <w:szCs w:val="24"/>
              </w:rPr>
              <w:t>1</w:t>
            </w:r>
            <w:r>
              <w:rPr>
                <w:rFonts w:ascii="Arial" w:eastAsiaTheme="minorEastAsia" w:hAnsi="Arial" w:cs="Arial"/>
                <w:sz w:val="24"/>
                <w:szCs w:val="24"/>
              </w:rPr>
              <w:t>.</w:t>
            </w:r>
            <w:r w:rsidR="002A240C" w:rsidRPr="00C87E96">
              <w:rPr>
                <w:rFonts w:ascii="Arial" w:eastAsiaTheme="minorEastAsia" w:hAnsi="Arial" w:cs="Arial"/>
                <w:i/>
                <w:sz w:val="24"/>
                <w:szCs w:val="24"/>
              </w:rPr>
              <w:t xml:space="preserve"> </w:t>
            </w:r>
          </w:p>
        </w:tc>
      </w:tr>
    </w:tbl>
    <w:p w14:paraId="1BCC14A3" w14:textId="77777777" w:rsidR="002A240C" w:rsidRDefault="002A240C" w:rsidP="002A240C">
      <w:pPr>
        <w:tabs>
          <w:tab w:val="right" w:pos="8498"/>
        </w:tabs>
        <w:spacing w:after="0"/>
        <w:jc w:val="both"/>
        <w:rPr>
          <w:rFonts w:ascii="Arial" w:hAnsi="Arial" w:cs="Arial"/>
          <w:b/>
        </w:rPr>
      </w:pPr>
    </w:p>
    <w:p w14:paraId="7EE7E462" w14:textId="73851610" w:rsidR="00EB6E8B" w:rsidRDefault="00D43AD0" w:rsidP="00EB6E8B">
      <w:pPr>
        <w:tabs>
          <w:tab w:val="right" w:pos="8498"/>
        </w:tabs>
        <w:spacing w:after="0"/>
        <w:jc w:val="both"/>
        <w:rPr>
          <w:rFonts w:ascii="Arial" w:hAnsi="Arial" w:cs="Arial"/>
        </w:rPr>
      </w:pPr>
      <w:r>
        <w:rPr>
          <w:rFonts w:ascii="Arial" w:hAnsi="Arial" w:cs="Arial"/>
        </w:rPr>
        <w:t>La</w:t>
      </w:r>
      <w:r w:rsidR="00EB6E8B">
        <w:rPr>
          <w:rFonts w:ascii="Arial" w:hAnsi="Arial" w:cs="Arial"/>
        </w:rPr>
        <w:t xml:space="preserve"> siguiente gráfica muestra algunas funciones logarítmicas para las cuales </w:t>
      </w:r>
    </w:p>
    <w:p w14:paraId="21318169" w14:textId="05BA4745" w:rsidR="00EB6E8B" w:rsidRPr="00C87E96" w:rsidRDefault="00EB6E8B" w:rsidP="00EB6E8B">
      <w:pPr>
        <w:tabs>
          <w:tab w:val="right" w:pos="8498"/>
        </w:tabs>
        <w:spacing w:after="0"/>
        <w:jc w:val="both"/>
        <w:rPr>
          <w:rFonts w:ascii="Arial" w:hAnsi="Arial" w:cs="Arial"/>
        </w:rPr>
      </w:pPr>
      <w:r w:rsidRPr="00EB6E8B">
        <w:rPr>
          <w:rFonts w:ascii="Arial" w:hAnsi="Arial" w:cs="Arial"/>
        </w:rPr>
        <w:t xml:space="preserve">0 </w:t>
      </w:r>
      <w:r>
        <w:rPr>
          <w:rFonts w:ascii="Arial" w:hAnsi="Arial" w:cs="Arial"/>
          <w:i/>
        </w:rPr>
        <w:t xml:space="preserve">&lt; </w:t>
      </w:r>
      <w:r w:rsidRPr="00E471FC">
        <w:rPr>
          <w:rFonts w:ascii="Arial" w:hAnsi="Arial" w:cs="Arial"/>
          <w:i/>
        </w:rPr>
        <w:t>a</w:t>
      </w:r>
      <w:r>
        <w:rPr>
          <w:rFonts w:ascii="Arial" w:hAnsi="Arial" w:cs="Arial"/>
        </w:rPr>
        <w:t xml:space="preserve"> &lt;</w:t>
      </w:r>
      <w:r w:rsidRPr="00C87E96">
        <w:rPr>
          <w:rFonts w:ascii="Arial" w:hAnsi="Arial" w:cs="Arial"/>
        </w:rPr>
        <w:t xml:space="preserve"> </w:t>
      </w:r>
      <w:r>
        <w:rPr>
          <w:rFonts w:ascii="Arial" w:hAnsi="Arial" w:cs="Arial"/>
        </w:rPr>
        <w:t>1.</w:t>
      </w:r>
    </w:p>
    <w:p w14:paraId="65656BDD" w14:textId="77777777" w:rsidR="00EB6E8B" w:rsidRDefault="00EB6E8B" w:rsidP="002A240C">
      <w:pPr>
        <w:tabs>
          <w:tab w:val="right" w:pos="8498"/>
        </w:tabs>
        <w:spacing w:after="0"/>
        <w:jc w:val="both"/>
        <w:rPr>
          <w:rFonts w:ascii="Arial" w:hAnsi="Arial" w:cs="Arial"/>
          <w:b/>
        </w:rPr>
      </w:pPr>
    </w:p>
    <w:tbl>
      <w:tblPr>
        <w:tblStyle w:val="Tablaconcuadrcula"/>
        <w:tblW w:w="9054" w:type="dxa"/>
        <w:tblLayout w:type="fixed"/>
        <w:tblLook w:val="04A0" w:firstRow="1" w:lastRow="0" w:firstColumn="1" w:lastColumn="0" w:noHBand="0" w:noVBand="1"/>
      </w:tblPr>
      <w:tblGrid>
        <w:gridCol w:w="1384"/>
        <w:gridCol w:w="7670"/>
      </w:tblGrid>
      <w:tr w:rsidR="00EB6E8B" w:rsidRPr="00C87E96" w14:paraId="46CD5DF9" w14:textId="77777777" w:rsidTr="00EB6E8B">
        <w:tc>
          <w:tcPr>
            <w:tcW w:w="9054" w:type="dxa"/>
            <w:gridSpan w:val="2"/>
            <w:shd w:val="clear" w:color="auto" w:fill="0D0D0D" w:themeFill="text1" w:themeFillTint="F2"/>
          </w:tcPr>
          <w:p w14:paraId="28F3805A" w14:textId="77777777" w:rsidR="00EB6E8B" w:rsidRPr="00C87E96" w:rsidRDefault="00EB6E8B" w:rsidP="00EB6E8B">
            <w:pPr>
              <w:jc w:val="center"/>
              <w:rPr>
                <w:rFonts w:ascii="Arial" w:hAnsi="Arial" w:cs="Arial"/>
                <w:b/>
                <w:sz w:val="24"/>
                <w:szCs w:val="24"/>
              </w:rPr>
            </w:pPr>
            <w:r w:rsidRPr="00C87E96">
              <w:rPr>
                <w:rFonts w:ascii="Arial" w:hAnsi="Arial" w:cs="Arial"/>
                <w:b/>
                <w:sz w:val="24"/>
                <w:szCs w:val="24"/>
              </w:rPr>
              <w:t>Imagen (fotografía, gráfica o ilustración)</w:t>
            </w:r>
          </w:p>
          <w:p w14:paraId="208FC6E1" w14:textId="77777777" w:rsidR="00EB6E8B" w:rsidRPr="00C87E96" w:rsidRDefault="00EB6E8B" w:rsidP="00EB6E8B">
            <w:pPr>
              <w:jc w:val="center"/>
              <w:rPr>
                <w:rFonts w:ascii="Arial" w:hAnsi="Arial" w:cs="Arial"/>
                <w:b/>
                <w:sz w:val="24"/>
                <w:szCs w:val="24"/>
              </w:rPr>
            </w:pPr>
          </w:p>
        </w:tc>
      </w:tr>
      <w:tr w:rsidR="00EB6E8B" w:rsidRPr="00C87E96" w14:paraId="53A4669D" w14:textId="77777777" w:rsidTr="00EB6E8B">
        <w:tc>
          <w:tcPr>
            <w:tcW w:w="1384" w:type="dxa"/>
          </w:tcPr>
          <w:p w14:paraId="4F9AEC71" w14:textId="77777777" w:rsidR="00EB6E8B" w:rsidRPr="00C87E96" w:rsidRDefault="00EB6E8B" w:rsidP="00EB6E8B">
            <w:pPr>
              <w:rPr>
                <w:rFonts w:ascii="Arial" w:hAnsi="Arial" w:cs="Arial"/>
                <w:b/>
                <w:sz w:val="24"/>
                <w:szCs w:val="24"/>
              </w:rPr>
            </w:pPr>
            <w:r w:rsidRPr="00C87E96">
              <w:rPr>
                <w:rFonts w:ascii="Arial" w:hAnsi="Arial" w:cs="Arial"/>
                <w:b/>
                <w:sz w:val="24"/>
                <w:szCs w:val="24"/>
              </w:rPr>
              <w:t>Código</w:t>
            </w:r>
          </w:p>
        </w:tc>
        <w:tc>
          <w:tcPr>
            <w:tcW w:w="7670" w:type="dxa"/>
          </w:tcPr>
          <w:p w14:paraId="056D7815" w14:textId="282FD095" w:rsidR="00EB6E8B" w:rsidRPr="00C87E96" w:rsidRDefault="00EB6E8B" w:rsidP="00EB6E8B">
            <w:pPr>
              <w:rPr>
                <w:rFonts w:ascii="Arial" w:hAnsi="Arial" w:cs="Arial"/>
                <w:b/>
                <w:sz w:val="24"/>
                <w:szCs w:val="24"/>
              </w:rPr>
            </w:pPr>
            <w:r w:rsidRPr="00EB6E8B">
              <w:rPr>
                <w:rFonts w:ascii="Arial" w:hAnsi="Arial" w:cs="Arial"/>
                <w:sz w:val="24"/>
                <w:szCs w:val="24"/>
              </w:rPr>
              <w:t>MA_11_02_IMG26</w:t>
            </w:r>
          </w:p>
        </w:tc>
      </w:tr>
      <w:tr w:rsidR="00EB6E8B" w:rsidRPr="00C87E96" w14:paraId="2045ACBE" w14:textId="77777777" w:rsidTr="00EB6E8B">
        <w:tc>
          <w:tcPr>
            <w:tcW w:w="1384" w:type="dxa"/>
          </w:tcPr>
          <w:p w14:paraId="65017C96" w14:textId="77777777" w:rsidR="00EB6E8B" w:rsidRPr="00C87E96" w:rsidRDefault="00EB6E8B" w:rsidP="00EB6E8B">
            <w:pPr>
              <w:rPr>
                <w:rFonts w:ascii="Arial" w:hAnsi="Arial" w:cs="Arial"/>
                <w:sz w:val="24"/>
                <w:szCs w:val="24"/>
              </w:rPr>
            </w:pPr>
            <w:r w:rsidRPr="00C87E96">
              <w:rPr>
                <w:rFonts w:ascii="Arial" w:hAnsi="Arial" w:cs="Arial"/>
                <w:b/>
                <w:sz w:val="24"/>
                <w:szCs w:val="24"/>
              </w:rPr>
              <w:t>Descripción</w:t>
            </w:r>
          </w:p>
        </w:tc>
        <w:tc>
          <w:tcPr>
            <w:tcW w:w="7670" w:type="dxa"/>
          </w:tcPr>
          <w:p w14:paraId="05156162" w14:textId="77777777" w:rsidR="00EB6E8B" w:rsidRPr="00C87E96" w:rsidRDefault="00EB6E8B" w:rsidP="00EB6E8B">
            <w:pPr>
              <w:rPr>
                <w:rFonts w:ascii="Arial" w:hAnsi="Arial" w:cs="Arial"/>
                <w:sz w:val="24"/>
                <w:szCs w:val="24"/>
              </w:rPr>
            </w:pPr>
            <w:r w:rsidRPr="00C87E96">
              <w:rPr>
                <w:rFonts w:ascii="Arial" w:hAnsi="Arial" w:cs="Arial"/>
                <w:sz w:val="24"/>
                <w:szCs w:val="24"/>
              </w:rPr>
              <w:t>La función logarítmica</w:t>
            </w:r>
          </w:p>
        </w:tc>
      </w:tr>
      <w:tr w:rsidR="00EB6E8B" w:rsidRPr="00C87E96" w14:paraId="5191E02A" w14:textId="77777777" w:rsidTr="00EB6E8B">
        <w:tc>
          <w:tcPr>
            <w:tcW w:w="1384" w:type="dxa"/>
          </w:tcPr>
          <w:p w14:paraId="2C00BB15" w14:textId="77777777" w:rsidR="00EB6E8B" w:rsidRPr="00C87E96" w:rsidRDefault="00EB6E8B" w:rsidP="00EB6E8B">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16318E5F" w14:textId="358C03F9" w:rsidR="00B93681" w:rsidRDefault="00F408BD" w:rsidP="00EB6E8B">
            <w:pPr>
              <w:rPr>
                <w:rFonts w:ascii="Arial" w:hAnsi="Arial" w:cs="Arial"/>
                <w:sz w:val="24"/>
                <w:szCs w:val="24"/>
              </w:rPr>
            </w:pPr>
            <w:r>
              <w:rPr>
                <w:rFonts w:ascii="Arial" w:hAnsi="Arial" w:cs="Arial"/>
                <w:noProof/>
                <w:lang w:val="es-ES" w:eastAsia="es-ES"/>
              </w:rPr>
              <w:drawing>
                <wp:anchor distT="0" distB="0" distL="114300" distR="114300" simplePos="0" relativeHeight="251660800" behindDoc="0" locked="0" layoutInCell="1" allowOverlap="1" wp14:anchorId="29A284A0" wp14:editId="098342E9">
                  <wp:simplePos x="0" y="0"/>
                  <wp:positionH relativeFrom="column">
                    <wp:posOffset>511810</wp:posOffset>
                  </wp:positionH>
                  <wp:positionV relativeFrom="paragraph">
                    <wp:posOffset>161290</wp:posOffset>
                  </wp:positionV>
                  <wp:extent cx="3387725" cy="2870200"/>
                  <wp:effectExtent l="0" t="0" r="0"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87725" cy="287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62F9B1F" w14:textId="41F38041" w:rsidR="00B93681" w:rsidRDefault="00B93681" w:rsidP="00EB6E8B">
            <w:pPr>
              <w:rPr>
                <w:rFonts w:ascii="Arial" w:hAnsi="Arial" w:cs="Arial"/>
                <w:sz w:val="24"/>
                <w:szCs w:val="24"/>
              </w:rPr>
            </w:pPr>
          </w:p>
          <w:p w14:paraId="6B5EA81C" w14:textId="77A4765B" w:rsidR="00B93681" w:rsidRDefault="00B93681" w:rsidP="00EB6E8B">
            <w:pPr>
              <w:rPr>
                <w:rFonts w:ascii="Arial" w:hAnsi="Arial" w:cs="Arial"/>
                <w:sz w:val="24"/>
                <w:szCs w:val="24"/>
              </w:rPr>
            </w:pPr>
          </w:p>
          <w:p w14:paraId="29642EB0" w14:textId="2BA4618B" w:rsidR="00B93681" w:rsidRDefault="00B93681" w:rsidP="00EB6E8B">
            <w:pPr>
              <w:rPr>
                <w:rFonts w:ascii="Arial" w:hAnsi="Arial" w:cs="Arial"/>
                <w:sz w:val="24"/>
                <w:szCs w:val="24"/>
              </w:rPr>
            </w:pPr>
          </w:p>
          <w:p w14:paraId="035FDACD" w14:textId="211CE70D" w:rsidR="00B93681" w:rsidRDefault="00B93681" w:rsidP="00EB6E8B">
            <w:pPr>
              <w:rPr>
                <w:rFonts w:ascii="Arial" w:hAnsi="Arial" w:cs="Arial"/>
                <w:sz w:val="24"/>
                <w:szCs w:val="24"/>
              </w:rPr>
            </w:pPr>
          </w:p>
          <w:p w14:paraId="0F599B2E" w14:textId="617DF430" w:rsidR="00B93681" w:rsidRDefault="00B93681" w:rsidP="00EB6E8B">
            <w:pPr>
              <w:rPr>
                <w:rFonts w:ascii="Arial" w:hAnsi="Arial" w:cs="Arial"/>
                <w:sz w:val="24"/>
                <w:szCs w:val="24"/>
              </w:rPr>
            </w:pPr>
          </w:p>
          <w:p w14:paraId="7BA2E9BB" w14:textId="7ADEDA5E" w:rsidR="00B93681" w:rsidRDefault="00B93681" w:rsidP="00EB6E8B">
            <w:pPr>
              <w:rPr>
                <w:rFonts w:ascii="Arial" w:hAnsi="Arial" w:cs="Arial"/>
                <w:sz w:val="24"/>
                <w:szCs w:val="24"/>
              </w:rPr>
            </w:pPr>
          </w:p>
          <w:p w14:paraId="33EDA9B7" w14:textId="358BD37A" w:rsidR="00B93681" w:rsidRDefault="00B93681" w:rsidP="00EB6E8B">
            <w:pPr>
              <w:rPr>
                <w:rFonts w:ascii="Arial" w:hAnsi="Arial" w:cs="Arial"/>
                <w:sz w:val="24"/>
                <w:szCs w:val="24"/>
              </w:rPr>
            </w:pPr>
          </w:p>
          <w:p w14:paraId="3F9491D8" w14:textId="77777777" w:rsidR="00B93681" w:rsidRDefault="00B93681" w:rsidP="00EB6E8B">
            <w:pPr>
              <w:rPr>
                <w:rFonts w:ascii="Arial" w:hAnsi="Arial" w:cs="Arial"/>
                <w:sz w:val="24"/>
                <w:szCs w:val="24"/>
              </w:rPr>
            </w:pPr>
          </w:p>
          <w:p w14:paraId="41ABE66F" w14:textId="6FCE06B6" w:rsidR="00B93681" w:rsidRDefault="00B93681" w:rsidP="00EB6E8B">
            <w:pPr>
              <w:rPr>
                <w:rFonts w:ascii="Arial" w:hAnsi="Arial" w:cs="Arial"/>
                <w:sz w:val="24"/>
                <w:szCs w:val="24"/>
              </w:rPr>
            </w:pPr>
          </w:p>
          <w:p w14:paraId="7AB3F76E" w14:textId="66700E53" w:rsidR="00B93681" w:rsidRDefault="00B93681" w:rsidP="00EB6E8B">
            <w:pPr>
              <w:rPr>
                <w:rFonts w:ascii="Arial" w:hAnsi="Arial" w:cs="Arial"/>
                <w:sz w:val="24"/>
                <w:szCs w:val="24"/>
              </w:rPr>
            </w:pPr>
          </w:p>
          <w:p w14:paraId="65281F42" w14:textId="77777777" w:rsidR="00B93681" w:rsidRDefault="00B93681" w:rsidP="00EB6E8B">
            <w:pPr>
              <w:rPr>
                <w:rFonts w:ascii="Arial" w:hAnsi="Arial" w:cs="Arial"/>
                <w:sz w:val="24"/>
                <w:szCs w:val="24"/>
              </w:rPr>
            </w:pPr>
          </w:p>
          <w:p w14:paraId="4F44212F" w14:textId="77777777" w:rsidR="00B93681" w:rsidRDefault="00B93681" w:rsidP="00EB6E8B">
            <w:pPr>
              <w:rPr>
                <w:rFonts w:ascii="Arial" w:hAnsi="Arial" w:cs="Arial"/>
                <w:sz w:val="24"/>
                <w:szCs w:val="24"/>
              </w:rPr>
            </w:pPr>
          </w:p>
          <w:p w14:paraId="3315E81A" w14:textId="06D3C276" w:rsidR="00EB6E8B" w:rsidRDefault="00EB6E8B" w:rsidP="00EB6E8B">
            <w:pPr>
              <w:rPr>
                <w:rFonts w:ascii="Arial" w:hAnsi="Arial" w:cs="Arial"/>
                <w:sz w:val="24"/>
                <w:szCs w:val="24"/>
              </w:rPr>
            </w:pPr>
          </w:p>
          <w:p w14:paraId="6A75EE42" w14:textId="4D61BCFE" w:rsidR="00EB6E8B" w:rsidRDefault="00EB6E8B" w:rsidP="00EB6E8B">
            <w:pPr>
              <w:rPr>
                <w:rFonts w:ascii="Arial" w:hAnsi="Arial" w:cs="Arial"/>
                <w:sz w:val="24"/>
                <w:szCs w:val="24"/>
              </w:rPr>
            </w:pPr>
          </w:p>
          <w:p w14:paraId="49423863" w14:textId="77777777" w:rsidR="00EB6E8B" w:rsidRDefault="00EB6E8B" w:rsidP="00EB6E8B">
            <w:pPr>
              <w:rPr>
                <w:rFonts w:ascii="Arial" w:hAnsi="Arial" w:cs="Arial"/>
                <w:sz w:val="24"/>
                <w:szCs w:val="24"/>
              </w:rPr>
            </w:pPr>
          </w:p>
          <w:p w14:paraId="0C7A02B6" w14:textId="77777777" w:rsidR="00EB6E8B" w:rsidRDefault="00EB6E8B" w:rsidP="00EB6E8B">
            <w:pPr>
              <w:rPr>
                <w:rFonts w:ascii="Arial" w:hAnsi="Arial" w:cs="Arial"/>
                <w:sz w:val="24"/>
                <w:szCs w:val="24"/>
              </w:rPr>
            </w:pPr>
          </w:p>
          <w:p w14:paraId="3FC6C44D" w14:textId="77777777" w:rsidR="00EB6E8B" w:rsidRDefault="00EB6E8B" w:rsidP="00EB6E8B">
            <w:pPr>
              <w:rPr>
                <w:rFonts w:ascii="Arial" w:hAnsi="Arial" w:cs="Arial"/>
                <w:sz w:val="24"/>
                <w:szCs w:val="24"/>
              </w:rPr>
            </w:pPr>
          </w:p>
          <w:p w14:paraId="4765A30D" w14:textId="77777777" w:rsidR="00EB6E8B" w:rsidRDefault="00EB6E8B" w:rsidP="00EB6E8B">
            <w:pPr>
              <w:rPr>
                <w:rFonts w:ascii="Arial" w:hAnsi="Arial" w:cs="Arial"/>
                <w:sz w:val="24"/>
                <w:szCs w:val="24"/>
              </w:rPr>
            </w:pPr>
          </w:p>
          <w:p w14:paraId="212D04D6" w14:textId="39C8B69C" w:rsidR="00EB6E8B" w:rsidRDefault="00EB6E8B" w:rsidP="00EB6E8B">
            <w:pPr>
              <w:rPr>
                <w:rFonts w:ascii="Arial" w:hAnsi="Arial" w:cs="Arial"/>
                <w:sz w:val="24"/>
                <w:szCs w:val="24"/>
              </w:rPr>
            </w:pPr>
          </w:p>
          <w:p w14:paraId="03B9EBBC" w14:textId="77777777" w:rsidR="00B93681" w:rsidRDefault="00B93681" w:rsidP="00EB6E8B">
            <w:pPr>
              <w:rPr>
                <w:rFonts w:ascii="Arial" w:hAnsi="Arial" w:cs="Arial"/>
                <w:sz w:val="24"/>
                <w:szCs w:val="24"/>
              </w:rPr>
            </w:pPr>
          </w:p>
          <w:p w14:paraId="0E952EBE" w14:textId="77777777" w:rsidR="00B93681" w:rsidRDefault="00B93681" w:rsidP="00EB6E8B">
            <w:pPr>
              <w:rPr>
                <w:rFonts w:ascii="Arial" w:hAnsi="Arial" w:cs="Arial"/>
                <w:sz w:val="24"/>
                <w:szCs w:val="24"/>
              </w:rPr>
            </w:pPr>
          </w:p>
          <w:p w14:paraId="571F5AC9" w14:textId="77777777" w:rsidR="00EB6E8B" w:rsidRDefault="00EB6E8B" w:rsidP="00EB6E8B">
            <w:pPr>
              <w:rPr>
                <w:rFonts w:ascii="Arial" w:hAnsi="Arial" w:cs="Arial"/>
                <w:sz w:val="24"/>
                <w:szCs w:val="24"/>
              </w:rPr>
            </w:pPr>
          </w:p>
          <w:p w14:paraId="68EAB113" w14:textId="77777777" w:rsidR="00EB6E8B" w:rsidRDefault="00EB6E8B" w:rsidP="00EB6E8B">
            <w:pPr>
              <w:rPr>
                <w:rFonts w:ascii="Arial" w:hAnsi="Arial" w:cs="Arial"/>
                <w:sz w:val="24"/>
                <w:szCs w:val="24"/>
              </w:rPr>
            </w:pPr>
          </w:p>
          <w:p w14:paraId="0E9820DD" w14:textId="77777777" w:rsidR="00EB6E8B" w:rsidRDefault="00EB6E8B" w:rsidP="00EB6E8B">
            <w:pPr>
              <w:rPr>
                <w:rFonts w:ascii="Arial" w:hAnsi="Arial" w:cs="Arial"/>
                <w:sz w:val="24"/>
                <w:szCs w:val="24"/>
              </w:rPr>
            </w:pPr>
          </w:p>
          <w:p w14:paraId="7D317488" w14:textId="77777777" w:rsidR="00EB6E8B" w:rsidRDefault="00EB6E8B" w:rsidP="00EB6E8B">
            <w:pPr>
              <w:rPr>
                <w:rFonts w:ascii="Arial" w:hAnsi="Arial" w:cs="Arial"/>
                <w:sz w:val="24"/>
                <w:szCs w:val="24"/>
              </w:rPr>
            </w:pPr>
          </w:p>
          <w:p w14:paraId="4AC843DB" w14:textId="77777777" w:rsidR="00EB6E8B" w:rsidRDefault="00EB6E8B" w:rsidP="00EB6E8B">
            <w:pPr>
              <w:rPr>
                <w:rFonts w:ascii="Arial" w:hAnsi="Arial" w:cs="Arial"/>
                <w:sz w:val="24"/>
                <w:szCs w:val="24"/>
              </w:rPr>
            </w:pPr>
          </w:p>
          <w:p w14:paraId="7FE00E4F" w14:textId="77777777" w:rsidR="00EB6E8B" w:rsidRPr="00C87E96" w:rsidRDefault="00EB6E8B" w:rsidP="00EB6E8B">
            <w:pPr>
              <w:rPr>
                <w:rFonts w:ascii="Arial" w:hAnsi="Arial" w:cs="Arial"/>
                <w:sz w:val="24"/>
                <w:szCs w:val="24"/>
              </w:rPr>
            </w:pPr>
          </w:p>
        </w:tc>
      </w:tr>
      <w:tr w:rsidR="00EB6E8B" w:rsidRPr="00C87E96" w14:paraId="43197B88" w14:textId="77777777" w:rsidTr="00EB6E8B">
        <w:tc>
          <w:tcPr>
            <w:tcW w:w="1384" w:type="dxa"/>
          </w:tcPr>
          <w:p w14:paraId="645181A6" w14:textId="77777777" w:rsidR="00EB6E8B" w:rsidRPr="00C87E96" w:rsidRDefault="00EB6E8B" w:rsidP="00EB6E8B">
            <w:pPr>
              <w:rPr>
                <w:rFonts w:ascii="Arial" w:hAnsi="Arial" w:cs="Arial"/>
                <w:sz w:val="24"/>
                <w:szCs w:val="24"/>
              </w:rPr>
            </w:pPr>
            <w:r w:rsidRPr="00C87E96">
              <w:rPr>
                <w:rFonts w:ascii="Arial" w:hAnsi="Arial" w:cs="Arial"/>
                <w:b/>
                <w:sz w:val="24"/>
                <w:szCs w:val="24"/>
              </w:rPr>
              <w:t>Pie de imagen</w:t>
            </w:r>
          </w:p>
        </w:tc>
        <w:tc>
          <w:tcPr>
            <w:tcW w:w="7670" w:type="dxa"/>
          </w:tcPr>
          <w:p w14:paraId="25E7A7B4" w14:textId="57152A88" w:rsidR="00EB6E8B" w:rsidRPr="00C87E96" w:rsidRDefault="00EB6E8B" w:rsidP="002C77C6">
            <w:pPr>
              <w:tabs>
                <w:tab w:val="right" w:pos="8498"/>
              </w:tabs>
              <w:jc w:val="both"/>
              <w:rPr>
                <w:rFonts w:ascii="Arial" w:eastAsiaTheme="minorEastAsia" w:hAnsi="Arial" w:cs="Arial"/>
                <w:color w:val="404040" w:themeColor="text1" w:themeTint="BF"/>
                <w:sz w:val="24"/>
                <w:szCs w:val="24"/>
                <w:lang w:val="es-ES_tradnl"/>
              </w:rPr>
            </w:pPr>
            <w:r>
              <w:rPr>
                <w:rFonts w:ascii="Arial" w:eastAsiaTheme="minorEastAsia" w:hAnsi="Arial" w:cs="Arial"/>
                <w:sz w:val="24"/>
                <w:szCs w:val="24"/>
              </w:rPr>
              <w:t xml:space="preserve">La </w:t>
            </w:r>
            <w:r w:rsidR="00741B45">
              <w:rPr>
                <w:rFonts w:ascii="Arial" w:eastAsiaTheme="minorEastAsia" w:hAnsi="Arial" w:cs="Arial"/>
                <w:sz w:val="24"/>
                <w:szCs w:val="24"/>
              </w:rPr>
              <w:t xml:space="preserve">gráfica </w:t>
            </w:r>
            <w:r>
              <w:rPr>
                <w:rFonts w:ascii="Arial" w:eastAsiaTheme="minorEastAsia" w:hAnsi="Arial" w:cs="Arial"/>
                <w:sz w:val="24"/>
                <w:szCs w:val="24"/>
              </w:rPr>
              <w:t xml:space="preserve">representa diferentes funciones logarítmicas en las cuales 0 &lt; </w:t>
            </w:r>
            <w:r>
              <w:rPr>
                <w:rFonts w:ascii="Arial" w:eastAsiaTheme="minorEastAsia" w:hAnsi="Arial" w:cs="Arial"/>
                <w:i/>
                <w:sz w:val="24"/>
                <w:szCs w:val="24"/>
              </w:rPr>
              <w:t xml:space="preserve">a </w:t>
            </w:r>
            <w:r w:rsidRPr="00EB6E8B">
              <w:rPr>
                <w:rFonts w:ascii="Arial" w:eastAsiaTheme="minorEastAsia" w:hAnsi="Arial" w:cs="Arial"/>
                <w:sz w:val="24"/>
                <w:szCs w:val="24"/>
              </w:rPr>
              <w:t>&lt;</w:t>
            </w:r>
            <w:r>
              <w:rPr>
                <w:rFonts w:ascii="Arial" w:eastAsiaTheme="minorEastAsia" w:hAnsi="Arial" w:cs="Arial"/>
                <w:i/>
                <w:sz w:val="24"/>
                <w:szCs w:val="24"/>
              </w:rPr>
              <w:t xml:space="preserve"> </w:t>
            </w:r>
            <w:r w:rsidRPr="00515DC6">
              <w:rPr>
                <w:rFonts w:ascii="Arial" w:eastAsiaTheme="minorEastAsia" w:hAnsi="Arial" w:cs="Arial"/>
                <w:sz w:val="24"/>
                <w:szCs w:val="24"/>
              </w:rPr>
              <w:t>1</w:t>
            </w:r>
            <w:r>
              <w:rPr>
                <w:rFonts w:ascii="Arial" w:eastAsiaTheme="minorEastAsia" w:hAnsi="Arial" w:cs="Arial"/>
                <w:sz w:val="24"/>
                <w:szCs w:val="24"/>
              </w:rPr>
              <w:t>.</w:t>
            </w:r>
            <w:r w:rsidRPr="00C87E96">
              <w:rPr>
                <w:rFonts w:ascii="Arial" w:eastAsiaTheme="minorEastAsia" w:hAnsi="Arial" w:cs="Arial"/>
                <w:i/>
                <w:sz w:val="24"/>
                <w:szCs w:val="24"/>
              </w:rPr>
              <w:t xml:space="preserve"> </w:t>
            </w:r>
          </w:p>
        </w:tc>
      </w:tr>
    </w:tbl>
    <w:p w14:paraId="7A999E2F" w14:textId="77777777" w:rsidR="00515DC6" w:rsidRDefault="00515DC6" w:rsidP="002A240C">
      <w:pPr>
        <w:tabs>
          <w:tab w:val="right" w:pos="8498"/>
        </w:tabs>
        <w:spacing w:after="0"/>
        <w:jc w:val="both"/>
        <w:rPr>
          <w:rFonts w:ascii="Arial" w:hAnsi="Arial" w:cs="Arial"/>
          <w:b/>
        </w:rPr>
      </w:pPr>
    </w:p>
    <w:p w14:paraId="72566FC6" w14:textId="1552588D" w:rsidR="00515DC6" w:rsidRDefault="000E41AC" w:rsidP="002A240C">
      <w:pPr>
        <w:tabs>
          <w:tab w:val="right" w:pos="8498"/>
        </w:tabs>
        <w:spacing w:after="0"/>
        <w:jc w:val="both"/>
        <w:rPr>
          <w:rFonts w:ascii="Arial" w:hAnsi="Arial" w:cs="Arial"/>
        </w:rPr>
      </w:pPr>
      <w:r w:rsidRPr="000E41AC">
        <w:rPr>
          <w:rFonts w:ascii="Arial" w:hAnsi="Arial" w:cs="Arial"/>
        </w:rPr>
        <w:t xml:space="preserve">Si la base de la función logarítmica es el número </w:t>
      </w:r>
      <w:r w:rsidRPr="000E41AC">
        <w:rPr>
          <w:rFonts w:ascii="Arial" w:hAnsi="Arial" w:cs="Arial"/>
          <w:i/>
        </w:rPr>
        <w:t>e</w:t>
      </w:r>
      <w:r w:rsidRPr="000E41AC">
        <w:rPr>
          <w:rFonts w:ascii="Arial" w:hAnsi="Arial" w:cs="Arial"/>
        </w:rPr>
        <w:t xml:space="preserve">, entonces la función se llama </w:t>
      </w:r>
      <w:r w:rsidRPr="000E41AC">
        <w:rPr>
          <w:rFonts w:ascii="Arial" w:hAnsi="Arial" w:cs="Arial"/>
          <w:i/>
        </w:rPr>
        <w:t>logaritmo natural</w:t>
      </w:r>
      <w:r w:rsidRPr="000E41AC">
        <w:rPr>
          <w:rFonts w:ascii="Arial" w:hAnsi="Arial" w:cs="Arial"/>
        </w:rPr>
        <w:t xml:space="preserve"> y e</w:t>
      </w:r>
      <w:r w:rsidR="00D43AD0">
        <w:rPr>
          <w:rFonts w:ascii="Arial" w:hAnsi="Arial" w:cs="Arial"/>
        </w:rPr>
        <w:t>n</w:t>
      </w:r>
      <w:r w:rsidRPr="000E41AC">
        <w:rPr>
          <w:rFonts w:ascii="Arial" w:hAnsi="Arial" w:cs="Arial"/>
        </w:rPr>
        <w:t xml:space="preserve"> lugar de escribir </w:t>
      </w:r>
      <w:r w:rsidRPr="00D43AD0">
        <w:rPr>
          <w:rFonts w:ascii="Arial" w:hAnsi="Arial" w:cs="Arial"/>
        </w:rPr>
        <w:t>log</w:t>
      </w:r>
      <w:r w:rsidRPr="000E41AC">
        <w:rPr>
          <w:rFonts w:ascii="Arial" w:hAnsi="Arial" w:cs="Arial"/>
        </w:rPr>
        <w:t xml:space="preserve"> se escribe </w:t>
      </w:r>
      <w:r w:rsidRPr="00D43AD0">
        <w:rPr>
          <w:rFonts w:ascii="Arial" w:hAnsi="Arial" w:cs="Arial"/>
        </w:rPr>
        <w:t>ln</w:t>
      </w:r>
      <w:r w:rsidRPr="000E41AC">
        <w:rPr>
          <w:rFonts w:ascii="Arial" w:hAnsi="Arial" w:cs="Arial"/>
        </w:rPr>
        <w:t>.</w:t>
      </w:r>
    </w:p>
    <w:p w14:paraId="6A7B3362" w14:textId="77777777" w:rsidR="000E41AC" w:rsidRPr="000E41AC" w:rsidRDefault="000E41AC" w:rsidP="002A240C">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0E41AC" w:rsidRPr="00C87E96" w14:paraId="6C37F7CC" w14:textId="77777777" w:rsidTr="003628A4">
        <w:tc>
          <w:tcPr>
            <w:tcW w:w="8978" w:type="dxa"/>
            <w:gridSpan w:val="2"/>
            <w:shd w:val="clear" w:color="auto" w:fill="000000" w:themeFill="text1"/>
          </w:tcPr>
          <w:p w14:paraId="0DCC2870" w14:textId="77777777" w:rsidR="000E41AC" w:rsidRPr="00C87E96" w:rsidRDefault="000E41AC" w:rsidP="003628A4">
            <w:pPr>
              <w:jc w:val="center"/>
              <w:rPr>
                <w:rFonts w:ascii="Arial" w:hAnsi="Arial" w:cs="Arial"/>
                <w:b/>
                <w:sz w:val="24"/>
                <w:szCs w:val="24"/>
              </w:rPr>
            </w:pPr>
            <w:r w:rsidRPr="00C87E96">
              <w:rPr>
                <w:rFonts w:ascii="Arial" w:hAnsi="Arial" w:cs="Arial"/>
                <w:b/>
                <w:sz w:val="24"/>
                <w:szCs w:val="24"/>
              </w:rPr>
              <w:t xml:space="preserve">Destacado </w:t>
            </w:r>
          </w:p>
        </w:tc>
      </w:tr>
      <w:tr w:rsidR="000E41AC" w:rsidRPr="00C87E96" w14:paraId="7CF74ED5" w14:textId="77777777" w:rsidTr="003628A4">
        <w:tc>
          <w:tcPr>
            <w:tcW w:w="2518" w:type="dxa"/>
          </w:tcPr>
          <w:p w14:paraId="3A2A4645" w14:textId="77777777" w:rsidR="000E41AC" w:rsidRPr="00C87E96" w:rsidRDefault="000E41AC" w:rsidP="003628A4">
            <w:pPr>
              <w:rPr>
                <w:rFonts w:ascii="Arial" w:hAnsi="Arial" w:cs="Arial"/>
                <w:b/>
                <w:sz w:val="24"/>
                <w:szCs w:val="24"/>
              </w:rPr>
            </w:pPr>
            <w:r w:rsidRPr="00C87E96">
              <w:rPr>
                <w:rFonts w:ascii="Arial" w:hAnsi="Arial" w:cs="Arial"/>
                <w:b/>
                <w:sz w:val="24"/>
                <w:szCs w:val="24"/>
              </w:rPr>
              <w:t>Título</w:t>
            </w:r>
          </w:p>
        </w:tc>
        <w:tc>
          <w:tcPr>
            <w:tcW w:w="6460" w:type="dxa"/>
          </w:tcPr>
          <w:p w14:paraId="02D693F8" w14:textId="205CECE6" w:rsidR="000E41AC" w:rsidRPr="00C87E96" w:rsidRDefault="000E41AC" w:rsidP="000E41AC">
            <w:pPr>
              <w:rPr>
                <w:rFonts w:ascii="Arial" w:hAnsi="Arial" w:cs="Arial"/>
                <w:b/>
                <w:sz w:val="24"/>
                <w:szCs w:val="24"/>
              </w:rPr>
            </w:pPr>
            <w:r>
              <w:rPr>
                <w:rFonts w:ascii="Arial" w:hAnsi="Arial" w:cs="Arial"/>
                <w:b/>
                <w:sz w:val="24"/>
                <w:szCs w:val="24"/>
              </w:rPr>
              <w:t xml:space="preserve">Función logarítmica de base </w:t>
            </w:r>
            <w:r w:rsidRPr="000E41AC">
              <w:rPr>
                <w:rFonts w:ascii="Arial" w:hAnsi="Arial" w:cs="Arial"/>
                <w:b/>
                <w:i/>
                <w:sz w:val="24"/>
                <w:szCs w:val="24"/>
              </w:rPr>
              <w:t>e</w:t>
            </w:r>
          </w:p>
        </w:tc>
      </w:tr>
      <w:tr w:rsidR="000E41AC" w:rsidRPr="00C87E96" w14:paraId="051BA49B" w14:textId="77777777" w:rsidTr="003628A4">
        <w:tc>
          <w:tcPr>
            <w:tcW w:w="2518" w:type="dxa"/>
          </w:tcPr>
          <w:p w14:paraId="369834FF" w14:textId="77777777" w:rsidR="000E41AC" w:rsidRPr="00C87E96" w:rsidRDefault="000E41AC" w:rsidP="003628A4">
            <w:pPr>
              <w:rPr>
                <w:rFonts w:ascii="Arial" w:hAnsi="Arial" w:cs="Arial"/>
                <w:sz w:val="24"/>
                <w:szCs w:val="24"/>
              </w:rPr>
            </w:pPr>
            <w:r w:rsidRPr="00C87E96">
              <w:rPr>
                <w:rFonts w:ascii="Arial" w:hAnsi="Arial" w:cs="Arial"/>
                <w:b/>
                <w:sz w:val="24"/>
                <w:szCs w:val="24"/>
              </w:rPr>
              <w:t>Contenido</w:t>
            </w:r>
          </w:p>
        </w:tc>
        <w:tc>
          <w:tcPr>
            <w:tcW w:w="6460" w:type="dxa"/>
          </w:tcPr>
          <w:p w14:paraId="18330688" w14:textId="2DD351D4" w:rsidR="000E41AC" w:rsidRDefault="000E41AC" w:rsidP="000E41AC">
            <w:pPr>
              <w:tabs>
                <w:tab w:val="right" w:pos="8498"/>
              </w:tabs>
              <w:rPr>
                <w:rFonts w:ascii="Arial" w:hAnsi="Arial" w:cs="Arial"/>
              </w:rPr>
            </w:pPr>
            <w:r>
              <w:rPr>
                <w:rFonts w:ascii="Arial" w:hAnsi="Arial" w:cs="Arial"/>
              </w:rPr>
              <w:t xml:space="preserve">Cuando la base del logaritmo es el número </w:t>
            </w:r>
            <w:r w:rsidRPr="000E41AC">
              <w:rPr>
                <w:rFonts w:ascii="Arial" w:hAnsi="Arial" w:cs="Arial"/>
                <w:i/>
              </w:rPr>
              <w:t>e</w:t>
            </w:r>
            <w:r>
              <w:rPr>
                <w:rFonts w:ascii="Arial" w:hAnsi="Arial" w:cs="Arial"/>
              </w:rPr>
              <w:t xml:space="preserve">, se define la función logaritmo natural </w:t>
            </w:r>
            <w:r w:rsidR="00D43AD0">
              <w:rPr>
                <w:rFonts w:ascii="Arial" w:hAnsi="Arial" w:cs="Arial"/>
              </w:rPr>
              <w:t>así</w:t>
            </w:r>
            <w:r>
              <w:rPr>
                <w:rFonts w:ascii="Arial" w:hAnsi="Arial" w:cs="Arial"/>
              </w:rPr>
              <w:t>:</w:t>
            </w:r>
          </w:p>
          <w:p w14:paraId="333422BA" w14:textId="1B833146" w:rsidR="000E41AC" w:rsidRDefault="000E41AC" w:rsidP="000E41AC">
            <w:pPr>
              <w:tabs>
                <w:tab w:val="right" w:pos="8498"/>
              </w:tabs>
              <w:jc w:val="center"/>
              <w:rPr>
                <w:rFonts w:ascii="Arial" w:hAnsi="Arial" w:cs="Arial"/>
              </w:rPr>
            </w:pPr>
            <w:r w:rsidRPr="000E41AC">
              <w:rPr>
                <w:rFonts w:ascii="Arial" w:hAnsi="Arial" w:cs="Arial"/>
                <w:i/>
              </w:rPr>
              <w:t>y</w:t>
            </w:r>
            <w:r>
              <w:rPr>
                <w:rFonts w:ascii="Arial" w:hAnsi="Arial" w:cs="Arial"/>
              </w:rPr>
              <w:t xml:space="preserve"> = </w:t>
            </w:r>
            <w:r w:rsidRPr="00D43AD0">
              <w:rPr>
                <w:rFonts w:ascii="Arial" w:hAnsi="Arial" w:cs="Arial"/>
              </w:rPr>
              <w:t>ln</w:t>
            </w:r>
            <w:r w:rsidR="00D43AD0">
              <w:rPr>
                <w:rFonts w:ascii="Arial" w:hAnsi="Arial" w:cs="Arial"/>
                <w:i/>
              </w:rPr>
              <w:t xml:space="preserve"> </w:t>
            </w:r>
            <w:r w:rsidRPr="00547010">
              <w:rPr>
                <w:rFonts w:ascii="Arial" w:hAnsi="Arial" w:cs="Arial"/>
                <w:i/>
              </w:rPr>
              <w:t>x</w:t>
            </w:r>
            <w:r>
              <w:rPr>
                <w:rFonts w:ascii="Arial" w:hAnsi="Arial" w:cs="Arial"/>
              </w:rPr>
              <w:t xml:space="preserve"> si y s</w:t>
            </w:r>
            <w:r w:rsidR="00D43AD0">
              <w:rPr>
                <w:rFonts w:ascii="Arial" w:hAnsi="Arial" w:cs="Arial"/>
              </w:rPr>
              <w:t>o</w:t>
            </w:r>
            <w:r>
              <w:rPr>
                <w:rFonts w:ascii="Arial" w:hAnsi="Arial" w:cs="Arial"/>
              </w:rPr>
              <w:t xml:space="preserve">lo si </w:t>
            </w:r>
            <w:r w:rsidRPr="000E41AC">
              <w:rPr>
                <w:rFonts w:ascii="Arial" w:hAnsi="Arial" w:cs="Arial"/>
                <w:i/>
              </w:rPr>
              <w:t>x</w:t>
            </w:r>
            <w:r>
              <w:rPr>
                <w:rFonts w:ascii="Arial" w:hAnsi="Arial" w:cs="Arial"/>
              </w:rPr>
              <w:t xml:space="preserve"> = </w:t>
            </w:r>
            <w:r w:rsidRPr="000E41AC">
              <w:rPr>
                <w:rFonts w:ascii="Arial" w:hAnsi="Arial" w:cs="Arial"/>
                <w:i/>
              </w:rPr>
              <w:t>e</w:t>
            </w:r>
            <w:r w:rsidRPr="000E41AC">
              <w:rPr>
                <w:rFonts w:ascii="Arial" w:hAnsi="Arial" w:cs="Arial"/>
                <w:i/>
                <w:vertAlign w:val="superscript"/>
              </w:rPr>
              <w:t>y</w:t>
            </w:r>
          </w:p>
          <w:p w14:paraId="788E45E0" w14:textId="77777777" w:rsidR="000E41AC" w:rsidRPr="000E41AC" w:rsidRDefault="000E41AC" w:rsidP="000E41AC">
            <w:pPr>
              <w:tabs>
                <w:tab w:val="right" w:pos="8498"/>
              </w:tabs>
              <w:jc w:val="both"/>
              <w:rPr>
                <w:rFonts w:ascii="Arial" w:eastAsiaTheme="minorEastAsia" w:hAnsi="Arial" w:cs="Arial"/>
              </w:rPr>
            </w:pPr>
          </w:p>
        </w:tc>
      </w:tr>
    </w:tbl>
    <w:p w14:paraId="790B0520" w14:textId="2C0E1479" w:rsidR="00515DC6" w:rsidRDefault="00515DC6" w:rsidP="002A240C">
      <w:pPr>
        <w:tabs>
          <w:tab w:val="right" w:pos="8498"/>
        </w:tabs>
        <w:spacing w:after="0"/>
        <w:jc w:val="both"/>
        <w:rPr>
          <w:rFonts w:ascii="Arial" w:hAnsi="Arial" w:cs="Arial"/>
          <w:b/>
        </w:rPr>
      </w:pPr>
    </w:p>
    <w:p w14:paraId="36D082C1" w14:textId="1C571026" w:rsidR="00515DC6" w:rsidRDefault="003628A4" w:rsidP="002A240C">
      <w:pPr>
        <w:tabs>
          <w:tab w:val="right" w:pos="8498"/>
        </w:tabs>
        <w:spacing w:after="0"/>
        <w:jc w:val="both"/>
        <w:rPr>
          <w:rFonts w:ascii="Arial" w:hAnsi="Arial" w:cs="Arial"/>
          <w:b/>
        </w:rPr>
      </w:pPr>
      <w:r w:rsidRPr="000F3617">
        <w:rPr>
          <w:rFonts w:ascii="Arial" w:hAnsi="Arial" w:cs="Arial"/>
        </w:rPr>
        <w:t>Ejemplo</w:t>
      </w:r>
    </w:p>
    <w:p w14:paraId="58A7F9C9" w14:textId="754491F7" w:rsidR="003628A4" w:rsidRDefault="003628A4" w:rsidP="002A240C">
      <w:pPr>
        <w:tabs>
          <w:tab w:val="right" w:pos="8498"/>
        </w:tabs>
        <w:spacing w:after="0"/>
        <w:jc w:val="both"/>
        <w:rPr>
          <w:rFonts w:ascii="Arial" w:hAnsi="Arial" w:cs="Arial"/>
        </w:rPr>
      </w:pPr>
      <w:r w:rsidRPr="003628A4">
        <w:rPr>
          <w:rFonts w:ascii="Arial" w:hAnsi="Arial" w:cs="Arial"/>
        </w:rPr>
        <w:t>La cicatrización de una herida, en condiciones normales, se puede obtener a partir de la siguiente función exponencial</w:t>
      </w:r>
      <w:r>
        <w:rPr>
          <w:rFonts w:ascii="Arial" w:hAnsi="Arial" w:cs="Arial"/>
        </w:rPr>
        <w:t>:</w:t>
      </w:r>
    </w:p>
    <w:p w14:paraId="509D589D" w14:textId="7D680459" w:rsidR="0043188D" w:rsidRDefault="0043188D" w:rsidP="0043188D">
      <w:pPr>
        <w:tabs>
          <w:tab w:val="right" w:pos="8498"/>
        </w:tabs>
        <w:spacing w:after="0"/>
        <w:jc w:val="center"/>
        <w:rPr>
          <w:rFonts w:ascii="Arial" w:hAnsi="Arial" w:cs="Arial"/>
        </w:rPr>
      </w:pPr>
      <w:r>
        <w:rPr>
          <w:position w:val="-6"/>
        </w:rPr>
        <w:t>MA_11_02_CO_08</w:t>
      </w:r>
      <w:r w:rsidR="000F3617">
        <w:rPr>
          <w:position w:val="-6"/>
        </w:rPr>
        <w:t>2</w:t>
      </w:r>
    </w:p>
    <w:p w14:paraId="737F49F1" w14:textId="1A7BC6F1" w:rsidR="003628A4" w:rsidRDefault="003628A4" w:rsidP="003628A4">
      <w:pPr>
        <w:tabs>
          <w:tab w:val="right" w:pos="8498"/>
        </w:tabs>
        <w:spacing w:after="0"/>
        <w:jc w:val="center"/>
      </w:pPr>
    </w:p>
    <w:p w14:paraId="7834EFC4" w14:textId="531340BE" w:rsidR="00515DC6" w:rsidRPr="00BB7F58" w:rsidRDefault="00741B45" w:rsidP="00BB7F58">
      <w:pPr>
        <w:tabs>
          <w:tab w:val="right" w:pos="8498"/>
        </w:tabs>
        <w:spacing w:after="0"/>
        <w:rPr>
          <w:rFonts w:ascii="Arial" w:hAnsi="Arial" w:cs="Arial"/>
        </w:rPr>
      </w:pPr>
      <w:r>
        <w:rPr>
          <w:rFonts w:ascii="Arial" w:hAnsi="Arial" w:cs="Arial"/>
        </w:rPr>
        <w:t>d</w:t>
      </w:r>
      <w:r w:rsidRPr="00BB7F58">
        <w:rPr>
          <w:rFonts w:ascii="Arial" w:hAnsi="Arial" w:cs="Arial"/>
        </w:rPr>
        <w:t xml:space="preserve">onde </w:t>
      </w:r>
      <w:r w:rsidR="003628A4" w:rsidRPr="00BB7F58">
        <w:rPr>
          <w:rFonts w:ascii="Arial" w:hAnsi="Arial" w:cs="Arial"/>
          <w:i/>
        </w:rPr>
        <w:t>A</w:t>
      </w:r>
      <w:r w:rsidR="003628A4" w:rsidRPr="00BB7F58">
        <w:rPr>
          <w:rFonts w:ascii="Arial" w:hAnsi="Arial" w:cs="Arial"/>
          <w:vertAlign w:val="subscript"/>
        </w:rPr>
        <w:t>0</w:t>
      </w:r>
      <w:r w:rsidR="003628A4" w:rsidRPr="00BB7F58">
        <w:rPr>
          <w:rFonts w:ascii="Arial" w:hAnsi="Arial" w:cs="Arial"/>
        </w:rPr>
        <w:t xml:space="preserve"> es el área original de la herida y </w:t>
      </w:r>
      <w:r w:rsidR="003628A4" w:rsidRPr="00BB7F58">
        <w:rPr>
          <w:rFonts w:ascii="Arial" w:hAnsi="Arial" w:cs="Arial"/>
          <w:i/>
        </w:rPr>
        <w:t>A</w:t>
      </w:r>
      <w:r w:rsidR="003628A4" w:rsidRPr="00BB7F58">
        <w:rPr>
          <w:rFonts w:ascii="Arial" w:hAnsi="Arial" w:cs="Arial"/>
        </w:rPr>
        <w:t xml:space="preserve"> es el área de la herida después de </w:t>
      </w:r>
      <w:r w:rsidR="003628A4" w:rsidRPr="00BB7F58">
        <w:rPr>
          <w:rFonts w:ascii="Arial" w:hAnsi="Arial" w:cs="Arial"/>
          <w:i/>
        </w:rPr>
        <w:t>t</w:t>
      </w:r>
      <w:r w:rsidR="003628A4" w:rsidRPr="00BB7F58">
        <w:rPr>
          <w:rFonts w:ascii="Arial" w:hAnsi="Arial" w:cs="Arial"/>
        </w:rPr>
        <w:t xml:space="preserve"> días.</w:t>
      </w:r>
    </w:p>
    <w:p w14:paraId="7343E6E8" w14:textId="0FEA5D1F" w:rsidR="00BB7F58" w:rsidRPr="00BB7F58" w:rsidRDefault="00BB7F58" w:rsidP="002A240C">
      <w:pPr>
        <w:tabs>
          <w:tab w:val="right" w:pos="8498"/>
        </w:tabs>
        <w:spacing w:after="0"/>
        <w:jc w:val="both"/>
        <w:rPr>
          <w:rFonts w:ascii="Arial" w:hAnsi="Arial" w:cs="Arial"/>
        </w:rPr>
      </w:pPr>
      <w:r w:rsidRPr="00BB7F58">
        <w:rPr>
          <w:rFonts w:ascii="Arial" w:hAnsi="Arial" w:cs="Arial"/>
        </w:rPr>
        <w:t>Si una herida deja una cicatriz de 10</w:t>
      </w:r>
      <w:r>
        <w:rPr>
          <w:rFonts w:ascii="Arial" w:hAnsi="Arial" w:cs="Arial"/>
        </w:rPr>
        <w:t xml:space="preserve"> </w:t>
      </w:r>
      <w:r w:rsidRPr="00BB7F58">
        <w:rPr>
          <w:rFonts w:ascii="Arial" w:hAnsi="Arial" w:cs="Arial"/>
        </w:rPr>
        <w:t>cm</w:t>
      </w:r>
      <w:r w:rsidRPr="00BB7F58">
        <w:rPr>
          <w:rFonts w:ascii="Arial" w:hAnsi="Arial" w:cs="Arial"/>
          <w:vertAlign w:val="superscript"/>
        </w:rPr>
        <w:t>2</w:t>
      </w:r>
      <w:r w:rsidRPr="00BB7F58">
        <w:rPr>
          <w:rFonts w:ascii="Arial" w:hAnsi="Arial" w:cs="Arial"/>
        </w:rPr>
        <w:t xml:space="preserve"> y el proceso de cicatrización ha comenzado, ¿cuántos días pasarán para que la herida tenga la mitad del área original?</w:t>
      </w:r>
    </w:p>
    <w:p w14:paraId="4483FD84" w14:textId="77777777" w:rsidR="00BB7F58" w:rsidRPr="00BB7F58" w:rsidRDefault="00BB7F58" w:rsidP="002A240C">
      <w:pPr>
        <w:tabs>
          <w:tab w:val="right" w:pos="8498"/>
        </w:tabs>
        <w:spacing w:after="0"/>
        <w:jc w:val="both"/>
        <w:rPr>
          <w:rFonts w:ascii="Arial" w:hAnsi="Arial" w:cs="Arial"/>
        </w:rPr>
      </w:pPr>
    </w:p>
    <w:p w14:paraId="2D03361F" w14:textId="4F0CD3AD" w:rsidR="00BB7F58" w:rsidRDefault="00BB7F58" w:rsidP="002A240C">
      <w:pPr>
        <w:tabs>
          <w:tab w:val="right" w:pos="8498"/>
        </w:tabs>
        <w:spacing w:after="0"/>
        <w:jc w:val="both"/>
        <w:rPr>
          <w:rFonts w:ascii="Arial" w:hAnsi="Arial" w:cs="Arial"/>
        </w:rPr>
      </w:pPr>
      <w:r>
        <w:rPr>
          <w:rFonts w:ascii="Arial" w:hAnsi="Arial" w:cs="Arial"/>
        </w:rPr>
        <w:t xml:space="preserve">Para el caso, se tiene que </w:t>
      </w:r>
      <w:r w:rsidRPr="00BB7F58">
        <w:rPr>
          <w:rFonts w:ascii="Arial" w:hAnsi="Arial" w:cs="Arial"/>
          <w:i/>
        </w:rPr>
        <w:t>A</w:t>
      </w:r>
      <w:r>
        <w:rPr>
          <w:rFonts w:ascii="Arial" w:hAnsi="Arial" w:cs="Arial"/>
        </w:rPr>
        <w:t xml:space="preserve"> = 5 cm</w:t>
      </w:r>
      <w:r w:rsidRPr="00BB7F58">
        <w:rPr>
          <w:rFonts w:ascii="Arial" w:hAnsi="Arial" w:cs="Arial"/>
          <w:vertAlign w:val="superscript"/>
        </w:rPr>
        <w:t>2</w:t>
      </w:r>
      <w:r w:rsidR="00741B45">
        <w:rPr>
          <w:rFonts w:ascii="Arial" w:hAnsi="Arial" w:cs="Arial"/>
        </w:rPr>
        <w:t xml:space="preserve"> y </w:t>
      </w:r>
      <w:r w:rsidRPr="00BB7F58">
        <w:rPr>
          <w:rFonts w:ascii="Arial" w:hAnsi="Arial" w:cs="Arial"/>
          <w:i/>
        </w:rPr>
        <w:t>A</w:t>
      </w:r>
      <w:r w:rsidRPr="00BB7F58">
        <w:rPr>
          <w:rFonts w:ascii="Arial" w:hAnsi="Arial" w:cs="Arial"/>
          <w:vertAlign w:val="subscript"/>
        </w:rPr>
        <w:t>0</w:t>
      </w:r>
      <w:r>
        <w:rPr>
          <w:rFonts w:ascii="Arial" w:hAnsi="Arial" w:cs="Arial"/>
        </w:rPr>
        <w:t xml:space="preserve"> = 10 cm</w:t>
      </w:r>
      <w:r w:rsidRPr="00BB7F58">
        <w:rPr>
          <w:rFonts w:ascii="Arial" w:hAnsi="Arial" w:cs="Arial"/>
          <w:vertAlign w:val="superscript"/>
        </w:rPr>
        <w:t>2</w:t>
      </w:r>
      <w:r w:rsidRPr="00BB7F58">
        <w:rPr>
          <w:rFonts w:ascii="Arial" w:hAnsi="Arial" w:cs="Arial"/>
        </w:rPr>
        <w:t>.</w:t>
      </w:r>
      <w:r>
        <w:rPr>
          <w:rFonts w:ascii="Arial" w:hAnsi="Arial" w:cs="Arial"/>
        </w:rPr>
        <w:t xml:space="preserve"> Reemplazando en la expresión se tiene:</w:t>
      </w:r>
    </w:p>
    <w:p w14:paraId="2F25BE7C" w14:textId="198BC1BA"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3</w:t>
      </w:r>
    </w:p>
    <w:p w14:paraId="56095F88" w14:textId="2193BC90"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4</w:t>
      </w:r>
    </w:p>
    <w:p w14:paraId="40A2CD62" w14:textId="3BB5986F"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5</w:t>
      </w:r>
    </w:p>
    <w:p w14:paraId="40ADEE6F" w14:textId="40A5B609"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6</w:t>
      </w:r>
    </w:p>
    <w:p w14:paraId="6BA0FD40" w14:textId="30455DB3"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7</w:t>
      </w:r>
    </w:p>
    <w:p w14:paraId="1A2073CB" w14:textId="70285B1D" w:rsidR="0043188D" w:rsidRPr="0071560A" w:rsidRDefault="0043188D" w:rsidP="0043188D">
      <w:pPr>
        <w:tabs>
          <w:tab w:val="right" w:pos="8498"/>
        </w:tabs>
        <w:spacing w:after="0"/>
        <w:jc w:val="center"/>
        <w:rPr>
          <w:rFonts w:ascii="Arial" w:hAnsi="Arial" w:cs="Arial"/>
          <w:lang w:val="en-US"/>
        </w:rPr>
      </w:pPr>
      <w:r w:rsidRPr="0071560A">
        <w:rPr>
          <w:position w:val="-6"/>
          <w:lang w:val="en-US"/>
        </w:rPr>
        <w:t>MA_11_02_CO_08</w:t>
      </w:r>
      <w:r w:rsidR="000F3617">
        <w:rPr>
          <w:position w:val="-6"/>
          <w:lang w:val="en-US"/>
        </w:rPr>
        <w:t>8</w:t>
      </w:r>
    </w:p>
    <w:p w14:paraId="4831E38F" w14:textId="573C657D" w:rsidR="00BB7F58" w:rsidRPr="00BB7F58" w:rsidRDefault="00BB7F58" w:rsidP="0043188D">
      <w:pPr>
        <w:tabs>
          <w:tab w:val="right" w:pos="8498"/>
        </w:tabs>
        <w:spacing w:after="0"/>
        <w:jc w:val="center"/>
        <w:rPr>
          <w:rFonts w:ascii="Arial" w:hAnsi="Arial" w:cs="Arial"/>
        </w:rPr>
      </w:pPr>
    </w:p>
    <w:p w14:paraId="0EFE4021" w14:textId="77777777" w:rsidR="00BB7F58" w:rsidRPr="00BB7F58" w:rsidRDefault="00BB7F58" w:rsidP="002A240C">
      <w:pPr>
        <w:tabs>
          <w:tab w:val="right" w:pos="8498"/>
        </w:tabs>
        <w:spacing w:after="0"/>
        <w:jc w:val="both"/>
        <w:rPr>
          <w:rFonts w:ascii="Arial" w:hAnsi="Arial" w:cs="Arial"/>
        </w:rPr>
      </w:pPr>
    </w:p>
    <w:p w14:paraId="4AEEF08E" w14:textId="430E5349" w:rsidR="00BB7F58" w:rsidRPr="00BB7F58" w:rsidRDefault="00BB7F58" w:rsidP="002A240C">
      <w:pPr>
        <w:tabs>
          <w:tab w:val="right" w:pos="8498"/>
        </w:tabs>
        <w:spacing w:after="0"/>
        <w:jc w:val="both"/>
        <w:rPr>
          <w:rFonts w:ascii="Arial" w:hAnsi="Arial" w:cs="Arial"/>
        </w:rPr>
      </w:pPr>
      <w:r w:rsidRPr="00BB7F58">
        <w:rPr>
          <w:rFonts w:ascii="Arial" w:hAnsi="Arial" w:cs="Arial"/>
        </w:rPr>
        <w:t xml:space="preserve">En conclusión, la herida tarda 0,19 días </w:t>
      </w:r>
      <w:r w:rsidR="00B03565">
        <w:rPr>
          <w:rFonts w:ascii="Arial" w:hAnsi="Arial" w:cs="Arial"/>
        </w:rPr>
        <w:t>para tener</w:t>
      </w:r>
      <w:r w:rsidRPr="00BB7F58">
        <w:rPr>
          <w:rFonts w:ascii="Arial" w:hAnsi="Arial" w:cs="Arial"/>
        </w:rPr>
        <w:t xml:space="preserve"> la mitad su área</w:t>
      </w:r>
      <w:r w:rsidR="00B03565">
        <w:rPr>
          <w:rFonts w:ascii="Arial" w:hAnsi="Arial" w:cs="Arial"/>
        </w:rPr>
        <w:t xml:space="preserve"> original</w:t>
      </w:r>
      <w:r w:rsidRPr="00BB7F58">
        <w:rPr>
          <w:rFonts w:ascii="Arial" w:hAnsi="Arial" w:cs="Arial"/>
        </w:rPr>
        <w:t>.</w:t>
      </w:r>
    </w:p>
    <w:p w14:paraId="62E34290" w14:textId="77777777" w:rsidR="00BB7F58" w:rsidRPr="00C87E96" w:rsidRDefault="00BB7F58" w:rsidP="002A240C">
      <w:pPr>
        <w:tabs>
          <w:tab w:val="right" w:pos="8498"/>
        </w:tabs>
        <w:spacing w:after="0"/>
        <w:jc w:val="both"/>
        <w:rPr>
          <w:rFonts w:ascii="Arial" w:hAnsi="Arial" w:cs="Arial"/>
          <w:b/>
        </w:rPr>
      </w:pPr>
    </w:p>
    <w:p w14:paraId="2EE12705" w14:textId="77777777" w:rsidR="002A240C" w:rsidRPr="00C87E96" w:rsidRDefault="002A240C" w:rsidP="002A240C">
      <w:pPr>
        <w:tabs>
          <w:tab w:val="right" w:pos="8498"/>
        </w:tabs>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480"/>
        <w:gridCol w:w="6348"/>
      </w:tblGrid>
      <w:tr w:rsidR="002A240C" w:rsidRPr="00C87E96" w14:paraId="1165A07D" w14:textId="77777777" w:rsidTr="005A285A">
        <w:tc>
          <w:tcPr>
            <w:tcW w:w="8828" w:type="dxa"/>
            <w:gridSpan w:val="2"/>
            <w:shd w:val="clear" w:color="auto" w:fill="000000" w:themeFill="text1"/>
          </w:tcPr>
          <w:p w14:paraId="0EA2AA22" w14:textId="78F27D0F" w:rsidR="002A240C" w:rsidRPr="00C87E96" w:rsidRDefault="002A240C" w:rsidP="003444A1">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2A240C" w:rsidRPr="00C87E96" w14:paraId="0EECA33C" w14:textId="77777777" w:rsidTr="005A285A">
        <w:tc>
          <w:tcPr>
            <w:tcW w:w="2480" w:type="dxa"/>
          </w:tcPr>
          <w:p w14:paraId="02CA8F7D" w14:textId="77777777" w:rsidR="002A240C" w:rsidRPr="00C87E96" w:rsidRDefault="002A240C" w:rsidP="005A285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348" w:type="dxa"/>
          </w:tcPr>
          <w:p w14:paraId="2FEF6B1A" w14:textId="6FDFA135" w:rsidR="002A240C" w:rsidRPr="00C87E96" w:rsidRDefault="003444A1" w:rsidP="005A285A">
            <w:pPr>
              <w:rPr>
                <w:rFonts w:ascii="Arial" w:eastAsiaTheme="minorEastAsia" w:hAnsi="Arial" w:cs="Arial"/>
                <w:b/>
                <w:sz w:val="24"/>
                <w:szCs w:val="24"/>
              </w:rPr>
            </w:pPr>
            <w:r>
              <w:rPr>
                <w:rFonts w:ascii="Arial" w:eastAsiaTheme="minorEastAsia" w:hAnsi="Arial" w:cs="Arial"/>
                <w:sz w:val="24"/>
                <w:szCs w:val="24"/>
              </w:rPr>
              <w:t>MA_11_02_REC12</w:t>
            </w:r>
            <w:r w:rsidR="002A240C" w:rsidRPr="00C87E96">
              <w:rPr>
                <w:rFonts w:ascii="Arial" w:eastAsiaTheme="minorEastAsia" w:hAnsi="Arial" w:cs="Arial"/>
                <w:sz w:val="24"/>
                <w:szCs w:val="24"/>
              </w:rPr>
              <w:t>0</w:t>
            </w:r>
          </w:p>
        </w:tc>
      </w:tr>
      <w:tr w:rsidR="002A240C" w:rsidRPr="00C87E96" w14:paraId="76BE04D7" w14:textId="77777777" w:rsidTr="005A285A">
        <w:tc>
          <w:tcPr>
            <w:tcW w:w="2480" w:type="dxa"/>
          </w:tcPr>
          <w:p w14:paraId="273EF6A9" w14:textId="77777777" w:rsidR="002A240C" w:rsidRPr="00C87E96" w:rsidRDefault="002A240C" w:rsidP="005A285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348" w:type="dxa"/>
          </w:tcPr>
          <w:p w14:paraId="35897E46" w14:textId="6AB9FEAB" w:rsidR="002A240C" w:rsidRPr="00C87E96" w:rsidRDefault="003444A1" w:rsidP="005A285A">
            <w:pPr>
              <w:rPr>
                <w:rFonts w:ascii="Arial" w:eastAsiaTheme="minorEastAsia" w:hAnsi="Arial" w:cs="Arial"/>
                <w:sz w:val="24"/>
                <w:szCs w:val="24"/>
              </w:rPr>
            </w:pPr>
            <w:r w:rsidRPr="003444A1">
              <w:rPr>
                <w:rFonts w:ascii="Arial" w:hAnsi="Arial" w:cs="Arial"/>
                <w:sz w:val="24"/>
                <w:szCs w:val="24"/>
              </w:rPr>
              <w:t>Identifica funciones exponenciales y logarítmicas</w:t>
            </w:r>
          </w:p>
        </w:tc>
      </w:tr>
      <w:tr w:rsidR="002A240C" w:rsidRPr="00C87E96" w14:paraId="577293EB" w14:textId="77777777" w:rsidTr="005A285A">
        <w:tc>
          <w:tcPr>
            <w:tcW w:w="2480" w:type="dxa"/>
          </w:tcPr>
          <w:p w14:paraId="72CC9BE5" w14:textId="77777777" w:rsidR="002A240C" w:rsidRPr="00C87E96" w:rsidRDefault="002A240C" w:rsidP="005A285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348" w:type="dxa"/>
          </w:tcPr>
          <w:p w14:paraId="2E85A0B2" w14:textId="6B643006" w:rsidR="002A240C" w:rsidRPr="00C87E96" w:rsidRDefault="00866BC1" w:rsidP="005A285A">
            <w:pPr>
              <w:rPr>
                <w:rFonts w:ascii="Arial" w:eastAsiaTheme="minorEastAsia" w:hAnsi="Arial" w:cs="Arial"/>
                <w:sz w:val="24"/>
                <w:szCs w:val="24"/>
              </w:rPr>
            </w:pPr>
            <w:r w:rsidRPr="00866BC1">
              <w:rPr>
                <w:rFonts w:ascii="Arial" w:eastAsiaTheme="minorEastAsia" w:hAnsi="Arial" w:cs="Arial"/>
                <w:sz w:val="24"/>
                <w:szCs w:val="24"/>
              </w:rPr>
              <w:t>Actividad para identificar funciones exponenciales y logarítmicas</w:t>
            </w:r>
          </w:p>
        </w:tc>
      </w:tr>
    </w:tbl>
    <w:p w14:paraId="26E8F032" w14:textId="77777777" w:rsidR="002A240C" w:rsidRPr="00C87E96" w:rsidRDefault="002A240C" w:rsidP="00962CCA">
      <w:pPr>
        <w:tabs>
          <w:tab w:val="right" w:pos="8498"/>
        </w:tabs>
        <w:spacing w:after="0"/>
        <w:jc w:val="both"/>
        <w:rPr>
          <w:rFonts w:ascii="Arial" w:hAnsi="Arial" w:cs="Arial"/>
          <w:b/>
        </w:rPr>
      </w:pPr>
    </w:p>
    <w:p w14:paraId="6870D73E" w14:textId="4788CF3D" w:rsidR="00A95008" w:rsidRPr="00C87E96" w:rsidRDefault="00AB5866" w:rsidP="00962CCA">
      <w:pPr>
        <w:tabs>
          <w:tab w:val="right" w:pos="8498"/>
        </w:tabs>
        <w:spacing w:after="0"/>
        <w:jc w:val="both"/>
        <w:rPr>
          <w:rFonts w:ascii="Arial" w:hAnsi="Arial" w:cs="Arial"/>
          <w:b/>
        </w:rPr>
      </w:pPr>
      <w:r>
        <w:rPr>
          <w:rFonts w:ascii="Arial" w:hAnsi="Arial" w:cs="Arial"/>
          <w:highlight w:val="yellow"/>
        </w:rPr>
        <w:t>[SECCIÓN 2</w:t>
      </w:r>
      <w:r w:rsidR="00A95008" w:rsidRPr="00C87E96">
        <w:rPr>
          <w:rFonts w:ascii="Arial" w:hAnsi="Arial" w:cs="Arial"/>
          <w:highlight w:val="yellow"/>
        </w:rPr>
        <w:t>]</w:t>
      </w:r>
      <w:r w:rsidR="000D5F9B" w:rsidRPr="00C87E96">
        <w:rPr>
          <w:rFonts w:ascii="Arial" w:hAnsi="Arial" w:cs="Arial"/>
        </w:rPr>
        <w:t xml:space="preserve"> </w:t>
      </w:r>
      <w:r w:rsidR="002A240C">
        <w:rPr>
          <w:rFonts w:ascii="Arial" w:hAnsi="Arial" w:cs="Arial"/>
          <w:b/>
        </w:rPr>
        <w:t>3.3</w:t>
      </w:r>
      <w:r w:rsidR="00A95008" w:rsidRPr="00C87E96">
        <w:rPr>
          <w:rFonts w:ascii="Arial" w:hAnsi="Arial" w:cs="Arial"/>
          <w:b/>
        </w:rPr>
        <w:t xml:space="preserve"> </w:t>
      </w:r>
      <w:r w:rsidR="002A240C">
        <w:rPr>
          <w:rFonts w:ascii="Arial" w:hAnsi="Arial" w:cs="Arial"/>
          <w:b/>
        </w:rPr>
        <w:t>Las f</w:t>
      </w:r>
      <w:r w:rsidR="00A95008" w:rsidRPr="00C87E96">
        <w:rPr>
          <w:rFonts w:ascii="Arial" w:hAnsi="Arial" w:cs="Arial"/>
          <w:b/>
        </w:rPr>
        <w:t xml:space="preserve">unciones trigonométricas </w:t>
      </w:r>
    </w:p>
    <w:p w14:paraId="5F992483" w14:textId="77777777" w:rsidR="00A95008" w:rsidRPr="00C87E96" w:rsidRDefault="00A95008" w:rsidP="00962CCA">
      <w:pPr>
        <w:tabs>
          <w:tab w:val="right" w:pos="8498"/>
        </w:tabs>
        <w:spacing w:after="0"/>
        <w:jc w:val="both"/>
        <w:rPr>
          <w:rFonts w:ascii="Arial" w:hAnsi="Arial" w:cs="Arial"/>
          <w:b/>
        </w:rPr>
      </w:pPr>
    </w:p>
    <w:p w14:paraId="3AE480C7" w14:textId="2A37F0AC" w:rsidR="00A919BE" w:rsidRDefault="00C84CD0" w:rsidP="00502320">
      <w:pPr>
        <w:tabs>
          <w:tab w:val="right" w:pos="8498"/>
        </w:tabs>
        <w:spacing w:after="0"/>
        <w:jc w:val="both"/>
        <w:rPr>
          <w:rFonts w:ascii="Arial" w:hAnsi="Arial" w:cs="Arial"/>
        </w:rPr>
      </w:pPr>
      <w:r w:rsidRPr="00C87E96">
        <w:rPr>
          <w:rFonts w:ascii="Arial" w:hAnsi="Arial" w:cs="Arial"/>
        </w:rPr>
        <w:t>Las funciones trigonométricas</w:t>
      </w:r>
      <w:r w:rsidR="006633F4" w:rsidRPr="00C87E96">
        <w:rPr>
          <w:rFonts w:ascii="Arial" w:hAnsi="Arial" w:cs="Arial"/>
        </w:rPr>
        <w:t xml:space="preserve"> surgen </w:t>
      </w:r>
      <w:r w:rsidR="00502320">
        <w:rPr>
          <w:rFonts w:ascii="Arial" w:hAnsi="Arial" w:cs="Arial"/>
        </w:rPr>
        <w:t>a partir d</w:t>
      </w:r>
      <w:r w:rsidR="006633F4" w:rsidRPr="00C87E96">
        <w:rPr>
          <w:rFonts w:ascii="Arial" w:hAnsi="Arial" w:cs="Arial"/>
        </w:rPr>
        <w:t>el concepto de razón trigonométrica</w:t>
      </w:r>
      <w:r w:rsidR="00502320">
        <w:rPr>
          <w:rFonts w:ascii="Arial" w:hAnsi="Arial" w:cs="Arial"/>
        </w:rPr>
        <w:t>, teniendo en cuenta que el valor de los ángulos puede ser cualquier número real. Las seis funciones trigonométricas son:</w:t>
      </w:r>
    </w:p>
    <w:p w14:paraId="1A539619" w14:textId="301DE4D1" w:rsidR="00502320" w:rsidRDefault="00502320" w:rsidP="00502320">
      <w:pPr>
        <w:tabs>
          <w:tab w:val="right" w:pos="8498"/>
        </w:tabs>
        <w:spacing w:after="0"/>
        <w:jc w:val="center"/>
        <w:rPr>
          <w:rFonts w:ascii="Arial" w:hAnsi="Arial" w:cs="Arial"/>
          <w:i/>
        </w:rPr>
      </w:pP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sen </w:t>
      </w:r>
      <w:r w:rsidRPr="00502320">
        <w:rPr>
          <w:rFonts w:ascii="Arial" w:hAnsi="Arial" w:cs="Arial"/>
          <w:i/>
        </w:rPr>
        <w:t>x</w:t>
      </w:r>
      <w:r w:rsidRPr="00502320">
        <w:rPr>
          <w:rFonts w:ascii="Arial" w:hAnsi="Arial" w:cs="Arial"/>
        </w:rPr>
        <w:t>,</w:t>
      </w:r>
      <w:r>
        <w:rPr>
          <w:rFonts w:ascii="Arial" w:hAnsi="Arial" w:cs="Arial"/>
          <w:i/>
        </w:rPr>
        <w:t xml:space="preserve"> f</w:t>
      </w:r>
      <w:r>
        <w:rPr>
          <w:rFonts w:ascii="Arial" w:hAnsi="Arial" w:cs="Arial"/>
        </w:rPr>
        <w:t>(</w:t>
      </w:r>
      <w:r w:rsidRPr="00502320">
        <w:rPr>
          <w:rFonts w:ascii="Arial" w:hAnsi="Arial" w:cs="Arial"/>
          <w:i/>
        </w:rPr>
        <w:t>x</w:t>
      </w:r>
      <w:r>
        <w:rPr>
          <w:rFonts w:ascii="Arial" w:hAnsi="Arial" w:cs="Arial"/>
        </w:rPr>
        <w:t xml:space="preserve">) = cos </w:t>
      </w:r>
      <w:r w:rsidRPr="00502320">
        <w:rPr>
          <w:rFonts w:ascii="Arial" w:hAnsi="Arial" w:cs="Arial"/>
          <w:i/>
        </w:rPr>
        <w:t>x</w:t>
      </w:r>
      <w:r w:rsidRPr="00502320">
        <w:rPr>
          <w:rFonts w:ascii="Arial" w:hAnsi="Arial" w:cs="Arial"/>
        </w:rPr>
        <w:t>,</w:t>
      </w:r>
      <w:r>
        <w:rPr>
          <w:rFonts w:ascii="Arial" w:hAnsi="Arial" w:cs="Arial"/>
          <w:i/>
        </w:rPr>
        <w:t xml:space="preserve"> f</w:t>
      </w:r>
      <w:r>
        <w:rPr>
          <w:rFonts w:ascii="Arial" w:hAnsi="Arial" w:cs="Arial"/>
        </w:rPr>
        <w:t>(</w:t>
      </w:r>
      <w:r w:rsidRPr="00502320">
        <w:rPr>
          <w:rFonts w:ascii="Arial" w:hAnsi="Arial" w:cs="Arial"/>
          <w:i/>
        </w:rPr>
        <w:t>x</w:t>
      </w:r>
      <w:r>
        <w:rPr>
          <w:rFonts w:ascii="Arial" w:hAnsi="Arial" w:cs="Arial"/>
        </w:rPr>
        <w:t xml:space="preserve">) = tan </w:t>
      </w:r>
      <w:r w:rsidRPr="00502320">
        <w:rPr>
          <w:rFonts w:ascii="Arial" w:hAnsi="Arial" w:cs="Arial"/>
          <w:i/>
        </w:rPr>
        <w:t>x</w:t>
      </w:r>
    </w:p>
    <w:p w14:paraId="3419894A" w14:textId="79926D0A" w:rsidR="00502320" w:rsidRPr="0071560A" w:rsidRDefault="00502320" w:rsidP="00502320">
      <w:pPr>
        <w:tabs>
          <w:tab w:val="right" w:pos="8498"/>
        </w:tabs>
        <w:spacing w:after="0"/>
        <w:jc w:val="center"/>
        <w:rPr>
          <w:rFonts w:ascii="Arial" w:hAnsi="Arial" w:cs="Arial"/>
          <w:i/>
          <w:lang w:val="en-US"/>
        </w:rPr>
      </w:pPr>
      <w:r w:rsidRPr="0071560A">
        <w:rPr>
          <w:rFonts w:ascii="Arial" w:hAnsi="Arial" w:cs="Arial"/>
          <w:i/>
          <w:lang w:val="en-US"/>
        </w:rPr>
        <w:t>f</w:t>
      </w:r>
      <w:r w:rsidRPr="0071560A">
        <w:rPr>
          <w:rFonts w:ascii="Arial" w:hAnsi="Arial" w:cs="Arial"/>
          <w:lang w:val="en-US"/>
        </w:rPr>
        <w:t>(</w:t>
      </w:r>
      <w:r w:rsidRPr="0071560A">
        <w:rPr>
          <w:rFonts w:ascii="Arial" w:hAnsi="Arial" w:cs="Arial"/>
          <w:i/>
          <w:lang w:val="en-US"/>
        </w:rPr>
        <w:t>x</w:t>
      </w:r>
      <w:r w:rsidRPr="0071560A">
        <w:rPr>
          <w:rFonts w:ascii="Arial" w:hAnsi="Arial" w:cs="Arial"/>
          <w:lang w:val="en-US"/>
        </w:rPr>
        <w:t xml:space="preserve">) = csc </w:t>
      </w:r>
      <w:r w:rsidRPr="0071560A">
        <w:rPr>
          <w:rFonts w:ascii="Arial" w:hAnsi="Arial" w:cs="Arial"/>
          <w:i/>
          <w:lang w:val="en-US"/>
        </w:rPr>
        <w:t>x</w:t>
      </w:r>
      <w:r w:rsidRPr="0071560A">
        <w:rPr>
          <w:rFonts w:ascii="Arial" w:hAnsi="Arial" w:cs="Arial"/>
          <w:lang w:val="en-US"/>
        </w:rPr>
        <w:t>,</w:t>
      </w:r>
      <w:r w:rsidRPr="0071560A">
        <w:rPr>
          <w:rFonts w:ascii="Arial" w:hAnsi="Arial" w:cs="Arial"/>
          <w:i/>
          <w:lang w:val="en-US"/>
        </w:rPr>
        <w:t xml:space="preserve"> f</w:t>
      </w:r>
      <w:r w:rsidRPr="0071560A">
        <w:rPr>
          <w:rFonts w:ascii="Arial" w:hAnsi="Arial" w:cs="Arial"/>
          <w:lang w:val="en-US"/>
        </w:rPr>
        <w:t>(</w:t>
      </w:r>
      <w:r w:rsidRPr="0071560A">
        <w:rPr>
          <w:rFonts w:ascii="Arial" w:hAnsi="Arial" w:cs="Arial"/>
          <w:i/>
          <w:lang w:val="en-US"/>
        </w:rPr>
        <w:t>x</w:t>
      </w:r>
      <w:r w:rsidRPr="0071560A">
        <w:rPr>
          <w:rFonts w:ascii="Arial" w:hAnsi="Arial" w:cs="Arial"/>
          <w:lang w:val="en-US"/>
        </w:rPr>
        <w:t xml:space="preserve">) = sec </w:t>
      </w:r>
      <w:r w:rsidRPr="0071560A">
        <w:rPr>
          <w:rFonts w:ascii="Arial" w:hAnsi="Arial" w:cs="Arial"/>
          <w:i/>
          <w:lang w:val="en-US"/>
        </w:rPr>
        <w:t>x</w:t>
      </w:r>
      <w:r w:rsidRPr="0071560A">
        <w:rPr>
          <w:rFonts w:ascii="Arial" w:hAnsi="Arial" w:cs="Arial"/>
          <w:lang w:val="en-US"/>
        </w:rPr>
        <w:t>,</w:t>
      </w:r>
      <w:r w:rsidRPr="0071560A">
        <w:rPr>
          <w:rFonts w:ascii="Arial" w:hAnsi="Arial" w:cs="Arial"/>
          <w:i/>
          <w:lang w:val="en-US"/>
        </w:rPr>
        <w:t xml:space="preserve"> f</w:t>
      </w:r>
      <w:r w:rsidRPr="0071560A">
        <w:rPr>
          <w:rFonts w:ascii="Arial" w:hAnsi="Arial" w:cs="Arial"/>
          <w:lang w:val="en-US"/>
        </w:rPr>
        <w:t>(</w:t>
      </w:r>
      <w:r w:rsidRPr="0071560A">
        <w:rPr>
          <w:rFonts w:ascii="Arial" w:hAnsi="Arial" w:cs="Arial"/>
          <w:i/>
          <w:lang w:val="en-US"/>
        </w:rPr>
        <w:t>x</w:t>
      </w:r>
      <w:r w:rsidRPr="0071560A">
        <w:rPr>
          <w:rFonts w:ascii="Arial" w:hAnsi="Arial" w:cs="Arial"/>
          <w:lang w:val="en-US"/>
        </w:rPr>
        <w:t xml:space="preserve">) = cot </w:t>
      </w:r>
      <w:r w:rsidRPr="0071560A">
        <w:rPr>
          <w:rFonts w:ascii="Arial" w:hAnsi="Arial" w:cs="Arial"/>
          <w:i/>
          <w:lang w:val="en-US"/>
        </w:rPr>
        <w:t>x</w:t>
      </w:r>
    </w:p>
    <w:p w14:paraId="73C2D481" w14:textId="77777777" w:rsidR="00CB3665" w:rsidRPr="0071560A" w:rsidRDefault="00CB3665" w:rsidP="00502320">
      <w:pPr>
        <w:tabs>
          <w:tab w:val="right" w:pos="8498"/>
        </w:tabs>
        <w:spacing w:after="0"/>
        <w:jc w:val="center"/>
        <w:rPr>
          <w:rFonts w:ascii="Arial" w:hAnsi="Arial" w:cs="Arial"/>
          <w:i/>
          <w:lang w:val="en-US"/>
        </w:rPr>
      </w:pPr>
    </w:p>
    <w:p w14:paraId="527FD8B9" w14:textId="290BC1CA" w:rsidR="00AB5866" w:rsidRPr="00C87E96" w:rsidRDefault="00AB5866" w:rsidP="00AB5866">
      <w:pPr>
        <w:tabs>
          <w:tab w:val="right" w:pos="8498"/>
        </w:tabs>
        <w:spacing w:after="0"/>
        <w:jc w:val="both"/>
        <w:rPr>
          <w:rFonts w:ascii="Arial" w:hAnsi="Arial" w:cs="Arial"/>
          <w:b/>
        </w:rPr>
      </w:pPr>
      <w:r>
        <w:rPr>
          <w:rFonts w:ascii="Arial" w:hAnsi="Arial" w:cs="Arial"/>
          <w:highlight w:val="yellow"/>
        </w:rPr>
        <w:t>[SECCIÓN 3</w:t>
      </w:r>
      <w:r w:rsidRPr="00C87E96">
        <w:rPr>
          <w:rFonts w:ascii="Arial" w:hAnsi="Arial" w:cs="Arial"/>
          <w:highlight w:val="yellow"/>
        </w:rPr>
        <w:t>]</w:t>
      </w:r>
      <w:r w:rsidRPr="00C87E96">
        <w:rPr>
          <w:rFonts w:ascii="Arial" w:hAnsi="Arial" w:cs="Arial"/>
        </w:rPr>
        <w:t xml:space="preserve"> </w:t>
      </w:r>
      <w:r>
        <w:rPr>
          <w:rFonts w:ascii="Arial" w:hAnsi="Arial" w:cs="Arial"/>
          <w:b/>
        </w:rPr>
        <w:t>3.3.1</w:t>
      </w:r>
      <w:r w:rsidRPr="00C87E96">
        <w:rPr>
          <w:rFonts w:ascii="Arial" w:hAnsi="Arial" w:cs="Arial"/>
          <w:b/>
        </w:rPr>
        <w:t xml:space="preserve"> </w:t>
      </w:r>
      <w:r w:rsidR="00CB3665">
        <w:rPr>
          <w:rFonts w:ascii="Arial" w:hAnsi="Arial" w:cs="Arial"/>
          <w:b/>
        </w:rPr>
        <w:t>Las</w:t>
      </w:r>
      <w:r>
        <w:rPr>
          <w:rFonts w:ascii="Arial" w:hAnsi="Arial" w:cs="Arial"/>
          <w:b/>
        </w:rPr>
        <w:t xml:space="preserve"> f</w:t>
      </w:r>
      <w:r w:rsidR="00CB3665">
        <w:rPr>
          <w:rFonts w:ascii="Arial" w:hAnsi="Arial" w:cs="Arial"/>
          <w:b/>
        </w:rPr>
        <w:t>unciones</w:t>
      </w:r>
      <w:r w:rsidRPr="00C87E96">
        <w:rPr>
          <w:rFonts w:ascii="Arial" w:hAnsi="Arial" w:cs="Arial"/>
          <w:b/>
        </w:rPr>
        <w:t xml:space="preserve"> </w:t>
      </w:r>
      <w:r>
        <w:rPr>
          <w:rFonts w:ascii="Arial" w:hAnsi="Arial" w:cs="Arial"/>
          <w:b/>
        </w:rPr>
        <w:t>seno</w:t>
      </w:r>
      <w:r w:rsidR="00CB3665">
        <w:rPr>
          <w:rFonts w:ascii="Arial" w:hAnsi="Arial" w:cs="Arial"/>
          <w:b/>
        </w:rPr>
        <w:t xml:space="preserve"> y coseno</w:t>
      </w:r>
      <w:r w:rsidRPr="00C87E96">
        <w:rPr>
          <w:rFonts w:ascii="Arial" w:hAnsi="Arial" w:cs="Arial"/>
          <w:b/>
        </w:rPr>
        <w:t xml:space="preserve"> </w:t>
      </w:r>
    </w:p>
    <w:p w14:paraId="15B45EE8" w14:textId="77777777" w:rsidR="00AB5866" w:rsidRDefault="00AB5866" w:rsidP="00502320">
      <w:pPr>
        <w:tabs>
          <w:tab w:val="right" w:pos="8498"/>
        </w:tabs>
        <w:spacing w:after="0"/>
        <w:jc w:val="both"/>
        <w:rPr>
          <w:rFonts w:ascii="Arial" w:hAnsi="Arial" w:cs="Arial"/>
        </w:rPr>
      </w:pPr>
    </w:p>
    <w:p w14:paraId="19FD2BCB" w14:textId="341A2784" w:rsidR="00AB5866" w:rsidRDefault="00AB5866" w:rsidP="00502320">
      <w:pPr>
        <w:tabs>
          <w:tab w:val="right" w:pos="8498"/>
        </w:tabs>
        <w:spacing w:after="0"/>
        <w:jc w:val="both"/>
        <w:rPr>
          <w:rFonts w:ascii="Arial" w:hAnsi="Arial" w:cs="Arial"/>
        </w:rPr>
      </w:pPr>
      <w:r>
        <w:rPr>
          <w:rFonts w:ascii="Arial" w:hAnsi="Arial" w:cs="Arial"/>
        </w:rPr>
        <w:t xml:space="preserve">La función </w:t>
      </w: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sen </w:t>
      </w:r>
      <w:r w:rsidRPr="00AB5866">
        <w:rPr>
          <w:rFonts w:ascii="Arial" w:hAnsi="Arial" w:cs="Arial"/>
          <w:i/>
        </w:rPr>
        <w:t>x</w:t>
      </w:r>
      <w:r>
        <w:rPr>
          <w:rFonts w:ascii="Arial" w:hAnsi="Arial" w:cs="Arial"/>
        </w:rPr>
        <w:t xml:space="preserve"> presenta las siguientes características:</w:t>
      </w:r>
    </w:p>
    <w:p w14:paraId="6A6ABBEE" w14:textId="179E006C" w:rsidR="00AB5866" w:rsidRDefault="00AB5866" w:rsidP="00AB5866">
      <w:pPr>
        <w:pStyle w:val="Prrafodelista"/>
        <w:numPr>
          <w:ilvl w:val="0"/>
          <w:numId w:val="29"/>
        </w:numPr>
        <w:tabs>
          <w:tab w:val="right" w:pos="8498"/>
        </w:tabs>
        <w:spacing w:after="0"/>
        <w:jc w:val="both"/>
        <w:rPr>
          <w:rFonts w:ascii="Arial" w:hAnsi="Arial" w:cs="Arial"/>
        </w:rPr>
      </w:pPr>
      <w:r w:rsidRPr="00AB5866">
        <w:rPr>
          <w:rFonts w:ascii="Arial" w:hAnsi="Arial" w:cs="Arial"/>
          <w:i/>
        </w:rPr>
        <w:t>Dom</w:t>
      </w:r>
      <w:r w:rsidR="00D43AD0">
        <w:rPr>
          <w:rFonts w:ascii="Arial" w:hAnsi="Arial" w:cs="Arial"/>
          <w:i/>
        </w:rPr>
        <w:t xml:space="preserve"> </w:t>
      </w:r>
      <w:r w:rsidRPr="00AB5866">
        <w:rPr>
          <w:rFonts w:ascii="Arial" w:hAnsi="Arial" w:cs="Arial"/>
          <w:i/>
        </w:rPr>
        <w:t>f</w:t>
      </w:r>
      <w:r w:rsidRPr="00AB5866">
        <w:rPr>
          <w:rFonts w:ascii="Arial" w:hAnsi="Arial" w:cs="Arial"/>
        </w:rPr>
        <w:t xml:space="preserve"> = </w:t>
      </w:r>
      <w:r w:rsidRPr="00D70C14">
        <w:rPr>
          <w:rFonts w:ascii="Arial" w:hAnsi="Arial" w:cs="Arial"/>
          <w:b/>
        </w:rPr>
        <w:t>R</w:t>
      </w:r>
      <w:r w:rsidRPr="00AB5866">
        <w:rPr>
          <w:rFonts w:ascii="Arial" w:hAnsi="Arial" w:cs="Arial"/>
        </w:rPr>
        <w:t xml:space="preserve">, </w:t>
      </w:r>
      <w:r w:rsidRPr="00D43AD0">
        <w:rPr>
          <w:rFonts w:ascii="Arial" w:hAnsi="Arial" w:cs="Arial"/>
          <w:i/>
        </w:rPr>
        <w:t>Ran</w:t>
      </w:r>
      <w:r w:rsidR="00D43AD0">
        <w:rPr>
          <w:rFonts w:ascii="Arial" w:hAnsi="Arial" w:cs="Arial"/>
        </w:rPr>
        <w:t xml:space="preserve"> </w:t>
      </w:r>
      <w:r w:rsidRPr="00D43AD0">
        <w:rPr>
          <w:rFonts w:ascii="Arial" w:hAnsi="Arial" w:cs="Arial"/>
          <w:i/>
        </w:rPr>
        <w:t>f</w:t>
      </w:r>
      <w:r w:rsidRPr="00AB5866">
        <w:rPr>
          <w:rFonts w:ascii="Arial" w:hAnsi="Arial" w:cs="Arial"/>
        </w:rPr>
        <w:t xml:space="preserve"> = [</w:t>
      </w:r>
      <w:r w:rsidR="00BE7184">
        <w:rPr>
          <w:rFonts w:ascii="Arial" w:hAnsi="Arial" w:cs="Arial"/>
        </w:rPr>
        <w:t>–</w:t>
      </w:r>
      <w:r w:rsidRPr="00AB5866">
        <w:rPr>
          <w:rFonts w:ascii="Arial" w:hAnsi="Arial" w:cs="Arial"/>
        </w:rPr>
        <w:t>1, 1]</w:t>
      </w:r>
      <w:r>
        <w:rPr>
          <w:rFonts w:ascii="Arial" w:hAnsi="Arial" w:cs="Arial"/>
        </w:rPr>
        <w:t>.</w:t>
      </w:r>
    </w:p>
    <w:p w14:paraId="70D037C0" w14:textId="2382EE1A" w:rsidR="00AB5866" w:rsidRDefault="00AB5866" w:rsidP="00AB5866">
      <w:pPr>
        <w:pStyle w:val="Prrafodelista"/>
        <w:numPr>
          <w:ilvl w:val="0"/>
          <w:numId w:val="29"/>
        </w:numPr>
        <w:tabs>
          <w:tab w:val="right" w:pos="8498"/>
        </w:tabs>
        <w:spacing w:after="0"/>
        <w:jc w:val="both"/>
        <w:rPr>
          <w:rFonts w:ascii="Arial" w:hAnsi="Arial" w:cs="Arial"/>
        </w:rPr>
      </w:pPr>
      <w:r w:rsidRPr="00AB5866">
        <w:rPr>
          <w:rFonts w:ascii="Arial" w:hAnsi="Arial" w:cs="Arial"/>
        </w:rPr>
        <w:t xml:space="preserve">Es periódica y su </w:t>
      </w:r>
      <w:r w:rsidR="00B03565" w:rsidRPr="00AB5866">
        <w:rPr>
          <w:rFonts w:ascii="Arial" w:hAnsi="Arial" w:cs="Arial"/>
        </w:rPr>
        <w:t>per</w:t>
      </w:r>
      <w:r w:rsidR="00B03565">
        <w:rPr>
          <w:rFonts w:ascii="Arial" w:hAnsi="Arial" w:cs="Arial"/>
        </w:rPr>
        <w:t>í</w:t>
      </w:r>
      <w:r w:rsidR="00B03565" w:rsidRPr="00AB5866">
        <w:rPr>
          <w:rFonts w:ascii="Arial" w:hAnsi="Arial" w:cs="Arial"/>
        </w:rPr>
        <w:t xml:space="preserve">odo </w:t>
      </w:r>
      <w:r w:rsidRPr="00AB5866">
        <w:rPr>
          <w:rFonts w:ascii="Arial" w:hAnsi="Arial" w:cs="Arial"/>
        </w:rPr>
        <w:t>es 2</w:t>
      </w:r>
      <w:r>
        <w:rPr>
          <w:rFonts w:ascii="Arial" w:hAnsi="Arial" w:cs="Arial"/>
        </w:rPr>
        <w:t>π.</w:t>
      </w:r>
    </w:p>
    <w:p w14:paraId="1A0FFA18" w14:textId="0691CB28" w:rsidR="00AB5866" w:rsidRDefault="00AB5866" w:rsidP="00AB5866">
      <w:pPr>
        <w:pStyle w:val="Prrafodelista"/>
        <w:numPr>
          <w:ilvl w:val="0"/>
          <w:numId w:val="29"/>
        </w:numPr>
        <w:tabs>
          <w:tab w:val="right" w:pos="8498"/>
        </w:tabs>
        <w:spacing w:after="0"/>
        <w:jc w:val="both"/>
        <w:rPr>
          <w:rFonts w:ascii="Arial" w:hAnsi="Arial" w:cs="Arial"/>
        </w:rPr>
      </w:pPr>
      <w:r>
        <w:rPr>
          <w:rFonts w:ascii="Arial" w:hAnsi="Arial" w:cs="Arial"/>
        </w:rPr>
        <w:t xml:space="preserve">Los puntos de corte con el eje </w:t>
      </w:r>
      <w:r w:rsidRPr="00AB5866">
        <w:rPr>
          <w:rFonts w:ascii="Arial" w:hAnsi="Arial" w:cs="Arial"/>
          <w:i/>
        </w:rPr>
        <w:t>X</w:t>
      </w:r>
      <w:r>
        <w:rPr>
          <w:rFonts w:ascii="Arial" w:hAnsi="Arial" w:cs="Arial"/>
        </w:rPr>
        <w:t xml:space="preserve"> están en …</w:t>
      </w:r>
      <w:r w:rsidR="00BE7184">
        <w:rPr>
          <w:rFonts w:ascii="Arial" w:hAnsi="Arial" w:cs="Arial"/>
        </w:rPr>
        <w:t>–</w:t>
      </w:r>
      <w:r w:rsidRPr="00AB5866">
        <w:rPr>
          <w:rFonts w:ascii="Arial" w:hAnsi="Arial" w:cs="Arial"/>
        </w:rPr>
        <w:t>2</w:t>
      </w:r>
      <w:r>
        <w:rPr>
          <w:rFonts w:ascii="Arial" w:hAnsi="Arial" w:cs="Arial"/>
        </w:rPr>
        <w:t xml:space="preserve">π, </w:t>
      </w:r>
      <w:r w:rsidR="00BE7184">
        <w:rPr>
          <w:rFonts w:ascii="Arial" w:hAnsi="Arial" w:cs="Arial"/>
        </w:rPr>
        <w:t>–</w:t>
      </w:r>
      <w:r>
        <w:rPr>
          <w:rFonts w:ascii="Arial" w:hAnsi="Arial" w:cs="Arial"/>
        </w:rPr>
        <w:t>π, 0, π, 2π,…</w:t>
      </w:r>
    </w:p>
    <w:p w14:paraId="4B4EA440" w14:textId="530E4F1D" w:rsidR="00AB5866" w:rsidRDefault="00AB5866" w:rsidP="00AB5866">
      <w:pPr>
        <w:pStyle w:val="Prrafodelista"/>
        <w:numPr>
          <w:ilvl w:val="0"/>
          <w:numId w:val="29"/>
        </w:numPr>
        <w:tabs>
          <w:tab w:val="right" w:pos="8498"/>
        </w:tabs>
        <w:spacing w:after="0"/>
        <w:jc w:val="both"/>
        <w:rPr>
          <w:rFonts w:ascii="Arial" w:hAnsi="Arial" w:cs="Arial"/>
        </w:rPr>
      </w:pPr>
      <w:r>
        <w:rPr>
          <w:rFonts w:ascii="Arial" w:hAnsi="Arial" w:cs="Arial"/>
        </w:rPr>
        <w:t xml:space="preserve">El punto de corte con el eje </w:t>
      </w:r>
      <w:r w:rsidRPr="00AB5866">
        <w:rPr>
          <w:rFonts w:ascii="Arial" w:hAnsi="Arial" w:cs="Arial"/>
          <w:i/>
        </w:rPr>
        <w:t>Y</w:t>
      </w:r>
      <w:r>
        <w:rPr>
          <w:rFonts w:ascii="Arial" w:hAnsi="Arial" w:cs="Arial"/>
        </w:rPr>
        <w:t xml:space="preserve"> está en 0.</w:t>
      </w:r>
    </w:p>
    <w:p w14:paraId="66FDEF0A" w14:textId="14B7A32B" w:rsidR="00AB5866" w:rsidRDefault="00AB5866" w:rsidP="00AB5866">
      <w:pPr>
        <w:pStyle w:val="Prrafodelista"/>
        <w:numPr>
          <w:ilvl w:val="0"/>
          <w:numId w:val="29"/>
        </w:numPr>
        <w:tabs>
          <w:tab w:val="right" w:pos="8498"/>
        </w:tabs>
        <w:spacing w:after="0"/>
        <w:jc w:val="both"/>
        <w:rPr>
          <w:rFonts w:ascii="Arial" w:hAnsi="Arial" w:cs="Arial"/>
        </w:rPr>
      </w:pPr>
      <w:r>
        <w:rPr>
          <w:rFonts w:ascii="Arial" w:hAnsi="Arial" w:cs="Arial"/>
        </w:rPr>
        <w:t xml:space="preserve">El valor máximo es 1 y el valor mínimo es </w:t>
      </w:r>
      <w:r w:rsidR="00D70C14">
        <w:rPr>
          <w:rFonts w:ascii="Arial" w:hAnsi="Arial" w:cs="Arial"/>
        </w:rPr>
        <w:t>–</w:t>
      </w:r>
      <w:r>
        <w:rPr>
          <w:rFonts w:ascii="Arial" w:hAnsi="Arial" w:cs="Arial"/>
        </w:rPr>
        <w:t>1.</w:t>
      </w:r>
    </w:p>
    <w:p w14:paraId="145F5625" w14:textId="77777777" w:rsidR="00CB3665" w:rsidRDefault="00CB3665" w:rsidP="00CB3665">
      <w:pPr>
        <w:tabs>
          <w:tab w:val="right" w:pos="8498"/>
        </w:tabs>
        <w:spacing w:after="0"/>
        <w:jc w:val="both"/>
        <w:rPr>
          <w:rFonts w:ascii="Arial" w:hAnsi="Arial" w:cs="Arial"/>
        </w:rPr>
      </w:pPr>
    </w:p>
    <w:p w14:paraId="20C9A01E" w14:textId="7A8EE482" w:rsidR="00CB3665" w:rsidRDefault="00CB3665" w:rsidP="00CB3665">
      <w:pPr>
        <w:tabs>
          <w:tab w:val="right" w:pos="8498"/>
        </w:tabs>
        <w:spacing w:after="0"/>
        <w:jc w:val="both"/>
        <w:rPr>
          <w:rFonts w:ascii="Arial" w:hAnsi="Arial" w:cs="Arial"/>
        </w:rPr>
      </w:pPr>
      <w:r w:rsidRPr="00CB3665">
        <w:rPr>
          <w:rFonts w:ascii="Arial" w:hAnsi="Arial" w:cs="Arial"/>
        </w:rPr>
        <w:t xml:space="preserve">La función </w:t>
      </w:r>
      <w:r w:rsidRPr="00CB3665">
        <w:rPr>
          <w:rFonts w:ascii="Arial" w:hAnsi="Arial" w:cs="Arial"/>
          <w:i/>
        </w:rPr>
        <w:t>f</w:t>
      </w:r>
      <w:r w:rsidRPr="00CB3665">
        <w:rPr>
          <w:rFonts w:ascii="Arial" w:hAnsi="Arial" w:cs="Arial"/>
        </w:rPr>
        <w:t>(</w:t>
      </w:r>
      <w:r w:rsidRPr="00CB3665">
        <w:rPr>
          <w:rFonts w:ascii="Arial" w:hAnsi="Arial" w:cs="Arial"/>
          <w:i/>
        </w:rPr>
        <w:t>x</w:t>
      </w:r>
      <w:r w:rsidRPr="00CB3665">
        <w:rPr>
          <w:rFonts w:ascii="Arial" w:hAnsi="Arial" w:cs="Arial"/>
        </w:rPr>
        <w:t xml:space="preserve">) = </w:t>
      </w:r>
      <w:r>
        <w:rPr>
          <w:rFonts w:ascii="Arial" w:hAnsi="Arial" w:cs="Arial"/>
        </w:rPr>
        <w:t>cos</w:t>
      </w:r>
      <w:r w:rsidRPr="00CB3665">
        <w:rPr>
          <w:rFonts w:ascii="Arial" w:hAnsi="Arial" w:cs="Arial"/>
        </w:rPr>
        <w:t xml:space="preserve"> </w:t>
      </w:r>
      <w:r w:rsidRPr="00CB3665">
        <w:rPr>
          <w:rFonts w:ascii="Arial" w:hAnsi="Arial" w:cs="Arial"/>
          <w:i/>
        </w:rPr>
        <w:t>x</w:t>
      </w:r>
      <w:r w:rsidRPr="00CB3665">
        <w:rPr>
          <w:rFonts w:ascii="Arial" w:hAnsi="Arial" w:cs="Arial"/>
        </w:rPr>
        <w:t xml:space="preserve"> presenta las siguientes características:</w:t>
      </w:r>
    </w:p>
    <w:p w14:paraId="3C9C68FC" w14:textId="63FB73C6" w:rsidR="00CB3665" w:rsidRDefault="00CB3665" w:rsidP="00CB3665">
      <w:pPr>
        <w:pStyle w:val="Prrafodelista"/>
        <w:numPr>
          <w:ilvl w:val="0"/>
          <w:numId w:val="29"/>
        </w:numPr>
        <w:tabs>
          <w:tab w:val="right" w:pos="8498"/>
        </w:tabs>
        <w:spacing w:after="0"/>
        <w:jc w:val="both"/>
        <w:rPr>
          <w:rFonts w:ascii="Arial" w:hAnsi="Arial" w:cs="Arial"/>
        </w:rPr>
      </w:pPr>
      <w:r w:rsidRPr="00AB5866">
        <w:rPr>
          <w:rFonts w:ascii="Arial" w:hAnsi="Arial" w:cs="Arial"/>
          <w:i/>
        </w:rPr>
        <w:t>Dom</w:t>
      </w:r>
      <w:r w:rsidR="00F94A26">
        <w:rPr>
          <w:rFonts w:ascii="Arial" w:hAnsi="Arial" w:cs="Arial"/>
          <w:i/>
        </w:rPr>
        <w:t xml:space="preserve"> </w:t>
      </w:r>
      <w:r w:rsidRPr="00AB5866">
        <w:rPr>
          <w:rFonts w:ascii="Arial" w:hAnsi="Arial" w:cs="Arial"/>
          <w:i/>
        </w:rPr>
        <w:t>f</w:t>
      </w:r>
      <w:r w:rsidRPr="00AB5866">
        <w:rPr>
          <w:rFonts w:ascii="Arial" w:hAnsi="Arial" w:cs="Arial"/>
        </w:rPr>
        <w:t xml:space="preserve"> = </w:t>
      </w:r>
      <w:r w:rsidRPr="00D70C14">
        <w:rPr>
          <w:rFonts w:ascii="Arial" w:hAnsi="Arial" w:cs="Arial"/>
          <w:b/>
        </w:rPr>
        <w:t>R</w:t>
      </w:r>
      <w:r w:rsidRPr="00AB5866">
        <w:rPr>
          <w:rFonts w:ascii="Arial" w:hAnsi="Arial" w:cs="Arial"/>
        </w:rPr>
        <w:t xml:space="preserve">, </w:t>
      </w:r>
      <w:r w:rsidRPr="00F94A26">
        <w:rPr>
          <w:rFonts w:ascii="Arial" w:hAnsi="Arial" w:cs="Arial"/>
          <w:i/>
        </w:rPr>
        <w:t>Ran</w:t>
      </w:r>
      <w:r w:rsidR="00F94A26">
        <w:rPr>
          <w:rFonts w:ascii="Arial" w:hAnsi="Arial" w:cs="Arial"/>
        </w:rPr>
        <w:t xml:space="preserve"> </w:t>
      </w:r>
      <w:r w:rsidRPr="00F94A26">
        <w:rPr>
          <w:rFonts w:ascii="Arial" w:hAnsi="Arial" w:cs="Arial"/>
          <w:i/>
        </w:rPr>
        <w:t>f</w:t>
      </w:r>
      <w:r w:rsidRPr="00AB5866">
        <w:rPr>
          <w:rFonts w:ascii="Arial" w:hAnsi="Arial" w:cs="Arial"/>
        </w:rPr>
        <w:t xml:space="preserve"> = [</w:t>
      </w:r>
      <w:r w:rsidR="00BE7184">
        <w:rPr>
          <w:rFonts w:ascii="Arial" w:hAnsi="Arial" w:cs="Arial"/>
        </w:rPr>
        <w:t>–</w:t>
      </w:r>
      <w:r w:rsidRPr="00AB5866">
        <w:rPr>
          <w:rFonts w:ascii="Arial" w:hAnsi="Arial" w:cs="Arial"/>
        </w:rPr>
        <w:t>1, 1]</w:t>
      </w:r>
      <w:r>
        <w:rPr>
          <w:rFonts w:ascii="Arial" w:hAnsi="Arial" w:cs="Arial"/>
        </w:rPr>
        <w:t>.</w:t>
      </w:r>
    </w:p>
    <w:p w14:paraId="57745354" w14:textId="409553E3" w:rsidR="00CB3665" w:rsidRDefault="00CB3665" w:rsidP="00CB3665">
      <w:pPr>
        <w:pStyle w:val="Prrafodelista"/>
        <w:numPr>
          <w:ilvl w:val="0"/>
          <w:numId w:val="29"/>
        </w:numPr>
        <w:tabs>
          <w:tab w:val="right" w:pos="8498"/>
        </w:tabs>
        <w:spacing w:after="0"/>
        <w:jc w:val="both"/>
        <w:rPr>
          <w:rFonts w:ascii="Arial" w:hAnsi="Arial" w:cs="Arial"/>
        </w:rPr>
      </w:pPr>
      <w:r w:rsidRPr="00AB5866">
        <w:rPr>
          <w:rFonts w:ascii="Arial" w:hAnsi="Arial" w:cs="Arial"/>
        </w:rPr>
        <w:t xml:space="preserve">Es periódica y su </w:t>
      </w:r>
      <w:r w:rsidR="00940ADA" w:rsidRPr="00AB5866">
        <w:rPr>
          <w:rFonts w:ascii="Arial" w:hAnsi="Arial" w:cs="Arial"/>
        </w:rPr>
        <w:t>per</w:t>
      </w:r>
      <w:r w:rsidR="00940ADA">
        <w:rPr>
          <w:rFonts w:ascii="Arial" w:hAnsi="Arial" w:cs="Arial"/>
        </w:rPr>
        <w:t>í</w:t>
      </w:r>
      <w:r w:rsidR="00940ADA" w:rsidRPr="00AB5866">
        <w:rPr>
          <w:rFonts w:ascii="Arial" w:hAnsi="Arial" w:cs="Arial"/>
        </w:rPr>
        <w:t xml:space="preserve">odo </w:t>
      </w:r>
      <w:r w:rsidRPr="00AB5866">
        <w:rPr>
          <w:rFonts w:ascii="Arial" w:hAnsi="Arial" w:cs="Arial"/>
        </w:rPr>
        <w:t>es 2</w:t>
      </w:r>
      <w:r>
        <w:rPr>
          <w:rFonts w:ascii="Arial" w:hAnsi="Arial" w:cs="Arial"/>
        </w:rPr>
        <w:t>π.</w:t>
      </w:r>
    </w:p>
    <w:p w14:paraId="24AD97CE" w14:textId="50D79029" w:rsidR="00CB3665" w:rsidRDefault="00CB3665" w:rsidP="00CB3665">
      <w:pPr>
        <w:pStyle w:val="Prrafodelista"/>
        <w:numPr>
          <w:ilvl w:val="0"/>
          <w:numId w:val="29"/>
        </w:numPr>
        <w:tabs>
          <w:tab w:val="right" w:pos="8498"/>
        </w:tabs>
        <w:spacing w:after="0"/>
        <w:jc w:val="both"/>
        <w:rPr>
          <w:rFonts w:ascii="Arial" w:hAnsi="Arial" w:cs="Arial"/>
        </w:rPr>
      </w:pPr>
      <w:r>
        <w:rPr>
          <w:rFonts w:ascii="Arial" w:hAnsi="Arial" w:cs="Arial"/>
        </w:rPr>
        <w:t xml:space="preserve">Los puntos de corte con el eje </w:t>
      </w:r>
      <w:r w:rsidRPr="00AB5866">
        <w:rPr>
          <w:rFonts w:ascii="Arial" w:hAnsi="Arial" w:cs="Arial"/>
          <w:i/>
        </w:rPr>
        <w:t>X</w:t>
      </w:r>
      <w:r>
        <w:rPr>
          <w:rFonts w:ascii="Arial" w:hAnsi="Arial" w:cs="Arial"/>
        </w:rPr>
        <w:t xml:space="preserve"> están en …</w:t>
      </w:r>
      <w:r w:rsidR="00BE7184">
        <w:rPr>
          <w:rFonts w:ascii="Arial" w:hAnsi="Arial" w:cs="Arial"/>
        </w:rPr>
        <w:t>–</w:t>
      </w:r>
      <w:r>
        <w:rPr>
          <w:rFonts w:ascii="Arial" w:hAnsi="Arial" w:cs="Arial"/>
        </w:rPr>
        <w:t xml:space="preserve">3π/2, </w:t>
      </w:r>
      <w:r w:rsidR="00BE7184">
        <w:rPr>
          <w:rFonts w:ascii="Arial" w:hAnsi="Arial" w:cs="Arial"/>
        </w:rPr>
        <w:t>–</w:t>
      </w:r>
      <w:r>
        <w:rPr>
          <w:rFonts w:ascii="Arial" w:hAnsi="Arial" w:cs="Arial"/>
        </w:rPr>
        <w:t>π/2, π/2, 3π/2,…</w:t>
      </w:r>
    </w:p>
    <w:p w14:paraId="32A58EF5" w14:textId="611B6CC3" w:rsidR="00CB3665" w:rsidRDefault="00CB3665" w:rsidP="00CB3665">
      <w:pPr>
        <w:pStyle w:val="Prrafodelista"/>
        <w:numPr>
          <w:ilvl w:val="0"/>
          <w:numId w:val="29"/>
        </w:numPr>
        <w:tabs>
          <w:tab w:val="right" w:pos="8498"/>
        </w:tabs>
        <w:spacing w:after="0"/>
        <w:jc w:val="both"/>
        <w:rPr>
          <w:rFonts w:ascii="Arial" w:hAnsi="Arial" w:cs="Arial"/>
        </w:rPr>
      </w:pPr>
      <w:r>
        <w:rPr>
          <w:rFonts w:ascii="Arial" w:hAnsi="Arial" w:cs="Arial"/>
        </w:rPr>
        <w:t xml:space="preserve">El punto de corte con el eje </w:t>
      </w:r>
      <w:r w:rsidRPr="00AB5866">
        <w:rPr>
          <w:rFonts w:ascii="Arial" w:hAnsi="Arial" w:cs="Arial"/>
          <w:i/>
        </w:rPr>
        <w:t>Y</w:t>
      </w:r>
      <w:r>
        <w:rPr>
          <w:rFonts w:ascii="Arial" w:hAnsi="Arial" w:cs="Arial"/>
        </w:rPr>
        <w:t xml:space="preserve"> está en 1.</w:t>
      </w:r>
    </w:p>
    <w:p w14:paraId="146A0DAC" w14:textId="54EB2A95" w:rsidR="00CB3665" w:rsidRDefault="00CB3665" w:rsidP="00CB3665">
      <w:pPr>
        <w:pStyle w:val="Prrafodelista"/>
        <w:numPr>
          <w:ilvl w:val="0"/>
          <w:numId w:val="29"/>
        </w:numPr>
        <w:tabs>
          <w:tab w:val="right" w:pos="8498"/>
        </w:tabs>
        <w:spacing w:after="0"/>
        <w:jc w:val="both"/>
        <w:rPr>
          <w:rFonts w:ascii="Arial" w:hAnsi="Arial" w:cs="Arial"/>
        </w:rPr>
      </w:pPr>
      <w:r>
        <w:rPr>
          <w:rFonts w:ascii="Arial" w:hAnsi="Arial" w:cs="Arial"/>
        </w:rPr>
        <w:t xml:space="preserve">El valor máximo es 1 y el valor mínimo es </w:t>
      </w:r>
      <w:r w:rsidR="00D70C14">
        <w:rPr>
          <w:rFonts w:ascii="Arial" w:hAnsi="Arial" w:cs="Arial"/>
        </w:rPr>
        <w:t>–</w:t>
      </w:r>
      <w:r>
        <w:rPr>
          <w:rFonts w:ascii="Arial" w:hAnsi="Arial" w:cs="Arial"/>
        </w:rPr>
        <w:t>1.</w:t>
      </w:r>
    </w:p>
    <w:p w14:paraId="56E156D9" w14:textId="77777777" w:rsidR="00CB3665" w:rsidRPr="00CB3665" w:rsidRDefault="00CB3665" w:rsidP="00CB3665">
      <w:pPr>
        <w:tabs>
          <w:tab w:val="right" w:pos="8498"/>
        </w:tabs>
        <w:spacing w:after="0"/>
        <w:jc w:val="both"/>
        <w:rPr>
          <w:rFonts w:ascii="Arial" w:hAnsi="Arial" w:cs="Arial"/>
        </w:rPr>
      </w:pPr>
    </w:p>
    <w:p w14:paraId="43161EED" w14:textId="77777777" w:rsidR="00CB3665" w:rsidRDefault="00CB3665" w:rsidP="00CB3665">
      <w:pPr>
        <w:tabs>
          <w:tab w:val="right" w:pos="8498"/>
        </w:tabs>
        <w:spacing w:after="0"/>
        <w:jc w:val="both"/>
        <w:rPr>
          <w:rFonts w:ascii="Arial" w:hAnsi="Arial" w:cs="Arial"/>
        </w:rPr>
      </w:pPr>
    </w:p>
    <w:p w14:paraId="4FE79826" w14:textId="77777777" w:rsidR="00CB3665" w:rsidRPr="00CB3665" w:rsidRDefault="00CB3665" w:rsidP="00CB3665">
      <w:pPr>
        <w:tabs>
          <w:tab w:val="right" w:pos="8498"/>
        </w:tabs>
        <w:spacing w:after="0"/>
        <w:jc w:val="both"/>
        <w:rPr>
          <w:rFonts w:ascii="Arial" w:hAnsi="Arial" w:cs="Arial"/>
        </w:rPr>
      </w:pPr>
    </w:p>
    <w:p w14:paraId="62D58347" w14:textId="77777777" w:rsidR="00AB5866" w:rsidRDefault="00AB5866" w:rsidP="00502320">
      <w:pPr>
        <w:tabs>
          <w:tab w:val="right" w:pos="8498"/>
        </w:tabs>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AB5866" w:rsidRPr="00C87E96" w14:paraId="52E90A85" w14:textId="77777777" w:rsidTr="00AB5866">
        <w:tc>
          <w:tcPr>
            <w:tcW w:w="9054" w:type="dxa"/>
            <w:gridSpan w:val="2"/>
            <w:shd w:val="clear" w:color="auto" w:fill="0D0D0D" w:themeFill="text1" w:themeFillTint="F2"/>
          </w:tcPr>
          <w:p w14:paraId="30443683" w14:textId="77777777" w:rsidR="00AB5866" w:rsidRPr="00C87E96" w:rsidRDefault="00AB5866" w:rsidP="00AB5866">
            <w:pPr>
              <w:jc w:val="center"/>
              <w:rPr>
                <w:rFonts w:ascii="Arial" w:hAnsi="Arial" w:cs="Arial"/>
                <w:b/>
                <w:sz w:val="24"/>
                <w:szCs w:val="24"/>
              </w:rPr>
            </w:pPr>
            <w:r w:rsidRPr="00C87E96">
              <w:rPr>
                <w:rFonts w:ascii="Arial" w:hAnsi="Arial" w:cs="Arial"/>
                <w:b/>
                <w:sz w:val="24"/>
                <w:szCs w:val="24"/>
              </w:rPr>
              <w:t>Imagen (fotografía, gráfica o ilustración)</w:t>
            </w:r>
          </w:p>
          <w:p w14:paraId="43EC14DC" w14:textId="77777777" w:rsidR="00AB5866" w:rsidRPr="00C87E96" w:rsidRDefault="00AB5866" w:rsidP="00AB5866">
            <w:pPr>
              <w:jc w:val="center"/>
              <w:rPr>
                <w:rFonts w:ascii="Arial" w:hAnsi="Arial" w:cs="Arial"/>
                <w:b/>
                <w:sz w:val="24"/>
                <w:szCs w:val="24"/>
              </w:rPr>
            </w:pPr>
          </w:p>
        </w:tc>
      </w:tr>
      <w:tr w:rsidR="00AB5866" w:rsidRPr="00C87E96" w14:paraId="32BD01FF" w14:textId="77777777" w:rsidTr="00AB5866">
        <w:tc>
          <w:tcPr>
            <w:tcW w:w="1384" w:type="dxa"/>
          </w:tcPr>
          <w:p w14:paraId="51457EE9" w14:textId="77777777" w:rsidR="00AB5866" w:rsidRPr="00C87E96" w:rsidRDefault="00AB5866" w:rsidP="00AB5866">
            <w:pPr>
              <w:rPr>
                <w:rFonts w:ascii="Arial" w:hAnsi="Arial" w:cs="Arial"/>
                <w:b/>
                <w:sz w:val="24"/>
                <w:szCs w:val="24"/>
              </w:rPr>
            </w:pPr>
            <w:r w:rsidRPr="00C87E96">
              <w:rPr>
                <w:rFonts w:ascii="Arial" w:hAnsi="Arial" w:cs="Arial"/>
                <w:b/>
                <w:sz w:val="24"/>
                <w:szCs w:val="24"/>
              </w:rPr>
              <w:t>Código</w:t>
            </w:r>
          </w:p>
        </w:tc>
        <w:tc>
          <w:tcPr>
            <w:tcW w:w="7670" w:type="dxa"/>
          </w:tcPr>
          <w:p w14:paraId="72228E61" w14:textId="7909CE1D" w:rsidR="00AB5866" w:rsidRPr="00C87E96" w:rsidRDefault="00AB5866" w:rsidP="00AB5866">
            <w:pPr>
              <w:rPr>
                <w:rFonts w:ascii="Arial" w:hAnsi="Arial" w:cs="Arial"/>
                <w:b/>
                <w:sz w:val="24"/>
                <w:szCs w:val="24"/>
              </w:rPr>
            </w:pPr>
            <w:r w:rsidRPr="00EB6E8B">
              <w:rPr>
                <w:rFonts w:ascii="Arial" w:hAnsi="Arial" w:cs="Arial"/>
                <w:sz w:val="24"/>
                <w:szCs w:val="24"/>
              </w:rPr>
              <w:t>MA_11_02_IMG2</w:t>
            </w:r>
            <w:r>
              <w:rPr>
                <w:rFonts w:ascii="Arial" w:hAnsi="Arial" w:cs="Arial"/>
                <w:sz w:val="24"/>
                <w:szCs w:val="24"/>
              </w:rPr>
              <w:t>7</w:t>
            </w:r>
          </w:p>
        </w:tc>
      </w:tr>
      <w:tr w:rsidR="00AB5866" w:rsidRPr="00C87E96" w14:paraId="16F7D4E7" w14:textId="77777777" w:rsidTr="00AB5866">
        <w:tc>
          <w:tcPr>
            <w:tcW w:w="1384" w:type="dxa"/>
          </w:tcPr>
          <w:p w14:paraId="180256B3" w14:textId="77777777" w:rsidR="00AB5866" w:rsidRPr="00C87E96" w:rsidRDefault="00AB5866" w:rsidP="00AB5866">
            <w:pPr>
              <w:rPr>
                <w:rFonts w:ascii="Arial" w:hAnsi="Arial" w:cs="Arial"/>
                <w:sz w:val="24"/>
                <w:szCs w:val="24"/>
              </w:rPr>
            </w:pPr>
            <w:r w:rsidRPr="00C87E96">
              <w:rPr>
                <w:rFonts w:ascii="Arial" w:hAnsi="Arial" w:cs="Arial"/>
                <w:b/>
                <w:sz w:val="24"/>
                <w:szCs w:val="24"/>
              </w:rPr>
              <w:t>Descripción</w:t>
            </w:r>
          </w:p>
        </w:tc>
        <w:tc>
          <w:tcPr>
            <w:tcW w:w="7670" w:type="dxa"/>
          </w:tcPr>
          <w:p w14:paraId="2CC4DA4F" w14:textId="08351EB5" w:rsidR="00AB5866" w:rsidRPr="00C87E96" w:rsidRDefault="00AB5866" w:rsidP="00AB5866">
            <w:pPr>
              <w:rPr>
                <w:rFonts w:ascii="Arial" w:hAnsi="Arial" w:cs="Arial"/>
                <w:sz w:val="24"/>
                <w:szCs w:val="24"/>
              </w:rPr>
            </w:pPr>
          </w:p>
        </w:tc>
      </w:tr>
      <w:tr w:rsidR="00AB5866" w:rsidRPr="00C87E96" w14:paraId="6C425F77" w14:textId="77777777" w:rsidTr="00AB5866">
        <w:tc>
          <w:tcPr>
            <w:tcW w:w="1384" w:type="dxa"/>
          </w:tcPr>
          <w:p w14:paraId="3CAF7158" w14:textId="77777777" w:rsidR="00AB5866" w:rsidRPr="00C87E96" w:rsidRDefault="00AB5866" w:rsidP="00AB5866">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582E87BF" w14:textId="5E5165FF" w:rsidR="00AB5866" w:rsidRDefault="00CB3665" w:rsidP="00AB5866">
            <w:pPr>
              <w:rPr>
                <w:rFonts w:ascii="Arial" w:hAnsi="Arial" w:cs="Arial"/>
                <w:sz w:val="24"/>
                <w:szCs w:val="24"/>
              </w:rPr>
            </w:pPr>
            <w:r>
              <w:rPr>
                <w:rFonts w:ascii="Arial" w:hAnsi="Arial" w:cs="Arial"/>
                <w:noProof/>
                <w:lang w:val="es-ES" w:eastAsia="es-ES"/>
              </w:rPr>
              <w:drawing>
                <wp:inline distT="0" distB="0" distL="0" distR="0" wp14:anchorId="423CFC56" wp14:editId="7CA80B88">
                  <wp:extent cx="4724400" cy="2336800"/>
                  <wp:effectExtent l="0" t="0" r="0" b="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4400" cy="2336800"/>
                          </a:xfrm>
                          <a:prstGeom prst="rect">
                            <a:avLst/>
                          </a:prstGeom>
                          <a:noFill/>
                          <a:ln>
                            <a:noFill/>
                          </a:ln>
                        </pic:spPr>
                      </pic:pic>
                    </a:graphicData>
                  </a:graphic>
                </wp:inline>
              </w:drawing>
            </w:r>
          </w:p>
          <w:p w14:paraId="2BAB78B4" w14:textId="77777777" w:rsidR="00AB5866" w:rsidRPr="00C87E96" w:rsidRDefault="00AB5866" w:rsidP="00AB5866">
            <w:pPr>
              <w:rPr>
                <w:rFonts w:ascii="Arial" w:hAnsi="Arial" w:cs="Arial"/>
                <w:sz w:val="24"/>
                <w:szCs w:val="24"/>
              </w:rPr>
            </w:pPr>
          </w:p>
        </w:tc>
      </w:tr>
      <w:tr w:rsidR="00AB5866" w:rsidRPr="00C87E96" w14:paraId="77161BC9" w14:textId="77777777" w:rsidTr="00AB5866">
        <w:tc>
          <w:tcPr>
            <w:tcW w:w="1384" w:type="dxa"/>
          </w:tcPr>
          <w:p w14:paraId="49553C69" w14:textId="77777777" w:rsidR="00AB5866" w:rsidRPr="00C87E96" w:rsidRDefault="00AB5866" w:rsidP="00AB5866">
            <w:pPr>
              <w:rPr>
                <w:rFonts w:ascii="Arial" w:hAnsi="Arial" w:cs="Arial"/>
                <w:sz w:val="24"/>
                <w:szCs w:val="24"/>
              </w:rPr>
            </w:pPr>
            <w:r w:rsidRPr="00C87E96">
              <w:rPr>
                <w:rFonts w:ascii="Arial" w:hAnsi="Arial" w:cs="Arial"/>
                <w:b/>
                <w:sz w:val="24"/>
                <w:szCs w:val="24"/>
              </w:rPr>
              <w:t>Pie de imagen</w:t>
            </w:r>
          </w:p>
        </w:tc>
        <w:tc>
          <w:tcPr>
            <w:tcW w:w="7670" w:type="dxa"/>
          </w:tcPr>
          <w:p w14:paraId="742863A8" w14:textId="7C2D3577" w:rsidR="00AB5866" w:rsidRDefault="00AB5866" w:rsidP="00AB5866">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Entre 0 y 2π la función </w:t>
            </w:r>
            <w:r w:rsidRPr="00CB3665">
              <w:rPr>
                <w:rFonts w:ascii="Arial" w:eastAsiaTheme="minorEastAsia" w:hAnsi="Arial" w:cs="Arial"/>
                <w:i/>
                <w:sz w:val="24"/>
                <w:szCs w:val="24"/>
              </w:rPr>
              <w:t>f</w:t>
            </w:r>
            <w:r>
              <w:rPr>
                <w:rFonts w:ascii="Arial" w:eastAsiaTheme="minorEastAsia" w:hAnsi="Arial" w:cs="Arial"/>
                <w:sz w:val="24"/>
                <w:szCs w:val="24"/>
              </w:rPr>
              <w:t>(</w:t>
            </w:r>
            <w:r w:rsidRPr="00CB3665">
              <w:rPr>
                <w:rFonts w:ascii="Arial" w:eastAsiaTheme="minorEastAsia" w:hAnsi="Arial" w:cs="Arial"/>
                <w:i/>
                <w:sz w:val="24"/>
                <w:szCs w:val="24"/>
              </w:rPr>
              <w:t>x</w:t>
            </w:r>
            <w:r>
              <w:rPr>
                <w:rFonts w:ascii="Arial" w:eastAsiaTheme="minorEastAsia" w:hAnsi="Arial" w:cs="Arial"/>
                <w:sz w:val="24"/>
                <w:szCs w:val="24"/>
              </w:rPr>
              <w:t xml:space="preserve">) = sen </w:t>
            </w:r>
            <w:r w:rsidRPr="00CB3665">
              <w:rPr>
                <w:rFonts w:ascii="Arial" w:eastAsiaTheme="minorEastAsia" w:hAnsi="Arial" w:cs="Arial"/>
                <w:i/>
                <w:sz w:val="24"/>
                <w:szCs w:val="24"/>
              </w:rPr>
              <w:t>x</w:t>
            </w:r>
            <w:r>
              <w:rPr>
                <w:rFonts w:ascii="Arial" w:eastAsiaTheme="minorEastAsia" w:hAnsi="Arial" w:cs="Arial"/>
                <w:sz w:val="24"/>
                <w:szCs w:val="24"/>
              </w:rPr>
              <w:t xml:space="preserve"> es creciente de 0 a π/2 y de 3π/2 a 2π; es decreciente de</w:t>
            </w:r>
            <w:r w:rsidR="0013216E">
              <w:rPr>
                <w:rFonts w:ascii="Arial" w:eastAsiaTheme="minorEastAsia" w:hAnsi="Arial" w:cs="Arial"/>
                <w:sz w:val="24"/>
                <w:szCs w:val="24"/>
              </w:rPr>
              <w:t>sde</w:t>
            </w:r>
            <w:r>
              <w:rPr>
                <w:rFonts w:ascii="Arial" w:eastAsiaTheme="minorEastAsia" w:hAnsi="Arial" w:cs="Arial"/>
                <w:sz w:val="24"/>
                <w:szCs w:val="24"/>
              </w:rPr>
              <w:t xml:space="preserve"> π/2 </w:t>
            </w:r>
            <w:r w:rsidR="0013216E">
              <w:rPr>
                <w:rFonts w:ascii="Arial" w:eastAsiaTheme="minorEastAsia" w:hAnsi="Arial" w:cs="Arial"/>
                <w:sz w:val="24"/>
                <w:szCs w:val="24"/>
              </w:rPr>
              <w:t>hast</w:t>
            </w:r>
            <w:r>
              <w:rPr>
                <w:rFonts w:ascii="Arial" w:eastAsiaTheme="minorEastAsia" w:hAnsi="Arial" w:cs="Arial"/>
                <w:sz w:val="24"/>
                <w:szCs w:val="24"/>
              </w:rPr>
              <w:t>a 3π/2.</w:t>
            </w:r>
          </w:p>
          <w:p w14:paraId="35562D84" w14:textId="0627EB4B" w:rsidR="00CB3665" w:rsidRDefault="00CB3665" w:rsidP="00CB3665">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Entre 0 y 2π la función </w:t>
            </w:r>
            <w:r w:rsidRPr="00CB3665">
              <w:rPr>
                <w:rFonts w:ascii="Arial" w:eastAsiaTheme="minorEastAsia" w:hAnsi="Arial" w:cs="Arial"/>
                <w:i/>
                <w:sz w:val="24"/>
                <w:szCs w:val="24"/>
              </w:rPr>
              <w:t>f</w:t>
            </w:r>
            <w:r>
              <w:rPr>
                <w:rFonts w:ascii="Arial" w:eastAsiaTheme="minorEastAsia" w:hAnsi="Arial" w:cs="Arial"/>
                <w:sz w:val="24"/>
                <w:szCs w:val="24"/>
              </w:rPr>
              <w:t>(</w:t>
            </w:r>
            <w:r w:rsidRPr="00CB3665">
              <w:rPr>
                <w:rFonts w:ascii="Arial" w:eastAsiaTheme="minorEastAsia" w:hAnsi="Arial" w:cs="Arial"/>
                <w:i/>
                <w:sz w:val="24"/>
                <w:szCs w:val="24"/>
              </w:rPr>
              <w:t>x</w:t>
            </w:r>
            <w:r>
              <w:rPr>
                <w:rFonts w:ascii="Arial" w:eastAsiaTheme="minorEastAsia" w:hAnsi="Arial" w:cs="Arial"/>
                <w:sz w:val="24"/>
                <w:szCs w:val="24"/>
              </w:rPr>
              <w:t xml:space="preserve">) = cos </w:t>
            </w:r>
            <w:r w:rsidRPr="00CB3665">
              <w:rPr>
                <w:rFonts w:ascii="Arial" w:eastAsiaTheme="minorEastAsia" w:hAnsi="Arial" w:cs="Arial"/>
                <w:i/>
                <w:sz w:val="24"/>
                <w:szCs w:val="24"/>
              </w:rPr>
              <w:t>x</w:t>
            </w:r>
            <w:r>
              <w:rPr>
                <w:rFonts w:ascii="Arial" w:eastAsiaTheme="minorEastAsia" w:hAnsi="Arial" w:cs="Arial"/>
                <w:sz w:val="24"/>
                <w:szCs w:val="24"/>
              </w:rPr>
              <w:t xml:space="preserve"> es creciente de π a 2π; es decreciente </w:t>
            </w:r>
            <w:r w:rsidR="0013216E">
              <w:rPr>
                <w:rFonts w:ascii="Arial" w:eastAsiaTheme="minorEastAsia" w:hAnsi="Arial" w:cs="Arial"/>
                <w:sz w:val="24"/>
                <w:szCs w:val="24"/>
              </w:rPr>
              <w:t>desde</w:t>
            </w:r>
            <w:r>
              <w:rPr>
                <w:rFonts w:ascii="Arial" w:eastAsiaTheme="minorEastAsia" w:hAnsi="Arial" w:cs="Arial"/>
                <w:sz w:val="24"/>
                <w:szCs w:val="24"/>
              </w:rPr>
              <w:t xml:space="preserve"> 0 </w:t>
            </w:r>
            <w:r w:rsidR="0013216E">
              <w:rPr>
                <w:rFonts w:ascii="Arial" w:eastAsiaTheme="minorEastAsia" w:hAnsi="Arial" w:cs="Arial"/>
                <w:sz w:val="24"/>
                <w:szCs w:val="24"/>
              </w:rPr>
              <w:t>hasta</w:t>
            </w:r>
            <w:r>
              <w:rPr>
                <w:rFonts w:ascii="Arial" w:eastAsiaTheme="minorEastAsia" w:hAnsi="Arial" w:cs="Arial"/>
                <w:sz w:val="24"/>
                <w:szCs w:val="24"/>
              </w:rPr>
              <w:t xml:space="preserve"> π.</w:t>
            </w:r>
          </w:p>
          <w:p w14:paraId="02669B08" w14:textId="77777777" w:rsidR="00CB3665" w:rsidRDefault="00CB3665" w:rsidP="00AB5866">
            <w:pPr>
              <w:tabs>
                <w:tab w:val="right" w:pos="8498"/>
              </w:tabs>
              <w:jc w:val="both"/>
              <w:rPr>
                <w:rFonts w:ascii="Arial" w:eastAsiaTheme="minorEastAsia" w:hAnsi="Arial" w:cs="Arial"/>
                <w:sz w:val="24"/>
                <w:szCs w:val="24"/>
              </w:rPr>
            </w:pPr>
          </w:p>
          <w:p w14:paraId="65FB5C70" w14:textId="7D224A12" w:rsidR="00CB3665" w:rsidRPr="00C87E96" w:rsidRDefault="00CB3665" w:rsidP="00AB5866">
            <w:pPr>
              <w:tabs>
                <w:tab w:val="right" w:pos="8498"/>
              </w:tabs>
              <w:jc w:val="both"/>
              <w:rPr>
                <w:rFonts w:ascii="Arial" w:eastAsiaTheme="minorEastAsia" w:hAnsi="Arial" w:cs="Arial"/>
                <w:sz w:val="24"/>
                <w:szCs w:val="24"/>
              </w:rPr>
            </w:pPr>
          </w:p>
        </w:tc>
      </w:tr>
    </w:tbl>
    <w:p w14:paraId="6805596A" w14:textId="77777777" w:rsidR="00AB5866" w:rsidRPr="00502320" w:rsidRDefault="00AB5866" w:rsidP="00502320">
      <w:pPr>
        <w:tabs>
          <w:tab w:val="right" w:pos="8498"/>
        </w:tabs>
        <w:spacing w:after="0"/>
        <w:jc w:val="both"/>
        <w:rPr>
          <w:rFonts w:ascii="Arial" w:hAnsi="Arial" w:cs="Arial"/>
        </w:rPr>
      </w:pPr>
    </w:p>
    <w:p w14:paraId="69AD22ED" w14:textId="77777777" w:rsidR="005F13C1" w:rsidRDefault="005F13C1" w:rsidP="00CB3665">
      <w:pPr>
        <w:tabs>
          <w:tab w:val="right" w:pos="8498"/>
        </w:tabs>
        <w:spacing w:after="0"/>
        <w:jc w:val="both"/>
        <w:rPr>
          <w:rFonts w:ascii="Arial" w:hAnsi="Arial" w:cs="Arial"/>
        </w:rPr>
      </w:pPr>
    </w:p>
    <w:p w14:paraId="3221CA5F" w14:textId="2E37D044" w:rsidR="005F13C1" w:rsidRDefault="005F13C1" w:rsidP="00CB3665">
      <w:pPr>
        <w:tabs>
          <w:tab w:val="right" w:pos="8498"/>
        </w:tabs>
        <w:spacing w:after="0"/>
        <w:jc w:val="both"/>
        <w:rPr>
          <w:rFonts w:ascii="Arial" w:hAnsi="Arial" w:cs="Arial"/>
        </w:rPr>
      </w:pPr>
      <w:r>
        <w:rPr>
          <w:rFonts w:ascii="Arial" w:hAnsi="Arial" w:cs="Arial"/>
        </w:rPr>
        <w:t xml:space="preserve">Resulta un ejercicio interesante </w:t>
      </w:r>
      <w:r w:rsidR="00230A12">
        <w:rPr>
          <w:rFonts w:ascii="Arial" w:hAnsi="Arial" w:cs="Arial"/>
        </w:rPr>
        <w:t xml:space="preserve">trazar </w:t>
      </w:r>
      <w:r>
        <w:rPr>
          <w:rFonts w:ascii="Arial" w:hAnsi="Arial" w:cs="Arial"/>
        </w:rPr>
        <w:t xml:space="preserve">las gráficas de funciones relacionadas con el seno y el coseno para las cuales la amplitud es diferente de 1, el </w:t>
      </w:r>
      <w:r w:rsidR="00230A12">
        <w:rPr>
          <w:rFonts w:ascii="Arial" w:hAnsi="Arial" w:cs="Arial"/>
        </w:rPr>
        <w:t xml:space="preserve">período </w:t>
      </w:r>
      <w:r>
        <w:rPr>
          <w:rFonts w:ascii="Arial" w:hAnsi="Arial" w:cs="Arial"/>
        </w:rPr>
        <w:t xml:space="preserve">es </w:t>
      </w:r>
      <w:r w:rsidR="00230A12">
        <w:rPr>
          <w:rFonts w:ascii="Arial" w:hAnsi="Arial" w:cs="Arial"/>
        </w:rPr>
        <w:t xml:space="preserve">distinto </w:t>
      </w:r>
      <w:r>
        <w:rPr>
          <w:rFonts w:ascii="Arial" w:hAnsi="Arial" w:cs="Arial"/>
        </w:rPr>
        <w:t xml:space="preserve">de 2π y su inicio no es en </w:t>
      </w:r>
      <w:r w:rsidRPr="005F13C1">
        <w:rPr>
          <w:rFonts w:ascii="Arial" w:hAnsi="Arial" w:cs="Arial"/>
          <w:i/>
        </w:rPr>
        <w:t>x</w:t>
      </w:r>
      <w:r>
        <w:rPr>
          <w:rFonts w:ascii="Arial" w:hAnsi="Arial" w:cs="Arial"/>
        </w:rPr>
        <w:t xml:space="preserve"> = 0. </w:t>
      </w:r>
    </w:p>
    <w:p w14:paraId="68BE789C" w14:textId="77777777" w:rsidR="005F13C1" w:rsidRDefault="005F13C1" w:rsidP="00CB3665">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5F13C1" w:rsidRPr="00C87E96" w14:paraId="7ED2B2E8" w14:textId="77777777" w:rsidTr="006D190E">
        <w:tc>
          <w:tcPr>
            <w:tcW w:w="8978" w:type="dxa"/>
            <w:gridSpan w:val="2"/>
            <w:shd w:val="clear" w:color="auto" w:fill="000000" w:themeFill="text1"/>
          </w:tcPr>
          <w:p w14:paraId="1E6E0C18" w14:textId="77777777" w:rsidR="005F13C1" w:rsidRPr="00C87E96" w:rsidRDefault="005F13C1" w:rsidP="006D190E">
            <w:pPr>
              <w:jc w:val="center"/>
              <w:rPr>
                <w:rFonts w:ascii="Arial" w:hAnsi="Arial" w:cs="Arial"/>
                <w:b/>
                <w:sz w:val="24"/>
                <w:szCs w:val="24"/>
              </w:rPr>
            </w:pPr>
            <w:r w:rsidRPr="00C87E96">
              <w:rPr>
                <w:rFonts w:ascii="Arial" w:hAnsi="Arial" w:cs="Arial"/>
                <w:b/>
                <w:sz w:val="24"/>
                <w:szCs w:val="24"/>
              </w:rPr>
              <w:t xml:space="preserve">Destacado </w:t>
            </w:r>
          </w:p>
        </w:tc>
      </w:tr>
      <w:tr w:rsidR="005F13C1" w:rsidRPr="00C87E96" w14:paraId="348B4185" w14:textId="77777777" w:rsidTr="006D190E">
        <w:tc>
          <w:tcPr>
            <w:tcW w:w="2518" w:type="dxa"/>
          </w:tcPr>
          <w:p w14:paraId="74266557" w14:textId="77777777" w:rsidR="005F13C1" w:rsidRPr="00C87E96" w:rsidRDefault="005F13C1" w:rsidP="006D190E">
            <w:pPr>
              <w:rPr>
                <w:rFonts w:ascii="Arial" w:hAnsi="Arial" w:cs="Arial"/>
                <w:b/>
                <w:sz w:val="24"/>
                <w:szCs w:val="24"/>
              </w:rPr>
            </w:pPr>
            <w:r w:rsidRPr="00C87E96">
              <w:rPr>
                <w:rFonts w:ascii="Arial" w:hAnsi="Arial" w:cs="Arial"/>
                <w:b/>
                <w:sz w:val="24"/>
                <w:szCs w:val="24"/>
              </w:rPr>
              <w:t>Título</w:t>
            </w:r>
          </w:p>
        </w:tc>
        <w:tc>
          <w:tcPr>
            <w:tcW w:w="6460" w:type="dxa"/>
          </w:tcPr>
          <w:p w14:paraId="000AAC93" w14:textId="7C619244" w:rsidR="005F13C1" w:rsidRPr="00C87E96" w:rsidRDefault="005F13C1" w:rsidP="006D190E">
            <w:pPr>
              <w:rPr>
                <w:rFonts w:ascii="Arial" w:hAnsi="Arial" w:cs="Arial"/>
                <w:b/>
                <w:sz w:val="24"/>
                <w:szCs w:val="24"/>
              </w:rPr>
            </w:pPr>
            <w:r>
              <w:rPr>
                <w:rFonts w:ascii="Arial" w:hAnsi="Arial" w:cs="Arial"/>
                <w:b/>
                <w:sz w:val="24"/>
                <w:szCs w:val="24"/>
              </w:rPr>
              <w:t>Variaciones de las funciones trigonométricas</w:t>
            </w:r>
          </w:p>
        </w:tc>
      </w:tr>
      <w:tr w:rsidR="005F13C1" w:rsidRPr="00C87E96" w14:paraId="2D7320ED" w14:textId="77777777" w:rsidTr="006D190E">
        <w:tc>
          <w:tcPr>
            <w:tcW w:w="2518" w:type="dxa"/>
          </w:tcPr>
          <w:p w14:paraId="5D5D550C" w14:textId="77777777" w:rsidR="005F13C1" w:rsidRPr="00C87E96" w:rsidRDefault="005F13C1" w:rsidP="006D190E">
            <w:pPr>
              <w:rPr>
                <w:rFonts w:ascii="Arial" w:hAnsi="Arial" w:cs="Arial"/>
                <w:sz w:val="24"/>
                <w:szCs w:val="24"/>
              </w:rPr>
            </w:pPr>
            <w:r w:rsidRPr="00C87E96">
              <w:rPr>
                <w:rFonts w:ascii="Arial" w:hAnsi="Arial" w:cs="Arial"/>
                <w:b/>
                <w:sz w:val="24"/>
                <w:szCs w:val="24"/>
              </w:rPr>
              <w:t>Contenido</w:t>
            </w:r>
          </w:p>
        </w:tc>
        <w:tc>
          <w:tcPr>
            <w:tcW w:w="6460" w:type="dxa"/>
          </w:tcPr>
          <w:p w14:paraId="7C5DBC6E" w14:textId="6BBE83A6" w:rsidR="005F13C1" w:rsidRDefault="005F13C1" w:rsidP="005F13C1">
            <w:pPr>
              <w:tabs>
                <w:tab w:val="right" w:pos="8498"/>
              </w:tabs>
              <w:jc w:val="both"/>
              <w:rPr>
                <w:rFonts w:ascii="Arial" w:hAnsi="Arial" w:cs="Arial"/>
              </w:rPr>
            </w:pPr>
            <w:r>
              <w:rPr>
                <w:rFonts w:ascii="Arial" w:hAnsi="Arial" w:cs="Arial"/>
              </w:rPr>
              <w:t>En las</w:t>
            </w:r>
            <w:r w:rsidRPr="001215A7">
              <w:rPr>
                <w:rFonts w:ascii="Arial" w:hAnsi="Arial" w:cs="Arial"/>
              </w:rPr>
              <w:t xml:space="preserve"> expresi</w:t>
            </w:r>
            <w:r>
              <w:rPr>
                <w:rFonts w:ascii="Arial" w:hAnsi="Arial" w:cs="Arial"/>
              </w:rPr>
              <w:t>ones</w:t>
            </w:r>
            <w:r w:rsidRPr="001215A7">
              <w:rPr>
                <w:rFonts w:ascii="Arial" w:hAnsi="Arial" w:cs="Arial"/>
              </w:rPr>
              <w:t xml:space="preserve"> </w:t>
            </w:r>
            <w:r w:rsidRPr="00F94A26">
              <w:rPr>
                <w:rFonts w:ascii="Arial" w:hAnsi="Arial" w:cs="Arial"/>
                <w:i/>
              </w:rPr>
              <w:t>f</w:t>
            </w:r>
            <w:r>
              <w:rPr>
                <w:rFonts w:ascii="Arial" w:hAnsi="Arial" w:cs="Arial"/>
              </w:rPr>
              <w:t>(</w:t>
            </w:r>
            <w:r w:rsidRPr="00F94A26">
              <w:rPr>
                <w:rFonts w:ascii="Arial" w:hAnsi="Arial" w:cs="Arial"/>
                <w:i/>
              </w:rPr>
              <w:t>x</w:t>
            </w:r>
            <w:r>
              <w:rPr>
                <w:rFonts w:ascii="Arial" w:hAnsi="Arial" w:cs="Arial"/>
              </w:rPr>
              <w:t xml:space="preserve">) = </w:t>
            </w:r>
            <w:r w:rsidRPr="005F13C1">
              <w:rPr>
                <w:rFonts w:ascii="Arial" w:hAnsi="Arial" w:cs="Arial"/>
                <w:i/>
              </w:rPr>
              <w:t>A</w:t>
            </w:r>
            <w:r w:rsidR="00F94A26">
              <w:rPr>
                <w:rFonts w:ascii="Arial" w:hAnsi="Arial" w:cs="Arial"/>
                <w:i/>
              </w:rPr>
              <w:t xml:space="preserve"> </w:t>
            </w:r>
            <w:r>
              <w:rPr>
                <w:rFonts w:ascii="Arial" w:hAnsi="Arial" w:cs="Arial"/>
              </w:rPr>
              <w:t>sen (ω</w:t>
            </w:r>
            <w:r w:rsidRPr="00F94A26">
              <w:rPr>
                <w:rFonts w:ascii="Arial" w:hAnsi="Arial" w:cs="Arial"/>
                <w:i/>
              </w:rPr>
              <w:t>x</w:t>
            </w:r>
            <w:r>
              <w:rPr>
                <w:rFonts w:ascii="Arial" w:hAnsi="Arial" w:cs="Arial"/>
              </w:rPr>
              <w:t xml:space="preserve"> – ϕ) y </w:t>
            </w:r>
            <w:r w:rsidRPr="00A21691">
              <w:rPr>
                <w:rFonts w:ascii="Arial" w:hAnsi="Arial" w:cs="Arial"/>
                <w:i/>
              </w:rPr>
              <w:t>f</w:t>
            </w:r>
            <w:r>
              <w:rPr>
                <w:rFonts w:ascii="Arial" w:hAnsi="Arial" w:cs="Arial"/>
              </w:rPr>
              <w:t>(</w:t>
            </w:r>
            <w:r w:rsidRPr="00A21691">
              <w:rPr>
                <w:rFonts w:ascii="Arial" w:hAnsi="Arial" w:cs="Arial"/>
                <w:i/>
              </w:rPr>
              <w:t>x</w:t>
            </w:r>
            <w:r>
              <w:rPr>
                <w:rFonts w:ascii="Arial" w:hAnsi="Arial" w:cs="Arial"/>
              </w:rPr>
              <w:t xml:space="preserve">) = </w:t>
            </w:r>
            <w:r w:rsidRPr="005F13C1">
              <w:rPr>
                <w:rFonts w:ascii="Arial" w:hAnsi="Arial" w:cs="Arial"/>
                <w:i/>
              </w:rPr>
              <w:t>A</w:t>
            </w:r>
            <w:r w:rsidR="00F94A26">
              <w:rPr>
                <w:rFonts w:ascii="Arial" w:hAnsi="Arial" w:cs="Arial"/>
                <w:i/>
              </w:rPr>
              <w:t xml:space="preserve"> </w:t>
            </w:r>
            <w:r>
              <w:rPr>
                <w:rFonts w:ascii="Arial" w:hAnsi="Arial" w:cs="Arial"/>
              </w:rPr>
              <w:t>cos (ω</w:t>
            </w:r>
            <w:r w:rsidRPr="005F13C1">
              <w:rPr>
                <w:rFonts w:ascii="Arial" w:hAnsi="Arial" w:cs="Arial"/>
                <w:i/>
              </w:rPr>
              <w:t>x</w:t>
            </w:r>
            <w:r>
              <w:rPr>
                <w:rFonts w:ascii="Arial" w:hAnsi="Arial" w:cs="Arial"/>
              </w:rPr>
              <w:t xml:space="preserve"> – ϕ) se tiene que:</w:t>
            </w:r>
          </w:p>
          <w:p w14:paraId="3312BC1A" w14:textId="77777777" w:rsidR="005F13C1" w:rsidRDefault="005F13C1" w:rsidP="005F13C1">
            <w:pPr>
              <w:pStyle w:val="Prrafodelista"/>
              <w:numPr>
                <w:ilvl w:val="0"/>
                <w:numId w:val="31"/>
              </w:numPr>
              <w:tabs>
                <w:tab w:val="right" w:pos="8498"/>
              </w:tabs>
              <w:jc w:val="both"/>
              <w:rPr>
                <w:rFonts w:ascii="Arial" w:hAnsi="Arial" w:cs="Arial"/>
              </w:rPr>
            </w:pPr>
            <w:r>
              <w:rPr>
                <w:rFonts w:ascii="Arial" w:hAnsi="Arial" w:cs="Arial"/>
              </w:rPr>
              <w:t xml:space="preserve">La amplitud es el valor absoluto de </w:t>
            </w:r>
            <w:r w:rsidRPr="005F13C1">
              <w:rPr>
                <w:rFonts w:ascii="Arial" w:hAnsi="Arial" w:cs="Arial"/>
                <w:i/>
              </w:rPr>
              <w:t>A</w:t>
            </w:r>
            <w:r>
              <w:rPr>
                <w:rFonts w:ascii="Arial" w:hAnsi="Arial" w:cs="Arial"/>
              </w:rPr>
              <w:t>.</w:t>
            </w:r>
          </w:p>
          <w:p w14:paraId="70C6F9E6" w14:textId="2E3D8BB5" w:rsidR="005F13C1" w:rsidRDefault="005F13C1" w:rsidP="005F13C1">
            <w:pPr>
              <w:pStyle w:val="Prrafodelista"/>
              <w:numPr>
                <w:ilvl w:val="0"/>
                <w:numId w:val="31"/>
              </w:numPr>
              <w:tabs>
                <w:tab w:val="right" w:pos="8498"/>
              </w:tabs>
              <w:jc w:val="both"/>
              <w:rPr>
                <w:rFonts w:ascii="Arial" w:hAnsi="Arial" w:cs="Arial"/>
              </w:rPr>
            </w:pPr>
            <w:r>
              <w:rPr>
                <w:rFonts w:ascii="Arial" w:hAnsi="Arial" w:cs="Arial"/>
              </w:rPr>
              <w:t xml:space="preserve">El </w:t>
            </w:r>
            <w:r w:rsidR="009166C1">
              <w:rPr>
                <w:rFonts w:ascii="Arial" w:hAnsi="Arial" w:cs="Arial"/>
              </w:rPr>
              <w:t xml:space="preserve">período </w:t>
            </w:r>
            <w:r>
              <w:rPr>
                <w:rFonts w:ascii="Arial" w:hAnsi="Arial" w:cs="Arial"/>
              </w:rPr>
              <w:t>está determinado por la expresión 2π/ω.</w:t>
            </w:r>
          </w:p>
          <w:p w14:paraId="1C6DDF33" w14:textId="06CD6EF8" w:rsidR="005F13C1" w:rsidRPr="005F13C1" w:rsidRDefault="005F13C1" w:rsidP="005F13C1">
            <w:pPr>
              <w:pStyle w:val="Prrafodelista"/>
              <w:numPr>
                <w:ilvl w:val="0"/>
                <w:numId w:val="31"/>
              </w:numPr>
              <w:tabs>
                <w:tab w:val="right" w:pos="8498"/>
              </w:tabs>
              <w:jc w:val="both"/>
              <w:rPr>
                <w:rFonts w:ascii="Arial" w:hAnsi="Arial" w:cs="Arial"/>
              </w:rPr>
            </w:pPr>
            <w:r>
              <w:rPr>
                <w:rFonts w:ascii="Arial" w:hAnsi="Arial" w:cs="Arial"/>
              </w:rPr>
              <w:t>La traslación horizontal está dad</w:t>
            </w:r>
            <w:r w:rsidR="00F94A26">
              <w:rPr>
                <w:rFonts w:ascii="Arial" w:hAnsi="Arial" w:cs="Arial"/>
              </w:rPr>
              <w:t>a</w:t>
            </w:r>
            <w:r>
              <w:rPr>
                <w:rFonts w:ascii="Arial" w:hAnsi="Arial" w:cs="Arial"/>
              </w:rPr>
              <w:t xml:space="preserve"> por ϕ/ω.</w:t>
            </w:r>
          </w:p>
          <w:p w14:paraId="00F761E4" w14:textId="77777777" w:rsidR="005F13C1" w:rsidRPr="000E41AC" w:rsidRDefault="005F13C1" w:rsidP="006D190E">
            <w:pPr>
              <w:tabs>
                <w:tab w:val="right" w:pos="8498"/>
              </w:tabs>
              <w:jc w:val="both"/>
              <w:rPr>
                <w:rFonts w:ascii="Arial" w:eastAsiaTheme="minorEastAsia" w:hAnsi="Arial" w:cs="Arial"/>
              </w:rPr>
            </w:pPr>
          </w:p>
        </w:tc>
      </w:tr>
    </w:tbl>
    <w:p w14:paraId="2BEF827F" w14:textId="77777777" w:rsidR="005F13C1" w:rsidRDefault="005F13C1" w:rsidP="00CB3665">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80"/>
        <w:gridCol w:w="6348"/>
      </w:tblGrid>
      <w:tr w:rsidR="007473CE" w:rsidRPr="00C87E96" w14:paraId="51C85FAE" w14:textId="77777777" w:rsidTr="006D190E">
        <w:tc>
          <w:tcPr>
            <w:tcW w:w="8828" w:type="dxa"/>
            <w:gridSpan w:val="2"/>
            <w:shd w:val="clear" w:color="auto" w:fill="000000" w:themeFill="text1"/>
          </w:tcPr>
          <w:p w14:paraId="2D0C73EF" w14:textId="77777777" w:rsidR="007473CE" w:rsidRPr="00C87E96" w:rsidRDefault="007473CE" w:rsidP="006D190E">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7473CE" w:rsidRPr="00C87E96" w14:paraId="17771342" w14:textId="77777777" w:rsidTr="006D190E">
        <w:tc>
          <w:tcPr>
            <w:tcW w:w="2480" w:type="dxa"/>
          </w:tcPr>
          <w:p w14:paraId="0F0B7779" w14:textId="77777777" w:rsidR="007473CE" w:rsidRPr="00C87E96" w:rsidRDefault="007473CE" w:rsidP="006D190E">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348" w:type="dxa"/>
          </w:tcPr>
          <w:p w14:paraId="45F30797" w14:textId="77777777" w:rsidR="007473CE" w:rsidRPr="00C87E96" w:rsidRDefault="007473CE" w:rsidP="006D190E">
            <w:pPr>
              <w:rPr>
                <w:rFonts w:ascii="Arial" w:eastAsiaTheme="minorEastAsia" w:hAnsi="Arial" w:cs="Arial"/>
                <w:b/>
                <w:sz w:val="24"/>
                <w:szCs w:val="24"/>
              </w:rPr>
            </w:pPr>
            <w:r>
              <w:rPr>
                <w:rFonts w:ascii="Arial" w:eastAsiaTheme="minorEastAsia" w:hAnsi="Arial" w:cs="Arial"/>
                <w:sz w:val="24"/>
                <w:szCs w:val="24"/>
              </w:rPr>
              <w:t>MA_11_02_REC13</w:t>
            </w:r>
            <w:r w:rsidRPr="00C87E96">
              <w:rPr>
                <w:rFonts w:ascii="Arial" w:eastAsiaTheme="minorEastAsia" w:hAnsi="Arial" w:cs="Arial"/>
                <w:sz w:val="24"/>
                <w:szCs w:val="24"/>
              </w:rPr>
              <w:t>0</w:t>
            </w:r>
          </w:p>
        </w:tc>
      </w:tr>
      <w:tr w:rsidR="007473CE" w:rsidRPr="00C87E96" w14:paraId="269E1CC8" w14:textId="77777777" w:rsidTr="006D190E">
        <w:tc>
          <w:tcPr>
            <w:tcW w:w="2480" w:type="dxa"/>
          </w:tcPr>
          <w:p w14:paraId="4E2A97ED"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348" w:type="dxa"/>
          </w:tcPr>
          <w:p w14:paraId="53134DD7" w14:textId="77777777" w:rsidR="007473CE" w:rsidRPr="00C87E96" w:rsidRDefault="007473CE" w:rsidP="006D190E">
            <w:pPr>
              <w:rPr>
                <w:rFonts w:ascii="Arial" w:eastAsiaTheme="minorEastAsia" w:hAnsi="Arial" w:cs="Arial"/>
                <w:sz w:val="24"/>
                <w:szCs w:val="24"/>
              </w:rPr>
            </w:pPr>
            <w:r w:rsidRPr="001215A7">
              <w:rPr>
                <w:rFonts w:ascii="Arial" w:hAnsi="Arial" w:cs="Arial"/>
                <w:sz w:val="24"/>
                <w:szCs w:val="24"/>
              </w:rPr>
              <w:t>Reconoce funciones trigonométricas y sus variaciones</w:t>
            </w:r>
          </w:p>
        </w:tc>
      </w:tr>
      <w:tr w:rsidR="007473CE" w:rsidRPr="00C87E96" w14:paraId="7E391295" w14:textId="77777777" w:rsidTr="006D190E">
        <w:tc>
          <w:tcPr>
            <w:tcW w:w="2480" w:type="dxa"/>
          </w:tcPr>
          <w:p w14:paraId="1AC2D8CF"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348" w:type="dxa"/>
          </w:tcPr>
          <w:p w14:paraId="400440DC" w14:textId="0BFED3EB" w:rsidR="007473CE" w:rsidRPr="00C87E96" w:rsidRDefault="00F94A26" w:rsidP="006D190E">
            <w:pPr>
              <w:rPr>
                <w:rFonts w:ascii="Arial" w:eastAsiaTheme="minorEastAsia" w:hAnsi="Arial" w:cs="Arial"/>
                <w:sz w:val="24"/>
                <w:szCs w:val="24"/>
              </w:rPr>
            </w:pPr>
            <w:r w:rsidRPr="001215A7">
              <w:rPr>
                <w:rFonts w:ascii="Arial" w:eastAsiaTheme="minorEastAsia" w:hAnsi="Arial" w:cs="Arial"/>
                <w:sz w:val="24"/>
                <w:szCs w:val="24"/>
              </w:rPr>
              <w:t>Actividad</w:t>
            </w:r>
            <w:r w:rsidR="007473CE" w:rsidRPr="001215A7">
              <w:rPr>
                <w:rFonts w:ascii="Arial" w:eastAsiaTheme="minorEastAsia" w:hAnsi="Arial" w:cs="Arial"/>
                <w:sz w:val="24"/>
                <w:szCs w:val="24"/>
              </w:rPr>
              <w:t xml:space="preserve"> para analizar funciones trigonométricas</w:t>
            </w:r>
          </w:p>
        </w:tc>
      </w:tr>
    </w:tbl>
    <w:p w14:paraId="3FFD0B73" w14:textId="77777777" w:rsidR="005F13C1" w:rsidRDefault="005F13C1" w:rsidP="00CB3665">
      <w:pPr>
        <w:tabs>
          <w:tab w:val="right" w:pos="8498"/>
        </w:tabs>
        <w:spacing w:after="0"/>
        <w:jc w:val="both"/>
        <w:rPr>
          <w:rFonts w:ascii="Arial" w:hAnsi="Arial" w:cs="Arial"/>
          <w:highlight w:val="yellow"/>
        </w:rPr>
      </w:pPr>
    </w:p>
    <w:p w14:paraId="6E020906" w14:textId="308DC370" w:rsidR="00CB3665" w:rsidRPr="00C87E96" w:rsidRDefault="00CB3665" w:rsidP="00CB3665">
      <w:pPr>
        <w:tabs>
          <w:tab w:val="right" w:pos="8498"/>
        </w:tabs>
        <w:spacing w:after="0"/>
        <w:jc w:val="both"/>
        <w:rPr>
          <w:rFonts w:ascii="Arial" w:hAnsi="Arial" w:cs="Arial"/>
          <w:b/>
        </w:rPr>
      </w:pPr>
      <w:r>
        <w:rPr>
          <w:rFonts w:ascii="Arial" w:hAnsi="Arial" w:cs="Arial"/>
          <w:highlight w:val="yellow"/>
        </w:rPr>
        <w:t>[SECCIÓN 3</w:t>
      </w:r>
      <w:r w:rsidRPr="00C87E96">
        <w:rPr>
          <w:rFonts w:ascii="Arial" w:hAnsi="Arial" w:cs="Arial"/>
          <w:highlight w:val="yellow"/>
        </w:rPr>
        <w:t>]</w:t>
      </w:r>
      <w:r w:rsidRPr="00C87E96">
        <w:rPr>
          <w:rFonts w:ascii="Arial" w:hAnsi="Arial" w:cs="Arial"/>
        </w:rPr>
        <w:t xml:space="preserve"> </w:t>
      </w:r>
      <w:r>
        <w:rPr>
          <w:rFonts w:ascii="Arial" w:hAnsi="Arial" w:cs="Arial"/>
          <w:b/>
        </w:rPr>
        <w:t>3.3.2</w:t>
      </w:r>
      <w:r w:rsidRPr="00C87E96">
        <w:rPr>
          <w:rFonts w:ascii="Arial" w:hAnsi="Arial" w:cs="Arial"/>
          <w:b/>
        </w:rPr>
        <w:t xml:space="preserve"> </w:t>
      </w:r>
      <w:r>
        <w:rPr>
          <w:rFonts w:ascii="Arial" w:hAnsi="Arial" w:cs="Arial"/>
          <w:b/>
        </w:rPr>
        <w:t>Las funciones</w:t>
      </w:r>
      <w:r w:rsidRPr="00C87E96">
        <w:rPr>
          <w:rFonts w:ascii="Arial" w:hAnsi="Arial" w:cs="Arial"/>
          <w:b/>
        </w:rPr>
        <w:t xml:space="preserve"> </w:t>
      </w:r>
      <w:r>
        <w:rPr>
          <w:rFonts w:ascii="Arial" w:hAnsi="Arial" w:cs="Arial"/>
          <w:b/>
        </w:rPr>
        <w:t>tangente y cotangente</w:t>
      </w:r>
      <w:r w:rsidRPr="00C87E96">
        <w:rPr>
          <w:rFonts w:ascii="Arial" w:hAnsi="Arial" w:cs="Arial"/>
          <w:b/>
        </w:rPr>
        <w:t xml:space="preserve"> </w:t>
      </w:r>
    </w:p>
    <w:p w14:paraId="1D5ECDF0" w14:textId="37FFBE17" w:rsidR="00CB3665" w:rsidRDefault="00CB3665" w:rsidP="00CB3665">
      <w:pPr>
        <w:tabs>
          <w:tab w:val="right" w:pos="8498"/>
        </w:tabs>
        <w:spacing w:after="0"/>
        <w:jc w:val="both"/>
        <w:rPr>
          <w:rFonts w:ascii="Arial" w:hAnsi="Arial" w:cs="Arial"/>
        </w:rPr>
      </w:pPr>
      <w:r>
        <w:rPr>
          <w:rFonts w:ascii="Arial" w:hAnsi="Arial" w:cs="Arial"/>
        </w:rPr>
        <w:t xml:space="preserve">La función </w:t>
      </w: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tan </w:t>
      </w:r>
      <w:r w:rsidRPr="00AB5866">
        <w:rPr>
          <w:rFonts w:ascii="Arial" w:hAnsi="Arial" w:cs="Arial"/>
          <w:i/>
        </w:rPr>
        <w:t>x</w:t>
      </w:r>
      <w:r>
        <w:rPr>
          <w:rFonts w:ascii="Arial" w:hAnsi="Arial" w:cs="Arial"/>
        </w:rPr>
        <w:t xml:space="preserve"> presenta las siguientes características:</w:t>
      </w:r>
    </w:p>
    <w:p w14:paraId="692C4AA0" w14:textId="26F7BFC7" w:rsidR="00CB3665"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El dominio de </w:t>
      </w:r>
      <w:r w:rsidRPr="000D03A0">
        <w:rPr>
          <w:rFonts w:ascii="Arial" w:hAnsi="Arial" w:cs="Arial"/>
          <w:i/>
        </w:rPr>
        <w:t>f</w:t>
      </w:r>
      <w:r>
        <w:rPr>
          <w:rFonts w:ascii="Arial" w:hAnsi="Arial" w:cs="Arial"/>
        </w:rPr>
        <w:t xml:space="preserve"> son todos los números reales excepto los múltiplos de π/2; el rango son todos los números reales.</w:t>
      </w:r>
    </w:p>
    <w:p w14:paraId="154D4647" w14:textId="598A9CA8"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Es periódica y su </w:t>
      </w:r>
      <w:r w:rsidR="0075688A">
        <w:rPr>
          <w:rFonts w:ascii="Arial" w:hAnsi="Arial" w:cs="Arial"/>
        </w:rPr>
        <w:t xml:space="preserve">período </w:t>
      </w:r>
      <w:r>
        <w:rPr>
          <w:rFonts w:ascii="Arial" w:hAnsi="Arial" w:cs="Arial"/>
        </w:rPr>
        <w:t>es π.</w:t>
      </w:r>
    </w:p>
    <w:p w14:paraId="060803A7" w14:textId="2846D41E"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Los puntos de corte con el eje </w:t>
      </w:r>
      <w:r w:rsidRPr="000D03A0">
        <w:rPr>
          <w:rFonts w:ascii="Arial" w:hAnsi="Arial" w:cs="Arial"/>
          <w:i/>
        </w:rPr>
        <w:t>X</w:t>
      </w:r>
      <w:r>
        <w:rPr>
          <w:rFonts w:ascii="Arial" w:hAnsi="Arial" w:cs="Arial"/>
        </w:rPr>
        <w:t xml:space="preserve"> son …</w:t>
      </w:r>
      <w:r w:rsidR="00BE7184">
        <w:rPr>
          <w:rFonts w:ascii="Arial" w:hAnsi="Arial" w:cs="Arial"/>
        </w:rPr>
        <w:t>–</w:t>
      </w:r>
      <w:r>
        <w:rPr>
          <w:rFonts w:ascii="Arial" w:hAnsi="Arial" w:cs="Arial"/>
        </w:rPr>
        <w:t xml:space="preserve">2π, </w:t>
      </w:r>
      <w:r w:rsidR="00BE7184">
        <w:rPr>
          <w:rFonts w:ascii="Arial" w:hAnsi="Arial" w:cs="Arial"/>
        </w:rPr>
        <w:t>–</w:t>
      </w:r>
      <w:r>
        <w:rPr>
          <w:rFonts w:ascii="Arial" w:hAnsi="Arial" w:cs="Arial"/>
        </w:rPr>
        <w:t>π, 0, π, 2π.</w:t>
      </w:r>
    </w:p>
    <w:p w14:paraId="22CFB64E" w14:textId="0EFC22E3"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El punto de corte con en eje </w:t>
      </w:r>
      <w:r w:rsidRPr="000D03A0">
        <w:rPr>
          <w:rFonts w:ascii="Arial" w:hAnsi="Arial" w:cs="Arial"/>
          <w:i/>
        </w:rPr>
        <w:t>Y</w:t>
      </w:r>
      <w:r>
        <w:rPr>
          <w:rFonts w:ascii="Arial" w:hAnsi="Arial" w:cs="Arial"/>
        </w:rPr>
        <w:t xml:space="preserve"> es en 0.</w:t>
      </w:r>
    </w:p>
    <w:p w14:paraId="79D31263" w14:textId="1992713D"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Tiene asíntotas verticales en las rectas </w:t>
      </w:r>
      <w:r w:rsidRPr="00A21691">
        <w:rPr>
          <w:rFonts w:ascii="Arial" w:hAnsi="Arial" w:cs="Arial"/>
          <w:i/>
        </w:rPr>
        <w:t>x</w:t>
      </w:r>
      <w:r>
        <w:rPr>
          <w:rFonts w:ascii="Arial" w:hAnsi="Arial" w:cs="Arial"/>
        </w:rPr>
        <w:t xml:space="preserve"> = …</w:t>
      </w:r>
      <w:r w:rsidR="00BE7184">
        <w:rPr>
          <w:rFonts w:ascii="Arial" w:hAnsi="Arial" w:cs="Arial"/>
        </w:rPr>
        <w:t>–</w:t>
      </w:r>
      <w:r>
        <w:rPr>
          <w:rFonts w:ascii="Arial" w:hAnsi="Arial" w:cs="Arial"/>
        </w:rPr>
        <w:t xml:space="preserve">3π/2, </w:t>
      </w:r>
      <w:r w:rsidR="00BE7184">
        <w:rPr>
          <w:rFonts w:ascii="Arial" w:hAnsi="Arial" w:cs="Arial"/>
        </w:rPr>
        <w:t>–</w:t>
      </w:r>
      <w:r>
        <w:rPr>
          <w:rFonts w:ascii="Arial" w:hAnsi="Arial" w:cs="Arial"/>
        </w:rPr>
        <w:t>π/2, π/2, 3π/2…</w:t>
      </w:r>
    </w:p>
    <w:p w14:paraId="4041C7D6" w14:textId="77777777" w:rsidR="000D03A0" w:rsidRPr="000D03A0" w:rsidRDefault="000D03A0" w:rsidP="000D03A0">
      <w:pPr>
        <w:tabs>
          <w:tab w:val="right" w:pos="8498"/>
        </w:tabs>
        <w:spacing w:after="0"/>
        <w:jc w:val="both"/>
        <w:rPr>
          <w:rFonts w:ascii="Arial" w:hAnsi="Arial" w:cs="Arial"/>
        </w:rPr>
      </w:pPr>
    </w:p>
    <w:p w14:paraId="3AE23582" w14:textId="455CD142" w:rsidR="000D03A0" w:rsidRDefault="000D03A0" w:rsidP="000D03A0">
      <w:pPr>
        <w:tabs>
          <w:tab w:val="right" w:pos="8498"/>
        </w:tabs>
        <w:spacing w:after="0"/>
        <w:jc w:val="both"/>
        <w:rPr>
          <w:rFonts w:ascii="Arial" w:hAnsi="Arial" w:cs="Arial"/>
        </w:rPr>
      </w:pPr>
      <w:r>
        <w:rPr>
          <w:rFonts w:ascii="Arial" w:hAnsi="Arial" w:cs="Arial"/>
        </w:rPr>
        <w:t xml:space="preserve">La función </w:t>
      </w: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cot </w:t>
      </w:r>
      <w:r w:rsidRPr="00AB5866">
        <w:rPr>
          <w:rFonts w:ascii="Arial" w:hAnsi="Arial" w:cs="Arial"/>
          <w:i/>
        </w:rPr>
        <w:t>x</w:t>
      </w:r>
      <w:r>
        <w:rPr>
          <w:rFonts w:ascii="Arial" w:hAnsi="Arial" w:cs="Arial"/>
        </w:rPr>
        <w:t xml:space="preserve"> presenta las siguientes características:</w:t>
      </w:r>
    </w:p>
    <w:p w14:paraId="132B7F71" w14:textId="14D4BD07"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El dominio de </w:t>
      </w:r>
      <w:r w:rsidRPr="000D03A0">
        <w:rPr>
          <w:rFonts w:ascii="Arial" w:hAnsi="Arial" w:cs="Arial"/>
          <w:i/>
        </w:rPr>
        <w:t>f</w:t>
      </w:r>
      <w:r>
        <w:rPr>
          <w:rFonts w:ascii="Arial" w:hAnsi="Arial" w:cs="Arial"/>
        </w:rPr>
        <w:t xml:space="preserve"> son todos los números reales excepto los múltiplos de π; el rango son todos los números reales.</w:t>
      </w:r>
    </w:p>
    <w:p w14:paraId="06C4C2E8" w14:textId="220F0109"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Es periódica y su </w:t>
      </w:r>
      <w:r w:rsidR="00F55607">
        <w:rPr>
          <w:rFonts w:ascii="Arial" w:hAnsi="Arial" w:cs="Arial"/>
        </w:rPr>
        <w:t xml:space="preserve">período </w:t>
      </w:r>
      <w:r>
        <w:rPr>
          <w:rFonts w:ascii="Arial" w:hAnsi="Arial" w:cs="Arial"/>
        </w:rPr>
        <w:t>es π.</w:t>
      </w:r>
    </w:p>
    <w:p w14:paraId="4576023E" w14:textId="192E2C6B" w:rsidR="000D03A0" w:rsidRP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Los puntos de corte con el eje </w:t>
      </w:r>
      <w:r w:rsidRPr="000D03A0">
        <w:rPr>
          <w:rFonts w:ascii="Arial" w:hAnsi="Arial" w:cs="Arial"/>
          <w:i/>
        </w:rPr>
        <w:t>X</w:t>
      </w:r>
      <w:r>
        <w:rPr>
          <w:rFonts w:ascii="Arial" w:hAnsi="Arial" w:cs="Arial"/>
        </w:rPr>
        <w:t xml:space="preserve"> son …</w:t>
      </w:r>
      <w:r w:rsidR="00BE7184">
        <w:rPr>
          <w:rFonts w:ascii="Arial" w:hAnsi="Arial" w:cs="Arial"/>
        </w:rPr>
        <w:t>–</w:t>
      </w:r>
      <w:r>
        <w:rPr>
          <w:rFonts w:ascii="Arial" w:hAnsi="Arial" w:cs="Arial"/>
        </w:rPr>
        <w:t xml:space="preserve">3π/2, </w:t>
      </w:r>
      <w:r w:rsidR="00BE7184">
        <w:rPr>
          <w:rFonts w:ascii="Arial" w:hAnsi="Arial" w:cs="Arial"/>
        </w:rPr>
        <w:t>–</w:t>
      </w:r>
      <w:r>
        <w:rPr>
          <w:rFonts w:ascii="Arial" w:hAnsi="Arial" w:cs="Arial"/>
        </w:rPr>
        <w:t>π/2, π/2, 3π/2…</w:t>
      </w:r>
    </w:p>
    <w:p w14:paraId="5B40D4B2" w14:textId="77777777"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El punto de corte con en eje </w:t>
      </w:r>
      <w:r w:rsidRPr="000D03A0">
        <w:rPr>
          <w:rFonts w:ascii="Arial" w:hAnsi="Arial" w:cs="Arial"/>
          <w:i/>
        </w:rPr>
        <w:t>Y</w:t>
      </w:r>
      <w:r>
        <w:rPr>
          <w:rFonts w:ascii="Arial" w:hAnsi="Arial" w:cs="Arial"/>
        </w:rPr>
        <w:t xml:space="preserve"> es en 0.</w:t>
      </w:r>
    </w:p>
    <w:p w14:paraId="612C9823" w14:textId="6A79659E" w:rsidR="000D03A0" w:rsidRDefault="000D03A0" w:rsidP="000D03A0">
      <w:pPr>
        <w:pStyle w:val="Prrafodelista"/>
        <w:numPr>
          <w:ilvl w:val="0"/>
          <w:numId w:val="30"/>
        </w:numPr>
        <w:tabs>
          <w:tab w:val="right" w:pos="8498"/>
        </w:tabs>
        <w:spacing w:after="0"/>
        <w:jc w:val="both"/>
        <w:rPr>
          <w:rFonts w:ascii="Arial" w:hAnsi="Arial" w:cs="Arial"/>
        </w:rPr>
      </w:pPr>
      <w:r>
        <w:rPr>
          <w:rFonts w:ascii="Arial" w:hAnsi="Arial" w:cs="Arial"/>
        </w:rPr>
        <w:t xml:space="preserve">Tiene asíntotas verticales en las rectas </w:t>
      </w:r>
      <w:r w:rsidRPr="000D03A0">
        <w:rPr>
          <w:rFonts w:ascii="Arial" w:hAnsi="Arial" w:cs="Arial"/>
          <w:i/>
        </w:rPr>
        <w:t>x</w:t>
      </w:r>
      <w:r>
        <w:rPr>
          <w:rFonts w:ascii="Arial" w:hAnsi="Arial" w:cs="Arial"/>
        </w:rPr>
        <w:t xml:space="preserve"> = …</w:t>
      </w:r>
      <w:r w:rsidR="00BE7184">
        <w:rPr>
          <w:rFonts w:ascii="Arial" w:hAnsi="Arial" w:cs="Arial"/>
        </w:rPr>
        <w:t>–</w:t>
      </w:r>
      <w:r>
        <w:rPr>
          <w:rFonts w:ascii="Arial" w:hAnsi="Arial" w:cs="Arial"/>
        </w:rPr>
        <w:t xml:space="preserve">2π, </w:t>
      </w:r>
      <w:ins w:id="85" w:author="user" w:date="2016-05-19T19:28:00Z">
        <w:r w:rsidR="00BE7184">
          <w:rPr>
            <w:rFonts w:ascii="Arial" w:hAnsi="Arial" w:cs="Arial"/>
          </w:rPr>
          <w:t>–</w:t>
        </w:r>
      </w:ins>
      <w:r>
        <w:rPr>
          <w:rFonts w:ascii="Arial" w:hAnsi="Arial" w:cs="Arial"/>
        </w:rPr>
        <w:t>π, 0, π, 2π</w:t>
      </w:r>
    </w:p>
    <w:p w14:paraId="7A1F5981" w14:textId="3DCCE914" w:rsidR="00502320" w:rsidRPr="00CB3665" w:rsidRDefault="00502320" w:rsidP="00502320">
      <w:pPr>
        <w:tabs>
          <w:tab w:val="right" w:pos="8498"/>
        </w:tabs>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0D03A0" w:rsidRPr="00C87E96" w14:paraId="2A9A61DE" w14:textId="77777777" w:rsidTr="006D190E">
        <w:tc>
          <w:tcPr>
            <w:tcW w:w="9054" w:type="dxa"/>
            <w:gridSpan w:val="2"/>
            <w:shd w:val="clear" w:color="auto" w:fill="0D0D0D" w:themeFill="text1" w:themeFillTint="F2"/>
          </w:tcPr>
          <w:p w14:paraId="4CA8A15A" w14:textId="77777777" w:rsidR="000D03A0" w:rsidRPr="00C87E96" w:rsidRDefault="000D03A0" w:rsidP="006D190E">
            <w:pPr>
              <w:jc w:val="center"/>
              <w:rPr>
                <w:rFonts w:ascii="Arial" w:hAnsi="Arial" w:cs="Arial"/>
                <w:b/>
                <w:sz w:val="24"/>
                <w:szCs w:val="24"/>
              </w:rPr>
            </w:pPr>
            <w:r w:rsidRPr="00C87E96">
              <w:rPr>
                <w:rFonts w:ascii="Arial" w:hAnsi="Arial" w:cs="Arial"/>
                <w:b/>
                <w:sz w:val="24"/>
                <w:szCs w:val="24"/>
              </w:rPr>
              <w:t>Imagen (fotografía, gráfica o ilustración)</w:t>
            </w:r>
          </w:p>
          <w:p w14:paraId="7C42D2B5" w14:textId="77777777" w:rsidR="000D03A0" w:rsidRPr="00C87E96" w:rsidRDefault="000D03A0" w:rsidP="006D190E">
            <w:pPr>
              <w:jc w:val="center"/>
              <w:rPr>
                <w:rFonts w:ascii="Arial" w:hAnsi="Arial" w:cs="Arial"/>
                <w:b/>
                <w:sz w:val="24"/>
                <w:szCs w:val="24"/>
              </w:rPr>
            </w:pPr>
          </w:p>
        </w:tc>
      </w:tr>
      <w:tr w:rsidR="000D03A0" w:rsidRPr="00C87E96" w14:paraId="28FC4987" w14:textId="77777777" w:rsidTr="006D190E">
        <w:tc>
          <w:tcPr>
            <w:tcW w:w="1384" w:type="dxa"/>
          </w:tcPr>
          <w:p w14:paraId="7FA93BB7" w14:textId="77777777" w:rsidR="000D03A0" w:rsidRPr="00C87E96" w:rsidRDefault="000D03A0" w:rsidP="006D190E">
            <w:pPr>
              <w:rPr>
                <w:rFonts w:ascii="Arial" w:hAnsi="Arial" w:cs="Arial"/>
                <w:b/>
                <w:sz w:val="24"/>
                <w:szCs w:val="24"/>
              </w:rPr>
            </w:pPr>
            <w:r w:rsidRPr="00C87E96">
              <w:rPr>
                <w:rFonts w:ascii="Arial" w:hAnsi="Arial" w:cs="Arial"/>
                <w:b/>
                <w:sz w:val="24"/>
                <w:szCs w:val="24"/>
              </w:rPr>
              <w:t>Código</w:t>
            </w:r>
          </w:p>
        </w:tc>
        <w:tc>
          <w:tcPr>
            <w:tcW w:w="7670" w:type="dxa"/>
          </w:tcPr>
          <w:p w14:paraId="1A64D2EB" w14:textId="2720FC47" w:rsidR="000D03A0" w:rsidRPr="00C87E96" w:rsidRDefault="000D03A0" w:rsidP="006D190E">
            <w:pPr>
              <w:rPr>
                <w:rFonts w:ascii="Arial" w:hAnsi="Arial" w:cs="Arial"/>
                <w:b/>
                <w:sz w:val="24"/>
                <w:szCs w:val="24"/>
              </w:rPr>
            </w:pPr>
            <w:r w:rsidRPr="00EB6E8B">
              <w:rPr>
                <w:rFonts w:ascii="Arial" w:hAnsi="Arial" w:cs="Arial"/>
                <w:sz w:val="24"/>
                <w:szCs w:val="24"/>
              </w:rPr>
              <w:t>MA_11_02_IMG2</w:t>
            </w:r>
            <w:r>
              <w:rPr>
                <w:rFonts w:ascii="Arial" w:hAnsi="Arial" w:cs="Arial"/>
                <w:sz w:val="24"/>
                <w:szCs w:val="24"/>
              </w:rPr>
              <w:t>8</w:t>
            </w:r>
          </w:p>
        </w:tc>
      </w:tr>
      <w:tr w:rsidR="000D03A0" w:rsidRPr="00C87E96" w14:paraId="758543E0" w14:textId="77777777" w:rsidTr="006D190E">
        <w:tc>
          <w:tcPr>
            <w:tcW w:w="1384" w:type="dxa"/>
          </w:tcPr>
          <w:p w14:paraId="719D96CF" w14:textId="77777777" w:rsidR="000D03A0" w:rsidRPr="00C87E96" w:rsidRDefault="000D03A0" w:rsidP="006D190E">
            <w:pPr>
              <w:rPr>
                <w:rFonts w:ascii="Arial" w:hAnsi="Arial" w:cs="Arial"/>
                <w:sz w:val="24"/>
                <w:szCs w:val="24"/>
              </w:rPr>
            </w:pPr>
            <w:r w:rsidRPr="00C87E96">
              <w:rPr>
                <w:rFonts w:ascii="Arial" w:hAnsi="Arial" w:cs="Arial"/>
                <w:b/>
                <w:sz w:val="24"/>
                <w:szCs w:val="24"/>
              </w:rPr>
              <w:t>Descripción</w:t>
            </w:r>
          </w:p>
        </w:tc>
        <w:tc>
          <w:tcPr>
            <w:tcW w:w="7670" w:type="dxa"/>
          </w:tcPr>
          <w:p w14:paraId="45AF6A13" w14:textId="77777777" w:rsidR="000D03A0" w:rsidRPr="00C87E96" w:rsidRDefault="000D03A0" w:rsidP="006D190E">
            <w:pPr>
              <w:rPr>
                <w:rFonts w:ascii="Arial" w:hAnsi="Arial" w:cs="Arial"/>
                <w:sz w:val="24"/>
                <w:szCs w:val="24"/>
              </w:rPr>
            </w:pPr>
          </w:p>
        </w:tc>
      </w:tr>
      <w:tr w:rsidR="000D03A0" w:rsidRPr="00C87E96" w14:paraId="2BF6C05B" w14:textId="77777777" w:rsidTr="006D190E">
        <w:tc>
          <w:tcPr>
            <w:tcW w:w="1384" w:type="dxa"/>
          </w:tcPr>
          <w:p w14:paraId="1489D493" w14:textId="77777777" w:rsidR="000D03A0" w:rsidRPr="00C87E96" w:rsidRDefault="000D03A0" w:rsidP="006D190E">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06ACC9F9" w14:textId="2DD154AF" w:rsidR="000D03A0" w:rsidRDefault="000D03A0" w:rsidP="006D190E">
            <w:pPr>
              <w:rPr>
                <w:rFonts w:ascii="Arial" w:hAnsi="Arial" w:cs="Arial"/>
                <w:sz w:val="24"/>
                <w:szCs w:val="24"/>
              </w:rPr>
            </w:pPr>
            <w:r>
              <w:rPr>
                <w:rFonts w:ascii="Arial" w:hAnsi="Arial" w:cs="Arial"/>
                <w:noProof/>
                <w:lang w:val="es-ES" w:eastAsia="es-ES"/>
              </w:rPr>
              <w:drawing>
                <wp:anchor distT="0" distB="0" distL="114300" distR="114300" simplePos="0" relativeHeight="251681792" behindDoc="0" locked="0" layoutInCell="1" allowOverlap="1" wp14:anchorId="04C45F07" wp14:editId="52AA93D1">
                  <wp:simplePos x="0" y="0"/>
                  <wp:positionH relativeFrom="column">
                    <wp:posOffset>492760</wp:posOffset>
                  </wp:positionH>
                  <wp:positionV relativeFrom="paragraph">
                    <wp:posOffset>12700</wp:posOffset>
                  </wp:positionV>
                  <wp:extent cx="3397885" cy="2799715"/>
                  <wp:effectExtent l="0" t="0" r="5715" b="0"/>
                  <wp:wrapNone/>
                  <wp:docPr id="179" name="Imagen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7885" cy="27997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4F59562" w14:textId="77777777" w:rsidR="000D03A0" w:rsidRDefault="000D03A0" w:rsidP="006D190E">
            <w:pPr>
              <w:rPr>
                <w:rFonts w:ascii="Arial" w:hAnsi="Arial" w:cs="Arial"/>
                <w:sz w:val="24"/>
                <w:szCs w:val="24"/>
              </w:rPr>
            </w:pPr>
          </w:p>
          <w:p w14:paraId="0C70D65A" w14:textId="77777777" w:rsidR="000D03A0" w:rsidRDefault="000D03A0" w:rsidP="006D190E">
            <w:pPr>
              <w:rPr>
                <w:rFonts w:ascii="Arial" w:hAnsi="Arial" w:cs="Arial"/>
                <w:sz w:val="24"/>
                <w:szCs w:val="24"/>
              </w:rPr>
            </w:pPr>
          </w:p>
          <w:p w14:paraId="5FDBF703" w14:textId="77777777" w:rsidR="000D03A0" w:rsidRDefault="000D03A0" w:rsidP="006D190E">
            <w:pPr>
              <w:rPr>
                <w:rFonts w:ascii="Arial" w:hAnsi="Arial" w:cs="Arial"/>
                <w:sz w:val="24"/>
                <w:szCs w:val="24"/>
              </w:rPr>
            </w:pPr>
          </w:p>
          <w:p w14:paraId="14A01066" w14:textId="77777777" w:rsidR="000D03A0" w:rsidRDefault="000D03A0" w:rsidP="006D190E">
            <w:pPr>
              <w:rPr>
                <w:rFonts w:ascii="Arial" w:hAnsi="Arial" w:cs="Arial"/>
                <w:sz w:val="24"/>
                <w:szCs w:val="24"/>
              </w:rPr>
            </w:pPr>
          </w:p>
          <w:p w14:paraId="5BA1D885" w14:textId="77777777" w:rsidR="000D03A0" w:rsidRDefault="000D03A0" w:rsidP="006D190E">
            <w:pPr>
              <w:rPr>
                <w:rFonts w:ascii="Arial" w:hAnsi="Arial" w:cs="Arial"/>
                <w:sz w:val="24"/>
                <w:szCs w:val="24"/>
              </w:rPr>
            </w:pPr>
          </w:p>
          <w:p w14:paraId="6AFC3A62" w14:textId="77777777" w:rsidR="000D03A0" w:rsidRDefault="000D03A0" w:rsidP="006D190E">
            <w:pPr>
              <w:rPr>
                <w:rFonts w:ascii="Arial" w:hAnsi="Arial" w:cs="Arial"/>
                <w:sz w:val="24"/>
                <w:szCs w:val="24"/>
              </w:rPr>
            </w:pPr>
          </w:p>
          <w:p w14:paraId="6958BA29" w14:textId="77777777" w:rsidR="000D03A0" w:rsidRDefault="000D03A0" w:rsidP="006D190E">
            <w:pPr>
              <w:rPr>
                <w:rFonts w:ascii="Arial" w:hAnsi="Arial" w:cs="Arial"/>
                <w:sz w:val="24"/>
                <w:szCs w:val="24"/>
              </w:rPr>
            </w:pPr>
          </w:p>
          <w:p w14:paraId="0BEA9AC7" w14:textId="77777777" w:rsidR="000D03A0" w:rsidRDefault="000D03A0" w:rsidP="006D190E">
            <w:pPr>
              <w:rPr>
                <w:rFonts w:ascii="Arial" w:hAnsi="Arial" w:cs="Arial"/>
                <w:sz w:val="24"/>
                <w:szCs w:val="24"/>
              </w:rPr>
            </w:pPr>
          </w:p>
          <w:p w14:paraId="42407CA4" w14:textId="77777777" w:rsidR="000D03A0" w:rsidRDefault="000D03A0" w:rsidP="006D190E">
            <w:pPr>
              <w:rPr>
                <w:rFonts w:ascii="Arial" w:hAnsi="Arial" w:cs="Arial"/>
                <w:sz w:val="24"/>
                <w:szCs w:val="24"/>
              </w:rPr>
            </w:pPr>
          </w:p>
          <w:p w14:paraId="3EFA69D5" w14:textId="77777777" w:rsidR="000D03A0" w:rsidRDefault="000D03A0" w:rsidP="006D190E">
            <w:pPr>
              <w:rPr>
                <w:rFonts w:ascii="Arial" w:hAnsi="Arial" w:cs="Arial"/>
                <w:sz w:val="24"/>
                <w:szCs w:val="24"/>
              </w:rPr>
            </w:pPr>
          </w:p>
          <w:p w14:paraId="27BAEA72" w14:textId="77777777" w:rsidR="000D03A0" w:rsidRDefault="000D03A0" w:rsidP="006D190E">
            <w:pPr>
              <w:rPr>
                <w:rFonts w:ascii="Arial" w:hAnsi="Arial" w:cs="Arial"/>
                <w:sz w:val="24"/>
                <w:szCs w:val="24"/>
              </w:rPr>
            </w:pPr>
          </w:p>
          <w:p w14:paraId="48C0D7A1" w14:textId="77777777" w:rsidR="000D03A0" w:rsidRDefault="000D03A0" w:rsidP="006D190E">
            <w:pPr>
              <w:rPr>
                <w:rFonts w:ascii="Arial" w:hAnsi="Arial" w:cs="Arial"/>
                <w:sz w:val="24"/>
                <w:szCs w:val="24"/>
              </w:rPr>
            </w:pPr>
          </w:p>
          <w:p w14:paraId="291D0884" w14:textId="77777777" w:rsidR="000D03A0" w:rsidRDefault="000D03A0" w:rsidP="006D190E">
            <w:pPr>
              <w:rPr>
                <w:rFonts w:ascii="Arial" w:hAnsi="Arial" w:cs="Arial"/>
                <w:sz w:val="24"/>
                <w:szCs w:val="24"/>
              </w:rPr>
            </w:pPr>
          </w:p>
          <w:p w14:paraId="59DC7F4D" w14:textId="77777777" w:rsidR="000D03A0" w:rsidRDefault="000D03A0" w:rsidP="006D190E">
            <w:pPr>
              <w:rPr>
                <w:rFonts w:ascii="Arial" w:hAnsi="Arial" w:cs="Arial"/>
                <w:sz w:val="24"/>
                <w:szCs w:val="24"/>
              </w:rPr>
            </w:pPr>
          </w:p>
          <w:p w14:paraId="7B0C9485" w14:textId="77777777" w:rsidR="000D03A0" w:rsidRDefault="000D03A0" w:rsidP="006D190E">
            <w:pPr>
              <w:rPr>
                <w:rFonts w:ascii="Arial" w:hAnsi="Arial" w:cs="Arial"/>
                <w:sz w:val="24"/>
                <w:szCs w:val="24"/>
              </w:rPr>
            </w:pPr>
          </w:p>
          <w:p w14:paraId="2DCCFC45" w14:textId="74EC71A9" w:rsidR="000D03A0" w:rsidRPr="00C87E96" w:rsidRDefault="000D03A0" w:rsidP="006D190E">
            <w:pPr>
              <w:rPr>
                <w:rFonts w:ascii="Arial" w:hAnsi="Arial" w:cs="Arial"/>
                <w:sz w:val="24"/>
                <w:szCs w:val="24"/>
              </w:rPr>
            </w:pPr>
          </w:p>
        </w:tc>
      </w:tr>
      <w:tr w:rsidR="000D03A0" w:rsidRPr="00C87E96" w14:paraId="12AA8203" w14:textId="77777777" w:rsidTr="006D190E">
        <w:tc>
          <w:tcPr>
            <w:tcW w:w="1384" w:type="dxa"/>
          </w:tcPr>
          <w:p w14:paraId="343E1C01" w14:textId="77777777" w:rsidR="000D03A0" w:rsidRPr="00C87E96" w:rsidRDefault="000D03A0" w:rsidP="006D190E">
            <w:pPr>
              <w:rPr>
                <w:rFonts w:ascii="Arial" w:hAnsi="Arial" w:cs="Arial"/>
                <w:sz w:val="24"/>
                <w:szCs w:val="24"/>
              </w:rPr>
            </w:pPr>
            <w:r w:rsidRPr="00C87E96">
              <w:rPr>
                <w:rFonts w:ascii="Arial" w:hAnsi="Arial" w:cs="Arial"/>
                <w:b/>
                <w:sz w:val="24"/>
                <w:szCs w:val="24"/>
              </w:rPr>
              <w:t>Pie de imagen</w:t>
            </w:r>
          </w:p>
        </w:tc>
        <w:tc>
          <w:tcPr>
            <w:tcW w:w="7670" w:type="dxa"/>
          </w:tcPr>
          <w:p w14:paraId="13B87106" w14:textId="77777777" w:rsidR="00775765" w:rsidRDefault="00775765" w:rsidP="00775765">
            <w:pPr>
              <w:tabs>
                <w:tab w:val="right" w:pos="8498"/>
              </w:tabs>
              <w:jc w:val="both"/>
              <w:rPr>
                <w:rFonts w:ascii="Arial" w:eastAsiaTheme="minorEastAsia" w:hAnsi="Arial" w:cs="Arial"/>
                <w:sz w:val="24"/>
                <w:szCs w:val="24"/>
              </w:rPr>
            </w:pPr>
            <w:r>
              <w:rPr>
                <w:rFonts w:ascii="Arial" w:eastAsiaTheme="minorEastAsia" w:hAnsi="Arial" w:cs="Arial"/>
                <w:sz w:val="24"/>
                <w:szCs w:val="24"/>
              </w:rPr>
              <w:t>L</w:t>
            </w:r>
            <w:r w:rsidR="000D03A0">
              <w:rPr>
                <w:rFonts w:ascii="Arial" w:eastAsiaTheme="minorEastAsia" w:hAnsi="Arial" w:cs="Arial"/>
                <w:sz w:val="24"/>
                <w:szCs w:val="24"/>
              </w:rPr>
              <w:t xml:space="preserve">a función </w:t>
            </w:r>
            <w:r w:rsidR="000D03A0" w:rsidRPr="00CB3665">
              <w:rPr>
                <w:rFonts w:ascii="Arial" w:eastAsiaTheme="minorEastAsia" w:hAnsi="Arial" w:cs="Arial"/>
                <w:i/>
                <w:sz w:val="24"/>
                <w:szCs w:val="24"/>
              </w:rPr>
              <w:t>f</w:t>
            </w:r>
            <w:r w:rsidR="000D03A0">
              <w:rPr>
                <w:rFonts w:ascii="Arial" w:eastAsiaTheme="minorEastAsia" w:hAnsi="Arial" w:cs="Arial"/>
                <w:sz w:val="24"/>
                <w:szCs w:val="24"/>
              </w:rPr>
              <w:t>(</w:t>
            </w:r>
            <w:r w:rsidR="000D03A0" w:rsidRPr="00CB3665">
              <w:rPr>
                <w:rFonts w:ascii="Arial" w:eastAsiaTheme="minorEastAsia" w:hAnsi="Arial" w:cs="Arial"/>
                <w:i/>
                <w:sz w:val="24"/>
                <w:szCs w:val="24"/>
              </w:rPr>
              <w:t>x</w:t>
            </w:r>
            <w:r w:rsidR="000D03A0">
              <w:rPr>
                <w:rFonts w:ascii="Arial" w:eastAsiaTheme="minorEastAsia" w:hAnsi="Arial" w:cs="Arial"/>
                <w:sz w:val="24"/>
                <w:szCs w:val="24"/>
              </w:rPr>
              <w:t xml:space="preserve">) = </w:t>
            </w:r>
            <w:r>
              <w:rPr>
                <w:rFonts w:ascii="Arial" w:eastAsiaTheme="minorEastAsia" w:hAnsi="Arial" w:cs="Arial"/>
                <w:sz w:val="24"/>
                <w:szCs w:val="24"/>
              </w:rPr>
              <w:t>tan</w:t>
            </w:r>
            <w:r w:rsidR="000D03A0">
              <w:rPr>
                <w:rFonts w:ascii="Arial" w:eastAsiaTheme="minorEastAsia" w:hAnsi="Arial" w:cs="Arial"/>
                <w:sz w:val="24"/>
                <w:szCs w:val="24"/>
              </w:rPr>
              <w:t xml:space="preserve"> </w:t>
            </w:r>
            <w:r w:rsidR="000D03A0" w:rsidRPr="00CB3665">
              <w:rPr>
                <w:rFonts w:ascii="Arial" w:eastAsiaTheme="minorEastAsia" w:hAnsi="Arial" w:cs="Arial"/>
                <w:i/>
                <w:sz w:val="24"/>
                <w:szCs w:val="24"/>
              </w:rPr>
              <w:t>x</w:t>
            </w:r>
            <w:r w:rsidR="000D03A0">
              <w:rPr>
                <w:rFonts w:ascii="Arial" w:eastAsiaTheme="minorEastAsia" w:hAnsi="Arial" w:cs="Arial"/>
                <w:sz w:val="24"/>
                <w:szCs w:val="24"/>
              </w:rPr>
              <w:t xml:space="preserve"> es creciente </w:t>
            </w:r>
            <w:r>
              <w:rPr>
                <w:rFonts w:ascii="Arial" w:eastAsiaTheme="minorEastAsia" w:hAnsi="Arial" w:cs="Arial"/>
                <w:sz w:val="24"/>
                <w:szCs w:val="24"/>
              </w:rPr>
              <w:t>en todo su dominio.</w:t>
            </w:r>
          </w:p>
          <w:p w14:paraId="4CAC9314" w14:textId="721A0799" w:rsidR="000D03A0" w:rsidRDefault="00775765" w:rsidP="006D190E">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La función </w:t>
            </w:r>
            <w:r w:rsidRPr="00CB3665">
              <w:rPr>
                <w:rFonts w:ascii="Arial" w:eastAsiaTheme="minorEastAsia" w:hAnsi="Arial" w:cs="Arial"/>
                <w:i/>
                <w:sz w:val="24"/>
                <w:szCs w:val="24"/>
              </w:rPr>
              <w:t>f</w:t>
            </w:r>
            <w:r>
              <w:rPr>
                <w:rFonts w:ascii="Arial" w:eastAsiaTheme="minorEastAsia" w:hAnsi="Arial" w:cs="Arial"/>
                <w:sz w:val="24"/>
                <w:szCs w:val="24"/>
              </w:rPr>
              <w:t>(</w:t>
            </w:r>
            <w:r w:rsidRPr="00CB3665">
              <w:rPr>
                <w:rFonts w:ascii="Arial" w:eastAsiaTheme="minorEastAsia" w:hAnsi="Arial" w:cs="Arial"/>
                <w:i/>
                <w:sz w:val="24"/>
                <w:szCs w:val="24"/>
              </w:rPr>
              <w:t>x</w:t>
            </w:r>
            <w:r>
              <w:rPr>
                <w:rFonts w:ascii="Arial" w:eastAsiaTheme="minorEastAsia" w:hAnsi="Arial" w:cs="Arial"/>
                <w:sz w:val="24"/>
                <w:szCs w:val="24"/>
              </w:rPr>
              <w:t xml:space="preserve">) = cot </w:t>
            </w:r>
            <w:r w:rsidRPr="00CB3665">
              <w:rPr>
                <w:rFonts w:ascii="Arial" w:eastAsiaTheme="minorEastAsia" w:hAnsi="Arial" w:cs="Arial"/>
                <w:i/>
                <w:sz w:val="24"/>
                <w:szCs w:val="24"/>
              </w:rPr>
              <w:t>x</w:t>
            </w:r>
            <w:r>
              <w:rPr>
                <w:rFonts w:ascii="Arial" w:eastAsiaTheme="minorEastAsia" w:hAnsi="Arial" w:cs="Arial"/>
                <w:sz w:val="24"/>
                <w:szCs w:val="24"/>
              </w:rPr>
              <w:t xml:space="preserve"> es decreciente en todo su dominio.</w:t>
            </w:r>
          </w:p>
          <w:p w14:paraId="13933D7C" w14:textId="77777777" w:rsidR="000D03A0" w:rsidRPr="00C87E96" w:rsidRDefault="000D03A0" w:rsidP="006D190E">
            <w:pPr>
              <w:tabs>
                <w:tab w:val="right" w:pos="8498"/>
              </w:tabs>
              <w:jc w:val="both"/>
              <w:rPr>
                <w:rFonts w:ascii="Arial" w:eastAsiaTheme="minorEastAsia" w:hAnsi="Arial" w:cs="Arial"/>
                <w:sz w:val="24"/>
                <w:szCs w:val="24"/>
              </w:rPr>
            </w:pPr>
          </w:p>
        </w:tc>
      </w:tr>
    </w:tbl>
    <w:p w14:paraId="05DFE9F7" w14:textId="25D4B8F1" w:rsidR="00502320" w:rsidRDefault="00502320" w:rsidP="00502320">
      <w:pPr>
        <w:tabs>
          <w:tab w:val="right" w:pos="8498"/>
        </w:tabs>
        <w:spacing w:after="0"/>
        <w:jc w:val="both"/>
        <w:rPr>
          <w:rFonts w:ascii="Arial" w:hAnsi="Arial" w:cs="Arial"/>
          <w:i/>
        </w:rPr>
      </w:pPr>
    </w:p>
    <w:p w14:paraId="1840B81C" w14:textId="2B483525" w:rsidR="009048E2" w:rsidRPr="00C87E96" w:rsidRDefault="009048E2" w:rsidP="009048E2">
      <w:pPr>
        <w:tabs>
          <w:tab w:val="right" w:pos="8498"/>
        </w:tabs>
        <w:spacing w:after="0"/>
        <w:jc w:val="both"/>
        <w:rPr>
          <w:rFonts w:ascii="Arial" w:hAnsi="Arial" w:cs="Arial"/>
          <w:b/>
        </w:rPr>
      </w:pPr>
      <w:r>
        <w:rPr>
          <w:rFonts w:ascii="Arial" w:hAnsi="Arial" w:cs="Arial"/>
          <w:highlight w:val="yellow"/>
        </w:rPr>
        <w:t>[SECCIÓN 3</w:t>
      </w:r>
      <w:r w:rsidRPr="00C87E96">
        <w:rPr>
          <w:rFonts w:ascii="Arial" w:hAnsi="Arial" w:cs="Arial"/>
          <w:highlight w:val="yellow"/>
        </w:rPr>
        <w:t>]</w:t>
      </w:r>
      <w:r w:rsidRPr="00C87E96">
        <w:rPr>
          <w:rFonts w:ascii="Arial" w:hAnsi="Arial" w:cs="Arial"/>
        </w:rPr>
        <w:t xml:space="preserve"> </w:t>
      </w:r>
      <w:r w:rsidR="00C9624F">
        <w:rPr>
          <w:rFonts w:ascii="Arial" w:hAnsi="Arial" w:cs="Arial"/>
          <w:b/>
        </w:rPr>
        <w:t>3.3.3</w:t>
      </w:r>
      <w:r w:rsidRPr="00C87E96">
        <w:rPr>
          <w:rFonts w:ascii="Arial" w:hAnsi="Arial" w:cs="Arial"/>
          <w:b/>
        </w:rPr>
        <w:t xml:space="preserve"> </w:t>
      </w:r>
      <w:r>
        <w:rPr>
          <w:rFonts w:ascii="Arial" w:hAnsi="Arial" w:cs="Arial"/>
          <w:b/>
        </w:rPr>
        <w:t>Las funciones</w:t>
      </w:r>
      <w:r w:rsidRPr="00C87E96">
        <w:rPr>
          <w:rFonts w:ascii="Arial" w:hAnsi="Arial" w:cs="Arial"/>
          <w:b/>
        </w:rPr>
        <w:t xml:space="preserve"> </w:t>
      </w:r>
      <w:r w:rsidR="0060095D">
        <w:rPr>
          <w:rFonts w:ascii="Arial" w:hAnsi="Arial" w:cs="Arial"/>
          <w:b/>
        </w:rPr>
        <w:t xml:space="preserve">cosecante y </w:t>
      </w:r>
      <w:r>
        <w:rPr>
          <w:rFonts w:ascii="Arial" w:hAnsi="Arial" w:cs="Arial"/>
          <w:b/>
        </w:rPr>
        <w:t>secante</w:t>
      </w:r>
      <w:r w:rsidRPr="00C87E96">
        <w:rPr>
          <w:rFonts w:ascii="Arial" w:hAnsi="Arial" w:cs="Arial"/>
          <w:b/>
        </w:rPr>
        <w:t xml:space="preserve"> </w:t>
      </w:r>
    </w:p>
    <w:p w14:paraId="05E3B928" w14:textId="46ED4E02" w:rsidR="009048E2" w:rsidRDefault="009048E2" w:rsidP="009048E2">
      <w:pPr>
        <w:tabs>
          <w:tab w:val="right" w:pos="8498"/>
        </w:tabs>
        <w:spacing w:after="0"/>
        <w:jc w:val="both"/>
        <w:rPr>
          <w:rFonts w:ascii="Arial" w:hAnsi="Arial" w:cs="Arial"/>
        </w:rPr>
      </w:pPr>
      <w:r>
        <w:rPr>
          <w:rFonts w:ascii="Arial" w:hAnsi="Arial" w:cs="Arial"/>
        </w:rPr>
        <w:t xml:space="preserve">La función </w:t>
      </w: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w:t>
      </w:r>
      <w:r w:rsidR="00A760FE">
        <w:rPr>
          <w:rFonts w:ascii="Arial" w:hAnsi="Arial" w:cs="Arial"/>
        </w:rPr>
        <w:t>csc</w:t>
      </w:r>
      <w:r>
        <w:rPr>
          <w:rFonts w:ascii="Arial" w:hAnsi="Arial" w:cs="Arial"/>
        </w:rPr>
        <w:t xml:space="preserve"> </w:t>
      </w:r>
      <w:r w:rsidRPr="00AB5866">
        <w:rPr>
          <w:rFonts w:ascii="Arial" w:hAnsi="Arial" w:cs="Arial"/>
          <w:i/>
        </w:rPr>
        <w:t>x</w:t>
      </w:r>
      <w:r>
        <w:rPr>
          <w:rFonts w:ascii="Arial" w:hAnsi="Arial" w:cs="Arial"/>
        </w:rPr>
        <w:t xml:space="preserve"> presenta las siguientes características:</w:t>
      </w:r>
    </w:p>
    <w:p w14:paraId="6D1FBD36" w14:textId="4E3C6173" w:rsidR="009048E2" w:rsidRDefault="009048E2" w:rsidP="009048E2">
      <w:pPr>
        <w:pStyle w:val="Prrafodelista"/>
        <w:numPr>
          <w:ilvl w:val="0"/>
          <w:numId w:val="30"/>
        </w:numPr>
        <w:tabs>
          <w:tab w:val="right" w:pos="8498"/>
        </w:tabs>
        <w:spacing w:after="0"/>
        <w:jc w:val="both"/>
        <w:rPr>
          <w:rFonts w:ascii="Arial" w:hAnsi="Arial" w:cs="Arial"/>
        </w:rPr>
      </w:pPr>
      <w:r>
        <w:rPr>
          <w:rFonts w:ascii="Arial" w:hAnsi="Arial" w:cs="Arial"/>
        </w:rPr>
        <w:t xml:space="preserve">El dominio de </w:t>
      </w:r>
      <w:r w:rsidRPr="000D03A0">
        <w:rPr>
          <w:rFonts w:ascii="Arial" w:hAnsi="Arial" w:cs="Arial"/>
          <w:i/>
        </w:rPr>
        <w:t>f</w:t>
      </w:r>
      <w:r>
        <w:rPr>
          <w:rFonts w:ascii="Arial" w:hAnsi="Arial" w:cs="Arial"/>
        </w:rPr>
        <w:t xml:space="preserve"> son todos los números reales excepto los múltiplos de π; el rango son todos los números reales excepto el intervalo (</w:t>
      </w:r>
      <w:r w:rsidR="00BE7184">
        <w:rPr>
          <w:rFonts w:ascii="Arial" w:hAnsi="Arial" w:cs="Arial"/>
        </w:rPr>
        <w:t>–</w:t>
      </w:r>
      <w:r>
        <w:rPr>
          <w:rFonts w:ascii="Arial" w:hAnsi="Arial" w:cs="Arial"/>
        </w:rPr>
        <w:t>1, 1)</w:t>
      </w:r>
      <w:r w:rsidR="001506FD">
        <w:rPr>
          <w:rFonts w:ascii="Arial" w:hAnsi="Arial" w:cs="Arial"/>
        </w:rPr>
        <w:t>.</w:t>
      </w:r>
    </w:p>
    <w:p w14:paraId="75AAA35F" w14:textId="7D7346B3" w:rsidR="009048E2" w:rsidRDefault="009048E2" w:rsidP="009048E2">
      <w:pPr>
        <w:pStyle w:val="Prrafodelista"/>
        <w:numPr>
          <w:ilvl w:val="0"/>
          <w:numId w:val="30"/>
        </w:numPr>
        <w:tabs>
          <w:tab w:val="right" w:pos="8498"/>
        </w:tabs>
        <w:spacing w:after="0"/>
        <w:jc w:val="both"/>
        <w:rPr>
          <w:rFonts w:ascii="Arial" w:hAnsi="Arial" w:cs="Arial"/>
        </w:rPr>
      </w:pPr>
      <w:r>
        <w:rPr>
          <w:rFonts w:ascii="Arial" w:hAnsi="Arial" w:cs="Arial"/>
        </w:rPr>
        <w:t xml:space="preserve">Es periódica y su </w:t>
      </w:r>
      <w:r w:rsidR="001506FD">
        <w:rPr>
          <w:rFonts w:ascii="Arial" w:hAnsi="Arial" w:cs="Arial"/>
        </w:rPr>
        <w:t xml:space="preserve">período </w:t>
      </w:r>
      <w:r>
        <w:rPr>
          <w:rFonts w:ascii="Arial" w:hAnsi="Arial" w:cs="Arial"/>
        </w:rPr>
        <w:t>es 2π.</w:t>
      </w:r>
    </w:p>
    <w:p w14:paraId="2E4A5CF0" w14:textId="2806DEB6" w:rsidR="009048E2" w:rsidRDefault="00AD12AE" w:rsidP="009048E2">
      <w:pPr>
        <w:pStyle w:val="Prrafodelista"/>
        <w:numPr>
          <w:ilvl w:val="0"/>
          <w:numId w:val="30"/>
        </w:numPr>
        <w:tabs>
          <w:tab w:val="right" w:pos="8498"/>
        </w:tabs>
        <w:spacing w:after="0"/>
        <w:jc w:val="both"/>
        <w:rPr>
          <w:rFonts w:ascii="Arial" w:hAnsi="Arial" w:cs="Arial"/>
        </w:rPr>
      </w:pPr>
      <w:r>
        <w:rPr>
          <w:rFonts w:ascii="Arial" w:hAnsi="Arial" w:cs="Arial"/>
        </w:rPr>
        <w:t xml:space="preserve">No tiene puntos de corte con el eje de las </w:t>
      </w:r>
      <w:r w:rsidRPr="00AD12AE">
        <w:rPr>
          <w:rFonts w:ascii="Arial" w:hAnsi="Arial" w:cs="Arial"/>
          <w:i/>
        </w:rPr>
        <w:t>X</w:t>
      </w:r>
      <w:r w:rsidR="009048E2">
        <w:rPr>
          <w:rFonts w:ascii="Arial" w:hAnsi="Arial" w:cs="Arial"/>
        </w:rPr>
        <w:t>.</w:t>
      </w:r>
    </w:p>
    <w:p w14:paraId="75DC2C8A" w14:textId="6E94EBED" w:rsidR="009048E2" w:rsidRDefault="00AD12AE" w:rsidP="009048E2">
      <w:pPr>
        <w:pStyle w:val="Prrafodelista"/>
        <w:numPr>
          <w:ilvl w:val="0"/>
          <w:numId w:val="30"/>
        </w:numPr>
        <w:tabs>
          <w:tab w:val="right" w:pos="8498"/>
        </w:tabs>
        <w:spacing w:after="0"/>
        <w:jc w:val="both"/>
        <w:rPr>
          <w:rFonts w:ascii="Arial" w:hAnsi="Arial" w:cs="Arial"/>
        </w:rPr>
      </w:pPr>
      <w:r>
        <w:rPr>
          <w:rFonts w:ascii="Arial" w:hAnsi="Arial" w:cs="Arial"/>
        </w:rPr>
        <w:t>No tiene punto de corte</w:t>
      </w:r>
      <w:r w:rsidR="00A760FE">
        <w:rPr>
          <w:rFonts w:ascii="Arial" w:hAnsi="Arial" w:cs="Arial"/>
        </w:rPr>
        <w:t xml:space="preserve"> con el</w:t>
      </w:r>
      <w:r w:rsidR="009048E2">
        <w:rPr>
          <w:rFonts w:ascii="Arial" w:hAnsi="Arial" w:cs="Arial"/>
        </w:rPr>
        <w:t xml:space="preserve"> eje</w:t>
      </w:r>
      <w:r>
        <w:rPr>
          <w:rFonts w:ascii="Arial" w:hAnsi="Arial" w:cs="Arial"/>
        </w:rPr>
        <w:t xml:space="preserve"> </w:t>
      </w:r>
      <w:r w:rsidRPr="00AD12AE">
        <w:rPr>
          <w:rFonts w:ascii="Arial" w:hAnsi="Arial" w:cs="Arial"/>
          <w:i/>
        </w:rPr>
        <w:t>Y</w:t>
      </w:r>
      <w:r w:rsidR="009048E2">
        <w:rPr>
          <w:rFonts w:ascii="Arial" w:hAnsi="Arial" w:cs="Arial"/>
        </w:rPr>
        <w:t>.</w:t>
      </w:r>
    </w:p>
    <w:p w14:paraId="1AA5A3AB" w14:textId="35854C64" w:rsidR="009048E2" w:rsidRDefault="009048E2" w:rsidP="009048E2">
      <w:pPr>
        <w:pStyle w:val="Prrafodelista"/>
        <w:numPr>
          <w:ilvl w:val="0"/>
          <w:numId w:val="30"/>
        </w:numPr>
        <w:tabs>
          <w:tab w:val="right" w:pos="8498"/>
        </w:tabs>
        <w:spacing w:after="0"/>
        <w:jc w:val="both"/>
        <w:rPr>
          <w:rFonts w:ascii="Arial" w:hAnsi="Arial" w:cs="Arial"/>
        </w:rPr>
      </w:pPr>
      <w:r>
        <w:rPr>
          <w:rFonts w:ascii="Arial" w:hAnsi="Arial" w:cs="Arial"/>
        </w:rPr>
        <w:t xml:space="preserve">Tiene asíntotas verticales en las rectas </w:t>
      </w:r>
      <w:r w:rsidRPr="00F94A26">
        <w:rPr>
          <w:rFonts w:ascii="Arial" w:hAnsi="Arial" w:cs="Arial"/>
          <w:i/>
        </w:rPr>
        <w:t>x</w:t>
      </w:r>
      <w:r>
        <w:rPr>
          <w:rFonts w:ascii="Arial" w:hAnsi="Arial" w:cs="Arial"/>
        </w:rPr>
        <w:t xml:space="preserve"> = …</w:t>
      </w:r>
      <w:r w:rsidR="00BE7184">
        <w:rPr>
          <w:rFonts w:ascii="Arial" w:hAnsi="Arial" w:cs="Arial"/>
        </w:rPr>
        <w:t>–</w:t>
      </w:r>
      <w:r w:rsidR="00AD12AE">
        <w:rPr>
          <w:rFonts w:ascii="Arial" w:hAnsi="Arial" w:cs="Arial"/>
        </w:rPr>
        <w:t>2</w:t>
      </w:r>
      <w:r>
        <w:rPr>
          <w:rFonts w:ascii="Arial" w:hAnsi="Arial" w:cs="Arial"/>
        </w:rPr>
        <w:t xml:space="preserve">π, </w:t>
      </w:r>
      <w:r w:rsidR="00BE7184">
        <w:rPr>
          <w:rFonts w:ascii="Arial" w:hAnsi="Arial" w:cs="Arial"/>
        </w:rPr>
        <w:t>–</w:t>
      </w:r>
      <w:r>
        <w:rPr>
          <w:rFonts w:ascii="Arial" w:hAnsi="Arial" w:cs="Arial"/>
        </w:rPr>
        <w:t xml:space="preserve">π, </w:t>
      </w:r>
      <w:r w:rsidR="00AD12AE">
        <w:rPr>
          <w:rFonts w:ascii="Arial" w:hAnsi="Arial" w:cs="Arial"/>
        </w:rPr>
        <w:t xml:space="preserve">0, </w:t>
      </w:r>
      <w:r>
        <w:rPr>
          <w:rFonts w:ascii="Arial" w:hAnsi="Arial" w:cs="Arial"/>
        </w:rPr>
        <w:t>π</w:t>
      </w:r>
      <w:r w:rsidR="00AD12AE">
        <w:rPr>
          <w:rFonts w:ascii="Arial" w:hAnsi="Arial" w:cs="Arial"/>
        </w:rPr>
        <w:t>, 2</w:t>
      </w:r>
      <w:r>
        <w:rPr>
          <w:rFonts w:ascii="Arial" w:hAnsi="Arial" w:cs="Arial"/>
        </w:rPr>
        <w:t>π…</w:t>
      </w:r>
    </w:p>
    <w:p w14:paraId="5F84A293" w14:textId="77777777" w:rsidR="009048E2" w:rsidRPr="000D03A0" w:rsidRDefault="009048E2" w:rsidP="009048E2">
      <w:pPr>
        <w:tabs>
          <w:tab w:val="right" w:pos="8498"/>
        </w:tabs>
        <w:spacing w:after="0"/>
        <w:jc w:val="both"/>
        <w:rPr>
          <w:rFonts w:ascii="Arial" w:hAnsi="Arial" w:cs="Arial"/>
        </w:rPr>
      </w:pPr>
    </w:p>
    <w:p w14:paraId="7EE28D2A" w14:textId="77001C9B" w:rsidR="00A760FE" w:rsidRDefault="00A760FE" w:rsidP="00A760FE">
      <w:pPr>
        <w:tabs>
          <w:tab w:val="right" w:pos="8498"/>
        </w:tabs>
        <w:spacing w:after="0"/>
        <w:jc w:val="both"/>
        <w:rPr>
          <w:rFonts w:ascii="Arial" w:hAnsi="Arial" w:cs="Arial"/>
        </w:rPr>
      </w:pPr>
      <w:r>
        <w:rPr>
          <w:rFonts w:ascii="Arial" w:hAnsi="Arial" w:cs="Arial"/>
        </w:rPr>
        <w:t xml:space="preserve">La función </w:t>
      </w:r>
      <w:r>
        <w:rPr>
          <w:rFonts w:ascii="Arial" w:hAnsi="Arial" w:cs="Arial"/>
          <w:i/>
        </w:rPr>
        <w:t>f</w:t>
      </w:r>
      <w:r>
        <w:rPr>
          <w:rFonts w:ascii="Arial" w:hAnsi="Arial" w:cs="Arial"/>
        </w:rPr>
        <w:t>(</w:t>
      </w:r>
      <w:r w:rsidRPr="00502320">
        <w:rPr>
          <w:rFonts w:ascii="Arial" w:hAnsi="Arial" w:cs="Arial"/>
          <w:i/>
        </w:rPr>
        <w:t>x</w:t>
      </w:r>
      <w:r>
        <w:rPr>
          <w:rFonts w:ascii="Arial" w:hAnsi="Arial" w:cs="Arial"/>
        </w:rPr>
        <w:t xml:space="preserve">) = sec </w:t>
      </w:r>
      <w:r w:rsidRPr="00AB5866">
        <w:rPr>
          <w:rFonts w:ascii="Arial" w:hAnsi="Arial" w:cs="Arial"/>
          <w:i/>
        </w:rPr>
        <w:t>x</w:t>
      </w:r>
      <w:r>
        <w:rPr>
          <w:rFonts w:ascii="Arial" w:hAnsi="Arial" w:cs="Arial"/>
        </w:rPr>
        <w:t xml:space="preserve"> presenta las siguientes características:</w:t>
      </w:r>
    </w:p>
    <w:p w14:paraId="544E856F" w14:textId="55D05851" w:rsidR="00A760FE" w:rsidRDefault="00A760FE" w:rsidP="00A760FE">
      <w:pPr>
        <w:pStyle w:val="Prrafodelista"/>
        <w:numPr>
          <w:ilvl w:val="0"/>
          <w:numId w:val="30"/>
        </w:numPr>
        <w:tabs>
          <w:tab w:val="right" w:pos="8498"/>
        </w:tabs>
        <w:spacing w:after="0"/>
        <w:jc w:val="both"/>
        <w:rPr>
          <w:rFonts w:ascii="Arial" w:hAnsi="Arial" w:cs="Arial"/>
        </w:rPr>
      </w:pPr>
      <w:r>
        <w:rPr>
          <w:rFonts w:ascii="Arial" w:hAnsi="Arial" w:cs="Arial"/>
        </w:rPr>
        <w:t xml:space="preserve">El dominio de </w:t>
      </w:r>
      <w:r w:rsidRPr="000D03A0">
        <w:rPr>
          <w:rFonts w:ascii="Arial" w:hAnsi="Arial" w:cs="Arial"/>
          <w:i/>
        </w:rPr>
        <w:t>f</w:t>
      </w:r>
      <w:r>
        <w:rPr>
          <w:rFonts w:ascii="Arial" w:hAnsi="Arial" w:cs="Arial"/>
        </w:rPr>
        <w:t xml:space="preserve"> son todos los números reales excepto los múltiplos de π/2; el rango son todos los números reales excepto el intervalo (</w:t>
      </w:r>
      <w:r w:rsidR="00BE7184">
        <w:rPr>
          <w:rFonts w:ascii="Arial" w:hAnsi="Arial" w:cs="Arial"/>
        </w:rPr>
        <w:t>–</w:t>
      </w:r>
      <w:r>
        <w:rPr>
          <w:rFonts w:ascii="Arial" w:hAnsi="Arial" w:cs="Arial"/>
        </w:rPr>
        <w:t>1, 1)</w:t>
      </w:r>
      <w:ins w:id="86" w:author="user" w:date="2016-05-20T12:58:00Z">
        <w:r w:rsidR="001506FD">
          <w:rPr>
            <w:rFonts w:ascii="Arial" w:hAnsi="Arial" w:cs="Arial"/>
          </w:rPr>
          <w:t>.</w:t>
        </w:r>
      </w:ins>
    </w:p>
    <w:p w14:paraId="6361D2DB" w14:textId="34D8F9E9" w:rsidR="00A760FE" w:rsidRDefault="00A760FE" w:rsidP="00A760FE">
      <w:pPr>
        <w:pStyle w:val="Prrafodelista"/>
        <w:numPr>
          <w:ilvl w:val="0"/>
          <w:numId w:val="30"/>
        </w:numPr>
        <w:tabs>
          <w:tab w:val="right" w:pos="8498"/>
        </w:tabs>
        <w:spacing w:after="0"/>
        <w:jc w:val="both"/>
        <w:rPr>
          <w:rFonts w:ascii="Arial" w:hAnsi="Arial" w:cs="Arial"/>
        </w:rPr>
      </w:pPr>
      <w:r>
        <w:rPr>
          <w:rFonts w:ascii="Arial" w:hAnsi="Arial" w:cs="Arial"/>
        </w:rPr>
        <w:t xml:space="preserve">Es periódica y su </w:t>
      </w:r>
      <w:r w:rsidR="001506FD">
        <w:rPr>
          <w:rFonts w:ascii="Arial" w:hAnsi="Arial" w:cs="Arial"/>
        </w:rPr>
        <w:t xml:space="preserve">período </w:t>
      </w:r>
      <w:r>
        <w:rPr>
          <w:rFonts w:ascii="Arial" w:hAnsi="Arial" w:cs="Arial"/>
        </w:rPr>
        <w:t>es 2π.</w:t>
      </w:r>
    </w:p>
    <w:p w14:paraId="3AE30C1A" w14:textId="77777777" w:rsidR="00A760FE" w:rsidRDefault="00A760FE" w:rsidP="00A760FE">
      <w:pPr>
        <w:pStyle w:val="Prrafodelista"/>
        <w:numPr>
          <w:ilvl w:val="0"/>
          <w:numId w:val="30"/>
        </w:numPr>
        <w:tabs>
          <w:tab w:val="right" w:pos="8498"/>
        </w:tabs>
        <w:spacing w:after="0"/>
        <w:jc w:val="both"/>
        <w:rPr>
          <w:rFonts w:ascii="Arial" w:hAnsi="Arial" w:cs="Arial"/>
        </w:rPr>
      </w:pPr>
      <w:r>
        <w:rPr>
          <w:rFonts w:ascii="Arial" w:hAnsi="Arial" w:cs="Arial"/>
        </w:rPr>
        <w:t xml:space="preserve">No tiene puntos de corte con el eje de las </w:t>
      </w:r>
      <w:r w:rsidRPr="00AD12AE">
        <w:rPr>
          <w:rFonts w:ascii="Arial" w:hAnsi="Arial" w:cs="Arial"/>
          <w:i/>
        </w:rPr>
        <w:t>X</w:t>
      </w:r>
      <w:r>
        <w:rPr>
          <w:rFonts w:ascii="Arial" w:hAnsi="Arial" w:cs="Arial"/>
        </w:rPr>
        <w:t>.</w:t>
      </w:r>
    </w:p>
    <w:p w14:paraId="3354148B" w14:textId="3CACFB86" w:rsidR="00A760FE" w:rsidRDefault="00A760FE" w:rsidP="00A760FE">
      <w:pPr>
        <w:pStyle w:val="Prrafodelista"/>
        <w:numPr>
          <w:ilvl w:val="0"/>
          <w:numId w:val="30"/>
        </w:numPr>
        <w:tabs>
          <w:tab w:val="right" w:pos="8498"/>
        </w:tabs>
        <w:spacing w:after="0"/>
        <w:jc w:val="both"/>
        <w:rPr>
          <w:ins w:id="87" w:author="user" w:date="2016-05-20T12:59:00Z"/>
          <w:rFonts w:ascii="Arial" w:hAnsi="Arial" w:cs="Arial"/>
        </w:rPr>
      </w:pPr>
      <w:r>
        <w:rPr>
          <w:rFonts w:ascii="Arial" w:hAnsi="Arial" w:cs="Arial"/>
        </w:rPr>
        <w:t xml:space="preserve">El punto de corte con el eje </w:t>
      </w:r>
      <w:r w:rsidRPr="00AD12AE">
        <w:rPr>
          <w:rFonts w:ascii="Arial" w:hAnsi="Arial" w:cs="Arial"/>
          <w:i/>
        </w:rPr>
        <w:t>Y</w:t>
      </w:r>
      <w:r>
        <w:rPr>
          <w:rFonts w:ascii="Arial" w:hAnsi="Arial" w:cs="Arial"/>
        </w:rPr>
        <w:t xml:space="preserve"> es en 1.</w:t>
      </w:r>
    </w:p>
    <w:p w14:paraId="11CBB564" w14:textId="0809F87D" w:rsidR="00502320" w:rsidRPr="00A21691" w:rsidRDefault="00A760FE" w:rsidP="00A21691">
      <w:pPr>
        <w:pStyle w:val="Prrafodelista"/>
        <w:numPr>
          <w:ilvl w:val="0"/>
          <w:numId w:val="30"/>
        </w:numPr>
        <w:tabs>
          <w:tab w:val="right" w:pos="8498"/>
        </w:tabs>
        <w:spacing w:after="0"/>
        <w:jc w:val="both"/>
        <w:rPr>
          <w:rFonts w:ascii="Arial" w:hAnsi="Arial" w:cs="Arial"/>
        </w:rPr>
      </w:pPr>
      <w:r w:rsidRPr="00A21691">
        <w:rPr>
          <w:rFonts w:ascii="Arial" w:hAnsi="Arial" w:cs="Arial"/>
        </w:rPr>
        <w:t xml:space="preserve">Tiene asíntotas verticales en las rectas </w:t>
      </w:r>
      <w:r w:rsidRPr="00A21691">
        <w:rPr>
          <w:rFonts w:ascii="Arial" w:hAnsi="Arial" w:cs="Arial"/>
          <w:i/>
        </w:rPr>
        <w:t>x</w:t>
      </w:r>
      <w:r w:rsidRPr="00A21691">
        <w:rPr>
          <w:rFonts w:ascii="Arial" w:hAnsi="Arial" w:cs="Arial"/>
        </w:rPr>
        <w:t xml:space="preserve"> = …</w:t>
      </w:r>
      <w:r w:rsidR="00BE7184" w:rsidRPr="00A21691">
        <w:rPr>
          <w:rFonts w:ascii="Arial" w:hAnsi="Arial" w:cs="Arial"/>
        </w:rPr>
        <w:t>–</w:t>
      </w:r>
      <w:r w:rsidRPr="00A21691">
        <w:rPr>
          <w:rFonts w:ascii="Arial" w:hAnsi="Arial" w:cs="Arial"/>
        </w:rPr>
        <w:t xml:space="preserve">3π/2, </w:t>
      </w:r>
      <w:r w:rsidR="00BE7184" w:rsidRPr="00A21691">
        <w:rPr>
          <w:rFonts w:ascii="Arial" w:hAnsi="Arial" w:cs="Arial"/>
        </w:rPr>
        <w:t>–</w:t>
      </w:r>
      <w:r w:rsidRPr="00A21691">
        <w:rPr>
          <w:rFonts w:ascii="Arial" w:hAnsi="Arial" w:cs="Arial"/>
        </w:rPr>
        <w:t>π/2, 0, π/2, 3π/2…</w:t>
      </w:r>
    </w:p>
    <w:p w14:paraId="55E228B3" w14:textId="77777777" w:rsidR="00A760FE" w:rsidRDefault="00A760FE" w:rsidP="00A760FE">
      <w:pPr>
        <w:tabs>
          <w:tab w:val="right" w:pos="8498"/>
        </w:tabs>
        <w:spacing w:after="0"/>
        <w:jc w:val="both"/>
        <w:rPr>
          <w:rFonts w:ascii="Arial" w:hAnsi="Arial" w:cs="Arial"/>
          <w:i/>
        </w:rPr>
      </w:pPr>
    </w:p>
    <w:tbl>
      <w:tblPr>
        <w:tblStyle w:val="Tablaconcuadrcula"/>
        <w:tblW w:w="9054" w:type="dxa"/>
        <w:tblLayout w:type="fixed"/>
        <w:tblLook w:val="04A0" w:firstRow="1" w:lastRow="0" w:firstColumn="1" w:lastColumn="0" w:noHBand="0" w:noVBand="1"/>
      </w:tblPr>
      <w:tblGrid>
        <w:gridCol w:w="1384"/>
        <w:gridCol w:w="7670"/>
      </w:tblGrid>
      <w:tr w:rsidR="00A760FE" w:rsidRPr="00C87E96" w14:paraId="3F950A42" w14:textId="77777777" w:rsidTr="006D190E">
        <w:tc>
          <w:tcPr>
            <w:tcW w:w="9054" w:type="dxa"/>
            <w:gridSpan w:val="2"/>
            <w:shd w:val="clear" w:color="auto" w:fill="0D0D0D" w:themeFill="text1" w:themeFillTint="F2"/>
          </w:tcPr>
          <w:p w14:paraId="34308EFB" w14:textId="77777777" w:rsidR="00A760FE" w:rsidRPr="00C87E96" w:rsidRDefault="00A760FE" w:rsidP="006D190E">
            <w:pPr>
              <w:jc w:val="center"/>
              <w:rPr>
                <w:rFonts w:ascii="Arial" w:hAnsi="Arial" w:cs="Arial"/>
                <w:b/>
                <w:sz w:val="24"/>
                <w:szCs w:val="24"/>
              </w:rPr>
            </w:pPr>
            <w:r w:rsidRPr="00C87E96">
              <w:rPr>
                <w:rFonts w:ascii="Arial" w:hAnsi="Arial" w:cs="Arial"/>
                <w:b/>
                <w:sz w:val="24"/>
                <w:szCs w:val="24"/>
              </w:rPr>
              <w:t>Imagen (fotografía, gráfica o ilustración)</w:t>
            </w:r>
          </w:p>
          <w:p w14:paraId="45EA10D8" w14:textId="77777777" w:rsidR="00A760FE" w:rsidRPr="00C87E96" w:rsidRDefault="00A760FE" w:rsidP="006D190E">
            <w:pPr>
              <w:jc w:val="center"/>
              <w:rPr>
                <w:rFonts w:ascii="Arial" w:hAnsi="Arial" w:cs="Arial"/>
                <w:b/>
                <w:sz w:val="24"/>
                <w:szCs w:val="24"/>
              </w:rPr>
            </w:pPr>
          </w:p>
        </w:tc>
      </w:tr>
      <w:tr w:rsidR="00A760FE" w:rsidRPr="00C87E96" w14:paraId="6571426A" w14:textId="77777777" w:rsidTr="006D190E">
        <w:tc>
          <w:tcPr>
            <w:tcW w:w="1384" w:type="dxa"/>
          </w:tcPr>
          <w:p w14:paraId="53B74D02" w14:textId="77777777" w:rsidR="00A760FE" w:rsidRPr="00C87E96" w:rsidRDefault="00A760FE" w:rsidP="006D190E">
            <w:pPr>
              <w:rPr>
                <w:rFonts w:ascii="Arial" w:hAnsi="Arial" w:cs="Arial"/>
                <w:b/>
                <w:sz w:val="24"/>
                <w:szCs w:val="24"/>
              </w:rPr>
            </w:pPr>
            <w:r w:rsidRPr="00C87E96">
              <w:rPr>
                <w:rFonts w:ascii="Arial" w:hAnsi="Arial" w:cs="Arial"/>
                <w:b/>
                <w:sz w:val="24"/>
                <w:szCs w:val="24"/>
              </w:rPr>
              <w:t>Código</w:t>
            </w:r>
          </w:p>
        </w:tc>
        <w:tc>
          <w:tcPr>
            <w:tcW w:w="7670" w:type="dxa"/>
          </w:tcPr>
          <w:p w14:paraId="3A12270F" w14:textId="23913C1D" w:rsidR="00A760FE" w:rsidRPr="00A760FE" w:rsidRDefault="00A760FE" w:rsidP="006D190E">
            <w:pPr>
              <w:rPr>
                <w:rFonts w:ascii="Arial" w:hAnsi="Arial" w:cs="Arial"/>
                <w:sz w:val="24"/>
                <w:szCs w:val="24"/>
              </w:rPr>
            </w:pPr>
            <w:r w:rsidRPr="00EB6E8B">
              <w:rPr>
                <w:rFonts w:ascii="Arial" w:hAnsi="Arial" w:cs="Arial"/>
                <w:sz w:val="24"/>
                <w:szCs w:val="24"/>
              </w:rPr>
              <w:t>MA_11_02_IMG2</w:t>
            </w:r>
            <w:r>
              <w:rPr>
                <w:rFonts w:ascii="Arial" w:hAnsi="Arial" w:cs="Arial"/>
                <w:sz w:val="24"/>
                <w:szCs w:val="24"/>
              </w:rPr>
              <w:t>9</w:t>
            </w:r>
          </w:p>
        </w:tc>
      </w:tr>
      <w:tr w:rsidR="00A760FE" w:rsidRPr="00C87E96" w14:paraId="3D478BFA" w14:textId="77777777" w:rsidTr="006D190E">
        <w:tc>
          <w:tcPr>
            <w:tcW w:w="1384" w:type="dxa"/>
          </w:tcPr>
          <w:p w14:paraId="450DBFCA" w14:textId="77777777" w:rsidR="00A760FE" w:rsidRPr="00C87E96" w:rsidRDefault="00A760FE" w:rsidP="006D190E">
            <w:pPr>
              <w:rPr>
                <w:rFonts w:ascii="Arial" w:hAnsi="Arial" w:cs="Arial"/>
                <w:sz w:val="24"/>
                <w:szCs w:val="24"/>
              </w:rPr>
            </w:pPr>
            <w:r w:rsidRPr="00C87E96">
              <w:rPr>
                <w:rFonts w:ascii="Arial" w:hAnsi="Arial" w:cs="Arial"/>
                <w:b/>
                <w:sz w:val="24"/>
                <w:szCs w:val="24"/>
              </w:rPr>
              <w:t>Descripción</w:t>
            </w:r>
          </w:p>
        </w:tc>
        <w:tc>
          <w:tcPr>
            <w:tcW w:w="7670" w:type="dxa"/>
          </w:tcPr>
          <w:p w14:paraId="3B8375B6" w14:textId="77777777" w:rsidR="00A760FE" w:rsidRPr="00C87E96" w:rsidRDefault="00A760FE" w:rsidP="006D190E">
            <w:pPr>
              <w:rPr>
                <w:rFonts w:ascii="Arial" w:hAnsi="Arial" w:cs="Arial"/>
                <w:sz w:val="24"/>
                <w:szCs w:val="24"/>
              </w:rPr>
            </w:pPr>
          </w:p>
        </w:tc>
      </w:tr>
      <w:tr w:rsidR="00A760FE" w:rsidRPr="00C87E96" w14:paraId="3AB9FC5F" w14:textId="77777777" w:rsidTr="006D190E">
        <w:tc>
          <w:tcPr>
            <w:tcW w:w="1384" w:type="dxa"/>
          </w:tcPr>
          <w:p w14:paraId="7CD1CCE2" w14:textId="77777777" w:rsidR="00A760FE" w:rsidRPr="00C87E96" w:rsidRDefault="00A760FE" w:rsidP="006D190E">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17ADFCDB" w14:textId="25014814" w:rsidR="00A760FE" w:rsidRDefault="00A760FE" w:rsidP="006D190E">
            <w:pPr>
              <w:rPr>
                <w:rFonts w:ascii="Arial" w:hAnsi="Arial" w:cs="Arial"/>
                <w:sz w:val="24"/>
                <w:szCs w:val="24"/>
              </w:rPr>
            </w:pPr>
          </w:p>
          <w:p w14:paraId="08CA0FB0" w14:textId="3D36F258" w:rsidR="00A760FE" w:rsidRDefault="0085435E" w:rsidP="006D190E">
            <w:pPr>
              <w:rPr>
                <w:rFonts w:ascii="Arial" w:hAnsi="Arial" w:cs="Arial"/>
                <w:sz w:val="24"/>
                <w:szCs w:val="24"/>
              </w:rPr>
            </w:pPr>
            <w:r>
              <w:rPr>
                <w:rFonts w:ascii="Arial" w:hAnsi="Arial" w:cs="Arial"/>
                <w:noProof/>
                <w:lang w:val="es-ES" w:eastAsia="es-ES"/>
              </w:rPr>
              <w:drawing>
                <wp:anchor distT="0" distB="0" distL="114300" distR="114300" simplePos="0" relativeHeight="251682816" behindDoc="0" locked="0" layoutInCell="1" allowOverlap="1" wp14:anchorId="74346EFC" wp14:editId="7FFBF3F4">
                  <wp:simplePos x="0" y="0"/>
                  <wp:positionH relativeFrom="column">
                    <wp:posOffset>492760</wp:posOffset>
                  </wp:positionH>
                  <wp:positionV relativeFrom="paragraph">
                    <wp:posOffset>17145</wp:posOffset>
                  </wp:positionV>
                  <wp:extent cx="3397885" cy="2792095"/>
                  <wp:effectExtent l="0" t="0" r="5715" b="1905"/>
                  <wp:wrapNone/>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97885" cy="27920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C89A45" w14:textId="77777777" w:rsidR="00A760FE" w:rsidRDefault="00A760FE" w:rsidP="006D190E">
            <w:pPr>
              <w:rPr>
                <w:rFonts w:ascii="Arial" w:hAnsi="Arial" w:cs="Arial"/>
                <w:sz w:val="24"/>
                <w:szCs w:val="24"/>
              </w:rPr>
            </w:pPr>
          </w:p>
          <w:p w14:paraId="0CD31FE9" w14:textId="77777777" w:rsidR="00A760FE" w:rsidRDefault="00A760FE" w:rsidP="006D190E">
            <w:pPr>
              <w:rPr>
                <w:rFonts w:ascii="Arial" w:hAnsi="Arial" w:cs="Arial"/>
                <w:sz w:val="24"/>
                <w:szCs w:val="24"/>
              </w:rPr>
            </w:pPr>
          </w:p>
          <w:p w14:paraId="1A7BF521" w14:textId="77777777" w:rsidR="00A760FE" w:rsidRDefault="00A760FE" w:rsidP="006D190E">
            <w:pPr>
              <w:rPr>
                <w:rFonts w:ascii="Arial" w:hAnsi="Arial" w:cs="Arial"/>
                <w:sz w:val="24"/>
                <w:szCs w:val="24"/>
              </w:rPr>
            </w:pPr>
          </w:p>
          <w:p w14:paraId="2077B168" w14:textId="77777777" w:rsidR="00A760FE" w:rsidRDefault="00A760FE" w:rsidP="006D190E">
            <w:pPr>
              <w:rPr>
                <w:rFonts w:ascii="Arial" w:hAnsi="Arial" w:cs="Arial"/>
                <w:sz w:val="24"/>
                <w:szCs w:val="24"/>
              </w:rPr>
            </w:pPr>
          </w:p>
          <w:p w14:paraId="2ADDA206" w14:textId="77777777" w:rsidR="00A760FE" w:rsidRDefault="00A760FE" w:rsidP="006D190E">
            <w:pPr>
              <w:rPr>
                <w:rFonts w:ascii="Arial" w:hAnsi="Arial" w:cs="Arial"/>
                <w:sz w:val="24"/>
                <w:szCs w:val="24"/>
              </w:rPr>
            </w:pPr>
          </w:p>
          <w:p w14:paraId="139D7F59" w14:textId="4100CC1E" w:rsidR="00A760FE" w:rsidRDefault="00A760FE" w:rsidP="006D190E">
            <w:pPr>
              <w:rPr>
                <w:rFonts w:ascii="Arial" w:hAnsi="Arial" w:cs="Arial"/>
                <w:sz w:val="24"/>
                <w:szCs w:val="24"/>
              </w:rPr>
            </w:pPr>
          </w:p>
          <w:p w14:paraId="1C2B3188" w14:textId="77777777" w:rsidR="00A760FE" w:rsidRDefault="00A760FE" w:rsidP="006D190E">
            <w:pPr>
              <w:rPr>
                <w:rFonts w:ascii="Arial" w:hAnsi="Arial" w:cs="Arial"/>
                <w:sz w:val="24"/>
                <w:szCs w:val="24"/>
              </w:rPr>
            </w:pPr>
          </w:p>
          <w:p w14:paraId="4017EAB9" w14:textId="77777777" w:rsidR="00A760FE" w:rsidRDefault="00A760FE" w:rsidP="006D190E">
            <w:pPr>
              <w:rPr>
                <w:rFonts w:ascii="Arial" w:hAnsi="Arial" w:cs="Arial"/>
                <w:sz w:val="24"/>
                <w:szCs w:val="24"/>
              </w:rPr>
            </w:pPr>
          </w:p>
          <w:p w14:paraId="70949D83" w14:textId="77777777" w:rsidR="00A760FE" w:rsidRDefault="00A760FE" w:rsidP="006D190E">
            <w:pPr>
              <w:rPr>
                <w:rFonts w:ascii="Arial" w:hAnsi="Arial" w:cs="Arial"/>
                <w:sz w:val="24"/>
                <w:szCs w:val="24"/>
              </w:rPr>
            </w:pPr>
          </w:p>
          <w:p w14:paraId="106B906C" w14:textId="77777777" w:rsidR="00A760FE" w:rsidRDefault="00A760FE" w:rsidP="006D190E">
            <w:pPr>
              <w:rPr>
                <w:rFonts w:ascii="Arial" w:hAnsi="Arial" w:cs="Arial"/>
                <w:sz w:val="24"/>
                <w:szCs w:val="24"/>
              </w:rPr>
            </w:pPr>
          </w:p>
          <w:p w14:paraId="09902D05" w14:textId="77777777" w:rsidR="00A760FE" w:rsidRDefault="00A760FE" w:rsidP="006D190E">
            <w:pPr>
              <w:rPr>
                <w:rFonts w:ascii="Arial" w:hAnsi="Arial" w:cs="Arial"/>
                <w:sz w:val="24"/>
                <w:szCs w:val="24"/>
              </w:rPr>
            </w:pPr>
          </w:p>
          <w:p w14:paraId="7B1BCB9D" w14:textId="77777777" w:rsidR="00A760FE" w:rsidRDefault="00A760FE" w:rsidP="006D190E">
            <w:pPr>
              <w:rPr>
                <w:rFonts w:ascii="Arial" w:hAnsi="Arial" w:cs="Arial"/>
                <w:sz w:val="24"/>
                <w:szCs w:val="24"/>
              </w:rPr>
            </w:pPr>
          </w:p>
          <w:p w14:paraId="745F4C14" w14:textId="77777777" w:rsidR="00A760FE" w:rsidRDefault="00A760FE" w:rsidP="006D190E">
            <w:pPr>
              <w:rPr>
                <w:rFonts w:ascii="Arial" w:hAnsi="Arial" w:cs="Arial"/>
                <w:sz w:val="24"/>
                <w:szCs w:val="24"/>
              </w:rPr>
            </w:pPr>
          </w:p>
          <w:p w14:paraId="7692B045" w14:textId="77777777" w:rsidR="0085435E" w:rsidRDefault="0085435E" w:rsidP="006D190E">
            <w:pPr>
              <w:rPr>
                <w:rFonts w:ascii="Arial" w:hAnsi="Arial" w:cs="Arial"/>
                <w:sz w:val="24"/>
                <w:szCs w:val="24"/>
              </w:rPr>
            </w:pPr>
          </w:p>
          <w:p w14:paraId="06F699D3" w14:textId="77777777" w:rsidR="00A760FE" w:rsidRDefault="00A760FE" w:rsidP="006D190E">
            <w:pPr>
              <w:rPr>
                <w:rFonts w:ascii="Arial" w:hAnsi="Arial" w:cs="Arial"/>
                <w:sz w:val="24"/>
                <w:szCs w:val="24"/>
              </w:rPr>
            </w:pPr>
          </w:p>
          <w:p w14:paraId="3D77DF30" w14:textId="77777777" w:rsidR="00A760FE" w:rsidRPr="00C87E96" w:rsidRDefault="00A760FE" w:rsidP="006D190E">
            <w:pPr>
              <w:rPr>
                <w:rFonts w:ascii="Arial" w:hAnsi="Arial" w:cs="Arial"/>
                <w:sz w:val="24"/>
                <w:szCs w:val="24"/>
              </w:rPr>
            </w:pPr>
          </w:p>
        </w:tc>
      </w:tr>
      <w:tr w:rsidR="00A760FE" w:rsidRPr="00C87E96" w14:paraId="01E0DA1A" w14:textId="77777777" w:rsidTr="006D190E">
        <w:tc>
          <w:tcPr>
            <w:tcW w:w="1384" w:type="dxa"/>
          </w:tcPr>
          <w:p w14:paraId="0C138A61" w14:textId="77777777" w:rsidR="00A760FE" w:rsidRPr="00C87E96" w:rsidRDefault="00A760FE" w:rsidP="006D190E">
            <w:pPr>
              <w:rPr>
                <w:rFonts w:ascii="Arial" w:hAnsi="Arial" w:cs="Arial"/>
                <w:sz w:val="24"/>
                <w:szCs w:val="24"/>
              </w:rPr>
            </w:pPr>
            <w:r w:rsidRPr="00C87E96">
              <w:rPr>
                <w:rFonts w:ascii="Arial" w:hAnsi="Arial" w:cs="Arial"/>
                <w:b/>
                <w:sz w:val="24"/>
                <w:szCs w:val="24"/>
              </w:rPr>
              <w:t>Pie de imagen</w:t>
            </w:r>
          </w:p>
        </w:tc>
        <w:tc>
          <w:tcPr>
            <w:tcW w:w="7670" w:type="dxa"/>
          </w:tcPr>
          <w:p w14:paraId="5B3D1A86" w14:textId="52C3324D" w:rsidR="00A760FE" w:rsidRDefault="0085435E" w:rsidP="006D190E">
            <w:pPr>
              <w:tabs>
                <w:tab w:val="right" w:pos="8498"/>
              </w:tabs>
              <w:jc w:val="both"/>
              <w:rPr>
                <w:rFonts w:ascii="Arial" w:eastAsiaTheme="minorEastAsia" w:hAnsi="Arial" w:cs="Arial"/>
                <w:sz w:val="24"/>
                <w:szCs w:val="24"/>
              </w:rPr>
            </w:pPr>
            <w:r>
              <w:rPr>
                <w:rFonts w:ascii="Arial" w:eastAsiaTheme="minorEastAsia" w:hAnsi="Arial" w:cs="Arial"/>
                <w:sz w:val="24"/>
                <w:szCs w:val="24"/>
              </w:rPr>
              <w:t>Las funciones cosecante y secante son llamadas funciones recíprocas de las funciones seno y coseno respectivamente.</w:t>
            </w:r>
          </w:p>
          <w:p w14:paraId="522F7679" w14:textId="77777777" w:rsidR="00A760FE" w:rsidRPr="00C87E96" w:rsidRDefault="00A760FE" w:rsidP="006D190E">
            <w:pPr>
              <w:tabs>
                <w:tab w:val="right" w:pos="8498"/>
              </w:tabs>
              <w:jc w:val="both"/>
              <w:rPr>
                <w:rFonts w:ascii="Arial" w:eastAsiaTheme="minorEastAsia" w:hAnsi="Arial" w:cs="Arial"/>
                <w:sz w:val="24"/>
                <w:szCs w:val="24"/>
              </w:rPr>
            </w:pPr>
          </w:p>
        </w:tc>
      </w:tr>
    </w:tbl>
    <w:p w14:paraId="31CCA0EA" w14:textId="77777777" w:rsidR="005A285A" w:rsidRDefault="005A285A" w:rsidP="00D17213">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2480"/>
        <w:gridCol w:w="6348"/>
      </w:tblGrid>
      <w:tr w:rsidR="007473CE" w:rsidRPr="00C87E96" w14:paraId="490A11BD" w14:textId="77777777" w:rsidTr="006D190E">
        <w:tc>
          <w:tcPr>
            <w:tcW w:w="8828" w:type="dxa"/>
            <w:gridSpan w:val="2"/>
            <w:shd w:val="clear" w:color="auto" w:fill="000000" w:themeFill="text1"/>
          </w:tcPr>
          <w:p w14:paraId="0C202A79" w14:textId="77777777" w:rsidR="007473CE" w:rsidRPr="00C87E96" w:rsidRDefault="007473CE" w:rsidP="006D190E">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7473CE" w:rsidRPr="00C87E96" w14:paraId="2F83995C" w14:textId="77777777" w:rsidTr="006D190E">
        <w:tc>
          <w:tcPr>
            <w:tcW w:w="2480" w:type="dxa"/>
          </w:tcPr>
          <w:p w14:paraId="225758D4" w14:textId="77777777" w:rsidR="007473CE" w:rsidRPr="00C87E96" w:rsidRDefault="007473CE" w:rsidP="006D190E">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348" w:type="dxa"/>
          </w:tcPr>
          <w:p w14:paraId="0BF77657" w14:textId="14218D89" w:rsidR="007473CE" w:rsidRPr="00C87E96" w:rsidRDefault="007473CE" w:rsidP="006D190E">
            <w:pPr>
              <w:rPr>
                <w:rFonts w:ascii="Arial" w:eastAsiaTheme="minorEastAsia" w:hAnsi="Arial" w:cs="Arial"/>
                <w:b/>
                <w:sz w:val="24"/>
                <w:szCs w:val="24"/>
              </w:rPr>
            </w:pPr>
            <w:r>
              <w:rPr>
                <w:rFonts w:ascii="Arial" w:eastAsiaTheme="minorEastAsia" w:hAnsi="Arial" w:cs="Arial"/>
                <w:sz w:val="24"/>
                <w:szCs w:val="24"/>
              </w:rPr>
              <w:t>MA_11_02_REC14</w:t>
            </w:r>
            <w:r w:rsidRPr="00C87E96">
              <w:rPr>
                <w:rFonts w:ascii="Arial" w:eastAsiaTheme="minorEastAsia" w:hAnsi="Arial" w:cs="Arial"/>
                <w:sz w:val="24"/>
                <w:szCs w:val="24"/>
              </w:rPr>
              <w:t>0</w:t>
            </w:r>
          </w:p>
        </w:tc>
      </w:tr>
      <w:tr w:rsidR="007473CE" w:rsidRPr="00C87E96" w14:paraId="175B7659" w14:textId="77777777" w:rsidTr="006D190E">
        <w:tc>
          <w:tcPr>
            <w:tcW w:w="2480" w:type="dxa"/>
          </w:tcPr>
          <w:p w14:paraId="669F2946"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348" w:type="dxa"/>
          </w:tcPr>
          <w:p w14:paraId="02FF4DE2" w14:textId="11B54884" w:rsidR="007473CE" w:rsidRPr="00C87E96" w:rsidRDefault="007473CE" w:rsidP="006D190E">
            <w:pPr>
              <w:rPr>
                <w:rFonts w:ascii="Arial" w:eastAsiaTheme="minorEastAsia" w:hAnsi="Arial" w:cs="Arial"/>
                <w:sz w:val="24"/>
                <w:szCs w:val="24"/>
              </w:rPr>
            </w:pPr>
            <w:r w:rsidRPr="007473CE">
              <w:rPr>
                <w:rFonts w:ascii="Arial" w:hAnsi="Arial" w:cs="Arial"/>
                <w:sz w:val="24"/>
                <w:szCs w:val="24"/>
              </w:rPr>
              <w:t>Clasifica funciones exponenciales, logarítmicas y trigonométricas</w:t>
            </w:r>
          </w:p>
        </w:tc>
      </w:tr>
      <w:tr w:rsidR="007473CE" w:rsidRPr="00C87E96" w14:paraId="002C720C" w14:textId="77777777" w:rsidTr="006D190E">
        <w:tc>
          <w:tcPr>
            <w:tcW w:w="2480" w:type="dxa"/>
          </w:tcPr>
          <w:p w14:paraId="2AD8045C"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348" w:type="dxa"/>
          </w:tcPr>
          <w:p w14:paraId="3C2C079A" w14:textId="683FA16E" w:rsidR="007473CE" w:rsidRPr="00C87E96" w:rsidRDefault="007473CE" w:rsidP="006D190E">
            <w:pPr>
              <w:rPr>
                <w:rFonts w:ascii="Arial" w:eastAsiaTheme="minorEastAsia" w:hAnsi="Arial" w:cs="Arial"/>
                <w:sz w:val="24"/>
                <w:szCs w:val="24"/>
              </w:rPr>
            </w:pPr>
            <w:r w:rsidRPr="007473CE">
              <w:rPr>
                <w:rFonts w:ascii="Arial" w:eastAsiaTheme="minorEastAsia" w:hAnsi="Arial" w:cs="Arial"/>
                <w:sz w:val="24"/>
                <w:szCs w:val="24"/>
              </w:rPr>
              <w:t>Actividad para clasificar funciones exponenciales, logarítmicas y trigonométricas</w:t>
            </w:r>
          </w:p>
        </w:tc>
      </w:tr>
    </w:tbl>
    <w:p w14:paraId="6E8AD616" w14:textId="77777777" w:rsidR="007473CE" w:rsidRDefault="007473CE" w:rsidP="00D17213">
      <w:pPr>
        <w:tabs>
          <w:tab w:val="right" w:pos="8498"/>
        </w:tabs>
        <w:spacing w:after="0"/>
        <w:jc w:val="both"/>
        <w:rPr>
          <w:rFonts w:ascii="Arial" w:hAnsi="Arial" w:cs="Arial"/>
          <w:b/>
        </w:rPr>
      </w:pPr>
    </w:p>
    <w:p w14:paraId="09F8BB62" w14:textId="34AB9F6C" w:rsidR="007473CE" w:rsidRPr="00C87E96" w:rsidRDefault="007473CE" w:rsidP="007473CE">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Pr>
          <w:rFonts w:ascii="Arial" w:hAnsi="Arial" w:cs="Arial"/>
          <w:b/>
        </w:rPr>
        <w:t>3</w:t>
      </w:r>
      <w:r w:rsidRPr="00C87E96">
        <w:rPr>
          <w:rFonts w:ascii="Arial" w:hAnsi="Arial" w:cs="Arial"/>
          <w:b/>
        </w:rPr>
        <w:t xml:space="preserve">.4 Consolidación </w:t>
      </w:r>
    </w:p>
    <w:p w14:paraId="2639633D" w14:textId="77777777" w:rsidR="007473CE" w:rsidRPr="00C87E96" w:rsidRDefault="007473CE" w:rsidP="007473CE">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02A0DD53" w14:textId="77777777" w:rsidR="007473CE" w:rsidRPr="00C87E96" w:rsidRDefault="007473CE" w:rsidP="007473CE">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7473CE" w:rsidRPr="00C87E96" w14:paraId="672B346D" w14:textId="77777777" w:rsidTr="006D190E">
        <w:tc>
          <w:tcPr>
            <w:tcW w:w="9033" w:type="dxa"/>
            <w:gridSpan w:val="2"/>
            <w:shd w:val="clear" w:color="auto" w:fill="000000" w:themeFill="text1"/>
          </w:tcPr>
          <w:p w14:paraId="70577B89" w14:textId="77777777" w:rsidR="007473CE" w:rsidRPr="00C87E96" w:rsidRDefault="007473CE" w:rsidP="006D190E">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7473CE" w:rsidRPr="00C87E96" w14:paraId="66812C27" w14:textId="77777777" w:rsidTr="006D190E">
        <w:tc>
          <w:tcPr>
            <w:tcW w:w="2518" w:type="dxa"/>
          </w:tcPr>
          <w:p w14:paraId="7F871B86" w14:textId="77777777" w:rsidR="007473CE" w:rsidRPr="00C87E96" w:rsidRDefault="007473CE" w:rsidP="006D190E">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7D37F364" w14:textId="617E413B" w:rsidR="007473CE" w:rsidRPr="00C87E96" w:rsidRDefault="007473CE" w:rsidP="006D190E">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150</w:t>
            </w:r>
          </w:p>
        </w:tc>
      </w:tr>
      <w:tr w:rsidR="007473CE" w:rsidRPr="00C87E96" w14:paraId="45D277E2" w14:textId="77777777" w:rsidTr="006D190E">
        <w:tc>
          <w:tcPr>
            <w:tcW w:w="2518" w:type="dxa"/>
          </w:tcPr>
          <w:p w14:paraId="0487B282"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64D7CCA3" w14:textId="55865E57" w:rsidR="007473CE" w:rsidRPr="00C87E96" w:rsidRDefault="007473CE" w:rsidP="006D190E">
            <w:pPr>
              <w:rPr>
                <w:rFonts w:ascii="Arial" w:eastAsiaTheme="minorEastAsia" w:hAnsi="Arial" w:cs="Arial"/>
                <w:sz w:val="24"/>
                <w:szCs w:val="24"/>
              </w:rPr>
            </w:pPr>
            <w:r w:rsidRPr="007473CE">
              <w:rPr>
                <w:rFonts w:ascii="Arial" w:hAnsi="Arial" w:cs="Arial"/>
                <w:sz w:val="24"/>
                <w:szCs w:val="24"/>
              </w:rPr>
              <w:t>Refuerza tu aprendizaje: Las funciones trascendentes</w:t>
            </w:r>
          </w:p>
        </w:tc>
      </w:tr>
      <w:tr w:rsidR="007473CE" w:rsidRPr="00C87E96" w14:paraId="7215333D" w14:textId="77777777" w:rsidTr="006D190E">
        <w:tc>
          <w:tcPr>
            <w:tcW w:w="2518" w:type="dxa"/>
          </w:tcPr>
          <w:p w14:paraId="364DFDCE" w14:textId="77777777" w:rsidR="007473CE" w:rsidRPr="00C87E96" w:rsidRDefault="007473CE" w:rsidP="006D190E">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690EA678" w14:textId="71BE0E12" w:rsidR="007473CE" w:rsidRPr="00C87E96" w:rsidRDefault="007473CE" w:rsidP="006D190E">
            <w:pPr>
              <w:rPr>
                <w:rFonts w:ascii="Arial" w:eastAsiaTheme="minorEastAsia" w:hAnsi="Arial" w:cs="Arial"/>
                <w:sz w:val="24"/>
                <w:szCs w:val="24"/>
              </w:rPr>
            </w:pPr>
            <w:r w:rsidRPr="007473CE">
              <w:rPr>
                <w:rFonts w:ascii="Arial" w:hAnsi="Arial" w:cs="Arial"/>
                <w:sz w:val="24"/>
                <w:szCs w:val="24"/>
              </w:rPr>
              <w:t>Actividades sobre Las funciones trascendentes</w:t>
            </w:r>
          </w:p>
        </w:tc>
      </w:tr>
    </w:tbl>
    <w:p w14:paraId="3C23CEB8" w14:textId="77777777" w:rsidR="007473CE" w:rsidRDefault="007473CE" w:rsidP="00D17213">
      <w:pPr>
        <w:tabs>
          <w:tab w:val="right" w:pos="8498"/>
        </w:tabs>
        <w:spacing w:after="0"/>
        <w:jc w:val="both"/>
        <w:rPr>
          <w:rFonts w:ascii="Arial" w:hAnsi="Arial" w:cs="Arial"/>
          <w:b/>
        </w:rPr>
      </w:pPr>
    </w:p>
    <w:p w14:paraId="3ABCA539" w14:textId="1B611C9E" w:rsidR="004F197D" w:rsidRPr="00C87E96" w:rsidRDefault="004F197D" w:rsidP="004F197D">
      <w:pPr>
        <w:tabs>
          <w:tab w:val="right" w:pos="8498"/>
        </w:tabs>
        <w:spacing w:after="0"/>
        <w:jc w:val="both"/>
        <w:rPr>
          <w:rFonts w:ascii="Arial" w:hAnsi="Arial" w:cs="Arial"/>
          <w:b/>
        </w:rPr>
      </w:pPr>
      <w:r w:rsidRPr="00C87E96">
        <w:rPr>
          <w:rFonts w:ascii="Arial" w:hAnsi="Arial" w:cs="Arial"/>
          <w:highlight w:val="yellow"/>
        </w:rPr>
        <w:t>[SECCIÓN 1]</w:t>
      </w:r>
      <w:r w:rsidRPr="00C87E96">
        <w:rPr>
          <w:rFonts w:ascii="Arial" w:hAnsi="Arial" w:cs="Arial"/>
        </w:rPr>
        <w:t xml:space="preserve"> </w:t>
      </w:r>
      <w:r>
        <w:rPr>
          <w:rFonts w:ascii="Arial" w:hAnsi="Arial" w:cs="Arial"/>
          <w:b/>
        </w:rPr>
        <w:t xml:space="preserve">4 Las </w:t>
      </w:r>
      <w:r w:rsidRPr="00C87E96">
        <w:rPr>
          <w:rFonts w:ascii="Arial" w:hAnsi="Arial" w:cs="Arial"/>
          <w:b/>
        </w:rPr>
        <w:t>funciones</w:t>
      </w:r>
      <w:r>
        <w:rPr>
          <w:rFonts w:ascii="Arial" w:hAnsi="Arial" w:cs="Arial"/>
          <w:b/>
        </w:rPr>
        <w:t xml:space="preserve"> inversas</w:t>
      </w:r>
    </w:p>
    <w:p w14:paraId="0497CDD4" w14:textId="50C67A96" w:rsidR="004F197D" w:rsidRDefault="00CC6DE3" w:rsidP="00D17213">
      <w:pPr>
        <w:tabs>
          <w:tab w:val="right" w:pos="8498"/>
        </w:tabs>
        <w:spacing w:after="0"/>
        <w:jc w:val="both"/>
        <w:rPr>
          <w:rFonts w:ascii="Arial" w:hAnsi="Arial" w:cs="Arial"/>
        </w:rPr>
      </w:pPr>
      <w:r w:rsidRPr="00CC6DE3">
        <w:rPr>
          <w:rFonts w:ascii="Arial" w:hAnsi="Arial" w:cs="Arial"/>
        </w:rPr>
        <w:t>Antes de definir la inversa de una función es necesario determinar las condiciones que deben tener las funciones para que su inversa sea también una función. Estas condiciones son las siguientes: inyectividad,</w:t>
      </w:r>
      <w:r>
        <w:rPr>
          <w:rFonts w:ascii="Arial" w:hAnsi="Arial" w:cs="Arial"/>
        </w:rPr>
        <w:t xml:space="preserve"> sobreyectividad y biyectividad.</w:t>
      </w:r>
    </w:p>
    <w:p w14:paraId="662912E3" w14:textId="77777777" w:rsidR="00CC6DE3" w:rsidRDefault="00CC6DE3" w:rsidP="00D17213">
      <w:pPr>
        <w:tabs>
          <w:tab w:val="right" w:pos="8498"/>
        </w:tabs>
        <w:spacing w:after="0"/>
        <w:jc w:val="both"/>
        <w:rPr>
          <w:rFonts w:ascii="Arial" w:hAnsi="Arial" w:cs="Arial"/>
        </w:rPr>
      </w:pPr>
    </w:p>
    <w:p w14:paraId="3090A69A" w14:textId="11276B6E" w:rsidR="00CC6DE3" w:rsidRPr="00E3617E" w:rsidRDefault="00CC6DE3" w:rsidP="00E3617E">
      <w:pPr>
        <w:tabs>
          <w:tab w:val="right" w:pos="8498"/>
        </w:tabs>
        <w:spacing w:after="0"/>
        <w:jc w:val="both"/>
        <w:rPr>
          <w:rFonts w:ascii="Arial" w:hAnsi="Arial" w:cs="Arial"/>
          <w:b/>
        </w:rPr>
      </w:pPr>
      <w:r w:rsidRPr="00E3617E">
        <w:rPr>
          <w:rFonts w:ascii="Arial" w:hAnsi="Arial" w:cs="Arial"/>
          <w:b/>
        </w:rPr>
        <w:t>Las funciones inyectivas</w:t>
      </w:r>
    </w:p>
    <w:p w14:paraId="6959AA73" w14:textId="094B38D3" w:rsidR="00CC6DE3" w:rsidRDefault="00CC6DE3" w:rsidP="00D17213">
      <w:pPr>
        <w:tabs>
          <w:tab w:val="right" w:pos="8498"/>
        </w:tabs>
        <w:spacing w:after="0"/>
        <w:jc w:val="both"/>
        <w:rPr>
          <w:rFonts w:ascii="Arial" w:hAnsi="Arial" w:cs="Arial"/>
        </w:rPr>
      </w:pPr>
      <w:r>
        <w:rPr>
          <w:rFonts w:ascii="Arial" w:hAnsi="Arial" w:cs="Arial"/>
        </w:rPr>
        <w:t xml:space="preserve">Una función </w:t>
      </w:r>
      <w:r w:rsidRPr="009764F4">
        <w:rPr>
          <w:rFonts w:ascii="Arial" w:hAnsi="Arial" w:cs="Arial"/>
          <w:i/>
        </w:rPr>
        <w:t>f</w:t>
      </w:r>
      <w:r w:rsidR="009764F4">
        <w:rPr>
          <w:rFonts w:ascii="Arial" w:hAnsi="Arial" w:cs="Arial"/>
        </w:rPr>
        <w:t>(</w:t>
      </w:r>
      <w:r w:rsidR="009764F4" w:rsidRPr="009764F4">
        <w:rPr>
          <w:rFonts w:ascii="Arial" w:hAnsi="Arial" w:cs="Arial"/>
          <w:i/>
        </w:rPr>
        <w:t>x</w:t>
      </w:r>
      <w:r w:rsidR="009764F4">
        <w:rPr>
          <w:rFonts w:ascii="Arial" w:hAnsi="Arial" w:cs="Arial"/>
        </w:rPr>
        <w:t>)</w:t>
      </w:r>
      <w:r>
        <w:rPr>
          <w:rFonts w:ascii="Arial" w:hAnsi="Arial" w:cs="Arial"/>
        </w:rPr>
        <w:t xml:space="preserve"> es </w:t>
      </w:r>
      <w:r w:rsidRPr="005C1F3F">
        <w:rPr>
          <w:rFonts w:ascii="Arial" w:hAnsi="Arial" w:cs="Arial"/>
          <w:b/>
        </w:rPr>
        <w:t>inyectiva</w:t>
      </w:r>
      <w:ins w:id="88" w:author="user" w:date="2016-05-20T13:19:00Z">
        <w:r w:rsidR="00E83372" w:rsidRPr="00C2384C">
          <w:rPr>
            <w:rFonts w:ascii="Arial" w:hAnsi="Arial" w:cs="Arial"/>
          </w:rPr>
          <w:t>,</w:t>
        </w:r>
      </w:ins>
      <w:r>
        <w:rPr>
          <w:rFonts w:ascii="Arial" w:hAnsi="Arial" w:cs="Arial"/>
        </w:rPr>
        <w:t xml:space="preserve"> o uno a uno</w:t>
      </w:r>
      <w:ins w:id="89" w:author="user" w:date="2016-05-20T13:19:00Z">
        <w:r w:rsidR="00E83372">
          <w:rPr>
            <w:rFonts w:ascii="Arial" w:hAnsi="Arial" w:cs="Arial"/>
          </w:rPr>
          <w:t>,</w:t>
        </w:r>
      </w:ins>
      <w:r>
        <w:rPr>
          <w:rFonts w:ascii="Arial" w:hAnsi="Arial" w:cs="Arial"/>
        </w:rPr>
        <w:t xml:space="preserve"> cuando cada </w:t>
      </w:r>
      <w:r w:rsidR="009764F4">
        <w:rPr>
          <w:rFonts w:ascii="Arial" w:hAnsi="Arial" w:cs="Arial"/>
        </w:rPr>
        <w:t xml:space="preserve">elemento del rango de </w:t>
      </w:r>
      <w:r w:rsidR="009764F4" w:rsidRPr="009764F4">
        <w:rPr>
          <w:rFonts w:ascii="Arial" w:hAnsi="Arial" w:cs="Arial"/>
          <w:i/>
        </w:rPr>
        <w:t>f</w:t>
      </w:r>
      <w:r w:rsidR="009764F4">
        <w:rPr>
          <w:rFonts w:ascii="Arial" w:hAnsi="Arial" w:cs="Arial"/>
        </w:rPr>
        <w:t>(</w:t>
      </w:r>
      <w:r w:rsidR="009764F4" w:rsidRPr="009764F4">
        <w:rPr>
          <w:rFonts w:ascii="Arial" w:hAnsi="Arial" w:cs="Arial"/>
          <w:i/>
        </w:rPr>
        <w:t>x</w:t>
      </w:r>
      <w:r w:rsidR="009764F4">
        <w:rPr>
          <w:rFonts w:ascii="Arial" w:hAnsi="Arial" w:cs="Arial"/>
        </w:rPr>
        <w:t xml:space="preserve">) es imagen de un único elemento en el dominio de </w:t>
      </w:r>
      <w:r w:rsidR="009764F4" w:rsidRPr="009764F4">
        <w:rPr>
          <w:rFonts w:ascii="Arial" w:hAnsi="Arial" w:cs="Arial"/>
          <w:i/>
        </w:rPr>
        <w:t>f</w:t>
      </w:r>
      <w:r w:rsidR="009764F4">
        <w:rPr>
          <w:rFonts w:ascii="Arial" w:hAnsi="Arial" w:cs="Arial"/>
        </w:rPr>
        <w:t>(</w:t>
      </w:r>
      <w:r w:rsidR="009764F4" w:rsidRPr="009764F4">
        <w:rPr>
          <w:rFonts w:ascii="Arial" w:hAnsi="Arial" w:cs="Arial"/>
          <w:i/>
        </w:rPr>
        <w:t>x</w:t>
      </w:r>
      <w:r w:rsidR="009764F4">
        <w:rPr>
          <w:rFonts w:ascii="Arial" w:hAnsi="Arial" w:cs="Arial"/>
        </w:rPr>
        <w:t>).</w:t>
      </w:r>
    </w:p>
    <w:p w14:paraId="0E450CED" w14:textId="77777777" w:rsidR="009764F4" w:rsidRDefault="009764F4" w:rsidP="00D1721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9764F4" w:rsidRPr="00C87E96" w14:paraId="42E40929" w14:textId="77777777" w:rsidTr="009764F4">
        <w:tc>
          <w:tcPr>
            <w:tcW w:w="8978" w:type="dxa"/>
            <w:gridSpan w:val="2"/>
            <w:shd w:val="clear" w:color="auto" w:fill="000000" w:themeFill="text1"/>
          </w:tcPr>
          <w:p w14:paraId="744CD714" w14:textId="77777777" w:rsidR="009764F4" w:rsidRPr="00C87E96" w:rsidRDefault="009764F4" w:rsidP="009764F4">
            <w:pPr>
              <w:jc w:val="center"/>
              <w:rPr>
                <w:rFonts w:ascii="Arial" w:hAnsi="Arial" w:cs="Arial"/>
                <w:b/>
                <w:sz w:val="24"/>
                <w:szCs w:val="24"/>
              </w:rPr>
            </w:pPr>
            <w:r w:rsidRPr="00C87E96">
              <w:rPr>
                <w:rFonts w:ascii="Arial" w:hAnsi="Arial" w:cs="Arial"/>
                <w:b/>
                <w:sz w:val="24"/>
                <w:szCs w:val="24"/>
              </w:rPr>
              <w:t xml:space="preserve">Destacado </w:t>
            </w:r>
          </w:p>
        </w:tc>
      </w:tr>
      <w:tr w:rsidR="009764F4" w:rsidRPr="00C87E96" w14:paraId="505B211B" w14:textId="77777777" w:rsidTr="009764F4">
        <w:tc>
          <w:tcPr>
            <w:tcW w:w="2518" w:type="dxa"/>
          </w:tcPr>
          <w:p w14:paraId="41403D24" w14:textId="77777777" w:rsidR="009764F4" w:rsidRPr="00C87E96" w:rsidRDefault="009764F4" w:rsidP="009764F4">
            <w:pPr>
              <w:rPr>
                <w:rFonts w:ascii="Arial" w:hAnsi="Arial" w:cs="Arial"/>
                <w:b/>
                <w:sz w:val="24"/>
                <w:szCs w:val="24"/>
              </w:rPr>
            </w:pPr>
            <w:r w:rsidRPr="00C87E96">
              <w:rPr>
                <w:rFonts w:ascii="Arial" w:hAnsi="Arial" w:cs="Arial"/>
                <w:b/>
                <w:sz w:val="24"/>
                <w:szCs w:val="24"/>
              </w:rPr>
              <w:t>Título</w:t>
            </w:r>
          </w:p>
        </w:tc>
        <w:tc>
          <w:tcPr>
            <w:tcW w:w="6460" w:type="dxa"/>
          </w:tcPr>
          <w:p w14:paraId="58766059" w14:textId="0DBFB4DC" w:rsidR="009764F4" w:rsidRPr="00C87E96" w:rsidRDefault="009764F4" w:rsidP="009764F4">
            <w:pPr>
              <w:rPr>
                <w:rFonts w:ascii="Arial" w:hAnsi="Arial" w:cs="Arial"/>
                <w:b/>
                <w:sz w:val="24"/>
                <w:szCs w:val="24"/>
              </w:rPr>
            </w:pPr>
            <w:r>
              <w:rPr>
                <w:rFonts w:ascii="Arial" w:hAnsi="Arial" w:cs="Arial"/>
                <w:b/>
                <w:sz w:val="24"/>
                <w:szCs w:val="24"/>
              </w:rPr>
              <w:t>La función inyectiva</w:t>
            </w:r>
          </w:p>
        </w:tc>
      </w:tr>
      <w:tr w:rsidR="009764F4" w:rsidRPr="00C87E96" w14:paraId="77DB1DC8" w14:textId="77777777" w:rsidTr="009764F4">
        <w:tc>
          <w:tcPr>
            <w:tcW w:w="2518" w:type="dxa"/>
          </w:tcPr>
          <w:p w14:paraId="5311DC6D" w14:textId="77777777" w:rsidR="009764F4" w:rsidRPr="00C87E96" w:rsidRDefault="009764F4" w:rsidP="009764F4">
            <w:pPr>
              <w:rPr>
                <w:rFonts w:ascii="Arial" w:hAnsi="Arial" w:cs="Arial"/>
                <w:sz w:val="24"/>
                <w:szCs w:val="24"/>
              </w:rPr>
            </w:pPr>
            <w:r w:rsidRPr="00C87E96">
              <w:rPr>
                <w:rFonts w:ascii="Arial" w:hAnsi="Arial" w:cs="Arial"/>
                <w:b/>
                <w:sz w:val="24"/>
                <w:szCs w:val="24"/>
              </w:rPr>
              <w:t>Contenido</w:t>
            </w:r>
          </w:p>
        </w:tc>
        <w:tc>
          <w:tcPr>
            <w:tcW w:w="6460" w:type="dxa"/>
          </w:tcPr>
          <w:p w14:paraId="35BF0E56" w14:textId="24E529D6" w:rsidR="009764F4" w:rsidRDefault="009764F4" w:rsidP="009764F4">
            <w:pPr>
              <w:tabs>
                <w:tab w:val="right" w:pos="8498"/>
              </w:tabs>
              <w:jc w:val="both"/>
              <w:rPr>
                <w:rFonts w:ascii="Arial" w:hAnsi="Arial" w:cs="Arial"/>
              </w:rPr>
            </w:pPr>
            <w:r w:rsidRPr="009764F4">
              <w:rPr>
                <w:rFonts w:ascii="Arial" w:hAnsi="Arial" w:cs="Arial"/>
              </w:rPr>
              <w:t xml:space="preserve">Una función </w:t>
            </w:r>
            <w:r w:rsidRPr="00C2384C">
              <w:rPr>
                <w:rFonts w:ascii="Arial" w:hAnsi="Arial" w:cs="Arial"/>
                <w:i/>
              </w:rPr>
              <w:t>f</w:t>
            </w:r>
            <w:r w:rsidRPr="009764F4">
              <w:rPr>
                <w:rFonts w:ascii="Arial" w:hAnsi="Arial" w:cs="Arial"/>
              </w:rPr>
              <w:t>(</w:t>
            </w:r>
            <w:r w:rsidRPr="00C2384C">
              <w:rPr>
                <w:rFonts w:ascii="Arial" w:hAnsi="Arial" w:cs="Arial"/>
                <w:i/>
              </w:rPr>
              <w:t>x</w:t>
            </w:r>
            <w:r w:rsidRPr="009764F4">
              <w:rPr>
                <w:rFonts w:ascii="Arial" w:hAnsi="Arial" w:cs="Arial"/>
              </w:rPr>
              <w:t>) es inyectiva si</w:t>
            </w:r>
            <w:r>
              <w:rPr>
                <w:rFonts w:ascii="Arial" w:hAnsi="Arial" w:cs="Arial"/>
              </w:rPr>
              <w:t>:</w:t>
            </w:r>
          </w:p>
          <w:p w14:paraId="3AF57C8C" w14:textId="091F5A5C" w:rsidR="00132F5F" w:rsidRPr="00752DC1" w:rsidRDefault="00132F5F" w:rsidP="00C2384C">
            <w:pPr>
              <w:tabs>
                <w:tab w:val="right" w:pos="8498"/>
              </w:tabs>
              <w:jc w:val="center"/>
              <w:rPr>
                <w:rFonts w:ascii="Arial" w:hAnsi="Arial" w:cs="Arial"/>
              </w:rPr>
            </w:pPr>
            <w:r w:rsidRPr="00752DC1">
              <w:rPr>
                <w:position w:val="-6"/>
              </w:rPr>
              <w:t>MA_11_02_CO_08</w:t>
            </w:r>
            <w:r w:rsidR="00C2384C" w:rsidRPr="00752DC1">
              <w:rPr>
                <w:position w:val="-6"/>
              </w:rPr>
              <w:t>9</w:t>
            </w:r>
          </w:p>
          <w:p w14:paraId="7D95D361" w14:textId="327D8E7B" w:rsidR="009764F4" w:rsidRPr="009764F4" w:rsidRDefault="009764F4" w:rsidP="009764F4">
            <w:pPr>
              <w:tabs>
                <w:tab w:val="right" w:pos="8498"/>
              </w:tabs>
              <w:jc w:val="center"/>
              <w:rPr>
                <w:rFonts w:ascii="Arial" w:hAnsi="Arial" w:cs="Arial"/>
              </w:rPr>
            </w:pPr>
          </w:p>
        </w:tc>
      </w:tr>
    </w:tbl>
    <w:p w14:paraId="4661C5E3" w14:textId="6418036D" w:rsidR="009764F4" w:rsidRDefault="009764F4" w:rsidP="00D17213">
      <w:pPr>
        <w:tabs>
          <w:tab w:val="right" w:pos="8498"/>
        </w:tabs>
        <w:spacing w:after="0"/>
        <w:jc w:val="both"/>
        <w:rPr>
          <w:rFonts w:ascii="Arial" w:hAnsi="Arial" w:cs="Arial"/>
        </w:rPr>
      </w:pPr>
    </w:p>
    <w:p w14:paraId="2FF161A1" w14:textId="62FAD774" w:rsidR="009764F4" w:rsidRDefault="009764F4" w:rsidP="00D17213">
      <w:pPr>
        <w:tabs>
          <w:tab w:val="right" w:pos="8498"/>
        </w:tabs>
        <w:spacing w:after="0"/>
        <w:jc w:val="both"/>
        <w:rPr>
          <w:rFonts w:ascii="Arial" w:hAnsi="Arial" w:cs="Arial"/>
        </w:rPr>
      </w:pPr>
      <w:r>
        <w:rPr>
          <w:rFonts w:ascii="Arial" w:hAnsi="Arial" w:cs="Arial"/>
        </w:rPr>
        <w:t>Ejemplo</w:t>
      </w:r>
      <w:ins w:id="90" w:author="user" w:date="2016-05-20T13:26:00Z">
        <w:r w:rsidR="008241BE">
          <w:rPr>
            <w:rFonts w:ascii="Arial" w:hAnsi="Arial" w:cs="Arial"/>
          </w:rPr>
          <w:t>:</w:t>
        </w:r>
      </w:ins>
    </w:p>
    <w:p w14:paraId="0BC23337" w14:textId="77777777" w:rsidR="00253B84" w:rsidRDefault="00253B84" w:rsidP="00D17213">
      <w:pPr>
        <w:tabs>
          <w:tab w:val="right" w:pos="8498"/>
        </w:tabs>
        <w:spacing w:after="0"/>
        <w:jc w:val="both"/>
        <w:rPr>
          <w:rFonts w:ascii="Arial" w:hAnsi="Arial" w:cs="Arial"/>
        </w:rPr>
      </w:pPr>
    </w:p>
    <w:p w14:paraId="37F92B4E" w14:textId="2E6ECB49" w:rsidR="009764F4" w:rsidRDefault="009764F4" w:rsidP="00D17213">
      <w:pPr>
        <w:tabs>
          <w:tab w:val="right" w:pos="8498"/>
        </w:tabs>
        <w:spacing w:after="0"/>
        <w:jc w:val="both"/>
        <w:rPr>
          <w:rFonts w:ascii="Arial" w:hAnsi="Arial" w:cs="Arial"/>
        </w:rPr>
      </w:pPr>
      <w:r>
        <w:rPr>
          <w:rFonts w:ascii="Arial" w:hAnsi="Arial" w:cs="Arial"/>
        </w:rPr>
        <w:t>Demostrar que las funciones lineales son inyectivas.</w:t>
      </w:r>
    </w:p>
    <w:p w14:paraId="07574DE4" w14:textId="12DA3173" w:rsidR="009764F4" w:rsidRDefault="009764F4" w:rsidP="00D17213">
      <w:pPr>
        <w:tabs>
          <w:tab w:val="right" w:pos="8498"/>
        </w:tabs>
        <w:spacing w:after="0"/>
        <w:jc w:val="both"/>
        <w:rPr>
          <w:rFonts w:ascii="Arial" w:hAnsi="Arial" w:cs="Arial"/>
        </w:rPr>
      </w:pPr>
      <w:r>
        <w:rPr>
          <w:rFonts w:ascii="Arial" w:hAnsi="Arial" w:cs="Arial"/>
        </w:rPr>
        <w:t xml:space="preserve">Para hacer la demostración se parte de la expresión general de la función lineal </w:t>
      </w:r>
      <w:r w:rsidRPr="009764F4">
        <w:rPr>
          <w:rFonts w:ascii="Arial" w:hAnsi="Arial" w:cs="Arial"/>
          <w:i/>
        </w:rPr>
        <w:t>f</w:t>
      </w:r>
      <w:r>
        <w:rPr>
          <w:rFonts w:ascii="Arial" w:hAnsi="Arial" w:cs="Arial"/>
        </w:rPr>
        <w:t>(</w:t>
      </w:r>
      <w:r w:rsidRPr="009764F4">
        <w:rPr>
          <w:rFonts w:ascii="Arial" w:hAnsi="Arial" w:cs="Arial"/>
          <w:i/>
        </w:rPr>
        <w:t>x</w:t>
      </w:r>
      <w:r>
        <w:rPr>
          <w:rFonts w:ascii="Arial" w:hAnsi="Arial" w:cs="Arial"/>
        </w:rPr>
        <w:t xml:space="preserve">) = </w:t>
      </w:r>
      <w:r w:rsidRPr="009764F4">
        <w:rPr>
          <w:rFonts w:ascii="Arial" w:hAnsi="Arial" w:cs="Arial"/>
          <w:i/>
        </w:rPr>
        <w:t>mx</w:t>
      </w:r>
      <w:r>
        <w:rPr>
          <w:rFonts w:ascii="Arial" w:hAnsi="Arial" w:cs="Arial"/>
        </w:rPr>
        <w:t xml:space="preserve"> + </w:t>
      </w:r>
      <w:r w:rsidRPr="009764F4">
        <w:rPr>
          <w:rFonts w:ascii="Arial" w:hAnsi="Arial" w:cs="Arial"/>
          <w:i/>
        </w:rPr>
        <w:t>b</w:t>
      </w:r>
      <w:r>
        <w:rPr>
          <w:rFonts w:ascii="Arial" w:hAnsi="Arial" w:cs="Arial"/>
        </w:rPr>
        <w:t>.</w:t>
      </w:r>
    </w:p>
    <w:p w14:paraId="09B3082D" w14:textId="341F80B5" w:rsidR="009764F4" w:rsidRDefault="009764F4" w:rsidP="00D17213">
      <w:pPr>
        <w:tabs>
          <w:tab w:val="right" w:pos="8498"/>
        </w:tabs>
        <w:spacing w:after="0"/>
        <w:jc w:val="both"/>
        <w:rPr>
          <w:rFonts w:ascii="Arial" w:hAnsi="Arial" w:cs="Arial"/>
        </w:rPr>
      </w:pPr>
      <w:r>
        <w:rPr>
          <w:rFonts w:ascii="Arial" w:hAnsi="Arial" w:cs="Arial"/>
        </w:rPr>
        <w:t xml:space="preserve">Se evalúa la función para dos valores diferentes </w:t>
      </w:r>
      <w:r w:rsidRPr="00253B84">
        <w:rPr>
          <w:rFonts w:ascii="Arial" w:hAnsi="Arial" w:cs="Arial"/>
          <w:i/>
        </w:rPr>
        <w:t>x</w:t>
      </w:r>
      <w:r w:rsidRPr="00253B84">
        <w:rPr>
          <w:rFonts w:ascii="Arial" w:hAnsi="Arial" w:cs="Arial"/>
          <w:vertAlign w:val="subscript"/>
        </w:rPr>
        <w:t>1</w:t>
      </w:r>
      <w:r>
        <w:rPr>
          <w:rFonts w:ascii="Arial" w:hAnsi="Arial" w:cs="Arial"/>
        </w:rPr>
        <w:t xml:space="preserve"> y </w:t>
      </w:r>
      <w:r w:rsidRPr="00253B84">
        <w:rPr>
          <w:rFonts w:ascii="Arial" w:hAnsi="Arial" w:cs="Arial"/>
          <w:i/>
        </w:rPr>
        <w:t>x</w:t>
      </w:r>
      <w:r w:rsidRPr="00C2384C">
        <w:rPr>
          <w:rFonts w:ascii="Arial" w:hAnsi="Arial" w:cs="Arial"/>
          <w:vertAlign w:val="subscript"/>
        </w:rPr>
        <w:t>2</w:t>
      </w:r>
      <w:ins w:id="91" w:author="user" w:date="2016-05-20T13:27:00Z">
        <w:r w:rsidR="008241BE">
          <w:rPr>
            <w:rFonts w:ascii="Arial" w:hAnsi="Arial" w:cs="Arial"/>
          </w:rPr>
          <w:t>,</w:t>
        </w:r>
      </w:ins>
      <w:r>
        <w:rPr>
          <w:rFonts w:ascii="Arial" w:hAnsi="Arial" w:cs="Arial"/>
        </w:rPr>
        <w:t xml:space="preserve"> </w:t>
      </w:r>
      <w:r w:rsidR="00253B84">
        <w:rPr>
          <w:rFonts w:ascii="Arial" w:hAnsi="Arial" w:cs="Arial"/>
        </w:rPr>
        <w:t>y se aplica la definición de inyectividad</w:t>
      </w:r>
      <w:r>
        <w:rPr>
          <w:rFonts w:ascii="Arial" w:hAnsi="Arial" w:cs="Arial"/>
        </w:rPr>
        <w:t>:</w:t>
      </w:r>
    </w:p>
    <w:p w14:paraId="05D9669E" w14:textId="4005CF43" w:rsidR="009764F4" w:rsidRDefault="00253B84" w:rsidP="00D17213">
      <w:pPr>
        <w:tabs>
          <w:tab w:val="right" w:pos="8498"/>
        </w:tabs>
        <w:spacing w:after="0"/>
        <w:jc w:val="both"/>
        <w:rPr>
          <w:rFonts w:ascii="Arial" w:hAnsi="Arial" w:cs="Arial"/>
        </w:rPr>
      </w:pPr>
      <w:r w:rsidRPr="00253B84">
        <w:rPr>
          <w:rFonts w:ascii="Arial" w:hAnsi="Arial" w:cs="Arial"/>
          <w:i/>
        </w:rPr>
        <w:t>f</w:t>
      </w:r>
      <w:r>
        <w:rPr>
          <w:rFonts w:ascii="Arial" w:hAnsi="Arial" w:cs="Arial"/>
        </w:rPr>
        <w:t>(</w:t>
      </w:r>
      <w:r w:rsidRPr="00253B84">
        <w:rPr>
          <w:rFonts w:ascii="Arial" w:hAnsi="Arial" w:cs="Arial"/>
          <w:i/>
        </w:rPr>
        <w:t>x</w:t>
      </w:r>
      <w:r w:rsidRPr="00253B84">
        <w:rPr>
          <w:rFonts w:ascii="Arial" w:hAnsi="Arial" w:cs="Arial"/>
          <w:vertAlign w:val="subscript"/>
        </w:rPr>
        <w:t>1</w:t>
      </w:r>
      <w:r>
        <w:rPr>
          <w:rFonts w:ascii="Arial" w:hAnsi="Arial" w:cs="Arial"/>
        </w:rPr>
        <w:t xml:space="preserve">) = </w:t>
      </w:r>
      <w:r w:rsidRPr="00253B84">
        <w:rPr>
          <w:rFonts w:ascii="Arial" w:hAnsi="Arial" w:cs="Arial"/>
          <w:i/>
        </w:rPr>
        <w:t>mx</w:t>
      </w:r>
      <w:r>
        <w:rPr>
          <w:rFonts w:ascii="Arial" w:hAnsi="Arial" w:cs="Arial"/>
          <w:vertAlign w:val="subscript"/>
        </w:rPr>
        <w:t>1</w:t>
      </w:r>
      <w:r>
        <w:rPr>
          <w:rFonts w:ascii="Arial" w:hAnsi="Arial" w:cs="Arial"/>
        </w:rPr>
        <w:t xml:space="preserve"> + </w:t>
      </w:r>
      <w:r w:rsidRPr="00253B84">
        <w:rPr>
          <w:rFonts w:ascii="Arial" w:hAnsi="Arial" w:cs="Arial"/>
          <w:i/>
        </w:rPr>
        <w:t>b</w:t>
      </w:r>
      <w:r>
        <w:rPr>
          <w:rFonts w:ascii="Arial" w:hAnsi="Arial" w:cs="Arial"/>
        </w:rPr>
        <w:t xml:space="preserve"> </w:t>
      </w:r>
      <w:r w:rsidR="009764F4">
        <w:rPr>
          <w:rFonts w:ascii="Arial" w:hAnsi="Arial" w:cs="Arial"/>
        </w:rPr>
        <w:t xml:space="preserve">y </w:t>
      </w:r>
      <w:r w:rsidR="009764F4" w:rsidRPr="00253B84">
        <w:rPr>
          <w:rFonts w:ascii="Arial" w:hAnsi="Arial" w:cs="Arial"/>
          <w:i/>
        </w:rPr>
        <w:t>f</w:t>
      </w:r>
      <w:r w:rsidR="009764F4">
        <w:rPr>
          <w:rFonts w:ascii="Arial" w:hAnsi="Arial" w:cs="Arial"/>
        </w:rPr>
        <w:t>(</w:t>
      </w:r>
      <w:r w:rsidR="009764F4" w:rsidRPr="00253B84">
        <w:rPr>
          <w:rFonts w:ascii="Arial" w:hAnsi="Arial" w:cs="Arial"/>
          <w:i/>
        </w:rPr>
        <w:t>x</w:t>
      </w:r>
      <w:r w:rsidR="009764F4" w:rsidRPr="00253B84">
        <w:rPr>
          <w:rFonts w:ascii="Arial" w:hAnsi="Arial" w:cs="Arial"/>
          <w:i/>
          <w:vertAlign w:val="subscript"/>
        </w:rPr>
        <w:t>2</w:t>
      </w:r>
      <w:r w:rsidR="009764F4">
        <w:rPr>
          <w:rFonts w:ascii="Arial" w:hAnsi="Arial" w:cs="Arial"/>
        </w:rPr>
        <w:t xml:space="preserve">) = </w:t>
      </w:r>
      <w:r w:rsidR="009764F4" w:rsidRPr="00253B84">
        <w:rPr>
          <w:rFonts w:ascii="Arial" w:hAnsi="Arial" w:cs="Arial"/>
          <w:i/>
        </w:rPr>
        <w:t>mx</w:t>
      </w:r>
      <w:r w:rsidR="009764F4" w:rsidRPr="00253B84">
        <w:rPr>
          <w:rFonts w:ascii="Arial" w:hAnsi="Arial" w:cs="Arial"/>
          <w:vertAlign w:val="subscript"/>
        </w:rPr>
        <w:t>2</w:t>
      </w:r>
      <w:r w:rsidR="009764F4">
        <w:rPr>
          <w:rFonts w:ascii="Arial" w:hAnsi="Arial" w:cs="Arial"/>
        </w:rPr>
        <w:t xml:space="preserve"> +</w:t>
      </w:r>
      <w:r>
        <w:rPr>
          <w:rFonts w:ascii="Arial" w:hAnsi="Arial" w:cs="Arial"/>
        </w:rPr>
        <w:t xml:space="preserve"> </w:t>
      </w:r>
      <w:r w:rsidR="009764F4" w:rsidRPr="00253B84">
        <w:rPr>
          <w:rFonts w:ascii="Arial" w:hAnsi="Arial" w:cs="Arial"/>
          <w:i/>
        </w:rPr>
        <w:t>b</w:t>
      </w:r>
    </w:p>
    <w:p w14:paraId="77F8E1BC" w14:textId="53B3B6CA" w:rsidR="00253B84" w:rsidRDefault="00253B84" w:rsidP="00D17213">
      <w:pPr>
        <w:tabs>
          <w:tab w:val="right" w:pos="8498"/>
        </w:tabs>
        <w:spacing w:after="0"/>
        <w:jc w:val="both"/>
        <w:rPr>
          <w:rFonts w:ascii="Arial" w:hAnsi="Arial" w:cs="Arial"/>
          <w:i/>
        </w:rPr>
      </w:pPr>
      <w:r w:rsidRPr="00253B84">
        <w:rPr>
          <w:rFonts w:ascii="Arial" w:hAnsi="Arial" w:cs="Arial"/>
          <w:i/>
        </w:rPr>
        <w:t>mx</w:t>
      </w:r>
      <w:r>
        <w:rPr>
          <w:rFonts w:ascii="Arial" w:hAnsi="Arial" w:cs="Arial"/>
          <w:vertAlign w:val="subscript"/>
        </w:rPr>
        <w:t>1</w:t>
      </w:r>
      <w:r>
        <w:rPr>
          <w:rFonts w:ascii="Arial" w:hAnsi="Arial" w:cs="Arial"/>
        </w:rPr>
        <w:t xml:space="preserve"> + </w:t>
      </w:r>
      <w:r w:rsidRPr="00253B84">
        <w:rPr>
          <w:rFonts w:ascii="Arial" w:hAnsi="Arial" w:cs="Arial"/>
          <w:i/>
        </w:rPr>
        <w:t>b</w:t>
      </w:r>
      <w:r>
        <w:rPr>
          <w:rFonts w:ascii="Arial" w:hAnsi="Arial" w:cs="Arial"/>
          <w:i/>
        </w:rPr>
        <w:t xml:space="preserve"> </w:t>
      </w:r>
      <w:r w:rsidRPr="00253B84">
        <w:rPr>
          <w:rFonts w:ascii="Arial" w:hAnsi="Arial" w:cs="Arial"/>
        </w:rPr>
        <w:t>=</w:t>
      </w:r>
      <w:r>
        <w:rPr>
          <w:rFonts w:ascii="Arial" w:hAnsi="Arial" w:cs="Arial"/>
        </w:rPr>
        <w:t xml:space="preserve"> </w:t>
      </w:r>
      <w:r w:rsidRPr="00253B84">
        <w:rPr>
          <w:rFonts w:ascii="Arial" w:hAnsi="Arial" w:cs="Arial"/>
          <w:i/>
        </w:rPr>
        <w:t>mx</w:t>
      </w:r>
      <w:r w:rsidRPr="00253B84">
        <w:rPr>
          <w:rFonts w:ascii="Arial" w:hAnsi="Arial" w:cs="Arial"/>
          <w:vertAlign w:val="subscript"/>
        </w:rPr>
        <w:t>2</w:t>
      </w:r>
      <w:r>
        <w:rPr>
          <w:rFonts w:ascii="Arial" w:hAnsi="Arial" w:cs="Arial"/>
        </w:rPr>
        <w:t xml:space="preserve"> + </w:t>
      </w:r>
      <w:r w:rsidRPr="00253B84">
        <w:rPr>
          <w:rFonts w:ascii="Arial" w:hAnsi="Arial" w:cs="Arial"/>
          <w:i/>
        </w:rPr>
        <w:t>b</w:t>
      </w:r>
    </w:p>
    <w:p w14:paraId="30784624" w14:textId="45C615ED" w:rsidR="00253B84" w:rsidRPr="00253B84" w:rsidRDefault="00253B84" w:rsidP="00D17213">
      <w:pPr>
        <w:tabs>
          <w:tab w:val="right" w:pos="8498"/>
        </w:tabs>
        <w:spacing w:after="0"/>
        <w:jc w:val="both"/>
        <w:rPr>
          <w:rFonts w:ascii="Arial" w:hAnsi="Arial" w:cs="Arial"/>
        </w:rPr>
      </w:pPr>
      <w:r w:rsidRPr="00253B84">
        <w:rPr>
          <w:rFonts w:ascii="Arial" w:hAnsi="Arial" w:cs="Arial"/>
          <w:i/>
        </w:rPr>
        <w:t>x</w:t>
      </w:r>
      <w:r>
        <w:rPr>
          <w:rFonts w:ascii="Arial" w:hAnsi="Arial" w:cs="Arial"/>
          <w:vertAlign w:val="subscript"/>
        </w:rPr>
        <w:t xml:space="preserve">1 </w:t>
      </w:r>
      <w:r>
        <w:rPr>
          <w:rFonts w:ascii="Arial" w:hAnsi="Arial" w:cs="Arial"/>
        </w:rPr>
        <w:t xml:space="preserve">= </w:t>
      </w:r>
      <w:r w:rsidRPr="00253B84">
        <w:rPr>
          <w:rFonts w:ascii="Arial" w:hAnsi="Arial" w:cs="Arial"/>
          <w:i/>
        </w:rPr>
        <w:t>x</w:t>
      </w:r>
      <w:r w:rsidRPr="00253B84">
        <w:rPr>
          <w:rFonts w:ascii="Arial" w:hAnsi="Arial" w:cs="Arial"/>
          <w:vertAlign w:val="subscript"/>
        </w:rPr>
        <w:t>2</w:t>
      </w:r>
    </w:p>
    <w:p w14:paraId="3FD53C9F" w14:textId="2DF18E30" w:rsidR="009764F4" w:rsidRDefault="00253B84" w:rsidP="00D17213">
      <w:pPr>
        <w:tabs>
          <w:tab w:val="right" w:pos="8498"/>
        </w:tabs>
        <w:spacing w:after="0"/>
        <w:jc w:val="both"/>
        <w:rPr>
          <w:rFonts w:ascii="Arial" w:hAnsi="Arial" w:cs="Arial"/>
        </w:rPr>
      </w:pPr>
      <w:r>
        <w:rPr>
          <w:rFonts w:ascii="Arial" w:hAnsi="Arial" w:cs="Arial"/>
        </w:rPr>
        <w:t>Por lo tanto</w:t>
      </w:r>
      <w:ins w:id="92" w:author="user" w:date="2016-05-20T15:05:00Z">
        <w:r w:rsidR="00E02DD0">
          <w:rPr>
            <w:rFonts w:ascii="Arial" w:hAnsi="Arial" w:cs="Arial"/>
          </w:rPr>
          <w:t>,</w:t>
        </w:r>
      </w:ins>
      <w:r>
        <w:rPr>
          <w:rFonts w:ascii="Arial" w:hAnsi="Arial" w:cs="Arial"/>
        </w:rPr>
        <w:t xml:space="preserve"> </w:t>
      </w:r>
      <w:r w:rsidRPr="009764F4">
        <w:rPr>
          <w:rFonts w:ascii="Arial" w:hAnsi="Arial" w:cs="Arial"/>
          <w:i/>
        </w:rPr>
        <w:t>f</w:t>
      </w:r>
      <w:r>
        <w:rPr>
          <w:rFonts w:ascii="Arial" w:hAnsi="Arial" w:cs="Arial"/>
        </w:rPr>
        <w:t>(</w:t>
      </w:r>
      <w:r w:rsidRPr="009764F4">
        <w:rPr>
          <w:rFonts w:ascii="Arial" w:hAnsi="Arial" w:cs="Arial"/>
          <w:i/>
        </w:rPr>
        <w:t>x</w:t>
      </w:r>
      <w:r>
        <w:rPr>
          <w:rFonts w:ascii="Arial" w:hAnsi="Arial" w:cs="Arial"/>
        </w:rPr>
        <w:t xml:space="preserve">) = </w:t>
      </w:r>
      <w:r w:rsidRPr="009764F4">
        <w:rPr>
          <w:rFonts w:ascii="Arial" w:hAnsi="Arial" w:cs="Arial"/>
          <w:i/>
        </w:rPr>
        <w:t>mx</w:t>
      </w:r>
      <w:r>
        <w:rPr>
          <w:rFonts w:ascii="Arial" w:hAnsi="Arial" w:cs="Arial"/>
        </w:rPr>
        <w:t xml:space="preserve"> + </w:t>
      </w:r>
      <w:r w:rsidRPr="009764F4">
        <w:rPr>
          <w:rFonts w:ascii="Arial" w:hAnsi="Arial" w:cs="Arial"/>
          <w:i/>
        </w:rPr>
        <w:t>b</w:t>
      </w:r>
      <w:r>
        <w:rPr>
          <w:rFonts w:ascii="Arial" w:hAnsi="Arial" w:cs="Arial"/>
        </w:rPr>
        <w:t xml:space="preserve"> es una función inyectiva.</w:t>
      </w:r>
    </w:p>
    <w:p w14:paraId="5A3B3CA5" w14:textId="77777777" w:rsidR="009764F4" w:rsidRPr="00CC6DE3" w:rsidRDefault="009764F4" w:rsidP="00D17213">
      <w:pPr>
        <w:tabs>
          <w:tab w:val="right" w:pos="8498"/>
        </w:tabs>
        <w:spacing w:after="0"/>
        <w:jc w:val="both"/>
        <w:rPr>
          <w:rFonts w:ascii="Arial" w:hAnsi="Arial" w:cs="Arial"/>
        </w:rPr>
      </w:pPr>
    </w:p>
    <w:p w14:paraId="4EC001C0" w14:textId="58B73DBE" w:rsidR="004F197D" w:rsidRPr="00E3617E" w:rsidRDefault="00253B84" w:rsidP="00D17213">
      <w:pPr>
        <w:tabs>
          <w:tab w:val="right" w:pos="8498"/>
        </w:tabs>
        <w:spacing w:after="0"/>
        <w:jc w:val="both"/>
        <w:rPr>
          <w:rFonts w:ascii="Arial" w:hAnsi="Arial" w:cs="Arial"/>
          <w:b/>
        </w:rPr>
      </w:pPr>
      <w:r w:rsidRPr="00253B84">
        <w:rPr>
          <w:rFonts w:ascii="Arial" w:hAnsi="Arial" w:cs="Arial"/>
        </w:rPr>
        <w:t>Un ejemplo de una función no inyectiva es la función cuadrática</w:t>
      </w:r>
      <w:r w:rsidR="00E02DD0">
        <w:rPr>
          <w:rFonts w:ascii="Arial" w:hAnsi="Arial" w:cs="Arial"/>
        </w:rPr>
        <w:t>,</w:t>
      </w:r>
      <w:r w:rsidRPr="00253B84">
        <w:rPr>
          <w:rFonts w:ascii="Arial" w:hAnsi="Arial" w:cs="Arial"/>
        </w:rPr>
        <w:t xml:space="preserve"> pues no necesariamente si l</w:t>
      </w:r>
      <w:r w:rsidR="00F94A26">
        <w:rPr>
          <w:rFonts w:ascii="Arial" w:hAnsi="Arial" w:cs="Arial"/>
        </w:rPr>
        <w:t xml:space="preserve">as imágenes son iguales las </w:t>
      </w:r>
      <w:r w:rsidR="00F94A26" w:rsidRPr="00C2384C">
        <w:rPr>
          <w:rFonts w:ascii="Arial" w:hAnsi="Arial" w:cs="Arial"/>
        </w:rPr>
        <w:t>pre</w:t>
      </w:r>
      <w:r w:rsidRPr="00C2384C">
        <w:rPr>
          <w:rFonts w:ascii="Arial" w:hAnsi="Arial" w:cs="Arial"/>
        </w:rPr>
        <w:t>imágenes</w:t>
      </w:r>
      <w:r w:rsidRPr="00253B84">
        <w:rPr>
          <w:rFonts w:ascii="Arial" w:hAnsi="Arial" w:cs="Arial"/>
        </w:rPr>
        <w:t xml:space="preserve"> </w:t>
      </w:r>
      <w:r w:rsidR="00E02DD0">
        <w:rPr>
          <w:rFonts w:ascii="Arial" w:hAnsi="Arial" w:cs="Arial"/>
        </w:rPr>
        <w:t xml:space="preserve">también lo </w:t>
      </w:r>
      <w:r w:rsidRPr="00253B84">
        <w:rPr>
          <w:rFonts w:ascii="Arial" w:hAnsi="Arial" w:cs="Arial"/>
        </w:rPr>
        <w:t xml:space="preserve">son. Esta situación se puede observar en la gráfica y permite definir el </w:t>
      </w:r>
      <w:r w:rsidRPr="00E3617E">
        <w:rPr>
          <w:rFonts w:ascii="Arial" w:hAnsi="Arial" w:cs="Arial"/>
          <w:b/>
        </w:rPr>
        <w:t>criterio de la recta horizontal</w:t>
      </w:r>
      <w:r w:rsidRPr="00E3617E">
        <w:rPr>
          <w:rFonts w:ascii="Arial" w:hAnsi="Arial" w:cs="Arial"/>
        </w:rPr>
        <w:t>.</w:t>
      </w:r>
    </w:p>
    <w:p w14:paraId="165ACBFE" w14:textId="77777777" w:rsidR="00253B84" w:rsidRDefault="00253B84" w:rsidP="00D17213">
      <w:pPr>
        <w:tabs>
          <w:tab w:val="right" w:pos="8498"/>
        </w:tabs>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BA39FA" w:rsidRPr="00C87E96" w14:paraId="52EFB85A" w14:textId="77777777" w:rsidTr="00BA39FA">
        <w:tc>
          <w:tcPr>
            <w:tcW w:w="9054" w:type="dxa"/>
            <w:gridSpan w:val="2"/>
            <w:shd w:val="clear" w:color="auto" w:fill="0D0D0D" w:themeFill="text1" w:themeFillTint="F2"/>
          </w:tcPr>
          <w:p w14:paraId="7324CB40" w14:textId="77777777" w:rsidR="00BA39FA" w:rsidRPr="00C87E96" w:rsidRDefault="00BA39FA" w:rsidP="00BA39FA">
            <w:pPr>
              <w:jc w:val="center"/>
              <w:rPr>
                <w:rFonts w:ascii="Arial" w:hAnsi="Arial" w:cs="Arial"/>
                <w:b/>
                <w:sz w:val="24"/>
                <w:szCs w:val="24"/>
              </w:rPr>
            </w:pPr>
            <w:r w:rsidRPr="00C87E96">
              <w:rPr>
                <w:rFonts w:ascii="Arial" w:hAnsi="Arial" w:cs="Arial"/>
                <w:b/>
                <w:sz w:val="24"/>
                <w:szCs w:val="24"/>
              </w:rPr>
              <w:t>Imagen (fotografía, gráfica o ilustración)</w:t>
            </w:r>
          </w:p>
          <w:p w14:paraId="659652B4" w14:textId="77777777" w:rsidR="00BA39FA" w:rsidRPr="00C87E96" w:rsidRDefault="00BA39FA" w:rsidP="00BA39FA">
            <w:pPr>
              <w:jc w:val="center"/>
              <w:rPr>
                <w:rFonts w:ascii="Arial" w:hAnsi="Arial" w:cs="Arial"/>
                <w:b/>
                <w:sz w:val="24"/>
                <w:szCs w:val="24"/>
              </w:rPr>
            </w:pPr>
          </w:p>
        </w:tc>
      </w:tr>
      <w:tr w:rsidR="00BA39FA" w:rsidRPr="00C87E96" w14:paraId="2D3BCF28" w14:textId="77777777" w:rsidTr="00BA39FA">
        <w:tc>
          <w:tcPr>
            <w:tcW w:w="1384" w:type="dxa"/>
          </w:tcPr>
          <w:p w14:paraId="5180434A" w14:textId="77777777" w:rsidR="00BA39FA" w:rsidRPr="00C87E96" w:rsidRDefault="00BA39FA" w:rsidP="00BA39FA">
            <w:pPr>
              <w:rPr>
                <w:rFonts w:ascii="Arial" w:hAnsi="Arial" w:cs="Arial"/>
                <w:b/>
                <w:sz w:val="24"/>
                <w:szCs w:val="24"/>
              </w:rPr>
            </w:pPr>
            <w:r w:rsidRPr="00C87E96">
              <w:rPr>
                <w:rFonts w:ascii="Arial" w:hAnsi="Arial" w:cs="Arial"/>
                <w:b/>
                <w:sz w:val="24"/>
                <w:szCs w:val="24"/>
              </w:rPr>
              <w:t>Código</w:t>
            </w:r>
          </w:p>
        </w:tc>
        <w:tc>
          <w:tcPr>
            <w:tcW w:w="7670" w:type="dxa"/>
          </w:tcPr>
          <w:p w14:paraId="40A24B9E" w14:textId="30E4B5AB" w:rsidR="00BA39FA" w:rsidRPr="00A760FE" w:rsidRDefault="00BA39FA" w:rsidP="00BA39FA">
            <w:pPr>
              <w:rPr>
                <w:rFonts w:ascii="Arial" w:hAnsi="Arial" w:cs="Arial"/>
                <w:sz w:val="24"/>
                <w:szCs w:val="24"/>
              </w:rPr>
            </w:pPr>
            <w:r w:rsidRPr="00EB6E8B">
              <w:rPr>
                <w:rFonts w:ascii="Arial" w:hAnsi="Arial" w:cs="Arial"/>
                <w:sz w:val="24"/>
                <w:szCs w:val="24"/>
              </w:rPr>
              <w:t>MA_11_02_IMG</w:t>
            </w:r>
            <w:r>
              <w:rPr>
                <w:rFonts w:ascii="Arial" w:hAnsi="Arial" w:cs="Arial"/>
                <w:sz w:val="24"/>
                <w:szCs w:val="24"/>
              </w:rPr>
              <w:t>30</w:t>
            </w:r>
          </w:p>
        </w:tc>
      </w:tr>
      <w:tr w:rsidR="00BA39FA" w:rsidRPr="00C87E96" w14:paraId="33F80AEC" w14:textId="77777777" w:rsidTr="00BA39FA">
        <w:tc>
          <w:tcPr>
            <w:tcW w:w="1384" w:type="dxa"/>
          </w:tcPr>
          <w:p w14:paraId="6A86F471" w14:textId="77777777" w:rsidR="00BA39FA" w:rsidRPr="00C87E96" w:rsidRDefault="00BA39FA" w:rsidP="00BA39FA">
            <w:pPr>
              <w:rPr>
                <w:rFonts w:ascii="Arial" w:hAnsi="Arial" w:cs="Arial"/>
                <w:sz w:val="24"/>
                <w:szCs w:val="24"/>
              </w:rPr>
            </w:pPr>
            <w:r w:rsidRPr="00C87E96">
              <w:rPr>
                <w:rFonts w:ascii="Arial" w:hAnsi="Arial" w:cs="Arial"/>
                <w:b/>
                <w:sz w:val="24"/>
                <w:szCs w:val="24"/>
              </w:rPr>
              <w:t>Descripción</w:t>
            </w:r>
          </w:p>
        </w:tc>
        <w:tc>
          <w:tcPr>
            <w:tcW w:w="7670" w:type="dxa"/>
          </w:tcPr>
          <w:p w14:paraId="565C74C2" w14:textId="77777777" w:rsidR="00BA39FA" w:rsidRPr="00C87E96" w:rsidRDefault="00BA39FA" w:rsidP="00BA39FA">
            <w:pPr>
              <w:rPr>
                <w:rFonts w:ascii="Arial" w:hAnsi="Arial" w:cs="Arial"/>
                <w:sz w:val="24"/>
                <w:szCs w:val="24"/>
              </w:rPr>
            </w:pPr>
          </w:p>
        </w:tc>
      </w:tr>
      <w:tr w:rsidR="00BA39FA" w:rsidRPr="00C87E96" w14:paraId="2329337B" w14:textId="77777777" w:rsidTr="00BA39FA">
        <w:tc>
          <w:tcPr>
            <w:tcW w:w="1384" w:type="dxa"/>
          </w:tcPr>
          <w:p w14:paraId="4DC7CE69" w14:textId="77777777" w:rsidR="00BA39FA" w:rsidRPr="00C87E96" w:rsidRDefault="00BA39FA" w:rsidP="00BA39FA">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05466159" w14:textId="11CB06CB" w:rsidR="00BA39FA" w:rsidRDefault="00BA39FA" w:rsidP="00BA39FA">
            <w:pPr>
              <w:rPr>
                <w:rFonts w:ascii="Arial" w:hAnsi="Arial" w:cs="Arial"/>
                <w:sz w:val="24"/>
                <w:szCs w:val="24"/>
              </w:rPr>
            </w:pPr>
          </w:p>
          <w:p w14:paraId="78114694" w14:textId="34D04A4D" w:rsidR="00BA39FA" w:rsidRDefault="00E3617E" w:rsidP="00BA39FA">
            <w:pPr>
              <w:rPr>
                <w:rFonts w:ascii="Arial" w:hAnsi="Arial" w:cs="Arial"/>
                <w:sz w:val="24"/>
                <w:szCs w:val="24"/>
              </w:rPr>
            </w:pPr>
            <w:r>
              <w:rPr>
                <w:rFonts w:ascii="Arial" w:hAnsi="Arial" w:cs="Arial"/>
                <w:noProof/>
                <w:lang w:val="es-ES" w:eastAsia="es-ES"/>
              </w:rPr>
              <w:drawing>
                <wp:anchor distT="0" distB="0" distL="114300" distR="114300" simplePos="0" relativeHeight="251683840" behindDoc="0" locked="0" layoutInCell="1" allowOverlap="1" wp14:anchorId="25A3B8D5" wp14:editId="35BF3A6C">
                  <wp:simplePos x="0" y="0"/>
                  <wp:positionH relativeFrom="column">
                    <wp:posOffset>949960</wp:posOffset>
                  </wp:positionH>
                  <wp:positionV relativeFrom="paragraph">
                    <wp:posOffset>93980</wp:posOffset>
                  </wp:positionV>
                  <wp:extent cx="2936875" cy="2381885"/>
                  <wp:effectExtent l="0" t="0" r="9525" b="5715"/>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36875" cy="238188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9CDA542" w14:textId="77777777" w:rsidR="00BA39FA" w:rsidRDefault="00BA39FA" w:rsidP="00BA39FA">
            <w:pPr>
              <w:rPr>
                <w:rFonts w:ascii="Arial" w:hAnsi="Arial" w:cs="Arial"/>
                <w:sz w:val="24"/>
                <w:szCs w:val="24"/>
              </w:rPr>
            </w:pPr>
          </w:p>
          <w:p w14:paraId="7149BACD" w14:textId="77777777" w:rsidR="00BA39FA" w:rsidRDefault="00BA39FA" w:rsidP="00BA39FA">
            <w:pPr>
              <w:rPr>
                <w:rFonts w:ascii="Arial" w:hAnsi="Arial" w:cs="Arial"/>
                <w:sz w:val="24"/>
                <w:szCs w:val="24"/>
              </w:rPr>
            </w:pPr>
          </w:p>
          <w:p w14:paraId="349044E8" w14:textId="77777777" w:rsidR="00BA39FA" w:rsidRDefault="00BA39FA" w:rsidP="00BA39FA">
            <w:pPr>
              <w:rPr>
                <w:rFonts w:ascii="Arial" w:hAnsi="Arial" w:cs="Arial"/>
                <w:sz w:val="24"/>
                <w:szCs w:val="24"/>
              </w:rPr>
            </w:pPr>
          </w:p>
          <w:p w14:paraId="1DB04AA1" w14:textId="77777777" w:rsidR="00BA39FA" w:rsidRDefault="00BA39FA" w:rsidP="00BA39FA">
            <w:pPr>
              <w:rPr>
                <w:rFonts w:ascii="Arial" w:hAnsi="Arial" w:cs="Arial"/>
                <w:sz w:val="24"/>
                <w:szCs w:val="24"/>
              </w:rPr>
            </w:pPr>
          </w:p>
          <w:p w14:paraId="0F2BCDDF" w14:textId="77777777" w:rsidR="00BA39FA" w:rsidRDefault="00BA39FA" w:rsidP="00BA39FA">
            <w:pPr>
              <w:rPr>
                <w:rFonts w:ascii="Arial" w:hAnsi="Arial" w:cs="Arial"/>
                <w:sz w:val="24"/>
                <w:szCs w:val="24"/>
              </w:rPr>
            </w:pPr>
          </w:p>
          <w:p w14:paraId="1E858D26" w14:textId="77777777" w:rsidR="00BA39FA" w:rsidRDefault="00BA39FA" w:rsidP="00BA39FA">
            <w:pPr>
              <w:rPr>
                <w:rFonts w:ascii="Arial" w:hAnsi="Arial" w:cs="Arial"/>
                <w:sz w:val="24"/>
                <w:szCs w:val="24"/>
              </w:rPr>
            </w:pPr>
          </w:p>
          <w:p w14:paraId="0484B9EF" w14:textId="77777777" w:rsidR="00BA39FA" w:rsidRDefault="00BA39FA" w:rsidP="00BA39FA">
            <w:pPr>
              <w:rPr>
                <w:rFonts w:ascii="Arial" w:hAnsi="Arial" w:cs="Arial"/>
                <w:sz w:val="24"/>
                <w:szCs w:val="24"/>
              </w:rPr>
            </w:pPr>
          </w:p>
          <w:p w14:paraId="72DDB21B" w14:textId="77777777" w:rsidR="00BA39FA" w:rsidRDefault="00BA39FA" w:rsidP="00BA39FA">
            <w:pPr>
              <w:rPr>
                <w:rFonts w:ascii="Arial" w:hAnsi="Arial" w:cs="Arial"/>
                <w:sz w:val="24"/>
                <w:szCs w:val="24"/>
              </w:rPr>
            </w:pPr>
          </w:p>
          <w:p w14:paraId="3E069D0F" w14:textId="77777777" w:rsidR="00BA39FA" w:rsidRDefault="00BA39FA" w:rsidP="00BA39FA">
            <w:pPr>
              <w:rPr>
                <w:rFonts w:ascii="Arial" w:hAnsi="Arial" w:cs="Arial"/>
                <w:sz w:val="24"/>
                <w:szCs w:val="24"/>
              </w:rPr>
            </w:pPr>
          </w:p>
          <w:p w14:paraId="1EC42DFB" w14:textId="77777777" w:rsidR="00BA39FA" w:rsidRDefault="00BA39FA" w:rsidP="00BA39FA">
            <w:pPr>
              <w:rPr>
                <w:rFonts w:ascii="Arial" w:hAnsi="Arial" w:cs="Arial"/>
                <w:sz w:val="24"/>
                <w:szCs w:val="24"/>
              </w:rPr>
            </w:pPr>
          </w:p>
          <w:p w14:paraId="6724AE61" w14:textId="77777777" w:rsidR="00BA39FA" w:rsidRDefault="00BA39FA" w:rsidP="00BA39FA">
            <w:pPr>
              <w:rPr>
                <w:rFonts w:ascii="Arial" w:hAnsi="Arial" w:cs="Arial"/>
                <w:sz w:val="24"/>
                <w:szCs w:val="24"/>
              </w:rPr>
            </w:pPr>
          </w:p>
          <w:p w14:paraId="0542A1EC" w14:textId="77777777" w:rsidR="00BA39FA" w:rsidRDefault="00BA39FA" w:rsidP="00BA39FA">
            <w:pPr>
              <w:rPr>
                <w:rFonts w:ascii="Arial" w:hAnsi="Arial" w:cs="Arial"/>
                <w:sz w:val="24"/>
                <w:szCs w:val="24"/>
              </w:rPr>
            </w:pPr>
          </w:p>
          <w:p w14:paraId="18BAD0EC" w14:textId="77777777" w:rsidR="00BA39FA" w:rsidRDefault="00BA39FA" w:rsidP="00BA39FA">
            <w:pPr>
              <w:rPr>
                <w:rFonts w:ascii="Arial" w:hAnsi="Arial" w:cs="Arial"/>
                <w:sz w:val="24"/>
                <w:szCs w:val="24"/>
              </w:rPr>
            </w:pPr>
          </w:p>
          <w:p w14:paraId="51ED9991" w14:textId="77777777" w:rsidR="00BA39FA" w:rsidRPr="00C87E96" w:rsidRDefault="00BA39FA" w:rsidP="00BA39FA">
            <w:pPr>
              <w:rPr>
                <w:rFonts w:ascii="Arial" w:hAnsi="Arial" w:cs="Arial"/>
                <w:sz w:val="24"/>
                <w:szCs w:val="24"/>
              </w:rPr>
            </w:pPr>
          </w:p>
        </w:tc>
      </w:tr>
      <w:tr w:rsidR="00BA39FA" w:rsidRPr="00C87E96" w14:paraId="28B8F348" w14:textId="77777777" w:rsidTr="00BA39FA">
        <w:tc>
          <w:tcPr>
            <w:tcW w:w="1384" w:type="dxa"/>
          </w:tcPr>
          <w:p w14:paraId="7EA8CD6C" w14:textId="77777777" w:rsidR="00BA39FA" w:rsidRPr="00C87E96" w:rsidRDefault="00BA39FA" w:rsidP="00BA39FA">
            <w:pPr>
              <w:rPr>
                <w:rFonts w:ascii="Arial" w:hAnsi="Arial" w:cs="Arial"/>
                <w:sz w:val="24"/>
                <w:szCs w:val="24"/>
              </w:rPr>
            </w:pPr>
            <w:r w:rsidRPr="00C87E96">
              <w:rPr>
                <w:rFonts w:ascii="Arial" w:hAnsi="Arial" w:cs="Arial"/>
                <w:b/>
                <w:sz w:val="24"/>
                <w:szCs w:val="24"/>
              </w:rPr>
              <w:t>Pie de imagen</w:t>
            </w:r>
          </w:p>
        </w:tc>
        <w:tc>
          <w:tcPr>
            <w:tcW w:w="7670" w:type="dxa"/>
          </w:tcPr>
          <w:p w14:paraId="4CDBD64C" w14:textId="08C87CFD" w:rsidR="00BA39FA" w:rsidRPr="00C87E96" w:rsidRDefault="00BA39FA" w:rsidP="00C2384C">
            <w:pPr>
              <w:tabs>
                <w:tab w:val="right" w:pos="8498"/>
              </w:tabs>
              <w:jc w:val="both"/>
              <w:rPr>
                <w:rFonts w:ascii="Arial" w:eastAsiaTheme="minorEastAsia" w:hAnsi="Arial" w:cs="Arial"/>
                <w:color w:val="404040" w:themeColor="text1" w:themeTint="BF"/>
                <w:sz w:val="24"/>
                <w:szCs w:val="24"/>
                <w:lang w:val="es-ES_tradnl"/>
              </w:rPr>
            </w:pPr>
            <w:r>
              <w:rPr>
                <w:rFonts w:ascii="Arial" w:eastAsiaTheme="minorEastAsia" w:hAnsi="Arial" w:cs="Arial"/>
                <w:sz w:val="24"/>
                <w:szCs w:val="24"/>
              </w:rPr>
              <w:t xml:space="preserve">El criterio de la recta horizontal afirma que si sobre la gráfica de una función </w:t>
            </w:r>
            <w:r w:rsidR="00F321F9">
              <w:rPr>
                <w:rFonts w:ascii="Arial" w:eastAsiaTheme="minorEastAsia" w:hAnsi="Arial" w:cs="Arial"/>
                <w:sz w:val="24"/>
                <w:szCs w:val="24"/>
              </w:rPr>
              <w:t xml:space="preserve">es posible trazar </w:t>
            </w:r>
            <w:r>
              <w:rPr>
                <w:rFonts w:ascii="Arial" w:eastAsiaTheme="minorEastAsia" w:hAnsi="Arial" w:cs="Arial"/>
                <w:sz w:val="24"/>
                <w:szCs w:val="24"/>
              </w:rPr>
              <w:t>una recta h</w:t>
            </w:r>
            <w:r w:rsidR="00E3617E">
              <w:rPr>
                <w:rFonts w:ascii="Arial" w:eastAsiaTheme="minorEastAsia" w:hAnsi="Arial" w:cs="Arial"/>
                <w:sz w:val="24"/>
                <w:szCs w:val="24"/>
              </w:rPr>
              <w:t>orizontal y esta recta intersec</w:t>
            </w:r>
            <w:r>
              <w:rPr>
                <w:rFonts w:ascii="Arial" w:eastAsiaTheme="minorEastAsia" w:hAnsi="Arial" w:cs="Arial"/>
                <w:sz w:val="24"/>
                <w:szCs w:val="24"/>
              </w:rPr>
              <w:t>a la función en más de un punto</w:t>
            </w:r>
            <w:ins w:id="93" w:author="user" w:date="2016-05-20T15:08:00Z">
              <w:r w:rsidR="00E02DD0">
                <w:rPr>
                  <w:rFonts w:ascii="Arial" w:eastAsiaTheme="minorEastAsia" w:hAnsi="Arial" w:cs="Arial"/>
                  <w:sz w:val="24"/>
                  <w:szCs w:val="24"/>
                </w:rPr>
                <w:t>,</w:t>
              </w:r>
            </w:ins>
            <w:r>
              <w:rPr>
                <w:rFonts w:ascii="Arial" w:eastAsiaTheme="minorEastAsia" w:hAnsi="Arial" w:cs="Arial"/>
                <w:sz w:val="24"/>
                <w:szCs w:val="24"/>
              </w:rPr>
              <w:t xml:space="preserve"> entonces la función no es inyectiva.</w:t>
            </w:r>
          </w:p>
        </w:tc>
      </w:tr>
    </w:tbl>
    <w:p w14:paraId="105E69CB" w14:textId="77777777" w:rsidR="00253B84" w:rsidRPr="00253B84" w:rsidRDefault="00253B84" w:rsidP="00D17213">
      <w:pPr>
        <w:tabs>
          <w:tab w:val="right" w:pos="8498"/>
        </w:tabs>
        <w:spacing w:after="0"/>
        <w:jc w:val="both"/>
        <w:rPr>
          <w:rFonts w:ascii="Arial" w:hAnsi="Arial" w:cs="Arial"/>
        </w:rPr>
      </w:pPr>
    </w:p>
    <w:p w14:paraId="75A2E09C" w14:textId="69627BC2" w:rsidR="00253B84" w:rsidRPr="00C27756" w:rsidRDefault="00C27756" w:rsidP="00D17213">
      <w:pPr>
        <w:tabs>
          <w:tab w:val="right" w:pos="8498"/>
        </w:tabs>
        <w:spacing w:after="0"/>
        <w:jc w:val="both"/>
        <w:rPr>
          <w:rFonts w:ascii="Arial" w:hAnsi="Arial" w:cs="Arial"/>
          <w:b/>
        </w:rPr>
      </w:pPr>
      <w:r w:rsidRPr="00C27756">
        <w:rPr>
          <w:rFonts w:ascii="Arial" w:hAnsi="Arial" w:cs="Arial"/>
          <w:b/>
        </w:rPr>
        <w:t>Las funciones sobreyectivas</w:t>
      </w:r>
    </w:p>
    <w:p w14:paraId="6C252DFF" w14:textId="7A427B2A" w:rsidR="00C27756" w:rsidRDefault="00C27756" w:rsidP="00D17213">
      <w:pPr>
        <w:tabs>
          <w:tab w:val="right" w:pos="8498"/>
        </w:tabs>
        <w:spacing w:after="0"/>
        <w:jc w:val="both"/>
        <w:rPr>
          <w:rFonts w:ascii="Arial" w:hAnsi="Arial" w:cs="Arial"/>
        </w:rPr>
      </w:pPr>
      <w:r>
        <w:rPr>
          <w:rFonts w:ascii="Arial" w:hAnsi="Arial" w:cs="Arial"/>
        </w:rPr>
        <w:t xml:space="preserve">Una función </w:t>
      </w:r>
      <w:r w:rsidRPr="00C2384C">
        <w:rPr>
          <w:rFonts w:ascii="Arial" w:hAnsi="Arial" w:cs="Arial"/>
          <w:i/>
        </w:rPr>
        <w:t>f</w:t>
      </w:r>
      <w:r>
        <w:rPr>
          <w:rFonts w:ascii="Arial" w:hAnsi="Arial" w:cs="Arial"/>
        </w:rPr>
        <w:t>(</w:t>
      </w:r>
      <w:r w:rsidRPr="00C2384C">
        <w:rPr>
          <w:rFonts w:ascii="Arial" w:hAnsi="Arial" w:cs="Arial"/>
          <w:i/>
        </w:rPr>
        <w:t>x</w:t>
      </w:r>
      <w:r>
        <w:rPr>
          <w:rFonts w:ascii="Arial" w:hAnsi="Arial" w:cs="Arial"/>
        </w:rPr>
        <w:t xml:space="preserve">) es </w:t>
      </w:r>
      <w:r w:rsidRPr="005C1F3F">
        <w:rPr>
          <w:rFonts w:ascii="Arial" w:hAnsi="Arial" w:cs="Arial"/>
          <w:b/>
        </w:rPr>
        <w:t>sobreyectiva</w:t>
      </w:r>
      <w:r>
        <w:rPr>
          <w:rFonts w:ascii="Arial" w:hAnsi="Arial" w:cs="Arial"/>
        </w:rPr>
        <w:t xml:space="preserve"> o sobre</w:t>
      </w:r>
      <w:ins w:id="94" w:author="user" w:date="2016-05-20T15:13:00Z">
        <w:r w:rsidR="00F321F9">
          <w:rPr>
            <w:rFonts w:ascii="Arial" w:hAnsi="Arial" w:cs="Arial"/>
          </w:rPr>
          <w:t>,</w:t>
        </w:r>
      </w:ins>
      <w:r>
        <w:rPr>
          <w:rFonts w:ascii="Arial" w:hAnsi="Arial" w:cs="Arial"/>
        </w:rPr>
        <w:t xml:space="preserve"> si el rango y el codominio son iguales. Es decir, todos los elementos del conjunto de llegada son imagen de algún elemento del dominio.</w:t>
      </w:r>
    </w:p>
    <w:p w14:paraId="4722F144" w14:textId="637BF86D" w:rsidR="00C27756" w:rsidRPr="00253B84" w:rsidRDefault="00C27756" w:rsidP="00D17213">
      <w:pPr>
        <w:tabs>
          <w:tab w:val="right" w:pos="8498"/>
        </w:tabs>
        <w:spacing w:after="0"/>
        <w:jc w:val="both"/>
        <w:rPr>
          <w:rFonts w:ascii="Arial" w:hAnsi="Arial" w:cs="Arial"/>
        </w:rPr>
      </w:pPr>
      <w:r>
        <w:rPr>
          <w:rFonts w:ascii="Arial" w:hAnsi="Arial" w:cs="Arial"/>
        </w:rPr>
        <w:t>En muchas de las funciones que se trabajan el codominio está definido como el conjunto de los números reales</w:t>
      </w:r>
      <w:ins w:id="95" w:author="user" w:date="2016-05-20T15:14:00Z">
        <w:r w:rsidR="00F321F9">
          <w:rPr>
            <w:rFonts w:ascii="Arial" w:hAnsi="Arial" w:cs="Arial"/>
          </w:rPr>
          <w:t>,</w:t>
        </w:r>
      </w:ins>
      <w:r>
        <w:rPr>
          <w:rFonts w:ascii="Arial" w:hAnsi="Arial" w:cs="Arial"/>
        </w:rPr>
        <w:t xml:space="preserve"> pero el rango puede ser un subconjunto de </w:t>
      </w:r>
      <w:r w:rsidRPr="00C2384C">
        <w:rPr>
          <w:rFonts w:ascii="Arial" w:hAnsi="Arial" w:cs="Arial"/>
          <w:b/>
        </w:rPr>
        <w:t>R</w:t>
      </w:r>
      <w:r>
        <w:rPr>
          <w:rFonts w:ascii="Arial" w:hAnsi="Arial" w:cs="Arial"/>
        </w:rPr>
        <w:t>.</w:t>
      </w:r>
    </w:p>
    <w:p w14:paraId="37100462" w14:textId="77777777" w:rsidR="004F197D" w:rsidRPr="00253B84" w:rsidRDefault="004F197D" w:rsidP="00D17213">
      <w:pPr>
        <w:tabs>
          <w:tab w:val="right" w:pos="8498"/>
        </w:tabs>
        <w:spacing w:after="0"/>
        <w:jc w:val="both"/>
        <w:rPr>
          <w:rFonts w:ascii="Arial" w:hAnsi="Arial" w:cs="Arial"/>
        </w:rPr>
      </w:pPr>
    </w:p>
    <w:p w14:paraId="7C84F113" w14:textId="25F65A2C" w:rsidR="004F197D" w:rsidRDefault="00C27756" w:rsidP="00D17213">
      <w:pPr>
        <w:tabs>
          <w:tab w:val="right" w:pos="8498"/>
        </w:tabs>
        <w:spacing w:after="0"/>
        <w:jc w:val="both"/>
        <w:rPr>
          <w:rFonts w:ascii="Arial" w:hAnsi="Arial" w:cs="Arial"/>
        </w:rPr>
      </w:pPr>
      <w:r>
        <w:rPr>
          <w:rFonts w:ascii="Arial" w:hAnsi="Arial" w:cs="Arial"/>
        </w:rPr>
        <w:t>Ejemplo</w:t>
      </w:r>
      <w:ins w:id="96" w:author="user" w:date="2016-05-20T15:14:00Z">
        <w:r w:rsidR="00F321F9">
          <w:rPr>
            <w:rFonts w:ascii="Arial" w:hAnsi="Arial" w:cs="Arial"/>
          </w:rPr>
          <w:t>:</w:t>
        </w:r>
      </w:ins>
    </w:p>
    <w:p w14:paraId="49C8A634" w14:textId="0E6FBD05" w:rsidR="00C27756" w:rsidRDefault="00F321F9" w:rsidP="00D17213">
      <w:pPr>
        <w:tabs>
          <w:tab w:val="right" w:pos="8498"/>
        </w:tabs>
        <w:spacing w:after="0"/>
        <w:jc w:val="both"/>
        <w:rPr>
          <w:rFonts w:ascii="Arial" w:hAnsi="Arial" w:cs="Arial"/>
        </w:rPr>
      </w:pPr>
      <w:r>
        <w:rPr>
          <w:rFonts w:ascii="Arial" w:hAnsi="Arial" w:cs="Arial"/>
        </w:rPr>
        <w:t xml:space="preserve">Establecer </w:t>
      </w:r>
      <w:r w:rsidR="00C27756">
        <w:rPr>
          <w:rFonts w:ascii="Arial" w:hAnsi="Arial" w:cs="Arial"/>
        </w:rPr>
        <w:t xml:space="preserve">si la función </w:t>
      </w:r>
      <w:r w:rsidR="00C27756" w:rsidRPr="00C27756">
        <w:rPr>
          <w:rFonts w:ascii="Arial" w:hAnsi="Arial" w:cs="Arial"/>
          <w:i/>
        </w:rPr>
        <w:t>f</w:t>
      </w:r>
      <w:r w:rsidR="00C27756">
        <w:rPr>
          <w:rFonts w:ascii="Arial" w:hAnsi="Arial" w:cs="Arial"/>
        </w:rPr>
        <w:t>(</w:t>
      </w:r>
      <w:r w:rsidR="00C27756" w:rsidRPr="00C27756">
        <w:rPr>
          <w:rFonts w:ascii="Arial" w:hAnsi="Arial" w:cs="Arial"/>
          <w:i/>
        </w:rPr>
        <w:t>x</w:t>
      </w:r>
      <w:r w:rsidR="00C27756">
        <w:rPr>
          <w:rFonts w:ascii="Arial" w:hAnsi="Arial" w:cs="Arial"/>
        </w:rPr>
        <w:t xml:space="preserve">) = </w:t>
      </w:r>
      <w:r w:rsidR="00C27756" w:rsidRPr="00C27756">
        <w:rPr>
          <w:rFonts w:ascii="Arial" w:hAnsi="Arial" w:cs="Arial"/>
          <w:i/>
        </w:rPr>
        <w:t>x</w:t>
      </w:r>
      <w:r w:rsidR="00C27756" w:rsidRPr="00C27756">
        <w:rPr>
          <w:rFonts w:ascii="Arial" w:hAnsi="Arial" w:cs="Arial"/>
          <w:vertAlign w:val="superscript"/>
        </w:rPr>
        <w:t>2</w:t>
      </w:r>
      <w:r w:rsidR="00C27756">
        <w:rPr>
          <w:rFonts w:ascii="Arial" w:hAnsi="Arial" w:cs="Arial"/>
        </w:rPr>
        <w:t xml:space="preserve"> es </w:t>
      </w:r>
      <w:r w:rsidR="00C27756" w:rsidRPr="0072232A">
        <w:rPr>
          <w:rFonts w:ascii="Arial" w:hAnsi="Arial" w:cs="Arial"/>
        </w:rPr>
        <w:t>sobre</w:t>
      </w:r>
      <w:r w:rsidR="0072232A" w:rsidRPr="0072232A">
        <w:rPr>
          <w:rFonts w:ascii="Arial" w:hAnsi="Arial" w:cs="Arial"/>
        </w:rPr>
        <w:t>y</w:t>
      </w:r>
      <w:r w:rsidR="00C27756" w:rsidRPr="0072232A">
        <w:rPr>
          <w:rFonts w:ascii="Arial" w:hAnsi="Arial" w:cs="Arial"/>
        </w:rPr>
        <w:t>ectiva</w:t>
      </w:r>
      <w:r w:rsidR="00C27756">
        <w:rPr>
          <w:rFonts w:ascii="Arial" w:hAnsi="Arial" w:cs="Arial"/>
        </w:rPr>
        <w:t>.</w:t>
      </w:r>
    </w:p>
    <w:p w14:paraId="039BDDD3" w14:textId="27647E3B" w:rsidR="00C27756" w:rsidRDefault="00C27756" w:rsidP="00D17213">
      <w:pPr>
        <w:tabs>
          <w:tab w:val="right" w:pos="8498"/>
        </w:tabs>
        <w:spacing w:after="0"/>
        <w:jc w:val="both"/>
        <w:rPr>
          <w:rFonts w:ascii="Arial" w:hAnsi="Arial" w:cs="Arial"/>
        </w:rPr>
      </w:pPr>
      <w:r>
        <w:rPr>
          <w:rFonts w:ascii="Arial" w:hAnsi="Arial" w:cs="Arial"/>
        </w:rPr>
        <w:t>Primero hay que determinar el rango de la función:</w:t>
      </w:r>
    </w:p>
    <w:p w14:paraId="722BAFFD" w14:textId="3E720598" w:rsidR="00132F5F" w:rsidRDefault="00132F5F" w:rsidP="00132F5F">
      <w:pPr>
        <w:tabs>
          <w:tab w:val="right" w:pos="8498"/>
        </w:tabs>
        <w:spacing w:after="0"/>
        <w:jc w:val="center"/>
        <w:rPr>
          <w:rFonts w:ascii="Arial" w:hAnsi="Arial" w:cs="Arial"/>
        </w:rPr>
      </w:pPr>
      <w:r>
        <w:rPr>
          <w:position w:val="-6"/>
        </w:rPr>
        <w:t>MA_11_02_CO_0</w:t>
      </w:r>
      <w:bookmarkStart w:id="97" w:name="_GoBack"/>
      <w:bookmarkEnd w:id="97"/>
      <w:r>
        <w:rPr>
          <w:position w:val="-6"/>
        </w:rPr>
        <w:t>90</w:t>
      </w:r>
    </w:p>
    <w:p w14:paraId="110B807D" w14:textId="25A0B6C3" w:rsidR="00132F5F" w:rsidRDefault="00132F5F" w:rsidP="00132F5F">
      <w:pPr>
        <w:tabs>
          <w:tab w:val="right" w:pos="8498"/>
        </w:tabs>
        <w:spacing w:after="0"/>
        <w:jc w:val="center"/>
        <w:rPr>
          <w:rFonts w:ascii="Arial" w:hAnsi="Arial" w:cs="Arial"/>
        </w:rPr>
      </w:pPr>
      <w:r>
        <w:rPr>
          <w:position w:val="-6"/>
        </w:rPr>
        <w:t>MA_11_02_CO_091</w:t>
      </w:r>
    </w:p>
    <w:p w14:paraId="2C85E30F" w14:textId="08DE7FC0" w:rsidR="00C27756" w:rsidRDefault="00C27756" w:rsidP="00132F5F">
      <w:pPr>
        <w:tabs>
          <w:tab w:val="right" w:pos="8498"/>
        </w:tabs>
        <w:spacing w:after="0"/>
        <w:jc w:val="center"/>
        <w:rPr>
          <w:rFonts w:ascii="Arial" w:hAnsi="Arial" w:cs="Arial"/>
        </w:rPr>
      </w:pPr>
    </w:p>
    <w:p w14:paraId="4B3CC953" w14:textId="5AD790D6" w:rsidR="00C27756" w:rsidRDefault="00C27756" w:rsidP="00D17213">
      <w:pPr>
        <w:tabs>
          <w:tab w:val="right" w:pos="8498"/>
        </w:tabs>
        <w:spacing w:after="0"/>
        <w:jc w:val="both"/>
        <w:rPr>
          <w:rFonts w:ascii="Arial" w:hAnsi="Arial" w:cs="Arial"/>
        </w:rPr>
      </w:pPr>
      <w:r>
        <w:rPr>
          <w:rFonts w:ascii="Arial" w:hAnsi="Arial" w:cs="Arial"/>
        </w:rPr>
        <w:t xml:space="preserve">Con lo cual </w:t>
      </w:r>
      <w:r w:rsidRPr="00C27756">
        <w:rPr>
          <w:rFonts w:ascii="Arial" w:hAnsi="Arial" w:cs="Arial"/>
          <w:i/>
        </w:rPr>
        <w:t>Ran</w:t>
      </w:r>
      <w:r w:rsidR="00F94A26">
        <w:rPr>
          <w:rFonts w:ascii="Arial" w:hAnsi="Arial" w:cs="Arial"/>
          <w:i/>
        </w:rPr>
        <w:t xml:space="preserve"> </w:t>
      </w:r>
      <w:r w:rsidRPr="00C27756">
        <w:rPr>
          <w:rFonts w:ascii="Arial" w:hAnsi="Arial" w:cs="Arial"/>
          <w:i/>
        </w:rPr>
        <w:t>f</w:t>
      </w:r>
      <w:r>
        <w:rPr>
          <w:rFonts w:ascii="Arial" w:hAnsi="Arial" w:cs="Arial"/>
        </w:rPr>
        <w:t xml:space="preserve"> = </w:t>
      </w:r>
      <w:r w:rsidRPr="00592D58">
        <w:rPr>
          <w:rFonts w:ascii="Arial" w:hAnsi="Arial" w:cs="Arial"/>
          <w:b/>
        </w:rPr>
        <w:t>R</w:t>
      </w:r>
      <w:r w:rsidRPr="00C27756">
        <w:rPr>
          <w:rFonts w:ascii="Arial" w:hAnsi="Arial" w:cs="Arial"/>
          <w:vertAlign w:val="superscript"/>
        </w:rPr>
        <w:t>+</w:t>
      </w:r>
      <w:r>
        <w:rPr>
          <w:rFonts w:ascii="Arial" w:hAnsi="Arial" w:cs="Arial"/>
        </w:rPr>
        <w:t xml:space="preserve"> U {0}.</w:t>
      </w:r>
    </w:p>
    <w:p w14:paraId="5BAEB8DA" w14:textId="19019CE4" w:rsidR="00C27756" w:rsidRDefault="00C27756" w:rsidP="00D17213">
      <w:pPr>
        <w:tabs>
          <w:tab w:val="right" w:pos="8498"/>
        </w:tabs>
        <w:spacing w:after="0"/>
        <w:jc w:val="both"/>
        <w:rPr>
          <w:rFonts w:ascii="Arial" w:hAnsi="Arial" w:cs="Arial"/>
        </w:rPr>
      </w:pPr>
      <w:r>
        <w:rPr>
          <w:rFonts w:ascii="Arial" w:hAnsi="Arial" w:cs="Arial"/>
        </w:rPr>
        <w:t xml:space="preserve">Como el codominio de </w:t>
      </w:r>
      <w:r w:rsidRPr="00C27756">
        <w:rPr>
          <w:rFonts w:ascii="Arial" w:hAnsi="Arial" w:cs="Arial"/>
          <w:i/>
        </w:rPr>
        <w:t>f</w:t>
      </w:r>
      <w:r>
        <w:rPr>
          <w:rFonts w:ascii="Arial" w:hAnsi="Arial" w:cs="Arial"/>
        </w:rPr>
        <w:t xml:space="preserve"> es </w:t>
      </w:r>
      <w:r w:rsidRPr="00592D58">
        <w:rPr>
          <w:rFonts w:ascii="Arial" w:hAnsi="Arial" w:cs="Arial"/>
          <w:b/>
        </w:rPr>
        <w:t>R</w:t>
      </w:r>
      <w:r>
        <w:rPr>
          <w:rFonts w:ascii="Arial" w:hAnsi="Arial" w:cs="Arial"/>
        </w:rPr>
        <w:t>, se observa que el rango y el codominio no son iguales, por lo tanto</w:t>
      </w:r>
      <w:ins w:id="98" w:author="user" w:date="2016-05-20T15:15:00Z">
        <w:r w:rsidR="00073575">
          <w:rPr>
            <w:rFonts w:ascii="Arial" w:hAnsi="Arial" w:cs="Arial"/>
          </w:rPr>
          <w:t>,</w:t>
        </w:r>
      </w:ins>
      <w:r>
        <w:rPr>
          <w:rFonts w:ascii="Arial" w:hAnsi="Arial" w:cs="Arial"/>
        </w:rPr>
        <w:t xml:space="preserve"> la función no es sobreyectiva.</w:t>
      </w:r>
    </w:p>
    <w:p w14:paraId="659BA1D4" w14:textId="77777777" w:rsidR="00F67CCF" w:rsidRDefault="00F67CCF" w:rsidP="00D1721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460"/>
      </w:tblGrid>
      <w:tr w:rsidR="00F67CCF" w:rsidRPr="00C87E96" w14:paraId="215BA003" w14:textId="77777777" w:rsidTr="00F67CCF">
        <w:tc>
          <w:tcPr>
            <w:tcW w:w="8978" w:type="dxa"/>
            <w:gridSpan w:val="2"/>
            <w:shd w:val="clear" w:color="auto" w:fill="000000" w:themeFill="text1"/>
          </w:tcPr>
          <w:p w14:paraId="028E1F83" w14:textId="77777777" w:rsidR="00F67CCF" w:rsidRPr="00C87E96" w:rsidRDefault="00F67CCF" w:rsidP="00F67CCF">
            <w:pPr>
              <w:jc w:val="center"/>
              <w:rPr>
                <w:rFonts w:ascii="Arial" w:hAnsi="Arial" w:cs="Arial"/>
                <w:b/>
                <w:sz w:val="24"/>
                <w:szCs w:val="24"/>
              </w:rPr>
            </w:pPr>
            <w:r w:rsidRPr="00C87E96">
              <w:rPr>
                <w:rFonts w:ascii="Arial" w:hAnsi="Arial" w:cs="Arial"/>
                <w:b/>
                <w:sz w:val="24"/>
                <w:szCs w:val="24"/>
              </w:rPr>
              <w:t xml:space="preserve">Destacado </w:t>
            </w:r>
          </w:p>
        </w:tc>
      </w:tr>
      <w:tr w:rsidR="00F67CCF" w:rsidRPr="00C87E96" w14:paraId="0ED329BA" w14:textId="77777777" w:rsidTr="00F67CCF">
        <w:tc>
          <w:tcPr>
            <w:tcW w:w="2518" w:type="dxa"/>
          </w:tcPr>
          <w:p w14:paraId="53164824" w14:textId="77777777" w:rsidR="00F67CCF" w:rsidRPr="00C87E96" w:rsidRDefault="00F67CCF" w:rsidP="00F67CCF">
            <w:pPr>
              <w:rPr>
                <w:rFonts w:ascii="Arial" w:hAnsi="Arial" w:cs="Arial"/>
                <w:b/>
                <w:sz w:val="24"/>
                <w:szCs w:val="24"/>
              </w:rPr>
            </w:pPr>
            <w:r w:rsidRPr="00C87E96">
              <w:rPr>
                <w:rFonts w:ascii="Arial" w:hAnsi="Arial" w:cs="Arial"/>
                <w:b/>
                <w:sz w:val="24"/>
                <w:szCs w:val="24"/>
              </w:rPr>
              <w:t>Título</w:t>
            </w:r>
          </w:p>
        </w:tc>
        <w:tc>
          <w:tcPr>
            <w:tcW w:w="6460" w:type="dxa"/>
          </w:tcPr>
          <w:p w14:paraId="18DA6EA3" w14:textId="156BB6C5" w:rsidR="00F67CCF" w:rsidRPr="00C87E96" w:rsidRDefault="00F67CCF" w:rsidP="00F67CCF">
            <w:pPr>
              <w:rPr>
                <w:rFonts w:ascii="Arial" w:hAnsi="Arial" w:cs="Arial"/>
                <w:b/>
                <w:sz w:val="24"/>
                <w:szCs w:val="24"/>
              </w:rPr>
            </w:pPr>
            <w:r>
              <w:rPr>
                <w:rFonts w:ascii="Arial" w:hAnsi="Arial" w:cs="Arial"/>
                <w:b/>
                <w:sz w:val="24"/>
                <w:szCs w:val="24"/>
              </w:rPr>
              <w:t>La función biyectiva</w:t>
            </w:r>
          </w:p>
        </w:tc>
      </w:tr>
      <w:tr w:rsidR="00F67CCF" w:rsidRPr="00C87E96" w14:paraId="0300BBEE" w14:textId="77777777" w:rsidTr="00F67CCF">
        <w:tc>
          <w:tcPr>
            <w:tcW w:w="2518" w:type="dxa"/>
          </w:tcPr>
          <w:p w14:paraId="55F4751F" w14:textId="77777777" w:rsidR="00F67CCF" w:rsidRPr="00C87E96" w:rsidRDefault="00F67CCF" w:rsidP="00F67CCF">
            <w:pPr>
              <w:rPr>
                <w:rFonts w:ascii="Arial" w:hAnsi="Arial" w:cs="Arial"/>
                <w:sz w:val="24"/>
                <w:szCs w:val="24"/>
              </w:rPr>
            </w:pPr>
            <w:r w:rsidRPr="00C87E96">
              <w:rPr>
                <w:rFonts w:ascii="Arial" w:hAnsi="Arial" w:cs="Arial"/>
                <w:b/>
                <w:sz w:val="24"/>
                <w:szCs w:val="24"/>
              </w:rPr>
              <w:t>Contenido</w:t>
            </w:r>
          </w:p>
        </w:tc>
        <w:tc>
          <w:tcPr>
            <w:tcW w:w="6460" w:type="dxa"/>
          </w:tcPr>
          <w:p w14:paraId="4FA1888F" w14:textId="010BA2F4" w:rsidR="00F67CCF" w:rsidRPr="009764F4" w:rsidRDefault="00F67CCF" w:rsidP="00F67CCF">
            <w:pPr>
              <w:tabs>
                <w:tab w:val="right" w:pos="8498"/>
              </w:tabs>
              <w:jc w:val="both"/>
              <w:rPr>
                <w:rFonts w:ascii="Arial" w:hAnsi="Arial" w:cs="Arial"/>
              </w:rPr>
            </w:pPr>
            <w:r w:rsidRPr="009764F4">
              <w:rPr>
                <w:rFonts w:ascii="Arial" w:hAnsi="Arial" w:cs="Arial"/>
              </w:rPr>
              <w:t xml:space="preserve">Una función </w:t>
            </w:r>
            <w:r w:rsidRPr="0072232A">
              <w:rPr>
                <w:rFonts w:ascii="Arial" w:hAnsi="Arial" w:cs="Arial"/>
                <w:i/>
              </w:rPr>
              <w:t>f</w:t>
            </w:r>
            <w:r w:rsidRPr="009764F4">
              <w:rPr>
                <w:rFonts w:ascii="Arial" w:hAnsi="Arial" w:cs="Arial"/>
              </w:rPr>
              <w:t>(</w:t>
            </w:r>
            <w:r w:rsidRPr="0072232A">
              <w:rPr>
                <w:rFonts w:ascii="Arial" w:hAnsi="Arial" w:cs="Arial"/>
                <w:i/>
              </w:rPr>
              <w:t>x</w:t>
            </w:r>
            <w:r w:rsidRPr="009764F4">
              <w:rPr>
                <w:rFonts w:ascii="Arial" w:hAnsi="Arial" w:cs="Arial"/>
              </w:rPr>
              <w:t xml:space="preserve">) es </w:t>
            </w:r>
            <w:r>
              <w:rPr>
                <w:rFonts w:ascii="Arial" w:hAnsi="Arial" w:cs="Arial"/>
              </w:rPr>
              <w:t>biyectiva si es inyectiva y sobreyectiva a la vez.</w:t>
            </w:r>
          </w:p>
        </w:tc>
      </w:tr>
    </w:tbl>
    <w:p w14:paraId="1E9C3BA0" w14:textId="77777777" w:rsidR="00F67CCF" w:rsidRDefault="00F67CCF" w:rsidP="00D1721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C1F3F" w:rsidRPr="00C87E96" w14:paraId="55384FC7" w14:textId="77777777" w:rsidTr="00BC205D">
        <w:tc>
          <w:tcPr>
            <w:tcW w:w="9033" w:type="dxa"/>
            <w:gridSpan w:val="2"/>
            <w:shd w:val="clear" w:color="auto" w:fill="000000" w:themeFill="text1"/>
          </w:tcPr>
          <w:p w14:paraId="5ED96659" w14:textId="77777777" w:rsidR="005C1F3F" w:rsidRPr="00C87E96" w:rsidRDefault="005C1F3F" w:rsidP="00BC205D">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5C1F3F" w:rsidRPr="00C87E96" w14:paraId="462A721C" w14:textId="77777777" w:rsidTr="00BC205D">
        <w:tc>
          <w:tcPr>
            <w:tcW w:w="2518" w:type="dxa"/>
          </w:tcPr>
          <w:p w14:paraId="6C597143" w14:textId="77777777" w:rsidR="005C1F3F" w:rsidRPr="00C87E96" w:rsidRDefault="005C1F3F" w:rsidP="00BC205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3E5B0DBA" w14:textId="7B52B944" w:rsidR="005C1F3F" w:rsidRPr="00C87E96" w:rsidRDefault="005C1F3F" w:rsidP="00BC205D">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160</w:t>
            </w:r>
          </w:p>
        </w:tc>
      </w:tr>
      <w:tr w:rsidR="005C1F3F" w:rsidRPr="00C87E96" w14:paraId="09BD3ED8" w14:textId="77777777" w:rsidTr="00BC205D">
        <w:tc>
          <w:tcPr>
            <w:tcW w:w="2518" w:type="dxa"/>
          </w:tcPr>
          <w:p w14:paraId="65687855"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73DD3EC0" w14:textId="12861200"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Determina si una función es biyectiva</w:t>
            </w:r>
          </w:p>
        </w:tc>
      </w:tr>
      <w:tr w:rsidR="005C1F3F" w:rsidRPr="00C87E96" w14:paraId="332783E2" w14:textId="77777777" w:rsidTr="00BC205D">
        <w:tc>
          <w:tcPr>
            <w:tcW w:w="2518" w:type="dxa"/>
          </w:tcPr>
          <w:p w14:paraId="3C2097F2"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971F096" w14:textId="35092524"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Actividad para analizar el concepto de biyectividad</w:t>
            </w:r>
          </w:p>
        </w:tc>
      </w:tr>
    </w:tbl>
    <w:p w14:paraId="38DB7B30" w14:textId="77777777" w:rsidR="005C1F3F" w:rsidRDefault="005C1F3F" w:rsidP="00F67CCF">
      <w:pPr>
        <w:tabs>
          <w:tab w:val="right" w:pos="8498"/>
        </w:tabs>
        <w:spacing w:after="0"/>
        <w:jc w:val="both"/>
        <w:rPr>
          <w:rFonts w:ascii="Arial" w:hAnsi="Arial" w:cs="Arial"/>
          <w:b/>
          <w:highlight w:val="yellow"/>
        </w:rPr>
      </w:pPr>
    </w:p>
    <w:p w14:paraId="1488C287" w14:textId="1ADC4267" w:rsidR="00F67CCF" w:rsidRPr="00253B84" w:rsidRDefault="00F67CCF" w:rsidP="00F67CCF">
      <w:pPr>
        <w:tabs>
          <w:tab w:val="right" w:pos="8498"/>
        </w:tabs>
        <w:spacing w:after="0"/>
        <w:jc w:val="both"/>
        <w:rPr>
          <w:rFonts w:ascii="Arial" w:hAnsi="Arial" w:cs="Arial"/>
          <w:b/>
        </w:rPr>
      </w:pPr>
      <w:r w:rsidRPr="00592D58">
        <w:rPr>
          <w:rFonts w:ascii="Arial" w:hAnsi="Arial" w:cs="Arial"/>
          <w:highlight w:val="yellow"/>
        </w:rPr>
        <w:t>[SECCIÓN 2]</w:t>
      </w:r>
      <w:r w:rsidRPr="00253B84">
        <w:rPr>
          <w:rFonts w:ascii="Arial" w:hAnsi="Arial" w:cs="Arial"/>
          <w:b/>
        </w:rPr>
        <w:t xml:space="preserve"> </w:t>
      </w:r>
      <w:r>
        <w:rPr>
          <w:rFonts w:ascii="Arial" w:hAnsi="Arial" w:cs="Arial"/>
          <w:b/>
        </w:rPr>
        <w:t>4.1 La inversa de una función</w:t>
      </w:r>
    </w:p>
    <w:p w14:paraId="76045C2D" w14:textId="293BA10E" w:rsidR="00C27756" w:rsidRDefault="00CA2CA0" w:rsidP="00D17213">
      <w:pPr>
        <w:tabs>
          <w:tab w:val="right" w:pos="8498"/>
        </w:tabs>
        <w:spacing w:after="0"/>
        <w:jc w:val="both"/>
        <w:rPr>
          <w:rFonts w:ascii="Arial" w:hAnsi="Arial" w:cs="Arial"/>
        </w:rPr>
      </w:pPr>
      <w:r>
        <w:rPr>
          <w:rFonts w:ascii="Arial" w:hAnsi="Arial" w:cs="Arial"/>
        </w:rPr>
        <w:t xml:space="preserve">Si una función </w:t>
      </w:r>
      <w:r w:rsidRPr="00CA2CA0">
        <w:rPr>
          <w:rFonts w:ascii="Arial" w:hAnsi="Arial" w:cs="Arial"/>
          <w:i/>
        </w:rPr>
        <w:t>f</w:t>
      </w:r>
      <w:r>
        <w:rPr>
          <w:rFonts w:ascii="Arial" w:hAnsi="Arial" w:cs="Arial"/>
        </w:rPr>
        <w:t>(</w:t>
      </w:r>
      <w:r w:rsidRPr="00CA2CA0">
        <w:rPr>
          <w:rFonts w:ascii="Arial" w:hAnsi="Arial" w:cs="Arial"/>
          <w:i/>
        </w:rPr>
        <w:t>x</w:t>
      </w:r>
      <w:r>
        <w:rPr>
          <w:rFonts w:ascii="Arial" w:hAnsi="Arial" w:cs="Arial"/>
        </w:rPr>
        <w:t xml:space="preserve">) es biyectiva se dice que existe </w:t>
      </w:r>
      <w:r w:rsidRPr="00CA2CA0">
        <w:rPr>
          <w:rFonts w:ascii="Arial" w:hAnsi="Arial" w:cs="Arial"/>
          <w:i/>
        </w:rPr>
        <w:t>f</w:t>
      </w:r>
      <w:ins w:id="99" w:author="user" w:date="2016-05-20T15:19:00Z">
        <w:r w:rsidR="00073575">
          <w:rPr>
            <w:rFonts w:ascii="Arial" w:hAnsi="Arial" w:cs="Arial"/>
            <w:i/>
          </w:rPr>
          <w:t xml:space="preserve"> </w:t>
        </w:r>
      </w:ins>
      <w:r w:rsidRPr="00CA2CA0">
        <w:rPr>
          <w:rFonts w:ascii="Arial" w:hAnsi="Arial" w:cs="Arial"/>
          <w:vertAlign w:val="superscript"/>
        </w:rPr>
        <w:t>-1</w:t>
      </w:r>
      <w:r>
        <w:rPr>
          <w:rFonts w:ascii="Arial" w:hAnsi="Arial" w:cs="Arial"/>
        </w:rPr>
        <w:t>(</w:t>
      </w:r>
      <w:r w:rsidRPr="00CA2CA0">
        <w:rPr>
          <w:rFonts w:ascii="Arial" w:hAnsi="Arial" w:cs="Arial"/>
          <w:i/>
        </w:rPr>
        <w:t>x</w:t>
      </w:r>
      <w:r>
        <w:rPr>
          <w:rFonts w:ascii="Arial" w:hAnsi="Arial" w:cs="Arial"/>
        </w:rPr>
        <w:t xml:space="preserve">) definida como la inversa de </w:t>
      </w:r>
      <w:r w:rsidRPr="00CA2CA0">
        <w:rPr>
          <w:rFonts w:ascii="Arial" w:hAnsi="Arial" w:cs="Arial"/>
          <w:i/>
        </w:rPr>
        <w:t>f</w:t>
      </w:r>
      <w:r>
        <w:rPr>
          <w:rFonts w:ascii="Arial" w:hAnsi="Arial" w:cs="Arial"/>
        </w:rPr>
        <w:t>(</w:t>
      </w:r>
      <w:r w:rsidRPr="00CA2CA0">
        <w:rPr>
          <w:rFonts w:ascii="Arial" w:hAnsi="Arial" w:cs="Arial"/>
          <w:i/>
        </w:rPr>
        <w:t>x</w:t>
      </w:r>
      <w:r>
        <w:rPr>
          <w:rFonts w:ascii="Arial" w:hAnsi="Arial" w:cs="Arial"/>
        </w:rPr>
        <w:t>).</w:t>
      </w:r>
    </w:p>
    <w:tbl>
      <w:tblPr>
        <w:tblStyle w:val="Tablaconcuadrcula"/>
        <w:tblW w:w="0" w:type="auto"/>
        <w:tblLook w:val="04A0" w:firstRow="1" w:lastRow="0" w:firstColumn="1" w:lastColumn="0" w:noHBand="0" w:noVBand="1"/>
      </w:tblPr>
      <w:tblGrid>
        <w:gridCol w:w="2518"/>
        <w:gridCol w:w="6460"/>
      </w:tblGrid>
      <w:tr w:rsidR="00CA2CA0" w:rsidRPr="00C87E96" w14:paraId="56BFB10C" w14:textId="77777777" w:rsidTr="00CA2CA0">
        <w:tc>
          <w:tcPr>
            <w:tcW w:w="8978" w:type="dxa"/>
            <w:gridSpan w:val="2"/>
            <w:shd w:val="clear" w:color="auto" w:fill="000000" w:themeFill="text1"/>
          </w:tcPr>
          <w:p w14:paraId="7673E25B" w14:textId="77777777" w:rsidR="00CA2CA0" w:rsidRPr="00C87E96" w:rsidRDefault="00CA2CA0" w:rsidP="00CA2CA0">
            <w:pPr>
              <w:jc w:val="center"/>
              <w:rPr>
                <w:rFonts w:ascii="Arial" w:hAnsi="Arial" w:cs="Arial"/>
                <w:b/>
                <w:sz w:val="24"/>
                <w:szCs w:val="24"/>
              </w:rPr>
            </w:pPr>
            <w:r w:rsidRPr="00C87E96">
              <w:rPr>
                <w:rFonts w:ascii="Arial" w:hAnsi="Arial" w:cs="Arial"/>
                <w:b/>
                <w:sz w:val="24"/>
                <w:szCs w:val="24"/>
              </w:rPr>
              <w:t xml:space="preserve">Destacado </w:t>
            </w:r>
          </w:p>
        </w:tc>
      </w:tr>
      <w:tr w:rsidR="00CA2CA0" w:rsidRPr="00C87E96" w14:paraId="5C6A34DB" w14:textId="77777777" w:rsidTr="00CA2CA0">
        <w:tc>
          <w:tcPr>
            <w:tcW w:w="2518" w:type="dxa"/>
          </w:tcPr>
          <w:p w14:paraId="12F7FA18" w14:textId="77777777" w:rsidR="00CA2CA0" w:rsidRPr="00C87E96" w:rsidRDefault="00CA2CA0" w:rsidP="00CA2CA0">
            <w:pPr>
              <w:rPr>
                <w:rFonts w:ascii="Arial" w:hAnsi="Arial" w:cs="Arial"/>
                <w:b/>
                <w:sz w:val="24"/>
                <w:szCs w:val="24"/>
              </w:rPr>
            </w:pPr>
            <w:r w:rsidRPr="00C87E96">
              <w:rPr>
                <w:rFonts w:ascii="Arial" w:hAnsi="Arial" w:cs="Arial"/>
                <w:b/>
                <w:sz w:val="24"/>
                <w:szCs w:val="24"/>
              </w:rPr>
              <w:t>Título</w:t>
            </w:r>
          </w:p>
        </w:tc>
        <w:tc>
          <w:tcPr>
            <w:tcW w:w="6460" w:type="dxa"/>
          </w:tcPr>
          <w:p w14:paraId="4E42314D" w14:textId="47A5AFAF" w:rsidR="00CA2CA0" w:rsidRPr="00C87E96" w:rsidRDefault="00CA2CA0" w:rsidP="00CA2CA0">
            <w:pPr>
              <w:rPr>
                <w:rFonts w:ascii="Arial" w:hAnsi="Arial" w:cs="Arial"/>
                <w:b/>
                <w:sz w:val="24"/>
                <w:szCs w:val="24"/>
              </w:rPr>
            </w:pPr>
            <w:r>
              <w:rPr>
                <w:rFonts w:ascii="Arial" w:hAnsi="Arial" w:cs="Arial"/>
                <w:b/>
                <w:sz w:val="24"/>
                <w:szCs w:val="24"/>
              </w:rPr>
              <w:t>Propiedades de la inversa de una función</w:t>
            </w:r>
          </w:p>
        </w:tc>
      </w:tr>
      <w:tr w:rsidR="00CA2CA0" w:rsidRPr="00C87E96" w14:paraId="47EB9AB0" w14:textId="77777777" w:rsidTr="00CA2CA0">
        <w:tc>
          <w:tcPr>
            <w:tcW w:w="2518" w:type="dxa"/>
          </w:tcPr>
          <w:p w14:paraId="717AA640" w14:textId="77777777" w:rsidR="00CA2CA0" w:rsidRPr="00C87E96" w:rsidRDefault="00CA2CA0" w:rsidP="00CA2CA0">
            <w:pPr>
              <w:rPr>
                <w:rFonts w:ascii="Arial" w:hAnsi="Arial" w:cs="Arial"/>
                <w:sz w:val="24"/>
                <w:szCs w:val="24"/>
              </w:rPr>
            </w:pPr>
            <w:r w:rsidRPr="00C87E96">
              <w:rPr>
                <w:rFonts w:ascii="Arial" w:hAnsi="Arial" w:cs="Arial"/>
                <w:b/>
                <w:sz w:val="24"/>
                <w:szCs w:val="24"/>
              </w:rPr>
              <w:t>Contenido</w:t>
            </w:r>
          </w:p>
        </w:tc>
        <w:tc>
          <w:tcPr>
            <w:tcW w:w="6460" w:type="dxa"/>
          </w:tcPr>
          <w:p w14:paraId="6B558C10" w14:textId="77777777" w:rsidR="00CA2CA0" w:rsidRDefault="00CA2CA0" w:rsidP="00CA2CA0">
            <w:pPr>
              <w:tabs>
                <w:tab w:val="right" w:pos="8498"/>
              </w:tabs>
              <w:jc w:val="both"/>
              <w:rPr>
                <w:rFonts w:ascii="Arial" w:hAnsi="Arial" w:cs="Arial"/>
              </w:rPr>
            </w:pPr>
            <w:r>
              <w:rPr>
                <w:rFonts w:ascii="Arial" w:hAnsi="Arial" w:cs="Arial"/>
              </w:rPr>
              <w:t xml:space="preserve">La inversa de </w:t>
            </w:r>
            <w:r w:rsidRPr="00CA2CA0">
              <w:rPr>
                <w:rFonts w:ascii="Arial" w:hAnsi="Arial" w:cs="Arial"/>
                <w:i/>
              </w:rPr>
              <w:t>f</w:t>
            </w:r>
            <w:r>
              <w:rPr>
                <w:rFonts w:ascii="Arial" w:hAnsi="Arial" w:cs="Arial"/>
              </w:rPr>
              <w:t>(</w:t>
            </w:r>
            <w:r w:rsidRPr="00CA2CA0">
              <w:rPr>
                <w:rFonts w:ascii="Arial" w:hAnsi="Arial" w:cs="Arial"/>
                <w:i/>
              </w:rPr>
              <w:t>x</w:t>
            </w:r>
            <w:r>
              <w:rPr>
                <w:rFonts w:ascii="Arial" w:hAnsi="Arial" w:cs="Arial"/>
              </w:rPr>
              <w:t>) cumple las siguientes propiedades:</w:t>
            </w:r>
          </w:p>
          <w:p w14:paraId="6D287A03" w14:textId="6DEC9DB5" w:rsidR="00CA2CA0" w:rsidRDefault="00CA2CA0" w:rsidP="00CA2CA0">
            <w:pPr>
              <w:pStyle w:val="Prrafodelista"/>
              <w:numPr>
                <w:ilvl w:val="0"/>
                <w:numId w:val="34"/>
              </w:numPr>
              <w:tabs>
                <w:tab w:val="right" w:pos="8498"/>
              </w:tabs>
              <w:jc w:val="both"/>
              <w:rPr>
                <w:rFonts w:ascii="Arial" w:hAnsi="Arial" w:cs="Arial"/>
              </w:rPr>
            </w:pPr>
            <w:r w:rsidRPr="00CA2CA0">
              <w:rPr>
                <w:rFonts w:ascii="Arial" w:hAnsi="Arial" w:cs="Arial"/>
                <w:i/>
              </w:rPr>
              <w:t>f</w:t>
            </w:r>
            <w:ins w:id="100" w:author="user" w:date="2016-05-20T15:19:00Z">
              <w:r w:rsidR="00073575">
                <w:rPr>
                  <w:rFonts w:ascii="Arial" w:hAnsi="Arial" w:cs="Arial"/>
                  <w:i/>
                </w:rPr>
                <w:t xml:space="preserve"> </w:t>
              </w:r>
            </w:ins>
            <w:r w:rsidRPr="00CA2CA0">
              <w:rPr>
                <w:rFonts w:ascii="Arial" w:hAnsi="Arial" w:cs="Arial"/>
                <w:vertAlign w:val="superscript"/>
              </w:rPr>
              <w:t>-1</w:t>
            </w:r>
            <w:r>
              <w:rPr>
                <w:rFonts w:ascii="Arial" w:hAnsi="Arial" w:cs="Arial"/>
              </w:rPr>
              <w:t>(</w:t>
            </w:r>
            <w:r w:rsidRPr="00CA2CA0">
              <w:rPr>
                <w:rFonts w:ascii="Arial" w:hAnsi="Arial" w:cs="Arial"/>
                <w:i/>
              </w:rPr>
              <w:t>x</w:t>
            </w:r>
            <w:r>
              <w:rPr>
                <w:rFonts w:ascii="Arial" w:hAnsi="Arial" w:cs="Arial"/>
              </w:rPr>
              <w:t>) es biyectiva.</w:t>
            </w:r>
          </w:p>
          <w:p w14:paraId="4CE6973D" w14:textId="6F9E5938" w:rsidR="00CA2CA0" w:rsidRDefault="00CA2CA0" w:rsidP="00CA2CA0">
            <w:pPr>
              <w:pStyle w:val="Prrafodelista"/>
              <w:numPr>
                <w:ilvl w:val="0"/>
                <w:numId w:val="34"/>
              </w:numPr>
              <w:tabs>
                <w:tab w:val="right" w:pos="8498"/>
              </w:tabs>
              <w:jc w:val="both"/>
              <w:rPr>
                <w:rFonts w:ascii="Arial" w:hAnsi="Arial" w:cs="Arial"/>
              </w:rPr>
            </w:pPr>
            <w:r>
              <w:rPr>
                <w:rFonts w:ascii="Arial" w:hAnsi="Arial" w:cs="Arial"/>
                <w:i/>
              </w:rPr>
              <w:t>Dom</w:t>
            </w:r>
            <w:r w:rsidRPr="00CA2CA0">
              <w:rPr>
                <w:rFonts w:ascii="Arial" w:hAnsi="Arial" w:cs="Arial"/>
                <w:i/>
              </w:rPr>
              <w:t xml:space="preserve"> f</w:t>
            </w:r>
            <w:ins w:id="101" w:author="user" w:date="2016-05-20T15:19:00Z">
              <w:r w:rsidR="00073575">
                <w:rPr>
                  <w:rFonts w:ascii="Arial" w:hAnsi="Arial" w:cs="Arial"/>
                  <w:i/>
                </w:rPr>
                <w:t xml:space="preserve"> </w:t>
              </w:r>
            </w:ins>
            <w:r w:rsidRPr="00CA2CA0">
              <w:rPr>
                <w:rFonts w:ascii="Arial" w:hAnsi="Arial" w:cs="Arial"/>
                <w:vertAlign w:val="superscript"/>
              </w:rPr>
              <w:t>-1</w:t>
            </w:r>
            <w:r>
              <w:rPr>
                <w:rFonts w:ascii="Arial" w:hAnsi="Arial" w:cs="Arial"/>
              </w:rPr>
              <w:t xml:space="preserve"> = </w:t>
            </w:r>
            <w:r w:rsidRPr="00CA2CA0">
              <w:rPr>
                <w:rFonts w:ascii="Arial" w:hAnsi="Arial" w:cs="Arial"/>
                <w:i/>
              </w:rPr>
              <w:t>Ran f</w:t>
            </w:r>
            <w:r w:rsidRPr="00CA2CA0">
              <w:rPr>
                <w:rFonts w:ascii="Arial" w:hAnsi="Arial" w:cs="Arial"/>
              </w:rPr>
              <w:t>.</w:t>
            </w:r>
          </w:p>
          <w:p w14:paraId="0948C649" w14:textId="2EF64FF7" w:rsidR="00CA2CA0" w:rsidRPr="00CA2CA0" w:rsidRDefault="00CA2CA0" w:rsidP="00CA2CA0">
            <w:pPr>
              <w:pStyle w:val="Prrafodelista"/>
              <w:numPr>
                <w:ilvl w:val="0"/>
                <w:numId w:val="34"/>
              </w:numPr>
              <w:tabs>
                <w:tab w:val="right" w:pos="8498"/>
              </w:tabs>
              <w:jc w:val="both"/>
              <w:rPr>
                <w:rFonts w:ascii="Arial" w:hAnsi="Arial" w:cs="Arial"/>
              </w:rPr>
            </w:pPr>
            <w:r>
              <w:rPr>
                <w:rFonts w:ascii="Arial" w:hAnsi="Arial" w:cs="Arial"/>
                <w:i/>
              </w:rPr>
              <w:t>Ran</w:t>
            </w:r>
            <w:r w:rsidR="00592D58">
              <w:rPr>
                <w:rFonts w:ascii="Arial" w:hAnsi="Arial" w:cs="Arial"/>
                <w:i/>
              </w:rPr>
              <w:t xml:space="preserve"> f</w:t>
            </w:r>
            <w:ins w:id="102" w:author="Ancopepe pepe" w:date="2016-05-22T16:31:00Z">
              <w:r w:rsidR="00592D58">
                <w:rPr>
                  <w:rFonts w:ascii="Arial" w:hAnsi="Arial" w:cs="Arial"/>
                  <w:i/>
                </w:rPr>
                <w:t xml:space="preserve"> </w:t>
              </w:r>
            </w:ins>
            <w:r w:rsidRPr="00CA2CA0">
              <w:rPr>
                <w:rFonts w:ascii="Arial" w:hAnsi="Arial" w:cs="Arial"/>
                <w:vertAlign w:val="superscript"/>
              </w:rPr>
              <w:t>-1</w:t>
            </w:r>
            <w:r>
              <w:rPr>
                <w:rFonts w:ascii="Arial" w:hAnsi="Arial" w:cs="Arial"/>
              </w:rPr>
              <w:t xml:space="preserve">= </w:t>
            </w:r>
            <w:r>
              <w:rPr>
                <w:rFonts w:ascii="Arial" w:hAnsi="Arial" w:cs="Arial"/>
                <w:i/>
              </w:rPr>
              <w:t>Dom</w:t>
            </w:r>
            <w:r w:rsidRPr="00CA2CA0">
              <w:rPr>
                <w:rFonts w:ascii="Arial" w:hAnsi="Arial" w:cs="Arial"/>
                <w:i/>
              </w:rPr>
              <w:t xml:space="preserve"> f</w:t>
            </w:r>
            <w:r w:rsidRPr="00CA2CA0">
              <w:rPr>
                <w:rFonts w:ascii="Arial" w:hAnsi="Arial" w:cs="Arial"/>
              </w:rPr>
              <w:t>.</w:t>
            </w:r>
          </w:p>
        </w:tc>
      </w:tr>
    </w:tbl>
    <w:p w14:paraId="7B6C36D0" w14:textId="44DDC48B" w:rsidR="00CA2CA0" w:rsidRDefault="00CA2CA0" w:rsidP="00D17213">
      <w:pPr>
        <w:tabs>
          <w:tab w:val="right" w:pos="8498"/>
        </w:tabs>
        <w:spacing w:after="0"/>
        <w:jc w:val="both"/>
        <w:rPr>
          <w:rFonts w:ascii="Arial" w:hAnsi="Arial" w:cs="Arial"/>
        </w:rPr>
      </w:pPr>
    </w:p>
    <w:p w14:paraId="652DD626" w14:textId="28D1AFF5" w:rsidR="00CA2CA0" w:rsidRDefault="00CA2CA0" w:rsidP="00CA2CA0">
      <w:pPr>
        <w:tabs>
          <w:tab w:val="right" w:pos="8498"/>
        </w:tabs>
        <w:spacing w:after="0"/>
        <w:jc w:val="both"/>
        <w:rPr>
          <w:rFonts w:ascii="Arial" w:hAnsi="Arial" w:cs="Arial"/>
        </w:rPr>
      </w:pPr>
      <w:r>
        <w:rPr>
          <w:rFonts w:ascii="Arial" w:hAnsi="Arial" w:cs="Arial"/>
        </w:rPr>
        <w:t xml:space="preserve">La gráfica de </w:t>
      </w:r>
      <w:r w:rsidRPr="00CA2CA0">
        <w:rPr>
          <w:rFonts w:ascii="Arial" w:hAnsi="Arial" w:cs="Arial"/>
          <w:i/>
        </w:rPr>
        <w:t>f</w:t>
      </w:r>
      <w:ins w:id="103" w:author="user" w:date="2016-05-20T15:20:00Z">
        <w:r w:rsidR="00073575">
          <w:rPr>
            <w:rFonts w:ascii="Arial" w:hAnsi="Arial" w:cs="Arial"/>
            <w:i/>
          </w:rPr>
          <w:t xml:space="preserve"> </w:t>
        </w:r>
      </w:ins>
      <w:r w:rsidRPr="00CA2CA0">
        <w:rPr>
          <w:rFonts w:ascii="Arial" w:hAnsi="Arial" w:cs="Arial"/>
          <w:vertAlign w:val="superscript"/>
        </w:rPr>
        <w:t>-1</w:t>
      </w:r>
      <w:r>
        <w:rPr>
          <w:rFonts w:ascii="Arial" w:hAnsi="Arial" w:cs="Arial"/>
        </w:rPr>
        <w:t>(</w:t>
      </w:r>
      <w:r w:rsidRPr="00CA2CA0">
        <w:rPr>
          <w:rFonts w:ascii="Arial" w:hAnsi="Arial" w:cs="Arial"/>
          <w:i/>
        </w:rPr>
        <w:t>x</w:t>
      </w:r>
      <w:r>
        <w:rPr>
          <w:rFonts w:ascii="Arial" w:hAnsi="Arial" w:cs="Arial"/>
        </w:rPr>
        <w:t xml:space="preserve">) es una reflexión de la gráfica de </w:t>
      </w:r>
      <w:r w:rsidRPr="00CA2CA0">
        <w:rPr>
          <w:rFonts w:ascii="Arial" w:hAnsi="Arial" w:cs="Arial"/>
          <w:i/>
        </w:rPr>
        <w:t>f</w:t>
      </w:r>
      <w:r>
        <w:rPr>
          <w:rFonts w:ascii="Arial" w:hAnsi="Arial" w:cs="Arial"/>
        </w:rPr>
        <w:t>(</w:t>
      </w:r>
      <w:r w:rsidRPr="00CA2CA0">
        <w:rPr>
          <w:rFonts w:ascii="Arial" w:hAnsi="Arial" w:cs="Arial"/>
          <w:i/>
        </w:rPr>
        <w:t>x</w:t>
      </w:r>
      <w:r>
        <w:rPr>
          <w:rFonts w:ascii="Arial" w:hAnsi="Arial" w:cs="Arial"/>
        </w:rPr>
        <w:t xml:space="preserve">) con eje de reflexión la recta </w:t>
      </w:r>
      <w:r w:rsidRPr="00CA2CA0">
        <w:rPr>
          <w:rFonts w:ascii="Arial" w:hAnsi="Arial" w:cs="Arial"/>
          <w:i/>
        </w:rPr>
        <w:t>x</w:t>
      </w:r>
      <w:r>
        <w:rPr>
          <w:rFonts w:ascii="Arial" w:hAnsi="Arial" w:cs="Arial"/>
        </w:rPr>
        <w:t xml:space="preserve"> = </w:t>
      </w:r>
      <w:r w:rsidRPr="00CA2CA0">
        <w:rPr>
          <w:rFonts w:ascii="Arial" w:hAnsi="Arial" w:cs="Arial"/>
          <w:i/>
        </w:rPr>
        <w:t>y</w:t>
      </w:r>
      <w:r>
        <w:rPr>
          <w:rFonts w:ascii="Arial" w:hAnsi="Arial" w:cs="Arial"/>
        </w:rPr>
        <w:t xml:space="preserve">. El procedimiento para encontrar la expresión algebraica de la inversa de una función consiste en despejar la variable </w:t>
      </w:r>
      <w:r w:rsidRPr="00CA2CA0">
        <w:rPr>
          <w:rFonts w:ascii="Arial" w:hAnsi="Arial" w:cs="Arial"/>
          <w:i/>
        </w:rPr>
        <w:t>x</w:t>
      </w:r>
      <w:r>
        <w:rPr>
          <w:rFonts w:ascii="Arial" w:hAnsi="Arial" w:cs="Arial"/>
        </w:rPr>
        <w:t xml:space="preserve"> y luego, en la expresión final, reemplazar </w:t>
      </w:r>
      <w:r w:rsidRPr="00CA2CA0">
        <w:rPr>
          <w:rFonts w:ascii="Arial" w:hAnsi="Arial" w:cs="Arial"/>
          <w:i/>
        </w:rPr>
        <w:t>x</w:t>
      </w:r>
      <w:r>
        <w:rPr>
          <w:rFonts w:ascii="Arial" w:hAnsi="Arial" w:cs="Arial"/>
        </w:rPr>
        <w:t xml:space="preserve"> por </w:t>
      </w:r>
      <w:r w:rsidRPr="00CA2CA0">
        <w:rPr>
          <w:rFonts w:ascii="Arial" w:hAnsi="Arial" w:cs="Arial"/>
          <w:i/>
        </w:rPr>
        <w:t>y</w:t>
      </w:r>
      <w:r>
        <w:rPr>
          <w:rFonts w:ascii="Arial" w:hAnsi="Arial" w:cs="Arial"/>
        </w:rPr>
        <w:t xml:space="preserve"> y </w:t>
      </w:r>
      <w:r w:rsidRPr="00CA2CA0">
        <w:rPr>
          <w:rFonts w:ascii="Arial" w:hAnsi="Arial" w:cs="Arial"/>
          <w:i/>
        </w:rPr>
        <w:t>y</w:t>
      </w:r>
      <w:r>
        <w:rPr>
          <w:rFonts w:ascii="Arial" w:hAnsi="Arial" w:cs="Arial"/>
        </w:rPr>
        <w:t xml:space="preserve"> por </w:t>
      </w:r>
      <w:r w:rsidRPr="00CA2CA0">
        <w:rPr>
          <w:rFonts w:ascii="Arial" w:hAnsi="Arial" w:cs="Arial"/>
          <w:i/>
        </w:rPr>
        <w:t>x</w:t>
      </w:r>
      <w:r>
        <w:rPr>
          <w:rFonts w:ascii="Arial" w:hAnsi="Arial" w:cs="Arial"/>
        </w:rPr>
        <w:t>.</w:t>
      </w:r>
    </w:p>
    <w:p w14:paraId="0A0DBD71" w14:textId="77777777" w:rsidR="00CA2CA0" w:rsidRDefault="00CA2CA0" w:rsidP="00D17213">
      <w:pPr>
        <w:tabs>
          <w:tab w:val="right" w:pos="8498"/>
        </w:tabs>
        <w:spacing w:after="0"/>
        <w:jc w:val="both"/>
        <w:rPr>
          <w:rFonts w:ascii="Arial" w:hAnsi="Arial" w:cs="Arial"/>
        </w:rPr>
      </w:pPr>
    </w:p>
    <w:p w14:paraId="4C294CE0" w14:textId="72F29359" w:rsidR="00CA2CA0" w:rsidRDefault="00CA2CA0" w:rsidP="00D17213">
      <w:pPr>
        <w:tabs>
          <w:tab w:val="right" w:pos="8498"/>
        </w:tabs>
        <w:spacing w:after="0"/>
        <w:jc w:val="both"/>
        <w:rPr>
          <w:rFonts w:ascii="Arial" w:hAnsi="Arial" w:cs="Arial"/>
        </w:rPr>
      </w:pPr>
      <w:r>
        <w:rPr>
          <w:rFonts w:ascii="Arial" w:hAnsi="Arial" w:cs="Arial"/>
        </w:rPr>
        <w:t>Ejemplo</w:t>
      </w:r>
      <w:ins w:id="104" w:author="user" w:date="2016-05-20T15:20:00Z">
        <w:r w:rsidR="003701FA">
          <w:rPr>
            <w:rFonts w:ascii="Arial" w:hAnsi="Arial" w:cs="Arial"/>
          </w:rPr>
          <w:t>:</w:t>
        </w:r>
      </w:ins>
    </w:p>
    <w:p w14:paraId="67770963" w14:textId="0FA4A4BD" w:rsidR="00CA2CA0" w:rsidRDefault="00CA2CA0" w:rsidP="00D17213">
      <w:pPr>
        <w:tabs>
          <w:tab w:val="right" w:pos="8498"/>
        </w:tabs>
        <w:spacing w:after="0"/>
        <w:jc w:val="both"/>
        <w:rPr>
          <w:rFonts w:ascii="Arial" w:hAnsi="Arial" w:cs="Arial"/>
        </w:rPr>
      </w:pPr>
      <w:r>
        <w:rPr>
          <w:rFonts w:ascii="Arial" w:hAnsi="Arial" w:cs="Arial"/>
        </w:rPr>
        <w:t>Hallar, analítica y gráficamente</w:t>
      </w:r>
      <w:ins w:id="105" w:author="user" w:date="2016-05-20T17:04:00Z">
        <w:r w:rsidR="00176D8B">
          <w:rPr>
            <w:rFonts w:ascii="Arial" w:hAnsi="Arial" w:cs="Arial"/>
          </w:rPr>
          <w:t>,</w:t>
        </w:r>
      </w:ins>
      <w:r>
        <w:rPr>
          <w:rFonts w:ascii="Arial" w:hAnsi="Arial" w:cs="Arial"/>
        </w:rPr>
        <w:t xml:space="preserve"> la inversa de la función </w:t>
      </w:r>
      <w:r w:rsidRPr="00CA2CA0">
        <w:rPr>
          <w:rFonts w:ascii="Arial" w:hAnsi="Arial" w:cs="Arial"/>
          <w:i/>
        </w:rPr>
        <w:t>f</w:t>
      </w:r>
      <w:r>
        <w:rPr>
          <w:rFonts w:ascii="Arial" w:hAnsi="Arial" w:cs="Arial"/>
        </w:rPr>
        <w:t>(</w:t>
      </w:r>
      <w:r w:rsidRPr="00CA2CA0">
        <w:rPr>
          <w:rFonts w:ascii="Arial" w:hAnsi="Arial" w:cs="Arial"/>
          <w:i/>
        </w:rPr>
        <w:t>x</w:t>
      </w:r>
      <w:r>
        <w:rPr>
          <w:rFonts w:ascii="Arial" w:hAnsi="Arial" w:cs="Arial"/>
        </w:rPr>
        <w:t>) = 3</w:t>
      </w:r>
      <w:r w:rsidRPr="00CA2CA0">
        <w:rPr>
          <w:rFonts w:ascii="Arial" w:hAnsi="Arial" w:cs="Arial"/>
          <w:i/>
        </w:rPr>
        <w:t>x</w:t>
      </w:r>
      <w:r w:rsidR="00C85B87">
        <w:rPr>
          <w:rFonts w:ascii="Arial" w:hAnsi="Arial" w:cs="Arial"/>
        </w:rPr>
        <w:t xml:space="preserve"> </w:t>
      </w:r>
      <w:r w:rsidR="007D02E7">
        <w:rPr>
          <w:rFonts w:ascii="Arial" w:hAnsi="Arial" w:cs="Arial"/>
        </w:rPr>
        <w:t>–</w:t>
      </w:r>
      <w:r>
        <w:rPr>
          <w:rFonts w:ascii="Arial" w:hAnsi="Arial" w:cs="Arial"/>
        </w:rPr>
        <w:t xml:space="preserve"> 2.</w:t>
      </w:r>
    </w:p>
    <w:p w14:paraId="61814F32" w14:textId="3A5093B1" w:rsidR="00132F5F" w:rsidRDefault="00873305" w:rsidP="00D17213">
      <w:pPr>
        <w:tabs>
          <w:tab w:val="right" w:pos="8498"/>
        </w:tabs>
        <w:spacing w:after="0"/>
        <w:jc w:val="both"/>
        <w:rPr>
          <w:rFonts w:ascii="Arial" w:hAnsi="Arial" w:cs="Arial"/>
        </w:rPr>
      </w:pPr>
      <w:r>
        <w:rPr>
          <w:rFonts w:ascii="Arial" w:hAnsi="Arial" w:cs="Arial"/>
        </w:rPr>
        <w:t xml:space="preserve">Se escribe la función de la forma </w:t>
      </w:r>
      <w:r w:rsidRPr="00873305">
        <w:rPr>
          <w:rFonts w:ascii="Arial" w:hAnsi="Arial" w:cs="Arial"/>
          <w:i/>
        </w:rPr>
        <w:t>y</w:t>
      </w:r>
      <w:r>
        <w:rPr>
          <w:rFonts w:ascii="Arial" w:hAnsi="Arial" w:cs="Arial"/>
        </w:rPr>
        <w:t xml:space="preserve"> = 3</w:t>
      </w:r>
      <w:r w:rsidRPr="00CA2CA0">
        <w:rPr>
          <w:rFonts w:ascii="Arial" w:hAnsi="Arial" w:cs="Arial"/>
          <w:i/>
        </w:rPr>
        <w:t>x</w:t>
      </w:r>
      <w:r w:rsidR="00C85B87">
        <w:rPr>
          <w:rFonts w:ascii="Arial" w:hAnsi="Arial" w:cs="Arial"/>
        </w:rPr>
        <w:t xml:space="preserve"> </w:t>
      </w:r>
      <w:r w:rsidR="007D02E7">
        <w:rPr>
          <w:rFonts w:ascii="Arial" w:hAnsi="Arial" w:cs="Arial"/>
        </w:rPr>
        <w:t>–</w:t>
      </w:r>
      <w:r>
        <w:rPr>
          <w:rFonts w:ascii="Arial" w:hAnsi="Arial" w:cs="Arial"/>
        </w:rPr>
        <w:t xml:space="preserve"> 2 y se despeja:</w:t>
      </w:r>
    </w:p>
    <w:p w14:paraId="5AE43171" w14:textId="7AE3D4B3" w:rsidR="00132F5F" w:rsidRPr="0071560A" w:rsidRDefault="00132F5F" w:rsidP="00132F5F">
      <w:pPr>
        <w:tabs>
          <w:tab w:val="right" w:pos="8498"/>
        </w:tabs>
        <w:spacing w:after="0"/>
        <w:jc w:val="center"/>
        <w:rPr>
          <w:position w:val="-6"/>
          <w:lang w:val="en-US"/>
        </w:rPr>
      </w:pPr>
      <w:r w:rsidRPr="0071560A">
        <w:rPr>
          <w:position w:val="-6"/>
          <w:lang w:val="en-US"/>
        </w:rPr>
        <w:t>MA_11_02_CO_092</w:t>
      </w:r>
    </w:p>
    <w:p w14:paraId="48DF3145" w14:textId="3CA11710" w:rsidR="00132F5F" w:rsidRPr="0071560A" w:rsidRDefault="00132F5F" w:rsidP="00132F5F">
      <w:pPr>
        <w:tabs>
          <w:tab w:val="right" w:pos="8498"/>
        </w:tabs>
        <w:spacing w:after="0"/>
        <w:jc w:val="center"/>
        <w:rPr>
          <w:position w:val="-6"/>
          <w:lang w:val="en-US"/>
        </w:rPr>
      </w:pPr>
      <w:r w:rsidRPr="0071560A">
        <w:rPr>
          <w:position w:val="-6"/>
          <w:lang w:val="en-US"/>
        </w:rPr>
        <w:t>MA_11_02_CO_093</w:t>
      </w:r>
    </w:p>
    <w:p w14:paraId="72966E66" w14:textId="63A8340A" w:rsidR="00132F5F" w:rsidRPr="0071560A" w:rsidRDefault="00132F5F" w:rsidP="00132F5F">
      <w:pPr>
        <w:tabs>
          <w:tab w:val="right" w:pos="8498"/>
        </w:tabs>
        <w:spacing w:after="0"/>
        <w:jc w:val="center"/>
        <w:rPr>
          <w:position w:val="-6"/>
          <w:lang w:val="en-US"/>
        </w:rPr>
      </w:pPr>
      <w:r w:rsidRPr="0071560A">
        <w:rPr>
          <w:position w:val="-6"/>
          <w:lang w:val="en-US"/>
        </w:rPr>
        <w:t>MA_11_02_CO_094</w:t>
      </w:r>
    </w:p>
    <w:p w14:paraId="2B7242B4" w14:textId="4A4239A7" w:rsidR="00132F5F" w:rsidRDefault="00132F5F" w:rsidP="00132F5F">
      <w:pPr>
        <w:tabs>
          <w:tab w:val="right" w:pos="8498"/>
        </w:tabs>
        <w:spacing w:after="0"/>
        <w:jc w:val="center"/>
        <w:rPr>
          <w:position w:val="-6"/>
        </w:rPr>
      </w:pPr>
      <w:r>
        <w:rPr>
          <w:position w:val="-6"/>
        </w:rPr>
        <w:t>MA_11_02_CO_095</w:t>
      </w:r>
    </w:p>
    <w:p w14:paraId="5975B7E0" w14:textId="53302BA0" w:rsidR="00132F5F" w:rsidRDefault="00132F5F" w:rsidP="00132F5F">
      <w:pPr>
        <w:tabs>
          <w:tab w:val="right" w:pos="8498"/>
        </w:tabs>
        <w:spacing w:after="0"/>
        <w:jc w:val="center"/>
        <w:rPr>
          <w:rFonts w:ascii="Arial" w:hAnsi="Arial" w:cs="Arial"/>
        </w:rPr>
      </w:pPr>
      <w:r>
        <w:rPr>
          <w:position w:val="-6"/>
        </w:rPr>
        <w:t>MA_11_02_CO_096</w:t>
      </w:r>
    </w:p>
    <w:p w14:paraId="3CBD85A4" w14:textId="7A24F861" w:rsidR="00873305" w:rsidRDefault="00873305" w:rsidP="00873305">
      <w:pPr>
        <w:tabs>
          <w:tab w:val="right" w:pos="8498"/>
        </w:tabs>
        <w:spacing w:after="0"/>
        <w:jc w:val="center"/>
        <w:rPr>
          <w:rFonts w:ascii="Arial" w:hAnsi="Arial" w:cs="Arial"/>
        </w:rPr>
      </w:pPr>
    </w:p>
    <w:p w14:paraId="2A1F410C" w14:textId="775987E3" w:rsidR="00CA2CA0" w:rsidRDefault="00873305" w:rsidP="00D17213">
      <w:pPr>
        <w:tabs>
          <w:tab w:val="right" w:pos="8498"/>
        </w:tabs>
        <w:spacing w:after="0"/>
        <w:jc w:val="both"/>
        <w:rPr>
          <w:rFonts w:ascii="Arial" w:hAnsi="Arial" w:cs="Arial"/>
        </w:rPr>
      </w:pPr>
      <w:r>
        <w:rPr>
          <w:rFonts w:ascii="Arial" w:hAnsi="Arial" w:cs="Arial"/>
        </w:rPr>
        <w:t>En conclusión</w:t>
      </w:r>
      <w:ins w:id="106" w:author="user" w:date="2016-05-20T17:05:00Z">
        <w:r w:rsidR="00176D8B">
          <w:rPr>
            <w:rFonts w:ascii="Arial" w:hAnsi="Arial" w:cs="Arial"/>
          </w:rPr>
          <w:t>:</w:t>
        </w:r>
      </w:ins>
    </w:p>
    <w:p w14:paraId="7A0686F7" w14:textId="084DF870" w:rsidR="00132F5F" w:rsidRDefault="00132F5F" w:rsidP="00132F5F">
      <w:pPr>
        <w:tabs>
          <w:tab w:val="right" w:pos="8498"/>
        </w:tabs>
        <w:spacing w:after="0"/>
        <w:jc w:val="center"/>
        <w:rPr>
          <w:rFonts w:ascii="Arial" w:hAnsi="Arial" w:cs="Arial"/>
        </w:rPr>
      </w:pPr>
      <w:r>
        <w:rPr>
          <w:position w:val="-6"/>
        </w:rPr>
        <w:t>MA_11_02_CO_097</w:t>
      </w:r>
    </w:p>
    <w:p w14:paraId="709D977D" w14:textId="6C509FAF" w:rsidR="00873305" w:rsidRDefault="00873305" w:rsidP="00873305">
      <w:pPr>
        <w:tabs>
          <w:tab w:val="right" w:pos="8498"/>
        </w:tabs>
        <w:spacing w:after="0"/>
        <w:jc w:val="center"/>
        <w:rPr>
          <w:rFonts w:ascii="Arial" w:hAnsi="Arial" w:cs="Arial"/>
        </w:rPr>
      </w:pPr>
    </w:p>
    <w:p w14:paraId="0C0F2023" w14:textId="5F5813E8" w:rsidR="00CA2CA0" w:rsidRDefault="00873305" w:rsidP="00D17213">
      <w:pPr>
        <w:tabs>
          <w:tab w:val="right" w:pos="8498"/>
        </w:tabs>
        <w:spacing w:after="0"/>
        <w:jc w:val="both"/>
        <w:rPr>
          <w:rFonts w:ascii="Arial" w:hAnsi="Arial" w:cs="Arial"/>
        </w:rPr>
      </w:pPr>
      <w:r>
        <w:rPr>
          <w:rFonts w:ascii="Arial" w:hAnsi="Arial" w:cs="Arial"/>
        </w:rPr>
        <w:t>La siguiente gráfica muestra la función y su inversa:</w:t>
      </w:r>
    </w:p>
    <w:p w14:paraId="07124372" w14:textId="77777777" w:rsidR="00873305" w:rsidRDefault="00873305" w:rsidP="00D17213">
      <w:pPr>
        <w:tabs>
          <w:tab w:val="right" w:pos="8498"/>
        </w:tabs>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C85B87" w:rsidRPr="00C87E96" w14:paraId="2ECAEDB2" w14:textId="77777777" w:rsidTr="00BC205D">
        <w:tc>
          <w:tcPr>
            <w:tcW w:w="9054" w:type="dxa"/>
            <w:gridSpan w:val="2"/>
            <w:shd w:val="clear" w:color="auto" w:fill="0D0D0D" w:themeFill="text1" w:themeFillTint="F2"/>
          </w:tcPr>
          <w:p w14:paraId="63B4BC69" w14:textId="77777777" w:rsidR="00C85B87" w:rsidRPr="00C87E96" w:rsidRDefault="00C85B87" w:rsidP="00BC205D">
            <w:pPr>
              <w:jc w:val="center"/>
              <w:rPr>
                <w:rFonts w:ascii="Arial" w:hAnsi="Arial" w:cs="Arial"/>
                <w:b/>
                <w:sz w:val="24"/>
                <w:szCs w:val="24"/>
              </w:rPr>
            </w:pPr>
            <w:r w:rsidRPr="00C87E96">
              <w:rPr>
                <w:rFonts w:ascii="Arial" w:hAnsi="Arial" w:cs="Arial"/>
                <w:b/>
                <w:sz w:val="24"/>
                <w:szCs w:val="24"/>
              </w:rPr>
              <w:t>Imagen (fotografía, gráfica o ilustración)</w:t>
            </w:r>
          </w:p>
          <w:p w14:paraId="27ACE49C" w14:textId="77777777" w:rsidR="00C85B87" w:rsidRPr="00C87E96" w:rsidRDefault="00C85B87" w:rsidP="00BC205D">
            <w:pPr>
              <w:jc w:val="center"/>
              <w:rPr>
                <w:rFonts w:ascii="Arial" w:hAnsi="Arial" w:cs="Arial"/>
                <w:b/>
                <w:sz w:val="24"/>
                <w:szCs w:val="24"/>
              </w:rPr>
            </w:pPr>
          </w:p>
        </w:tc>
      </w:tr>
      <w:tr w:rsidR="00C85B87" w:rsidRPr="00C87E96" w14:paraId="58E2A359" w14:textId="77777777" w:rsidTr="00BC205D">
        <w:tc>
          <w:tcPr>
            <w:tcW w:w="1384" w:type="dxa"/>
          </w:tcPr>
          <w:p w14:paraId="3A0D81E8" w14:textId="77777777" w:rsidR="00C85B87" w:rsidRPr="00C87E96" w:rsidRDefault="00C85B87" w:rsidP="00BC205D">
            <w:pPr>
              <w:rPr>
                <w:rFonts w:ascii="Arial" w:hAnsi="Arial" w:cs="Arial"/>
                <w:b/>
                <w:sz w:val="24"/>
                <w:szCs w:val="24"/>
              </w:rPr>
            </w:pPr>
            <w:r w:rsidRPr="00C87E96">
              <w:rPr>
                <w:rFonts w:ascii="Arial" w:hAnsi="Arial" w:cs="Arial"/>
                <w:b/>
                <w:sz w:val="24"/>
                <w:szCs w:val="24"/>
              </w:rPr>
              <w:t>Código</w:t>
            </w:r>
          </w:p>
        </w:tc>
        <w:tc>
          <w:tcPr>
            <w:tcW w:w="7670" w:type="dxa"/>
          </w:tcPr>
          <w:p w14:paraId="333D7C9F" w14:textId="76DEB013" w:rsidR="00C85B87" w:rsidRPr="00A760FE" w:rsidRDefault="00C85B87" w:rsidP="00BC205D">
            <w:pPr>
              <w:rPr>
                <w:rFonts w:ascii="Arial" w:hAnsi="Arial" w:cs="Arial"/>
                <w:sz w:val="24"/>
                <w:szCs w:val="24"/>
              </w:rPr>
            </w:pPr>
            <w:r w:rsidRPr="00EB6E8B">
              <w:rPr>
                <w:rFonts w:ascii="Arial" w:hAnsi="Arial" w:cs="Arial"/>
                <w:sz w:val="24"/>
                <w:szCs w:val="24"/>
              </w:rPr>
              <w:t>MA_11_02_IMG</w:t>
            </w:r>
            <w:r>
              <w:rPr>
                <w:rFonts w:ascii="Arial" w:hAnsi="Arial" w:cs="Arial"/>
                <w:sz w:val="24"/>
                <w:szCs w:val="24"/>
              </w:rPr>
              <w:t>31</w:t>
            </w:r>
          </w:p>
        </w:tc>
      </w:tr>
      <w:tr w:rsidR="00C85B87" w:rsidRPr="00C87E96" w14:paraId="12001F64" w14:textId="77777777" w:rsidTr="00BC205D">
        <w:tc>
          <w:tcPr>
            <w:tcW w:w="1384" w:type="dxa"/>
          </w:tcPr>
          <w:p w14:paraId="09A16108" w14:textId="77777777" w:rsidR="00C85B87" w:rsidRPr="00C87E96" w:rsidRDefault="00C85B87" w:rsidP="00BC205D">
            <w:pPr>
              <w:rPr>
                <w:rFonts w:ascii="Arial" w:hAnsi="Arial" w:cs="Arial"/>
                <w:sz w:val="24"/>
                <w:szCs w:val="24"/>
              </w:rPr>
            </w:pPr>
            <w:r w:rsidRPr="00C87E96">
              <w:rPr>
                <w:rFonts w:ascii="Arial" w:hAnsi="Arial" w:cs="Arial"/>
                <w:b/>
                <w:sz w:val="24"/>
                <w:szCs w:val="24"/>
              </w:rPr>
              <w:t>Descripción</w:t>
            </w:r>
          </w:p>
        </w:tc>
        <w:tc>
          <w:tcPr>
            <w:tcW w:w="7670" w:type="dxa"/>
          </w:tcPr>
          <w:p w14:paraId="0F141F44" w14:textId="75997923" w:rsidR="00C85B87" w:rsidRPr="00C87E96" w:rsidRDefault="00C85B87" w:rsidP="00BC205D">
            <w:pPr>
              <w:rPr>
                <w:rFonts w:ascii="Arial" w:hAnsi="Arial" w:cs="Arial"/>
                <w:sz w:val="24"/>
                <w:szCs w:val="24"/>
              </w:rPr>
            </w:pPr>
          </w:p>
        </w:tc>
      </w:tr>
      <w:tr w:rsidR="00C85B87" w:rsidRPr="00C87E96" w14:paraId="0270E48E" w14:textId="77777777" w:rsidTr="00BC205D">
        <w:tc>
          <w:tcPr>
            <w:tcW w:w="1384" w:type="dxa"/>
          </w:tcPr>
          <w:p w14:paraId="29C0EED6" w14:textId="77777777" w:rsidR="00C85B87" w:rsidRPr="00C87E96" w:rsidRDefault="00C85B87" w:rsidP="00BC205D">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14:paraId="6997415C" w14:textId="25D1CF14" w:rsidR="00C85B87" w:rsidRDefault="00C85B87" w:rsidP="00BC205D">
            <w:pPr>
              <w:rPr>
                <w:rFonts w:ascii="Arial" w:hAnsi="Arial" w:cs="Arial"/>
                <w:sz w:val="24"/>
                <w:szCs w:val="24"/>
              </w:rPr>
            </w:pPr>
          </w:p>
          <w:p w14:paraId="6AB35A69" w14:textId="7D01EB95" w:rsidR="00C85B87" w:rsidRDefault="00812BDC" w:rsidP="00BC205D">
            <w:pPr>
              <w:rPr>
                <w:rFonts w:ascii="Arial" w:hAnsi="Arial" w:cs="Arial"/>
                <w:sz w:val="24"/>
                <w:szCs w:val="24"/>
              </w:rPr>
            </w:pPr>
            <w:r>
              <w:rPr>
                <w:rFonts w:ascii="Arial" w:hAnsi="Arial" w:cs="Arial"/>
                <w:noProof/>
                <w:lang w:val="es-ES" w:eastAsia="es-ES"/>
              </w:rPr>
              <w:drawing>
                <wp:anchor distT="0" distB="0" distL="114300" distR="114300" simplePos="0" relativeHeight="251684864" behindDoc="0" locked="0" layoutInCell="1" allowOverlap="1" wp14:anchorId="425BC4FA" wp14:editId="4DB7B19B">
                  <wp:simplePos x="0" y="0"/>
                  <wp:positionH relativeFrom="column">
                    <wp:posOffset>949960</wp:posOffset>
                  </wp:positionH>
                  <wp:positionV relativeFrom="paragraph">
                    <wp:posOffset>82550</wp:posOffset>
                  </wp:positionV>
                  <wp:extent cx="2237740" cy="1828800"/>
                  <wp:effectExtent l="0" t="0" r="0" b="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37740" cy="1828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DA04EE0" w14:textId="77777777" w:rsidR="00C85B87" w:rsidRDefault="00C85B87" w:rsidP="00BC205D">
            <w:pPr>
              <w:rPr>
                <w:rFonts w:ascii="Arial" w:hAnsi="Arial" w:cs="Arial"/>
                <w:sz w:val="24"/>
                <w:szCs w:val="24"/>
              </w:rPr>
            </w:pPr>
          </w:p>
          <w:p w14:paraId="09FED453" w14:textId="77777777" w:rsidR="00C85B87" w:rsidRDefault="00C85B87" w:rsidP="00BC205D">
            <w:pPr>
              <w:rPr>
                <w:rFonts w:ascii="Arial" w:hAnsi="Arial" w:cs="Arial"/>
                <w:sz w:val="24"/>
                <w:szCs w:val="24"/>
              </w:rPr>
            </w:pPr>
          </w:p>
          <w:p w14:paraId="10242BD4" w14:textId="77777777" w:rsidR="00C85B87" w:rsidRDefault="00C85B87" w:rsidP="00BC205D">
            <w:pPr>
              <w:rPr>
                <w:rFonts w:ascii="Arial" w:hAnsi="Arial" w:cs="Arial"/>
                <w:sz w:val="24"/>
                <w:szCs w:val="24"/>
              </w:rPr>
            </w:pPr>
          </w:p>
          <w:p w14:paraId="56B215EB" w14:textId="77777777" w:rsidR="00C85B87" w:rsidRDefault="00C85B87" w:rsidP="00BC205D">
            <w:pPr>
              <w:rPr>
                <w:rFonts w:ascii="Arial" w:hAnsi="Arial" w:cs="Arial"/>
                <w:sz w:val="24"/>
                <w:szCs w:val="24"/>
              </w:rPr>
            </w:pPr>
          </w:p>
          <w:p w14:paraId="08FFB12A" w14:textId="77777777" w:rsidR="00C85B87" w:rsidRDefault="00C85B87" w:rsidP="00BC205D">
            <w:pPr>
              <w:rPr>
                <w:rFonts w:ascii="Arial" w:hAnsi="Arial" w:cs="Arial"/>
                <w:sz w:val="24"/>
                <w:szCs w:val="24"/>
              </w:rPr>
            </w:pPr>
          </w:p>
          <w:p w14:paraId="543C5519" w14:textId="77777777" w:rsidR="00C85B87" w:rsidRDefault="00C85B87" w:rsidP="00BC205D">
            <w:pPr>
              <w:rPr>
                <w:rFonts w:ascii="Arial" w:hAnsi="Arial" w:cs="Arial"/>
                <w:sz w:val="24"/>
                <w:szCs w:val="24"/>
              </w:rPr>
            </w:pPr>
          </w:p>
          <w:p w14:paraId="29998CCE" w14:textId="77777777" w:rsidR="00C85B87" w:rsidRDefault="00C85B87" w:rsidP="00BC205D">
            <w:pPr>
              <w:rPr>
                <w:rFonts w:ascii="Arial" w:hAnsi="Arial" w:cs="Arial"/>
                <w:sz w:val="24"/>
                <w:szCs w:val="24"/>
              </w:rPr>
            </w:pPr>
          </w:p>
          <w:p w14:paraId="02BB83D2" w14:textId="77777777" w:rsidR="00C85B87" w:rsidRDefault="00C85B87" w:rsidP="00BC205D">
            <w:pPr>
              <w:rPr>
                <w:rFonts w:ascii="Arial" w:hAnsi="Arial" w:cs="Arial"/>
                <w:sz w:val="24"/>
                <w:szCs w:val="24"/>
              </w:rPr>
            </w:pPr>
          </w:p>
          <w:p w14:paraId="6EBCBF9E" w14:textId="77777777" w:rsidR="00C85B87" w:rsidRDefault="00C85B87" w:rsidP="00BC205D">
            <w:pPr>
              <w:rPr>
                <w:rFonts w:ascii="Arial" w:hAnsi="Arial" w:cs="Arial"/>
                <w:sz w:val="24"/>
                <w:szCs w:val="24"/>
              </w:rPr>
            </w:pPr>
          </w:p>
          <w:p w14:paraId="5A0FF04F" w14:textId="77777777" w:rsidR="00C85B87" w:rsidRDefault="00C85B87" w:rsidP="00BC205D">
            <w:pPr>
              <w:rPr>
                <w:rFonts w:ascii="Arial" w:hAnsi="Arial" w:cs="Arial"/>
                <w:sz w:val="24"/>
                <w:szCs w:val="24"/>
              </w:rPr>
            </w:pPr>
          </w:p>
          <w:p w14:paraId="3082E470" w14:textId="77777777" w:rsidR="00C85B87" w:rsidRDefault="00C85B87" w:rsidP="00BC205D">
            <w:pPr>
              <w:rPr>
                <w:rFonts w:ascii="Arial" w:hAnsi="Arial" w:cs="Arial"/>
                <w:sz w:val="24"/>
                <w:szCs w:val="24"/>
              </w:rPr>
            </w:pPr>
          </w:p>
          <w:p w14:paraId="28825915" w14:textId="77777777" w:rsidR="00C85B87" w:rsidRDefault="00C85B87" w:rsidP="00BC205D">
            <w:pPr>
              <w:rPr>
                <w:rFonts w:ascii="Arial" w:hAnsi="Arial" w:cs="Arial"/>
                <w:sz w:val="24"/>
                <w:szCs w:val="24"/>
              </w:rPr>
            </w:pPr>
          </w:p>
          <w:p w14:paraId="2BA03D8B" w14:textId="77777777" w:rsidR="00C85B87" w:rsidRDefault="00C85B87" w:rsidP="00BC205D">
            <w:pPr>
              <w:rPr>
                <w:rFonts w:ascii="Arial" w:hAnsi="Arial" w:cs="Arial"/>
                <w:sz w:val="24"/>
                <w:szCs w:val="24"/>
              </w:rPr>
            </w:pPr>
          </w:p>
          <w:p w14:paraId="3D65B8D7" w14:textId="77777777" w:rsidR="00C85B87" w:rsidRPr="00C87E96" w:rsidRDefault="00C85B87" w:rsidP="00BC205D">
            <w:pPr>
              <w:rPr>
                <w:rFonts w:ascii="Arial" w:hAnsi="Arial" w:cs="Arial"/>
                <w:sz w:val="24"/>
                <w:szCs w:val="24"/>
              </w:rPr>
            </w:pPr>
          </w:p>
        </w:tc>
      </w:tr>
      <w:tr w:rsidR="00C85B87" w:rsidRPr="00C87E96" w14:paraId="562665BB" w14:textId="77777777" w:rsidTr="00BC205D">
        <w:tc>
          <w:tcPr>
            <w:tcW w:w="1384" w:type="dxa"/>
          </w:tcPr>
          <w:p w14:paraId="3FFCC3E6" w14:textId="77777777" w:rsidR="00C85B87" w:rsidRPr="00C87E96" w:rsidRDefault="00C85B87" w:rsidP="00BC205D">
            <w:pPr>
              <w:rPr>
                <w:rFonts w:ascii="Arial" w:hAnsi="Arial" w:cs="Arial"/>
                <w:sz w:val="24"/>
                <w:szCs w:val="24"/>
              </w:rPr>
            </w:pPr>
            <w:r w:rsidRPr="00C87E96">
              <w:rPr>
                <w:rFonts w:ascii="Arial" w:hAnsi="Arial" w:cs="Arial"/>
                <w:b/>
                <w:sz w:val="24"/>
                <w:szCs w:val="24"/>
              </w:rPr>
              <w:t>Pie de imagen</w:t>
            </w:r>
          </w:p>
        </w:tc>
        <w:tc>
          <w:tcPr>
            <w:tcW w:w="7670" w:type="dxa"/>
          </w:tcPr>
          <w:p w14:paraId="5EF41DC1" w14:textId="1D6B0A34" w:rsidR="00C85B87" w:rsidRPr="00C87E96" w:rsidRDefault="00C85B87" w:rsidP="00BC205D">
            <w:pPr>
              <w:tabs>
                <w:tab w:val="right" w:pos="8498"/>
              </w:tabs>
              <w:jc w:val="both"/>
              <w:rPr>
                <w:rFonts w:ascii="Arial" w:eastAsiaTheme="minorEastAsia" w:hAnsi="Arial" w:cs="Arial"/>
                <w:sz w:val="24"/>
                <w:szCs w:val="24"/>
              </w:rPr>
            </w:pPr>
            <w:r>
              <w:rPr>
                <w:rFonts w:ascii="Arial" w:eastAsiaTheme="minorEastAsia" w:hAnsi="Arial" w:cs="Arial"/>
                <w:sz w:val="24"/>
                <w:szCs w:val="24"/>
              </w:rPr>
              <w:t xml:space="preserve">La gráfica de </w:t>
            </w:r>
            <w:r w:rsidRPr="00C85B87">
              <w:rPr>
                <w:rFonts w:ascii="Arial" w:eastAsiaTheme="minorEastAsia" w:hAnsi="Arial" w:cs="Arial"/>
                <w:i/>
                <w:sz w:val="24"/>
                <w:szCs w:val="24"/>
              </w:rPr>
              <w:t>f</w:t>
            </w:r>
            <w:ins w:id="107" w:author="user" w:date="2016-05-20T18:11:00Z">
              <w:r w:rsidR="00DD5E9E">
                <w:rPr>
                  <w:rFonts w:ascii="Arial" w:eastAsiaTheme="minorEastAsia" w:hAnsi="Arial" w:cs="Arial"/>
                  <w:i/>
                  <w:sz w:val="24"/>
                  <w:szCs w:val="24"/>
                </w:rPr>
                <w:t xml:space="preserve"> </w:t>
              </w:r>
            </w:ins>
            <w:r w:rsidRPr="00C85B87">
              <w:rPr>
                <w:rFonts w:ascii="Arial" w:eastAsiaTheme="minorEastAsia" w:hAnsi="Arial" w:cs="Arial"/>
                <w:sz w:val="24"/>
                <w:szCs w:val="24"/>
                <w:vertAlign w:val="superscript"/>
              </w:rPr>
              <w:t>-1</w:t>
            </w:r>
            <w:r>
              <w:rPr>
                <w:rFonts w:ascii="Arial" w:eastAsiaTheme="minorEastAsia" w:hAnsi="Arial" w:cs="Arial"/>
                <w:sz w:val="24"/>
                <w:szCs w:val="24"/>
              </w:rPr>
              <w:t>(</w:t>
            </w:r>
            <w:r w:rsidRPr="00C85B87">
              <w:rPr>
                <w:rFonts w:ascii="Arial" w:eastAsiaTheme="minorEastAsia" w:hAnsi="Arial" w:cs="Arial"/>
                <w:i/>
                <w:sz w:val="24"/>
                <w:szCs w:val="24"/>
              </w:rPr>
              <w:t>x</w:t>
            </w:r>
            <w:r>
              <w:rPr>
                <w:rFonts w:ascii="Arial" w:eastAsiaTheme="minorEastAsia" w:hAnsi="Arial" w:cs="Arial"/>
                <w:sz w:val="24"/>
                <w:szCs w:val="24"/>
              </w:rPr>
              <w:t xml:space="preserve">) es una reflexión de la gráfica de </w:t>
            </w:r>
            <w:r w:rsidRPr="00C85B87">
              <w:rPr>
                <w:rFonts w:ascii="Arial" w:eastAsiaTheme="minorEastAsia" w:hAnsi="Arial" w:cs="Arial"/>
                <w:i/>
                <w:sz w:val="24"/>
                <w:szCs w:val="24"/>
              </w:rPr>
              <w:t>f</w:t>
            </w:r>
            <w:r>
              <w:rPr>
                <w:rFonts w:ascii="Arial" w:eastAsiaTheme="minorEastAsia" w:hAnsi="Arial" w:cs="Arial"/>
                <w:sz w:val="24"/>
                <w:szCs w:val="24"/>
              </w:rPr>
              <w:t>(</w:t>
            </w:r>
            <w:r w:rsidRPr="00C85B87">
              <w:rPr>
                <w:rFonts w:ascii="Arial" w:eastAsiaTheme="minorEastAsia" w:hAnsi="Arial" w:cs="Arial"/>
                <w:i/>
                <w:sz w:val="24"/>
                <w:szCs w:val="24"/>
              </w:rPr>
              <w:t>x</w:t>
            </w:r>
            <w:r>
              <w:rPr>
                <w:rFonts w:ascii="Arial" w:eastAsiaTheme="minorEastAsia" w:hAnsi="Arial" w:cs="Arial"/>
                <w:sz w:val="24"/>
                <w:szCs w:val="24"/>
              </w:rPr>
              <w:t>).</w:t>
            </w:r>
          </w:p>
        </w:tc>
      </w:tr>
    </w:tbl>
    <w:p w14:paraId="56C2DC49" w14:textId="77777777" w:rsidR="00873305" w:rsidRDefault="00873305" w:rsidP="00D17213">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C1F3F" w:rsidRPr="00C87E96" w14:paraId="22BA2878" w14:textId="77777777" w:rsidTr="00BC205D">
        <w:tc>
          <w:tcPr>
            <w:tcW w:w="9033" w:type="dxa"/>
            <w:gridSpan w:val="2"/>
            <w:shd w:val="clear" w:color="auto" w:fill="000000" w:themeFill="text1"/>
          </w:tcPr>
          <w:p w14:paraId="36818AE4" w14:textId="77777777" w:rsidR="005C1F3F" w:rsidRPr="00C87E96" w:rsidRDefault="005C1F3F" w:rsidP="00BC205D">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5C1F3F" w:rsidRPr="00C87E96" w14:paraId="241E19CF" w14:textId="77777777" w:rsidTr="00BC205D">
        <w:tc>
          <w:tcPr>
            <w:tcW w:w="2518" w:type="dxa"/>
          </w:tcPr>
          <w:p w14:paraId="5AAF3CB0" w14:textId="77777777" w:rsidR="005C1F3F" w:rsidRPr="00C87E96" w:rsidRDefault="005C1F3F" w:rsidP="00BC205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FB81584" w14:textId="6C820AAD" w:rsidR="005C1F3F" w:rsidRPr="00C87E96" w:rsidRDefault="005C1F3F" w:rsidP="00BC205D">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170</w:t>
            </w:r>
          </w:p>
        </w:tc>
      </w:tr>
      <w:tr w:rsidR="005C1F3F" w:rsidRPr="00C87E96" w14:paraId="3434C2A7" w14:textId="77777777" w:rsidTr="00BC205D">
        <w:tc>
          <w:tcPr>
            <w:tcW w:w="2518" w:type="dxa"/>
          </w:tcPr>
          <w:p w14:paraId="31D0DE29"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34E79B12" w14:textId="785E3B03"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Halla la inversa de una función</w:t>
            </w:r>
          </w:p>
        </w:tc>
      </w:tr>
      <w:tr w:rsidR="005C1F3F" w:rsidRPr="00C87E96" w14:paraId="432CE995" w14:textId="77777777" w:rsidTr="00BC205D">
        <w:tc>
          <w:tcPr>
            <w:tcW w:w="2518" w:type="dxa"/>
          </w:tcPr>
          <w:p w14:paraId="671C5496"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4E5E91D" w14:textId="045442E0"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Actividad para identificar la función inversa a la función dada</w:t>
            </w:r>
          </w:p>
        </w:tc>
      </w:tr>
    </w:tbl>
    <w:p w14:paraId="3B5089B9" w14:textId="77777777" w:rsidR="00CA2CA0" w:rsidRDefault="00CA2CA0" w:rsidP="00D17213">
      <w:pPr>
        <w:tabs>
          <w:tab w:val="right" w:pos="8498"/>
        </w:tabs>
        <w:spacing w:after="0"/>
        <w:jc w:val="both"/>
        <w:rPr>
          <w:rFonts w:ascii="Arial" w:hAnsi="Arial" w:cs="Arial"/>
        </w:rPr>
      </w:pPr>
    </w:p>
    <w:p w14:paraId="4BA5A385" w14:textId="0C81E60F" w:rsidR="005C1F3F" w:rsidRPr="00C87E96" w:rsidRDefault="005C1F3F" w:rsidP="005C1F3F">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sidRPr="00C87E96">
        <w:rPr>
          <w:rFonts w:ascii="Arial" w:hAnsi="Arial" w:cs="Arial"/>
          <w:b/>
        </w:rPr>
        <w:t>4</w:t>
      </w:r>
      <w:r>
        <w:rPr>
          <w:rFonts w:ascii="Arial" w:hAnsi="Arial" w:cs="Arial"/>
          <w:b/>
        </w:rPr>
        <w:t>.2</w:t>
      </w:r>
      <w:r w:rsidRPr="00C87E96">
        <w:rPr>
          <w:rFonts w:ascii="Arial" w:hAnsi="Arial" w:cs="Arial"/>
          <w:b/>
        </w:rPr>
        <w:t xml:space="preserve"> Consolidación </w:t>
      </w:r>
    </w:p>
    <w:p w14:paraId="2C7F1051" w14:textId="77777777" w:rsidR="005C1F3F" w:rsidRPr="00C87E96" w:rsidRDefault="005C1F3F" w:rsidP="005C1F3F">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21A1C10E" w14:textId="77777777" w:rsidR="005C1F3F" w:rsidRPr="00C87E96" w:rsidRDefault="005C1F3F" w:rsidP="005C1F3F">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5C1F3F" w:rsidRPr="00C87E96" w14:paraId="75507F15" w14:textId="77777777" w:rsidTr="00BC205D">
        <w:tc>
          <w:tcPr>
            <w:tcW w:w="9033" w:type="dxa"/>
            <w:gridSpan w:val="2"/>
            <w:shd w:val="clear" w:color="auto" w:fill="000000" w:themeFill="text1"/>
          </w:tcPr>
          <w:p w14:paraId="5577F074" w14:textId="77777777" w:rsidR="005C1F3F" w:rsidRPr="00C87E96" w:rsidRDefault="005C1F3F" w:rsidP="00BC205D">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5C1F3F" w:rsidRPr="00C87E96" w14:paraId="02033315" w14:textId="77777777" w:rsidTr="00BC205D">
        <w:tc>
          <w:tcPr>
            <w:tcW w:w="2518" w:type="dxa"/>
          </w:tcPr>
          <w:p w14:paraId="2C284CE1" w14:textId="77777777" w:rsidR="005C1F3F" w:rsidRPr="00C87E96" w:rsidRDefault="005C1F3F" w:rsidP="00BC205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11A1E25" w14:textId="79F6FA09" w:rsidR="005C1F3F" w:rsidRPr="00C87E96" w:rsidRDefault="005C1F3F" w:rsidP="00BC205D">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180</w:t>
            </w:r>
          </w:p>
        </w:tc>
      </w:tr>
      <w:tr w:rsidR="005C1F3F" w:rsidRPr="00C87E96" w14:paraId="361CD984" w14:textId="77777777" w:rsidTr="00BC205D">
        <w:tc>
          <w:tcPr>
            <w:tcW w:w="2518" w:type="dxa"/>
          </w:tcPr>
          <w:p w14:paraId="4FCB649A"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48DF35B9" w14:textId="281D71C6"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Refuerza tu aprendizaje: Las funciones inversas</w:t>
            </w:r>
          </w:p>
        </w:tc>
      </w:tr>
      <w:tr w:rsidR="005C1F3F" w:rsidRPr="00C87E96" w14:paraId="310D9EA3" w14:textId="77777777" w:rsidTr="00BC205D">
        <w:tc>
          <w:tcPr>
            <w:tcW w:w="2518" w:type="dxa"/>
          </w:tcPr>
          <w:p w14:paraId="0BD17898" w14:textId="77777777" w:rsidR="005C1F3F" w:rsidRPr="00C87E96" w:rsidRDefault="005C1F3F" w:rsidP="00BC205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7E0C1850" w14:textId="744D3534" w:rsidR="005C1F3F" w:rsidRPr="00C87E96" w:rsidRDefault="005C1F3F" w:rsidP="00BC205D">
            <w:pPr>
              <w:rPr>
                <w:rFonts w:ascii="Arial" w:eastAsiaTheme="minorEastAsia" w:hAnsi="Arial" w:cs="Arial"/>
                <w:sz w:val="24"/>
                <w:szCs w:val="24"/>
              </w:rPr>
            </w:pPr>
            <w:r w:rsidRPr="005C1F3F">
              <w:rPr>
                <w:rFonts w:ascii="Arial" w:hAnsi="Arial" w:cs="Arial"/>
                <w:sz w:val="24"/>
                <w:szCs w:val="24"/>
              </w:rPr>
              <w:t>Actividad sobre Las funciones inversas</w:t>
            </w:r>
          </w:p>
        </w:tc>
      </w:tr>
    </w:tbl>
    <w:p w14:paraId="728BAA81" w14:textId="77777777" w:rsidR="005C1F3F" w:rsidRDefault="005C1F3F" w:rsidP="005C1F3F">
      <w:pPr>
        <w:tabs>
          <w:tab w:val="right" w:pos="8498"/>
        </w:tabs>
        <w:spacing w:after="0"/>
        <w:jc w:val="both"/>
        <w:rPr>
          <w:rFonts w:ascii="Arial" w:hAnsi="Arial" w:cs="Arial"/>
          <w:b/>
        </w:rPr>
      </w:pPr>
    </w:p>
    <w:p w14:paraId="1BBCD69A" w14:textId="77777777" w:rsidR="005C1F3F" w:rsidRPr="00253B84" w:rsidRDefault="005C1F3F" w:rsidP="00D17213">
      <w:pPr>
        <w:tabs>
          <w:tab w:val="right" w:pos="8498"/>
        </w:tabs>
        <w:spacing w:after="0"/>
        <w:jc w:val="both"/>
        <w:rPr>
          <w:rFonts w:ascii="Arial" w:hAnsi="Arial" w:cs="Arial"/>
        </w:rPr>
      </w:pPr>
    </w:p>
    <w:p w14:paraId="33E2A2E2" w14:textId="6280DC7F" w:rsidR="00A95008" w:rsidRPr="00253B84" w:rsidRDefault="002A240C" w:rsidP="00962CCA">
      <w:pPr>
        <w:tabs>
          <w:tab w:val="right" w:pos="8498"/>
        </w:tabs>
        <w:spacing w:after="0"/>
        <w:jc w:val="both"/>
        <w:rPr>
          <w:rFonts w:ascii="Arial" w:hAnsi="Arial" w:cs="Arial"/>
          <w:b/>
        </w:rPr>
      </w:pPr>
      <w:r w:rsidRPr="00253B84">
        <w:rPr>
          <w:rFonts w:ascii="Arial" w:hAnsi="Arial" w:cs="Arial"/>
          <w:b/>
          <w:highlight w:val="yellow"/>
        </w:rPr>
        <w:t xml:space="preserve"> </w:t>
      </w:r>
      <w:r w:rsidR="00A95008" w:rsidRPr="00253B84">
        <w:rPr>
          <w:rFonts w:ascii="Arial" w:hAnsi="Arial" w:cs="Arial"/>
          <w:b/>
          <w:highlight w:val="yellow"/>
        </w:rPr>
        <w:t>[SECCIÓN 1]</w:t>
      </w:r>
      <w:r w:rsidR="009A04D1" w:rsidRPr="00253B84">
        <w:rPr>
          <w:rFonts w:ascii="Arial" w:hAnsi="Arial" w:cs="Arial"/>
          <w:b/>
        </w:rPr>
        <w:t xml:space="preserve"> </w:t>
      </w:r>
      <w:r w:rsidR="004F197D" w:rsidRPr="00253B84">
        <w:rPr>
          <w:rFonts w:ascii="Arial" w:hAnsi="Arial" w:cs="Arial"/>
          <w:b/>
        </w:rPr>
        <w:t>5</w:t>
      </w:r>
      <w:r w:rsidR="001B58FC" w:rsidRPr="00253B84">
        <w:rPr>
          <w:rFonts w:ascii="Arial" w:hAnsi="Arial" w:cs="Arial"/>
          <w:b/>
        </w:rPr>
        <w:t xml:space="preserve"> Las o</w:t>
      </w:r>
      <w:r w:rsidR="00A95008" w:rsidRPr="00253B84">
        <w:rPr>
          <w:rFonts w:ascii="Arial" w:hAnsi="Arial" w:cs="Arial"/>
          <w:b/>
        </w:rPr>
        <w:t xml:space="preserve">peraciones </w:t>
      </w:r>
      <w:r w:rsidR="001B58FC" w:rsidRPr="00253B84">
        <w:rPr>
          <w:rFonts w:ascii="Arial" w:hAnsi="Arial" w:cs="Arial"/>
          <w:b/>
        </w:rPr>
        <w:t>entre</w:t>
      </w:r>
      <w:r w:rsidR="00A95008" w:rsidRPr="00253B84">
        <w:rPr>
          <w:rFonts w:ascii="Arial" w:hAnsi="Arial" w:cs="Arial"/>
          <w:b/>
        </w:rPr>
        <w:t xml:space="preserve"> funciones  </w:t>
      </w:r>
    </w:p>
    <w:p w14:paraId="2FB14205" w14:textId="77777777" w:rsidR="00681E85" w:rsidRPr="00253B84" w:rsidRDefault="00681E85" w:rsidP="00962CCA">
      <w:pPr>
        <w:tabs>
          <w:tab w:val="right" w:pos="8498"/>
        </w:tabs>
        <w:spacing w:after="0"/>
        <w:jc w:val="both"/>
        <w:rPr>
          <w:rFonts w:ascii="Arial" w:hAnsi="Arial" w:cs="Arial"/>
        </w:rPr>
      </w:pPr>
    </w:p>
    <w:p w14:paraId="1141812F" w14:textId="2E732D2E" w:rsidR="00350994" w:rsidRPr="00C87E96" w:rsidRDefault="001B58FC" w:rsidP="00962CCA">
      <w:pPr>
        <w:tabs>
          <w:tab w:val="right" w:pos="8498"/>
        </w:tabs>
        <w:spacing w:after="0"/>
        <w:jc w:val="both"/>
        <w:rPr>
          <w:rFonts w:ascii="Arial" w:hAnsi="Arial" w:cs="Arial"/>
        </w:rPr>
      </w:pPr>
      <w:r>
        <w:rPr>
          <w:rFonts w:ascii="Arial" w:hAnsi="Arial" w:cs="Arial"/>
        </w:rPr>
        <w:t>Las funciones poseen estructura</w:t>
      </w:r>
      <w:r w:rsidR="00350994" w:rsidRPr="00C87E96">
        <w:rPr>
          <w:rFonts w:ascii="Arial" w:hAnsi="Arial" w:cs="Arial"/>
        </w:rPr>
        <w:t xml:space="preserve"> aditiva y multiplicativa</w:t>
      </w:r>
      <w:ins w:id="108" w:author="user" w:date="2016-05-20T18:12:00Z">
        <w:r w:rsidR="00DD5E9E">
          <w:rPr>
            <w:rFonts w:ascii="Arial" w:hAnsi="Arial" w:cs="Arial"/>
          </w:rPr>
          <w:t>,</w:t>
        </w:r>
      </w:ins>
      <w:r w:rsidR="00350994" w:rsidRPr="00C87E96">
        <w:rPr>
          <w:rFonts w:ascii="Arial" w:hAnsi="Arial" w:cs="Arial"/>
        </w:rPr>
        <w:t xml:space="preserve"> </w:t>
      </w:r>
      <w:r>
        <w:rPr>
          <w:rFonts w:ascii="Arial" w:hAnsi="Arial" w:cs="Arial"/>
        </w:rPr>
        <w:t>por lo cual es posible plantear entre ellas las operaciones de adición, sustracción, multiplicación y división, teniendo en cuenta algunas reglas para sus dominios y las operaciones entre polinomios</w:t>
      </w:r>
      <w:r w:rsidR="00350994" w:rsidRPr="00C87E96">
        <w:rPr>
          <w:rFonts w:ascii="Arial" w:hAnsi="Arial" w:cs="Arial"/>
        </w:rPr>
        <w:t>.</w:t>
      </w:r>
    </w:p>
    <w:p w14:paraId="693DCB90" w14:textId="77777777" w:rsidR="009A04D1" w:rsidRDefault="009A04D1" w:rsidP="00962CCA">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D42D51" w:rsidRPr="00C87E96" w14:paraId="47F6030E" w14:textId="77777777" w:rsidTr="00BC205D">
        <w:tc>
          <w:tcPr>
            <w:tcW w:w="9033" w:type="dxa"/>
            <w:gridSpan w:val="2"/>
            <w:shd w:val="clear" w:color="auto" w:fill="000000" w:themeFill="text1"/>
          </w:tcPr>
          <w:p w14:paraId="70CB728A" w14:textId="198A5C8E" w:rsidR="00D42D51" w:rsidRPr="00C87E96" w:rsidRDefault="00D42D51" w:rsidP="00BC205D">
            <w:pPr>
              <w:jc w:val="center"/>
              <w:rPr>
                <w:rFonts w:ascii="Arial" w:eastAsiaTheme="minorEastAsia" w:hAnsi="Arial" w:cs="Arial"/>
                <w:b/>
                <w:sz w:val="24"/>
                <w:szCs w:val="24"/>
              </w:rPr>
            </w:pPr>
            <w:r>
              <w:rPr>
                <w:rFonts w:ascii="Arial" w:eastAsiaTheme="minorEastAsia" w:hAnsi="Arial" w:cs="Arial"/>
                <w:b/>
                <w:sz w:val="24"/>
                <w:szCs w:val="24"/>
              </w:rPr>
              <w:t>Profundiza</w:t>
            </w:r>
            <w:r w:rsidRPr="00C87E96">
              <w:rPr>
                <w:rFonts w:ascii="Arial" w:eastAsiaTheme="minorEastAsia" w:hAnsi="Arial" w:cs="Arial"/>
                <w:b/>
                <w:sz w:val="24"/>
                <w:szCs w:val="24"/>
              </w:rPr>
              <w:t>: recurso nuevo</w:t>
            </w:r>
          </w:p>
        </w:tc>
      </w:tr>
      <w:tr w:rsidR="00D42D51" w:rsidRPr="00C87E96" w14:paraId="5D7E5595" w14:textId="77777777" w:rsidTr="00BC205D">
        <w:tc>
          <w:tcPr>
            <w:tcW w:w="2518" w:type="dxa"/>
          </w:tcPr>
          <w:p w14:paraId="43E011B8" w14:textId="77777777" w:rsidR="00D42D51" w:rsidRPr="00C87E96" w:rsidRDefault="00D42D51" w:rsidP="00BC205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6148D53" w14:textId="5C6DBD7F" w:rsidR="00D42D51" w:rsidRPr="00C87E96" w:rsidRDefault="00D42D51" w:rsidP="00BC205D">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190</w:t>
            </w:r>
          </w:p>
        </w:tc>
      </w:tr>
      <w:tr w:rsidR="00D42D51" w:rsidRPr="00C87E96" w14:paraId="10B05FB0" w14:textId="77777777" w:rsidTr="00BC205D">
        <w:tc>
          <w:tcPr>
            <w:tcW w:w="2518" w:type="dxa"/>
          </w:tcPr>
          <w:p w14:paraId="52A62A51" w14:textId="77777777" w:rsidR="00D42D51" w:rsidRPr="00C87E96" w:rsidRDefault="00D42D51" w:rsidP="00BC205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4BB24290" w14:textId="0D6D7E72" w:rsidR="00D42D51" w:rsidRPr="00C87E96" w:rsidRDefault="00D42D51" w:rsidP="00BC205D">
            <w:pPr>
              <w:rPr>
                <w:rFonts w:ascii="Arial" w:eastAsiaTheme="minorEastAsia" w:hAnsi="Arial" w:cs="Arial"/>
                <w:sz w:val="24"/>
                <w:szCs w:val="24"/>
              </w:rPr>
            </w:pPr>
            <w:r w:rsidRPr="00D42D51">
              <w:rPr>
                <w:rFonts w:ascii="Arial" w:hAnsi="Arial" w:cs="Arial"/>
                <w:sz w:val="24"/>
                <w:szCs w:val="24"/>
              </w:rPr>
              <w:t>Las operaciones entre funciones</w:t>
            </w:r>
          </w:p>
        </w:tc>
      </w:tr>
      <w:tr w:rsidR="00D42D51" w:rsidRPr="00C87E96" w14:paraId="32735573" w14:textId="77777777" w:rsidTr="00BC205D">
        <w:tc>
          <w:tcPr>
            <w:tcW w:w="2518" w:type="dxa"/>
          </w:tcPr>
          <w:p w14:paraId="5953A074" w14:textId="77777777" w:rsidR="00D42D51" w:rsidRPr="00C87E96" w:rsidRDefault="00D42D51" w:rsidP="00BC205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783F60D9" w14:textId="3B087E68" w:rsidR="00D42D51" w:rsidRPr="00C87E96" w:rsidRDefault="00D42D51" w:rsidP="00BC205D">
            <w:pPr>
              <w:rPr>
                <w:rFonts w:ascii="Arial" w:eastAsiaTheme="minorEastAsia" w:hAnsi="Arial" w:cs="Arial"/>
                <w:sz w:val="24"/>
                <w:szCs w:val="24"/>
              </w:rPr>
            </w:pPr>
            <w:r w:rsidRPr="00D42D51">
              <w:rPr>
                <w:rFonts w:ascii="Arial" w:hAnsi="Arial" w:cs="Arial"/>
                <w:sz w:val="24"/>
                <w:szCs w:val="24"/>
              </w:rPr>
              <w:t>Interactivo que expone las operaciones de las funciones y la composición entre ellas</w:t>
            </w:r>
          </w:p>
        </w:tc>
      </w:tr>
    </w:tbl>
    <w:p w14:paraId="2877169D" w14:textId="77777777" w:rsidR="00D42D51" w:rsidRDefault="00D42D51" w:rsidP="00962CCA">
      <w:pPr>
        <w:tabs>
          <w:tab w:val="right" w:pos="8498"/>
        </w:tabs>
        <w:spacing w:after="0"/>
        <w:jc w:val="both"/>
        <w:rPr>
          <w:rFonts w:ascii="Arial" w:hAnsi="Arial" w:cs="Arial"/>
        </w:rPr>
      </w:pPr>
    </w:p>
    <w:p w14:paraId="7BAB5B59" w14:textId="77777777" w:rsidR="00D42D51" w:rsidRPr="00C87E96" w:rsidRDefault="00D42D51" w:rsidP="00962CCA">
      <w:pPr>
        <w:tabs>
          <w:tab w:val="right" w:pos="8498"/>
        </w:tabs>
        <w:spacing w:after="0"/>
        <w:jc w:val="both"/>
        <w:rPr>
          <w:rFonts w:ascii="Arial" w:hAnsi="Arial" w:cs="Arial"/>
        </w:rPr>
      </w:pPr>
    </w:p>
    <w:p w14:paraId="301DB1CD" w14:textId="169944E3" w:rsidR="000B1AFF" w:rsidRPr="00C87E96" w:rsidRDefault="004338C8" w:rsidP="000B1AFF">
      <w:pPr>
        <w:tabs>
          <w:tab w:val="right" w:pos="8498"/>
        </w:tabs>
        <w:spacing w:after="0"/>
        <w:jc w:val="both"/>
        <w:rPr>
          <w:rFonts w:ascii="Arial" w:hAnsi="Arial" w:cs="Arial"/>
          <w:b/>
        </w:rPr>
      </w:pPr>
      <w:r w:rsidRPr="00C87E96" w:rsidDel="004338C8">
        <w:rPr>
          <w:rFonts w:ascii="Arial" w:hAnsi="Arial" w:cs="Arial"/>
        </w:rPr>
        <w:t xml:space="preserve"> </w:t>
      </w:r>
      <w:r w:rsidR="000B1AFF" w:rsidRPr="00C87E96">
        <w:rPr>
          <w:rFonts w:ascii="Arial" w:hAnsi="Arial" w:cs="Arial"/>
          <w:highlight w:val="yellow"/>
        </w:rPr>
        <w:t>[SECCIÓN 2]</w:t>
      </w:r>
      <w:r w:rsidR="009A04D1" w:rsidRPr="00C87E96">
        <w:rPr>
          <w:rFonts w:ascii="Arial" w:hAnsi="Arial" w:cs="Arial"/>
        </w:rPr>
        <w:t xml:space="preserve"> </w:t>
      </w:r>
      <w:r w:rsidR="008A2FDB">
        <w:rPr>
          <w:rFonts w:ascii="Arial" w:hAnsi="Arial" w:cs="Arial"/>
          <w:b/>
        </w:rPr>
        <w:t>5</w:t>
      </w:r>
      <w:r w:rsidR="000B1AFF" w:rsidRPr="00C87E96">
        <w:rPr>
          <w:rFonts w:ascii="Arial" w:hAnsi="Arial" w:cs="Arial"/>
          <w:b/>
        </w:rPr>
        <w:t>.</w:t>
      </w:r>
      <w:r w:rsidR="004713D4" w:rsidRPr="00C87E96">
        <w:rPr>
          <w:rFonts w:ascii="Arial" w:hAnsi="Arial" w:cs="Arial"/>
          <w:b/>
        </w:rPr>
        <w:t>1</w:t>
      </w:r>
      <w:r w:rsidR="000B1AFF" w:rsidRPr="00C87E96">
        <w:rPr>
          <w:rFonts w:ascii="Arial" w:hAnsi="Arial" w:cs="Arial"/>
          <w:b/>
        </w:rPr>
        <w:t xml:space="preserve"> </w:t>
      </w:r>
      <w:r w:rsidR="00193FB5">
        <w:rPr>
          <w:rFonts w:ascii="Arial" w:hAnsi="Arial" w:cs="Arial"/>
          <w:b/>
        </w:rPr>
        <w:t>La adición</w:t>
      </w:r>
      <w:r w:rsidR="000B1AFF" w:rsidRPr="00C87E96">
        <w:rPr>
          <w:rFonts w:ascii="Arial" w:hAnsi="Arial" w:cs="Arial"/>
          <w:b/>
        </w:rPr>
        <w:t xml:space="preserve">, </w:t>
      </w:r>
      <w:r w:rsidR="00193FB5">
        <w:rPr>
          <w:rFonts w:ascii="Arial" w:hAnsi="Arial" w:cs="Arial"/>
          <w:b/>
        </w:rPr>
        <w:t xml:space="preserve">la </w:t>
      </w:r>
      <w:r w:rsidR="000B1AFF" w:rsidRPr="00C87E96">
        <w:rPr>
          <w:rFonts w:ascii="Arial" w:hAnsi="Arial" w:cs="Arial"/>
          <w:b/>
        </w:rPr>
        <w:t xml:space="preserve">diferencia, </w:t>
      </w:r>
      <w:r w:rsidR="00193FB5">
        <w:rPr>
          <w:rFonts w:ascii="Arial" w:hAnsi="Arial" w:cs="Arial"/>
          <w:b/>
        </w:rPr>
        <w:t xml:space="preserve">el </w:t>
      </w:r>
      <w:r w:rsidR="000B1AFF" w:rsidRPr="00C87E96">
        <w:rPr>
          <w:rFonts w:ascii="Arial" w:hAnsi="Arial" w:cs="Arial"/>
          <w:b/>
        </w:rPr>
        <w:t xml:space="preserve">producto y </w:t>
      </w:r>
      <w:r w:rsidR="00193FB5">
        <w:rPr>
          <w:rFonts w:ascii="Arial" w:hAnsi="Arial" w:cs="Arial"/>
          <w:b/>
        </w:rPr>
        <w:t xml:space="preserve">el </w:t>
      </w:r>
      <w:r w:rsidR="000B1AFF" w:rsidRPr="00C87E96">
        <w:rPr>
          <w:rFonts w:ascii="Arial" w:hAnsi="Arial" w:cs="Arial"/>
          <w:b/>
        </w:rPr>
        <w:t xml:space="preserve">cociente de funciones </w:t>
      </w:r>
    </w:p>
    <w:p w14:paraId="38DA2145" w14:textId="11193AA6" w:rsidR="000B1AFF" w:rsidRPr="00C87E96" w:rsidRDefault="004338C8" w:rsidP="00962CCA">
      <w:pPr>
        <w:tabs>
          <w:tab w:val="right" w:pos="8498"/>
        </w:tabs>
        <w:spacing w:after="0"/>
        <w:jc w:val="both"/>
        <w:rPr>
          <w:rFonts w:ascii="Arial" w:hAnsi="Arial" w:cs="Arial"/>
        </w:rPr>
      </w:pPr>
      <w:r w:rsidRPr="00C87E96">
        <w:rPr>
          <w:rFonts w:ascii="Arial" w:hAnsi="Arial" w:cs="Arial"/>
        </w:rPr>
        <w:t>A continuación se define la adición de funciones, la diferencia de funciones, el producto por un escalar, el producto y el cociente de funciones:</w:t>
      </w:r>
    </w:p>
    <w:p w14:paraId="5E5E61A1" w14:textId="77777777" w:rsidR="0062205D" w:rsidRPr="00C87E96" w:rsidRDefault="0062205D" w:rsidP="00962CCA">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2518"/>
        <w:gridCol w:w="6460"/>
      </w:tblGrid>
      <w:tr w:rsidR="0062205D" w:rsidRPr="00C87E96" w14:paraId="1EFF8EA0" w14:textId="77777777" w:rsidTr="00352EA6">
        <w:tc>
          <w:tcPr>
            <w:tcW w:w="8978" w:type="dxa"/>
            <w:gridSpan w:val="2"/>
            <w:shd w:val="clear" w:color="auto" w:fill="000000" w:themeFill="text1"/>
          </w:tcPr>
          <w:p w14:paraId="197B01C4" w14:textId="77777777" w:rsidR="0062205D" w:rsidRPr="00C87E96" w:rsidRDefault="0062205D" w:rsidP="00352EA6">
            <w:pPr>
              <w:jc w:val="center"/>
              <w:rPr>
                <w:rFonts w:ascii="Arial" w:hAnsi="Arial" w:cs="Arial"/>
                <w:b/>
                <w:sz w:val="24"/>
                <w:szCs w:val="24"/>
              </w:rPr>
            </w:pPr>
            <w:r w:rsidRPr="00C87E96">
              <w:rPr>
                <w:rFonts w:ascii="Arial" w:hAnsi="Arial" w:cs="Arial"/>
                <w:b/>
                <w:sz w:val="24"/>
                <w:szCs w:val="24"/>
              </w:rPr>
              <w:t xml:space="preserve">Destacado </w:t>
            </w:r>
          </w:p>
        </w:tc>
      </w:tr>
      <w:tr w:rsidR="0062205D" w:rsidRPr="00C87E96" w14:paraId="06F1BDBF" w14:textId="77777777" w:rsidTr="00352EA6">
        <w:tc>
          <w:tcPr>
            <w:tcW w:w="2518" w:type="dxa"/>
          </w:tcPr>
          <w:p w14:paraId="4D0F6279" w14:textId="77777777" w:rsidR="0062205D" w:rsidRPr="00C87E96" w:rsidRDefault="0062205D" w:rsidP="00352EA6">
            <w:pPr>
              <w:rPr>
                <w:rFonts w:ascii="Arial" w:hAnsi="Arial" w:cs="Arial"/>
                <w:b/>
                <w:sz w:val="24"/>
                <w:szCs w:val="24"/>
              </w:rPr>
            </w:pPr>
            <w:r w:rsidRPr="00C87E96">
              <w:rPr>
                <w:rFonts w:ascii="Arial" w:hAnsi="Arial" w:cs="Arial"/>
                <w:b/>
                <w:sz w:val="24"/>
                <w:szCs w:val="24"/>
              </w:rPr>
              <w:t>Título</w:t>
            </w:r>
          </w:p>
        </w:tc>
        <w:tc>
          <w:tcPr>
            <w:tcW w:w="6460" w:type="dxa"/>
          </w:tcPr>
          <w:p w14:paraId="62418755" w14:textId="2B4A0A3B" w:rsidR="0062205D" w:rsidRPr="00C87E96" w:rsidRDefault="0062205D" w:rsidP="00352EA6">
            <w:pPr>
              <w:rPr>
                <w:rFonts w:ascii="Arial" w:hAnsi="Arial" w:cs="Arial"/>
                <w:b/>
                <w:sz w:val="24"/>
                <w:szCs w:val="24"/>
              </w:rPr>
            </w:pPr>
            <w:r w:rsidRPr="00C87E96">
              <w:rPr>
                <w:rFonts w:ascii="Arial" w:hAnsi="Arial" w:cs="Arial"/>
                <w:b/>
                <w:sz w:val="24"/>
                <w:szCs w:val="24"/>
              </w:rPr>
              <w:t>Operaciones con funciones</w:t>
            </w:r>
          </w:p>
        </w:tc>
      </w:tr>
      <w:tr w:rsidR="0062205D" w:rsidRPr="00C87E96" w14:paraId="7B625007" w14:textId="77777777" w:rsidTr="00352EA6">
        <w:tc>
          <w:tcPr>
            <w:tcW w:w="2518" w:type="dxa"/>
          </w:tcPr>
          <w:p w14:paraId="0308F127" w14:textId="77777777" w:rsidR="0062205D" w:rsidRPr="00C87E96" w:rsidRDefault="0062205D" w:rsidP="00352EA6">
            <w:pPr>
              <w:rPr>
                <w:rFonts w:ascii="Arial" w:hAnsi="Arial" w:cs="Arial"/>
                <w:sz w:val="24"/>
                <w:szCs w:val="24"/>
              </w:rPr>
            </w:pPr>
            <w:r w:rsidRPr="00C87E96">
              <w:rPr>
                <w:rFonts w:ascii="Arial" w:hAnsi="Arial" w:cs="Arial"/>
                <w:b/>
                <w:sz w:val="24"/>
                <w:szCs w:val="24"/>
              </w:rPr>
              <w:t>Contenido</w:t>
            </w:r>
          </w:p>
        </w:tc>
        <w:tc>
          <w:tcPr>
            <w:tcW w:w="6460" w:type="dxa"/>
          </w:tcPr>
          <w:p w14:paraId="17E5EDAE" w14:textId="62C26285" w:rsidR="0062205D" w:rsidRPr="006D190E" w:rsidRDefault="006D190E" w:rsidP="0062205D">
            <w:pPr>
              <w:tabs>
                <w:tab w:val="right" w:pos="8498"/>
              </w:tabs>
              <w:jc w:val="both"/>
              <w:rPr>
                <w:rFonts w:ascii="Arial" w:hAnsi="Arial" w:cs="Arial"/>
                <w:sz w:val="24"/>
                <w:szCs w:val="24"/>
              </w:rPr>
            </w:pPr>
            <w:r>
              <w:rPr>
                <w:rFonts w:ascii="Arial" w:hAnsi="Arial" w:cs="Arial"/>
                <w:sz w:val="24"/>
                <w:szCs w:val="24"/>
              </w:rPr>
              <w:t xml:space="preserve">Sean </w:t>
            </w:r>
            <w:r w:rsidR="00087BD6" w:rsidRPr="00C87E96">
              <w:rPr>
                <w:rFonts w:ascii="Arial" w:hAnsi="Arial" w:cs="Arial"/>
                <w:i/>
                <w:sz w:val="24"/>
                <w:szCs w:val="24"/>
              </w:rPr>
              <w:t>f</w:t>
            </w:r>
            <w:r w:rsidR="00087BD6" w:rsidRPr="00C87E96">
              <w:rPr>
                <w:rFonts w:ascii="Arial" w:hAnsi="Arial" w:cs="Arial"/>
                <w:sz w:val="24"/>
                <w:szCs w:val="24"/>
              </w:rPr>
              <w:t xml:space="preserve"> y </w:t>
            </w:r>
            <w:r w:rsidR="00087BD6" w:rsidRPr="00C87E96">
              <w:rPr>
                <w:rFonts w:ascii="Arial" w:hAnsi="Arial" w:cs="Arial"/>
                <w:i/>
                <w:sz w:val="24"/>
                <w:szCs w:val="24"/>
              </w:rPr>
              <w:t>g</w:t>
            </w:r>
            <w:r w:rsidR="00087BD6" w:rsidRPr="00C87E96">
              <w:rPr>
                <w:rFonts w:ascii="Arial" w:hAnsi="Arial" w:cs="Arial"/>
                <w:sz w:val="24"/>
                <w:szCs w:val="24"/>
              </w:rPr>
              <w:t xml:space="preserve"> </w:t>
            </w:r>
            <w:r w:rsidR="0062205D" w:rsidRPr="00C87E96">
              <w:rPr>
                <w:rFonts w:ascii="Arial" w:eastAsiaTheme="minorEastAsia" w:hAnsi="Arial" w:cs="Arial"/>
                <w:sz w:val="24"/>
                <w:szCs w:val="24"/>
              </w:rPr>
              <w:t xml:space="preserve">dos funciones </w:t>
            </w:r>
            <w:r>
              <w:rPr>
                <w:rFonts w:ascii="Arial" w:eastAsiaTheme="minorEastAsia" w:hAnsi="Arial" w:cs="Arial"/>
                <w:sz w:val="24"/>
                <w:szCs w:val="24"/>
              </w:rPr>
              <w:t xml:space="preserve">con dominios </w:t>
            </w:r>
            <w:r w:rsidRPr="006D190E">
              <w:rPr>
                <w:rFonts w:ascii="Arial" w:eastAsiaTheme="minorEastAsia" w:hAnsi="Arial" w:cs="Arial"/>
                <w:i/>
                <w:sz w:val="24"/>
                <w:szCs w:val="24"/>
              </w:rPr>
              <w:t>A</w:t>
            </w:r>
            <w:r>
              <w:rPr>
                <w:rFonts w:ascii="Arial" w:eastAsiaTheme="minorEastAsia" w:hAnsi="Arial" w:cs="Arial"/>
                <w:sz w:val="24"/>
                <w:szCs w:val="24"/>
              </w:rPr>
              <w:t xml:space="preserve"> y </w:t>
            </w:r>
            <w:r w:rsidRPr="006D190E">
              <w:rPr>
                <w:rFonts w:ascii="Arial" w:eastAsiaTheme="minorEastAsia" w:hAnsi="Arial" w:cs="Arial"/>
                <w:i/>
                <w:sz w:val="24"/>
                <w:szCs w:val="24"/>
              </w:rPr>
              <w:t>B</w:t>
            </w:r>
            <w:ins w:id="109" w:author="user" w:date="2016-05-20T18:23:00Z">
              <w:r w:rsidR="00F36232" w:rsidRPr="00193FB5">
                <w:rPr>
                  <w:rFonts w:ascii="Arial" w:eastAsiaTheme="minorEastAsia" w:hAnsi="Arial" w:cs="Arial"/>
                </w:rPr>
                <w:t>,</w:t>
              </w:r>
            </w:ins>
            <w:r>
              <w:rPr>
                <w:rFonts w:ascii="Arial" w:eastAsiaTheme="minorEastAsia" w:hAnsi="Arial" w:cs="Arial"/>
                <w:sz w:val="24"/>
                <w:szCs w:val="24"/>
              </w:rPr>
              <w:t xml:space="preserve"> respectivamente. Entonces las funciones </w:t>
            </w:r>
            <w:r w:rsidRPr="006D190E">
              <w:rPr>
                <w:rFonts w:ascii="Arial" w:eastAsiaTheme="minorEastAsia" w:hAnsi="Arial" w:cs="Arial"/>
                <w:i/>
                <w:sz w:val="24"/>
                <w:szCs w:val="24"/>
              </w:rPr>
              <w:t xml:space="preserve">f </w:t>
            </w:r>
            <w:r>
              <w:rPr>
                <w:rFonts w:ascii="Arial" w:eastAsiaTheme="minorEastAsia" w:hAnsi="Arial" w:cs="Arial"/>
                <w:sz w:val="24"/>
                <w:szCs w:val="24"/>
              </w:rPr>
              <w:t xml:space="preserve">+ </w:t>
            </w:r>
            <w:r w:rsidRPr="006D190E">
              <w:rPr>
                <w:rFonts w:ascii="Arial" w:eastAsiaTheme="minorEastAsia" w:hAnsi="Arial" w:cs="Arial"/>
                <w:i/>
                <w:sz w:val="24"/>
                <w:szCs w:val="24"/>
              </w:rPr>
              <w:t>g</w:t>
            </w:r>
            <w:r>
              <w:rPr>
                <w:rFonts w:ascii="Arial" w:eastAsiaTheme="minorEastAsia" w:hAnsi="Arial" w:cs="Arial"/>
                <w:sz w:val="24"/>
                <w:szCs w:val="24"/>
              </w:rPr>
              <w:t xml:space="preserve">, </w:t>
            </w:r>
            <w:r w:rsidRPr="006D190E">
              <w:rPr>
                <w:rFonts w:ascii="Arial" w:eastAsiaTheme="minorEastAsia" w:hAnsi="Arial" w:cs="Arial"/>
                <w:i/>
                <w:sz w:val="24"/>
                <w:szCs w:val="24"/>
              </w:rPr>
              <w:t>f</w:t>
            </w:r>
            <w:r>
              <w:rPr>
                <w:rFonts w:ascii="Arial" w:eastAsiaTheme="minorEastAsia" w:hAnsi="Arial" w:cs="Arial"/>
                <w:sz w:val="24"/>
                <w:szCs w:val="24"/>
              </w:rPr>
              <w:t xml:space="preserve"> – </w:t>
            </w:r>
            <w:r w:rsidRPr="006D190E">
              <w:rPr>
                <w:rFonts w:ascii="Arial" w:eastAsiaTheme="minorEastAsia" w:hAnsi="Arial" w:cs="Arial"/>
                <w:i/>
                <w:sz w:val="24"/>
                <w:szCs w:val="24"/>
              </w:rPr>
              <w:t>g</w:t>
            </w:r>
            <w:r>
              <w:rPr>
                <w:rFonts w:ascii="Arial" w:eastAsiaTheme="minorEastAsia" w:hAnsi="Arial" w:cs="Arial"/>
                <w:sz w:val="24"/>
                <w:szCs w:val="24"/>
              </w:rPr>
              <w:t xml:space="preserve">, </w:t>
            </w:r>
            <w:r w:rsidRPr="006D190E">
              <w:rPr>
                <w:rFonts w:ascii="Arial" w:eastAsiaTheme="minorEastAsia" w:hAnsi="Arial" w:cs="Arial"/>
                <w:i/>
                <w:sz w:val="24"/>
                <w:szCs w:val="24"/>
              </w:rPr>
              <w:t>fg</w:t>
            </w:r>
            <w:r>
              <w:rPr>
                <w:rFonts w:ascii="Arial" w:eastAsiaTheme="minorEastAsia" w:hAnsi="Arial" w:cs="Arial"/>
                <w:sz w:val="24"/>
                <w:szCs w:val="24"/>
              </w:rPr>
              <w:t xml:space="preserve">, </w:t>
            </w:r>
            <w:r w:rsidRPr="006D190E">
              <w:rPr>
                <w:rFonts w:ascii="Arial" w:eastAsiaTheme="minorEastAsia" w:hAnsi="Arial" w:cs="Arial"/>
                <w:i/>
                <w:sz w:val="24"/>
                <w:szCs w:val="24"/>
              </w:rPr>
              <w:t>f</w:t>
            </w:r>
            <w:r>
              <w:rPr>
                <w:rFonts w:ascii="Arial" w:eastAsiaTheme="minorEastAsia" w:hAnsi="Arial" w:cs="Arial"/>
                <w:sz w:val="24"/>
                <w:szCs w:val="24"/>
              </w:rPr>
              <w:t>/</w:t>
            </w:r>
            <w:r w:rsidRPr="006D190E">
              <w:rPr>
                <w:rFonts w:ascii="Arial" w:eastAsiaTheme="minorEastAsia" w:hAnsi="Arial" w:cs="Arial"/>
                <w:i/>
                <w:sz w:val="24"/>
                <w:szCs w:val="24"/>
              </w:rPr>
              <w:t>g</w:t>
            </w:r>
            <w:r>
              <w:rPr>
                <w:rFonts w:ascii="Arial" w:eastAsiaTheme="minorEastAsia" w:hAnsi="Arial" w:cs="Arial"/>
                <w:sz w:val="24"/>
                <w:szCs w:val="24"/>
              </w:rPr>
              <w:t xml:space="preserve"> se </w:t>
            </w:r>
            <w:r w:rsidR="0072232A">
              <w:rPr>
                <w:rFonts w:ascii="Arial" w:eastAsiaTheme="minorEastAsia" w:hAnsi="Arial" w:cs="Arial"/>
                <w:sz w:val="24"/>
                <w:szCs w:val="24"/>
              </w:rPr>
              <w:t>definen</w:t>
            </w:r>
            <w:r>
              <w:rPr>
                <w:rFonts w:ascii="Arial" w:eastAsiaTheme="minorEastAsia" w:hAnsi="Arial" w:cs="Arial"/>
                <w:sz w:val="24"/>
                <w:szCs w:val="24"/>
              </w:rPr>
              <w:t xml:space="preserve"> a continuación:</w:t>
            </w:r>
          </w:p>
          <w:p w14:paraId="6ADBE348" w14:textId="77777777" w:rsidR="0062205D" w:rsidRPr="00C87E96" w:rsidRDefault="0062205D" w:rsidP="0062205D">
            <w:pPr>
              <w:tabs>
                <w:tab w:val="right" w:pos="8498"/>
              </w:tabs>
              <w:jc w:val="both"/>
              <w:rPr>
                <w:rFonts w:ascii="Arial" w:eastAsiaTheme="minorEastAsia" w:hAnsi="Arial" w:cs="Arial"/>
                <w:sz w:val="24"/>
                <w:szCs w:val="24"/>
              </w:rPr>
            </w:pPr>
          </w:p>
          <w:p w14:paraId="2FAF1FE7" w14:textId="099A1467" w:rsidR="00087BD6" w:rsidRPr="00C87E96" w:rsidRDefault="00087BD6" w:rsidP="0062205D">
            <w:pPr>
              <w:pStyle w:val="Prrafodelista"/>
              <w:numPr>
                <w:ilvl w:val="0"/>
                <w:numId w:val="6"/>
              </w:numPr>
              <w:tabs>
                <w:tab w:val="right" w:pos="8498"/>
              </w:tabs>
              <w:jc w:val="both"/>
              <w:rPr>
                <w:rFonts w:ascii="Arial" w:eastAsiaTheme="minorEastAsia" w:hAnsi="Arial" w:cs="Arial"/>
                <w:sz w:val="24"/>
                <w:szCs w:val="24"/>
              </w:rPr>
            </w:pPr>
            <w:r w:rsidRPr="001B58FC">
              <w:rPr>
                <w:rFonts w:ascii="Arial" w:eastAsiaTheme="minorEastAsia" w:hAnsi="Arial" w:cs="Arial"/>
                <w:sz w:val="24"/>
                <w:szCs w:val="24"/>
              </w:rPr>
              <w:t>(</w:t>
            </w:r>
            <w:r w:rsidR="001B58FC">
              <w:rPr>
                <w:rFonts w:ascii="Arial" w:eastAsiaTheme="minorEastAsia" w:hAnsi="Arial" w:cs="Arial"/>
                <w:i/>
                <w:sz w:val="24"/>
                <w:szCs w:val="24"/>
              </w:rPr>
              <w:t>f + g</w:t>
            </w:r>
            <w:r w:rsidR="001B58FC" w:rsidRPr="001B58FC">
              <w:rPr>
                <w:rFonts w:ascii="Arial" w:eastAsiaTheme="minorEastAsia" w:hAnsi="Arial" w:cs="Arial"/>
                <w:sz w:val="24"/>
                <w:szCs w:val="24"/>
              </w:rPr>
              <w:t>)(</w:t>
            </w:r>
            <w:r w:rsidR="001B58FC">
              <w:rPr>
                <w:rFonts w:ascii="Arial" w:eastAsiaTheme="minorEastAsia" w:hAnsi="Arial" w:cs="Arial"/>
                <w:i/>
                <w:sz w:val="24"/>
                <w:szCs w:val="24"/>
              </w:rPr>
              <w:t>x</w:t>
            </w:r>
            <w:r w:rsidR="001B58FC" w:rsidRPr="001B58FC">
              <w:rPr>
                <w:rFonts w:ascii="Arial" w:eastAsiaTheme="minorEastAsia" w:hAnsi="Arial" w:cs="Arial"/>
                <w:sz w:val="24"/>
                <w:szCs w:val="24"/>
              </w:rPr>
              <w:t>)</w:t>
            </w:r>
            <w:r w:rsidR="001B58FC">
              <w:rPr>
                <w:rFonts w:ascii="Arial" w:eastAsiaTheme="minorEastAsia" w:hAnsi="Arial" w:cs="Arial"/>
                <w:i/>
                <w:sz w:val="24"/>
                <w:szCs w:val="24"/>
              </w:rPr>
              <w:t xml:space="preserve"> = f</w:t>
            </w:r>
            <w:r w:rsidR="001B58FC" w:rsidRPr="001B58FC">
              <w:rPr>
                <w:rFonts w:ascii="Arial" w:eastAsiaTheme="minorEastAsia" w:hAnsi="Arial" w:cs="Arial"/>
                <w:sz w:val="24"/>
                <w:szCs w:val="24"/>
              </w:rPr>
              <w:t>(</w:t>
            </w:r>
            <w:r w:rsidR="001B58FC">
              <w:rPr>
                <w:rFonts w:ascii="Arial" w:eastAsiaTheme="minorEastAsia" w:hAnsi="Arial" w:cs="Arial"/>
                <w:i/>
                <w:sz w:val="24"/>
                <w:szCs w:val="24"/>
              </w:rPr>
              <w:t>x</w:t>
            </w:r>
            <w:r w:rsidR="001B58FC" w:rsidRPr="001B58FC">
              <w:rPr>
                <w:rFonts w:ascii="Arial" w:eastAsiaTheme="minorEastAsia" w:hAnsi="Arial" w:cs="Arial"/>
                <w:sz w:val="24"/>
                <w:szCs w:val="24"/>
              </w:rPr>
              <w:t>)</w:t>
            </w:r>
            <w:r w:rsidR="001B58FC">
              <w:rPr>
                <w:rFonts w:ascii="Arial" w:eastAsiaTheme="minorEastAsia" w:hAnsi="Arial" w:cs="Arial"/>
                <w:i/>
                <w:sz w:val="24"/>
                <w:szCs w:val="24"/>
              </w:rPr>
              <w:t xml:space="preserve"> + g</w:t>
            </w:r>
            <w:r w:rsidR="001B58FC" w:rsidRPr="001B58FC">
              <w:rPr>
                <w:rFonts w:ascii="Arial" w:eastAsiaTheme="minorEastAsia" w:hAnsi="Arial" w:cs="Arial"/>
                <w:sz w:val="24"/>
                <w:szCs w:val="24"/>
              </w:rPr>
              <w:t>(</w:t>
            </w:r>
            <w:r w:rsidRPr="00C87E96">
              <w:rPr>
                <w:rFonts w:ascii="Arial" w:eastAsiaTheme="minorEastAsia" w:hAnsi="Arial" w:cs="Arial"/>
                <w:i/>
                <w:sz w:val="24"/>
                <w:szCs w:val="24"/>
              </w:rPr>
              <w:t>x</w:t>
            </w:r>
            <w:r w:rsidR="001B58FC" w:rsidRPr="001B58FC">
              <w:rPr>
                <w:rFonts w:ascii="Arial" w:eastAsiaTheme="minorEastAsia" w:hAnsi="Arial" w:cs="Arial"/>
                <w:sz w:val="24"/>
                <w:szCs w:val="24"/>
              </w:rPr>
              <w:t>)</w:t>
            </w:r>
            <w:r w:rsidRPr="00C87E96">
              <w:rPr>
                <w:rFonts w:ascii="Arial" w:eastAsiaTheme="minorEastAsia" w:hAnsi="Arial" w:cs="Arial"/>
                <w:sz w:val="24"/>
                <w:szCs w:val="24"/>
              </w:rPr>
              <w:t xml:space="preserve"> </w:t>
            </w:r>
            <w:r w:rsidR="006D190E">
              <w:rPr>
                <w:rFonts w:ascii="Arial" w:eastAsiaTheme="minorEastAsia" w:hAnsi="Arial" w:cs="Arial"/>
                <w:sz w:val="24"/>
                <w:szCs w:val="24"/>
              </w:rPr>
              <w:t xml:space="preserve">  Dominio A </w:t>
            </w:r>
            <w:r w:rsidRPr="006D190E">
              <w:rPr>
                <w:rFonts w:ascii="Cambria Math" w:eastAsiaTheme="minorEastAsia" w:hAnsi="Cambria Math" w:cs="Arial"/>
                <w:sz w:val="24"/>
                <w:szCs w:val="24"/>
              </w:rPr>
              <w:t>∩</w:t>
            </w:r>
            <w:r w:rsidR="006D190E">
              <w:rPr>
                <w:rFonts w:ascii="Arial" w:eastAsiaTheme="minorEastAsia" w:hAnsi="Arial" w:cs="Arial"/>
                <w:i/>
                <w:sz w:val="24"/>
                <w:szCs w:val="24"/>
              </w:rPr>
              <w:t xml:space="preserve"> B</w:t>
            </w:r>
          </w:p>
          <w:p w14:paraId="26B0F68E" w14:textId="56B8A1CE" w:rsidR="00087BD6" w:rsidRPr="00C87E96" w:rsidRDefault="001B58FC" w:rsidP="0062205D">
            <w:pPr>
              <w:pStyle w:val="Prrafodelista"/>
              <w:numPr>
                <w:ilvl w:val="0"/>
                <w:numId w:val="6"/>
              </w:numPr>
              <w:tabs>
                <w:tab w:val="right" w:pos="8498"/>
              </w:tabs>
              <w:jc w:val="both"/>
              <w:rPr>
                <w:rFonts w:ascii="Arial" w:eastAsiaTheme="minorEastAsia" w:hAnsi="Arial" w:cs="Arial"/>
                <w:sz w:val="24"/>
                <w:szCs w:val="24"/>
              </w:rPr>
            </w:pPr>
            <w:r w:rsidRPr="001B58FC">
              <w:rPr>
                <w:rFonts w:ascii="Arial" w:eastAsiaTheme="minorEastAsia" w:hAnsi="Arial" w:cs="Arial"/>
                <w:sz w:val="24"/>
                <w:szCs w:val="24"/>
              </w:rPr>
              <w:t>(</w:t>
            </w:r>
            <w:r w:rsidRPr="00193FB5">
              <w:rPr>
                <w:rFonts w:ascii="Arial" w:eastAsiaTheme="minorEastAsia" w:hAnsi="Arial" w:cs="Arial"/>
                <w:i/>
              </w:rPr>
              <w:t>f</w:t>
            </w:r>
            <w:r>
              <w:rPr>
                <w:rFonts w:ascii="Arial" w:eastAsiaTheme="minorEastAsia" w:hAnsi="Arial" w:cs="Arial"/>
                <w:sz w:val="24"/>
                <w:szCs w:val="24"/>
              </w:rPr>
              <w:t xml:space="preserve"> – </w:t>
            </w:r>
            <w:r w:rsidRPr="00193FB5">
              <w:rPr>
                <w:rFonts w:ascii="Arial" w:eastAsiaTheme="minorEastAsia" w:hAnsi="Arial" w:cs="Arial"/>
                <w:i/>
              </w:rPr>
              <w:t>g</w:t>
            </w:r>
            <w:r>
              <w:rPr>
                <w:rFonts w:ascii="Arial" w:eastAsiaTheme="minorEastAsia" w:hAnsi="Arial" w:cs="Arial"/>
                <w:sz w:val="24"/>
                <w:szCs w:val="24"/>
              </w:rPr>
              <w:t xml:space="preserve">)(x) = </w:t>
            </w:r>
            <w:r w:rsidRPr="001B58FC">
              <w:rPr>
                <w:rFonts w:ascii="Arial" w:eastAsiaTheme="minorEastAsia" w:hAnsi="Arial" w:cs="Arial"/>
                <w:i/>
                <w:sz w:val="24"/>
                <w:szCs w:val="24"/>
              </w:rPr>
              <w:t>f</w:t>
            </w:r>
            <w:r>
              <w:rPr>
                <w:rFonts w:ascii="Arial" w:eastAsiaTheme="minorEastAsia" w:hAnsi="Arial" w:cs="Arial"/>
                <w:sz w:val="24"/>
                <w:szCs w:val="24"/>
              </w:rPr>
              <w:t xml:space="preserve">(x) – </w:t>
            </w:r>
            <w:r w:rsidRPr="001B58FC">
              <w:rPr>
                <w:rFonts w:ascii="Arial" w:eastAsiaTheme="minorEastAsia" w:hAnsi="Arial" w:cs="Arial"/>
                <w:i/>
                <w:sz w:val="24"/>
                <w:szCs w:val="24"/>
              </w:rPr>
              <w:t>g</w:t>
            </w:r>
            <w:r w:rsidRPr="001B58FC">
              <w:rPr>
                <w:rFonts w:ascii="Arial" w:eastAsiaTheme="minorEastAsia" w:hAnsi="Arial" w:cs="Arial"/>
                <w:sz w:val="24"/>
                <w:szCs w:val="24"/>
              </w:rPr>
              <w:t>(</w:t>
            </w:r>
            <w:r w:rsidR="00087BD6" w:rsidRPr="00C87E96">
              <w:rPr>
                <w:rFonts w:ascii="Arial" w:eastAsiaTheme="minorEastAsia" w:hAnsi="Arial" w:cs="Arial"/>
                <w:sz w:val="24"/>
                <w:szCs w:val="24"/>
              </w:rPr>
              <w:t xml:space="preserve">x) </w:t>
            </w:r>
            <w:r w:rsidR="006D190E">
              <w:rPr>
                <w:rFonts w:ascii="Arial" w:eastAsiaTheme="minorEastAsia" w:hAnsi="Arial" w:cs="Arial"/>
                <w:sz w:val="24"/>
                <w:szCs w:val="24"/>
              </w:rPr>
              <w:t xml:space="preserve">  Dominio A </w:t>
            </w:r>
            <w:r w:rsidR="006D190E" w:rsidRPr="006D190E">
              <w:rPr>
                <w:rFonts w:ascii="Cambria Math" w:eastAsiaTheme="minorEastAsia" w:hAnsi="Cambria Math" w:cs="Arial"/>
                <w:sz w:val="24"/>
                <w:szCs w:val="24"/>
              </w:rPr>
              <w:t>∩</w:t>
            </w:r>
            <w:r w:rsidR="006D190E">
              <w:rPr>
                <w:rFonts w:ascii="Arial" w:eastAsiaTheme="minorEastAsia" w:hAnsi="Arial" w:cs="Arial"/>
                <w:i/>
                <w:sz w:val="24"/>
                <w:szCs w:val="24"/>
              </w:rPr>
              <w:t xml:space="preserve"> B</w:t>
            </w:r>
          </w:p>
          <w:p w14:paraId="546429DA" w14:textId="10F48292" w:rsidR="007F643F" w:rsidRPr="00C87E96" w:rsidRDefault="00F36232" w:rsidP="0062205D">
            <w:pPr>
              <w:pStyle w:val="Prrafodelista"/>
              <w:numPr>
                <w:ilvl w:val="0"/>
                <w:numId w:val="6"/>
              </w:numPr>
              <w:tabs>
                <w:tab w:val="right" w:pos="8498"/>
              </w:tabs>
              <w:jc w:val="both"/>
              <w:rPr>
                <w:rFonts w:ascii="Arial" w:eastAsiaTheme="minorEastAsia" w:hAnsi="Arial" w:cs="Arial"/>
                <w:i/>
                <w:sz w:val="24"/>
                <w:szCs w:val="24"/>
              </w:rPr>
            </w:pPr>
            <w:ins w:id="110" w:author="user" w:date="2016-05-20T18:24:00Z">
              <w:r>
                <w:rPr>
                  <w:rFonts w:ascii="Arial" w:eastAsiaTheme="minorEastAsia" w:hAnsi="Arial" w:cs="Arial"/>
                  <w:sz w:val="24"/>
                  <w:szCs w:val="24"/>
                </w:rPr>
                <w:t xml:space="preserve"> </w:t>
              </w:r>
            </w:ins>
            <w:r w:rsidR="001B58FC" w:rsidRPr="001B58FC">
              <w:rPr>
                <w:rFonts w:ascii="Arial" w:eastAsiaTheme="minorEastAsia" w:hAnsi="Arial" w:cs="Arial"/>
                <w:sz w:val="24"/>
                <w:szCs w:val="24"/>
              </w:rPr>
              <w:t>(</w:t>
            </w:r>
            <w:r w:rsidR="001B58FC">
              <w:rPr>
                <w:rFonts w:ascii="Arial" w:eastAsiaTheme="minorEastAsia" w:hAnsi="Arial" w:cs="Arial"/>
                <w:i/>
                <w:sz w:val="24"/>
                <w:szCs w:val="24"/>
              </w:rPr>
              <w:t>fg</w:t>
            </w:r>
            <w:r w:rsidR="001B58FC" w:rsidRPr="001B58FC">
              <w:rPr>
                <w:rFonts w:ascii="Arial" w:eastAsiaTheme="minorEastAsia" w:hAnsi="Arial" w:cs="Arial"/>
                <w:sz w:val="24"/>
                <w:szCs w:val="24"/>
              </w:rPr>
              <w:t>) (</w:t>
            </w:r>
            <w:r w:rsidR="001B58FC">
              <w:rPr>
                <w:rFonts w:ascii="Arial" w:eastAsiaTheme="minorEastAsia" w:hAnsi="Arial" w:cs="Arial"/>
                <w:i/>
                <w:sz w:val="24"/>
                <w:szCs w:val="24"/>
              </w:rPr>
              <w:t>x</w:t>
            </w:r>
            <w:r w:rsidR="001B58FC" w:rsidRPr="001B58FC">
              <w:rPr>
                <w:rFonts w:ascii="Arial" w:eastAsiaTheme="minorEastAsia" w:hAnsi="Arial" w:cs="Arial"/>
                <w:sz w:val="24"/>
                <w:szCs w:val="24"/>
              </w:rPr>
              <w:t>)</w:t>
            </w:r>
            <w:r w:rsidR="001B58FC">
              <w:rPr>
                <w:rFonts w:ascii="Arial" w:eastAsiaTheme="minorEastAsia" w:hAnsi="Arial" w:cs="Arial"/>
                <w:i/>
                <w:sz w:val="24"/>
                <w:szCs w:val="24"/>
              </w:rPr>
              <w:t xml:space="preserve"> = f</w:t>
            </w:r>
            <w:r w:rsidR="001B58FC" w:rsidRPr="001B58FC">
              <w:rPr>
                <w:rFonts w:ascii="Arial" w:eastAsiaTheme="minorEastAsia" w:hAnsi="Arial" w:cs="Arial"/>
                <w:sz w:val="24"/>
                <w:szCs w:val="24"/>
              </w:rPr>
              <w:t>(</w:t>
            </w:r>
            <w:r w:rsidR="001B58FC">
              <w:rPr>
                <w:rFonts w:ascii="Arial" w:eastAsiaTheme="minorEastAsia" w:hAnsi="Arial" w:cs="Arial"/>
                <w:i/>
                <w:sz w:val="24"/>
                <w:szCs w:val="24"/>
              </w:rPr>
              <w:t>x</w:t>
            </w:r>
            <w:r w:rsidR="001B58FC" w:rsidRPr="001B58FC">
              <w:rPr>
                <w:rFonts w:ascii="Arial" w:eastAsiaTheme="minorEastAsia" w:hAnsi="Arial" w:cs="Arial"/>
                <w:sz w:val="24"/>
                <w:szCs w:val="24"/>
              </w:rPr>
              <w:t>)</w:t>
            </w:r>
            <w:r w:rsidR="001B58FC">
              <w:rPr>
                <w:rFonts w:ascii="Arial" w:eastAsiaTheme="minorEastAsia" w:hAnsi="Arial" w:cs="Arial"/>
                <w:i/>
                <w:sz w:val="24"/>
                <w:szCs w:val="24"/>
              </w:rPr>
              <w:t>g</w:t>
            </w:r>
            <w:r w:rsidR="001B58FC" w:rsidRPr="001B58FC">
              <w:rPr>
                <w:rFonts w:ascii="Arial" w:eastAsiaTheme="minorEastAsia" w:hAnsi="Arial" w:cs="Arial"/>
                <w:sz w:val="24"/>
                <w:szCs w:val="24"/>
              </w:rPr>
              <w:t>(</w:t>
            </w:r>
            <w:r w:rsidR="001B58FC">
              <w:rPr>
                <w:rFonts w:ascii="Arial" w:eastAsiaTheme="minorEastAsia" w:hAnsi="Arial" w:cs="Arial"/>
                <w:i/>
                <w:sz w:val="24"/>
                <w:szCs w:val="24"/>
              </w:rPr>
              <w:t>x</w:t>
            </w:r>
            <w:r w:rsidR="006D190E">
              <w:rPr>
                <w:rFonts w:ascii="Arial" w:eastAsiaTheme="minorEastAsia" w:hAnsi="Arial" w:cs="Arial"/>
                <w:sz w:val="24"/>
                <w:szCs w:val="24"/>
              </w:rPr>
              <w:t xml:space="preserve">)         Dominio A </w:t>
            </w:r>
            <w:r w:rsidR="006D190E" w:rsidRPr="006D190E">
              <w:rPr>
                <w:rFonts w:ascii="Cambria Math" w:eastAsiaTheme="minorEastAsia" w:hAnsi="Cambria Math" w:cs="Arial"/>
                <w:sz w:val="24"/>
                <w:szCs w:val="24"/>
              </w:rPr>
              <w:t>∩</w:t>
            </w:r>
            <w:r w:rsidR="006D190E">
              <w:rPr>
                <w:rFonts w:ascii="Arial" w:eastAsiaTheme="minorEastAsia" w:hAnsi="Arial" w:cs="Arial"/>
                <w:i/>
                <w:sz w:val="24"/>
                <w:szCs w:val="24"/>
              </w:rPr>
              <w:t xml:space="preserve"> B</w:t>
            </w:r>
          </w:p>
          <w:p w14:paraId="45DDD0DA" w14:textId="11B6F291" w:rsidR="002869F6" w:rsidRPr="006D190E" w:rsidRDefault="001B58FC" w:rsidP="006D190E">
            <w:pPr>
              <w:pStyle w:val="Prrafodelista"/>
              <w:numPr>
                <w:ilvl w:val="0"/>
                <w:numId w:val="6"/>
              </w:numPr>
              <w:tabs>
                <w:tab w:val="right" w:pos="8498"/>
              </w:tabs>
              <w:jc w:val="both"/>
              <w:rPr>
                <w:rFonts w:ascii="Arial" w:eastAsiaTheme="minorEastAsia" w:hAnsi="Arial" w:cs="Arial"/>
                <w:sz w:val="24"/>
                <w:szCs w:val="24"/>
              </w:rPr>
            </w:pPr>
            <w:r w:rsidRPr="001B58FC">
              <w:rPr>
                <w:rFonts w:ascii="Arial" w:eastAsiaTheme="minorEastAsia" w:hAnsi="Arial" w:cs="Arial"/>
                <w:sz w:val="24"/>
                <w:szCs w:val="24"/>
              </w:rPr>
              <w:t>(</w:t>
            </w:r>
            <w:r>
              <w:rPr>
                <w:rFonts w:ascii="Arial" w:eastAsiaTheme="minorEastAsia" w:hAnsi="Arial" w:cs="Arial"/>
                <w:i/>
                <w:sz w:val="24"/>
                <w:szCs w:val="24"/>
              </w:rPr>
              <w:t>f/g</w:t>
            </w:r>
            <w:r w:rsidRPr="001B58FC">
              <w:rPr>
                <w:rFonts w:ascii="Arial" w:eastAsiaTheme="minorEastAsia" w:hAnsi="Arial" w:cs="Arial"/>
                <w:sz w:val="24"/>
                <w:szCs w:val="24"/>
              </w:rPr>
              <w:t>) (</w:t>
            </w:r>
            <w:r>
              <w:rPr>
                <w:rFonts w:ascii="Arial" w:eastAsiaTheme="minorEastAsia" w:hAnsi="Arial" w:cs="Arial"/>
                <w:i/>
                <w:sz w:val="24"/>
                <w:szCs w:val="24"/>
              </w:rPr>
              <w:t>x</w:t>
            </w:r>
            <w:r w:rsidRPr="001B58FC">
              <w:rPr>
                <w:rFonts w:ascii="Arial" w:eastAsiaTheme="minorEastAsia" w:hAnsi="Arial" w:cs="Arial"/>
                <w:sz w:val="24"/>
                <w:szCs w:val="24"/>
              </w:rPr>
              <w:t>)</w:t>
            </w:r>
            <w:r>
              <w:rPr>
                <w:rFonts w:ascii="Arial" w:eastAsiaTheme="minorEastAsia" w:hAnsi="Arial" w:cs="Arial"/>
                <w:i/>
                <w:sz w:val="24"/>
                <w:szCs w:val="24"/>
              </w:rPr>
              <w:t xml:space="preserve"> = f</w:t>
            </w:r>
            <w:r w:rsidRPr="001B58FC">
              <w:rPr>
                <w:rFonts w:ascii="Arial" w:eastAsiaTheme="minorEastAsia" w:hAnsi="Arial" w:cs="Arial"/>
                <w:sz w:val="24"/>
                <w:szCs w:val="24"/>
              </w:rPr>
              <w:t>(</w:t>
            </w:r>
            <w:r>
              <w:rPr>
                <w:rFonts w:ascii="Arial" w:eastAsiaTheme="minorEastAsia" w:hAnsi="Arial" w:cs="Arial"/>
                <w:i/>
                <w:sz w:val="24"/>
                <w:szCs w:val="24"/>
              </w:rPr>
              <w:t>x</w:t>
            </w:r>
            <w:r w:rsidRPr="001B58FC">
              <w:rPr>
                <w:rFonts w:ascii="Arial" w:eastAsiaTheme="minorEastAsia" w:hAnsi="Arial" w:cs="Arial"/>
                <w:sz w:val="24"/>
                <w:szCs w:val="24"/>
              </w:rPr>
              <w:t>)</w:t>
            </w:r>
            <w:r w:rsidR="007F643F" w:rsidRPr="00C87E96">
              <w:rPr>
                <w:rFonts w:ascii="Arial" w:eastAsiaTheme="minorEastAsia" w:hAnsi="Arial" w:cs="Arial"/>
                <w:i/>
                <w:sz w:val="24"/>
                <w:szCs w:val="24"/>
              </w:rPr>
              <w:t>/g</w:t>
            </w:r>
            <w:r w:rsidRPr="001B58FC">
              <w:rPr>
                <w:rFonts w:ascii="Arial" w:eastAsiaTheme="minorEastAsia" w:hAnsi="Arial" w:cs="Arial"/>
                <w:sz w:val="24"/>
                <w:szCs w:val="24"/>
              </w:rPr>
              <w:t>(</w:t>
            </w:r>
            <w:r w:rsidR="007F643F" w:rsidRPr="00C87E96">
              <w:rPr>
                <w:rFonts w:ascii="Arial" w:eastAsiaTheme="minorEastAsia" w:hAnsi="Arial" w:cs="Arial"/>
                <w:i/>
                <w:sz w:val="24"/>
                <w:szCs w:val="24"/>
              </w:rPr>
              <w:t>x</w:t>
            </w:r>
            <w:r w:rsidRPr="001B58FC">
              <w:rPr>
                <w:rFonts w:ascii="Arial" w:eastAsiaTheme="minorEastAsia" w:hAnsi="Arial" w:cs="Arial"/>
                <w:sz w:val="24"/>
                <w:szCs w:val="24"/>
              </w:rPr>
              <w:t>)</w:t>
            </w:r>
            <w:r w:rsidR="006D190E">
              <w:rPr>
                <w:rFonts w:ascii="Arial" w:eastAsiaTheme="minorEastAsia" w:hAnsi="Arial" w:cs="Arial"/>
                <w:sz w:val="24"/>
                <w:szCs w:val="24"/>
              </w:rPr>
              <w:t xml:space="preserve">        Dominio </w:t>
            </w:r>
            <w:r w:rsidR="007F643F" w:rsidRPr="006D190E">
              <w:rPr>
                <w:rFonts w:ascii="Arial" w:eastAsiaTheme="minorEastAsia" w:hAnsi="Arial" w:cs="Arial"/>
                <w:i/>
              </w:rPr>
              <w:t>x</w:t>
            </w:r>
            <w:r w:rsidR="007F643F" w:rsidRPr="00193FB5">
              <w:rPr>
                <w:rFonts w:ascii="Arial" w:eastAsiaTheme="minorEastAsia" w:hAnsi="Arial" w:cs="Arial"/>
              </w:rPr>
              <w:t xml:space="preserve"> </w:t>
            </w:r>
            <w:r w:rsidR="007F643F" w:rsidRPr="00193FB5">
              <w:rPr>
                <w:rFonts w:ascii="Cambria Math" w:eastAsiaTheme="minorEastAsia" w:hAnsi="Cambria Math" w:cs="Arial"/>
              </w:rPr>
              <w:t>⋲</w:t>
            </w:r>
            <w:r w:rsidRPr="006D190E">
              <w:rPr>
                <w:rFonts w:ascii="Arial" w:eastAsiaTheme="minorEastAsia" w:hAnsi="Arial" w:cs="Arial"/>
                <w:i/>
              </w:rPr>
              <w:t xml:space="preserve"> </w:t>
            </w:r>
            <w:r w:rsidRPr="006D190E">
              <w:rPr>
                <w:rFonts w:ascii="Arial" w:eastAsiaTheme="minorEastAsia" w:hAnsi="Arial" w:cs="Arial"/>
              </w:rPr>
              <w:t>(</w:t>
            </w:r>
            <w:r w:rsidR="006D190E" w:rsidRPr="006D190E">
              <w:rPr>
                <w:rFonts w:ascii="Arial" w:eastAsiaTheme="minorEastAsia" w:hAnsi="Arial" w:cs="Arial"/>
                <w:i/>
              </w:rPr>
              <w:t xml:space="preserve">A </w:t>
            </w:r>
            <w:r w:rsidR="007F643F" w:rsidRPr="006D190E">
              <w:rPr>
                <w:rFonts w:ascii="Cambria Math" w:eastAsiaTheme="minorEastAsia" w:hAnsi="Cambria Math" w:cs="Arial"/>
              </w:rPr>
              <w:t>∩</w:t>
            </w:r>
            <w:r w:rsidR="006D190E" w:rsidRPr="006D190E">
              <w:rPr>
                <w:rFonts w:ascii="Arial" w:eastAsiaTheme="minorEastAsia" w:hAnsi="Arial" w:cs="Arial"/>
                <w:i/>
              </w:rPr>
              <w:t xml:space="preserve"> B</w:t>
            </w:r>
            <w:r w:rsidRPr="006D190E">
              <w:rPr>
                <w:rFonts w:ascii="Arial" w:eastAsiaTheme="minorEastAsia" w:hAnsi="Arial" w:cs="Arial"/>
              </w:rPr>
              <w:t>)</w:t>
            </w:r>
            <w:r w:rsidR="007F643F" w:rsidRPr="006D190E">
              <w:rPr>
                <w:rFonts w:ascii="Arial" w:eastAsiaTheme="minorEastAsia" w:hAnsi="Arial" w:cs="Arial"/>
                <w:i/>
              </w:rPr>
              <w:t xml:space="preserve"> </w:t>
            </w:r>
            <w:r w:rsidR="006D190E" w:rsidRPr="006D190E">
              <w:rPr>
                <w:rFonts w:ascii="Arial" w:eastAsiaTheme="minorEastAsia" w:hAnsi="Arial" w:cs="Arial"/>
              </w:rPr>
              <w:t>y</w:t>
            </w:r>
            <w:r w:rsidR="006D190E">
              <w:rPr>
                <w:rFonts w:ascii="Arial" w:eastAsiaTheme="minorEastAsia" w:hAnsi="Arial" w:cs="Arial"/>
                <w:i/>
              </w:rPr>
              <w:t xml:space="preserve"> </w:t>
            </w:r>
            <w:r w:rsidR="007F643F" w:rsidRPr="006D190E">
              <w:rPr>
                <w:rFonts w:ascii="Arial" w:eastAsiaTheme="minorEastAsia" w:hAnsi="Arial" w:cs="Arial"/>
                <w:i/>
              </w:rPr>
              <w:t>g</w:t>
            </w:r>
            <w:r w:rsidR="007F643F" w:rsidRPr="006D190E">
              <w:rPr>
                <w:rFonts w:ascii="Arial" w:eastAsiaTheme="minorEastAsia" w:hAnsi="Arial" w:cs="Arial"/>
              </w:rPr>
              <w:t>(</w:t>
            </w:r>
            <w:r w:rsidRPr="006D190E">
              <w:rPr>
                <w:rFonts w:ascii="Arial" w:eastAsiaTheme="minorEastAsia" w:hAnsi="Arial" w:cs="Arial"/>
                <w:i/>
              </w:rPr>
              <w:t>x</w:t>
            </w:r>
            <w:r w:rsidRPr="006D190E">
              <w:rPr>
                <w:rFonts w:ascii="Arial" w:eastAsiaTheme="minorEastAsia" w:hAnsi="Arial" w:cs="Arial"/>
              </w:rPr>
              <w:t>)</w:t>
            </w:r>
            <w:r w:rsidR="006D190E" w:rsidRPr="006D190E">
              <w:rPr>
                <w:rFonts w:ascii="Arial" w:eastAsiaTheme="minorEastAsia" w:hAnsi="Arial" w:cs="Arial"/>
                <w:i/>
              </w:rPr>
              <w:t xml:space="preserve"> </w:t>
            </w:r>
            <w:r w:rsidR="006D190E" w:rsidRPr="006D190E">
              <w:rPr>
                <w:rFonts w:ascii="Arial" w:eastAsiaTheme="minorEastAsia" w:hAnsi="Arial" w:cs="Arial"/>
              </w:rPr>
              <w:t>≠ 0</w:t>
            </w:r>
          </w:p>
          <w:p w14:paraId="09181174" w14:textId="20E3461E" w:rsidR="00AC5089" w:rsidRPr="00C87E96" w:rsidRDefault="00AC5089" w:rsidP="007F643F">
            <w:pPr>
              <w:pStyle w:val="Prrafodelista"/>
              <w:tabs>
                <w:tab w:val="right" w:pos="8498"/>
              </w:tabs>
              <w:jc w:val="both"/>
              <w:rPr>
                <w:rFonts w:ascii="Arial" w:eastAsiaTheme="minorEastAsia" w:hAnsi="Arial" w:cs="Arial"/>
                <w:sz w:val="24"/>
                <w:szCs w:val="24"/>
              </w:rPr>
            </w:pPr>
          </w:p>
        </w:tc>
      </w:tr>
    </w:tbl>
    <w:p w14:paraId="65D43826" w14:textId="58EB3DA9" w:rsidR="0062205D" w:rsidRPr="00C87E96" w:rsidRDefault="0062205D" w:rsidP="00962CCA">
      <w:pPr>
        <w:tabs>
          <w:tab w:val="right" w:pos="8498"/>
        </w:tabs>
        <w:spacing w:after="0"/>
        <w:jc w:val="both"/>
        <w:rPr>
          <w:rFonts w:ascii="Arial" w:hAnsi="Arial" w:cs="Arial"/>
          <w:b/>
        </w:rPr>
      </w:pPr>
    </w:p>
    <w:p w14:paraId="402CCEB3" w14:textId="6E4E2513" w:rsidR="004338C8" w:rsidRPr="00C87E96" w:rsidRDefault="007F643F" w:rsidP="004338C8">
      <w:pPr>
        <w:tabs>
          <w:tab w:val="right" w:pos="8498"/>
        </w:tabs>
        <w:spacing w:after="0"/>
        <w:jc w:val="both"/>
        <w:rPr>
          <w:rFonts w:ascii="Arial" w:eastAsiaTheme="minorEastAsia" w:hAnsi="Arial" w:cs="Arial"/>
        </w:rPr>
      </w:pPr>
      <w:r w:rsidRPr="00C87E96">
        <w:rPr>
          <w:rFonts w:ascii="Arial" w:hAnsi="Arial" w:cs="Arial"/>
        </w:rPr>
        <w:t>P</w:t>
      </w:r>
      <w:r w:rsidR="004338C8" w:rsidRPr="00C87E96">
        <w:rPr>
          <w:rFonts w:ascii="Arial" w:hAnsi="Arial" w:cs="Arial"/>
        </w:rPr>
        <w:t xml:space="preserve">ara que las operaciones entre las funciones </w:t>
      </w:r>
      <w:r w:rsidR="004338C8" w:rsidRPr="00C87E96">
        <w:rPr>
          <w:rFonts w:ascii="Arial" w:hAnsi="Arial" w:cs="Arial"/>
          <w:i/>
        </w:rPr>
        <w:t>f</w:t>
      </w:r>
      <w:r w:rsidR="004338C8" w:rsidRPr="00C87E96">
        <w:rPr>
          <w:rFonts w:ascii="Arial" w:hAnsi="Arial" w:cs="Arial"/>
        </w:rPr>
        <w:t xml:space="preserve"> y </w:t>
      </w:r>
      <w:r w:rsidR="004338C8" w:rsidRPr="00C87E96">
        <w:rPr>
          <w:rFonts w:ascii="Arial" w:hAnsi="Arial" w:cs="Arial"/>
          <w:i/>
        </w:rPr>
        <w:t>g</w:t>
      </w:r>
      <w:r w:rsidR="004338C8" w:rsidRPr="00C87E96">
        <w:rPr>
          <w:rFonts w:ascii="Arial" w:hAnsi="Arial" w:cs="Arial"/>
        </w:rPr>
        <w:t xml:space="preserve"> tengan sentido es necesario que </w:t>
      </w:r>
      <w:r w:rsidR="004338C8" w:rsidRPr="00C87E96">
        <w:rPr>
          <w:rFonts w:ascii="Arial" w:hAnsi="Arial" w:cs="Arial"/>
          <w:i/>
        </w:rPr>
        <w:t>x</w:t>
      </w:r>
      <w:r w:rsidR="004713D4" w:rsidRPr="00C87E96">
        <w:rPr>
          <w:rFonts w:ascii="Arial" w:hAnsi="Arial" w:cs="Arial"/>
          <w:i/>
        </w:rPr>
        <w:t xml:space="preserve"> </w:t>
      </w:r>
      <w:r w:rsidR="001B58FC">
        <w:rPr>
          <w:rFonts w:ascii="Arial" w:hAnsi="Arial" w:cs="Arial"/>
        </w:rPr>
        <w:t>pertenezca</w:t>
      </w:r>
      <w:r w:rsidR="004713D4" w:rsidRPr="00C87E96">
        <w:rPr>
          <w:rFonts w:ascii="Arial" w:hAnsi="Arial" w:cs="Arial"/>
        </w:rPr>
        <w:t xml:space="preserve"> al dominio</w:t>
      </w:r>
      <w:r w:rsidR="004713D4" w:rsidRPr="00C87E96">
        <w:rPr>
          <w:rFonts w:ascii="Arial" w:hAnsi="Arial" w:cs="Arial"/>
          <w:i/>
        </w:rPr>
        <w:t xml:space="preserve"> </w:t>
      </w:r>
      <w:r w:rsidR="004713D4" w:rsidRPr="00193FB5">
        <w:rPr>
          <w:rFonts w:ascii="Arial" w:hAnsi="Arial" w:cs="Arial"/>
        </w:rPr>
        <w:t>de</w:t>
      </w:r>
      <w:r w:rsidR="004713D4" w:rsidRPr="00C87E96">
        <w:rPr>
          <w:rFonts w:ascii="Arial" w:hAnsi="Arial" w:cs="Arial"/>
          <w:i/>
        </w:rPr>
        <w:t xml:space="preserve"> f </w:t>
      </w:r>
      <w:r w:rsidR="001B58FC" w:rsidRPr="006453F3">
        <w:rPr>
          <w:rFonts w:ascii="Arial" w:hAnsi="Arial" w:cs="Arial"/>
        </w:rPr>
        <w:t>y</w:t>
      </w:r>
      <w:r w:rsidR="004713D4" w:rsidRPr="006453F3">
        <w:rPr>
          <w:rFonts w:ascii="Arial" w:hAnsi="Arial" w:cs="Arial"/>
        </w:rPr>
        <w:t xml:space="preserve"> al</w:t>
      </w:r>
      <w:r w:rsidR="004713D4" w:rsidRPr="00C87E96">
        <w:rPr>
          <w:rFonts w:ascii="Arial" w:hAnsi="Arial" w:cs="Arial"/>
          <w:i/>
        </w:rPr>
        <w:t xml:space="preserve"> </w:t>
      </w:r>
      <w:r w:rsidR="004338C8" w:rsidRPr="00C87E96">
        <w:rPr>
          <w:rFonts w:ascii="Arial" w:hAnsi="Arial" w:cs="Arial"/>
        </w:rPr>
        <w:t xml:space="preserve">dominio de </w:t>
      </w:r>
      <w:r w:rsidR="004338C8" w:rsidRPr="00C87E96">
        <w:rPr>
          <w:rFonts w:ascii="Arial" w:hAnsi="Arial" w:cs="Arial"/>
          <w:i/>
        </w:rPr>
        <w:t>g</w:t>
      </w:r>
      <w:r w:rsidR="004338C8" w:rsidRPr="00C87E96">
        <w:rPr>
          <w:rFonts w:ascii="Arial" w:hAnsi="Arial" w:cs="Arial"/>
        </w:rPr>
        <w:t>.</w:t>
      </w:r>
    </w:p>
    <w:p w14:paraId="1ED3D8B1" w14:textId="77777777" w:rsidR="004338C8" w:rsidRPr="00C87E96" w:rsidRDefault="004338C8" w:rsidP="00962CCA">
      <w:pPr>
        <w:tabs>
          <w:tab w:val="right" w:pos="8498"/>
        </w:tabs>
        <w:spacing w:after="0"/>
        <w:jc w:val="both"/>
        <w:rPr>
          <w:rFonts w:ascii="Arial" w:hAnsi="Arial" w:cs="Arial"/>
          <w:b/>
        </w:rPr>
      </w:pPr>
    </w:p>
    <w:p w14:paraId="0A6BAA31" w14:textId="0286FD76" w:rsidR="007F643F" w:rsidRDefault="006D190E" w:rsidP="00962CCA">
      <w:pPr>
        <w:tabs>
          <w:tab w:val="right" w:pos="8498"/>
        </w:tabs>
        <w:spacing w:after="0"/>
        <w:jc w:val="both"/>
        <w:rPr>
          <w:rFonts w:ascii="Arial" w:hAnsi="Arial" w:cs="Arial"/>
        </w:rPr>
      </w:pPr>
      <w:r>
        <w:rPr>
          <w:rFonts w:ascii="Arial" w:hAnsi="Arial" w:cs="Arial"/>
        </w:rPr>
        <w:t>Ejemplo</w:t>
      </w:r>
      <w:ins w:id="111" w:author="user" w:date="2016-05-20T18:25:00Z">
        <w:r w:rsidR="00F36232">
          <w:rPr>
            <w:rFonts w:ascii="Arial" w:hAnsi="Arial" w:cs="Arial"/>
          </w:rPr>
          <w:t>:</w:t>
        </w:r>
      </w:ins>
    </w:p>
    <w:p w14:paraId="6D95579B" w14:textId="0FB64474" w:rsidR="006D190E" w:rsidRDefault="006D190E" w:rsidP="00962CCA">
      <w:pPr>
        <w:tabs>
          <w:tab w:val="right" w:pos="8498"/>
        </w:tabs>
        <w:spacing w:after="0"/>
        <w:jc w:val="both"/>
        <w:rPr>
          <w:rFonts w:ascii="Arial" w:eastAsiaTheme="minorEastAsia" w:hAnsi="Arial" w:cs="Arial"/>
        </w:rPr>
      </w:pPr>
      <w:r>
        <w:rPr>
          <w:rFonts w:ascii="Arial" w:hAnsi="Arial" w:cs="Arial"/>
        </w:rPr>
        <w:t xml:space="preserve">Hallar las funciones </w:t>
      </w:r>
      <w:r w:rsidRPr="006D190E">
        <w:rPr>
          <w:rFonts w:ascii="Arial" w:eastAsiaTheme="minorEastAsia" w:hAnsi="Arial" w:cs="Arial"/>
        </w:rPr>
        <w:t xml:space="preserve">suma, diferencia, producto y cociente dadas </w:t>
      </w:r>
      <w:r w:rsidRPr="006D190E">
        <w:rPr>
          <w:rFonts w:ascii="Arial" w:eastAsiaTheme="minorEastAsia" w:hAnsi="Arial" w:cs="Arial"/>
          <w:i/>
        </w:rPr>
        <w:t xml:space="preserve">f </w:t>
      </w:r>
      <w:r w:rsidRPr="006D190E">
        <w:rPr>
          <w:rFonts w:ascii="Arial" w:eastAsiaTheme="minorEastAsia" w:hAnsi="Arial" w:cs="Arial"/>
        </w:rPr>
        <w:t xml:space="preserve">y </w:t>
      </w:r>
      <w:r w:rsidRPr="006D190E">
        <w:rPr>
          <w:rFonts w:ascii="Arial" w:eastAsiaTheme="minorEastAsia" w:hAnsi="Arial" w:cs="Arial"/>
          <w:i/>
        </w:rPr>
        <w:t>g</w:t>
      </w:r>
      <w:ins w:id="112" w:author="user" w:date="2016-05-20T18:25:00Z">
        <w:r w:rsidR="00F36232">
          <w:rPr>
            <w:rFonts w:ascii="Arial" w:eastAsiaTheme="minorEastAsia" w:hAnsi="Arial" w:cs="Arial"/>
          </w:rPr>
          <w:t>,</w:t>
        </w:r>
      </w:ins>
      <w:r w:rsidRPr="006D190E">
        <w:rPr>
          <w:rFonts w:ascii="Arial" w:eastAsiaTheme="minorEastAsia" w:hAnsi="Arial" w:cs="Arial"/>
        </w:rPr>
        <w:t xml:space="preserve"> como sigue:</w:t>
      </w:r>
    </w:p>
    <w:p w14:paraId="324094C4" w14:textId="5FF87907" w:rsidR="00132F5F" w:rsidRDefault="00132F5F" w:rsidP="00132F5F">
      <w:pPr>
        <w:tabs>
          <w:tab w:val="right" w:pos="8498"/>
        </w:tabs>
        <w:spacing w:after="0"/>
        <w:jc w:val="center"/>
        <w:rPr>
          <w:rFonts w:ascii="Arial" w:eastAsiaTheme="minorEastAsia" w:hAnsi="Arial" w:cs="Arial"/>
        </w:rPr>
      </w:pPr>
      <w:r>
        <w:rPr>
          <w:position w:val="-6"/>
        </w:rPr>
        <w:t>MA_11_02_CO_098</w:t>
      </w:r>
    </w:p>
    <w:p w14:paraId="7297DFE4" w14:textId="1513899C" w:rsidR="00132F5F" w:rsidRPr="006D190E" w:rsidRDefault="00132F5F" w:rsidP="00132F5F">
      <w:pPr>
        <w:tabs>
          <w:tab w:val="right" w:pos="8498"/>
        </w:tabs>
        <w:spacing w:after="0"/>
        <w:jc w:val="center"/>
        <w:rPr>
          <w:rFonts w:ascii="Arial" w:hAnsi="Arial" w:cs="Arial"/>
        </w:rPr>
      </w:pPr>
      <w:r>
        <w:rPr>
          <w:position w:val="-6"/>
        </w:rPr>
        <w:t>MA_11_02_CO_099</w:t>
      </w:r>
    </w:p>
    <w:p w14:paraId="67CF10CE" w14:textId="485E592C" w:rsidR="000C52C2" w:rsidRPr="006453F3" w:rsidRDefault="000C52C2" w:rsidP="006453F3">
      <w:pPr>
        <w:tabs>
          <w:tab w:val="right" w:pos="8498"/>
        </w:tabs>
        <w:spacing w:after="0"/>
        <w:jc w:val="both"/>
        <w:rPr>
          <w:rFonts w:ascii="Arial" w:eastAsiaTheme="minorEastAsia" w:hAnsi="Arial" w:cs="Arial"/>
          <w:highlight w:val="green"/>
        </w:rPr>
      </w:pPr>
    </w:p>
    <w:p w14:paraId="5C37AC20" w14:textId="26EB8114" w:rsidR="00DC0FA5" w:rsidRPr="006D190E" w:rsidRDefault="00DC0FA5" w:rsidP="006D190E">
      <w:pPr>
        <w:tabs>
          <w:tab w:val="right" w:pos="8498"/>
        </w:tabs>
        <w:spacing w:after="0"/>
        <w:jc w:val="both"/>
        <w:rPr>
          <w:rFonts w:ascii="Arial" w:eastAsiaTheme="minorEastAsia" w:hAnsi="Arial" w:cs="Arial"/>
          <w:highlight w:val="green"/>
        </w:rPr>
      </w:pPr>
    </w:p>
    <w:p w14:paraId="74CF8A0D" w14:textId="33C3A2A0" w:rsidR="007F643F" w:rsidRPr="00C87E96" w:rsidRDefault="00983A71" w:rsidP="000E68D7">
      <w:pPr>
        <w:tabs>
          <w:tab w:val="right" w:pos="8498"/>
        </w:tabs>
        <w:spacing w:after="0"/>
        <w:jc w:val="both"/>
        <w:rPr>
          <w:rFonts w:ascii="Arial" w:eastAsiaTheme="minorEastAsia" w:hAnsi="Arial" w:cs="Arial"/>
        </w:rPr>
      </w:pPr>
      <w:r>
        <w:rPr>
          <w:rFonts w:ascii="Arial" w:eastAsiaTheme="minorEastAsia" w:hAnsi="Arial" w:cs="Arial"/>
        </w:rPr>
        <w:t xml:space="preserve">Para las funciones se tiene que </w:t>
      </w:r>
      <w:r>
        <w:rPr>
          <w:rFonts w:ascii="Arial" w:eastAsiaTheme="minorEastAsia" w:hAnsi="Arial" w:cs="Arial"/>
          <w:i/>
        </w:rPr>
        <w:t>Dom</w:t>
      </w:r>
      <w:r w:rsidR="0072232A">
        <w:rPr>
          <w:rFonts w:ascii="Arial" w:eastAsiaTheme="minorEastAsia" w:hAnsi="Arial" w:cs="Arial"/>
          <w:i/>
        </w:rPr>
        <w:t xml:space="preserve"> </w:t>
      </w:r>
      <w:r w:rsidR="007F643F" w:rsidRPr="00C87E96">
        <w:rPr>
          <w:rFonts w:ascii="Arial" w:eastAsiaTheme="minorEastAsia" w:hAnsi="Arial" w:cs="Arial"/>
          <w:i/>
        </w:rPr>
        <w:t xml:space="preserve">f = </w:t>
      </w:r>
      <w:r w:rsidR="007F643F" w:rsidRPr="00983A71">
        <w:rPr>
          <w:rFonts w:ascii="Arial" w:eastAsiaTheme="minorEastAsia" w:hAnsi="Arial" w:cs="Arial"/>
        </w:rPr>
        <w:t>[</w:t>
      </w:r>
      <w:r w:rsidR="007D02E7" w:rsidRPr="00193FB5">
        <w:rPr>
          <w:rFonts w:ascii="Arial" w:eastAsiaTheme="minorEastAsia" w:hAnsi="Arial" w:cs="Arial"/>
        </w:rPr>
        <w:t>–</w:t>
      </w:r>
      <w:r w:rsidR="007F643F" w:rsidRPr="00193FB5">
        <w:rPr>
          <w:rFonts w:ascii="Arial" w:eastAsiaTheme="minorEastAsia" w:hAnsi="Arial" w:cs="Arial"/>
        </w:rPr>
        <w:t>2</w:t>
      </w:r>
      <w:r w:rsidR="007F643F" w:rsidRPr="00C87E96">
        <w:rPr>
          <w:rFonts w:ascii="Arial" w:eastAsiaTheme="minorEastAsia" w:hAnsi="Arial" w:cs="Arial"/>
          <w:i/>
        </w:rPr>
        <w:t xml:space="preserve">, </w:t>
      </w:r>
      <w:r w:rsidR="007F643F" w:rsidRPr="00983A71">
        <w:rPr>
          <w:rFonts w:ascii="Cambria Math" w:eastAsiaTheme="minorEastAsia" w:hAnsi="Cambria Math" w:cs="Arial"/>
        </w:rPr>
        <w:t>∞</w:t>
      </w:r>
      <w:r w:rsidR="007F643F" w:rsidRPr="00983A71">
        <w:rPr>
          <w:rFonts w:ascii="Arial" w:eastAsiaTheme="minorEastAsia" w:hAnsi="Arial" w:cs="Arial"/>
        </w:rPr>
        <w:t>)</w:t>
      </w:r>
      <w:r w:rsidR="007F643F" w:rsidRPr="00C87E96">
        <w:rPr>
          <w:rFonts w:ascii="Arial" w:eastAsiaTheme="minorEastAsia" w:hAnsi="Arial" w:cs="Arial"/>
        </w:rPr>
        <w:t xml:space="preserve"> y </w:t>
      </w:r>
      <w:r>
        <w:rPr>
          <w:rFonts w:ascii="Arial" w:eastAsiaTheme="minorEastAsia" w:hAnsi="Arial" w:cs="Arial"/>
          <w:i/>
        </w:rPr>
        <w:t>Dom</w:t>
      </w:r>
      <w:r w:rsidR="0072232A">
        <w:rPr>
          <w:rFonts w:ascii="Arial" w:eastAsiaTheme="minorEastAsia" w:hAnsi="Arial" w:cs="Arial"/>
          <w:i/>
        </w:rPr>
        <w:t xml:space="preserve"> </w:t>
      </w:r>
      <w:r w:rsidR="007F643F" w:rsidRPr="00C87E96">
        <w:rPr>
          <w:rFonts w:ascii="Arial" w:eastAsiaTheme="minorEastAsia" w:hAnsi="Arial" w:cs="Arial"/>
          <w:i/>
        </w:rPr>
        <w:t xml:space="preserve">g = </w:t>
      </w:r>
      <w:r w:rsidRPr="00193FB5">
        <w:rPr>
          <w:rFonts w:ascii="Cambria Math" w:eastAsiaTheme="minorEastAsia" w:hAnsi="Cambria Math" w:cs="Arial"/>
          <w:b/>
        </w:rPr>
        <w:t>R</w:t>
      </w:r>
      <w:r w:rsidR="007F643F" w:rsidRPr="00C87E96">
        <w:rPr>
          <w:rFonts w:ascii="Arial" w:eastAsiaTheme="minorEastAsia" w:hAnsi="Arial" w:cs="Arial"/>
          <w:i/>
        </w:rPr>
        <w:t xml:space="preserve"> </w:t>
      </w:r>
      <w:r w:rsidR="007D02E7" w:rsidRPr="00193FB5">
        <w:rPr>
          <w:rFonts w:ascii="Arial" w:eastAsiaTheme="minorEastAsia" w:hAnsi="Arial" w:cs="Arial"/>
        </w:rPr>
        <w:t>–</w:t>
      </w:r>
      <w:r w:rsidR="007F643F" w:rsidRPr="00C87E96">
        <w:rPr>
          <w:rFonts w:ascii="Arial" w:eastAsiaTheme="minorEastAsia" w:hAnsi="Arial" w:cs="Arial"/>
          <w:i/>
        </w:rPr>
        <w:t xml:space="preserve"> </w:t>
      </w:r>
      <w:r>
        <w:rPr>
          <w:rFonts w:ascii="Arial" w:eastAsiaTheme="minorEastAsia" w:hAnsi="Arial" w:cs="Arial"/>
        </w:rPr>
        <w:t>{</w:t>
      </w:r>
      <w:r w:rsidR="007F643F" w:rsidRPr="00983A71">
        <w:rPr>
          <w:rFonts w:ascii="Arial" w:eastAsiaTheme="minorEastAsia" w:hAnsi="Arial" w:cs="Arial"/>
        </w:rPr>
        <w:t>3}</w:t>
      </w:r>
      <w:r w:rsidR="00536C21" w:rsidRPr="00193FB5">
        <w:rPr>
          <w:rFonts w:ascii="Arial" w:eastAsiaTheme="minorEastAsia" w:hAnsi="Arial" w:cs="Arial"/>
        </w:rPr>
        <w:t>.</w:t>
      </w:r>
    </w:p>
    <w:p w14:paraId="746A7E7F" w14:textId="73429D1A" w:rsidR="00536C21" w:rsidRPr="0060095D" w:rsidRDefault="0060095D" w:rsidP="000E68D7">
      <w:pPr>
        <w:tabs>
          <w:tab w:val="right" w:pos="8498"/>
        </w:tabs>
        <w:spacing w:after="0"/>
        <w:jc w:val="both"/>
        <w:rPr>
          <w:rFonts w:ascii="Arial" w:eastAsiaTheme="minorEastAsia" w:hAnsi="Arial" w:cs="Arial"/>
          <w:i/>
        </w:rPr>
      </w:pPr>
      <w:r>
        <w:rPr>
          <w:rFonts w:ascii="Arial" w:eastAsiaTheme="minorEastAsia" w:hAnsi="Arial" w:cs="Arial"/>
        </w:rPr>
        <w:t xml:space="preserve">El dominio de las funciones suma, diferencia y producto será la intersección de los dominios de </w:t>
      </w:r>
      <w:r w:rsidRPr="0060095D">
        <w:rPr>
          <w:rFonts w:ascii="Arial" w:eastAsiaTheme="minorEastAsia" w:hAnsi="Arial" w:cs="Arial"/>
          <w:i/>
        </w:rPr>
        <w:t>f</w:t>
      </w:r>
      <w:r>
        <w:rPr>
          <w:rFonts w:ascii="Arial" w:eastAsiaTheme="minorEastAsia" w:hAnsi="Arial" w:cs="Arial"/>
        </w:rPr>
        <w:t xml:space="preserve"> y </w:t>
      </w:r>
      <w:r w:rsidRPr="0060095D">
        <w:rPr>
          <w:rFonts w:ascii="Arial" w:eastAsiaTheme="minorEastAsia" w:hAnsi="Arial" w:cs="Arial"/>
          <w:i/>
        </w:rPr>
        <w:t>g</w:t>
      </w:r>
      <w:r>
        <w:rPr>
          <w:rFonts w:ascii="Arial" w:eastAsiaTheme="minorEastAsia" w:hAnsi="Arial" w:cs="Arial"/>
        </w:rPr>
        <w:t>, por lo tanto</w:t>
      </w:r>
      <w:r w:rsidR="00430B87">
        <w:rPr>
          <w:rFonts w:ascii="Arial" w:eastAsiaTheme="minorEastAsia" w:hAnsi="Arial" w:cs="Arial"/>
        </w:rPr>
        <w:t>,</w:t>
      </w:r>
      <w:r>
        <w:rPr>
          <w:rFonts w:ascii="Arial" w:eastAsiaTheme="minorEastAsia" w:hAnsi="Arial" w:cs="Arial"/>
        </w:rPr>
        <w:t xml:space="preserve"> se tiene:</w:t>
      </w:r>
    </w:p>
    <w:p w14:paraId="170ECDFF" w14:textId="3EE8FBAC" w:rsidR="0060095D" w:rsidRDefault="0060095D" w:rsidP="000E68D7">
      <w:pPr>
        <w:tabs>
          <w:tab w:val="right" w:pos="8498"/>
        </w:tabs>
        <w:spacing w:after="0"/>
        <w:jc w:val="both"/>
        <w:rPr>
          <w:rFonts w:ascii="Arial" w:eastAsiaTheme="minorEastAsia" w:hAnsi="Arial" w:cs="Arial"/>
        </w:rPr>
      </w:pPr>
      <w:r w:rsidRPr="00C87E96">
        <w:rPr>
          <w:rFonts w:ascii="Arial" w:eastAsiaTheme="minorEastAsia" w:hAnsi="Arial" w:cs="Arial"/>
          <w:i/>
        </w:rPr>
        <w:t xml:space="preserve">Dom f </w:t>
      </w:r>
      <w:r w:rsidRPr="0060095D">
        <w:rPr>
          <w:rFonts w:ascii="Cambria Math" w:eastAsiaTheme="minorEastAsia" w:hAnsi="Cambria Math" w:cs="Arial"/>
        </w:rPr>
        <w:t>∩</w:t>
      </w:r>
      <w:r w:rsidRPr="00C87E96">
        <w:rPr>
          <w:rFonts w:ascii="Arial" w:eastAsiaTheme="minorEastAsia" w:hAnsi="Arial" w:cs="Arial"/>
          <w:i/>
        </w:rPr>
        <w:t xml:space="preserve"> Dom g = </w:t>
      </w:r>
      <w:r w:rsidRPr="0060095D">
        <w:rPr>
          <w:rFonts w:ascii="Arial" w:eastAsiaTheme="minorEastAsia" w:hAnsi="Arial" w:cs="Arial"/>
        </w:rPr>
        <w:t>[</w:t>
      </w:r>
      <w:r w:rsidR="007D02E7">
        <w:rPr>
          <w:rFonts w:ascii="Arial" w:eastAsiaTheme="minorEastAsia" w:hAnsi="Arial" w:cs="Arial"/>
        </w:rPr>
        <w:t>–</w:t>
      </w:r>
      <w:r w:rsidRPr="0060095D">
        <w:rPr>
          <w:rFonts w:ascii="Arial" w:eastAsiaTheme="minorEastAsia" w:hAnsi="Arial" w:cs="Arial"/>
        </w:rPr>
        <w:t>2,</w:t>
      </w:r>
      <w:r w:rsidRPr="00C87E96">
        <w:rPr>
          <w:rFonts w:ascii="Arial" w:eastAsiaTheme="minorEastAsia" w:hAnsi="Arial" w:cs="Arial"/>
          <w:i/>
        </w:rPr>
        <w:t xml:space="preserve"> </w:t>
      </w:r>
      <w:r w:rsidRPr="0060095D">
        <w:rPr>
          <w:rFonts w:ascii="Cambria Math" w:eastAsiaTheme="minorEastAsia" w:hAnsi="Cambria Math" w:cs="Arial"/>
        </w:rPr>
        <w:t>∞</w:t>
      </w:r>
      <w:r w:rsidRPr="0060095D">
        <w:rPr>
          <w:rFonts w:ascii="Arial" w:eastAsiaTheme="minorEastAsia" w:hAnsi="Arial" w:cs="Arial"/>
        </w:rPr>
        <w:t xml:space="preserve">) </w:t>
      </w:r>
      <w:r w:rsidRPr="0060095D">
        <w:rPr>
          <w:rFonts w:ascii="Cambria Math" w:eastAsiaTheme="minorEastAsia" w:hAnsi="Cambria Math" w:cs="Arial"/>
        </w:rPr>
        <w:t>∩</w:t>
      </w:r>
      <w:r w:rsidRPr="0060095D">
        <w:rPr>
          <w:rFonts w:ascii="Arial" w:eastAsiaTheme="minorEastAsia" w:hAnsi="Arial" w:cs="Arial"/>
        </w:rPr>
        <w:t xml:space="preserve"> ((</w:t>
      </w:r>
      <w:r w:rsidR="007D02E7">
        <w:rPr>
          <w:rFonts w:ascii="Arial" w:eastAsiaTheme="minorEastAsia" w:hAnsi="Arial" w:cs="Arial"/>
        </w:rPr>
        <w:t>–</w:t>
      </w:r>
      <w:r w:rsidRPr="0060095D">
        <w:rPr>
          <w:rFonts w:ascii="Cambria Math" w:eastAsiaTheme="minorEastAsia" w:hAnsi="Cambria Math" w:cs="Arial"/>
        </w:rPr>
        <w:t>∞</w:t>
      </w:r>
      <w:r w:rsidRPr="0060095D">
        <w:rPr>
          <w:rFonts w:ascii="Arial" w:eastAsiaTheme="minorEastAsia" w:hAnsi="Arial" w:cs="Arial"/>
        </w:rPr>
        <w:t xml:space="preserve">, 3) </w:t>
      </w:r>
      <w:r w:rsidRPr="0060095D">
        <w:rPr>
          <w:rFonts w:ascii="Cambria Math" w:eastAsiaTheme="minorEastAsia" w:hAnsi="Cambria Math" w:cs="Arial"/>
        </w:rPr>
        <w:t>∪</w:t>
      </w:r>
      <w:r w:rsidRPr="0060095D">
        <w:rPr>
          <w:rFonts w:ascii="Arial" w:eastAsiaTheme="minorEastAsia" w:hAnsi="Arial" w:cs="Arial"/>
        </w:rPr>
        <w:t xml:space="preserve"> (3, </w:t>
      </w:r>
      <w:r w:rsidRPr="0060095D">
        <w:rPr>
          <w:rFonts w:ascii="Cambria Math" w:eastAsiaTheme="minorEastAsia" w:hAnsi="Cambria Math" w:cs="Arial"/>
        </w:rPr>
        <w:t>∞</w:t>
      </w:r>
      <w:r w:rsidRPr="0060095D">
        <w:rPr>
          <w:rFonts w:ascii="Arial" w:eastAsiaTheme="minorEastAsia" w:hAnsi="Arial" w:cs="Arial"/>
        </w:rPr>
        <w:t>)) = [</w:t>
      </w:r>
      <w:r w:rsidR="007D02E7">
        <w:rPr>
          <w:rFonts w:ascii="Arial" w:eastAsiaTheme="minorEastAsia" w:hAnsi="Arial" w:cs="Arial"/>
        </w:rPr>
        <w:t>–</w:t>
      </w:r>
      <w:r w:rsidRPr="0060095D">
        <w:rPr>
          <w:rFonts w:ascii="Arial" w:eastAsiaTheme="minorEastAsia" w:hAnsi="Arial" w:cs="Arial"/>
        </w:rPr>
        <w:t xml:space="preserve">2, 3) </w:t>
      </w:r>
      <w:r w:rsidRPr="0060095D">
        <w:rPr>
          <w:rFonts w:ascii="Cambria Math" w:eastAsiaTheme="minorEastAsia" w:hAnsi="Cambria Math" w:cs="Arial"/>
        </w:rPr>
        <w:t>∪</w:t>
      </w:r>
      <w:r w:rsidRPr="0060095D">
        <w:rPr>
          <w:rFonts w:ascii="Arial" w:eastAsiaTheme="minorEastAsia" w:hAnsi="Arial" w:cs="Arial"/>
        </w:rPr>
        <w:t xml:space="preserve"> (3, </w:t>
      </w:r>
      <w:r w:rsidRPr="0060095D">
        <w:rPr>
          <w:rFonts w:ascii="Cambria Math" w:eastAsiaTheme="minorEastAsia" w:hAnsi="Cambria Math" w:cs="Arial"/>
        </w:rPr>
        <w:t>∞</w:t>
      </w:r>
      <w:r w:rsidRPr="0060095D">
        <w:rPr>
          <w:rFonts w:ascii="Arial" w:eastAsiaTheme="minorEastAsia" w:hAnsi="Arial" w:cs="Arial"/>
        </w:rPr>
        <w:t>).</w:t>
      </w:r>
    </w:p>
    <w:p w14:paraId="3DF1C3FA" w14:textId="77777777" w:rsidR="00536C21" w:rsidRDefault="00536C21" w:rsidP="000E68D7">
      <w:pPr>
        <w:tabs>
          <w:tab w:val="right" w:pos="8498"/>
        </w:tabs>
        <w:spacing w:after="0"/>
        <w:jc w:val="both"/>
        <w:rPr>
          <w:rFonts w:ascii="Arial" w:eastAsiaTheme="minorEastAsia" w:hAnsi="Arial" w:cs="Arial"/>
        </w:rPr>
      </w:pPr>
    </w:p>
    <w:p w14:paraId="6B68EAEC" w14:textId="70882A47" w:rsidR="000C52C2" w:rsidRDefault="0060095D" w:rsidP="0060095D">
      <w:pPr>
        <w:tabs>
          <w:tab w:val="right" w:pos="8498"/>
        </w:tabs>
        <w:spacing w:after="0"/>
        <w:jc w:val="both"/>
        <w:rPr>
          <w:rFonts w:ascii="Arial" w:eastAsiaTheme="minorEastAsia" w:hAnsi="Arial" w:cs="Arial"/>
        </w:rPr>
      </w:pPr>
      <w:r>
        <w:rPr>
          <w:rFonts w:ascii="Arial" w:eastAsiaTheme="minorEastAsia" w:hAnsi="Arial" w:cs="Arial"/>
        </w:rPr>
        <w:t>Las funciones pedidas se calculan a continuación:</w:t>
      </w:r>
    </w:p>
    <w:p w14:paraId="2992D421" w14:textId="07D5034F" w:rsidR="00132F5F" w:rsidRPr="0071560A" w:rsidRDefault="00132F5F" w:rsidP="00132F5F">
      <w:pPr>
        <w:tabs>
          <w:tab w:val="right" w:pos="8498"/>
        </w:tabs>
        <w:spacing w:after="0"/>
        <w:jc w:val="center"/>
        <w:rPr>
          <w:rFonts w:ascii="Arial" w:eastAsiaTheme="minorEastAsia" w:hAnsi="Arial" w:cs="Arial"/>
          <w:lang w:val="en-US"/>
        </w:rPr>
      </w:pPr>
      <w:r w:rsidRPr="0071560A">
        <w:rPr>
          <w:position w:val="-6"/>
          <w:lang w:val="en-US"/>
        </w:rPr>
        <w:t>MA_11_02_CO_100</w:t>
      </w:r>
    </w:p>
    <w:p w14:paraId="00E0C125" w14:textId="16D8DA84" w:rsidR="00132F5F" w:rsidRPr="0071560A" w:rsidRDefault="00132F5F" w:rsidP="00132F5F">
      <w:pPr>
        <w:tabs>
          <w:tab w:val="right" w:pos="8498"/>
        </w:tabs>
        <w:spacing w:after="0"/>
        <w:jc w:val="center"/>
        <w:rPr>
          <w:rFonts w:ascii="Arial" w:eastAsiaTheme="minorEastAsia" w:hAnsi="Arial" w:cs="Arial"/>
          <w:lang w:val="en-US"/>
        </w:rPr>
      </w:pPr>
      <w:r w:rsidRPr="0071560A">
        <w:rPr>
          <w:position w:val="-6"/>
          <w:lang w:val="en-US"/>
        </w:rPr>
        <w:t>MA_11_02_CO_101</w:t>
      </w:r>
    </w:p>
    <w:p w14:paraId="495E6309" w14:textId="44BB06B6" w:rsidR="00132F5F" w:rsidRPr="0071560A" w:rsidRDefault="00132F5F" w:rsidP="00132F5F">
      <w:pPr>
        <w:tabs>
          <w:tab w:val="right" w:pos="8498"/>
        </w:tabs>
        <w:spacing w:after="0"/>
        <w:jc w:val="center"/>
        <w:rPr>
          <w:rFonts w:ascii="Arial" w:eastAsiaTheme="minorEastAsia" w:hAnsi="Arial" w:cs="Arial"/>
          <w:lang w:val="en-US"/>
        </w:rPr>
      </w:pPr>
      <w:r w:rsidRPr="0071560A">
        <w:rPr>
          <w:position w:val="-6"/>
          <w:lang w:val="en-US"/>
        </w:rPr>
        <w:t>MA_11_02_CO_102</w:t>
      </w:r>
    </w:p>
    <w:p w14:paraId="450A2BC2" w14:textId="5B302C06" w:rsidR="00132F5F" w:rsidRPr="0071560A" w:rsidRDefault="00132F5F" w:rsidP="00132F5F">
      <w:pPr>
        <w:tabs>
          <w:tab w:val="right" w:pos="8498"/>
        </w:tabs>
        <w:spacing w:after="0"/>
        <w:jc w:val="center"/>
        <w:rPr>
          <w:rFonts w:ascii="Arial" w:eastAsiaTheme="minorEastAsia" w:hAnsi="Arial" w:cs="Arial"/>
          <w:lang w:val="en-US"/>
        </w:rPr>
      </w:pPr>
      <w:r w:rsidRPr="0071560A">
        <w:rPr>
          <w:position w:val="-6"/>
          <w:lang w:val="en-US"/>
        </w:rPr>
        <w:t>MA_11_02_CO_103</w:t>
      </w:r>
    </w:p>
    <w:p w14:paraId="323D8E77" w14:textId="59C70E18" w:rsidR="00132F5F" w:rsidRPr="0071560A" w:rsidRDefault="00132F5F" w:rsidP="00132F5F">
      <w:pPr>
        <w:tabs>
          <w:tab w:val="right" w:pos="8498"/>
        </w:tabs>
        <w:spacing w:after="0"/>
        <w:jc w:val="center"/>
        <w:rPr>
          <w:position w:val="-6"/>
          <w:lang w:val="en-US"/>
        </w:rPr>
      </w:pPr>
      <w:r w:rsidRPr="00752DC1">
        <w:rPr>
          <w:position w:val="-6"/>
          <w:lang w:val="en-US"/>
        </w:rPr>
        <w:t>MA_11_02_CO_104</w:t>
      </w:r>
    </w:p>
    <w:p w14:paraId="3610BFB4" w14:textId="214AD0E0" w:rsidR="00132F5F" w:rsidRPr="0071560A" w:rsidRDefault="00132F5F" w:rsidP="00132F5F">
      <w:pPr>
        <w:tabs>
          <w:tab w:val="right" w:pos="8498"/>
        </w:tabs>
        <w:spacing w:after="0"/>
        <w:jc w:val="center"/>
        <w:rPr>
          <w:rFonts w:ascii="Arial" w:eastAsiaTheme="minorEastAsia" w:hAnsi="Arial" w:cs="Arial"/>
          <w:lang w:val="en-US"/>
        </w:rPr>
      </w:pPr>
      <w:r w:rsidRPr="0071560A">
        <w:rPr>
          <w:position w:val="-6"/>
          <w:lang w:val="en-US"/>
        </w:rPr>
        <w:t>MA_11_02_CO_105</w:t>
      </w:r>
    </w:p>
    <w:p w14:paraId="4A142A80" w14:textId="6C8DE4FF" w:rsidR="00DC0FA5" w:rsidRPr="00223F2A" w:rsidRDefault="00DC0FA5" w:rsidP="00223F2A">
      <w:pPr>
        <w:pStyle w:val="Prrafodelista"/>
        <w:tabs>
          <w:tab w:val="right" w:pos="8498"/>
        </w:tabs>
        <w:ind w:left="1222"/>
        <w:jc w:val="both"/>
      </w:pPr>
    </w:p>
    <w:p w14:paraId="1E28AF96" w14:textId="77777777" w:rsidR="00FC0AFE" w:rsidRPr="00C87E96" w:rsidRDefault="00FC0AFE" w:rsidP="00305D9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0C5368" w:rsidRPr="00C87E96" w14:paraId="7CB0E758" w14:textId="77777777" w:rsidTr="000C5368">
        <w:tc>
          <w:tcPr>
            <w:tcW w:w="9033" w:type="dxa"/>
            <w:gridSpan w:val="2"/>
            <w:shd w:val="clear" w:color="auto" w:fill="000000" w:themeFill="text1"/>
          </w:tcPr>
          <w:p w14:paraId="2393EB26" w14:textId="77777777" w:rsidR="000C5368" w:rsidRPr="00C87E96" w:rsidRDefault="000C5368" w:rsidP="000C5368">
            <w:pPr>
              <w:rPr>
                <w:rFonts w:ascii="Arial" w:eastAsiaTheme="minorEastAsia" w:hAnsi="Arial" w:cs="Arial"/>
                <w:b/>
                <w:sz w:val="24"/>
                <w:szCs w:val="24"/>
              </w:rPr>
            </w:pPr>
            <w:r w:rsidRPr="00C87E96">
              <w:rPr>
                <w:rFonts w:ascii="Arial" w:eastAsiaTheme="minorEastAsia" w:hAnsi="Arial" w:cs="Arial"/>
                <w:b/>
                <w:sz w:val="24"/>
                <w:szCs w:val="24"/>
              </w:rPr>
              <w:t>Practica: recurso nuevo</w:t>
            </w:r>
            <w:r w:rsidRPr="00C87E96">
              <w:rPr>
                <w:rFonts w:ascii="Arial" w:hAnsi="Arial" w:cs="Arial"/>
                <w:b/>
                <w:sz w:val="24"/>
                <w:szCs w:val="24"/>
              </w:rPr>
              <w:t xml:space="preserve"> Practica: recurso nuevo</w:t>
            </w:r>
          </w:p>
        </w:tc>
      </w:tr>
      <w:tr w:rsidR="000C5368" w:rsidRPr="00C87E96" w14:paraId="0DD9AFA5" w14:textId="77777777" w:rsidTr="000C5368">
        <w:tc>
          <w:tcPr>
            <w:tcW w:w="2518" w:type="dxa"/>
          </w:tcPr>
          <w:p w14:paraId="29A8134E" w14:textId="77777777" w:rsidR="000C5368" w:rsidRPr="00C87E96" w:rsidRDefault="000C5368" w:rsidP="000C5368">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2FF96663" w14:textId="0B9047EF" w:rsidR="000C5368" w:rsidRPr="00C87E96" w:rsidRDefault="000C5368" w:rsidP="00E13C72">
            <w:pPr>
              <w:rPr>
                <w:rFonts w:ascii="Arial" w:eastAsiaTheme="minorEastAsia" w:hAnsi="Arial" w:cs="Arial"/>
                <w:b/>
                <w:sz w:val="24"/>
                <w:szCs w:val="24"/>
              </w:rPr>
            </w:pPr>
            <w:r w:rsidRPr="00C87E96">
              <w:rPr>
                <w:rFonts w:ascii="Arial" w:eastAsiaTheme="minorEastAsia" w:hAnsi="Arial" w:cs="Arial"/>
                <w:sz w:val="24"/>
                <w:szCs w:val="24"/>
              </w:rPr>
              <w:t>MA_11_02_REC</w:t>
            </w:r>
            <w:r w:rsidR="00E13C72" w:rsidRPr="00C87E96">
              <w:rPr>
                <w:rFonts w:ascii="Arial" w:eastAsiaTheme="minorEastAsia" w:hAnsi="Arial" w:cs="Arial"/>
                <w:sz w:val="24"/>
                <w:szCs w:val="24"/>
              </w:rPr>
              <w:t>230</w:t>
            </w:r>
          </w:p>
        </w:tc>
      </w:tr>
      <w:tr w:rsidR="000C5368" w:rsidRPr="00C87E96" w14:paraId="6129AA4D" w14:textId="77777777" w:rsidTr="000C5368">
        <w:tc>
          <w:tcPr>
            <w:tcW w:w="2518" w:type="dxa"/>
          </w:tcPr>
          <w:p w14:paraId="733411F3" w14:textId="77777777" w:rsidR="000C5368" w:rsidRPr="00C87E96" w:rsidRDefault="000C5368" w:rsidP="000C5368">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2FA17C48" w14:textId="384D2B3D" w:rsidR="000C5368" w:rsidRPr="00C87E96" w:rsidRDefault="004F7FC8" w:rsidP="000C5368">
            <w:pPr>
              <w:rPr>
                <w:rFonts w:ascii="Arial" w:eastAsiaTheme="minorEastAsia" w:hAnsi="Arial" w:cs="Arial"/>
                <w:sz w:val="24"/>
                <w:szCs w:val="24"/>
              </w:rPr>
            </w:pPr>
            <w:r w:rsidRPr="00C87E96">
              <w:rPr>
                <w:rFonts w:ascii="Arial" w:eastAsiaTheme="minorEastAsia" w:hAnsi="Arial" w:cs="Arial"/>
                <w:sz w:val="24"/>
                <w:szCs w:val="24"/>
              </w:rPr>
              <w:t>Á</w:t>
            </w:r>
            <w:r w:rsidR="006D2BC2" w:rsidRPr="00C87E96">
              <w:rPr>
                <w:rFonts w:ascii="Arial" w:eastAsiaTheme="minorEastAsia" w:hAnsi="Arial" w:cs="Arial"/>
                <w:sz w:val="24"/>
                <w:szCs w:val="24"/>
              </w:rPr>
              <w:t>l</w:t>
            </w:r>
            <w:r w:rsidR="000C5368" w:rsidRPr="00C87E96">
              <w:rPr>
                <w:rFonts w:ascii="Arial" w:eastAsiaTheme="minorEastAsia" w:hAnsi="Arial" w:cs="Arial"/>
                <w:sz w:val="24"/>
                <w:szCs w:val="24"/>
              </w:rPr>
              <w:t>gebra de funciones</w:t>
            </w:r>
          </w:p>
        </w:tc>
      </w:tr>
      <w:tr w:rsidR="000C5368" w:rsidRPr="00C87E96" w14:paraId="5602142B" w14:textId="77777777" w:rsidTr="000C5368">
        <w:tc>
          <w:tcPr>
            <w:tcW w:w="2518" w:type="dxa"/>
          </w:tcPr>
          <w:p w14:paraId="16772524" w14:textId="77777777" w:rsidR="000C5368" w:rsidRPr="00C87E96" w:rsidRDefault="000C5368" w:rsidP="000C5368">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91DABD1" w14:textId="77777777" w:rsidR="006D2BC2" w:rsidRPr="00C87E96" w:rsidRDefault="006D2BC2" w:rsidP="006D2BC2">
            <w:pPr>
              <w:rPr>
                <w:rFonts w:ascii="Arial" w:hAnsi="Arial" w:cs="Arial"/>
                <w:sz w:val="24"/>
                <w:szCs w:val="24"/>
              </w:rPr>
            </w:pPr>
            <w:r w:rsidRPr="00C87E96">
              <w:rPr>
                <w:rFonts w:ascii="Arial" w:hAnsi="Arial" w:cs="Arial"/>
                <w:sz w:val="24"/>
                <w:szCs w:val="24"/>
              </w:rPr>
              <w:t>Actividad en la que se practican las operaciones con funciones</w:t>
            </w:r>
          </w:p>
          <w:p w14:paraId="73D88F65" w14:textId="51D73BCB" w:rsidR="000C5368" w:rsidRPr="00C87E96" w:rsidRDefault="000C5368" w:rsidP="00993BA5">
            <w:pPr>
              <w:rPr>
                <w:rFonts w:ascii="Arial" w:eastAsiaTheme="minorEastAsia" w:hAnsi="Arial" w:cs="Arial"/>
                <w:sz w:val="24"/>
                <w:szCs w:val="24"/>
              </w:rPr>
            </w:pPr>
          </w:p>
        </w:tc>
      </w:tr>
    </w:tbl>
    <w:p w14:paraId="7BA5945A" w14:textId="77777777" w:rsidR="00FC0AFE" w:rsidRDefault="00FC0AFE" w:rsidP="00962CCA">
      <w:pPr>
        <w:tabs>
          <w:tab w:val="right" w:pos="8498"/>
        </w:tabs>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6735BB" w:rsidRPr="00C87E96" w14:paraId="422CD57C" w14:textId="77777777" w:rsidTr="00BC205D">
        <w:tc>
          <w:tcPr>
            <w:tcW w:w="9033" w:type="dxa"/>
            <w:gridSpan w:val="2"/>
            <w:shd w:val="clear" w:color="auto" w:fill="000000" w:themeFill="text1"/>
          </w:tcPr>
          <w:p w14:paraId="038937C3" w14:textId="77777777" w:rsidR="006735BB" w:rsidRPr="00C87E96" w:rsidRDefault="006735BB" w:rsidP="00BC205D">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6735BB" w:rsidRPr="00C87E96" w14:paraId="189577ED" w14:textId="77777777" w:rsidTr="00BC205D">
        <w:tc>
          <w:tcPr>
            <w:tcW w:w="2518" w:type="dxa"/>
          </w:tcPr>
          <w:p w14:paraId="4D06BEE0" w14:textId="77777777" w:rsidR="006735BB" w:rsidRPr="00C87E96" w:rsidRDefault="006735BB" w:rsidP="00BC205D">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16D5867F" w14:textId="39CA9EF3" w:rsidR="006735BB" w:rsidRPr="00C87E96" w:rsidRDefault="006735BB" w:rsidP="00BC205D">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200</w:t>
            </w:r>
          </w:p>
        </w:tc>
      </w:tr>
      <w:tr w:rsidR="006735BB" w:rsidRPr="00C87E96" w14:paraId="69F1CA65" w14:textId="77777777" w:rsidTr="00BC205D">
        <w:tc>
          <w:tcPr>
            <w:tcW w:w="2518" w:type="dxa"/>
          </w:tcPr>
          <w:p w14:paraId="39268502" w14:textId="77777777" w:rsidR="006735BB" w:rsidRPr="00C87E96" w:rsidRDefault="006735BB" w:rsidP="00BC205D">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15C96343" w14:textId="47389144" w:rsidR="006735BB" w:rsidRPr="00C87E96" w:rsidRDefault="006735BB" w:rsidP="00BC205D">
            <w:pPr>
              <w:rPr>
                <w:rFonts w:ascii="Arial" w:eastAsiaTheme="minorEastAsia" w:hAnsi="Arial" w:cs="Arial"/>
                <w:sz w:val="24"/>
                <w:szCs w:val="24"/>
              </w:rPr>
            </w:pPr>
            <w:r w:rsidRPr="006735BB">
              <w:rPr>
                <w:rFonts w:ascii="Arial" w:hAnsi="Arial" w:cs="Arial"/>
                <w:sz w:val="24"/>
                <w:szCs w:val="24"/>
              </w:rPr>
              <w:t>Practica las operaciones entre funciones</w:t>
            </w:r>
          </w:p>
        </w:tc>
      </w:tr>
      <w:tr w:rsidR="006735BB" w:rsidRPr="00C87E96" w14:paraId="47464627" w14:textId="77777777" w:rsidTr="00BC205D">
        <w:tc>
          <w:tcPr>
            <w:tcW w:w="2518" w:type="dxa"/>
          </w:tcPr>
          <w:p w14:paraId="7BEE6259" w14:textId="77777777" w:rsidR="006735BB" w:rsidRPr="00C87E96" w:rsidRDefault="006735BB" w:rsidP="00BC205D">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033FF27D" w14:textId="60766D63" w:rsidR="006735BB" w:rsidRPr="00C87E96" w:rsidRDefault="006735BB" w:rsidP="00BC205D">
            <w:pPr>
              <w:rPr>
                <w:rFonts w:ascii="Arial" w:eastAsiaTheme="minorEastAsia" w:hAnsi="Arial" w:cs="Arial"/>
                <w:sz w:val="24"/>
                <w:szCs w:val="24"/>
              </w:rPr>
            </w:pPr>
            <w:r w:rsidRPr="006735BB">
              <w:rPr>
                <w:rFonts w:ascii="Arial" w:hAnsi="Arial" w:cs="Arial"/>
                <w:sz w:val="24"/>
                <w:szCs w:val="24"/>
              </w:rPr>
              <w:t>Actividad sobre las operaciones entre funciones</w:t>
            </w:r>
          </w:p>
        </w:tc>
      </w:tr>
    </w:tbl>
    <w:p w14:paraId="489A3F7C" w14:textId="77777777" w:rsidR="006735BB" w:rsidRDefault="006735BB" w:rsidP="00962CCA">
      <w:pPr>
        <w:tabs>
          <w:tab w:val="right" w:pos="8498"/>
        </w:tabs>
        <w:spacing w:after="0"/>
        <w:jc w:val="both"/>
        <w:rPr>
          <w:rFonts w:ascii="Arial" w:hAnsi="Arial" w:cs="Arial"/>
          <w:highlight w:val="yellow"/>
        </w:rPr>
      </w:pPr>
    </w:p>
    <w:p w14:paraId="6082587A" w14:textId="77777777" w:rsidR="006735BB" w:rsidRPr="00C87E96" w:rsidRDefault="006735BB" w:rsidP="00962CCA">
      <w:pPr>
        <w:tabs>
          <w:tab w:val="right" w:pos="8498"/>
        </w:tabs>
        <w:spacing w:after="0"/>
        <w:jc w:val="both"/>
        <w:rPr>
          <w:rFonts w:ascii="Arial" w:hAnsi="Arial" w:cs="Arial"/>
          <w:highlight w:val="yellow"/>
        </w:rPr>
      </w:pPr>
    </w:p>
    <w:p w14:paraId="35C5E0AD" w14:textId="777692F4" w:rsidR="00F93EF0" w:rsidRPr="00C87E96" w:rsidRDefault="000C5368" w:rsidP="00962CCA">
      <w:pPr>
        <w:tabs>
          <w:tab w:val="right" w:pos="8498"/>
        </w:tabs>
        <w:spacing w:after="0"/>
        <w:jc w:val="both"/>
        <w:rPr>
          <w:rFonts w:ascii="Arial" w:hAnsi="Arial" w:cs="Arial"/>
          <w:b/>
        </w:rPr>
      </w:pPr>
      <w:r w:rsidRPr="00C87E96">
        <w:rPr>
          <w:rFonts w:ascii="Arial" w:hAnsi="Arial" w:cs="Arial"/>
          <w:highlight w:val="yellow"/>
        </w:rPr>
        <w:t xml:space="preserve"> </w:t>
      </w:r>
      <w:r w:rsidR="00F93EF0" w:rsidRPr="00C87E96">
        <w:rPr>
          <w:rFonts w:ascii="Arial" w:hAnsi="Arial" w:cs="Arial"/>
          <w:highlight w:val="yellow"/>
        </w:rPr>
        <w:t>[SECCIÓN</w:t>
      </w:r>
      <w:r w:rsidR="000B1AFF" w:rsidRPr="00C87E96">
        <w:rPr>
          <w:rFonts w:ascii="Arial" w:hAnsi="Arial" w:cs="Arial"/>
          <w:highlight w:val="yellow"/>
        </w:rPr>
        <w:t xml:space="preserve"> 2</w:t>
      </w:r>
      <w:r w:rsidR="00F93EF0" w:rsidRPr="00C87E96">
        <w:rPr>
          <w:rFonts w:ascii="Arial" w:hAnsi="Arial" w:cs="Arial"/>
          <w:highlight w:val="yellow"/>
        </w:rPr>
        <w:t>]</w:t>
      </w:r>
      <w:r w:rsidR="00B63F40" w:rsidRPr="00C87E96">
        <w:rPr>
          <w:rFonts w:ascii="Arial" w:hAnsi="Arial" w:cs="Arial"/>
        </w:rPr>
        <w:t xml:space="preserve"> </w:t>
      </w:r>
      <w:r w:rsidR="008A2FDB">
        <w:rPr>
          <w:rFonts w:ascii="Arial" w:hAnsi="Arial" w:cs="Arial"/>
          <w:b/>
        </w:rPr>
        <w:t>5</w:t>
      </w:r>
      <w:r w:rsidR="00D13633" w:rsidRPr="00C87E96">
        <w:rPr>
          <w:rFonts w:ascii="Arial" w:hAnsi="Arial" w:cs="Arial"/>
          <w:b/>
        </w:rPr>
        <w:t>.</w:t>
      </w:r>
      <w:r w:rsidR="000B1AFF" w:rsidRPr="00C87E96">
        <w:rPr>
          <w:rFonts w:ascii="Arial" w:hAnsi="Arial" w:cs="Arial"/>
          <w:b/>
        </w:rPr>
        <w:t>2</w:t>
      </w:r>
      <w:r w:rsidR="00F93EF0" w:rsidRPr="00C87E96">
        <w:rPr>
          <w:rFonts w:ascii="Arial" w:hAnsi="Arial" w:cs="Arial"/>
          <w:b/>
        </w:rPr>
        <w:t xml:space="preserve"> </w:t>
      </w:r>
      <w:r w:rsidR="0091317E">
        <w:rPr>
          <w:rFonts w:ascii="Arial" w:hAnsi="Arial" w:cs="Arial"/>
          <w:b/>
        </w:rPr>
        <w:t>La c</w:t>
      </w:r>
      <w:r w:rsidR="00D13633" w:rsidRPr="00C87E96">
        <w:rPr>
          <w:rFonts w:ascii="Arial" w:hAnsi="Arial" w:cs="Arial"/>
          <w:b/>
        </w:rPr>
        <w:t>omposición</w:t>
      </w:r>
      <w:r w:rsidR="00921536" w:rsidRPr="00C87E96">
        <w:rPr>
          <w:rFonts w:ascii="Arial" w:hAnsi="Arial" w:cs="Arial"/>
          <w:b/>
        </w:rPr>
        <w:t xml:space="preserve"> de funciones</w:t>
      </w:r>
    </w:p>
    <w:p w14:paraId="45CDADB9" w14:textId="2B8C4437" w:rsidR="00BC205D" w:rsidRDefault="00BC205D" w:rsidP="007B1C82">
      <w:pPr>
        <w:pStyle w:val="Textocomentario"/>
        <w:jc w:val="both"/>
        <w:rPr>
          <w:rFonts w:ascii="Arial" w:hAnsi="Arial" w:cs="Arial"/>
          <w:sz w:val="24"/>
          <w:szCs w:val="24"/>
        </w:rPr>
      </w:pPr>
      <w:r>
        <w:rPr>
          <w:rFonts w:ascii="Arial" w:hAnsi="Arial" w:cs="Arial"/>
          <w:sz w:val="24"/>
          <w:szCs w:val="24"/>
        </w:rPr>
        <w:t>La composición es una operación entre dos funciones que consiste en aplicar una primero y la otra después.</w:t>
      </w:r>
    </w:p>
    <w:tbl>
      <w:tblPr>
        <w:tblStyle w:val="Tablaconcuadrcula"/>
        <w:tblW w:w="0" w:type="auto"/>
        <w:tblLook w:val="04A0" w:firstRow="1" w:lastRow="0" w:firstColumn="1" w:lastColumn="0" w:noHBand="0" w:noVBand="1"/>
      </w:tblPr>
      <w:tblGrid>
        <w:gridCol w:w="2518"/>
        <w:gridCol w:w="6460"/>
      </w:tblGrid>
      <w:tr w:rsidR="0091317E" w:rsidRPr="00C87E96" w14:paraId="20F5C6B9" w14:textId="77777777" w:rsidTr="0091317E">
        <w:tc>
          <w:tcPr>
            <w:tcW w:w="8978" w:type="dxa"/>
            <w:gridSpan w:val="2"/>
            <w:shd w:val="clear" w:color="auto" w:fill="000000" w:themeFill="text1"/>
          </w:tcPr>
          <w:p w14:paraId="7BBD1C5B" w14:textId="77777777" w:rsidR="0091317E" w:rsidRPr="00C87E96" w:rsidRDefault="0091317E" w:rsidP="0091317E">
            <w:pPr>
              <w:jc w:val="center"/>
              <w:rPr>
                <w:rFonts w:ascii="Arial" w:hAnsi="Arial" w:cs="Arial"/>
                <w:b/>
                <w:sz w:val="24"/>
                <w:szCs w:val="24"/>
              </w:rPr>
            </w:pPr>
            <w:r w:rsidRPr="00C87E96">
              <w:rPr>
                <w:rFonts w:ascii="Arial" w:hAnsi="Arial" w:cs="Arial"/>
                <w:b/>
                <w:sz w:val="24"/>
                <w:szCs w:val="24"/>
              </w:rPr>
              <w:t xml:space="preserve">Destacado </w:t>
            </w:r>
          </w:p>
        </w:tc>
      </w:tr>
      <w:tr w:rsidR="0091317E" w:rsidRPr="00C87E96" w14:paraId="736A52AE" w14:textId="77777777" w:rsidTr="0091317E">
        <w:tc>
          <w:tcPr>
            <w:tcW w:w="2518" w:type="dxa"/>
          </w:tcPr>
          <w:p w14:paraId="0FD55DD5" w14:textId="77777777" w:rsidR="0091317E" w:rsidRPr="00C87E96" w:rsidRDefault="0091317E" w:rsidP="0091317E">
            <w:pPr>
              <w:rPr>
                <w:rFonts w:ascii="Arial" w:hAnsi="Arial" w:cs="Arial"/>
                <w:b/>
                <w:sz w:val="24"/>
                <w:szCs w:val="24"/>
              </w:rPr>
            </w:pPr>
            <w:r w:rsidRPr="00C87E96">
              <w:rPr>
                <w:rFonts w:ascii="Arial" w:hAnsi="Arial" w:cs="Arial"/>
                <w:b/>
                <w:sz w:val="24"/>
                <w:szCs w:val="24"/>
              </w:rPr>
              <w:t>Título</w:t>
            </w:r>
          </w:p>
        </w:tc>
        <w:tc>
          <w:tcPr>
            <w:tcW w:w="6460" w:type="dxa"/>
          </w:tcPr>
          <w:p w14:paraId="077D77D1" w14:textId="0498401C" w:rsidR="0091317E" w:rsidRPr="00C87E96" w:rsidRDefault="0091317E" w:rsidP="0091317E">
            <w:pPr>
              <w:rPr>
                <w:rFonts w:ascii="Arial" w:hAnsi="Arial" w:cs="Arial"/>
                <w:b/>
                <w:sz w:val="24"/>
                <w:szCs w:val="24"/>
              </w:rPr>
            </w:pPr>
            <w:r>
              <w:rPr>
                <w:rFonts w:ascii="Arial" w:hAnsi="Arial" w:cs="Arial"/>
                <w:b/>
                <w:sz w:val="24"/>
                <w:szCs w:val="24"/>
              </w:rPr>
              <w:t>La composición entre funciones</w:t>
            </w:r>
          </w:p>
        </w:tc>
      </w:tr>
      <w:tr w:rsidR="0091317E" w:rsidRPr="00C87E96" w14:paraId="63882CD0" w14:textId="77777777" w:rsidTr="0091317E">
        <w:tc>
          <w:tcPr>
            <w:tcW w:w="2518" w:type="dxa"/>
          </w:tcPr>
          <w:p w14:paraId="50F2E189" w14:textId="77777777" w:rsidR="0091317E" w:rsidRPr="00C87E96" w:rsidRDefault="0091317E" w:rsidP="0091317E">
            <w:pPr>
              <w:rPr>
                <w:rFonts w:ascii="Arial" w:hAnsi="Arial" w:cs="Arial"/>
                <w:sz w:val="24"/>
                <w:szCs w:val="24"/>
              </w:rPr>
            </w:pPr>
            <w:r w:rsidRPr="00C87E96">
              <w:rPr>
                <w:rFonts w:ascii="Arial" w:hAnsi="Arial" w:cs="Arial"/>
                <w:b/>
                <w:sz w:val="24"/>
                <w:szCs w:val="24"/>
              </w:rPr>
              <w:t>Contenido</w:t>
            </w:r>
          </w:p>
        </w:tc>
        <w:tc>
          <w:tcPr>
            <w:tcW w:w="6460" w:type="dxa"/>
          </w:tcPr>
          <w:p w14:paraId="6D74B1FE" w14:textId="77777777" w:rsidR="0091317E" w:rsidRDefault="0091317E" w:rsidP="0091317E">
            <w:pPr>
              <w:rPr>
                <w:rFonts w:ascii="Arial" w:hAnsi="Arial" w:cs="Arial"/>
                <w:lang w:val="es-ES"/>
              </w:rPr>
            </w:pPr>
            <w:r>
              <w:rPr>
                <w:rFonts w:ascii="Arial" w:hAnsi="Arial" w:cs="Arial"/>
                <w:lang w:val="es-ES"/>
              </w:rPr>
              <w:t xml:space="preserve">Dadas dos funciones </w:t>
            </w:r>
            <w:r w:rsidRPr="00BC205D">
              <w:rPr>
                <w:rFonts w:ascii="Arial" w:hAnsi="Arial" w:cs="Arial"/>
                <w:i/>
                <w:lang w:val="es-ES"/>
              </w:rPr>
              <w:t>f</w:t>
            </w:r>
            <w:r>
              <w:rPr>
                <w:rFonts w:ascii="Arial" w:hAnsi="Arial" w:cs="Arial"/>
                <w:lang w:val="es-ES"/>
              </w:rPr>
              <w:t>(</w:t>
            </w:r>
            <w:r w:rsidRPr="00BC205D">
              <w:rPr>
                <w:rFonts w:ascii="Arial" w:hAnsi="Arial" w:cs="Arial"/>
                <w:i/>
                <w:lang w:val="es-ES"/>
              </w:rPr>
              <w:t>x</w:t>
            </w:r>
            <w:r>
              <w:rPr>
                <w:rFonts w:ascii="Arial" w:hAnsi="Arial" w:cs="Arial"/>
                <w:lang w:val="es-ES"/>
              </w:rPr>
              <w:t xml:space="preserve">) y </w:t>
            </w:r>
            <w:r w:rsidRPr="00BC205D">
              <w:rPr>
                <w:rFonts w:ascii="Arial" w:hAnsi="Arial" w:cs="Arial"/>
                <w:i/>
                <w:lang w:val="es-ES"/>
              </w:rPr>
              <w:t>g</w:t>
            </w:r>
            <w:r w:rsidRPr="00BC205D">
              <w:rPr>
                <w:rFonts w:ascii="Arial" w:hAnsi="Arial" w:cs="Arial"/>
                <w:lang w:val="es-ES"/>
              </w:rPr>
              <w:t>(</w:t>
            </w:r>
            <w:r w:rsidRPr="00BC205D">
              <w:rPr>
                <w:rFonts w:ascii="Arial" w:hAnsi="Arial" w:cs="Arial"/>
                <w:i/>
                <w:lang w:val="es-ES"/>
              </w:rPr>
              <w:t>x</w:t>
            </w:r>
            <w:r w:rsidRPr="00BC205D">
              <w:rPr>
                <w:rFonts w:ascii="Arial" w:hAnsi="Arial" w:cs="Arial"/>
                <w:lang w:val="es-ES"/>
              </w:rPr>
              <w:t xml:space="preserve">) para las cuales el recorrido de </w:t>
            </w:r>
            <w:r w:rsidRPr="00BC205D">
              <w:rPr>
                <w:rFonts w:ascii="Arial" w:hAnsi="Arial" w:cs="Arial"/>
                <w:i/>
                <w:lang w:val="es-ES"/>
              </w:rPr>
              <w:t>f</w:t>
            </w:r>
            <w:r w:rsidRPr="00BC205D">
              <w:rPr>
                <w:rFonts w:ascii="Arial" w:hAnsi="Arial" w:cs="Arial"/>
                <w:lang w:val="es-ES"/>
              </w:rPr>
              <w:t>(</w:t>
            </w:r>
            <w:r w:rsidRPr="00BC205D">
              <w:rPr>
                <w:rFonts w:ascii="Arial" w:hAnsi="Arial" w:cs="Arial"/>
                <w:i/>
                <w:lang w:val="es-ES"/>
              </w:rPr>
              <w:t>x</w:t>
            </w:r>
            <w:r w:rsidRPr="00BC205D">
              <w:rPr>
                <w:rFonts w:ascii="Arial" w:hAnsi="Arial" w:cs="Arial"/>
                <w:lang w:val="es-ES"/>
              </w:rPr>
              <w:t xml:space="preserve">) está incluido en el dominio de </w:t>
            </w:r>
            <w:r w:rsidRPr="00BC205D">
              <w:rPr>
                <w:rFonts w:ascii="Arial" w:hAnsi="Arial" w:cs="Arial"/>
                <w:i/>
                <w:lang w:val="es-ES"/>
              </w:rPr>
              <w:t>g</w:t>
            </w:r>
            <w:r w:rsidRPr="00BC205D">
              <w:rPr>
                <w:rFonts w:ascii="Arial" w:hAnsi="Arial" w:cs="Arial"/>
                <w:lang w:val="es-ES"/>
              </w:rPr>
              <w:t>(</w:t>
            </w:r>
            <w:r w:rsidRPr="00BC205D">
              <w:rPr>
                <w:rFonts w:ascii="Arial" w:hAnsi="Arial" w:cs="Arial"/>
                <w:i/>
                <w:lang w:val="es-ES"/>
              </w:rPr>
              <w:t>x</w:t>
            </w:r>
            <w:r w:rsidRPr="00BC205D">
              <w:rPr>
                <w:rFonts w:ascii="Arial" w:hAnsi="Arial" w:cs="Arial"/>
                <w:lang w:val="es-ES"/>
              </w:rPr>
              <w:t>), se denom</w:t>
            </w:r>
            <w:r>
              <w:rPr>
                <w:rFonts w:ascii="Arial" w:hAnsi="Arial" w:cs="Arial"/>
                <w:lang w:val="es-ES"/>
              </w:rPr>
              <w:t xml:space="preserve">ina función compuesta de </w:t>
            </w:r>
            <w:r w:rsidRPr="00BC205D">
              <w:rPr>
                <w:rFonts w:ascii="Arial" w:hAnsi="Arial" w:cs="Arial"/>
                <w:i/>
                <w:lang w:val="es-ES"/>
              </w:rPr>
              <w:t>f</w:t>
            </w:r>
            <w:r>
              <w:rPr>
                <w:rFonts w:ascii="Arial" w:hAnsi="Arial" w:cs="Arial"/>
                <w:lang w:val="es-ES"/>
              </w:rPr>
              <w:t xml:space="preserve"> y </w:t>
            </w:r>
            <w:r w:rsidRPr="0091317E">
              <w:rPr>
                <w:rFonts w:ascii="Arial" w:hAnsi="Arial" w:cs="Arial"/>
                <w:i/>
                <w:lang w:val="es-ES"/>
              </w:rPr>
              <w:t>g</w:t>
            </w:r>
            <w:r>
              <w:rPr>
                <w:rFonts w:ascii="Arial" w:hAnsi="Arial" w:cs="Arial"/>
                <w:lang w:val="es-ES"/>
              </w:rPr>
              <w:t xml:space="preserve"> a </w:t>
            </w:r>
            <w:r w:rsidRPr="00BC205D">
              <w:rPr>
                <w:rFonts w:ascii="Arial" w:hAnsi="Arial" w:cs="Arial"/>
                <w:lang w:val="es-ES"/>
              </w:rPr>
              <w:t xml:space="preserve">la función que se obtiene al aplicar </w:t>
            </w:r>
            <w:r w:rsidRPr="0091317E">
              <w:rPr>
                <w:rFonts w:ascii="Arial" w:hAnsi="Arial" w:cs="Arial"/>
                <w:i/>
                <w:lang w:val="es-ES"/>
              </w:rPr>
              <w:t>g</w:t>
            </w:r>
            <w:r>
              <w:rPr>
                <w:rFonts w:ascii="Arial" w:hAnsi="Arial" w:cs="Arial"/>
                <w:lang w:val="es-ES"/>
              </w:rPr>
              <w:t>(</w:t>
            </w:r>
            <w:r w:rsidRPr="0091317E">
              <w:rPr>
                <w:rFonts w:ascii="Arial" w:hAnsi="Arial" w:cs="Arial"/>
                <w:i/>
                <w:lang w:val="es-ES"/>
              </w:rPr>
              <w:t>x</w:t>
            </w:r>
            <w:r>
              <w:rPr>
                <w:rFonts w:ascii="Arial" w:hAnsi="Arial" w:cs="Arial"/>
                <w:lang w:val="es-ES"/>
              </w:rPr>
              <w:t>)</w:t>
            </w:r>
            <w:r w:rsidRPr="00BC205D">
              <w:rPr>
                <w:rFonts w:ascii="Arial" w:hAnsi="Arial" w:cs="Arial"/>
                <w:lang w:val="es-ES"/>
              </w:rPr>
              <w:t xml:space="preserve"> a toda imagen resultante de haber aplicado </w:t>
            </w:r>
            <w:r w:rsidRPr="0091317E">
              <w:rPr>
                <w:rFonts w:ascii="Arial" w:hAnsi="Arial" w:cs="Arial"/>
                <w:i/>
                <w:lang w:val="es-ES"/>
              </w:rPr>
              <w:t>f</w:t>
            </w:r>
            <w:r>
              <w:rPr>
                <w:rFonts w:ascii="Arial" w:hAnsi="Arial" w:cs="Arial"/>
                <w:lang w:val="es-ES"/>
              </w:rPr>
              <w:t>(</w:t>
            </w:r>
            <w:r w:rsidRPr="0091317E">
              <w:rPr>
                <w:rFonts w:ascii="Arial" w:hAnsi="Arial" w:cs="Arial"/>
                <w:i/>
                <w:lang w:val="es-ES"/>
              </w:rPr>
              <w:t>x</w:t>
            </w:r>
            <w:r>
              <w:rPr>
                <w:rFonts w:ascii="Arial" w:hAnsi="Arial" w:cs="Arial"/>
                <w:lang w:val="es-ES"/>
              </w:rPr>
              <w:t>)</w:t>
            </w:r>
            <w:r w:rsidRPr="00BC205D">
              <w:rPr>
                <w:rFonts w:ascii="Arial" w:hAnsi="Arial" w:cs="Arial"/>
                <w:lang w:val="es-ES"/>
              </w:rPr>
              <w:t>.</w:t>
            </w:r>
          </w:p>
          <w:p w14:paraId="47858CB4" w14:textId="77777777" w:rsidR="0091317E" w:rsidRDefault="0091317E" w:rsidP="0091317E">
            <w:pPr>
              <w:rPr>
                <w:rFonts w:ascii="Arial" w:hAnsi="Arial" w:cs="Arial"/>
                <w:lang w:val="es-ES"/>
              </w:rPr>
            </w:pPr>
          </w:p>
          <w:p w14:paraId="30DD60B3" w14:textId="77777777" w:rsidR="0091317E" w:rsidRDefault="0091317E" w:rsidP="0091317E">
            <w:pPr>
              <w:rPr>
                <w:rFonts w:ascii="Arial" w:hAnsi="Arial" w:cs="Arial"/>
                <w:lang w:val="es-ES"/>
              </w:rPr>
            </w:pPr>
            <w:r>
              <w:rPr>
                <w:rFonts w:ascii="Arial" w:hAnsi="Arial" w:cs="Arial"/>
                <w:lang w:val="es-ES"/>
              </w:rPr>
              <w:t>Se nota de la siguiente manera:</w:t>
            </w:r>
          </w:p>
          <w:p w14:paraId="4E3BD753" w14:textId="30270A8D" w:rsidR="00132F5F" w:rsidRPr="00052B4D" w:rsidRDefault="00132F5F" w:rsidP="00132F5F">
            <w:pPr>
              <w:jc w:val="center"/>
              <w:rPr>
                <w:rFonts w:ascii="Arial" w:hAnsi="Arial" w:cs="Arial"/>
                <w:lang w:val="es-ES"/>
              </w:rPr>
            </w:pPr>
            <w:r w:rsidRPr="00052B4D">
              <w:rPr>
                <w:position w:val="-6"/>
              </w:rPr>
              <w:t>MA_11_02_CO_106</w:t>
            </w:r>
          </w:p>
          <w:p w14:paraId="37D37D95" w14:textId="5CFA99A7" w:rsidR="0091317E" w:rsidRDefault="0091317E" w:rsidP="0091317E">
            <w:pPr>
              <w:jc w:val="center"/>
              <w:rPr>
                <w:rFonts w:ascii="Arial" w:hAnsi="Arial" w:cs="Arial"/>
                <w:lang w:val="es-ES"/>
              </w:rPr>
            </w:pPr>
          </w:p>
          <w:p w14:paraId="35B7B42F" w14:textId="77777777" w:rsidR="0091317E" w:rsidRPr="00C87E96" w:rsidRDefault="0091317E" w:rsidP="0091317E">
            <w:pPr>
              <w:pStyle w:val="Prrafodelista"/>
              <w:tabs>
                <w:tab w:val="right" w:pos="8498"/>
              </w:tabs>
              <w:jc w:val="both"/>
              <w:rPr>
                <w:rFonts w:ascii="Arial" w:eastAsiaTheme="minorEastAsia" w:hAnsi="Arial" w:cs="Arial"/>
                <w:sz w:val="24"/>
                <w:szCs w:val="24"/>
              </w:rPr>
            </w:pPr>
          </w:p>
        </w:tc>
      </w:tr>
    </w:tbl>
    <w:p w14:paraId="15868293" w14:textId="77777777" w:rsidR="0091317E" w:rsidRDefault="0091317E" w:rsidP="00962CCA">
      <w:pPr>
        <w:tabs>
          <w:tab w:val="right" w:pos="8498"/>
        </w:tabs>
        <w:spacing w:after="0"/>
        <w:jc w:val="both"/>
        <w:rPr>
          <w:rFonts w:ascii="Arial" w:hAnsi="Arial" w:cs="Arial"/>
        </w:rPr>
      </w:pPr>
    </w:p>
    <w:p w14:paraId="63299DC4" w14:textId="1AF29D5C" w:rsidR="0091317E" w:rsidRDefault="0091317E" w:rsidP="00962CCA">
      <w:pPr>
        <w:tabs>
          <w:tab w:val="right" w:pos="8498"/>
        </w:tabs>
        <w:spacing w:after="0"/>
        <w:jc w:val="both"/>
        <w:rPr>
          <w:rFonts w:ascii="Arial" w:hAnsi="Arial" w:cs="Arial"/>
        </w:rPr>
      </w:pPr>
      <w:r>
        <w:rPr>
          <w:rFonts w:ascii="Arial" w:hAnsi="Arial" w:cs="Arial"/>
        </w:rPr>
        <w:t xml:space="preserve">La composición entre funciones no es una operación conmutativa pues </w:t>
      </w:r>
      <w:r w:rsidRPr="0091317E">
        <w:rPr>
          <w:rFonts w:ascii="Arial" w:hAnsi="Arial" w:cs="Arial"/>
          <w:i/>
        </w:rPr>
        <w:t>f</w:t>
      </w:r>
      <w:r>
        <w:rPr>
          <w:rFonts w:ascii="Arial" w:hAnsi="Arial" w:cs="Arial"/>
        </w:rPr>
        <w:t>(</w:t>
      </w:r>
      <w:r w:rsidRPr="0091317E">
        <w:rPr>
          <w:rFonts w:ascii="Arial" w:hAnsi="Arial" w:cs="Arial"/>
          <w:i/>
        </w:rPr>
        <w:t>g</w:t>
      </w:r>
      <w:r>
        <w:rPr>
          <w:rFonts w:ascii="Arial" w:hAnsi="Arial" w:cs="Arial"/>
        </w:rPr>
        <w:t>(</w:t>
      </w:r>
      <w:r w:rsidRPr="0091317E">
        <w:rPr>
          <w:rFonts w:ascii="Arial" w:hAnsi="Arial" w:cs="Arial"/>
          <w:i/>
        </w:rPr>
        <w:t>x</w:t>
      </w:r>
      <w:r>
        <w:rPr>
          <w:rFonts w:ascii="Arial" w:hAnsi="Arial" w:cs="Arial"/>
        </w:rPr>
        <w:t xml:space="preserve">)) es diferente </w:t>
      </w:r>
      <w:r w:rsidR="00C13CF1">
        <w:rPr>
          <w:rFonts w:ascii="Arial" w:hAnsi="Arial" w:cs="Arial"/>
        </w:rPr>
        <w:t>de</w:t>
      </w:r>
      <w:ins w:id="113" w:author="user" w:date="2016-05-20T18:41:00Z">
        <w:r w:rsidR="00C13CF1">
          <w:rPr>
            <w:rFonts w:ascii="Arial" w:hAnsi="Arial" w:cs="Arial"/>
          </w:rPr>
          <w:t xml:space="preserve"> </w:t>
        </w:r>
      </w:ins>
      <w:r w:rsidRPr="0091317E">
        <w:rPr>
          <w:rFonts w:ascii="Arial" w:hAnsi="Arial" w:cs="Arial"/>
          <w:i/>
        </w:rPr>
        <w:t>g</w:t>
      </w:r>
      <w:r>
        <w:rPr>
          <w:rFonts w:ascii="Arial" w:hAnsi="Arial" w:cs="Arial"/>
        </w:rPr>
        <w:t>(</w:t>
      </w:r>
      <w:r w:rsidRPr="0091317E">
        <w:rPr>
          <w:rFonts w:ascii="Arial" w:hAnsi="Arial" w:cs="Arial"/>
          <w:i/>
        </w:rPr>
        <w:t>f</w:t>
      </w:r>
      <w:r>
        <w:rPr>
          <w:rFonts w:ascii="Arial" w:hAnsi="Arial" w:cs="Arial"/>
        </w:rPr>
        <w:t>(</w:t>
      </w:r>
      <w:r w:rsidRPr="0091317E">
        <w:rPr>
          <w:rFonts w:ascii="Arial" w:hAnsi="Arial" w:cs="Arial"/>
          <w:i/>
        </w:rPr>
        <w:t>x</w:t>
      </w:r>
      <w:r>
        <w:rPr>
          <w:rFonts w:ascii="Arial" w:hAnsi="Arial" w:cs="Arial"/>
        </w:rPr>
        <w:t>)).</w:t>
      </w:r>
    </w:p>
    <w:p w14:paraId="799DC18E" w14:textId="77777777" w:rsidR="0091317E" w:rsidRDefault="0091317E" w:rsidP="00962CCA">
      <w:pPr>
        <w:tabs>
          <w:tab w:val="right" w:pos="8498"/>
        </w:tabs>
        <w:spacing w:after="0"/>
        <w:jc w:val="both"/>
        <w:rPr>
          <w:rFonts w:ascii="Arial" w:hAnsi="Arial" w:cs="Arial"/>
        </w:rPr>
      </w:pPr>
    </w:p>
    <w:p w14:paraId="00AAA953" w14:textId="481C11E4" w:rsidR="0091317E" w:rsidRDefault="0091317E" w:rsidP="00962CCA">
      <w:pPr>
        <w:tabs>
          <w:tab w:val="right" w:pos="8498"/>
        </w:tabs>
        <w:spacing w:after="0"/>
        <w:jc w:val="both"/>
        <w:rPr>
          <w:rFonts w:ascii="Arial" w:hAnsi="Arial" w:cs="Arial"/>
        </w:rPr>
      </w:pPr>
      <w:r>
        <w:rPr>
          <w:rFonts w:ascii="Arial" w:hAnsi="Arial" w:cs="Arial"/>
        </w:rPr>
        <w:t>Ejemplo</w:t>
      </w:r>
      <w:ins w:id="114" w:author="user" w:date="2016-05-20T18:41:00Z">
        <w:r w:rsidR="00C13CF1">
          <w:rPr>
            <w:rFonts w:ascii="Arial" w:hAnsi="Arial" w:cs="Arial"/>
          </w:rPr>
          <w:t>:</w:t>
        </w:r>
      </w:ins>
    </w:p>
    <w:p w14:paraId="78972CFB" w14:textId="270730DB" w:rsidR="0091317E" w:rsidRDefault="0091317E" w:rsidP="00962CCA">
      <w:pPr>
        <w:tabs>
          <w:tab w:val="right" w:pos="8498"/>
        </w:tabs>
        <w:spacing w:after="0"/>
        <w:jc w:val="both"/>
        <w:rPr>
          <w:rFonts w:ascii="Arial" w:hAnsi="Arial" w:cs="Arial"/>
        </w:rPr>
      </w:pPr>
      <w:r>
        <w:rPr>
          <w:rFonts w:ascii="Arial" w:hAnsi="Arial" w:cs="Arial"/>
        </w:rPr>
        <w:t xml:space="preserve">Encontrar </w:t>
      </w:r>
      <w:r w:rsidRPr="0091317E">
        <w:rPr>
          <w:rFonts w:ascii="Arial" w:hAnsi="Arial" w:cs="Arial"/>
          <w:i/>
        </w:rPr>
        <w:t>f</w:t>
      </w:r>
      <w:r>
        <w:rPr>
          <w:rFonts w:ascii="Arial" w:hAnsi="Arial" w:cs="Arial"/>
        </w:rPr>
        <w:t>(</w:t>
      </w:r>
      <w:r w:rsidRPr="0091317E">
        <w:rPr>
          <w:rFonts w:ascii="Arial" w:hAnsi="Arial" w:cs="Arial"/>
          <w:i/>
        </w:rPr>
        <w:t>g</w:t>
      </w:r>
      <w:r>
        <w:rPr>
          <w:rFonts w:ascii="Arial" w:hAnsi="Arial" w:cs="Arial"/>
        </w:rPr>
        <w:t>(</w:t>
      </w:r>
      <w:r w:rsidRPr="0091317E">
        <w:rPr>
          <w:rFonts w:ascii="Arial" w:hAnsi="Arial" w:cs="Arial"/>
          <w:i/>
        </w:rPr>
        <w:t>x</w:t>
      </w:r>
      <w:r>
        <w:rPr>
          <w:rFonts w:ascii="Arial" w:hAnsi="Arial" w:cs="Arial"/>
        </w:rPr>
        <w:t>)) dadas las siguientes funciones:</w:t>
      </w:r>
    </w:p>
    <w:p w14:paraId="64CC8DD9" w14:textId="3024D288" w:rsidR="00132F5F" w:rsidRDefault="00E90346" w:rsidP="00003AA5">
      <w:pPr>
        <w:tabs>
          <w:tab w:val="right" w:pos="8498"/>
        </w:tabs>
        <w:spacing w:after="0"/>
        <w:jc w:val="center"/>
        <w:rPr>
          <w:position w:val="-6"/>
        </w:rPr>
      </w:pPr>
      <w:r>
        <w:rPr>
          <w:position w:val="-6"/>
        </w:rPr>
        <w:t>MA_11_02_CO_107</w:t>
      </w:r>
    </w:p>
    <w:p w14:paraId="178AB6A2" w14:textId="0CE0CA74" w:rsidR="00132F5F" w:rsidRDefault="00132F5F" w:rsidP="00003AA5">
      <w:pPr>
        <w:tabs>
          <w:tab w:val="right" w:pos="8498"/>
        </w:tabs>
        <w:spacing w:after="0"/>
        <w:jc w:val="center"/>
        <w:rPr>
          <w:rFonts w:ascii="Arial" w:hAnsi="Arial" w:cs="Arial"/>
        </w:rPr>
      </w:pPr>
      <w:r>
        <w:rPr>
          <w:position w:val="-6"/>
        </w:rPr>
        <w:t>MA_11_02_CO_10</w:t>
      </w:r>
      <w:r w:rsidR="00E90346">
        <w:rPr>
          <w:position w:val="-6"/>
        </w:rPr>
        <w:t>8</w:t>
      </w:r>
    </w:p>
    <w:p w14:paraId="1ED4B2E3" w14:textId="1FF565D4" w:rsidR="0091317E" w:rsidRDefault="0091317E" w:rsidP="0091317E">
      <w:pPr>
        <w:tabs>
          <w:tab w:val="right" w:pos="8498"/>
        </w:tabs>
        <w:spacing w:after="0"/>
        <w:jc w:val="center"/>
        <w:rPr>
          <w:rFonts w:ascii="Arial" w:hAnsi="Arial" w:cs="Arial"/>
        </w:rPr>
      </w:pPr>
    </w:p>
    <w:p w14:paraId="60DF622A" w14:textId="77777777" w:rsidR="0091317E" w:rsidRDefault="0091317E" w:rsidP="00962CCA">
      <w:pPr>
        <w:tabs>
          <w:tab w:val="right" w:pos="8498"/>
        </w:tabs>
        <w:spacing w:after="0"/>
        <w:jc w:val="both"/>
        <w:rPr>
          <w:rFonts w:ascii="Arial" w:hAnsi="Arial" w:cs="Arial"/>
        </w:rPr>
      </w:pPr>
    </w:p>
    <w:p w14:paraId="1B57F0CC" w14:textId="668D939A" w:rsidR="00016A10" w:rsidRDefault="0091317E" w:rsidP="00016A10">
      <w:pPr>
        <w:tabs>
          <w:tab w:val="right" w:pos="8498"/>
        </w:tabs>
        <w:spacing w:after="0"/>
        <w:jc w:val="both"/>
        <w:rPr>
          <w:rFonts w:ascii="Arial" w:hAnsi="Arial" w:cs="Arial"/>
        </w:rPr>
      </w:pPr>
      <w:r w:rsidRPr="0091317E">
        <w:rPr>
          <w:rFonts w:ascii="Arial" w:hAnsi="Arial" w:cs="Arial"/>
        </w:rPr>
        <w:t>Para las funciones dadas se tiene que:</w:t>
      </w:r>
    </w:p>
    <w:p w14:paraId="26C377B1" w14:textId="4FF851E3" w:rsidR="00E90346" w:rsidRPr="0091317E" w:rsidRDefault="00E90346" w:rsidP="00E90346">
      <w:pPr>
        <w:tabs>
          <w:tab w:val="right" w:pos="8498"/>
        </w:tabs>
        <w:spacing w:after="0"/>
        <w:jc w:val="center"/>
        <w:rPr>
          <w:rFonts w:ascii="Arial" w:hAnsi="Arial" w:cs="Arial"/>
        </w:rPr>
      </w:pPr>
      <w:r>
        <w:rPr>
          <w:position w:val="-6"/>
        </w:rPr>
        <w:t>MA_11_02_CO_109</w:t>
      </w:r>
    </w:p>
    <w:p w14:paraId="6AF8D198" w14:textId="2450266C" w:rsidR="0091317E" w:rsidRPr="00C87E96" w:rsidRDefault="0091317E" w:rsidP="00E90346">
      <w:pPr>
        <w:tabs>
          <w:tab w:val="right" w:pos="8498"/>
        </w:tabs>
        <w:spacing w:after="0"/>
        <w:jc w:val="center"/>
        <w:rPr>
          <w:rFonts w:ascii="Arial" w:hAnsi="Arial" w:cs="Arial"/>
          <w:b/>
        </w:rPr>
      </w:pPr>
    </w:p>
    <w:p w14:paraId="41B6459E" w14:textId="688B9076" w:rsidR="0091317E" w:rsidRDefault="0091317E" w:rsidP="00016A10">
      <w:pPr>
        <w:tabs>
          <w:tab w:val="right" w:pos="8498"/>
        </w:tabs>
        <w:spacing w:after="0"/>
        <w:jc w:val="both"/>
        <w:rPr>
          <w:rFonts w:ascii="Arial" w:hAnsi="Arial" w:cs="Arial"/>
        </w:rPr>
      </w:pPr>
      <w:r w:rsidRPr="00C4530D">
        <w:rPr>
          <w:rFonts w:ascii="Arial" w:hAnsi="Arial" w:cs="Arial"/>
        </w:rPr>
        <w:t>De donde</w:t>
      </w:r>
      <w:ins w:id="115" w:author="user" w:date="2016-05-20T18:42:00Z">
        <w:r w:rsidR="00C13CF1">
          <w:rPr>
            <w:rFonts w:ascii="Arial" w:hAnsi="Arial" w:cs="Arial"/>
          </w:rPr>
          <w:t>:</w:t>
        </w:r>
      </w:ins>
    </w:p>
    <w:p w14:paraId="046A6010" w14:textId="0C36F456" w:rsidR="00E90346" w:rsidRPr="00C4530D" w:rsidRDefault="00E90346" w:rsidP="00E90346">
      <w:pPr>
        <w:tabs>
          <w:tab w:val="right" w:pos="8498"/>
        </w:tabs>
        <w:spacing w:after="0"/>
        <w:jc w:val="center"/>
        <w:rPr>
          <w:rFonts w:ascii="Arial" w:hAnsi="Arial" w:cs="Arial"/>
        </w:rPr>
      </w:pPr>
      <w:r>
        <w:rPr>
          <w:position w:val="-6"/>
        </w:rPr>
        <w:t>MA_11_02_CO_110</w:t>
      </w:r>
    </w:p>
    <w:p w14:paraId="276C0962" w14:textId="31DEBDC0" w:rsidR="0091317E" w:rsidRDefault="0091317E" w:rsidP="00E90346">
      <w:pPr>
        <w:tabs>
          <w:tab w:val="right" w:pos="8498"/>
        </w:tabs>
        <w:spacing w:after="0"/>
        <w:jc w:val="center"/>
        <w:rPr>
          <w:rFonts w:ascii="Arial" w:hAnsi="Arial" w:cs="Arial"/>
          <w:b/>
        </w:rPr>
      </w:pPr>
    </w:p>
    <w:p w14:paraId="5BC72A49" w14:textId="5C473660" w:rsidR="0091317E" w:rsidRDefault="00C4530D" w:rsidP="00016A10">
      <w:pPr>
        <w:tabs>
          <w:tab w:val="right" w:pos="8498"/>
        </w:tabs>
        <w:spacing w:after="0"/>
        <w:jc w:val="both"/>
        <w:rPr>
          <w:rFonts w:ascii="Arial" w:hAnsi="Arial" w:cs="Arial"/>
        </w:rPr>
      </w:pPr>
      <w:r w:rsidRPr="00C4530D">
        <w:rPr>
          <w:rFonts w:ascii="Arial" w:hAnsi="Arial" w:cs="Arial"/>
        </w:rPr>
        <w:t>En conclusión:</w:t>
      </w:r>
    </w:p>
    <w:p w14:paraId="33482D15" w14:textId="4A9609B4" w:rsidR="00E90346" w:rsidRPr="00752DC1" w:rsidRDefault="00E90346" w:rsidP="00E90346">
      <w:pPr>
        <w:tabs>
          <w:tab w:val="right" w:pos="8498"/>
        </w:tabs>
        <w:spacing w:after="0"/>
        <w:jc w:val="center"/>
        <w:rPr>
          <w:rFonts w:ascii="Arial" w:hAnsi="Arial" w:cs="Arial"/>
        </w:rPr>
      </w:pPr>
      <w:r w:rsidRPr="00752DC1">
        <w:rPr>
          <w:position w:val="-6"/>
        </w:rPr>
        <w:t>MA_11_02_CO_111</w:t>
      </w:r>
    </w:p>
    <w:p w14:paraId="3F528864" w14:textId="15CFD2D6" w:rsidR="00C4530D" w:rsidRDefault="00C4530D" w:rsidP="00E90346">
      <w:pPr>
        <w:tabs>
          <w:tab w:val="right" w:pos="8498"/>
        </w:tabs>
        <w:spacing w:after="0"/>
        <w:jc w:val="center"/>
        <w:rPr>
          <w:rFonts w:ascii="Arial" w:hAnsi="Arial" w:cs="Arial"/>
          <w:b/>
        </w:rPr>
      </w:pPr>
    </w:p>
    <w:p w14:paraId="02AE25EA" w14:textId="77777777" w:rsidR="0091317E" w:rsidRDefault="0091317E" w:rsidP="00016A10">
      <w:pPr>
        <w:tabs>
          <w:tab w:val="right" w:pos="8498"/>
        </w:tabs>
        <w:spacing w:after="0"/>
        <w:jc w:val="both"/>
        <w:rPr>
          <w:rFonts w:ascii="Arial" w:hAnsi="Arial" w:cs="Arial"/>
          <w:b/>
        </w:rPr>
      </w:pPr>
    </w:p>
    <w:p w14:paraId="6DF12AFE" w14:textId="55541039" w:rsidR="0091317E" w:rsidRPr="00C4530D" w:rsidRDefault="00C4530D" w:rsidP="00016A10">
      <w:pPr>
        <w:tabs>
          <w:tab w:val="right" w:pos="8498"/>
        </w:tabs>
        <w:spacing w:after="0"/>
        <w:jc w:val="both"/>
        <w:rPr>
          <w:rFonts w:ascii="Arial" w:hAnsi="Arial" w:cs="Arial"/>
        </w:rPr>
      </w:pPr>
      <w:r w:rsidRPr="00C4530D">
        <w:rPr>
          <w:rFonts w:ascii="Arial" w:hAnsi="Arial" w:cs="Arial"/>
        </w:rPr>
        <w:t>Ejemplo</w:t>
      </w:r>
      <w:ins w:id="116" w:author="user" w:date="2016-05-20T18:43:00Z">
        <w:r w:rsidR="00C13CF1">
          <w:rPr>
            <w:rFonts w:ascii="Arial" w:hAnsi="Arial" w:cs="Arial"/>
          </w:rPr>
          <w:t>:</w:t>
        </w:r>
      </w:ins>
    </w:p>
    <w:p w14:paraId="580B39D3" w14:textId="169B04A7" w:rsidR="0091317E" w:rsidRDefault="00C4530D" w:rsidP="00016A10">
      <w:pPr>
        <w:tabs>
          <w:tab w:val="right" w:pos="8498"/>
        </w:tabs>
        <w:spacing w:after="0"/>
        <w:jc w:val="both"/>
        <w:rPr>
          <w:rFonts w:ascii="Arial" w:hAnsi="Arial" w:cs="Arial"/>
        </w:rPr>
      </w:pPr>
      <w:r w:rsidRPr="00C4530D">
        <w:rPr>
          <w:rFonts w:ascii="Arial" w:hAnsi="Arial" w:cs="Arial"/>
        </w:rPr>
        <w:t xml:space="preserve">Encontrar </w:t>
      </w:r>
      <w:r>
        <w:rPr>
          <w:rFonts w:ascii="Arial" w:hAnsi="Arial" w:cs="Arial"/>
          <w:i/>
        </w:rPr>
        <w:t>g</w:t>
      </w:r>
      <w:r w:rsidRPr="00C4530D">
        <w:rPr>
          <w:rFonts w:ascii="Arial" w:hAnsi="Arial" w:cs="Arial"/>
        </w:rPr>
        <w:t>(</w:t>
      </w:r>
      <w:r>
        <w:rPr>
          <w:rFonts w:ascii="Arial" w:hAnsi="Arial" w:cs="Arial"/>
          <w:i/>
        </w:rPr>
        <w:t>f</w:t>
      </w:r>
      <w:r w:rsidRPr="00C4530D">
        <w:rPr>
          <w:rFonts w:ascii="Arial" w:hAnsi="Arial" w:cs="Arial"/>
        </w:rPr>
        <w:t>(</w:t>
      </w:r>
      <w:r w:rsidRPr="00C4530D">
        <w:rPr>
          <w:rFonts w:ascii="Arial" w:hAnsi="Arial" w:cs="Arial"/>
          <w:i/>
        </w:rPr>
        <w:t>x</w:t>
      </w:r>
      <w:r w:rsidRPr="00C4530D">
        <w:rPr>
          <w:rFonts w:ascii="Arial" w:hAnsi="Arial" w:cs="Arial"/>
        </w:rPr>
        <w:t>)) dadas las siguientes funciones:</w:t>
      </w:r>
    </w:p>
    <w:p w14:paraId="70034211" w14:textId="05F6D9FA" w:rsidR="00E90346" w:rsidRDefault="00E90346" w:rsidP="00E90346">
      <w:pPr>
        <w:tabs>
          <w:tab w:val="right" w:pos="8498"/>
        </w:tabs>
        <w:spacing w:after="0"/>
        <w:jc w:val="center"/>
        <w:rPr>
          <w:rFonts w:ascii="Arial" w:hAnsi="Arial" w:cs="Arial"/>
        </w:rPr>
      </w:pPr>
      <w:r>
        <w:rPr>
          <w:position w:val="-6"/>
        </w:rPr>
        <w:t>MA_11_02_CO_112</w:t>
      </w:r>
    </w:p>
    <w:p w14:paraId="480A681B" w14:textId="6D392607" w:rsidR="00E90346" w:rsidRDefault="00E90346" w:rsidP="00E90346">
      <w:pPr>
        <w:tabs>
          <w:tab w:val="right" w:pos="8498"/>
        </w:tabs>
        <w:spacing w:after="0"/>
        <w:jc w:val="center"/>
        <w:rPr>
          <w:rFonts w:ascii="Arial" w:hAnsi="Arial" w:cs="Arial"/>
        </w:rPr>
      </w:pPr>
      <w:r>
        <w:rPr>
          <w:position w:val="-6"/>
        </w:rPr>
        <w:t>MA_11_02_CO_113</w:t>
      </w:r>
    </w:p>
    <w:p w14:paraId="540E357C" w14:textId="53699503" w:rsidR="00C4530D" w:rsidRPr="00C4530D" w:rsidRDefault="00C4530D" w:rsidP="00E90346">
      <w:pPr>
        <w:tabs>
          <w:tab w:val="right" w:pos="8498"/>
        </w:tabs>
        <w:spacing w:after="0"/>
        <w:jc w:val="center"/>
        <w:rPr>
          <w:rFonts w:ascii="Arial" w:hAnsi="Arial" w:cs="Arial"/>
        </w:rPr>
      </w:pPr>
    </w:p>
    <w:p w14:paraId="2287CC08" w14:textId="77777777" w:rsidR="00C4530D" w:rsidRDefault="00C4530D" w:rsidP="00C4530D">
      <w:pPr>
        <w:tabs>
          <w:tab w:val="right" w:pos="8498"/>
        </w:tabs>
        <w:spacing w:after="0"/>
        <w:jc w:val="both"/>
        <w:rPr>
          <w:rFonts w:ascii="Arial" w:hAnsi="Arial" w:cs="Arial"/>
        </w:rPr>
      </w:pPr>
      <w:r w:rsidRPr="0091317E">
        <w:rPr>
          <w:rFonts w:ascii="Arial" w:hAnsi="Arial" w:cs="Arial"/>
        </w:rPr>
        <w:t>Para las funciones dadas se tiene que:</w:t>
      </w:r>
    </w:p>
    <w:p w14:paraId="37924712" w14:textId="71D37CE1" w:rsidR="00E90346" w:rsidRPr="0091317E" w:rsidRDefault="00E90346" w:rsidP="00E90346">
      <w:pPr>
        <w:tabs>
          <w:tab w:val="right" w:pos="8498"/>
        </w:tabs>
        <w:spacing w:after="0"/>
        <w:jc w:val="center"/>
        <w:rPr>
          <w:rFonts w:ascii="Arial" w:hAnsi="Arial" w:cs="Arial"/>
        </w:rPr>
      </w:pPr>
      <w:r>
        <w:rPr>
          <w:position w:val="-6"/>
        </w:rPr>
        <w:t>MA_11_02_CO_114</w:t>
      </w:r>
    </w:p>
    <w:p w14:paraId="0F8A72FD" w14:textId="148686BC" w:rsidR="00C4530D" w:rsidRDefault="00C4530D" w:rsidP="00E90346">
      <w:pPr>
        <w:tabs>
          <w:tab w:val="right" w:pos="8498"/>
        </w:tabs>
        <w:spacing w:after="0"/>
        <w:jc w:val="center"/>
        <w:rPr>
          <w:rFonts w:ascii="Arial" w:hAnsi="Arial" w:cs="Arial"/>
          <w:b/>
        </w:rPr>
      </w:pPr>
    </w:p>
    <w:p w14:paraId="4D6A074F" w14:textId="07EB8A54" w:rsidR="00C4530D" w:rsidRDefault="00C4530D" w:rsidP="00016A10">
      <w:pPr>
        <w:tabs>
          <w:tab w:val="right" w:pos="8498"/>
        </w:tabs>
        <w:spacing w:after="0"/>
        <w:jc w:val="both"/>
        <w:rPr>
          <w:rFonts w:ascii="Arial" w:hAnsi="Arial" w:cs="Arial"/>
        </w:rPr>
      </w:pPr>
      <w:r w:rsidRPr="00C4530D">
        <w:rPr>
          <w:rFonts w:ascii="Arial" w:hAnsi="Arial" w:cs="Arial"/>
        </w:rPr>
        <w:t>De donde</w:t>
      </w:r>
      <w:ins w:id="117" w:author="user" w:date="2016-05-20T18:43:00Z">
        <w:r w:rsidR="00C13CF1">
          <w:rPr>
            <w:rFonts w:ascii="Arial" w:hAnsi="Arial" w:cs="Arial"/>
          </w:rPr>
          <w:t>:</w:t>
        </w:r>
      </w:ins>
    </w:p>
    <w:p w14:paraId="596AB734" w14:textId="07937EBB" w:rsidR="00E90346" w:rsidRPr="00C4530D" w:rsidRDefault="00E90346" w:rsidP="00E90346">
      <w:pPr>
        <w:tabs>
          <w:tab w:val="right" w:pos="8498"/>
        </w:tabs>
        <w:spacing w:after="0"/>
        <w:jc w:val="center"/>
        <w:rPr>
          <w:rFonts w:ascii="Arial" w:hAnsi="Arial" w:cs="Arial"/>
        </w:rPr>
      </w:pPr>
      <w:r>
        <w:rPr>
          <w:position w:val="-6"/>
        </w:rPr>
        <w:t>MA_11_02_CO_115</w:t>
      </w:r>
    </w:p>
    <w:p w14:paraId="3810DF2B" w14:textId="2A7489AE" w:rsidR="00C4530D" w:rsidRPr="00C4530D" w:rsidRDefault="00C4530D" w:rsidP="00E90346">
      <w:pPr>
        <w:tabs>
          <w:tab w:val="right" w:pos="8498"/>
        </w:tabs>
        <w:spacing w:after="0"/>
        <w:jc w:val="center"/>
        <w:rPr>
          <w:rFonts w:ascii="Arial" w:hAnsi="Arial" w:cs="Arial"/>
        </w:rPr>
      </w:pPr>
    </w:p>
    <w:p w14:paraId="77A752C3" w14:textId="282446AD" w:rsidR="00C4530D" w:rsidRDefault="00C4530D" w:rsidP="00016A10">
      <w:pPr>
        <w:tabs>
          <w:tab w:val="right" w:pos="8498"/>
        </w:tabs>
        <w:spacing w:after="0"/>
        <w:jc w:val="both"/>
        <w:rPr>
          <w:rFonts w:ascii="Arial" w:hAnsi="Arial" w:cs="Arial"/>
        </w:rPr>
      </w:pPr>
      <w:r w:rsidRPr="00C4530D">
        <w:rPr>
          <w:rFonts w:ascii="Arial" w:hAnsi="Arial" w:cs="Arial"/>
        </w:rPr>
        <w:t>En conclusión:</w:t>
      </w:r>
    </w:p>
    <w:p w14:paraId="407188ED" w14:textId="56558A67" w:rsidR="00E90346" w:rsidRPr="00C4530D" w:rsidRDefault="00E90346" w:rsidP="00E90346">
      <w:pPr>
        <w:tabs>
          <w:tab w:val="right" w:pos="8498"/>
        </w:tabs>
        <w:spacing w:after="0"/>
        <w:jc w:val="center"/>
        <w:rPr>
          <w:rFonts w:ascii="Arial" w:hAnsi="Arial" w:cs="Arial"/>
        </w:rPr>
      </w:pPr>
      <w:r>
        <w:rPr>
          <w:position w:val="-6"/>
        </w:rPr>
        <w:t>MA_11_02_CO_116</w:t>
      </w:r>
    </w:p>
    <w:p w14:paraId="519A510D" w14:textId="0FF4F240" w:rsidR="00C4530D" w:rsidRDefault="00C4530D" w:rsidP="00E90346">
      <w:pPr>
        <w:tabs>
          <w:tab w:val="right" w:pos="8498"/>
        </w:tabs>
        <w:spacing w:after="0"/>
        <w:jc w:val="center"/>
      </w:pPr>
    </w:p>
    <w:tbl>
      <w:tblPr>
        <w:tblStyle w:val="Tablaconcuadrcula"/>
        <w:tblW w:w="0" w:type="auto"/>
        <w:tblLook w:val="04A0" w:firstRow="1" w:lastRow="0" w:firstColumn="1" w:lastColumn="0" w:noHBand="0" w:noVBand="1"/>
      </w:tblPr>
      <w:tblGrid>
        <w:gridCol w:w="2518"/>
        <w:gridCol w:w="6460"/>
      </w:tblGrid>
      <w:tr w:rsidR="00C4530D" w:rsidRPr="00C87E96" w14:paraId="6BD6062B" w14:textId="77777777" w:rsidTr="00C4530D">
        <w:tc>
          <w:tcPr>
            <w:tcW w:w="8978" w:type="dxa"/>
            <w:gridSpan w:val="2"/>
            <w:shd w:val="clear" w:color="auto" w:fill="000000" w:themeFill="text1"/>
          </w:tcPr>
          <w:p w14:paraId="0FCAA2D9" w14:textId="77777777" w:rsidR="00C4530D" w:rsidRPr="00C87E96" w:rsidRDefault="00C4530D" w:rsidP="00C4530D">
            <w:pPr>
              <w:jc w:val="center"/>
              <w:rPr>
                <w:rFonts w:ascii="Arial" w:hAnsi="Arial" w:cs="Arial"/>
                <w:b/>
                <w:sz w:val="24"/>
                <w:szCs w:val="24"/>
              </w:rPr>
            </w:pPr>
            <w:r w:rsidRPr="00C87E96">
              <w:rPr>
                <w:rFonts w:ascii="Arial" w:hAnsi="Arial" w:cs="Arial"/>
                <w:b/>
                <w:sz w:val="24"/>
                <w:szCs w:val="24"/>
              </w:rPr>
              <w:t xml:space="preserve">Destacado </w:t>
            </w:r>
          </w:p>
        </w:tc>
      </w:tr>
      <w:tr w:rsidR="00C4530D" w:rsidRPr="00C87E96" w14:paraId="647B8E4B" w14:textId="77777777" w:rsidTr="00C4530D">
        <w:tc>
          <w:tcPr>
            <w:tcW w:w="2518" w:type="dxa"/>
          </w:tcPr>
          <w:p w14:paraId="0CB78753" w14:textId="77777777" w:rsidR="00C4530D" w:rsidRPr="00C87E96" w:rsidRDefault="00C4530D" w:rsidP="00C4530D">
            <w:pPr>
              <w:rPr>
                <w:rFonts w:ascii="Arial" w:hAnsi="Arial" w:cs="Arial"/>
                <w:b/>
                <w:sz w:val="24"/>
                <w:szCs w:val="24"/>
              </w:rPr>
            </w:pPr>
            <w:r w:rsidRPr="00C87E96">
              <w:rPr>
                <w:rFonts w:ascii="Arial" w:hAnsi="Arial" w:cs="Arial"/>
                <w:b/>
                <w:sz w:val="24"/>
                <w:szCs w:val="24"/>
              </w:rPr>
              <w:t>Título</w:t>
            </w:r>
          </w:p>
        </w:tc>
        <w:tc>
          <w:tcPr>
            <w:tcW w:w="6460" w:type="dxa"/>
          </w:tcPr>
          <w:p w14:paraId="77CF3D9C" w14:textId="7F30AC40" w:rsidR="00C4530D" w:rsidRPr="00C87E96" w:rsidRDefault="00C4530D" w:rsidP="00C4530D">
            <w:pPr>
              <w:rPr>
                <w:rFonts w:ascii="Arial" w:hAnsi="Arial" w:cs="Arial"/>
                <w:b/>
                <w:sz w:val="24"/>
                <w:szCs w:val="24"/>
              </w:rPr>
            </w:pPr>
            <w:r>
              <w:rPr>
                <w:rFonts w:ascii="Arial" w:hAnsi="Arial" w:cs="Arial"/>
                <w:b/>
                <w:sz w:val="24"/>
                <w:szCs w:val="24"/>
              </w:rPr>
              <w:t>La composición entre una función y su inversa</w:t>
            </w:r>
          </w:p>
        </w:tc>
      </w:tr>
      <w:tr w:rsidR="00C4530D" w:rsidRPr="00C87E96" w14:paraId="57A6A64A" w14:textId="77777777" w:rsidTr="00C4530D">
        <w:tc>
          <w:tcPr>
            <w:tcW w:w="2518" w:type="dxa"/>
          </w:tcPr>
          <w:p w14:paraId="730EC090" w14:textId="77777777" w:rsidR="00C4530D" w:rsidRPr="00C87E96" w:rsidRDefault="00C4530D" w:rsidP="00C4530D">
            <w:pPr>
              <w:rPr>
                <w:rFonts w:ascii="Arial" w:hAnsi="Arial" w:cs="Arial"/>
                <w:sz w:val="24"/>
                <w:szCs w:val="24"/>
              </w:rPr>
            </w:pPr>
            <w:r w:rsidRPr="00C87E96">
              <w:rPr>
                <w:rFonts w:ascii="Arial" w:hAnsi="Arial" w:cs="Arial"/>
                <w:b/>
                <w:sz w:val="24"/>
                <w:szCs w:val="24"/>
              </w:rPr>
              <w:t>Contenido</w:t>
            </w:r>
          </w:p>
        </w:tc>
        <w:tc>
          <w:tcPr>
            <w:tcW w:w="6460" w:type="dxa"/>
          </w:tcPr>
          <w:p w14:paraId="3AFBAE13" w14:textId="42FE4416" w:rsidR="00C4530D" w:rsidRDefault="00C4530D" w:rsidP="00C4530D">
            <w:pPr>
              <w:rPr>
                <w:rFonts w:ascii="Arial" w:hAnsi="Arial" w:cs="Arial"/>
                <w:lang w:val="es-ES"/>
              </w:rPr>
            </w:pPr>
            <w:r>
              <w:rPr>
                <w:rFonts w:ascii="Arial" w:hAnsi="Arial" w:cs="Arial"/>
                <w:lang w:val="es-ES"/>
              </w:rPr>
              <w:t xml:space="preserve">Dadas dos funciones </w:t>
            </w:r>
            <w:r w:rsidRPr="00BC205D">
              <w:rPr>
                <w:rFonts w:ascii="Arial" w:hAnsi="Arial" w:cs="Arial"/>
                <w:i/>
                <w:lang w:val="es-ES"/>
              </w:rPr>
              <w:t>f</w:t>
            </w:r>
            <w:r>
              <w:rPr>
                <w:rFonts w:ascii="Arial" w:hAnsi="Arial" w:cs="Arial"/>
                <w:lang w:val="es-ES"/>
              </w:rPr>
              <w:t>(</w:t>
            </w:r>
            <w:r w:rsidRPr="00BC205D">
              <w:rPr>
                <w:rFonts w:ascii="Arial" w:hAnsi="Arial" w:cs="Arial"/>
                <w:i/>
                <w:lang w:val="es-ES"/>
              </w:rPr>
              <w:t>x</w:t>
            </w:r>
            <w:r>
              <w:rPr>
                <w:rFonts w:ascii="Arial" w:hAnsi="Arial" w:cs="Arial"/>
                <w:lang w:val="es-ES"/>
              </w:rPr>
              <w:t xml:space="preserve">) y </w:t>
            </w:r>
            <w:r>
              <w:rPr>
                <w:rFonts w:ascii="Arial" w:hAnsi="Arial" w:cs="Arial"/>
                <w:i/>
                <w:lang w:val="es-ES"/>
              </w:rPr>
              <w:t>f</w:t>
            </w:r>
            <w:ins w:id="118" w:author="user" w:date="2016-05-20T18:44:00Z">
              <w:r w:rsidR="00C13CF1">
                <w:rPr>
                  <w:rFonts w:ascii="Arial" w:hAnsi="Arial" w:cs="Arial"/>
                  <w:i/>
                  <w:lang w:val="es-ES"/>
                </w:rPr>
                <w:t xml:space="preserve"> </w:t>
              </w:r>
            </w:ins>
            <w:r w:rsidRPr="00C4530D">
              <w:rPr>
                <w:rFonts w:ascii="Arial" w:hAnsi="Arial" w:cs="Arial"/>
                <w:vertAlign w:val="superscript"/>
                <w:lang w:val="es-ES"/>
              </w:rPr>
              <w:t>-1</w:t>
            </w:r>
            <w:r>
              <w:rPr>
                <w:rFonts w:ascii="Arial" w:hAnsi="Arial" w:cs="Arial"/>
                <w:lang w:val="es-ES"/>
              </w:rPr>
              <w:t>(</w:t>
            </w:r>
            <w:r w:rsidRPr="00C4530D">
              <w:rPr>
                <w:rFonts w:ascii="Arial" w:hAnsi="Arial" w:cs="Arial"/>
                <w:i/>
                <w:lang w:val="es-ES"/>
              </w:rPr>
              <w:t>x</w:t>
            </w:r>
            <w:r>
              <w:rPr>
                <w:rFonts w:ascii="Arial" w:hAnsi="Arial" w:cs="Arial"/>
                <w:lang w:val="es-ES"/>
              </w:rPr>
              <w:t xml:space="preserve">) la composición entre ellas es </w:t>
            </w:r>
            <w:r w:rsidRPr="00C4530D">
              <w:rPr>
                <w:rFonts w:ascii="Arial" w:hAnsi="Arial" w:cs="Arial"/>
                <w:i/>
                <w:lang w:val="es-ES"/>
              </w:rPr>
              <w:t>f</w:t>
            </w:r>
            <w:r>
              <w:rPr>
                <w:rFonts w:ascii="Arial" w:hAnsi="Arial" w:cs="Arial"/>
                <w:lang w:val="es-ES"/>
              </w:rPr>
              <w:t>(</w:t>
            </w:r>
            <w:r w:rsidRPr="00C4530D">
              <w:rPr>
                <w:rFonts w:ascii="Arial" w:hAnsi="Arial" w:cs="Arial"/>
                <w:i/>
                <w:lang w:val="es-ES"/>
              </w:rPr>
              <w:t>x</w:t>
            </w:r>
            <w:r>
              <w:rPr>
                <w:rFonts w:ascii="Arial" w:hAnsi="Arial" w:cs="Arial"/>
                <w:lang w:val="es-ES"/>
              </w:rPr>
              <w:t xml:space="preserve">) = </w:t>
            </w:r>
            <w:r w:rsidRPr="00C4530D">
              <w:rPr>
                <w:rFonts w:ascii="Arial" w:hAnsi="Arial" w:cs="Arial"/>
                <w:i/>
                <w:lang w:val="es-ES"/>
              </w:rPr>
              <w:t>x</w:t>
            </w:r>
            <w:r>
              <w:rPr>
                <w:rFonts w:ascii="Arial" w:hAnsi="Arial" w:cs="Arial"/>
                <w:lang w:val="es-ES"/>
              </w:rPr>
              <w:t>, en símbolos</w:t>
            </w:r>
            <w:ins w:id="119" w:author="user" w:date="2016-05-20T18:44:00Z">
              <w:r w:rsidR="00F501FF">
                <w:rPr>
                  <w:rFonts w:ascii="Arial" w:hAnsi="Arial" w:cs="Arial"/>
                  <w:lang w:val="es-ES"/>
                </w:rPr>
                <w:t>:</w:t>
              </w:r>
            </w:ins>
          </w:p>
          <w:p w14:paraId="2AAB6A49" w14:textId="6BD7D140" w:rsidR="00E90346" w:rsidRDefault="00E90346" w:rsidP="00E90346">
            <w:pPr>
              <w:jc w:val="center"/>
              <w:rPr>
                <w:rFonts w:ascii="Arial" w:hAnsi="Arial" w:cs="Arial"/>
                <w:lang w:val="es-ES"/>
              </w:rPr>
            </w:pPr>
            <w:r>
              <w:rPr>
                <w:position w:val="-6"/>
              </w:rPr>
              <w:t>MA_11_02_CO_117</w:t>
            </w:r>
          </w:p>
          <w:p w14:paraId="17F33825" w14:textId="6DBD2E12" w:rsidR="00C4530D" w:rsidRPr="00C4530D" w:rsidRDefault="00C4530D" w:rsidP="00C4530D">
            <w:pPr>
              <w:jc w:val="center"/>
              <w:rPr>
                <w:rFonts w:ascii="Arial" w:hAnsi="Arial" w:cs="Arial"/>
                <w:lang w:val="es-ES"/>
              </w:rPr>
            </w:pPr>
          </w:p>
          <w:p w14:paraId="7276EE73" w14:textId="77777777" w:rsidR="00C4530D" w:rsidRPr="00C4530D" w:rsidRDefault="00C4530D" w:rsidP="00C4530D">
            <w:pPr>
              <w:tabs>
                <w:tab w:val="right" w:pos="8498"/>
              </w:tabs>
              <w:jc w:val="both"/>
              <w:rPr>
                <w:rFonts w:ascii="Arial" w:eastAsiaTheme="minorEastAsia" w:hAnsi="Arial" w:cs="Arial"/>
              </w:rPr>
            </w:pPr>
          </w:p>
        </w:tc>
      </w:tr>
    </w:tbl>
    <w:p w14:paraId="26602637" w14:textId="68BD9771" w:rsidR="00C4530D" w:rsidRDefault="00C4530D" w:rsidP="00016A10">
      <w:pPr>
        <w:tabs>
          <w:tab w:val="right" w:pos="8498"/>
        </w:tabs>
        <w:spacing w:after="0"/>
        <w:jc w:val="both"/>
        <w:rPr>
          <w:rFonts w:ascii="Arial" w:hAnsi="Arial" w:cs="Arial"/>
          <w:b/>
        </w:rPr>
      </w:pPr>
    </w:p>
    <w:p w14:paraId="5EC17BE7" w14:textId="7D7F6E23" w:rsidR="00C4530D" w:rsidRPr="00C4530D" w:rsidRDefault="00C4530D" w:rsidP="00016A10">
      <w:pPr>
        <w:tabs>
          <w:tab w:val="right" w:pos="8498"/>
        </w:tabs>
        <w:spacing w:after="0"/>
        <w:jc w:val="both"/>
        <w:rPr>
          <w:rFonts w:ascii="Arial" w:hAnsi="Arial" w:cs="Arial"/>
        </w:rPr>
      </w:pPr>
      <w:r w:rsidRPr="00C4530D">
        <w:rPr>
          <w:rFonts w:ascii="Arial" w:hAnsi="Arial" w:cs="Arial"/>
        </w:rPr>
        <w:t>Ejemplo</w:t>
      </w:r>
      <w:ins w:id="120" w:author="user" w:date="2016-05-20T18:44:00Z">
        <w:r w:rsidR="00F501FF">
          <w:rPr>
            <w:rFonts w:ascii="Arial" w:hAnsi="Arial" w:cs="Arial"/>
          </w:rPr>
          <w:t>:</w:t>
        </w:r>
      </w:ins>
    </w:p>
    <w:p w14:paraId="3FBB48ED" w14:textId="0D9D5FE7" w:rsidR="00C4530D" w:rsidRDefault="00C4530D" w:rsidP="00016A10">
      <w:pPr>
        <w:tabs>
          <w:tab w:val="right" w:pos="8498"/>
        </w:tabs>
        <w:spacing w:after="0"/>
        <w:jc w:val="both"/>
        <w:rPr>
          <w:rFonts w:ascii="Arial" w:hAnsi="Arial" w:cs="Arial"/>
        </w:rPr>
      </w:pPr>
      <w:r w:rsidRPr="00C4530D">
        <w:rPr>
          <w:rFonts w:ascii="Arial" w:hAnsi="Arial" w:cs="Arial"/>
        </w:rPr>
        <w:t xml:space="preserve">Determinar la inversa de la función biyectiva </w:t>
      </w:r>
      <w:r w:rsidRPr="00C4530D">
        <w:rPr>
          <w:rFonts w:ascii="Arial" w:hAnsi="Arial" w:cs="Arial"/>
          <w:i/>
        </w:rPr>
        <w:t>f</w:t>
      </w:r>
      <w:r w:rsidRPr="00C4530D">
        <w:rPr>
          <w:rFonts w:ascii="Arial" w:hAnsi="Arial" w:cs="Arial"/>
        </w:rPr>
        <w:t>(</w:t>
      </w:r>
      <w:r w:rsidRPr="00C4530D">
        <w:rPr>
          <w:rFonts w:ascii="Arial" w:hAnsi="Arial" w:cs="Arial"/>
          <w:i/>
        </w:rPr>
        <w:t>x</w:t>
      </w:r>
      <w:r w:rsidRPr="00C4530D">
        <w:rPr>
          <w:rFonts w:ascii="Arial" w:hAnsi="Arial" w:cs="Arial"/>
        </w:rPr>
        <w:t xml:space="preserve">) = </w:t>
      </w:r>
      <w:r w:rsidR="007D02E7">
        <w:rPr>
          <w:rFonts w:ascii="Arial" w:hAnsi="Arial" w:cs="Arial"/>
        </w:rPr>
        <w:t>–</w:t>
      </w:r>
      <w:r w:rsidRPr="00C4530D">
        <w:rPr>
          <w:rFonts w:ascii="Arial" w:hAnsi="Arial" w:cs="Arial"/>
        </w:rPr>
        <w:t>2</w:t>
      </w:r>
      <w:r w:rsidRPr="00C4530D">
        <w:rPr>
          <w:rFonts w:ascii="Arial" w:hAnsi="Arial" w:cs="Arial"/>
          <w:i/>
        </w:rPr>
        <w:t>x</w:t>
      </w:r>
      <w:r w:rsidRPr="00C4530D">
        <w:rPr>
          <w:rFonts w:ascii="Arial" w:hAnsi="Arial" w:cs="Arial"/>
        </w:rPr>
        <w:t xml:space="preserve"> – 3 y encontrar </w:t>
      </w:r>
      <w:r w:rsidRPr="00C4530D">
        <w:rPr>
          <w:rFonts w:ascii="Arial" w:hAnsi="Arial" w:cs="Arial"/>
          <w:i/>
        </w:rPr>
        <w:t>f</w:t>
      </w:r>
      <w:r w:rsidRPr="00C4530D">
        <w:rPr>
          <w:rFonts w:ascii="Arial" w:hAnsi="Arial" w:cs="Arial"/>
        </w:rPr>
        <w:t>(</w:t>
      </w:r>
      <w:r w:rsidRPr="00C4530D">
        <w:rPr>
          <w:rFonts w:ascii="Arial" w:hAnsi="Arial" w:cs="Arial"/>
          <w:i/>
        </w:rPr>
        <w:t>f</w:t>
      </w:r>
      <w:ins w:id="121" w:author="user" w:date="2016-05-20T18:44:00Z">
        <w:r w:rsidR="00F501FF">
          <w:rPr>
            <w:rFonts w:ascii="Arial" w:hAnsi="Arial" w:cs="Arial"/>
            <w:i/>
          </w:rPr>
          <w:t xml:space="preserve"> </w:t>
        </w:r>
      </w:ins>
      <w:r w:rsidRPr="00C4530D">
        <w:rPr>
          <w:rFonts w:ascii="Arial" w:hAnsi="Arial" w:cs="Arial"/>
          <w:vertAlign w:val="superscript"/>
        </w:rPr>
        <w:t>-1</w:t>
      </w:r>
      <w:r w:rsidRPr="00C4530D">
        <w:rPr>
          <w:rFonts w:ascii="Arial" w:hAnsi="Arial" w:cs="Arial"/>
        </w:rPr>
        <w:t>(</w:t>
      </w:r>
      <w:r w:rsidRPr="00C4530D">
        <w:rPr>
          <w:rFonts w:ascii="Arial" w:hAnsi="Arial" w:cs="Arial"/>
          <w:i/>
        </w:rPr>
        <w:t>x</w:t>
      </w:r>
      <w:r w:rsidRPr="00C4530D">
        <w:rPr>
          <w:rFonts w:ascii="Arial" w:hAnsi="Arial" w:cs="Arial"/>
        </w:rPr>
        <w:t>))</w:t>
      </w:r>
      <w:r>
        <w:rPr>
          <w:rFonts w:ascii="Arial" w:hAnsi="Arial" w:cs="Arial"/>
        </w:rPr>
        <w:t>.</w:t>
      </w:r>
    </w:p>
    <w:p w14:paraId="2AD9C114" w14:textId="5373621F" w:rsidR="00C4530D" w:rsidRDefault="00C4530D" w:rsidP="00016A10">
      <w:pPr>
        <w:tabs>
          <w:tab w:val="right" w:pos="8498"/>
        </w:tabs>
        <w:spacing w:after="0"/>
        <w:jc w:val="both"/>
        <w:rPr>
          <w:rFonts w:ascii="Arial" w:hAnsi="Arial" w:cs="Arial"/>
        </w:rPr>
      </w:pPr>
      <w:r>
        <w:rPr>
          <w:rFonts w:ascii="Arial" w:hAnsi="Arial" w:cs="Arial"/>
        </w:rPr>
        <w:t xml:space="preserve">La inversa de </w:t>
      </w:r>
      <w:r w:rsidRPr="00C4530D">
        <w:rPr>
          <w:rFonts w:ascii="Arial" w:hAnsi="Arial" w:cs="Arial"/>
          <w:i/>
        </w:rPr>
        <w:t>f</w:t>
      </w:r>
      <w:r>
        <w:rPr>
          <w:rFonts w:ascii="Arial" w:hAnsi="Arial" w:cs="Arial"/>
        </w:rPr>
        <w:t>(</w:t>
      </w:r>
      <w:r w:rsidRPr="00C4530D">
        <w:rPr>
          <w:rFonts w:ascii="Arial" w:hAnsi="Arial" w:cs="Arial"/>
          <w:i/>
        </w:rPr>
        <w:t>x</w:t>
      </w:r>
      <w:r>
        <w:rPr>
          <w:rFonts w:ascii="Arial" w:hAnsi="Arial" w:cs="Arial"/>
        </w:rPr>
        <w:t xml:space="preserve">) es </w:t>
      </w:r>
      <w:r w:rsidRPr="00C4530D">
        <w:rPr>
          <w:rFonts w:ascii="Arial" w:hAnsi="Arial" w:cs="Arial"/>
          <w:i/>
        </w:rPr>
        <w:t>f</w:t>
      </w:r>
      <w:ins w:id="122" w:author="user" w:date="2016-05-20T18:45:00Z">
        <w:r w:rsidR="00F501FF">
          <w:rPr>
            <w:rFonts w:ascii="Arial" w:hAnsi="Arial" w:cs="Arial"/>
            <w:i/>
          </w:rPr>
          <w:t xml:space="preserve"> </w:t>
        </w:r>
      </w:ins>
      <w:r w:rsidRPr="00C4530D">
        <w:rPr>
          <w:rFonts w:ascii="Arial" w:hAnsi="Arial" w:cs="Arial"/>
          <w:vertAlign w:val="superscript"/>
        </w:rPr>
        <w:t>-1</w:t>
      </w:r>
      <w:r>
        <w:rPr>
          <w:rFonts w:ascii="Arial" w:hAnsi="Arial" w:cs="Arial"/>
        </w:rPr>
        <w:t>(</w:t>
      </w:r>
      <w:r w:rsidRPr="00C4530D">
        <w:rPr>
          <w:rFonts w:ascii="Arial" w:hAnsi="Arial" w:cs="Arial"/>
          <w:i/>
        </w:rPr>
        <w:t>x</w:t>
      </w:r>
      <w:r>
        <w:rPr>
          <w:rFonts w:ascii="Arial" w:hAnsi="Arial" w:cs="Arial"/>
        </w:rPr>
        <w:t>) así definida:</w:t>
      </w:r>
    </w:p>
    <w:p w14:paraId="51837DC8" w14:textId="7FDA6399" w:rsidR="00E90346" w:rsidRPr="00C4530D" w:rsidRDefault="00E90346" w:rsidP="00E90346">
      <w:pPr>
        <w:tabs>
          <w:tab w:val="right" w:pos="8498"/>
        </w:tabs>
        <w:spacing w:after="0"/>
        <w:jc w:val="center"/>
        <w:rPr>
          <w:rFonts w:ascii="Arial" w:hAnsi="Arial" w:cs="Arial"/>
        </w:rPr>
      </w:pPr>
      <w:r>
        <w:rPr>
          <w:position w:val="-6"/>
        </w:rPr>
        <w:t>MA_11_02_CO_118</w:t>
      </w:r>
    </w:p>
    <w:p w14:paraId="691F06B6" w14:textId="44D8537B" w:rsidR="00C4530D" w:rsidRPr="001E1C9B" w:rsidRDefault="00C4530D" w:rsidP="001E1C9B">
      <w:pPr>
        <w:tabs>
          <w:tab w:val="right" w:pos="8498"/>
        </w:tabs>
        <w:spacing w:after="0"/>
        <w:jc w:val="center"/>
        <w:rPr>
          <w:rFonts w:ascii="Arial" w:hAnsi="Arial" w:cs="Arial"/>
        </w:rPr>
      </w:pPr>
    </w:p>
    <w:p w14:paraId="3007368C" w14:textId="420BD3CA" w:rsidR="001E1C9B" w:rsidRDefault="001E1C9B" w:rsidP="00016A10">
      <w:pPr>
        <w:tabs>
          <w:tab w:val="right" w:pos="8498"/>
        </w:tabs>
        <w:spacing w:after="0"/>
        <w:jc w:val="both"/>
        <w:rPr>
          <w:rFonts w:ascii="Arial" w:hAnsi="Arial" w:cs="Arial"/>
        </w:rPr>
      </w:pPr>
      <w:r w:rsidRPr="001E1C9B">
        <w:rPr>
          <w:rFonts w:ascii="Arial" w:hAnsi="Arial" w:cs="Arial"/>
        </w:rPr>
        <w:t>La composición entre las dos funciones es:</w:t>
      </w:r>
    </w:p>
    <w:p w14:paraId="782BDDF6" w14:textId="77777777" w:rsidR="00E90346" w:rsidRDefault="00E90346" w:rsidP="00016A10">
      <w:pPr>
        <w:tabs>
          <w:tab w:val="right" w:pos="8498"/>
        </w:tabs>
        <w:spacing w:after="0"/>
        <w:jc w:val="both"/>
        <w:rPr>
          <w:rFonts w:ascii="Arial" w:hAnsi="Arial" w:cs="Arial"/>
        </w:rPr>
      </w:pPr>
    </w:p>
    <w:p w14:paraId="45EF3076" w14:textId="4DF0D11B" w:rsidR="00E90346" w:rsidRPr="001E1C9B" w:rsidRDefault="00E90346" w:rsidP="00E90346">
      <w:pPr>
        <w:tabs>
          <w:tab w:val="right" w:pos="8498"/>
        </w:tabs>
        <w:spacing w:after="0"/>
        <w:jc w:val="center"/>
        <w:rPr>
          <w:rFonts w:ascii="Arial" w:hAnsi="Arial" w:cs="Arial"/>
        </w:rPr>
      </w:pPr>
      <w:r>
        <w:rPr>
          <w:position w:val="-6"/>
        </w:rPr>
        <w:t>MA_11_02_CO_119</w:t>
      </w:r>
    </w:p>
    <w:p w14:paraId="5AC8BBF5" w14:textId="0D9A04C5" w:rsidR="001E1C9B" w:rsidRDefault="001E1C9B" w:rsidP="00E90346">
      <w:pPr>
        <w:tabs>
          <w:tab w:val="right" w:pos="8498"/>
        </w:tabs>
        <w:spacing w:after="0"/>
        <w:jc w:val="center"/>
        <w:rPr>
          <w:rFonts w:ascii="Arial" w:hAnsi="Arial" w:cs="Arial"/>
        </w:rPr>
      </w:pPr>
    </w:p>
    <w:p w14:paraId="358BD0AE" w14:textId="77777777" w:rsidR="001E1C9B" w:rsidRPr="001E1C9B" w:rsidRDefault="001E1C9B" w:rsidP="00016A10">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80"/>
        <w:gridCol w:w="6348"/>
      </w:tblGrid>
      <w:tr w:rsidR="00467256" w:rsidRPr="00C87E96" w14:paraId="7283AF18" w14:textId="77777777" w:rsidTr="00C3582A">
        <w:tc>
          <w:tcPr>
            <w:tcW w:w="8828" w:type="dxa"/>
            <w:gridSpan w:val="2"/>
            <w:shd w:val="clear" w:color="auto" w:fill="000000" w:themeFill="text1"/>
          </w:tcPr>
          <w:p w14:paraId="68C89832" w14:textId="23F9DA20" w:rsidR="00467256" w:rsidRPr="00C87E96" w:rsidRDefault="00467256" w:rsidP="001E1C9B">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r w:rsidR="001E1C9B">
              <w:rPr>
                <w:rFonts w:ascii="Arial" w:hAnsi="Arial" w:cs="Arial"/>
                <w:b/>
                <w:sz w:val="24"/>
                <w:szCs w:val="24"/>
              </w:rPr>
              <w:t xml:space="preserve"> </w:t>
            </w:r>
          </w:p>
        </w:tc>
      </w:tr>
      <w:tr w:rsidR="00467256" w:rsidRPr="00C87E96" w14:paraId="70CBB7A3" w14:textId="77777777" w:rsidTr="00C3582A">
        <w:trPr>
          <w:trHeight w:val="425"/>
        </w:trPr>
        <w:tc>
          <w:tcPr>
            <w:tcW w:w="2480" w:type="dxa"/>
          </w:tcPr>
          <w:p w14:paraId="40E1325D" w14:textId="77777777" w:rsidR="00467256" w:rsidRPr="00C87E96" w:rsidRDefault="00467256" w:rsidP="00C3582A">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348" w:type="dxa"/>
          </w:tcPr>
          <w:p w14:paraId="1A56035D" w14:textId="72FECB02" w:rsidR="00467256" w:rsidRPr="00C87E96" w:rsidRDefault="001E1C9B" w:rsidP="00C3582A">
            <w:pPr>
              <w:rPr>
                <w:rFonts w:ascii="Arial" w:eastAsiaTheme="minorEastAsia" w:hAnsi="Arial" w:cs="Arial"/>
                <w:b/>
                <w:sz w:val="24"/>
                <w:szCs w:val="24"/>
              </w:rPr>
            </w:pPr>
            <w:r>
              <w:rPr>
                <w:rFonts w:ascii="Arial" w:eastAsiaTheme="minorEastAsia" w:hAnsi="Arial" w:cs="Arial"/>
                <w:sz w:val="24"/>
                <w:szCs w:val="24"/>
              </w:rPr>
              <w:t>MA_11_02_REC21</w:t>
            </w:r>
            <w:r w:rsidR="00467256" w:rsidRPr="00C87E96">
              <w:rPr>
                <w:rFonts w:ascii="Arial" w:eastAsiaTheme="minorEastAsia" w:hAnsi="Arial" w:cs="Arial"/>
                <w:sz w:val="24"/>
                <w:szCs w:val="24"/>
              </w:rPr>
              <w:t>0</w:t>
            </w:r>
          </w:p>
        </w:tc>
      </w:tr>
      <w:tr w:rsidR="00467256" w:rsidRPr="00C87E96" w14:paraId="66C14C5F" w14:textId="77777777" w:rsidTr="00C3582A">
        <w:tc>
          <w:tcPr>
            <w:tcW w:w="2480" w:type="dxa"/>
          </w:tcPr>
          <w:p w14:paraId="5250D28A" w14:textId="77777777" w:rsidR="00467256" w:rsidRPr="00C87E96" w:rsidRDefault="00467256" w:rsidP="00C3582A">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348" w:type="dxa"/>
          </w:tcPr>
          <w:p w14:paraId="69791FAE" w14:textId="2D737511" w:rsidR="00467256" w:rsidRPr="00C87E96" w:rsidRDefault="001E1C9B" w:rsidP="00467256">
            <w:pPr>
              <w:rPr>
                <w:rFonts w:ascii="Arial" w:eastAsiaTheme="minorEastAsia" w:hAnsi="Arial" w:cs="Arial"/>
                <w:sz w:val="24"/>
                <w:szCs w:val="24"/>
              </w:rPr>
            </w:pPr>
            <w:r w:rsidRPr="001E1C9B">
              <w:rPr>
                <w:rFonts w:ascii="Arial" w:eastAsiaTheme="minorEastAsia" w:hAnsi="Arial" w:cs="Arial"/>
                <w:sz w:val="24"/>
                <w:szCs w:val="24"/>
              </w:rPr>
              <w:t>Practica la composición entre funciones</w:t>
            </w:r>
          </w:p>
        </w:tc>
      </w:tr>
      <w:tr w:rsidR="00467256" w:rsidRPr="00C87E96" w14:paraId="42F809C5" w14:textId="77777777" w:rsidTr="00C3582A">
        <w:tc>
          <w:tcPr>
            <w:tcW w:w="2480" w:type="dxa"/>
          </w:tcPr>
          <w:p w14:paraId="209BCEFA" w14:textId="77777777" w:rsidR="00467256" w:rsidRPr="00C87E96" w:rsidRDefault="00467256" w:rsidP="00C3582A">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348" w:type="dxa"/>
          </w:tcPr>
          <w:p w14:paraId="146006F8" w14:textId="7381A67C" w:rsidR="00467256" w:rsidRPr="00C87E96" w:rsidRDefault="00467256" w:rsidP="00C3582A">
            <w:pPr>
              <w:rPr>
                <w:rFonts w:ascii="Arial" w:eastAsiaTheme="minorEastAsia" w:hAnsi="Arial" w:cs="Arial"/>
                <w:sz w:val="24"/>
                <w:szCs w:val="24"/>
              </w:rPr>
            </w:pPr>
            <w:r w:rsidRPr="00C87E96">
              <w:rPr>
                <w:rFonts w:ascii="Arial" w:eastAsiaTheme="minorEastAsia" w:hAnsi="Arial" w:cs="Arial"/>
                <w:sz w:val="24"/>
                <w:szCs w:val="24"/>
              </w:rPr>
              <w:t>Actividad para practicar la forma en la que se realiza la composición entre dos funciones</w:t>
            </w:r>
          </w:p>
        </w:tc>
      </w:tr>
    </w:tbl>
    <w:p w14:paraId="409BB4D1" w14:textId="77777777" w:rsidR="00467256" w:rsidRDefault="00467256" w:rsidP="00467256">
      <w:pPr>
        <w:tabs>
          <w:tab w:val="right" w:pos="8498"/>
        </w:tabs>
        <w:spacing w:after="0"/>
        <w:jc w:val="both"/>
        <w:rPr>
          <w:rFonts w:ascii="Arial" w:hAnsi="Arial" w:cs="Arial"/>
          <w:b/>
        </w:rPr>
      </w:pPr>
    </w:p>
    <w:p w14:paraId="348DABA1" w14:textId="21B6B75B" w:rsidR="001E1C9B" w:rsidRPr="00C87E96" w:rsidRDefault="001E1C9B" w:rsidP="001E1C9B">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Pr>
          <w:rFonts w:ascii="Arial" w:hAnsi="Arial" w:cs="Arial"/>
          <w:b/>
        </w:rPr>
        <w:t>5.3</w:t>
      </w:r>
      <w:r w:rsidRPr="00C87E96">
        <w:rPr>
          <w:rFonts w:ascii="Arial" w:hAnsi="Arial" w:cs="Arial"/>
          <w:b/>
        </w:rPr>
        <w:t xml:space="preserve"> Consolidación </w:t>
      </w:r>
    </w:p>
    <w:p w14:paraId="39FE004D" w14:textId="77777777" w:rsidR="001E1C9B" w:rsidRPr="00C87E96" w:rsidRDefault="001E1C9B" w:rsidP="001E1C9B">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605E6861" w14:textId="77777777" w:rsidR="001E1C9B" w:rsidRPr="00C87E96" w:rsidRDefault="001E1C9B" w:rsidP="001E1C9B">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518"/>
        <w:gridCol w:w="6515"/>
      </w:tblGrid>
      <w:tr w:rsidR="001E1C9B" w:rsidRPr="00C87E96" w14:paraId="7E98B683" w14:textId="77777777" w:rsidTr="001E1C9B">
        <w:tc>
          <w:tcPr>
            <w:tcW w:w="9033" w:type="dxa"/>
            <w:gridSpan w:val="2"/>
            <w:shd w:val="clear" w:color="auto" w:fill="000000" w:themeFill="text1"/>
          </w:tcPr>
          <w:p w14:paraId="20D74C59" w14:textId="77777777" w:rsidR="001E1C9B" w:rsidRPr="00C87E96" w:rsidRDefault="001E1C9B" w:rsidP="001E1C9B">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1E1C9B" w:rsidRPr="00C87E96" w14:paraId="4DCBEDBB" w14:textId="77777777" w:rsidTr="001E1C9B">
        <w:tc>
          <w:tcPr>
            <w:tcW w:w="2518" w:type="dxa"/>
          </w:tcPr>
          <w:p w14:paraId="439ECB08" w14:textId="77777777" w:rsidR="001E1C9B" w:rsidRPr="00C87E96" w:rsidRDefault="001E1C9B" w:rsidP="001E1C9B">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3DDFCD18" w14:textId="081D01A8" w:rsidR="001E1C9B" w:rsidRPr="00C87E96" w:rsidRDefault="001E1C9B" w:rsidP="001E1C9B">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220</w:t>
            </w:r>
          </w:p>
        </w:tc>
      </w:tr>
      <w:tr w:rsidR="001E1C9B" w:rsidRPr="00C87E96" w14:paraId="65B2A345" w14:textId="77777777" w:rsidTr="001E1C9B">
        <w:tc>
          <w:tcPr>
            <w:tcW w:w="2518" w:type="dxa"/>
          </w:tcPr>
          <w:p w14:paraId="236BFADF"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008411FC" w14:textId="63F7F723" w:rsidR="001E1C9B" w:rsidRPr="00C87E96" w:rsidRDefault="001E1C9B" w:rsidP="001E1C9B">
            <w:pPr>
              <w:rPr>
                <w:rFonts w:ascii="Arial" w:eastAsiaTheme="minorEastAsia" w:hAnsi="Arial" w:cs="Arial"/>
                <w:sz w:val="24"/>
                <w:szCs w:val="24"/>
              </w:rPr>
            </w:pPr>
            <w:r w:rsidRPr="001E1C9B">
              <w:rPr>
                <w:rFonts w:ascii="Arial" w:hAnsi="Arial" w:cs="Arial"/>
                <w:sz w:val="24"/>
                <w:szCs w:val="24"/>
              </w:rPr>
              <w:t>Refuerza tu aprendizaje: Las operaciones entre funciones</w:t>
            </w:r>
          </w:p>
        </w:tc>
      </w:tr>
      <w:tr w:rsidR="001E1C9B" w:rsidRPr="00C87E96" w14:paraId="3C7DC9E7" w14:textId="77777777" w:rsidTr="001E1C9B">
        <w:tc>
          <w:tcPr>
            <w:tcW w:w="2518" w:type="dxa"/>
          </w:tcPr>
          <w:p w14:paraId="112E8D26"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1E9AC24" w14:textId="241AC4A9" w:rsidR="001E1C9B" w:rsidRPr="00C87E96" w:rsidRDefault="001E1C9B" w:rsidP="001E1C9B">
            <w:pPr>
              <w:rPr>
                <w:rFonts w:ascii="Arial" w:eastAsiaTheme="minorEastAsia" w:hAnsi="Arial" w:cs="Arial"/>
                <w:sz w:val="24"/>
                <w:szCs w:val="24"/>
              </w:rPr>
            </w:pPr>
            <w:r w:rsidRPr="001E1C9B">
              <w:rPr>
                <w:rFonts w:ascii="Arial" w:hAnsi="Arial" w:cs="Arial"/>
                <w:sz w:val="24"/>
                <w:szCs w:val="24"/>
              </w:rPr>
              <w:t>Actividades sobre Las operaciones entre funciones</w:t>
            </w:r>
          </w:p>
        </w:tc>
      </w:tr>
    </w:tbl>
    <w:p w14:paraId="6521FD2B" w14:textId="77777777" w:rsidR="001E1C9B" w:rsidRDefault="001E1C9B" w:rsidP="00467256">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1E1C9B" w:rsidRPr="00C87E96" w14:paraId="44935212" w14:textId="77777777" w:rsidTr="001E1C9B">
        <w:tc>
          <w:tcPr>
            <w:tcW w:w="9033" w:type="dxa"/>
            <w:gridSpan w:val="2"/>
            <w:shd w:val="clear" w:color="auto" w:fill="000000" w:themeFill="text1"/>
          </w:tcPr>
          <w:p w14:paraId="59D4677F" w14:textId="77777777" w:rsidR="001E1C9B" w:rsidRPr="00C87E96" w:rsidRDefault="001E1C9B" w:rsidP="001E1C9B">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1E1C9B" w:rsidRPr="00C87E96" w14:paraId="4B845A45" w14:textId="77777777" w:rsidTr="001E1C9B">
        <w:tc>
          <w:tcPr>
            <w:tcW w:w="2518" w:type="dxa"/>
          </w:tcPr>
          <w:p w14:paraId="62C05BB2" w14:textId="77777777" w:rsidR="001E1C9B" w:rsidRPr="00C87E96" w:rsidRDefault="001E1C9B" w:rsidP="001E1C9B">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088AAFBB" w14:textId="77777777" w:rsidR="001E1C9B" w:rsidRPr="00C87E96" w:rsidRDefault="001E1C9B" w:rsidP="001E1C9B">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23</w:t>
            </w:r>
            <w:r w:rsidRPr="00C87E96">
              <w:rPr>
                <w:rFonts w:ascii="Arial" w:eastAsiaTheme="minorEastAsia" w:hAnsi="Arial" w:cs="Arial"/>
                <w:sz w:val="24"/>
                <w:szCs w:val="24"/>
              </w:rPr>
              <w:t>0</w:t>
            </w:r>
          </w:p>
        </w:tc>
      </w:tr>
      <w:tr w:rsidR="001E1C9B" w:rsidRPr="00C87E96" w14:paraId="65F092AF" w14:textId="77777777" w:rsidTr="001E1C9B">
        <w:tc>
          <w:tcPr>
            <w:tcW w:w="2518" w:type="dxa"/>
          </w:tcPr>
          <w:p w14:paraId="2F87F1E4"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7425B729" w14:textId="25DCBD1C" w:rsidR="001E1C9B" w:rsidRPr="001E1C9B" w:rsidRDefault="001E1C9B" w:rsidP="001E1C9B">
            <w:pPr>
              <w:rPr>
                <w:rFonts w:ascii="Arial" w:hAnsi="Arial" w:cs="Arial"/>
                <w:sz w:val="24"/>
                <w:szCs w:val="24"/>
              </w:rPr>
            </w:pPr>
            <w:r w:rsidRPr="001E1C9B">
              <w:rPr>
                <w:rFonts w:ascii="Arial" w:hAnsi="Arial" w:cs="Arial"/>
                <w:sz w:val="24"/>
                <w:szCs w:val="24"/>
              </w:rPr>
              <w:t>Elaboración de gráficas de funciones</w:t>
            </w:r>
          </w:p>
        </w:tc>
      </w:tr>
      <w:tr w:rsidR="001E1C9B" w:rsidRPr="00C87E96" w14:paraId="2332CFCC" w14:textId="77777777" w:rsidTr="001E1C9B">
        <w:tc>
          <w:tcPr>
            <w:tcW w:w="2518" w:type="dxa"/>
          </w:tcPr>
          <w:p w14:paraId="593827E7"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5A5FAB13" w14:textId="77777777" w:rsidR="001E1C9B" w:rsidRPr="00C87E96" w:rsidRDefault="001E1C9B" w:rsidP="001E1C9B">
            <w:pPr>
              <w:rPr>
                <w:rFonts w:ascii="Arial" w:eastAsiaTheme="minorEastAsia" w:hAnsi="Arial" w:cs="Arial"/>
                <w:sz w:val="24"/>
                <w:szCs w:val="24"/>
              </w:rPr>
            </w:pPr>
            <w:r w:rsidRPr="001E1C9B">
              <w:rPr>
                <w:rFonts w:ascii="Arial" w:hAnsi="Arial" w:cs="Arial"/>
                <w:sz w:val="24"/>
                <w:szCs w:val="24"/>
              </w:rPr>
              <w:t>Actividad que propone analizar gráficas de funciones</w:t>
            </w:r>
          </w:p>
        </w:tc>
      </w:tr>
    </w:tbl>
    <w:p w14:paraId="7FC23E13" w14:textId="77777777" w:rsidR="001E1C9B" w:rsidRDefault="001E1C9B" w:rsidP="00467256">
      <w:pPr>
        <w:tabs>
          <w:tab w:val="right" w:pos="8498"/>
        </w:tabs>
        <w:spacing w:after="0"/>
        <w:jc w:val="both"/>
        <w:rPr>
          <w:rFonts w:ascii="Arial" w:hAnsi="Arial" w:cs="Arial"/>
          <w:b/>
        </w:rPr>
      </w:pPr>
    </w:p>
    <w:p w14:paraId="63FA4252" w14:textId="77777777" w:rsidR="001E1C9B" w:rsidRPr="00C87E96" w:rsidRDefault="001E1C9B" w:rsidP="00467256">
      <w:pPr>
        <w:tabs>
          <w:tab w:val="right" w:pos="8498"/>
        </w:tabs>
        <w:spacing w:after="0"/>
        <w:jc w:val="both"/>
        <w:rPr>
          <w:rFonts w:ascii="Arial" w:hAnsi="Arial" w:cs="Arial"/>
          <w:b/>
        </w:rPr>
      </w:pPr>
    </w:p>
    <w:p w14:paraId="47B5E8E8" w14:textId="76383C0F" w:rsidR="00A7310F" w:rsidRPr="00C87E96" w:rsidRDefault="00A7310F" w:rsidP="00962CCA">
      <w:pPr>
        <w:tabs>
          <w:tab w:val="right" w:pos="8498"/>
        </w:tabs>
        <w:spacing w:after="0"/>
        <w:jc w:val="both"/>
        <w:rPr>
          <w:rFonts w:ascii="Arial" w:hAnsi="Arial" w:cs="Arial"/>
          <w:b/>
        </w:rPr>
      </w:pPr>
      <w:r w:rsidRPr="00C87E96">
        <w:rPr>
          <w:rFonts w:ascii="Arial" w:hAnsi="Arial" w:cs="Arial"/>
          <w:highlight w:val="yellow"/>
        </w:rPr>
        <w:t>[SECCIÓN 1]</w:t>
      </w:r>
      <w:r w:rsidR="009E1457" w:rsidRPr="00C87E96">
        <w:rPr>
          <w:rFonts w:ascii="Arial" w:hAnsi="Arial" w:cs="Arial"/>
        </w:rPr>
        <w:t xml:space="preserve"> </w:t>
      </w:r>
      <w:r w:rsidR="001E1C9B">
        <w:rPr>
          <w:rFonts w:ascii="Arial" w:hAnsi="Arial" w:cs="Arial"/>
          <w:b/>
        </w:rPr>
        <w:t>6</w:t>
      </w:r>
      <w:r w:rsidR="000D06C4" w:rsidRPr="00C87E96">
        <w:rPr>
          <w:rFonts w:ascii="Arial" w:hAnsi="Arial" w:cs="Arial"/>
          <w:b/>
        </w:rPr>
        <w:t xml:space="preserve"> C</w:t>
      </w:r>
      <w:r w:rsidRPr="00C87E96">
        <w:rPr>
          <w:rFonts w:ascii="Arial" w:hAnsi="Arial" w:cs="Arial"/>
          <w:b/>
        </w:rPr>
        <w:t xml:space="preserve">ompetencias </w:t>
      </w:r>
    </w:p>
    <w:tbl>
      <w:tblPr>
        <w:tblStyle w:val="Tablaconcuadrcula"/>
        <w:tblW w:w="0" w:type="auto"/>
        <w:tblLook w:val="04A0" w:firstRow="1" w:lastRow="0" w:firstColumn="1" w:lastColumn="0" w:noHBand="0" w:noVBand="1"/>
      </w:tblPr>
      <w:tblGrid>
        <w:gridCol w:w="2518"/>
        <w:gridCol w:w="6515"/>
      </w:tblGrid>
      <w:tr w:rsidR="001E1C9B" w:rsidRPr="00C87E96" w14:paraId="608C32F6" w14:textId="77777777" w:rsidTr="001E1C9B">
        <w:tc>
          <w:tcPr>
            <w:tcW w:w="9033" w:type="dxa"/>
            <w:gridSpan w:val="2"/>
            <w:shd w:val="clear" w:color="auto" w:fill="000000" w:themeFill="text1"/>
          </w:tcPr>
          <w:p w14:paraId="49D73800" w14:textId="77777777" w:rsidR="001E1C9B" w:rsidRPr="00C87E96" w:rsidRDefault="001E1C9B" w:rsidP="001E1C9B">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1E1C9B" w:rsidRPr="00C87E96" w14:paraId="1987DFD8" w14:textId="77777777" w:rsidTr="001E1C9B">
        <w:tc>
          <w:tcPr>
            <w:tcW w:w="2518" w:type="dxa"/>
          </w:tcPr>
          <w:p w14:paraId="7D8BF4D6" w14:textId="77777777" w:rsidR="001E1C9B" w:rsidRPr="00C87E96" w:rsidRDefault="001E1C9B" w:rsidP="001E1C9B">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14:paraId="7D3C9E0A" w14:textId="296AAD99" w:rsidR="001E1C9B" w:rsidRPr="00C87E96" w:rsidRDefault="001E1C9B" w:rsidP="001E1C9B">
            <w:pPr>
              <w:rPr>
                <w:rFonts w:ascii="Arial" w:eastAsiaTheme="minorEastAsia" w:hAnsi="Arial" w:cs="Arial"/>
                <w:b/>
                <w:sz w:val="24"/>
                <w:szCs w:val="24"/>
              </w:rPr>
            </w:pPr>
            <w:r w:rsidRPr="00C87E96">
              <w:rPr>
                <w:rFonts w:ascii="Arial" w:eastAsiaTheme="minorEastAsia" w:hAnsi="Arial" w:cs="Arial"/>
                <w:sz w:val="24"/>
                <w:szCs w:val="24"/>
              </w:rPr>
              <w:t>MA_11_02_REC</w:t>
            </w:r>
            <w:r>
              <w:rPr>
                <w:rFonts w:ascii="Arial" w:eastAsiaTheme="minorEastAsia" w:hAnsi="Arial" w:cs="Arial"/>
                <w:sz w:val="24"/>
                <w:szCs w:val="24"/>
              </w:rPr>
              <w:t>24</w:t>
            </w:r>
            <w:r w:rsidRPr="00C87E96">
              <w:rPr>
                <w:rFonts w:ascii="Arial" w:eastAsiaTheme="minorEastAsia" w:hAnsi="Arial" w:cs="Arial"/>
                <w:sz w:val="24"/>
                <w:szCs w:val="24"/>
              </w:rPr>
              <w:t>0</w:t>
            </w:r>
          </w:p>
        </w:tc>
      </w:tr>
      <w:tr w:rsidR="001E1C9B" w:rsidRPr="00C87E96" w14:paraId="5F334273" w14:textId="77777777" w:rsidTr="001E1C9B">
        <w:tc>
          <w:tcPr>
            <w:tcW w:w="2518" w:type="dxa"/>
          </w:tcPr>
          <w:p w14:paraId="0CA31ED7"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14:paraId="68E2C883" w14:textId="03982D80" w:rsidR="001E1C9B" w:rsidRPr="001E1C9B" w:rsidRDefault="001E1C9B" w:rsidP="001E1C9B">
            <w:pPr>
              <w:rPr>
                <w:rFonts w:ascii="Arial" w:hAnsi="Arial" w:cs="Arial"/>
                <w:sz w:val="24"/>
                <w:szCs w:val="24"/>
              </w:rPr>
            </w:pPr>
            <w:r w:rsidRPr="001E1C9B">
              <w:rPr>
                <w:rFonts w:ascii="Arial" w:hAnsi="Arial" w:cs="Arial"/>
                <w:sz w:val="24"/>
                <w:szCs w:val="24"/>
              </w:rPr>
              <w:t>Competencias: Las funciones y su aplicación en economía</w:t>
            </w:r>
          </w:p>
        </w:tc>
      </w:tr>
      <w:tr w:rsidR="001E1C9B" w:rsidRPr="00C87E96" w14:paraId="56EE90B1" w14:textId="77777777" w:rsidTr="001E1C9B">
        <w:tc>
          <w:tcPr>
            <w:tcW w:w="2518" w:type="dxa"/>
          </w:tcPr>
          <w:p w14:paraId="4C890F17" w14:textId="77777777" w:rsidR="001E1C9B" w:rsidRPr="00C87E96" w:rsidRDefault="001E1C9B" w:rsidP="001E1C9B">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14:paraId="4114D2FA" w14:textId="543D0A21" w:rsidR="001E1C9B" w:rsidRPr="00C87E96" w:rsidRDefault="001E1C9B" w:rsidP="00213FC9">
            <w:pPr>
              <w:rPr>
                <w:rFonts w:ascii="Arial" w:eastAsiaTheme="minorEastAsia" w:hAnsi="Arial" w:cs="Arial"/>
                <w:sz w:val="24"/>
                <w:szCs w:val="24"/>
                <w:lang w:val="es-ES_tradnl"/>
              </w:rPr>
            </w:pPr>
            <w:r w:rsidRPr="001E1C9B">
              <w:rPr>
                <w:rFonts w:ascii="Arial" w:hAnsi="Arial" w:cs="Arial"/>
                <w:sz w:val="24"/>
                <w:szCs w:val="24"/>
              </w:rPr>
              <w:t>Actividad para mostrar las aplicaciones de las funciones en la Economía</w:t>
            </w:r>
          </w:p>
        </w:tc>
      </w:tr>
    </w:tbl>
    <w:p w14:paraId="462C4892" w14:textId="77777777" w:rsidR="009A3E0A" w:rsidRPr="00C87E96" w:rsidRDefault="009A3E0A" w:rsidP="00962CCA">
      <w:pPr>
        <w:tabs>
          <w:tab w:val="right" w:pos="8498"/>
        </w:tabs>
        <w:spacing w:after="0"/>
        <w:jc w:val="both"/>
        <w:rPr>
          <w:rFonts w:ascii="Arial" w:hAnsi="Arial" w:cs="Arial"/>
          <w:b/>
        </w:rPr>
      </w:pPr>
    </w:p>
    <w:p w14:paraId="14B5C2A5" w14:textId="77777777" w:rsidR="001E1C9B" w:rsidRPr="00C87E96" w:rsidRDefault="001E1C9B" w:rsidP="00962CCA">
      <w:pPr>
        <w:tabs>
          <w:tab w:val="right" w:pos="8498"/>
        </w:tabs>
        <w:spacing w:after="0"/>
        <w:jc w:val="both"/>
        <w:rPr>
          <w:rFonts w:ascii="Arial" w:hAnsi="Arial" w:cs="Arial"/>
          <w:b/>
        </w:rPr>
      </w:pPr>
    </w:p>
    <w:p w14:paraId="4B39318F" w14:textId="06B1D37E" w:rsidR="00A7310F" w:rsidRPr="00C87E96" w:rsidRDefault="00A7310F" w:rsidP="00962CCA">
      <w:pPr>
        <w:jc w:val="both"/>
        <w:rPr>
          <w:rFonts w:ascii="Arial" w:hAnsi="Arial" w:cs="Arial"/>
          <w:b/>
        </w:rPr>
      </w:pPr>
      <w:r w:rsidRPr="00C87E96">
        <w:rPr>
          <w:rFonts w:ascii="Arial" w:hAnsi="Arial" w:cs="Arial"/>
          <w:highlight w:val="yellow"/>
        </w:rPr>
        <w:t>[SECCIÓN 1]</w:t>
      </w:r>
      <w:r w:rsidR="009E1457" w:rsidRPr="00C87E96">
        <w:rPr>
          <w:rFonts w:ascii="Arial" w:hAnsi="Arial" w:cs="Arial"/>
        </w:rPr>
        <w:t xml:space="preserve"> </w:t>
      </w:r>
      <w:r w:rsidR="000D06C4" w:rsidRPr="00C87E96">
        <w:rPr>
          <w:rFonts w:ascii="Arial" w:hAnsi="Arial" w:cs="Arial"/>
          <w:b/>
        </w:rPr>
        <w:t>Fin de tema</w:t>
      </w:r>
    </w:p>
    <w:tbl>
      <w:tblPr>
        <w:tblStyle w:val="Tablaconcuadrcula"/>
        <w:tblW w:w="0" w:type="auto"/>
        <w:tblLook w:val="04A0" w:firstRow="1" w:lastRow="0" w:firstColumn="1" w:lastColumn="0" w:noHBand="0" w:noVBand="1"/>
      </w:tblPr>
      <w:tblGrid>
        <w:gridCol w:w="2518"/>
        <w:gridCol w:w="6515"/>
      </w:tblGrid>
      <w:tr w:rsidR="00A7310F" w:rsidRPr="00C87E96" w14:paraId="67934027" w14:textId="77777777" w:rsidTr="005421E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2F245F" w14:textId="77777777" w:rsidR="00A7310F" w:rsidRPr="00C87E96" w:rsidRDefault="00A7310F" w:rsidP="00962CCA">
            <w:pPr>
              <w:jc w:val="both"/>
              <w:rPr>
                <w:rFonts w:ascii="Arial" w:hAnsi="Arial" w:cs="Arial"/>
                <w:b/>
                <w:sz w:val="24"/>
                <w:szCs w:val="24"/>
              </w:rPr>
            </w:pPr>
            <w:r w:rsidRPr="00C87E96">
              <w:rPr>
                <w:rFonts w:ascii="Arial" w:hAnsi="Arial" w:cs="Arial"/>
                <w:b/>
                <w:sz w:val="24"/>
                <w:szCs w:val="24"/>
              </w:rPr>
              <w:t>Evaluación: recurso nuevo</w:t>
            </w:r>
          </w:p>
        </w:tc>
      </w:tr>
      <w:tr w:rsidR="00A7310F" w:rsidRPr="00C87E96" w14:paraId="119D5E26"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110AE3" w14:textId="77777777" w:rsidR="00A7310F" w:rsidRPr="00C87E96" w:rsidRDefault="00A7310F" w:rsidP="00962CCA">
            <w:pPr>
              <w:jc w:val="both"/>
              <w:rPr>
                <w:rFonts w:ascii="Arial" w:hAnsi="Arial" w:cs="Arial"/>
                <w:b/>
                <w:sz w:val="24"/>
                <w:szCs w:val="24"/>
              </w:rPr>
            </w:pPr>
            <w:r w:rsidRPr="00C87E96">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B5D77" w14:textId="72490549" w:rsidR="00A7310F" w:rsidRPr="00C87E96" w:rsidRDefault="00A7310F" w:rsidP="00D13633">
            <w:pPr>
              <w:jc w:val="both"/>
              <w:rPr>
                <w:rFonts w:ascii="Arial" w:hAnsi="Arial" w:cs="Arial"/>
                <w:b/>
                <w:sz w:val="24"/>
                <w:szCs w:val="24"/>
              </w:rPr>
            </w:pPr>
            <w:r w:rsidRPr="00C87E96">
              <w:rPr>
                <w:rFonts w:ascii="Arial" w:hAnsi="Arial" w:cs="Arial"/>
                <w:sz w:val="24"/>
                <w:szCs w:val="24"/>
              </w:rPr>
              <w:t>MA_G11_01_CO_REC</w:t>
            </w:r>
            <w:r w:rsidR="009A3E0A" w:rsidRPr="00C87E96">
              <w:rPr>
                <w:rFonts w:ascii="Arial" w:hAnsi="Arial" w:cs="Arial"/>
                <w:sz w:val="24"/>
                <w:szCs w:val="24"/>
              </w:rPr>
              <w:t>250</w:t>
            </w:r>
          </w:p>
        </w:tc>
      </w:tr>
      <w:tr w:rsidR="00A7310F" w:rsidRPr="00C87E96" w14:paraId="0DC03DCC"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188F5" w14:textId="77777777" w:rsidR="00A7310F" w:rsidRPr="00C87E96" w:rsidRDefault="00A7310F" w:rsidP="00962CCA">
            <w:pPr>
              <w:jc w:val="both"/>
              <w:rPr>
                <w:rFonts w:ascii="Arial" w:hAnsi="Arial" w:cs="Arial"/>
                <w:sz w:val="24"/>
                <w:szCs w:val="24"/>
              </w:rPr>
            </w:pPr>
            <w:r w:rsidRPr="00C87E96">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FFED6" w14:textId="1BB17F70" w:rsidR="00A7310F" w:rsidRPr="00C87E96" w:rsidRDefault="001E1C9B" w:rsidP="00CC4748">
            <w:pPr>
              <w:jc w:val="both"/>
              <w:rPr>
                <w:rFonts w:ascii="Arial" w:hAnsi="Arial" w:cs="Arial"/>
                <w:sz w:val="24"/>
                <w:szCs w:val="24"/>
              </w:rPr>
            </w:pPr>
            <w:r>
              <w:rPr>
                <w:rFonts w:ascii="Arial" w:hAnsi="Arial" w:cs="Arial"/>
                <w:sz w:val="24"/>
                <w:szCs w:val="24"/>
              </w:rPr>
              <w:t>Evaluación</w:t>
            </w:r>
          </w:p>
        </w:tc>
      </w:tr>
      <w:tr w:rsidR="00A7310F" w:rsidRPr="00C87E96" w14:paraId="3510AC90"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0F7DB9" w14:textId="77777777" w:rsidR="00A7310F" w:rsidRPr="00C87E96" w:rsidRDefault="00A7310F" w:rsidP="00962CCA">
            <w:pPr>
              <w:jc w:val="both"/>
              <w:rPr>
                <w:rFonts w:ascii="Arial" w:hAnsi="Arial" w:cs="Arial"/>
                <w:sz w:val="24"/>
                <w:szCs w:val="24"/>
              </w:rPr>
            </w:pPr>
            <w:r w:rsidRPr="00C87E96">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6E80B" w14:textId="22426E0D" w:rsidR="00A7310F" w:rsidRPr="00C87E96" w:rsidRDefault="001E1C9B" w:rsidP="00520039">
            <w:pPr>
              <w:rPr>
                <w:rFonts w:ascii="Arial" w:hAnsi="Arial" w:cs="Arial"/>
                <w:sz w:val="24"/>
                <w:szCs w:val="24"/>
              </w:rPr>
            </w:pPr>
            <w:r w:rsidRPr="001E1C9B">
              <w:rPr>
                <w:rFonts w:ascii="Arial" w:hAnsi="Arial" w:cs="Arial"/>
                <w:sz w:val="24"/>
                <w:szCs w:val="24"/>
              </w:rPr>
              <w:t>Evaluación sobre Las funciones y las gráficas</w:t>
            </w:r>
          </w:p>
        </w:tc>
      </w:tr>
    </w:tbl>
    <w:p w14:paraId="5BB8DD7D" w14:textId="77777777" w:rsidR="00A7310F" w:rsidRPr="00C87E96" w:rsidRDefault="00A7310F" w:rsidP="00962CCA">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A7310F" w:rsidRPr="00C87E96" w14:paraId="088048FA" w14:textId="77777777" w:rsidTr="005421E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E15E1B2" w14:textId="77777777" w:rsidR="00A7310F" w:rsidRPr="00C87E96" w:rsidRDefault="00A7310F" w:rsidP="00962CCA">
            <w:pPr>
              <w:jc w:val="both"/>
              <w:rPr>
                <w:rFonts w:ascii="Arial" w:hAnsi="Arial" w:cs="Arial"/>
                <w:b/>
                <w:sz w:val="24"/>
                <w:szCs w:val="24"/>
              </w:rPr>
            </w:pPr>
            <w:r w:rsidRPr="00C87E96">
              <w:rPr>
                <w:rFonts w:ascii="Arial" w:hAnsi="Arial" w:cs="Arial"/>
                <w:b/>
                <w:sz w:val="24"/>
                <w:szCs w:val="24"/>
              </w:rPr>
              <w:t>Mapa conceptual</w:t>
            </w:r>
          </w:p>
        </w:tc>
      </w:tr>
      <w:tr w:rsidR="00A7310F" w:rsidRPr="00C87E96" w14:paraId="558133EC"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C5418" w14:textId="77777777" w:rsidR="00A7310F" w:rsidRPr="00C87E96" w:rsidRDefault="00A7310F" w:rsidP="00962CCA">
            <w:pPr>
              <w:jc w:val="both"/>
              <w:rPr>
                <w:rFonts w:ascii="Arial" w:hAnsi="Arial" w:cs="Arial"/>
                <w:b/>
                <w:sz w:val="24"/>
                <w:szCs w:val="24"/>
              </w:rPr>
            </w:pPr>
            <w:r w:rsidRPr="00C87E96">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B2FC2E" w14:textId="765CA6AB" w:rsidR="00A7310F" w:rsidRPr="00C87E96" w:rsidRDefault="00A7310F" w:rsidP="00D13633">
            <w:pPr>
              <w:jc w:val="both"/>
              <w:rPr>
                <w:rFonts w:ascii="Arial" w:hAnsi="Arial" w:cs="Arial"/>
                <w:b/>
                <w:sz w:val="24"/>
                <w:szCs w:val="24"/>
              </w:rPr>
            </w:pPr>
            <w:r w:rsidRPr="00C87E96">
              <w:rPr>
                <w:rFonts w:ascii="Arial" w:hAnsi="Arial" w:cs="Arial"/>
                <w:sz w:val="24"/>
                <w:szCs w:val="24"/>
              </w:rPr>
              <w:t>MA_G11_01_CO_REC</w:t>
            </w:r>
            <w:r w:rsidR="009A3E0A" w:rsidRPr="00C87E96">
              <w:rPr>
                <w:rFonts w:ascii="Arial" w:hAnsi="Arial" w:cs="Arial"/>
                <w:sz w:val="24"/>
                <w:szCs w:val="24"/>
              </w:rPr>
              <w:t>260</w:t>
            </w:r>
          </w:p>
        </w:tc>
      </w:tr>
      <w:tr w:rsidR="00A7310F" w:rsidRPr="00C87E96" w14:paraId="2E223B1F"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B1BBF3" w14:textId="77777777" w:rsidR="00A7310F" w:rsidRPr="00C87E96" w:rsidRDefault="00A7310F" w:rsidP="00962CCA">
            <w:pPr>
              <w:jc w:val="both"/>
              <w:rPr>
                <w:rFonts w:ascii="Arial" w:hAnsi="Arial" w:cs="Arial"/>
                <w:sz w:val="24"/>
                <w:szCs w:val="24"/>
              </w:rPr>
            </w:pPr>
            <w:r w:rsidRPr="00C87E96">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84439A" w14:textId="31056B5C" w:rsidR="00A7310F" w:rsidRPr="00C87E96" w:rsidRDefault="006316EE" w:rsidP="001E1C9B">
            <w:pPr>
              <w:jc w:val="both"/>
              <w:rPr>
                <w:rFonts w:ascii="Arial" w:hAnsi="Arial" w:cs="Arial"/>
                <w:sz w:val="24"/>
                <w:szCs w:val="24"/>
              </w:rPr>
            </w:pPr>
            <w:r>
              <w:rPr>
                <w:rFonts w:ascii="Arial" w:hAnsi="Arial" w:cs="Arial"/>
                <w:sz w:val="24"/>
                <w:szCs w:val="24"/>
              </w:rPr>
              <w:t xml:space="preserve">Mapa conceptual </w:t>
            </w:r>
          </w:p>
        </w:tc>
      </w:tr>
      <w:tr w:rsidR="00A7310F" w:rsidRPr="00C87E96" w14:paraId="76CC315E" w14:textId="77777777" w:rsidTr="005421E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2D55F" w14:textId="77777777" w:rsidR="00A7310F" w:rsidRPr="00C87E96" w:rsidRDefault="00A7310F" w:rsidP="00962CCA">
            <w:pPr>
              <w:jc w:val="both"/>
              <w:rPr>
                <w:rFonts w:ascii="Arial" w:hAnsi="Arial" w:cs="Arial"/>
                <w:sz w:val="24"/>
                <w:szCs w:val="24"/>
              </w:rPr>
            </w:pPr>
            <w:r w:rsidRPr="00C87E96">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097CC" w14:textId="016B35A3" w:rsidR="00A7310F" w:rsidRPr="00C87E96" w:rsidRDefault="006316EE" w:rsidP="00962CCA">
            <w:pPr>
              <w:jc w:val="both"/>
              <w:rPr>
                <w:rFonts w:ascii="Arial" w:hAnsi="Arial" w:cs="Arial"/>
                <w:sz w:val="24"/>
                <w:szCs w:val="24"/>
              </w:rPr>
            </w:pPr>
            <w:r w:rsidRPr="006316EE">
              <w:rPr>
                <w:rFonts w:ascii="Arial" w:hAnsi="Arial" w:cs="Arial"/>
                <w:sz w:val="24"/>
                <w:szCs w:val="24"/>
              </w:rPr>
              <w:t>Mapa conceptual sobre Las funciones y las gráficas</w:t>
            </w:r>
          </w:p>
        </w:tc>
      </w:tr>
    </w:tbl>
    <w:p w14:paraId="128ECF33" w14:textId="77777777" w:rsidR="00A7310F" w:rsidRPr="00C87E96" w:rsidRDefault="00A7310F" w:rsidP="00962CCA">
      <w:pPr>
        <w:spacing w:after="0"/>
        <w:jc w:val="both"/>
        <w:rPr>
          <w:rFonts w:ascii="Arial" w:hAnsi="Arial" w:cs="Arial"/>
          <w:highlight w:val="yellow"/>
        </w:rPr>
      </w:pPr>
    </w:p>
    <w:p w14:paraId="0BAF884F" w14:textId="37F468F0" w:rsidR="00A7310F" w:rsidRPr="00C87E96" w:rsidRDefault="00A7310F" w:rsidP="00962CCA">
      <w:pPr>
        <w:spacing w:after="0"/>
        <w:jc w:val="both"/>
        <w:rPr>
          <w:rFonts w:ascii="Arial" w:hAnsi="Arial" w:cs="Arial"/>
          <w:highlight w:val="yellow"/>
        </w:rPr>
      </w:pPr>
    </w:p>
    <w:tbl>
      <w:tblPr>
        <w:tblStyle w:val="Tablaconcuadrcula"/>
        <w:tblW w:w="0" w:type="auto"/>
        <w:tblLayout w:type="fixed"/>
        <w:tblLook w:val="04A0" w:firstRow="1" w:lastRow="0" w:firstColumn="1" w:lastColumn="0" w:noHBand="0" w:noVBand="1"/>
      </w:tblPr>
      <w:tblGrid>
        <w:gridCol w:w="675"/>
        <w:gridCol w:w="2127"/>
        <w:gridCol w:w="6252"/>
      </w:tblGrid>
      <w:tr w:rsidR="00A7310F" w:rsidRPr="00C87E96" w14:paraId="55208998" w14:textId="77777777" w:rsidTr="005421E4">
        <w:tc>
          <w:tcPr>
            <w:tcW w:w="905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80CFBB0" w14:textId="77777777" w:rsidR="00A7310F" w:rsidRPr="00C87E96" w:rsidRDefault="00A7310F" w:rsidP="00962CCA">
            <w:pPr>
              <w:jc w:val="both"/>
              <w:rPr>
                <w:rFonts w:ascii="Arial" w:hAnsi="Arial" w:cs="Arial"/>
                <w:b/>
                <w:sz w:val="24"/>
                <w:szCs w:val="24"/>
              </w:rPr>
            </w:pPr>
            <w:r w:rsidRPr="00C87E96">
              <w:rPr>
                <w:rFonts w:ascii="Arial" w:hAnsi="Arial" w:cs="Arial"/>
                <w:b/>
                <w:sz w:val="24"/>
                <w:szCs w:val="24"/>
              </w:rPr>
              <w:t>Webs de referencia</w:t>
            </w:r>
          </w:p>
        </w:tc>
      </w:tr>
      <w:tr w:rsidR="00A7310F" w:rsidRPr="00C87E96" w14:paraId="1F76CF9E" w14:textId="77777777" w:rsidTr="005421E4">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A2535" w14:textId="2EFF7B70" w:rsidR="00A7310F" w:rsidRPr="00C87E96" w:rsidRDefault="006316EE" w:rsidP="00962CCA">
            <w:pPr>
              <w:jc w:val="both"/>
              <w:rPr>
                <w:rFonts w:ascii="Arial" w:hAnsi="Arial" w:cs="Arial"/>
                <w:b/>
                <w:sz w:val="24"/>
                <w:szCs w:val="24"/>
              </w:rPr>
            </w:pPr>
            <w:r>
              <w:rPr>
                <w:rFonts w:ascii="Arial" w:hAnsi="Arial" w:cs="Arial"/>
                <w:b/>
                <w:sz w:val="24"/>
                <w:szCs w:val="24"/>
              </w:rPr>
              <w:t>Web 01</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245C2" w14:textId="003B1873" w:rsidR="00A7310F" w:rsidRPr="00C87E96" w:rsidRDefault="00CE2AFD" w:rsidP="00962CCA">
            <w:pPr>
              <w:jc w:val="both"/>
              <w:rPr>
                <w:rFonts w:ascii="Arial" w:hAnsi="Arial" w:cs="Arial"/>
                <w:i/>
                <w:sz w:val="24"/>
                <w:szCs w:val="24"/>
              </w:rPr>
            </w:pPr>
            <w:r>
              <w:rPr>
                <w:rFonts w:ascii="Arial" w:hAnsi="Arial" w:cs="Arial"/>
                <w:i/>
                <w:sz w:val="24"/>
                <w:szCs w:val="24"/>
              </w:rPr>
              <w:t>Estudio de las funciones con Geogebra</w:t>
            </w: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B05B5" w14:textId="1A9C7B83" w:rsidR="00A7310F" w:rsidRPr="00C87E96" w:rsidRDefault="00CE2AFD" w:rsidP="006316EE">
            <w:pPr>
              <w:tabs>
                <w:tab w:val="right" w:pos="8498"/>
              </w:tabs>
              <w:jc w:val="both"/>
              <w:rPr>
                <w:rFonts w:ascii="Arial" w:hAnsi="Arial" w:cs="Arial"/>
                <w:i/>
                <w:sz w:val="24"/>
                <w:szCs w:val="24"/>
              </w:rPr>
            </w:pPr>
            <w:r w:rsidRPr="00CE2AFD">
              <w:rPr>
                <w:rFonts w:ascii="Arial" w:hAnsi="Arial" w:cs="Arial"/>
                <w:i/>
                <w:sz w:val="24"/>
                <w:szCs w:val="24"/>
              </w:rPr>
              <w:t>http://rincones.educarex.es/matematicas/index.php/funciones-4esob/525-animaciones4esobfunciones/639-estudio-de-las-funciones-elementales-con-geogebra</w:t>
            </w:r>
          </w:p>
        </w:tc>
      </w:tr>
      <w:tr w:rsidR="00586299" w:rsidRPr="00C87E96" w14:paraId="5EB80D21" w14:textId="77777777" w:rsidTr="005421E4">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A0726" w14:textId="77777777" w:rsidR="00586299" w:rsidRPr="00C87E96" w:rsidRDefault="00586299" w:rsidP="00962CCA">
            <w:pPr>
              <w:jc w:val="both"/>
              <w:rPr>
                <w:rFonts w:ascii="Arial" w:hAnsi="Arial" w:cs="Arial"/>
                <w:b/>
                <w:sz w:val="24"/>
                <w:szCs w:val="24"/>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10256" w14:textId="77777777" w:rsidR="00586299" w:rsidRPr="00C87E96" w:rsidRDefault="00586299" w:rsidP="00962CCA">
            <w:pPr>
              <w:jc w:val="both"/>
              <w:rPr>
                <w:rFonts w:ascii="Arial" w:hAnsi="Arial" w:cs="Arial"/>
                <w:i/>
                <w:sz w:val="24"/>
                <w:szCs w:val="24"/>
              </w:rPr>
            </w:pP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38CA8" w14:textId="628ECD3D" w:rsidR="00586299" w:rsidRPr="00C87E96" w:rsidRDefault="00586299" w:rsidP="00D13633">
            <w:pPr>
              <w:tabs>
                <w:tab w:val="right" w:pos="8498"/>
              </w:tabs>
              <w:jc w:val="both"/>
              <w:rPr>
                <w:rFonts w:ascii="Arial" w:hAnsi="Arial" w:cs="Arial"/>
                <w:sz w:val="24"/>
                <w:szCs w:val="24"/>
              </w:rPr>
            </w:pPr>
          </w:p>
        </w:tc>
      </w:tr>
      <w:tr w:rsidR="00A7310F" w:rsidRPr="00C87E96" w14:paraId="36EB3A84" w14:textId="77777777" w:rsidTr="005421E4">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7923A" w14:textId="20DF41AE" w:rsidR="00A7310F" w:rsidRPr="00C87E96" w:rsidRDefault="006316EE" w:rsidP="00962CCA">
            <w:pPr>
              <w:jc w:val="both"/>
              <w:rPr>
                <w:rFonts w:ascii="Arial" w:hAnsi="Arial" w:cs="Arial"/>
                <w:b/>
                <w:sz w:val="24"/>
                <w:szCs w:val="24"/>
              </w:rPr>
            </w:pPr>
            <w:r>
              <w:rPr>
                <w:rFonts w:ascii="Arial" w:hAnsi="Arial" w:cs="Arial"/>
                <w:b/>
                <w:sz w:val="24"/>
                <w:szCs w:val="24"/>
              </w:rPr>
              <w:t>Web 02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18CE5" w14:textId="104DDF0E" w:rsidR="00A7310F" w:rsidRPr="00C87E96" w:rsidRDefault="00CE2AFD" w:rsidP="00962CCA">
            <w:pPr>
              <w:jc w:val="both"/>
              <w:rPr>
                <w:rFonts w:ascii="Arial" w:hAnsi="Arial" w:cs="Arial"/>
                <w:i/>
                <w:sz w:val="24"/>
                <w:szCs w:val="24"/>
              </w:rPr>
            </w:pPr>
            <w:r>
              <w:rPr>
                <w:rFonts w:ascii="Arial" w:hAnsi="Arial" w:cs="Arial"/>
                <w:i/>
                <w:sz w:val="24"/>
                <w:szCs w:val="24"/>
              </w:rPr>
              <w:t>Clasificación de funciones</w:t>
            </w: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6EE28" w14:textId="1999DD8C" w:rsidR="00A7310F" w:rsidRPr="00C87E96" w:rsidRDefault="00CE2AFD" w:rsidP="00962CCA">
            <w:pPr>
              <w:jc w:val="both"/>
              <w:rPr>
                <w:rFonts w:ascii="Arial" w:hAnsi="Arial" w:cs="Arial"/>
                <w:i/>
                <w:sz w:val="24"/>
                <w:szCs w:val="24"/>
              </w:rPr>
            </w:pPr>
            <w:r w:rsidRPr="00CE2AFD">
              <w:rPr>
                <w:rFonts w:ascii="Arial" w:hAnsi="Arial" w:cs="Arial"/>
                <w:i/>
                <w:sz w:val="24"/>
                <w:szCs w:val="24"/>
              </w:rPr>
              <w:t>http://www.ditutor.com/funciones/funcion_clasificacion.html</w:t>
            </w:r>
          </w:p>
        </w:tc>
      </w:tr>
      <w:tr w:rsidR="0083302A" w:rsidRPr="00C87E96" w14:paraId="1EFFAE8E" w14:textId="77777777" w:rsidTr="005421E4">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560ED" w14:textId="77777777" w:rsidR="0083302A" w:rsidRPr="00C87E96" w:rsidRDefault="0083302A" w:rsidP="00962CCA">
            <w:pPr>
              <w:jc w:val="both"/>
              <w:rPr>
                <w:rFonts w:ascii="Arial" w:hAnsi="Arial" w:cs="Arial"/>
                <w:b/>
                <w:sz w:val="24"/>
                <w:szCs w:val="24"/>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44CD9" w14:textId="27781CE9" w:rsidR="0083302A" w:rsidRPr="00C87E96" w:rsidRDefault="00CE2AFD" w:rsidP="00962CCA">
            <w:pPr>
              <w:jc w:val="both"/>
              <w:rPr>
                <w:rFonts w:ascii="Arial" w:hAnsi="Arial" w:cs="Arial"/>
                <w:i/>
                <w:sz w:val="24"/>
                <w:szCs w:val="24"/>
              </w:rPr>
            </w:pPr>
            <w:r>
              <w:rPr>
                <w:rFonts w:ascii="Arial" w:hAnsi="Arial" w:cs="Arial"/>
                <w:i/>
                <w:sz w:val="24"/>
                <w:szCs w:val="24"/>
              </w:rPr>
              <w:t>Gráficas de funciones</w:t>
            </w: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4F81F" w14:textId="3C028819" w:rsidR="0083302A" w:rsidRPr="00C87E96" w:rsidRDefault="00CE2AFD" w:rsidP="00962CCA">
            <w:pPr>
              <w:jc w:val="both"/>
              <w:rPr>
                <w:rFonts w:ascii="Arial" w:hAnsi="Arial" w:cs="Arial"/>
                <w:sz w:val="24"/>
                <w:szCs w:val="24"/>
              </w:rPr>
            </w:pPr>
            <w:r w:rsidRPr="00CE2AFD">
              <w:rPr>
                <w:rFonts w:ascii="Arial" w:hAnsi="Arial" w:cs="Arial"/>
                <w:sz w:val="24"/>
                <w:szCs w:val="24"/>
              </w:rPr>
              <w:t>http://caminos.udc.es/info/asignaturas/grado_tecic/101/AL1/pdfs/Precursos/Tema1.pdf</w:t>
            </w:r>
          </w:p>
        </w:tc>
      </w:tr>
      <w:tr w:rsidR="0083302A" w:rsidRPr="00C87E96" w14:paraId="64F58386" w14:textId="77777777" w:rsidTr="005421E4">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99767" w14:textId="77777777" w:rsidR="0083302A" w:rsidRPr="00C87E96" w:rsidRDefault="0083302A" w:rsidP="00962CCA">
            <w:pPr>
              <w:jc w:val="both"/>
              <w:rPr>
                <w:rFonts w:ascii="Arial" w:hAnsi="Arial" w:cs="Arial"/>
                <w:b/>
                <w:sz w:val="24"/>
                <w:szCs w:val="24"/>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1EE3B" w14:textId="77777777" w:rsidR="0083302A" w:rsidRPr="00C87E96" w:rsidRDefault="0083302A" w:rsidP="00962CCA">
            <w:pPr>
              <w:jc w:val="both"/>
              <w:rPr>
                <w:rFonts w:ascii="Arial" w:hAnsi="Arial" w:cs="Arial"/>
                <w:i/>
                <w:sz w:val="24"/>
                <w:szCs w:val="24"/>
              </w:rPr>
            </w:pPr>
          </w:p>
        </w:tc>
        <w:tc>
          <w:tcPr>
            <w:tcW w:w="6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D46E5" w14:textId="77777777" w:rsidR="0083302A" w:rsidRPr="00C87E96" w:rsidRDefault="0083302A" w:rsidP="00962CCA">
            <w:pPr>
              <w:jc w:val="both"/>
              <w:rPr>
                <w:rFonts w:ascii="Arial" w:hAnsi="Arial" w:cs="Arial"/>
                <w:sz w:val="24"/>
                <w:szCs w:val="24"/>
              </w:rPr>
            </w:pPr>
          </w:p>
        </w:tc>
      </w:tr>
    </w:tbl>
    <w:p w14:paraId="7930A674" w14:textId="77777777" w:rsidR="00A7310F" w:rsidRPr="00C87E96" w:rsidRDefault="00A7310F" w:rsidP="00962CCA">
      <w:pPr>
        <w:spacing w:after="0"/>
        <w:jc w:val="both"/>
        <w:rPr>
          <w:rFonts w:ascii="Arial" w:hAnsi="Arial" w:cs="Arial"/>
          <w:highlight w:val="yellow"/>
          <w:lang w:val="es-MX"/>
        </w:rPr>
      </w:pPr>
    </w:p>
    <w:p w14:paraId="36D6BFD5" w14:textId="77777777" w:rsidR="003E0828" w:rsidRPr="00C87E96" w:rsidRDefault="003E0828" w:rsidP="003E0828">
      <w:pPr>
        <w:tabs>
          <w:tab w:val="right" w:pos="8498"/>
        </w:tabs>
        <w:spacing w:after="0"/>
        <w:jc w:val="both"/>
        <w:rPr>
          <w:rFonts w:ascii="Arial" w:hAnsi="Arial" w:cs="Arial"/>
          <w:b/>
        </w:rPr>
      </w:pPr>
    </w:p>
    <w:p w14:paraId="604DF5B9" w14:textId="77777777" w:rsidR="00A7310F" w:rsidRPr="00C87E96" w:rsidRDefault="00A7310F" w:rsidP="00962CCA">
      <w:pPr>
        <w:jc w:val="both"/>
        <w:rPr>
          <w:rFonts w:ascii="Arial" w:hAnsi="Arial" w:cs="Arial"/>
          <w:lang w:val="es-MX"/>
        </w:rPr>
      </w:pPr>
    </w:p>
    <w:sectPr w:rsidR="00A7310F" w:rsidRPr="00C87E96" w:rsidSect="00FC30C2">
      <w:headerReference w:type="even" r:id="rId37"/>
      <w:headerReference w:type="default" r:id="rId38"/>
      <w:pgSz w:w="12240" w:h="15840"/>
      <w:pgMar w:top="1417" w:right="1701" w:bottom="1417" w:left="1701" w:header="708" w:footer="708" w:gutter="0"/>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3308D5" w15:done="0"/>
  <w15:commentEx w15:paraId="707DA159" w15:done="0"/>
  <w15:commentEx w15:paraId="603894EF" w15:done="0"/>
  <w15:commentEx w15:paraId="3E406D64" w15:done="0"/>
  <w15:commentEx w15:paraId="4DD0E271" w15:done="0"/>
  <w15:commentEx w15:paraId="6DCF2103" w15:done="0"/>
  <w15:commentEx w15:paraId="414A6998" w15:done="0"/>
  <w15:commentEx w15:paraId="693F245D" w15:done="0"/>
  <w15:commentEx w15:paraId="7A9F8AB5" w15:done="0"/>
  <w15:commentEx w15:paraId="353ADED7" w15:done="0"/>
  <w15:commentEx w15:paraId="2B1E5FF4" w15:done="0"/>
  <w15:commentEx w15:paraId="3B1496FB" w15:done="0"/>
  <w15:commentEx w15:paraId="299FDB7C" w15:done="0"/>
  <w15:commentEx w15:paraId="104A1DA5" w15:done="0"/>
  <w15:commentEx w15:paraId="29D80973" w15:done="0"/>
  <w15:commentEx w15:paraId="512BEAA9" w15:done="0"/>
  <w15:commentEx w15:paraId="2EE2AD68" w15:done="0"/>
  <w15:commentEx w15:paraId="35466EBA" w15:done="0"/>
  <w15:commentEx w15:paraId="7C479421" w15:done="0"/>
  <w15:commentEx w15:paraId="47C650DB" w15:done="0"/>
  <w15:commentEx w15:paraId="670F79F7" w15:done="0"/>
  <w15:commentEx w15:paraId="27AC5528" w15:done="0"/>
  <w15:commentEx w15:paraId="48ED87C6" w15:done="0"/>
  <w15:commentEx w15:paraId="009BF948" w15:done="0"/>
  <w15:commentEx w15:paraId="778AB731" w15:done="0"/>
  <w15:commentEx w15:paraId="43795F8D" w15:done="0"/>
  <w15:commentEx w15:paraId="5D8985A8" w15:done="0"/>
  <w15:commentEx w15:paraId="58E2CDF4" w15:done="0"/>
  <w15:commentEx w15:paraId="187B7D39" w15:done="0"/>
  <w15:commentEx w15:paraId="0CCBE50D" w15:done="0"/>
  <w15:commentEx w15:paraId="39F6B3DD" w15:done="0"/>
  <w15:commentEx w15:paraId="65378AB9" w15:done="0"/>
  <w15:commentEx w15:paraId="52F75D54" w15:done="0"/>
  <w15:commentEx w15:paraId="2F2B3B38" w15:done="0"/>
  <w15:commentEx w15:paraId="4E06ABEE" w15:done="0"/>
  <w15:commentEx w15:paraId="32240885" w15:done="0"/>
  <w15:commentEx w15:paraId="7F964D9B" w15:done="0"/>
  <w15:commentEx w15:paraId="5A86133B" w15:done="0"/>
  <w15:commentEx w15:paraId="4F5B71F0" w15:done="0"/>
  <w15:commentEx w15:paraId="10C902DA" w15:done="0"/>
  <w15:commentEx w15:paraId="70FBEE55" w15:done="0"/>
  <w15:commentEx w15:paraId="2A7A6ACB" w15:done="0"/>
  <w15:commentEx w15:paraId="7E0D2DC0" w15:done="0"/>
  <w15:commentEx w15:paraId="4DAD35C2" w15:done="0"/>
  <w15:commentEx w15:paraId="5A15A644" w15:done="0"/>
  <w15:commentEx w15:paraId="0D71C103" w15:done="0"/>
  <w15:commentEx w15:paraId="046A924F" w15:done="0"/>
  <w15:commentEx w15:paraId="0E2F0B5A" w15:done="0"/>
  <w15:commentEx w15:paraId="426C31CB" w15:done="0"/>
  <w15:commentEx w15:paraId="1D553262" w15:done="0"/>
  <w15:commentEx w15:paraId="25CFB478" w15:done="0"/>
  <w15:commentEx w15:paraId="3B335CFF" w15:done="0"/>
  <w15:commentEx w15:paraId="331AC559" w15:done="0"/>
  <w15:commentEx w15:paraId="42E88474" w15:done="0"/>
  <w15:commentEx w15:paraId="1BE5894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679F7" w14:textId="77777777" w:rsidR="00052B4D" w:rsidRDefault="00052B4D">
      <w:pPr>
        <w:spacing w:after="0"/>
      </w:pPr>
      <w:r>
        <w:separator/>
      </w:r>
    </w:p>
  </w:endnote>
  <w:endnote w:type="continuationSeparator" w:id="0">
    <w:p w14:paraId="5A98DC69" w14:textId="77777777" w:rsidR="00052B4D" w:rsidRDefault="00052B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DB381" w14:textId="77777777" w:rsidR="00052B4D" w:rsidRDefault="00052B4D">
      <w:pPr>
        <w:spacing w:after="0"/>
      </w:pPr>
      <w:r>
        <w:separator/>
      </w:r>
    </w:p>
  </w:footnote>
  <w:footnote w:type="continuationSeparator" w:id="0">
    <w:p w14:paraId="637200AE" w14:textId="77777777" w:rsidR="00052B4D" w:rsidRDefault="00052B4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F0775" w14:textId="77777777" w:rsidR="00052B4D" w:rsidRDefault="00052B4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CE167B" w14:textId="77777777" w:rsidR="00052B4D" w:rsidRDefault="00052B4D"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6F4F2" w14:textId="77777777" w:rsidR="00052B4D" w:rsidRDefault="00052B4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5451A">
      <w:rPr>
        <w:rStyle w:val="Nmerodepgina"/>
        <w:noProof/>
      </w:rPr>
      <w:t>44</w:t>
    </w:r>
    <w:r>
      <w:rPr>
        <w:rStyle w:val="Nmerodepgina"/>
      </w:rPr>
      <w:fldChar w:fldCharType="end"/>
    </w:r>
  </w:p>
  <w:p w14:paraId="41CF9DA3" w14:textId="13DCF059" w:rsidR="00052B4D" w:rsidRPr="0071560A" w:rsidRDefault="00052B4D" w:rsidP="0004489C">
    <w:pPr>
      <w:pStyle w:val="Encabezado"/>
      <w:ind w:right="360"/>
      <w:rPr>
        <w:rFonts w:ascii="Times" w:hAnsi="Times"/>
        <w:sz w:val="20"/>
        <w:szCs w:val="20"/>
        <w:lang w:val="es-CO"/>
      </w:rPr>
    </w:pPr>
    <w:r w:rsidRPr="0071560A">
      <w:rPr>
        <w:rFonts w:ascii="Times" w:hAnsi="Times"/>
        <w:sz w:val="20"/>
        <w:szCs w:val="20"/>
        <w:highlight w:val="yellow"/>
        <w:lang w:val="es-CO"/>
      </w:rPr>
      <w:t>[GUION MA_11_02_CO]</w:t>
    </w:r>
    <w:r w:rsidRPr="0071560A">
      <w:rPr>
        <w:rFonts w:ascii="Times" w:hAnsi="Times"/>
        <w:sz w:val="20"/>
        <w:szCs w:val="20"/>
        <w:lang w:val="es-CO"/>
      </w:rPr>
      <w:t xml:space="preserve"> Tema 2. Las funciones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925"/>
    <w:multiLevelType w:val="hybridMultilevel"/>
    <w:tmpl w:val="84484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85657B"/>
    <w:multiLevelType w:val="hybridMultilevel"/>
    <w:tmpl w:val="FDA2D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2A295E"/>
    <w:multiLevelType w:val="hybridMultilevel"/>
    <w:tmpl w:val="CC988D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D3E2BEC"/>
    <w:multiLevelType w:val="hybridMultilevel"/>
    <w:tmpl w:val="979CE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705D83"/>
    <w:multiLevelType w:val="hybridMultilevel"/>
    <w:tmpl w:val="7548D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0AB121F"/>
    <w:multiLevelType w:val="hybridMultilevel"/>
    <w:tmpl w:val="79FAC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1F76A0"/>
    <w:multiLevelType w:val="hybridMultilevel"/>
    <w:tmpl w:val="6706B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D324328"/>
    <w:multiLevelType w:val="hybridMultilevel"/>
    <w:tmpl w:val="162AA756"/>
    <w:lvl w:ilvl="0" w:tplc="A23E9F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37276D3"/>
    <w:multiLevelType w:val="hybridMultilevel"/>
    <w:tmpl w:val="4CDE6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A2517A8"/>
    <w:multiLevelType w:val="hybridMultilevel"/>
    <w:tmpl w:val="8E06D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C578B0"/>
    <w:multiLevelType w:val="hybridMultilevel"/>
    <w:tmpl w:val="A6AA3E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BFB7D3B"/>
    <w:multiLevelType w:val="hybridMultilevel"/>
    <w:tmpl w:val="115079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FCA1E41"/>
    <w:multiLevelType w:val="hybridMultilevel"/>
    <w:tmpl w:val="D9E6F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0502F50"/>
    <w:multiLevelType w:val="hybridMultilevel"/>
    <w:tmpl w:val="7C787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2CA298A"/>
    <w:multiLevelType w:val="hybridMultilevel"/>
    <w:tmpl w:val="B3B25996"/>
    <w:lvl w:ilvl="0" w:tplc="0C0A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15">
    <w:nsid w:val="40E2659A"/>
    <w:multiLevelType w:val="hybridMultilevel"/>
    <w:tmpl w:val="3674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BE42158"/>
    <w:multiLevelType w:val="hybridMultilevel"/>
    <w:tmpl w:val="E48202BE"/>
    <w:lvl w:ilvl="0" w:tplc="DA64BE3A">
      <w:start w:val="1"/>
      <w:numFmt w:val="bullet"/>
      <w:lvlText w:val=""/>
      <w:lvlJc w:val="left"/>
      <w:pPr>
        <w:ind w:left="720" w:hanging="360"/>
      </w:pPr>
      <w:rPr>
        <w:rFonts w:ascii="Symbol" w:hAnsi="Symbol" w:hint="default"/>
        <w:i w:val="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2DF799D"/>
    <w:multiLevelType w:val="hybridMultilevel"/>
    <w:tmpl w:val="ABDA434C"/>
    <w:lvl w:ilvl="0" w:tplc="DA64BE3A">
      <w:start w:val="1"/>
      <w:numFmt w:val="bullet"/>
      <w:lvlText w:val=""/>
      <w:lvlJc w:val="left"/>
      <w:pPr>
        <w:ind w:left="720" w:hanging="360"/>
      </w:pPr>
      <w:rPr>
        <w:rFonts w:ascii="Symbol" w:hAnsi="Symbol" w:hint="default"/>
        <w:i w:val="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3FA630D"/>
    <w:multiLevelType w:val="hybridMultilevel"/>
    <w:tmpl w:val="5CFEFA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4854ADF"/>
    <w:multiLevelType w:val="hybridMultilevel"/>
    <w:tmpl w:val="3A0C4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D6961EE"/>
    <w:multiLevelType w:val="hybridMultilevel"/>
    <w:tmpl w:val="4384911C"/>
    <w:lvl w:ilvl="0" w:tplc="240A0001">
      <w:start w:val="1"/>
      <w:numFmt w:val="bullet"/>
      <w:lvlText w:val=""/>
      <w:lvlJc w:val="left"/>
      <w:pPr>
        <w:ind w:left="928" w:hanging="360"/>
      </w:pPr>
      <w:rPr>
        <w:rFonts w:ascii="Symbol" w:hAnsi="Symbol" w:hint="default"/>
      </w:rPr>
    </w:lvl>
    <w:lvl w:ilvl="1" w:tplc="240A0003" w:tentative="1">
      <w:start w:val="1"/>
      <w:numFmt w:val="bullet"/>
      <w:lvlText w:val="o"/>
      <w:lvlJc w:val="left"/>
      <w:pPr>
        <w:ind w:left="1648" w:hanging="360"/>
      </w:pPr>
      <w:rPr>
        <w:rFonts w:ascii="Courier New" w:hAnsi="Courier New" w:cs="Courier New" w:hint="default"/>
      </w:rPr>
    </w:lvl>
    <w:lvl w:ilvl="2" w:tplc="240A0005" w:tentative="1">
      <w:start w:val="1"/>
      <w:numFmt w:val="bullet"/>
      <w:lvlText w:val=""/>
      <w:lvlJc w:val="left"/>
      <w:pPr>
        <w:ind w:left="2368" w:hanging="360"/>
      </w:pPr>
      <w:rPr>
        <w:rFonts w:ascii="Wingdings" w:hAnsi="Wingdings" w:hint="default"/>
      </w:rPr>
    </w:lvl>
    <w:lvl w:ilvl="3" w:tplc="240A0001" w:tentative="1">
      <w:start w:val="1"/>
      <w:numFmt w:val="bullet"/>
      <w:lvlText w:val=""/>
      <w:lvlJc w:val="left"/>
      <w:pPr>
        <w:ind w:left="3088" w:hanging="360"/>
      </w:pPr>
      <w:rPr>
        <w:rFonts w:ascii="Symbol" w:hAnsi="Symbol" w:hint="default"/>
      </w:rPr>
    </w:lvl>
    <w:lvl w:ilvl="4" w:tplc="240A0003" w:tentative="1">
      <w:start w:val="1"/>
      <w:numFmt w:val="bullet"/>
      <w:lvlText w:val="o"/>
      <w:lvlJc w:val="left"/>
      <w:pPr>
        <w:ind w:left="3808" w:hanging="360"/>
      </w:pPr>
      <w:rPr>
        <w:rFonts w:ascii="Courier New" w:hAnsi="Courier New" w:cs="Courier New" w:hint="default"/>
      </w:rPr>
    </w:lvl>
    <w:lvl w:ilvl="5" w:tplc="240A0005" w:tentative="1">
      <w:start w:val="1"/>
      <w:numFmt w:val="bullet"/>
      <w:lvlText w:val=""/>
      <w:lvlJc w:val="left"/>
      <w:pPr>
        <w:ind w:left="4528" w:hanging="360"/>
      </w:pPr>
      <w:rPr>
        <w:rFonts w:ascii="Wingdings" w:hAnsi="Wingdings" w:hint="default"/>
      </w:rPr>
    </w:lvl>
    <w:lvl w:ilvl="6" w:tplc="240A0001" w:tentative="1">
      <w:start w:val="1"/>
      <w:numFmt w:val="bullet"/>
      <w:lvlText w:val=""/>
      <w:lvlJc w:val="left"/>
      <w:pPr>
        <w:ind w:left="5248" w:hanging="360"/>
      </w:pPr>
      <w:rPr>
        <w:rFonts w:ascii="Symbol" w:hAnsi="Symbol" w:hint="default"/>
      </w:rPr>
    </w:lvl>
    <w:lvl w:ilvl="7" w:tplc="240A0003" w:tentative="1">
      <w:start w:val="1"/>
      <w:numFmt w:val="bullet"/>
      <w:lvlText w:val="o"/>
      <w:lvlJc w:val="left"/>
      <w:pPr>
        <w:ind w:left="5968" w:hanging="360"/>
      </w:pPr>
      <w:rPr>
        <w:rFonts w:ascii="Courier New" w:hAnsi="Courier New" w:cs="Courier New" w:hint="default"/>
      </w:rPr>
    </w:lvl>
    <w:lvl w:ilvl="8" w:tplc="240A0005" w:tentative="1">
      <w:start w:val="1"/>
      <w:numFmt w:val="bullet"/>
      <w:lvlText w:val=""/>
      <w:lvlJc w:val="left"/>
      <w:pPr>
        <w:ind w:left="6688" w:hanging="360"/>
      </w:pPr>
      <w:rPr>
        <w:rFonts w:ascii="Wingdings" w:hAnsi="Wingdings" w:hint="default"/>
      </w:rPr>
    </w:lvl>
  </w:abstractNum>
  <w:abstractNum w:abstractNumId="21">
    <w:nsid w:val="5E577D82"/>
    <w:multiLevelType w:val="hybridMultilevel"/>
    <w:tmpl w:val="8632A9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EEA7F02"/>
    <w:multiLevelType w:val="hybridMultilevel"/>
    <w:tmpl w:val="7AAEF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F29739B"/>
    <w:multiLevelType w:val="hybridMultilevel"/>
    <w:tmpl w:val="36AA5EAE"/>
    <w:lvl w:ilvl="0" w:tplc="DA64BE3A">
      <w:start w:val="1"/>
      <w:numFmt w:val="bullet"/>
      <w:lvlText w:val=""/>
      <w:lvlJc w:val="left"/>
      <w:pPr>
        <w:ind w:left="720" w:hanging="360"/>
      </w:pPr>
      <w:rPr>
        <w:rFonts w:ascii="Symbol" w:hAnsi="Symbol" w:hint="default"/>
        <w:i w:val="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33121BF"/>
    <w:multiLevelType w:val="hybridMultilevel"/>
    <w:tmpl w:val="CE5C3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34B0DF3"/>
    <w:multiLevelType w:val="hybridMultilevel"/>
    <w:tmpl w:val="91B44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624303D"/>
    <w:multiLevelType w:val="hybridMultilevel"/>
    <w:tmpl w:val="ABDA71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708629E"/>
    <w:multiLevelType w:val="hybridMultilevel"/>
    <w:tmpl w:val="284AF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8E3122B"/>
    <w:multiLevelType w:val="hybridMultilevel"/>
    <w:tmpl w:val="84E61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5BE4ED5"/>
    <w:multiLevelType w:val="hybridMultilevel"/>
    <w:tmpl w:val="EF148A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6A2661E"/>
    <w:multiLevelType w:val="hybridMultilevel"/>
    <w:tmpl w:val="C56E98A6"/>
    <w:lvl w:ilvl="0" w:tplc="A23E9F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81A563C"/>
    <w:multiLevelType w:val="hybridMultilevel"/>
    <w:tmpl w:val="1144E1D6"/>
    <w:lvl w:ilvl="0" w:tplc="DA64BE3A">
      <w:start w:val="1"/>
      <w:numFmt w:val="bullet"/>
      <w:lvlText w:val=""/>
      <w:lvlJc w:val="left"/>
      <w:pPr>
        <w:ind w:left="720" w:hanging="360"/>
      </w:pPr>
      <w:rPr>
        <w:rFonts w:ascii="Symbol" w:hAnsi="Symbol" w:hint="default"/>
        <w:i w:val="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ECA5283"/>
    <w:multiLevelType w:val="hybridMultilevel"/>
    <w:tmpl w:val="6DD4B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EF67457"/>
    <w:multiLevelType w:val="hybridMultilevel"/>
    <w:tmpl w:val="A4E0AF72"/>
    <w:lvl w:ilvl="0" w:tplc="7DC804A6">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FC92828"/>
    <w:multiLevelType w:val="hybridMultilevel"/>
    <w:tmpl w:val="5F780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29"/>
  </w:num>
  <w:num w:numId="4">
    <w:abstractNumId w:val="9"/>
  </w:num>
  <w:num w:numId="5">
    <w:abstractNumId w:val="15"/>
  </w:num>
  <w:num w:numId="6">
    <w:abstractNumId w:val="5"/>
  </w:num>
  <w:num w:numId="7">
    <w:abstractNumId w:val="2"/>
  </w:num>
  <w:num w:numId="8">
    <w:abstractNumId w:val="18"/>
  </w:num>
  <w:num w:numId="9">
    <w:abstractNumId w:val="28"/>
  </w:num>
  <w:num w:numId="10">
    <w:abstractNumId w:val="11"/>
  </w:num>
  <w:num w:numId="11">
    <w:abstractNumId w:val="26"/>
  </w:num>
  <w:num w:numId="12">
    <w:abstractNumId w:val="4"/>
  </w:num>
  <w:num w:numId="13">
    <w:abstractNumId w:val="20"/>
  </w:num>
  <w:num w:numId="14">
    <w:abstractNumId w:val="24"/>
  </w:num>
  <w:num w:numId="15">
    <w:abstractNumId w:val="21"/>
  </w:num>
  <w:num w:numId="16">
    <w:abstractNumId w:val="1"/>
  </w:num>
  <w:num w:numId="17">
    <w:abstractNumId w:val="34"/>
  </w:num>
  <w:num w:numId="18">
    <w:abstractNumId w:val="8"/>
  </w:num>
  <w:num w:numId="19">
    <w:abstractNumId w:val="27"/>
  </w:num>
  <w:num w:numId="20">
    <w:abstractNumId w:val="22"/>
  </w:num>
  <w:num w:numId="21">
    <w:abstractNumId w:val="10"/>
  </w:num>
  <w:num w:numId="22">
    <w:abstractNumId w:val="30"/>
  </w:num>
  <w:num w:numId="23">
    <w:abstractNumId w:val="7"/>
  </w:num>
  <w:num w:numId="24">
    <w:abstractNumId w:val="19"/>
  </w:num>
  <w:num w:numId="25">
    <w:abstractNumId w:val="32"/>
  </w:num>
  <w:num w:numId="26">
    <w:abstractNumId w:val="12"/>
  </w:num>
  <w:num w:numId="27">
    <w:abstractNumId w:val="0"/>
  </w:num>
  <w:num w:numId="28">
    <w:abstractNumId w:val="23"/>
  </w:num>
  <w:num w:numId="29">
    <w:abstractNumId w:val="17"/>
  </w:num>
  <w:num w:numId="30">
    <w:abstractNumId w:val="16"/>
  </w:num>
  <w:num w:numId="31">
    <w:abstractNumId w:val="31"/>
  </w:num>
  <w:num w:numId="32">
    <w:abstractNumId w:val="14"/>
  </w:num>
  <w:num w:numId="33">
    <w:abstractNumId w:val="13"/>
  </w:num>
  <w:num w:numId="34">
    <w:abstractNumId w:val="6"/>
  </w:num>
  <w:num w:numId="35">
    <w:abstractNumId w:val="33"/>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A28"/>
    <w:rsid w:val="000019A1"/>
    <w:rsid w:val="000024C6"/>
    <w:rsid w:val="00003A91"/>
    <w:rsid w:val="00003AA5"/>
    <w:rsid w:val="000040E5"/>
    <w:rsid w:val="00004104"/>
    <w:rsid w:val="00004181"/>
    <w:rsid w:val="000045EE"/>
    <w:rsid w:val="00005DAB"/>
    <w:rsid w:val="000063E9"/>
    <w:rsid w:val="000064E2"/>
    <w:rsid w:val="00006D0E"/>
    <w:rsid w:val="0000782D"/>
    <w:rsid w:val="000101A5"/>
    <w:rsid w:val="00010314"/>
    <w:rsid w:val="00010F37"/>
    <w:rsid w:val="000112B9"/>
    <w:rsid w:val="000113ED"/>
    <w:rsid w:val="00011AC2"/>
    <w:rsid w:val="00012056"/>
    <w:rsid w:val="00012EEA"/>
    <w:rsid w:val="000142C3"/>
    <w:rsid w:val="00015515"/>
    <w:rsid w:val="00016723"/>
    <w:rsid w:val="00016818"/>
    <w:rsid w:val="000168D9"/>
    <w:rsid w:val="00016A10"/>
    <w:rsid w:val="00016BA9"/>
    <w:rsid w:val="000170D6"/>
    <w:rsid w:val="000177F1"/>
    <w:rsid w:val="00017928"/>
    <w:rsid w:val="00020CCC"/>
    <w:rsid w:val="000216EC"/>
    <w:rsid w:val="00021A19"/>
    <w:rsid w:val="00023A17"/>
    <w:rsid w:val="00023F9A"/>
    <w:rsid w:val="00024715"/>
    <w:rsid w:val="0002523A"/>
    <w:rsid w:val="000254F3"/>
    <w:rsid w:val="000271FD"/>
    <w:rsid w:val="000277F7"/>
    <w:rsid w:val="000278CC"/>
    <w:rsid w:val="000279DE"/>
    <w:rsid w:val="00027D98"/>
    <w:rsid w:val="0003046F"/>
    <w:rsid w:val="0003078E"/>
    <w:rsid w:val="00030E2D"/>
    <w:rsid w:val="000316BE"/>
    <w:rsid w:val="00033075"/>
    <w:rsid w:val="0003332D"/>
    <w:rsid w:val="00033394"/>
    <w:rsid w:val="000333EA"/>
    <w:rsid w:val="00033479"/>
    <w:rsid w:val="00033A3A"/>
    <w:rsid w:val="0003581C"/>
    <w:rsid w:val="00035A9A"/>
    <w:rsid w:val="00035DDC"/>
    <w:rsid w:val="00036F85"/>
    <w:rsid w:val="00037FDF"/>
    <w:rsid w:val="00040B51"/>
    <w:rsid w:val="00040D13"/>
    <w:rsid w:val="0004116C"/>
    <w:rsid w:val="00042710"/>
    <w:rsid w:val="0004273E"/>
    <w:rsid w:val="00042A94"/>
    <w:rsid w:val="00042C70"/>
    <w:rsid w:val="00043441"/>
    <w:rsid w:val="00044395"/>
    <w:rsid w:val="0004489C"/>
    <w:rsid w:val="00045AA0"/>
    <w:rsid w:val="000460EA"/>
    <w:rsid w:val="0004652C"/>
    <w:rsid w:val="0004673E"/>
    <w:rsid w:val="000468AD"/>
    <w:rsid w:val="00046A06"/>
    <w:rsid w:val="00046EB5"/>
    <w:rsid w:val="00046F41"/>
    <w:rsid w:val="00047627"/>
    <w:rsid w:val="000517FA"/>
    <w:rsid w:val="00052AD1"/>
    <w:rsid w:val="00052B4D"/>
    <w:rsid w:val="00052BF8"/>
    <w:rsid w:val="00053744"/>
    <w:rsid w:val="00053ACB"/>
    <w:rsid w:val="0005483B"/>
    <w:rsid w:val="000548D4"/>
    <w:rsid w:val="00054A93"/>
    <w:rsid w:val="00054C85"/>
    <w:rsid w:val="00055280"/>
    <w:rsid w:val="0005584B"/>
    <w:rsid w:val="00055E43"/>
    <w:rsid w:val="0005624E"/>
    <w:rsid w:val="0005679F"/>
    <w:rsid w:val="00056B77"/>
    <w:rsid w:val="00056BFD"/>
    <w:rsid w:val="00056FCF"/>
    <w:rsid w:val="000573A2"/>
    <w:rsid w:val="00057679"/>
    <w:rsid w:val="00060736"/>
    <w:rsid w:val="00060E91"/>
    <w:rsid w:val="00061121"/>
    <w:rsid w:val="00061A66"/>
    <w:rsid w:val="00062788"/>
    <w:rsid w:val="000629EA"/>
    <w:rsid w:val="00062DA1"/>
    <w:rsid w:val="00064280"/>
    <w:rsid w:val="000644CC"/>
    <w:rsid w:val="00064A0C"/>
    <w:rsid w:val="00064F7F"/>
    <w:rsid w:val="000677DF"/>
    <w:rsid w:val="000679E7"/>
    <w:rsid w:val="00070FA5"/>
    <w:rsid w:val="00071600"/>
    <w:rsid w:val="000716B5"/>
    <w:rsid w:val="0007354E"/>
    <w:rsid w:val="00073575"/>
    <w:rsid w:val="00073787"/>
    <w:rsid w:val="0007415B"/>
    <w:rsid w:val="00074252"/>
    <w:rsid w:val="00076266"/>
    <w:rsid w:val="0007752C"/>
    <w:rsid w:val="00081745"/>
    <w:rsid w:val="00081E63"/>
    <w:rsid w:val="00083E61"/>
    <w:rsid w:val="000842D0"/>
    <w:rsid w:val="0008475A"/>
    <w:rsid w:val="00084E24"/>
    <w:rsid w:val="00085737"/>
    <w:rsid w:val="00085758"/>
    <w:rsid w:val="00085D52"/>
    <w:rsid w:val="00086239"/>
    <w:rsid w:val="00086775"/>
    <w:rsid w:val="0008711D"/>
    <w:rsid w:val="000871E0"/>
    <w:rsid w:val="00087457"/>
    <w:rsid w:val="000874F7"/>
    <w:rsid w:val="00087951"/>
    <w:rsid w:val="00087BD6"/>
    <w:rsid w:val="0009086C"/>
    <w:rsid w:val="0009117C"/>
    <w:rsid w:val="00091FBF"/>
    <w:rsid w:val="000924E5"/>
    <w:rsid w:val="0009285D"/>
    <w:rsid w:val="0009314C"/>
    <w:rsid w:val="0009342A"/>
    <w:rsid w:val="0009379A"/>
    <w:rsid w:val="00095914"/>
    <w:rsid w:val="00096510"/>
    <w:rsid w:val="00096CBD"/>
    <w:rsid w:val="00097137"/>
    <w:rsid w:val="000978FF"/>
    <w:rsid w:val="00097ACE"/>
    <w:rsid w:val="00097F50"/>
    <w:rsid w:val="000A070F"/>
    <w:rsid w:val="000A089B"/>
    <w:rsid w:val="000A09C2"/>
    <w:rsid w:val="000A0DB8"/>
    <w:rsid w:val="000A3959"/>
    <w:rsid w:val="000A3DA9"/>
    <w:rsid w:val="000A3DE8"/>
    <w:rsid w:val="000A4D90"/>
    <w:rsid w:val="000A51B4"/>
    <w:rsid w:val="000A54FF"/>
    <w:rsid w:val="000A7E1A"/>
    <w:rsid w:val="000B020E"/>
    <w:rsid w:val="000B0A67"/>
    <w:rsid w:val="000B1AFF"/>
    <w:rsid w:val="000B2DD2"/>
    <w:rsid w:val="000B2F9A"/>
    <w:rsid w:val="000B2FCB"/>
    <w:rsid w:val="000B3626"/>
    <w:rsid w:val="000B3DB9"/>
    <w:rsid w:val="000B4D0F"/>
    <w:rsid w:val="000B56AB"/>
    <w:rsid w:val="000B57E3"/>
    <w:rsid w:val="000B5A8D"/>
    <w:rsid w:val="000B6025"/>
    <w:rsid w:val="000B7E42"/>
    <w:rsid w:val="000B7EB9"/>
    <w:rsid w:val="000B7F74"/>
    <w:rsid w:val="000C02D1"/>
    <w:rsid w:val="000C0B3F"/>
    <w:rsid w:val="000C28F1"/>
    <w:rsid w:val="000C2D5F"/>
    <w:rsid w:val="000C368E"/>
    <w:rsid w:val="000C38B4"/>
    <w:rsid w:val="000C3D9D"/>
    <w:rsid w:val="000C4725"/>
    <w:rsid w:val="000C4960"/>
    <w:rsid w:val="000C4BAB"/>
    <w:rsid w:val="000C52C2"/>
    <w:rsid w:val="000C5368"/>
    <w:rsid w:val="000C5433"/>
    <w:rsid w:val="000C602F"/>
    <w:rsid w:val="000C6B5E"/>
    <w:rsid w:val="000C7241"/>
    <w:rsid w:val="000C7530"/>
    <w:rsid w:val="000C7613"/>
    <w:rsid w:val="000C7DB2"/>
    <w:rsid w:val="000D03A0"/>
    <w:rsid w:val="000D06C4"/>
    <w:rsid w:val="000D08A6"/>
    <w:rsid w:val="000D0E70"/>
    <w:rsid w:val="000D10F7"/>
    <w:rsid w:val="000D114E"/>
    <w:rsid w:val="000D207E"/>
    <w:rsid w:val="000D22B7"/>
    <w:rsid w:val="000D3304"/>
    <w:rsid w:val="000D34EB"/>
    <w:rsid w:val="000D3AAA"/>
    <w:rsid w:val="000D44CA"/>
    <w:rsid w:val="000D476E"/>
    <w:rsid w:val="000D5F9B"/>
    <w:rsid w:val="000D6327"/>
    <w:rsid w:val="000D68B7"/>
    <w:rsid w:val="000D709D"/>
    <w:rsid w:val="000D76CE"/>
    <w:rsid w:val="000D7C5C"/>
    <w:rsid w:val="000E13E4"/>
    <w:rsid w:val="000E1629"/>
    <w:rsid w:val="000E1E66"/>
    <w:rsid w:val="000E2A4C"/>
    <w:rsid w:val="000E36E5"/>
    <w:rsid w:val="000E4158"/>
    <w:rsid w:val="000E41AC"/>
    <w:rsid w:val="000E422E"/>
    <w:rsid w:val="000E475C"/>
    <w:rsid w:val="000E49C7"/>
    <w:rsid w:val="000E4FDF"/>
    <w:rsid w:val="000E50F5"/>
    <w:rsid w:val="000E56BF"/>
    <w:rsid w:val="000E62E7"/>
    <w:rsid w:val="000E673E"/>
    <w:rsid w:val="000E68D7"/>
    <w:rsid w:val="000E7362"/>
    <w:rsid w:val="000E7D3D"/>
    <w:rsid w:val="000F0738"/>
    <w:rsid w:val="000F0C7A"/>
    <w:rsid w:val="000F129A"/>
    <w:rsid w:val="000F1BB7"/>
    <w:rsid w:val="000F1BDC"/>
    <w:rsid w:val="000F3118"/>
    <w:rsid w:val="000F3617"/>
    <w:rsid w:val="000F3799"/>
    <w:rsid w:val="000F37C6"/>
    <w:rsid w:val="000F3C27"/>
    <w:rsid w:val="000F4382"/>
    <w:rsid w:val="000F4FA7"/>
    <w:rsid w:val="000F57A9"/>
    <w:rsid w:val="000F7B46"/>
    <w:rsid w:val="000F7DC3"/>
    <w:rsid w:val="000F7E27"/>
    <w:rsid w:val="000F7EAA"/>
    <w:rsid w:val="001018BE"/>
    <w:rsid w:val="00101D89"/>
    <w:rsid w:val="001020AB"/>
    <w:rsid w:val="00103A60"/>
    <w:rsid w:val="00103E19"/>
    <w:rsid w:val="00104BD3"/>
    <w:rsid w:val="00106573"/>
    <w:rsid w:val="00110F59"/>
    <w:rsid w:val="00111B23"/>
    <w:rsid w:val="0011245D"/>
    <w:rsid w:val="00112EDC"/>
    <w:rsid w:val="00112F65"/>
    <w:rsid w:val="00113235"/>
    <w:rsid w:val="00113B0A"/>
    <w:rsid w:val="00114913"/>
    <w:rsid w:val="00114920"/>
    <w:rsid w:val="00115189"/>
    <w:rsid w:val="0011599A"/>
    <w:rsid w:val="00115DF6"/>
    <w:rsid w:val="00116190"/>
    <w:rsid w:val="001165E3"/>
    <w:rsid w:val="00116C74"/>
    <w:rsid w:val="00117803"/>
    <w:rsid w:val="001206EF"/>
    <w:rsid w:val="00120D2B"/>
    <w:rsid w:val="00121099"/>
    <w:rsid w:val="00121317"/>
    <w:rsid w:val="00121383"/>
    <w:rsid w:val="001215A7"/>
    <w:rsid w:val="00121732"/>
    <w:rsid w:val="001224FA"/>
    <w:rsid w:val="00122C26"/>
    <w:rsid w:val="00122CB9"/>
    <w:rsid w:val="001234E4"/>
    <w:rsid w:val="00123597"/>
    <w:rsid w:val="001239A8"/>
    <w:rsid w:val="001246F9"/>
    <w:rsid w:val="001276A8"/>
    <w:rsid w:val="00127900"/>
    <w:rsid w:val="001300C4"/>
    <w:rsid w:val="001302C7"/>
    <w:rsid w:val="0013058E"/>
    <w:rsid w:val="00130EF8"/>
    <w:rsid w:val="001316BE"/>
    <w:rsid w:val="0013216E"/>
    <w:rsid w:val="00132974"/>
    <w:rsid w:val="00132F5F"/>
    <w:rsid w:val="0013385F"/>
    <w:rsid w:val="00134887"/>
    <w:rsid w:val="00134A9E"/>
    <w:rsid w:val="001354F3"/>
    <w:rsid w:val="001355E2"/>
    <w:rsid w:val="00135E31"/>
    <w:rsid w:val="001374EF"/>
    <w:rsid w:val="001403F7"/>
    <w:rsid w:val="00140B08"/>
    <w:rsid w:val="00140D65"/>
    <w:rsid w:val="00141552"/>
    <w:rsid w:val="001416BF"/>
    <w:rsid w:val="00141E9A"/>
    <w:rsid w:val="0014237C"/>
    <w:rsid w:val="00142BCA"/>
    <w:rsid w:val="001435BE"/>
    <w:rsid w:val="00144972"/>
    <w:rsid w:val="0014566A"/>
    <w:rsid w:val="00146A1B"/>
    <w:rsid w:val="00146B31"/>
    <w:rsid w:val="00147107"/>
    <w:rsid w:val="00147210"/>
    <w:rsid w:val="00147701"/>
    <w:rsid w:val="00147D40"/>
    <w:rsid w:val="0015014C"/>
    <w:rsid w:val="001506FD"/>
    <w:rsid w:val="00150A19"/>
    <w:rsid w:val="00152DB8"/>
    <w:rsid w:val="00153297"/>
    <w:rsid w:val="00153489"/>
    <w:rsid w:val="00155A1E"/>
    <w:rsid w:val="00155DDA"/>
    <w:rsid w:val="00156165"/>
    <w:rsid w:val="001561C2"/>
    <w:rsid w:val="00156D04"/>
    <w:rsid w:val="00157817"/>
    <w:rsid w:val="00157858"/>
    <w:rsid w:val="001612FD"/>
    <w:rsid w:val="00161D0A"/>
    <w:rsid w:val="00162283"/>
    <w:rsid w:val="00162E82"/>
    <w:rsid w:val="00163E0E"/>
    <w:rsid w:val="001646DD"/>
    <w:rsid w:val="001647D4"/>
    <w:rsid w:val="00164C58"/>
    <w:rsid w:val="001653F8"/>
    <w:rsid w:val="00165D2C"/>
    <w:rsid w:val="00165E6E"/>
    <w:rsid w:val="00165F3B"/>
    <w:rsid w:val="00166414"/>
    <w:rsid w:val="00166D76"/>
    <w:rsid w:val="001671CF"/>
    <w:rsid w:val="00167F5D"/>
    <w:rsid w:val="00170006"/>
    <w:rsid w:val="00172FD7"/>
    <w:rsid w:val="001738BE"/>
    <w:rsid w:val="001738C8"/>
    <w:rsid w:val="00174141"/>
    <w:rsid w:val="001750FD"/>
    <w:rsid w:val="0017517F"/>
    <w:rsid w:val="00175AA8"/>
    <w:rsid w:val="00176BB2"/>
    <w:rsid w:val="00176D8B"/>
    <w:rsid w:val="00177A1F"/>
    <w:rsid w:val="00177C49"/>
    <w:rsid w:val="0018030A"/>
    <w:rsid w:val="001828F5"/>
    <w:rsid w:val="00182C63"/>
    <w:rsid w:val="001835A1"/>
    <w:rsid w:val="001836DB"/>
    <w:rsid w:val="00183E65"/>
    <w:rsid w:val="00183EBC"/>
    <w:rsid w:val="001840B4"/>
    <w:rsid w:val="0018426E"/>
    <w:rsid w:val="001843B4"/>
    <w:rsid w:val="001845F2"/>
    <w:rsid w:val="00184784"/>
    <w:rsid w:val="00185089"/>
    <w:rsid w:val="00185B1F"/>
    <w:rsid w:val="00185F8A"/>
    <w:rsid w:val="00186052"/>
    <w:rsid w:val="0018752C"/>
    <w:rsid w:val="0018784F"/>
    <w:rsid w:val="00192BE4"/>
    <w:rsid w:val="00192F42"/>
    <w:rsid w:val="00192F84"/>
    <w:rsid w:val="0019354E"/>
    <w:rsid w:val="00193B1C"/>
    <w:rsid w:val="00193FB5"/>
    <w:rsid w:val="001940EF"/>
    <w:rsid w:val="0019469F"/>
    <w:rsid w:val="00194774"/>
    <w:rsid w:val="00194D92"/>
    <w:rsid w:val="00195E54"/>
    <w:rsid w:val="00196ABC"/>
    <w:rsid w:val="00196FFD"/>
    <w:rsid w:val="0019737C"/>
    <w:rsid w:val="00197C9E"/>
    <w:rsid w:val="001A0340"/>
    <w:rsid w:val="001A0466"/>
    <w:rsid w:val="001A0D45"/>
    <w:rsid w:val="001A2B3A"/>
    <w:rsid w:val="001A3674"/>
    <w:rsid w:val="001A3864"/>
    <w:rsid w:val="001A3DCE"/>
    <w:rsid w:val="001A3E15"/>
    <w:rsid w:val="001A42BD"/>
    <w:rsid w:val="001A4664"/>
    <w:rsid w:val="001A5E30"/>
    <w:rsid w:val="001A6981"/>
    <w:rsid w:val="001A739A"/>
    <w:rsid w:val="001B05BF"/>
    <w:rsid w:val="001B116A"/>
    <w:rsid w:val="001B14C1"/>
    <w:rsid w:val="001B184E"/>
    <w:rsid w:val="001B1CAB"/>
    <w:rsid w:val="001B1F44"/>
    <w:rsid w:val="001B3174"/>
    <w:rsid w:val="001B37BA"/>
    <w:rsid w:val="001B37F8"/>
    <w:rsid w:val="001B3DAF"/>
    <w:rsid w:val="001B4371"/>
    <w:rsid w:val="001B4F05"/>
    <w:rsid w:val="001B50B9"/>
    <w:rsid w:val="001B51B6"/>
    <w:rsid w:val="001B58FC"/>
    <w:rsid w:val="001B79A1"/>
    <w:rsid w:val="001C0C12"/>
    <w:rsid w:val="001C161B"/>
    <w:rsid w:val="001C165E"/>
    <w:rsid w:val="001C1B89"/>
    <w:rsid w:val="001C2EF7"/>
    <w:rsid w:val="001C352C"/>
    <w:rsid w:val="001C357B"/>
    <w:rsid w:val="001C4338"/>
    <w:rsid w:val="001C6229"/>
    <w:rsid w:val="001C6E72"/>
    <w:rsid w:val="001C7A5A"/>
    <w:rsid w:val="001D0A83"/>
    <w:rsid w:val="001D0B00"/>
    <w:rsid w:val="001D2324"/>
    <w:rsid w:val="001D2B11"/>
    <w:rsid w:val="001D31D6"/>
    <w:rsid w:val="001D4229"/>
    <w:rsid w:val="001D42D1"/>
    <w:rsid w:val="001D4600"/>
    <w:rsid w:val="001D49CD"/>
    <w:rsid w:val="001D5228"/>
    <w:rsid w:val="001D54D1"/>
    <w:rsid w:val="001D5CE5"/>
    <w:rsid w:val="001D6205"/>
    <w:rsid w:val="001D63C7"/>
    <w:rsid w:val="001D6862"/>
    <w:rsid w:val="001D6E31"/>
    <w:rsid w:val="001D7522"/>
    <w:rsid w:val="001E0721"/>
    <w:rsid w:val="001E138F"/>
    <w:rsid w:val="001E1C9B"/>
    <w:rsid w:val="001E2010"/>
    <w:rsid w:val="001E2284"/>
    <w:rsid w:val="001E290A"/>
    <w:rsid w:val="001E3815"/>
    <w:rsid w:val="001E4190"/>
    <w:rsid w:val="001E4777"/>
    <w:rsid w:val="001E5723"/>
    <w:rsid w:val="001E6384"/>
    <w:rsid w:val="001E761A"/>
    <w:rsid w:val="001E78D8"/>
    <w:rsid w:val="001F0176"/>
    <w:rsid w:val="001F16AE"/>
    <w:rsid w:val="001F1D8F"/>
    <w:rsid w:val="001F26C5"/>
    <w:rsid w:val="001F2873"/>
    <w:rsid w:val="001F366D"/>
    <w:rsid w:val="001F391D"/>
    <w:rsid w:val="001F3C61"/>
    <w:rsid w:val="001F4F26"/>
    <w:rsid w:val="001F5539"/>
    <w:rsid w:val="001F57D5"/>
    <w:rsid w:val="001F5B2F"/>
    <w:rsid w:val="001F5F22"/>
    <w:rsid w:val="0020048F"/>
    <w:rsid w:val="002009B3"/>
    <w:rsid w:val="002022A7"/>
    <w:rsid w:val="00202779"/>
    <w:rsid w:val="002027C1"/>
    <w:rsid w:val="00202851"/>
    <w:rsid w:val="00202FB5"/>
    <w:rsid w:val="0020303A"/>
    <w:rsid w:val="002038B2"/>
    <w:rsid w:val="002038B3"/>
    <w:rsid w:val="0020599A"/>
    <w:rsid w:val="00207C9F"/>
    <w:rsid w:val="00210637"/>
    <w:rsid w:val="0021072A"/>
    <w:rsid w:val="00210E9D"/>
    <w:rsid w:val="00211015"/>
    <w:rsid w:val="00212435"/>
    <w:rsid w:val="00212459"/>
    <w:rsid w:val="002129DD"/>
    <w:rsid w:val="00213FC9"/>
    <w:rsid w:val="00214515"/>
    <w:rsid w:val="00214AF5"/>
    <w:rsid w:val="00215300"/>
    <w:rsid w:val="00215773"/>
    <w:rsid w:val="00215B6B"/>
    <w:rsid w:val="00216767"/>
    <w:rsid w:val="0022028C"/>
    <w:rsid w:val="00220336"/>
    <w:rsid w:val="002209BC"/>
    <w:rsid w:val="002209FB"/>
    <w:rsid w:val="00220A59"/>
    <w:rsid w:val="002226DD"/>
    <w:rsid w:val="00223F2A"/>
    <w:rsid w:val="0022439C"/>
    <w:rsid w:val="00225073"/>
    <w:rsid w:val="002251FE"/>
    <w:rsid w:val="002257B4"/>
    <w:rsid w:val="00226C77"/>
    <w:rsid w:val="002273BF"/>
    <w:rsid w:val="00227BD2"/>
    <w:rsid w:val="0023016E"/>
    <w:rsid w:val="00230A12"/>
    <w:rsid w:val="00230B4F"/>
    <w:rsid w:val="00232291"/>
    <w:rsid w:val="002325EC"/>
    <w:rsid w:val="00232A5C"/>
    <w:rsid w:val="00234306"/>
    <w:rsid w:val="00234A12"/>
    <w:rsid w:val="00235CDA"/>
    <w:rsid w:val="00235E8A"/>
    <w:rsid w:val="002366CF"/>
    <w:rsid w:val="00236E64"/>
    <w:rsid w:val="0023765B"/>
    <w:rsid w:val="002403F5"/>
    <w:rsid w:val="002406F9"/>
    <w:rsid w:val="00241C09"/>
    <w:rsid w:val="002428B8"/>
    <w:rsid w:val="00243875"/>
    <w:rsid w:val="00244336"/>
    <w:rsid w:val="00244701"/>
    <w:rsid w:val="00244985"/>
    <w:rsid w:val="00245465"/>
    <w:rsid w:val="002463B4"/>
    <w:rsid w:val="00250E3F"/>
    <w:rsid w:val="002514C9"/>
    <w:rsid w:val="002515B9"/>
    <w:rsid w:val="00251C6D"/>
    <w:rsid w:val="002523A4"/>
    <w:rsid w:val="00252A72"/>
    <w:rsid w:val="00252BC2"/>
    <w:rsid w:val="00252DEF"/>
    <w:rsid w:val="00253907"/>
    <w:rsid w:val="00253B84"/>
    <w:rsid w:val="0025491C"/>
    <w:rsid w:val="00254DFC"/>
    <w:rsid w:val="00254E2F"/>
    <w:rsid w:val="00256D35"/>
    <w:rsid w:val="00257304"/>
    <w:rsid w:val="00257DDB"/>
    <w:rsid w:val="00261113"/>
    <w:rsid w:val="002632B2"/>
    <w:rsid w:val="00263B32"/>
    <w:rsid w:val="00263F44"/>
    <w:rsid w:val="00264359"/>
    <w:rsid w:val="00264B58"/>
    <w:rsid w:val="00265292"/>
    <w:rsid w:val="002654F1"/>
    <w:rsid w:val="00265B2D"/>
    <w:rsid w:val="00266165"/>
    <w:rsid w:val="0026622A"/>
    <w:rsid w:val="002667D5"/>
    <w:rsid w:val="002669AA"/>
    <w:rsid w:val="00266DE0"/>
    <w:rsid w:val="002673D9"/>
    <w:rsid w:val="00267453"/>
    <w:rsid w:val="00267DD5"/>
    <w:rsid w:val="00267FD4"/>
    <w:rsid w:val="002706B8"/>
    <w:rsid w:val="00271D60"/>
    <w:rsid w:val="00272066"/>
    <w:rsid w:val="00272EE6"/>
    <w:rsid w:val="00273007"/>
    <w:rsid w:val="002742C8"/>
    <w:rsid w:val="002746C8"/>
    <w:rsid w:val="002755F3"/>
    <w:rsid w:val="0027570C"/>
    <w:rsid w:val="00276BC3"/>
    <w:rsid w:val="00276C9D"/>
    <w:rsid w:val="00276EDB"/>
    <w:rsid w:val="00276FC8"/>
    <w:rsid w:val="00280B49"/>
    <w:rsid w:val="002814FF"/>
    <w:rsid w:val="0028153C"/>
    <w:rsid w:val="00284607"/>
    <w:rsid w:val="00285392"/>
    <w:rsid w:val="00285778"/>
    <w:rsid w:val="00285811"/>
    <w:rsid w:val="002869F6"/>
    <w:rsid w:val="002913B8"/>
    <w:rsid w:val="002913EA"/>
    <w:rsid w:val="00292468"/>
    <w:rsid w:val="00292AD9"/>
    <w:rsid w:val="00293960"/>
    <w:rsid w:val="0029442D"/>
    <w:rsid w:val="00294A9E"/>
    <w:rsid w:val="00294DCE"/>
    <w:rsid w:val="00296795"/>
    <w:rsid w:val="002973CB"/>
    <w:rsid w:val="002A07B3"/>
    <w:rsid w:val="002A0C6A"/>
    <w:rsid w:val="002A1043"/>
    <w:rsid w:val="002A1E54"/>
    <w:rsid w:val="002A239D"/>
    <w:rsid w:val="002A239E"/>
    <w:rsid w:val="002A240C"/>
    <w:rsid w:val="002A2440"/>
    <w:rsid w:val="002A34A8"/>
    <w:rsid w:val="002A4425"/>
    <w:rsid w:val="002A520B"/>
    <w:rsid w:val="002A59BF"/>
    <w:rsid w:val="002A6966"/>
    <w:rsid w:val="002A6B17"/>
    <w:rsid w:val="002A6D56"/>
    <w:rsid w:val="002A7313"/>
    <w:rsid w:val="002A768B"/>
    <w:rsid w:val="002A7A63"/>
    <w:rsid w:val="002B0BCF"/>
    <w:rsid w:val="002B0F59"/>
    <w:rsid w:val="002B1F05"/>
    <w:rsid w:val="002B253B"/>
    <w:rsid w:val="002B2B89"/>
    <w:rsid w:val="002B34BB"/>
    <w:rsid w:val="002B4264"/>
    <w:rsid w:val="002B4374"/>
    <w:rsid w:val="002B5EA2"/>
    <w:rsid w:val="002B669B"/>
    <w:rsid w:val="002B76E9"/>
    <w:rsid w:val="002B7792"/>
    <w:rsid w:val="002B7F7D"/>
    <w:rsid w:val="002C1597"/>
    <w:rsid w:val="002C1704"/>
    <w:rsid w:val="002C194D"/>
    <w:rsid w:val="002C2543"/>
    <w:rsid w:val="002C260D"/>
    <w:rsid w:val="002C2770"/>
    <w:rsid w:val="002C345C"/>
    <w:rsid w:val="002C4504"/>
    <w:rsid w:val="002C547F"/>
    <w:rsid w:val="002C57DC"/>
    <w:rsid w:val="002C5ADE"/>
    <w:rsid w:val="002C61A3"/>
    <w:rsid w:val="002C6C68"/>
    <w:rsid w:val="002C6CF9"/>
    <w:rsid w:val="002C7203"/>
    <w:rsid w:val="002C77C6"/>
    <w:rsid w:val="002C7D17"/>
    <w:rsid w:val="002D0232"/>
    <w:rsid w:val="002D0CDB"/>
    <w:rsid w:val="002D1656"/>
    <w:rsid w:val="002D2351"/>
    <w:rsid w:val="002D2B14"/>
    <w:rsid w:val="002D2B46"/>
    <w:rsid w:val="002D2FE7"/>
    <w:rsid w:val="002D334B"/>
    <w:rsid w:val="002D4205"/>
    <w:rsid w:val="002D4971"/>
    <w:rsid w:val="002D5A2D"/>
    <w:rsid w:val="002D73A1"/>
    <w:rsid w:val="002E0A3A"/>
    <w:rsid w:val="002E1E68"/>
    <w:rsid w:val="002E2816"/>
    <w:rsid w:val="002E34D4"/>
    <w:rsid w:val="002E3F53"/>
    <w:rsid w:val="002E4274"/>
    <w:rsid w:val="002E49D7"/>
    <w:rsid w:val="002E4DFB"/>
    <w:rsid w:val="002E53A3"/>
    <w:rsid w:val="002E5B82"/>
    <w:rsid w:val="002E5BAA"/>
    <w:rsid w:val="002E64CD"/>
    <w:rsid w:val="002E6B6C"/>
    <w:rsid w:val="002E7393"/>
    <w:rsid w:val="002F00FC"/>
    <w:rsid w:val="002F02D3"/>
    <w:rsid w:val="002F0E80"/>
    <w:rsid w:val="002F12BA"/>
    <w:rsid w:val="002F1925"/>
    <w:rsid w:val="002F298A"/>
    <w:rsid w:val="002F2D9A"/>
    <w:rsid w:val="002F3FB5"/>
    <w:rsid w:val="002F4515"/>
    <w:rsid w:val="002F48B3"/>
    <w:rsid w:val="002F4CA5"/>
    <w:rsid w:val="002F5F09"/>
    <w:rsid w:val="002F6666"/>
    <w:rsid w:val="002F73DC"/>
    <w:rsid w:val="002F77EE"/>
    <w:rsid w:val="002F7B6A"/>
    <w:rsid w:val="00301521"/>
    <w:rsid w:val="00301AD2"/>
    <w:rsid w:val="00301BDB"/>
    <w:rsid w:val="00302459"/>
    <w:rsid w:val="00302652"/>
    <w:rsid w:val="003030CE"/>
    <w:rsid w:val="00303CF2"/>
    <w:rsid w:val="003042B4"/>
    <w:rsid w:val="0030433A"/>
    <w:rsid w:val="00304F3E"/>
    <w:rsid w:val="003058A2"/>
    <w:rsid w:val="00305D9B"/>
    <w:rsid w:val="00305F48"/>
    <w:rsid w:val="00306B01"/>
    <w:rsid w:val="0030709A"/>
    <w:rsid w:val="00307968"/>
    <w:rsid w:val="00307CC8"/>
    <w:rsid w:val="00312A3B"/>
    <w:rsid w:val="00312F78"/>
    <w:rsid w:val="003139FA"/>
    <w:rsid w:val="003147F3"/>
    <w:rsid w:val="003148BC"/>
    <w:rsid w:val="00314BAF"/>
    <w:rsid w:val="003150E5"/>
    <w:rsid w:val="0031529F"/>
    <w:rsid w:val="0031582D"/>
    <w:rsid w:val="00317F68"/>
    <w:rsid w:val="00320178"/>
    <w:rsid w:val="00320D6F"/>
    <w:rsid w:val="0032206E"/>
    <w:rsid w:val="0032234E"/>
    <w:rsid w:val="00322D61"/>
    <w:rsid w:val="00323959"/>
    <w:rsid w:val="00323B2C"/>
    <w:rsid w:val="003244B1"/>
    <w:rsid w:val="003245C9"/>
    <w:rsid w:val="00324625"/>
    <w:rsid w:val="003248DC"/>
    <w:rsid w:val="00324E6A"/>
    <w:rsid w:val="00325653"/>
    <w:rsid w:val="00326FC9"/>
    <w:rsid w:val="00327549"/>
    <w:rsid w:val="0033015E"/>
    <w:rsid w:val="0033061D"/>
    <w:rsid w:val="00331A31"/>
    <w:rsid w:val="00331CEA"/>
    <w:rsid w:val="00331E66"/>
    <w:rsid w:val="00331E78"/>
    <w:rsid w:val="00332709"/>
    <w:rsid w:val="00332A73"/>
    <w:rsid w:val="00333918"/>
    <w:rsid w:val="00333D4F"/>
    <w:rsid w:val="0033452E"/>
    <w:rsid w:val="00334D18"/>
    <w:rsid w:val="00334D78"/>
    <w:rsid w:val="003354C1"/>
    <w:rsid w:val="003359F2"/>
    <w:rsid w:val="0033672C"/>
    <w:rsid w:val="0033743D"/>
    <w:rsid w:val="00340782"/>
    <w:rsid w:val="003411CD"/>
    <w:rsid w:val="0034168C"/>
    <w:rsid w:val="0034285C"/>
    <w:rsid w:val="00342B62"/>
    <w:rsid w:val="00342C1B"/>
    <w:rsid w:val="00343309"/>
    <w:rsid w:val="00343356"/>
    <w:rsid w:val="00343D66"/>
    <w:rsid w:val="00344130"/>
    <w:rsid w:val="003444A1"/>
    <w:rsid w:val="00344920"/>
    <w:rsid w:val="00344F81"/>
    <w:rsid w:val="00345134"/>
    <w:rsid w:val="00346730"/>
    <w:rsid w:val="00346B48"/>
    <w:rsid w:val="00346D92"/>
    <w:rsid w:val="00346FB5"/>
    <w:rsid w:val="00347250"/>
    <w:rsid w:val="00347BA5"/>
    <w:rsid w:val="00350994"/>
    <w:rsid w:val="00350AB9"/>
    <w:rsid w:val="003521B0"/>
    <w:rsid w:val="003524CB"/>
    <w:rsid w:val="0035260D"/>
    <w:rsid w:val="00352A31"/>
    <w:rsid w:val="00352C56"/>
    <w:rsid w:val="00352EA6"/>
    <w:rsid w:val="003531EC"/>
    <w:rsid w:val="003534B8"/>
    <w:rsid w:val="0035477D"/>
    <w:rsid w:val="00355664"/>
    <w:rsid w:val="003556F1"/>
    <w:rsid w:val="0035578D"/>
    <w:rsid w:val="00356434"/>
    <w:rsid w:val="0035657D"/>
    <w:rsid w:val="00356BAE"/>
    <w:rsid w:val="003628A4"/>
    <w:rsid w:val="00362B0C"/>
    <w:rsid w:val="00362BCE"/>
    <w:rsid w:val="003633E7"/>
    <w:rsid w:val="0036393A"/>
    <w:rsid w:val="003639D5"/>
    <w:rsid w:val="0036418E"/>
    <w:rsid w:val="00365A47"/>
    <w:rsid w:val="0036644C"/>
    <w:rsid w:val="0036745F"/>
    <w:rsid w:val="0036796A"/>
    <w:rsid w:val="003701FA"/>
    <w:rsid w:val="00372152"/>
    <w:rsid w:val="00372AC8"/>
    <w:rsid w:val="00373467"/>
    <w:rsid w:val="003738D8"/>
    <w:rsid w:val="0037470E"/>
    <w:rsid w:val="00374AB6"/>
    <w:rsid w:val="00375720"/>
    <w:rsid w:val="00375A7A"/>
    <w:rsid w:val="00375BB9"/>
    <w:rsid w:val="00375FB2"/>
    <w:rsid w:val="00376179"/>
    <w:rsid w:val="00376B66"/>
    <w:rsid w:val="003772C4"/>
    <w:rsid w:val="00377AF8"/>
    <w:rsid w:val="0038051A"/>
    <w:rsid w:val="00380943"/>
    <w:rsid w:val="003812EB"/>
    <w:rsid w:val="00382DEA"/>
    <w:rsid w:val="0038315B"/>
    <w:rsid w:val="00383510"/>
    <w:rsid w:val="00383828"/>
    <w:rsid w:val="0038456F"/>
    <w:rsid w:val="0038488C"/>
    <w:rsid w:val="00385796"/>
    <w:rsid w:val="00385C30"/>
    <w:rsid w:val="00385E3E"/>
    <w:rsid w:val="00386737"/>
    <w:rsid w:val="0038705B"/>
    <w:rsid w:val="00387DAB"/>
    <w:rsid w:val="00387E3D"/>
    <w:rsid w:val="003905E1"/>
    <w:rsid w:val="003906AA"/>
    <w:rsid w:val="00392527"/>
    <w:rsid w:val="003926E6"/>
    <w:rsid w:val="00394AE7"/>
    <w:rsid w:val="00395314"/>
    <w:rsid w:val="00395F9D"/>
    <w:rsid w:val="003961D4"/>
    <w:rsid w:val="00396519"/>
    <w:rsid w:val="00396E33"/>
    <w:rsid w:val="003977FD"/>
    <w:rsid w:val="00397D7F"/>
    <w:rsid w:val="003A0493"/>
    <w:rsid w:val="003A251A"/>
    <w:rsid w:val="003A28DC"/>
    <w:rsid w:val="003A2A39"/>
    <w:rsid w:val="003A3208"/>
    <w:rsid w:val="003A5FBA"/>
    <w:rsid w:val="003A62EE"/>
    <w:rsid w:val="003A63E0"/>
    <w:rsid w:val="003A67C3"/>
    <w:rsid w:val="003A70FE"/>
    <w:rsid w:val="003A784A"/>
    <w:rsid w:val="003B0407"/>
    <w:rsid w:val="003B0FF7"/>
    <w:rsid w:val="003B1927"/>
    <w:rsid w:val="003B2140"/>
    <w:rsid w:val="003B272F"/>
    <w:rsid w:val="003B28F7"/>
    <w:rsid w:val="003B44AA"/>
    <w:rsid w:val="003B5945"/>
    <w:rsid w:val="003B6ABC"/>
    <w:rsid w:val="003B6E27"/>
    <w:rsid w:val="003B6E76"/>
    <w:rsid w:val="003B7745"/>
    <w:rsid w:val="003B7E6A"/>
    <w:rsid w:val="003B7EB3"/>
    <w:rsid w:val="003C01EA"/>
    <w:rsid w:val="003C0290"/>
    <w:rsid w:val="003C06FB"/>
    <w:rsid w:val="003C20B8"/>
    <w:rsid w:val="003C2B9F"/>
    <w:rsid w:val="003C2D6D"/>
    <w:rsid w:val="003C306F"/>
    <w:rsid w:val="003C38CD"/>
    <w:rsid w:val="003C3C28"/>
    <w:rsid w:val="003C43C1"/>
    <w:rsid w:val="003C4A08"/>
    <w:rsid w:val="003C4F02"/>
    <w:rsid w:val="003C50CE"/>
    <w:rsid w:val="003C6ADD"/>
    <w:rsid w:val="003C6C1F"/>
    <w:rsid w:val="003C73A5"/>
    <w:rsid w:val="003D05F3"/>
    <w:rsid w:val="003D099A"/>
    <w:rsid w:val="003D0B91"/>
    <w:rsid w:val="003D26D0"/>
    <w:rsid w:val="003D280F"/>
    <w:rsid w:val="003D362C"/>
    <w:rsid w:val="003D38A0"/>
    <w:rsid w:val="003D46B3"/>
    <w:rsid w:val="003D57E5"/>
    <w:rsid w:val="003D5CD4"/>
    <w:rsid w:val="003D609C"/>
    <w:rsid w:val="003D64E4"/>
    <w:rsid w:val="003D666F"/>
    <w:rsid w:val="003D775C"/>
    <w:rsid w:val="003D7D49"/>
    <w:rsid w:val="003E024E"/>
    <w:rsid w:val="003E036B"/>
    <w:rsid w:val="003E0828"/>
    <w:rsid w:val="003E1651"/>
    <w:rsid w:val="003E1A87"/>
    <w:rsid w:val="003E1BE1"/>
    <w:rsid w:val="003E1FBE"/>
    <w:rsid w:val="003E266D"/>
    <w:rsid w:val="003E2ED2"/>
    <w:rsid w:val="003E2ED3"/>
    <w:rsid w:val="003E39CA"/>
    <w:rsid w:val="003E4493"/>
    <w:rsid w:val="003E4519"/>
    <w:rsid w:val="003E4791"/>
    <w:rsid w:val="003E47E8"/>
    <w:rsid w:val="003E490E"/>
    <w:rsid w:val="003E557C"/>
    <w:rsid w:val="003E5595"/>
    <w:rsid w:val="003E5C5B"/>
    <w:rsid w:val="003E5D13"/>
    <w:rsid w:val="003E6465"/>
    <w:rsid w:val="003F033E"/>
    <w:rsid w:val="003F061D"/>
    <w:rsid w:val="003F067E"/>
    <w:rsid w:val="003F0CFD"/>
    <w:rsid w:val="003F1AE6"/>
    <w:rsid w:val="003F1B3A"/>
    <w:rsid w:val="003F1CB3"/>
    <w:rsid w:val="003F2984"/>
    <w:rsid w:val="003F2DF0"/>
    <w:rsid w:val="003F2F74"/>
    <w:rsid w:val="003F3559"/>
    <w:rsid w:val="003F3EE5"/>
    <w:rsid w:val="003F42C3"/>
    <w:rsid w:val="003F5115"/>
    <w:rsid w:val="003F511B"/>
    <w:rsid w:val="003F5204"/>
    <w:rsid w:val="003F60FE"/>
    <w:rsid w:val="003F627F"/>
    <w:rsid w:val="003F6578"/>
    <w:rsid w:val="003F6E14"/>
    <w:rsid w:val="003F7053"/>
    <w:rsid w:val="003F7179"/>
    <w:rsid w:val="004034E2"/>
    <w:rsid w:val="004034EB"/>
    <w:rsid w:val="00404652"/>
    <w:rsid w:val="00404CF7"/>
    <w:rsid w:val="004052D5"/>
    <w:rsid w:val="00406597"/>
    <w:rsid w:val="00406D24"/>
    <w:rsid w:val="00407205"/>
    <w:rsid w:val="00407991"/>
    <w:rsid w:val="00407C56"/>
    <w:rsid w:val="00410DFB"/>
    <w:rsid w:val="00413564"/>
    <w:rsid w:val="00415324"/>
    <w:rsid w:val="00416648"/>
    <w:rsid w:val="00416B09"/>
    <w:rsid w:val="00417F94"/>
    <w:rsid w:val="00420DA5"/>
    <w:rsid w:val="004214F2"/>
    <w:rsid w:val="0042167C"/>
    <w:rsid w:val="00421B9D"/>
    <w:rsid w:val="00422BEF"/>
    <w:rsid w:val="004233B4"/>
    <w:rsid w:val="0042386C"/>
    <w:rsid w:val="004241DD"/>
    <w:rsid w:val="00424203"/>
    <w:rsid w:val="0042512A"/>
    <w:rsid w:val="00425569"/>
    <w:rsid w:val="00425943"/>
    <w:rsid w:val="00425F2C"/>
    <w:rsid w:val="00426746"/>
    <w:rsid w:val="004274ED"/>
    <w:rsid w:val="004274FA"/>
    <w:rsid w:val="004278F7"/>
    <w:rsid w:val="004304A6"/>
    <w:rsid w:val="00430B87"/>
    <w:rsid w:val="00430EF6"/>
    <w:rsid w:val="00431068"/>
    <w:rsid w:val="00431586"/>
    <w:rsid w:val="0043188D"/>
    <w:rsid w:val="00431C85"/>
    <w:rsid w:val="00431E6D"/>
    <w:rsid w:val="0043380E"/>
    <w:rsid w:val="004338C8"/>
    <w:rsid w:val="00434891"/>
    <w:rsid w:val="0043493D"/>
    <w:rsid w:val="00435647"/>
    <w:rsid w:val="00435C28"/>
    <w:rsid w:val="004367C8"/>
    <w:rsid w:val="00436E0A"/>
    <w:rsid w:val="004376BC"/>
    <w:rsid w:val="00440AF7"/>
    <w:rsid w:val="00440E55"/>
    <w:rsid w:val="004410C7"/>
    <w:rsid w:val="0044157A"/>
    <w:rsid w:val="004422B5"/>
    <w:rsid w:val="004428DA"/>
    <w:rsid w:val="0044314A"/>
    <w:rsid w:val="00443482"/>
    <w:rsid w:val="004434F2"/>
    <w:rsid w:val="00444B47"/>
    <w:rsid w:val="00444BCF"/>
    <w:rsid w:val="00445456"/>
    <w:rsid w:val="00446FBC"/>
    <w:rsid w:val="0044722D"/>
    <w:rsid w:val="004506D7"/>
    <w:rsid w:val="00450FCE"/>
    <w:rsid w:val="00451B6E"/>
    <w:rsid w:val="00451E10"/>
    <w:rsid w:val="00452356"/>
    <w:rsid w:val="00453D0F"/>
    <w:rsid w:val="00453DA5"/>
    <w:rsid w:val="00453E4F"/>
    <w:rsid w:val="004549ED"/>
    <w:rsid w:val="00455323"/>
    <w:rsid w:val="00455B9C"/>
    <w:rsid w:val="00455E58"/>
    <w:rsid w:val="00457968"/>
    <w:rsid w:val="004601F0"/>
    <w:rsid w:val="0046182F"/>
    <w:rsid w:val="00461BC5"/>
    <w:rsid w:val="00462E41"/>
    <w:rsid w:val="00463E6F"/>
    <w:rsid w:val="00465270"/>
    <w:rsid w:val="00465493"/>
    <w:rsid w:val="004667A6"/>
    <w:rsid w:val="0046708B"/>
    <w:rsid w:val="00467256"/>
    <w:rsid w:val="00467F54"/>
    <w:rsid w:val="0047095B"/>
    <w:rsid w:val="00470960"/>
    <w:rsid w:val="004713D4"/>
    <w:rsid w:val="004725E5"/>
    <w:rsid w:val="004725EB"/>
    <w:rsid w:val="0047378C"/>
    <w:rsid w:val="00474602"/>
    <w:rsid w:val="004756AC"/>
    <w:rsid w:val="004757DD"/>
    <w:rsid w:val="00475DE8"/>
    <w:rsid w:val="00476449"/>
    <w:rsid w:val="0047645C"/>
    <w:rsid w:val="00476DD8"/>
    <w:rsid w:val="00477B55"/>
    <w:rsid w:val="004802CB"/>
    <w:rsid w:val="004806E2"/>
    <w:rsid w:val="0048119B"/>
    <w:rsid w:val="00481CE8"/>
    <w:rsid w:val="00482535"/>
    <w:rsid w:val="00482567"/>
    <w:rsid w:val="00482875"/>
    <w:rsid w:val="00482C3C"/>
    <w:rsid w:val="00483E76"/>
    <w:rsid w:val="00483EB4"/>
    <w:rsid w:val="00484A58"/>
    <w:rsid w:val="00484D08"/>
    <w:rsid w:val="00485603"/>
    <w:rsid w:val="00486060"/>
    <w:rsid w:val="004867C3"/>
    <w:rsid w:val="004867FE"/>
    <w:rsid w:val="0048783D"/>
    <w:rsid w:val="00487D4C"/>
    <w:rsid w:val="00487F3C"/>
    <w:rsid w:val="0049055E"/>
    <w:rsid w:val="00490561"/>
    <w:rsid w:val="004905C9"/>
    <w:rsid w:val="004905D5"/>
    <w:rsid w:val="004913B4"/>
    <w:rsid w:val="00491A0C"/>
    <w:rsid w:val="00491E50"/>
    <w:rsid w:val="00492935"/>
    <w:rsid w:val="00493A29"/>
    <w:rsid w:val="00493EBC"/>
    <w:rsid w:val="00494824"/>
    <w:rsid w:val="00495ECF"/>
    <w:rsid w:val="004975D6"/>
    <w:rsid w:val="004977E9"/>
    <w:rsid w:val="00497ED6"/>
    <w:rsid w:val="004A0051"/>
    <w:rsid w:val="004A0310"/>
    <w:rsid w:val="004A05EA"/>
    <w:rsid w:val="004A0647"/>
    <w:rsid w:val="004A06A6"/>
    <w:rsid w:val="004A2826"/>
    <w:rsid w:val="004A3952"/>
    <w:rsid w:val="004A4334"/>
    <w:rsid w:val="004A5030"/>
    <w:rsid w:val="004A512B"/>
    <w:rsid w:val="004A523F"/>
    <w:rsid w:val="004A584A"/>
    <w:rsid w:val="004A5BB1"/>
    <w:rsid w:val="004A6044"/>
    <w:rsid w:val="004A6634"/>
    <w:rsid w:val="004A6E6E"/>
    <w:rsid w:val="004A7475"/>
    <w:rsid w:val="004A7D1D"/>
    <w:rsid w:val="004B0498"/>
    <w:rsid w:val="004B0AC6"/>
    <w:rsid w:val="004B1923"/>
    <w:rsid w:val="004B21D1"/>
    <w:rsid w:val="004B3939"/>
    <w:rsid w:val="004B3D53"/>
    <w:rsid w:val="004B47F2"/>
    <w:rsid w:val="004B4EA6"/>
    <w:rsid w:val="004B594F"/>
    <w:rsid w:val="004B6125"/>
    <w:rsid w:val="004B6B94"/>
    <w:rsid w:val="004B7DC4"/>
    <w:rsid w:val="004B7F8D"/>
    <w:rsid w:val="004C042E"/>
    <w:rsid w:val="004C11A0"/>
    <w:rsid w:val="004C1F86"/>
    <w:rsid w:val="004C2766"/>
    <w:rsid w:val="004C2881"/>
    <w:rsid w:val="004C2955"/>
    <w:rsid w:val="004C2AB4"/>
    <w:rsid w:val="004C3350"/>
    <w:rsid w:val="004C357E"/>
    <w:rsid w:val="004C41DD"/>
    <w:rsid w:val="004C46B1"/>
    <w:rsid w:val="004C4869"/>
    <w:rsid w:val="004C4917"/>
    <w:rsid w:val="004C5C2C"/>
    <w:rsid w:val="004C7D0C"/>
    <w:rsid w:val="004D017A"/>
    <w:rsid w:val="004D0379"/>
    <w:rsid w:val="004D06AB"/>
    <w:rsid w:val="004D25BE"/>
    <w:rsid w:val="004D2601"/>
    <w:rsid w:val="004D3002"/>
    <w:rsid w:val="004D3CD9"/>
    <w:rsid w:val="004D4A76"/>
    <w:rsid w:val="004D65E8"/>
    <w:rsid w:val="004D6721"/>
    <w:rsid w:val="004D6B65"/>
    <w:rsid w:val="004D6CC3"/>
    <w:rsid w:val="004D7380"/>
    <w:rsid w:val="004D74E7"/>
    <w:rsid w:val="004D7C1C"/>
    <w:rsid w:val="004D7C9E"/>
    <w:rsid w:val="004E0C44"/>
    <w:rsid w:val="004E15AC"/>
    <w:rsid w:val="004E2DAE"/>
    <w:rsid w:val="004E50F2"/>
    <w:rsid w:val="004E5E03"/>
    <w:rsid w:val="004E5E51"/>
    <w:rsid w:val="004E6036"/>
    <w:rsid w:val="004E73FA"/>
    <w:rsid w:val="004E742B"/>
    <w:rsid w:val="004E7C90"/>
    <w:rsid w:val="004F0327"/>
    <w:rsid w:val="004F197D"/>
    <w:rsid w:val="004F1C30"/>
    <w:rsid w:val="004F341B"/>
    <w:rsid w:val="004F35BB"/>
    <w:rsid w:val="004F3872"/>
    <w:rsid w:val="004F4585"/>
    <w:rsid w:val="004F5702"/>
    <w:rsid w:val="004F6124"/>
    <w:rsid w:val="004F6978"/>
    <w:rsid w:val="004F6AE7"/>
    <w:rsid w:val="004F74F9"/>
    <w:rsid w:val="004F7BC8"/>
    <w:rsid w:val="004F7ED3"/>
    <w:rsid w:val="004F7FC8"/>
    <w:rsid w:val="00501D1A"/>
    <w:rsid w:val="00502166"/>
    <w:rsid w:val="00502320"/>
    <w:rsid w:val="00503061"/>
    <w:rsid w:val="00503AB4"/>
    <w:rsid w:val="00506975"/>
    <w:rsid w:val="00506C2D"/>
    <w:rsid w:val="00507751"/>
    <w:rsid w:val="00510953"/>
    <w:rsid w:val="005113BC"/>
    <w:rsid w:val="00512FAD"/>
    <w:rsid w:val="005132E7"/>
    <w:rsid w:val="00513D1A"/>
    <w:rsid w:val="005141D9"/>
    <w:rsid w:val="00514EF4"/>
    <w:rsid w:val="00515001"/>
    <w:rsid w:val="00515007"/>
    <w:rsid w:val="00515332"/>
    <w:rsid w:val="005158CD"/>
    <w:rsid w:val="00515DC6"/>
    <w:rsid w:val="00515ED9"/>
    <w:rsid w:val="005167CF"/>
    <w:rsid w:val="00516CC5"/>
    <w:rsid w:val="00517426"/>
    <w:rsid w:val="00517AFF"/>
    <w:rsid w:val="00520039"/>
    <w:rsid w:val="005200CD"/>
    <w:rsid w:val="005208D4"/>
    <w:rsid w:val="00521CEA"/>
    <w:rsid w:val="00521FFB"/>
    <w:rsid w:val="005226E0"/>
    <w:rsid w:val="00522E49"/>
    <w:rsid w:val="00523475"/>
    <w:rsid w:val="00523EF5"/>
    <w:rsid w:val="00523FEA"/>
    <w:rsid w:val="005241AE"/>
    <w:rsid w:val="00524607"/>
    <w:rsid w:val="00524A96"/>
    <w:rsid w:val="00525BD4"/>
    <w:rsid w:val="00526420"/>
    <w:rsid w:val="00526CE3"/>
    <w:rsid w:val="00526F4F"/>
    <w:rsid w:val="0052734F"/>
    <w:rsid w:val="005273B3"/>
    <w:rsid w:val="00527CA7"/>
    <w:rsid w:val="0053054D"/>
    <w:rsid w:val="005319D0"/>
    <w:rsid w:val="00531CF8"/>
    <w:rsid w:val="00531D35"/>
    <w:rsid w:val="005320CF"/>
    <w:rsid w:val="005338F8"/>
    <w:rsid w:val="0053396A"/>
    <w:rsid w:val="00536C21"/>
    <w:rsid w:val="0054003E"/>
    <w:rsid w:val="005407D1"/>
    <w:rsid w:val="00540900"/>
    <w:rsid w:val="00540B50"/>
    <w:rsid w:val="0054119C"/>
    <w:rsid w:val="00541888"/>
    <w:rsid w:val="00541D80"/>
    <w:rsid w:val="005421B0"/>
    <w:rsid w:val="005421E4"/>
    <w:rsid w:val="00542BF6"/>
    <w:rsid w:val="00543246"/>
    <w:rsid w:val="005438C6"/>
    <w:rsid w:val="00544208"/>
    <w:rsid w:val="00544287"/>
    <w:rsid w:val="00544324"/>
    <w:rsid w:val="00545BE9"/>
    <w:rsid w:val="00545CB4"/>
    <w:rsid w:val="00546447"/>
    <w:rsid w:val="00546B2B"/>
    <w:rsid w:val="00547010"/>
    <w:rsid w:val="00547171"/>
    <w:rsid w:val="00547DB5"/>
    <w:rsid w:val="00550059"/>
    <w:rsid w:val="00550CBB"/>
    <w:rsid w:val="00551D74"/>
    <w:rsid w:val="005524AC"/>
    <w:rsid w:val="005529D3"/>
    <w:rsid w:val="005538FC"/>
    <w:rsid w:val="00553D37"/>
    <w:rsid w:val="00554129"/>
    <w:rsid w:val="005547AC"/>
    <w:rsid w:val="00554C6A"/>
    <w:rsid w:val="005556BA"/>
    <w:rsid w:val="0055598D"/>
    <w:rsid w:val="00555CED"/>
    <w:rsid w:val="00556554"/>
    <w:rsid w:val="00557707"/>
    <w:rsid w:val="00557DB9"/>
    <w:rsid w:val="005601B8"/>
    <w:rsid w:val="00560ED9"/>
    <w:rsid w:val="00561243"/>
    <w:rsid w:val="005613CC"/>
    <w:rsid w:val="00561431"/>
    <w:rsid w:val="005615B2"/>
    <w:rsid w:val="005629C8"/>
    <w:rsid w:val="0056372C"/>
    <w:rsid w:val="00563765"/>
    <w:rsid w:val="005640AB"/>
    <w:rsid w:val="00564275"/>
    <w:rsid w:val="00566F57"/>
    <w:rsid w:val="00566F64"/>
    <w:rsid w:val="00567528"/>
    <w:rsid w:val="0056759D"/>
    <w:rsid w:val="005700AC"/>
    <w:rsid w:val="00570E3D"/>
    <w:rsid w:val="005712BA"/>
    <w:rsid w:val="00571AE9"/>
    <w:rsid w:val="00571C2C"/>
    <w:rsid w:val="00572014"/>
    <w:rsid w:val="005726E4"/>
    <w:rsid w:val="00572B35"/>
    <w:rsid w:val="00573AD7"/>
    <w:rsid w:val="00574A97"/>
    <w:rsid w:val="00574D46"/>
    <w:rsid w:val="00574FCA"/>
    <w:rsid w:val="005757FD"/>
    <w:rsid w:val="00576218"/>
    <w:rsid w:val="00576BAC"/>
    <w:rsid w:val="005775B3"/>
    <w:rsid w:val="0057786B"/>
    <w:rsid w:val="0057795B"/>
    <w:rsid w:val="00577D57"/>
    <w:rsid w:val="005804D0"/>
    <w:rsid w:val="00580F15"/>
    <w:rsid w:val="00581580"/>
    <w:rsid w:val="005817E3"/>
    <w:rsid w:val="005834B6"/>
    <w:rsid w:val="005845B4"/>
    <w:rsid w:val="005847C5"/>
    <w:rsid w:val="0058507A"/>
    <w:rsid w:val="005852AD"/>
    <w:rsid w:val="00586299"/>
    <w:rsid w:val="0058668B"/>
    <w:rsid w:val="00587381"/>
    <w:rsid w:val="00591183"/>
    <w:rsid w:val="005919AA"/>
    <w:rsid w:val="00592D58"/>
    <w:rsid w:val="00592DFA"/>
    <w:rsid w:val="005939BA"/>
    <w:rsid w:val="00593AE4"/>
    <w:rsid w:val="00593DFD"/>
    <w:rsid w:val="005942E5"/>
    <w:rsid w:val="0059473C"/>
    <w:rsid w:val="00595735"/>
    <w:rsid w:val="005958E8"/>
    <w:rsid w:val="005960D7"/>
    <w:rsid w:val="00596A9E"/>
    <w:rsid w:val="00596B80"/>
    <w:rsid w:val="005A02DB"/>
    <w:rsid w:val="005A285A"/>
    <w:rsid w:val="005A38BD"/>
    <w:rsid w:val="005A3B16"/>
    <w:rsid w:val="005A40CA"/>
    <w:rsid w:val="005A4B3C"/>
    <w:rsid w:val="005A4C1A"/>
    <w:rsid w:val="005A5426"/>
    <w:rsid w:val="005A548D"/>
    <w:rsid w:val="005A688E"/>
    <w:rsid w:val="005A6B81"/>
    <w:rsid w:val="005A6EEF"/>
    <w:rsid w:val="005A748B"/>
    <w:rsid w:val="005A7B7D"/>
    <w:rsid w:val="005A7D20"/>
    <w:rsid w:val="005B0476"/>
    <w:rsid w:val="005B0854"/>
    <w:rsid w:val="005B0AC2"/>
    <w:rsid w:val="005B1278"/>
    <w:rsid w:val="005B271F"/>
    <w:rsid w:val="005B2C5E"/>
    <w:rsid w:val="005B2F2F"/>
    <w:rsid w:val="005B35C1"/>
    <w:rsid w:val="005B36BC"/>
    <w:rsid w:val="005B43D4"/>
    <w:rsid w:val="005B4F82"/>
    <w:rsid w:val="005B5B56"/>
    <w:rsid w:val="005B5E2F"/>
    <w:rsid w:val="005B61F4"/>
    <w:rsid w:val="005B648B"/>
    <w:rsid w:val="005B6528"/>
    <w:rsid w:val="005B65BF"/>
    <w:rsid w:val="005B66EF"/>
    <w:rsid w:val="005B6E01"/>
    <w:rsid w:val="005B6F22"/>
    <w:rsid w:val="005C01E2"/>
    <w:rsid w:val="005C0797"/>
    <w:rsid w:val="005C1F2F"/>
    <w:rsid w:val="005C1F3F"/>
    <w:rsid w:val="005C2112"/>
    <w:rsid w:val="005C2681"/>
    <w:rsid w:val="005C31CD"/>
    <w:rsid w:val="005C3762"/>
    <w:rsid w:val="005C40A1"/>
    <w:rsid w:val="005C514C"/>
    <w:rsid w:val="005C59F7"/>
    <w:rsid w:val="005C70BB"/>
    <w:rsid w:val="005C736F"/>
    <w:rsid w:val="005D1738"/>
    <w:rsid w:val="005D1FDD"/>
    <w:rsid w:val="005D27D4"/>
    <w:rsid w:val="005D3558"/>
    <w:rsid w:val="005D3C97"/>
    <w:rsid w:val="005D3FA9"/>
    <w:rsid w:val="005D423D"/>
    <w:rsid w:val="005D4960"/>
    <w:rsid w:val="005D4BD0"/>
    <w:rsid w:val="005D5E3A"/>
    <w:rsid w:val="005D783D"/>
    <w:rsid w:val="005D7957"/>
    <w:rsid w:val="005E227B"/>
    <w:rsid w:val="005E30B1"/>
    <w:rsid w:val="005E31E9"/>
    <w:rsid w:val="005E3E36"/>
    <w:rsid w:val="005E40AA"/>
    <w:rsid w:val="005E7549"/>
    <w:rsid w:val="005E7C7A"/>
    <w:rsid w:val="005E7E3A"/>
    <w:rsid w:val="005F006D"/>
    <w:rsid w:val="005F0152"/>
    <w:rsid w:val="005F09CC"/>
    <w:rsid w:val="005F118D"/>
    <w:rsid w:val="005F13C1"/>
    <w:rsid w:val="005F1B6C"/>
    <w:rsid w:val="005F226C"/>
    <w:rsid w:val="005F2405"/>
    <w:rsid w:val="005F3A1D"/>
    <w:rsid w:val="005F3C2C"/>
    <w:rsid w:val="005F4DA4"/>
    <w:rsid w:val="005F4F53"/>
    <w:rsid w:val="005F51D8"/>
    <w:rsid w:val="005F558B"/>
    <w:rsid w:val="005F5FBC"/>
    <w:rsid w:val="005F79E9"/>
    <w:rsid w:val="006001FE"/>
    <w:rsid w:val="0060070E"/>
    <w:rsid w:val="0060095D"/>
    <w:rsid w:val="00600A87"/>
    <w:rsid w:val="00600C99"/>
    <w:rsid w:val="0060102B"/>
    <w:rsid w:val="00601256"/>
    <w:rsid w:val="00601A82"/>
    <w:rsid w:val="00602FA9"/>
    <w:rsid w:val="0060301B"/>
    <w:rsid w:val="0060426A"/>
    <w:rsid w:val="00604376"/>
    <w:rsid w:val="006050AC"/>
    <w:rsid w:val="0060528F"/>
    <w:rsid w:val="006057C0"/>
    <w:rsid w:val="00605A4C"/>
    <w:rsid w:val="006072F4"/>
    <w:rsid w:val="006078D7"/>
    <w:rsid w:val="00607948"/>
    <w:rsid w:val="00610EBA"/>
    <w:rsid w:val="006112AF"/>
    <w:rsid w:val="00611B94"/>
    <w:rsid w:val="00611F24"/>
    <w:rsid w:val="00612263"/>
    <w:rsid w:val="006123AE"/>
    <w:rsid w:val="00612D36"/>
    <w:rsid w:val="00612E44"/>
    <w:rsid w:val="006137B7"/>
    <w:rsid w:val="006141AB"/>
    <w:rsid w:val="00614DA5"/>
    <w:rsid w:val="00616DBC"/>
    <w:rsid w:val="00617835"/>
    <w:rsid w:val="0061799C"/>
    <w:rsid w:val="00620174"/>
    <w:rsid w:val="006215E1"/>
    <w:rsid w:val="00621979"/>
    <w:rsid w:val="0062205D"/>
    <w:rsid w:val="00622190"/>
    <w:rsid w:val="00622ADD"/>
    <w:rsid w:val="00622D3F"/>
    <w:rsid w:val="0062373B"/>
    <w:rsid w:val="0062418F"/>
    <w:rsid w:val="006242A7"/>
    <w:rsid w:val="0062484A"/>
    <w:rsid w:val="00624AC4"/>
    <w:rsid w:val="006259C8"/>
    <w:rsid w:val="00626C9A"/>
    <w:rsid w:val="00630481"/>
    <w:rsid w:val="00630DA5"/>
    <w:rsid w:val="0063149A"/>
    <w:rsid w:val="006316EE"/>
    <w:rsid w:val="006317BE"/>
    <w:rsid w:val="00631CCB"/>
    <w:rsid w:val="00631D55"/>
    <w:rsid w:val="0063303B"/>
    <w:rsid w:val="0063318B"/>
    <w:rsid w:val="00634325"/>
    <w:rsid w:val="00634523"/>
    <w:rsid w:val="006346A2"/>
    <w:rsid w:val="00634D64"/>
    <w:rsid w:val="0063546F"/>
    <w:rsid w:val="006361D4"/>
    <w:rsid w:val="006363E0"/>
    <w:rsid w:val="006364CE"/>
    <w:rsid w:val="006367B4"/>
    <w:rsid w:val="00636EDD"/>
    <w:rsid w:val="00637159"/>
    <w:rsid w:val="00637AD9"/>
    <w:rsid w:val="00637CCD"/>
    <w:rsid w:val="00640F57"/>
    <w:rsid w:val="006412EF"/>
    <w:rsid w:val="00641905"/>
    <w:rsid w:val="00642768"/>
    <w:rsid w:val="00643A4F"/>
    <w:rsid w:val="0064453D"/>
    <w:rsid w:val="006453F3"/>
    <w:rsid w:val="00645669"/>
    <w:rsid w:val="0064583F"/>
    <w:rsid w:val="00645D9C"/>
    <w:rsid w:val="0064619D"/>
    <w:rsid w:val="00647057"/>
    <w:rsid w:val="00647111"/>
    <w:rsid w:val="0065038E"/>
    <w:rsid w:val="00650E5C"/>
    <w:rsid w:val="00650EAC"/>
    <w:rsid w:val="00650EDF"/>
    <w:rsid w:val="006529F1"/>
    <w:rsid w:val="00652AB2"/>
    <w:rsid w:val="00654AD4"/>
    <w:rsid w:val="00655B30"/>
    <w:rsid w:val="00655D9C"/>
    <w:rsid w:val="006564AC"/>
    <w:rsid w:val="00657406"/>
    <w:rsid w:val="00657D64"/>
    <w:rsid w:val="00660119"/>
    <w:rsid w:val="006602D8"/>
    <w:rsid w:val="006603DE"/>
    <w:rsid w:val="006607F2"/>
    <w:rsid w:val="0066128D"/>
    <w:rsid w:val="006614D5"/>
    <w:rsid w:val="00661816"/>
    <w:rsid w:val="006619E3"/>
    <w:rsid w:val="006621E6"/>
    <w:rsid w:val="006633F4"/>
    <w:rsid w:val="0066472A"/>
    <w:rsid w:val="00664985"/>
    <w:rsid w:val="00666D65"/>
    <w:rsid w:val="00667CF2"/>
    <w:rsid w:val="00667D22"/>
    <w:rsid w:val="00670091"/>
    <w:rsid w:val="00670302"/>
    <w:rsid w:val="00670BF4"/>
    <w:rsid w:val="006712A3"/>
    <w:rsid w:val="00672064"/>
    <w:rsid w:val="006735BB"/>
    <w:rsid w:val="00673809"/>
    <w:rsid w:val="00673A5B"/>
    <w:rsid w:val="006763C7"/>
    <w:rsid w:val="006769B2"/>
    <w:rsid w:val="00676C38"/>
    <w:rsid w:val="00676D00"/>
    <w:rsid w:val="006770FD"/>
    <w:rsid w:val="00681E85"/>
    <w:rsid w:val="0068264C"/>
    <w:rsid w:val="006835C4"/>
    <w:rsid w:val="0068378A"/>
    <w:rsid w:val="00684A0B"/>
    <w:rsid w:val="006854C0"/>
    <w:rsid w:val="00685ED9"/>
    <w:rsid w:val="006865C3"/>
    <w:rsid w:val="00686868"/>
    <w:rsid w:val="0068736B"/>
    <w:rsid w:val="00690A23"/>
    <w:rsid w:val="0069130B"/>
    <w:rsid w:val="00691F15"/>
    <w:rsid w:val="006924A0"/>
    <w:rsid w:val="00692844"/>
    <w:rsid w:val="006931D1"/>
    <w:rsid w:val="006959E5"/>
    <w:rsid w:val="00695B29"/>
    <w:rsid w:val="006972AD"/>
    <w:rsid w:val="006973FB"/>
    <w:rsid w:val="00697680"/>
    <w:rsid w:val="00697D37"/>
    <w:rsid w:val="006A0494"/>
    <w:rsid w:val="006A089B"/>
    <w:rsid w:val="006A0953"/>
    <w:rsid w:val="006A0FAD"/>
    <w:rsid w:val="006A1381"/>
    <w:rsid w:val="006A2C8C"/>
    <w:rsid w:val="006A2D60"/>
    <w:rsid w:val="006A3CFF"/>
    <w:rsid w:val="006A449D"/>
    <w:rsid w:val="006A493A"/>
    <w:rsid w:val="006A4A64"/>
    <w:rsid w:val="006A4F25"/>
    <w:rsid w:val="006A52B8"/>
    <w:rsid w:val="006A5363"/>
    <w:rsid w:val="006A5810"/>
    <w:rsid w:val="006A6502"/>
    <w:rsid w:val="006A65ED"/>
    <w:rsid w:val="006A666B"/>
    <w:rsid w:val="006A741D"/>
    <w:rsid w:val="006A7596"/>
    <w:rsid w:val="006B0124"/>
    <w:rsid w:val="006B0C5C"/>
    <w:rsid w:val="006B0FA4"/>
    <w:rsid w:val="006B1F38"/>
    <w:rsid w:val="006B27C7"/>
    <w:rsid w:val="006B4250"/>
    <w:rsid w:val="006B4CD5"/>
    <w:rsid w:val="006B4D98"/>
    <w:rsid w:val="006B4E81"/>
    <w:rsid w:val="006B552D"/>
    <w:rsid w:val="006B5BC2"/>
    <w:rsid w:val="006B75B6"/>
    <w:rsid w:val="006C0476"/>
    <w:rsid w:val="006C075F"/>
    <w:rsid w:val="006C1774"/>
    <w:rsid w:val="006C17DF"/>
    <w:rsid w:val="006C2E6D"/>
    <w:rsid w:val="006C30EE"/>
    <w:rsid w:val="006C4664"/>
    <w:rsid w:val="006C46A1"/>
    <w:rsid w:val="006C5AE1"/>
    <w:rsid w:val="006C5E9C"/>
    <w:rsid w:val="006C68F2"/>
    <w:rsid w:val="006C690F"/>
    <w:rsid w:val="006C6C82"/>
    <w:rsid w:val="006C714F"/>
    <w:rsid w:val="006C737D"/>
    <w:rsid w:val="006C78E7"/>
    <w:rsid w:val="006C7CC7"/>
    <w:rsid w:val="006C7D0F"/>
    <w:rsid w:val="006D0A5B"/>
    <w:rsid w:val="006D190E"/>
    <w:rsid w:val="006D24A3"/>
    <w:rsid w:val="006D2BC2"/>
    <w:rsid w:val="006D3E7D"/>
    <w:rsid w:val="006D4074"/>
    <w:rsid w:val="006D45A8"/>
    <w:rsid w:val="006D4899"/>
    <w:rsid w:val="006D4A75"/>
    <w:rsid w:val="006D5493"/>
    <w:rsid w:val="006D5603"/>
    <w:rsid w:val="006D7B34"/>
    <w:rsid w:val="006E04FF"/>
    <w:rsid w:val="006E0B14"/>
    <w:rsid w:val="006E1E9E"/>
    <w:rsid w:val="006E3AA6"/>
    <w:rsid w:val="006E3DFC"/>
    <w:rsid w:val="006E3FCB"/>
    <w:rsid w:val="006E43DE"/>
    <w:rsid w:val="006E4CDA"/>
    <w:rsid w:val="006E6113"/>
    <w:rsid w:val="006E6636"/>
    <w:rsid w:val="006E73F7"/>
    <w:rsid w:val="006E7704"/>
    <w:rsid w:val="006F0AA1"/>
    <w:rsid w:val="006F15D1"/>
    <w:rsid w:val="006F3EAF"/>
    <w:rsid w:val="006F3F0A"/>
    <w:rsid w:val="006F7923"/>
    <w:rsid w:val="006F7C9D"/>
    <w:rsid w:val="006F7D3C"/>
    <w:rsid w:val="006F7E95"/>
    <w:rsid w:val="0070053B"/>
    <w:rsid w:val="00700651"/>
    <w:rsid w:val="0070077D"/>
    <w:rsid w:val="00700E13"/>
    <w:rsid w:val="007011AD"/>
    <w:rsid w:val="00701550"/>
    <w:rsid w:val="00701757"/>
    <w:rsid w:val="0070214C"/>
    <w:rsid w:val="0070244F"/>
    <w:rsid w:val="00702D33"/>
    <w:rsid w:val="0070311C"/>
    <w:rsid w:val="00703ADD"/>
    <w:rsid w:val="00703DC9"/>
    <w:rsid w:val="00703E13"/>
    <w:rsid w:val="00703F57"/>
    <w:rsid w:val="00704059"/>
    <w:rsid w:val="00704D28"/>
    <w:rsid w:val="00704ECC"/>
    <w:rsid w:val="00705BAC"/>
    <w:rsid w:val="00706092"/>
    <w:rsid w:val="00706A0F"/>
    <w:rsid w:val="00706AB7"/>
    <w:rsid w:val="00706FEB"/>
    <w:rsid w:val="00707017"/>
    <w:rsid w:val="007070AC"/>
    <w:rsid w:val="0070715A"/>
    <w:rsid w:val="00707E14"/>
    <w:rsid w:val="007109CF"/>
    <w:rsid w:val="00710D16"/>
    <w:rsid w:val="0071134F"/>
    <w:rsid w:val="00711381"/>
    <w:rsid w:val="0071142C"/>
    <w:rsid w:val="007114E8"/>
    <w:rsid w:val="007131E8"/>
    <w:rsid w:val="00713498"/>
    <w:rsid w:val="00713B40"/>
    <w:rsid w:val="007146FC"/>
    <w:rsid w:val="0071560A"/>
    <w:rsid w:val="00715990"/>
    <w:rsid w:val="00715BFA"/>
    <w:rsid w:val="007161C5"/>
    <w:rsid w:val="00716563"/>
    <w:rsid w:val="00717BED"/>
    <w:rsid w:val="007208F7"/>
    <w:rsid w:val="0072106C"/>
    <w:rsid w:val="00721602"/>
    <w:rsid w:val="00721D1C"/>
    <w:rsid w:val="007220BF"/>
    <w:rsid w:val="0072232A"/>
    <w:rsid w:val="00722EA3"/>
    <w:rsid w:val="007233A0"/>
    <w:rsid w:val="00723721"/>
    <w:rsid w:val="00723E98"/>
    <w:rsid w:val="00724705"/>
    <w:rsid w:val="00724CA8"/>
    <w:rsid w:val="007252CB"/>
    <w:rsid w:val="00725993"/>
    <w:rsid w:val="00725D66"/>
    <w:rsid w:val="00726376"/>
    <w:rsid w:val="007265A1"/>
    <w:rsid w:val="00726EB4"/>
    <w:rsid w:val="00730AE6"/>
    <w:rsid w:val="007311BE"/>
    <w:rsid w:val="00731D5C"/>
    <w:rsid w:val="00731DD7"/>
    <w:rsid w:val="00734B5B"/>
    <w:rsid w:val="00736490"/>
    <w:rsid w:val="007366B7"/>
    <w:rsid w:val="00737951"/>
    <w:rsid w:val="007415A9"/>
    <w:rsid w:val="00741B45"/>
    <w:rsid w:val="00741C41"/>
    <w:rsid w:val="00742DFC"/>
    <w:rsid w:val="007430A2"/>
    <w:rsid w:val="007431B8"/>
    <w:rsid w:val="00743334"/>
    <w:rsid w:val="00743A4D"/>
    <w:rsid w:val="00743E8A"/>
    <w:rsid w:val="00745442"/>
    <w:rsid w:val="007454E3"/>
    <w:rsid w:val="00745C82"/>
    <w:rsid w:val="007465B3"/>
    <w:rsid w:val="007466A1"/>
    <w:rsid w:val="00747361"/>
    <w:rsid w:val="007473CE"/>
    <w:rsid w:val="007474A9"/>
    <w:rsid w:val="007505EF"/>
    <w:rsid w:val="00751673"/>
    <w:rsid w:val="007528A1"/>
    <w:rsid w:val="00752CE5"/>
    <w:rsid w:val="00752DC1"/>
    <w:rsid w:val="007530AF"/>
    <w:rsid w:val="007531FD"/>
    <w:rsid w:val="00753272"/>
    <w:rsid w:val="00753519"/>
    <w:rsid w:val="0075379D"/>
    <w:rsid w:val="00753DB3"/>
    <w:rsid w:val="00753E7B"/>
    <w:rsid w:val="00753F06"/>
    <w:rsid w:val="00754B94"/>
    <w:rsid w:val="00754E2E"/>
    <w:rsid w:val="007550EC"/>
    <w:rsid w:val="0075563B"/>
    <w:rsid w:val="007563EF"/>
    <w:rsid w:val="0075688A"/>
    <w:rsid w:val="007568C1"/>
    <w:rsid w:val="007574BF"/>
    <w:rsid w:val="007579EF"/>
    <w:rsid w:val="0076152B"/>
    <w:rsid w:val="007617C9"/>
    <w:rsid w:val="0076197A"/>
    <w:rsid w:val="007621F3"/>
    <w:rsid w:val="00763D9E"/>
    <w:rsid w:val="00764BA4"/>
    <w:rsid w:val="00767AA1"/>
    <w:rsid w:val="0077056A"/>
    <w:rsid w:val="0077084B"/>
    <w:rsid w:val="00770928"/>
    <w:rsid w:val="00772B97"/>
    <w:rsid w:val="0077302A"/>
    <w:rsid w:val="00773BAE"/>
    <w:rsid w:val="00773D5F"/>
    <w:rsid w:val="00773DE0"/>
    <w:rsid w:val="007743D4"/>
    <w:rsid w:val="00774D03"/>
    <w:rsid w:val="00775765"/>
    <w:rsid w:val="00775B8E"/>
    <w:rsid w:val="007762E0"/>
    <w:rsid w:val="00780218"/>
    <w:rsid w:val="007814A8"/>
    <w:rsid w:val="00782180"/>
    <w:rsid w:val="00782340"/>
    <w:rsid w:val="00782416"/>
    <w:rsid w:val="00782988"/>
    <w:rsid w:val="00782D81"/>
    <w:rsid w:val="00782F8D"/>
    <w:rsid w:val="0078351B"/>
    <w:rsid w:val="00783621"/>
    <w:rsid w:val="007838F6"/>
    <w:rsid w:val="00783C10"/>
    <w:rsid w:val="00783C97"/>
    <w:rsid w:val="007841E3"/>
    <w:rsid w:val="00785E93"/>
    <w:rsid w:val="00785F84"/>
    <w:rsid w:val="00785FB6"/>
    <w:rsid w:val="007864B8"/>
    <w:rsid w:val="00787A56"/>
    <w:rsid w:val="007908BC"/>
    <w:rsid w:val="00791287"/>
    <w:rsid w:val="00791AD7"/>
    <w:rsid w:val="00791BDB"/>
    <w:rsid w:val="00793B45"/>
    <w:rsid w:val="00794716"/>
    <w:rsid w:val="00794815"/>
    <w:rsid w:val="0079542B"/>
    <w:rsid w:val="00795841"/>
    <w:rsid w:val="00795908"/>
    <w:rsid w:val="00795AB6"/>
    <w:rsid w:val="00795ACD"/>
    <w:rsid w:val="0079739F"/>
    <w:rsid w:val="00797AF2"/>
    <w:rsid w:val="007A0A74"/>
    <w:rsid w:val="007A0EDA"/>
    <w:rsid w:val="007A0FB7"/>
    <w:rsid w:val="007A179D"/>
    <w:rsid w:val="007A348D"/>
    <w:rsid w:val="007A372E"/>
    <w:rsid w:val="007A3FE8"/>
    <w:rsid w:val="007A45A9"/>
    <w:rsid w:val="007A463A"/>
    <w:rsid w:val="007A572D"/>
    <w:rsid w:val="007A58B5"/>
    <w:rsid w:val="007A6FCA"/>
    <w:rsid w:val="007A7625"/>
    <w:rsid w:val="007A7916"/>
    <w:rsid w:val="007B08A6"/>
    <w:rsid w:val="007B0BEE"/>
    <w:rsid w:val="007B0CDF"/>
    <w:rsid w:val="007B0E87"/>
    <w:rsid w:val="007B0EE2"/>
    <w:rsid w:val="007B1A14"/>
    <w:rsid w:val="007B1C82"/>
    <w:rsid w:val="007B2236"/>
    <w:rsid w:val="007B2369"/>
    <w:rsid w:val="007B237C"/>
    <w:rsid w:val="007B2E6C"/>
    <w:rsid w:val="007B32DE"/>
    <w:rsid w:val="007B341F"/>
    <w:rsid w:val="007B342F"/>
    <w:rsid w:val="007C192C"/>
    <w:rsid w:val="007C1DEE"/>
    <w:rsid w:val="007C2A76"/>
    <w:rsid w:val="007C3A8B"/>
    <w:rsid w:val="007C49CA"/>
    <w:rsid w:val="007C49EF"/>
    <w:rsid w:val="007C4C89"/>
    <w:rsid w:val="007C5226"/>
    <w:rsid w:val="007C523B"/>
    <w:rsid w:val="007C5D34"/>
    <w:rsid w:val="007C6D88"/>
    <w:rsid w:val="007C729D"/>
    <w:rsid w:val="007C7FE1"/>
    <w:rsid w:val="007D01BE"/>
    <w:rsid w:val="007D02E7"/>
    <w:rsid w:val="007D0724"/>
    <w:rsid w:val="007D1AA9"/>
    <w:rsid w:val="007D1E3B"/>
    <w:rsid w:val="007D2629"/>
    <w:rsid w:val="007D278E"/>
    <w:rsid w:val="007D30A3"/>
    <w:rsid w:val="007D3A39"/>
    <w:rsid w:val="007D4343"/>
    <w:rsid w:val="007D483D"/>
    <w:rsid w:val="007D484C"/>
    <w:rsid w:val="007D4912"/>
    <w:rsid w:val="007D4BDD"/>
    <w:rsid w:val="007D678B"/>
    <w:rsid w:val="007D682E"/>
    <w:rsid w:val="007D6A90"/>
    <w:rsid w:val="007D6C17"/>
    <w:rsid w:val="007D7372"/>
    <w:rsid w:val="007D77F6"/>
    <w:rsid w:val="007E0AAF"/>
    <w:rsid w:val="007E19B8"/>
    <w:rsid w:val="007E235B"/>
    <w:rsid w:val="007E24B0"/>
    <w:rsid w:val="007E2AE3"/>
    <w:rsid w:val="007E3766"/>
    <w:rsid w:val="007E49DA"/>
    <w:rsid w:val="007E5416"/>
    <w:rsid w:val="007E5A4F"/>
    <w:rsid w:val="007E5D5F"/>
    <w:rsid w:val="007E646F"/>
    <w:rsid w:val="007E6B4B"/>
    <w:rsid w:val="007E756A"/>
    <w:rsid w:val="007E76CB"/>
    <w:rsid w:val="007E7DB0"/>
    <w:rsid w:val="007E7FC8"/>
    <w:rsid w:val="007F0710"/>
    <w:rsid w:val="007F0867"/>
    <w:rsid w:val="007F1056"/>
    <w:rsid w:val="007F15BC"/>
    <w:rsid w:val="007F1CC4"/>
    <w:rsid w:val="007F27B1"/>
    <w:rsid w:val="007F2B3E"/>
    <w:rsid w:val="007F4768"/>
    <w:rsid w:val="007F48AF"/>
    <w:rsid w:val="007F4CA9"/>
    <w:rsid w:val="007F51B3"/>
    <w:rsid w:val="007F52FD"/>
    <w:rsid w:val="007F56FC"/>
    <w:rsid w:val="007F5E55"/>
    <w:rsid w:val="007F643F"/>
    <w:rsid w:val="007F6456"/>
    <w:rsid w:val="007F67AC"/>
    <w:rsid w:val="007F6A35"/>
    <w:rsid w:val="007F6B8B"/>
    <w:rsid w:val="007F7997"/>
    <w:rsid w:val="0080026C"/>
    <w:rsid w:val="008007BC"/>
    <w:rsid w:val="00800B0B"/>
    <w:rsid w:val="00800ED8"/>
    <w:rsid w:val="008028D3"/>
    <w:rsid w:val="00802F3B"/>
    <w:rsid w:val="0080493C"/>
    <w:rsid w:val="00804B8D"/>
    <w:rsid w:val="00805B38"/>
    <w:rsid w:val="00806DFA"/>
    <w:rsid w:val="00807732"/>
    <w:rsid w:val="00810A81"/>
    <w:rsid w:val="00811774"/>
    <w:rsid w:val="008119A3"/>
    <w:rsid w:val="00812894"/>
    <w:rsid w:val="00812BDC"/>
    <w:rsid w:val="008139BF"/>
    <w:rsid w:val="0081772D"/>
    <w:rsid w:val="00820172"/>
    <w:rsid w:val="00820E89"/>
    <w:rsid w:val="0082191F"/>
    <w:rsid w:val="00821CEC"/>
    <w:rsid w:val="00821D03"/>
    <w:rsid w:val="00822CAC"/>
    <w:rsid w:val="008241BE"/>
    <w:rsid w:val="00824FB3"/>
    <w:rsid w:val="008258A3"/>
    <w:rsid w:val="00825D3F"/>
    <w:rsid w:val="008260E6"/>
    <w:rsid w:val="008261F7"/>
    <w:rsid w:val="0082620B"/>
    <w:rsid w:val="00826289"/>
    <w:rsid w:val="00826CEE"/>
    <w:rsid w:val="0082771A"/>
    <w:rsid w:val="008278AE"/>
    <w:rsid w:val="00827BAE"/>
    <w:rsid w:val="00827F9B"/>
    <w:rsid w:val="00830978"/>
    <w:rsid w:val="00831D06"/>
    <w:rsid w:val="008320E7"/>
    <w:rsid w:val="0083302A"/>
    <w:rsid w:val="00833317"/>
    <w:rsid w:val="00834AF9"/>
    <w:rsid w:val="00834B0E"/>
    <w:rsid w:val="008358D5"/>
    <w:rsid w:val="00835A5F"/>
    <w:rsid w:val="00836E94"/>
    <w:rsid w:val="0083756C"/>
    <w:rsid w:val="0083756E"/>
    <w:rsid w:val="008378BC"/>
    <w:rsid w:val="008420C8"/>
    <w:rsid w:val="008421CC"/>
    <w:rsid w:val="00842252"/>
    <w:rsid w:val="008423CF"/>
    <w:rsid w:val="0084434C"/>
    <w:rsid w:val="0084479D"/>
    <w:rsid w:val="0084511A"/>
    <w:rsid w:val="0084571A"/>
    <w:rsid w:val="00845E19"/>
    <w:rsid w:val="00846F2B"/>
    <w:rsid w:val="008476F6"/>
    <w:rsid w:val="00847742"/>
    <w:rsid w:val="008477CF"/>
    <w:rsid w:val="008477D0"/>
    <w:rsid w:val="00847999"/>
    <w:rsid w:val="00847EA7"/>
    <w:rsid w:val="008503B9"/>
    <w:rsid w:val="008508F2"/>
    <w:rsid w:val="00850A49"/>
    <w:rsid w:val="00851764"/>
    <w:rsid w:val="0085189A"/>
    <w:rsid w:val="00851A61"/>
    <w:rsid w:val="0085435E"/>
    <w:rsid w:val="00854B41"/>
    <w:rsid w:val="00855947"/>
    <w:rsid w:val="00856B08"/>
    <w:rsid w:val="00856B50"/>
    <w:rsid w:val="00857270"/>
    <w:rsid w:val="00861C9D"/>
    <w:rsid w:val="00861F02"/>
    <w:rsid w:val="0086248F"/>
    <w:rsid w:val="008628F8"/>
    <w:rsid w:val="00862E6D"/>
    <w:rsid w:val="0086344D"/>
    <w:rsid w:val="00863BBB"/>
    <w:rsid w:val="008648CE"/>
    <w:rsid w:val="008649B9"/>
    <w:rsid w:val="00864B03"/>
    <w:rsid w:val="00864FE2"/>
    <w:rsid w:val="0086569F"/>
    <w:rsid w:val="00865727"/>
    <w:rsid w:val="00865A75"/>
    <w:rsid w:val="00865CC6"/>
    <w:rsid w:val="00865E00"/>
    <w:rsid w:val="00866BC1"/>
    <w:rsid w:val="00867171"/>
    <w:rsid w:val="0086746E"/>
    <w:rsid w:val="00867F4C"/>
    <w:rsid w:val="00870858"/>
    <w:rsid w:val="0087145B"/>
    <w:rsid w:val="008716D4"/>
    <w:rsid w:val="00871D79"/>
    <w:rsid w:val="00871E75"/>
    <w:rsid w:val="0087270D"/>
    <w:rsid w:val="00872C37"/>
    <w:rsid w:val="00873305"/>
    <w:rsid w:val="008746BF"/>
    <w:rsid w:val="00875612"/>
    <w:rsid w:val="008761C9"/>
    <w:rsid w:val="00876B83"/>
    <w:rsid w:val="00876F0F"/>
    <w:rsid w:val="00880088"/>
    <w:rsid w:val="00880DE5"/>
    <w:rsid w:val="008815F0"/>
    <w:rsid w:val="008819B4"/>
    <w:rsid w:val="00882206"/>
    <w:rsid w:val="008825B3"/>
    <w:rsid w:val="0088291C"/>
    <w:rsid w:val="00883AD5"/>
    <w:rsid w:val="00883D31"/>
    <w:rsid w:val="0088415C"/>
    <w:rsid w:val="00884C65"/>
    <w:rsid w:val="00884FAA"/>
    <w:rsid w:val="008850DC"/>
    <w:rsid w:val="00886FC5"/>
    <w:rsid w:val="00890E7A"/>
    <w:rsid w:val="008910D4"/>
    <w:rsid w:val="00891BDE"/>
    <w:rsid w:val="0089249E"/>
    <w:rsid w:val="0089265D"/>
    <w:rsid w:val="00893017"/>
    <w:rsid w:val="00893CBB"/>
    <w:rsid w:val="00894701"/>
    <w:rsid w:val="008955FE"/>
    <w:rsid w:val="008962A3"/>
    <w:rsid w:val="008969D0"/>
    <w:rsid w:val="00897289"/>
    <w:rsid w:val="008A00D9"/>
    <w:rsid w:val="008A010F"/>
    <w:rsid w:val="008A0D4A"/>
    <w:rsid w:val="008A1BD7"/>
    <w:rsid w:val="008A1EEE"/>
    <w:rsid w:val="008A2FDB"/>
    <w:rsid w:val="008A3419"/>
    <w:rsid w:val="008A4558"/>
    <w:rsid w:val="008A4D14"/>
    <w:rsid w:val="008A4D4C"/>
    <w:rsid w:val="008A4DC8"/>
    <w:rsid w:val="008A51E7"/>
    <w:rsid w:val="008A58E7"/>
    <w:rsid w:val="008A755A"/>
    <w:rsid w:val="008B022F"/>
    <w:rsid w:val="008B03F7"/>
    <w:rsid w:val="008B1DA1"/>
    <w:rsid w:val="008B2DA9"/>
    <w:rsid w:val="008B3E65"/>
    <w:rsid w:val="008B41F0"/>
    <w:rsid w:val="008B4C96"/>
    <w:rsid w:val="008B5ABA"/>
    <w:rsid w:val="008B6F21"/>
    <w:rsid w:val="008B706E"/>
    <w:rsid w:val="008B774A"/>
    <w:rsid w:val="008B78B3"/>
    <w:rsid w:val="008C10A1"/>
    <w:rsid w:val="008C184A"/>
    <w:rsid w:val="008C1B5B"/>
    <w:rsid w:val="008C23FE"/>
    <w:rsid w:val="008C26A1"/>
    <w:rsid w:val="008C2E9B"/>
    <w:rsid w:val="008C2F46"/>
    <w:rsid w:val="008C33C4"/>
    <w:rsid w:val="008C3A5D"/>
    <w:rsid w:val="008C3B50"/>
    <w:rsid w:val="008C3C24"/>
    <w:rsid w:val="008C3E13"/>
    <w:rsid w:val="008C4647"/>
    <w:rsid w:val="008C557E"/>
    <w:rsid w:val="008C6D7A"/>
    <w:rsid w:val="008D0953"/>
    <w:rsid w:val="008D2565"/>
    <w:rsid w:val="008D2FE0"/>
    <w:rsid w:val="008D33F3"/>
    <w:rsid w:val="008D3687"/>
    <w:rsid w:val="008D3EFF"/>
    <w:rsid w:val="008D4A75"/>
    <w:rsid w:val="008D4D89"/>
    <w:rsid w:val="008D4E2E"/>
    <w:rsid w:val="008D50D2"/>
    <w:rsid w:val="008D5446"/>
    <w:rsid w:val="008D5541"/>
    <w:rsid w:val="008D5879"/>
    <w:rsid w:val="008D60D5"/>
    <w:rsid w:val="008D6275"/>
    <w:rsid w:val="008D6F60"/>
    <w:rsid w:val="008D6FD5"/>
    <w:rsid w:val="008E0AF6"/>
    <w:rsid w:val="008E1290"/>
    <w:rsid w:val="008E1CD6"/>
    <w:rsid w:val="008E31B2"/>
    <w:rsid w:val="008E3364"/>
    <w:rsid w:val="008E3BBF"/>
    <w:rsid w:val="008E3CF0"/>
    <w:rsid w:val="008E414B"/>
    <w:rsid w:val="008E43FD"/>
    <w:rsid w:val="008E4577"/>
    <w:rsid w:val="008E512D"/>
    <w:rsid w:val="008E5763"/>
    <w:rsid w:val="008E5A55"/>
    <w:rsid w:val="008E6352"/>
    <w:rsid w:val="008E71BD"/>
    <w:rsid w:val="008F0220"/>
    <w:rsid w:val="008F04B5"/>
    <w:rsid w:val="008F1883"/>
    <w:rsid w:val="008F1A8F"/>
    <w:rsid w:val="008F1F36"/>
    <w:rsid w:val="008F3316"/>
    <w:rsid w:val="008F3F9F"/>
    <w:rsid w:val="008F4B10"/>
    <w:rsid w:val="008F4E2F"/>
    <w:rsid w:val="008F596A"/>
    <w:rsid w:val="008F5ACD"/>
    <w:rsid w:val="008F6AE6"/>
    <w:rsid w:val="008F7213"/>
    <w:rsid w:val="00900A35"/>
    <w:rsid w:val="00901044"/>
    <w:rsid w:val="009029FA"/>
    <w:rsid w:val="009037BD"/>
    <w:rsid w:val="00903919"/>
    <w:rsid w:val="0090472E"/>
    <w:rsid w:val="009048E2"/>
    <w:rsid w:val="00904A13"/>
    <w:rsid w:val="00904B2F"/>
    <w:rsid w:val="00905F4B"/>
    <w:rsid w:val="00906093"/>
    <w:rsid w:val="00906CE6"/>
    <w:rsid w:val="00907251"/>
    <w:rsid w:val="009074D5"/>
    <w:rsid w:val="00907904"/>
    <w:rsid w:val="00907E8F"/>
    <w:rsid w:val="00907EC6"/>
    <w:rsid w:val="009103A0"/>
    <w:rsid w:val="00910D41"/>
    <w:rsid w:val="009112F0"/>
    <w:rsid w:val="009123F7"/>
    <w:rsid w:val="00912D6D"/>
    <w:rsid w:val="00912EB2"/>
    <w:rsid w:val="0091317E"/>
    <w:rsid w:val="00913326"/>
    <w:rsid w:val="009142B9"/>
    <w:rsid w:val="0091472A"/>
    <w:rsid w:val="009153F5"/>
    <w:rsid w:val="00915799"/>
    <w:rsid w:val="009166C1"/>
    <w:rsid w:val="00917A52"/>
    <w:rsid w:val="00917E73"/>
    <w:rsid w:val="00920EED"/>
    <w:rsid w:val="009214D3"/>
    <w:rsid w:val="009214ED"/>
    <w:rsid w:val="00921536"/>
    <w:rsid w:val="00921EAA"/>
    <w:rsid w:val="00922BDB"/>
    <w:rsid w:val="00922C27"/>
    <w:rsid w:val="00923525"/>
    <w:rsid w:val="00923557"/>
    <w:rsid w:val="00924D07"/>
    <w:rsid w:val="0092534C"/>
    <w:rsid w:val="009257C3"/>
    <w:rsid w:val="00927530"/>
    <w:rsid w:val="00927CC1"/>
    <w:rsid w:val="00930E15"/>
    <w:rsid w:val="009312D0"/>
    <w:rsid w:val="00931EA5"/>
    <w:rsid w:val="00932347"/>
    <w:rsid w:val="00932633"/>
    <w:rsid w:val="00933631"/>
    <w:rsid w:val="0093410D"/>
    <w:rsid w:val="00935D2D"/>
    <w:rsid w:val="00935D5C"/>
    <w:rsid w:val="0093652C"/>
    <w:rsid w:val="009367A5"/>
    <w:rsid w:val="0093732D"/>
    <w:rsid w:val="00937DA9"/>
    <w:rsid w:val="00940ADA"/>
    <w:rsid w:val="00940E8B"/>
    <w:rsid w:val="00942944"/>
    <w:rsid w:val="00942AF2"/>
    <w:rsid w:val="00943091"/>
    <w:rsid w:val="00943515"/>
    <w:rsid w:val="00943AB4"/>
    <w:rsid w:val="009454E0"/>
    <w:rsid w:val="00945604"/>
    <w:rsid w:val="0094617A"/>
    <w:rsid w:val="009467FC"/>
    <w:rsid w:val="00947561"/>
    <w:rsid w:val="00947CB1"/>
    <w:rsid w:val="009505F8"/>
    <w:rsid w:val="0095233D"/>
    <w:rsid w:val="009523EB"/>
    <w:rsid w:val="009524F4"/>
    <w:rsid w:val="00952817"/>
    <w:rsid w:val="00952A91"/>
    <w:rsid w:val="00952D24"/>
    <w:rsid w:val="0095345F"/>
    <w:rsid w:val="0095355B"/>
    <w:rsid w:val="0095386E"/>
    <w:rsid w:val="00953BC0"/>
    <w:rsid w:val="00954AE0"/>
    <w:rsid w:val="00955009"/>
    <w:rsid w:val="0095510F"/>
    <w:rsid w:val="0095515E"/>
    <w:rsid w:val="00955D6C"/>
    <w:rsid w:val="009565E7"/>
    <w:rsid w:val="009568BE"/>
    <w:rsid w:val="009571A6"/>
    <w:rsid w:val="00957C49"/>
    <w:rsid w:val="00957C5C"/>
    <w:rsid w:val="00957D71"/>
    <w:rsid w:val="009604C5"/>
    <w:rsid w:val="00961817"/>
    <w:rsid w:val="00962CCA"/>
    <w:rsid w:val="00963B92"/>
    <w:rsid w:val="00963CC3"/>
    <w:rsid w:val="00964690"/>
    <w:rsid w:val="009646E0"/>
    <w:rsid w:val="009655BE"/>
    <w:rsid w:val="009661D3"/>
    <w:rsid w:val="00970F68"/>
    <w:rsid w:val="00970F75"/>
    <w:rsid w:val="009715D4"/>
    <w:rsid w:val="00971E52"/>
    <w:rsid w:val="009735DC"/>
    <w:rsid w:val="00973A82"/>
    <w:rsid w:val="00974387"/>
    <w:rsid w:val="009764F4"/>
    <w:rsid w:val="00976A1A"/>
    <w:rsid w:val="00976A61"/>
    <w:rsid w:val="00977896"/>
    <w:rsid w:val="00977B17"/>
    <w:rsid w:val="0098031F"/>
    <w:rsid w:val="00980EDA"/>
    <w:rsid w:val="00982037"/>
    <w:rsid w:val="00982553"/>
    <w:rsid w:val="00983A71"/>
    <w:rsid w:val="00984874"/>
    <w:rsid w:val="00984C03"/>
    <w:rsid w:val="0098509E"/>
    <w:rsid w:val="009855B7"/>
    <w:rsid w:val="00985E30"/>
    <w:rsid w:val="00985EB6"/>
    <w:rsid w:val="00986810"/>
    <w:rsid w:val="00986C8E"/>
    <w:rsid w:val="00987273"/>
    <w:rsid w:val="009873E2"/>
    <w:rsid w:val="0099027B"/>
    <w:rsid w:val="00990AF7"/>
    <w:rsid w:val="00990BB5"/>
    <w:rsid w:val="0099148C"/>
    <w:rsid w:val="00992678"/>
    <w:rsid w:val="0099296E"/>
    <w:rsid w:val="00992ECE"/>
    <w:rsid w:val="00993243"/>
    <w:rsid w:val="00993548"/>
    <w:rsid w:val="00993BA5"/>
    <w:rsid w:val="00994885"/>
    <w:rsid w:val="00995EAF"/>
    <w:rsid w:val="009962E8"/>
    <w:rsid w:val="009963B3"/>
    <w:rsid w:val="00996657"/>
    <w:rsid w:val="009969BA"/>
    <w:rsid w:val="00996F0E"/>
    <w:rsid w:val="009A04D1"/>
    <w:rsid w:val="009A078B"/>
    <w:rsid w:val="009A1805"/>
    <w:rsid w:val="009A24EE"/>
    <w:rsid w:val="009A285F"/>
    <w:rsid w:val="009A29B1"/>
    <w:rsid w:val="009A38B8"/>
    <w:rsid w:val="009A3E0A"/>
    <w:rsid w:val="009A40E1"/>
    <w:rsid w:val="009A44DC"/>
    <w:rsid w:val="009A5751"/>
    <w:rsid w:val="009A6057"/>
    <w:rsid w:val="009A6148"/>
    <w:rsid w:val="009A67C8"/>
    <w:rsid w:val="009A6A62"/>
    <w:rsid w:val="009A6B0E"/>
    <w:rsid w:val="009A759C"/>
    <w:rsid w:val="009A78B5"/>
    <w:rsid w:val="009B02A8"/>
    <w:rsid w:val="009B0F82"/>
    <w:rsid w:val="009B12F9"/>
    <w:rsid w:val="009B19FE"/>
    <w:rsid w:val="009B1CEA"/>
    <w:rsid w:val="009B2287"/>
    <w:rsid w:val="009B3163"/>
    <w:rsid w:val="009B354B"/>
    <w:rsid w:val="009B3939"/>
    <w:rsid w:val="009B3AB4"/>
    <w:rsid w:val="009B4136"/>
    <w:rsid w:val="009B44D6"/>
    <w:rsid w:val="009B75B0"/>
    <w:rsid w:val="009B79A0"/>
    <w:rsid w:val="009C0290"/>
    <w:rsid w:val="009C04CA"/>
    <w:rsid w:val="009C0D65"/>
    <w:rsid w:val="009C17CF"/>
    <w:rsid w:val="009C17E7"/>
    <w:rsid w:val="009C1A2F"/>
    <w:rsid w:val="009C1D87"/>
    <w:rsid w:val="009C232E"/>
    <w:rsid w:val="009C2756"/>
    <w:rsid w:val="009C3F8A"/>
    <w:rsid w:val="009C4192"/>
    <w:rsid w:val="009C41C5"/>
    <w:rsid w:val="009C4CCD"/>
    <w:rsid w:val="009C55B0"/>
    <w:rsid w:val="009C564C"/>
    <w:rsid w:val="009C5A72"/>
    <w:rsid w:val="009C5FD4"/>
    <w:rsid w:val="009C7C31"/>
    <w:rsid w:val="009D09C8"/>
    <w:rsid w:val="009D0D41"/>
    <w:rsid w:val="009D15AA"/>
    <w:rsid w:val="009D1C5D"/>
    <w:rsid w:val="009D307F"/>
    <w:rsid w:val="009D31DB"/>
    <w:rsid w:val="009D38AC"/>
    <w:rsid w:val="009D3B9A"/>
    <w:rsid w:val="009D3CA7"/>
    <w:rsid w:val="009D3D71"/>
    <w:rsid w:val="009D4052"/>
    <w:rsid w:val="009D5069"/>
    <w:rsid w:val="009D5A2C"/>
    <w:rsid w:val="009D5CB9"/>
    <w:rsid w:val="009D5E68"/>
    <w:rsid w:val="009D601E"/>
    <w:rsid w:val="009D61BE"/>
    <w:rsid w:val="009D66CD"/>
    <w:rsid w:val="009D6B31"/>
    <w:rsid w:val="009D7370"/>
    <w:rsid w:val="009D7E43"/>
    <w:rsid w:val="009E1410"/>
    <w:rsid w:val="009E1457"/>
    <w:rsid w:val="009E1D63"/>
    <w:rsid w:val="009E25A9"/>
    <w:rsid w:val="009E2A07"/>
    <w:rsid w:val="009E3537"/>
    <w:rsid w:val="009E3B06"/>
    <w:rsid w:val="009E42C2"/>
    <w:rsid w:val="009E45E5"/>
    <w:rsid w:val="009E5540"/>
    <w:rsid w:val="009E588C"/>
    <w:rsid w:val="009E58FB"/>
    <w:rsid w:val="009E597D"/>
    <w:rsid w:val="009E601B"/>
    <w:rsid w:val="009F02B2"/>
    <w:rsid w:val="009F03B0"/>
    <w:rsid w:val="009F0FB8"/>
    <w:rsid w:val="009F154D"/>
    <w:rsid w:val="009F182E"/>
    <w:rsid w:val="009F1D41"/>
    <w:rsid w:val="009F205C"/>
    <w:rsid w:val="009F25C1"/>
    <w:rsid w:val="009F3E7C"/>
    <w:rsid w:val="009F441A"/>
    <w:rsid w:val="009F511B"/>
    <w:rsid w:val="009F5C7D"/>
    <w:rsid w:val="009F5EBD"/>
    <w:rsid w:val="009F6355"/>
    <w:rsid w:val="009F76A3"/>
    <w:rsid w:val="00A00B50"/>
    <w:rsid w:val="00A00D80"/>
    <w:rsid w:val="00A00F1A"/>
    <w:rsid w:val="00A01F3B"/>
    <w:rsid w:val="00A03409"/>
    <w:rsid w:val="00A034AA"/>
    <w:rsid w:val="00A03929"/>
    <w:rsid w:val="00A03B28"/>
    <w:rsid w:val="00A03F95"/>
    <w:rsid w:val="00A042A0"/>
    <w:rsid w:val="00A042C4"/>
    <w:rsid w:val="00A04325"/>
    <w:rsid w:val="00A05335"/>
    <w:rsid w:val="00A055BC"/>
    <w:rsid w:val="00A055EC"/>
    <w:rsid w:val="00A0566C"/>
    <w:rsid w:val="00A05739"/>
    <w:rsid w:val="00A058F9"/>
    <w:rsid w:val="00A06C2C"/>
    <w:rsid w:val="00A07151"/>
    <w:rsid w:val="00A10534"/>
    <w:rsid w:val="00A1083C"/>
    <w:rsid w:val="00A10BD8"/>
    <w:rsid w:val="00A12324"/>
    <w:rsid w:val="00A13106"/>
    <w:rsid w:val="00A1310F"/>
    <w:rsid w:val="00A1377B"/>
    <w:rsid w:val="00A1496E"/>
    <w:rsid w:val="00A15964"/>
    <w:rsid w:val="00A15D9D"/>
    <w:rsid w:val="00A16143"/>
    <w:rsid w:val="00A16812"/>
    <w:rsid w:val="00A16926"/>
    <w:rsid w:val="00A16D62"/>
    <w:rsid w:val="00A16E62"/>
    <w:rsid w:val="00A17315"/>
    <w:rsid w:val="00A175A0"/>
    <w:rsid w:val="00A2006F"/>
    <w:rsid w:val="00A208F0"/>
    <w:rsid w:val="00A21691"/>
    <w:rsid w:val="00A21C89"/>
    <w:rsid w:val="00A25998"/>
    <w:rsid w:val="00A25ED0"/>
    <w:rsid w:val="00A26211"/>
    <w:rsid w:val="00A27768"/>
    <w:rsid w:val="00A27D8D"/>
    <w:rsid w:val="00A31F94"/>
    <w:rsid w:val="00A33117"/>
    <w:rsid w:val="00A34F0F"/>
    <w:rsid w:val="00A360F9"/>
    <w:rsid w:val="00A36615"/>
    <w:rsid w:val="00A3663B"/>
    <w:rsid w:val="00A36840"/>
    <w:rsid w:val="00A40994"/>
    <w:rsid w:val="00A4213B"/>
    <w:rsid w:val="00A4268C"/>
    <w:rsid w:val="00A43806"/>
    <w:rsid w:val="00A45D50"/>
    <w:rsid w:val="00A4623B"/>
    <w:rsid w:val="00A468CF"/>
    <w:rsid w:val="00A46B4A"/>
    <w:rsid w:val="00A47243"/>
    <w:rsid w:val="00A47C12"/>
    <w:rsid w:val="00A502E8"/>
    <w:rsid w:val="00A508CD"/>
    <w:rsid w:val="00A519D4"/>
    <w:rsid w:val="00A51BE5"/>
    <w:rsid w:val="00A52066"/>
    <w:rsid w:val="00A538C1"/>
    <w:rsid w:val="00A54315"/>
    <w:rsid w:val="00A54ECF"/>
    <w:rsid w:val="00A5536C"/>
    <w:rsid w:val="00A55F33"/>
    <w:rsid w:val="00A56066"/>
    <w:rsid w:val="00A56F58"/>
    <w:rsid w:val="00A57A3C"/>
    <w:rsid w:val="00A57DC4"/>
    <w:rsid w:val="00A6004D"/>
    <w:rsid w:val="00A60834"/>
    <w:rsid w:val="00A60D4C"/>
    <w:rsid w:val="00A613AC"/>
    <w:rsid w:val="00A6198D"/>
    <w:rsid w:val="00A61E22"/>
    <w:rsid w:val="00A627F7"/>
    <w:rsid w:val="00A636FD"/>
    <w:rsid w:val="00A63C60"/>
    <w:rsid w:val="00A63D3D"/>
    <w:rsid w:val="00A65139"/>
    <w:rsid w:val="00A657F3"/>
    <w:rsid w:val="00A65D5D"/>
    <w:rsid w:val="00A668E7"/>
    <w:rsid w:val="00A66DF8"/>
    <w:rsid w:val="00A6728D"/>
    <w:rsid w:val="00A67BB6"/>
    <w:rsid w:val="00A67FB7"/>
    <w:rsid w:val="00A70ADC"/>
    <w:rsid w:val="00A70BBC"/>
    <w:rsid w:val="00A7132B"/>
    <w:rsid w:val="00A72653"/>
    <w:rsid w:val="00A7297E"/>
    <w:rsid w:val="00A72BDB"/>
    <w:rsid w:val="00A730DC"/>
    <w:rsid w:val="00A7310F"/>
    <w:rsid w:val="00A73367"/>
    <w:rsid w:val="00A7402E"/>
    <w:rsid w:val="00A74A1C"/>
    <w:rsid w:val="00A74AD6"/>
    <w:rsid w:val="00A7533D"/>
    <w:rsid w:val="00A760FE"/>
    <w:rsid w:val="00A76494"/>
    <w:rsid w:val="00A764C8"/>
    <w:rsid w:val="00A76626"/>
    <w:rsid w:val="00A76EAC"/>
    <w:rsid w:val="00A77E21"/>
    <w:rsid w:val="00A8011F"/>
    <w:rsid w:val="00A81304"/>
    <w:rsid w:val="00A81EAF"/>
    <w:rsid w:val="00A83867"/>
    <w:rsid w:val="00A8408E"/>
    <w:rsid w:val="00A84C18"/>
    <w:rsid w:val="00A85F2A"/>
    <w:rsid w:val="00A86163"/>
    <w:rsid w:val="00A86DFE"/>
    <w:rsid w:val="00A87777"/>
    <w:rsid w:val="00A87CEE"/>
    <w:rsid w:val="00A909D7"/>
    <w:rsid w:val="00A919BE"/>
    <w:rsid w:val="00A9249E"/>
    <w:rsid w:val="00A935A9"/>
    <w:rsid w:val="00A93803"/>
    <w:rsid w:val="00A94246"/>
    <w:rsid w:val="00A94BE1"/>
    <w:rsid w:val="00A94D48"/>
    <w:rsid w:val="00A95008"/>
    <w:rsid w:val="00A9576B"/>
    <w:rsid w:val="00A97238"/>
    <w:rsid w:val="00A97369"/>
    <w:rsid w:val="00A97B50"/>
    <w:rsid w:val="00AA09DA"/>
    <w:rsid w:val="00AA0D11"/>
    <w:rsid w:val="00AA1711"/>
    <w:rsid w:val="00AA208F"/>
    <w:rsid w:val="00AA21DA"/>
    <w:rsid w:val="00AA4D27"/>
    <w:rsid w:val="00AA5041"/>
    <w:rsid w:val="00AA5848"/>
    <w:rsid w:val="00AA58F3"/>
    <w:rsid w:val="00AA5CE7"/>
    <w:rsid w:val="00AA6280"/>
    <w:rsid w:val="00AA6F28"/>
    <w:rsid w:val="00AA72FF"/>
    <w:rsid w:val="00AA7EA9"/>
    <w:rsid w:val="00AB01C0"/>
    <w:rsid w:val="00AB0805"/>
    <w:rsid w:val="00AB1343"/>
    <w:rsid w:val="00AB194B"/>
    <w:rsid w:val="00AB1987"/>
    <w:rsid w:val="00AB1EE6"/>
    <w:rsid w:val="00AB264F"/>
    <w:rsid w:val="00AB320C"/>
    <w:rsid w:val="00AB3B58"/>
    <w:rsid w:val="00AB46C3"/>
    <w:rsid w:val="00AB5800"/>
    <w:rsid w:val="00AB5866"/>
    <w:rsid w:val="00AB5C6C"/>
    <w:rsid w:val="00AB605B"/>
    <w:rsid w:val="00AB6E20"/>
    <w:rsid w:val="00AB74A4"/>
    <w:rsid w:val="00AC0B6B"/>
    <w:rsid w:val="00AC11A9"/>
    <w:rsid w:val="00AC136B"/>
    <w:rsid w:val="00AC1D2D"/>
    <w:rsid w:val="00AC1DB8"/>
    <w:rsid w:val="00AC24D4"/>
    <w:rsid w:val="00AC25A6"/>
    <w:rsid w:val="00AC3685"/>
    <w:rsid w:val="00AC3A8C"/>
    <w:rsid w:val="00AC3DE2"/>
    <w:rsid w:val="00AC43BB"/>
    <w:rsid w:val="00AC4806"/>
    <w:rsid w:val="00AC4C4E"/>
    <w:rsid w:val="00AC4F3B"/>
    <w:rsid w:val="00AC5089"/>
    <w:rsid w:val="00AC553B"/>
    <w:rsid w:val="00AC575F"/>
    <w:rsid w:val="00AC58BD"/>
    <w:rsid w:val="00AC5C1D"/>
    <w:rsid w:val="00AC61EF"/>
    <w:rsid w:val="00AC6BCD"/>
    <w:rsid w:val="00AD0176"/>
    <w:rsid w:val="00AD0488"/>
    <w:rsid w:val="00AD0ADB"/>
    <w:rsid w:val="00AD12AE"/>
    <w:rsid w:val="00AD1CC0"/>
    <w:rsid w:val="00AD2086"/>
    <w:rsid w:val="00AD3A3E"/>
    <w:rsid w:val="00AD4263"/>
    <w:rsid w:val="00AD43D4"/>
    <w:rsid w:val="00AD4499"/>
    <w:rsid w:val="00AD61A3"/>
    <w:rsid w:val="00AD61DD"/>
    <w:rsid w:val="00AD6914"/>
    <w:rsid w:val="00AD7350"/>
    <w:rsid w:val="00AD75ED"/>
    <w:rsid w:val="00AD7AC6"/>
    <w:rsid w:val="00AE03C4"/>
    <w:rsid w:val="00AE05CA"/>
    <w:rsid w:val="00AE0BBF"/>
    <w:rsid w:val="00AE1396"/>
    <w:rsid w:val="00AE1FC1"/>
    <w:rsid w:val="00AE2884"/>
    <w:rsid w:val="00AE4988"/>
    <w:rsid w:val="00AE49D9"/>
    <w:rsid w:val="00AE4F80"/>
    <w:rsid w:val="00AE6723"/>
    <w:rsid w:val="00AE6CCF"/>
    <w:rsid w:val="00AE6ECF"/>
    <w:rsid w:val="00AE7769"/>
    <w:rsid w:val="00AE7C2D"/>
    <w:rsid w:val="00AE7C66"/>
    <w:rsid w:val="00AF11C0"/>
    <w:rsid w:val="00AF1BBF"/>
    <w:rsid w:val="00AF2C96"/>
    <w:rsid w:val="00AF344A"/>
    <w:rsid w:val="00AF34F1"/>
    <w:rsid w:val="00AF3EF5"/>
    <w:rsid w:val="00AF40E9"/>
    <w:rsid w:val="00AF4302"/>
    <w:rsid w:val="00AF4EF8"/>
    <w:rsid w:val="00AF6A77"/>
    <w:rsid w:val="00AF6CDD"/>
    <w:rsid w:val="00AF78AB"/>
    <w:rsid w:val="00AF7F27"/>
    <w:rsid w:val="00AF7F33"/>
    <w:rsid w:val="00B011EC"/>
    <w:rsid w:val="00B01BAA"/>
    <w:rsid w:val="00B01F3D"/>
    <w:rsid w:val="00B023CE"/>
    <w:rsid w:val="00B02683"/>
    <w:rsid w:val="00B02F1F"/>
    <w:rsid w:val="00B03565"/>
    <w:rsid w:val="00B03BB0"/>
    <w:rsid w:val="00B051B7"/>
    <w:rsid w:val="00B055B4"/>
    <w:rsid w:val="00B05763"/>
    <w:rsid w:val="00B06769"/>
    <w:rsid w:val="00B06AAB"/>
    <w:rsid w:val="00B1086B"/>
    <w:rsid w:val="00B108B6"/>
    <w:rsid w:val="00B10D84"/>
    <w:rsid w:val="00B11180"/>
    <w:rsid w:val="00B11370"/>
    <w:rsid w:val="00B113FB"/>
    <w:rsid w:val="00B11611"/>
    <w:rsid w:val="00B11A7A"/>
    <w:rsid w:val="00B12904"/>
    <w:rsid w:val="00B13D5D"/>
    <w:rsid w:val="00B13E4D"/>
    <w:rsid w:val="00B141CD"/>
    <w:rsid w:val="00B14453"/>
    <w:rsid w:val="00B15393"/>
    <w:rsid w:val="00B158A0"/>
    <w:rsid w:val="00B15C35"/>
    <w:rsid w:val="00B17C52"/>
    <w:rsid w:val="00B209BA"/>
    <w:rsid w:val="00B22015"/>
    <w:rsid w:val="00B2218B"/>
    <w:rsid w:val="00B225FD"/>
    <w:rsid w:val="00B22744"/>
    <w:rsid w:val="00B22B6E"/>
    <w:rsid w:val="00B22CC9"/>
    <w:rsid w:val="00B233CF"/>
    <w:rsid w:val="00B23459"/>
    <w:rsid w:val="00B23998"/>
    <w:rsid w:val="00B2419E"/>
    <w:rsid w:val="00B25962"/>
    <w:rsid w:val="00B25B1B"/>
    <w:rsid w:val="00B26A2A"/>
    <w:rsid w:val="00B27518"/>
    <w:rsid w:val="00B27A60"/>
    <w:rsid w:val="00B3006B"/>
    <w:rsid w:val="00B300F7"/>
    <w:rsid w:val="00B30238"/>
    <w:rsid w:val="00B30A43"/>
    <w:rsid w:val="00B30DF8"/>
    <w:rsid w:val="00B30EEF"/>
    <w:rsid w:val="00B3113F"/>
    <w:rsid w:val="00B32575"/>
    <w:rsid w:val="00B32A55"/>
    <w:rsid w:val="00B32DCA"/>
    <w:rsid w:val="00B33385"/>
    <w:rsid w:val="00B335C7"/>
    <w:rsid w:val="00B34605"/>
    <w:rsid w:val="00B3541F"/>
    <w:rsid w:val="00B3643D"/>
    <w:rsid w:val="00B36897"/>
    <w:rsid w:val="00B36A82"/>
    <w:rsid w:val="00B36AF7"/>
    <w:rsid w:val="00B3786F"/>
    <w:rsid w:val="00B4071E"/>
    <w:rsid w:val="00B4211D"/>
    <w:rsid w:val="00B42B92"/>
    <w:rsid w:val="00B42BD1"/>
    <w:rsid w:val="00B42C5C"/>
    <w:rsid w:val="00B430D7"/>
    <w:rsid w:val="00B43CDA"/>
    <w:rsid w:val="00B4460A"/>
    <w:rsid w:val="00B448E1"/>
    <w:rsid w:val="00B46EF2"/>
    <w:rsid w:val="00B47590"/>
    <w:rsid w:val="00B4789D"/>
    <w:rsid w:val="00B47A2B"/>
    <w:rsid w:val="00B50017"/>
    <w:rsid w:val="00B503B0"/>
    <w:rsid w:val="00B5114E"/>
    <w:rsid w:val="00B524A1"/>
    <w:rsid w:val="00B52B58"/>
    <w:rsid w:val="00B52C7E"/>
    <w:rsid w:val="00B533AA"/>
    <w:rsid w:val="00B540D4"/>
    <w:rsid w:val="00B55634"/>
    <w:rsid w:val="00B559C2"/>
    <w:rsid w:val="00B55DDA"/>
    <w:rsid w:val="00B60128"/>
    <w:rsid w:val="00B6156C"/>
    <w:rsid w:val="00B6264F"/>
    <w:rsid w:val="00B628BD"/>
    <w:rsid w:val="00B62F30"/>
    <w:rsid w:val="00B62FB0"/>
    <w:rsid w:val="00B63371"/>
    <w:rsid w:val="00B6365A"/>
    <w:rsid w:val="00B63EA4"/>
    <w:rsid w:val="00B63F40"/>
    <w:rsid w:val="00B6416D"/>
    <w:rsid w:val="00B65452"/>
    <w:rsid w:val="00B659E7"/>
    <w:rsid w:val="00B65B2E"/>
    <w:rsid w:val="00B664A4"/>
    <w:rsid w:val="00B670B5"/>
    <w:rsid w:val="00B67769"/>
    <w:rsid w:val="00B704DD"/>
    <w:rsid w:val="00B70F20"/>
    <w:rsid w:val="00B71A81"/>
    <w:rsid w:val="00B71E5D"/>
    <w:rsid w:val="00B731A3"/>
    <w:rsid w:val="00B73565"/>
    <w:rsid w:val="00B73B23"/>
    <w:rsid w:val="00B73CAF"/>
    <w:rsid w:val="00B74083"/>
    <w:rsid w:val="00B740CC"/>
    <w:rsid w:val="00B749D2"/>
    <w:rsid w:val="00B74E42"/>
    <w:rsid w:val="00B764FF"/>
    <w:rsid w:val="00B7676B"/>
    <w:rsid w:val="00B76BB0"/>
    <w:rsid w:val="00B77F43"/>
    <w:rsid w:val="00B80CF0"/>
    <w:rsid w:val="00B81238"/>
    <w:rsid w:val="00B818FF"/>
    <w:rsid w:val="00B82328"/>
    <w:rsid w:val="00B8298C"/>
    <w:rsid w:val="00B82DA2"/>
    <w:rsid w:val="00B82E9D"/>
    <w:rsid w:val="00B830D4"/>
    <w:rsid w:val="00B83EB5"/>
    <w:rsid w:val="00B85364"/>
    <w:rsid w:val="00B8536E"/>
    <w:rsid w:val="00B853C7"/>
    <w:rsid w:val="00B86549"/>
    <w:rsid w:val="00B86730"/>
    <w:rsid w:val="00B8693A"/>
    <w:rsid w:val="00B875B2"/>
    <w:rsid w:val="00B879A3"/>
    <w:rsid w:val="00B87A6B"/>
    <w:rsid w:val="00B90332"/>
    <w:rsid w:val="00B90BB3"/>
    <w:rsid w:val="00B910E6"/>
    <w:rsid w:val="00B915B1"/>
    <w:rsid w:val="00B91D10"/>
    <w:rsid w:val="00B9292E"/>
    <w:rsid w:val="00B932A2"/>
    <w:rsid w:val="00B93681"/>
    <w:rsid w:val="00B94452"/>
    <w:rsid w:val="00B9490D"/>
    <w:rsid w:val="00B953B1"/>
    <w:rsid w:val="00B95566"/>
    <w:rsid w:val="00B95FDC"/>
    <w:rsid w:val="00B964C6"/>
    <w:rsid w:val="00B96F26"/>
    <w:rsid w:val="00B96F2A"/>
    <w:rsid w:val="00B971D7"/>
    <w:rsid w:val="00BA05B7"/>
    <w:rsid w:val="00BA1128"/>
    <w:rsid w:val="00BA127F"/>
    <w:rsid w:val="00BA1616"/>
    <w:rsid w:val="00BA2308"/>
    <w:rsid w:val="00BA245F"/>
    <w:rsid w:val="00BA2C4B"/>
    <w:rsid w:val="00BA39FA"/>
    <w:rsid w:val="00BA4332"/>
    <w:rsid w:val="00BA4F9C"/>
    <w:rsid w:val="00BA5970"/>
    <w:rsid w:val="00BA72D7"/>
    <w:rsid w:val="00BB065C"/>
    <w:rsid w:val="00BB0E5A"/>
    <w:rsid w:val="00BB305E"/>
    <w:rsid w:val="00BB48F9"/>
    <w:rsid w:val="00BB4A4B"/>
    <w:rsid w:val="00BB4BEB"/>
    <w:rsid w:val="00BB5AF3"/>
    <w:rsid w:val="00BB641D"/>
    <w:rsid w:val="00BB6469"/>
    <w:rsid w:val="00BB70A9"/>
    <w:rsid w:val="00BB74C0"/>
    <w:rsid w:val="00BB7F58"/>
    <w:rsid w:val="00BC077C"/>
    <w:rsid w:val="00BC153C"/>
    <w:rsid w:val="00BC1FD5"/>
    <w:rsid w:val="00BC205D"/>
    <w:rsid w:val="00BC2B5B"/>
    <w:rsid w:val="00BC2E10"/>
    <w:rsid w:val="00BC3023"/>
    <w:rsid w:val="00BC3A0F"/>
    <w:rsid w:val="00BC49C3"/>
    <w:rsid w:val="00BC4D24"/>
    <w:rsid w:val="00BC5E67"/>
    <w:rsid w:val="00BC70E3"/>
    <w:rsid w:val="00BD118D"/>
    <w:rsid w:val="00BD182D"/>
    <w:rsid w:val="00BD2144"/>
    <w:rsid w:val="00BD2487"/>
    <w:rsid w:val="00BD281F"/>
    <w:rsid w:val="00BD359E"/>
    <w:rsid w:val="00BD397B"/>
    <w:rsid w:val="00BD39AB"/>
    <w:rsid w:val="00BD403B"/>
    <w:rsid w:val="00BD4892"/>
    <w:rsid w:val="00BD4A6E"/>
    <w:rsid w:val="00BD4B08"/>
    <w:rsid w:val="00BD5F6C"/>
    <w:rsid w:val="00BE0D0C"/>
    <w:rsid w:val="00BE0E7B"/>
    <w:rsid w:val="00BE0F08"/>
    <w:rsid w:val="00BE182F"/>
    <w:rsid w:val="00BE1884"/>
    <w:rsid w:val="00BE1BE8"/>
    <w:rsid w:val="00BE1FD5"/>
    <w:rsid w:val="00BE2032"/>
    <w:rsid w:val="00BE2408"/>
    <w:rsid w:val="00BE27E1"/>
    <w:rsid w:val="00BE297A"/>
    <w:rsid w:val="00BE2A3D"/>
    <w:rsid w:val="00BE2A63"/>
    <w:rsid w:val="00BE3022"/>
    <w:rsid w:val="00BE3ABD"/>
    <w:rsid w:val="00BE3DE2"/>
    <w:rsid w:val="00BE43A5"/>
    <w:rsid w:val="00BE54C5"/>
    <w:rsid w:val="00BE560D"/>
    <w:rsid w:val="00BE5EA1"/>
    <w:rsid w:val="00BE5F09"/>
    <w:rsid w:val="00BE606E"/>
    <w:rsid w:val="00BE6E50"/>
    <w:rsid w:val="00BE710B"/>
    <w:rsid w:val="00BE7184"/>
    <w:rsid w:val="00BE7621"/>
    <w:rsid w:val="00BF0384"/>
    <w:rsid w:val="00BF0637"/>
    <w:rsid w:val="00BF0E8C"/>
    <w:rsid w:val="00BF12B2"/>
    <w:rsid w:val="00BF167C"/>
    <w:rsid w:val="00BF18D7"/>
    <w:rsid w:val="00BF20A8"/>
    <w:rsid w:val="00BF4258"/>
    <w:rsid w:val="00BF45A2"/>
    <w:rsid w:val="00BF4CE1"/>
    <w:rsid w:val="00BF5BCF"/>
    <w:rsid w:val="00BF67D0"/>
    <w:rsid w:val="00BF6A3D"/>
    <w:rsid w:val="00BF6D7D"/>
    <w:rsid w:val="00BF6E5F"/>
    <w:rsid w:val="00BF724B"/>
    <w:rsid w:val="00BF7C30"/>
    <w:rsid w:val="00C000AD"/>
    <w:rsid w:val="00C009A6"/>
    <w:rsid w:val="00C0121C"/>
    <w:rsid w:val="00C017E4"/>
    <w:rsid w:val="00C01DF0"/>
    <w:rsid w:val="00C01ED9"/>
    <w:rsid w:val="00C0419F"/>
    <w:rsid w:val="00C04CBE"/>
    <w:rsid w:val="00C0613E"/>
    <w:rsid w:val="00C0705B"/>
    <w:rsid w:val="00C073CF"/>
    <w:rsid w:val="00C07592"/>
    <w:rsid w:val="00C10363"/>
    <w:rsid w:val="00C10C44"/>
    <w:rsid w:val="00C11F64"/>
    <w:rsid w:val="00C120E6"/>
    <w:rsid w:val="00C126F9"/>
    <w:rsid w:val="00C1279E"/>
    <w:rsid w:val="00C12BE4"/>
    <w:rsid w:val="00C13617"/>
    <w:rsid w:val="00C13CF1"/>
    <w:rsid w:val="00C15A56"/>
    <w:rsid w:val="00C164CC"/>
    <w:rsid w:val="00C203C6"/>
    <w:rsid w:val="00C208F0"/>
    <w:rsid w:val="00C20EFF"/>
    <w:rsid w:val="00C20F40"/>
    <w:rsid w:val="00C21208"/>
    <w:rsid w:val="00C21467"/>
    <w:rsid w:val="00C229C9"/>
    <w:rsid w:val="00C22C54"/>
    <w:rsid w:val="00C2384C"/>
    <w:rsid w:val="00C23F7C"/>
    <w:rsid w:val="00C24474"/>
    <w:rsid w:val="00C2470D"/>
    <w:rsid w:val="00C25727"/>
    <w:rsid w:val="00C25B5D"/>
    <w:rsid w:val="00C273A7"/>
    <w:rsid w:val="00C27756"/>
    <w:rsid w:val="00C27FD2"/>
    <w:rsid w:val="00C31309"/>
    <w:rsid w:val="00C31519"/>
    <w:rsid w:val="00C321AA"/>
    <w:rsid w:val="00C321B7"/>
    <w:rsid w:val="00C328AB"/>
    <w:rsid w:val="00C33136"/>
    <w:rsid w:val="00C34850"/>
    <w:rsid w:val="00C3582A"/>
    <w:rsid w:val="00C36B3D"/>
    <w:rsid w:val="00C36BC7"/>
    <w:rsid w:val="00C36BE4"/>
    <w:rsid w:val="00C36C41"/>
    <w:rsid w:val="00C36D6B"/>
    <w:rsid w:val="00C36EC0"/>
    <w:rsid w:val="00C37552"/>
    <w:rsid w:val="00C4014C"/>
    <w:rsid w:val="00C412A2"/>
    <w:rsid w:val="00C412E5"/>
    <w:rsid w:val="00C412F7"/>
    <w:rsid w:val="00C41840"/>
    <w:rsid w:val="00C41A3A"/>
    <w:rsid w:val="00C41AD6"/>
    <w:rsid w:val="00C42401"/>
    <w:rsid w:val="00C42F71"/>
    <w:rsid w:val="00C4303B"/>
    <w:rsid w:val="00C44F3B"/>
    <w:rsid w:val="00C4530D"/>
    <w:rsid w:val="00C453B1"/>
    <w:rsid w:val="00C45978"/>
    <w:rsid w:val="00C459BD"/>
    <w:rsid w:val="00C4650A"/>
    <w:rsid w:val="00C4691F"/>
    <w:rsid w:val="00C46CC6"/>
    <w:rsid w:val="00C504B4"/>
    <w:rsid w:val="00C505D4"/>
    <w:rsid w:val="00C51292"/>
    <w:rsid w:val="00C5196D"/>
    <w:rsid w:val="00C521D3"/>
    <w:rsid w:val="00C5264E"/>
    <w:rsid w:val="00C5342D"/>
    <w:rsid w:val="00C53D15"/>
    <w:rsid w:val="00C53DBD"/>
    <w:rsid w:val="00C5466E"/>
    <w:rsid w:val="00C5512D"/>
    <w:rsid w:val="00C55466"/>
    <w:rsid w:val="00C55BAE"/>
    <w:rsid w:val="00C55BBB"/>
    <w:rsid w:val="00C563F3"/>
    <w:rsid w:val="00C567FE"/>
    <w:rsid w:val="00C5698A"/>
    <w:rsid w:val="00C5799E"/>
    <w:rsid w:val="00C62F25"/>
    <w:rsid w:val="00C62FD6"/>
    <w:rsid w:val="00C6364B"/>
    <w:rsid w:val="00C649D5"/>
    <w:rsid w:val="00C6583B"/>
    <w:rsid w:val="00C66966"/>
    <w:rsid w:val="00C66B92"/>
    <w:rsid w:val="00C67F6A"/>
    <w:rsid w:val="00C70030"/>
    <w:rsid w:val="00C70112"/>
    <w:rsid w:val="00C7074A"/>
    <w:rsid w:val="00C71365"/>
    <w:rsid w:val="00C7171F"/>
    <w:rsid w:val="00C7234E"/>
    <w:rsid w:val="00C72847"/>
    <w:rsid w:val="00C72999"/>
    <w:rsid w:val="00C72D8E"/>
    <w:rsid w:val="00C73DCA"/>
    <w:rsid w:val="00C73F19"/>
    <w:rsid w:val="00C74E6C"/>
    <w:rsid w:val="00C74FB1"/>
    <w:rsid w:val="00C7646B"/>
    <w:rsid w:val="00C7683A"/>
    <w:rsid w:val="00C76EE8"/>
    <w:rsid w:val="00C77554"/>
    <w:rsid w:val="00C806C3"/>
    <w:rsid w:val="00C81151"/>
    <w:rsid w:val="00C8328A"/>
    <w:rsid w:val="00C83EAF"/>
    <w:rsid w:val="00C84CD0"/>
    <w:rsid w:val="00C8567B"/>
    <w:rsid w:val="00C859F4"/>
    <w:rsid w:val="00C85B87"/>
    <w:rsid w:val="00C85C0E"/>
    <w:rsid w:val="00C86A2A"/>
    <w:rsid w:val="00C87205"/>
    <w:rsid w:val="00C87556"/>
    <w:rsid w:val="00C87E96"/>
    <w:rsid w:val="00C90045"/>
    <w:rsid w:val="00C903D6"/>
    <w:rsid w:val="00C90B5E"/>
    <w:rsid w:val="00C91DF1"/>
    <w:rsid w:val="00C92574"/>
    <w:rsid w:val="00C92E90"/>
    <w:rsid w:val="00C9365C"/>
    <w:rsid w:val="00C9381A"/>
    <w:rsid w:val="00C9467B"/>
    <w:rsid w:val="00C94911"/>
    <w:rsid w:val="00C95347"/>
    <w:rsid w:val="00C9586D"/>
    <w:rsid w:val="00C95F44"/>
    <w:rsid w:val="00C9624F"/>
    <w:rsid w:val="00C9659D"/>
    <w:rsid w:val="00C96958"/>
    <w:rsid w:val="00C97FE4"/>
    <w:rsid w:val="00CA0134"/>
    <w:rsid w:val="00CA0DCA"/>
    <w:rsid w:val="00CA1B74"/>
    <w:rsid w:val="00CA1D79"/>
    <w:rsid w:val="00CA1E0D"/>
    <w:rsid w:val="00CA26D2"/>
    <w:rsid w:val="00CA2CA0"/>
    <w:rsid w:val="00CA3283"/>
    <w:rsid w:val="00CA3AD8"/>
    <w:rsid w:val="00CA460C"/>
    <w:rsid w:val="00CA4D75"/>
    <w:rsid w:val="00CA5055"/>
    <w:rsid w:val="00CA5183"/>
    <w:rsid w:val="00CA5431"/>
    <w:rsid w:val="00CA65CC"/>
    <w:rsid w:val="00CA6795"/>
    <w:rsid w:val="00CA76D8"/>
    <w:rsid w:val="00CB0642"/>
    <w:rsid w:val="00CB0919"/>
    <w:rsid w:val="00CB174C"/>
    <w:rsid w:val="00CB1917"/>
    <w:rsid w:val="00CB24A6"/>
    <w:rsid w:val="00CB3665"/>
    <w:rsid w:val="00CB59F9"/>
    <w:rsid w:val="00CB5A0D"/>
    <w:rsid w:val="00CB61A3"/>
    <w:rsid w:val="00CB720D"/>
    <w:rsid w:val="00CC07BE"/>
    <w:rsid w:val="00CC39A6"/>
    <w:rsid w:val="00CC3AE9"/>
    <w:rsid w:val="00CC4748"/>
    <w:rsid w:val="00CC4789"/>
    <w:rsid w:val="00CC5C2E"/>
    <w:rsid w:val="00CC5D5A"/>
    <w:rsid w:val="00CC65EE"/>
    <w:rsid w:val="00CC66FC"/>
    <w:rsid w:val="00CC6DE3"/>
    <w:rsid w:val="00CD027F"/>
    <w:rsid w:val="00CD0389"/>
    <w:rsid w:val="00CD0410"/>
    <w:rsid w:val="00CD1130"/>
    <w:rsid w:val="00CD1E5B"/>
    <w:rsid w:val="00CD3050"/>
    <w:rsid w:val="00CD3371"/>
    <w:rsid w:val="00CD39D7"/>
    <w:rsid w:val="00CD42E1"/>
    <w:rsid w:val="00CD5F8E"/>
    <w:rsid w:val="00CD751A"/>
    <w:rsid w:val="00CD75D2"/>
    <w:rsid w:val="00CE18B4"/>
    <w:rsid w:val="00CE19BB"/>
    <w:rsid w:val="00CE217A"/>
    <w:rsid w:val="00CE2AFD"/>
    <w:rsid w:val="00CE477F"/>
    <w:rsid w:val="00CE548A"/>
    <w:rsid w:val="00CE56B0"/>
    <w:rsid w:val="00CE5880"/>
    <w:rsid w:val="00CE6EA2"/>
    <w:rsid w:val="00CE6F3D"/>
    <w:rsid w:val="00CE7836"/>
    <w:rsid w:val="00CE78E2"/>
    <w:rsid w:val="00CF1259"/>
    <w:rsid w:val="00CF1CE5"/>
    <w:rsid w:val="00CF29BE"/>
    <w:rsid w:val="00CF2CCF"/>
    <w:rsid w:val="00CF31CA"/>
    <w:rsid w:val="00CF347E"/>
    <w:rsid w:val="00CF367A"/>
    <w:rsid w:val="00CF375E"/>
    <w:rsid w:val="00CF3977"/>
    <w:rsid w:val="00CF45B0"/>
    <w:rsid w:val="00CF501E"/>
    <w:rsid w:val="00CF6360"/>
    <w:rsid w:val="00CF6529"/>
    <w:rsid w:val="00CF656B"/>
    <w:rsid w:val="00CF6C7D"/>
    <w:rsid w:val="00CF7CE2"/>
    <w:rsid w:val="00D00C13"/>
    <w:rsid w:val="00D0155D"/>
    <w:rsid w:val="00D018E9"/>
    <w:rsid w:val="00D01AA5"/>
    <w:rsid w:val="00D01B35"/>
    <w:rsid w:val="00D01FD9"/>
    <w:rsid w:val="00D02420"/>
    <w:rsid w:val="00D025FB"/>
    <w:rsid w:val="00D027F8"/>
    <w:rsid w:val="00D035D4"/>
    <w:rsid w:val="00D05155"/>
    <w:rsid w:val="00D05C77"/>
    <w:rsid w:val="00D05D7E"/>
    <w:rsid w:val="00D06864"/>
    <w:rsid w:val="00D069DC"/>
    <w:rsid w:val="00D077DE"/>
    <w:rsid w:val="00D100B4"/>
    <w:rsid w:val="00D102E2"/>
    <w:rsid w:val="00D10321"/>
    <w:rsid w:val="00D10CF6"/>
    <w:rsid w:val="00D11FD8"/>
    <w:rsid w:val="00D126C1"/>
    <w:rsid w:val="00D129F0"/>
    <w:rsid w:val="00D13633"/>
    <w:rsid w:val="00D137BF"/>
    <w:rsid w:val="00D14081"/>
    <w:rsid w:val="00D1508A"/>
    <w:rsid w:val="00D15198"/>
    <w:rsid w:val="00D1522A"/>
    <w:rsid w:val="00D15622"/>
    <w:rsid w:val="00D1564C"/>
    <w:rsid w:val="00D157AB"/>
    <w:rsid w:val="00D1587E"/>
    <w:rsid w:val="00D15DBB"/>
    <w:rsid w:val="00D15DFA"/>
    <w:rsid w:val="00D16157"/>
    <w:rsid w:val="00D162A1"/>
    <w:rsid w:val="00D1643A"/>
    <w:rsid w:val="00D17213"/>
    <w:rsid w:val="00D179F6"/>
    <w:rsid w:val="00D17A68"/>
    <w:rsid w:val="00D17E87"/>
    <w:rsid w:val="00D17EAE"/>
    <w:rsid w:val="00D21FB9"/>
    <w:rsid w:val="00D2203B"/>
    <w:rsid w:val="00D22326"/>
    <w:rsid w:val="00D23E7F"/>
    <w:rsid w:val="00D244B3"/>
    <w:rsid w:val="00D24A37"/>
    <w:rsid w:val="00D251AF"/>
    <w:rsid w:val="00D2526B"/>
    <w:rsid w:val="00D25D2F"/>
    <w:rsid w:val="00D263F2"/>
    <w:rsid w:val="00D27B22"/>
    <w:rsid w:val="00D27C6F"/>
    <w:rsid w:val="00D301DD"/>
    <w:rsid w:val="00D306EC"/>
    <w:rsid w:val="00D30F0E"/>
    <w:rsid w:val="00D311A0"/>
    <w:rsid w:val="00D31D97"/>
    <w:rsid w:val="00D3236A"/>
    <w:rsid w:val="00D32640"/>
    <w:rsid w:val="00D33028"/>
    <w:rsid w:val="00D33673"/>
    <w:rsid w:val="00D33B2F"/>
    <w:rsid w:val="00D3458B"/>
    <w:rsid w:val="00D34680"/>
    <w:rsid w:val="00D3485A"/>
    <w:rsid w:val="00D34D57"/>
    <w:rsid w:val="00D354CA"/>
    <w:rsid w:val="00D35B4C"/>
    <w:rsid w:val="00D3601D"/>
    <w:rsid w:val="00D36A46"/>
    <w:rsid w:val="00D36E22"/>
    <w:rsid w:val="00D408F4"/>
    <w:rsid w:val="00D4094F"/>
    <w:rsid w:val="00D40E5D"/>
    <w:rsid w:val="00D40E78"/>
    <w:rsid w:val="00D40FA5"/>
    <w:rsid w:val="00D4141B"/>
    <w:rsid w:val="00D41441"/>
    <w:rsid w:val="00D418C6"/>
    <w:rsid w:val="00D42685"/>
    <w:rsid w:val="00D42D51"/>
    <w:rsid w:val="00D43A78"/>
    <w:rsid w:val="00D43AD0"/>
    <w:rsid w:val="00D43F9A"/>
    <w:rsid w:val="00D4487E"/>
    <w:rsid w:val="00D45526"/>
    <w:rsid w:val="00D45539"/>
    <w:rsid w:val="00D459DC"/>
    <w:rsid w:val="00D46269"/>
    <w:rsid w:val="00D473C8"/>
    <w:rsid w:val="00D478FB"/>
    <w:rsid w:val="00D47B06"/>
    <w:rsid w:val="00D47D1F"/>
    <w:rsid w:val="00D50C59"/>
    <w:rsid w:val="00D50F01"/>
    <w:rsid w:val="00D51F9C"/>
    <w:rsid w:val="00D526FA"/>
    <w:rsid w:val="00D533AF"/>
    <w:rsid w:val="00D537ED"/>
    <w:rsid w:val="00D5418D"/>
    <w:rsid w:val="00D54E5B"/>
    <w:rsid w:val="00D55A90"/>
    <w:rsid w:val="00D55D8A"/>
    <w:rsid w:val="00D567E4"/>
    <w:rsid w:val="00D56EDD"/>
    <w:rsid w:val="00D57078"/>
    <w:rsid w:val="00D573AA"/>
    <w:rsid w:val="00D600A8"/>
    <w:rsid w:val="00D60CC7"/>
    <w:rsid w:val="00D60D41"/>
    <w:rsid w:val="00D60DF6"/>
    <w:rsid w:val="00D61D5B"/>
    <w:rsid w:val="00D63EE0"/>
    <w:rsid w:val="00D6470D"/>
    <w:rsid w:val="00D64F91"/>
    <w:rsid w:val="00D65A57"/>
    <w:rsid w:val="00D664B4"/>
    <w:rsid w:val="00D66AFE"/>
    <w:rsid w:val="00D6710F"/>
    <w:rsid w:val="00D67201"/>
    <w:rsid w:val="00D67AB6"/>
    <w:rsid w:val="00D7019C"/>
    <w:rsid w:val="00D707C1"/>
    <w:rsid w:val="00D708CA"/>
    <w:rsid w:val="00D70C14"/>
    <w:rsid w:val="00D70D16"/>
    <w:rsid w:val="00D71D27"/>
    <w:rsid w:val="00D7288C"/>
    <w:rsid w:val="00D72969"/>
    <w:rsid w:val="00D73144"/>
    <w:rsid w:val="00D73400"/>
    <w:rsid w:val="00D73498"/>
    <w:rsid w:val="00D73B7B"/>
    <w:rsid w:val="00D741BE"/>
    <w:rsid w:val="00D74F3C"/>
    <w:rsid w:val="00D77531"/>
    <w:rsid w:val="00D778D3"/>
    <w:rsid w:val="00D77CF7"/>
    <w:rsid w:val="00D80AC4"/>
    <w:rsid w:val="00D80AE5"/>
    <w:rsid w:val="00D80B7E"/>
    <w:rsid w:val="00D81685"/>
    <w:rsid w:val="00D821FA"/>
    <w:rsid w:val="00D834AA"/>
    <w:rsid w:val="00D8413A"/>
    <w:rsid w:val="00D844E0"/>
    <w:rsid w:val="00D86308"/>
    <w:rsid w:val="00D86BF8"/>
    <w:rsid w:val="00D8785B"/>
    <w:rsid w:val="00D879CA"/>
    <w:rsid w:val="00D87F52"/>
    <w:rsid w:val="00D918DB"/>
    <w:rsid w:val="00D92C0B"/>
    <w:rsid w:val="00D93898"/>
    <w:rsid w:val="00D9403A"/>
    <w:rsid w:val="00D94431"/>
    <w:rsid w:val="00D94670"/>
    <w:rsid w:val="00D95007"/>
    <w:rsid w:val="00D96017"/>
    <w:rsid w:val="00D96361"/>
    <w:rsid w:val="00DA0BB3"/>
    <w:rsid w:val="00DA2455"/>
    <w:rsid w:val="00DA3419"/>
    <w:rsid w:val="00DA3649"/>
    <w:rsid w:val="00DA4080"/>
    <w:rsid w:val="00DA470C"/>
    <w:rsid w:val="00DA5113"/>
    <w:rsid w:val="00DA57A8"/>
    <w:rsid w:val="00DA5BD8"/>
    <w:rsid w:val="00DA6D8C"/>
    <w:rsid w:val="00DA717E"/>
    <w:rsid w:val="00DA71E6"/>
    <w:rsid w:val="00DA7CC1"/>
    <w:rsid w:val="00DB068D"/>
    <w:rsid w:val="00DB06BB"/>
    <w:rsid w:val="00DB0917"/>
    <w:rsid w:val="00DB2745"/>
    <w:rsid w:val="00DB3098"/>
    <w:rsid w:val="00DB3140"/>
    <w:rsid w:val="00DB3C31"/>
    <w:rsid w:val="00DB4387"/>
    <w:rsid w:val="00DB4C80"/>
    <w:rsid w:val="00DB4CDD"/>
    <w:rsid w:val="00DB6AEF"/>
    <w:rsid w:val="00DB76FA"/>
    <w:rsid w:val="00DC0FA5"/>
    <w:rsid w:val="00DC179F"/>
    <w:rsid w:val="00DC31BD"/>
    <w:rsid w:val="00DC3F3C"/>
    <w:rsid w:val="00DC5DD5"/>
    <w:rsid w:val="00DC638C"/>
    <w:rsid w:val="00DC672A"/>
    <w:rsid w:val="00DC683E"/>
    <w:rsid w:val="00DC68C3"/>
    <w:rsid w:val="00DC6918"/>
    <w:rsid w:val="00DD081E"/>
    <w:rsid w:val="00DD09E0"/>
    <w:rsid w:val="00DD0D1B"/>
    <w:rsid w:val="00DD1307"/>
    <w:rsid w:val="00DD1DF8"/>
    <w:rsid w:val="00DD2490"/>
    <w:rsid w:val="00DD2604"/>
    <w:rsid w:val="00DD45E2"/>
    <w:rsid w:val="00DD4B41"/>
    <w:rsid w:val="00DD534A"/>
    <w:rsid w:val="00DD5415"/>
    <w:rsid w:val="00DD5621"/>
    <w:rsid w:val="00DD5629"/>
    <w:rsid w:val="00DD5E9E"/>
    <w:rsid w:val="00DD738F"/>
    <w:rsid w:val="00DD740E"/>
    <w:rsid w:val="00DD76AB"/>
    <w:rsid w:val="00DD7717"/>
    <w:rsid w:val="00DD7744"/>
    <w:rsid w:val="00DD77CD"/>
    <w:rsid w:val="00DE0A03"/>
    <w:rsid w:val="00DE0F3D"/>
    <w:rsid w:val="00DE1CEE"/>
    <w:rsid w:val="00DE2DF4"/>
    <w:rsid w:val="00DE3AAE"/>
    <w:rsid w:val="00DE3E5F"/>
    <w:rsid w:val="00DE5AD6"/>
    <w:rsid w:val="00DE69EE"/>
    <w:rsid w:val="00DE6EED"/>
    <w:rsid w:val="00DE6F1E"/>
    <w:rsid w:val="00DF02F2"/>
    <w:rsid w:val="00DF0A23"/>
    <w:rsid w:val="00DF108C"/>
    <w:rsid w:val="00DF1AEC"/>
    <w:rsid w:val="00DF25AE"/>
    <w:rsid w:val="00DF28B1"/>
    <w:rsid w:val="00DF3425"/>
    <w:rsid w:val="00DF44F5"/>
    <w:rsid w:val="00DF4F56"/>
    <w:rsid w:val="00DF6094"/>
    <w:rsid w:val="00DF6492"/>
    <w:rsid w:val="00DF64B1"/>
    <w:rsid w:val="00DF7895"/>
    <w:rsid w:val="00E00471"/>
    <w:rsid w:val="00E00B89"/>
    <w:rsid w:val="00E00EDC"/>
    <w:rsid w:val="00E01400"/>
    <w:rsid w:val="00E01E3C"/>
    <w:rsid w:val="00E02DD0"/>
    <w:rsid w:val="00E03BA9"/>
    <w:rsid w:val="00E0441E"/>
    <w:rsid w:val="00E04646"/>
    <w:rsid w:val="00E04EEF"/>
    <w:rsid w:val="00E06BCD"/>
    <w:rsid w:val="00E07ABA"/>
    <w:rsid w:val="00E10847"/>
    <w:rsid w:val="00E10F1D"/>
    <w:rsid w:val="00E10F7B"/>
    <w:rsid w:val="00E132B1"/>
    <w:rsid w:val="00E1354B"/>
    <w:rsid w:val="00E135BE"/>
    <w:rsid w:val="00E13A23"/>
    <w:rsid w:val="00E13B2E"/>
    <w:rsid w:val="00E13C72"/>
    <w:rsid w:val="00E13EFB"/>
    <w:rsid w:val="00E15CA3"/>
    <w:rsid w:val="00E16321"/>
    <w:rsid w:val="00E176B4"/>
    <w:rsid w:val="00E17B3F"/>
    <w:rsid w:val="00E2066E"/>
    <w:rsid w:val="00E20AC1"/>
    <w:rsid w:val="00E20AE2"/>
    <w:rsid w:val="00E218E2"/>
    <w:rsid w:val="00E2281A"/>
    <w:rsid w:val="00E22C69"/>
    <w:rsid w:val="00E2355C"/>
    <w:rsid w:val="00E2397B"/>
    <w:rsid w:val="00E2397E"/>
    <w:rsid w:val="00E24557"/>
    <w:rsid w:val="00E24A1B"/>
    <w:rsid w:val="00E24EC9"/>
    <w:rsid w:val="00E24FDD"/>
    <w:rsid w:val="00E25516"/>
    <w:rsid w:val="00E26B0C"/>
    <w:rsid w:val="00E2776C"/>
    <w:rsid w:val="00E278E8"/>
    <w:rsid w:val="00E302FC"/>
    <w:rsid w:val="00E31355"/>
    <w:rsid w:val="00E31623"/>
    <w:rsid w:val="00E318C7"/>
    <w:rsid w:val="00E31F3C"/>
    <w:rsid w:val="00E32079"/>
    <w:rsid w:val="00E321AF"/>
    <w:rsid w:val="00E328E7"/>
    <w:rsid w:val="00E32C24"/>
    <w:rsid w:val="00E333BF"/>
    <w:rsid w:val="00E339A5"/>
    <w:rsid w:val="00E33AEB"/>
    <w:rsid w:val="00E33FC6"/>
    <w:rsid w:val="00E352AB"/>
    <w:rsid w:val="00E36023"/>
    <w:rsid w:val="00E3617E"/>
    <w:rsid w:val="00E3697A"/>
    <w:rsid w:val="00E3728B"/>
    <w:rsid w:val="00E37349"/>
    <w:rsid w:val="00E41BF7"/>
    <w:rsid w:val="00E42A8C"/>
    <w:rsid w:val="00E437F5"/>
    <w:rsid w:val="00E43D79"/>
    <w:rsid w:val="00E44102"/>
    <w:rsid w:val="00E451E2"/>
    <w:rsid w:val="00E45564"/>
    <w:rsid w:val="00E45B8B"/>
    <w:rsid w:val="00E45FD0"/>
    <w:rsid w:val="00E471FC"/>
    <w:rsid w:val="00E47F69"/>
    <w:rsid w:val="00E50C4A"/>
    <w:rsid w:val="00E50F95"/>
    <w:rsid w:val="00E51625"/>
    <w:rsid w:val="00E51656"/>
    <w:rsid w:val="00E5270D"/>
    <w:rsid w:val="00E538CC"/>
    <w:rsid w:val="00E5398E"/>
    <w:rsid w:val="00E5451A"/>
    <w:rsid w:val="00E607B7"/>
    <w:rsid w:val="00E61A9C"/>
    <w:rsid w:val="00E62198"/>
    <w:rsid w:val="00E623D5"/>
    <w:rsid w:val="00E623F0"/>
    <w:rsid w:val="00E67395"/>
    <w:rsid w:val="00E6754F"/>
    <w:rsid w:val="00E67616"/>
    <w:rsid w:val="00E679E2"/>
    <w:rsid w:val="00E67B35"/>
    <w:rsid w:val="00E7091D"/>
    <w:rsid w:val="00E70A72"/>
    <w:rsid w:val="00E70D1F"/>
    <w:rsid w:val="00E71546"/>
    <w:rsid w:val="00E71B22"/>
    <w:rsid w:val="00E72255"/>
    <w:rsid w:val="00E72CB9"/>
    <w:rsid w:val="00E7313F"/>
    <w:rsid w:val="00E73BCB"/>
    <w:rsid w:val="00E73D7C"/>
    <w:rsid w:val="00E746BD"/>
    <w:rsid w:val="00E74924"/>
    <w:rsid w:val="00E75ACB"/>
    <w:rsid w:val="00E75C04"/>
    <w:rsid w:val="00E7628F"/>
    <w:rsid w:val="00E76748"/>
    <w:rsid w:val="00E80263"/>
    <w:rsid w:val="00E80876"/>
    <w:rsid w:val="00E82C31"/>
    <w:rsid w:val="00E83372"/>
    <w:rsid w:val="00E83673"/>
    <w:rsid w:val="00E83D9B"/>
    <w:rsid w:val="00E84A38"/>
    <w:rsid w:val="00E84A82"/>
    <w:rsid w:val="00E84D1A"/>
    <w:rsid w:val="00E856E6"/>
    <w:rsid w:val="00E85A06"/>
    <w:rsid w:val="00E85C68"/>
    <w:rsid w:val="00E85E91"/>
    <w:rsid w:val="00E86880"/>
    <w:rsid w:val="00E87611"/>
    <w:rsid w:val="00E87E85"/>
    <w:rsid w:val="00E900B8"/>
    <w:rsid w:val="00E90197"/>
    <w:rsid w:val="00E90346"/>
    <w:rsid w:val="00E90F5C"/>
    <w:rsid w:val="00E9108F"/>
    <w:rsid w:val="00E9129D"/>
    <w:rsid w:val="00E913E8"/>
    <w:rsid w:val="00E9165C"/>
    <w:rsid w:val="00E916AA"/>
    <w:rsid w:val="00E91EEC"/>
    <w:rsid w:val="00E94128"/>
    <w:rsid w:val="00E94650"/>
    <w:rsid w:val="00E960FC"/>
    <w:rsid w:val="00E96100"/>
    <w:rsid w:val="00E96B63"/>
    <w:rsid w:val="00E97C13"/>
    <w:rsid w:val="00EA04B5"/>
    <w:rsid w:val="00EA0C19"/>
    <w:rsid w:val="00EA101C"/>
    <w:rsid w:val="00EA1A7F"/>
    <w:rsid w:val="00EA213C"/>
    <w:rsid w:val="00EA2433"/>
    <w:rsid w:val="00EA35B5"/>
    <w:rsid w:val="00EA43B3"/>
    <w:rsid w:val="00EA56FC"/>
    <w:rsid w:val="00EA589C"/>
    <w:rsid w:val="00EA617C"/>
    <w:rsid w:val="00EA6703"/>
    <w:rsid w:val="00EA6AB7"/>
    <w:rsid w:val="00EA7E5F"/>
    <w:rsid w:val="00EB0457"/>
    <w:rsid w:val="00EB04A8"/>
    <w:rsid w:val="00EB158C"/>
    <w:rsid w:val="00EB2472"/>
    <w:rsid w:val="00EB24A5"/>
    <w:rsid w:val="00EB2B37"/>
    <w:rsid w:val="00EB2E80"/>
    <w:rsid w:val="00EB3348"/>
    <w:rsid w:val="00EB41AA"/>
    <w:rsid w:val="00EB46FD"/>
    <w:rsid w:val="00EB5D48"/>
    <w:rsid w:val="00EB66D6"/>
    <w:rsid w:val="00EB68B5"/>
    <w:rsid w:val="00EB6C2C"/>
    <w:rsid w:val="00EB6E8B"/>
    <w:rsid w:val="00EB75B2"/>
    <w:rsid w:val="00EC0253"/>
    <w:rsid w:val="00EC04E1"/>
    <w:rsid w:val="00EC0929"/>
    <w:rsid w:val="00EC0DB3"/>
    <w:rsid w:val="00EC1411"/>
    <w:rsid w:val="00EC159E"/>
    <w:rsid w:val="00EC17C3"/>
    <w:rsid w:val="00EC262E"/>
    <w:rsid w:val="00EC2846"/>
    <w:rsid w:val="00EC2A67"/>
    <w:rsid w:val="00EC3E5F"/>
    <w:rsid w:val="00EC403C"/>
    <w:rsid w:val="00EC4690"/>
    <w:rsid w:val="00EC518B"/>
    <w:rsid w:val="00EC5847"/>
    <w:rsid w:val="00EC6AAA"/>
    <w:rsid w:val="00EC6D65"/>
    <w:rsid w:val="00EC6F07"/>
    <w:rsid w:val="00EC7300"/>
    <w:rsid w:val="00ED0A3B"/>
    <w:rsid w:val="00ED0B81"/>
    <w:rsid w:val="00ED0BED"/>
    <w:rsid w:val="00ED0FC0"/>
    <w:rsid w:val="00ED1813"/>
    <w:rsid w:val="00ED1F8C"/>
    <w:rsid w:val="00ED22D9"/>
    <w:rsid w:val="00ED3937"/>
    <w:rsid w:val="00ED3C09"/>
    <w:rsid w:val="00ED3DB5"/>
    <w:rsid w:val="00ED49D1"/>
    <w:rsid w:val="00ED4ADD"/>
    <w:rsid w:val="00ED56BB"/>
    <w:rsid w:val="00ED69C6"/>
    <w:rsid w:val="00ED6B01"/>
    <w:rsid w:val="00ED6B53"/>
    <w:rsid w:val="00ED768D"/>
    <w:rsid w:val="00EE02DF"/>
    <w:rsid w:val="00EE20B6"/>
    <w:rsid w:val="00EE2ABA"/>
    <w:rsid w:val="00EE3216"/>
    <w:rsid w:val="00EE377A"/>
    <w:rsid w:val="00EE3B24"/>
    <w:rsid w:val="00EE47BC"/>
    <w:rsid w:val="00EE503C"/>
    <w:rsid w:val="00EE50AB"/>
    <w:rsid w:val="00EE6C08"/>
    <w:rsid w:val="00EE780B"/>
    <w:rsid w:val="00EF013D"/>
    <w:rsid w:val="00EF03FA"/>
    <w:rsid w:val="00EF0AF9"/>
    <w:rsid w:val="00EF15BF"/>
    <w:rsid w:val="00EF2079"/>
    <w:rsid w:val="00EF237A"/>
    <w:rsid w:val="00EF254D"/>
    <w:rsid w:val="00EF30D8"/>
    <w:rsid w:val="00EF3363"/>
    <w:rsid w:val="00EF43EB"/>
    <w:rsid w:val="00EF5161"/>
    <w:rsid w:val="00EF5327"/>
    <w:rsid w:val="00EF7311"/>
    <w:rsid w:val="00EF732D"/>
    <w:rsid w:val="00EF7A90"/>
    <w:rsid w:val="00F00057"/>
    <w:rsid w:val="00F01EFC"/>
    <w:rsid w:val="00F01F75"/>
    <w:rsid w:val="00F03F69"/>
    <w:rsid w:val="00F04148"/>
    <w:rsid w:val="00F042BA"/>
    <w:rsid w:val="00F04982"/>
    <w:rsid w:val="00F05703"/>
    <w:rsid w:val="00F0678E"/>
    <w:rsid w:val="00F0694F"/>
    <w:rsid w:val="00F07A72"/>
    <w:rsid w:val="00F07E7C"/>
    <w:rsid w:val="00F07EBA"/>
    <w:rsid w:val="00F1019C"/>
    <w:rsid w:val="00F11351"/>
    <w:rsid w:val="00F11501"/>
    <w:rsid w:val="00F117E3"/>
    <w:rsid w:val="00F12D6B"/>
    <w:rsid w:val="00F1336F"/>
    <w:rsid w:val="00F139BE"/>
    <w:rsid w:val="00F14431"/>
    <w:rsid w:val="00F15089"/>
    <w:rsid w:val="00F1586C"/>
    <w:rsid w:val="00F165D9"/>
    <w:rsid w:val="00F16D37"/>
    <w:rsid w:val="00F17BD9"/>
    <w:rsid w:val="00F17EB5"/>
    <w:rsid w:val="00F20680"/>
    <w:rsid w:val="00F21296"/>
    <w:rsid w:val="00F2131F"/>
    <w:rsid w:val="00F21ADF"/>
    <w:rsid w:val="00F21DA8"/>
    <w:rsid w:val="00F234DD"/>
    <w:rsid w:val="00F23646"/>
    <w:rsid w:val="00F23A7A"/>
    <w:rsid w:val="00F23DBC"/>
    <w:rsid w:val="00F23E0A"/>
    <w:rsid w:val="00F247DD"/>
    <w:rsid w:val="00F256A0"/>
    <w:rsid w:val="00F26403"/>
    <w:rsid w:val="00F27892"/>
    <w:rsid w:val="00F30E80"/>
    <w:rsid w:val="00F3135C"/>
    <w:rsid w:val="00F317B2"/>
    <w:rsid w:val="00F31F4B"/>
    <w:rsid w:val="00F321F9"/>
    <w:rsid w:val="00F335B5"/>
    <w:rsid w:val="00F33C48"/>
    <w:rsid w:val="00F3453B"/>
    <w:rsid w:val="00F3567A"/>
    <w:rsid w:val="00F36232"/>
    <w:rsid w:val="00F36937"/>
    <w:rsid w:val="00F36FF2"/>
    <w:rsid w:val="00F37B7A"/>
    <w:rsid w:val="00F40038"/>
    <w:rsid w:val="00F40100"/>
    <w:rsid w:val="00F408BD"/>
    <w:rsid w:val="00F40FB0"/>
    <w:rsid w:val="00F41DD1"/>
    <w:rsid w:val="00F41E7F"/>
    <w:rsid w:val="00F4389D"/>
    <w:rsid w:val="00F43C36"/>
    <w:rsid w:val="00F45523"/>
    <w:rsid w:val="00F46691"/>
    <w:rsid w:val="00F47C42"/>
    <w:rsid w:val="00F47CEC"/>
    <w:rsid w:val="00F501FF"/>
    <w:rsid w:val="00F50849"/>
    <w:rsid w:val="00F50900"/>
    <w:rsid w:val="00F5165C"/>
    <w:rsid w:val="00F51C55"/>
    <w:rsid w:val="00F528A6"/>
    <w:rsid w:val="00F52DC7"/>
    <w:rsid w:val="00F53972"/>
    <w:rsid w:val="00F53A48"/>
    <w:rsid w:val="00F53EC7"/>
    <w:rsid w:val="00F545CE"/>
    <w:rsid w:val="00F54ADE"/>
    <w:rsid w:val="00F550E4"/>
    <w:rsid w:val="00F55607"/>
    <w:rsid w:val="00F5566F"/>
    <w:rsid w:val="00F55E68"/>
    <w:rsid w:val="00F56104"/>
    <w:rsid w:val="00F56259"/>
    <w:rsid w:val="00F5632C"/>
    <w:rsid w:val="00F5734A"/>
    <w:rsid w:val="00F57632"/>
    <w:rsid w:val="00F576FB"/>
    <w:rsid w:val="00F57B99"/>
    <w:rsid w:val="00F600E0"/>
    <w:rsid w:val="00F60D90"/>
    <w:rsid w:val="00F619BE"/>
    <w:rsid w:val="00F61E4C"/>
    <w:rsid w:val="00F635CD"/>
    <w:rsid w:val="00F647FC"/>
    <w:rsid w:val="00F65C67"/>
    <w:rsid w:val="00F65F06"/>
    <w:rsid w:val="00F6653D"/>
    <w:rsid w:val="00F66A8B"/>
    <w:rsid w:val="00F679CC"/>
    <w:rsid w:val="00F67C21"/>
    <w:rsid w:val="00F67CCF"/>
    <w:rsid w:val="00F70184"/>
    <w:rsid w:val="00F70B86"/>
    <w:rsid w:val="00F70C02"/>
    <w:rsid w:val="00F70C32"/>
    <w:rsid w:val="00F71D79"/>
    <w:rsid w:val="00F71E33"/>
    <w:rsid w:val="00F7245B"/>
    <w:rsid w:val="00F726C0"/>
    <w:rsid w:val="00F7591E"/>
    <w:rsid w:val="00F76085"/>
    <w:rsid w:val="00F767A8"/>
    <w:rsid w:val="00F76AB4"/>
    <w:rsid w:val="00F77D60"/>
    <w:rsid w:val="00F800D3"/>
    <w:rsid w:val="00F80650"/>
    <w:rsid w:val="00F813E0"/>
    <w:rsid w:val="00F814E6"/>
    <w:rsid w:val="00F81977"/>
    <w:rsid w:val="00F81BC4"/>
    <w:rsid w:val="00F81E80"/>
    <w:rsid w:val="00F82662"/>
    <w:rsid w:val="00F830A0"/>
    <w:rsid w:val="00F835EB"/>
    <w:rsid w:val="00F8463A"/>
    <w:rsid w:val="00F84785"/>
    <w:rsid w:val="00F85CA2"/>
    <w:rsid w:val="00F85D83"/>
    <w:rsid w:val="00F87562"/>
    <w:rsid w:val="00F9063F"/>
    <w:rsid w:val="00F91144"/>
    <w:rsid w:val="00F914ED"/>
    <w:rsid w:val="00F926C8"/>
    <w:rsid w:val="00F930B8"/>
    <w:rsid w:val="00F93C9F"/>
    <w:rsid w:val="00F93EF0"/>
    <w:rsid w:val="00F93F7B"/>
    <w:rsid w:val="00F941FE"/>
    <w:rsid w:val="00F94A26"/>
    <w:rsid w:val="00F96BB5"/>
    <w:rsid w:val="00F96D21"/>
    <w:rsid w:val="00F97348"/>
    <w:rsid w:val="00F974C1"/>
    <w:rsid w:val="00F97C92"/>
    <w:rsid w:val="00F97D6E"/>
    <w:rsid w:val="00FA2111"/>
    <w:rsid w:val="00FA3122"/>
    <w:rsid w:val="00FA31CD"/>
    <w:rsid w:val="00FA3C1F"/>
    <w:rsid w:val="00FA3E01"/>
    <w:rsid w:val="00FA4496"/>
    <w:rsid w:val="00FA5607"/>
    <w:rsid w:val="00FA5916"/>
    <w:rsid w:val="00FA66FB"/>
    <w:rsid w:val="00FA7710"/>
    <w:rsid w:val="00FA7D50"/>
    <w:rsid w:val="00FB0161"/>
    <w:rsid w:val="00FB03FF"/>
    <w:rsid w:val="00FB0F96"/>
    <w:rsid w:val="00FB2F5F"/>
    <w:rsid w:val="00FB30B8"/>
    <w:rsid w:val="00FB3711"/>
    <w:rsid w:val="00FB50BA"/>
    <w:rsid w:val="00FB5911"/>
    <w:rsid w:val="00FB6434"/>
    <w:rsid w:val="00FB731D"/>
    <w:rsid w:val="00FB7B12"/>
    <w:rsid w:val="00FC0144"/>
    <w:rsid w:val="00FC017C"/>
    <w:rsid w:val="00FC063A"/>
    <w:rsid w:val="00FC0AFE"/>
    <w:rsid w:val="00FC1178"/>
    <w:rsid w:val="00FC11B5"/>
    <w:rsid w:val="00FC124F"/>
    <w:rsid w:val="00FC14FB"/>
    <w:rsid w:val="00FC30C2"/>
    <w:rsid w:val="00FC3236"/>
    <w:rsid w:val="00FC3366"/>
    <w:rsid w:val="00FC3FA2"/>
    <w:rsid w:val="00FC4611"/>
    <w:rsid w:val="00FC497B"/>
    <w:rsid w:val="00FC5EBB"/>
    <w:rsid w:val="00FC693F"/>
    <w:rsid w:val="00FD09C7"/>
    <w:rsid w:val="00FD09E3"/>
    <w:rsid w:val="00FD0B00"/>
    <w:rsid w:val="00FD127A"/>
    <w:rsid w:val="00FD16A2"/>
    <w:rsid w:val="00FD25E5"/>
    <w:rsid w:val="00FD2625"/>
    <w:rsid w:val="00FD2B9B"/>
    <w:rsid w:val="00FD3225"/>
    <w:rsid w:val="00FD3323"/>
    <w:rsid w:val="00FD562B"/>
    <w:rsid w:val="00FD5656"/>
    <w:rsid w:val="00FD587F"/>
    <w:rsid w:val="00FE095B"/>
    <w:rsid w:val="00FE0D85"/>
    <w:rsid w:val="00FE2248"/>
    <w:rsid w:val="00FE3D2F"/>
    <w:rsid w:val="00FE4200"/>
    <w:rsid w:val="00FE4300"/>
    <w:rsid w:val="00FE4415"/>
    <w:rsid w:val="00FE4E85"/>
    <w:rsid w:val="00FE4FD5"/>
    <w:rsid w:val="00FE5122"/>
    <w:rsid w:val="00FE5C4F"/>
    <w:rsid w:val="00FE5D52"/>
    <w:rsid w:val="00FE7191"/>
    <w:rsid w:val="00FF0795"/>
    <w:rsid w:val="00FF2A4B"/>
    <w:rsid w:val="00FF2D3C"/>
    <w:rsid w:val="00FF3006"/>
    <w:rsid w:val="00FF3E4E"/>
    <w:rsid w:val="00FF4682"/>
    <w:rsid w:val="00FF49EF"/>
    <w:rsid w:val="00FF602C"/>
    <w:rsid w:val="00FF67AC"/>
    <w:rsid w:val="00FF7B54"/>
  </w:rsids>
  <m:mathPr>
    <m:mathFont m:val="Cambria Math"/>
    <m:brkBin m:val="before"/>
    <m:brkBinSub m:val="--"/>
    <m:smallFrac/>
    <m:dispDef/>
    <m:lMargin m:val="0"/>
    <m:rMargin m:val="0"/>
    <m:defJc m:val="centerGroup"/>
    <m:wrapRight/>
    <m:intLim m:val="subSup"/>
    <m:naryLim m:val="subSup"/>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7B0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1" w:defQFormat="0" w:count="276">
    <w:lsdException w:name="Normal" w:unhideWhenUsed="0" w:qFormat="1"/>
    <w:lsdException w:name="heading 1" w:uiPriority="9" w:unhideWhenUsed="0"/>
    <w:lsdException w:name="heading 2" w:unhideWhenUsed="0"/>
    <w:lsdException w:name="heading 3" w:unhideWhenUsed="0"/>
    <w:lsdException w:name="heading 4" w:unhideWhenUsed="0"/>
    <w:lsdException w:name="heading 5" w:unhideWhenUsed="0"/>
    <w:lsdException w:name="heading 6" w:unhideWhenUsed="0"/>
    <w:lsdException w:name="index 1"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uiPriority="99"/>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Hyperlink" w:uiPriority="99"/>
    <w:lsdException w:name="Strong" w:uiPriority="22" w:unhideWhenUsed="0"/>
    <w:lsdException w:name="Emphasis" w:uiPriority="20"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AA208F"/>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Textodelmarcadordeposicin">
    <w:name w:val="Placeholder Text"/>
    <w:basedOn w:val="Fuentedeprrafopredeter"/>
    <w:semiHidden/>
    <w:rsid w:val="00046A06"/>
    <w:rPr>
      <w:color w:val="808080"/>
    </w:rPr>
  </w:style>
  <w:style w:type="character" w:customStyle="1" w:styleId="negrita">
    <w:name w:val="negrita"/>
    <w:basedOn w:val="Fuentedeprrafopredeter"/>
    <w:rsid w:val="000D44CA"/>
  </w:style>
  <w:style w:type="character" w:styleId="Hipervnculovisitado">
    <w:name w:val="FollowedHyperlink"/>
    <w:basedOn w:val="Fuentedeprrafopredeter"/>
    <w:rsid w:val="005E30B1"/>
    <w:rPr>
      <w:color w:val="800080" w:themeColor="followedHyperlink"/>
      <w:u w:val="single"/>
    </w:rPr>
  </w:style>
  <w:style w:type="table" w:customStyle="1" w:styleId="Tabladecuadrcula1clara-nfasis31">
    <w:name w:val="Tabla de cuadrícula 1 clara - Énfasis 31"/>
    <w:basedOn w:val="Tablanormal"/>
    <w:uiPriority w:val="46"/>
    <w:rsid w:val="008E414B"/>
    <w:pPr>
      <w:spacing w:after="0"/>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8E414B"/>
    <w:pPr>
      <w:spacing w:after="0"/>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1" w:defQFormat="0" w:count="276">
    <w:lsdException w:name="Normal" w:unhideWhenUsed="0" w:qFormat="1"/>
    <w:lsdException w:name="heading 1" w:uiPriority="9" w:unhideWhenUsed="0"/>
    <w:lsdException w:name="heading 2" w:unhideWhenUsed="0"/>
    <w:lsdException w:name="heading 3" w:unhideWhenUsed="0"/>
    <w:lsdException w:name="heading 4" w:unhideWhenUsed="0"/>
    <w:lsdException w:name="heading 5" w:unhideWhenUsed="0"/>
    <w:lsdException w:name="heading 6" w:unhideWhenUsed="0"/>
    <w:lsdException w:name="index 1"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uiPriority="99"/>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Hyperlink" w:uiPriority="99"/>
    <w:lsdException w:name="Strong" w:uiPriority="22" w:unhideWhenUsed="0"/>
    <w:lsdException w:name="Emphasis" w:uiPriority="20"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AA208F"/>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Textodelmarcadordeposicin">
    <w:name w:val="Placeholder Text"/>
    <w:basedOn w:val="Fuentedeprrafopredeter"/>
    <w:semiHidden/>
    <w:rsid w:val="00046A06"/>
    <w:rPr>
      <w:color w:val="808080"/>
    </w:rPr>
  </w:style>
  <w:style w:type="character" w:customStyle="1" w:styleId="negrita">
    <w:name w:val="negrita"/>
    <w:basedOn w:val="Fuentedeprrafopredeter"/>
    <w:rsid w:val="000D44CA"/>
  </w:style>
  <w:style w:type="character" w:styleId="Hipervnculovisitado">
    <w:name w:val="FollowedHyperlink"/>
    <w:basedOn w:val="Fuentedeprrafopredeter"/>
    <w:rsid w:val="005E30B1"/>
    <w:rPr>
      <w:color w:val="800080" w:themeColor="followedHyperlink"/>
      <w:u w:val="single"/>
    </w:rPr>
  </w:style>
  <w:style w:type="table" w:customStyle="1" w:styleId="Tabladecuadrcula1clara-nfasis31">
    <w:name w:val="Tabla de cuadrícula 1 clara - Énfasis 31"/>
    <w:basedOn w:val="Tablanormal"/>
    <w:uiPriority w:val="46"/>
    <w:rsid w:val="008E414B"/>
    <w:pPr>
      <w:spacing w:after="0"/>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8E414B"/>
    <w:pPr>
      <w:spacing w:after="0"/>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8904170">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3486202">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323252">
      <w:bodyDiv w:val="1"/>
      <w:marLeft w:val="0"/>
      <w:marRight w:val="0"/>
      <w:marTop w:val="0"/>
      <w:marBottom w:val="0"/>
      <w:divBdr>
        <w:top w:val="none" w:sz="0" w:space="0" w:color="auto"/>
        <w:left w:val="none" w:sz="0" w:space="0" w:color="auto"/>
        <w:bottom w:val="none" w:sz="0" w:space="0" w:color="auto"/>
        <w:right w:val="none" w:sz="0" w:space="0" w:color="auto"/>
      </w:divBdr>
      <w:divsChild>
        <w:div w:id="1113329153">
          <w:marLeft w:val="0"/>
          <w:marRight w:val="0"/>
          <w:marTop w:val="0"/>
          <w:marBottom w:val="0"/>
          <w:divBdr>
            <w:top w:val="none" w:sz="0" w:space="0" w:color="auto"/>
            <w:left w:val="none" w:sz="0" w:space="0" w:color="auto"/>
            <w:bottom w:val="none" w:sz="0" w:space="0" w:color="auto"/>
            <w:right w:val="none" w:sz="0" w:space="0" w:color="auto"/>
          </w:divBdr>
          <w:divsChild>
            <w:div w:id="1999728029">
              <w:marLeft w:val="0"/>
              <w:marRight w:val="0"/>
              <w:marTop w:val="0"/>
              <w:marBottom w:val="0"/>
              <w:divBdr>
                <w:top w:val="none" w:sz="0" w:space="0" w:color="auto"/>
                <w:left w:val="none" w:sz="0" w:space="0" w:color="auto"/>
                <w:bottom w:val="none" w:sz="0" w:space="0" w:color="auto"/>
                <w:right w:val="none" w:sz="0" w:space="0" w:color="auto"/>
              </w:divBdr>
              <w:divsChild>
                <w:div w:id="13591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72010027">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5" Type="http://schemas.microsoft.com/office/2011/relationships/commentsExtended" Target="commentsExtended.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emf"/><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fontTable" Target="fontTable.xml"/><Relationship Id="rId40" Type="http://schemas.openxmlformats.org/officeDocument/2006/relationships/theme" Target="theme/theme1.xml"/><Relationship Id="rId13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0C351-BF71-6D4E-9469-D808F65F6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45</Pages>
  <Words>8051</Words>
  <Characters>44286</Characters>
  <Application>Microsoft Macintosh Word</Application>
  <DocSecurity>0</DocSecurity>
  <Lines>369</Lines>
  <Paragraphs>104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52233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Ancopepe pepe</cp:lastModifiedBy>
  <cp:revision>22</cp:revision>
  <dcterms:created xsi:type="dcterms:W3CDTF">2016-05-22T21:10:00Z</dcterms:created>
  <dcterms:modified xsi:type="dcterms:W3CDTF">2016-05-23T05:49:00Z</dcterms:modified>
</cp:coreProperties>
</file>