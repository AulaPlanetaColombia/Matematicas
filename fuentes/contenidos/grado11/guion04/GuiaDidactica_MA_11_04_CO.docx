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012B84" w:rsidRDefault="00D82497" w:rsidP="00525F1F">
      <w:pPr>
        <w:jc w:val="center"/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>Guía didáctica</w:t>
      </w:r>
    </w:p>
    <w:p w14:paraId="7A467E94" w14:textId="77777777" w:rsidR="00217DE6" w:rsidRPr="00012B84" w:rsidRDefault="00217DE6" w:rsidP="00525F1F">
      <w:pPr>
        <w:jc w:val="center"/>
        <w:rPr>
          <w:rFonts w:ascii="Times New Roman" w:hAnsi="Times New Roman" w:cs="Times New Roman"/>
          <w:b/>
        </w:rPr>
      </w:pPr>
    </w:p>
    <w:p w14:paraId="7D72E547" w14:textId="3C356D89" w:rsidR="00217DE6" w:rsidRPr="00012B84" w:rsidRDefault="00217DE6" w:rsidP="00525F1F">
      <w:pPr>
        <w:jc w:val="both"/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 xml:space="preserve">Tema: </w:t>
      </w:r>
      <w:r w:rsidR="00EE2BE1" w:rsidRPr="00012B84">
        <w:rPr>
          <w:rFonts w:ascii="Times New Roman" w:hAnsi="Times New Roman" w:cs="Times New Roman"/>
          <w:b/>
        </w:rPr>
        <w:t>Las derivadas y sus aplicaciones</w:t>
      </w:r>
    </w:p>
    <w:p w14:paraId="40F439F5" w14:textId="77777777" w:rsidR="00CC2D61" w:rsidRPr="00012B84" w:rsidRDefault="00CC2D61" w:rsidP="00525F1F">
      <w:pPr>
        <w:jc w:val="both"/>
        <w:rPr>
          <w:rFonts w:ascii="Times New Roman" w:hAnsi="Times New Roman" w:cs="Times New Roman"/>
          <w:b/>
        </w:rPr>
      </w:pPr>
    </w:p>
    <w:p w14:paraId="5523FED2" w14:textId="77777777" w:rsidR="00217DE6" w:rsidRPr="00012B84" w:rsidRDefault="00217DE6" w:rsidP="00525F1F">
      <w:pPr>
        <w:jc w:val="both"/>
        <w:rPr>
          <w:rFonts w:ascii="Times New Roman" w:hAnsi="Times New Roman" w:cs="Times New Roman"/>
          <w:b/>
        </w:rPr>
      </w:pPr>
    </w:p>
    <w:p w14:paraId="60F396DA" w14:textId="5A3DD8B2" w:rsidR="00217DE6" w:rsidRPr="00012B84" w:rsidRDefault="00525F1F" w:rsidP="00525F1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Estándares</w:t>
      </w:r>
    </w:p>
    <w:p w14:paraId="40EAA8CC" w14:textId="689FA352" w:rsidR="00217DE6" w:rsidRDefault="00217DE6" w:rsidP="00525F1F">
      <w:pPr>
        <w:jc w:val="both"/>
        <w:rPr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>Pensamiento espacial y sistemas geométricos</w:t>
      </w:r>
    </w:p>
    <w:p w14:paraId="0663E017" w14:textId="7C609EEB" w:rsidR="00315157" w:rsidRPr="005522EB" w:rsidRDefault="00525F1F" w:rsidP="005522EB">
      <w:pPr>
        <w:pStyle w:val="Prrafodelista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5522EB">
        <w:rPr>
          <w:rFonts w:ascii="Times New Roman" w:hAnsi="Times New Roman" w:cs="Times New Roman"/>
          <w:lang w:val="es-CO" w:eastAsia="ja-JP"/>
        </w:rPr>
        <w:t xml:space="preserve"> </w:t>
      </w:r>
      <w:r w:rsidR="00EE2BE1" w:rsidRPr="005522EB">
        <w:rPr>
          <w:rFonts w:ascii="Times New Roman" w:hAnsi="Times New Roman" w:cs="Times New Roman"/>
          <w:lang w:val="es-CO" w:eastAsia="ja-JP"/>
        </w:rPr>
        <w:t>Uso argumentos geomét</w:t>
      </w:r>
      <w:r w:rsidRPr="005522EB">
        <w:rPr>
          <w:rFonts w:ascii="Times New Roman" w:hAnsi="Times New Roman" w:cs="Times New Roman"/>
          <w:lang w:val="es-CO" w:eastAsia="ja-JP"/>
        </w:rPr>
        <w:t>ricos para resolver y formular p</w:t>
      </w:r>
      <w:r w:rsidR="00EE2BE1" w:rsidRPr="005522EB">
        <w:rPr>
          <w:rFonts w:ascii="Times New Roman" w:hAnsi="Times New Roman" w:cs="Times New Roman"/>
          <w:lang w:val="es-CO" w:eastAsia="ja-JP"/>
        </w:rPr>
        <w:t>roblemas en contextos matemáticos y en otras ciencias.</w:t>
      </w:r>
    </w:p>
    <w:p w14:paraId="40987487" w14:textId="77777777" w:rsidR="00315157" w:rsidRPr="00012B84" w:rsidRDefault="00315157" w:rsidP="00525F1F">
      <w:pPr>
        <w:jc w:val="both"/>
        <w:rPr>
          <w:rFonts w:ascii="Times New Roman" w:hAnsi="Times New Roman" w:cs="Times New Roman"/>
          <w:b/>
        </w:rPr>
      </w:pPr>
    </w:p>
    <w:p w14:paraId="21BD8BD1" w14:textId="1C311D2B" w:rsidR="005522EB" w:rsidRPr="00012B84" w:rsidRDefault="00015A05" w:rsidP="00525F1F">
      <w:pPr>
        <w:jc w:val="both"/>
        <w:rPr>
          <w:ins w:id="0" w:author="MacBookPro" w:date="2016-08-03T13:37:00Z"/>
          <w:rFonts w:ascii="Times New Roman" w:hAnsi="Times New Roman" w:cs="Times New Roman"/>
          <w:b/>
        </w:rPr>
      </w:pPr>
      <w:r w:rsidRPr="00012B84">
        <w:rPr>
          <w:rFonts w:ascii="Times New Roman" w:hAnsi="Times New Roman" w:cs="Times New Roman"/>
          <w:b/>
        </w:rPr>
        <w:t xml:space="preserve">Pensamiento </w:t>
      </w:r>
      <w:proofErr w:type="spellStart"/>
      <w:r w:rsidRPr="00012B84">
        <w:rPr>
          <w:rFonts w:ascii="Times New Roman" w:hAnsi="Times New Roman" w:cs="Times New Roman"/>
          <w:b/>
        </w:rPr>
        <w:t>variacional</w:t>
      </w:r>
      <w:proofErr w:type="spellEnd"/>
      <w:ins w:id="1" w:author="user" w:date="2016-08-01T18:02:00Z">
        <w:r w:rsidR="00243DC0">
          <w:rPr>
            <w:rFonts w:ascii="Times New Roman" w:hAnsi="Times New Roman" w:cs="Times New Roman"/>
            <w:b/>
          </w:rPr>
          <w:t>,</w:t>
        </w:r>
      </w:ins>
      <w:r w:rsidRPr="00012B84">
        <w:rPr>
          <w:rFonts w:ascii="Times New Roman" w:hAnsi="Times New Roman" w:cs="Times New Roman"/>
          <w:b/>
        </w:rPr>
        <w:t xml:space="preserve"> y sistemas algebraicas y analíticos</w:t>
      </w:r>
    </w:p>
    <w:p w14:paraId="702BBD0F" w14:textId="2338B451" w:rsidR="00EE2BE1" w:rsidRPr="005522EB" w:rsidRDefault="00EE2BE1" w:rsidP="005522EB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5522EB">
        <w:rPr>
          <w:rFonts w:ascii="Times New Roman" w:hAnsi="Times New Roman" w:cs="Times New Roman"/>
        </w:rPr>
        <w:t>Interpreto la noción de derivada como razón de cambio y como valor de la pendiente de la tangente a una curva</w:t>
      </w:r>
      <w:ins w:id="2" w:author="user" w:date="2016-08-01T18:03:00Z">
        <w:r w:rsidR="00243DC0" w:rsidRPr="005522EB">
          <w:rPr>
            <w:rFonts w:ascii="Times New Roman" w:hAnsi="Times New Roman" w:cs="Times New Roman"/>
          </w:rPr>
          <w:t>,</w:t>
        </w:r>
      </w:ins>
      <w:r w:rsidRPr="005522EB">
        <w:rPr>
          <w:rFonts w:ascii="Times New Roman" w:hAnsi="Times New Roman" w:cs="Times New Roman"/>
        </w:rPr>
        <w:t xml:space="preserve"> y desarrollo métodos para hallar las derivadas de algunas funciones básicas en contextos matemáticos y no matemáticos. </w:t>
      </w:r>
    </w:p>
    <w:p w14:paraId="63F58CB6" w14:textId="77777777" w:rsidR="00012B84" w:rsidRPr="00012B84" w:rsidRDefault="00012B84" w:rsidP="00525F1F">
      <w:pPr>
        <w:jc w:val="both"/>
        <w:rPr>
          <w:rFonts w:ascii="Times New Roman" w:hAnsi="Times New Roman" w:cs="Times New Roman"/>
        </w:rPr>
      </w:pPr>
    </w:p>
    <w:p w14:paraId="10DC1802" w14:textId="115538FD" w:rsidR="00EE2BE1" w:rsidRPr="00012B84" w:rsidRDefault="00525F1F" w:rsidP="00525F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E2BE1" w:rsidRPr="00012B84">
        <w:rPr>
          <w:rFonts w:ascii="Times New Roman" w:hAnsi="Times New Roman" w:cs="Times New Roman"/>
        </w:rPr>
        <w:t>Analizo las relaciones y propiedades entre las expresiones algebraicas</w:t>
      </w:r>
      <w:ins w:id="3" w:author="user" w:date="2016-08-01T18:04:00Z">
        <w:r w:rsidR="00243DC0">
          <w:rPr>
            <w:rFonts w:ascii="Times New Roman" w:hAnsi="Times New Roman" w:cs="Times New Roman"/>
          </w:rPr>
          <w:t>,</w:t>
        </w:r>
      </w:ins>
      <w:r w:rsidR="00EE2BE1" w:rsidRPr="00012B84">
        <w:rPr>
          <w:rFonts w:ascii="Times New Roman" w:hAnsi="Times New Roman" w:cs="Times New Roman"/>
        </w:rPr>
        <w:t xml:space="preserve"> y las gráficas de funciones </w:t>
      </w:r>
      <w:proofErr w:type="spellStart"/>
      <w:r w:rsidR="00EE2BE1" w:rsidRPr="00012B84">
        <w:rPr>
          <w:rFonts w:ascii="Times New Roman" w:hAnsi="Times New Roman" w:cs="Times New Roman"/>
        </w:rPr>
        <w:t>polinómicas</w:t>
      </w:r>
      <w:proofErr w:type="spellEnd"/>
      <w:r w:rsidR="00EE2BE1" w:rsidRPr="00012B84">
        <w:rPr>
          <w:rFonts w:ascii="Times New Roman" w:hAnsi="Times New Roman" w:cs="Times New Roman"/>
        </w:rPr>
        <w:t xml:space="preserve"> y racionales y de sus derivadas. </w:t>
      </w:r>
    </w:p>
    <w:p w14:paraId="0D00C427" w14:textId="77777777" w:rsidR="00012B84" w:rsidRDefault="00012B84" w:rsidP="00525F1F"/>
    <w:p w14:paraId="1467B89E" w14:textId="7247F857" w:rsidR="00012B84" w:rsidRPr="00012B84" w:rsidRDefault="00012B84" w:rsidP="00525F1F">
      <w:pPr>
        <w:rPr>
          <w:b/>
        </w:rPr>
      </w:pPr>
      <w:r w:rsidRPr="00012B84">
        <w:rPr>
          <w:b/>
        </w:rPr>
        <w:t>Pensamiento métrico y sistemas de medidas</w:t>
      </w:r>
    </w:p>
    <w:p w14:paraId="39720583" w14:textId="4BDF844E" w:rsidR="00315157" w:rsidRDefault="00525F1F" w:rsidP="00525F1F">
      <w:pPr>
        <w:jc w:val="both"/>
      </w:pPr>
      <w:r>
        <w:t xml:space="preserve">- </w:t>
      </w:r>
      <w:r w:rsidR="00012B84">
        <w:t>Resuelvo y formulo problemas que involucren magnitudes cuyos valores medios se suelen definir indirectamente como razones entre valores de otras magnitudes, como la velocidad media, la aceleración media y la densidad media.</w:t>
      </w:r>
    </w:p>
    <w:p w14:paraId="4E0F1239" w14:textId="77777777" w:rsidR="00012B84" w:rsidRDefault="00012B84" w:rsidP="00525F1F"/>
    <w:p w14:paraId="664A5664" w14:textId="2A275920" w:rsidR="00315157" w:rsidRPr="00471E08" w:rsidRDefault="00525F1F" w:rsidP="00525F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Competencias</w:t>
      </w:r>
    </w:p>
    <w:p w14:paraId="54BE9EDA" w14:textId="77777777" w:rsidR="00606542" w:rsidRDefault="00606542" w:rsidP="00525F1F">
      <w:pPr>
        <w:rPr>
          <w:rFonts w:ascii="Times New Roman" w:hAnsi="Times New Roman" w:cs="Times New Roman"/>
          <w:b/>
          <w:lang w:val="uz-Cyrl-UZ"/>
        </w:rPr>
      </w:pPr>
    </w:p>
    <w:p w14:paraId="3A08EB80" w14:textId="06333FEA" w:rsidR="009F5178" w:rsidRPr="00525F1F" w:rsidRDefault="009F5178" w:rsidP="00525F1F">
      <w:pPr>
        <w:pStyle w:val="Prrafodelista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lang w:val="uz-Cyrl-UZ"/>
        </w:rPr>
      </w:pPr>
      <w:r w:rsidRPr="00E07355">
        <w:rPr>
          <w:rFonts w:ascii="Times New Roman" w:hAnsi="Times New Roman" w:cs="Times New Roman"/>
          <w:lang w:val="uz-Cyrl-UZ"/>
        </w:rPr>
        <w:t xml:space="preserve">Reconocer e identificar los datos esenciales de un problema </w:t>
      </w:r>
      <w:r w:rsidR="00525F1F">
        <w:rPr>
          <w:rFonts w:ascii="Times New Roman" w:hAnsi="Times New Roman" w:cs="Times New Roman"/>
          <w:lang w:val="uz-Cyrl-UZ"/>
        </w:rPr>
        <w:t>matemático, relacionado con el concepto de derivada, para resolverlo y verificar su solución.</w:t>
      </w:r>
    </w:p>
    <w:p w14:paraId="18644BC4" w14:textId="0D780DAB" w:rsidR="009F5178" w:rsidRPr="00E07355" w:rsidRDefault="009F5178" w:rsidP="00525F1F">
      <w:pPr>
        <w:pStyle w:val="Prrafodelista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lang w:val="uz-Cyrl-UZ"/>
        </w:rPr>
      </w:pPr>
      <w:r w:rsidRPr="00E07355">
        <w:rPr>
          <w:rFonts w:ascii="Times New Roman" w:hAnsi="Times New Roman" w:cs="Times New Roman"/>
          <w:lang w:val="uz-Cyrl-UZ"/>
        </w:rPr>
        <w:t xml:space="preserve">Aplicar, seleccionar, modificar y evaluar modelos que involucren </w:t>
      </w:r>
      <w:r w:rsidR="00E07355" w:rsidRPr="00E07355">
        <w:rPr>
          <w:rFonts w:ascii="Times New Roman" w:hAnsi="Times New Roman" w:cs="Times New Roman"/>
          <w:lang w:val="uz-Cyrl-UZ"/>
        </w:rPr>
        <w:t>el uso de técnicas de derivación</w:t>
      </w:r>
      <w:ins w:id="4" w:author="user" w:date="2016-08-01T18:06:00Z">
        <w:r w:rsidR="00243DC0">
          <w:rPr>
            <w:rFonts w:ascii="Times New Roman" w:hAnsi="Times New Roman" w:cs="Times New Roman"/>
          </w:rPr>
          <w:t>.</w:t>
        </w:r>
      </w:ins>
    </w:p>
    <w:p w14:paraId="5ABB61F0" w14:textId="5C831F75" w:rsidR="009F5178" w:rsidRDefault="00E07355" w:rsidP="00525F1F">
      <w:pPr>
        <w:pStyle w:val="Prrafodelista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lang w:val="uz-Cyrl-UZ"/>
        </w:rPr>
      </w:pPr>
      <w:r w:rsidRPr="00E07355">
        <w:rPr>
          <w:rFonts w:ascii="Times New Roman" w:hAnsi="Times New Roman" w:cs="Times New Roman"/>
          <w:lang w:val="uz-Cyrl-UZ"/>
        </w:rPr>
        <w:t>Modelar matemáticamente situaciones cotidianas en</w:t>
      </w:r>
      <w:r w:rsidR="009F5178" w:rsidRPr="00E07355">
        <w:rPr>
          <w:rFonts w:ascii="Times New Roman" w:hAnsi="Times New Roman" w:cs="Times New Roman"/>
          <w:lang w:val="uz-Cyrl-UZ"/>
        </w:rPr>
        <w:t xml:space="preserve"> </w:t>
      </w:r>
      <w:r w:rsidRPr="00E07355">
        <w:rPr>
          <w:rFonts w:ascii="Times New Roman" w:hAnsi="Times New Roman" w:cs="Times New Roman"/>
          <w:lang w:val="uz-Cyrl-UZ"/>
        </w:rPr>
        <w:t>lenguaje matemático.</w:t>
      </w:r>
    </w:p>
    <w:p w14:paraId="62692CA8" w14:textId="77777777" w:rsidR="00606542" w:rsidRDefault="00606542" w:rsidP="00525F1F">
      <w:pPr>
        <w:rPr>
          <w:rFonts w:ascii="Times New Roman" w:hAnsi="Times New Roman" w:cs="Times New Roman"/>
          <w:b/>
          <w:lang w:val="uz-Cyrl-UZ"/>
        </w:rPr>
      </w:pPr>
    </w:p>
    <w:p w14:paraId="36739009" w14:textId="7375AD89" w:rsidR="009F0E28" w:rsidRDefault="00525F1F" w:rsidP="00525F1F">
      <w:pPr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Estrategia didáctica</w:t>
      </w:r>
    </w:p>
    <w:p w14:paraId="3CB7D510" w14:textId="22E4E37A" w:rsidR="00525F1F" w:rsidRDefault="00525F1F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tema se presenta el concepto de derivada con sus respectivas interpretaciones; </w:t>
      </w:r>
      <w:r w:rsidR="0008062B">
        <w:rPr>
          <w:rFonts w:ascii="Times New Roman" w:hAnsi="Times New Roman" w:cs="Times New Roman"/>
        </w:rPr>
        <w:t xml:space="preserve">de igual manera, </w:t>
      </w:r>
      <w:r>
        <w:rPr>
          <w:rFonts w:ascii="Times New Roman" w:hAnsi="Times New Roman" w:cs="Times New Roman"/>
        </w:rPr>
        <w:t>se plantean las diferentes técnicas de derivación y algunas aplicaciones de la derivada.</w:t>
      </w:r>
    </w:p>
    <w:p w14:paraId="37595DD4" w14:textId="3BCA9809" w:rsidR="00525F1F" w:rsidRDefault="00525F1F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trabajar el tema del concepto de derivada es recomendable que comente con los estudiantes sobre el análisis geométrico y las maneras de presentar un límite, desde la visión gráfica. Para ello, </w:t>
      </w:r>
      <w:r w:rsidR="0008062B">
        <w:rPr>
          <w:rFonts w:ascii="Times New Roman" w:hAnsi="Times New Roman" w:cs="Times New Roman"/>
        </w:rPr>
        <w:t>exhíba</w:t>
      </w:r>
      <w:r w:rsidR="00AC64C0">
        <w:rPr>
          <w:rFonts w:ascii="Times New Roman" w:hAnsi="Times New Roman" w:cs="Times New Roman"/>
        </w:rPr>
        <w:t>les</w:t>
      </w:r>
      <w:r>
        <w:rPr>
          <w:rFonts w:ascii="Times New Roman" w:hAnsi="Times New Roman" w:cs="Times New Roman"/>
        </w:rPr>
        <w:t xml:space="preserve"> el recurso </w:t>
      </w:r>
      <w:r w:rsidRPr="005522EB">
        <w:rPr>
          <w:rFonts w:ascii="Times New Roman" w:hAnsi="Times New Roman" w:cs="Times New Roman"/>
          <w:b/>
        </w:rPr>
        <w:t>El concepto de derivada</w:t>
      </w:r>
      <w:r>
        <w:rPr>
          <w:rFonts w:ascii="Times New Roman" w:hAnsi="Times New Roman" w:cs="Times New Roman"/>
        </w:rPr>
        <w:t xml:space="preserve"> y allí </w:t>
      </w:r>
      <w:r w:rsidR="00AC64C0">
        <w:rPr>
          <w:rFonts w:ascii="Times New Roman" w:hAnsi="Times New Roman" w:cs="Times New Roman"/>
        </w:rPr>
        <w:t xml:space="preserve">muéstreles </w:t>
      </w:r>
      <w:r>
        <w:rPr>
          <w:rFonts w:ascii="Times New Roman" w:hAnsi="Times New Roman" w:cs="Times New Roman"/>
        </w:rPr>
        <w:t xml:space="preserve">las gráficas, </w:t>
      </w:r>
      <w:r w:rsidR="00B75723">
        <w:rPr>
          <w:rFonts w:ascii="Times New Roman" w:hAnsi="Times New Roman" w:cs="Times New Roman"/>
        </w:rPr>
        <w:t xml:space="preserve">para así </w:t>
      </w:r>
      <w:r>
        <w:rPr>
          <w:rFonts w:ascii="Times New Roman" w:hAnsi="Times New Roman" w:cs="Times New Roman"/>
        </w:rPr>
        <w:t>analizar el concepto de acercamiento y</w:t>
      </w:r>
      <w:r w:rsidR="00AC64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finalmente</w:t>
      </w:r>
      <w:r w:rsidR="00AC64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llegar a la construcción de la recta tangente a la curva que describe una función; de igual </w:t>
      </w:r>
      <w:r w:rsidR="0008062B">
        <w:rPr>
          <w:rFonts w:ascii="Times New Roman" w:hAnsi="Times New Roman" w:cs="Times New Roman"/>
        </w:rPr>
        <w:t>modo</w:t>
      </w:r>
      <w:r w:rsidR="00B7572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trab</w:t>
      </w:r>
      <w:r w:rsidR="00B75723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j</w:t>
      </w:r>
      <w:r w:rsidR="00B75723">
        <w:rPr>
          <w:rFonts w:ascii="Times New Roman" w:hAnsi="Times New Roman" w:cs="Times New Roman"/>
        </w:rPr>
        <w:t>eles</w:t>
      </w:r>
      <w:r>
        <w:rPr>
          <w:rFonts w:ascii="Times New Roman" w:hAnsi="Times New Roman" w:cs="Times New Roman"/>
        </w:rPr>
        <w:t xml:space="preserve"> una sencilla interpretación física del concepto.</w:t>
      </w:r>
    </w:p>
    <w:p w14:paraId="763CDDA1" w14:textId="77777777" w:rsidR="00341C4E" w:rsidRDefault="00341C4E" w:rsidP="00525F1F">
      <w:pPr>
        <w:rPr>
          <w:rFonts w:ascii="Times New Roman" w:hAnsi="Times New Roman" w:cs="Times New Roman"/>
        </w:rPr>
      </w:pPr>
    </w:p>
    <w:p w14:paraId="180F662C" w14:textId="743AC3B1" w:rsidR="00341C4E" w:rsidRDefault="00E83896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Asimismo, m</w:t>
      </w:r>
      <w:r w:rsidR="00AC64C0">
        <w:rPr>
          <w:rFonts w:ascii="Times New Roman" w:hAnsi="Times New Roman" w:cs="Times New Roman"/>
        </w:rPr>
        <w:t>uéstreles</w:t>
      </w:r>
      <w:r w:rsidR="00341C4E">
        <w:rPr>
          <w:rFonts w:ascii="Times New Roman" w:hAnsi="Times New Roman" w:cs="Times New Roman"/>
        </w:rPr>
        <w:t xml:space="preserve"> una sencilla aplicación de la construcción de tangentes usando el programa Geogebra y el recurso </w:t>
      </w:r>
      <w:r w:rsidR="00DC7806" w:rsidRPr="0008062B">
        <w:rPr>
          <w:rFonts w:ascii="Times New Roman" w:hAnsi="Times New Roman" w:cs="Times New Roman"/>
        </w:rPr>
        <w:t xml:space="preserve">Calcula la función derivada usando </w:t>
      </w:r>
      <w:r w:rsidR="00B6019F" w:rsidRPr="0008062B">
        <w:rPr>
          <w:rFonts w:ascii="Times New Roman" w:hAnsi="Times New Roman" w:cs="Times New Roman"/>
        </w:rPr>
        <w:t>Geogebra</w:t>
      </w:r>
      <w:r w:rsidR="00DC7806">
        <w:rPr>
          <w:rFonts w:ascii="Times New Roman" w:hAnsi="Times New Roman" w:cs="Times New Roman"/>
        </w:rPr>
        <w:t>; allí encontrará una presentación didáctica de cómo a partir de la construcción de infinitas tangentes</w:t>
      </w:r>
      <w:r w:rsidR="00AC64C0">
        <w:rPr>
          <w:rFonts w:ascii="Times New Roman" w:hAnsi="Times New Roman" w:cs="Times New Roman"/>
        </w:rPr>
        <w:t>,</w:t>
      </w:r>
      <w:r w:rsidR="00DC7806">
        <w:rPr>
          <w:rFonts w:ascii="Times New Roman" w:hAnsi="Times New Roman" w:cs="Times New Roman"/>
        </w:rPr>
        <w:t xml:space="preserve"> se puede observar la función derivada.</w:t>
      </w:r>
    </w:p>
    <w:p w14:paraId="17055E32" w14:textId="77777777" w:rsidR="00341C4E" w:rsidRDefault="00341C4E" w:rsidP="00525F1F">
      <w:pPr>
        <w:rPr>
          <w:rFonts w:ascii="Times New Roman" w:hAnsi="Times New Roman" w:cs="Times New Roman"/>
        </w:rPr>
      </w:pPr>
    </w:p>
    <w:p w14:paraId="43FB5E29" w14:textId="77E6D9EA" w:rsidR="00341C4E" w:rsidRDefault="00900BB5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practicar las reglas de derivación, pídales que las escriban en una ficha que los estudiantes puedan portar fácilmente o que intenten aprenderlas de memoria, ya que son </w:t>
      </w:r>
      <w:r>
        <w:rPr>
          <w:rFonts w:ascii="Times New Roman" w:hAnsi="Times New Roman" w:cs="Times New Roman"/>
        </w:rPr>
        <w:lastRenderedPageBreak/>
        <w:t>muy útiles.</w:t>
      </w:r>
      <w:r w:rsidR="00341C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Usando </w:t>
      </w:r>
      <w:r w:rsidR="00341C4E">
        <w:rPr>
          <w:rFonts w:ascii="Times New Roman" w:hAnsi="Times New Roman" w:cs="Times New Roman"/>
        </w:rPr>
        <w:t xml:space="preserve">los ejemplos planteados, </w:t>
      </w:r>
      <w:r>
        <w:rPr>
          <w:rFonts w:ascii="Times New Roman" w:hAnsi="Times New Roman" w:cs="Times New Roman"/>
        </w:rPr>
        <w:t xml:space="preserve">explíqueles </w:t>
      </w:r>
      <w:r w:rsidR="00341C4E">
        <w:rPr>
          <w:rFonts w:ascii="Times New Roman" w:hAnsi="Times New Roman" w:cs="Times New Roman"/>
        </w:rPr>
        <w:t xml:space="preserve">la aplicación de las reglas y </w:t>
      </w:r>
      <w:r>
        <w:rPr>
          <w:rFonts w:ascii="Times New Roman" w:hAnsi="Times New Roman" w:cs="Times New Roman"/>
        </w:rPr>
        <w:t xml:space="preserve">propóngales </w:t>
      </w:r>
      <w:r w:rsidR="00341C4E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 xml:space="preserve">solucionen </w:t>
      </w:r>
      <w:r w:rsidR="00341C4E">
        <w:rPr>
          <w:rFonts w:ascii="Times New Roman" w:hAnsi="Times New Roman" w:cs="Times New Roman"/>
        </w:rPr>
        <w:t xml:space="preserve">las derivadas de los recursos </w:t>
      </w:r>
      <w:r w:rsidR="00341C4E" w:rsidRPr="0008062B">
        <w:rPr>
          <w:rFonts w:ascii="Times New Roman" w:hAnsi="Times New Roman" w:cs="Times New Roman"/>
        </w:rPr>
        <w:t>Calcula derivadas de funciones</w:t>
      </w:r>
      <w:r w:rsidR="00341C4E">
        <w:rPr>
          <w:rFonts w:ascii="Times New Roman" w:hAnsi="Times New Roman" w:cs="Times New Roman"/>
        </w:rPr>
        <w:t xml:space="preserve"> y </w:t>
      </w:r>
      <w:r w:rsidRPr="0008062B">
        <w:rPr>
          <w:rFonts w:ascii="Times New Roman" w:hAnsi="Times New Roman" w:cs="Times New Roman"/>
        </w:rPr>
        <w:t xml:space="preserve">Ejercita </w:t>
      </w:r>
      <w:r w:rsidR="00341C4E" w:rsidRPr="0008062B">
        <w:rPr>
          <w:rFonts w:ascii="Times New Roman" w:hAnsi="Times New Roman" w:cs="Times New Roman"/>
        </w:rPr>
        <w:t>el cálculo de derivadas</w:t>
      </w:r>
      <w:r w:rsidR="00341C4E">
        <w:rPr>
          <w:rFonts w:ascii="Times New Roman" w:hAnsi="Times New Roman" w:cs="Times New Roman"/>
        </w:rPr>
        <w:t>.</w:t>
      </w:r>
    </w:p>
    <w:p w14:paraId="1F23C75C" w14:textId="77777777" w:rsidR="000229AD" w:rsidRDefault="000229AD" w:rsidP="00525F1F">
      <w:pPr>
        <w:rPr>
          <w:rFonts w:ascii="Times New Roman" w:hAnsi="Times New Roman" w:cs="Times New Roman"/>
        </w:rPr>
      </w:pPr>
    </w:p>
    <w:p w14:paraId="3AA3DE3A" w14:textId="16AB24D1" w:rsidR="000229AD" w:rsidRDefault="000229AD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importante </w:t>
      </w:r>
      <w:r w:rsidR="00900BB5">
        <w:rPr>
          <w:rFonts w:ascii="Times New Roman" w:hAnsi="Times New Roman" w:cs="Times New Roman"/>
        </w:rPr>
        <w:t xml:space="preserve">también </w:t>
      </w:r>
      <w:r>
        <w:rPr>
          <w:rFonts w:ascii="Times New Roman" w:hAnsi="Times New Roman" w:cs="Times New Roman"/>
        </w:rPr>
        <w:t xml:space="preserve">que </w:t>
      </w:r>
      <w:r w:rsidR="00900BB5">
        <w:rPr>
          <w:rFonts w:ascii="Times New Roman" w:hAnsi="Times New Roman" w:cs="Times New Roman"/>
        </w:rPr>
        <w:t xml:space="preserve">les </w:t>
      </w:r>
      <w:r>
        <w:rPr>
          <w:rFonts w:ascii="Times New Roman" w:hAnsi="Times New Roman" w:cs="Times New Roman"/>
        </w:rPr>
        <w:t>explique el cálculo de derivadas de funciones compuestas y muestre que el uso de la regla de la cadena se hace necesario para estos cálculos</w:t>
      </w:r>
      <w:r w:rsidR="00900BB5">
        <w:rPr>
          <w:rFonts w:ascii="Times New Roman" w:hAnsi="Times New Roman" w:cs="Times New Roman"/>
        </w:rPr>
        <w:t xml:space="preserve">. </w:t>
      </w:r>
      <w:r w:rsidR="00F37D45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forma similar</w:t>
      </w:r>
      <w:r w:rsidR="0008062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37D45">
        <w:rPr>
          <w:rFonts w:ascii="Times New Roman" w:hAnsi="Times New Roman" w:cs="Times New Roman"/>
        </w:rPr>
        <w:t xml:space="preserve">enséñeles </w:t>
      </w:r>
      <w:r>
        <w:rPr>
          <w:rFonts w:ascii="Times New Roman" w:hAnsi="Times New Roman" w:cs="Times New Roman"/>
        </w:rPr>
        <w:t xml:space="preserve">cómo se deriva una función cuando las variables están presentadas en forma implícita. Para practicar estos dos conceptos puede utilizar los recursos </w:t>
      </w:r>
      <w:r w:rsidRPr="0008062B">
        <w:rPr>
          <w:rFonts w:ascii="Times New Roman" w:hAnsi="Times New Roman" w:cs="Times New Roman"/>
        </w:rPr>
        <w:t>Ejercita el cálculo de derivadas de funciones compuestas</w:t>
      </w:r>
      <w:r>
        <w:rPr>
          <w:rFonts w:ascii="Times New Roman" w:hAnsi="Times New Roman" w:cs="Times New Roman"/>
        </w:rPr>
        <w:t xml:space="preserve"> y </w:t>
      </w:r>
      <w:r w:rsidRPr="0008062B">
        <w:rPr>
          <w:rFonts w:ascii="Times New Roman" w:hAnsi="Times New Roman" w:cs="Times New Roman"/>
        </w:rPr>
        <w:t>Calcula derivadas de funciones dadas en forma implícita</w:t>
      </w:r>
      <w:r>
        <w:rPr>
          <w:rFonts w:ascii="Times New Roman" w:hAnsi="Times New Roman" w:cs="Times New Roman"/>
        </w:rPr>
        <w:t>.</w:t>
      </w:r>
    </w:p>
    <w:p w14:paraId="08E58C0A" w14:textId="77777777" w:rsidR="000229AD" w:rsidRDefault="000229AD" w:rsidP="00525F1F">
      <w:pPr>
        <w:rPr>
          <w:rFonts w:ascii="Times New Roman" w:hAnsi="Times New Roman" w:cs="Times New Roman"/>
        </w:rPr>
      </w:pPr>
    </w:p>
    <w:p w14:paraId="693A1EB1" w14:textId="03C5A484" w:rsidR="000229AD" w:rsidRDefault="000229AD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tema de aplicaciones de la derivada se plantea el análisis gráfico como una </w:t>
      </w:r>
      <w:r w:rsidR="0008062B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ma de analizar las propiedades de la primera y la segunda derivada</w:t>
      </w:r>
      <w:bookmarkStart w:id="5" w:name="_GoBack"/>
      <w:r w:rsidR="00F37D45">
        <w:rPr>
          <w:rFonts w:ascii="Times New Roman" w:hAnsi="Times New Roman" w:cs="Times New Roman"/>
        </w:rPr>
        <w:t>s</w:t>
      </w:r>
      <w:bookmarkEnd w:id="5"/>
      <w:r>
        <w:rPr>
          <w:rFonts w:ascii="Times New Roman" w:hAnsi="Times New Roman" w:cs="Times New Roman"/>
        </w:rPr>
        <w:t xml:space="preserve">; para ello, </w:t>
      </w:r>
      <w:r w:rsidR="00F37D45">
        <w:rPr>
          <w:rFonts w:ascii="Times New Roman" w:hAnsi="Times New Roman" w:cs="Times New Roman"/>
        </w:rPr>
        <w:t>acláreles</w:t>
      </w:r>
      <w:r>
        <w:rPr>
          <w:rFonts w:ascii="Times New Roman" w:hAnsi="Times New Roman" w:cs="Times New Roman"/>
        </w:rPr>
        <w:t xml:space="preserve"> los conceptos de máximo, mínimo, punto crítico y punto de inflexión desde la mirada del cuaderno de estudio o desde el recurso Los máximos y mínimos de una función.</w:t>
      </w:r>
    </w:p>
    <w:p w14:paraId="42C5C646" w14:textId="77777777" w:rsidR="000229AD" w:rsidRDefault="000229AD" w:rsidP="00525F1F">
      <w:pPr>
        <w:rPr>
          <w:rFonts w:ascii="Times New Roman" w:hAnsi="Times New Roman" w:cs="Times New Roman"/>
        </w:rPr>
      </w:pPr>
    </w:p>
    <w:p w14:paraId="13A77D1B" w14:textId="489AF23A" w:rsidR="000229AD" w:rsidRDefault="00F37D45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0229AD">
        <w:rPr>
          <w:rFonts w:ascii="Times New Roman" w:hAnsi="Times New Roman" w:cs="Times New Roman"/>
        </w:rPr>
        <w:t xml:space="preserve">la parte de aplicaciones </w:t>
      </w:r>
      <w:r>
        <w:rPr>
          <w:rFonts w:ascii="Times New Roman" w:hAnsi="Times New Roman" w:cs="Times New Roman"/>
        </w:rPr>
        <w:t xml:space="preserve">también </w:t>
      </w:r>
      <w:r w:rsidR="000229AD">
        <w:rPr>
          <w:rFonts w:ascii="Times New Roman" w:hAnsi="Times New Roman" w:cs="Times New Roman"/>
        </w:rPr>
        <w:t xml:space="preserve">se propone analizar la derivada como una razón de cambio en la cual la tercera magnitud es el tiempo. </w:t>
      </w:r>
      <w:r w:rsidR="00C825B5">
        <w:rPr>
          <w:rFonts w:ascii="Times New Roman" w:hAnsi="Times New Roman" w:cs="Times New Roman"/>
        </w:rPr>
        <w:t>Sugiera a</w:t>
      </w:r>
      <w:r w:rsidR="000229AD">
        <w:rPr>
          <w:rFonts w:ascii="Times New Roman" w:hAnsi="Times New Roman" w:cs="Times New Roman"/>
        </w:rPr>
        <w:t xml:space="preserve"> los estudiantes </w:t>
      </w:r>
      <w:r w:rsidR="00C825B5">
        <w:rPr>
          <w:rFonts w:ascii="Times New Roman" w:hAnsi="Times New Roman" w:cs="Times New Roman"/>
        </w:rPr>
        <w:t xml:space="preserve">que </w:t>
      </w:r>
      <w:r w:rsidR="000229AD">
        <w:rPr>
          <w:rFonts w:ascii="Times New Roman" w:hAnsi="Times New Roman" w:cs="Times New Roman"/>
        </w:rPr>
        <w:t>desarrollen las actividades del recurso La razón de cambio en problemas cotidianos.</w:t>
      </w:r>
    </w:p>
    <w:p w14:paraId="3E7FC05E" w14:textId="77777777" w:rsidR="000229AD" w:rsidRDefault="000229AD" w:rsidP="00525F1F">
      <w:pPr>
        <w:rPr>
          <w:rFonts w:ascii="Times New Roman" w:hAnsi="Times New Roman" w:cs="Times New Roman"/>
        </w:rPr>
      </w:pPr>
    </w:p>
    <w:p w14:paraId="44539624" w14:textId="16F0D5EB" w:rsidR="00084455" w:rsidRDefault="000229AD" w:rsidP="00525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</w:t>
      </w:r>
      <w:r w:rsidR="00C825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trab</w:t>
      </w:r>
      <w:r w:rsidR="00C825B5">
        <w:rPr>
          <w:rFonts w:ascii="Times New Roman" w:hAnsi="Times New Roman" w:cs="Times New Roman"/>
        </w:rPr>
        <w:t>ájeles</w:t>
      </w:r>
      <w:r>
        <w:rPr>
          <w:rFonts w:ascii="Times New Roman" w:hAnsi="Times New Roman" w:cs="Times New Roman"/>
        </w:rPr>
        <w:t xml:space="preserve"> como una aplicación adicional el recurso Competencias: La optimización.</w:t>
      </w:r>
      <w:r w:rsidR="00084455">
        <w:rPr>
          <w:rFonts w:ascii="Times New Roman" w:hAnsi="Times New Roman" w:cs="Times New Roman"/>
        </w:rPr>
        <w:br w:type="page"/>
      </w:r>
    </w:p>
    <w:tbl>
      <w:tblPr>
        <w:tblW w:w="507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1588"/>
        <w:gridCol w:w="3922"/>
      </w:tblGrid>
      <w:tr w:rsidR="00983E13" w:rsidRPr="00471E08" w14:paraId="56F05799" w14:textId="77777777" w:rsidTr="00084455">
        <w:trPr>
          <w:trHeight w:val="281"/>
          <w:tblHeader/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A0DCE" w14:textId="77777777" w:rsidR="00983E13" w:rsidRPr="00471E08" w:rsidRDefault="00983E13" w:rsidP="00525F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b/>
                <w:bCs/>
                <w:lang w:eastAsia="es-CO"/>
              </w:rPr>
              <w:lastRenderedPageBreak/>
              <w:t>DERECHOS BÁSICOS DE APRENDIZAJE EN AULAPLANETA</w:t>
            </w:r>
          </w:p>
        </w:tc>
      </w:tr>
      <w:tr w:rsidR="00983E13" w:rsidRPr="00471E08" w14:paraId="3388956B" w14:textId="77777777" w:rsidTr="00084455">
        <w:trPr>
          <w:trHeight w:val="310"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D7886" w14:textId="4A83A104" w:rsidR="00983E13" w:rsidRPr="00471E08" w:rsidRDefault="00983E13" w:rsidP="00525F1F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DERECHO</w:t>
            </w:r>
            <w:r w:rsidR="00012B84">
              <w:rPr>
                <w:rFonts w:ascii="Times New Roman" w:eastAsia="Times New Roman" w:hAnsi="Times New Roman" w:cs="Times New Roman"/>
                <w:lang w:eastAsia="es-CO"/>
              </w:rPr>
              <w:t>S BÁSICOS DE APRENDIZAJE GRADO 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594C1" w14:textId="77777777" w:rsidR="00983E13" w:rsidRPr="00471E08" w:rsidRDefault="00983E13" w:rsidP="00525F1F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RECURSOS AULAPLANETA</w:t>
            </w:r>
          </w:p>
        </w:tc>
      </w:tr>
      <w:tr w:rsidR="00983E13" w:rsidRPr="00471E08" w14:paraId="30EED25C" w14:textId="77777777" w:rsidTr="00084455">
        <w:trPr>
          <w:trHeight w:val="310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F387" w14:textId="77777777" w:rsidR="00983E13" w:rsidRPr="00471E08" w:rsidRDefault="00983E13" w:rsidP="00525F1F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34AB9" w14:textId="77777777" w:rsidR="00983E13" w:rsidRPr="00471E08" w:rsidRDefault="00983E13" w:rsidP="00525F1F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7C64" w14:textId="77777777" w:rsidR="00983E13" w:rsidRPr="00471E08" w:rsidRDefault="00983E13" w:rsidP="00525F1F">
            <w:pPr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 w:rsidRPr="00471E08">
              <w:rPr>
                <w:rFonts w:ascii="Times New Roman" w:eastAsia="Times New Roman" w:hAnsi="Times New Roman" w:cs="Times New Roman"/>
                <w:lang w:eastAsia="es-CO"/>
              </w:rPr>
              <w:t>Descripción</w:t>
            </w:r>
          </w:p>
        </w:tc>
      </w:tr>
      <w:tr w:rsidR="00F11F48" w:rsidRPr="00471E08" w14:paraId="108BC58F" w14:textId="77777777" w:rsidTr="00084455">
        <w:trPr>
          <w:trHeight w:val="1375"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508D894" w14:textId="3DFB0223" w:rsidR="00F11F48" w:rsidRPr="00F11F48" w:rsidRDefault="00012B84" w:rsidP="00525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3. </w:t>
            </w:r>
            <w:r w:rsidR="00F11F48" w:rsidRPr="00F11F48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Interpreta la pendiente de la recta tangente a la gráfica de una función 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f</w:t>
            </w:r>
            <w:ins w:id="6" w:author="user" w:date="2016-08-01T20:50:00Z">
              <w:r w:rsidR="003F2669">
                <w:rPr>
                  <w:rFonts w:ascii="Times New Roman" w:eastAsia="Champagne&amp;Limousines-Bold" w:hAnsi="Times New Roman" w:cs="Times New Roman"/>
                  <w:bCs/>
                  <w:i/>
                  <w:lang w:val="es-CO" w:eastAsia="ja-JP"/>
                </w:rPr>
                <w:t xml:space="preserve"> </w:t>
              </w:r>
            </w:ins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(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x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) en un punto 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A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 = (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a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, 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f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 (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a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)) como el límite de las pendientes de las rectas secantes entre el punto 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A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 y puntos sobre la gráfica que se acercan a </w:t>
            </w:r>
            <w:r w:rsidRPr="00525F1F">
              <w:rPr>
                <w:rFonts w:ascii="Times New Roman" w:eastAsia="Champagne&amp;Limousines-Bold" w:hAnsi="Times New Roman" w:cs="Times New Roman"/>
                <w:bCs/>
                <w:i/>
                <w:lang w:val="es-CO" w:eastAsia="ja-JP"/>
              </w:rPr>
              <w:t>A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.</w:t>
            </w:r>
          </w:p>
          <w:p w14:paraId="4F6998B4" w14:textId="56E726AE" w:rsidR="00F11F48" w:rsidRPr="00F11F4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68C06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concepto de derivada</w:t>
            </w:r>
          </w:p>
          <w:p w14:paraId="211423A9" w14:textId="5BCEA224" w:rsidR="00F11F48" w:rsidRPr="00471E0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0944B1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Interactivo en el que se estudia el concepto de derivada, desde la perspectiva analítica y geométrica, con sus aplicaciones.</w:t>
            </w:r>
          </w:p>
          <w:p w14:paraId="1CA8BDF3" w14:textId="1E4518A1" w:rsidR="00F11F48" w:rsidRPr="00471E0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F11F48" w:rsidRPr="00471E08" w14:paraId="45FBC35C" w14:textId="77777777" w:rsidTr="00084455">
        <w:trPr>
          <w:trHeight w:val="1405"/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D26ADDA" w14:textId="77777777" w:rsidR="00F11F48" w:rsidRPr="00F11F4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5AD4E7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Calcula algunas derivadas como límite de secantes</w:t>
            </w:r>
          </w:p>
          <w:p w14:paraId="2FE87929" w14:textId="2A093C72" w:rsidR="00F11F48" w:rsidRPr="00471E0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9AFFA4" w14:textId="320EE483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Actividad en la que se aplica el límite de secantes para hallar algunas derivadas</w:t>
            </w:r>
            <w:ins w:id="7" w:author="user" w:date="2016-08-01T20:39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</w:p>
          <w:p w14:paraId="047CE221" w14:textId="212F2E20" w:rsidR="00F11F48" w:rsidRPr="00471E0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F11F48" w:rsidRPr="00471E08" w14:paraId="37F03F0A" w14:textId="77777777" w:rsidTr="00084455">
        <w:trPr>
          <w:trHeight w:val="1642"/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2832D" w14:textId="77777777" w:rsidR="00F11F48" w:rsidRPr="00F11F4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E5500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 distintas concepciones sobre la derivada</w:t>
            </w:r>
          </w:p>
          <w:p w14:paraId="37EF3E9F" w14:textId="7A9DF992" w:rsidR="00F11F48" w:rsidRPr="00471E0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D2576" w14:textId="0061489D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Actividad de emparejamiento en la que el estudiante reconoce distintas concepciones de la derivada</w:t>
            </w:r>
            <w:ins w:id="8" w:author="user" w:date="2016-08-01T20:39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</w:p>
          <w:p w14:paraId="70423B77" w14:textId="3F60AB72" w:rsidR="00F11F48" w:rsidRPr="00471E08" w:rsidRDefault="00F11F48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A51B70" w:rsidRPr="00471E08" w14:paraId="11132703" w14:textId="77777777" w:rsidTr="00084455">
        <w:trPr>
          <w:trHeight w:val="1612"/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65DED0" w14:textId="4AF9E8AA" w:rsidR="00A51B70" w:rsidRPr="00F11F48" w:rsidRDefault="00012B84" w:rsidP="00525F1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4. 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Reconoce la derivada de una función como la función</w:t>
            </w: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 de razón de cambio instantáneo</w:t>
            </w:r>
            <w:r w:rsidR="00F11F48" w:rsidRPr="00F11F48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6BCA2A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 razón de cambio en problemas cotidianos</w:t>
            </w:r>
          </w:p>
          <w:p w14:paraId="0421C495" w14:textId="3D4DE6C2" w:rsidR="00A51B70" w:rsidRPr="00471E08" w:rsidRDefault="00A51B70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BD608" w14:textId="304B492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Interactivo en el que se presenta un problema</w:t>
            </w:r>
            <w:ins w:id="9" w:author="user" w:date="2016-08-01T17:58:00Z">
              <w:r w:rsidR="00B6019F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/>
                <w:color w:val="000000"/>
                <w:sz w:val="22"/>
                <w:szCs w:val="22"/>
              </w:rPr>
              <w:t>en una ciencia que use la matemática aplicada y la derivada o modelo funcional para la explicación de un fenómeno específico.</w:t>
            </w:r>
          </w:p>
          <w:p w14:paraId="1E7F34A4" w14:textId="709A7272" w:rsidR="00A51B70" w:rsidRPr="00471E08" w:rsidRDefault="00A51B70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081821" w:rsidRPr="00471E08" w14:paraId="0E5FB216" w14:textId="77777777" w:rsidTr="00084455">
        <w:trPr>
          <w:trHeight w:val="453"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59E3329" w14:textId="7483C13F" w:rsidR="00081821" w:rsidRDefault="00081821" w:rsidP="00525F1F">
            <w:pPr>
              <w:autoSpaceDE w:val="0"/>
              <w:autoSpaceDN w:val="0"/>
              <w:adjustRightInd w:val="0"/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</w:pPr>
            <w:r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 xml:space="preserve">5. </w:t>
            </w:r>
            <w:r w:rsidRPr="00012B84"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  <w:t>Conoce las fórmulas de las derivadas de funciones polinomiales, trigonométricas, potencias, exponenciales y logarítmicas y las utiliza para resolver problemas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1607B0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Ejercita el cálculo de derivadas de funciones compuestas</w:t>
            </w:r>
          </w:p>
          <w:p w14:paraId="211D53FC" w14:textId="7765A829" w:rsidR="00081821" w:rsidRPr="00F11F48" w:rsidRDefault="00081821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9AC349" w14:textId="2F2B6C6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Actividad para ejercitar el cálculo de derivadas de funciones compuestas</w:t>
            </w:r>
            <w:ins w:id="10" w:author="user" w:date="2016-08-01T20:40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</w:p>
          <w:p w14:paraId="7D2BA4D6" w14:textId="77777777" w:rsidR="00081821" w:rsidRPr="00F11F48" w:rsidRDefault="00081821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081821" w:rsidRPr="00471E08" w14:paraId="1B81E90F" w14:textId="77777777" w:rsidTr="00084455">
        <w:trPr>
          <w:trHeight w:val="453"/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2D1FB2" w14:textId="77777777" w:rsidR="00081821" w:rsidRDefault="00081821" w:rsidP="00525F1F">
            <w:pPr>
              <w:autoSpaceDE w:val="0"/>
              <w:autoSpaceDN w:val="0"/>
              <w:adjustRightInd w:val="0"/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17604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Refuerza tu aprendizaje: El concepto de derivada</w:t>
            </w:r>
          </w:p>
          <w:p w14:paraId="7C25C381" w14:textId="11F136E1" w:rsidR="00081821" w:rsidRPr="00F11F48" w:rsidRDefault="00081821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D2ED63" w14:textId="2FEA7C32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Actividad para reforzar el concepto de derivada</w:t>
            </w:r>
            <w:ins w:id="11" w:author="user" w:date="2016-08-01T20:40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</w:p>
          <w:p w14:paraId="4FCA35E1" w14:textId="77777777" w:rsidR="00081821" w:rsidRPr="00F11F48" w:rsidRDefault="00081821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081821" w:rsidRPr="00471E08" w14:paraId="1207283B" w14:textId="77777777" w:rsidTr="00084455">
        <w:trPr>
          <w:trHeight w:val="453"/>
          <w:tblCellSpacing w:w="7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6A2A3" w14:textId="77777777" w:rsidR="00081821" w:rsidRDefault="00081821" w:rsidP="00525F1F">
            <w:pPr>
              <w:autoSpaceDE w:val="0"/>
              <w:autoSpaceDN w:val="0"/>
              <w:adjustRightInd w:val="0"/>
              <w:rPr>
                <w:rFonts w:ascii="Times New Roman" w:eastAsia="Champagne&amp;Limousines-Bold" w:hAnsi="Times New Roman" w:cs="Times New Roman"/>
                <w:bCs/>
                <w:lang w:val="es-CO"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42BBA0" w14:textId="77777777" w:rsidR="00081821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Identifica intervalos de crecimiento de funciones</w:t>
            </w:r>
          </w:p>
          <w:p w14:paraId="022A3E48" w14:textId="77777777" w:rsidR="00081821" w:rsidRPr="00F11F48" w:rsidRDefault="00081821" w:rsidP="00525F1F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3F553" w14:textId="53421A29" w:rsidR="00081821" w:rsidRPr="00084455" w:rsidRDefault="00081821" w:rsidP="00525F1F">
            <w:pPr>
              <w:rPr>
                <w:rFonts w:ascii="Calibri" w:hAnsi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Actividad para especificar, dadas algunas funciones, sus puntos críticos y los intervalos de crecimiento o decrecimiento de la función. Al menos cuatro preguntas deben dar la gráfica de la derivada y preguntar por condiciones de la función o al revés. Por ejemplo</w:t>
            </w:r>
            <w:ins w:id="12" w:author="user" w:date="2016-08-01T20:41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>,</w:t>
              </w:r>
            </w:ins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dado que la función </w:t>
            </w:r>
            <w:r w:rsidRPr="00525F1F">
              <w:rPr>
                <w:rFonts w:ascii="Calibri" w:hAnsi="Calibri"/>
                <w:i/>
                <w:color w:val="000000"/>
                <w:sz w:val="22"/>
                <w:szCs w:val="22"/>
              </w:rPr>
              <w:t>f</w:t>
            </w:r>
            <w:r w:rsidR="00525F1F">
              <w:rPr>
                <w:rFonts w:ascii="Calibri" w:hAnsi="Calibr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'(</w:t>
            </w:r>
            <w:r w:rsidRPr="00525F1F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 = 2</w:t>
            </w:r>
            <w:r w:rsidRPr="00525F1F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se puede afirmar que la función original tiene un mínimo o </w:t>
            </w:r>
            <w:ins w:id="13" w:author="user" w:date="2016-08-01T20:52:00Z">
              <w:r w:rsidR="003F2669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un </w:t>
              </w:r>
            </w:ins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máximo en </w:t>
            </w:r>
            <w:r w:rsidRPr="005522EB">
              <w:rPr>
                <w:rFonts w:ascii="Calibri" w:hAnsi="Calibri"/>
                <w:i/>
                <w:color w:val="000000"/>
                <w:sz w:val="22"/>
                <w:szCs w:val="22"/>
              </w:rPr>
              <w:t>x</w:t>
            </w:r>
            <w:ins w:id="14" w:author="user" w:date="2016-08-01T20:41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/>
                <w:color w:val="000000"/>
                <w:sz w:val="22"/>
                <w:szCs w:val="22"/>
              </w:rPr>
              <w:t>=</w:t>
            </w:r>
            <w:ins w:id="15" w:author="user" w:date="2016-08-01T20:41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 xml:space="preserve"> </w:t>
              </w:r>
            </w:ins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ins w:id="16" w:author="user" w:date="2016-08-01T20:41:00Z">
              <w:r w:rsidR="00C825B5">
                <w:rPr>
                  <w:rFonts w:ascii="Calibri" w:hAnsi="Calibri"/>
                  <w:color w:val="000000"/>
                  <w:sz w:val="22"/>
                  <w:szCs w:val="22"/>
                </w:rPr>
                <w:t>.</w:t>
              </w:r>
            </w:ins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9CE0747" w14:textId="77777777" w:rsidR="00983E13" w:rsidRPr="00471E08" w:rsidRDefault="00983E13" w:rsidP="00525F1F">
      <w:pPr>
        <w:rPr>
          <w:rFonts w:ascii="Times New Roman" w:hAnsi="Times New Roman" w:cs="Times New Roman"/>
        </w:rPr>
      </w:pPr>
    </w:p>
    <w:sectPr w:rsidR="00983E13" w:rsidRPr="00471E0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75EC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mpagne&amp;Limousines-Bold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56A"/>
    <w:multiLevelType w:val="hybridMultilevel"/>
    <w:tmpl w:val="3864CA7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40E0"/>
    <w:multiLevelType w:val="hybridMultilevel"/>
    <w:tmpl w:val="0FE4E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D664F"/>
    <w:multiLevelType w:val="hybridMultilevel"/>
    <w:tmpl w:val="40906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81710"/>
    <w:multiLevelType w:val="hybridMultilevel"/>
    <w:tmpl w:val="FC2E09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46093"/>
    <w:multiLevelType w:val="hybridMultilevel"/>
    <w:tmpl w:val="6A0A8C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7844"/>
    <w:multiLevelType w:val="hybridMultilevel"/>
    <w:tmpl w:val="CF2A3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C2D5D"/>
    <w:multiLevelType w:val="hybridMultilevel"/>
    <w:tmpl w:val="1FA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900836"/>
    <w:multiLevelType w:val="hybridMultilevel"/>
    <w:tmpl w:val="5B624A1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461608"/>
    <w:multiLevelType w:val="hybridMultilevel"/>
    <w:tmpl w:val="EA4E45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008A8"/>
    <w:multiLevelType w:val="hybridMultilevel"/>
    <w:tmpl w:val="85BAC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4B2615"/>
    <w:multiLevelType w:val="hybridMultilevel"/>
    <w:tmpl w:val="B6E640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3"/>
  </w:num>
  <w:num w:numId="14">
    <w:abstractNumId w:val="4"/>
  </w:num>
  <w:num w:numId="15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12497"/>
    <w:rsid w:val="00012B84"/>
    <w:rsid w:val="00015A05"/>
    <w:rsid w:val="000223C6"/>
    <w:rsid w:val="000229AD"/>
    <w:rsid w:val="0002446C"/>
    <w:rsid w:val="0008062B"/>
    <w:rsid w:val="00081821"/>
    <w:rsid w:val="00084455"/>
    <w:rsid w:val="000B6608"/>
    <w:rsid w:val="000C1F82"/>
    <w:rsid w:val="00105F80"/>
    <w:rsid w:val="00184A43"/>
    <w:rsid w:val="001A07C8"/>
    <w:rsid w:val="001A2094"/>
    <w:rsid w:val="001A2928"/>
    <w:rsid w:val="001C0BAE"/>
    <w:rsid w:val="001D0E2E"/>
    <w:rsid w:val="001E403D"/>
    <w:rsid w:val="00217DE6"/>
    <w:rsid w:val="00243DC0"/>
    <w:rsid w:val="00290FA0"/>
    <w:rsid w:val="002C511E"/>
    <w:rsid w:val="002D4C66"/>
    <w:rsid w:val="002D50E2"/>
    <w:rsid w:val="00300ABD"/>
    <w:rsid w:val="00315157"/>
    <w:rsid w:val="00341C4E"/>
    <w:rsid w:val="0035041E"/>
    <w:rsid w:val="003A19B2"/>
    <w:rsid w:val="003A3262"/>
    <w:rsid w:val="003A4925"/>
    <w:rsid w:val="003C5523"/>
    <w:rsid w:val="003F2669"/>
    <w:rsid w:val="00417890"/>
    <w:rsid w:val="0042716F"/>
    <w:rsid w:val="00442E87"/>
    <w:rsid w:val="004662A2"/>
    <w:rsid w:val="00471E08"/>
    <w:rsid w:val="004800E9"/>
    <w:rsid w:val="004E5301"/>
    <w:rsid w:val="005256E0"/>
    <w:rsid w:val="00525F1F"/>
    <w:rsid w:val="00532E0A"/>
    <w:rsid w:val="005522EB"/>
    <w:rsid w:val="005B3636"/>
    <w:rsid w:val="005C2098"/>
    <w:rsid w:val="005D30EB"/>
    <w:rsid w:val="00606542"/>
    <w:rsid w:val="0061350F"/>
    <w:rsid w:val="006203A1"/>
    <w:rsid w:val="0065014F"/>
    <w:rsid w:val="00657020"/>
    <w:rsid w:val="006607A0"/>
    <w:rsid w:val="00676E11"/>
    <w:rsid w:val="00683910"/>
    <w:rsid w:val="006D3E09"/>
    <w:rsid w:val="006E0A69"/>
    <w:rsid w:val="006E1A88"/>
    <w:rsid w:val="006E74B7"/>
    <w:rsid w:val="006E7B54"/>
    <w:rsid w:val="006F7553"/>
    <w:rsid w:val="007446F9"/>
    <w:rsid w:val="00767B96"/>
    <w:rsid w:val="007806EC"/>
    <w:rsid w:val="00781AE6"/>
    <w:rsid w:val="007E1C7B"/>
    <w:rsid w:val="007E61A1"/>
    <w:rsid w:val="007F34F4"/>
    <w:rsid w:val="00803913"/>
    <w:rsid w:val="00804E03"/>
    <w:rsid w:val="00843431"/>
    <w:rsid w:val="008560A4"/>
    <w:rsid w:val="00861F8E"/>
    <w:rsid w:val="008D1C52"/>
    <w:rsid w:val="00900BB5"/>
    <w:rsid w:val="00906F89"/>
    <w:rsid w:val="00911E47"/>
    <w:rsid w:val="0091713B"/>
    <w:rsid w:val="00933758"/>
    <w:rsid w:val="00952B2D"/>
    <w:rsid w:val="00983E13"/>
    <w:rsid w:val="009A651B"/>
    <w:rsid w:val="009B0F0B"/>
    <w:rsid w:val="009E29DF"/>
    <w:rsid w:val="009F0E28"/>
    <w:rsid w:val="009F5178"/>
    <w:rsid w:val="00A0637F"/>
    <w:rsid w:val="00A375F9"/>
    <w:rsid w:val="00A51B70"/>
    <w:rsid w:val="00A71CF7"/>
    <w:rsid w:val="00A90345"/>
    <w:rsid w:val="00A90791"/>
    <w:rsid w:val="00AA1261"/>
    <w:rsid w:val="00AB0113"/>
    <w:rsid w:val="00AB4CDF"/>
    <w:rsid w:val="00AC64C0"/>
    <w:rsid w:val="00AE239F"/>
    <w:rsid w:val="00AF03E0"/>
    <w:rsid w:val="00B017F9"/>
    <w:rsid w:val="00B03CFA"/>
    <w:rsid w:val="00B6019F"/>
    <w:rsid w:val="00B75723"/>
    <w:rsid w:val="00BC2944"/>
    <w:rsid w:val="00BC54CD"/>
    <w:rsid w:val="00BD0390"/>
    <w:rsid w:val="00BD4B13"/>
    <w:rsid w:val="00BE655B"/>
    <w:rsid w:val="00BF2302"/>
    <w:rsid w:val="00BF285E"/>
    <w:rsid w:val="00C15F17"/>
    <w:rsid w:val="00C36478"/>
    <w:rsid w:val="00C74444"/>
    <w:rsid w:val="00C825B5"/>
    <w:rsid w:val="00CC2D61"/>
    <w:rsid w:val="00D016F5"/>
    <w:rsid w:val="00D24C9F"/>
    <w:rsid w:val="00D4238B"/>
    <w:rsid w:val="00D72BAC"/>
    <w:rsid w:val="00D82497"/>
    <w:rsid w:val="00DA1968"/>
    <w:rsid w:val="00DA1D0D"/>
    <w:rsid w:val="00DA4783"/>
    <w:rsid w:val="00DC3146"/>
    <w:rsid w:val="00DC7806"/>
    <w:rsid w:val="00E00D81"/>
    <w:rsid w:val="00E07355"/>
    <w:rsid w:val="00E6431E"/>
    <w:rsid w:val="00E83896"/>
    <w:rsid w:val="00EA0026"/>
    <w:rsid w:val="00EE2BE1"/>
    <w:rsid w:val="00F006D5"/>
    <w:rsid w:val="00F11F48"/>
    <w:rsid w:val="00F14990"/>
    <w:rsid w:val="00F37D45"/>
    <w:rsid w:val="00F55F50"/>
    <w:rsid w:val="00F702C6"/>
    <w:rsid w:val="00FF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601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1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19F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1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19F"/>
    <w:rPr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1C0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C0BAE"/>
    <w:rPr>
      <w:rFonts w:ascii="Times New Roman" w:eastAsia="Times New Roman" w:hAnsi="Times New Roman" w:cs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C0BAE"/>
  </w:style>
  <w:style w:type="character" w:customStyle="1" w:styleId="negrita">
    <w:name w:val="negrita"/>
    <w:basedOn w:val="Fuentedeprrafopredeter"/>
    <w:rsid w:val="001C0BAE"/>
  </w:style>
  <w:style w:type="paragraph" w:customStyle="1" w:styleId="tab1">
    <w:name w:val="tab1"/>
    <w:basedOn w:val="Normal"/>
    <w:rsid w:val="001C0B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cursiva">
    <w:name w:val="cursiva"/>
    <w:basedOn w:val="Fuentedeprrafopredeter"/>
    <w:rsid w:val="001C0BAE"/>
  </w:style>
  <w:style w:type="paragraph" w:customStyle="1" w:styleId="Normal2">
    <w:name w:val="Normal2"/>
    <w:basedOn w:val="Normal"/>
    <w:rsid w:val="00804E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601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19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19F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1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19F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7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7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888</Words>
  <Characters>4888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MacBookPro</cp:lastModifiedBy>
  <cp:revision>13</cp:revision>
  <dcterms:created xsi:type="dcterms:W3CDTF">2016-06-14T01:08:00Z</dcterms:created>
  <dcterms:modified xsi:type="dcterms:W3CDTF">2016-08-03T18:41:00Z</dcterms:modified>
</cp:coreProperties>
</file>