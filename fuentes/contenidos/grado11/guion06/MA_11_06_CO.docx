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9285D" w:rsidRPr="00C87E96" w14:paraId="616A9338" w14:textId="77777777" w:rsidTr="00B231AD">
        <w:tc>
          <w:tcPr>
            <w:tcW w:w="1951" w:type="dxa"/>
            <w:shd w:val="clear" w:color="auto" w:fill="000000" w:themeFill="text1"/>
          </w:tcPr>
          <w:p w14:paraId="63784428" w14:textId="77777777" w:rsidR="00A9285D" w:rsidRPr="00C87E96" w:rsidRDefault="00A9285D" w:rsidP="00B231AD">
            <w:pPr>
              <w:tabs>
                <w:tab w:val="right" w:pos="8498"/>
              </w:tabs>
              <w:rPr>
                <w:rFonts w:ascii="Arial" w:hAnsi="Arial" w:cs="Arial"/>
                <w:sz w:val="24"/>
                <w:szCs w:val="24"/>
              </w:rPr>
            </w:pPr>
            <w:r w:rsidRPr="00C87E96">
              <w:rPr>
                <w:rFonts w:ascii="Arial" w:hAnsi="Arial" w:cs="Arial"/>
                <w:sz w:val="24"/>
                <w:szCs w:val="24"/>
              </w:rPr>
              <w:t>Título del guion</w:t>
            </w:r>
          </w:p>
        </w:tc>
        <w:tc>
          <w:tcPr>
            <w:tcW w:w="7027" w:type="dxa"/>
          </w:tcPr>
          <w:p w14:paraId="17DBAC38" w14:textId="77777777" w:rsidR="00A9285D" w:rsidRPr="00C87E96" w:rsidRDefault="00A9285D" w:rsidP="00B231AD">
            <w:pPr>
              <w:tabs>
                <w:tab w:val="right" w:pos="8498"/>
              </w:tabs>
              <w:rPr>
                <w:rFonts w:ascii="Arial" w:hAnsi="Arial" w:cs="Arial"/>
                <w:sz w:val="24"/>
                <w:szCs w:val="24"/>
                <w:highlight w:val="yellow"/>
              </w:rPr>
            </w:pPr>
            <w:r>
              <w:rPr>
                <w:rFonts w:ascii="Arial" w:hAnsi="Arial" w:cs="Arial"/>
                <w:sz w:val="24"/>
                <w:szCs w:val="24"/>
              </w:rPr>
              <w:t>La estadística y la probabilidad</w:t>
            </w:r>
          </w:p>
        </w:tc>
      </w:tr>
      <w:tr w:rsidR="00A9285D" w:rsidRPr="00C87E96" w14:paraId="1471AD15" w14:textId="77777777" w:rsidTr="00B231AD">
        <w:tc>
          <w:tcPr>
            <w:tcW w:w="1951" w:type="dxa"/>
            <w:shd w:val="clear" w:color="auto" w:fill="000000" w:themeFill="text1"/>
          </w:tcPr>
          <w:p w14:paraId="509EB1FF" w14:textId="77777777" w:rsidR="00A9285D" w:rsidRPr="00C87E96" w:rsidRDefault="00A9285D" w:rsidP="00B231AD">
            <w:pPr>
              <w:tabs>
                <w:tab w:val="right" w:pos="8498"/>
              </w:tabs>
              <w:rPr>
                <w:rFonts w:ascii="Arial" w:hAnsi="Arial" w:cs="Arial"/>
                <w:sz w:val="24"/>
                <w:szCs w:val="24"/>
              </w:rPr>
            </w:pPr>
            <w:r w:rsidRPr="00C87E96">
              <w:rPr>
                <w:rFonts w:ascii="Arial" w:hAnsi="Arial" w:cs="Arial"/>
                <w:sz w:val="24"/>
                <w:szCs w:val="24"/>
              </w:rPr>
              <w:t>Código del guion</w:t>
            </w:r>
          </w:p>
        </w:tc>
        <w:tc>
          <w:tcPr>
            <w:tcW w:w="7027" w:type="dxa"/>
          </w:tcPr>
          <w:p w14:paraId="731F57A1" w14:textId="77777777" w:rsidR="00A9285D" w:rsidRPr="00C87E96" w:rsidRDefault="00A9285D" w:rsidP="00B231AD">
            <w:pPr>
              <w:tabs>
                <w:tab w:val="right" w:pos="8498"/>
              </w:tabs>
              <w:rPr>
                <w:rFonts w:ascii="Arial" w:hAnsi="Arial" w:cs="Arial"/>
                <w:sz w:val="24"/>
                <w:szCs w:val="24"/>
                <w:highlight w:val="yellow"/>
              </w:rPr>
            </w:pPr>
            <w:r w:rsidRPr="00A9285D">
              <w:rPr>
                <w:rFonts w:ascii="Arial" w:hAnsi="Arial" w:cs="Arial"/>
                <w:sz w:val="24"/>
                <w:szCs w:val="24"/>
              </w:rPr>
              <w:t>MA_11_06_CO</w:t>
            </w:r>
          </w:p>
        </w:tc>
      </w:tr>
      <w:tr w:rsidR="00A9285D" w:rsidRPr="00C87E96" w14:paraId="12CA1685" w14:textId="77777777" w:rsidTr="00B231AD">
        <w:tc>
          <w:tcPr>
            <w:tcW w:w="1951" w:type="dxa"/>
            <w:shd w:val="clear" w:color="auto" w:fill="000000" w:themeFill="text1"/>
          </w:tcPr>
          <w:p w14:paraId="6809C030" w14:textId="77777777" w:rsidR="00A9285D" w:rsidRPr="00C87E96" w:rsidRDefault="00A9285D" w:rsidP="00B231AD">
            <w:pPr>
              <w:tabs>
                <w:tab w:val="right" w:pos="8498"/>
              </w:tabs>
              <w:rPr>
                <w:rFonts w:ascii="Arial" w:hAnsi="Arial" w:cs="Arial"/>
                <w:sz w:val="24"/>
                <w:szCs w:val="24"/>
              </w:rPr>
            </w:pPr>
            <w:r w:rsidRPr="00C87E96">
              <w:rPr>
                <w:rFonts w:ascii="Arial" w:hAnsi="Arial" w:cs="Arial"/>
                <w:sz w:val="24"/>
                <w:szCs w:val="24"/>
              </w:rPr>
              <w:t>Descripción</w:t>
            </w:r>
          </w:p>
        </w:tc>
        <w:tc>
          <w:tcPr>
            <w:tcW w:w="7027" w:type="dxa"/>
          </w:tcPr>
          <w:p w14:paraId="591EEF2A" w14:textId="25E7C4C5" w:rsidR="00A9285D" w:rsidRPr="00C87E96" w:rsidRDefault="00ED31C7" w:rsidP="00ED31C7">
            <w:pPr>
              <w:tabs>
                <w:tab w:val="right" w:pos="8498"/>
              </w:tabs>
              <w:jc w:val="both"/>
              <w:rPr>
                <w:rFonts w:ascii="Arial" w:hAnsi="Arial" w:cs="Arial"/>
                <w:sz w:val="24"/>
                <w:szCs w:val="24"/>
                <w:highlight w:val="yellow"/>
              </w:rPr>
            </w:pPr>
            <w:r>
              <w:rPr>
                <w:rFonts w:ascii="Arial" w:hAnsi="Arial" w:cs="Arial"/>
                <w:sz w:val="24"/>
                <w:szCs w:val="24"/>
              </w:rPr>
              <w:t>La estadística y la probabilidad son una rama de la matemática que se usan para el análisis de la información. En este tema se presentan diferentes conceptos, modelos y estrategias de análisis de variables que son usadas para tal fin.</w:t>
            </w:r>
            <w:r w:rsidR="00A9285D" w:rsidRPr="00C87E96">
              <w:rPr>
                <w:rFonts w:ascii="Arial" w:hAnsi="Arial" w:cs="Arial"/>
                <w:sz w:val="24"/>
                <w:szCs w:val="24"/>
              </w:rPr>
              <w:t xml:space="preserve"> </w:t>
            </w:r>
          </w:p>
        </w:tc>
      </w:tr>
    </w:tbl>
    <w:p w14:paraId="6DCEB43F" w14:textId="77777777" w:rsidR="00A9285D" w:rsidRPr="00C87E96" w:rsidRDefault="00A9285D" w:rsidP="00A9285D">
      <w:pPr>
        <w:tabs>
          <w:tab w:val="right" w:pos="8498"/>
        </w:tabs>
        <w:spacing w:after="0"/>
        <w:jc w:val="both"/>
        <w:rPr>
          <w:rFonts w:ascii="Arial" w:hAnsi="Arial" w:cs="Arial"/>
          <w:highlight w:val="yellow"/>
        </w:rPr>
      </w:pPr>
    </w:p>
    <w:p w14:paraId="2DE5BD1D" w14:textId="77777777" w:rsidR="00A9285D" w:rsidRPr="00C87E96" w:rsidRDefault="00A9285D" w:rsidP="00A9285D">
      <w:pPr>
        <w:tabs>
          <w:tab w:val="right" w:pos="8498"/>
        </w:tabs>
        <w:spacing w:after="0"/>
        <w:jc w:val="both"/>
        <w:rPr>
          <w:rFonts w:ascii="Arial" w:hAnsi="Arial" w:cs="Arial"/>
          <w:b/>
        </w:rPr>
      </w:pPr>
      <w:r w:rsidRPr="00C87E96">
        <w:rPr>
          <w:rFonts w:ascii="Arial" w:hAnsi="Arial" w:cs="Arial"/>
        </w:rPr>
        <w:t>[</w:t>
      </w:r>
      <w:r w:rsidRPr="00C87E96">
        <w:rPr>
          <w:rFonts w:ascii="Arial" w:hAnsi="Arial" w:cs="Arial"/>
          <w:highlight w:val="yellow"/>
        </w:rPr>
        <w:t>SECCIÓN 1]</w:t>
      </w:r>
      <w:r w:rsidRPr="00C87E96">
        <w:rPr>
          <w:rFonts w:ascii="Arial" w:hAnsi="Arial" w:cs="Arial"/>
        </w:rPr>
        <w:t xml:space="preserve"> </w:t>
      </w:r>
      <w:r w:rsidRPr="00C87E96">
        <w:rPr>
          <w:rFonts w:ascii="Arial" w:hAnsi="Arial" w:cs="Arial"/>
          <w:b/>
        </w:rPr>
        <w:t xml:space="preserve">1 </w:t>
      </w:r>
      <w:r w:rsidR="00BE0463">
        <w:rPr>
          <w:rFonts w:ascii="Arial" w:hAnsi="Arial" w:cs="Arial"/>
          <w:b/>
        </w:rPr>
        <w:t>El análisis estadístico</w:t>
      </w:r>
      <w:r w:rsidRPr="00C87E96">
        <w:rPr>
          <w:rFonts w:ascii="Arial" w:hAnsi="Arial" w:cs="Arial"/>
          <w:b/>
        </w:rPr>
        <w:t xml:space="preserve"> </w:t>
      </w:r>
    </w:p>
    <w:p w14:paraId="6194CE7C" w14:textId="77777777" w:rsidR="00A9285D" w:rsidRDefault="00A9285D" w:rsidP="00A9285D">
      <w:pPr>
        <w:tabs>
          <w:tab w:val="right" w:pos="8498"/>
        </w:tabs>
        <w:spacing w:after="0"/>
        <w:jc w:val="both"/>
        <w:rPr>
          <w:rFonts w:ascii="Arial" w:hAnsi="Arial" w:cs="Arial"/>
        </w:rPr>
      </w:pPr>
    </w:p>
    <w:p w14:paraId="03A09474" w14:textId="5C09BC41" w:rsidR="00ED31C7" w:rsidRDefault="00ED31C7" w:rsidP="00A9285D">
      <w:pPr>
        <w:tabs>
          <w:tab w:val="right" w:pos="8498"/>
        </w:tabs>
        <w:spacing w:after="0"/>
        <w:jc w:val="both"/>
        <w:rPr>
          <w:rFonts w:ascii="Arial" w:hAnsi="Arial" w:cs="Arial"/>
        </w:rPr>
      </w:pPr>
      <w:r w:rsidRPr="00ED31C7">
        <w:rPr>
          <w:rFonts w:ascii="Arial" w:hAnsi="Arial" w:cs="Arial"/>
        </w:rPr>
        <w:t>La estadística y la probabilidad se han convertido en herramienta fundamental para desarrollar estudios en gran cantidad de campo</w:t>
      </w:r>
      <w:r>
        <w:rPr>
          <w:rFonts w:ascii="Arial" w:hAnsi="Arial" w:cs="Arial"/>
        </w:rPr>
        <w:t xml:space="preserve">s de trabajo y de investigación. </w:t>
      </w:r>
      <w:r w:rsidRPr="00ED31C7">
        <w:rPr>
          <w:rFonts w:ascii="Arial" w:hAnsi="Arial" w:cs="Arial"/>
        </w:rPr>
        <w:t xml:space="preserve"> </w:t>
      </w:r>
      <w:r>
        <w:rPr>
          <w:rFonts w:ascii="Arial" w:hAnsi="Arial" w:cs="Arial"/>
        </w:rPr>
        <w:t>Han permitido,</w:t>
      </w:r>
      <w:r w:rsidRPr="00ED31C7">
        <w:rPr>
          <w:rFonts w:ascii="Arial" w:hAnsi="Arial" w:cs="Arial"/>
        </w:rPr>
        <w:t xml:space="preserve"> a partir del diseño experimental, la recole</w:t>
      </w:r>
      <w:r>
        <w:rPr>
          <w:rFonts w:ascii="Arial" w:hAnsi="Arial" w:cs="Arial"/>
        </w:rPr>
        <w:t>cción y análisis de información</w:t>
      </w:r>
      <w:r w:rsidRPr="00ED31C7">
        <w:rPr>
          <w:rFonts w:ascii="Arial" w:hAnsi="Arial" w:cs="Arial"/>
        </w:rPr>
        <w:t xml:space="preserve"> y finalmente la interpretación de los resultados obtenidos, soportar la toma de decisiones a nivel académico, empresarial y científico.</w:t>
      </w:r>
    </w:p>
    <w:p w14:paraId="3E23B899" w14:textId="77777777" w:rsidR="00ED31C7" w:rsidRPr="00ED31C7" w:rsidRDefault="00ED31C7" w:rsidP="00A9285D">
      <w:pPr>
        <w:tabs>
          <w:tab w:val="right" w:pos="8498"/>
        </w:tabs>
        <w:spacing w:after="0"/>
        <w:jc w:val="both"/>
        <w:rPr>
          <w:rFonts w:ascii="Arial" w:hAnsi="Arial" w:cs="Arial"/>
        </w:rPr>
      </w:pPr>
    </w:p>
    <w:p w14:paraId="24C259CB" w14:textId="03CEF115" w:rsidR="00A9285D" w:rsidRDefault="00F025C5" w:rsidP="00A9285D">
      <w:r>
        <w:rPr>
          <w:rFonts w:ascii="Arial" w:hAnsi="Arial" w:cs="Arial"/>
        </w:rPr>
        <w:t xml:space="preserve">Los conceptos de </w:t>
      </w:r>
      <w:r w:rsidRPr="00ED31C7">
        <w:rPr>
          <w:rFonts w:ascii="Arial" w:hAnsi="Arial" w:cs="Arial"/>
          <w:b/>
        </w:rPr>
        <w:t>población</w:t>
      </w:r>
      <w:r>
        <w:rPr>
          <w:rFonts w:ascii="Arial" w:hAnsi="Arial" w:cs="Arial"/>
        </w:rPr>
        <w:t xml:space="preserve"> y </w:t>
      </w:r>
      <w:r w:rsidRPr="00ED31C7">
        <w:rPr>
          <w:rFonts w:ascii="Arial" w:hAnsi="Arial" w:cs="Arial"/>
          <w:b/>
        </w:rPr>
        <w:t>muestra</w:t>
      </w:r>
      <w:r>
        <w:rPr>
          <w:rFonts w:ascii="Arial" w:hAnsi="Arial" w:cs="Arial"/>
        </w:rPr>
        <w:t xml:space="preserve"> son muy importantes al involucrarse en el campo del análisis estadístico. De acuerdo a la claridad que se tenga de cada uno de ellos se genera confiabilidad en las inferencias que se </w:t>
      </w:r>
      <w:r w:rsidR="00ED31C7">
        <w:rPr>
          <w:rFonts w:ascii="Arial" w:hAnsi="Arial" w:cs="Arial"/>
        </w:rPr>
        <w:t>contruyen</w:t>
      </w:r>
      <w:r>
        <w:rPr>
          <w:rFonts w:ascii="Arial" w:hAnsi="Arial" w:cs="Arial"/>
        </w:rPr>
        <w:t>.</w:t>
      </w:r>
    </w:p>
    <w:tbl>
      <w:tblPr>
        <w:tblStyle w:val="Tablaconcuadrcula"/>
        <w:tblW w:w="0" w:type="auto"/>
        <w:tblLook w:val="04A0" w:firstRow="1" w:lastRow="0" w:firstColumn="1" w:lastColumn="0" w:noHBand="0" w:noVBand="1"/>
      </w:tblPr>
      <w:tblGrid>
        <w:gridCol w:w="2491"/>
        <w:gridCol w:w="6337"/>
      </w:tblGrid>
      <w:tr w:rsidR="00F025C5" w:rsidRPr="00C87E96" w14:paraId="2252A19A" w14:textId="77777777" w:rsidTr="00B231AD">
        <w:tc>
          <w:tcPr>
            <w:tcW w:w="8828" w:type="dxa"/>
            <w:gridSpan w:val="2"/>
            <w:shd w:val="clear" w:color="auto" w:fill="000000" w:themeFill="text1"/>
          </w:tcPr>
          <w:p w14:paraId="4EFB860E" w14:textId="77777777" w:rsidR="00F025C5" w:rsidRPr="00C87E96" w:rsidRDefault="00F025C5" w:rsidP="00B231AD">
            <w:pPr>
              <w:jc w:val="center"/>
              <w:rPr>
                <w:rFonts w:ascii="Arial" w:hAnsi="Arial" w:cs="Arial"/>
                <w:b/>
                <w:sz w:val="24"/>
                <w:szCs w:val="24"/>
              </w:rPr>
            </w:pPr>
            <w:r w:rsidRPr="00C87E96">
              <w:rPr>
                <w:rFonts w:ascii="Arial" w:hAnsi="Arial" w:cs="Arial"/>
                <w:b/>
                <w:sz w:val="24"/>
                <w:szCs w:val="24"/>
              </w:rPr>
              <w:t xml:space="preserve">Destacado </w:t>
            </w:r>
          </w:p>
        </w:tc>
      </w:tr>
      <w:tr w:rsidR="00F025C5" w:rsidRPr="00C87E96" w14:paraId="6C895A0D" w14:textId="77777777" w:rsidTr="00B231AD">
        <w:tc>
          <w:tcPr>
            <w:tcW w:w="2491" w:type="dxa"/>
          </w:tcPr>
          <w:p w14:paraId="570E549B" w14:textId="77777777" w:rsidR="00F025C5" w:rsidRPr="00C87E96" w:rsidRDefault="00F025C5" w:rsidP="00B231AD">
            <w:pPr>
              <w:rPr>
                <w:rFonts w:ascii="Arial" w:hAnsi="Arial" w:cs="Arial"/>
                <w:b/>
                <w:sz w:val="24"/>
                <w:szCs w:val="24"/>
              </w:rPr>
            </w:pPr>
            <w:r w:rsidRPr="00C87E96">
              <w:rPr>
                <w:rFonts w:ascii="Arial" w:hAnsi="Arial" w:cs="Arial"/>
                <w:b/>
                <w:sz w:val="24"/>
                <w:szCs w:val="24"/>
              </w:rPr>
              <w:t>Título</w:t>
            </w:r>
          </w:p>
        </w:tc>
        <w:tc>
          <w:tcPr>
            <w:tcW w:w="6337" w:type="dxa"/>
          </w:tcPr>
          <w:p w14:paraId="5BD098F8" w14:textId="057DFBAF" w:rsidR="00F025C5" w:rsidRPr="00C87E96" w:rsidRDefault="00ED31C7" w:rsidP="00F025C5">
            <w:pPr>
              <w:rPr>
                <w:rFonts w:ascii="Arial" w:hAnsi="Arial" w:cs="Arial"/>
                <w:b/>
                <w:sz w:val="24"/>
                <w:szCs w:val="24"/>
              </w:rPr>
            </w:pPr>
            <w:r>
              <w:rPr>
                <w:rFonts w:ascii="Arial" w:hAnsi="Arial" w:cs="Arial"/>
                <w:b/>
                <w:sz w:val="24"/>
                <w:szCs w:val="24"/>
              </w:rPr>
              <w:t>P</w:t>
            </w:r>
            <w:r w:rsidR="00F025C5">
              <w:rPr>
                <w:rFonts w:ascii="Arial" w:hAnsi="Arial" w:cs="Arial"/>
                <w:b/>
                <w:sz w:val="24"/>
                <w:szCs w:val="24"/>
              </w:rPr>
              <w:t>oblación</w:t>
            </w:r>
            <w:r w:rsidR="00992806">
              <w:rPr>
                <w:rFonts w:ascii="Arial" w:hAnsi="Arial" w:cs="Arial"/>
                <w:b/>
                <w:sz w:val="24"/>
                <w:szCs w:val="24"/>
              </w:rPr>
              <w:t>, marco muestral</w:t>
            </w:r>
            <w:r w:rsidR="00F025C5">
              <w:rPr>
                <w:rFonts w:ascii="Arial" w:hAnsi="Arial" w:cs="Arial"/>
                <w:b/>
                <w:sz w:val="24"/>
                <w:szCs w:val="24"/>
              </w:rPr>
              <w:t xml:space="preserve"> y muestra</w:t>
            </w:r>
            <w:r w:rsidR="00F025C5" w:rsidRPr="00C87E96">
              <w:rPr>
                <w:rFonts w:ascii="Arial" w:hAnsi="Arial" w:cs="Arial"/>
                <w:b/>
                <w:sz w:val="24"/>
                <w:szCs w:val="24"/>
              </w:rPr>
              <w:t xml:space="preserve"> </w:t>
            </w:r>
          </w:p>
        </w:tc>
      </w:tr>
      <w:tr w:rsidR="00F025C5" w:rsidRPr="00C87E96" w14:paraId="2ABC4F7E" w14:textId="77777777" w:rsidTr="00B231AD">
        <w:tc>
          <w:tcPr>
            <w:tcW w:w="2491" w:type="dxa"/>
          </w:tcPr>
          <w:p w14:paraId="6C509D81" w14:textId="77777777" w:rsidR="00F025C5" w:rsidRPr="00C87E96" w:rsidRDefault="00F025C5" w:rsidP="00B231AD">
            <w:pPr>
              <w:rPr>
                <w:rFonts w:ascii="Arial" w:hAnsi="Arial" w:cs="Arial"/>
                <w:sz w:val="24"/>
                <w:szCs w:val="24"/>
              </w:rPr>
            </w:pPr>
            <w:r w:rsidRPr="00C87E96">
              <w:rPr>
                <w:rFonts w:ascii="Arial" w:hAnsi="Arial" w:cs="Arial"/>
                <w:b/>
                <w:sz w:val="24"/>
                <w:szCs w:val="24"/>
              </w:rPr>
              <w:t>Contenido</w:t>
            </w:r>
          </w:p>
        </w:tc>
        <w:tc>
          <w:tcPr>
            <w:tcW w:w="6337" w:type="dxa"/>
          </w:tcPr>
          <w:p w14:paraId="6BB75692" w14:textId="77777777" w:rsidR="00992806" w:rsidRPr="00992806" w:rsidRDefault="00992806" w:rsidP="00992806">
            <w:pPr>
              <w:rPr>
                <w:rFonts w:ascii="Arial" w:hAnsi="Arial" w:cs="Arial"/>
              </w:rPr>
            </w:pPr>
            <w:r w:rsidRPr="00992806">
              <w:rPr>
                <w:rFonts w:ascii="Arial" w:hAnsi="Arial" w:cs="Arial"/>
              </w:rPr>
              <w:t xml:space="preserve">La </w:t>
            </w:r>
            <w:r w:rsidRPr="00992806">
              <w:rPr>
                <w:rFonts w:ascii="Arial" w:hAnsi="Arial" w:cs="Arial"/>
                <w:b/>
              </w:rPr>
              <w:t>población</w:t>
            </w:r>
            <w:r w:rsidRPr="00992806">
              <w:rPr>
                <w:rFonts w:ascii="Arial" w:hAnsi="Arial" w:cs="Arial"/>
              </w:rPr>
              <w:t xml:space="preserve"> es un conjunto de elementos sobre  los que se desea realizar una inferencia o construir una conclusión.</w:t>
            </w:r>
          </w:p>
          <w:p w14:paraId="738110DA" w14:textId="77777777" w:rsidR="00992806" w:rsidRPr="00992806" w:rsidRDefault="00992806" w:rsidP="00992806">
            <w:pPr>
              <w:rPr>
                <w:rFonts w:ascii="Arial" w:hAnsi="Arial" w:cs="Arial"/>
              </w:rPr>
            </w:pPr>
            <w:r w:rsidRPr="00992806">
              <w:rPr>
                <w:rFonts w:ascii="Arial" w:hAnsi="Arial" w:cs="Arial"/>
              </w:rPr>
              <w:t xml:space="preserve">Un </w:t>
            </w:r>
            <w:r w:rsidRPr="00992806">
              <w:rPr>
                <w:rFonts w:ascii="Arial" w:hAnsi="Arial" w:cs="Arial"/>
                <w:b/>
              </w:rPr>
              <w:t>marco muestral</w:t>
            </w:r>
            <w:r w:rsidRPr="00992806">
              <w:rPr>
                <w:rFonts w:ascii="Arial" w:hAnsi="Arial" w:cs="Arial"/>
              </w:rPr>
              <w:t xml:space="preserve"> es una lista de unidades de la población disponibles para obtener información. En muchas ocasiones el marco muestral no es igual a la población; en los casos en los cuales la población es infinita, muy grande</w:t>
            </w:r>
            <w:ins w:id="0" w:author="mcferro" w:date="2010-03-18T11:29:00Z">
              <w:r w:rsidRPr="00992806">
                <w:rPr>
                  <w:rFonts w:ascii="Arial" w:hAnsi="Arial" w:cs="Arial"/>
                </w:rPr>
                <w:t>,</w:t>
              </w:r>
            </w:ins>
            <w:r w:rsidRPr="00992806">
              <w:rPr>
                <w:rFonts w:ascii="Arial" w:hAnsi="Arial" w:cs="Arial"/>
              </w:rPr>
              <w:t xml:space="preserve"> o imposible de contactar es necesario recurrir a listas</w:t>
            </w:r>
            <w:r>
              <w:rPr>
                <w:rFonts w:ascii="Arial" w:hAnsi="Arial" w:cs="Arial"/>
              </w:rPr>
              <w:t xml:space="preserve"> o bases de datos</w:t>
            </w:r>
            <w:r w:rsidRPr="00992806">
              <w:rPr>
                <w:rFonts w:ascii="Arial" w:hAnsi="Arial" w:cs="Arial"/>
              </w:rPr>
              <w:t xml:space="preserve"> existentes  de elementos de la población que faciliten el contacto para obtener la información requerida.</w:t>
            </w:r>
          </w:p>
          <w:p w14:paraId="3970781A" w14:textId="4D2D2C3C" w:rsidR="00F025C5" w:rsidRPr="00992806" w:rsidRDefault="00992806" w:rsidP="00ED31C7">
            <w:pPr>
              <w:tabs>
                <w:tab w:val="right" w:pos="8498"/>
              </w:tabs>
              <w:jc w:val="both"/>
              <w:rPr>
                <w:rFonts w:ascii="Arial" w:hAnsi="Arial" w:cs="Arial"/>
                <w:sz w:val="24"/>
                <w:szCs w:val="24"/>
              </w:rPr>
            </w:pPr>
            <w:r w:rsidRPr="00992806">
              <w:rPr>
                <w:rFonts w:ascii="Arial" w:hAnsi="Arial" w:cs="Arial"/>
              </w:rPr>
              <w:t>La</w:t>
            </w:r>
            <w:r w:rsidRPr="00992806">
              <w:rPr>
                <w:rFonts w:ascii="Arial" w:hAnsi="Arial" w:cs="Arial"/>
                <w:b/>
              </w:rPr>
              <w:t xml:space="preserve"> muestra</w:t>
            </w:r>
            <w:r w:rsidRPr="00992806">
              <w:rPr>
                <w:rFonts w:ascii="Arial" w:hAnsi="Arial" w:cs="Arial"/>
              </w:rPr>
              <w:t xml:space="preserve"> corresponde a los elementos seleccionados de la población que aportan la información que permite construir inferencias acerca de la población.</w:t>
            </w:r>
          </w:p>
        </w:tc>
      </w:tr>
    </w:tbl>
    <w:p w14:paraId="15426AA5" w14:textId="77777777" w:rsidR="00992806" w:rsidRDefault="00992806" w:rsidP="00992806">
      <w:pPr>
        <w:rPr>
          <w:rFonts w:ascii="Arial" w:hAnsi="Arial" w:cs="Arial"/>
        </w:rPr>
      </w:pPr>
    </w:p>
    <w:p w14:paraId="3001F590" w14:textId="77777777" w:rsidR="00992806" w:rsidRPr="00992806" w:rsidRDefault="00992806" w:rsidP="00992806">
      <w:pPr>
        <w:jc w:val="both"/>
        <w:rPr>
          <w:rFonts w:ascii="Arial" w:hAnsi="Arial" w:cs="Arial"/>
        </w:rPr>
      </w:pPr>
      <w:r w:rsidRPr="00992806">
        <w:rPr>
          <w:rFonts w:ascii="Arial" w:hAnsi="Arial" w:cs="Arial"/>
        </w:rPr>
        <w:t>La muestra debe garantizar dos propiedades básicas que se reflejan en la credibilidad e  imparcialidad de los resultados obtenidos:</w:t>
      </w:r>
    </w:p>
    <w:p w14:paraId="0A9045B7" w14:textId="77777777" w:rsidR="00ED31C7" w:rsidRDefault="00992806" w:rsidP="00992806">
      <w:pPr>
        <w:spacing w:after="200" w:line="276" w:lineRule="auto"/>
        <w:jc w:val="both"/>
        <w:rPr>
          <w:rFonts w:ascii="Arial" w:hAnsi="Arial" w:cs="Arial"/>
        </w:rPr>
      </w:pPr>
      <w:r w:rsidRPr="00992806">
        <w:rPr>
          <w:rFonts w:ascii="Arial" w:hAnsi="Arial" w:cs="Arial"/>
          <w:b/>
        </w:rPr>
        <w:t>Aleatoriedad</w:t>
      </w:r>
      <w:r w:rsidR="00ED31C7">
        <w:rPr>
          <w:rFonts w:ascii="Arial" w:hAnsi="Arial" w:cs="Arial"/>
          <w:b/>
        </w:rPr>
        <w:t>:</w:t>
      </w:r>
      <w:r>
        <w:rPr>
          <w:rFonts w:ascii="Arial" w:hAnsi="Arial" w:cs="Arial"/>
          <w:b/>
        </w:rPr>
        <w:t xml:space="preserve"> </w:t>
      </w:r>
      <w:r>
        <w:rPr>
          <w:rFonts w:ascii="Arial" w:hAnsi="Arial" w:cs="Arial"/>
        </w:rPr>
        <w:t>es e</w:t>
      </w:r>
      <w:r w:rsidRPr="00992806">
        <w:rPr>
          <w:rFonts w:ascii="Arial" w:hAnsi="Arial" w:cs="Arial"/>
        </w:rPr>
        <w:t>l proceso de seleccionar una muestra de una población</w:t>
      </w:r>
      <w:r>
        <w:rPr>
          <w:rFonts w:ascii="Arial" w:hAnsi="Arial" w:cs="Arial"/>
        </w:rPr>
        <w:t xml:space="preserve"> garantizando</w:t>
      </w:r>
      <w:r w:rsidRPr="00992806">
        <w:rPr>
          <w:rFonts w:ascii="Arial" w:hAnsi="Arial" w:cs="Arial"/>
        </w:rPr>
        <w:t xml:space="preserve"> imparcialidad, razón por la cual se debe recurrir a métodos en los c</w:t>
      </w:r>
      <w:r w:rsidR="00ED31C7">
        <w:rPr>
          <w:rFonts w:ascii="Arial" w:hAnsi="Arial" w:cs="Arial"/>
        </w:rPr>
        <w:t>uales el investigador no influye</w:t>
      </w:r>
      <w:r w:rsidRPr="00992806">
        <w:rPr>
          <w:rFonts w:ascii="Arial" w:hAnsi="Arial" w:cs="Arial"/>
        </w:rPr>
        <w:t xml:space="preserve"> en la selección de los individuos. </w:t>
      </w:r>
    </w:p>
    <w:p w14:paraId="563662F0" w14:textId="12EAE686" w:rsidR="00992806" w:rsidRPr="00992806" w:rsidRDefault="00992806" w:rsidP="00992806">
      <w:pPr>
        <w:spacing w:after="200" w:line="276" w:lineRule="auto"/>
        <w:jc w:val="both"/>
        <w:rPr>
          <w:rFonts w:ascii="Arial" w:hAnsi="Arial" w:cs="Arial"/>
        </w:rPr>
      </w:pPr>
      <w:r w:rsidRPr="00992806">
        <w:rPr>
          <w:rFonts w:ascii="Arial" w:hAnsi="Arial" w:cs="Arial"/>
        </w:rPr>
        <w:t xml:space="preserve">El proceso al cual se recurre con mayor frecuencia </w:t>
      </w:r>
      <w:r w:rsidR="00ED31C7">
        <w:rPr>
          <w:rFonts w:ascii="Arial" w:hAnsi="Arial" w:cs="Arial"/>
        </w:rPr>
        <w:t xml:space="preserve">para esta selección </w:t>
      </w:r>
      <w:r w:rsidRPr="00992806">
        <w:rPr>
          <w:rFonts w:ascii="Arial" w:hAnsi="Arial" w:cs="Arial"/>
        </w:rPr>
        <w:t xml:space="preserve">es </w:t>
      </w:r>
      <w:r w:rsidR="00ED31C7">
        <w:rPr>
          <w:rFonts w:ascii="Arial" w:hAnsi="Arial" w:cs="Arial"/>
        </w:rPr>
        <w:t>el planteado a patir de</w:t>
      </w:r>
      <w:r w:rsidRPr="00992806">
        <w:rPr>
          <w:rFonts w:ascii="Arial" w:hAnsi="Arial" w:cs="Arial"/>
        </w:rPr>
        <w:t xml:space="preserve"> </w:t>
      </w:r>
      <w:r w:rsidR="00ED31C7">
        <w:rPr>
          <w:rFonts w:ascii="Arial" w:hAnsi="Arial" w:cs="Arial"/>
        </w:rPr>
        <w:t>generar</w:t>
      </w:r>
      <w:r w:rsidRPr="00992806">
        <w:rPr>
          <w:rFonts w:ascii="Arial" w:hAnsi="Arial" w:cs="Arial"/>
        </w:rPr>
        <w:t xml:space="preserve"> números aleatorios para cada uno de los ele</w:t>
      </w:r>
      <w:r w:rsidR="00ED31C7">
        <w:rPr>
          <w:rFonts w:ascii="Arial" w:hAnsi="Arial" w:cs="Arial"/>
        </w:rPr>
        <w:t xml:space="preserve">mentos del marco muestral; </w:t>
      </w:r>
      <w:r w:rsidRPr="00992806">
        <w:rPr>
          <w:rFonts w:ascii="Arial" w:hAnsi="Arial" w:cs="Arial"/>
        </w:rPr>
        <w:t xml:space="preserve">luego </w:t>
      </w:r>
      <w:r w:rsidR="00ED31C7">
        <w:rPr>
          <w:rFonts w:ascii="Arial" w:hAnsi="Arial" w:cs="Arial"/>
        </w:rPr>
        <w:t>se hace una selección de</w:t>
      </w:r>
      <w:r w:rsidRPr="00992806">
        <w:rPr>
          <w:rFonts w:ascii="Arial" w:hAnsi="Arial" w:cs="Arial"/>
        </w:rPr>
        <w:t xml:space="preserve"> aquellos </w:t>
      </w:r>
      <w:r w:rsidR="00ED31C7">
        <w:rPr>
          <w:rFonts w:ascii="Arial" w:hAnsi="Arial" w:cs="Arial"/>
        </w:rPr>
        <w:t xml:space="preserve">individuos </w:t>
      </w:r>
      <w:r w:rsidRPr="00992806">
        <w:rPr>
          <w:rFonts w:ascii="Arial" w:hAnsi="Arial" w:cs="Arial"/>
        </w:rPr>
        <w:t xml:space="preserve">a los cuales se les asignó los mayores o los menores </w:t>
      </w:r>
      <w:r w:rsidR="00ED31C7">
        <w:rPr>
          <w:rFonts w:ascii="Arial" w:hAnsi="Arial" w:cs="Arial"/>
        </w:rPr>
        <w:t xml:space="preserve">números, </w:t>
      </w:r>
      <w:r w:rsidRPr="00992806">
        <w:rPr>
          <w:rFonts w:ascii="Arial" w:hAnsi="Arial" w:cs="Arial"/>
        </w:rPr>
        <w:t>de acuerdo al criterio establecido por el investigador.</w:t>
      </w:r>
    </w:p>
    <w:p w14:paraId="7F7E71EB" w14:textId="6E229BAA" w:rsidR="00A9285D" w:rsidRDefault="00992806" w:rsidP="00992806">
      <w:pPr>
        <w:jc w:val="both"/>
        <w:rPr>
          <w:rFonts w:ascii="Arial" w:hAnsi="Arial" w:cs="Arial"/>
        </w:rPr>
      </w:pPr>
      <w:r w:rsidRPr="00992806">
        <w:rPr>
          <w:rFonts w:ascii="Arial" w:hAnsi="Arial" w:cs="Arial"/>
          <w:b/>
        </w:rPr>
        <w:lastRenderedPageBreak/>
        <w:t>Representatividad</w:t>
      </w:r>
      <w:r w:rsidR="00ED31C7">
        <w:rPr>
          <w:rFonts w:ascii="Arial" w:hAnsi="Arial" w:cs="Arial"/>
        </w:rPr>
        <w:t>: c</w:t>
      </w:r>
      <w:r w:rsidRPr="00992806">
        <w:rPr>
          <w:rFonts w:ascii="Arial" w:hAnsi="Arial" w:cs="Arial"/>
        </w:rPr>
        <w:t>uando se define claramente una población objetivo se c</w:t>
      </w:r>
      <w:r w:rsidR="00535A33">
        <w:rPr>
          <w:rFonts w:ascii="Arial" w:hAnsi="Arial" w:cs="Arial"/>
        </w:rPr>
        <w:t xml:space="preserve">onsidera si existen </w:t>
      </w:r>
      <w:r w:rsidRPr="00992806">
        <w:rPr>
          <w:rFonts w:ascii="Arial" w:hAnsi="Arial" w:cs="Arial"/>
        </w:rPr>
        <w:t>subgrupos que son diferentes, unos de otros, en su comportamiento y que pertenecen a la misma población. La muestra a seleccionar debe garantizar que todos aquellos subgrupos estén representados; esta característica se relaciona con la cobertura de la muestra sobre la población.</w:t>
      </w:r>
    </w:p>
    <w:tbl>
      <w:tblPr>
        <w:tblStyle w:val="Tablaconcuadrcula"/>
        <w:tblW w:w="0" w:type="auto"/>
        <w:tblLook w:val="04A0" w:firstRow="1" w:lastRow="0" w:firstColumn="1" w:lastColumn="0" w:noHBand="0" w:noVBand="1"/>
      </w:tblPr>
      <w:tblGrid>
        <w:gridCol w:w="2490"/>
        <w:gridCol w:w="6338"/>
      </w:tblGrid>
      <w:tr w:rsidR="00992806" w:rsidRPr="00C87E96" w14:paraId="63A1CE75" w14:textId="77777777" w:rsidTr="00992806">
        <w:tc>
          <w:tcPr>
            <w:tcW w:w="8828" w:type="dxa"/>
            <w:gridSpan w:val="2"/>
            <w:shd w:val="clear" w:color="auto" w:fill="000000" w:themeFill="text1"/>
          </w:tcPr>
          <w:p w14:paraId="30E53151" w14:textId="77777777" w:rsidR="00992806" w:rsidRPr="00C87E96" w:rsidRDefault="00992806" w:rsidP="00B231AD">
            <w:pPr>
              <w:jc w:val="center"/>
              <w:rPr>
                <w:rFonts w:ascii="Arial" w:hAnsi="Arial" w:cs="Arial"/>
                <w:b/>
                <w:sz w:val="24"/>
                <w:szCs w:val="24"/>
              </w:rPr>
            </w:pPr>
            <w:r w:rsidRPr="00C87E96">
              <w:rPr>
                <w:rFonts w:ascii="Arial" w:hAnsi="Arial" w:cs="Arial"/>
                <w:b/>
                <w:sz w:val="24"/>
                <w:szCs w:val="24"/>
              </w:rPr>
              <w:t>Recuerda</w:t>
            </w:r>
          </w:p>
        </w:tc>
      </w:tr>
      <w:tr w:rsidR="00992806" w:rsidRPr="00C87E96" w14:paraId="4D7AE8E0" w14:textId="77777777" w:rsidTr="00992806">
        <w:tc>
          <w:tcPr>
            <w:tcW w:w="2490" w:type="dxa"/>
          </w:tcPr>
          <w:p w14:paraId="517A5D22" w14:textId="77777777" w:rsidR="00992806" w:rsidRPr="00C87E96" w:rsidRDefault="00992806" w:rsidP="00B231AD">
            <w:pPr>
              <w:rPr>
                <w:rFonts w:ascii="Arial" w:hAnsi="Arial" w:cs="Arial"/>
                <w:b/>
                <w:sz w:val="24"/>
                <w:szCs w:val="24"/>
              </w:rPr>
            </w:pPr>
            <w:r w:rsidRPr="00C87E96">
              <w:rPr>
                <w:rFonts w:ascii="Arial" w:hAnsi="Arial" w:cs="Arial"/>
                <w:b/>
                <w:sz w:val="24"/>
                <w:szCs w:val="24"/>
              </w:rPr>
              <w:t>Contenido</w:t>
            </w:r>
          </w:p>
        </w:tc>
        <w:tc>
          <w:tcPr>
            <w:tcW w:w="6338" w:type="dxa"/>
          </w:tcPr>
          <w:p w14:paraId="5E53BA24" w14:textId="20E37FB7" w:rsidR="00992806" w:rsidRDefault="00992806" w:rsidP="00992806">
            <w:pPr>
              <w:jc w:val="both"/>
              <w:rPr>
                <w:rFonts w:ascii="Arial" w:hAnsi="Arial" w:cs="Arial"/>
              </w:rPr>
            </w:pPr>
            <w:r w:rsidRPr="00992806">
              <w:rPr>
                <w:rFonts w:ascii="Arial" w:hAnsi="Arial" w:cs="Arial"/>
              </w:rPr>
              <w:t>Las</w:t>
            </w:r>
            <w:r w:rsidRPr="00992806">
              <w:rPr>
                <w:rFonts w:ascii="Arial" w:hAnsi="Arial" w:cs="Arial"/>
                <w:b/>
              </w:rPr>
              <w:t xml:space="preserve"> variables</w:t>
            </w:r>
            <w:r w:rsidRPr="00992806">
              <w:rPr>
                <w:rFonts w:ascii="Arial" w:hAnsi="Arial" w:cs="Arial"/>
              </w:rPr>
              <w:t xml:space="preserve"> son aquellas características que se quieren observar en la población y que</w:t>
            </w:r>
            <w:r w:rsidR="00801054">
              <w:rPr>
                <w:rFonts w:ascii="Arial" w:hAnsi="Arial" w:cs="Arial"/>
              </w:rPr>
              <w:t>,</w:t>
            </w:r>
            <w:r w:rsidRPr="00992806">
              <w:rPr>
                <w:rFonts w:ascii="Arial" w:hAnsi="Arial" w:cs="Arial"/>
              </w:rPr>
              <w:t xml:space="preserve"> generalmente</w:t>
            </w:r>
            <w:r w:rsidR="00801054">
              <w:rPr>
                <w:rFonts w:ascii="Arial" w:hAnsi="Arial" w:cs="Arial"/>
              </w:rPr>
              <w:t>,</w:t>
            </w:r>
            <w:r w:rsidRPr="00992806">
              <w:rPr>
                <w:rFonts w:ascii="Arial" w:hAnsi="Arial" w:cs="Arial"/>
              </w:rPr>
              <w:t xml:space="preserve"> se derivan de los objetivos y/o de las hipótesis planteadas en el trabajo de investigación. Al momento de definirlas es fundamental que se considere</w:t>
            </w:r>
            <w:r>
              <w:rPr>
                <w:rFonts w:ascii="Arial" w:hAnsi="Arial" w:cs="Arial"/>
              </w:rPr>
              <w:t xml:space="preserve"> el T</w:t>
            </w:r>
            <w:r w:rsidRPr="00992806">
              <w:rPr>
                <w:rFonts w:ascii="Arial" w:hAnsi="Arial" w:cs="Arial"/>
                <w:b/>
              </w:rPr>
              <w:t>ipo de variable</w:t>
            </w:r>
            <w:r w:rsidRPr="00992806">
              <w:rPr>
                <w:rFonts w:ascii="Arial" w:hAnsi="Arial" w:cs="Arial"/>
              </w:rPr>
              <w:t xml:space="preserve">. </w:t>
            </w:r>
          </w:p>
          <w:p w14:paraId="23C36C14" w14:textId="33D67C4D" w:rsidR="00801054" w:rsidRDefault="00992806" w:rsidP="00801054">
            <w:pPr>
              <w:pStyle w:val="Prrafodelista"/>
              <w:numPr>
                <w:ilvl w:val="0"/>
                <w:numId w:val="18"/>
              </w:numPr>
              <w:jc w:val="both"/>
              <w:rPr>
                <w:rFonts w:ascii="Arial" w:hAnsi="Arial" w:cs="Arial"/>
              </w:rPr>
            </w:pPr>
            <w:r w:rsidRPr="00801054">
              <w:rPr>
                <w:rFonts w:ascii="Arial" w:hAnsi="Arial" w:cs="Arial"/>
              </w:rPr>
              <w:t xml:space="preserve">Si se quiere observar características relacionadas con opiniones, gustos, preferencias, etc,  la variable se llama </w:t>
            </w:r>
            <w:r w:rsidRPr="00801054">
              <w:rPr>
                <w:rFonts w:ascii="Arial" w:hAnsi="Arial" w:cs="Arial"/>
                <w:b/>
              </w:rPr>
              <w:t>cualitativa</w:t>
            </w:r>
            <w:r w:rsidRPr="00801054">
              <w:rPr>
                <w:rFonts w:ascii="Arial" w:hAnsi="Arial" w:cs="Arial"/>
              </w:rPr>
              <w:t xml:space="preserve">. </w:t>
            </w:r>
          </w:p>
          <w:p w14:paraId="466B5656" w14:textId="77777777" w:rsidR="00801054" w:rsidRDefault="00992806" w:rsidP="00801054">
            <w:pPr>
              <w:pStyle w:val="Prrafodelista"/>
              <w:numPr>
                <w:ilvl w:val="0"/>
                <w:numId w:val="18"/>
              </w:numPr>
              <w:jc w:val="both"/>
              <w:rPr>
                <w:rFonts w:ascii="Arial" w:hAnsi="Arial" w:cs="Arial"/>
              </w:rPr>
            </w:pPr>
            <w:r w:rsidRPr="00801054">
              <w:rPr>
                <w:rFonts w:ascii="Arial" w:hAnsi="Arial" w:cs="Arial"/>
              </w:rPr>
              <w:t xml:space="preserve">Por otra parte, si la variable a observar se puede medir en una escala  numérica se llama </w:t>
            </w:r>
            <w:r w:rsidRPr="00801054">
              <w:rPr>
                <w:rFonts w:ascii="Arial" w:hAnsi="Arial" w:cs="Arial"/>
                <w:b/>
              </w:rPr>
              <w:t>cuantitativa</w:t>
            </w:r>
            <w:r w:rsidRPr="00801054">
              <w:rPr>
                <w:rFonts w:ascii="Arial" w:hAnsi="Arial" w:cs="Arial"/>
              </w:rPr>
              <w:t xml:space="preserve">. </w:t>
            </w:r>
          </w:p>
          <w:p w14:paraId="4D18DA48" w14:textId="1EDBFC35" w:rsidR="00992806" w:rsidRPr="00801054" w:rsidRDefault="00992806" w:rsidP="00801054">
            <w:pPr>
              <w:jc w:val="both"/>
              <w:rPr>
                <w:rFonts w:ascii="Arial" w:hAnsi="Arial" w:cs="Arial"/>
              </w:rPr>
            </w:pPr>
            <w:r w:rsidRPr="00801054">
              <w:rPr>
                <w:rFonts w:ascii="Arial" w:hAnsi="Arial" w:cs="Arial"/>
              </w:rPr>
              <w:t>Estos conceptos deben ser clarificados al momento de diseñar el proyecto de investigación ya que los métodos para analizar cada tipo de variable son diferentes.</w:t>
            </w:r>
          </w:p>
        </w:tc>
      </w:tr>
    </w:tbl>
    <w:p w14:paraId="7F44C8B7" w14:textId="77777777" w:rsidR="00992806" w:rsidRDefault="00992806" w:rsidP="00992806">
      <w:pPr>
        <w:jc w:val="both"/>
        <w:rPr>
          <w:rFonts w:ascii="Arial" w:hAnsi="Arial" w:cs="Arial"/>
        </w:rPr>
      </w:pPr>
    </w:p>
    <w:p w14:paraId="0CD5118A" w14:textId="77777777" w:rsidR="00992806" w:rsidRPr="00992806" w:rsidRDefault="00992806" w:rsidP="00992806">
      <w:pPr>
        <w:jc w:val="both"/>
        <w:rPr>
          <w:rFonts w:ascii="Arial" w:hAnsi="Arial" w:cs="Arial"/>
        </w:rPr>
      </w:pPr>
      <w:r w:rsidRPr="00992806">
        <w:rPr>
          <w:rFonts w:ascii="Arial" w:hAnsi="Arial" w:cs="Arial"/>
        </w:rPr>
        <w:t>Al definir una variable es necesario, determinar la escala en la cual se van a medir los resultados para el caso cuantitativo,  o definir los rangos de respuesta,   para el caso cualitativo. Una variable no está bien definida cuando existen valores que no corresponden a una escala numérica determinada o los rangos de respuesta no incluyen resultados que se presentan en los individuos de la muestra.</w:t>
      </w:r>
    </w:p>
    <w:p w14:paraId="650E94C0" w14:textId="77777777" w:rsidR="00992806" w:rsidRDefault="00992806" w:rsidP="00992806">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 xml:space="preserve">1.1 </w:t>
      </w:r>
      <w:r>
        <w:rPr>
          <w:rFonts w:ascii="Arial" w:hAnsi="Arial" w:cs="Arial"/>
          <w:b/>
        </w:rPr>
        <w:t>Análisis de variables cualitativas</w:t>
      </w:r>
    </w:p>
    <w:p w14:paraId="7B6D7DBC" w14:textId="77777777" w:rsidR="00992806" w:rsidRDefault="00992806" w:rsidP="00992806">
      <w:pPr>
        <w:tabs>
          <w:tab w:val="right" w:pos="8498"/>
        </w:tabs>
        <w:spacing w:after="0"/>
        <w:jc w:val="both"/>
        <w:rPr>
          <w:rFonts w:ascii="Arial" w:hAnsi="Arial" w:cs="Arial"/>
          <w:b/>
        </w:rPr>
      </w:pPr>
    </w:p>
    <w:p w14:paraId="327D9C65" w14:textId="48B88F15" w:rsidR="00992806" w:rsidRDefault="00287148" w:rsidP="00992806">
      <w:pPr>
        <w:jc w:val="both"/>
        <w:rPr>
          <w:rFonts w:ascii="Arial" w:hAnsi="Arial" w:cs="Arial"/>
        </w:rPr>
      </w:pPr>
      <w:r>
        <w:rPr>
          <w:rFonts w:ascii="Arial" w:hAnsi="Arial" w:cs="Arial"/>
        </w:rPr>
        <w:t xml:space="preserve">Una variable cualitativa </w:t>
      </w:r>
      <w:r w:rsidR="00992806" w:rsidRPr="00992806">
        <w:rPr>
          <w:rFonts w:ascii="Arial" w:hAnsi="Arial" w:cs="Arial"/>
        </w:rPr>
        <w:t>se puede considerar como una pregunta e</w:t>
      </w:r>
      <w:r w:rsidR="00CF74F4">
        <w:rPr>
          <w:rFonts w:ascii="Arial" w:hAnsi="Arial" w:cs="Arial"/>
        </w:rPr>
        <w:t xml:space="preserve">n la cual sus respuestas miden </w:t>
      </w:r>
      <w:r w:rsidR="00992806" w:rsidRPr="00992806">
        <w:rPr>
          <w:rFonts w:ascii="Arial" w:hAnsi="Arial" w:cs="Arial"/>
        </w:rPr>
        <w:t>cualidades, caracte</w:t>
      </w:r>
      <w:r w:rsidR="00CF74F4">
        <w:rPr>
          <w:rFonts w:ascii="Arial" w:hAnsi="Arial" w:cs="Arial"/>
        </w:rPr>
        <w:t>rísticas, preferencias, gustos,</w:t>
      </w:r>
      <w:r>
        <w:rPr>
          <w:rFonts w:ascii="Arial" w:hAnsi="Arial" w:cs="Arial"/>
        </w:rPr>
        <w:t xml:space="preserve"> </w:t>
      </w:r>
      <w:r w:rsidR="00CF74F4">
        <w:rPr>
          <w:rFonts w:ascii="Arial" w:hAnsi="Arial" w:cs="Arial"/>
        </w:rPr>
        <w:t>g</w:t>
      </w:r>
      <w:r w:rsidR="00992806" w:rsidRPr="00992806">
        <w:rPr>
          <w:rFonts w:ascii="Arial" w:hAnsi="Arial" w:cs="Arial"/>
        </w:rPr>
        <w:t>énero de una persona, estado civil, estrato al cual pertenece, intención de voto para determinadas elecciones</w:t>
      </w:r>
      <w:r w:rsidR="00CF74F4">
        <w:rPr>
          <w:rFonts w:ascii="Arial" w:hAnsi="Arial" w:cs="Arial"/>
        </w:rPr>
        <w:t>, preferencia por alguna comida. También se pueden considerar como</w:t>
      </w:r>
      <w:r w:rsidR="00992806" w:rsidRPr="00992806">
        <w:rPr>
          <w:rFonts w:ascii="Arial" w:hAnsi="Arial" w:cs="Arial"/>
        </w:rPr>
        <w:t xml:space="preserve"> preguntas cuyas respuestas se pueden clasificar en rangos pre establecidos</w:t>
      </w:r>
      <w:r w:rsidR="00CF74F4">
        <w:rPr>
          <w:rFonts w:ascii="Arial" w:hAnsi="Arial" w:cs="Arial"/>
        </w:rPr>
        <w:t xml:space="preserve"> como n</w:t>
      </w:r>
      <w:r w:rsidR="00992806" w:rsidRPr="00992806">
        <w:rPr>
          <w:rFonts w:ascii="Arial" w:hAnsi="Arial" w:cs="Arial"/>
        </w:rPr>
        <w:t xml:space="preserve">ivel de satisfacción </w:t>
      </w:r>
      <w:r w:rsidR="00CF74F4">
        <w:rPr>
          <w:rFonts w:ascii="Arial" w:hAnsi="Arial" w:cs="Arial"/>
        </w:rPr>
        <w:t>(</w:t>
      </w:r>
      <w:r w:rsidR="00992806" w:rsidRPr="00992806">
        <w:rPr>
          <w:rFonts w:ascii="Arial" w:hAnsi="Arial" w:cs="Arial"/>
        </w:rPr>
        <w:t>medido como</w:t>
      </w:r>
      <w:r>
        <w:rPr>
          <w:rFonts w:ascii="Arial" w:hAnsi="Arial" w:cs="Arial"/>
        </w:rPr>
        <w:t>:</w:t>
      </w:r>
      <w:r w:rsidR="00992806" w:rsidRPr="00992806">
        <w:rPr>
          <w:rFonts w:ascii="Arial" w:hAnsi="Arial" w:cs="Arial"/>
        </w:rPr>
        <w:t xml:space="preserve"> totalmente satisfecho, satisfecho, medianamente satisfecho o insatisfecho</w:t>
      </w:r>
      <w:r w:rsidR="00CF74F4">
        <w:rPr>
          <w:rFonts w:ascii="Arial" w:hAnsi="Arial" w:cs="Arial"/>
        </w:rPr>
        <w:t>)</w:t>
      </w:r>
      <w:r>
        <w:rPr>
          <w:rFonts w:ascii="Arial" w:hAnsi="Arial" w:cs="Arial"/>
        </w:rPr>
        <w:t>.</w:t>
      </w:r>
    </w:p>
    <w:p w14:paraId="17E5955A" w14:textId="6E22F908" w:rsidR="00287148" w:rsidRPr="00992806" w:rsidRDefault="00CF74F4" w:rsidP="00992806">
      <w:pPr>
        <w:jc w:val="both"/>
        <w:rPr>
          <w:rFonts w:ascii="Arial" w:hAnsi="Arial" w:cs="Arial"/>
        </w:rPr>
      </w:pPr>
      <w:r>
        <w:rPr>
          <w:rFonts w:ascii="Arial" w:hAnsi="Arial" w:cs="Arial"/>
        </w:rPr>
        <w:t>Por ejemplo, e</w:t>
      </w:r>
      <w:r w:rsidR="00287148" w:rsidRPr="00287148">
        <w:rPr>
          <w:rFonts w:ascii="Arial" w:hAnsi="Arial" w:cs="Arial"/>
        </w:rPr>
        <w:t>l nuevo gerente de una cadena de almacenes quiere determinar si existe una tendencia en la forma de pago de sus clientes. Para ello</w:t>
      </w:r>
      <w:r>
        <w:rPr>
          <w:rFonts w:ascii="Arial" w:hAnsi="Arial" w:cs="Arial"/>
        </w:rPr>
        <w:t>,</w:t>
      </w:r>
      <w:r w:rsidR="00287148" w:rsidRPr="00287148">
        <w:rPr>
          <w:rFonts w:ascii="Arial" w:hAnsi="Arial" w:cs="Arial"/>
        </w:rPr>
        <w:t xml:space="preserve"> toma una muestra de 80 compradores que llegaron a una de las tiendas</w:t>
      </w:r>
      <w:r>
        <w:rPr>
          <w:rFonts w:ascii="Arial" w:hAnsi="Arial" w:cs="Arial"/>
        </w:rPr>
        <w:t xml:space="preserve"> y observa</w:t>
      </w:r>
      <w:r w:rsidR="00287148" w:rsidRPr="00287148">
        <w:rPr>
          <w:rFonts w:ascii="Arial" w:hAnsi="Arial" w:cs="Arial"/>
        </w:rPr>
        <w:t xml:space="preserve"> si cada uno de ellos </w:t>
      </w:r>
      <w:r>
        <w:rPr>
          <w:rFonts w:ascii="Arial" w:hAnsi="Arial" w:cs="Arial"/>
        </w:rPr>
        <w:t>hace su pago en efectivo, con tarjeta o con b</w:t>
      </w:r>
      <w:r w:rsidR="00287148" w:rsidRPr="00287148">
        <w:rPr>
          <w:rFonts w:ascii="Arial" w:hAnsi="Arial" w:cs="Arial"/>
        </w:rPr>
        <w:t>onos</w:t>
      </w:r>
      <w:r>
        <w:rPr>
          <w:rFonts w:ascii="Arial" w:hAnsi="Arial" w:cs="Arial"/>
        </w:rPr>
        <w:t>.</w:t>
      </w:r>
      <w:bookmarkStart w:id="1" w:name="_GoBack"/>
      <w:bookmarkEnd w:id="1"/>
    </w:p>
    <w:p w14:paraId="5D9F5C2F" w14:textId="77777777" w:rsidR="00AD2D48" w:rsidRDefault="005B30C7" w:rsidP="00AD2D48">
      <w:r w:rsidRPr="00C87E96">
        <w:rPr>
          <w:rFonts w:ascii="Arial" w:hAnsi="Arial" w:cs="Arial"/>
          <w:highlight w:val="yellow"/>
        </w:rPr>
        <w:t>[SECCIÓN 3]</w:t>
      </w:r>
      <w:r w:rsidRPr="00C87E96">
        <w:rPr>
          <w:rFonts w:ascii="Arial" w:hAnsi="Arial" w:cs="Arial"/>
        </w:rPr>
        <w:t xml:space="preserve"> </w:t>
      </w:r>
      <w:r w:rsidR="001A1805">
        <w:rPr>
          <w:rFonts w:ascii="Arial" w:hAnsi="Arial" w:cs="Arial"/>
          <w:b/>
        </w:rPr>
        <w:t>1.1</w:t>
      </w:r>
      <w:r w:rsidRPr="00C87E96">
        <w:rPr>
          <w:rFonts w:ascii="Arial" w:hAnsi="Arial" w:cs="Arial"/>
          <w:b/>
        </w:rPr>
        <w:t xml:space="preserve">.1 </w:t>
      </w:r>
      <w:r>
        <w:rPr>
          <w:rFonts w:ascii="Arial" w:hAnsi="Arial" w:cs="Arial"/>
          <w:b/>
        </w:rPr>
        <w:t>Proporción</w:t>
      </w:r>
    </w:p>
    <w:p w14:paraId="45A063A5" w14:textId="77777777" w:rsidR="003B231E" w:rsidRDefault="003B231E" w:rsidP="00B10A1D">
      <w:pPr>
        <w:rPr>
          <w:rFonts w:ascii="Arial" w:hAnsi="Arial" w:cs="Arial"/>
        </w:rPr>
      </w:pPr>
      <w:r>
        <w:rPr>
          <w:rFonts w:ascii="Arial" w:hAnsi="Arial" w:cs="Arial"/>
        </w:rPr>
        <w:t>El primer criterio para analizar los resultados de una variable cualitativa corresponde a la proporción de la muestra que se encuentra en cada uno de los rangos de respuesta.</w:t>
      </w:r>
    </w:p>
    <w:p w14:paraId="351B9259" w14:textId="77777777" w:rsidR="00A9285D" w:rsidRDefault="003B231E" w:rsidP="00B10A1D">
      <w:pPr>
        <w:rPr>
          <w:rFonts w:ascii="Arial" w:hAnsi="Arial" w:cs="Arial"/>
        </w:rPr>
      </w:pPr>
      <w:r>
        <w:rPr>
          <w:rFonts w:ascii="Arial" w:hAnsi="Arial" w:cs="Arial"/>
        </w:rPr>
        <w:t>Para identificar la proporción es importante tener en cuenta la construcción de una tabla de frecuencias.</w:t>
      </w:r>
    </w:p>
    <w:tbl>
      <w:tblPr>
        <w:tblStyle w:val="Tablaconcuadrcula"/>
        <w:tblW w:w="0" w:type="auto"/>
        <w:tblLook w:val="04A0" w:firstRow="1" w:lastRow="0" w:firstColumn="1" w:lastColumn="0" w:noHBand="0" w:noVBand="1"/>
      </w:tblPr>
      <w:tblGrid>
        <w:gridCol w:w="2490"/>
        <w:gridCol w:w="6338"/>
      </w:tblGrid>
      <w:tr w:rsidR="003B231E" w:rsidRPr="00C87E96" w14:paraId="52E9F2DC" w14:textId="77777777" w:rsidTr="00B231AD">
        <w:tc>
          <w:tcPr>
            <w:tcW w:w="8828" w:type="dxa"/>
            <w:gridSpan w:val="2"/>
            <w:shd w:val="clear" w:color="auto" w:fill="000000" w:themeFill="text1"/>
          </w:tcPr>
          <w:p w14:paraId="7DCA3F43" w14:textId="77777777" w:rsidR="003B231E" w:rsidRPr="00C87E96" w:rsidRDefault="003B231E" w:rsidP="00B231AD">
            <w:pPr>
              <w:jc w:val="center"/>
              <w:rPr>
                <w:rFonts w:ascii="Arial" w:hAnsi="Arial" w:cs="Arial"/>
                <w:b/>
                <w:sz w:val="24"/>
                <w:szCs w:val="24"/>
              </w:rPr>
            </w:pPr>
            <w:r w:rsidRPr="00C87E96">
              <w:rPr>
                <w:rFonts w:ascii="Arial" w:hAnsi="Arial" w:cs="Arial"/>
                <w:b/>
                <w:sz w:val="24"/>
                <w:szCs w:val="24"/>
              </w:rPr>
              <w:lastRenderedPageBreak/>
              <w:t>Recuerda</w:t>
            </w:r>
          </w:p>
        </w:tc>
      </w:tr>
      <w:tr w:rsidR="003B231E" w:rsidRPr="00C87E96" w14:paraId="4BFC4586" w14:textId="77777777" w:rsidTr="00B231AD">
        <w:tc>
          <w:tcPr>
            <w:tcW w:w="2490" w:type="dxa"/>
          </w:tcPr>
          <w:p w14:paraId="7416D622" w14:textId="77777777" w:rsidR="003B231E" w:rsidRPr="00C87E96" w:rsidRDefault="003B231E" w:rsidP="00B231AD">
            <w:pPr>
              <w:rPr>
                <w:rFonts w:ascii="Arial" w:hAnsi="Arial" w:cs="Arial"/>
                <w:b/>
                <w:sz w:val="24"/>
                <w:szCs w:val="24"/>
              </w:rPr>
            </w:pPr>
            <w:r w:rsidRPr="00C87E96">
              <w:rPr>
                <w:rFonts w:ascii="Arial" w:hAnsi="Arial" w:cs="Arial"/>
                <w:b/>
                <w:sz w:val="24"/>
                <w:szCs w:val="24"/>
              </w:rPr>
              <w:t>Contenido</w:t>
            </w:r>
          </w:p>
        </w:tc>
        <w:tc>
          <w:tcPr>
            <w:tcW w:w="6338" w:type="dxa"/>
          </w:tcPr>
          <w:p w14:paraId="2B21CBFE" w14:textId="77777777" w:rsidR="003B231E" w:rsidRDefault="003B231E" w:rsidP="00B231AD">
            <w:pPr>
              <w:jc w:val="both"/>
              <w:rPr>
                <w:rFonts w:ascii="Arial" w:hAnsi="Arial" w:cs="Arial"/>
              </w:rPr>
            </w:pPr>
            <w:r w:rsidRPr="003B231E">
              <w:rPr>
                <w:rFonts w:ascii="Arial" w:hAnsi="Arial" w:cs="Arial"/>
              </w:rPr>
              <w:t>Una tabla de frecuencias corresponde al conteo de las respuestas en los rangos correspondientes. Esta tabla representa el primer informe resumido del comportamiento de la variable cualitativa a analizar.</w:t>
            </w:r>
          </w:p>
          <w:p w14:paraId="4A9B89A4" w14:textId="77777777" w:rsidR="003B231E" w:rsidRPr="003B231E" w:rsidRDefault="003B231E" w:rsidP="00B231AD">
            <w:pPr>
              <w:jc w:val="both"/>
              <w:rPr>
                <w:rFonts w:ascii="Arial" w:hAnsi="Arial" w:cs="Arial"/>
              </w:rPr>
            </w:pPr>
            <w:r>
              <w:rPr>
                <w:rFonts w:ascii="Arial" w:hAnsi="Arial" w:cs="Arial"/>
              </w:rPr>
              <w:t>En variables cualitativas esta tabla es única, por lo cual no se genera incertidumbre en su interpretación.</w:t>
            </w:r>
          </w:p>
        </w:tc>
      </w:tr>
    </w:tbl>
    <w:p w14:paraId="28040391" w14:textId="77777777" w:rsidR="003B231E" w:rsidRDefault="003B231E" w:rsidP="00B10A1D">
      <w:pPr>
        <w:rPr>
          <w:rFonts w:ascii="Arial" w:hAnsi="Arial" w:cs="Arial"/>
        </w:rPr>
      </w:pPr>
    </w:p>
    <w:p w14:paraId="3D099C01" w14:textId="77777777" w:rsidR="003B231E" w:rsidRDefault="007D7CB1" w:rsidP="007D7CB1">
      <w:pPr>
        <w:jc w:val="both"/>
        <w:rPr>
          <w:rFonts w:ascii="Arial" w:hAnsi="Arial" w:cs="Arial"/>
        </w:rPr>
      </w:pPr>
      <w:r>
        <w:rPr>
          <w:rFonts w:ascii="Arial" w:hAnsi="Arial" w:cs="Arial"/>
        </w:rPr>
        <w:t>Por ejemplo: La siguiente tabla muestra los resultados obtenidos por el gerente de la tienda, el cual quiso medir el comportamiento de la forma de pago dentro de sus clientes.</w:t>
      </w:r>
    </w:p>
    <w:tbl>
      <w:tblPr>
        <w:tblStyle w:val="Tablaconcuadrcula"/>
        <w:tblW w:w="0" w:type="auto"/>
        <w:tblLayout w:type="fixed"/>
        <w:tblLook w:val="04A0" w:firstRow="1" w:lastRow="0" w:firstColumn="1" w:lastColumn="0" w:noHBand="0" w:noVBand="1"/>
      </w:tblPr>
      <w:tblGrid>
        <w:gridCol w:w="1384"/>
        <w:gridCol w:w="7670"/>
      </w:tblGrid>
      <w:tr w:rsidR="007D7CB1" w:rsidRPr="00C87E96" w14:paraId="46990C26" w14:textId="77777777" w:rsidTr="00B231AD">
        <w:tc>
          <w:tcPr>
            <w:tcW w:w="9054" w:type="dxa"/>
            <w:gridSpan w:val="2"/>
            <w:shd w:val="clear" w:color="auto" w:fill="0D0D0D" w:themeFill="text1" w:themeFillTint="F2"/>
          </w:tcPr>
          <w:p w14:paraId="34B2B365" w14:textId="77777777" w:rsidR="007D7CB1" w:rsidRPr="00C87E96" w:rsidRDefault="007D7CB1" w:rsidP="00B231AD">
            <w:pPr>
              <w:jc w:val="center"/>
              <w:rPr>
                <w:rFonts w:ascii="Arial" w:hAnsi="Arial" w:cs="Arial"/>
                <w:b/>
                <w:sz w:val="24"/>
                <w:szCs w:val="24"/>
              </w:rPr>
            </w:pPr>
            <w:r w:rsidRPr="00C87E96">
              <w:rPr>
                <w:rFonts w:ascii="Arial" w:hAnsi="Arial" w:cs="Arial"/>
                <w:b/>
                <w:sz w:val="24"/>
                <w:szCs w:val="24"/>
              </w:rPr>
              <w:t>Imagen (fotografía, gráfica o ilustración)</w:t>
            </w:r>
          </w:p>
        </w:tc>
      </w:tr>
      <w:tr w:rsidR="007D7CB1" w:rsidRPr="00C87E96" w14:paraId="064C9494" w14:textId="77777777" w:rsidTr="00B231AD">
        <w:tc>
          <w:tcPr>
            <w:tcW w:w="1384" w:type="dxa"/>
          </w:tcPr>
          <w:p w14:paraId="7873DB34" w14:textId="77777777" w:rsidR="007D7CB1" w:rsidRPr="00C87E96" w:rsidRDefault="007D7CB1" w:rsidP="00B231AD">
            <w:pPr>
              <w:rPr>
                <w:rFonts w:ascii="Arial" w:hAnsi="Arial" w:cs="Arial"/>
                <w:b/>
                <w:sz w:val="24"/>
                <w:szCs w:val="24"/>
              </w:rPr>
            </w:pPr>
            <w:r w:rsidRPr="00C87E96">
              <w:rPr>
                <w:rFonts w:ascii="Arial" w:hAnsi="Arial" w:cs="Arial"/>
                <w:b/>
                <w:sz w:val="24"/>
                <w:szCs w:val="24"/>
              </w:rPr>
              <w:t>Código</w:t>
            </w:r>
          </w:p>
        </w:tc>
        <w:tc>
          <w:tcPr>
            <w:tcW w:w="7670" w:type="dxa"/>
          </w:tcPr>
          <w:p w14:paraId="0FAD4C16" w14:textId="77777777" w:rsidR="007D7CB1" w:rsidRPr="00C87E96" w:rsidRDefault="007D7CB1" w:rsidP="00B231AD">
            <w:pPr>
              <w:rPr>
                <w:rFonts w:ascii="Arial" w:hAnsi="Arial" w:cs="Arial"/>
                <w:sz w:val="24"/>
                <w:szCs w:val="24"/>
              </w:rPr>
            </w:pPr>
          </w:p>
        </w:tc>
      </w:tr>
      <w:tr w:rsidR="007D7CB1" w:rsidRPr="00C87E96" w14:paraId="639D324A" w14:textId="77777777" w:rsidTr="00B231AD">
        <w:tc>
          <w:tcPr>
            <w:tcW w:w="1384" w:type="dxa"/>
          </w:tcPr>
          <w:p w14:paraId="42ECA82A" w14:textId="77777777" w:rsidR="007D7CB1" w:rsidRPr="00C87E96" w:rsidRDefault="007D7CB1" w:rsidP="00B231AD">
            <w:pPr>
              <w:rPr>
                <w:rFonts w:ascii="Arial" w:hAnsi="Arial" w:cs="Arial"/>
                <w:sz w:val="24"/>
                <w:szCs w:val="24"/>
              </w:rPr>
            </w:pPr>
            <w:r w:rsidRPr="00C87E96">
              <w:rPr>
                <w:rFonts w:ascii="Arial" w:hAnsi="Arial" w:cs="Arial"/>
                <w:b/>
                <w:sz w:val="24"/>
                <w:szCs w:val="24"/>
              </w:rPr>
              <w:t>Descripción</w:t>
            </w:r>
          </w:p>
        </w:tc>
        <w:tc>
          <w:tcPr>
            <w:tcW w:w="7670" w:type="dxa"/>
          </w:tcPr>
          <w:p w14:paraId="0BFC2828" w14:textId="77777777" w:rsidR="007D7CB1" w:rsidRPr="00C87E96" w:rsidRDefault="00416342" w:rsidP="00B231AD">
            <w:pPr>
              <w:rPr>
                <w:rFonts w:ascii="Arial" w:hAnsi="Arial" w:cs="Arial"/>
                <w:sz w:val="24"/>
                <w:szCs w:val="24"/>
              </w:rPr>
            </w:pPr>
            <w:r>
              <w:rPr>
                <w:rFonts w:ascii="Arial" w:hAnsi="Arial" w:cs="Arial"/>
                <w:sz w:val="24"/>
                <w:szCs w:val="24"/>
              </w:rPr>
              <w:t>Tabla de frecuencias de una variable cualitativa</w:t>
            </w:r>
          </w:p>
        </w:tc>
      </w:tr>
      <w:tr w:rsidR="007D7CB1" w:rsidRPr="00C87E96" w14:paraId="485E5F04" w14:textId="77777777" w:rsidTr="00B231AD">
        <w:tc>
          <w:tcPr>
            <w:tcW w:w="1384" w:type="dxa"/>
          </w:tcPr>
          <w:p w14:paraId="209F1DB9" w14:textId="77777777" w:rsidR="007D7CB1" w:rsidRPr="00C87E96" w:rsidRDefault="007D7CB1" w:rsidP="00B231A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343F7B5" w14:textId="77777777" w:rsidR="007D7CB1" w:rsidRPr="00C87E96" w:rsidRDefault="007D7CB1" w:rsidP="00B231AD">
            <w:pPr>
              <w:rPr>
                <w:rFonts w:ascii="Arial" w:hAnsi="Arial" w:cs="Arial"/>
                <w:noProof/>
                <w:sz w:val="24"/>
                <w:szCs w:val="24"/>
                <w:lang w:val="es-ES" w:eastAsia="es-ES"/>
              </w:rPr>
            </w:pPr>
          </w:p>
          <w:tbl>
            <w:tblPr>
              <w:tblStyle w:val="Tablaconcuadrcula"/>
              <w:tblpPr w:leftFromText="141" w:rightFromText="141" w:vertAnchor="page" w:horzAnchor="margin" w:tblpXSpec="center" w:tblpY="46"/>
              <w:tblOverlap w:val="never"/>
              <w:tblW w:w="6232" w:type="dxa"/>
              <w:tblLayout w:type="fixed"/>
              <w:tblLook w:val="04A0" w:firstRow="1" w:lastRow="0" w:firstColumn="1" w:lastColumn="0" w:noHBand="0" w:noVBand="1"/>
            </w:tblPr>
            <w:tblGrid>
              <w:gridCol w:w="1608"/>
              <w:gridCol w:w="1276"/>
              <w:gridCol w:w="1843"/>
              <w:gridCol w:w="1505"/>
            </w:tblGrid>
            <w:tr w:rsidR="00416342" w:rsidRPr="00416342" w14:paraId="498706DE" w14:textId="77777777" w:rsidTr="00416342">
              <w:tc>
                <w:tcPr>
                  <w:tcW w:w="1608" w:type="dxa"/>
                </w:tcPr>
                <w:p w14:paraId="3182A8C1" w14:textId="77777777" w:rsidR="00416342" w:rsidRPr="00416342" w:rsidRDefault="00416342" w:rsidP="00416342">
                  <w:pPr>
                    <w:jc w:val="center"/>
                    <w:rPr>
                      <w:rFonts w:ascii="Arial" w:hAnsi="Arial" w:cs="Arial"/>
                    </w:rPr>
                  </w:pPr>
                  <w:r w:rsidRPr="00416342">
                    <w:rPr>
                      <w:rFonts w:ascii="Arial" w:hAnsi="Arial" w:cs="Arial"/>
                    </w:rPr>
                    <w:t>Variable</w:t>
                  </w:r>
                </w:p>
                <w:p w14:paraId="7C90D152" w14:textId="77777777" w:rsidR="00416342" w:rsidRPr="00416342" w:rsidRDefault="00416342" w:rsidP="00416342">
                  <w:pPr>
                    <w:jc w:val="center"/>
                    <w:rPr>
                      <w:rFonts w:ascii="Arial" w:hAnsi="Arial" w:cs="Arial"/>
                    </w:rPr>
                  </w:pPr>
                  <w:r w:rsidRPr="00416342">
                    <w:rPr>
                      <w:rFonts w:ascii="Arial" w:hAnsi="Arial" w:cs="Arial"/>
                    </w:rPr>
                    <w:t>Forma de Pago</w:t>
                  </w:r>
                </w:p>
              </w:tc>
              <w:tc>
                <w:tcPr>
                  <w:tcW w:w="1276" w:type="dxa"/>
                </w:tcPr>
                <w:p w14:paraId="5ABB357E" w14:textId="77777777" w:rsidR="00416342" w:rsidRPr="00416342" w:rsidRDefault="00416342" w:rsidP="00416342">
                  <w:pPr>
                    <w:jc w:val="center"/>
                    <w:rPr>
                      <w:rFonts w:ascii="Arial" w:hAnsi="Arial" w:cs="Arial"/>
                    </w:rPr>
                  </w:pPr>
                  <w:r w:rsidRPr="00416342">
                    <w:rPr>
                      <w:rFonts w:ascii="Arial" w:hAnsi="Arial" w:cs="Arial"/>
                    </w:rPr>
                    <w:t>Frecuencia</w:t>
                  </w:r>
                </w:p>
                <w:p w14:paraId="5B00029B" w14:textId="77777777" w:rsidR="00416342" w:rsidRPr="00416342" w:rsidRDefault="00416342" w:rsidP="00416342">
                  <w:pPr>
                    <w:jc w:val="center"/>
                    <w:rPr>
                      <w:rFonts w:ascii="Arial" w:hAnsi="Arial" w:cs="Arial"/>
                      <w:i/>
                    </w:rPr>
                  </w:pPr>
                  <w:r w:rsidRPr="00416342">
                    <w:rPr>
                      <w:rFonts w:ascii="Arial" w:hAnsi="Arial" w:cs="Arial"/>
                      <w:i/>
                    </w:rPr>
                    <w:t>f</w:t>
                  </w:r>
                </w:p>
              </w:tc>
              <w:tc>
                <w:tcPr>
                  <w:tcW w:w="1843" w:type="dxa"/>
                </w:tcPr>
                <w:p w14:paraId="2A70DA5D" w14:textId="77777777" w:rsidR="00416342" w:rsidRPr="00416342" w:rsidRDefault="00416342" w:rsidP="00416342">
                  <w:pPr>
                    <w:jc w:val="center"/>
                    <w:rPr>
                      <w:rFonts w:ascii="Arial" w:hAnsi="Arial" w:cs="Arial"/>
                    </w:rPr>
                  </w:pPr>
                  <w:r w:rsidRPr="00416342">
                    <w:rPr>
                      <w:rFonts w:ascii="Arial" w:hAnsi="Arial" w:cs="Arial"/>
                    </w:rPr>
                    <w:t>Frecuencia Relativa</w:t>
                  </w:r>
                </w:p>
                <w:p w14:paraId="4675E465" w14:textId="77777777" w:rsidR="00416342" w:rsidRPr="00416342" w:rsidRDefault="00416342" w:rsidP="00416342">
                  <w:pPr>
                    <w:jc w:val="center"/>
                    <w:rPr>
                      <w:rFonts w:ascii="Arial" w:hAnsi="Arial" w:cs="Arial"/>
                      <w:i/>
                    </w:rPr>
                  </w:pPr>
                  <w:r w:rsidRPr="00416342">
                    <w:rPr>
                      <w:rFonts w:ascii="Arial" w:hAnsi="Arial" w:cs="Arial"/>
                      <w:i/>
                    </w:rPr>
                    <w:t>Fr o p</w:t>
                  </w:r>
                </w:p>
              </w:tc>
              <w:tc>
                <w:tcPr>
                  <w:tcW w:w="1505" w:type="dxa"/>
                </w:tcPr>
                <w:p w14:paraId="33C7E2E4" w14:textId="77777777" w:rsidR="00416342" w:rsidRPr="00416342" w:rsidRDefault="00416342" w:rsidP="00416342">
                  <w:pPr>
                    <w:jc w:val="center"/>
                    <w:rPr>
                      <w:rFonts w:ascii="Arial" w:hAnsi="Arial" w:cs="Arial"/>
                    </w:rPr>
                  </w:pPr>
                  <w:r w:rsidRPr="00416342">
                    <w:rPr>
                      <w:rFonts w:ascii="Arial" w:hAnsi="Arial" w:cs="Arial"/>
                    </w:rPr>
                    <w:t>Porcentaje</w:t>
                  </w:r>
                </w:p>
                <w:p w14:paraId="16580365" w14:textId="77777777" w:rsidR="00416342" w:rsidRPr="00416342" w:rsidRDefault="00416342" w:rsidP="00416342">
                  <w:pPr>
                    <w:jc w:val="center"/>
                    <w:rPr>
                      <w:rFonts w:ascii="Arial" w:hAnsi="Arial" w:cs="Arial"/>
                      <w:i/>
                    </w:rPr>
                  </w:pPr>
                  <w:r w:rsidRPr="00416342">
                    <w:rPr>
                      <w:rFonts w:ascii="Arial" w:hAnsi="Arial" w:cs="Arial"/>
                      <w:i/>
                    </w:rPr>
                    <w:t>%</w:t>
                  </w:r>
                </w:p>
              </w:tc>
            </w:tr>
            <w:tr w:rsidR="00416342" w:rsidRPr="00416342" w14:paraId="24AEBEB9" w14:textId="77777777" w:rsidTr="00416342">
              <w:tc>
                <w:tcPr>
                  <w:tcW w:w="1608" w:type="dxa"/>
                </w:tcPr>
                <w:p w14:paraId="5C1F4FEF" w14:textId="77777777" w:rsidR="00416342" w:rsidRPr="00416342" w:rsidRDefault="00416342" w:rsidP="00416342">
                  <w:pPr>
                    <w:jc w:val="center"/>
                    <w:rPr>
                      <w:rFonts w:ascii="Arial" w:hAnsi="Arial" w:cs="Arial"/>
                    </w:rPr>
                  </w:pPr>
                  <w:r w:rsidRPr="00416342">
                    <w:rPr>
                      <w:rFonts w:ascii="Arial" w:hAnsi="Arial" w:cs="Arial"/>
                    </w:rPr>
                    <w:t>Efectivo</w:t>
                  </w:r>
                </w:p>
              </w:tc>
              <w:tc>
                <w:tcPr>
                  <w:tcW w:w="1276" w:type="dxa"/>
                </w:tcPr>
                <w:p w14:paraId="384A6322" w14:textId="77777777" w:rsidR="00416342" w:rsidRPr="00416342" w:rsidRDefault="009C6AE3" w:rsidP="00416342">
                  <w:pPr>
                    <w:jc w:val="center"/>
                    <w:rPr>
                      <w:rFonts w:ascii="Arial" w:hAnsi="Arial" w:cs="Arial"/>
                    </w:rPr>
                  </w:pPr>
                  <w:r>
                    <w:rPr>
                      <w:rFonts w:ascii="Arial" w:hAnsi="Arial" w:cs="Arial"/>
                    </w:rPr>
                    <w:t>1</w:t>
                  </w:r>
                  <w:r w:rsidR="00416342" w:rsidRPr="00416342">
                    <w:rPr>
                      <w:rFonts w:ascii="Arial" w:hAnsi="Arial" w:cs="Arial"/>
                    </w:rPr>
                    <w:t>0</w:t>
                  </w:r>
                </w:p>
              </w:tc>
              <w:tc>
                <w:tcPr>
                  <w:tcW w:w="1843" w:type="dxa"/>
                </w:tcPr>
                <w:p w14:paraId="18C9EAFE" w14:textId="77777777" w:rsidR="00416342" w:rsidRPr="00416342" w:rsidRDefault="00CF74F4" w:rsidP="00416342">
                  <w:pPr>
                    <w:jc w:val="center"/>
                    <w:rPr>
                      <w:rFonts w:ascii="Arial" w:hAnsi="Arial" w:cs="Arial"/>
                    </w:rPr>
                  </w:pPr>
                  <m:oMathPara>
                    <m:oMath>
                      <m:f>
                        <m:fPr>
                          <m:ctrlPr>
                            <w:rPr>
                              <w:rFonts w:ascii="Cambria Math" w:hAnsi="Cambria Math" w:cs="Arial"/>
                              <w:i/>
                            </w:rPr>
                          </m:ctrlPr>
                        </m:fPr>
                        <m:num>
                          <m:r>
                            <w:rPr>
                              <w:rFonts w:ascii="Cambria Math" w:hAnsi="Cambria Math" w:cs="Arial"/>
                            </w:rPr>
                            <m:t>10</m:t>
                          </m:r>
                        </m:num>
                        <m:den>
                          <m:r>
                            <w:rPr>
                              <w:rFonts w:ascii="Cambria Math" w:hAnsi="Cambria Math" w:cs="Arial"/>
                            </w:rPr>
                            <m:t>80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8</m:t>
                          </m:r>
                        </m:den>
                      </m:f>
                      <m:r>
                        <w:rPr>
                          <w:rFonts w:ascii="Cambria Math" w:hAnsi="Cambria Math" w:cs="Arial"/>
                        </w:rPr>
                        <m:t>=0,125</m:t>
                      </m:r>
                    </m:oMath>
                  </m:oMathPara>
                </w:p>
              </w:tc>
              <w:tc>
                <w:tcPr>
                  <w:tcW w:w="1505" w:type="dxa"/>
                </w:tcPr>
                <w:p w14:paraId="1548CB5F" w14:textId="77777777" w:rsidR="00416342" w:rsidRPr="00416342" w:rsidRDefault="009C6AE3" w:rsidP="00416342">
                  <w:pPr>
                    <w:jc w:val="center"/>
                    <w:rPr>
                      <w:rFonts w:ascii="Arial" w:hAnsi="Arial" w:cs="Arial"/>
                    </w:rPr>
                  </w:pPr>
                  <w:r>
                    <w:rPr>
                      <w:rFonts w:ascii="Arial" w:hAnsi="Arial" w:cs="Arial"/>
                    </w:rPr>
                    <w:t>1</w:t>
                  </w:r>
                  <w:r w:rsidR="00416342" w:rsidRPr="00416342">
                    <w:rPr>
                      <w:rFonts w:ascii="Arial" w:hAnsi="Arial" w:cs="Arial"/>
                    </w:rPr>
                    <w:t>2</w:t>
                  </w:r>
                  <w:r>
                    <w:rPr>
                      <w:rFonts w:ascii="Arial" w:hAnsi="Arial" w:cs="Arial"/>
                    </w:rPr>
                    <w:t>.</w:t>
                  </w:r>
                  <w:r w:rsidR="00416342" w:rsidRPr="00416342">
                    <w:rPr>
                      <w:rFonts w:ascii="Arial" w:hAnsi="Arial" w:cs="Arial"/>
                    </w:rPr>
                    <w:t>5%</w:t>
                  </w:r>
                </w:p>
              </w:tc>
            </w:tr>
            <w:tr w:rsidR="00416342" w:rsidRPr="00416342" w14:paraId="2C6EA395" w14:textId="77777777" w:rsidTr="00416342">
              <w:trPr>
                <w:trHeight w:val="278"/>
              </w:trPr>
              <w:tc>
                <w:tcPr>
                  <w:tcW w:w="1608" w:type="dxa"/>
                </w:tcPr>
                <w:p w14:paraId="5ED7966C" w14:textId="77777777" w:rsidR="00416342" w:rsidRPr="00416342" w:rsidRDefault="00416342" w:rsidP="00416342">
                  <w:pPr>
                    <w:jc w:val="center"/>
                    <w:rPr>
                      <w:rFonts w:ascii="Arial" w:hAnsi="Arial" w:cs="Arial"/>
                    </w:rPr>
                  </w:pPr>
                  <w:r w:rsidRPr="00416342">
                    <w:rPr>
                      <w:rFonts w:ascii="Arial" w:hAnsi="Arial" w:cs="Arial"/>
                    </w:rPr>
                    <w:t>Tarjeta</w:t>
                  </w:r>
                </w:p>
              </w:tc>
              <w:tc>
                <w:tcPr>
                  <w:tcW w:w="1276" w:type="dxa"/>
                </w:tcPr>
                <w:p w14:paraId="0FB29790" w14:textId="77777777" w:rsidR="00416342" w:rsidRPr="00416342" w:rsidRDefault="00416342" w:rsidP="00416342">
                  <w:pPr>
                    <w:jc w:val="center"/>
                    <w:rPr>
                      <w:rFonts w:ascii="Arial" w:hAnsi="Arial" w:cs="Arial"/>
                    </w:rPr>
                  </w:pPr>
                  <w:r w:rsidRPr="00416342">
                    <w:rPr>
                      <w:rFonts w:ascii="Arial" w:hAnsi="Arial" w:cs="Arial"/>
                    </w:rPr>
                    <w:t>42</w:t>
                  </w:r>
                </w:p>
              </w:tc>
              <w:tc>
                <w:tcPr>
                  <w:tcW w:w="1843" w:type="dxa"/>
                </w:tcPr>
                <w:p w14:paraId="516D191F" w14:textId="77777777" w:rsidR="00416342" w:rsidRPr="00416342" w:rsidRDefault="00CF74F4" w:rsidP="00416342">
                  <w:pPr>
                    <w:jc w:val="center"/>
                    <w:rPr>
                      <w:rFonts w:ascii="Arial" w:hAnsi="Arial" w:cs="Arial"/>
                    </w:rPr>
                  </w:pPr>
                  <m:oMathPara>
                    <m:oMath>
                      <m:f>
                        <m:fPr>
                          <m:ctrlPr>
                            <w:rPr>
                              <w:rFonts w:ascii="Cambria Math" w:hAnsi="Cambria Math" w:cs="Arial"/>
                              <w:i/>
                            </w:rPr>
                          </m:ctrlPr>
                        </m:fPr>
                        <m:num>
                          <m:r>
                            <w:rPr>
                              <w:rFonts w:ascii="Cambria Math" w:hAnsi="Cambria Math" w:cs="Arial"/>
                            </w:rPr>
                            <m:t>42</m:t>
                          </m:r>
                        </m:num>
                        <m:den>
                          <m:r>
                            <w:rPr>
                              <w:rFonts w:ascii="Cambria Math" w:hAnsi="Cambria Math" w:cs="Arial"/>
                            </w:rPr>
                            <m:t>80</m:t>
                          </m:r>
                        </m:den>
                      </m:f>
                      <m:r>
                        <w:rPr>
                          <w:rFonts w:ascii="Cambria Math" w:hAnsi="Cambria Math" w:cs="Arial"/>
                        </w:rPr>
                        <m:t>=</m:t>
                      </m:r>
                      <m:f>
                        <m:fPr>
                          <m:ctrlPr>
                            <w:rPr>
                              <w:rFonts w:ascii="Cambria Math" w:hAnsi="Cambria Math" w:cs="Arial"/>
                              <w:i/>
                            </w:rPr>
                          </m:ctrlPr>
                        </m:fPr>
                        <m:num>
                          <m:r>
                            <w:rPr>
                              <w:rFonts w:ascii="Cambria Math" w:hAnsi="Cambria Math" w:cs="Arial"/>
                            </w:rPr>
                            <m:t>21</m:t>
                          </m:r>
                        </m:num>
                        <m:den>
                          <m:r>
                            <w:rPr>
                              <w:rFonts w:ascii="Cambria Math" w:hAnsi="Cambria Math" w:cs="Arial"/>
                            </w:rPr>
                            <m:t>40</m:t>
                          </m:r>
                        </m:den>
                      </m:f>
                      <m:r>
                        <w:rPr>
                          <w:rFonts w:ascii="Cambria Math" w:hAnsi="Cambria Math" w:cs="Arial"/>
                        </w:rPr>
                        <m:t>=0,525</m:t>
                      </m:r>
                    </m:oMath>
                  </m:oMathPara>
                </w:p>
              </w:tc>
              <w:tc>
                <w:tcPr>
                  <w:tcW w:w="1505" w:type="dxa"/>
                </w:tcPr>
                <w:p w14:paraId="6169A1BC" w14:textId="77777777" w:rsidR="00416342" w:rsidRPr="00416342" w:rsidRDefault="00416342" w:rsidP="00416342">
                  <w:pPr>
                    <w:jc w:val="center"/>
                    <w:rPr>
                      <w:rFonts w:ascii="Arial" w:hAnsi="Arial" w:cs="Arial"/>
                    </w:rPr>
                  </w:pPr>
                  <w:r w:rsidRPr="00416342">
                    <w:rPr>
                      <w:rFonts w:ascii="Arial" w:hAnsi="Arial" w:cs="Arial"/>
                    </w:rPr>
                    <w:t>52.5%</w:t>
                  </w:r>
                </w:p>
              </w:tc>
            </w:tr>
            <w:tr w:rsidR="00416342" w:rsidRPr="00416342" w14:paraId="21BA3AE6" w14:textId="77777777" w:rsidTr="00416342">
              <w:tc>
                <w:tcPr>
                  <w:tcW w:w="1608" w:type="dxa"/>
                </w:tcPr>
                <w:p w14:paraId="2B864F64" w14:textId="77777777" w:rsidR="00416342" w:rsidRPr="00416342" w:rsidRDefault="00416342" w:rsidP="00416342">
                  <w:pPr>
                    <w:jc w:val="center"/>
                    <w:rPr>
                      <w:rFonts w:ascii="Arial" w:hAnsi="Arial" w:cs="Arial"/>
                    </w:rPr>
                  </w:pPr>
                  <w:r w:rsidRPr="00416342">
                    <w:rPr>
                      <w:rFonts w:ascii="Arial" w:hAnsi="Arial" w:cs="Arial"/>
                    </w:rPr>
                    <w:t>Bonos</w:t>
                  </w:r>
                </w:p>
              </w:tc>
              <w:tc>
                <w:tcPr>
                  <w:tcW w:w="1276" w:type="dxa"/>
                </w:tcPr>
                <w:p w14:paraId="5AA07503" w14:textId="77777777" w:rsidR="00416342" w:rsidRPr="00416342" w:rsidRDefault="009C6AE3" w:rsidP="00416342">
                  <w:pPr>
                    <w:jc w:val="center"/>
                    <w:rPr>
                      <w:rFonts w:ascii="Arial" w:hAnsi="Arial" w:cs="Arial"/>
                    </w:rPr>
                  </w:pPr>
                  <w:r>
                    <w:rPr>
                      <w:rFonts w:ascii="Arial" w:hAnsi="Arial" w:cs="Arial"/>
                    </w:rPr>
                    <w:t>2</w:t>
                  </w:r>
                  <w:r w:rsidR="00416342" w:rsidRPr="00416342">
                    <w:rPr>
                      <w:rFonts w:ascii="Arial" w:hAnsi="Arial" w:cs="Arial"/>
                    </w:rPr>
                    <w:t>0</w:t>
                  </w:r>
                </w:p>
              </w:tc>
              <w:tc>
                <w:tcPr>
                  <w:tcW w:w="1843" w:type="dxa"/>
                </w:tcPr>
                <w:p w14:paraId="58B5CB15" w14:textId="77777777" w:rsidR="00416342" w:rsidRPr="00416342" w:rsidRDefault="00CF74F4" w:rsidP="00416342">
                  <w:pPr>
                    <w:jc w:val="center"/>
                    <w:rPr>
                      <w:rFonts w:ascii="Arial" w:hAnsi="Arial" w:cs="Arial"/>
                    </w:rPr>
                  </w:pPr>
                  <m:oMathPara>
                    <m:oMath>
                      <m:f>
                        <m:fPr>
                          <m:ctrlPr>
                            <w:rPr>
                              <w:rFonts w:ascii="Cambria Math" w:hAnsi="Cambria Math" w:cs="Arial"/>
                              <w:i/>
                            </w:rPr>
                          </m:ctrlPr>
                        </m:fPr>
                        <m:num>
                          <m:r>
                            <w:rPr>
                              <w:rFonts w:ascii="Cambria Math" w:hAnsi="Cambria Math" w:cs="Arial"/>
                            </w:rPr>
                            <m:t>20</m:t>
                          </m:r>
                        </m:num>
                        <m:den>
                          <m:r>
                            <w:rPr>
                              <w:rFonts w:ascii="Cambria Math" w:hAnsi="Cambria Math" w:cs="Arial"/>
                            </w:rPr>
                            <m:t>80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r>
                        <w:rPr>
                          <w:rFonts w:ascii="Cambria Math" w:hAnsi="Cambria Math" w:cs="Arial"/>
                        </w:rPr>
                        <m:t>=0,375</m:t>
                      </m:r>
                    </m:oMath>
                  </m:oMathPara>
                </w:p>
              </w:tc>
              <w:tc>
                <w:tcPr>
                  <w:tcW w:w="1505" w:type="dxa"/>
                </w:tcPr>
                <w:p w14:paraId="513CBA0C" w14:textId="77777777" w:rsidR="00416342" w:rsidRPr="00416342" w:rsidRDefault="009C6AE3" w:rsidP="00416342">
                  <w:pPr>
                    <w:jc w:val="center"/>
                    <w:rPr>
                      <w:rFonts w:ascii="Arial" w:hAnsi="Arial" w:cs="Arial"/>
                    </w:rPr>
                  </w:pPr>
                  <w:r>
                    <w:rPr>
                      <w:rFonts w:ascii="Arial" w:hAnsi="Arial" w:cs="Arial"/>
                    </w:rPr>
                    <w:t>2</w:t>
                  </w:r>
                  <w:r w:rsidR="00416342" w:rsidRPr="00416342">
                    <w:rPr>
                      <w:rFonts w:ascii="Arial" w:hAnsi="Arial" w:cs="Arial"/>
                    </w:rPr>
                    <w:t>5%</w:t>
                  </w:r>
                </w:p>
              </w:tc>
            </w:tr>
            <w:tr w:rsidR="00416342" w:rsidRPr="00416342" w14:paraId="2DCAA511" w14:textId="77777777" w:rsidTr="00416342">
              <w:tc>
                <w:tcPr>
                  <w:tcW w:w="1608" w:type="dxa"/>
                </w:tcPr>
                <w:p w14:paraId="0072498C" w14:textId="77777777" w:rsidR="00416342" w:rsidRPr="00416342" w:rsidRDefault="00416342" w:rsidP="00416342">
                  <w:pPr>
                    <w:jc w:val="center"/>
                    <w:rPr>
                      <w:rFonts w:ascii="Arial" w:hAnsi="Arial" w:cs="Arial"/>
                    </w:rPr>
                  </w:pPr>
                  <w:r w:rsidRPr="00416342">
                    <w:rPr>
                      <w:rFonts w:ascii="Arial" w:hAnsi="Arial" w:cs="Arial"/>
                    </w:rPr>
                    <w:t>Otro</w:t>
                  </w:r>
                </w:p>
              </w:tc>
              <w:tc>
                <w:tcPr>
                  <w:tcW w:w="1276" w:type="dxa"/>
                </w:tcPr>
                <w:p w14:paraId="3B7C37FB" w14:textId="77777777" w:rsidR="00416342" w:rsidRPr="00416342" w:rsidRDefault="00416342" w:rsidP="00416342">
                  <w:pPr>
                    <w:jc w:val="center"/>
                    <w:rPr>
                      <w:rFonts w:ascii="Arial" w:hAnsi="Arial" w:cs="Arial"/>
                    </w:rPr>
                  </w:pPr>
                  <w:r w:rsidRPr="00416342">
                    <w:rPr>
                      <w:rFonts w:ascii="Arial" w:hAnsi="Arial" w:cs="Arial"/>
                    </w:rPr>
                    <w:t>8</w:t>
                  </w:r>
                </w:p>
              </w:tc>
              <w:tc>
                <w:tcPr>
                  <w:tcW w:w="1843" w:type="dxa"/>
                </w:tcPr>
                <w:p w14:paraId="277C73E6" w14:textId="77777777" w:rsidR="00416342" w:rsidRPr="00416342" w:rsidRDefault="00CF74F4" w:rsidP="00416342">
                  <w:pPr>
                    <w:jc w:val="center"/>
                    <w:rPr>
                      <w:rFonts w:ascii="Arial" w:hAnsi="Arial" w:cs="Arial"/>
                    </w:rPr>
                  </w:pPr>
                  <m:oMathPara>
                    <m:oMath>
                      <m:f>
                        <m:fPr>
                          <m:ctrlPr>
                            <w:rPr>
                              <w:rFonts w:ascii="Cambria Math" w:hAnsi="Cambria Math" w:cs="Arial"/>
                              <w:i/>
                            </w:rPr>
                          </m:ctrlPr>
                        </m:fPr>
                        <m:num>
                          <m:r>
                            <w:rPr>
                              <w:rFonts w:ascii="Cambria Math" w:hAnsi="Cambria Math" w:cs="Arial"/>
                            </w:rPr>
                            <m:t>8</m:t>
                          </m:r>
                        </m:num>
                        <m:den>
                          <m:r>
                            <w:rPr>
                              <w:rFonts w:ascii="Cambria Math" w:hAnsi="Cambria Math" w:cs="Arial"/>
                            </w:rPr>
                            <m:t>80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10</m:t>
                          </m:r>
                        </m:den>
                      </m:f>
                      <m:r>
                        <w:rPr>
                          <w:rFonts w:ascii="Cambria Math" w:hAnsi="Cambria Math" w:cs="Arial"/>
                        </w:rPr>
                        <m:t>=0,1</m:t>
                      </m:r>
                    </m:oMath>
                  </m:oMathPara>
                </w:p>
              </w:tc>
              <w:tc>
                <w:tcPr>
                  <w:tcW w:w="1505" w:type="dxa"/>
                </w:tcPr>
                <w:p w14:paraId="6C770A14" w14:textId="77777777" w:rsidR="00416342" w:rsidRPr="00416342" w:rsidRDefault="00416342" w:rsidP="00416342">
                  <w:pPr>
                    <w:jc w:val="center"/>
                    <w:rPr>
                      <w:rFonts w:ascii="Arial" w:hAnsi="Arial" w:cs="Arial"/>
                    </w:rPr>
                  </w:pPr>
                  <w:r w:rsidRPr="00416342">
                    <w:rPr>
                      <w:rFonts w:ascii="Arial" w:hAnsi="Arial" w:cs="Arial"/>
                    </w:rPr>
                    <w:t>10%</w:t>
                  </w:r>
                </w:p>
              </w:tc>
            </w:tr>
            <w:tr w:rsidR="00416342" w:rsidRPr="00416342" w14:paraId="61E4F3FA" w14:textId="77777777" w:rsidTr="00416342">
              <w:tc>
                <w:tcPr>
                  <w:tcW w:w="1608" w:type="dxa"/>
                </w:tcPr>
                <w:p w14:paraId="522B4422" w14:textId="77777777" w:rsidR="00416342" w:rsidRPr="00416342" w:rsidRDefault="00416342" w:rsidP="00416342">
                  <w:pPr>
                    <w:jc w:val="center"/>
                    <w:rPr>
                      <w:rFonts w:ascii="Arial" w:hAnsi="Arial" w:cs="Arial"/>
                    </w:rPr>
                  </w:pPr>
                  <w:r w:rsidRPr="00416342">
                    <w:rPr>
                      <w:rFonts w:ascii="Arial" w:hAnsi="Arial" w:cs="Arial"/>
                    </w:rPr>
                    <w:t>TOTAL</w:t>
                  </w:r>
                </w:p>
              </w:tc>
              <w:tc>
                <w:tcPr>
                  <w:tcW w:w="1276" w:type="dxa"/>
                </w:tcPr>
                <w:p w14:paraId="60E1A6B7" w14:textId="77777777" w:rsidR="00416342" w:rsidRPr="00416342" w:rsidRDefault="00416342" w:rsidP="00416342">
                  <w:pPr>
                    <w:jc w:val="center"/>
                    <w:rPr>
                      <w:rFonts w:ascii="Arial" w:hAnsi="Arial" w:cs="Arial"/>
                    </w:rPr>
                  </w:pPr>
                  <w:r w:rsidRPr="00416342">
                    <w:rPr>
                      <w:rFonts w:ascii="Arial" w:hAnsi="Arial" w:cs="Arial"/>
                    </w:rPr>
                    <w:t>80</w:t>
                  </w:r>
                </w:p>
              </w:tc>
              <w:tc>
                <w:tcPr>
                  <w:tcW w:w="1843" w:type="dxa"/>
                </w:tcPr>
                <w:p w14:paraId="4BC59691" w14:textId="77777777" w:rsidR="00416342" w:rsidRPr="00416342" w:rsidRDefault="00CF74F4" w:rsidP="00416342">
                  <w:pPr>
                    <w:jc w:val="center"/>
                    <w:rPr>
                      <w:rFonts w:ascii="Arial" w:hAnsi="Arial" w:cs="Arial"/>
                    </w:rPr>
                  </w:pPr>
                  <m:oMathPara>
                    <m:oMath>
                      <m:f>
                        <m:fPr>
                          <m:ctrlPr>
                            <w:rPr>
                              <w:rFonts w:ascii="Cambria Math" w:hAnsi="Cambria Math" w:cs="Arial"/>
                              <w:i/>
                            </w:rPr>
                          </m:ctrlPr>
                        </m:fPr>
                        <m:num>
                          <m:r>
                            <w:rPr>
                              <w:rFonts w:ascii="Cambria Math" w:hAnsi="Cambria Math" w:cs="Arial"/>
                            </w:rPr>
                            <m:t>80</m:t>
                          </m:r>
                        </m:num>
                        <m:den>
                          <m:r>
                            <w:rPr>
                              <w:rFonts w:ascii="Cambria Math" w:hAnsi="Cambria Math" w:cs="Arial"/>
                            </w:rPr>
                            <m:t>80</m:t>
                          </m:r>
                        </m:den>
                      </m:f>
                      <m:r>
                        <w:rPr>
                          <w:rFonts w:ascii="Cambria Math" w:hAnsi="Cambria Math" w:cs="Arial"/>
                        </w:rPr>
                        <m:t>=1</m:t>
                      </m:r>
                    </m:oMath>
                  </m:oMathPara>
                </w:p>
              </w:tc>
              <w:tc>
                <w:tcPr>
                  <w:tcW w:w="1505" w:type="dxa"/>
                </w:tcPr>
                <w:p w14:paraId="762E1B94" w14:textId="77777777" w:rsidR="00416342" w:rsidRPr="00416342" w:rsidRDefault="00416342" w:rsidP="00416342">
                  <w:pPr>
                    <w:jc w:val="center"/>
                    <w:rPr>
                      <w:rFonts w:ascii="Arial" w:hAnsi="Arial" w:cs="Arial"/>
                    </w:rPr>
                  </w:pPr>
                  <w:r w:rsidRPr="00416342">
                    <w:rPr>
                      <w:rFonts w:ascii="Arial" w:hAnsi="Arial" w:cs="Arial"/>
                    </w:rPr>
                    <w:t>100%</w:t>
                  </w:r>
                </w:p>
              </w:tc>
            </w:tr>
          </w:tbl>
          <w:p w14:paraId="2770975D" w14:textId="77777777" w:rsidR="007D7CB1" w:rsidRPr="00C87E96" w:rsidRDefault="007D7CB1" w:rsidP="00B231AD">
            <w:pPr>
              <w:rPr>
                <w:rFonts w:ascii="Arial" w:hAnsi="Arial" w:cs="Arial"/>
                <w:noProof/>
                <w:sz w:val="24"/>
                <w:szCs w:val="24"/>
                <w:lang w:val="es-ES" w:eastAsia="es-ES"/>
              </w:rPr>
            </w:pPr>
          </w:p>
          <w:p w14:paraId="256B8096" w14:textId="77777777" w:rsidR="007D7CB1" w:rsidRPr="00C87E96" w:rsidRDefault="007D7CB1" w:rsidP="00B231AD">
            <w:pPr>
              <w:rPr>
                <w:rFonts w:ascii="Arial" w:hAnsi="Arial" w:cs="Arial"/>
                <w:noProof/>
                <w:sz w:val="24"/>
                <w:szCs w:val="24"/>
                <w:lang w:val="es-ES" w:eastAsia="es-ES"/>
              </w:rPr>
            </w:pPr>
          </w:p>
          <w:p w14:paraId="2830BE01" w14:textId="77777777" w:rsidR="007D7CB1" w:rsidRPr="00C87E96" w:rsidRDefault="007D7CB1" w:rsidP="00B231AD">
            <w:pPr>
              <w:rPr>
                <w:rFonts w:ascii="Arial" w:hAnsi="Arial" w:cs="Arial"/>
                <w:sz w:val="24"/>
                <w:szCs w:val="24"/>
              </w:rPr>
            </w:pPr>
          </w:p>
          <w:p w14:paraId="70F5F916" w14:textId="77777777" w:rsidR="007D7CB1" w:rsidRPr="00C87E96" w:rsidRDefault="007D7CB1" w:rsidP="00B231AD">
            <w:pPr>
              <w:rPr>
                <w:rFonts w:ascii="Arial" w:hAnsi="Arial" w:cs="Arial"/>
                <w:sz w:val="24"/>
                <w:szCs w:val="24"/>
              </w:rPr>
            </w:pPr>
          </w:p>
          <w:p w14:paraId="2761C132" w14:textId="77777777" w:rsidR="007D7CB1" w:rsidRPr="00C87E96" w:rsidRDefault="007D7CB1" w:rsidP="00B231AD">
            <w:pPr>
              <w:rPr>
                <w:rFonts w:ascii="Arial" w:hAnsi="Arial" w:cs="Arial"/>
                <w:sz w:val="24"/>
                <w:szCs w:val="24"/>
              </w:rPr>
            </w:pPr>
          </w:p>
          <w:p w14:paraId="6C3D6CE9" w14:textId="77777777" w:rsidR="007D7CB1" w:rsidRPr="00C87E96" w:rsidRDefault="007D7CB1" w:rsidP="00B231AD">
            <w:pPr>
              <w:rPr>
                <w:rFonts w:ascii="Arial" w:hAnsi="Arial" w:cs="Arial"/>
                <w:sz w:val="24"/>
                <w:szCs w:val="24"/>
              </w:rPr>
            </w:pPr>
          </w:p>
          <w:p w14:paraId="0B880701" w14:textId="77777777" w:rsidR="007D7CB1" w:rsidRPr="00C87E96" w:rsidRDefault="007D7CB1" w:rsidP="00B231AD">
            <w:pPr>
              <w:rPr>
                <w:rFonts w:ascii="Arial" w:hAnsi="Arial" w:cs="Arial"/>
                <w:sz w:val="24"/>
                <w:szCs w:val="24"/>
              </w:rPr>
            </w:pPr>
          </w:p>
          <w:p w14:paraId="7C817B9D" w14:textId="77777777" w:rsidR="007D7CB1" w:rsidRPr="00C87E96" w:rsidRDefault="007D7CB1" w:rsidP="00B231AD">
            <w:pPr>
              <w:rPr>
                <w:rFonts w:ascii="Arial" w:hAnsi="Arial" w:cs="Arial"/>
                <w:sz w:val="24"/>
                <w:szCs w:val="24"/>
              </w:rPr>
            </w:pPr>
          </w:p>
          <w:p w14:paraId="0E703677" w14:textId="77777777" w:rsidR="007D7CB1" w:rsidRPr="00C87E96" w:rsidRDefault="007D7CB1" w:rsidP="00B231AD">
            <w:pPr>
              <w:rPr>
                <w:rFonts w:ascii="Arial" w:hAnsi="Arial" w:cs="Arial"/>
                <w:sz w:val="24"/>
                <w:szCs w:val="24"/>
              </w:rPr>
            </w:pPr>
          </w:p>
          <w:p w14:paraId="01E63399" w14:textId="77777777" w:rsidR="007D7CB1" w:rsidRPr="00C87E96" w:rsidRDefault="007D7CB1" w:rsidP="00B231AD">
            <w:pPr>
              <w:rPr>
                <w:rFonts w:ascii="Arial" w:hAnsi="Arial" w:cs="Arial"/>
                <w:sz w:val="24"/>
                <w:szCs w:val="24"/>
              </w:rPr>
            </w:pPr>
          </w:p>
          <w:p w14:paraId="7756292E" w14:textId="77777777" w:rsidR="007D7CB1" w:rsidRDefault="007D7CB1" w:rsidP="00B231AD">
            <w:pPr>
              <w:rPr>
                <w:rFonts w:ascii="Arial" w:hAnsi="Arial" w:cs="Arial"/>
                <w:sz w:val="24"/>
                <w:szCs w:val="24"/>
              </w:rPr>
            </w:pPr>
          </w:p>
          <w:p w14:paraId="3F76B72F" w14:textId="77777777" w:rsidR="00416342" w:rsidRPr="00C87E96" w:rsidRDefault="00416342" w:rsidP="00B231AD">
            <w:pPr>
              <w:rPr>
                <w:rFonts w:ascii="Arial" w:hAnsi="Arial" w:cs="Arial"/>
                <w:sz w:val="24"/>
                <w:szCs w:val="24"/>
              </w:rPr>
            </w:pPr>
          </w:p>
        </w:tc>
      </w:tr>
      <w:tr w:rsidR="007D7CB1" w:rsidRPr="00C87E96" w14:paraId="40ADAA4F" w14:textId="77777777" w:rsidTr="00B231AD">
        <w:tc>
          <w:tcPr>
            <w:tcW w:w="1384" w:type="dxa"/>
          </w:tcPr>
          <w:p w14:paraId="676FE73B" w14:textId="77777777" w:rsidR="007D7CB1" w:rsidRPr="00C87E96" w:rsidRDefault="007D7CB1" w:rsidP="00B231AD">
            <w:pPr>
              <w:rPr>
                <w:rFonts w:ascii="Arial" w:hAnsi="Arial" w:cs="Arial"/>
                <w:b/>
                <w:sz w:val="24"/>
                <w:szCs w:val="24"/>
              </w:rPr>
            </w:pPr>
            <w:r w:rsidRPr="00C87E96">
              <w:rPr>
                <w:rFonts w:ascii="Arial" w:hAnsi="Arial" w:cs="Arial"/>
                <w:b/>
                <w:sz w:val="24"/>
                <w:szCs w:val="24"/>
              </w:rPr>
              <w:t>Pie de imagen</w:t>
            </w:r>
          </w:p>
          <w:p w14:paraId="4B06A6E9" w14:textId="77777777" w:rsidR="007D7CB1" w:rsidRPr="00C87E96" w:rsidRDefault="007D7CB1" w:rsidP="00B231AD">
            <w:pPr>
              <w:rPr>
                <w:rFonts w:ascii="Arial" w:hAnsi="Arial" w:cs="Arial"/>
                <w:sz w:val="24"/>
                <w:szCs w:val="24"/>
              </w:rPr>
            </w:pPr>
            <w:r w:rsidRPr="00C87E96">
              <w:rPr>
                <w:rFonts w:ascii="Arial" w:hAnsi="Arial" w:cs="Arial"/>
                <w:b/>
                <w:sz w:val="24"/>
                <w:szCs w:val="24"/>
              </w:rPr>
              <w:t>Inferior</w:t>
            </w:r>
          </w:p>
        </w:tc>
        <w:tc>
          <w:tcPr>
            <w:tcW w:w="7670" w:type="dxa"/>
          </w:tcPr>
          <w:p w14:paraId="593E28BC" w14:textId="77777777" w:rsidR="007D7CB1" w:rsidRPr="00416342" w:rsidRDefault="00416342" w:rsidP="00B231AD">
            <w:pPr>
              <w:tabs>
                <w:tab w:val="right" w:pos="8498"/>
              </w:tabs>
              <w:jc w:val="both"/>
              <w:rPr>
                <w:rFonts w:ascii="Arial" w:eastAsiaTheme="minorEastAsia" w:hAnsi="Arial" w:cs="Arial"/>
                <w:sz w:val="24"/>
                <w:szCs w:val="24"/>
              </w:rPr>
            </w:pPr>
            <w:r w:rsidRPr="00416342">
              <w:rPr>
                <w:rFonts w:ascii="Arial" w:hAnsi="Arial" w:cs="Arial"/>
              </w:rPr>
              <w:t xml:space="preserve">La variable a analizar corresponde a Forma de Pago, por lo cual los rangos de respuesta son: Efectivo, Tarjeta, Bonos, Otro. La </w:t>
            </w:r>
            <w:r w:rsidRPr="00416342">
              <w:rPr>
                <w:rFonts w:ascii="Arial" w:hAnsi="Arial" w:cs="Arial"/>
                <w:b/>
              </w:rPr>
              <w:t xml:space="preserve">frecuencia ( </w:t>
            </w:r>
            <w:r w:rsidRPr="00416342">
              <w:rPr>
                <w:rFonts w:ascii="Arial" w:hAnsi="Arial" w:cs="Arial"/>
                <w:b/>
                <w:i/>
              </w:rPr>
              <w:t>f)</w:t>
            </w:r>
            <w:r w:rsidRPr="00416342">
              <w:rPr>
                <w:rFonts w:ascii="Arial" w:hAnsi="Arial" w:cs="Arial"/>
              </w:rPr>
              <w:t>, la cual corresponde al número de veces que se repite cada respuesta en la muestra estudiada. Para el ejemplo</w:t>
            </w:r>
            <w:r w:rsidR="009C6AE3">
              <w:rPr>
                <w:rFonts w:ascii="Arial" w:hAnsi="Arial" w:cs="Arial"/>
              </w:rPr>
              <w:t>, 1</w:t>
            </w:r>
            <w:r w:rsidRPr="00416342">
              <w:rPr>
                <w:rFonts w:ascii="Arial" w:hAnsi="Arial" w:cs="Arial"/>
              </w:rPr>
              <w:t>0 de los clientes de la muestra hicieron sus pago</w:t>
            </w:r>
            <w:r w:rsidR="009C6AE3">
              <w:rPr>
                <w:rFonts w:ascii="Arial" w:hAnsi="Arial" w:cs="Arial"/>
              </w:rPr>
              <w:t>s en Efectivo, 42 con tarjeta, 2</w:t>
            </w:r>
            <w:r w:rsidRPr="00416342">
              <w:rPr>
                <w:rFonts w:ascii="Arial" w:hAnsi="Arial" w:cs="Arial"/>
              </w:rPr>
              <w:t xml:space="preserve">0 con Bonos y 8 con otro medio de pago. La </w:t>
            </w:r>
            <w:r w:rsidRPr="00416342">
              <w:rPr>
                <w:rFonts w:ascii="Arial" w:hAnsi="Arial" w:cs="Arial"/>
                <w:b/>
              </w:rPr>
              <w:t xml:space="preserve">frecuencia relativa ( </w:t>
            </w:r>
            <w:r w:rsidRPr="00416342">
              <w:rPr>
                <w:rFonts w:ascii="Arial" w:hAnsi="Arial" w:cs="Arial"/>
                <w:b/>
                <w:i/>
              </w:rPr>
              <w:t>fr)</w:t>
            </w:r>
            <w:r w:rsidRPr="00416342">
              <w:rPr>
                <w:rFonts w:ascii="Arial" w:hAnsi="Arial" w:cs="Arial"/>
              </w:rPr>
              <w:t xml:space="preserve">, la cual corresponde al resultado de dividir la frecuencia </w:t>
            </w:r>
            <w:r w:rsidRPr="00416342">
              <w:rPr>
                <w:rFonts w:ascii="Arial" w:hAnsi="Arial" w:cs="Arial"/>
                <w:i/>
              </w:rPr>
              <w:t xml:space="preserve">f </w:t>
            </w:r>
            <w:r w:rsidRPr="00416342">
              <w:rPr>
                <w:rFonts w:ascii="Arial" w:hAnsi="Arial" w:cs="Arial"/>
              </w:rPr>
              <w:t>y el tamaño de la muestra. Se puede expresar como fracción o como decimal.</w:t>
            </w:r>
          </w:p>
        </w:tc>
      </w:tr>
    </w:tbl>
    <w:p w14:paraId="616B75C2" w14:textId="77777777" w:rsidR="003B231E" w:rsidRDefault="003B231E" w:rsidP="00B10A1D">
      <w:pPr>
        <w:rPr>
          <w:rFonts w:ascii="Arial" w:hAnsi="Arial" w:cs="Arial"/>
        </w:rPr>
      </w:pPr>
    </w:p>
    <w:tbl>
      <w:tblPr>
        <w:tblStyle w:val="Tablaconcuadrcula"/>
        <w:tblW w:w="0" w:type="auto"/>
        <w:tblLook w:val="04A0" w:firstRow="1" w:lastRow="0" w:firstColumn="1" w:lastColumn="0" w:noHBand="0" w:noVBand="1"/>
      </w:tblPr>
      <w:tblGrid>
        <w:gridCol w:w="2491"/>
        <w:gridCol w:w="6337"/>
      </w:tblGrid>
      <w:tr w:rsidR="00EA22D9" w:rsidRPr="00C87E96" w14:paraId="538B2686" w14:textId="77777777" w:rsidTr="00B231AD">
        <w:tc>
          <w:tcPr>
            <w:tcW w:w="8828" w:type="dxa"/>
            <w:gridSpan w:val="2"/>
            <w:shd w:val="clear" w:color="auto" w:fill="000000" w:themeFill="text1"/>
          </w:tcPr>
          <w:p w14:paraId="7291843E" w14:textId="77777777" w:rsidR="00EA22D9" w:rsidRPr="00C87E96" w:rsidRDefault="00EA22D9" w:rsidP="00B231AD">
            <w:pPr>
              <w:jc w:val="center"/>
              <w:rPr>
                <w:rFonts w:ascii="Arial" w:hAnsi="Arial" w:cs="Arial"/>
                <w:b/>
                <w:sz w:val="24"/>
                <w:szCs w:val="24"/>
              </w:rPr>
            </w:pPr>
            <w:r w:rsidRPr="00C87E96">
              <w:rPr>
                <w:rFonts w:ascii="Arial" w:hAnsi="Arial" w:cs="Arial"/>
                <w:b/>
                <w:sz w:val="24"/>
                <w:szCs w:val="24"/>
              </w:rPr>
              <w:t xml:space="preserve">Destacado </w:t>
            </w:r>
          </w:p>
        </w:tc>
      </w:tr>
      <w:tr w:rsidR="00EA22D9" w:rsidRPr="00C87E96" w14:paraId="02EB93BE" w14:textId="77777777" w:rsidTr="00B231AD">
        <w:tc>
          <w:tcPr>
            <w:tcW w:w="2491" w:type="dxa"/>
          </w:tcPr>
          <w:p w14:paraId="1C51C104" w14:textId="77777777" w:rsidR="00EA22D9" w:rsidRPr="00C87E96" w:rsidRDefault="00EA22D9" w:rsidP="00B231AD">
            <w:pPr>
              <w:rPr>
                <w:rFonts w:ascii="Arial" w:hAnsi="Arial" w:cs="Arial"/>
                <w:b/>
                <w:sz w:val="24"/>
                <w:szCs w:val="24"/>
              </w:rPr>
            </w:pPr>
            <w:r w:rsidRPr="00C87E96">
              <w:rPr>
                <w:rFonts w:ascii="Arial" w:hAnsi="Arial" w:cs="Arial"/>
                <w:b/>
                <w:sz w:val="24"/>
                <w:szCs w:val="24"/>
              </w:rPr>
              <w:t>Título</w:t>
            </w:r>
          </w:p>
        </w:tc>
        <w:tc>
          <w:tcPr>
            <w:tcW w:w="6337" w:type="dxa"/>
          </w:tcPr>
          <w:p w14:paraId="0766843C" w14:textId="77777777" w:rsidR="00EA22D9" w:rsidRPr="00C87E96" w:rsidRDefault="00EA22D9" w:rsidP="00EA22D9">
            <w:pPr>
              <w:rPr>
                <w:rFonts w:ascii="Arial" w:hAnsi="Arial" w:cs="Arial"/>
                <w:b/>
                <w:sz w:val="24"/>
                <w:szCs w:val="24"/>
              </w:rPr>
            </w:pPr>
            <w:r>
              <w:rPr>
                <w:rFonts w:ascii="Arial" w:hAnsi="Arial" w:cs="Arial"/>
                <w:b/>
                <w:sz w:val="24"/>
                <w:szCs w:val="24"/>
              </w:rPr>
              <w:t>Definición de proporción</w:t>
            </w:r>
            <w:r w:rsidRPr="00C87E96">
              <w:rPr>
                <w:rFonts w:ascii="Arial" w:hAnsi="Arial" w:cs="Arial"/>
                <w:b/>
                <w:sz w:val="24"/>
                <w:szCs w:val="24"/>
              </w:rPr>
              <w:t xml:space="preserve"> </w:t>
            </w:r>
          </w:p>
        </w:tc>
      </w:tr>
      <w:tr w:rsidR="00EA22D9" w:rsidRPr="00C87E96" w14:paraId="1EAC1CAF" w14:textId="77777777" w:rsidTr="00B231AD">
        <w:tc>
          <w:tcPr>
            <w:tcW w:w="2491" w:type="dxa"/>
          </w:tcPr>
          <w:p w14:paraId="228F9E5E" w14:textId="77777777" w:rsidR="00EA22D9" w:rsidRPr="00C87E96" w:rsidRDefault="00EA22D9" w:rsidP="00B231AD">
            <w:pPr>
              <w:rPr>
                <w:rFonts w:ascii="Arial" w:hAnsi="Arial" w:cs="Arial"/>
                <w:sz w:val="24"/>
                <w:szCs w:val="24"/>
              </w:rPr>
            </w:pPr>
            <w:r w:rsidRPr="00C87E96">
              <w:rPr>
                <w:rFonts w:ascii="Arial" w:hAnsi="Arial" w:cs="Arial"/>
                <w:b/>
                <w:sz w:val="24"/>
                <w:szCs w:val="24"/>
              </w:rPr>
              <w:t>Contenido</w:t>
            </w:r>
          </w:p>
        </w:tc>
        <w:tc>
          <w:tcPr>
            <w:tcW w:w="6337" w:type="dxa"/>
          </w:tcPr>
          <w:p w14:paraId="7ABB346B" w14:textId="77777777" w:rsidR="00EA22D9" w:rsidRPr="00EA22D9" w:rsidRDefault="00EA22D9" w:rsidP="00B74533">
            <w:pPr>
              <w:jc w:val="both"/>
              <w:rPr>
                <w:rFonts w:ascii="Arial" w:hAnsi="Arial" w:cs="Arial"/>
              </w:rPr>
            </w:pPr>
            <w:r w:rsidRPr="00EA22D9">
              <w:rPr>
                <w:rFonts w:ascii="Arial" w:hAnsi="Arial" w:cs="Arial"/>
              </w:rPr>
              <w:t>La proporción se define como el cociente entre el conteo de uno de los rangos de respuesta y el total poblacional.</w:t>
            </w:r>
          </w:p>
          <w:p w14:paraId="7AD6ED85" w14:textId="77777777" w:rsidR="00EA22D9" w:rsidRPr="00EA22D9" w:rsidRDefault="00EA22D9" w:rsidP="00B74533">
            <w:pPr>
              <w:jc w:val="both"/>
              <w:rPr>
                <w:rFonts w:ascii="Arial" w:hAnsi="Arial" w:cs="Arial"/>
              </w:rPr>
            </w:pPr>
            <w:r w:rsidRPr="00EA22D9">
              <w:rPr>
                <w:rFonts w:ascii="Arial" w:hAnsi="Arial" w:cs="Arial"/>
              </w:rPr>
              <w:t>Por ejemplo, si se quiere establecer la proporción de profesores hombres, se divide el total de profesores de género masculino entre el número total de profesores. Por tanto:</w:t>
            </w:r>
          </w:p>
          <w:p w14:paraId="226302E0" w14:textId="77777777" w:rsidR="00EA22D9" w:rsidRPr="00EA22D9" w:rsidRDefault="00EA22D9" w:rsidP="00B74533">
            <w:pPr>
              <w:ind w:left="360"/>
              <w:jc w:val="both"/>
              <w:rPr>
                <w:rFonts w:ascii="Arial" w:eastAsiaTheme="minorEastAsia" w:hAnsi="Arial" w:cs="Arial"/>
              </w:rPr>
            </w:pPr>
            <m:oMathPara>
              <m:oMathParaPr>
                <m:jc m:val="left"/>
              </m:oMathParaPr>
              <m:oMath>
                <m:r>
                  <w:rPr>
                    <w:rFonts w:ascii="Cambria Math" w:hAnsi="Cambria Math" w:cs="Arial"/>
                  </w:rPr>
                  <m:t>P=</m:t>
                </m:r>
                <m:f>
                  <m:fPr>
                    <m:ctrlPr>
                      <w:rPr>
                        <w:rFonts w:ascii="Cambria Math" w:hAnsi="Cambria Math" w:cs="Arial"/>
                        <w:i/>
                      </w:rPr>
                    </m:ctrlPr>
                  </m:fPr>
                  <m:num>
                    <m:r>
                      <w:rPr>
                        <w:rFonts w:ascii="Cambria Math" w:hAnsi="Cambria Math" w:cs="Arial"/>
                      </w:rPr>
                      <m:t>X</m:t>
                    </m:r>
                  </m:num>
                  <m:den>
                    <m:r>
                      <w:rPr>
                        <w:rFonts w:ascii="Cambria Math" w:hAnsi="Cambria Math" w:cs="Arial"/>
                      </w:rPr>
                      <m:t>N</m:t>
                    </m:r>
                  </m:den>
                </m:f>
              </m:oMath>
            </m:oMathPara>
          </w:p>
          <w:p w14:paraId="4B721315" w14:textId="77777777" w:rsidR="00EA22D9" w:rsidRPr="00EA22D9" w:rsidRDefault="00EA22D9" w:rsidP="00B74533">
            <w:pPr>
              <w:jc w:val="both"/>
              <w:rPr>
                <w:rFonts w:ascii="Arial" w:eastAsiaTheme="minorEastAsia" w:hAnsi="Arial" w:cs="Arial"/>
              </w:rPr>
            </w:pPr>
            <w:r w:rsidRPr="00EA22D9">
              <w:rPr>
                <w:rFonts w:ascii="Arial" w:eastAsiaTheme="minorEastAsia" w:hAnsi="Arial" w:cs="Arial"/>
              </w:rPr>
              <w:t xml:space="preserve">Donde: X es el conteo de individuos que seleccionaron un </w:t>
            </w:r>
            <w:r w:rsidRPr="00EA22D9">
              <w:rPr>
                <w:rFonts w:ascii="Arial" w:eastAsiaTheme="minorEastAsia" w:hAnsi="Arial" w:cs="Arial"/>
              </w:rPr>
              <w:lastRenderedPageBreak/>
              <w:t>rango de respuesta y N es el total de la población.</w:t>
            </w:r>
          </w:p>
          <w:p w14:paraId="7252DFF2" w14:textId="77777777" w:rsidR="00EA22D9" w:rsidRPr="00EA22D9" w:rsidRDefault="00EA22D9" w:rsidP="00B74533">
            <w:pPr>
              <w:jc w:val="both"/>
              <w:rPr>
                <w:rFonts w:ascii="Arial" w:hAnsi="Arial" w:cs="Arial"/>
              </w:rPr>
            </w:pPr>
            <w:r w:rsidRPr="00EA22D9">
              <w:rPr>
                <w:rFonts w:ascii="Arial" w:hAnsi="Arial" w:cs="Arial"/>
              </w:rPr>
              <w:t>La proporción se puede expresar de forma fraccionaria, decimal o porcentual.</w:t>
            </w:r>
          </w:p>
          <w:p w14:paraId="70664684" w14:textId="77777777" w:rsidR="00EA22D9" w:rsidRPr="00EA22D9" w:rsidRDefault="00EA22D9" w:rsidP="00B74533">
            <w:pPr>
              <w:tabs>
                <w:tab w:val="right" w:pos="8498"/>
              </w:tabs>
              <w:jc w:val="both"/>
              <w:rPr>
                <w:rFonts w:ascii="Arial" w:hAnsi="Arial" w:cs="Arial"/>
                <w:sz w:val="24"/>
                <w:szCs w:val="24"/>
              </w:rPr>
            </w:pPr>
            <w:r w:rsidRPr="00EA22D9">
              <w:rPr>
                <w:rFonts w:ascii="Arial" w:hAnsi="Arial" w:cs="Arial"/>
              </w:rPr>
              <w:t>Por ejemplo, la proporción de personas propensas a adquirir una enfermedad es de 1 a 5, o de 0,20 o del 20%.</w:t>
            </w:r>
          </w:p>
        </w:tc>
      </w:tr>
    </w:tbl>
    <w:p w14:paraId="4BD51A40" w14:textId="77777777" w:rsidR="00B74533" w:rsidRDefault="00B74533" w:rsidP="00B10A1D">
      <w:pPr>
        <w:rPr>
          <w:rFonts w:ascii="Arial" w:hAnsi="Arial" w:cs="Arial"/>
        </w:rPr>
      </w:pPr>
    </w:p>
    <w:p w14:paraId="495CD753" w14:textId="77777777" w:rsidR="00B74533" w:rsidRDefault="00B74533" w:rsidP="00B74533">
      <w:pPr>
        <w:rPr>
          <w:rFonts w:ascii="Arial" w:hAnsi="Arial" w:cs="Arial"/>
        </w:rPr>
      </w:pPr>
      <w:r>
        <w:rPr>
          <w:rFonts w:ascii="Arial" w:hAnsi="Arial" w:cs="Arial"/>
        </w:rPr>
        <w:t>En la tabla de frecuencias, la proporción corresponde a la frecuencia relativa.</w:t>
      </w:r>
    </w:p>
    <w:p w14:paraId="09BD6F56" w14:textId="77777777" w:rsidR="00B74533" w:rsidRPr="009C6AE3" w:rsidRDefault="00B74533" w:rsidP="00B74533">
      <w:pPr>
        <w:rPr>
          <w:rFonts w:ascii="Arial" w:hAnsi="Arial" w:cs="Arial"/>
        </w:rPr>
      </w:pPr>
      <w:r w:rsidRPr="00B74533">
        <w:rPr>
          <w:rFonts w:ascii="Arial" w:hAnsi="Arial" w:cs="Arial"/>
        </w:rPr>
        <w:t xml:space="preserve">En el ejemplo, la proporción de personas que hicieron sus pagos en efectivo es de </w:t>
      </w:r>
      <m:oMath>
        <m:f>
          <m:fPr>
            <m:ctrlPr>
              <w:rPr>
                <w:rFonts w:ascii="Cambria Math" w:hAnsi="Cambria Math" w:cs="Arial"/>
                <w:i/>
              </w:rPr>
            </m:ctrlPr>
          </m:fPr>
          <m:num>
            <m:r>
              <w:rPr>
                <w:rFonts w:ascii="Cambria Math" w:hAnsi="Cambria Math" w:cs="Arial"/>
              </w:rPr>
              <m:t>1</m:t>
            </m:r>
          </m:num>
          <m:den>
            <m:r>
              <w:rPr>
                <w:rFonts w:ascii="Cambria Math" w:hAnsi="Cambria Math" w:cs="Arial"/>
              </w:rPr>
              <m:t>8</m:t>
            </m:r>
          </m:den>
        </m:f>
      </m:oMath>
      <w:r w:rsidRPr="00B74533">
        <w:rPr>
          <w:rFonts w:ascii="Arial" w:hAnsi="Arial" w:cs="Arial"/>
        </w:rPr>
        <w:t xml:space="preserve"> </w:t>
      </w:r>
      <w:r>
        <w:rPr>
          <w:rFonts w:ascii="Arial" w:hAnsi="Arial" w:cs="Arial"/>
        </w:rPr>
        <w:t>,</w:t>
      </w:r>
      <w:r w:rsidRPr="00B74533">
        <w:rPr>
          <w:rFonts w:ascii="Arial" w:hAnsi="Arial" w:cs="Arial"/>
        </w:rPr>
        <w:t>o de</w:t>
      </w:r>
      <w:r>
        <w:rPr>
          <w:rFonts w:ascii="Arial" w:hAnsi="Arial" w:cs="Arial"/>
        </w:rPr>
        <w:t xml:space="preserve"> 1 a </w:t>
      </w:r>
      <w:r w:rsidR="009C6AE3">
        <w:rPr>
          <w:rFonts w:ascii="Arial" w:hAnsi="Arial" w:cs="Arial"/>
        </w:rPr>
        <w:t>8</w:t>
      </w:r>
      <w:r>
        <w:rPr>
          <w:rFonts w:ascii="Arial" w:hAnsi="Arial" w:cs="Arial"/>
        </w:rPr>
        <w:t xml:space="preserve">, o de </w:t>
      </w:r>
      <w:r w:rsidRPr="00B74533">
        <w:rPr>
          <w:rFonts w:ascii="Arial" w:hAnsi="Arial" w:cs="Arial"/>
          <w:i/>
        </w:rPr>
        <w:t>0.</w:t>
      </w:r>
      <w:r w:rsidR="009C6AE3">
        <w:rPr>
          <w:rFonts w:ascii="Arial" w:hAnsi="Arial" w:cs="Arial"/>
          <w:i/>
        </w:rPr>
        <w:t>1</w:t>
      </w:r>
      <w:r w:rsidRPr="00B74533">
        <w:rPr>
          <w:rFonts w:ascii="Arial" w:hAnsi="Arial" w:cs="Arial"/>
          <w:i/>
        </w:rPr>
        <w:t>25</w:t>
      </w:r>
      <w:r>
        <w:rPr>
          <w:rFonts w:ascii="Arial" w:hAnsi="Arial" w:cs="Arial"/>
          <w:i/>
        </w:rPr>
        <w:t xml:space="preserve">, o del </w:t>
      </w:r>
      <w:r w:rsidR="009C6AE3">
        <w:rPr>
          <w:rFonts w:ascii="Arial" w:hAnsi="Arial" w:cs="Arial"/>
          <w:i/>
        </w:rPr>
        <w:t>1</w:t>
      </w:r>
      <w:r>
        <w:rPr>
          <w:rFonts w:ascii="Arial" w:hAnsi="Arial" w:cs="Arial"/>
          <w:i/>
        </w:rPr>
        <w:t>2</w:t>
      </w:r>
      <w:r w:rsidR="009C6AE3">
        <w:rPr>
          <w:rFonts w:ascii="Arial" w:hAnsi="Arial" w:cs="Arial"/>
          <w:i/>
        </w:rPr>
        <w:t>.</w:t>
      </w:r>
      <w:r>
        <w:rPr>
          <w:rFonts w:ascii="Arial" w:hAnsi="Arial" w:cs="Arial"/>
          <w:i/>
        </w:rPr>
        <w:t>5%</w:t>
      </w:r>
      <w:r w:rsidRPr="00B74533">
        <w:rPr>
          <w:rFonts w:ascii="Arial" w:hAnsi="Arial" w:cs="Arial"/>
          <w:i/>
        </w:rPr>
        <w:t xml:space="preserve">. </w:t>
      </w:r>
      <w:r w:rsidR="009C6AE3">
        <w:rPr>
          <w:rFonts w:ascii="Arial" w:hAnsi="Arial" w:cs="Arial"/>
        </w:rPr>
        <w:t>Se puede decir que 1 de cada 8 clientes hacen sus pagos en efectivo</w:t>
      </w:r>
    </w:p>
    <w:p w14:paraId="4364E419" w14:textId="77777777" w:rsidR="00B74533" w:rsidRPr="00B74533" w:rsidRDefault="00B74533" w:rsidP="00B74533">
      <w:pPr>
        <w:jc w:val="both"/>
        <w:rPr>
          <w:rFonts w:ascii="Arial" w:hAnsi="Arial" w:cs="Arial"/>
        </w:rPr>
      </w:pPr>
      <w:r w:rsidRPr="00B74533">
        <w:rPr>
          <w:rFonts w:ascii="Arial" w:hAnsi="Arial" w:cs="Arial"/>
        </w:rPr>
        <w:t xml:space="preserve">Este valor, en variables cualitativas, corresponde a la probabilidad relativa. Es decir, la probabilidad de que un cliente pague sus compras en efectivo es de </w:t>
      </w:r>
      <m:oMath>
        <m:f>
          <m:fPr>
            <m:ctrlPr>
              <w:rPr>
                <w:rFonts w:ascii="Cambria Math" w:hAnsi="Cambria Math" w:cs="Arial"/>
                <w:i/>
              </w:rPr>
            </m:ctrlPr>
          </m:fPr>
          <m:num>
            <m:r>
              <w:rPr>
                <w:rFonts w:ascii="Cambria Math" w:hAnsi="Cambria Math" w:cs="Arial"/>
              </w:rPr>
              <m:t>1</m:t>
            </m:r>
          </m:num>
          <m:den>
            <m:r>
              <w:rPr>
                <w:rFonts w:ascii="Cambria Math" w:hAnsi="Cambria Math" w:cs="Arial"/>
              </w:rPr>
              <m:t>8</m:t>
            </m:r>
          </m:den>
        </m:f>
      </m:oMath>
      <w:r w:rsidRPr="00B74533">
        <w:rPr>
          <w:rFonts w:ascii="Arial" w:hAnsi="Arial" w:cs="Arial"/>
        </w:rPr>
        <w:t xml:space="preserve"> o de </w:t>
      </w:r>
      <w:r w:rsidRPr="00B74533">
        <w:rPr>
          <w:rFonts w:ascii="Arial" w:hAnsi="Arial" w:cs="Arial"/>
          <w:i/>
        </w:rPr>
        <w:t>0.</w:t>
      </w:r>
      <w:r w:rsidR="009C6AE3">
        <w:rPr>
          <w:rFonts w:ascii="Arial" w:hAnsi="Arial" w:cs="Arial"/>
          <w:i/>
        </w:rPr>
        <w:t>1</w:t>
      </w:r>
      <w:r w:rsidRPr="00B74533">
        <w:rPr>
          <w:rFonts w:ascii="Arial" w:hAnsi="Arial" w:cs="Arial"/>
          <w:i/>
        </w:rPr>
        <w:t>25.</w:t>
      </w:r>
    </w:p>
    <w:p w14:paraId="108F7338" w14:textId="77777777" w:rsidR="00B74533" w:rsidRDefault="00B74533" w:rsidP="00B10A1D">
      <w:pPr>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1.</w:t>
      </w:r>
      <w:r w:rsidR="001A1805">
        <w:rPr>
          <w:rFonts w:ascii="Arial" w:hAnsi="Arial" w:cs="Arial"/>
          <w:b/>
        </w:rPr>
        <w:t>1</w:t>
      </w:r>
      <w:r>
        <w:rPr>
          <w:rFonts w:ascii="Arial" w:hAnsi="Arial" w:cs="Arial"/>
          <w:b/>
        </w:rPr>
        <w:t>.</w:t>
      </w:r>
      <w:r w:rsidR="001A1805">
        <w:rPr>
          <w:rFonts w:ascii="Arial" w:hAnsi="Arial" w:cs="Arial"/>
          <w:b/>
        </w:rPr>
        <w:t>2</w:t>
      </w:r>
      <w:r>
        <w:rPr>
          <w:rFonts w:ascii="Arial" w:hAnsi="Arial" w:cs="Arial"/>
          <w:b/>
        </w:rPr>
        <w:t xml:space="preserve"> Moda</w:t>
      </w:r>
    </w:p>
    <w:p w14:paraId="6A43E08A" w14:textId="77777777" w:rsidR="00B74533" w:rsidRDefault="00B74533" w:rsidP="00C140E9">
      <w:pPr>
        <w:jc w:val="both"/>
        <w:rPr>
          <w:rFonts w:ascii="Arial" w:hAnsi="Arial" w:cs="Arial"/>
        </w:rPr>
      </w:pPr>
      <w:r>
        <w:rPr>
          <w:rFonts w:ascii="Arial" w:hAnsi="Arial" w:cs="Arial"/>
        </w:rPr>
        <w:t>Una de las principales pretensiones que hay dentro del análisis estadístico corresponde a la identificación de tendencias que determinen el comportamiento de la población.</w:t>
      </w:r>
      <w:r w:rsidR="00C140E9" w:rsidRPr="00C140E9">
        <w:rPr>
          <w:rFonts w:cs="Times New Roman"/>
          <w:lang w:val="es-ES"/>
        </w:rPr>
        <w:t xml:space="preserve"> </w:t>
      </w:r>
      <w:r w:rsidR="00C140E9" w:rsidRPr="00C140E9">
        <w:rPr>
          <w:rFonts w:ascii="Arial" w:hAnsi="Arial" w:cs="Arial"/>
          <w:lang w:val="es-ES"/>
        </w:rPr>
        <w:t>La medida correspondiente a las variables cualitativas, y que busca este fin, es la moda</w:t>
      </w:r>
    </w:p>
    <w:tbl>
      <w:tblPr>
        <w:tblStyle w:val="Tablaconcuadrcula"/>
        <w:tblW w:w="0" w:type="auto"/>
        <w:tblLook w:val="04A0" w:firstRow="1" w:lastRow="0" w:firstColumn="1" w:lastColumn="0" w:noHBand="0" w:noVBand="1"/>
      </w:tblPr>
      <w:tblGrid>
        <w:gridCol w:w="2491"/>
        <w:gridCol w:w="6337"/>
      </w:tblGrid>
      <w:tr w:rsidR="00C140E9" w:rsidRPr="00C87E96" w14:paraId="21A10D3E" w14:textId="77777777" w:rsidTr="00B231AD">
        <w:tc>
          <w:tcPr>
            <w:tcW w:w="8828" w:type="dxa"/>
            <w:gridSpan w:val="2"/>
            <w:shd w:val="clear" w:color="auto" w:fill="000000" w:themeFill="text1"/>
          </w:tcPr>
          <w:p w14:paraId="490A0CFC" w14:textId="77777777" w:rsidR="00C140E9" w:rsidRPr="00C87E96" w:rsidRDefault="00C140E9" w:rsidP="00B231AD">
            <w:pPr>
              <w:jc w:val="center"/>
              <w:rPr>
                <w:rFonts w:ascii="Arial" w:hAnsi="Arial" w:cs="Arial"/>
                <w:b/>
                <w:sz w:val="24"/>
                <w:szCs w:val="24"/>
              </w:rPr>
            </w:pPr>
            <w:r w:rsidRPr="00C87E96">
              <w:rPr>
                <w:rFonts w:ascii="Arial" w:hAnsi="Arial" w:cs="Arial"/>
                <w:b/>
                <w:sz w:val="24"/>
                <w:szCs w:val="24"/>
              </w:rPr>
              <w:t xml:space="preserve">Destacado </w:t>
            </w:r>
          </w:p>
        </w:tc>
      </w:tr>
      <w:tr w:rsidR="00C140E9" w:rsidRPr="00C87E96" w14:paraId="5BBF7844" w14:textId="77777777" w:rsidTr="00B231AD">
        <w:tc>
          <w:tcPr>
            <w:tcW w:w="2491" w:type="dxa"/>
          </w:tcPr>
          <w:p w14:paraId="3A85DA5E" w14:textId="77777777" w:rsidR="00C140E9" w:rsidRPr="00C87E96" w:rsidRDefault="00C140E9" w:rsidP="00B231AD">
            <w:pPr>
              <w:rPr>
                <w:rFonts w:ascii="Arial" w:hAnsi="Arial" w:cs="Arial"/>
                <w:b/>
                <w:sz w:val="24"/>
                <w:szCs w:val="24"/>
              </w:rPr>
            </w:pPr>
            <w:r w:rsidRPr="00C87E96">
              <w:rPr>
                <w:rFonts w:ascii="Arial" w:hAnsi="Arial" w:cs="Arial"/>
                <w:b/>
                <w:sz w:val="24"/>
                <w:szCs w:val="24"/>
              </w:rPr>
              <w:t>Título</w:t>
            </w:r>
          </w:p>
        </w:tc>
        <w:tc>
          <w:tcPr>
            <w:tcW w:w="6337" w:type="dxa"/>
          </w:tcPr>
          <w:p w14:paraId="3C170FA1" w14:textId="77777777" w:rsidR="00C140E9" w:rsidRPr="00C87E96" w:rsidRDefault="00C140E9" w:rsidP="00B231AD">
            <w:pPr>
              <w:rPr>
                <w:rFonts w:ascii="Arial" w:hAnsi="Arial" w:cs="Arial"/>
                <w:b/>
                <w:sz w:val="24"/>
                <w:szCs w:val="24"/>
              </w:rPr>
            </w:pPr>
            <w:r>
              <w:rPr>
                <w:rFonts w:ascii="Arial" w:hAnsi="Arial" w:cs="Arial"/>
                <w:b/>
                <w:sz w:val="24"/>
                <w:szCs w:val="24"/>
              </w:rPr>
              <w:t>Definición de moda</w:t>
            </w:r>
            <w:r w:rsidRPr="00C87E96">
              <w:rPr>
                <w:rFonts w:ascii="Arial" w:hAnsi="Arial" w:cs="Arial"/>
                <w:b/>
                <w:sz w:val="24"/>
                <w:szCs w:val="24"/>
              </w:rPr>
              <w:t xml:space="preserve"> </w:t>
            </w:r>
          </w:p>
        </w:tc>
      </w:tr>
      <w:tr w:rsidR="00C140E9" w:rsidRPr="00C87E96" w14:paraId="08D43027" w14:textId="77777777" w:rsidTr="00B231AD">
        <w:tc>
          <w:tcPr>
            <w:tcW w:w="2491" w:type="dxa"/>
          </w:tcPr>
          <w:p w14:paraId="5B75AE4E" w14:textId="77777777" w:rsidR="00C140E9" w:rsidRPr="00C87E96" w:rsidRDefault="00C140E9" w:rsidP="00B231AD">
            <w:pPr>
              <w:rPr>
                <w:rFonts w:ascii="Arial" w:hAnsi="Arial" w:cs="Arial"/>
                <w:sz w:val="24"/>
                <w:szCs w:val="24"/>
              </w:rPr>
            </w:pPr>
            <w:r w:rsidRPr="00C87E96">
              <w:rPr>
                <w:rFonts w:ascii="Arial" w:hAnsi="Arial" w:cs="Arial"/>
                <w:b/>
                <w:sz w:val="24"/>
                <w:szCs w:val="24"/>
              </w:rPr>
              <w:t>Contenido</w:t>
            </w:r>
          </w:p>
        </w:tc>
        <w:tc>
          <w:tcPr>
            <w:tcW w:w="6337" w:type="dxa"/>
          </w:tcPr>
          <w:p w14:paraId="4CACCBDD" w14:textId="77777777" w:rsidR="00C140E9" w:rsidRPr="00C140E9" w:rsidRDefault="00C140E9" w:rsidP="00C140E9">
            <w:pPr>
              <w:tabs>
                <w:tab w:val="right" w:pos="8498"/>
              </w:tabs>
              <w:jc w:val="both"/>
              <w:rPr>
                <w:rFonts w:ascii="Arial" w:hAnsi="Arial" w:cs="Arial"/>
                <w:lang w:val="es-ES"/>
              </w:rPr>
            </w:pPr>
            <w:r w:rsidRPr="00C140E9">
              <w:rPr>
                <w:rFonts w:ascii="Arial" w:hAnsi="Arial" w:cs="Arial"/>
                <w:lang w:val="es-ES"/>
              </w:rPr>
              <w:t>La moda</w:t>
            </w:r>
            <w:r w:rsidRPr="00C140E9">
              <w:rPr>
                <w:rFonts w:ascii="Arial" w:eastAsiaTheme="minorEastAsia" w:hAnsi="Arial" w:cs="Arial"/>
                <w:lang w:val="es-ES"/>
              </w:rPr>
              <w:t xml:space="preserve">, </w:t>
            </w:r>
            <m:oMath>
              <m:acc>
                <m:accPr>
                  <m:ctrlPr>
                    <w:rPr>
                      <w:rFonts w:ascii="Cambria Math" w:hAnsi="Cambria Math" w:cs="Arial"/>
                      <w:i/>
                      <w:lang w:val="es-ES"/>
                    </w:rPr>
                  </m:ctrlPr>
                </m:accPr>
                <m:e>
                  <m:r>
                    <w:rPr>
                      <w:rFonts w:ascii="Cambria Math" w:hAnsi="Cambria Math" w:cs="Arial"/>
                      <w:lang w:val="es-ES"/>
                    </w:rPr>
                    <m:t>x</m:t>
                  </m:r>
                </m:e>
              </m:acc>
            </m:oMath>
            <w:r w:rsidRPr="00C140E9">
              <w:rPr>
                <w:rFonts w:ascii="Arial" w:eastAsiaTheme="minorEastAsia" w:hAnsi="Arial" w:cs="Arial"/>
                <w:lang w:val="es-ES"/>
              </w:rPr>
              <w:t xml:space="preserve"> , de un conjunto de datos cualitativos es el</w:t>
            </w:r>
            <w:r w:rsidRPr="00C140E9">
              <w:rPr>
                <w:rFonts w:ascii="Arial" w:hAnsi="Arial" w:cs="Arial"/>
                <w:lang w:val="es-ES"/>
              </w:rPr>
              <w:t xml:space="preserve"> rango de respuesta de la variable con mayor frecuencia.</w:t>
            </w:r>
          </w:p>
          <w:p w14:paraId="1C15BBD9" w14:textId="77777777" w:rsidR="00C140E9" w:rsidRPr="00C140E9" w:rsidRDefault="00C140E9" w:rsidP="00C140E9">
            <w:pPr>
              <w:tabs>
                <w:tab w:val="right" w:pos="8498"/>
              </w:tabs>
              <w:jc w:val="both"/>
              <w:rPr>
                <w:rFonts w:ascii="Arial" w:hAnsi="Arial" w:cs="Arial"/>
                <w:sz w:val="24"/>
                <w:szCs w:val="24"/>
              </w:rPr>
            </w:pPr>
            <w:r w:rsidRPr="00C140E9">
              <w:rPr>
                <w:rFonts w:ascii="Arial" w:hAnsi="Arial" w:cs="Arial"/>
                <w:lang w:val="es-ES"/>
              </w:rPr>
              <w:t>Corresponde al dato con mayor frecuencia en la muestra</w:t>
            </w:r>
          </w:p>
        </w:tc>
      </w:tr>
    </w:tbl>
    <w:p w14:paraId="4F48041C" w14:textId="77777777" w:rsidR="00C140E9" w:rsidRDefault="00C140E9" w:rsidP="00B10A1D">
      <w:pPr>
        <w:rPr>
          <w:rFonts w:ascii="Arial" w:hAnsi="Arial" w:cs="Arial"/>
        </w:rPr>
      </w:pPr>
    </w:p>
    <w:p w14:paraId="18D28C01" w14:textId="77777777" w:rsidR="00C140E9" w:rsidRDefault="00C140E9" w:rsidP="00C140E9">
      <w:pPr>
        <w:rPr>
          <w:rFonts w:ascii="Arial" w:eastAsiaTheme="minorEastAsia" w:hAnsi="Arial" w:cs="Arial"/>
          <w:lang w:val="es-ES"/>
        </w:rPr>
      </w:pPr>
      <w:r>
        <w:rPr>
          <w:rFonts w:ascii="Arial" w:hAnsi="Arial" w:cs="Arial"/>
        </w:rPr>
        <w:t xml:space="preserve">Para el ejemplo del gerente de la tienda, se tiene que </w:t>
      </w:r>
      <w:r w:rsidRPr="00C140E9">
        <w:rPr>
          <w:rFonts w:ascii="Arial" w:eastAsiaTheme="minorEastAsia" w:hAnsi="Arial" w:cs="Arial"/>
          <w:lang w:val="es-ES"/>
        </w:rPr>
        <w:t xml:space="preserve">, </w:t>
      </w:r>
      <m:oMath>
        <m:acc>
          <m:accPr>
            <m:ctrlPr>
              <w:rPr>
                <w:rFonts w:ascii="Cambria Math" w:hAnsi="Cambria Math" w:cs="Arial"/>
                <w:i/>
                <w:lang w:val="es-ES"/>
              </w:rPr>
            </m:ctrlPr>
          </m:accPr>
          <m:e>
            <m:r>
              <w:rPr>
                <w:rFonts w:ascii="Cambria Math" w:hAnsi="Cambria Math" w:cs="Arial"/>
                <w:lang w:val="es-ES"/>
              </w:rPr>
              <m:t>x</m:t>
            </m:r>
          </m:e>
        </m:acc>
        <m:r>
          <w:rPr>
            <w:rFonts w:ascii="Cambria Math" w:hAnsi="Cambria Math" w:cs="Arial"/>
            <w:lang w:val="es-ES"/>
          </w:rPr>
          <m:t>=Pago con Tarjeta</m:t>
        </m:r>
      </m:oMath>
      <w:r>
        <w:rPr>
          <w:rFonts w:ascii="Arial" w:eastAsiaTheme="minorEastAsia" w:hAnsi="Arial" w:cs="Arial"/>
          <w:lang w:val="es-ES"/>
        </w:rPr>
        <w:t>. En este caso se puede afirmar que la tendencia, dentro de los clientes de la tienda, es realizar el pago con tarjeta, cuya proporción es de 42 a 80, o del 0,52, o del 52,5%.</w:t>
      </w:r>
    </w:p>
    <w:tbl>
      <w:tblPr>
        <w:tblStyle w:val="Tablaconcuadrcula"/>
        <w:tblW w:w="0" w:type="auto"/>
        <w:tblLook w:val="04A0" w:firstRow="1" w:lastRow="0" w:firstColumn="1" w:lastColumn="0" w:noHBand="0" w:noVBand="1"/>
      </w:tblPr>
      <w:tblGrid>
        <w:gridCol w:w="2490"/>
        <w:gridCol w:w="6338"/>
      </w:tblGrid>
      <w:tr w:rsidR="00847B1E" w:rsidRPr="00C87E96" w14:paraId="38DC74BC" w14:textId="77777777" w:rsidTr="00B231AD">
        <w:tc>
          <w:tcPr>
            <w:tcW w:w="8828" w:type="dxa"/>
            <w:gridSpan w:val="2"/>
            <w:shd w:val="clear" w:color="auto" w:fill="000000" w:themeFill="text1"/>
          </w:tcPr>
          <w:p w14:paraId="6051B011" w14:textId="77777777" w:rsidR="00847B1E" w:rsidRPr="00C87E96" w:rsidRDefault="00847B1E" w:rsidP="00B231AD">
            <w:pPr>
              <w:jc w:val="center"/>
              <w:rPr>
                <w:rFonts w:ascii="Arial" w:hAnsi="Arial" w:cs="Arial"/>
                <w:b/>
                <w:sz w:val="24"/>
                <w:szCs w:val="24"/>
              </w:rPr>
            </w:pPr>
            <w:r w:rsidRPr="00C87E96">
              <w:rPr>
                <w:rFonts w:ascii="Arial" w:hAnsi="Arial" w:cs="Arial"/>
                <w:b/>
                <w:sz w:val="24"/>
                <w:szCs w:val="24"/>
              </w:rPr>
              <w:t xml:space="preserve">Destacado </w:t>
            </w:r>
          </w:p>
        </w:tc>
      </w:tr>
      <w:tr w:rsidR="00847B1E" w:rsidRPr="00C87E96" w14:paraId="73327CE2" w14:textId="77777777" w:rsidTr="00B231AD">
        <w:tc>
          <w:tcPr>
            <w:tcW w:w="2490" w:type="dxa"/>
          </w:tcPr>
          <w:p w14:paraId="7C773419" w14:textId="77777777" w:rsidR="00847B1E" w:rsidRPr="00C87E96" w:rsidRDefault="00847B1E" w:rsidP="00B231AD">
            <w:pPr>
              <w:rPr>
                <w:rFonts w:ascii="Arial" w:hAnsi="Arial" w:cs="Arial"/>
                <w:b/>
                <w:sz w:val="24"/>
                <w:szCs w:val="24"/>
              </w:rPr>
            </w:pPr>
            <w:r w:rsidRPr="00C87E96">
              <w:rPr>
                <w:rFonts w:ascii="Arial" w:hAnsi="Arial" w:cs="Arial"/>
                <w:b/>
                <w:sz w:val="24"/>
                <w:szCs w:val="24"/>
              </w:rPr>
              <w:t>Título</w:t>
            </w:r>
          </w:p>
        </w:tc>
        <w:tc>
          <w:tcPr>
            <w:tcW w:w="6338" w:type="dxa"/>
          </w:tcPr>
          <w:p w14:paraId="0416A131" w14:textId="77777777" w:rsidR="00847B1E" w:rsidRPr="00C87E96" w:rsidRDefault="00847B1E" w:rsidP="00847B1E">
            <w:pPr>
              <w:rPr>
                <w:rFonts w:ascii="Arial" w:hAnsi="Arial" w:cs="Arial"/>
                <w:b/>
                <w:sz w:val="24"/>
                <w:szCs w:val="24"/>
              </w:rPr>
            </w:pPr>
            <w:r>
              <w:rPr>
                <w:rFonts w:ascii="Arial" w:hAnsi="Arial" w:cs="Arial"/>
                <w:b/>
                <w:sz w:val="24"/>
                <w:szCs w:val="24"/>
              </w:rPr>
              <w:t>Cuando la moda no es representativa</w:t>
            </w:r>
          </w:p>
        </w:tc>
      </w:tr>
      <w:tr w:rsidR="00847B1E" w:rsidRPr="00C87E96" w14:paraId="41DC7DFC" w14:textId="77777777" w:rsidTr="00B231AD">
        <w:tc>
          <w:tcPr>
            <w:tcW w:w="2490" w:type="dxa"/>
          </w:tcPr>
          <w:p w14:paraId="72EDF11F" w14:textId="77777777" w:rsidR="00847B1E" w:rsidRPr="00C87E96" w:rsidRDefault="00847B1E" w:rsidP="00B231AD">
            <w:pPr>
              <w:rPr>
                <w:rFonts w:ascii="Arial" w:hAnsi="Arial" w:cs="Arial"/>
                <w:sz w:val="24"/>
                <w:szCs w:val="24"/>
              </w:rPr>
            </w:pPr>
            <w:r w:rsidRPr="00C87E96">
              <w:rPr>
                <w:rFonts w:ascii="Arial" w:hAnsi="Arial" w:cs="Arial"/>
                <w:b/>
                <w:sz w:val="24"/>
                <w:szCs w:val="24"/>
              </w:rPr>
              <w:t>Contenido</w:t>
            </w:r>
          </w:p>
        </w:tc>
        <w:tc>
          <w:tcPr>
            <w:tcW w:w="6338" w:type="dxa"/>
          </w:tcPr>
          <w:p w14:paraId="2D481864" w14:textId="77777777" w:rsidR="00847B1E" w:rsidRPr="00847B1E" w:rsidRDefault="00847B1E" w:rsidP="00847B1E">
            <w:pPr>
              <w:spacing w:after="200" w:line="276" w:lineRule="auto"/>
              <w:jc w:val="both"/>
              <w:rPr>
                <w:rFonts w:ascii="Arial" w:eastAsiaTheme="minorEastAsia" w:hAnsi="Arial" w:cs="Arial"/>
                <w:sz w:val="24"/>
                <w:szCs w:val="24"/>
              </w:rPr>
            </w:pPr>
            <w:r w:rsidRPr="00847B1E">
              <w:rPr>
                <w:rFonts w:ascii="Arial" w:hAnsi="Arial" w:cs="Arial"/>
                <w:lang w:val="es-ES"/>
              </w:rPr>
              <w:t>Una moda significativamente cercana a los demás rangos de la variable. Es decir que varios valores obtenidos en la muestra tienen valores cercanos a la moda, sugieren que la moda no sea significativamente diferente a las demás.</w:t>
            </w:r>
            <w:r>
              <w:rPr>
                <w:rFonts w:ascii="Arial" w:hAnsi="Arial" w:cs="Arial"/>
                <w:lang w:val="es-ES"/>
              </w:rPr>
              <w:t xml:space="preserve"> </w:t>
            </w:r>
            <w:r w:rsidRPr="00847B1E">
              <w:rPr>
                <w:rFonts w:ascii="Arial" w:hAnsi="Arial" w:cs="Arial"/>
                <w:lang w:val="es-ES"/>
              </w:rPr>
              <w:t>Por ejemplo: se midió el nivel educativo de los profesores del colegio y se encontró que 35 personas tienen formación de pregrado, 36 tienen formación de especialización y 32 tiene formación de maestría. En este caso la moda es: Especialización, sin embargo no es una tendencia de la población.</w:t>
            </w:r>
          </w:p>
        </w:tc>
      </w:tr>
    </w:tbl>
    <w:p w14:paraId="42D9F53A" w14:textId="77777777" w:rsidR="00C140E9" w:rsidRDefault="00C140E9" w:rsidP="00C140E9">
      <w:pPr>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847B1E" w:rsidRPr="00C87E96" w14:paraId="579AEEA4" w14:textId="77777777" w:rsidTr="00B231AD">
        <w:tc>
          <w:tcPr>
            <w:tcW w:w="8828" w:type="dxa"/>
            <w:gridSpan w:val="2"/>
            <w:shd w:val="clear" w:color="auto" w:fill="000000" w:themeFill="text1"/>
          </w:tcPr>
          <w:p w14:paraId="3EA19341" w14:textId="77777777" w:rsidR="00847B1E" w:rsidRPr="00C87E96" w:rsidRDefault="00847B1E" w:rsidP="00B231AD">
            <w:pPr>
              <w:jc w:val="center"/>
              <w:rPr>
                <w:rFonts w:ascii="Arial" w:hAnsi="Arial" w:cs="Arial"/>
                <w:b/>
                <w:sz w:val="24"/>
                <w:szCs w:val="24"/>
              </w:rPr>
            </w:pPr>
            <w:r w:rsidRPr="00C87E96">
              <w:rPr>
                <w:rFonts w:ascii="Arial" w:hAnsi="Arial" w:cs="Arial"/>
                <w:b/>
                <w:sz w:val="24"/>
                <w:szCs w:val="24"/>
              </w:rPr>
              <w:t xml:space="preserve">Destacado </w:t>
            </w:r>
          </w:p>
        </w:tc>
      </w:tr>
      <w:tr w:rsidR="00847B1E" w:rsidRPr="00C87E96" w14:paraId="14B4B93C" w14:textId="77777777" w:rsidTr="00B231AD">
        <w:tc>
          <w:tcPr>
            <w:tcW w:w="2490" w:type="dxa"/>
          </w:tcPr>
          <w:p w14:paraId="6DC1F519" w14:textId="77777777" w:rsidR="00847B1E" w:rsidRPr="00C87E96" w:rsidRDefault="00847B1E" w:rsidP="00B231AD">
            <w:pPr>
              <w:rPr>
                <w:rFonts w:ascii="Arial" w:hAnsi="Arial" w:cs="Arial"/>
                <w:b/>
                <w:sz w:val="24"/>
                <w:szCs w:val="24"/>
              </w:rPr>
            </w:pPr>
            <w:r w:rsidRPr="00C87E96">
              <w:rPr>
                <w:rFonts w:ascii="Arial" w:hAnsi="Arial" w:cs="Arial"/>
                <w:b/>
                <w:sz w:val="24"/>
                <w:szCs w:val="24"/>
              </w:rPr>
              <w:t>Título</w:t>
            </w:r>
          </w:p>
        </w:tc>
        <w:tc>
          <w:tcPr>
            <w:tcW w:w="6338" w:type="dxa"/>
          </w:tcPr>
          <w:p w14:paraId="44E4B306" w14:textId="77777777" w:rsidR="00847B1E" w:rsidRPr="00C87E96" w:rsidRDefault="00847B1E" w:rsidP="00847B1E">
            <w:pPr>
              <w:rPr>
                <w:rFonts w:ascii="Arial" w:hAnsi="Arial" w:cs="Arial"/>
                <w:b/>
                <w:sz w:val="24"/>
                <w:szCs w:val="24"/>
              </w:rPr>
            </w:pPr>
            <w:r>
              <w:rPr>
                <w:rFonts w:ascii="Arial" w:hAnsi="Arial" w:cs="Arial"/>
                <w:b/>
                <w:sz w:val="24"/>
                <w:szCs w:val="24"/>
              </w:rPr>
              <w:t xml:space="preserve">Cuando la moda no es </w:t>
            </w:r>
            <w:r w:rsidR="00CB52D6">
              <w:rPr>
                <w:rFonts w:ascii="Arial" w:hAnsi="Arial" w:cs="Arial"/>
                <w:b/>
                <w:sz w:val="24"/>
                <w:szCs w:val="24"/>
              </w:rPr>
              <w:t>ú</w:t>
            </w:r>
            <w:r>
              <w:rPr>
                <w:rFonts w:ascii="Arial" w:hAnsi="Arial" w:cs="Arial"/>
                <w:b/>
                <w:sz w:val="24"/>
                <w:szCs w:val="24"/>
              </w:rPr>
              <w:t>nica</w:t>
            </w:r>
          </w:p>
        </w:tc>
      </w:tr>
      <w:tr w:rsidR="00847B1E" w:rsidRPr="00C87E96" w14:paraId="5B85E0C1" w14:textId="77777777" w:rsidTr="00B231AD">
        <w:tc>
          <w:tcPr>
            <w:tcW w:w="2490" w:type="dxa"/>
          </w:tcPr>
          <w:p w14:paraId="7432F448" w14:textId="77777777" w:rsidR="00847B1E" w:rsidRPr="00C87E96" w:rsidRDefault="00847B1E" w:rsidP="00B231AD">
            <w:pPr>
              <w:rPr>
                <w:rFonts w:ascii="Arial" w:hAnsi="Arial" w:cs="Arial"/>
                <w:sz w:val="24"/>
                <w:szCs w:val="24"/>
              </w:rPr>
            </w:pPr>
            <w:r w:rsidRPr="00C87E96">
              <w:rPr>
                <w:rFonts w:ascii="Arial" w:hAnsi="Arial" w:cs="Arial"/>
                <w:b/>
                <w:sz w:val="24"/>
                <w:szCs w:val="24"/>
              </w:rPr>
              <w:lastRenderedPageBreak/>
              <w:t>Contenido</w:t>
            </w:r>
          </w:p>
        </w:tc>
        <w:tc>
          <w:tcPr>
            <w:tcW w:w="6338" w:type="dxa"/>
          </w:tcPr>
          <w:p w14:paraId="61D264EA" w14:textId="77777777" w:rsidR="00847B1E" w:rsidRPr="00847B1E" w:rsidRDefault="00CB52D6" w:rsidP="00847B1E">
            <w:pPr>
              <w:spacing w:line="276" w:lineRule="auto"/>
              <w:jc w:val="both"/>
              <w:rPr>
                <w:rFonts w:ascii="Arial" w:hAnsi="Arial" w:cs="Arial"/>
                <w:lang w:val="es-ES"/>
              </w:rPr>
            </w:pPr>
            <w:r>
              <w:rPr>
                <w:rFonts w:ascii="Arial" w:hAnsi="Arial" w:cs="Arial"/>
                <w:lang w:val="es-ES"/>
              </w:rPr>
              <w:t>Puede ser que do</w:t>
            </w:r>
            <w:r w:rsidR="00847B1E" w:rsidRPr="00847B1E">
              <w:rPr>
                <w:rFonts w:ascii="Arial" w:hAnsi="Arial" w:cs="Arial"/>
                <w:lang w:val="es-ES"/>
              </w:rPr>
              <w:t xml:space="preserve">s valores </w:t>
            </w:r>
            <w:r>
              <w:rPr>
                <w:rFonts w:ascii="Arial" w:hAnsi="Arial" w:cs="Arial"/>
                <w:lang w:val="es-ES"/>
              </w:rPr>
              <w:t>tengan la misma proporción y corresponda a la más alta, p</w:t>
            </w:r>
            <w:r w:rsidR="00847B1E" w:rsidRPr="00847B1E">
              <w:rPr>
                <w:rFonts w:ascii="Arial" w:hAnsi="Arial" w:cs="Arial"/>
                <w:lang w:val="es-ES"/>
              </w:rPr>
              <w:t>or lo que la variable es  bimodal. Es decir, es posible obtener dos valores tengan la  frecuencia mayor  en la muestra. En este caso no se puede hablar de la tendencia de población hacia un valor determinado.</w:t>
            </w:r>
          </w:p>
          <w:p w14:paraId="5F766176" w14:textId="77777777" w:rsidR="00847B1E" w:rsidRPr="00847B1E" w:rsidRDefault="00847B1E" w:rsidP="00847B1E">
            <w:pPr>
              <w:spacing w:line="276" w:lineRule="auto"/>
              <w:jc w:val="both"/>
              <w:rPr>
                <w:rFonts w:ascii="Arial" w:eastAsiaTheme="minorEastAsia" w:hAnsi="Arial" w:cs="Arial"/>
                <w:sz w:val="24"/>
                <w:szCs w:val="24"/>
              </w:rPr>
            </w:pPr>
            <w:r w:rsidRPr="00847B1E">
              <w:rPr>
                <w:rFonts w:ascii="Arial" w:hAnsi="Arial" w:cs="Arial"/>
                <w:lang w:val="es-ES"/>
              </w:rPr>
              <w:t xml:space="preserve">En los casos en los cuales la mayoría, si no todos, los rangos de respuesta tengan el mismo valor máximo, la variable es </w:t>
            </w:r>
            <w:proofErr w:type="spellStart"/>
            <w:r w:rsidRPr="00847B1E">
              <w:rPr>
                <w:rFonts w:ascii="Arial" w:hAnsi="Arial" w:cs="Arial"/>
                <w:lang w:val="es-ES"/>
              </w:rPr>
              <w:t>amodal</w:t>
            </w:r>
            <w:proofErr w:type="spellEnd"/>
            <w:r w:rsidRPr="00847B1E">
              <w:rPr>
                <w:rFonts w:ascii="Arial" w:hAnsi="Arial" w:cs="Arial"/>
                <w:lang w:val="es-ES"/>
              </w:rPr>
              <w:t>. Es decir, si  todos los valores de variable son diferentes, no existe una tendencia de acumulación en la población.</w:t>
            </w:r>
          </w:p>
        </w:tc>
      </w:tr>
    </w:tbl>
    <w:p w14:paraId="3A0C33BD" w14:textId="77777777" w:rsidR="00B74533" w:rsidRDefault="00B74533" w:rsidP="00B10A1D">
      <w:pPr>
        <w:rPr>
          <w:rFonts w:ascii="Arial" w:hAnsi="Arial" w:cs="Arial"/>
        </w:rPr>
      </w:pPr>
    </w:p>
    <w:p w14:paraId="0129BB85" w14:textId="77777777" w:rsidR="001A1805" w:rsidRDefault="001A1805" w:rsidP="001A1805">
      <w:pPr>
        <w:rPr>
          <w:rFonts w:ascii="Arial" w:hAnsi="Arial" w:cs="Arial"/>
          <w:b/>
        </w:rPr>
      </w:pPr>
      <w:r w:rsidRPr="00C87E96">
        <w:rPr>
          <w:rFonts w:ascii="Arial" w:hAnsi="Arial" w:cs="Arial"/>
          <w:highlight w:val="yellow"/>
        </w:rPr>
        <w:t>[SECCIÓN 3]</w:t>
      </w:r>
      <w:r w:rsidRPr="00C87E96">
        <w:rPr>
          <w:rFonts w:ascii="Arial" w:hAnsi="Arial" w:cs="Arial"/>
        </w:rPr>
        <w:t xml:space="preserve"> </w:t>
      </w:r>
      <w:r>
        <w:rPr>
          <w:rFonts w:ascii="Arial" w:hAnsi="Arial" w:cs="Arial"/>
          <w:b/>
        </w:rPr>
        <w:t>1.1.3 Análisis de Gráficos</w:t>
      </w:r>
    </w:p>
    <w:p w14:paraId="390B9956" w14:textId="77777777" w:rsidR="00BE6559" w:rsidRDefault="00BE6559" w:rsidP="00BE6559">
      <w:pPr>
        <w:spacing w:after="0"/>
        <w:jc w:val="both"/>
        <w:rPr>
          <w:rFonts w:ascii="Arial" w:hAnsi="Arial" w:cs="Arial"/>
        </w:rPr>
      </w:pPr>
      <w:r>
        <w:rPr>
          <w:rFonts w:ascii="Arial" w:hAnsi="Arial" w:cs="Arial"/>
        </w:rPr>
        <w:t xml:space="preserve">Uno de los criterios de </w:t>
      </w:r>
      <w:r w:rsidR="00DF0C1B" w:rsidRPr="00BE6559">
        <w:rPr>
          <w:rFonts w:ascii="Arial" w:hAnsi="Arial" w:cs="Arial"/>
        </w:rPr>
        <w:t xml:space="preserve">mayor utilidad, estadísticamente hablando,  para </w:t>
      </w:r>
      <w:r>
        <w:rPr>
          <w:rFonts w:ascii="Arial" w:hAnsi="Arial" w:cs="Arial"/>
        </w:rPr>
        <w:t xml:space="preserve">determinar tendencias, </w:t>
      </w:r>
      <w:r w:rsidR="00DF0C1B" w:rsidRPr="00BE6559">
        <w:rPr>
          <w:rFonts w:ascii="Arial" w:hAnsi="Arial" w:cs="Arial"/>
        </w:rPr>
        <w:t>construir inferencias o pronósticos futuros del comportamiento de la población con respecto a una variable corresponde al</w:t>
      </w:r>
      <w:r>
        <w:rPr>
          <w:rFonts w:ascii="Arial" w:hAnsi="Arial" w:cs="Arial"/>
        </w:rPr>
        <w:t xml:space="preserve"> comportamiento gráfico de la variable.</w:t>
      </w:r>
    </w:p>
    <w:p w14:paraId="0D063EAE" w14:textId="77777777" w:rsidR="00B4488B" w:rsidRPr="00BE6559" w:rsidRDefault="00DF0C1B" w:rsidP="00BE6559">
      <w:pPr>
        <w:spacing w:after="0"/>
        <w:jc w:val="both"/>
        <w:rPr>
          <w:rFonts w:ascii="Arial" w:hAnsi="Arial" w:cs="Arial"/>
        </w:rPr>
      </w:pPr>
      <w:r w:rsidRPr="00BE6559">
        <w:rPr>
          <w:rFonts w:ascii="Arial" w:hAnsi="Arial" w:cs="Arial"/>
        </w:rPr>
        <w:t xml:space="preserve"> </w:t>
      </w:r>
    </w:p>
    <w:tbl>
      <w:tblPr>
        <w:tblStyle w:val="Tablaconcuadrcula"/>
        <w:tblW w:w="0" w:type="auto"/>
        <w:tblLook w:val="04A0" w:firstRow="1" w:lastRow="0" w:firstColumn="1" w:lastColumn="0" w:noHBand="0" w:noVBand="1"/>
      </w:tblPr>
      <w:tblGrid>
        <w:gridCol w:w="2490"/>
        <w:gridCol w:w="6338"/>
      </w:tblGrid>
      <w:tr w:rsidR="00B4488B" w:rsidRPr="00C87E96" w14:paraId="518A2AE5" w14:textId="77777777" w:rsidTr="00B231AD">
        <w:tc>
          <w:tcPr>
            <w:tcW w:w="8828" w:type="dxa"/>
            <w:gridSpan w:val="2"/>
            <w:shd w:val="clear" w:color="auto" w:fill="000000" w:themeFill="text1"/>
          </w:tcPr>
          <w:p w14:paraId="439F4E43" w14:textId="77777777" w:rsidR="00B4488B" w:rsidRPr="00C87E96" w:rsidRDefault="00B4488B" w:rsidP="00B231AD">
            <w:pPr>
              <w:jc w:val="center"/>
              <w:rPr>
                <w:rFonts w:ascii="Arial" w:hAnsi="Arial" w:cs="Arial"/>
                <w:b/>
                <w:sz w:val="24"/>
                <w:szCs w:val="24"/>
              </w:rPr>
            </w:pPr>
            <w:r w:rsidRPr="00C87E96">
              <w:rPr>
                <w:rFonts w:ascii="Arial" w:hAnsi="Arial" w:cs="Arial"/>
                <w:b/>
                <w:sz w:val="24"/>
                <w:szCs w:val="24"/>
              </w:rPr>
              <w:t>Recuerda</w:t>
            </w:r>
          </w:p>
        </w:tc>
      </w:tr>
      <w:tr w:rsidR="00B4488B" w:rsidRPr="00C87E96" w14:paraId="666E6522" w14:textId="77777777" w:rsidTr="00B231AD">
        <w:tc>
          <w:tcPr>
            <w:tcW w:w="2490" w:type="dxa"/>
          </w:tcPr>
          <w:p w14:paraId="3C9C62C4" w14:textId="77777777" w:rsidR="00B4488B" w:rsidRPr="00C87E96" w:rsidRDefault="00B4488B" w:rsidP="00B231AD">
            <w:pPr>
              <w:rPr>
                <w:rFonts w:ascii="Arial" w:hAnsi="Arial" w:cs="Arial"/>
                <w:b/>
                <w:sz w:val="24"/>
                <w:szCs w:val="24"/>
              </w:rPr>
            </w:pPr>
            <w:r w:rsidRPr="00C87E96">
              <w:rPr>
                <w:rFonts w:ascii="Arial" w:hAnsi="Arial" w:cs="Arial"/>
                <w:b/>
                <w:sz w:val="24"/>
                <w:szCs w:val="24"/>
              </w:rPr>
              <w:t>Contenido</w:t>
            </w:r>
          </w:p>
        </w:tc>
        <w:tc>
          <w:tcPr>
            <w:tcW w:w="6338" w:type="dxa"/>
          </w:tcPr>
          <w:p w14:paraId="5685CF4B" w14:textId="77777777" w:rsidR="00B4488B" w:rsidRPr="003B231E" w:rsidRDefault="00B4488B" w:rsidP="00B231AD">
            <w:pPr>
              <w:jc w:val="both"/>
              <w:rPr>
                <w:rFonts w:ascii="Arial" w:hAnsi="Arial" w:cs="Arial"/>
              </w:rPr>
            </w:pPr>
            <w:r>
              <w:rPr>
                <w:rFonts w:ascii="Arial" w:hAnsi="Arial" w:cs="Arial"/>
              </w:rPr>
              <w:t>Los gráficos que representan mejor el comportamiento de una variable cualitativa son: el diagrama circular y el diagrama de barras.</w:t>
            </w:r>
          </w:p>
        </w:tc>
      </w:tr>
    </w:tbl>
    <w:p w14:paraId="342AB0FA" w14:textId="77777777" w:rsidR="00DF0C1B" w:rsidRPr="00BE6559" w:rsidRDefault="00DF0C1B" w:rsidP="00BE6559">
      <w:pPr>
        <w:spacing w:after="0"/>
        <w:jc w:val="both"/>
        <w:rPr>
          <w:rFonts w:ascii="Arial" w:hAnsi="Arial" w:cs="Arial"/>
        </w:rPr>
      </w:pPr>
    </w:p>
    <w:p w14:paraId="64D448AD" w14:textId="77777777" w:rsidR="00B4488B" w:rsidRDefault="00B4488B" w:rsidP="00BE6559">
      <w:pPr>
        <w:spacing w:after="0"/>
        <w:jc w:val="both"/>
        <w:rPr>
          <w:rFonts w:ascii="Arial" w:hAnsi="Arial" w:cs="Arial"/>
        </w:rPr>
      </w:pPr>
      <w:r>
        <w:rPr>
          <w:rFonts w:ascii="Arial" w:hAnsi="Arial" w:cs="Arial"/>
        </w:rPr>
        <w:t>Para el ejemplo de la variable Comportamiento de pago de los clientes de la tienda:</w:t>
      </w:r>
    </w:p>
    <w:tbl>
      <w:tblPr>
        <w:tblStyle w:val="Tablaconcuadrcula"/>
        <w:tblW w:w="9054" w:type="dxa"/>
        <w:tblLayout w:type="fixed"/>
        <w:tblLook w:val="04A0" w:firstRow="1" w:lastRow="0" w:firstColumn="1" w:lastColumn="0" w:noHBand="0" w:noVBand="1"/>
      </w:tblPr>
      <w:tblGrid>
        <w:gridCol w:w="1384"/>
        <w:gridCol w:w="7670"/>
      </w:tblGrid>
      <w:tr w:rsidR="00B4488B" w:rsidRPr="00C87E96" w14:paraId="56BD58DD" w14:textId="77777777" w:rsidTr="00B231AD">
        <w:tc>
          <w:tcPr>
            <w:tcW w:w="9054" w:type="dxa"/>
            <w:gridSpan w:val="2"/>
            <w:shd w:val="clear" w:color="auto" w:fill="0D0D0D" w:themeFill="text1" w:themeFillTint="F2"/>
          </w:tcPr>
          <w:p w14:paraId="3EF4F73B" w14:textId="77777777" w:rsidR="00B4488B" w:rsidRPr="00C87E96" w:rsidRDefault="00B4488B" w:rsidP="00B231AD">
            <w:pPr>
              <w:jc w:val="center"/>
              <w:rPr>
                <w:rFonts w:ascii="Arial" w:hAnsi="Arial" w:cs="Arial"/>
                <w:b/>
                <w:sz w:val="24"/>
                <w:szCs w:val="24"/>
              </w:rPr>
            </w:pPr>
            <w:r w:rsidRPr="00C87E96">
              <w:rPr>
                <w:rFonts w:ascii="Arial" w:hAnsi="Arial" w:cs="Arial"/>
                <w:b/>
                <w:sz w:val="24"/>
                <w:szCs w:val="24"/>
              </w:rPr>
              <w:t>Imagen (fotografía, gráfica o ilustración)</w:t>
            </w:r>
          </w:p>
        </w:tc>
      </w:tr>
      <w:tr w:rsidR="00B4488B" w:rsidRPr="00C87E96" w14:paraId="33F3E474" w14:textId="77777777" w:rsidTr="00B231AD">
        <w:tc>
          <w:tcPr>
            <w:tcW w:w="1384" w:type="dxa"/>
          </w:tcPr>
          <w:p w14:paraId="39070C99" w14:textId="77777777" w:rsidR="00B4488B" w:rsidRPr="00C87E96" w:rsidRDefault="00B4488B" w:rsidP="00B231AD">
            <w:pPr>
              <w:rPr>
                <w:rFonts w:ascii="Arial" w:hAnsi="Arial" w:cs="Arial"/>
                <w:b/>
                <w:sz w:val="24"/>
                <w:szCs w:val="24"/>
              </w:rPr>
            </w:pPr>
            <w:r w:rsidRPr="00C87E96">
              <w:rPr>
                <w:rFonts w:ascii="Arial" w:hAnsi="Arial" w:cs="Arial"/>
                <w:b/>
                <w:sz w:val="24"/>
                <w:szCs w:val="24"/>
              </w:rPr>
              <w:t>Código</w:t>
            </w:r>
          </w:p>
        </w:tc>
        <w:tc>
          <w:tcPr>
            <w:tcW w:w="7670" w:type="dxa"/>
          </w:tcPr>
          <w:p w14:paraId="5E7B1C27" w14:textId="77777777" w:rsidR="00B4488B" w:rsidRPr="00C87E96" w:rsidRDefault="00B4488B" w:rsidP="00B231AD">
            <w:pPr>
              <w:rPr>
                <w:rFonts w:ascii="Arial" w:hAnsi="Arial" w:cs="Arial"/>
                <w:sz w:val="24"/>
                <w:szCs w:val="24"/>
              </w:rPr>
            </w:pPr>
          </w:p>
        </w:tc>
      </w:tr>
      <w:tr w:rsidR="00B4488B" w:rsidRPr="00C87E96" w14:paraId="0EAB1315" w14:textId="77777777" w:rsidTr="00B231AD">
        <w:tc>
          <w:tcPr>
            <w:tcW w:w="1384" w:type="dxa"/>
          </w:tcPr>
          <w:p w14:paraId="2E8FF947" w14:textId="77777777" w:rsidR="00B4488B" w:rsidRPr="00C87E96" w:rsidRDefault="00B4488B" w:rsidP="00B231AD">
            <w:pPr>
              <w:rPr>
                <w:rFonts w:ascii="Arial" w:hAnsi="Arial" w:cs="Arial"/>
                <w:sz w:val="24"/>
                <w:szCs w:val="24"/>
              </w:rPr>
            </w:pPr>
            <w:r w:rsidRPr="00C87E96">
              <w:rPr>
                <w:rFonts w:ascii="Arial" w:hAnsi="Arial" w:cs="Arial"/>
                <w:b/>
                <w:sz w:val="24"/>
                <w:szCs w:val="24"/>
              </w:rPr>
              <w:t>Descripción</w:t>
            </w:r>
          </w:p>
        </w:tc>
        <w:tc>
          <w:tcPr>
            <w:tcW w:w="7670" w:type="dxa"/>
          </w:tcPr>
          <w:p w14:paraId="645AE90A" w14:textId="77777777" w:rsidR="00B4488B" w:rsidRPr="00C87E96" w:rsidRDefault="00B4488B" w:rsidP="009C6AE3">
            <w:pPr>
              <w:rPr>
                <w:rFonts w:ascii="Arial" w:hAnsi="Arial" w:cs="Arial"/>
                <w:sz w:val="24"/>
                <w:szCs w:val="24"/>
              </w:rPr>
            </w:pPr>
            <w:r>
              <w:rPr>
                <w:rFonts w:ascii="Arial" w:hAnsi="Arial" w:cs="Arial"/>
                <w:sz w:val="24"/>
                <w:szCs w:val="24"/>
              </w:rPr>
              <w:t>Grafica</w:t>
            </w:r>
            <w:r w:rsidR="009C6AE3">
              <w:rPr>
                <w:rFonts w:ascii="Arial" w:hAnsi="Arial" w:cs="Arial"/>
                <w:sz w:val="24"/>
                <w:szCs w:val="24"/>
              </w:rPr>
              <w:t xml:space="preserve"> circular </w:t>
            </w:r>
            <w:r>
              <w:rPr>
                <w:rFonts w:ascii="Arial" w:hAnsi="Arial" w:cs="Arial"/>
                <w:sz w:val="24"/>
                <w:szCs w:val="24"/>
              </w:rPr>
              <w:t>de la variable cualitativa forma de pago</w:t>
            </w:r>
          </w:p>
        </w:tc>
      </w:tr>
      <w:tr w:rsidR="00B4488B" w:rsidRPr="00C87E96" w14:paraId="2B07E3BA" w14:textId="77777777" w:rsidTr="009C6AE3">
        <w:tblPrEx>
          <w:tblCellMar>
            <w:left w:w="70" w:type="dxa"/>
            <w:right w:w="70" w:type="dxa"/>
          </w:tblCellMar>
        </w:tblPrEx>
        <w:tc>
          <w:tcPr>
            <w:tcW w:w="1384" w:type="dxa"/>
          </w:tcPr>
          <w:p w14:paraId="5407B610" w14:textId="77777777" w:rsidR="00B4488B" w:rsidRPr="00C87E96" w:rsidRDefault="00B4488B" w:rsidP="00B231A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6E06ECF" w14:textId="77777777" w:rsidR="009C6AE3" w:rsidRPr="00C87E96" w:rsidRDefault="009C6AE3" w:rsidP="009C6AE3">
            <w:pPr>
              <w:jc w:val="center"/>
              <w:rPr>
                <w:rFonts w:ascii="Arial" w:hAnsi="Arial" w:cs="Arial"/>
                <w:sz w:val="24"/>
                <w:szCs w:val="24"/>
              </w:rPr>
            </w:pPr>
            <w:r>
              <w:rPr>
                <w:noProof/>
                <w:lang w:val="es-ES" w:eastAsia="es-ES"/>
              </w:rPr>
              <w:drawing>
                <wp:inline distT="0" distB="0" distL="0" distR="0" wp14:anchorId="45D611C7" wp14:editId="4074E69F">
                  <wp:extent cx="4619625" cy="269557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B4488B" w:rsidRPr="00C87E96" w14:paraId="3926C0ED" w14:textId="77777777" w:rsidTr="00B231AD">
        <w:tc>
          <w:tcPr>
            <w:tcW w:w="1384" w:type="dxa"/>
          </w:tcPr>
          <w:p w14:paraId="68B818F4" w14:textId="77777777" w:rsidR="00B4488B" w:rsidRPr="00C87E96" w:rsidRDefault="00B4488B" w:rsidP="00B231AD">
            <w:pPr>
              <w:rPr>
                <w:rFonts w:ascii="Arial" w:hAnsi="Arial" w:cs="Arial"/>
                <w:b/>
                <w:sz w:val="24"/>
                <w:szCs w:val="24"/>
              </w:rPr>
            </w:pPr>
            <w:r w:rsidRPr="00C87E96">
              <w:rPr>
                <w:rFonts w:ascii="Arial" w:hAnsi="Arial" w:cs="Arial"/>
                <w:b/>
                <w:sz w:val="24"/>
                <w:szCs w:val="24"/>
              </w:rPr>
              <w:t>Pie de imagen</w:t>
            </w:r>
          </w:p>
          <w:p w14:paraId="79A2464B" w14:textId="77777777" w:rsidR="00B4488B" w:rsidRPr="00C87E96" w:rsidRDefault="00B4488B" w:rsidP="00B231AD">
            <w:pPr>
              <w:rPr>
                <w:rFonts w:ascii="Arial" w:hAnsi="Arial" w:cs="Arial"/>
                <w:sz w:val="24"/>
                <w:szCs w:val="24"/>
              </w:rPr>
            </w:pPr>
            <w:r w:rsidRPr="00C87E96">
              <w:rPr>
                <w:rFonts w:ascii="Arial" w:hAnsi="Arial" w:cs="Arial"/>
                <w:b/>
                <w:sz w:val="24"/>
                <w:szCs w:val="24"/>
              </w:rPr>
              <w:t>Inferior</w:t>
            </w:r>
          </w:p>
        </w:tc>
        <w:tc>
          <w:tcPr>
            <w:tcW w:w="7670" w:type="dxa"/>
          </w:tcPr>
          <w:p w14:paraId="616F9C89" w14:textId="77777777" w:rsidR="00B4488B" w:rsidRPr="009C6AE3" w:rsidRDefault="009C6AE3" w:rsidP="00B231AD">
            <w:pPr>
              <w:tabs>
                <w:tab w:val="right" w:pos="8498"/>
              </w:tabs>
              <w:jc w:val="both"/>
              <w:rPr>
                <w:rFonts w:ascii="Arial" w:hAnsi="Arial" w:cs="Arial"/>
              </w:rPr>
            </w:pPr>
            <w:r w:rsidRPr="009C6AE3">
              <w:rPr>
                <w:rFonts w:ascii="Arial" w:hAnsi="Arial" w:cs="Arial"/>
              </w:rPr>
              <w:t>Hay una tendencia de los clientes de la tienda a realizar sus pagos usando tarjetas. Esta proporción corresponde a casi el 53%.</w:t>
            </w:r>
          </w:p>
          <w:p w14:paraId="11D52630" w14:textId="77777777" w:rsidR="009C6AE3" w:rsidRPr="009C6AE3" w:rsidRDefault="009C6AE3" w:rsidP="00B231AD">
            <w:pPr>
              <w:tabs>
                <w:tab w:val="right" w:pos="8498"/>
              </w:tabs>
              <w:jc w:val="both"/>
              <w:rPr>
                <w:rFonts w:ascii="Arial" w:eastAsiaTheme="minorEastAsia" w:hAnsi="Arial" w:cs="Arial"/>
                <w:sz w:val="24"/>
                <w:szCs w:val="24"/>
              </w:rPr>
            </w:pPr>
            <w:r w:rsidRPr="009C6AE3">
              <w:rPr>
                <w:rFonts w:ascii="Arial" w:hAnsi="Arial" w:cs="Arial"/>
              </w:rPr>
              <w:t>En esta gráfica los porcentajes se han aproximado al entero más cercano</w:t>
            </w:r>
          </w:p>
        </w:tc>
      </w:tr>
    </w:tbl>
    <w:p w14:paraId="1EC41480" w14:textId="77777777" w:rsidR="00B4488B" w:rsidRDefault="009C6AE3" w:rsidP="009C6AE3">
      <w:pPr>
        <w:tabs>
          <w:tab w:val="left" w:pos="1740"/>
        </w:tabs>
        <w:spacing w:after="0"/>
        <w:jc w:val="both"/>
        <w:rPr>
          <w:rFonts w:ascii="Arial" w:hAnsi="Arial" w:cs="Arial"/>
        </w:rPr>
      </w:pPr>
      <w:r>
        <w:rPr>
          <w:rFonts w:ascii="Arial" w:hAnsi="Arial" w:cs="Arial"/>
        </w:rPr>
        <w:tab/>
      </w:r>
    </w:p>
    <w:tbl>
      <w:tblPr>
        <w:tblStyle w:val="Tablaconcuadrcula"/>
        <w:tblW w:w="9054" w:type="dxa"/>
        <w:tblLayout w:type="fixed"/>
        <w:tblLook w:val="04A0" w:firstRow="1" w:lastRow="0" w:firstColumn="1" w:lastColumn="0" w:noHBand="0" w:noVBand="1"/>
      </w:tblPr>
      <w:tblGrid>
        <w:gridCol w:w="1384"/>
        <w:gridCol w:w="7670"/>
      </w:tblGrid>
      <w:tr w:rsidR="009C6AE3" w:rsidRPr="00C87E96" w14:paraId="07522017" w14:textId="77777777" w:rsidTr="00B231AD">
        <w:tc>
          <w:tcPr>
            <w:tcW w:w="9054" w:type="dxa"/>
            <w:gridSpan w:val="2"/>
            <w:shd w:val="clear" w:color="auto" w:fill="0D0D0D" w:themeFill="text1" w:themeFillTint="F2"/>
          </w:tcPr>
          <w:p w14:paraId="63532227" w14:textId="77777777" w:rsidR="009C6AE3" w:rsidRPr="00C87E96" w:rsidRDefault="009C6AE3" w:rsidP="00B231AD">
            <w:pPr>
              <w:jc w:val="center"/>
              <w:rPr>
                <w:rFonts w:ascii="Arial" w:hAnsi="Arial" w:cs="Arial"/>
                <w:b/>
                <w:sz w:val="24"/>
                <w:szCs w:val="24"/>
              </w:rPr>
            </w:pPr>
            <w:r w:rsidRPr="00C87E96">
              <w:rPr>
                <w:rFonts w:ascii="Arial" w:hAnsi="Arial" w:cs="Arial"/>
                <w:b/>
                <w:sz w:val="24"/>
                <w:szCs w:val="24"/>
              </w:rPr>
              <w:lastRenderedPageBreak/>
              <w:t>Imagen (fotografía, gráfica o ilustración)</w:t>
            </w:r>
          </w:p>
        </w:tc>
      </w:tr>
      <w:tr w:rsidR="009C6AE3" w:rsidRPr="00C87E96" w14:paraId="05B2FE0F" w14:textId="77777777" w:rsidTr="00B231AD">
        <w:tc>
          <w:tcPr>
            <w:tcW w:w="1384" w:type="dxa"/>
          </w:tcPr>
          <w:p w14:paraId="74A5D7BC" w14:textId="77777777" w:rsidR="009C6AE3" w:rsidRPr="00C87E96" w:rsidRDefault="009C6AE3" w:rsidP="00B231AD">
            <w:pPr>
              <w:rPr>
                <w:rFonts w:ascii="Arial" w:hAnsi="Arial" w:cs="Arial"/>
                <w:b/>
                <w:sz w:val="24"/>
                <w:szCs w:val="24"/>
              </w:rPr>
            </w:pPr>
            <w:r w:rsidRPr="00C87E96">
              <w:rPr>
                <w:rFonts w:ascii="Arial" w:hAnsi="Arial" w:cs="Arial"/>
                <w:b/>
                <w:sz w:val="24"/>
                <w:szCs w:val="24"/>
              </w:rPr>
              <w:t>Código</w:t>
            </w:r>
          </w:p>
        </w:tc>
        <w:tc>
          <w:tcPr>
            <w:tcW w:w="7670" w:type="dxa"/>
          </w:tcPr>
          <w:p w14:paraId="19524F25" w14:textId="77777777" w:rsidR="009C6AE3" w:rsidRPr="00C87E96" w:rsidRDefault="009C6AE3" w:rsidP="00B231AD">
            <w:pPr>
              <w:rPr>
                <w:rFonts w:ascii="Arial" w:hAnsi="Arial" w:cs="Arial"/>
                <w:sz w:val="24"/>
                <w:szCs w:val="24"/>
              </w:rPr>
            </w:pPr>
          </w:p>
        </w:tc>
      </w:tr>
      <w:tr w:rsidR="009C6AE3" w:rsidRPr="00C87E96" w14:paraId="3EA74E0A" w14:textId="77777777" w:rsidTr="00B231AD">
        <w:tc>
          <w:tcPr>
            <w:tcW w:w="1384" w:type="dxa"/>
          </w:tcPr>
          <w:p w14:paraId="3EC94118" w14:textId="77777777" w:rsidR="009C6AE3" w:rsidRPr="00C87E96" w:rsidRDefault="009C6AE3" w:rsidP="00B231AD">
            <w:pPr>
              <w:rPr>
                <w:rFonts w:ascii="Arial" w:hAnsi="Arial" w:cs="Arial"/>
                <w:sz w:val="24"/>
                <w:szCs w:val="24"/>
              </w:rPr>
            </w:pPr>
            <w:r w:rsidRPr="00C87E96">
              <w:rPr>
                <w:rFonts w:ascii="Arial" w:hAnsi="Arial" w:cs="Arial"/>
                <w:b/>
                <w:sz w:val="24"/>
                <w:szCs w:val="24"/>
              </w:rPr>
              <w:t>Descripción</w:t>
            </w:r>
          </w:p>
        </w:tc>
        <w:tc>
          <w:tcPr>
            <w:tcW w:w="7670" w:type="dxa"/>
          </w:tcPr>
          <w:p w14:paraId="49D2FFAC" w14:textId="77777777" w:rsidR="009C6AE3" w:rsidRPr="00C87E96" w:rsidRDefault="009C6AE3" w:rsidP="009C6AE3">
            <w:pPr>
              <w:rPr>
                <w:rFonts w:ascii="Arial" w:hAnsi="Arial" w:cs="Arial"/>
                <w:sz w:val="24"/>
                <w:szCs w:val="24"/>
              </w:rPr>
            </w:pPr>
            <w:r>
              <w:rPr>
                <w:rFonts w:ascii="Arial" w:hAnsi="Arial" w:cs="Arial"/>
                <w:sz w:val="24"/>
                <w:szCs w:val="24"/>
              </w:rPr>
              <w:t>Diagrama de barras de la variable cualitativa forma de pago</w:t>
            </w:r>
          </w:p>
        </w:tc>
      </w:tr>
      <w:tr w:rsidR="009C6AE3" w:rsidRPr="00C87E96" w14:paraId="75143137" w14:textId="77777777" w:rsidTr="009C6AE3">
        <w:tblPrEx>
          <w:tblCellMar>
            <w:left w:w="70" w:type="dxa"/>
            <w:right w:w="70" w:type="dxa"/>
          </w:tblCellMar>
        </w:tblPrEx>
        <w:tc>
          <w:tcPr>
            <w:tcW w:w="1384" w:type="dxa"/>
          </w:tcPr>
          <w:p w14:paraId="3369A655" w14:textId="77777777" w:rsidR="009C6AE3" w:rsidRPr="00C87E96" w:rsidRDefault="009C6AE3" w:rsidP="00B231A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771ED667" w14:textId="77777777" w:rsidR="009C6AE3" w:rsidRPr="00C87E96" w:rsidRDefault="009C6AE3" w:rsidP="00B231AD">
            <w:pPr>
              <w:jc w:val="center"/>
              <w:rPr>
                <w:rFonts w:ascii="Arial" w:hAnsi="Arial" w:cs="Arial"/>
                <w:sz w:val="24"/>
                <w:szCs w:val="24"/>
              </w:rPr>
            </w:pPr>
            <w:r>
              <w:rPr>
                <w:noProof/>
                <w:lang w:val="es-ES" w:eastAsia="es-ES"/>
              </w:rPr>
              <w:drawing>
                <wp:inline distT="0" distB="0" distL="0" distR="0" wp14:anchorId="5FC027BE" wp14:editId="69C196E3">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C6AE3" w:rsidRPr="00C87E96" w14:paraId="6F43A275" w14:textId="77777777" w:rsidTr="00B231AD">
        <w:tc>
          <w:tcPr>
            <w:tcW w:w="1384" w:type="dxa"/>
          </w:tcPr>
          <w:p w14:paraId="22B0F84E" w14:textId="77777777" w:rsidR="009C6AE3" w:rsidRPr="00C87E96" w:rsidRDefault="009C6AE3" w:rsidP="00B231AD">
            <w:pPr>
              <w:rPr>
                <w:rFonts w:ascii="Arial" w:hAnsi="Arial" w:cs="Arial"/>
                <w:b/>
                <w:sz w:val="24"/>
                <w:szCs w:val="24"/>
              </w:rPr>
            </w:pPr>
            <w:r w:rsidRPr="00C87E96">
              <w:rPr>
                <w:rFonts w:ascii="Arial" w:hAnsi="Arial" w:cs="Arial"/>
                <w:b/>
                <w:sz w:val="24"/>
                <w:szCs w:val="24"/>
              </w:rPr>
              <w:t>Pie de imagen</w:t>
            </w:r>
          </w:p>
          <w:p w14:paraId="7A327C68" w14:textId="77777777" w:rsidR="009C6AE3" w:rsidRPr="00C87E96" w:rsidRDefault="009C6AE3" w:rsidP="00B231AD">
            <w:pPr>
              <w:rPr>
                <w:rFonts w:ascii="Arial" w:hAnsi="Arial" w:cs="Arial"/>
                <w:sz w:val="24"/>
                <w:szCs w:val="24"/>
              </w:rPr>
            </w:pPr>
            <w:r w:rsidRPr="00C87E96">
              <w:rPr>
                <w:rFonts w:ascii="Arial" w:hAnsi="Arial" w:cs="Arial"/>
                <w:b/>
                <w:sz w:val="24"/>
                <w:szCs w:val="24"/>
              </w:rPr>
              <w:t>Inferior</w:t>
            </w:r>
          </w:p>
        </w:tc>
        <w:tc>
          <w:tcPr>
            <w:tcW w:w="7670" w:type="dxa"/>
          </w:tcPr>
          <w:p w14:paraId="7DDBAB32" w14:textId="77777777" w:rsidR="009C6AE3" w:rsidRPr="009C6AE3" w:rsidRDefault="004D4745" w:rsidP="00B231AD">
            <w:pPr>
              <w:tabs>
                <w:tab w:val="right" w:pos="8498"/>
              </w:tabs>
              <w:jc w:val="both"/>
              <w:rPr>
                <w:rFonts w:ascii="Arial" w:eastAsiaTheme="minorEastAsia" w:hAnsi="Arial" w:cs="Arial"/>
                <w:sz w:val="24"/>
                <w:szCs w:val="24"/>
              </w:rPr>
            </w:pPr>
            <w:r>
              <w:rPr>
                <w:rFonts w:ascii="Arial" w:hAnsi="Arial" w:cs="Arial"/>
              </w:rPr>
              <w:t>En estos gráficos es importante recordar que el eje horizontal no corresponde a una recta numérica. Por lo cual las barras deber estar separadas y el orden en que se ubiquen no es específico</w:t>
            </w:r>
          </w:p>
        </w:tc>
      </w:tr>
    </w:tbl>
    <w:p w14:paraId="10BC681B" w14:textId="77777777" w:rsidR="009C6AE3" w:rsidRDefault="009C6AE3" w:rsidP="00BE6559">
      <w:pPr>
        <w:spacing w:after="0"/>
        <w:jc w:val="both"/>
        <w:rPr>
          <w:rFonts w:ascii="Arial" w:hAnsi="Arial" w:cs="Arial"/>
        </w:rPr>
      </w:pPr>
    </w:p>
    <w:p w14:paraId="26F28231" w14:textId="77777777" w:rsidR="00DF0C1B" w:rsidRDefault="004D4745" w:rsidP="00BE6559">
      <w:pPr>
        <w:spacing w:after="0"/>
        <w:jc w:val="both"/>
        <w:rPr>
          <w:rFonts w:ascii="Arial" w:hAnsi="Arial" w:cs="Arial"/>
        </w:rPr>
      </w:pPr>
      <w:r>
        <w:rPr>
          <w:rFonts w:ascii="Arial" w:hAnsi="Arial" w:cs="Arial"/>
        </w:rPr>
        <w:t xml:space="preserve">Cuando los valores de las proporciones son muy similares </w:t>
      </w:r>
      <w:r w:rsidR="00DF0C1B" w:rsidRPr="00BE6559">
        <w:rPr>
          <w:rFonts w:ascii="Arial" w:hAnsi="Arial" w:cs="Arial"/>
        </w:rPr>
        <w:t>no hay una tendencia poblacional definida con respecto a dicha variable.</w:t>
      </w:r>
      <w:r>
        <w:rPr>
          <w:rFonts w:ascii="Arial" w:hAnsi="Arial" w:cs="Arial"/>
        </w:rPr>
        <w:t xml:space="preserve"> En este caso no es posible construir conclusiones adecuadas con respecto al comportamiento de la población. Estas variables tienen alta incertidumbre en su interpretación.</w:t>
      </w:r>
    </w:p>
    <w:p w14:paraId="407955FC" w14:textId="77777777" w:rsidR="004D4745" w:rsidRPr="00BE6559" w:rsidRDefault="004D4745" w:rsidP="00BE6559">
      <w:pPr>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BE6559" w:rsidRPr="00C87E96" w14:paraId="1F809A3D" w14:textId="77777777" w:rsidTr="00BE6559">
        <w:tc>
          <w:tcPr>
            <w:tcW w:w="9054" w:type="dxa"/>
            <w:gridSpan w:val="2"/>
            <w:shd w:val="clear" w:color="auto" w:fill="0D0D0D" w:themeFill="text1" w:themeFillTint="F2"/>
          </w:tcPr>
          <w:p w14:paraId="09E489A1" w14:textId="77777777" w:rsidR="00BE6559" w:rsidRPr="00C87E96" w:rsidRDefault="00BE6559" w:rsidP="00B231AD">
            <w:pPr>
              <w:jc w:val="center"/>
              <w:rPr>
                <w:rFonts w:ascii="Arial" w:hAnsi="Arial" w:cs="Arial"/>
                <w:b/>
                <w:sz w:val="24"/>
                <w:szCs w:val="24"/>
              </w:rPr>
            </w:pPr>
            <w:r w:rsidRPr="00C87E96">
              <w:rPr>
                <w:rFonts w:ascii="Arial" w:hAnsi="Arial" w:cs="Arial"/>
                <w:b/>
                <w:sz w:val="24"/>
                <w:szCs w:val="24"/>
              </w:rPr>
              <w:t>Imagen (fotografía, gráfica o ilustración)</w:t>
            </w:r>
          </w:p>
        </w:tc>
      </w:tr>
      <w:tr w:rsidR="00BE6559" w:rsidRPr="00C87E96" w14:paraId="4AD783DF" w14:textId="77777777" w:rsidTr="00BE6559">
        <w:tc>
          <w:tcPr>
            <w:tcW w:w="1384" w:type="dxa"/>
          </w:tcPr>
          <w:p w14:paraId="23A9EB35" w14:textId="77777777" w:rsidR="00BE6559" w:rsidRPr="00C87E96" w:rsidRDefault="00BE6559" w:rsidP="00B231AD">
            <w:pPr>
              <w:rPr>
                <w:rFonts w:ascii="Arial" w:hAnsi="Arial" w:cs="Arial"/>
                <w:b/>
                <w:sz w:val="24"/>
                <w:szCs w:val="24"/>
              </w:rPr>
            </w:pPr>
            <w:r w:rsidRPr="00C87E96">
              <w:rPr>
                <w:rFonts w:ascii="Arial" w:hAnsi="Arial" w:cs="Arial"/>
                <w:b/>
                <w:sz w:val="24"/>
                <w:szCs w:val="24"/>
              </w:rPr>
              <w:t>Código</w:t>
            </w:r>
          </w:p>
        </w:tc>
        <w:tc>
          <w:tcPr>
            <w:tcW w:w="7670" w:type="dxa"/>
          </w:tcPr>
          <w:p w14:paraId="48B109F3" w14:textId="77777777" w:rsidR="00BE6559" w:rsidRPr="00C87E96" w:rsidRDefault="00BE6559" w:rsidP="00B231AD">
            <w:pPr>
              <w:rPr>
                <w:rFonts w:ascii="Arial" w:hAnsi="Arial" w:cs="Arial"/>
                <w:sz w:val="24"/>
                <w:szCs w:val="24"/>
              </w:rPr>
            </w:pPr>
          </w:p>
        </w:tc>
      </w:tr>
      <w:tr w:rsidR="00BE6559" w:rsidRPr="00C87E96" w14:paraId="345E6AFE" w14:textId="77777777" w:rsidTr="00BE6559">
        <w:tc>
          <w:tcPr>
            <w:tcW w:w="1384" w:type="dxa"/>
          </w:tcPr>
          <w:p w14:paraId="48EADE9F" w14:textId="77777777" w:rsidR="00BE6559" w:rsidRPr="00C87E96" w:rsidRDefault="00BE6559" w:rsidP="00B231AD">
            <w:pPr>
              <w:rPr>
                <w:rFonts w:ascii="Arial" w:hAnsi="Arial" w:cs="Arial"/>
                <w:sz w:val="24"/>
                <w:szCs w:val="24"/>
              </w:rPr>
            </w:pPr>
            <w:r w:rsidRPr="00C87E96">
              <w:rPr>
                <w:rFonts w:ascii="Arial" w:hAnsi="Arial" w:cs="Arial"/>
                <w:b/>
                <w:sz w:val="24"/>
                <w:szCs w:val="24"/>
              </w:rPr>
              <w:t>Descripción</w:t>
            </w:r>
          </w:p>
        </w:tc>
        <w:tc>
          <w:tcPr>
            <w:tcW w:w="7670" w:type="dxa"/>
          </w:tcPr>
          <w:p w14:paraId="756B6714" w14:textId="77777777" w:rsidR="00BE6559" w:rsidRPr="00C87E96" w:rsidRDefault="00BE6559" w:rsidP="00B231AD">
            <w:pPr>
              <w:rPr>
                <w:rFonts w:ascii="Arial" w:hAnsi="Arial" w:cs="Arial"/>
                <w:sz w:val="24"/>
                <w:szCs w:val="24"/>
              </w:rPr>
            </w:pPr>
            <w:r>
              <w:rPr>
                <w:rFonts w:ascii="Arial" w:hAnsi="Arial" w:cs="Arial"/>
                <w:sz w:val="24"/>
                <w:szCs w:val="24"/>
              </w:rPr>
              <w:t>Graficas de la variable cualitativa género de una persona</w:t>
            </w:r>
          </w:p>
        </w:tc>
      </w:tr>
      <w:tr w:rsidR="00BE6559" w:rsidRPr="00C87E96" w14:paraId="73BE1524" w14:textId="77777777" w:rsidTr="00BE6559">
        <w:tc>
          <w:tcPr>
            <w:tcW w:w="1384" w:type="dxa"/>
          </w:tcPr>
          <w:p w14:paraId="253B6E83" w14:textId="77777777" w:rsidR="00BE6559" w:rsidRPr="00C87E96" w:rsidRDefault="00BE6559" w:rsidP="00B231A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740B6211" w14:textId="77777777" w:rsidR="00BE6559" w:rsidRPr="00C87E96" w:rsidRDefault="00BE6559" w:rsidP="00BE6559">
            <w:pPr>
              <w:jc w:val="center"/>
              <w:rPr>
                <w:rFonts w:ascii="Arial" w:hAnsi="Arial" w:cs="Arial"/>
                <w:sz w:val="24"/>
                <w:szCs w:val="24"/>
              </w:rPr>
            </w:pPr>
            <w:r w:rsidRPr="0050158B">
              <w:rPr>
                <w:noProof/>
                <w:lang w:val="es-ES" w:eastAsia="es-ES"/>
              </w:rPr>
              <w:drawing>
                <wp:inline distT="0" distB="0" distL="0" distR="0" wp14:anchorId="42C66DC3" wp14:editId="516DAFE0">
                  <wp:extent cx="3209925" cy="21431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BE6559" w:rsidRPr="00C87E96" w14:paraId="31B3E61D" w14:textId="77777777" w:rsidTr="00BE6559">
        <w:tc>
          <w:tcPr>
            <w:tcW w:w="1384" w:type="dxa"/>
          </w:tcPr>
          <w:p w14:paraId="5E3E06BA" w14:textId="77777777" w:rsidR="00BE6559" w:rsidRPr="00C87E96" w:rsidRDefault="00BE6559" w:rsidP="00B231AD">
            <w:pPr>
              <w:rPr>
                <w:rFonts w:ascii="Arial" w:hAnsi="Arial" w:cs="Arial"/>
                <w:b/>
                <w:sz w:val="24"/>
                <w:szCs w:val="24"/>
              </w:rPr>
            </w:pPr>
            <w:r w:rsidRPr="00C87E96">
              <w:rPr>
                <w:rFonts w:ascii="Arial" w:hAnsi="Arial" w:cs="Arial"/>
                <w:b/>
                <w:sz w:val="24"/>
                <w:szCs w:val="24"/>
              </w:rPr>
              <w:t xml:space="preserve">Pie de </w:t>
            </w:r>
            <w:r w:rsidRPr="00C87E96">
              <w:rPr>
                <w:rFonts w:ascii="Arial" w:hAnsi="Arial" w:cs="Arial"/>
                <w:b/>
                <w:sz w:val="24"/>
                <w:szCs w:val="24"/>
              </w:rPr>
              <w:lastRenderedPageBreak/>
              <w:t>imagen</w:t>
            </w:r>
          </w:p>
          <w:p w14:paraId="0C950921" w14:textId="77777777" w:rsidR="00BE6559" w:rsidRPr="00C87E96" w:rsidRDefault="00BE6559" w:rsidP="00B231AD">
            <w:pPr>
              <w:rPr>
                <w:rFonts w:ascii="Arial" w:hAnsi="Arial" w:cs="Arial"/>
                <w:sz w:val="24"/>
                <w:szCs w:val="24"/>
              </w:rPr>
            </w:pPr>
            <w:r w:rsidRPr="00C87E96">
              <w:rPr>
                <w:rFonts w:ascii="Arial" w:hAnsi="Arial" w:cs="Arial"/>
                <w:b/>
                <w:sz w:val="24"/>
                <w:szCs w:val="24"/>
              </w:rPr>
              <w:t>Inferior</w:t>
            </w:r>
          </w:p>
        </w:tc>
        <w:tc>
          <w:tcPr>
            <w:tcW w:w="7670" w:type="dxa"/>
          </w:tcPr>
          <w:p w14:paraId="4C8BFE9F" w14:textId="77777777" w:rsidR="00BE6559" w:rsidRPr="004D4745" w:rsidRDefault="004D4745" w:rsidP="004D4745">
            <w:pPr>
              <w:tabs>
                <w:tab w:val="right" w:pos="8498"/>
              </w:tabs>
              <w:jc w:val="both"/>
              <w:rPr>
                <w:rFonts w:ascii="Arial" w:eastAsiaTheme="minorEastAsia" w:hAnsi="Arial" w:cs="Arial"/>
                <w:sz w:val="24"/>
                <w:szCs w:val="24"/>
              </w:rPr>
            </w:pPr>
            <w:r>
              <w:rPr>
                <w:rFonts w:ascii="Arial" w:hAnsi="Arial" w:cs="Arial"/>
              </w:rPr>
              <w:lastRenderedPageBreak/>
              <w:t>En este caso determinar la tendencia del genero de una</w:t>
            </w:r>
            <w:r w:rsidR="00BE6559" w:rsidRPr="004D4745">
              <w:rPr>
                <w:rFonts w:ascii="Arial" w:hAnsi="Arial" w:cs="Arial"/>
              </w:rPr>
              <w:t xml:space="preserve"> persona de dicha </w:t>
            </w:r>
            <w:r w:rsidR="00BE6559" w:rsidRPr="004D4745">
              <w:rPr>
                <w:rFonts w:ascii="Arial" w:hAnsi="Arial" w:cs="Arial"/>
              </w:rPr>
              <w:lastRenderedPageBreak/>
              <w:t>población se hace imposible,  o se expone el investigador a un rango de incertidumbre bastante alto</w:t>
            </w:r>
          </w:p>
        </w:tc>
      </w:tr>
    </w:tbl>
    <w:p w14:paraId="5D8FC3E5" w14:textId="77777777" w:rsidR="00CB52D6" w:rsidRDefault="00CB52D6" w:rsidP="00B10A1D">
      <w:pPr>
        <w:rPr>
          <w:rFonts w:ascii="Arial" w:hAnsi="Arial" w:cs="Arial"/>
        </w:rPr>
      </w:pPr>
    </w:p>
    <w:p w14:paraId="6F5B0E77" w14:textId="77777777" w:rsidR="00DF0C1B" w:rsidRDefault="004D4745" w:rsidP="004D4745">
      <w:pPr>
        <w:jc w:val="both"/>
        <w:rPr>
          <w:rFonts w:ascii="Arial" w:hAnsi="Arial" w:cs="Arial"/>
        </w:rPr>
      </w:pPr>
      <w:r>
        <w:rPr>
          <w:rFonts w:ascii="Arial" w:hAnsi="Arial" w:cs="Arial"/>
        </w:rPr>
        <w:t>En el caso contrario, cuando una de las proporciones corresponde a la moda y es significativamente diferente a las demás, las conclusiones que se obtengan determinan una tendencia en la población.</w:t>
      </w:r>
    </w:p>
    <w:tbl>
      <w:tblPr>
        <w:tblStyle w:val="Tablaconcuadrcula"/>
        <w:tblW w:w="9054" w:type="dxa"/>
        <w:tblLayout w:type="fixed"/>
        <w:tblLook w:val="04A0" w:firstRow="1" w:lastRow="0" w:firstColumn="1" w:lastColumn="0" w:noHBand="0" w:noVBand="1"/>
      </w:tblPr>
      <w:tblGrid>
        <w:gridCol w:w="1384"/>
        <w:gridCol w:w="7670"/>
      </w:tblGrid>
      <w:tr w:rsidR="004D4745" w:rsidRPr="00C87E96" w14:paraId="2269B702" w14:textId="77777777" w:rsidTr="00B231AD">
        <w:tc>
          <w:tcPr>
            <w:tcW w:w="9054" w:type="dxa"/>
            <w:gridSpan w:val="2"/>
            <w:shd w:val="clear" w:color="auto" w:fill="0D0D0D" w:themeFill="text1" w:themeFillTint="F2"/>
          </w:tcPr>
          <w:p w14:paraId="1346E91D" w14:textId="77777777" w:rsidR="004D4745" w:rsidRPr="00C87E96" w:rsidRDefault="004D4745" w:rsidP="00B231AD">
            <w:pPr>
              <w:jc w:val="center"/>
              <w:rPr>
                <w:rFonts w:ascii="Arial" w:hAnsi="Arial" w:cs="Arial"/>
                <w:b/>
                <w:sz w:val="24"/>
                <w:szCs w:val="24"/>
              </w:rPr>
            </w:pPr>
            <w:r w:rsidRPr="00C87E96">
              <w:rPr>
                <w:rFonts w:ascii="Arial" w:hAnsi="Arial" w:cs="Arial"/>
                <w:b/>
                <w:sz w:val="24"/>
                <w:szCs w:val="24"/>
              </w:rPr>
              <w:t>Imagen (fotografía, gráfica o ilustración)</w:t>
            </w:r>
          </w:p>
        </w:tc>
      </w:tr>
      <w:tr w:rsidR="004D4745" w:rsidRPr="00C87E96" w14:paraId="25DA18E2" w14:textId="77777777" w:rsidTr="00B231AD">
        <w:tc>
          <w:tcPr>
            <w:tcW w:w="1384" w:type="dxa"/>
          </w:tcPr>
          <w:p w14:paraId="4C9E876A" w14:textId="77777777" w:rsidR="004D4745" w:rsidRPr="00C87E96" w:rsidRDefault="004D4745" w:rsidP="00B231AD">
            <w:pPr>
              <w:rPr>
                <w:rFonts w:ascii="Arial" w:hAnsi="Arial" w:cs="Arial"/>
                <w:b/>
                <w:sz w:val="24"/>
                <w:szCs w:val="24"/>
              </w:rPr>
            </w:pPr>
            <w:r w:rsidRPr="00C87E96">
              <w:rPr>
                <w:rFonts w:ascii="Arial" w:hAnsi="Arial" w:cs="Arial"/>
                <w:b/>
                <w:sz w:val="24"/>
                <w:szCs w:val="24"/>
              </w:rPr>
              <w:t>Código</w:t>
            </w:r>
          </w:p>
        </w:tc>
        <w:tc>
          <w:tcPr>
            <w:tcW w:w="7670" w:type="dxa"/>
          </w:tcPr>
          <w:p w14:paraId="78BDD67B" w14:textId="77777777" w:rsidR="004D4745" w:rsidRPr="00C87E96" w:rsidRDefault="004D4745" w:rsidP="00B231AD">
            <w:pPr>
              <w:rPr>
                <w:rFonts w:ascii="Arial" w:hAnsi="Arial" w:cs="Arial"/>
                <w:sz w:val="24"/>
                <w:szCs w:val="24"/>
              </w:rPr>
            </w:pPr>
          </w:p>
        </w:tc>
      </w:tr>
      <w:tr w:rsidR="004D4745" w:rsidRPr="00C87E96" w14:paraId="3902CDE5" w14:textId="77777777" w:rsidTr="00B231AD">
        <w:tc>
          <w:tcPr>
            <w:tcW w:w="1384" w:type="dxa"/>
          </w:tcPr>
          <w:p w14:paraId="3AF954AB" w14:textId="77777777" w:rsidR="004D4745" w:rsidRPr="00C87E96" w:rsidRDefault="004D4745" w:rsidP="00B231AD">
            <w:pPr>
              <w:rPr>
                <w:rFonts w:ascii="Arial" w:hAnsi="Arial" w:cs="Arial"/>
                <w:sz w:val="24"/>
                <w:szCs w:val="24"/>
              </w:rPr>
            </w:pPr>
            <w:r w:rsidRPr="00C87E96">
              <w:rPr>
                <w:rFonts w:ascii="Arial" w:hAnsi="Arial" w:cs="Arial"/>
                <w:b/>
                <w:sz w:val="24"/>
                <w:szCs w:val="24"/>
              </w:rPr>
              <w:t>Descripción</w:t>
            </w:r>
          </w:p>
        </w:tc>
        <w:tc>
          <w:tcPr>
            <w:tcW w:w="7670" w:type="dxa"/>
          </w:tcPr>
          <w:p w14:paraId="0A31F14D" w14:textId="77777777" w:rsidR="004D4745" w:rsidRPr="00C87E96" w:rsidRDefault="004D4745" w:rsidP="00B231AD">
            <w:pPr>
              <w:rPr>
                <w:rFonts w:ascii="Arial" w:hAnsi="Arial" w:cs="Arial"/>
                <w:sz w:val="24"/>
                <w:szCs w:val="24"/>
              </w:rPr>
            </w:pPr>
            <w:r>
              <w:rPr>
                <w:rFonts w:ascii="Arial" w:hAnsi="Arial" w:cs="Arial"/>
                <w:sz w:val="24"/>
                <w:szCs w:val="24"/>
              </w:rPr>
              <w:t>Graficas de la variable cualitativa género de una persona</w:t>
            </w:r>
          </w:p>
        </w:tc>
      </w:tr>
      <w:tr w:rsidR="004D4745" w:rsidRPr="00C87E96" w14:paraId="79E4712C" w14:textId="77777777" w:rsidTr="004D4745">
        <w:tblPrEx>
          <w:tblCellMar>
            <w:left w:w="70" w:type="dxa"/>
            <w:right w:w="70" w:type="dxa"/>
          </w:tblCellMar>
        </w:tblPrEx>
        <w:tc>
          <w:tcPr>
            <w:tcW w:w="1384" w:type="dxa"/>
          </w:tcPr>
          <w:p w14:paraId="3BA1A980" w14:textId="77777777" w:rsidR="004D4745" w:rsidRPr="00C87E96" w:rsidRDefault="004D4745" w:rsidP="00B231A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3F06F23" w14:textId="77777777" w:rsidR="004D4745" w:rsidRPr="00C87E96" w:rsidRDefault="004D4745" w:rsidP="00B231AD">
            <w:pPr>
              <w:jc w:val="center"/>
              <w:rPr>
                <w:rFonts w:ascii="Arial" w:hAnsi="Arial" w:cs="Arial"/>
                <w:sz w:val="24"/>
                <w:szCs w:val="24"/>
              </w:rPr>
            </w:pPr>
            <w:r>
              <w:rPr>
                <w:noProof/>
                <w:lang w:val="es-ES" w:eastAsia="es-ES"/>
              </w:rPr>
              <w:drawing>
                <wp:inline distT="0" distB="0" distL="0" distR="0" wp14:anchorId="7800FCA3" wp14:editId="58E8F85E">
                  <wp:extent cx="3516923" cy="1635125"/>
                  <wp:effectExtent l="0" t="0" r="7620" b="317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4D4745" w:rsidRPr="00C87E96" w14:paraId="733BC231" w14:textId="77777777" w:rsidTr="00B231AD">
        <w:tc>
          <w:tcPr>
            <w:tcW w:w="1384" w:type="dxa"/>
          </w:tcPr>
          <w:p w14:paraId="4BD68E8F" w14:textId="77777777" w:rsidR="004D4745" w:rsidRPr="00C87E96" w:rsidRDefault="004D4745" w:rsidP="00B231AD">
            <w:pPr>
              <w:rPr>
                <w:rFonts w:ascii="Arial" w:hAnsi="Arial" w:cs="Arial"/>
                <w:b/>
                <w:sz w:val="24"/>
                <w:szCs w:val="24"/>
              </w:rPr>
            </w:pPr>
            <w:r w:rsidRPr="00C87E96">
              <w:rPr>
                <w:rFonts w:ascii="Arial" w:hAnsi="Arial" w:cs="Arial"/>
                <w:b/>
                <w:sz w:val="24"/>
                <w:szCs w:val="24"/>
              </w:rPr>
              <w:t>Pie de imagen</w:t>
            </w:r>
          </w:p>
          <w:p w14:paraId="0127DB3F" w14:textId="77777777" w:rsidR="004D4745" w:rsidRPr="00C87E96" w:rsidRDefault="004D4745" w:rsidP="00B231AD">
            <w:pPr>
              <w:rPr>
                <w:rFonts w:ascii="Arial" w:hAnsi="Arial" w:cs="Arial"/>
                <w:sz w:val="24"/>
                <w:szCs w:val="24"/>
              </w:rPr>
            </w:pPr>
            <w:r w:rsidRPr="00C87E96">
              <w:rPr>
                <w:rFonts w:ascii="Arial" w:hAnsi="Arial" w:cs="Arial"/>
                <w:b/>
                <w:sz w:val="24"/>
                <w:szCs w:val="24"/>
              </w:rPr>
              <w:t>Inferior</w:t>
            </w:r>
          </w:p>
        </w:tc>
        <w:tc>
          <w:tcPr>
            <w:tcW w:w="7670" w:type="dxa"/>
          </w:tcPr>
          <w:p w14:paraId="7112A473" w14:textId="77777777" w:rsidR="004D4745" w:rsidRPr="004D4745" w:rsidRDefault="004D4745" w:rsidP="00B231AD">
            <w:pPr>
              <w:tabs>
                <w:tab w:val="right" w:pos="8498"/>
              </w:tabs>
              <w:jc w:val="both"/>
              <w:rPr>
                <w:rFonts w:ascii="Arial" w:eastAsiaTheme="minorEastAsia" w:hAnsi="Arial" w:cs="Arial"/>
                <w:sz w:val="24"/>
                <w:szCs w:val="24"/>
              </w:rPr>
            </w:pPr>
            <w:r>
              <w:rPr>
                <w:rFonts w:ascii="Arial" w:eastAsiaTheme="minorEastAsia" w:hAnsi="Arial" w:cs="Arial"/>
                <w:sz w:val="24"/>
                <w:szCs w:val="24"/>
              </w:rPr>
              <w:t>En este caso, hay una tendencia claro hacia el género masculino. Es decir que si se esperara un nuevo miembro a la población este tendría una alta probabilidad de que sea hombre</w:t>
            </w:r>
          </w:p>
        </w:tc>
      </w:tr>
    </w:tbl>
    <w:p w14:paraId="5695C544" w14:textId="77777777" w:rsidR="00DF0C1B" w:rsidRDefault="00DF0C1B" w:rsidP="00B10A1D">
      <w:pPr>
        <w:rPr>
          <w:rFonts w:ascii="Arial" w:hAnsi="Arial" w:cs="Arial"/>
        </w:rPr>
      </w:pPr>
    </w:p>
    <w:p w14:paraId="4ABD9818" w14:textId="77777777" w:rsidR="00FB6444" w:rsidRDefault="00FB6444" w:rsidP="00FB6444">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1.</w:t>
      </w:r>
      <w:r>
        <w:rPr>
          <w:rFonts w:ascii="Arial" w:hAnsi="Arial" w:cs="Arial"/>
          <w:b/>
        </w:rPr>
        <w:t>2</w:t>
      </w:r>
      <w:r w:rsidRPr="00C87E96">
        <w:rPr>
          <w:rFonts w:ascii="Arial" w:hAnsi="Arial" w:cs="Arial"/>
          <w:b/>
        </w:rPr>
        <w:t xml:space="preserve"> </w:t>
      </w:r>
      <w:r>
        <w:rPr>
          <w:rFonts w:ascii="Arial" w:hAnsi="Arial" w:cs="Arial"/>
          <w:b/>
        </w:rPr>
        <w:t>Análisis de variables cuantitativas</w:t>
      </w:r>
    </w:p>
    <w:p w14:paraId="6680BB1D" w14:textId="77777777" w:rsidR="00FB6444" w:rsidRDefault="00FB6444" w:rsidP="00FB6444">
      <w:pPr>
        <w:tabs>
          <w:tab w:val="right" w:pos="8498"/>
        </w:tabs>
        <w:spacing w:after="0"/>
        <w:jc w:val="both"/>
        <w:rPr>
          <w:rFonts w:ascii="Arial" w:hAnsi="Arial" w:cs="Arial"/>
          <w:b/>
        </w:rPr>
      </w:pPr>
    </w:p>
    <w:p w14:paraId="7397450A" w14:textId="77777777" w:rsidR="00FB6444" w:rsidRPr="00FB6444" w:rsidRDefault="00FB6444" w:rsidP="00FB6444">
      <w:pPr>
        <w:tabs>
          <w:tab w:val="right" w:pos="8498"/>
        </w:tabs>
        <w:spacing w:after="0"/>
        <w:jc w:val="both"/>
        <w:rPr>
          <w:rFonts w:ascii="Arial" w:hAnsi="Arial" w:cs="Arial"/>
        </w:rPr>
      </w:pPr>
      <w:r w:rsidRPr="00FB6444">
        <w:rPr>
          <w:rFonts w:ascii="Arial" w:hAnsi="Arial" w:cs="Arial"/>
        </w:rPr>
        <w:t xml:space="preserve">Una de los primeros resúmenes de las variables cualitativas corresponde a la tabla de frecuencias. </w:t>
      </w:r>
      <w:r w:rsidRPr="00FB6444">
        <w:rPr>
          <w:rFonts w:ascii="Arial" w:hAnsi="Arial" w:cs="Arial"/>
          <w:lang w:val="es-ES"/>
        </w:rPr>
        <w:t>Este tipo de análisis se conoce regularmente como de “Datos Agrupados”, ya que el objetivo es conformar rangos, grupos o intervalos que agrupen una cierta cantidad de datos</w:t>
      </w:r>
      <w:r w:rsidR="00CC46B9">
        <w:rPr>
          <w:rFonts w:ascii="Arial" w:hAnsi="Arial" w:cs="Arial"/>
          <w:lang w:val="es-ES"/>
        </w:rPr>
        <w:t>.</w:t>
      </w:r>
    </w:p>
    <w:p w14:paraId="0D4073FE" w14:textId="77777777" w:rsidR="00FB6444" w:rsidRDefault="00CC46B9" w:rsidP="00FB6444">
      <w:pPr>
        <w:tabs>
          <w:tab w:val="right" w:pos="8498"/>
        </w:tabs>
        <w:spacing w:after="0"/>
        <w:jc w:val="both"/>
        <w:rPr>
          <w:rFonts w:ascii="Arial" w:hAnsi="Arial" w:cs="Arial"/>
          <w:lang w:val="es-ES"/>
        </w:rPr>
      </w:pPr>
      <w:r w:rsidRPr="00CC46B9">
        <w:rPr>
          <w:rFonts w:ascii="Arial" w:hAnsi="Arial" w:cs="Arial"/>
          <w:lang w:val="es-ES"/>
        </w:rPr>
        <w:t>Es necesario aclarar que la tabla de frecuencias no es única, es posible construir muchas tablas distintas de un mismo conjunto de datos.</w:t>
      </w:r>
    </w:p>
    <w:p w14:paraId="7CAE855A" w14:textId="77777777" w:rsidR="00CC46B9" w:rsidRPr="00CC46B9" w:rsidRDefault="00CC46B9" w:rsidP="00FB6444">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90"/>
        <w:gridCol w:w="6338"/>
      </w:tblGrid>
      <w:tr w:rsidR="00CC46B9" w:rsidRPr="00C87E96" w14:paraId="58C175A5" w14:textId="77777777" w:rsidTr="00B231AD">
        <w:tc>
          <w:tcPr>
            <w:tcW w:w="8828" w:type="dxa"/>
            <w:gridSpan w:val="2"/>
            <w:shd w:val="clear" w:color="auto" w:fill="000000" w:themeFill="text1"/>
          </w:tcPr>
          <w:p w14:paraId="4E3EC2BC" w14:textId="77777777" w:rsidR="00CC46B9" w:rsidRPr="00C87E96" w:rsidRDefault="0037446C" w:rsidP="00B231AD">
            <w:pPr>
              <w:jc w:val="center"/>
              <w:rPr>
                <w:rFonts w:ascii="Arial" w:hAnsi="Arial" w:cs="Arial"/>
                <w:b/>
                <w:sz w:val="24"/>
                <w:szCs w:val="24"/>
              </w:rPr>
            </w:pPr>
            <w:r>
              <w:rPr>
                <w:rFonts w:ascii="Arial" w:hAnsi="Arial" w:cs="Arial"/>
                <w:b/>
                <w:sz w:val="24"/>
                <w:szCs w:val="24"/>
              </w:rPr>
              <w:t>Recuerda</w:t>
            </w:r>
            <w:r w:rsidR="00CC46B9" w:rsidRPr="00C87E96">
              <w:rPr>
                <w:rFonts w:ascii="Arial" w:hAnsi="Arial" w:cs="Arial"/>
                <w:b/>
                <w:sz w:val="24"/>
                <w:szCs w:val="24"/>
              </w:rPr>
              <w:t xml:space="preserve"> </w:t>
            </w:r>
          </w:p>
        </w:tc>
      </w:tr>
      <w:tr w:rsidR="00CC46B9" w:rsidRPr="00C87E96" w14:paraId="312D37E6" w14:textId="77777777" w:rsidTr="00B231AD">
        <w:tc>
          <w:tcPr>
            <w:tcW w:w="2490" w:type="dxa"/>
          </w:tcPr>
          <w:p w14:paraId="10CB227F" w14:textId="77777777" w:rsidR="00CC46B9" w:rsidRPr="00C87E96" w:rsidRDefault="00CC46B9" w:rsidP="00B231AD">
            <w:pPr>
              <w:rPr>
                <w:rFonts w:ascii="Arial" w:hAnsi="Arial" w:cs="Arial"/>
                <w:b/>
                <w:sz w:val="24"/>
                <w:szCs w:val="24"/>
              </w:rPr>
            </w:pPr>
            <w:r w:rsidRPr="00C87E96">
              <w:rPr>
                <w:rFonts w:ascii="Arial" w:hAnsi="Arial" w:cs="Arial"/>
                <w:b/>
                <w:sz w:val="24"/>
                <w:szCs w:val="24"/>
              </w:rPr>
              <w:t>Título</w:t>
            </w:r>
          </w:p>
        </w:tc>
        <w:tc>
          <w:tcPr>
            <w:tcW w:w="6338" w:type="dxa"/>
          </w:tcPr>
          <w:p w14:paraId="5BF716A9" w14:textId="77777777" w:rsidR="00CC46B9" w:rsidRPr="00C87E96" w:rsidRDefault="00CC46B9" w:rsidP="00B231AD">
            <w:pPr>
              <w:rPr>
                <w:rFonts w:ascii="Arial" w:hAnsi="Arial" w:cs="Arial"/>
                <w:b/>
                <w:sz w:val="24"/>
                <w:szCs w:val="24"/>
              </w:rPr>
            </w:pPr>
            <w:r>
              <w:rPr>
                <w:rFonts w:ascii="Arial" w:hAnsi="Arial" w:cs="Arial"/>
                <w:b/>
                <w:sz w:val="24"/>
                <w:szCs w:val="24"/>
              </w:rPr>
              <w:t>Cómo se elabora una tabla de frecuencias para variables cuantitativas</w:t>
            </w:r>
          </w:p>
        </w:tc>
      </w:tr>
      <w:tr w:rsidR="00CC46B9" w:rsidRPr="00C87E96" w14:paraId="4518C769" w14:textId="77777777" w:rsidTr="00B231AD">
        <w:tc>
          <w:tcPr>
            <w:tcW w:w="2490" w:type="dxa"/>
          </w:tcPr>
          <w:p w14:paraId="2EC6389D" w14:textId="77777777" w:rsidR="00CC46B9" w:rsidRPr="00C87E96" w:rsidRDefault="00CC46B9" w:rsidP="00B231AD">
            <w:pPr>
              <w:rPr>
                <w:rFonts w:ascii="Arial" w:hAnsi="Arial" w:cs="Arial"/>
                <w:sz w:val="24"/>
                <w:szCs w:val="24"/>
              </w:rPr>
            </w:pPr>
            <w:r w:rsidRPr="00C87E96">
              <w:rPr>
                <w:rFonts w:ascii="Arial" w:hAnsi="Arial" w:cs="Arial"/>
                <w:b/>
                <w:sz w:val="24"/>
                <w:szCs w:val="24"/>
              </w:rPr>
              <w:t>Contenido</w:t>
            </w:r>
          </w:p>
        </w:tc>
        <w:tc>
          <w:tcPr>
            <w:tcW w:w="6338" w:type="dxa"/>
          </w:tcPr>
          <w:p w14:paraId="0576B282" w14:textId="77777777" w:rsidR="00D4629D" w:rsidRPr="00D4629D" w:rsidRDefault="00D4629D" w:rsidP="00D4629D">
            <w:pPr>
              <w:jc w:val="both"/>
              <w:rPr>
                <w:rFonts w:ascii="Arial" w:eastAsia="Times New Roman" w:hAnsi="Arial" w:cs="Arial"/>
                <w:lang w:val="es-ES" w:eastAsia="es-ES"/>
              </w:rPr>
            </w:pPr>
            <w:r>
              <w:rPr>
                <w:rFonts w:ascii="Arial" w:eastAsia="Times New Roman" w:hAnsi="Arial" w:cs="Arial"/>
                <w:lang w:val="es-ES" w:eastAsia="es-ES"/>
              </w:rPr>
              <w:t>El primer paso es hallar el</w:t>
            </w:r>
            <w:r w:rsidRPr="00D4629D">
              <w:rPr>
                <w:rFonts w:ascii="Arial" w:eastAsia="Times New Roman" w:hAnsi="Arial" w:cs="Arial"/>
                <w:lang w:val="es-ES" w:eastAsia="es-ES"/>
              </w:rPr>
              <w:t xml:space="preserve"> </w:t>
            </w:r>
            <w:r w:rsidRPr="00D4629D">
              <w:rPr>
                <w:rFonts w:ascii="Arial" w:eastAsia="Times New Roman" w:hAnsi="Arial" w:cs="Arial"/>
                <w:b/>
                <w:lang w:val="es-ES" w:eastAsia="es-ES"/>
              </w:rPr>
              <w:t xml:space="preserve">rango de la distribución </w:t>
            </w:r>
            <w:r w:rsidRPr="00D4629D">
              <w:rPr>
                <w:rFonts w:ascii="Arial" w:eastAsia="Times New Roman" w:hAnsi="Arial" w:cs="Arial"/>
                <w:lang w:val="es-ES" w:eastAsia="es-ES"/>
              </w:rPr>
              <w:t>restando el dato mayor del dato menor.</w:t>
            </w:r>
          </w:p>
          <w:p w14:paraId="35AAE60A" w14:textId="77777777" w:rsidR="00D4629D" w:rsidRPr="00D4629D" w:rsidRDefault="00D4629D" w:rsidP="00D4629D">
            <w:pPr>
              <w:jc w:val="both"/>
              <w:rPr>
                <w:rFonts w:ascii="Arial" w:eastAsia="Times New Roman" w:hAnsi="Arial" w:cs="Arial"/>
                <w:lang w:val="es-ES" w:eastAsia="es-ES"/>
              </w:rPr>
            </w:pPr>
            <m:oMathPara>
              <m:oMath>
                <m:r>
                  <w:rPr>
                    <w:rFonts w:ascii="Cambria Math" w:eastAsia="Times New Roman" w:hAnsi="Cambria Math" w:cs="Arial"/>
                    <w:lang w:val="es-ES" w:eastAsia="es-ES"/>
                  </w:rPr>
                  <m:t>Rango=</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D</m:t>
                    </m:r>
                  </m:e>
                  <m:sub>
                    <m:r>
                      <w:rPr>
                        <w:rFonts w:ascii="Cambria Math" w:eastAsia="Times New Roman" w:hAnsi="Cambria Math" w:cs="Arial"/>
                        <w:lang w:val="es-ES" w:eastAsia="es-ES"/>
                      </w:rPr>
                      <m:t>M</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D</m:t>
                    </m:r>
                  </m:e>
                  <m:sub>
                    <m:r>
                      <w:rPr>
                        <w:rFonts w:ascii="Cambria Math" w:eastAsia="Times New Roman" w:hAnsi="Cambria Math" w:cs="Arial"/>
                        <w:lang w:val="es-ES" w:eastAsia="es-ES"/>
                      </w:rPr>
                      <m:t>m</m:t>
                    </m:r>
                  </m:sub>
                </m:sSub>
              </m:oMath>
            </m:oMathPara>
          </w:p>
          <w:p w14:paraId="7847EC0A" w14:textId="77777777" w:rsidR="00D4629D" w:rsidRPr="00D4629D" w:rsidRDefault="00D4629D" w:rsidP="00D4629D">
            <w:pPr>
              <w:jc w:val="both"/>
              <w:rPr>
                <w:rFonts w:ascii="Arial" w:eastAsia="Times New Roman" w:hAnsi="Arial" w:cs="Arial"/>
                <w:lang w:val="es-ES" w:eastAsia="es-ES"/>
              </w:rPr>
            </w:pPr>
            <w:r>
              <w:rPr>
                <w:rFonts w:ascii="Arial" w:eastAsia="Times New Roman" w:hAnsi="Arial" w:cs="Arial"/>
                <w:lang w:val="es-ES" w:eastAsia="es-ES"/>
              </w:rPr>
              <w:t xml:space="preserve">Luego, </w:t>
            </w:r>
            <w:r w:rsidRPr="00D4629D">
              <w:rPr>
                <w:rFonts w:ascii="Arial" w:eastAsia="Times New Roman" w:hAnsi="Arial" w:cs="Arial"/>
                <w:lang w:val="es-ES" w:eastAsia="es-ES"/>
              </w:rPr>
              <w:t>se determina el número de intervalos que se van a utilizar; una buena aproximación a este número se hace calculando la raíz cuadrada del número de datos en la muestra</w:t>
            </w:r>
          </w:p>
          <w:p w14:paraId="7A3736BD" w14:textId="77777777" w:rsidR="00D4629D" w:rsidRPr="00D4629D" w:rsidRDefault="00D4629D" w:rsidP="00D4629D">
            <w:pPr>
              <w:jc w:val="center"/>
              <w:rPr>
                <w:rFonts w:ascii="Arial" w:eastAsia="Times New Roman" w:hAnsi="Arial" w:cs="Arial"/>
                <w:lang w:val="es-ES" w:eastAsia="es-ES"/>
              </w:rPr>
            </w:pPr>
            <w:r w:rsidRPr="00D4629D">
              <w:rPr>
                <w:rFonts w:ascii="Arial" w:eastAsia="Times New Roman" w:hAnsi="Arial" w:cs="Arial"/>
                <w:noProof/>
                <w:position w:val="-10"/>
                <w:lang w:val="es-ES" w:eastAsia="es-ES"/>
              </w:rPr>
              <w:drawing>
                <wp:inline distT="0" distB="0" distL="0" distR="0" wp14:anchorId="7C8D116D" wp14:editId="4AE27649">
                  <wp:extent cx="1003300" cy="2286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003300" cy="228600"/>
                          </a:xfrm>
                          <a:prstGeom prst="rect">
                            <a:avLst/>
                          </a:prstGeom>
                          <a:noFill/>
                          <a:ln w="9525">
                            <a:noFill/>
                            <a:miter lim="800000"/>
                            <a:headEnd/>
                            <a:tailEnd/>
                          </a:ln>
                        </pic:spPr>
                      </pic:pic>
                    </a:graphicData>
                  </a:graphic>
                </wp:inline>
              </w:drawing>
            </w:r>
          </w:p>
          <w:p w14:paraId="333BDB49" w14:textId="77777777" w:rsidR="00D4629D" w:rsidRPr="00D4629D" w:rsidRDefault="00D4629D" w:rsidP="00D4629D">
            <w:pPr>
              <w:jc w:val="both"/>
              <w:rPr>
                <w:rFonts w:ascii="Arial" w:eastAsia="Times New Roman" w:hAnsi="Arial" w:cs="Arial"/>
                <w:lang w:val="es-ES" w:eastAsia="es-ES"/>
              </w:rPr>
            </w:pPr>
            <w:r w:rsidRPr="00D4629D">
              <w:rPr>
                <w:rFonts w:ascii="Arial" w:eastAsia="Times New Roman" w:hAnsi="Arial" w:cs="Arial"/>
                <w:lang w:val="es-ES" w:eastAsia="es-ES"/>
              </w:rPr>
              <w:t>El número de intervalos calculado debe ser un número entero y en caso de no serlo se utiliza una aproximación.</w:t>
            </w:r>
            <w:ins w:id="2" w:author="Carolina Ferro" w:date="2010-03-18T21:50:00Z">
              <w:r w:rsidRPr="00D4629D">
                <w:rPr>
                  <w:rFonts w:ascii="Arial" w:eastAsia="Times New Roman" w:hAnsi="Arial" w:cs="Arial"/>
                  <w:lang w:val="es-ES" w:eastAsia="es-ES"/>
                </w:rPr>
                <w:t xml:space="preserve"> </w:t>
              </w:r>
            </w:ins>
            <w:r>
              <w:rPr>
                <w:rFonts w:ascii="Arial" w:eastAsia="Times New Roman" w:hAnsi="Arial" w:cs="Arial"/>
                <w:lang w:val="es-ES" w:eastAsia="es-ES"/>
              </w:rPr>
              <w:t xml:space="preserve">Luego, se </w:t>
            </w:r>
            <w:r w:rsidRPr="00D4629D">
              <w:rPr>
                <w:rFonts w:ascii="Arial" w:eastAsia="Times New Roman" w:hAnsi="Arial" w:cs="Arial"/>
                <w:lang w:val="es-ES" w:eastAsia="es-ES"/>
              </w:rPr>
              <w:lastRenderedPageBreak/>
              <w:t>defin</w:t>
            </w:r>
            <w:r>
              <w:rPr>
                <w:rFonts w:ascii="Arial" w:eastAsia="Times New Roman" w:hAnsi="Arial" w:cs="Arial"/>
                <w:lang w:val="es-ES" w:eastAsia="es-ES"/>
              </w:rPr>
              <w:t>e</w:t>
            </w:r>
            <w:r w:rsidRPr="00D4629D">
              <w:rPr>
                <w:rFonts w:ascii="Arial" w:eastAsia="Times New Roman" w:hAnsi="Arial" w:cs="Arial"/>
                <w:lang w:val="es-ES" w:eastAsia="es-ES"/>
              </w:rPr>
              <w:t xml:space="preserve"> el tamaño de cada intervalo</w:t>
            </w:r>
          </w:p>
          <w:p w14:paraId="1A584548" w14:textId="77777777" w:rsidR="00D4629D" w:rsidRPr="00D4629D" w:rsidRDefault="00D4629D" w:rsidP="00D4629D">
            <w:pPr>
              <w:jc w:val="center"/>
              <w:rPr>
                <w:rFonts w:ascii="Arial" w:eastAsia="Times New Roman" w:hAnsi="Arial" w:cs="Arial"/>
                <w:lang w:val="es-ES" w:eastAsia="es-ES"/>
              </w:rPr>
            </w:pPr>
            <w:r w:rsidRPr="00D4629D">
              <w:rPr>
                <w:rFonts w:ascii="Arial" w:eastAsia="Times New Roman" w:hAnsi="Arial" w:cs="Arial"/>
                <w:noProof/>
                <w:position w:val="-22"/>
                <w:lang w:val="es-ES" w:eastAsia="es-ES"/>
              </w:rPr>
              <w:drawing>
                <wp:inline distT="0" distB="0" distL="0" distR="0" wp14:anchorId="6CE0B9BD" wp14:editId="04428518">
                  <wp:extent cx="1435100" cy="35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435100" cy="355600"/>
                          </a:xfrm>
                          <a:prstGeom prst="rect">
                            <a:avLst/>
                          </a:prstGeom>
                          <a:noFill/>
                          <a:ln w="9525">
                            <a:noFill/>
                            <a:miter lim="800000"/>
                            <a:headEnd/>
                            <a:tailEnd/>
                          </a:ln>
                        </pic:spPr>
                      </pic:pic>
                    </a:graphicData>
                  </a:graphic>
                </wp:inline>
              </w:drawing>
            </w:r>
          </w:p>
          <w:p w14:paraId="476692C1" w14:textId="77777777" w:rsidR="00CC46B9" w:rsidRPr="0037446C" w:rsidRDefault="00D4629D" w:rsidP="0037446C">
            <w:pPr>
              <w:jc w:val="both"/>
              <w:rPr>
                <w:rFonts w:ascii="Arial" w:eastAsia="Times New Roman" w:hAnsi="Arial" w:cs="Arial"/>
                <w:lang w:val="es-ES" w:eastAsia="es-ES"/>
              </w:rPr>
            </w:pPr>
            <w:r>
              <w:rPr>
                <w:rFonts w:ascii="Arial" w:eastAsia="Times New Roman" w:hAnsi="Arial" w:cs="Arial"/>
                <w:lang w:val="es-ES" w:eastAsia="es-ES"/>
              </w:rPr>
              <w:t xml:space="preserve">Finalmente, </w:t>
            </w:r>
            <w:r w:rsidRPr="00D4629D">
              <w:rPr>
                <w:rFonts w:ascii="Arial" w:eastAsia="Times New Roman" w:hAnsi="Arial" w:cs="Arial"/>
                <w:lang w:val="es-ES" w:eastAsia="es-ES"/>
              </w:rPr>
              <w:t xml:space="preserve">se construyen </w:t>
            </w:r>
            <w:r>
              <w:rPr>
                <w:rFonts w:ascii="Arial" w:eastAsia="Times New Roman" w:hAnsi="Arial" w:cs="Arial"/>
                <w:lang w:val="es-ES" w:eastAsia="es-ES"/>
              </w:rPr>
              <w:t xml:space="preserve">los intervalos </w:t>
            </w:r>
            <w:r w:rsidRPr="00D4629D">
              <w:rPr>
                <w:rFonts w:ascii="Arial" w:eastAsia="Times New Roman" w:hAnsi="Arial" w:cs="Arial"/>
                <w:lang w:val="es-ES" w:eastAsia="es-ES"/>
              </w:rPr>
              <w:t>de acuerdo a los datos recogidos, es decir, si la información obtenida contiene una cifra decimal, los límites de los intervalos también deben tenerla.</w:t>
            </w:r>
          </w:p>
        </w:tc>
      </w:tr>
    </w:tbl>
    <w:p w14:paraId="62A6E40E" w14:textId="77777777" w:rsidR="00D4629D" w:rsidRDefault="00D4629D" w:rsidP="00D4629D">
      <w:pPr>
        <w:spacing w:after="0" w:line="240" w:lineRule="auto"/>
        <w:jc w:val="both"/>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D4629D" w:rsidRPr="00C87E96" w14:paraId="7040343F" w14:textId="77777777" w:rsidTr="00B231AD">
        <w:tc>
          <w:tcPr>
            <w:tcW w:w="8828" w:type="dxa"/>
            <w:gridSpan w:val="2"/>
            <w:shd w:val="clear" w:color="auto" w:fill="000000" w:themeFill="text1"/>
          </w:tcPr>
          <w:p w14:paraId="3787CFEB" w14:textId="77777777" w:rsidR="00D4629D" w:rsidRPr="00C87E96" w:rsidRDefault="00D4629D" w:rsidP="00B231AD">
            <w:pPr>
              <w:jc w:val="center"/>
              <w:rPr>
                <w:rFonts w:ascii="Arial" w:hAnsi="Arial" w:cs="Arial"/>
                <w:b/>
                <w:sz w:val="24"/>
                <w:szCs w:val="24"/>
              </w:rPr>
            </w:pPr>
            <w:r w:rsidRPr="00C87E96">
              <w:rPr>
                <w:rFonts w:ascii="Arial" w:hAnsi="Arial" w:cs="Arial"/>
                <w:b/>
                <w:sz w:val="24"/>
                <w:szCs w:val="24"/>
              </w:rPr>
              <w:t xml:space="preserve">Destacado </w:t>
            </w:r>
          </w:p>
        </w:tc>
      </w:tr>
      <w:tr w:rsidR="00D4629D" w:rsidRPr="00C87E96" w14:paraId="3EBEE556" w14:textId="77777777" w:rsidTr="00B231AD">
        <w:tc>
          <w:tcPr>
            <w:tcW w:w="2490" w:type="dxa"/>
          </w:tcPr>
          <w:p w14:paraId="6A2158D5" w14:textId="77777777" w:rsidR="00D4629D" w:rsidRPr="00C87E96" w:rsidRDefault="00D4629D" w:rsidP="00B231AD">
            <w:pPr>
              <w:rPr>
                <w:rFonts w:ascii="Arial" w:hAnsi="Arial" w:cs="Arial"/>
                <w:b/>
                <w:sz w:val="24"/>
                <w:szCs w:val="24"/>
              </w:rPr>
            </w:pPr>
            <w:r w:rsidRPr="00C87E96">
              <w:rPr>
                <w:rFonts w:ascii="Arial" w:hAnsi="Arial" w:cs="Arial"/>
                <w:b/>
                <w:sz w:val="24"/>
                <w:szCs w:val="24"/>
              </w:rPr>
              <w:t>Título</w:t>
            </w:r>
          </w:p>
        </w:tc>
        <w:tc>
          <w:tcPr>
            <w:tcW w:w="6338" w:type="dxa"/>
          </w:tcPr>
          <w:p w14:paraId="1C59DEA3" w14:textId="77777777" w:rsidR="00D4629D" w:rsidRPr="00C87E96" w:rsidRDefault="00D4629D" w:rsidP="00B231AD">
            <w:pPr>
              <w:rPr>
                <w:rFonts w:ascii="Arial" w:hAnsi="Arial" w:cs="Arial"/>
                <w:b/>
                <w:sz w:val="24"/>
                <w:szCs w:val="24"/>
              </w:rPr>
            </w:pPr>
            <w:r>
              <w:rPr>
                <w:rFonts w:ascii="Arial" w:hAnsi="Arial" w:cs="Arial"/>
                <w:b/>
                <w:sz w:val="24"/>
                <w:szCs w:val="24"/>
              </w:rPr>
              <w:t>Qué debe tener la tabla de frecuencias</w:t>
            </w:r>
          </w:p>
        </w:tc>
      </w:tr>
      <w:tr w:rsidR="00D4629D" w:rsidRPr="00C87E96" w14:paraId="38E59EF2" w14:textId="77777777" w:rsidTr="00B231AD">
        <w:tc>
          <w:tcPr>
            <w:tcW w:w="2490" w:type="dxa"/>
          </w:tcPr>
          <w:p w14:paraId="3C70F114" w14:textId="77777777" w:rsidR="00D4629D" w:rsidRPr="00C87E96" w:rsidRDefault="00D4629D" w:rsidP="00B231AD">
            <w:pPr>
              <w:rPr>
                <w:rFonts w:ascii="Arial" w:hAnsi="Arial" w:cs="Arial"/>
                <w:sz w:val="24"/>
                <w:szCs w:val="24"/>
              </w:rPr>
            </w:pPr>
            <w:r w:rsidRPr="00C87E96">
              <w:rPr>
                <w:rFonts w:ascii="Arial" w:hAnsi="Arial" w:cs="Arial"/>
                <w:b/>
                <w:sz w:val="24"/>
                <w:szCs w:val="24"/>
              </w:rPr>
              <w:t>Contenido</w:t>
            </w:r>
          </w:p>
        </w:tc>
        <w:tc>
          <w:tcPr>
            <w:tcW w:w="6338" w:type="dxa"/>
          </w:tcPr>
          <w:p w14:paraId="53DD6820" w14:textId="77777777" w:rsidR="00D4629D" w:rsidRPr="00D4629D" w:rsidRDefault="00D4629D" w:rsidP="00D4629D">
            <w:pPr>
              <w:jc w:val="both"/>
              <w:rPr>
                <w:rFonts w:ascii="Arial" w:eastAsia="Times New Roman" w:hAnsi="Arial" w:cs="Arial"/>
                <w:lang w:val="es-ES" w:eastAsia="es-ES"/>
              </w:rPr>
            </w:pPr>
            <w:r w:rsidRPr="00D4629D">
              <w:rPr>
                <w:rFonts w:ascii="Arial" w:eastAsia="Times New Roman" w:hAnsi="Arial" w:cs="Arial"/>
                <w:b/>
                <w:iCs/>
                <w:lang w:val="es-ES" w:eastAsia="es-ES"/>
              </w:rPr>
              <w:t>La frecuencia</w:t>
            </w:r>
            <w:r w:rsidRPr="00D4629D">
              <w:rPr>
                <w:rFonts w:ascii="Arial" w:eastAsia="Times New Roman" w:hAnsi="Arial" w:cs="Arial"/>
                <w:b/>
                <w:lang w:val="es-ES" w:eastAsia="es-ES"/>
              </w:rPr>
              <w:t xml:space="preserve"> </w:t>
            </w:r>
            <w:r w:rsidRPr="00D4629D">
              <w:rPr>
                <w:rFonts w:ascii="Arial" w:eastAsia="Times New Roman" w:hAnsi="Arial" w:cs="Arial"/>
                <w:b/>
                <w:i/>
                <w:lang w:val="es-ES" w:eastAsia="es-ES"/>
              </w:rPr>
              <w:t>f</w:t>
            </w:r>
            <w:r w:rsidRPr="00D4629D">
              <w:rPr>
                <w:rFonts w:ascii="Arial" w:eastAsia="Times New Roman" w:hAnsi="Arial" w:cs="Arial"/>
                <w:i/>
                <w:lang w:val="es-ES" w:eastAsia="es-ES"/>
              </w:rPr>
              <w:t xml:space="preserve"> </w:t>
            </w:r>
            <w:r w:rsidRPr="00D4629D">
              <w:rPr>
                <w:rFonts w:ascii="Arial" w:eastAsia="Times New Roman" w:hAnsi="Arial" w:cs="Arial"/>
                <w:lang w:val="es-ES" w:eastAsia="es-ES"/>
              </w:rPr>
              <w:t>de un intervalo es la cantidad de datos que están contenidos en el rango determinado por los límites.</w:t>
            </w:r>
          </w:p>
          <w:p w14:paraId="6FF087FC" w14:textId="77777777" w:rsidR="00D4629D" w:rsidRPr="00D4629D" w:rsidRDefault="00D4629D" w:rsidP="00D4629D">
            <w:pPr>
              <w:jc w:val="both"/>
              <w:rPr>
                <w:rFonts w:ascii="Arial" w:eastAsia="Times New Roman" w:hAnsi="Arial" w:cs="Arial"/>
                <w:lang w:val="es-ES" w:eastAsia="es-ES"/>
              </w:rPr>
            </w:pPr>
            <w:r w:rsidRPr="00D4629D">
              <w:rPr>
                <w:rFonts w:ascii="Arial" w:eastAsia="Times New Roman" w:hAnsi="Arial" w:cs="Arial"/>
                <w:b/>
                <w:iCs/>
                <w:lang w:val="es-ES" w:eastAsia="es-ES"/>
              </w:rPr>
              <w:t>La frecuencia</w:t>
            </w:r>
            <w:r w:rsidRPr="00D4629D">
              <w:rPr>
                <w:rFonts w:ascii="Arial" w:eastAsia="Times New Roman" w:hAnsi="Arial" w:cs="Arial"/>
                <w:i/>
                <w:iCs/>
                <w:lang w:val="es-ES" w:eastAsia="es-ES"/>
              </w:rPr>
              <w:t xml:space="preserve"> </w:t>
            </w:r>
            <w:r w:rsidRPr="00D4629D">
              <w:rPr>
                <w:rFonts w:ascii="Arial" w:eastAsia="Times New Roman" w:hAnsi="Arial" w:cs="Arial"/>
                <w:b/>
                <w:iCs/>
                <w:lang w:val="es-ES" w:eastAsia="es-ES"/>
              </w:rPr>
              <w:t>relativa</w:t>
            </w:r>
            <w:r w:rsidRPr="00D4629D">
              <w:rPr>
                <w:rFonts w:ascii="Arial" w:eastAsia="Times New Roman" w:hAnsi="Arial" w:cs="Arial"/>
                <w:b/>
                <w:lang w:val="es-ES" w:eastAsia="es-ES"/>
              </w:rPr>
              <w:t xml:space="preserve"> </w:t>
            </w:r>
            <w:r w:rsidRPr="00D4629D">
              <w:rPr>
                <w:b/>
                <w:noProof/>
                <w:position w:val="-14"/>
                <w:lang w:val="es-ES" w:eastAsia="es-ES"/>
              </w:rPr>
              <w:drawing>
                <wp:inline distT="0" distB="0" distL="0" distR="0" wp14:anchorId="06F89FE5" wp14:editId="0B1AD42F">
                  <wp:extent cx="177800" cy="21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77800" cy="215900"/>
                          </a:xfrm>
                          <a:prstGeom prst="rect">
                            <a:avLst/>
                          </a:prstGeom>
                          <a:noFill/>
                          <a:ln w="9525">
                            <a:noFill/>
                            <a:miter lim="800000"/>
                            <a:headEnd/>
                            <a:tailEnd/>
                          </a:ln>
                        </pic:spPr>
                      </pic:pic>
                    </a:graphicData>
                  </a:graphic>
                </wp:inline>
              </w:drawing>
            </w:r>
            <w:r w:rsidRPr="00D4629D">
              <w:rPr>
                <w:rFonts w:ascii="Arial" w:eastAsia="Times New Roman" w:hAnsi="Arial" w:cs="Arial"/>
                <w:i/>
                <w:lang w:val="es-ES" w:eastAsia="es-ES"/>
              </w:rPr>
              <w:t xml:space="preserve"> </w:t>
            </w:r>
            <w:r w:rsidRPr="00D4629D">
              <w:rPr>
                <w:rFonts w:ascii="Arial" w:eastAsia="Times New Roman" w:hAnsi="Arial" w:cs="Arial"/>
                <w:lang w:val="es-ES" w:eastAsia="es-ES"/>
              </w:rPr>
              <w:t>es</w:t>
            </w:r>
            <w:r w:rsidRPr="00D4629D">
              <w:rPr>
                <w:rFonts w:ascii="Arial" w:eastAsia="Times New Roman" w:hAnsi="Arial" w:cs="Arial"/>
                <w:i/>
                <w:lang w:val="es-ES" w:eastAsia="es-ES"/>
              </w:rPr>
              <w:t xml:space="preserve"> </w:t>
            </w:r>
            <w:r w:rsidRPr="00D4629D">
              <w:rPr>
                <w:rFonts w:ascii="Arial" w:eastAsia="Times New Roman" w:hAnsi="Arial" w:cs="Arial"/>
                <w:lang w:val="es-ES" w:eastAsia="es-ES"/>
              </w:rPr>
              <w:t xml:space="preserve"> el cociente entre la frecuencia y el tamaño de la muestra, </w:t>
            </w:r>
            <w:r w:rsidRPr="00D4629D">
              <w:rPr>
                <w:noProof/>
                <w:position w:val="-22"/>
                <w:lang w:val="es-ES" w:eastAsia="es-ES"/>
              </w:rPr>
              <w:drawing>
                <wp:inline distT="0" distB="0" distL="0" distR="0" wp14:anchorId="1F4AC733" wp14:editId="12C8A4E1">
                  <wp:extent cx="431800" cy="355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31800" cy="355600"/>
                          </a:xfrm>
                          <a:prstGeom prst="rect">
                            <a:avLst/>
                          </a:prstGeom>
                          <a:noFill/>
                          <a:ln w="9525">
                            <a:noFill/>
                            <a:miter lim="800000"/>
                            <a:headEnd/>
                            <a:tailEnd/>
                          </a:ln>
                        </pic:spPr>
                      </pic:pic>
                    </a:graphicData>
                  </a:graphic>
                </wp:inline>
              </w:drawing>
            </w:r>
          </w:p>
          <w:p w14:paraId="799DD21E" w14:textId="77777777" w:rsidR="00D4629D" w:rsidRPr="00D4629D" w:rsidRDefault="00D4629D" w:rsidP="00D4629D">
            <w:pPr>
              <w:jc w:val="both"/>
              <w:rPr>
                <w:rFonts w:ascii="Arial" w:eastAsia="Times New Roman" w:hAnsi="Arial" w:cs="Arial"/>
                <w:lang w:val="es-ES" w:eastAsia="es-ES"/>
              </w:rPr>
            </w:pPr>
            <w:r w:rsidRPr="00D4629D">
              <w:rPr>
                <w:rFonts w:ascii="Arial" w:eastAsia="Times New Roman" w:hAnsi="Arial" w:cs="Arial"/>
                <w:lang w:val="es-ES" w:eastAsia="es-ES"/>
              </w:rPr>
              <w:t>La frecuencia relativa se considera importante para la interpretación y presentación de los datos ya que proporciona un dato comparado con el total de la muestra o de la población, y no solamente el número de observaciones de un intervalo.</w:t>
            </w:r>
          </w:p>
          <w:p w14:paraId="3692C79A" w14:textId="77777777" w:rsidR="00D4629D" w:rsidRPr="00D4629D" w:rsidRDefault="00D4629D" w:rsidP="00D4629D">
            <w:pPr>
              <w:jc w:val="both"/>
              <w:rPr>
                <w:rFonts w:ascii="Arial" w:eastAsia="Times New Roman" w:hAnsi="Arial" w:cs="Arial"/>
                <w:lang w:val="es-ES" w:eastAsia="es-ES"/>
              </w:rPr>
            </w:pPr>
            <w:r w:rsidRPr="00D4629D">
              <w:rPr>
                <w:rFonts w:ascii="Arial" w:eastAsia="Times New Roman" w:hAnsi="Arial" w:cs="Arial"/>
                <w:b/>
                <w:iCs/>
                <w:lang w:val="es-ES" w:eastAsia="es-ES"/>
              </w:rPr>
              <w:t>La frecuencia acumulada</w:t>
            </w:r>
            <w:r w:rsidRPr="00D4629D">
              <w:rPr>
                <w:rFonts w:ascii="Arial" w:eastAsia="Times New Roman" w:hAnsi="Arial" w:cs="Arial"/>
                <w:b/>
                <w:lang w:val="es-ES" w:eastAsia="es-ES"/>
              </w:rPr>
              <w:t xml:space="preserve"> F</w:t>
            </w:r>
            <w:r w:rsidRPr="00D4629D">
              <w:rPr>
                <w:rFonts w:ascii="Arial" w:eastAsia="Times New Roman" w:hAnsi="Arial" w:cs="Arial"/>
                <w:lang w:val="es-ES" w:eastAsia="es-ES"/>
              </w:rPr>
              <w:t xml:space="preserve"> de un intervalo es la sumatoria de frecuencias de los intervalos anteriores incluyendo su frecuencia.</w:t>
            </w:r>
          </w:p>
          <w:p w14:paraId="38003EC8" w14:textId="77777777" w:rsidR="00D4629D" w:rsidRPr="00D4629D" w:rsidRDefault="00D4629D" w:rsidP="00D4629D">
            <w:pPr>
              <w:jc w:val="both"/>
              <w:rPr>
                <w:rFonts w:ascii="Arial" w:eastAsia="Times New Roman" w:hAnsi="Arial" w:cs="Arial"/>
                <w:lang w:val="es-ES" w:eastAsia="es-ES"/>
              </w:rPr>
            </w:pPr>
            <w:r w:rsidRPr="00D4629D">
              <w:rPr>
                <w:rFonts w:ascii="Arial" w:eastAsia="Times New Roman" w:hAnsi="Arial" w:cs="Arial"/>
                <w:b/>
                <w:iCs/>
                <w:lang w:val="es-ES" w:eastAsia="es-ES"/>
              </w:rPr>
              <w:t>La frecuencia relativa acumulada</w:t>
            </w:r>
            <w:r w:rsidRPr="00D4629D">
              <w:rPr>
                <w:rFonts w:ascii="Arial" w:eastAsia="Times New Roman" w:hAnsi="Arial" w:cs="Arial"/>
                <w:lang w:val="es-ES" w:eastAsia="es-ES"/>
              </w:rPr>
              <w:t xml:space="preserve"> </w:t>
            </w:r>
            <w:r w:rsidRPr="00D4629D">
              <w:rPr>
                <w:noProof/>
                <w:position w:val="-10"/>
                <w:lang w:val="es-ES" w:eastAsia="es-ES"/>
              </w:rPr>
              <w:drawing>
                <wp:inline distT="0" distB="0" distL="0" distR="0" wp14:anchorId="366A0BCE" wp14:editId="1D539CEE">
                  <wp:extent cx="177800" cy="1905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77800" cy="190500"/>
                          </a:xfrm>
                          <a:prstGeom prst="rect">
                            <a:avLst/>
                          </a:prstGeom>
                          <a:noFill/>
                          <a:ln w="9525">
                            <a:noFill/>
                            <a:miter lim="800000"/>
                            <a:headEnd/>
                            <a:tailEnd/>
                          </a:ln>
                        </pic:spPr>
                      </pic:pic>
                    </a:graphicData>
                  </a:graphic>
                </wp:inline>
              </w:drawing>
            </w:r>
            <w:r w:rsidRPr="00D4629D">
              <w:rPr>
                <w:rFonts w:ascii="Arial" w:eastAsia="Times New Roman" w:hAnsi="Arial" w:cs="Arial"/>
                <w:lang w:val="es-ES" w:eastAsia="es-ES"/>
              </w:rPr>
              <w:t>es el cociente entre la frecuencia acumulada y el tamaño de la muestra.</w:t>
            </w:r>
            <w:r w:rsidRPr="00D4629D">
              <w:rPr>
                <w:noProof/>
                <w:position w:val="-22"/>
                <w:lang w:val="es-ES" w:eastAsia="es-ES"/>
              </w:rPr>
              <w:drawing>
                <wp:inline distT="0" distB="0" distL="0" distR="0" wp14:anchorId="2BB807B1" wp14:editId="4E0BD1BD">
                  <wp:extent cx="444500" cy="3556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44500" cy="355600"/>
                          </a:xfrm>
                          <a:prstGeom prst="rect">
                            <a:avLst/>
                          </a:prstGeom>
                          <a:noFill/>
                          <a:ln w="9525">
                            <a:noFill/>
                            <a:miter lim="800000"/>
                            <a:headEnd/>
                            <a:tailEnd/>
                          </a:ln>
                        </pic:spPr>
                      </pic:pic>
                    </a:graphicData>
                  </a:graphic>
                </wp:inline>
              </w:drawing>
            </w:r>
            <w:r w:rsidRPr="00D4629D">
              <w:rPr>
                <w:rFonts w:ascii="Arial" w:eastAsia="Times New Roman" w:hAnsi="Arial" w:cs="Arial"/>
                <w:lang w:val="es-ES" w:eastAsia="es-ES"/>
              </w:rPr>
              <w:t>.</w:t>
            </w:r>
          </w:p>
          <w:p w14:paraId="7C753E58" w14:textId="77777777" w:rsidR="00D4629D" w:rsidRPr="00D4629D" w:rsidRDefault="00D4629D" w:rsidP="0037446C">
            <w:pPr>
              <w:jc w:val="both"/>
              <w:rPr>
                <w:rFonts w:ascii="Arial" w:eastAsiaTheme="minorEastAsia" w:hAnsi="Arial" w:cs="Arial"/>
                <w:sz w:val="24"/>
                <w:szCs w:val="24"/>
                <w:lang w:val="es-ES"/>
              </w:rPr>
            </w:pPr>
            <w:r w:rsidRPr="00E72D74">
              <w:rPr>
                <w:rFonts w:ascii="Arial" w:eastAsia="Times New Roman" w:hAnsi="Arial" w:cs="Arial"/>
                <w:b/>
                <w:iCs/>
                <w:lang w:val="es-ES" w:eastAsia="es-ES"/>
              </w:rPr>
              <w:t>Las marcas  de clase</w:t>
            </w:r>
            <w:r w:rsidR="0037446C">
              <w:rPr>
                <w:rFonts w:ascii="Arial" w:eastAsia="Times New Roman" w:hAnsi="Arial" w:cs="Arial"/>
                <w:b/>
                <w:iCs/>
                <w:lang w:val="es-ES" w:eastAsia="es-ES"/>
              </w:rPr>
              <w:t xml:space="preserve"> </w:t>
            </w:r>
            <w:r w:rsidRPr="00D4629D">
              <w:rPr>
                <w:noProof/>
                <w:position w:val="-12"/>
                <w:lang w:val="es-ES" w:eastAsia="es-ES"/>
              </w:rPr>
              <w:drawing>
                <wp:inline distT="0" distB="0" distL="0" distR="0" wp14:anchorId="367A2198" wp14:editId="06678735">
                  <wp:extent cx="19050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E72D74">
              <w:rPr>
                <w:rFonts w:ascii="Arial" w:eastAsia="Times New Roman" w:hAnsi="Arial" w:cs="Arial"/>
                <w:lang w:val="es-ES" w:eastAsia="es-ES"/>
              </w:rPr>
              <w:t>, son los puntos medios de cada intervalo. Estas marcas se utilizan para construir la gráfica del polígono de frecuencias.</w:t>
            </w:r>
          </w:p>
        </w:tc>
      </w:tr>
    </w:tbl>
    <w:p w14:paraId="5C0F6FD2" w14:textId="77777777" w:rsidR="00D4629D" w:rsidRPr="00D4629D" w:rsidRDefault="00D4629D" w:rsidP="00D4629D">
      <w:pPr>
        <w:spacing w:after="0" w:line="240" w:lineRule="auto"/>
        <w:jc w:val="both"/>
        <w:rPr>
          <w:rFonts w:ascii="Arial" w:eastAsia="Times New Roman" w:hAnsi="Arial" w:cs="Arial"/>
          <w:lang w:eastAsia="es-ES"/>
        </w:rPr>
      </w:pPr>
    </w:p>
    <w:p w14:paraId="5741B72F" w14:textId="77777777" w:rsidR="00FB6444" w:rsidRDefault="00FB6444" w:rsidP="00FB6444">
      <w:pPr>
        <w:rPr>
          <w:rFonts w:cs="Times New Roman"/>
          <w:lang w:val="es-ES"/>
        </w:rPr>
      </w:pPr>
      <w:r w:rsidRPr="0037446C">
        <w:rPr>
          <w:rFonts w:ascii="Arial" w:hAnsi="Arial" w:cs="Arial"/>
          <w:lang w:val="es-ES"/>
        </w:rPr>
        <w:t xml:space="preserve">Por ejemplo, la siguiente </w:t>
      </w:r>
      <w:r w:rsidR="0037446C">
        <w:rPr>
          <w:rFonts w:ascii="Arial" w:hAnsi="Arial" w:cs="Arial"/>
          <w:lang w:val="es-ES"/>
        </w:rPr>
        <w:t>tabla r</w:t>
      </w:r>
      <w:r w:rsidRPr="0037446C">
        <w:rPr>
          <w:rFonts w:ascii="Arial" w:hAnsi="Arial" w:cs="Arial"/>
          <w:lang w:val="es-ES"/>
        </w:rPr>
        <w:t xml:space="preserve">esume los resultados obtenidos por rangos de edad de </w:t>
      </w:r>
      <w:r w:rsidR="0037446C">
        <w:rPr>
          <w:rFonts w:ascii="Arial" w:hAnsi="Arial" w:cs="Arial"/>
          <w:lang w:val="es-ES"/>
        </w:rPr>
        <w:t>una muestra de 130 aspirantes a ser gerente deportivo de un reconocido club de la ciudad</w:t>
      </w:r>
      <w:r>
        <w:rPr>
          <w:rFonts w:cs="Times New Roman"/>
          <w:lang w:val="es-ES"/>
        </w:rPr>
        <w:t>:</w:t>
      </w:r>
    </w:p>
    <w:tbl>
      <w:tblPr>
        <w:tblStyle w:val="Tablaconcuadrcula"/>
        <w:tblW w:w="9054" w:type="dxa"/>
        <w:tblLayout w:type="fixed"/>
        <w:tblLook w:val="04A0" w:firstRow="1" w:lastRow="0" w:firstColumn="1" w:lastColumn="0" w:noHBand="0" w:noVBand="1"/>
      </w:tblPr>
      <w:tblGrid>
        <w:gridCol w:w="1384"/>
        <w:gridCol w:w="7670"/>
      </w:tblGrid>
      <w:tr w:rsidR="0037446C" w:rsidRPr="00C87E96" w14:paraId="7831406E" w14:textId="77777777" w:rsidTr="00B231AD">
        <w:tc>
          <w:tcPr>
            <w:tcW w:w="9054" w:type="dxa"/>
            <w:gridSpan w:val="2"/>
            <w:shd w:val="clear" w:color="auto" w:fill="0D0D0D" w:themeFill="text1" w:themeFillTint="F2"/>
          </w:tcPr>
          <w:p w14:paraId="0F1D757F" w14:textId="77777777" w:rsidR="0037446C" w:rsidRPr="00C87E96" w:rsidRDefault="0037446C" w:rsidP="00B231AD">
            <w:pPr>
              <w:jc w:val="center"/>
              <w:rPr>
                <w:rFonts w:ascii="Arial" w:hAnsi="Arial" w:cs="Arial"/>
                <w:b/>
                <w:sz w:val="24"/>
                <w:szCs w:val="24"/>
              </w:rPr>
            </w:pPr>
            <w:r w:rsidRPr="00C87E96">
              <w:rPr>
                <w:rFonts w:ascii="Arial" w:hAnsi="Arial" w:cs="Arial"/>
                <w:b/>
                <w:sz w:val="24"/>
                <w:szCs w:val="24"/>
              </w:rPr>
              <w:t>Imagen (fotografía, gráfica o ilustración)</w:t>
            </w:r>
          </w:p>
        </w:tc>
      </w:tr>
      <w:tr w:rsidR="0037446C" w:rsidRPr="00C87E96" w14:paraId="201BECE1" w14:textId="77777777" w:rsidTr="00B231AD">
        <w:tc>
          <w:tcPr>
            <w:tcW w:w="1384" w:type="dxa"/>
          </w:tcPr>
          <w:p w14:paraId="1481BE1D" w14:textId="77777777" w:rsidR="0037446C" w:rsidRPr="00C87E96" w:rsidRDefault="0037446C" w:rsidP="00B231AD">
            <w:pPr>
              <w:rPr>
                <w:rFonts w:ascii="Arial" w:hAnsi="Arial" w:cs="Arial"/>
                <w:b/>
                <w:sz w:val="24"/>
                <w:szCs w:val="24"/>
              </w:rPr>
            </w:pPr>
            <w:r w:rsidRPr="00C87E96">
              <w:rPr>
                <w:rFonts w:ascii="Arial" w:hAnsi="Arial" w:cs="Arial"/>
                <w:b/>
                <w:sz w:val="24"/>
                <w:szCs w:val="24"/>
              </w:rPr>
              <w:t>Código</w:t>
            </w:r>
          </w:p>
        </w:tc>
        <w:tc>
          <w:tcPr>
            <w:tcW w:w="7670" w:type="dxa"/>
          </w:tcPr>
          <w:p w14:paraId="506725A4" w14:textId="77777777" w:rsidR="0037446C" w:rsidRPr="00C87E96" w:rsidRDefault="0037446C" w:rsidP="00B231AD">
            <w:pPr>
              <w:rPr>
                <w:rFonts w:ascii="Arial" w:hAnsi="Arial" w:cs="Arial"/>
                <w:sz w:val="24"/>
                <w:szCs w:val="24"/>
              </w:rPr>
            </w:pPr>
          </w:p>
        </w:tc>
      </w:tr>
      <w:tr w:rsidR="0037446C" w:rsidRPr="00C87E96" w14:paraId="0F35A2D4" w14:textId="77777777" w:rsidTr="00B231AD">
        <w:tc>
          <w:tcPr>
            <w:tcW w:w="1384" w:type="dxa"/>
          </w:tcPr>
          <w:p w14:paraId="6A5B4795" w14:textId="77777777" w:rsidR="0037446C" w:rsidRPr="00C87E96" w:rsidRDefault="0037446C" w:rsidP="00B231AD">
            <w:pPr>
              <w:rPr>
                <w:rFonts w:ascii="Arial" w:hAnsi="Arial" w:cs="Arial"/>
                <w:sz w:val="24"/>
                <w:szCs w:val="24"/>
              </w:rPr>
            </w:pPr>
            <w:r w:rsidRPr="00C87E96">
              <w:rPr>
                <w:rFonts w:ascii="Arial" w:hAnsi="Arial" w:cs="Arial"/>
                <w:b/>
                <w:sz w:val="24"/>
                <w:szCs w:val="24"/>
              </w:rPr>
              <w:t>Descripción</w:t>
            </w:r>
          </w:p>
        </w:tc>
        <w:tc>
          <w:tcPr>
            <w:tcW w:w="7670" w:type="dxa"/>
          </w:tcPr>
          <w:p w14:paraId="4AD602C8" w14:textId="77777777" w:rsidR="0037446C" w:rsidRPr="00C87E96" w:rsidRDefault="0037446C" w:rsidP="00B231AD">
            <w:pPr>
              <w:rPr>
                <w:rFonts w:ascii="Arial" w:hAnsi="Arial" w:cs="Arial"/>
                <w:sz w:val="24"/>
                <w:szCs w:val="24"/>
              </w:rPr>
            </w:pPr>
            <w:r>
              <w:rPr>
                <w:rFonts w:ascii="Arial" w:hAnsi="Arial" w:cs="Arial"/>
                <w:sz w:val="24"/>
                <w:szCs w:val="24"/>
              </w:rPr>
              <w:t>Tabla de frecuencias de la variable cuantitativa edad de los aspirantes al cargo</w:t>
            </w:r>
          </w:p>
        </w:tc>
      </w:tr>
      <w:tr w:rsidR="0037446C" w:rsidRPr="00C87E96" w14:paraId="6E2BF015" w14:textId="77777777" w:rsidTr="00B231AD">
        <w:tblPrEx>
          <w:tblCellMar>
            <w:left w:w="70" w:type="dxa"/>
            <w:right w:w="70" w:type="dxa"/>
          </w:tblCellMar>
        </w:tblPrEx>
        <w:tc>
          <w:tcPr>
            <w:tcW w:w="1384" w:type="dxa"/>
          </w:tcPr>
          <w:p w14:paraId="17B44F46" w14:textId="77777777" w:rsidR="0037446C" w:rsidRPr="00C87E96" w:rsidRDefault="0037446C" w:rsidP="00B231A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tbl>
            <w:tblPr>
              <w:tblStyle w:val="Tablaconcuadrcula"/>
              <w:tblpPr w:leftFromText="141" w:rightFromText="141" w:vertAnchor="text" w:horzAnchor="margin" w:tblpXSpec="center" w:tblpY="145"/>
              <w:tblW w:w="4878" w:type="dxa"/>
              <w:tblLayout w:type="fixed"/>
              <w:tblLook w:val="04A0" w:firstRow="1" w:lastRow="0" w:firstColumn="1" w:lastColumn="0" w:noHBand="0" w:noVBand="1"/>
            </w:tblPr>
            <w:tblGrid>
              <w:gridCol w:w="1284"/>
              <w:gridCol w:w="714"/>
              <w:gridCol w:w="720"/>
              <w:gridCol w:w="720"/>
              <w:gridCol w:w="720"/>
              <w:gridCol w:w="720"/>
            </w:tblGrid>
            <w:tr w:rsidR="0037446C" w:rsidRPr="0037446C" w14:paraId="4FCF76C9" w14:textId="77777777" w:rsidTr="0037446C">
              <w:tc>
                <w:tcPr>
                  <w:tcW w:w="1284" w:type="dxa"/>
                </w:tcPr>
                <w:p w14:paraId="7B51E301" w14:textId="77777777" w:rsidR="0037446C" w:rsidRPr="0037446C" w:rsidRDefault="0037446C" w:rsidP="0037446C">
                  <w:pPr>
                    <w:pStyle w:val="Prrafodelista"/>
                    <w:ind w:left="0"/>
                    <w:rPr>
                      <w:rFonts w:ascii="Arial" w:hAnsi="Arial" w:cs="Arial"/>
                      <w:lang w:val="es-ES"/>
                    </w:rPr>
                  </w:pPr>
                  <w:r w:rsidRPr="0037446C">
                    <w:rPr>
                      <w:rFonts w:ascii="Arial" w:hAnsi="Arial" w:cs="Arial"/>
                      <w:lang w:val="es-ES"/>
                    </w:rPr>
                    <w:t>Edad en años</w:t>
                  </w:r>
                </w:p>
              </w:tc>
              <w:tc>
                <w:tcPr>
                  <w:tcW w:w="714" w:type="dxa"/>
                </w:tcPr>
                <w:p w14:paraId="0F7E8E82" w14:textId="77777777" w:rsidR="0037446C" w:rsidRPr="0037446C" w:rsidRDefault="0037446C" w:rsidP="0037446C">
                  <w:pPr>
                    <w:pStyle w:val="Prrafodelista"/>
                    <w:ind w:left="0"/>
                    <w:jc w:val="center"/>
                    <w:rPr>
                      <w:rFonts w:ascii="Arial" w:hAnsi="Arial" w:cs="Arial"/>
                      <w:lang w:val="es-ES"/>
                    </w:rPr>
                  </w:pPr>
                  <w:r w:rsidRPr="0037446C">
                    <w:rPr>
                      <w:rFonts w:ascii="Arial" w:eastAsia="Times New Roman" w:hAnsi="Arial" w:cs="Arial"/>
                      <w:i/>
                      <w:lang w:val="es-ES" w:eastAsia="es-ES"/>
                    </w:rPr>
                    <w:t>f</w:t>
                  </w:r>
                </w:p>
              </w:tc>
              <w:tc>
                <w:tcPr>
                  <w:tcW w:w="720" w:type="dxa"/>
                </w:tcPr>
                <w:p w14:paraId="052DCF7F"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noProof/>
                      <w:lang w:val="es-ES" w:eastAsia="es-ES"/>
                    </w:rPr>
                    <w:drawing>
                      <wp:inline distT="0" distB="0" distL="0" distR="0" wp14:anchorId="4CBABE91" wp14:editId="332D9100">
                        <wp:extent cx="177800" cy="215900"/>
                        <wp:effectExtent l="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77800" cy="215900"/>
                                </a:xfrm>
                                <a:prstGeom prst="rect">
                                  <a:avLst/>
                                </a:prstGeom>
                                <a:noFill/>
                                <a:ln w="9525">
                                  <a:noFill/>
                                  <a:miter lim="800000"/>
                                  <a:headEnd/>
                                  <a:tailEnd/>
                                </a:ln>
                              </pic:spPr>
                            </pic:pic>
                          </a:graphicData>
                        </a:graphic>
                      </wp:inline>
                    </w:drawing>
                  </w:r>
                </w:p>
              </w:tc>
              <w:tc>
                <w:tcPr>
                  <w:tcW w:w="720" w:type="dxa"/>
                </w:tcPr>
                <w:p w14:paraId="497DEC70" w14:textId="77777777" w:rsidR="0037446C" w:rsidRPr="0037446C" w:rsidRDefault="0037446C" w:rsidP="0037446C">
                  <w:pPr>
                    <w:pStyle w:val="Prrafodelista"/>
                    <w:ind w:left="0"/>
                    <w:jc w:val="center"/>
                    <w:rPr>
                      <w:rFonts w:ascii="Arial" w:hAnsi="Arial" w:cs="Arial"/>
                      <w:lang w:val="es-ES"/>
                    </w:rPr>
                  </w:pPr>
                  <w:r w:rsidRPr="0037446C">
                    <w:rPr>
                      <w:rFonts w:ascii="Arial" w:eastAsia="Times New Roman" w:hAnsi="Arial" w:cs="Arial"/>
                      <w:i/>
                      <w:lang w:val="es-ES" w:eastAsia="es-ES"/>
                    </w:rPr>
                    <w:t>F</w:t>
                  </w:r>
                </w:p>
              </w:tc>
              <w:tc>
                <w:tcPr>
                  <w:tcW w:w="720" w:type="dxa"/>
                </w:tcPr>
                <w:p w14:paraId="7EE47274"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noProof/>
                      <w:lang w:val="es-ES" w:eastAsia="es-ES"/>
                    </w:rPr>
                    <w:drawing>
                      <wp:inline distT="0" distB="0" distL="0" distR="0" wp14:anchorId="76207C0C" wp14:editId="5743CA66">
                        <wp:extent cx="177800" cy="190500"/>
                        <wp:effectExtent l="19050" t="0" r="0" b="0"/>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77800" cy="190500"/>
                                </a:xfrm>
                                <a:prstGeom prst="rect">
                                  <a:avLst/>
                                </a:prstGeom>
                                <a:noFill/>
                                <a:ln w="9525">
                                  <a:noFill/>
                                  <a:miter lim="800000"/>
                                  <a:headEnd/>
                                  <a:tailEnd/>
                                </a:ln>
                              </pic:spPr>
                            </pic:pic>
                          </a:graphicData>
                        </a:graphic>
                      </wp:inline>
                    </w:drawing>
                  </w:r>
                </w:p>
              </w:tc>
              <w:tc>
                <w:tcPr>
                  <w:tcW w:w="720" w:type="dxa"/>
                </w:tcPr>
                <w:p w14:paraId="1D07D051"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noProof/>
                      <w:lang w:val="es-ES" w:eastAsia="es-ES"/>
                    </w:rPr>
                    <w:drawing>
                      <wp:inline distT="0" distB="0" distL="0" distR="0" wp14:anchorId="5EB89693" wp14:editId="6A757857">
                        <wp:extent cx="190500" cy="228600"/>
                        <wp:effectExtent l="0" t="0" r="0" b="0"/>
                        <wp:docPr id="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r>
            <w:tr w:rsidR="0037446C" w:rsidRPr="0037446C" w14:paraId="02301B0F" w14:textId="77777777" w:rsidTr="0037446C">
              <w:tc>
                <w:tcPr>
                  <w:tcW w:w="1284" w:type="dxa"/>
                </w:tcPr>
                <w:p w14:paraId="650CE22C"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25 a 30</w:t>
                  </w:r>
                </w:p>
              </w:tc>
              <w:tc>
                <w:tcPr>
                  <w:tcW w:w="714" w:type="dxa"/>
                </w:tcPr>
                <w:p w14:paraId="3A4D9411"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7</w:t>
                  </w:r>
                </w:p>
              </w:tc>
              <w:tc>
                <w:tcPr>
                  <w:tcW w:w="720" w:type="dxa"/>
                </w:tcPr>
                <w:p w14:paraId="4D362119"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0,05</w:t>
                  </w:r>
                </w:p>
              </w:tc>
              <w:tc>
                <w:tcPr>
                  <w:tcW w:w="720" w:type="dxa"/>
                </w:tcPr>
                <w:p w14:paraId="30A09C84"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7</w:t>
                  </w:r>
                </w:p>
              </w:tc>
              <w:tc>
                <w:tcPr>
                  <w:tcW w:w="720" w:type="dxa"/>
                </w:tcPr>
                <w:p w14:paraId="1CA14507"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0,05</w:t>
                  </w:r>
                </w:p>
              </w:tc>
              <w:tc>
                <w:tcPr>
                  <w:tcW w:w="720" w:type="dxa"/>
                </w:tcPr>
                <w:p w14:paraId="71E1E58C"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27,5</w:t>
                  </w:r>
                </w:p>
              </w:tc>
            </w:tr>
            <w:tr w:rsidR="0037446C" w:rsidRPr="0037446C" w14:paraId="0E703DA5" w14:textId="77777777" w:rsidTr="0037446C">
              <w:tc>
                <w:tcPr>
                  <w:tcW w:w="1284" w:type="dxa"/>
                </w:tcPr>
                <w:p w14:paraId="0A8AB0D8"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30 a 35</w:t>
                  </w:r>
                </w:p>
              </w:tc>
              <w:tc>
                <w:tcPr>
                  <w:tcW w:w="714" w:type="dxa"/>
                </w:tcPr>
                <w:p w14:paraId="05AF1043"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12</w:t>
                  </w:r>
                </w:p>
              </w:tc>
              <w:tc>
                <w:tcPr>
                  <w:tcW w:w="720" w:type="dxa"/>
                </w:tcPr>
                <w:p w14:paraId="280F90E1"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0,09</w:t>
                  </w:r>
                </w:p>
              </w:tc>
              <w:tc>
                <w:tcPr>
                  <w:tcW w:w="720" w:type="dxa"/>
                </w:tcPr>
                <w:p w14:paraId="7835DB4F"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19</w:t>
                  </w:r>
                </w:p>
              </w:tc>
              <w:tc>
                <w:tcPr>
                  <w:tcW w:w="720" w:type="dxa"/>
                </w:tcPr>
                <w:p w14:paraId="452B5B43"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0,15</w:t>
                  </w:r>
                </w:p>
              </w:tc>
              <w:tc>
                <w:tcPr>
                  <w:tcW w:w="720" w:type="dxa"/>
                </w:tcPr>
                <w:p w14:paraId="2B58F308"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32,5</w:t>
                  </w:r>
                </w:p>
              </w:tc>
            </w:tr>
            <w:tr w:rsidR="0037446C" w:rsidRPr="0037446C" w14:paraId="1EF2E703" w14:textId="77777777" w:rsidTr="0037446C">
              <w:tc>
                <w:tcPr>
                  <w:tcW w:w="1284" w:type="dxa"/>
                </w:tcPr>
                <w:p w14:paraId="02F99E37"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35 a 40</w:t>
                  </w:r>
                </w:p>
              </w:tc>
              <w:tc>
                <w:tcPr>
                  <w:tcW w:w="714" w:type="dxa"/>
                </w:tcPr>
                <w:p w14:paraId="3D374B18"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25</w:t>
                  </w:r>
                </w:p>
              </w:tc>
              <w:tc>
                <w:tcPr>
                  <w:tcW w:w="720" w:type="dxa"/>
                  <w:shd w:val="clear" w:color="auto" w:fill="FFFF00"/>
                </w:tcPr>
                <w:p w14:paraId="0D48AA85"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0,19</w:t>
                  </w:r>
                </w:p>
              </w:tc>
              <w:tc>
                <w:tcPr>
                  <w:tcW w:w="720" w:type="dxa"/>
                </w:tcPr>
                <w:p w14:paraId="37C26FC8"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44</w:t>
                  </w:r>
                </w:p>
              </w:tc>
              <w:tc>
                <w:tcPr>
                  <w:tcW w:w="720" w:type="dxa"/>
                </w:tcPr>
                <w:p w14:paraId="39471FBA"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0,34</w:t>
                  </w:r>
                </w:p>
              </w:tc>
              <w:tc>
                <w:tcPr>
                  <w:tcW w:w="720" w:type="dxa"/>
                </w:tcPr>
                <w:p w14:paraId="7898F4C3"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37,5</w:t>
                  </w:r>
                </w:p>
              </w:tc>
            </w:tr>
            <w:tr w:rsidR="0037446C" w:rsidRPr="0037446C" w14:paraId="1DB78B15" w14:textId="77777777" w:rsidTr="0037446C">
              <w:tc>
                <w:tcPr>
                  <w:tcW w:w="1284" w:type="dxa"/>
                </w:tcPr>
                <w:p w14:paraId="67950F77"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40 a 45</w:t>
                  </w:r>
                </w:p>
              </w:tc>
              <w:tc>
                <w:tcPr>
                  <w:tcW w:w="714" w:type="dxa"/>
                </w:tcPr>
                <w:p w14:paraId="5C7F3CF8"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32</w:t>
                  </w:r>
                </w:p>
              </w:tc>
              <w:tc>
                <w:tcPr>
                  <w:tcW w:w="720" w:type="dxa"/>
                </w:tcPr>
                <w:p w14:paraId="1852CFC9"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0,25</w:t>
                  </w:r>
                </w:p>
              </w:tc>
              <w:tc>
                <w:tcPr>
                  <w:tcW w:w="720" w:type="dxa"/>
                </w:tcPr>
                <w:p w14:paraId="3BFA15C1"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76</w:t>
                  </w:r>
                </w:p>
              </w:tc>
              <w:tc>
                <w:tcPr>
                  <w:tcW w:w="720" w:type="dxa"/>
                  <w:shd w:val="clear" w:color="auto" w:fill="B410A0"/>
                </w:tcPr>
                <w:p w14:paraId="04216EC0"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0,58</w:t>
                  </w:r>
                </w:p>
              </w:tc>
              <w:tc>
                <w:tcPr>
                  <w:tcW w:w="720" w:type="dxa"/>
                </w:tcPr>
                <w:p w14:paraId="11A262DE"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42,5</w:t>
                  </w:r>
                </w:p>
              </w:tc>
            </w:tr>
            <w:tr w:rsidR="0037446C" w:rsidRPr="0037446C" w14:paraId="10558B43" w14:textId="77777777" w:rsidTr="0037446C">
              <w:tc>
                <w:tcPr>
                  <w:tcW w:w="1284" w:type="dxa"/>
                </w:tcPr>
                <w:p w14:paraId="255F7375"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45 a 50</w:t>
                  </w:r>
                </w:p>
              </w:tc>
              <w:tc>
                <w:tcPr>
                  <w:tcW w:w="714" w:type="dxa"/>
                </w:tcPr>
                <w:p w14:paraId="59DD0646"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26</w:t>
                  </w:r>
                </w:p>
              </w:tc>
              <w:tc>
                <w:tcPr>
                  <w:tcW w:w="720" w:type="dxa"/>
                </w:tcPr>
                <w:p w14:paraId="0F46A32B"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0,20</w:t>
                  </w:r>
                </w:p>
              </w:tc>
              <w:tc>
                <w:tcPr>
                  <w:tcW w:w="720" w:type="dxa"/>
                </w:tcPr>
                <w:p w14:paraId="23EE6624"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102</w:t>
                  </w:r>
                </w:p>
              </w:tc>
              <w:tc>
                <w:tcPr>
                  <w:tcW w:w="720" w:type="dxa"/>
                </w:tcPr>
                <w:p w14:paraId="0BD12B6D"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0,78</w:t>
                  </w:r>
                </w:p>
              </w:tc>
              <w:tc>
                <w:tcPr>
                  <w:tcW w:w="720" w:type="dxa"/>
                </w:tcPr>
                <w:p w14:paraId="727BBED9"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47,5</w:t>
                  </w:r>
                </w:p>
              </w:tc>
            </w:tr>
            <w:tr w:rsidR="0037446C" w:rsidRPr="0037446C" w14:paraId="63B4E35F" w14:textId="77777777" w:rsidTr="0037446C">
              <w:tc>
                <w:tcPr>
                  <w:tcW w:w="1284" w:type="dxa"/>
                </w:tcPr>
                <w:p w14:paraId="3CCC49B4"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50 a 55</w:t>
                  </w:r>
                </w:p>
              </w:tc>
              <w:tc>
                <w:tcPr>
                  <w:tcW w:w="714" w:type="dxa"/>
                </w:tcPr>
                <w:p w14:paraId="0434595C"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18</w:t>
                  </w:r>
                </w:p>
              </w:tc>
              <w:tc>
                <w:tcPr>
                  <w:tcW w:w="720" w:type="dxa"/>
                </w:tcPr>
                <w:p w14:paraId="6754BF2A"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0,14</w:t>
                  </w:r>
                </w:p>
              </w:tc>
              <w:tc>
                <w:tcPr>
                  <w:tcW w:w="720" w:type="dxa"/>
                </w:tcPr>
                <w:p w14:paraId="3936968F"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120</w:t>
                  </w:r>
                </w:p>
              </w:tc>
              <w:tc>
                <w:tcPr>
                  <w:tcW w:w="720" w:type="dxa"/>
                </w:tcPr>
                <w:p w14:paraId="7E3ABFCA"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0,92</w:t>
                  </w:r>
                </w:p>
              </w:tc>
              <w:tc>
                <w:tcPr>
                  <w:tcW w:w="720" w:type="dxa"/>
                </w:tcPr>
                <w:p w14:paraId="2EDCB267"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52,5</w:t>
                  </w:r>
                </w:p>
              </w:tc>
            </w:tr>
            <w:tr w:rsidR="0037446C" w:rsidRPr="0037446C" w14:paraId="6C50C46B" w14:textId="77777777" w:rsidTr="0037446C">
              <w:tc>
                <w:tcPr>
                  <w:tcW w:w="1284" w:type="dxa"/>
                </w:tcPr>
                <w:p w14:paraId="2D839811"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55 a 60</w:t>
                  </w:r>
                </w:p>
              </w:tc>
              <w:tc>
                <w:tcPr>
                  <w:tcW w:w="714" w:type="dxa"/>
                </w:tcPr>
                <w:p w14:paraId="2C6D94E0"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10</w:t>
                  </w:r>
                </w:p>
              </w:tc>
              <w:tc>
                <w:tcPr>
                  <w:tcW w:w="720" w:type="dxa"/>
                </w:tcPr>
                <w:p w14:paraId="02F520E8"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0,08</w:t>
                  </w:r>
                </w:p>
              </w:tc>
              <w:tc>
                <w:tcPr>
                  <w:tcW w:w="720" w:type="dxa"/>
                </w:tcPr>
                <w:p w14:paraId="10FC1B5B"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130</w:t>
                  </w:r>
                </w:p>
              </w:tc>
              <w:tc>
                <w:tcPr>
                  <w:tcW w:w="720" w:type="dxa"/>
                </w:tcPr>
                <w:p w14:paraId="32B238F2"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1,00</w:t>
                  </w:r>
                </w:p>
              </w:tc>
              <w:tc>
                <w:tcPr>
                  <w:tcW w:w="720" w:type="dxa"/>
                </w:tcPr>
                <w:p w14:paraId="7A3F5FF2"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57,5</w:t>
                  </w:r>
                </w:p>
              </w:tc>
            </w:tr>
            <w:tr w:rsidR="0037446C" w:rsidRPr="0037446C" w14:paraId="42EA4E11" w14:textId="77777777" w:rsidTr="0037446C">
              <w:tc>
                <w:tcPr>
                  <w:tcW w:w="1284" w:type="dxa"/>
                </w:tcPr>
                <w:p w14:paraId="718C204C"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lastRenderedPageBreak/>
                    <w:t>Total</w:t>
                  </w:r>
                </w:p>
              </w:tc>
              <w:tc>
                <w:tcPr>
                  <w:tcW w:w="714" w:type="dxa"/>
                </w:tcPr>
                <w:p w14:paraId="27C00550" w14:textId="77777777" w:rsidR="0037446C" w:rsidRPr="0037446C" w:rsidRDefault="0037446C" w:rsidP="0037446C">
                  <w:pPr>
                    <w:pStyle w:val="Prrafodelista"/>
                    <w:ind w:left="0"/>
                    <w:jc w:val="center"/>
                    <w:rPr>
                      <w:rFonts w:ascii="Arial" w:hAnsi="Arial" w:cs="Arial"/>
                      <w:lang w:val="es-ES"/>
                    </w:rPr>
                  </w:pPr>
                  <w:r w:rsidRPr="0037446C">
                    <w:rPr>
                      <w:rFonts w:ascii="Arial" w:hAnsi="Arial" w:cs="Arial"/>
                      <w:lang w:val="es-ES"/>
                    </w:rPr>
                    <w:t>130</w:t>
                  </w:r>
                </w:p>
              </w:tc>
              <w:tc>
                <w:tcPr>
                  <w:tcW w:w="720" w:type="dxa"/>
                </w:tcPr>
                <w:p w14:paraId="0C9891BA"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eastAsia="es-CO"/>
                    </w:rPr>
                    <w:t>1,00</w:t>
                  </w:r>
                </w:p>
              </w:tc>
              <w:tc>
                <w:tcPr>
                  <w:tcW w:w="720" w:type="dxa"/>
                  <w:shd w:val="clear" w:color="auto" w:fill="BFBFBF" w:themeFill="background1" w:themeFillShade="BF"/>
                </w:tcPr>
                <w:p w14:paraId="541B40DF"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 </w:t>
                  </w:r>
                </w:p>
              </w:tc>
              <w:tc>
                <w:tcPr>
                  <w:tcW w:w="720" w:type="dxa"/>
                  <w:shd w:val="clear" w:color="auto" w:fill="BFBFBF" w:themeFill="background1" w:themeFillShade="BF"/>
                </w:tcPr>
                <w:p w14:paraId="34947C9C"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 </w:t>
                  </w:r>
                </w:p>
              </w:tc>
              <w:tc>
                <w:tcPr>
                  <w:tcW w:w="720" w:type="dxa"/>
                  <w:shd w:val="clear" w:color="auto" w:fill="BFBFBF" w:themeFill="background1" w:themeFillShade="BF"/>
                </w:tcPr>
                <w:p w14:paraId="3F7D3F18" w14:textId="77777777" w:rsidR="0037446C" w:rsidRPr="0037446C" w:rsidRDefault="0037446C" w:rsidP="0037446C">
                  <w:pPr>
                    <w:jc w:val="center"/>
                    <w:rPr>
                      <w:rFonts w:ascii="Arial" w:eastAsia="Times New Roman" w:hAnsi="Arial" w:cs="Arial"/>
                      <w:color w:val="000000"/>
                      <w:lang w:eastAsia="es-CO"/>
                    </w:rPr>
                  </w:pPr>
                  <w:r w:rsidRPr="0037446C">
                    <w:rPr>
                      <w:rFonts w:ascii="Arial" w:eastAsia="Times New Roman" w:hAnsi="Arial" w:cs="Arial"/>
                      <w:color w:val="000000"/>
                      <w:lang w:val="es-ES" w:eastAsia="es-CO"/>
                    </w:rPr>
                    <w:t> </w:t>
                  </w:r>
                </w:p>
              </w:tc>
            </w:tr>
          </w:tbl>
          <w:p w14:paraId="31C1AD8E" w14:textId="77777777" w:rsidR="0037446C" w:rsidRPr="00C87E96" w:rsidRDefault="0037446C" w:rsidP="00B231AD">
            <w:pPr>
              <w:jc w:val="center"/>
              <w:rPr>
                <w:rFonts w:ascii="Arial" w:hAnsi="Arial" w:cs="Arial"/>
                <w:sz w:val="24"/>
                <w:szCs w:val="24"/>
              </w:rPr>
            </w:pPr>
          </w:p>
        </w:tc>
      </w:tr>
      <w:tr w:rsidR="0037446C" w:rsidRPr="00C87E96" w14:paraId="6D6983C3" w14:textId="77777777" w:rsidTr="00B231AD">
        <w:tc>
          <w:tcPr>
            <w:tcW w:w="1384" w:type="dxa"/>
          </w:tcPr>
          <w:p w14:paraId="26A64B1E" w14:textId="77777777" w:rsidR="0037446C" w:rsidRPr="00C87E96" w:rsidRDefault="0037446C" w:rsidP="00B231AD">
            <w:pPr>
              <w:rPr>
                <w:rFonts w:ascii="Arial" w:hAnsi="Arial" w:cs="Arial"/>
                <w:b/>
                <w:sz w:val="24"/>
                <w:szCs w:val="24"/>
              </w:rPr>
            </w:pPr>
            <w:r w:rsidRPr="00C87E96">
              <w:rPr>
                <w:rFonts w:ascii="Arial" w:hAnsi="Arial" w:cs="Arial"/>
                <w:b/>
                <w:sz w:val="24"/>
                <w:szCs w:val="24"/>
              </w:rPr>
              <w:lastRenderedPageBreak/>
              <w:t>Pie de imagen</w:t>
            </w:r>
          </w:p>
          <w:p w14:paraId="549C908B" w14:textId="77777777" w:rsidR="0037446C" w:rsidRPr="00C87E96" w:rsidRDefault="0037446C" w:rsidP="00B231AD">
            <w:pPr>
              <w:rPr>
                <w:rFonts w:ascii="Arial" w:hAnsi="Arial" w:cs="Arial"/>
                <w:sz w:val="24"/>
                <w:szCs w:val="24"/>
              </w:rPr>
            </w:pPr>
            <w:r w:rsidRPr="00C87E96">
              <w:rPr>
                <w:rFonts w:ascii="Arial" w:hAnsi="Arial" w:cs="Arial"/>
                <w:b/>
                <w:sz w:val="24"/>
                <w:szCs w:val="24"/>
              </w:rPr>
              <w:t>Inferior</w:t>
            </w:r>
          </w:p>
        </w:tc>
        <w:tc>
          <w:tcPr>
            <w:tcW w:w="7670" w:type="dxa"/>
          </w:tcPr>
          <w:p w14:paraId="15620BC0" w14:textId="77777777" w:rsidR="0037446C" w:rsidRPr="0037446C" w:rsidRDefault="0037446C" w:rsidP="0037446C">
            <w:pPr>
              <w:jc w:val="both"/>
              <w:rPr>
                <w:rFonts w:ascii="Arial" w:eastAsiaTheme="minorEastAsia" w:hAnsi="Arial" w:cs="Arial"/>
                <w:sz w:val="24"/>
                <w:szCs w:val="24"/>
              </w:rPr>
            </w:pPr>
            <w:r w:rsidRPr="0037446C">
              <w:rPr>
                <w:rFonts w:ascii="Arial" w:hAnsi="Arial" w:cs="Arial"/>
                <w:lang w:val="es-ES"/>
              </w:rPr>
              <w:t xml:space="preserve">De la tabla se puede ver que: El </w:t>
            </w:r>
            <w:r w:rsidRPr="0037446C">
              <w:rPr>
                <w:rFonts w:ascii="Arial" w:hAnsi="Arial" w:cs="Arial"/>
                <w:highlight w:val="yellow"/>
                <w:lang w:val="es-ES"/>
              </w:rPr>
              <w:t>19%</w:t>
            </w:r>
            <w:r w:rsidRPr="0037446C">
              <w:rPr>
                <w:rFonts w:ascii="Arial" w:hAnsi="Arial" w:cs="Arial"/>
                <w:lang w:val="es-ES"/>
              </w:rPr>
              <w:t xml:space="preserve"> de los aspirantes tiene entre 35 y 40 años; El </w:t>
            </w:r>
            <w:r w:rsidRPr="0037446C">
              <w:rPr>
                <w:rFonts w:ascii="Arial" w:hAnsi="Arial" w:cs="Arial"/>
                <w:highlight w:val="magenta"/>
                <w:lang w:val="es-ES"/>
              </w:rPr>
              <w:t>58 %</w:t>
            </w:r>
            <w:r w:rsidRPr="0037446C">
              <w:rPr>
                <w:rFonts w:ascii="Arial" w:hAnsi="Arial" w:cs="Arial"/>
                <w:lang w:val="es-ES"/>
              </w:rPr>
              <w:t xml:space="preserve"> de los aspirantes al cargo tiene 45años o menos. Vale la pena aclara que si un profesor tiene 45 años, debe ser incluido en el intervalo de 40 a 45 años.</w:t>
            </w:r>
          </w:p>
        </w:tc>
      </w:tr>
    </w:tbl>
    <w:p w14:paraId="03F0C6D4" w14:textId="77777777" w:rsidR="00F83617" w:rsidRDefault="00F83617" w:rsidP="00F83617">
      <w:pPr>
        <w:jc w:val="both"/>
        <w:rPr>
          <w:rFonts w:ascii="Arial" w:hAnsi="Arial" w:cs="Arial"/>
          <w:highlight w:val="yellow"/>
        </w:rPr>
      </w:pPr>
      <w:r w:rsidRPr="00F83617">
        <w:rPr>
          <w:rFonts w:ascii="Arial" w:hAnsi="Arial" w:cs="Arial"/>
          <w:lang w:val="es-ES"/>
        </w:rPr>
        <w:t>Además de presentar un resumen de los datos obtenidos, es necesario producir un gráfico que permita describir el comportamiento de la variable. Para tal fin se utilizan dos tipos de gráficos, el histograma de frecuencias</w:t>
      </w:r>
      <w:r w:rsidRPr="00F83617">
        <w:rPr>
          <w:rFonts w:ascii="Arial" w:hAnsi="Arial" w:cs="Arial"/>
          <w:b/>
          <w:i/>
          <w:lang w:val="es-ES"/>
        </w:rPr>
        <w:t xml:space="preserve"> </w:t>
      </w:r>
      <w:r w:rsidRPr="00F83617">
        <w:rPr>
          <w:rFonts w:ascii="Arial" w:hAnsi="Arial" w:cs="Arial"/>
          <w:lang w:val="es-ES"/>
        </w:rPr>
        <w:t xml:space="preserve"> y el </w:t>
      </w:r>
      <w:r w:rsidRPr="00F83617">
        <w:rPr>
          <w:rFonts w:ascii="Arial" w:hAnsi="Arial" w:cs="Arial"/>
          <w:b/>
          <w:i/>
          <w:lang w:val="es-ES"/>
        </w:rPr>
        <w:t xml:space="preserve"> </w:t>
      </w:r>
      <w:r w:rsidRPr="00F83617">
        <w:rPr>
          <w:rFonts w:ascii="Arial" w:hAnsi="Arial" w:cs="Arial"/>
          <w:lang w:val="es-ES"/>
        </w:rPr>
        <w:t>polígono de frecuencias</w:t>
      </w:r>
    </w:p>
    <w:tbl>
      <w:tblPr>
        <w:tblStyle w:val="Tablaconcuadrcula"/>
        <w:tblW w:w="0" w:type="auto"/>
        <w:tblLook w:val="04A0" w:firstRow="1" w:lastRow="0" w:firstColumn="1" w:lastColumn="0" w:noHBand="0" w:noVBand="1"/>
      </w:tblPr>
      <w:tblGrid>
        <w:gridCol w:w="2490"/>
        <w:gridCol w:w="6338"/>
      </w:tblGrid>
      <w:tr w:rsidR="00F83617" w:rsidRPr="00C87E96" w14:paraId="2AE023F6" w14:textId="77777777" w:rsidTr="00CF74F4">
        <w:tc>
          <w:tcPr>
            <w:tcW w:w="8828" w:type="dxa"/>
            <w:gridSpan w:val="2"/>
            <w:shd w:val="clear" w:color="auto" w:fill="000000" w:themeFill="text1"/>
          </w:tcPr>
          <w:p w14:paraId="47087793" w14:textId="77777777" w:rsidR="00F83617" w:rsidRPr="00C87E96" w:rsidRDefault="00F83617" w:rsidP="00CF74F4">
            <w:pPr>
              <w:jc w:val="center"/>
              <w:rPr>
                <w:rFonts w:ascii="Arial" w:hAnsi="Arial" w:cs="Arial"/>
                <w:b/>
                <w:sz w:val="24"/>
                <w:szCs w:val="24"/>
              </w:rPr>
            </w:pPr>
            <w:r w:rsidRPr="00C87E96">
              <w:rPr>
                <w:rFonts w:ascii="Arial" w:hAnsi="Arial" w:cs="Arial"/>
                <w:b/>
                <w:sz w:val="24"/>
                <w:szCs w:val="24"/>
              </w:rPr>
              <w:t xml:space="preserve">Destacado </w:t>
            </w:r>
          </w:p>
        </w:tc>
      </w:tr>
      <w:tr w:rsidR="00F83617" w:rsidRPr="00C87E96" w14:paraId="456C7DB2" w14:textId="77777777" w:rsidTr="00CF74F4">
        <w:tc>
          <w:tcPr>
            <w:tcW w:w="2490" w:type="dxa"/>
          </w:tcPr>
          <w:p w14:paraId="73D05ADF" w14:textId="77777777" w:rsidR="00F83617" w:rsidRPr="00C87E96" w:rsidRDefault="00F83617" w:rsidP="00CF74F4">
            <w:pPr>
              <w:rPr>
                <w:rFonts w:ascii="Arial" w:hAnsi="Arial" w:cs="Arial"/>
                <w:b/>
                <w:sz w:val="24"/>
                <w:szCs w:val="24"/>
              </w:rPr>
            </w:pPr>
            <w:r w:rsidRPr="00C87E96">
              <w:rPr>
                <w:rFonts w:ascii="Arial" w:hAnsi="Arial" w:cs="Arial"/>
                <w:b/>
                <w:sz w:val="24"/>
                <w:szCs w:val="24"/>
              </w:rPr>
              <w:t>Título</w:t>
            </w:r>
          </w:p>
        </w:tc>
        <w:tc>
          <w:tcPr>
            <w:tcW w:w="6338" w:type="dxa"/>
          </w:tcPr>
          <w:p w14:paraId="1B3B1A4B" w14:textId="77777777" w:rsidR="00F83617" w:rsidRPr="00C87E96" w:rsidRDefault="00F83617" w:rsidP="00F83617">
            <w:pPr>
              <w:rPr>
                <w:rFonts w:ascii="Arial" w:hAnsi="Arial" w:cs="Arial"/>
                <w:b/>
                <w:sz w:val="24"/>
                <w:szCs w:val="24"/>
              </w:rPr>
            </w:pPr>
            <w:r>
              <w:rPr>
                <w:rFonts w:ascii="Arial" w:hAnsi="Arial" w:cs="Arial"/>
                <w:b/>
                <w:sz w:val="24"/>
                <w:szCs w:val="24"/>
              </w:rPr>
              <w:t>Definición de Histograma de Frecuencias</w:t>
            </w:r>
          </w:p>
        </w:tc>
      </w:tr>
      <w:tr w:rsidR="00F83617" w:rsidRPr="00C87E96" w14:paraId="0C377A4A" w14:textId="77777777" w:rsidTr="00CF74F4">
        <w:tc>
          <w:tcPr>
            <w:tcW w:w="2490" w:type="dxa"/>
          </w:tcPr>
          <w:p w14:paraId="6E1EF652" w14:textId="77777777" w:rsidR="00F83617" w:rsidRPr="00C87E96" w:rsidRDefault="00F83617" w:rsidP="00CF74F4">
            <w:pPr>
              <w:rPr>
                <w:rFonts w:ascii="Arial" w:hAnsi="Arial" w:cs="Arial"/>
                <w:sz w:val="24"/>
                <w:szCs w:val="24"/>
              </w:rPr>
            </w:pPr>
            <w:r w:rsidRPr="00C87E96">
              <w:rPr>
                <w:rFonts w:ascii="Arial" w:hAnsi="Arial" w:cs="Arial"/>
                <w:b/>
                <w:sz w:val="24"/>
                <w:szCs w:val="24"/>
              </w:rPr>
              <w:t>Contenido</w:t>
            </w:r>
          </w:p>
        </w:tc>
        <w:tc>
          <w:tcPr>
            <w:tcW w:w="6338" w:type="dxa"/>
          </w:tcPr>
          <w:p w14:paraId="34DC8DC4" w14:textId="77777777" w:rsidR="00F83617" w:rsidRPr="00D4629D" w:rsidRDefault="00F83617" w:rsidP="00CF74F4">
            <w:pPr>
              <w:jc w:val="both"/>
              <w:rPr>
                <w:rFonts w:ascii="Arial" w:eastAsiaTheme="minorEastAsia" w:hAnsi="Arial" w:cs="Arial"/>
                <w:sz w:val="24"/>
                <w:szCs w:val="24"/>
                <w:lang w:val="es-ES"/>
              </w:rPr>
            </w:pPr>
            <w:r w:rsidRPr="00F83617">
              <w:rPr>
                <w:rFonts w:ascii="Arial" w:hAnsi="Arial" w:cs="Arial"/>
                <w:lang w:val="es-ES"/>
              </w:rPr>
              <w:t xml:space="preserve">El </w:t>
            </w:r>
            <w:r w:rsidR="00013440">
              <w:rPr>
                <w:rFonts w:ascii="Arial" w:hAnsi="Arial" w:cs="Arial"/>
                <w:b/>
                <w:lang w:val="es-ES"/>
              </w:rPr>
              <w:t>h</w:t>
            </w:r>
            <w:r w:rsidRPr="00013440">
              <w:rPr>
                <w:rFonts w:ascii="Arial" w:hAnsi="Arial" w:cs="Arial"/>
                <w:b/>
                <w:lang w:val="es-ES"/>
              </w:rPr>
              <w:t>istograma de frecuencias</w:t>
            </w:r>
            <w:r w:rsidRPr="00F83617">
              <w:rPr>
                <w:rFonts w:ascii="Arial" w:hAnsi="Arial" w:cs="Arial"/>
                <w:lang w:val="es-ES"/>
              </w:rPr>
              <w:t xml:space="preserve"> corresponde al grafico de barras. Para el caso de las variables cuantitativas, el eje horizontal representa una variable de número, por tanto existe el principio de continuidad y por ende las barras deben estar pegadas unas con otras.  Es posible construir el histograma para las frecuencias y para las frecuencias acumuladas, depende del tipo de análisis que se quiera realizar.</w:t>
            </w:r>
          </w:p>
        </w:tc>
      </w:tr>
    </w:tbl>
    <w:p w14:paraId="475B1371" w14:textId="77777777" w:rsidR="00F83617" w:rsidRDefault="00F83617" w:rsidP="00B231AD">
      <w:pPr>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7670"/>
      </w:tblGrid>
      <w:tr w:rsidR="00F83617" w:rsidRPr="00C87E96" w14:paraId="5236841E" w14:textId="77777777" w:rsidTr="00CF74F4">
        <w:tc>
          <w:tcPr>
            <w:tcW w:w="9054" w:type="dxa"/>
            <w:gridSpan w:val="2"/>
            <w:shd w:val="clear" w:color="auto" w:fill="0D0D0D" w:themeFill="text1" w:themeFillTint="F2"/>
          </w:tcPr>
          <w:p w14:paraId="0C05B67D" w14:textId="77777777" w:rsidR="00F83617" w:rsidRPr="00C87E96" w:rsidRDefault="00F83617"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F83617" w:rsidRPr="00C87E96" w14:paraId="5087AC4F" w14:textId="77777777" w:rsidTr="00CF74F4">
        <w:tc>
          <w:tcPr>
            <w:tcW w:w="1384" w:type="dxa"/>
          </w:tcPr>
          <w:p w14:paraId="10776145" w14:textId="77777777" w:rsidR="00F83617" w:rsidRPr="00C87E96" w:rsidRDefault="00F83617" w:rsidP="00CF74F4">
            <w:pPr>
              <w:rPr>
                <w:rFonts w:ascii="Arial" w:hAnsi="Arial" w:cs="Arial"/>
                <w:b/>
                <w:sz w:val="24"/>
                <w:szCs w:val="24"/>
              </w:rPr>
            </w:pPr>
            <w:r w:rsidRPr="00C87E96">
              <w:rPr>
                <w:rFonts w:ascii="Arial" w:hAnsi="Arial" w:cs="Arial"/>
                <w:b/>
                <w:sz w:val="24"/>
                <w:szCs w:val="24"/>
              </w:rPr>
              <w:t>Código</w:t>
            </w:r>
          </w:p>
        </w:tc>
        <w:tc>
          <w:tcPr>
            <w:tcW w:w="7670" w:type="dxa"/>
          </w:tcPr>
          <w:p w14:paraId="4EDB5CE5" w14:textId="77777777" w:rsidR="00F83617" w:rsidRPr="00C87E96" w:rsidRDefault="00F83617" w:rsidP="00CF74F4">
            <w:pPr>
              <w:rPr>
                <w:rFonts w:ascii="Arial" w:hAnsi="Arial" w:cs="Arial"/>
                <w:sz w:val="24"/>
                <w:szCs w:val="24"/>
              </w:rPr>
            </w:pPr>
          </w:p>
        </w:tc>
      </w:tr>
      <w:tr w:rsidR="00F83617" w:rsidRPr="00C87E96" w14:paraId="5B12686A" w14:textId="77777777" w:rsidTr="00CF74F4">
        <w:tc>
          <w:tcPr>
            <w:tcW w:w="1384" w:type="dxa"/>
          </w:tcPr>
          <w:p w14:paraId="7FEA3AD9" w14:textId="77777777" w:rsidR="00F83617" w:rsidRPr="00C87E96" w:rsidRDefault="00F83617" w:rsidP="00CF74F4">
            <w:pPr>
              <w:rPr>
                <w:rFonts w:ascii="Arial" w:hAnsi="Arial" w:cs="Arial"/>
                <w:sz w:val="24"/>
                <w:szCs w:val="24"/>
              </w:rPr>
            </w:pPr>
            <w:r w:rsidRPr="00C87E96">
              <w:rPr>
                <w:rFonts w:ascii="Arial" w:hAnsi="Arial" w:cs="Arial"/>
                <w:b/>
                <w:sz w:val="24"/>
                <w:szCs w:val="24"/>
              </w:rPr>
              <w:t>Descripción</w:t>
            </w:r>
          </w:p>
        </w:tc>
        <w:tc>
          <w:tcPr>
            <w:tcW w:w="7670" w:type="dxa"/>
          </w:tcPr>
          <w:p w14:paraId="57E0831A" w14:textId="77777777" w:rsidR="00F83617" w:rsidRPr="00C87E96" w:rsidRDefault="00F83617" w:rsidP="00CF74F4">
            <w:pPr>
              <w:rPr>
                <w:rFonts w:ascii="Arial" w:hAnsi="Arial" w:cs="Arial"/>
                <w:sz w:val="24"/>
                <w:szCs w:val="24"/>
              </w:rPr>
            </w:pPr>
            <w:r>
              <w:rPr>
                <w:rFonts w:ascii="Arial" w:hAnsi="Arial" w:cs="Arial"/>
                <w:sz w:val="24"/>
                <w:szCs w:val="24"/>
              </w:rPr>
              <w:t>Histograma de frecuencias para las edades de los aspirantes al cargo de gerente deportivo</w:t>
            </w:r>
          </w:p>
        </w:tc>
      </w:tr>
      <w:tr w:rsidR="00F83617" w:rsidRPr="00C87E96" w14:paraId="1940C42C" w14:textId="77777777" w:rsidTr="00CF74F4">
        <w:tblPrEx>
          <w:tblCellMar>
            <w:left w:w="70" w:type="dxa"/>
            <w:right w:w="70" w:type="dxa"/>
          </w:tblCellMar>
        </w:tblPrEx>
        <w:tc>
          <w:tcPr>
            <w:tcW w:w="1384" w:type="dxa"/>
          </w:tcPr>
          <w:p w14:paraId="6C3CA0E4" w14:textId="77777777" w:rsidR="00F83617" w:rsidRPr="00C87E96" w:rsidRDefault="00F83617" w:rsidP="00CF74F4">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6CF54ABA" w14:textId="77777777" w:rsidR="00F83617" w:rsidRPr="00C87E96" w:rsidRDefault="00F83617" w:rsidP="00CF74F4">
            <w:pPr>
              <w:jc w:val="center"/>
              <w:rPr>
                <w:rFonts w:ascii="Arial" w:hAnsi="Arial" w:cs="Arial"/>
                <w:sz w:val="24"/>
                <w:szCs w:val="24"/>
              </w:rPr>
            </w:pPr>
            <w:r w:rsidRPr="00CB6FDF">
              <w:rPr>
                <w:rFonts w:eastAsia="Times New Roman" w:cs="Times New Roman"/>
                <w:noProof/>
                <w:lang w:val="es-ES" w:eastAsia="es-ES"/>
              </w:rPr>
              <w:drawing>
                <wp:inline distT="0" distB="0" distL="0" distR="0" wp14:anchorId="379693DF" wp14:editId="26B3ABED">
                  <wp:extent cx="2933700" cy="2333625"/>
                  <wp:effectExtent l="19050" t="0" r="19050" b="0"/>
                  <wp:docPr id="1"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F83617" w:rsidRPr="00C87E96" w14:paraId="5A99F5AF" w14:textId="77777777" w:rsidTr="00CF74F4">
        <w:tc>
          <w:tcPr>
            <w:tcW w:w="1384" w:type="dxa"/>
          </w:tcPr>
          <w:p w14:paraId="64B29689" w14:textId="77777777" w:rsidR="00F83617" w:rsidRPr="00C87E96" w:rsidRDefault="00F83617" w:rsidP="00CF74F4">
            <w:pPr>
              <w:rPr>
                <w:rFonts w:ascii="Arial" w:hAnsi="Arial" w:cs="Arial"/>
                <w:b/>
                <w:sz w:val="24"/>
                <w:szCs w:val="24"/>
              </w:rPr>
            </w:pPr>
            <w:r w:rsidRPr="00C87E96">
              <w:rPr>
                <w:rFonts w:ascii="Arial" w:hAnsi="Arial" w:cs="Arial"/>
                <w:b/>
                <w:sz w:val="24"/>
                <w:szCs w:val="24"/>
              </w:rPr>
              <w:t>Pie de imagen</w:t>
            </w:r>
          </w:p>
          <w:p w14:paraId="3245FBB5" w14:textId="77777777" w:rsidR="00F83617" w:rsidRPr="00C87E96" w:rsidRDefault="00F83617" w:rsidP="00CF74F4">
            <w:pPr>
              <w:rPr>
                <w:rFonts w:ascii="Arial" w:hAnsi="Arial" w:cs="Arial"/>
                <w:sz w:val="24"/>
                <w:szCs w:val="24"/>
              </w:rPr>
            </w:pPr>
            <w:r w:rsidRPr="00C87E96">
              <w:rPr>
                <w:rFonts w:ascii="Arial" w:hAnsi="Arial" w:cs="Arial"/>
                <w:b/>
                <w:sz w:val="24"/>
                <w:szCs w:val="24"/>
              </w:rPr>
              <w:t>Inferior</w:t>
            </w:r>
          </w:p>
        </w:tc>
        <w:tc>
          <w:tcPr>
            <w:tcW w:w="7670" w:type="dxa"/>
          </w:tcPr>
          <w:p w14:paraId="41D624D9" w14:textId="77777777" w:rsidR="00F83617" w:rsidRDefault="00013440" w:rsidP="00CF74F4">
            <w:pPr>
              <w:jc w:val="both"/>
              <w:rPr>
                <w:rFonts w:ascii="Arial" w:eastAsiaTheme="minorEastAsia" w:hAnsi="Arial" w:cs="Arial"/>
                <w:sz w:val="24"/>
                <w:szCs w:val="24"/>
              </w:rPr>
            </w:pPr>
            <w:r>
              <w:rPr>
                <w:rFonts w:ascii="Arial" w:eastAsiaTheme="minorEastAsia" w:hAnsi="Arial" w:cs="Arial"/>
                <w:sz w:val="24"/>
                <w:szCs w:val="24"/>
              </w:rPr>
              <w:t>El histograma permite construir una primera aproximación al comportamiento gráfico de la variable.</w:t>
            </w:r>
          </w:p>
          <w:p w14:paraId="4F50675B" w14:textId="77777777" w:rsidR="00013440" w:rsidRPr="0037446C" w:rsidRDefault="00013440" w:rsidP="00CF74F4">
            <w:pPr>
              <w:jc w:val="both"/>
              <w:rPr>
                <w:rFonts w:ascii="Arial" w:eastAsiaTheme="minorEastAsia" w:hAnsi="Arial" w:cs="Arial"/>
                <w:sz w:val="24"/>
                <w:szCs w:val="24"/>
              </w:rPr>
            </w:pPr>
            <w:r>
              <w:rPr>
                <w:rFonts w:ascii="Arial" w:eastAsiaTheme="minorEastAsia" w:hAnsi="Arial" w:cs="Arial"/>
                <w:sz w:val="24"/>
                <w:szCs w:val="24"/>
              </w:rPr>
              <w:t>Si interpretación se fundamenta en la tabla de frecuencias</w:t>
            </w:r>
          </w:p>
        </w:tc>
      </w:tr>
    </w:tbl>
    <w:p w14:paraId="5F731C6E" w14:textId="77777777" w:rsidR="00F83617" w:rsidRDefault="00F83617" w:rsidP="00B231AD">
      <w:pPr>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7670"/>
      </w:tblGrid>
      <w:tr w:rsidR="00013440" w:rsidRPr="00C87E96" w14:paraId="21C61867" w14:textId="77777777" w:rsidTr="00CF74F4">
        <w:tc>
          <w:tcPr>
            <w:tcW w:w="9054" w:type="dxa"/>
            <w:gridSpan w:val="2"/>
            <w:shd w:val="clear" w:color="auto" w:fill="0D0D0D" w:themeFill="text1" w:themeFillTint="F2"/>
          </w:tcPr>
          <w:p w14:paraId="5E168A57" w14:textId="77777777" w:rsidR="00013440" w:rsidRPr="00C87E96" w:rsidRDefault="00013440"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013440" w:rsidRPr="00C87E96" w14:paraId="4AADAA20" w14:textId="77777777" w:rsidTr="00CF74F4">
        <w:tc>
          <w:tcPr>
            <w:tcW w:w="1384" w:type="dxa"/>
          </w:tcPr>
          <w:p w14:paraId="47A2F75E" w14:textId="77777777" w:rsidR="00013440" w:rsidRPr="00C87E96" w:rsidRDefault="00013440" w:rsidP="00CF74F4">
            <w:pPr>
              <w:rPr>
                <w:rFonts w:ascii="Arial" w:hAnsi="Arial" w:cs="Arial"/>
                <w:b/>
                <w:sz w:val="24"/>
                <w:szCs w:val="24"/>
              </w:rPr>
            </w:pPr>
            <w:r w:rsidRPr="00C87E96">
              <w:rPr>
                <w:rFonts w:ascii="Arial" w:hAnsi="Arial" w:cs="Arial"/>
                <w:b/>
                <w:sz w:val="24"/>
                <w:szCs w:val="24"/>
              </w:rPr>
              <w:t>Código</w:t>
            </w:r>
          </w:p>
        </w:tc>
        <w:tc>
          <w:tcPr>
            <w:tcW w:w="7670" w:type="dxa"/>
          </w:tcPr>
          <w:p w14:paraId="51F8A3B8" w14:textId="77777777" w:rsidR="00013440" w:rsidRPr="00C87E96" w:rsidRDefault="00013440" w:rsidP="00CF74F4">
            <w:pPr>
              <w:rPr>
                <w:rFonts w:ascii="Arial" w:hAnsi="Arial" w:cs="Arial"/>
                <w:sz w:val="24"/>
                <w:szCs w:val="24"/>
              </w:rPr>
            </w:pPr>
          </w:p>
        </w:tc>
      </w:tr>
      <w:tr w:rsidR="00013440" w:rsidRPr="00C87E96" w14:paraId="2C521775" w14:textId="77777777" w:rsidTr="00CF74F4">
        <w:tc>
          <w:tcPr>
            <w:tcW w:w="1384" w:type="dxa"/>
          </w:tcPr>
          <w:p w14:paraId="03647721" w14:textId="77777777" w:rsidR="00013440" w:rsidRPr="00C87E96" w:rsidRDefault="00013440" w:rsidP="00CF74F4">
            <w:pPr>
              <w:rPr>
                <w:rFonts w:ascii="Arial" w:hAnsi="Arial" w:cs="Arial"/>
                <w:sz w:val="24"/>
                <w:szCs w:val="24"/>
              </w:rPr>
            </w:pPr>
            <w:r w:rsidRPr="00C87E96">
              <w:rPr>
                <w:rFonts w:ascii="Arial" w:hAnsi="Arial" w:cs="Arial"/>
                <w:b/>
                <w:sz w:val="24"/>
                <w:szCs w:val="24"/>
              </w:rPr>
              <w:t>Descripción</w:t>
            </w:r>
          </w:p>
        </w:tc>
        <w:tc>
          <w:tcPr>
            <w:tcW w:w="7670" w:type="dxa"/>
          </w:tcPr>
          <w:p w14:paraId="403AD6E0" w14:textId="77777777" w:rsidR="00013440" w:rsidRPr="00C87E96" w:rsidRDefault="00013440" w:rsidP="00CF74F4">
            <w:pPr>
              <w:rPr>
                <w:rFonts w:ascii="Arial" w:hAnsi="Arial" w:cs="Arial"/>
                <w:sz w:val="24"/>
                <w:szCs w:val="24"/>
              </w:rPr>
            </w:pPr>
            <w:r>
              <w:rPr>
                <w:rFonts w:ascii="Arial" w:hAnsi="Arial" w:cs="Arial"/>
                <w:sz w:val="24"/>
                <w:szCs w:val="24"/>
              </w:rPr>
              <w:t>Histograma de frecuencias acumuladas para las edades de los aspirantes al cargo de gerente deportivo</w:t>
            </w:r>
          </w:p>
        </w:tc>
      </w:tr>
      <w:tr w:rsidR="00013440" w:rsidRPr="00C87E96" w14:paraId="62A9C19E" w14:textId="77777777" w:rsidTr="00CF74F4">
        <w:tblPrEx>
          <w:tblCellMar>
            <w:left w:w="70" w:type="dxa"/>
            <w:right w:w="70" w:type="dxa"/>
          </w:tblCellMar>
        </w:tblPrEx>
        <w:tc>
          <w:tcPr>
            <w:tcW w:w="1384" w:type="dxa"/>
          </w:tcPr>
          <w:p w14:paraId="645AB34D" w14:textId="77777777" w:rsidR="00013440" w:rsidRPr="00C87E96" w:rsidRDefault="00013440" w:rsidP="00CF74F4">
            <w:pPr>
              <w:rPr>
                <w:rFonts w:ascii="Arial" w:hAnsi="Arial" w:cs="Arial"/>
                <w:sz w:val="24"/>
                <w:szCs w:val="24"/>
              </w:rPr>
            </w:pPr>
            <w:r w:rsidRPr="00C87E96">
              <w:rPr>
                <w:rFonts w:ascii="Arial" w:hAnsi="Arial" w:cs="Arial"/>
                <w:b/>
                <w:sz w:val="24"/>
                <w:szCs w:val="24"/>
              </w:rPr>
              <w:lastRenderedPageBreak/>
              <w:t>Código Shutterstock (o URL o la ruta en AulaPlaneta)</w:t>
            </w:r>
          </w:p>
        </w:tc>
        <w:tc>
          <w:tcPr>
            <w:tcW w:w="7670" w:type="dxa"/>
          </w:tcPr>
          <w:p w14:paraId="069D7BF9" w14:textId="77777777" w:rsidR="00013440" w:rsidRPr="00C87E96" w:rsidRDefault="00013440" w:rsidP="00CF74F4">
            <w:pPr>
              <w:jc w:val="center"/>
              <w:rPr>
                <w:rFonts w:ascii="Arial" w:hAnsi="Arial" w:cs="Arial"/>
                <w:sz w:val="24"/>
                <w:szCs w:val="24"/>
              </w:rPr>
            </w:pPr>
            <w:r w:rsidRPr="00CB6FDF">
              <w:rPr>
                <w:rFonts w:eastAsia="Times New Roman" w:cs="Times New Roman"/>
                <w:noProof/>
                <w:lang w:val="es-ES" w:eastAsia="es-ES"/>
              </w:rPr>
              <w:drawing>
                <wp:inline distT="0" distB="0" distL="0" distR="0" wp14:anchorId="55D77BBD" wp14:editId="46B2D6EE">
                  <wp:extent cx="2933700" cy="2228850"/>
                  <wp:effectExtent l="19050" t="0" r="19050" b="0"/>
                  <wp:docPr id="29"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013440" w:rsidRPr="00C87E96" w14:paraId="0F9B59EF" w14:textId="77777777" w:rsidTr="00CF74F4">
        <w:tc>
          <w:tcPr>
            <w:tcW w:w="1384" w:type="dxa"/>
          </w:tcPr>
          <w:p w14:paraId="2575B326" w14:textId="77777777" w:rsidR="00013440" w:rsidRPr="00C87E96" w:rsidRDefault="00013440" w:rsidP="00CF74F4">
            <w:pPr>
              <w:rPr>
                <w:rFonts w:ascii="Arial" w:hAnsi="Arial" w:cs="Arial"/>
                <w:b/>
                <w:sz w:val="24"/>
                <w:szCs w:val="24"/>
              </w:rPr>
            </w:pPr>
            <w:r w:rsidRPr="00C87E96">
              <w:rPr>
                <w:rFonts w:ascii="Arial" w:hAnsi="Arial" w:cs="Arial"/>
                <w:b/>
                <w:sz w:val="24"/>
                <w:szCs w:val="24"/>
              </w:rPr>
              <w:t>Pie de imagen</w:t>
            </w:r>
          </w:p>
          <w:p w14:paraId="2F669019" w14:textId="77777777" w:rsidR="00013440" w:rsidRPr="00C87E96" w:rsidRDefault="00013440" w:rsidP="00CF74F4">
            <w:pPr>
              <w:rPr>
                <w:rFonts w:ascii="Arial" w:hAnsi="Arial" w:cs="Arial"/>
                <w:sz w:val="24"/>
                <w:szCs w:val="24"/>
              </w:rPr>
            </w:pPr>
            <w:r w:rsidRPr="00C87E96">
              <w:rPr>
                <w:rFonts w:ascii="Arial" w:hAnsi="Arial" w:cs="Arial"/>
                <w:b/>
                <w:sz w:val="24"/>
                <w:szCs w:val="24"/>
              </w:rPr>
              <w:t>Inferior</w:t>
            </w:r>
          </w:p>
        </w:tc>
        <w:tc>
          <w:tcPr>
            <w:tcW w:w="7670" w:type="dxa"/>
          </w:tcPr>
          <w:p w14:paraId="0CB2DA04" w14:textId="77777777" w:rsidR="00013440" w:rsidRDefault="00013440" w:rsidP="00013440">
            <w:pPr>
              <w:jc w:val="both"/>
              <w:rPr>
                <w:rFonts w:ascii="Arial" w:eastAsiaTheme="minorEastAsia" w:hAnsi="Arial" w:cs="Arial"/>
                <w:sz w:val="24"/>
                <w:szCs w:val="24"/>
              </w:rPr>
            </w:pPr>
            <w:r>
              <w:rPr>
                <w:rFonts w:ascii="Arial" w:eastAsiaTheme="minorEastAsia" w:hAnsi="Arial" w:cs="Arial"/>
                <w:sz w:val="24"/>
                <w:szCs w:val="24"/>
              </w:rPr>
              <w:t>El histograma de frecuencias acumuladas también es llamado Ojiva de la distribución.</w:t>
            </w:r>
          </w:p>
          <w:p w14:paraId="44627124" w14:textId="77777777" w:rsidR="00013440" w:rsidRPr="0037446C" w:rsidRDefault="00013440" w:rsidP="00013440">
            <w:pPr>
              <w:jc w:val="both"/>
              <w:rPr>
                <w:rFonts w:ascii="Arial" w:eastAsiaTheme="minorEastAsia" w:hAnsi="Arial" w:cs="Arial"/>
                <w:sz w:val="24"/>
                <w:szCs w:val="24"/>
              </w:rPr>
            </w:pPr>
            <w:r>
              <w:rPr>
                <w:rFonts w:ascii="Arial" w:eastAsiaTheme="minorEastAsia" w:hAnsi="Arial" w:cs="Arial"/>
                <w:sz w:val="24"/>
                <w:szCs w:val="24"/>
              </w:rPr>
              <w:t>Es una gráfica siempre creciente y determina los saltos que tiene la variable al cambiar de intervalo</w:t>
            </w:r>
          </w:p>
        </w:tc>
      </w:tr>
    </w:tbl>
    <w:p w14:paraId="55D5CFDC" w14:textId="77777777" w:rsidR="00013440" w:rsidRDefault="00013440" w:rsidP="00B231AD">
      <w:pPr>
        <w:rPr>
          <w:rFonts w:ascii="Arial" w:hAnsi="Arial" w:cs="Arial"/>
          <w:highlight w:val="yellow"/>
        </w:rPr>
      </w:pPr>
    </w:p>
    <w:tbl>
      <w:tblPr>
        <w:tblStyle w:val="Tablaconcuadrcula"/>
        <w:tblW w:w="0" w:type="auto"/>
        <w:tblLook w:val="04A0" w:firstRow="1" w:lastRow="0" w:firstColumn="1" w:lastColumn="0" w:noHBand="0" w:noVBand="1"/>
      </w:tblPr>
      <w:tblGrid>
        <w:gridCol w:w="2490"/>
        <w:gridCol w:w="6338"/>
      </w:tblGrid>
      <w:tr w:rsidR="00013440" w:rsidRPr="00C87E96" w14:paraId="76F4E51B" w14:textId="77777777" w:rsidTr="00CF74F4">
        <w:tc>
          <w:tcPr>
            <w:tcW w:w="8828" w:type="dxa"/>
            <w:gridSpan w:val="2"/>
            <w:shd w:val="clear" w:color="auto" w:fill="000000" w:themeFill="text1"/>
          </w:tcPr>
          <w:p w14:paraId="069400F2" w14:textId="77777777" w:rsidR="00013440" w:rsidRPr="00C87E96" w:rsidRDefault="00013440" w:rsidP="00CF74F4">
            <w:pPr>
              <w:jc w:val="center"/>
              <w:rPr>
                <w:rFonts w:ascii="Arial" w:hAnsi="Arial" w:cs="Arial"/>
                <w:b/>
                <w:sz w:val="24"/>
                <w:szCs w:val="24"/>
              </w:rPr>
            </w:pPr>
            <w:r w:rsidRPr="00C87E96">
              <w:rPr>
                <w:rFonts w:ascii="Arial" w:hAnsi="Arial" w:cs="Arial"/>
                <w:b/>
                <w:sz w:val="24"/>
                <w:szCs w:val="24"/>
              </w:rPr>
              <w:t xml:space="preserve">Destacado </w:t>
            </w:r>
          </w:p>
        </w:tc>
      </w:tr>
      <w:tr w:rsidR="00013440" w:rsidRPr="00C87E96" w14:paraId="7CF17ED1" w14:textId="77777777" w:rsidTr="00CF74F4">
        <w:tc>
          <w:tcPr>
            <w:tcW w:w="2490" w:type="dxa"/>
          </w:tcPr>
          <w:p w14:paraId="2C06288F" w14:textId="77777777" w:rsidR="00013440" w:rsidRPr="00C87E96" w:rsidRDefault="00013440" w:rsidP="00CF74F4">
            <w:pPr>
              <w:rPr>
                <w:rFonts w:ascii="Arial" w:hAnsi="Arial" w:cs="Arial"/>
                <w:b/>
                <w:sz w:val="24"/>
                <w:szCs w:val="24"/>
              </w:rPr>
            </w:pPr>
            <w:r w:rsidRPr="00C87E96">
              <w:rPr>
                <w:rFonts w:ascii="Arial" w:hAnsi="Arial" w:cs="Arial"/>
                <w:b/>
                <w:sz w:val="24"/>
                <w:szCs w:val="24"/>
              </w:rPr>
              <w:t>Título</w:t>
            </w:r>
          </w:p>
        </w:tc>
        <w:tc>
          <w:tcPr>
            <w:tcW w:w="6338" w:type="dxa"/>
          </w:tcPr>
          <w:p w14:paraId="034EB139" w14:textId="77777777" w:rsidR="00013440" w:rsidRPr="00C87E96" w:rsidRDefault="00013440" w:rsidP="00CF74F4">
            <w:pPr>
              <w:rPr>
                <w:rFonts w:ascii="Arial" w:hAnsi="Arial" w:cs="Arial"/>
                <w:b/>
                <w:sz w:val="24"/>
                <w:szCs w:val="24"/>
              </w:rPr>
            </w:pPr>
            <w:r>
              <w:rPr>
                <w:rFonts w:ascii="Arial" w:hAnsi="Arial" w:cs="Arial"/>
                <w:b/>
                <w:sz w:val="24"/>
                <w:szCs w:val="24"/>
              </w:rPr>
              <w:t>Definición de Polígono de Frecuencias</w:t>
            </w:r>
          </w:p>
        </w:tc>
      </w:tr>
      <w:tr w:rsidR="00013440" w:rsidRPr="00C87E96" w14:paraId="4AA1725C" w14:textId="77777777" w:rsidTr="00CF74F4">
        <w:tc>
          <w:tcPr>
            <w:tcW w:w="2490" w:type="dxa"/>
          </w:tcPr>
          <w:p w14:paraId="579B1116" w14:textId="77777777" w:rsidR="00013440" w:rsidRPr="00C87E96" w:rsidRDefault="00013440" w:rsidP="00CF74F4">
            <w:pPr>
              <w:rPr>
                <w:rFonts w:ascii="Arial" w:hAnsi="Arial" w:cs="Arial"/>
                <w:sz w:val="24"/>
                <w:szCs w:val="24"/>
              </w:rPr>
            </w:pPr>
            <w:r w:rsidRPr="00C87E96">
              <w:rPr>
                <w:rFonts w:ascii="Arial" w:hAnsi="Arial" w:cs="Arial"/>
                <w:b/>
                <w:sz w:val="24"/>
                <w:szCs w:val="24"/>
              </w:rPr>
              <w:t>Contenido</w:t>
            </w:r>
          </w:p>
        </w:tc>
        <w:tc>
          <w:tcPr>
            <w:tcW w:w="6338" w:type="dxa"/>
          </w:tcPr>
          <w:p w14:paraId="72EB5ED1" w14:textId="77777777" w:rsidR="00013440" w:rsidRPr="00D4629D" w:rsidRDefault="00013440" w:rsidP="00CF74F4">
            <w:pPr>
              <w:jc w:val="both"/>
              <w:rPr>
                <w:rFonts w:ascii="Arial" w:eastAsiaTheme="minorEastAsia" w:hAnsi="Arial" w:cs="Arial"/>
                <w:sz w:val="24"/>
                <w:szCs w:val="24"/>
                <w:lang w:val="es-ES"/>
              </w:rPr>
            </w:pPr>
            <w:r w:rsidRPr="00013440">
              <w:rPr>
                <w:rFonts w:ascii="Arial" w:eastAsia="Times New Roman" w:hAnsi="Arial" w:cs="Arial"/>
                <w:iCs/>
                <w:lang w:val="es-ES" w:eastAsia="es-ES"/>
              </w:rPr>
              <w:t xml:space="preserve">El </w:t>
            </w:r>
            <w:r w:rsidRPr="00013440">
              <w:rPr>
                <w:rFonts w:ascii="Arial" w:eastAsia="Times New Roman" w:hAnsi="Arial" w:cs="Arial"/>
                <w:b/>
                <w:iCs/>
                <w:lang w:val="es-ES" w:eastAsia="es-ES"/>
              </w:rPr>
              <w:t>polígono de frecuencias</w:t>
            </w:r>
            <w:r w:rsidRPr="00013440">
              <w:rPr>
                <w:rFonts w:ascii="Arial" w:eastAsia="Times New Roman" w:hAnsi="Arial" w:cs="Arial"/>
                <w:lang w:val="es-ES" w:eastAsia="es-ES"/>
              </w:rPr>
              <w:t xml:space="preserve"> es una representación lineal del histograma en la cual se describe el comportamiento de la variable entre los intervalos. Para construir un polígono de frecuencias, se ubica en el eje horizontal la marca de clase de cada intervalo. Luego, en el eje vertical se ubican las  frecuencias obtenidas en la tabla. Este gráfico es también conocido como el diagrama de líneas. Para este caso, también, es posible construir un polígono de frecuencias y un polígono de frecuencias acumuladas.</w:t>
            </w:r>
          </w:p>
        </w:tc>
      </w:tr>
    </w:tbl>
    <w:p w14:paraId="2EAD05C5" w14:textId="77777777" w:rsidR="00013440" w:rsidRDefault="00013440" w:rsidP="00B231AD">
      <w:pPr>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7670"/>
      </w:tblGrid>
      <w:tr w:rsidR="00013440" w:rsidRPr="00C87E96" w14:paraId="5EFA1069" w14:textId="77777777" w:rsidTr="00CF74F4">
        <w:tc>
          <w:tcPr>
            <w:tcW w:w="9054" w:type="dxa"/>
            <w:gridSpan w:val="2"/>
            <w:shd w:val="clear" w:color="auto" w:fill="0D0D0D" w:themeFill="text1" w:themeFillTint="F2"/>
          </w:tcPr>
          <w:p w14:paraId="3EC321F2" w14:textId="77777777" w:rsidR="00013440" w:rsidRPr="00C87E96" w:rsidRDefault="00013440"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013440" w:rsidRPr="00C87E96" w14:paraId="67E64D63" w14:textId="77777777" w:rsidTr="00CF74F4">
        <w:tc>
          <w:tcPr>
            <w:tcW w:w="1384" w:type="dxa"/>
          </w:tcPr>
          <w:p w14:paraId="3A5481A2" w14:textId="77777777" w:rsidR="00013440" w:rsidRPr="00C87E96" w:rsidRDefault="00013440" w:rsidP="00CF74F4">
            <w:pPr>
              <w:rPr>
                <w:rFonts w:ascii="Arial" w:hAnsi="Arial" w:cs="Arial"/>
                <w:b/>
                <w:sz w:val="24"/>
                <w:szCs w:val="24"/>
              </w:rPr>
            </w:pPr>
            <w:r w:rsidRPr="00C87E96">
              <w:rPr>
                <w:rFonts w:ascii="Arial" w:hAnsi="Arial" w:cs="Arial"/>
                <w:b/>
                <w:sz w:val="24"/>
                <w:szCs w:val="24"/>
              </w:rPr>
              <w:t>Código</w:t>
            </w:r>
          </w:p>
        </w:tc>
        <w:tc>
          <w:tcPr>
            <w:tcW w:w="7670" w:type="dxa"/>
          </w:tcPr>
          <w:p w14:paraId="56FDF67F" w14:textId="77777777" w:rsidR="00013440" w:rsidRPr="00C87E96" w:rsidRDefault="00013440" w:rsidP="00CF74F4">
            <w:pPr>
              <w:rPr>
                <w:rFonts w:ascii="Arial" w:hAnsi="Arial" w:cs="Arial"/>
                <w:sz w:val="24"/>
                <w:szCs w:val="24"/>
              </w:rPr>
            </w:pPr>
          </w:p>
        </w:tc>
      </w:tr>
      <w:tr w:rsidR="00013440" w:rsidRPr="00C87E96" w14:paraId="0111DFC8" w14:textId="77777777" w:rsidTr="00CF74F4">
        <w:tc>
          <w:tcPr>
            <w:tcW w:w="1384" w:type="dxa"/>
          </w:tcPr>
          <w:p w14:paraId="0933B459" w14:textId="77777777" w:rsidR="00013440" w:rsidRPr="00C87E96" w:rsidRDefault="00013440" w:rsidP="00CF74F4">
            <w:pPr>
              <w:rPr>
                <w:rFonts w:ascii="Arial" w:hAnsi="Arial" w:cs="Arial"/>
                <w:sz w:val="24"/>
                <w:szCs w:val="24"/>
              </w:rPr>
            </w:pPr>
            <w:r w:rsidRPr="00C87E96">
              <w:rPr>
                <w:rFonts w:ascii="Arial" w:hAnsi="Arial" w:cs="Arial"/>
                <w:b/>
                <w:sz w:val="24"/>
                <w:szCs w:val="24"/>
              </w:rPr>
              <w:t>Descripción</w:t>
            </w:r>
          </w:p>
        </w:tc>
        <w:tc>
          <w:tcPr>
            <w:tcW w:w="7670" w:type="dxa"/>
          </w:tcPr>
          <w:p w14:paraId="1F9A6498" w14:textId="77777777" w:rsidR="00013440" w:rsidRPr="00C87E96" w:rsidRDefault="00013440" w:rsidP="00013440">
            <w:pPr>
              <w:rPr>
                <w:rFonts w:ascii="Arial" w:hAnsi="Arial" w:cs="Arial"/>
                <w:sz w:val="24"/>
                <w:szCs w:val="24"/>
              </w:rPr>
            </w:pPr>
            <w:r>
              <w:rPr>
                <w:rFonts w:ascii="Arial" w:hAnsi="Arial" w:cs="Arial"/>
                <w:sz w:val="24"/>
                <w:szCs w:val="24"/>
              </w:rPr>
              <w:t>Polígono de frecuencias para las edades de los aspirantes al cargo de gerente deportivo</w:t>
            </w:r>
          </w:p>
        </w:tc>
      </w:tr>
      <w:tr w:rsidR="00013440" w:rsidRPr="00C87E96" w14:paraId="69AECECF" w14:textId="77777777" w:rsidTr="00CF74F4">
        <w:tblPrEx>
          <w:tblCellMar>
            <w:left w:w="70" w:type="dxa"/>
            <w:right w:w="70" w:type="dxa"/>
          </w:tblCellMar>
        </w:tblPrEx>
        <w:tc>
          <w:tcPr>
            <w:tcW w:w="1384" w:type="dxa"/>
          </w:tcPr>
          <w:p w14:paraId="25C2B6DA" w14:textId="77777777" w:rsidR="00013440" w:rsidRPr="00C87E96" w:rsidRDefault="00013440" w:rsidP="00CF74F4">
            <w:pPr>
              <w:rPr>
                <w:rFonts w:ascii="Arial" w:hAnsi="Arial" w:cs="Arial"/>
                <w:sz w:val="24"/>
                <w:szCs w:val="24"/>
              </w:rPr>
            </w:pPr>
            <w:r w:rsidRPr="00C87E96">
              <w:rPr>
                <w:rFonts w:ascii="Arial" w:hAnsi="Arial" w:cs="Arial"/>
                <w:b/>
                <w:sz w:val="24"/>
                <w:szCs w:val="24"/>
              </w:rPr>
              <w:lastRenderedPageBreak/>
              <w:t>Código Shutterstock (o URL o la ruta en AulaPlaneta)</w:t>
            </w:r>
          </w:p>
        </w:tc>
        <w:tc>
          <w:tcPr>
            <w:tcW w:w="7670" w:type="dxa"/>
          </w:tcPr>
          <w:p w14:paraId="39ED8FB4" w14:textId="77777777" w:rsidR="00013440" w:rsidRPr="00C87E96" w:rsidRDefault="00013440" w:rsidP="00CF74F4">
            <w:pPr>
              <w:jc w:val="center"/>
              <w:rPr>
                <w:rFonts w:ascii="Arial" w:hAnsi="Arial" w:cs="Arial"/>
                <w:sz w:val="24"/>
                <w:szCs w:val="24"/>
              </w:rPr>
            </w:pPr>
            <w:r w:rsidRPr="00CB6FDF">
              <w:rPr>
                <w:rFonts w:eastAsia="Times New Roman" w:cs="Times New Roman"/>
                <w:noProof/>
                <w:lang w:val="es-ES" w:eastAsia="es-ES"/>
              </w:rPr>
              <w:drawing>
                <wp:inline distT="0" distB="0" distL="0" distR="0" wp14:anchorId="55EC370F" wp14:editId="6209290B">
                  <wp:extent cx="2800350" cy="2562225"/>
                  <wp:effectExtent l="19050" t="0" r="19050" b="0"/>
                  <wp:docPr id="28"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013440" w:rsidRPr="00C87E96" w14:paraId="5BF2ED62" w14:textId="77777777" w:rsidTr="00CF74F4">
        <w:tc>
          <w:tcPr>
            <w:tcW w:w="1384" w:type="dxa"/>
          </w:tcPr>
          <w:p w14:paraId="7240B842" w14:textId="77777777" w:rsidR="00013440" w:rsidRPr="00C87E96" w:rsidRDefault="00013440" w:rsidP="00CF74F4">
            <w:pPr>
              <w:rPr>
                <w:rFonts w:ascii="Arial" w:hAnsi="Arial" w:cs="Arial"/>
                <w:b/>
                <w:sz w:val="24"/>
                <w:szCs w:val="24"/>
              </w:rPr>
            </w:pPr>
            <w:r w:rsidRPr="00C87E96">
              <w:rPr>
                <w:rFonts w:ascii="Arial" w:hAnsi="Arial" w:cs="Arial"/>
                <w:b/>
                <w:sz w:val="24"/>
                <w:szCs w:val="24"/>
              </w:rPr>
              <w:t>Pie de imagen</w:t>
            </w:r>
          </w:p>
          <w:p w14:paraId="37E9ACBF" w14:textId="77777777" w:rsidR="00013440" w:rsidRPr="00C87E96" w:rsidRDefault="00013440" w:rsidP="00CF74F4">
            <w:pPr>
              <w:rPr>
                <w:rFonts w:ascii="Arial" w:hAnsi="Arial" w:cs="Arial"/>
                <w:sz w:val="24"/>
                <w:szCs w:val="24"/>
              </w:rPr>
            </w:pPr>
            <w:r w:rsidRPr="00C87E96">
              <w:rPr>
                <w:rFonts w:ascii="Arial" w:hAnsi="Arial" w:cs="Arial"/>
                <w:b/>
                <w:sz w:val="24"/>
                <w:szCs w:val="24"/>
              </w:rPr>
              <w:t>Inferior</w:t>
            </w:r>
          </w:p>
        </w:tc>
        <w:tc>
          <w:tcPr>
            <w:tcW w:w="7670" w:type="dxa"/>
          </w:tcPr>
          <w:p w14:paraId="1A94DD1A" w14:textId="77777777" w:rsidR="00013440" w:rsidRPr="0037446C" w:rsidRDefault="00013440" w:rsidP="00013440">
            <w:pPr>
              <w:jc w:val="both"/>
              <w:rPr>
                <w:rFonts w:ascii="Arial" w:eastAsiaTheme="minorEastAsia" w:hAnsi="Arial" w:cs="Arial"/>
                <w:sz w:val="24"/>
                <w:szCs w:val="24"/>
              </w:rPr>
            </w:pPr>
            <w:r>
              <w:rPr>
                <w:rFonts w:ascii="Arial" w:eastAsiaTheme="minorEastAsia" w:hAnsi="Arial" w:cs="Arial"/>
                <w:sz w:val="24"/>
                <w:szCs w:val="24"/>
              </w:rPr>
              <w:t>El polígono de frecuencias esta construir por líneas rectas, por lo cual su análisis se puede complementar con el valor de la pendiente de la recta en cada intervalo</w:t>
            </w:r>
          </w:p>
        </w:tc>
      </w:tr>
    </w:tbl>
    <w:p w14:paraId="1189B89F" w14:textId="77777777" w:rsidR="00013440" w:rsidRDefault="00013440" w:rsidP="00B231AD">
      <w:pPr>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7670"/>
      </w:tblGrid>
      <w:tr w:rsidR="00013440" w:rsidRPr="00C87E96" w14:paraId="208BF43C" w14:textId="77777777" w:rsidTr="00013440">
        <w:tc>
          <w:tcPr>
            <w:tcW w:w="9054" w:type="dxa"/>
            <w:gridSpan w:val="2"/>
            <w:shd w:val="clear" w:color="auto" w:fill="0D0D0D" w:themeFill="text1" w:themeFillTint="F2"/>
          </w:tcPr>
          <w:p w14:paraId="6B7C7471" w14:textId="77777777" w:rsidR="00013440" w:rsidRPr="00C87E96" w:rsidRDefault="00013440"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013440" w:rsidRPr="00C87E96" w14:paraId="6B6419D0" w14:textId="77777777" w:rsidTr="00013440">
        <w:tc>
          <w:tcPr>
            <w:tcW w:w="1384" w:type="dxa"/>
          </w:tcPr>
          <w:p w14:paraId="34256BE7" w14:textId="77777777" w:rsidR="00013440" w:rsidRPr="00C87E96" w:rsidRDefault="00013440" w:rsidP="00CF74F4">
            <w:pPr>
              <w:rPr>
                <w:rFonts w:ascii="Arial" w:hAnsi="Arial" w:cs="Arial"/>
                <w:b/>
                <w:sz w:val="24"/>
                <w:szCs w:val="24"/>
              </w:rPr>
            </w:pPr>
            <w:r w:rsidRPr="00C87E96">
              <w:rPr>
                <w:rFonts w:ascii="Arial" w:hAnsi="Arial" w:cs="Arial"/>
                <w:b/>
                <w:sz w:val="24"/>
                <w:szCs w:val="24"/>
              </w:rPr>
              <w:t>Código</w:t>
            </w:r>
          </w:p>
        </w:tc>
        <w:tc>
          <w:tcPr>
            <w:tcW w:w="7670" w:type="dxa"/>
          </w:tcPr>
          <w:p w14:paraId="1AA9490C" w14:textId="77777777" w:rsidR="00013440" w:rsidRPr="00C87E96" w:rsidRDefault="00013440" w:rsidP="00CF74F4">
            <w:pPr>
              <w:rPr>
                <w:rFonts w:ascii="Arial" w:hAnsi="Arial" w:cs="Arial"/>
                <w:sz w:val="24"/>
                <w:szCs w:val="24"/>
              </w:rPr>
            </w:pPr>
          </w:p>
        </w:tc>
      </w:tr>
      <w:tr w:rsidR="00013440" w:rsidRPr="00C87E96" w14:paraId="32C7FC5F" w14:textId="77777777" w:rsidTr="00013440">
        <w:tc>
          <w:tcPr>
            <w:tcW w:w="1384" w:type="dxa"/>
          </w:tcPr>
          <w:p w14:paraId="7A3F3333" w14:textId="77777777" w:rsidR="00013440" w:rsidRPr="00C87E96" w:rsidRDefault="00013440" w:rsidP="00CF74F4">
            <w:pPr>
              <w:rPr>
                <w:rFonts w:ascii="Arial" w:hAnsi="Arial" w:cs="Arial"/>
                <w:sz w:val="24"/>
                <w:szCs w:val="24"/>
              </w:rPr>
            </w:pPr>
            <w:r w:rsidRPr="00C87E96">
              <w:rPr>
                <w:rFonts w:ascii="Arial" w:hAnsi="Arial" w:cs="Arial"/>
                <w:b/>
                <w:sz w:val="24"/>
                <w:szCs w:val="24"/>
              </w:rPr>
              <w:t>Descripción</w:t>
            </w:r>
          </w:p>
        </w:tc>
        <w:tc>
          <w:tcPr>
            <w:tcW w:w="7670" w:type="dxa"/>
          </w:tcPr>
          <w:p w14:paraId="659C286E" w14:textId="77777777" w:rsidR="00013440" w:rsidRPr="00C87E96" w:rsidRDefault="00013440" w:rsidP="00CF74F4">
            <w:pPr>
              <w:rPr>
                <w:rFonts w:ascii="Arial" w:hAnsi="Arial" w:cs="Arial"/>
                <w:sz w:val="24"/>
                <w:szCs w:val="24"/>
              </w:rPr>
            </w:pPr>
            <w:r>
              <w:rPr>
                <w:rFonts w:ascii="Arial" w:hAnsi="Arial" w:cs="Arial"/>
                <w:sz w:val="24"/>
                <w:szCs w:val="24"/>
              </w:rPr>
              <w:t>Polígono de frecuencias acumuladas para las edades de los aspirantes al cargo de gerente deportivo</w:t>
            </w:r>
          </w:p>
        </w:tc>
      </w:tr>
      <w:tr w:rsidR="00013440" w:rsidRPr="00C87E96" w14:paraId="26F38B56" w14:textId="77777777" w:rsidTr="00013440">
        <w:tblPrEx>
          <w:tblCellMar>
            <w:left w:w="70" w:type="dxa"/>
            <w:right w:w="70" w:type="dxa"/>
          </w:tblCellMar>
        </w:tblPrEx>
        <w:tc>
          <w:tcPr>
            <w:tcW w:w="1384" w:type="dxa"/>
          </w:tcPr>
          <w:p w14:paraId="3D299E61" w14:textId="77777777" w:rsidR="00013440" w:rsidRPr="00C87E96" w:rsidRDefault="00013440" w:rsidP="00CF74F4">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0ADCF3A" w14:textId="77777777" w:rsidR="00013440" w:rsidRPr="00C87E96" w:rsidRDefault="00013440" w:rsidP="00CF74F4">
            <w:pPr>
              <w:jc w:val="center"/>
              <w:rPr>
                <w:rFonts w:ascii="Arial" w:hAnsi="Arial" w:cs="Arial"/>
                <w:sz w:val="24"/>
                <w:szCs w:val="24"/>
              </w:rPr>
            </w:pPr>
            <w:r w:rsidRPr="00CB6FDF">
              <w:rPr>
                <w:rFonts w:eastAsia="Times New Roman" w:cs="Times New Roman"/>
                <w:noProof/>
                <w:lang w:val="es-ES" w:eastAsia="es-ES"/>
              </w:rPr>
              <w:drawing>
                <wp:inline distT="0" distB="0" distL="0" distR="0" wp14:anchorId="147868BC" wp14:editId="6A56B0B0">
                  <wp:extent cx="2752725" cy="2295525"/>
                  <wp:effectExtent l="19050" t="0" r="9525" b="0"/>
                  <wp:docPr id="31"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013440" w:rsidRPr="00C87E96" w14:paraId="2D7A4922" w14:textId="77777777" w:rsidTr="00013440">
        <w:tc>
          <w:tcPr>
            <w:tcW w:w="1384" w:type="dxa"/>
          </w:tcPr>
          <w:p w14:paraId="68351C9C" w14:textId="77777777" w:rsidR="00013440" w:rsidRPr="00C87E96" w:rsidRDefault="00013440" w:rsidP="00CF74F4">
            <w:pPr>
              <w:rPr>
                <w:rFonts w:ascii="Arial" w:hAnsi="Arial" w:cs="Arial"/>
                <w:b/>
                <w:sz w:val="24"/>
                <w:szCs w:val="24"/>
              </w:rPr>
            </w:pPr>
            <w:r w:rsidRPr="00C87E96">
              <w:rPr>
                <w:rFonts w:ascii="Arial" w:hAnsi="Arial" w:cs="Arial"/>
                <w:b/>
                <w:sz w:val="24"/>
                <w:szCs w:val="24"/>
              </w:rPr>
              <w:t>Pie de imagen</w:t>
            </w:r>
          </w:p>
          <w:p w14:paraId="5897851E" w14:textId="77777777" w:rsidR="00013440" w:rsidRPr="00C87E96" w:rsidRDefault="00013440" w:rsidP="00CF74F4">
            <w:pPr>
              <w:rPr>
                <w:rFonts w:ascii="Arial" w:hAnsi="Arial" w:cs="Arial"/>
                <w:sz w:val="24"/>
                <w:szCs w:val="24"/>
              </w:rPr>
            </w:pPr>
            <w:r w:rsidRPr="00C87E96">
              <w:rPr>
                <w:rFonts w:ascii="Arial" w:hAnsi="Arial" w:cs="Arial"/>
                <w:b/>
                <w:sz w:val="24"/>
                <w:szCs w:val="24"/>
              </w:rPr>
              <w:t>Inferior</w:t>
            </w:r>
          </w:p>
        </w:tc>
        <w:tc>
          <w:tcPr>
            <w:tcW w:w="7670" w:type="dxa"/>
          </w:tcPr>
          <w:p w14:paraId="47DABC65" w14:textId="77777777" w:rsidR="00013440" w:rsidRPr="0037446C" w:rsidRDefault="00013440" w:rsidP="00013440">
            <w:pPr>
              <w:jc w:val="both"/>
              <w:rPr>
                <w:rFonts w:ascii="Arial" w:eastAsiaTheme="minorEastAsia" w:hAnsi="Arial" w:cs="Arial"/>
                <w:sz w:val="24"/>
                <w:szCs w:val="24"/>
              </w:rPr>
            </w:pPr>
            <w:r>
              <w:rPr>
                <w:rFonts w:ascii="Arial" w:eastAsiaTheme="minorEastAsia" w:hAnsi="Arial" w:cs="Arial"/>
                <w:sz w:val="24"/>
                <w:szCs w:val="24"/>
              </w:rPr>
              <w:t>El polígono de frecuencias acumuladas permite analizar el comportamiento de la variable a través del avance en cada uno de los rangos de la variable. Es siempre creciente y permite también construir un análisis de las pendientes de las rectas que lo forman.</w:t>
            </w:r>
          </w:p>
        </w:tc>
      </w:tr>
    </w:tbl>
    <w:p w14:paraId="47545A0B" w14:textId="77777777" w:rsidR="00F83617" w:rsidRDefault="00F83617" w:rsidP="00B231AD">
      <w:pPr>
        <w:rPr>
          <w:rFonts w:ascii="Arial" w:hAnsi="Arial" w:cs="Arial"/>
          <w:highlight w:val="yellow"/>
        </w:rPr>
      </w:pPr>
    </w:p>
    <w:p w14:paraId="0A0F36C9" w14:textId="77777777" w:rsidR="00B231AD" w:rsidRDefault="00B231AD" w:rsidP="00B231AD">
      <w:pPr>
        <w:rPr>
          <w:rFonts w:ascii="Arial" w:hAnsi="Arial" w:cs="Arial"/>
          <w:b/>
        </w:rPr>
      </w:pPr>
      <w:r w:rsidRPr="00C87E96">
        <w:rPr>
          <w:rFonts w:ascii="Arial" w:hAnsi="Arial" w:cs="Arial"/>
          <w:highlight w:val="yellow"/>
        </w:rPr>
        <w:t>[SECCIÓN 3]</w:t>
      </w:r>
      <w:r w:rsidRPr="00C87E96">
        <w:rPr>
          <w:rFonts w:ascii="Arial" w:hAnsi="Arial" w:cs="Arial"/>
        </w:rPr>
        <w:t xml:space="preserve"> </w:t>
      </w:r>
      <w:r>
        <w:rPr>
          <w:rFonts w:ascii="Arial" w:hAnsi="Arial" w:cs="Arial"/>
          <w:b/>
        </w:rPr>
        <w:t>1.2.1 Medidas de tendencia central: Media, mediana y moda</w:t>
      </w:r>
    </w:p>
    <w:p w14:paraId="04B567E2" w14:textId="77777777" w:rsidR="00B231AD" w:rsidRDefault="00B231AD" w:rsidP="00B231AD">
      <w:pPr>
        <w:spacing w:after="0" w:line="240" w:lineRule="auto"/>
        <w:jc w:val="both"/>
        <w:rPr>
          <w:rFonts w:ascii="Arial" w:eastAsia="Times New Roman" w:hAnsi="Arial" w:cs="Arial"/>
          <w:lang w:val="es-ES" w:eastAsia="es-ES"/>
        </w:rPr>
      </w:pPr>
      <w:r w:rsidRPr="00B231AD">
        <w:rPr>
          <w:rFonts w:ascii="Arial" w:eastAsia="Times New Roman" w:hAnsi="Arial" w:cs="Arial"/>
          <w:lang w:val="es-ES" w:eastAsia="es-ES"/>
        </w:rPr>
        <w:t>Las medidas de tendencia central pretenden encontrar un punto centro o punto de acumulación de los datos. Las principales medidas de tendencia central son: el promedio aritmético o media, la mediana y la moda.</w:t>
      </w:r>
    </w:p>
    <w:p w14:paraId="3E5EF8AE" w14:textId="77777777" w:rsidR="00B231AD" w:rsidRDefault="00B231AD" w:rsidP="00B231AD">
      <w:pPr>
        <w:spacing w:after="0" w:line="240" w:lineRule="auto"/>
        <w:jc w:val="both"/>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1"/>
        <w:gridCol w:w="6337"/>
      </w:tblGrid>
      <w:tr w:rsidR="00B231AD" w:rsidRPr="00C87E96" w14:paraId="5F009EC3" w14:textId="77777777" w:rsidTr="00B231AD">
        <w:tc>
          <w:tcPr>
            <w:tcW w:w="8828" w:type="dxa"/>
            <w:gridSpan w:val="2"/>
            <w:shd w:val="clear" w:color="auto" w:fill="000000" w:themeFill="text1"/>
          </w:tcPr>
          <w:p w14:paraId="5C771229" w14:textId="77777777" w:rsidR="00B231AD" w:rsidRPr="00C87E96" w:rsidRDefault="00B231AD" w:rsidP="00B231AD">
            <w:pPr>
              <w:jc w:val="center"/>
              <w:rPr>
                <w:rFonts w:ascii="Arial" w:hAnsi="Arial" w:cs="Arial"/>
                <w:b/>
                <w:sz w:val="24"/>
                <w:szCs w:val="24"/>
              </w:rPr>
            </w:pPr>
            <w:r w:rsidRPr="00C87E96">
              <w:rPr>
                <w:rFonts w:ascii="Arial" w:hAnsi="Arial" w:cs="Arial"/>
                <w:b/>
                <w:sz w:val="24"/>
                <w:szCs w:val="24"/>
              </w:rPr>
              <w:t xml:space="preserve">Destacado </w:t>
            </w:r>
          </w:p>
        </w:tc>
      </w:tr>
      <w:tr w:rsidR="00B231AD" w:rsidRPr="00C87E96" w14:paraId="689AE2E2" w14:textId="77777777" w:rsidTr="00B231AD">
        <w:tc>
          <w:tcPr>
            <w:tcW w:w="2491" w:type="dxa"/>
          </w:tcPr>
          <w:p w14:paraId="35D77FF3" w14:textId="77777777" w:rsidR="00B231AD" w:rsidRPr="00C87E96" w:rsidRDefault="00B231AD" w:rsidP="00B231AD">
            <w:pPr>
              <w:rPr>
                <w:rFonts w:ascii="Arial" w:hAnsi="Arial" w:cs="Arial"/>
                <w:b/>
                <w:sz w:val="24"/>
                <w:szCs w:val="24"/>
              </w:rPr>
            </w:pPr>
            <w:r w:rsidRPr="00C87E96">
              <w:rPr>
                <w:rFonts w:ascii="Arial" w:hAnsi="Arial" w:cs="Arial"/>
                <w:b/>
                <w:sz w:val="24"/>
                <w:szCs w:val="24"/>
              </w:rPr>
              <w:t>Título</w:t>
            </w:r>
          </w:p>
        </w:tc>
        <w:tc>
          <w:tcPr>
            <w:tcW w:w="6337" w:type="dxa"/>
          </w:tcPr>
          <w:p w14:paraId="27545057" w14:textId="77777777" w:rsidR="00B231AD" w:rsidRPr="00C87E96" w:rsidRDefault="00B231AD" w:rsidP="00B231AD">
            <w:pPr>
              <w:rPr>
                <w:rFonts w:ascii="Arial" w:hAnsi="Arial" w:cs="Arial"/>
                <w:b/>
                <w:sz w:val="24"/>
                <w:szCs w:val="24"/>
              </w:rPr>
            </w:pPr>
            <w:r>
              <w:rPr>
                <w:rFonts w:ascii="Arial" w:hAnsi="Arial" w:cs="Arial"/>
                <w:b/>
                <w:sz w:val="24"/>
                <w:szCs w:val="24"/>
              </w:rPr>
              <w:t xml:space="preserve">Definición de </w:t>
            </w:r>
            <w:r w:rsidR="004526BE">
              <w:rPr>
                <w:rFonts w:ascii="Arial" w:hAnsi="Arial" w:cs="Arial"/>
                <w:b/>
                <w:sz w:val="24"/>
                <w:szCs w:val="24"/>
              </w:rPr>
              <w:t xml:space="preserve">la </w:t>
            </w:r>
            <w:r>
              <w:rPr>
                <w:rFonts w:ascii="Arial" w:hAnsi="Arial" w:cs="Arial"/>
                <w:b/>
                <w:sz w:val="24"/>
                <w:szCs w:val="24"/>
              </w:rPr>
              <w:t xml:space="preserve">media </w:t>
            </w:r>
            <w:r w:rsidR="00F96521">
              <w:rPr>
                <w:rFonts w:ascii="Arial" w:hAnsi="Arial" w:cs="Arial"/>
                <w:b/>
                <w:sz w:val="24"/>
                <w:szCs w:val="24"/>
              </w:rPr>
              <w:t>aritmética</w:t>
            </w:r>
          </w:p>
        </w:tc>
      </w:tr>
      <w:tr w:rsidR="00B231AD" w:rsidRPr="00C87E96" w14:paraId="6E40EB9F" w14:textId="77777777" w:rsidTr="00B231AD">
        <w:tc>
          <w:tcPr>
            <w:tcW w:w="2491" w:type="dxa"/>
          </w:tcPr>
          <w:p w14:paraId="18FEEAAB" w14:textId="77777777" w:rsidR="00B231AD" w:rsidRPr="00C87E96" w:rsidRDefault="00B231AD" w:rsidP="00B231AD">
            <w:pPr>
              <w:rPr>
                <w:rFonts w:ascii="Arial" w:hAnsi="Arial" w:cs="Arial"/>
                <w:sz w:val="24"/>
                <w:szCs w:val="24"/>
              </w:rPr>
            </w:pPr>
            <w:r w:rsidRPr="00C87E96">
              <w:rPr>
                <w:rFonts w:ascii="Arial" w:hAnsi="Arial" w:cs="Arial"/>
                <w:b/>
                <w:sz w:val="24"/>
                <w:szCs w:val="24"/>
              </w:rPr>
              <w:t>Contenido</w:t>
            </w:r>
          </w:p>
        </w:tc>
        <w:tc>
          <w:tcPr>
            <w:tcW w:w="6337" w:type="dxa"/>
          </w:tcPr>
          <w:p w14:paraId="067D718D" w14:textId="77777777" w:rsidR="00B231AD" w:rsidRPr="00B231AD" w:rsidRDefault="00B231AD" w:rsidP="00746A08">
            <w:pPr>
              <w:jc w:val="both"/>
              <w:rPr>
                <w:rFonts w:ascii="Arial" w:eastAsia="Times New Roman" w:hAnsi="Arial" w:cs="Arial"/>
                <w:lang w:val="es-ES" w:eastAsia="es-ES"/>
              </w:rPr>
            </w:pPr>
            <w:r w:rsidRPr="00B231AD">
              <w:rPr>
                <w:rFonts w:ascii="Arial" w:eastAsia="Times New Roman" w:hAnsi="Arial" w:cs="Arial"/>
                <w:lang w:val="es-ES" w:eastAsia="es-ES"/>
              </w:rPr>
              <w:t xml:space="preserve">La </w:t>
            </w:r>
            <w:r w:rsidRPr="00DD7361">
              <w:rPr>
                <w:rFonts w:ascii="Arial" w:eastAsia="Times New Roman" w:hAnsi="Arial" w:cs="Arial"/>
                <w:b/>
                <w:lang w:val="es-ES" w:eastAsia="es-ES"/>
              </w:rPr>
              <w:t>media</w:t>
            </w:r>
            <w:r w:rsidR="00DD7361">
              <w:rPr>
                <w:rFonts w:ascii="Arial" w:eastAsia="Times New Roman" w:hAnsi="Arial" w:cs="Arial"/>
                <w:lang w:val="es-ES" w:eastAsia="es-ES"/>
              </w:rPr>
              <w:t xml:space="preserve"> </w:t>
            </w:r>
            <w:r w:rsidR="00DD7361" w:rsidRPr="00DD7361">
              <w:rPr>
                <w:rFonts w:ascii="Arial" w:eastAsia="Times New Roman" w:hAnsi="Arial" w:cs="Arial"/>
                <w:b/>
                <w:lang w:val="es-ES" w:eastAsia="es-ES"/>
              </w:rPr>
              <w:t>aritmética o promedio</w:t>
            </w:r>
            <w:r w:rsidRPr="00B231AD">
              <w:rPr>
                <w:rFonts w:ascii="Arial" w:eastAsia="Times New Roman" w:hAnsi="Arial" w:cs="Arial"/>
                <w:lang w:val="es-ES" w:eastAsia="es-ES"/>
              </w:rPr>
              <w:t xml:space="preserve"> de un conjunto de datos </w:t>
            </w:r>
            <w:r w:rsidR="00746A08">
              <w:rPr>
                <w:rFonts w:ascii="Arial" w:eastAsia="Times New Roman" w:hAnsi="Arial" w:cs="Arial"/>
                <w:lang w:val="es-ES" w:eastAsia="es-ES"/>
              </w:rPr>
              <w:t xml:space="preserve">se define como </w:t>
            </w:r>
            <w:r w:rsidRPr="00B231AD">
              <w:rPr>
                <w:rFonts w:ascii="Arial" w:eastAsia="Times New Roman" w:hAnsi="Arial" w:cs="Arial"/>
                <w:lang w:val="es-ES" w:eastAsia="es-ES"/>
              </w:rPr>
              <w:t xml:space="preserve">el promedio aritmético de ellos. Generalmente se denota por </w:t>
            </w:r>
            <w:r w:rsidRPr="00B231AD">
              <w:rPr>
                <w:rFonts w:ascii="Arial" w:eastAsia="Times New Roman" w:hAnsi="Arial" w:cs="Arial"/>
                <w:noProof/>
                <w:position w:val="-4"/>
                <w:lang w:val="es-ES" w:eastAsia="es-ES"/>
              </w:rPr>
              <w:drawing>
                <wp:inline distT="0" distB="0" distL="0" distR="0" wp14:anchorId="1AC53937" wp14:editId="1B30AE54">
                  <wp:extent cx="152400" cy="16510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a:stretch>
                            <a:fillRect/>
                          </a:stretch>
                        </pic:blipFill>
                        <pic:spPr bwMode="auto">
                          <a:xfrm>
                            <a:off x="0" y="0"/>
                            <a:ext cx="152400" cy="165100"/>
                          </a:xfrm>
                          <a:prstGeom prst="rect">
                            <a:avLst/>
                          </a:prstGeom>
                          <a:noFill/>
                          <a:ln w="9525">
                            <a:noFill/>
                            <a:miter lim="800000"/>
                            <a:headEnd/>
                            <a:tailEnd/>
                          </a:ln>
                        </pic:spPr>
                      </pic:pic>
                    </a:graphicData>
                  </a:graphic>
                </wp:inline>
              </w:drawing>
            </w:r>
            <w:r w:rsidRPr="00B231AD">
              <w:rPr>
                <w:rFonts w:ascii="Arial" w:eastAsia="Times New Roman" w:hAnsi="Arial" w:cs="Arial"/>
                <w:lang w:val="es-ES" w:eastAsia="es-ES"/>
              </w:rPr>
              <w:t>.</w:t>
            </w:r>
          </w:p>
          <w:p w14:paraId="1579D005" w14:textId="77777777" w:rsidR="00B231AD" w:rsidRPr="00B231AD" w:rsidRDefault="00746A08" w:rsidP="00746A08">
            <w:pPr>
              <w:jc w:val="both"/>
              <w:rPr>
                <w:rFonts w:ascii="Arial" w:eastAsia="Times New Roman" w:hAnsi="Arial" w:cs="Arial"/>
                <w:lang w:val="es-ES" w:eastAsia="es-ES"/>
              </w:rPr>
            </w:pPr>
            <w:r>
              <w:rPr>
                <w:rFonts w:ascii="Arial" w:eastAsia="Times New Roman" w:hAnsi="Arial" w:cs="Arial"/>
                <w:lang w:val="es-ES" w:eastAsia="es-ES"/>
              </w:rPr>
              <w:t xml:space="preserve">Para calcular la media: </w:t>
            </w:r>
            <w:r w:rsidR="00B231AD" w:rsidRPr="00B231AD">
              <w:rPr>
                <w:rFonts w:ascii="Arial" w:eastAsia="Times New Roman" w:hAnsi="Arial" w:cs="Arial"/>
                <w:lang w:val="es-ES" w:eastAsia="es-ES"/>
              </w:rPr>
              <w:t xml:space="preserve">Si </w:t>
            </w:r>
            <w:r w:rsidR="00B231AD" w:rsidRPr="00B231AD">
              <w:rPr>
                <w:rFonts w:ascii="Arial" w:eastAsia="Times New Roman" w:hAnsi="Arial" w:cs="Arial"/>
                <w:i/>
                <w:lang w:val="es-ES" w:eastAsia="es-ES"/>
              </w:rPr>
              <w:t xml:space="preserve"> x</w:t>
            </w:r>
            <w:r w:rsidR="00B231AD" w:rsidRPr="00B231AD">
              <w:rPr>
                <w:rFonts w:ascii="Arial" w:eastAsia="Times New Roman" w:hAnsi="Arial" w:cs="Arial"/>
                <w:i/>
                <w:vertAlign w:val="subscript"/>
                <w:lang w:val="es-ES" w:eastAsia="es-ES"/>
              </w:rPr>
              <w:t xml:space="preserve">1 </w:t>
            </w:r>
            <w:r w:rsidR="00B231AD" w:rsidRPr="00B231AD">
              <w:rPr>
                <w:rFonts w:ascii="Arial" w:eastAsia="Times New Roman" w:hAnsi="Arial" w:cs="Arial"/>
                <w:i/>
                <w:lang w:val="es-ES" w:eastAsia="es-ES"/>
              </w:rPr>
              <w:t>, x</w:t>
            </w:r>
            <w:r w:rsidR="00B231AD" w:rsidRPr="00B231AD">
              <w:rPr>
                <w:rFonts w:ascii="Arial" w:eastAsia="Times New Roman" w:hAnsi="Arial" w:cs="Arial"/>
                <w:i/>
                <w:vertAlign w:val="subscript"/>
                <w:lang w:val="es-ES" w:eastAsia="es-ES"/>
              </w:rPr>
              <w:t>2</w:t>
            </w:r>
            <w:r w:rsidR="00B231AD" w:rsidRPr="00B231AD">
              <w:rPr>
                <w:rFonts w:ascii="Arial" w:eastAsia="Times New Roman" w:hAnsi="Arial" w:cs="Arial"/>
                <w:i/>
                <w:lang w:val="es-ES" w:eastAsia="es-ES"/>
              </w:rPr>
              <w:t xml:space="preserve">, . . . , </w:t>
            </w:r>
            <w:proofErr w:type="spellStart"/>
            <w:r w:rsidR="00B231AD" w:rsidRPr="00B231AD">
              <w:rPr>
                <w:rFonts w:ascii="Arial" w:eastAsia="Times New Roman" w:hAnsi="Arial" w:cs="Arial"/>
                <w:i/>
                <w:lang w:val="es-ES" w:eastAsia="es-ES"/>
              </w:rPr>
              <w:t>x</w:t>
            </w:r>
            <w:r w:rsidR="00B231AD" w:rsidRPr="00B231AD">
              <w:rPr>
                <w:rFonts w:ascii="Arial" w:eastAsia="Times New Roman" w:hAnsi="Arial" w:cs="Arial"/>
                <w:i/>
                <w:vertAlign w:val="subscript"/>
                <w:lang w:val="es-ES" w:eastAsia="es-ES"/>
              </w:rPr>
              <w:t>n</w:t>
            </w:r>
            <w:proofErr w:type="spellEnd"/>
            <w:r w:rsidR="00B231AD" w:rsidRPr="00B231AD">
              <w:rPr>
                <w:rFonts w:ascii="Arial" w:eastAsia="Times New Roman" w:hAnsi="Arial" w:cs="Arial"/>
                <w:i/>
                <w:vertAlign w:val="subscript"/>
                <w:lang w:val="es-ES" w:eastAsia="es-ES"/>
              </w:rPr>
              <w:t xml:space="preserve"> </w:t>
            </w:r>
            <w:r w:rsidR="00B231AD" w:rsidRPr="00B231AD">
              <w:rPr>
                <w:rFonts w:ascii="Arial" w:eastAsia="Times New Roman" w:hAnsi="Arial" w:cs="Arial"/>
                <w:lang w:val="es-ES" w:eastAsia="es-ES"/>
              </w:rPr>
              <w:t xml:space="preserve"> es un conjunto de datos, entonces</w:t>
            </w:r>
          </w:p>
          <w:p w14:paraId="7D2E0037" w14:textId="77777777" w:rsidR="00B231AD" w:rsidRPr="00B231AD" w:rsidRDefault="00B231AD" w:rsidP="00746A08">
            <w:pPr>
              <w:ind w:left="1800"/>
              <w:jc w:val="both"/>
              <w:rPr>
                <w:rFonts w:ascii="Arial" w:eastAsia="Times New Roman" w:hAnsi="Arial" w:cs="Arial"/>
                <w:lang w:val="es-ES" w:eastAsia="es-ES"/>
              </w:rPr>
            </w:pPr>
            <w:r w:rsidRPr="00B231AD">
              <w:rPr>
                <w:rFonts w:ascii="Arial" w:eastAsia="Times New Roman" w:hAnsi="Arial" w:cs="Arial"/>
                <w:noProof/>
                <w:position w:val="-22"/>
                <w:lang w:val="es-ES" w:eastAsia="es-ES"/>
              </w:rPr>
              <w:drawing>
                <wp:inline distT="0" distB="0" distL="0" distR="0" wp14:anchorId="359C7A99" wp14:editId="4F180E42">
                  <wp:extent cx="1714500" cy="5969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1714500" cy="596900"/>
                          </a:xfrm>
                          <a:prstGeom prst="rect">
                            <a:avLst/>
                          </a:prstGeom>
                          <a:noFill/>
                          <a:ln w="9525">
                            <a:noFill/>
                            <a:miter lim="800000"/>
                            <a:headEnd/>
                            <a:tailEnd/>
                          </a:ln>
                        </pic:spPr>
                      </pic:pic>
                    </a:graphicData>
                  </a:graphic>
                </wp:inline>
              </w:drawing>
            </w:r>
          </w:p>
          <w:p w14:paraId="68CB4B38" w14:textId="77777777" w:rsidR="004957D0" w:rsidRDefault="004957D0" w:rsidP="004957D0">
            <w:pPr>
              <w:jc w:val="both"/>
              <w:rPr>
                <w:rFonts w:ascii="Arial" w:eastAsiaTheme="minorEastAsia" w:hAnsi="Arial" w:cs="Arial"/>
              </w:rPr>
            </w:pPr>
            <w:r w:rsidRPr="004957D0">
              <w:rPr>
                <w:rFonts w:ascii="Arial" w:eastAsiaTheme="minorEastAsia" w:hAnsi="Arial" w:cs="Arial"/>
              </w:rPr>
              <w:t xml:space="preserve">El promedio se puede definir como el valor que representa al conjunto de datos con respecto a una variable. </w:t>
            </w:r>
          </w:p>
          <w:p w14:paraId="5A118C51" w14:textId="77777777" w:rsidR="00B231AD" w:rsidRPr="004957D0" w:rsidRDefault="004957D0" w:rsidP="004957D0">
            <w:pPr>
              <w:jc w:val="both"/>
              <w:rPr>
                <w:rFonts w:ascii="Arial" w:eastAsiaTheme="minorEastAsia" w:hAnsi="Arial" w:cs="Arial"/>
              </w:rPr>
            </w:pPr>
            <w:r>
              <w:rPr>
                <w:rFonts w:ascii="Arial" w:eastAsiaTheme="minorEastAsia" w:hAnsi="Arial" w:cs="Arial"/>
              </w:rPr>
              <w:t>S</w:t>
            </w:r>
            <w:r w:rsidRPr="004957D0">
              <w:rPr>
                <w:rFonts w:ascii="Arial" w:eastAsiaTheme="minorEastAsia" w:hAnsi="Arial" w:cs="Arial"/>
              </w:rPr>
              <w:t>e considera la media como el  valor que se espera que tenga un individuo de la población. Es por esto que se usa como elemento fundamental de pronóstico.</w:t>
            </w:r>
          </w:p>
        </w:tc>
      </w:tr>
    </w:tbl>
    <w:p w14:paraId="4B9C17B1" w14:textId="77777777" w:rsidR="00F96521" w:rsidRDefault="00F96521" w:rsidP="00B231AD">
      <w:pPr>
        <w:spacing w:after="0" w:line="240" w:lineRule="auto"/>
        <w:jc w:val="both"/>
        <w:rPr>
          <w:rFonts w:ascii="Arial" w:eastAsia="Times New Roman" w:hAnsi="Arial" w:cs="Arial"/>
          <w:lang w:eastAsia="es-ES"/>
        </w:rPr>
      </w:pPr>
    </w:p>
    <w:p w14:paraId="3E45AE8D" w14:textId="77777777" w:rsidR="00F96521" w:rsidRDefault="00F96521" w:rsidP="00B231AD">
      <w:pPr>
        <w:spacing w:after="0" w:line="240" w:lineRule="auto"/>
        <w:jc w:val="both"/>
        <w:rPr>
          <w:rFonts w:ascii="Arial" w:eastAsia="Times New Roman" w:hAnsi="Arial" w:cs="Arial"/>
          <w:lang w:eastAsia="es-ES"/>
        </w:rPr>
      </w:pPr>
      <w:r>
        <w:rPr>
          <w:rFonts w:ascii="Arial" w:eastAsia="Times New Roman" w:hAnsi="Arial" w:cs="Arial"/>
          <w:lang w:eastAsia="es-ES"/>
        </w:rPr>
        <w:t>Por ejemplo: Los tiempos de reacción, en minutos, de 15 personas al habérseles aplicado un estímulo externo son:</w:t>
      </w: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F96521" w:rsidRPr="00F96521" w14:paraId="0CC574D1" w14:textId="77777777" w:rsidTr="00F96521">
        <w:trPr>
          <w:trHeight w:val="300"/>
          <w:jc w:val="center"/>
        </w:trPr>
        <w:tc>
          <w:tcPr>
            <w:tcW w:w="1200" w:type="dxa"/>
            <w:tcBorders>
              <w:top w:val="nil"/>
              <w:left w:val="nil"/>
              <w:bottom w:val="nil"/>
              <w:right w:val="nil"/>
            </w:tcBorders>
            <w:shd w:val="clear" w:color="auto" w:fill="auto"/>
            <w:noWrap/>
            <w:vAlign w:val="bottom"/>
            <w:hideMark/>
          </w:tcPr>
          <w:p w14:paraId="12463B7B"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27</w:t>
            </w:r>
          </w:p>
        </w:tc>
        <w:tc>
          <w:tcPr>
            <w:tcW w:w="1200" w:type="dxa"/>
            <w:tcBorders>
              <w:top w:val="nil"/>
              <w:left w:val="nil"/>
              <w:bottom w:val="nil"/>
              <w:right w:val="nil"/>
            </w:tcBorders>
            <w:shd w:val="clear" w:color="auto" w:fill="auto"/>
            <w:noWrap/>
            <w:vAlign w:val="bottom"/>
            <w:hideMark/>
          </w:tcPr>
          <w:p w14:paraId="2B649282"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26</w:t>
            </w:r>
          </w:p>
        </w:tc>
        <w:tc>
          <w:tcPr>
            <w:tcW w:w="1200" w:type="dxa"/>
            <w:tcBorders>
              <w:top w:val="nil"/>
              <w:left w:val="nil"/>
              <w:bottom w:val="nil"/>
              <w:right w:val="nil"/>
            </w:tcBorders>
            <w:shd w:val="clear" w:color="auto" w:fill="auto"/>
            <w:noWrap/>
            <w:vAlign w:val="bottom"/>
            <w:hideMark/>
          </w:tcPr>
          <w:p w14:paraId="4C55613D"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8</w:t>
            </w:r>
          </w:p>
        </w:tc>
        <w:tc>
          <w:tcPr>
            <w:tcW w:w="1200" w:type="dxa"/>
            <w:tcBorders>
              <w:top w:val="nil"/>
              <w:left w:val="nil"/>
              <w:bottom w:val="nil"/>
              <w:right w:val="nil"/>
            </w:tcBorders>
            <w:shd w:val="clear" w:color="auto" w:fill="auto"/>
            <w:noWrap/>
            <w:vAlign w:val="bottom"/>
            <w:hideMark/>
          </w:tcPr>
          <w:p w14:paraId="02803D1A"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21</w:t>
            </w:r>
          </w:p>
        </w:tc>
        <w:tc>
          <w:tcPr>
            <w:tcW w:w="1200" w:type="dxa"/>
            <w:tcBorders>
              <w:top w:val="nil"/>
              <w:left w:val="nil"/>
              <w:bottom w:val="nil"/>
              <w:right w:val="nil"/>
            </w:tcBorders>
            <w:shd w:val="clear" w:color="auto" w:fill="auto"/>
            <w:noWrap/>
            <w:vAlign w:val="bottom"/>
            <w:hideMark/>
          </w:tcPr>
          <w:p w14:paraId="0CB4BD0E"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21</w:t>
            </w:r>
          </w:p>
        </w:tc>
      </w:tr>
      <w:tr w:rsidR="00F96521" w:rsidRPr="00F96521" w14:paraId="599FFFB4" w14:textId="77777777" w:rsidTr="00F96521">
        <w:trPr>
          <w:trHeight w:val="300"/>
          <w:jc w:val="center"/>
        </w:trPr>
        <w:tc>
          <w:tcPr>
            <w:tcW w:w="1200" w:type="dxa"/>
            <w:tcBorders>
              <w:top w:val="nil"/>
              <w:left w:val="nil"/>
              <w:bottom w:val="nil"/>
              <w:right w:val="nil"/>
            </w:tcBorders>
            <w:shd w:val="clear" w:color="auto" w:fill="auto"/>
            <w:noWrap/>
            <w:vAlign w:val="bottom"/>
            <w:hideMark/>
          </w:tcPr>
          <w:p w14:paraId="0E1F3F46"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14</w:t>
            </w:r>
          </w:p>
        </w:tc>
        <w:tc>
          <w:tcPr>
            <w:tcW w:w="1200" w:type="dxa"/>
            <w:tcBorders>
              <w:top w:val="nil"/>
              <w:left w:val="nil"/>
              <w:bottom w:val="nil"/>
              <w:right w:val="nil"/>
            </w:tcBorders>
            <w:shd w:val="clear" w:color="auto" w:fill="auto"/>
            <w:noWrap/>
            <w:vAlign w:val="bottom"/>
            <w:hideMark/>
          </w:tcPr>
          <w:p w14:paraId="5FCB2457"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6</w:t>
            </w:r>
          </w:p>
        </w:tc>
        <w:tc>
          <w:tcPr>
            <w:tcW w:w="1200" w:type="dxa"/>
            <w:tcBorders>
              <w:top w:val="nil"/>
              <w:left w:val="nil"/>
              <w:bottom w:val="nil"/>
              <w:right w:val="nil"/>
            </w:tcBorders>
            <w:shd w:val="clear" w:color="auto" w:fill="auto"/>
            <w:noWrap/>
            <w:vAlign w:val="bottom"/>
            <w:hideMark/>
          </w:tcPr>
          <w:p w14:paraId="0F3E1498"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18</w:t>
            </w:r>
          </w:p>
        </w:tc>
        <w:tc>
          <w:tcPr>
            <w:tcW w:w="1200" w:type="dxa"/>
            <w:tcBorders>
              <w:top w:val="nil"/>
              <w:left w:val="nil"/>
              <w:bottom w:val="nil"/>
              <w:right w:val="nil"/>
            </w:tcBorders>
            <w:shd w:val="clear" w:color="auto" w:fill="auto"/>
            <w:noWrap/>
            <w:vAlign w:val="bottom"/>
            <w:hideMark/>
          </w:tcPr>
          <w:p w14:paraId="5BA8CFC7"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17</w:t>
            </w:r>
          </w:p>
        </w:tc>
        <w:tc>
          <w:tcPr>
            <w:tcW w:w="1200" w:type="dxa"/>
            <w:tcBorders>
              <w:top w:val="nil"/>
              <w:left w:val="nil"/>
              <w:bottom w:val="nil"/>
              <w:right w:val="nil"/>
            </w:tcBorders>
            <w:shd w:val="clear" w:color="auto" w:fill="auto"/>
            <w:noWrap/>
            <w:vAlign w:val="bottom"/>
            <w:hideMark/>
          </w:tcPr>
          <w:p w14:paraId="7637E6D9"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19</w:t>
            </w:r>
          </w:p>
        </w:tc>
      </w:tr>
      <w:tr w:rsidR="00F96521" w:rsidRPr="00F96521" w14:paraId="4915CF2E" w14:textId="77777777" w:rsidTr="00F96521">
        <w:trPr>
          <w:trHeight w:val="300"/>
          <w:jc w:val="center"/>
        </w:trPr>
        <w:tc>
          <w:tcPr>
            <w:tcW w:w="1200" w:type="dxa"/>
            <w:tcBorders>
              <w:top w:val="nil"/>
              <w:left w:val="nil"/>
              <w:bottom w:val="nil"/>
              <w:right w:val="nil"/>
            </w:tcBorders>
            <w:shd w:val="clear" w:color="auto" w:fill="auto"/>
            <w:noWrap/>
            <w:vAlign w:val="bottom"/>
            <w:hideMark/>
          </w:tcPr>
          <w:p w14:paraId="6A217361"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3</w:t>
            </w:r>
          </w:p>
        </w:tc>
        <w:tc>
          <w:tcPr>
            <w:tcW w:w="1200" w:type="dxa"/>
            <w:tcBorders>
              <w:top w:val="nil"/>
              <w:left w:val="nil"/>
              <w:bottom w:val="nil"/>
              <w:right w:val="nil"/>
            </w:tcBorders>
            <w:shd w:val="clear" w:color="auto" w:fill="auto"/>
            <w:noWrap/>
            <w:vAlign w:val="bottom"/>
            <w:hideMark/>
          </w:tcPr>
          <w:p w14:paraId="20544C06"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21</w:t>
            </w:r>
          </w:p>
        </w:tc>
        <w:tc>
          <w:tcPr>
            <w:tcW w:w="1200" w:type="dxa"/>
            <w:tcBorders>
              <w:top w:val="nil"/>
              <w:left w:val="nil"/>
              <w:bottom w:val="nil"/>
              <w:right w:val="nil"/>
            </w:tcBorders>
            <w:shd w:val="clear" w:color="auto" w:fill="auto"/>
            <w:noWrap/>
            <w:vAlign w:val="bottom"/>
            <w:hideMark/>
          </w:tcPr>
          <w:p w14:paraId="5CF5385A"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10</w:t>
            </w:r>
          </w:p>
        </w:tc>
        <w:tc>
          <w:tcPr>
            <w:tcW w:w="1200" w:type="dxa"/>
            <w:tcBorders>
              <w:top w:val="nil"/>
              <w:left w:val="nil"/>
              <w:bottom w:val="nil"/>
              <w:right w:val="nil"/>
            </w:tcBorders>
            <w:shd w:val="clear" w:color="auto" w:fill="auto"/>
            <w:noWrap/>
            <w:vAlign w:val="bottom"/>
            <w:hideMark/>
          </w:tcPr>
          <w:p w14:paraId="467FBB0C"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10</w:t>
            </w:r>
          </w:p>
        </w:tc>
        <w:tc>
          <w:tcPr>
            <w:tcW w:w="1200" w:type="dxa"/>
            <w:tcBorders>
              <w:top w:val="nil"/>
              <w:left w:val="nil"/>
              <w:bottom w:val="nil"/>
              <w:right w:val="nil"/>
            </w:tcBorders>
            <w:shd w:val="clear" w:color="auto" w:fill="auto"/>
            <w:noWrap/>
            <w:vAlign w:val="bottom"/>
            <w:hideMark/>
          </w:tcPr>
          <w:p w14:paraId="2D3799D8" w14:textId="77777777" w:rsidR="00F96521" w:rsidRPr="00F96521" w:rsidRDefault="00F96521" w:rsidP="00F96521">
            <w:pPr>
              <w:spacing w:after="0" w:line="240" w:lineRule="auto"/>
              <w:jc w:val="right"/>
              <w:rPr>
                <w:rFonts w:ascii="Arial" w:eastAsia="Times New Roman" w:hAnsi="Arial" w:cs="Arial"/>
                <w:color w:val="000000"/>
                <w:lang w:eastAsia="es-CO"/>
              </w:rPr>
            </w:pPr>
            <w:r w:rsidRPr="00F96521">
              <w:rPr>
                <w:rFonts w:ascii="Arial" w:eastAsia="Times New Roman" w:hAnsi="Arial" w:cs="Arial"/>
                <w:color w:val="000000"/>
                <w:lang w:eastAsia="es-CO"/>
              </w:rPr>
              <w:t>5</w:t>
            </w:r>
          </w:p>
        </w:tc>
      </w:tr>
    </w:tbl>
    <w:p w14:paraId="64B9FE23" w14:textId="77777777" w:rsidR="00F96521" w:rsidRDefault="00F96521" w:rsidP="00B231AD">
      <w:pPr>
        <w:spacing w:after="0" w:line="240" w:lineRule="auto"/>
        <w:jc w:val="both"/>
        <w:rPr>
          <w:rFonts w:ascii="Arial" w:eastAsia="Times New Roman" w:hAnsi="Arial" w:cs="Arial"/>
          <w:lang w:eastAsia="es-ES"/>
        </w:rPr>
      </w:pPr>
    </w:p>
    <w:p w14:paraId="4E576A2B" w14:textId="77777777" w:rsidR="00F96521" w:rsidRDefault="00676260" w:rsidP="00B231AD">
      <w:pPr>
        <w:spacing w:after="0" w:line="240" w:lineRule="auto"/>
        <w:jc w:val="both"/>
        <w:rPr>
          <w:rFonts w:ascii="Arial" w:eastAsia="Times New Roman" w:hAnsi="Arial" w:cs="Arial"/>
          <w:lang w:eastAsia="es-ES"/>
        </w:rPr>
      </w:pPr>
      <w:r>
        <w:rPr>
          <w:rFonts w:ascii="Arial" w:eastAsia="Times New Roman" w:hAnsi="Arial" w:cs="Arial"/>
          <w:lang w:eastAsia="es-ES"/>
        </w:rPr>
        <w:t>La media de los tiempos es:</w:t>
      </w:r>
    </w:p>
    <w:p w14:paraId="0A90CB37" w14:textId="77777777" w:rsidR="00676260" w:rsidRDefault="00CF74F4" w:rsidP="00676260">
      <w:pPr>
        <w:spacing w:after="0" w:line="240" w:lineRule="auto"/>
        <w:jc w:val="center"/>
        <w:rPr>
          <w:rFonts w:ascii="Arial" w:eastAsia="Times New Roman" w:hAnsi="Arial" w:cs="Arial"/>
          <w:lang w:eastAsia="es-ES"/>
        </w:rPr>
      </w:pPr>
      <m:oMathPara>
        <m:oMath>
          <m:acc>
            <m:accPr>
              <m:chr m:val="̅"/>
              <m:ctrlPr>
                <w:rPr>
                  <w:rFonts w:ascii="Cambria Math" w:eastAsia="Times New Roman" w:hAnsi="Cambria Math" w:cs="Arial"/>
                  <w:i/>
                  <w:lang w:eastAsia="es-ES"/>
                </w:rPr>
              </m:ctrlPr>
            </m:accPr>
            <m:e>
              <m:r>
                <w:rPr>
                  <w:rFonts w:ascii="Cambria Math" w:eastAsia="Times New Roman" w:hAnsi="Cambria Math" w:cs="Arial"/>
                  <w:lang w:eastAsia="es-ES"/>
                </w:rPr>
                <m:t>X</m:t>
              </m:r>
            </m:e>
          </m:acc>
          <m:r>
            <w:rPr>
              <w:rFonts w:ascii="Cambria Math" w:eastAsia="Times New Roman" w:hAnsi="Cambria Math" w:cs="Arial"/>
              <w:lang w:eastAsia="es-ES"/>
            </w:rPr>
            <m:t>=</m:t>
          </m:r>
          <m:f>
            <m:fPr>
              <m:ctrlPr>
                <w:rPr>
                  <w:rFonts w:ascii="Cambria Math" w:eastAsia="Times New Roman" w:hAnsi="Cambria Math" w:cs="Arial"/>
                  <w:i/>
                  <w:lang w:eastAsia="es-ES"/>
                </w:rPr>
              </m:ctrlPr>
            </m:fPr>
            <m:num>
              <m:r>
                <w:rPr>
                  <w:rFonts w:ascii="Cambria Math" w:eastAsia="Times New Roman" w:hAnsi="Cambria Math" w:cs="Arial"/>
                  <w:lang w:eastAsia="es-ES"/>
                </w:rPr>
                <m:t>27+14+3+26+6+21+8+18+10+21+17+10+21+19+5</m:t>
              </m:r>
            </m:num>
            <m:den>
              <m:r>
                <w:rPr>
                  <w:rFonts w:ascii="Cambria Math" w:eastAsia="Times New Roman" w:hAnsi="Cambria Math" w:cs="Arial"/>
                  <w:lang w:eastAsia="es-ES"/>
                </w:rPr>
                <m:t>15</m:t>
              </m:r>
            </m:den>
          </m:f>
          <m:r>
            <w:rPr>
              <w:rFonts w:ascii="Cambria Math" w:eastAsia="Times New Roman" w:hAnsi="Cambria Math" w:cs="Arial"/>
              <w:lang w:eastAsia="es-ES"/>
            </w:rPr>
            <m:t>=15 minutos</m:t>
          </m:r>
        </m:oMath>
      </m:oMathPara>
    </w:p>
    <w:p w14:paraId="6FD0BD6B" w14:textId="77777777" w:rsidR="00F96521" w:rsidRDefault="00BE6AED" w:rsidP="00B231AD">
      <w:pPr>
        <w:spacing w:after="0" w:line="240" w:lineRule="auto"/>
        <w:jc w:val="both"/>
        <w:rPr>
          <w:rFonts w:ascii="Arial" w:eastAsia="Times New Roman" w:hAnsi="Arial" w:cs="Arial"/>
          <w:lang w:eastAsia="es-ES"/>
        </w:rPr>
      </w:pPr>
      <w:r>
        <w:rPr>
          <w:rFonts w:ascii="Arial" w:eastAsia="Times New Roman" w:hAnsi="Arial" w:cs="Arial"/>
          <w:lang w:eastAsia="es-ES"/>
        </w:rPr>
        <w:t>Es decir que, el tiempo medio de reacción de una persona de dicha población es de 15 minutos.</w:t>
      </w:r>
    </w:p>
    <w:p w14:paraId="35FF93CE" w14:textId="77777777" w:rsidR="00BE6AED" w:rsidRDefault="00BE6AED" w:rsidP="00B231AD">
      <w:pPr>
        <w:spacing w:after="0" w:line="240" w:lineRule="auto"/>
        <w:jc w:val="both"/>
        <w:rPr>
          <w:rFonts w:ascii="Arial" w:eastAsia="Times New Roman" w:hAnsi="Arial" w:cs="Arial"/>
          <w:lang w:eastAsia="es-ES"/>
        </w:rPr>
      </w:pPr>
      <w:r>
        <w:rPr>
          <w:rFonts w:ascii="Arial" w:eastAsia="Times New Roman" w:hAnsi="Arial" w:cs="Arial"/>
          <w:lang w:eastAsia="es-ES"/>
        </w:rPr>
        <w:t>Se puede afirmar que, si una persona se somete al mismo estímulo, el tiempo que tardará en reaccionar estará alrededor de 15 minutos.</w:t>
      </w:r>
    </w:p>
    <w:p w14:paraId="28D608E6" w14:textId="77777777" w:rsidR="00BE6AED" w:rsidRPr="00B231AD" w:rsidRDefault="00BE6AED" w:rsidP="00B231AD">
      <w:pPr>
        <w:spacing w:after="0" w:line="240" w:lineRule="auto"/>
        <w:jc w:val="both"/>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91"/>
        <w:gridCol w:w="6337"/>
      </w:tblGrid>
      <w:tr w:rsidR="004526BE" w:rsidRPr="00C87E96" w14:paraId="0ACB65F3" w14:textId="77777777" w:rsidTr="002B7205">
        <w:tc>
          <w:tcPr>
            <w:tcW w:w="8828" w:type="dxa"/>
            <w:gridSpan w:val="2"/>
            <w:shd w:val="clear" w:color="auto" w:fill="000000" w:themeFill="text1"/>
          </w:tcPr>
          <w:p w14:paraId="362028D6" w14:textId="77777777" w:rsidR="004526BE" w:rsidRPr="00C87E96" w:rsidRDefault="004526BE" w:rsidP="002B7205">
            <w:pPr>
              <w:jc w:val="center"/>
              <w:rPr>
                <w:rFonts w:ascii="Arial" w:hAnsi="Arial" w:cs="Arial"/>
                <w:b/>
                <w:sz w:val="24"/>
                <w:szCs w:val="24"/>
              </w:rPr>
            </w:pPr>
            <w:r w:rsidRPr="00C87E96">
              <w:rPr>
                <w:rFonts w:ascii="Arial" w:hAnsi="Arial" w:cs="Arial"/>
                <w:b/>
                <w:sz w:val="24"/>
                <w:szCs w:val="24"/>
              </w:rPr>
              <w:t xml:space="preserve">Destacado </w:t>
            </w:r>
          </w:p>
        </w:tc>
      </w:tr>
      <w:tr w:rsidR="004526BE" w:rsidRPr="00C87E96" w14:paraId="6600E09B" w14:textId="77777777" w:rsidTr="002B7205">
        <w:tc>
          <w:tcPr>
            <w:tcW w:w="2491" w:type="dxa"/>
          </w:tcPr>
          <w:p w14:paraId="3812C457" w14:textId="77777777" w:rsidR="004526BE" w:rsidRPr="00C87E96" w:rsidRDefault="004526BE" w:rsidP="002B7205">
            <w:pPr>
              <w:rPr>
                <w:rFonts w:ascii="Arial" w:hAnsi="Arial" w:cs="Arial"/>
                <w:b/>
                <w:sz w:val="24"/>
                <w:szCs w:val="24"/>
              </w:rPr>
            </w:pPr>
            <w:r w:rsidRPr="00C87E96">
              <w:rPr>
                <w:rFonts w:ascii="Arial" w:hAnsi="Arial" w:cs="Arial"/>
                <w:b/>
                <w:sz w:val="24"/>
                <w:szCs w:val="24"/>
              </w:rPr>
              <w:t>Título</w:t>
            </w:r>
          </w:p>
        </w:tc>
        <w:tc>
          <w:tcPr>
            <w:tcW w:w="6337" w:type="dxa"/>
          </w:tcPr>
          <w:p w14:paraId="430305C3" w14:textId="77777777" w:rsidR="004526BE" w:rsidRPr="00C87E96" w:rsidRDefault="004526BE" w:rsidP="004526BE">
            <w:pPr>
              <w:rPr>
                <w:rFonts w:ascii="Arial" w:hAnsi="Arial" w:cs="Arial"/>
                <w:b/>
                <w:sz w:val="24"/>
                <w:szCs w:val="24"/>
              </w:rPr>
            </w:pPr>
            <w:r>
              <w:rPr>
                <w:rFonts w:ascii="Arial" w:hAnsi="Arial" w:cs="Arial"/>
                <w:b/>
                <w:sz w:val="24"/>
                <w:szCs w:val="24"/>
              </w:rPr>
              <w:t>Definición de la mediana</w:t>
            </w:r>
          </w:p>
        </w:tc>
      </w:tr>
      <w:tr w:rsidR="004526BE" w:rsidRPr="00C87E96" w14:paraId="03C67F7F" w14:textId="77777777" w:rsidTr="002B7205">
        <w:tc>
          <w:tcPr>
            <w:tcW w:w="2491" w:type="dxa"/>
          </w:tcPr>
          <w:p w14:paraId="4AB5812F" w14:textId="77777777" w:rsidR="004526BE" w:rsidRPr="00C87E96" w:rsidRDefault="004526BE" w:rsidP="002B7205">
            <w:pPr>
              <w:rPr>
                <w:rFonts w:ascii="Arial" w:hAnsi="Arial" w:cs="Arial"/>
                <w:sz w:val="24"/>
                <w:szCs w:val="24"/>
              </w:rPr>
            </w:pPr>
            <w:r w:rsidRPr="00C87E96">
              <w:rPr>
                <w:rFonts w:ascii="Arial" w:hAnsi="Arial" w:cs="Arial"/>
                <w:b/>
                <w:sz w:val="24"/>
                <w:szCs w:val="24"/>
              </w:rPr>
              <w:t>Contenido</w:t>
            </w:r>
          </w:p>
        </w:tc>
        <w:tc>
          <w:tcPr>
            <w:tcW w:w="6337" w:type="dxa"/>
          </w:tcPr>
          <w:p w14:paraId="3029D0FA" w14:textId="77777777" w:rsidR="004526BE" w:rsidRPr="004526BE" w:rsidRDefault="004526BE" w:rsidP="004526BE">
            <w:pPr>
              <w:jc w:val="both"/>
              <w:rPr>
                <w:rFonts w:ascii="Arial" w:eastAsia="Times New Roman" w:hAnsi="Arial" w:cs="Arial"/>
                <w:lang w:val="es-ES" w:eastAsia="es-ES"/>
              </w:rPr>
            </w:pPr>
            <w:r w:rsidRPr="004526BE">
              <w:rPr>
                <w:rFonts w:ascii="Arial" w:eastAsia="Times New Roman" w:hAnsi="Arial" w:cs="Arial"/>
                <w:lang w:val="es-ES" w:eastAsia="es-ES"/>
              </w:rPr>
              <w:t xml:space="preserve">La </w:t>
            </w:r>
            <w:r w:rsidRPr="00DD7361">
              <w:rPr>
                <w:rFonts w:ascii="Arial" w:eastAsia="Times New Roman" w:hAnsi="Arial" w:cs="Arial"/>
                <w:b/>
                <w:lang w:val="es-ES" w:eastAsia="es-ES"/>
              </w:rPr>
              <w:t>mediana</w:t>
            </w:r>
            <w:r w:rsidRPr="004526BE">
              <w:rPr>
                <w:rFonts w:ascii="Arial" w:eastAsia="Times New Roman" w:hAnsi="Arial" w:cs="Arial"/>
                <w:lang w:val="es-ES" w:eastAsia="es-ES"/>
              </w:rPr>
              <w:t xml:space="preserve"> </w:t>
            </w:r>
            <w:r>
              <w:rPr>
                <w:rFonts w:ascii="Arial" w:eastAsia="Times New Roman" w:hAnsi="Arial" w:cs="Arial"/>
                <w:lang w:val="es-ES" w:eastAsia="es-ES"/>
              </w:rPr>
              <w:t>se define como</w:t>
            </w:r>
            <w:r w:rsidRPr="004526BE">
              <w:rPr>
                <w:rFonts w:ascii="Arial" w:eastAsia="Times New Roman" w:hAnsi="Arial" w:cs="Arial"/>
                <w:lang w:val="es-ES" w:eastAsia="es-ES"/>
              </w:rPr>
              <w:t xml:space="preserve"> el dato que divide un conjunto de datos en dos partes porcentualmente iguales. Es notada como</w:t>
            </w:r>
            <w:r w:rsidRPr="004526BE">
              <w:rPr>
                <w:rFonts w:ascii="Arial" w:eastAsia="Times New Roman" w:hAnsi="Arial" w:cs="Arial"/>
                <w:noProof/>
                <w:position w:val="-4"/>
                <w:lang w:val="es-ES" w:eastAsia="es-ES"/>
              </w:rPr>
              <w:drawing>
                <wp:inline distT="0" distB="0" distL="0" distR="0" wp14:anchorId="68E7C92C" wp14:editId="1F1D9CF7">
                  <wp:extent cx="152400" cy="177800"/>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srcRect/>
                          <a:stretch>
                            <a:fillRect/>
                          </a:stretch>
                        </pic:blipFill>
                        <pic:spPr bwMode="auto">
                          <a:xfrm>
                            <a:off x="0" y="0"/>
                            <a:ext cx="152400" cy="177800"/>
                          </a:xfrm>
                          <a:prstGeom prst="rect">
                            <a:avLst/>
                          </a:prstGeom>
                          <a:noFill/>
                          <a:ln w="9525">
                            <a:noFill/>
                            <a:miter lim="800000"/>
                            <a:headEnd/>
                            <a:tailEnd/>
                          </a:ln>
                        </pic:spPr>
                      </pic:pic>
                    </a:graphicData>
                  </a:graphic>
                </wp:inline>
              </w:drawing>
            </w:r>
          </w:p>
          <w:p w14:paraId="4F42C5AF" w14:textId="77777777" w:rsidR="004526BE" w:rsidRPr="004526BE" w:rsidRDefault="004526BE" w:rsidP="004526BE">
            <w:pPr>
              <w:jc w:val="both"/>
              <w:rPr>
                <w:rFonts w:ascii="Arial" w:eastAsia="Times New Roman" w:hAnsi="Arial" w:cs="Arial"/>
                <w:lang w:val="es-ES" w:eastAsia="es-ES"/>
              </w:rPr>
            </w:pPr>
            <w:r w:rsidRPr="004526BE">
              <w:rPr>
                <w:rFonts w:ascii="Arial" w:eastAsia="Times New Roman" w:hAnsi="Arial" w:cs="Arial"/>
                <w:lang w:val="es-ES" w:eastAsia="es-ES"/>
              </w:rPr>
              <w:t>Para calcular la mediana es necesario ordenar el conjunto de datos de menor a mayor,</w:t>
            </w:r>
          </w:p>
          <w:p w14:paraId="4FA6B3A0" w14:textId="77777777" w:rsidR="004526BE" w:rsidRPr="004526BE" w:rsidRDefault="004526BE" w:rsidP="004526BE">
            <w:pPr>
              <w:ind w:left="1800"/>
              <w:jc w:val="both"/>
              <w:rPr>
                <w:rFonts w:ascii="Arial" w:eastAsia="Times New Roman" w:hAnsi="Arial" w:cs="Arial"/>
                <w:lang w:val="es-ES" w:eastAsia="es-ES"/>
              </w:rPr>
            </w:pPr>
            <w:r w:rsidRPr="004526BE">
              <w:rPr>
                <w:rFonts w:ascii="Arial" w:eastAsia="Times New Roman" w:hAnsi="Arial" w:cs="Arial"/>
                <w:noProof/>
                <w:position w:val="-10"/>
                <w:lang w:val="es-ES" w:eastAsia="es-ES"/>
              </w:rPr>
              <w:drawing>
                <wp:inline distT="0" distB="0" distL="0" distR="0" wp14:anchorId="4E1B6C7F" wp14:editId="0D1E29E5">
                  <wp:extent cx="889000" cy="190500"/>
                  <wp:effectExtent l="0" t="0" r="635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889000" cy="190500"/>
                          </a:xfrm>
                          <a:prstGeom prst="rect">
                            <a:avLst/>
                          </a:prstGeom>
                          <a:noFill/>
                          <a:ln w="9525">
                            <a:noFill/>
                            <a:miter lim="800000"/>
                            <a:headEnd/>
                            <a:tailEnd/>
                          </a:ln>
                        </pic:spPr>
                      </pic:pic>
                    </a:graphicData>
                  </a:graphic>
                </wp:inline>
              </w:drawing>
            </w:r>
          </w:p>
          <w:p w14:paraId="4945CDED" w14:textId="77777777" w:rsidR="004526BE" w:rsidRPr="004526BE" w:rsidRDefault="004526BE" w:rsidP="004526BE">
            <w:pPr>
              <w:jc w:val="both"/>
              <w:rPr>
                <w:rFonts w:ascii="Arial" w:eastAsia="Times New Roman" w:hAnsi="Arial" w:cs="Arial"/>
                <w:lang w:val="es-ES" w:eastAsia="es-ES"/>
              </w:rPr>
            </w:pPr>
            <w:r>
              <w:rPr>
                <w:rFonts w:ascii="Arial" w:eastAsia="Times New Roman" w:hAnsi="Arial" w:cs="Arial"/>
                <w:lang w:val="es-ES" w:eastAsia="es-ES"/>
              </w:rPr>
              <w:t xml:space="preserve">Luego, </w:t>
            </w:r>
            <w:r w:rsidRPr="004526BE">
              <w:rPr>
                <w:rFonts w:ascii="Arial" w:eastAsia="Times New Roman" w:hAnsi="Arial" w:cs="Arial"/>
                <w:lang w:val="es-ES" w:eastAsia="es-ES"/>
              </w:rPr>
              <w:t>ubicar el punto o valor que está en el centro de ellos; para encontrar la mediana se tienen dos casos:</w:t>
            </w:r>
          </w:p>
          <w:p w14:paraId="15F9DDE8" w14:textId="77777777" w:rsidR="004526BE" w:rsidRDefault="004526BE" w:rsidP="004526BE">
            <w:pPr>
              <w:jc w:val="both"/>
              <w:rPr>
                <w:rFonts w:ascii="Arial" w:eastAsia="Times New Roman" w:hAnsi="Arial" w:cs="Arial"/>
                <w:lang w:val="es-ES" w:eastAsia="es-ES"/>
              </w:rPr>
            </w:pPr>
            <w:r w:rsidRPr="004526BE">
              <w:rPr>
                <w:rFonts w:ascii="Arial" w:eastAsia="Times New Roman" w:hAnsi="Arial" w:cs="Arial"/>
                <w:i/>
                <w:lang w:val="es-ES" w:eastAsia="es-ES"/>
              </w:rPr>
              <w:t>Caso 1:</w:t>
            </w:r>
            <w:r w:rsidRPr="004526BE">
              <w:rPr>
                <w:rFonts w:ascii="Arial" w:eastAsia="Times New Roman" w:hAnsi="Arial" w:cs="Arial"/>
                <w:lang w:val="es-ES" w:eastAsia="es-ES"/>
              </w:rPr>
              <w:t xml:space="preserve"> Si el número  de datos</w:t>
            </w:r>
            <w:r>
              <w:rPr>
                <w:rFonts w:ascii="Arial" w:eastAsia="Times New Roman" w:hAnsi="Arial" w:cs="Arial"/>
                <w:lang w:val="es-ES" w:eastAsia="es-ES"/>
              </w:rPr>
              <w:t>,</w:t>
            </w:r>
            <w:r w:rsidRPr="004526BE">
              <w:rPr>
                <w:rFonts w:ascii="Arial" w:eastAsia="Times New Roman" w:hAnsi="Arial" w:cs="Arial"/>
                <w:lang w:val="es-ES" w:eastAsia="es-ES"/>
              </w:rPr>
              <w:t xml:space="preserve"> </w:t>
            </w:r>
            <w:r w:rsidRPr="004526BE">
              <w:rPr>
                <w:rFonts w:ascii="Arial" w:eastAsia="Times New Roman" w:hAnsi="Arial" w:cs="Arial"/>
                <w:i/>
                <w:lang w:val="es-ES" w:eastAsia="es-ES"/>
              </w:rPr>
              <w:t>n</w:t>
            </w:r>
            <w:r>
              <w:rPr>
                <w:rFonts w:ascii="Arial" w:eastAsia="Times New Roman" w:hAnsi="Arial" w:cs="Arial"/>
                <w:i/>
                <w:lang w:val="es-ES" w:eastAsia="es-ES"/>
              </w:rPr>
              <w:t>,</w:t>
            </w:r>
            <w:r w:rsidRPr="004526BE">
              <w:rPr>
                <w:rFonts w:ascii="Arial" w:eastAsia="Times New Roman" w:hAnsi="Arial" w:cs="Arial"/>
                <w:lang w:val="es-ES" w:eastAsia="es-ES"/>
              </w:rPr>
              <w:t xml:space="preserve"> es impar</w:t>
            </w:r>
          </w:p>
          <w:p w14:paraId="2DC2DAD5" w14:textId="77777777" w:rsidR="004526BE" w:rsidRPr="004526BE" w:rsidRDefault="004526BE" w:rsidP="004526BE">
            <w:pPr>
              <w:jc w:val="center"/>
              <w:rPr>
                <w:rFonts w:ascii="Arial" w:eastAsia="Times New Roman" w:hAnsi="Arial" w:cs="Arial"/>
                <w:lang w:val="es-ES" w:eastAsia="es-ES"/>
              </w:rPr>
            </w:pPr>
            <w:r w:rsidRPr="004526BE">
              <w:rPr>
                <w:rFonts w:ascii="Arial" w:eastAsia="Times New Roman" w:hAnsi="Arial" w:cs="Arial"/>
                <w:noProof/>
                <w:position w:val="-34"/>
                <w:lang w:val="es-ES" w:eastAsia="es-ES"/>
              </w:rPr>
              <w:drawing>
                <wp:inline distT="0" distB="0" distL="0" distR="0" wp14:anchorId="5939DCEE" wp14:editId="1BDD6CC8">
                  <wp:extent cx="596900" cy="3683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srcRect/>
                          <a:stretch>
                            <a:fillRect/>
                          </a:stretch>
                        </pic:blipFill>
                        <pic:spPr bwMode="auto">
                          <a:xfrm>
                            <a:off x="0" y="0"/>
                            <a:ext cx="596900" cy="368300"/>
                          </a:xfrm>
                          <a:prstGeom prst="rect">
                            <a:avLst/>
                          </a:prstGeom>
                          <a:noFill/>
                          <a:ln w="9525">
                            <a:noFill/>
                            <a:miter lim="800000"/>
                            <a:headEnd/>
                            <a:tailEnd/>
                          </a:ln>
                        </pic:spPr>
                      </pic:pic>
                    </a:graphicData>
                  </a:graphic>
                </wp:inline>
              </w:drawing>
            </w:r>
          </w:p>
          <w:p w14:paraId="2751F725" w14:textId="77777777" w:rsidR="004526BE" w:rsidRDefault="004526BE" w:rsidP="004526BE">
            <w:pPr>
              <w:rPr>
                <w:rFonts w:ascii="Arial" w:eastAsia="Times New Roman" w:hAnsi="Arial" w:cs="Arial"/>
                <w:lang w:val="es-ES" w:eastAsia="es-ES"/>
              </w:rPr>
            </w:pPr>
            <w:r w:rsidRPr="004526BE">
              <w:rPr>
                <w:rFonts w:ascii="Arial" w:eastAsia="Times New Roman" w:hAnsi="Arial" w:cs="Arial"/>
                <w:i/>
                <w:lang w:val="es-ES" w:eastAsia="es-ES"/>
              </w:rPr>
              <w:t>Caso 2:</w:t>
            </w:r>
            <w:r w:rsidRPr="004526BE">
              <w:rPr>
                <w:rFonts w:ascii="Arial" w:eastAsia="Times New Roman" w:hAnsi="Arial" w:cs="Arial"/>
                <w:lang w:val="es-ES" w:eastAsia="es-ES"/>
              </w:rPr>
              <w:t xml:space="preserve"> Si el número  de datos</w:t>
            </w:r>
            <w:r>
              <w:rPr>
                <w:rFonts w:ascii="Arial" w:eastAsia="Times New Roman" w:hAnsi="Arial" w:cs="Arial"/>
                <w:lang w:val="es-ES" w:eastAsia="es-ES"/>
              </w:rPr>
              <w:t>,</w:t>
            </w:r>
            <w:r w:rsidRPr="004526BE">
              <w:rPr>
                <w:rFonts w:ascii="Arial" w:eastAsia="Times New Roman" w:hAnsi="Arial" w:cs="Arial"/>
                <w:lang w:val="es-ES" w:eastAsia="es-ES"/>
              </w:rPr>
              <w:t xml:space="preserve"> </w:t>
            </w:r>
            <w:r w:rsidRPr="004526BE">
              <w:rPr>
                <w:rFonts w:ascii="Arial" w:eastAsia="Times New Roman" w:hAnsi="Arial" w:cs="Arial"/>
                <w:i/>
                <w:lang w:val="es-ES" w:eastAsia="es-ES"/>
              </w:rPr>
              <w:t>n</w:t>
            </w:r>
            <w:r>
              <w:rPr>
                <w:rFonts w:ascii="Arial" w:eastAsia="Times New Roman" w:hAnsi="Arial" w:cs="Arial"/>
                <w:i/>
                <w:lang w:val="es-ES" w:eastAsia="es-ES"/>
              </w:rPr>
              <w:t>,</w:t>
            </w:r>
            <w:r w:rsidRPr="004526BE">
              <w:rPr>
                <w:rFonts w:ascii="Arial" w:eastAsia="Times New Roman" w:hAnsi="Arial" w:cs="Arial"/>
                <w:lang w:val="es-ES" w:eastAsia="es-ES"/>
              </w:rPr>
              <w:t xml:space="preserve"> es par</w:t>
            </w:r>
          </w:p>
          <w:p w14:paraId="0E831126" w14:textId="77777777" w:rsidR="004526BE" w:rsidRDefault="004526BE" w:rsidP="004526BE">
            <w:pPr>
              <w:jc w:val="center"/>
              <w:rPr>
                <w:rFonts w:ascii="Arial" w:eastAsia="Times New Roman" w:hAnsi="Arial" w:cs="Arial"/>
                <w:lang w:val="es-ES" w:eastAsia="es-ES"/>
              </w:rPr>
            </w:pPr>
            <w:r w:rsidRPr="004526BE">
              <w:rPr>
                <w:rFonts w:ascii="Arial" w:eastAsia="Times New Roman" w:hAnsi="Arial" w:cs="Arial"/>
                <w:noProof/>
                <w:position w:val="-20"/>
                <w:lang w:val="es-ES" w:eastAsia="es-ES"/>
              </w:rPr>
              <w:drawing>
                <wp:inline distT="0" distB="0" distL="0" distR="0" wp14:anchorId="18A2F1BA" wp14:editId="3E202178">
                  <wp:extent cx="1003300" cy="495300"/>
                  <wp:effectExtent l="19050" t="0" r="635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srcRect/>
                          <a:stretch>
                            <a:fillRect/>
                          </a:stretch>
                        </pic:blipFill>
                        <pic:spPr bwMode="auto">
                          <a:xfrm>
                            <a:off x="0" y="0"/>
                            <a:ext cx="1003300" cy="495300"/>
                          </a:xfrm>
                          <a:prstGeom prst="rect">
                            <a:avLst/>
                          </a:prstGeom>
                          <a:noFill/>
                          <a:ln w="9525">
                            <a:noFill/>
                            <a:miter lim="800000"/>
                            <a:headEnd/>
                            <a:tailEnd/>
                          </a:ln>
                        </pic:spPr>
                      </pic:pic>
                    </a:graphicData>
                  </a:graphic>
                </wp:inline>
              </w:drawing>
            </w:r>
          </w:p>
          <w:p w14:paraId="553595F3" w14:textId="77777777" w:rsidR="004526BE" w:rsidRPr="004526BE" w:rsidRDefault="004526BE" w:rsidP="004526BE">
            <w:pPr>
              <w:rPr>
                <w:rFonts w:ascii="Arial" w:eastAsia="Times New Roman" w:hAnsi="Arial" w:cs="Arial"/>
                <w:lang w:val="es-ES" w:eastAsia="es-ES"/>
              </w:rPr>
            </w:pPr>
            <w:r>
              <w:rPr>
                <w:rFonts w:ascii="Arial" w:eastAsia="Times New Roman" w:hAnsi="Arial" w:cs="Arial"/>
                <w:lang w:val="es-ES" w:eastAsia="es-ES"/>
              </w:rPr>
              <w:lastRenderedPageBreak/>
              <w:t>En este caso</w:t>
            </w:r>
            <w:r w:rsidRPr="004526BE">
              <w:rPr>
                <w:rFonts w:ascii="Arial" w:eastAsia="Times New Roman" w:hAnsi="Arial" w:cs="Arial"/>
                <w:lang w:val="es-ES" w:eastAsia="es-ES"/>
              </w:rPr>
              <w:t>, la mediana es el punto medio entre las dos observaciones</w:t>
            </w:r>
            <w:r>
              <w:rPr>
                <w:rFonts w:ascii="Arial" w:eastAsia="Times New Roman" w:hAnsi="Arial" w:cs="Arial"/>
                <w:lang w:val="es-ES" w:eastAsia="es-ES"/>
              </w:rPr>
              <w:t xml:space="preserve"> que se ubican en el centro. </w:t>
            </w:r>
          </w:p>
        </w:tc>
      </w:tr>
    </w:tbl>
    <w:p w14:paraId="7115D40B" w14:textId="77777777" w:rsidR="00B231AD" w:rsidRDefault="00B231AD" w:rsidP="00B231AD">
      <w:pPr>
        <w:rPr>
          <w:rFonts w:ascii="Arial" w:hAnsi="Arial" w:cs="Arial"/>
        </w:rPr>
      </w:pPr>
    </w:p>
    <w:p w14:paraId="6D74B0F1" w14:textId="77777777" w:rsidR="00BE6AED" w:rsidRDefault="00BE6AED" w:rsidP="00B231AD">
      <w:pPr>
        <w:rPr>
          <w:rFonts w:ascii="Arial" w:hAnsi="Arial" w:cs="Arial"/>
        </w:rPr>
      </w:pPr>
      <w:r>
        <w:rPr>
          <w:rFonts w:ascii="Arial" w:hAnsi="Arial" w:cs="Arial"/>
        </w:rPr>
        <w:t>Para el ejemplo de los tiempos de reacción al estímulo, se considera el caso 1, ya que el número de datos impar, se tiene:</w:t>
      </w:r>
    </w:p>
    <w:tbl>
      <w:tblPr>
        <w:tblW w:w="6900" w:type="dxa"/>
        <w:jc w:val="center"/>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tblGrid>
      <w:tr w:rsidR="002513EA" w:rsidRPr="002513EA" w14:paraId="1B31C912" w14:textId="77777777" w:rsidTr="002513EA">
        <w:trPr>
          <w:trHeight w:val="300"/>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4ECA3"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7E6F006"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5</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192E29B"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6</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B0C38A3"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7EE5A75E"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10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B52BF67"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10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085AECE"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14</w:t>
            </w:r>
          </w:p>
        </w:tc>
        <w:tc>
          <w:tcPr>
            <w:tcW w:w="460" w:type="dxa"/>
            <w:tcBorders>
              <w:top w:val="single" w:sz="4" w:space="0" w:color="auto"/>
              <w:left w:val="nil"/>
              <w:bottom w:val="single" w:sz="4" w:space="0" w:color="auto"/>
              <w:right w:val="single" w:sz="4" w:space="0" w:color="auto"/>
            </w:tcBorders>
            <w:shd w:val="clear" w:color="000000" w:fill="FF0000"/>
            <w:noWrap/>
            <w:vAlign w:val="bottom"/>
            <w:hideMark/>
          </w:tcPr>
          <w:p w14:paraId="638FED40"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17</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38D96FB"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18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9E5CFC9"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19</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0611920"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21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80DC8ED"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21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E1FFF2"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21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024A435"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26</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8BC4F0E" w14:textId="77777777" w:rsidR="002513EA" w:rsidRPr="002513EA" w:rsidRDefault="002513EA" w:rsidP="002513EA">
            <w:pPr>
              <w:spacing w:after="0" w:line="240" w:lineRule="auto"/>
              <w:jc w:val="center"/>
              <w:rPr>
                <w:rFonts w:ascii="Calibri" w:eastAsia="Times New Roman" w:hAnsi="Calibri" w:cs="Times New Roman"/>
                <w:color w:val="000000"/>
                <w:lang w:eastAsia="es-CO"/>
              </w:rPr>
            </w:pPr>
            <w:r w:rsidRPr="002513EA">
              <w:rPr>
                <w:rFonts w:ascii="Calibri" w:eastAsia="Times New Roman" w:hAnsi="Calibri" w:cs="Times New Roman"/>
                <w:color w:val="000000"/>
                <w:lang w:eastAsia="es-CO"/>
              </w:rPr>
              <w:t>27</w:t>
            </w:r>
          </w:p>
        </w:tc>
      </w:tr>
    </w:tbl>
    <w:p w14:paraId="5FFB6A1D" w14:textId="77777777" w:rsidR="00BE6AED" w:rsidRDefault="002513EA" w:rsidP="00B231AD">
      <w:pPr>
        <w:rPr>
          <w:rFonts w:ascii="Arial" w:eastAsiaTheme="minorEastAsia" w:hAnsi="Arial" w:cs="Arial"/>
        </w:rPr>
      </w:pPr>
      <w:r>
        <w:rPr>
          <w:rFonts w:ascii="Arial" w:hAnsi="Arial" w:cs="Arial"/>
        </w:rPr>
        <w:t xml:space="preserve">El valor de la mediana corresponde al dato ubicado en la posición </w:t>
      </w:r>
      <m:oMath>
        <m:sSub>
          <m:sSubPr>
            <m:ctrlPr>
              <w:rPr>
                <w:rFonts w:ascii="Cambria Math" w:hAnsi="Cambria Math" w:cs="Arial"/>
                <w:i/>
              </w:rPr>
            </m:ctrlPr>
          </m:sSubPr>
          <m:e>
            <m: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w:rPr>
                        <w:rFonts w:ascii="Cambria Math" w:hAnsi="Cambria Math" w:cs="Arial"/>
                      </w:rPr>
                      <m:t>15+1</m:t>
                    </m:r>
                  </m:num>
                  <m:den>
                    <m:r>
                      <w:rPr>
                        <w:rFonts w:ascii="Cambria Math" w:hAnsi="Cambria Math" w:cs="Arial"/>
                      </w:rPr>
                      <m:t>2</m:t>
                    </m:r>
                  </m:den>
                </m:f>
              </m:e>
            </m:d>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8</m:t>
            </m:r>
          </m:sub>
        </m:sSub>
      </m:oMath>
      <w:r>
        <w:rPr>
          <w:rFonts w:ascii="Arial" w:eastAsiaTheme="minorEastAsia" w:hAnsi="Arial" w:cs="Arial"/>
        </w:rPr>
        <w:t>, que para el caso corresponde a 17 minutos.</w:t>
      </w:r>
    </w:p>
    <w:p w14:paraId="4B22CBAD" w14:textId="77777777" w:rsidR="002513EA" w:rsidRDefault="002513EA" w:rsidP="00B231AD">
      <w:pPr>
        <w:rPr>
          <w:rFonts w:ascii="Arial" w:hAnsi="Arial" w:cs="Arial"/>
        </w:rPr>
      </w:pPr>
      <w:r>
        <w:rPr>
          <w:rFonts w:ascii="Arial" w:eastAsiaTheme="minorEastAsia" w:hAnsi="Arial" w:cs="Arial"/>
        </w:rPr>
        <w:t>Es decir que, el 50% de las personas tuvieron tiempos de reacción menores a 17 minutos, mientras que el 50% de las personas tuvieron tiempos de reacción mayores a 17 minutos.</w:t>
      </w:r>
    </w:p>
    <w:tbl>
      <w:tblPr>
        <w:tblStyle w:val="Tablaconcuadrcula"/>
        <w:tblW w:w="0" w:type="auto"/>
        <w:tblLayout w:type="fixed"/>
        <w:tblLook w:val="04A0" w:firstRow="1" w:lastRow="0" w:firstColumn="1" w:lastColumn="0" w:noHBand="0" w:noVBand="1"/>
      </w:tblPr>
      <w:tblGrid>
        <w:gridCol w:w="1838"/>
        <w:gridCol w:w="6990"/>
      </w:tblGrid>
      <w:tr w:rsidR="004526BE" w:rsidRPr="00C87E96" w14:paraId="5E69B03E" w14:textId="77777777" w:rsidTr="00DA23EE">
        <w:tc>
          <w:tcPr>
            <w:tcW w:w="8828" w:type="dxa"/>
            <w:gridSpan w:val="2"/>
            <w:shd w:val="clear" w:color="auto" w:fill="000000" w:themeFill="text1"/>
          </w:tcPr>
          <w:p w14:paraId="10EC9054" w14:textId="77777777" w:rsidR="004526BE" w:rsidRPr="00C87E96" w:rsidRDefault="004526BE" w:rsidP="002B7205">
            <w:pPr>
              <w:jc w:val="center"/>
              <w:rPr>
                <w:rFonts w:ascii="Arial" w:hAnsi="Arial" w:cs="Arial"/>
                <w:b/>
                <w:sz w:val="24"/>
                <w:szCs w:val="24"/>
              </w:rPr>
            </w:pPr>
            <w:r w:rsidRPr="00C87E96">
              <w:rPr>
                <w:rFonts w:ascii="Arial" w:hAnsi="Arial" w:cs="Arial"/>
                <w:b/>
                <w:sz w:val="24"/>
                <w:szCs w:val="24"/>
              </w:rPr>
              <w:t xml:space="preserve">Destacado </w:t>
            </w:r>
          </w:p>
        </w:tc>
      </w:tr>
      <w:tr w:rsidR="004526BE" w:rsidRPr="00C87E96" w14:paraId="566EB9C8" w14:textId="77777777" w:rsidTr="00DA23EE">
        <w:tc>
          <w:tcPr>
            <w:tcW w:w="1838" w:type="dxa"/>
          </w:tcPr>
          <w:p w14:paraId="179B308A" w14:textId="77777777" w:rsidR="004526BE" w:rsidRPr="00C87E96" w:rsidRDefault="004526BE" w:rsidP="002B7205">
            <w:pPr>
              <w:rPr>
                <w:rFonts w:ascii="Arial" w:hAnsi="Arial" w:cs="Arial"/>
                <w:b/>
                <w:sz w:val="24"/>
                <w:szCs w:val="24"/>
              </w:rPr>
            </w:pPr>
            <w:r w:rsidRPr="00C87E96">
              <w:rPr>
                <w:rFonts w:ascii="Arial" w:hAnsi="Arial" w:cs="Arial"/>
                <w:b/>
                <w:sz w:val="24"/>
                <w:szCs w:val="24"/>
              </w:rPr>
              <w:t>Título</w:t>
            </w:r>
          </w:p>
        </w:tc>
        <w:tc>
          <w:tcPr>
            <w:tcW w:w="6990" w:type="dxa"/>
          </w:tcPr>
          <w:p w14:paraId="37A1D4D5" w14:textId="77777777" w:rsidR="004526BE" w:rsidRPr="00C87E96" w:rsidRDefault="004526BE" w:rsidP="002B7205">
            <w:pPr>
              <w:rPr>
                <w:rFonts w:ascii="Arial" w:hAnsi="Arial" w:cs="Arial"/>
                <w:b/>
                <w:sz w:val="24"/>
                <w:szCs w:val="24"/>
              </w:rPr>
            </w:pPr>
            <w:r>
              <w:rPr>
                <w:rFonts w:ascii="Arial" w:hAnsi="Arial" w:cs="Arial"/>
                <w:b/>
                <w:sz w:val="24"/>
                <w:szCs w:val="24"/>
              </w:rPr>
              <w:t>Definición de la moda</w:t>
            </w:r>
          </w:p>
        </w:tc>
      </w:tr>
      <w:tr w:rsidR="004526BE" w:rsidRPr="00C87E96" w14:paraId="7151AF59" w14:textId="77777777" w:rsidTr="00DA23EE">
        <w:tc>
          <w:tcPr>
            <w:tcW w:w="1838" w:type="dxa"/>
          </w:tcPr>
          <w:p w14:paraId="70DA15A7" w14:textId="77777777" w:rsidR="004526BE" w:rsidRPr="00C87E96" w:rsidRDefault="004526BE" w:rsidP="002B7205">
            <w:pPr>
              <w:rPr>
                <w:rFonts w:ascii="Arial" w:hAnsi="Arial" w:cs="Arial"/>
                <w:sz w:val="24"/>
                <w:szCs w:val="24"/>
              </w:rPr>
            </w:pPr>
            <w:r w:rsidRPr="00C87E96">
              <w:rPr>
                <w:rFonts w:ascii="Arial" w:hAnsi="Arial" w:cs="Arial"/>
                <w:b/>
                <w:sz w:val="24"/>
                <w:szCs w:val="24"/>
              </w:rPr>
              <w:t>Contenido</w:t>
            </w:r>
          </w:p>
        </w:tc>
        <w:tc>
          <w:tcPr>
            <w:tcW w:w="6990" w:type="dxa"/>
          </w:tcPr>
          <w:p w14:paraId="797DAC5D" w14:textId="77777777" w:rsidR="004526BE" w:rsidRDefault="004526BE" w:rsidP="00DA23EE">
            <w:pPr>
              <w:jc w:val="both"/>
              <w:rPr>
                <w:rFonts w:ascii="Arial" w:eastAsia="Times New Roman" w:hAnsi="Arial" w:cs="Arial"/>
                <w:lang w:val="es-ES" w:eastAsia="es-ES"/>
              </w:rPr>
            </w:pPr>
            <w:r w:rsidRPr="004526BE">
              <w:rPr>
                <w:rFonts w:ascii="Arial" w:eastAsia="Times New Roman" w:hAnsi="Arial" w:cs="Arial"/>
                <w:lang w:val="es-ES" w:eastAsia="es-ES"/>
              </w:rPr>
              <w:t>La</w:t>
            </w:r>
            <w:r w:rsidRPr="00DD7361">
              <w:rPr>
                <w:rFonts w:ascii="Arial" w:eastAsia="Times New Roman" w:hAnsi="Arial" w:cs="Arial"/>
                <w:b/>
                <w:lang w:val="es-ES" w:eastAsia="es-ES"/>
              </w:rPr>
              <w:t xml:space="preserve"> moda</w:t>
            </w:r>
            <w:r w:rsidRPr="004526BE">
              <w:rPr>
                <w:rFonts w:ascii="Arial" w:eastAsia="Times New Roman" w:hAnsi="Arial" w:cs="Arial"/>
                <w:lang w:val="es-ES" w:eastAsia="es-ES"/>
              </w:rPr>
              <w:t xml:space="preserve"> </w:t>
            </w:r>
            <w:r>
              <w:rPr>
                <w:rFonts w:ascii="Arial" w:eastAsia="Times New Roman" w:hAnsi="Arial" w:cs="Arial"/>
                <w:lang w:val="es-ES" w:eastAsia="es-ES"/>
              </w:rPr>
              <w:t>se define como</w:t>
            </w:r>
            <w:r w:rsidRPr="004526BE">
              <w:rPr>
                <w:rFonts w:ascii="Arial" w:eastAsia="Times New Roman" w:hAnsi="Arial" w:cs="Arial"/>
                <w:lang w:val="es-ES" w:eastAsia="es-ES"/>
              </w:rPr>
              <w:t xml:space="preserve"> el dato que más se repite dentro del conjunto.</w:t>
            </w:r>
            <w:r>
              <w:rPr>
                <w:rFonts w:ascii="Arial" w:eastAsia="Times New Roman" w:hAnsi="Arial" w:cs="Arial"/>
                <w:lang w:val="es-ES" w:eastAsia="es-ES"/>
              </w:rPr>
              <w:t xml:space="preserve"> Se denota </w:t>
            </w:r>
            <m:oMath>
              <m:acc>
                <m:accPr>
                  <m:ctrlPr>
                    <w:rPr>
                      <w:rFonts w:ascii="Cambria Math" w:eastAsia="Times New Roman" w:hAnsi="Cambria Math" w:cs="Arial"/>
                      <w:i/>
                      <w:lang w:val="es-ES" w:eastAsia="es-ES"/>
                    </w:rPr>
                  </m:ctrlPr>
                </m:accPr>
                <m:e>
                  <m:r>
                    <w:rPr>
                      <w:rFonts w:ascii="Cambria Math" w:eastAsia="Times New Roman" w:hAnsi="Cambria Math" w:cs="Arial"/>
                      <w:lang w:val="es-ES" w:eastAsia="es-ES"/>
                    </w:rPr>
                    <m:t>X</m:t>
                  </m:r>
                </m:e>
              </m:acc>
            </m:oMath>
            <w:r>
              <w:rPr>
                <w:rFonts w:ascii="Arial" w:eastAsia="Times New Roman" w:hAnsi="Arial" w:cs="Arial"/>
                <w:lang w:val="es-ES" w:eastAsia="es-ES"/>
              </w:rPr>
              <w:t>.</w:t>
            </w:r>
          </w:p>
          <w:p w14:paraId="654A5FFF" w14:textId="77777777" w:rsidR="004526BE" w:rsidRPr="004526BE" w:rsidRDefault="004526BE" w:rsidP="00DA23EE">
            <w:pPr>
              <w:jc w:val="both"/>
              <w:rPr>
                <w:rFonts w:ascii="Arial" w:eastAsia="Times New Roman" w:hAnsi="Arial" w:cs="Arial"/>
                <w:lang w:val="es-ES" w:eastAsia="es-ES"/>
              </w:rPr>
            </w:pPr>
            <w:r w:rsidRPr="004526BE">
              <w:rPr>
                <w:rFonts w:ascii="Arial" w:eastAsia="Times New Roman" w:hAnsi="Arial" w:cs="Arial"/>
                <w:lang w:val="es-ES" w:eastAsia="es-ES"/>
              </w:rPr>
              <w:t>Cuando se tiene una cantidad grande de datos se puede presentar con mayor frecuencia la existencia de más de una moda. En algunos casos se tiene que la moda no existe.</w:t>
            </w:r>
          </w:p>
        </w:tc>
      </w:tr>
    </w:tbl>
    <w:p w14:paraId="65C0D0E2" w14:textId="77777777" w:rsidR="00DA23EE" w:rsidRDefault="00DA23EE" w:rsidP="00B231AD">
      <w:pPr>
        <w:rPr>
          <w:rFonts w:ascii="Arial" w:eastAsia="Times New Roman" w:hAnsi="Arial" w:cs="Arial"/>
          <w:lang w:eastAsia="es-ES"/>
        </w:rPr>
      </w:pPr>
    </w:p>
    <w:p w14:paraId="311A4924" w14:textId="77777777" w:rsidR="00DA23EE" w:rsidRDefault="00DA23EE" w:rsidP="00DA23EE">
      <w:pPr>
        <w:jc w:val="both"/>
        <w:rPr>
          <w:rFonts w:ascii="Arial" w:eastAsia="Times New Roman" w:hAnsi="Arial" w:cs="Arial"/>
          <w:lang w:val="es-ES" w:eastAsia="es-ES"/>
        </w:rPr>
      </w:pPr>
      <w:r w:rsidRPr="004526BE">
        <w:rPr>
          <w:rFonts w:ascii="Arial" w:eastAsia="Times New Roman" w:hAnsi="Arial" w:cs="Arial"/>
          <w:lang w:val="es-ES" w:eastAsia="es-ES"/>
        </w:rPr>
        <w:t>La moda no se utiliza como criterio de descripción de una variable cuantitativa, por ejemplo p</w:t>
      </w:r>
      <w:r>
        <w:rPr>
          <w:rFonts w:ascii="Arial" w:eastAsia="Times New Roman" w:hAnsi="Arial" w:cs="Arial"/>
          <w:lang w:val="es-ES" w:eastAsia="es-ES"/>
        </w:rPr>
        <w:t>ara el caso de las medidas de lo</w:t>
      </w:r>
      <w:r w:rsidRPr="004526BE">
        <w:rPr>
          <w:rFonts w:ascii="Arial" w:eastAsia="Times New Roman" w:hAnsi="Arial" w:cs="Arial"/>
          <w:lang w:val="es-ES" w:eastAsia="es-ES"/>
        </w:rPr>
        <w:t xml:space="preserve">s </w:t>
      </w:r>
      <w:r>
        <w:rPr>
          <w:rFonts w:ascii="Arial" w:eastAsia="Times New Roman" w:hAnsi="Arial" w:cs="Arial"/>
          <w:lang w:val="es-ES" w:eastAsia="es-ES"/>
        </w:rPr>
        <w:t>tiempos de reacción al estímulo, la moda corresponde a 21 minutos. Sin embargo la moda está determinada por solamente tres de los 15 datos. Por lo cual no es una medida que genere una tendencia clara del comportamiento de una variable.</w:t>
      </w:r>
    </w:p>
    <w:p w14:paraId="5874B827" w14:textId="77777777" w:rsidR="002667AB" w:rsidRDefault="002667AB" w:rsidP="002667AB">
      <w:pPr>
        <w:rPr>
          <w:rFonts w:ascii="Arial" w:hAnsi="Arial" w:cs="Arial"/>
          <w:b/>
        </w:rPr>
      </w:pPr>
      <w:r w:rsidRPr="00C87E96">
        <w:rPr>
          <w:rFonts w:ascii="Arial" w:hAnsi="Arial" w:cs="Arial"/>
          <w:highlight w:val="yellow"/>
        </w:rPr>
        <w:t>[SECCIÓN 3]</w:t>
      </w:r>
      <w:r w:rsidRPr="00C87E96">
        <w:rPr>
          <w:rFonts w:ascii="Arial" w:hAnsi="Arial" w:cs="Arial"/>
        </w:rPr>
        <w:t xml:space="preserve"> </w:t>
      </w:r>
      <w:r>
        <w:rPr>
          <w:rFonts w:ascii="Arial" w:hAnsi="Arial" w:cs="Arial"/>
          <w:b/>
        </w:rPr>
        <w:t>1.2.2 Medidas de dispersión: Rango, Varianza y Desviación Estándar</w:t>
      </w:r>
    </w:p>
    <w:p w14:paraId="10C9945A" w14:textId="77777777" w:rsidR="00DD7361" w:rsidRDefault="00DD7361" w:rsidP="00DD7361">
      <w:pPr>
        <w:spacing w:after="0" w:line="240" w:lineRule="auto"/>
        <w:jc w:val="both"/>
        <w:rPr>
          <w:rFonts w:ascii="Arial" w:eastAsia="Times New Roman" w:hAnsi="Arial" w:cs="Arial"/>
          <w:lang w:val="es-ES" w:eastAsia="es-ES"/>
        </w:rPr>
      </w:pPr>
      <w:r w:rsidRPr="00DD7361">
        <w:rPr>
          <w:rFonts w:ascii="Arial" w:eastAsia="Times New Roman" w:hAnsi="Arial" w:cs="Arial"/>
          <w:lang w:val="es-ES" w:eastAsia="es-ES"/>
        </w:rPr>
        <w:t>Las medidas de dispersión son valores numéricos que  miden la dispersión o variabilidad entre los datos. Estas medidas se consideran como un criterio para determinar la cercanía de las observaciones. Si los datos están relativamente cerca unos de otros, con respecto a la escala en la cual se midieron, las medidas de dispersión toman valores pequeños. Si por el contrario los datos están relativamente lejanos unos de otros, las medidas de dispersión toman valores numéricos grandes.</w:t>
      </w:r>
      <w:ins w:id="3" w:author="Carolina Ferro" w:date="2010-03-18T22:00:00Z">
        <w:r w:rsidRPr="00DD7361">
          <w:rPr>
            <w:rFonts w:ascii="Arial" w:eastAsia="Times New Roman" w:hAnsi="Arial" w:cs="Arial"/>
            <w:lang w:val="es-ES" w:eastAsia="es-ES"/>
          </w:rPr>
          <w:t xml:space="preserve"> </w:t>
        </w:r>
      </w:ins>
    </w:p>
    <w:p w14:paraId="204CEE8E" w14:textId="77777777" w:rsidR="00DD7361" w:rsidRPr="00DD7361" w:rsidRDefault="00DD7361" w:rsidP="00DD7361">
      <w:pPr>
        <w:spacing w:after="0" w:line="240" w:lineRule="auto"/>
        <w:jc w:val="both"/>
        <w:rPr>
          <w:rFonts w:ascii="Arial" w:eastAsia="Times New Roman" w:hAnsi="Arial" w:cs="Arial"/>
          <w:lang w:val="es-ES" w:eastAsia="es-ES"/>
        </w:rPr>
      </w:pPr>
    </w:p>
    <w:tbl>
      <w:tblPr>
        <w:tblStyle w:val="Tablaconcuadrcula"/>
        <w:tblW w:w="0" w:type="auto"/>
        <w:tblLayout w:type="fixed"/>
        <w:tblLook w:val="04A0" w:firstRow="1" w:lastRow="0" w:firstColumn="1" w:lastColumn="0" w:noHBand="0" w:noVBand="1"/>
      </w:tblPr>
      <w:tblGrid>
        <w:gridCol w:w="1838"/>
        <w:gridCol w:w="6990"/>
      </w:tblGrid>
      <w:tr w:rsidR="00DD7361" w:rsidRPr="00C87E96" w14:paraId="3CB7B99F" w14:textId="77777777" w:rsidTr="002B7205">
        <w:tc>
          <w:tcPr>
            <w:tcW w:w="8828" w:type="dxa"/>
            <w:gridSpan w:val="2"/>
            <w:shd w:val="clear" w:color="auto" w:fill="000000" w:themeFill="text1"/>
          </w:tcPr>
          <w:p w14:paraId="4268775B" w14:textId="77777777" w:rsidR="00DD7361" w:rsidRPr="00C87E96" w:rsidRDefault="00DD7361" w:rsidP="002B7205">
            <w:pPr>
              <w:jc w:val="center"/>
              <w:rPr>
                <w:rFonts w:ascii="Arial" w:hAnsi="Arial" w:cs="Arial"/>
                <w:b/>
                <w:sz w:val="24"/>
                <w:szCs w:val="24"/>
              </w:rPr>
            </w:pPr>
            <w:r w:rsidRPr="00C87E96">
              <w:rPr>
                <w:rFonts w:ascii="Arial" w:hAnsi="Arial" w:cs="Arial"/>
                <w:b/>
                <w:sz w:val="24"/>
                <w:szCs w:val="24"/>
              </w:rPr>
              <w:t xml:space="preserve">Destacado </w:t>
            </w:r>
          </w:p>
        </w:tc>
      </w:tr>
      <w:tr w:rsidR="00DD7361" w:rsidRPr="00C87E96" w14:paraId="33DCB7C2" w14:textId="77777777" w:rsidTr="002B7205">
        <w:tc>
          <w:tcPr>
            <w:tcW w:w="1838" w:type="dxa"/>
          </w:tcPr>
          <w:p w14:paraId="6F58E140" w14:textId="77777777" w:rsidR="00DD7361" w:rsidRPr="00C87E96" w:rsidRDefault="00DD7361" w:rsidP="002B7205">
            <w:pPr>
              <w:rPr>
                <w:rFonts w:ascii="Arial" w:hAnsi="Arial" w:cs="Arial"/>
                <w:b/>
                <w:sz w:val="24"/>
                <w:szCs w:val="24"/>
              </w:rPr>
            </w:pPr>
            <w:r w:rsidRPr="00C87E96">
              <w:rPr>
                <w:rFonts w:ascii="Arial" w:hAnsi="Arial" w:cs="Arial"/>
                <w:b/>
                <w:sz w:val="24"/>
                <w:szCs w:val="24"/>
              </w:rPr>
              <w:t>Título</w:t>
            </w:r>
          </w:p>
        </w:tc>
        <w:tc>
          <w:tcPr>
            <w:tcW w:w="6990" w:type="dxa"/>
          </w:tcPr>
          <w:p w14:paraId="3FC641F2" w14:textId="77777777" w:rsidR="00DD7361" w:rsidRPr="00C87E96" w:rsidRDefault="00DD7361" w:rsidP="002B7205">
            <w:pPr>
              <w:rPr>
                <w:rFonts w:ascii="Arial" w:hAnsi="Arial" w:cs="Arial"/>
                <w:b/>
                <w:sz w:val="24"/>
                <w:szCs w:val="24"/>
              </w:rPr>
            </w:pPr>
            <w:r>
              <w:rPr>
                <w:rFonts w:ascii="Arial" w:hAnsi="Arial" w:cs="Arial"/>
                <w:b/>
                <w:sz w:val="24"/>
                <w:szCs w:val="24"/>
              </w:rPr>
              <w:t>Definición de Rango</w:t>
            </w:r>
          </w:p>
        </w:tc>
      </w:tr>
      <w:tr w:rsidR="00DD7361" w:rsidRPr="00C87E96" w14:paraId="1A0E216D" w14:textId="77777777" w:rsidTr="002B7205">
        <w:tc>
          <w:tcPr>
            <w:tcW w:w="1838" w:type="dxa"/>
          </w:tcPr>
          <w:p w14:paraId="358254F6" w14:textId="77777777" w:rsidR="00DD7361" w:rsidRPr="00C87E96" w:rsidRDefault="00DD7361" w:rsidP="002B7205">
            <w:pPr>
              <w:rPr>
                <w:rFonts w:ascii="Arial" w:hAnsi="Arial" w:cs="Arial"/>
                <w:sz w:val="24"/>
                <w:szCs w:val="24"/>
              </w:rPr>
            </w:pPr>
            <w:r w:rsidRPr="00C87E96">
              <w:rPr>
                <w:rFonts w:ascii="Arial" w:hAnsi="Arial" w:cs="Arial"/>
                <w:b/>
                <w:sz w:val="24"/>
                <w:szCs w:val="24"/>
              </w:rPr>
              <w:t>Contenido</w:t>
            </w:r>
          </w:p>
        </w:tc>
        <w:tc>
          <w:tcPr>
            <w:tcW w:w="6990" w:type="dxa"/>
          </w:tcPr>
          <w:p w14:paraId="64021FC8" w14:textId="77777777" w:rsidR="004957D0" w:rsidRPr="004957D0" w:rsidRDefault="004957D0" w:rsidP="004957D0">
            <w:pPr>
              <w:rPr>
                <w:rFonts w:ascii="Arial" w:eastAsia="Times New Roman" w:hAnsi="Arial" w:cs="Arial"/>
                <w:lang w:val="es-ES" w:eastAsia="es-ES"/>
              </w:rPr>
            </w:pPr>
            <w:r w:rsidRPr="004957D0">
              <w:rPr>
                <w:rFonts w:ascii="Arial" w:eastAsia="Times New Roman" w:hAnsi="Arial" w:cs="Arial"/>
                <w:lang w:val="es-ES" w:eastAsia="es-ES"/>
              </w:rPr>
              <w:t xml:space="preserve">El </w:t>
            </w:r>
            <w:r w:rsidRPr="004957D0">
              <w:rPr>
                <w:rFonts w:ascii="Arial" w:eastAsia="Times New Roman" w:hAnsi="Arial" w:cs="Arial"/>
                <w:b/>
                <w:lang w:val="es-ES" w:eastAsia="es-ES"/>
              </w:rPr>
              <w:t>rango</w:t>
            </w:r>
            <w:r w:rsidRPr="004957D0">
              <w:rPr>
                <w:rFonts w:ascii="Arial" w:eastAsia="Times New Roman" w:hAnsi="Arial" w:cs="Arial"/>
                <w:lang w:val="es-ES" w:eastAsia="es-ES"/>
              </w:rPr>
              <w:t xml:space="preserve"> de un conjunto de datos es la diferencia numérica entre el dato mayor del conjunto y el dato menor.</w:t>
            </w:r>
          </w:p>
          <w:p w14:paraId="408A2142" w14:textId="77777777" w:rsidR="004957D0" w:rsidRPr="004957D0" w:rsidRDefault="004957D0" w:rsidP="004957D0">
            <w:pPr>
              <w:ind w:left="1980"/>
              <w:rPr>
                <w:rFonts w:ascii="Arial" w:eastAsia="Times New Roman" w:hAnsi="Arial" w:cs="Arial"/>
                <w:i/>
                <w:lang w:val="es-ES" w:eastAsia="es-ES"/>
              </w:rPr>
            </w:pPr>
            <w:r w:rsidRPr="004957D0">
              <w:rPr>
                <w:rFonts w:ascii="Arial" w:eastAsia="Times New Roman" w:hAnsi="Arial" w:cs="Arial"/>
                <w:noProof/>
                <w:position w:val="-10"/>
                <w:lang w:val="es-ES" w:eastAsia="es-ES"/>
              </w:rPr>
              <w:drawing>
                <wp:inline distT="0" distB="0" distL="0" distR="0" wp14:anchorId="71B0DB92" wp14:editId="28E46E38">
                  <wp:extent cx="977900" cy="190500"/>
                  <wp:effectExtent l="19050" t="0" r="0" b="0"/>
                  <wp:docPr id="4"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srcRect/>
                          <a:stretch>
                            <a:fillRect/>
                          </a:stretch>
                        </pic:blipFill>
                        <pic:spPr bwMode="auto">
                          <a:xfrm>
                            <a:off x="0" y="0"/>
                            <a:ext cx="977900" cy="190500"/>
                          </a:xfrm>
                          <a:prstGeom prst="rect">
                            <a:avLst/>
                          </a:prstGeom>
                          <a:noFill/>
                          <a:ln w="9525">
                            <a:noFill/>
                            <a:miter lim="800000"/>
                            <a:headEnd/>
                            <a:tailEnd/>
                          </a:ln>
                        </pic:spPr>
                      </pic:pic>
                    </a:graphicData>
                  </a:graphic>
                </wp:inline>
              </w:drawing>
            </w:r>
          </w:p>
          <w:p w14:paraId="0E2AC682" w14:textId="77777777" w:rsidR="00DD7361" w:rsidRPr="004957D0" w:rsidRDefault="004957D0" w:rsidP="004957D0">
            <w:pPr>
              <w:jc w:val="both"/>
              <w:rPr>
                <w:rFonts w:ascii="Arial" w:eastAsia="Times New Roman" w:hAnsi="Arial" w:cs="Arial"/>
                <w:lang w:val="es-ES" w:eastAsia="es-ES"/>
              </w:rPr>
            </w:pPr>
            <w:r w:rsidRPr="004957D0">
              <w:rPr>
                <w:rFonts w:ascii="Arial" w:eastAsia="Times New Roman" w:hAnsi="Arial" w:cs="Arial"/>
                <w:lang w:val="es-ES" w:eastAsia="es-ES"/>
              </w:rPr>
              <w:t>El rango se puede considerar como el intervalo cerrado en el que se encuentra la totalidad de los datos; entre más pequeño sea su valor, más cercanos estarán los datos.</w:t>
            </w:r>
          </w:p>
        </w:tc>
      </w:tr>
    </w:tbl>
    <w:p w14:paraId="2B250EEB" w14:textId="77777777" w:rsidR="002B7205" w:rsidRDefault="002B7205" w:rsidP="002B7205">
      <w:pPr>
        <w:spacing w:after="0" w:line="240" w:lineRule="auto"/>
        <w:jc w:val="both"/>
        <w:rPr>
          <w:rFonts w:ascii="Arial" w:eastAsia="Times New Roman" w:hAnsi="Arial" w:cs="Arial"/>
          <w:lang w:val="es-ES" w:eastAsia="es-ES"/>
        </w:rPr>
      </w:pPr>
      <w:r w:rsidRPr="002B7205">
        <w:rPr>
          <w:rFonts w:ascii="Arial" w:eastAsia="Times New Roman" w:hAnsi="Arial" w:cs="Arial"/>
          <w:lang w:val="es-ES" w:eastAsia="es-ES"/>
        </w:rPr>
        <w:t xml:space="preserve">La </w:t>
      </w:r>
      <w:r w:rsidRPr="002B7205">
        <w:rPr>
          <w:rFonts w:ascii="Arial" w:eastAsia="Times New Roman" w:hAnsi="Arial" w:cs="Arial"/>
          <w:b/>
          <w:lang w:val="es-ES" w:eastAsia="es-ES"/>
        </w:rPr>
        <w:t>varianza</w:t>
      </w:r>
      <w:r w:rsidRPr="002B7205">
        <w:rPr>
          <w:rFonts w:ascii="Arial" w:eastAsia="Times New Roman" w:hAnsi="Arial" w:cs="Arial"/>
          <w:lang w:val="es-ES" w:eastAsia="es-ES"/>
        </w:rPr>
        <w:t xml:space="preserve"> es una medida que pretende establecer la cercanía de cada uno de los datos con respecto a la media. </w:t>
      </w:r>
      <w:r>
        <w:rPr>
          <w:rFonts w:ascii="Arial" w:eastAsia="Times New Roman" w:hAnsi="Arial" w:cs="Arial"/>
          <w:lang w:val="es-ES" w:eastAsia="es-ES"/>
        </w:rPr>
        <w:t>Se utiliza como medida de confiabilidad del promedio.</w:t>
      </w:r>
    </w:p>
    <w:p w14:paraId="47BA0950" w14:textId="77777777" w:rsidR="002B7205" w:rsidRDefault="002B7205" w:rsidP="002B7205">
      <w:pPr>
        <w:spacing w:after="0" w:line="240" w:lineRule="auto"/>
        <w:jc w:val="both"/>
        <w:rPr>
          <w:rFonts w:ascii="Arial" w:eastAsia="Times New Roman" w:hAnsi="Arial" w:cs="Arial"/>
          <w:lang w:val="es-ES" w:eastAsia="es-ES"/>
        </w:rPr>
      </w:pPr>
      <w:r>
        <w:rPr>
          <w:rFonts w:ascii="Arial" w:eastAsia="Times New Roman" w:hAnsi="Arial" w:cs="Arial"/>
          <w:lang w:val="es-ES" w:eastAsia="es-ES"/>
        </w:rPr>
        <w:t>Si su valor es pequeño, la mayoría de los datos están cerca entre sí, por lo cual el promedio es un buen individuo típico del conjunto, se constituye en un muy buen pronóstico para la variable.</w:t>
      </w:r>
    </w:p>
    <w:p w14:paraId="470427E4" w14:textId="77777777" w:rsidR="002B7205" w:rsidRDefault="002B7205" w:rsidP="002B7205">
      <w:pPr>
        <w:spacing w:after="0" w:line="240" w:lineRule="auto"/>
        <w:jc w:val="both"/>
        <w:rPr>
          <w:rFonts w:ascii="Arial" w:eastAsia="Times New Roman" w:hAnsi="Arial" w:cs="Arial"/>
          <w:lang w:val="es-ES" w:eastAsia="es-ES"/>
        </w:rPr>
      </w:pPr>
      <w:r>
        <w:rPr>
          <w:rFonts w:ascii="Arial" w:eastAsia="Times New Roman" w:hAnsi="Arial" w:cs="Arial"/>
          <w:lang w:val="es-ES" w:eastAsia="es-ES"/>
        </w:rPr>
        <w:lastRenderedPageBreak/>
        <w:t>Si su valor es grande, los datos no son tan cercanos, existe mucha dispersión entre ellos, por lo cual el promedio no es un buen individuo típico. Si se usara como pronóstico estaría cargado de incertidumbre.</w:t>
      </w:r>
    </w:p>
    <w:p w14:paraId="057B29E7" w14:textId="77777777" w:rsidR="002B7205" w:rsidRDefault="002B7205" w:rsidP="002B7205">
      <w:pPr>
        <w:spacing w:after="0" w:line="240" w:lineRule="auto"/>
        <w:jc w:val="both"/>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2B7205" w:rsidRPr="00C87E96" w14:paraId="52255F8E" w14:textId="77777777" w:rsidTr="002B7205">
        <w:tc>
          <w:tcPr>
            <w:tcW w:w="8828" w:type="dxa"/>
            <w:gridSpan w:val="2"/>
            <w:shd w:val="clear" w:color="auto" w:fill="000000" w:themeFill="text1"/>
          </w:tcPr>
          <w:p w14:paraId="61032EC0" w14:textId="77777777" w:rsidR="002B7205" w:rsidRPr="00C87E96" w:rsidRDefault="002B7205" w:rsidP="002B7205">
            <w:pPr>
              <w:jc w:val="center"/>
              <w:rPr>
                <w:rFonts w:ascii="Arial" w:hAnsi="Arial" w:cs="Arial"/>
                <w:b/>
                <w:sz w:val="24"/>
                <w:szCs w:val="24"/>
              </w:rPr>
            </w:pPr>
            <w:r>
              <w:rPr>
                <w:rFonts w:ascii="Arial" w:hAnsi="Arial" w:cs="Arial"/>
                <w:b/>
                <w:sz w:val="24"/>
                <w:szCs w:val="24"/>
              </w:rPr>
              <w:t>Destacado</w:t>
            </w:r>
            <w:r w:rsidRPr="00C87E96">
              <w:rPr>
                <w:rFonts w:ascii="Arial" w:hAnsi="Arial" w:cs="Arial"/>
                <w:b/>
                <w:sz w:val="24"/>
                <w:szCs w:val="24"/>
              </w:rPr>
              <w:t xml:space="preserve"> </w:t>
            </w:r>
          </w:p>
        </w:tc>
      </w:tr>
      <w:tr w:rsidR="002B7205" w:rsidRPr="00C87E96" w14:paraId="71E08AAA" w14:textId="77777777" w:rsidTr="002B7205">
        <w:tc>
          <w:tcPr>
            <w:tcW w:w="2490" w:type="dxa"/>
          </w:tcPr>
          <w:p w14:paraId="7ECFA253" w14:textId="77777777" w:rsidR="002B7205" w:rsidRPr="00C87E96" w:rsidRDefault="002B7205" w:rsidP="002B7205">
            <w:pPr>
              <w:rPr>
                <w:rFonts w:ascii="Arial" w:hAnsi="Arial" w:cs="Arial"/>
                <w:b/>
                <w:sz w:val="24"/>
                <w:szCs w:val="24"/>
              </w:rPr>
            </w:pPr>
            <w:r w:rsidRPr="00C87E96">
              <w:rPr>
                <w:rFonts w:ascii="Arial" w:hAnsi="Arial" w:cs="Arial"/>
                <w:b/>
                <w:sz w:val="24"/>
                <w:szCs w:val="24"/>
              </w:rPr>
              <w:t>Título</w:t>
            </w:r>
          </w:p>
        </w:tc>
        <w:tc>
          <w:tcPr>
            <w:tcW w:w="6338" w:type="dxa"/>
          </w:tcPr>
          <w:p w14:paraId="7E933EE3" w14:textId="77777777" w:rsidR="002B7205" w:rsidRPr="00C87E96" w:rsidRDefault="0026697B" w:rsidP="002B7205">
            <w:pPr>
              <w:rPr>
                <w:rFonts w:ascii="Arial" w:hAnsi="Arial" w:cs="Arial"/>
                <w:b/>
                <w:sz w:val="24"/>
                <w:szCs w:val="24"/>
              </w:rPr>
            </w:pPr>
            <w:r>
              <w:rPr>
                <w:rFonts w:ascii="Arial" w:hAnsi="Arial" w:cs="Arial"/>
                <w:b/>
                <w:sz w:val="24"/>
                <w:szCs w:val="24"/>
              </w:rPr>
              <w:t>Definición de desviación</w:t>
            </w:r>
          </w:p>
        </w:tc>
      </w:tr>
      <w:tr w:rsidR="002B7205" w:rsidRPr="00C87E96" w14:paraId="59499D38" w14:textId="77777777" w:rsidTr="002B7205">
        <w:tc>
          <w:tcPr>
            <w:tcW w:w="2490" w:type="dxa"/>
          </w:tcPr>
          <w:p w14:paraId="4E3493DE" w14:textId="77777777" w:rsidR="002B7205" w:rsidRPr="00C87E96" w:rsidRDefault="002B7205" w:rsidP="002B7205">
            <w:pPr>
              <w:rPr>
                <w:rFonts w:ascii="Arial" w:hAnsi="Arial" w:cs="Arial"/>
                <w:sz w:val="24"/>
                <w:szCs w:val="24"/>
              </w:rPr>
            </w:pPr>
            <w:r w:rsidRPr="00C87E96">
              <w:rPr>
                <w:rFonts w:ascii="Arial" w:hAnsi="Arial" w:cs="Arial"/>
                <w:b/>
                <w:sz w:val="24"/>
                <w:szCs w:val="24"/>
              </w:rPr>
              <w:t>Contenido</w:t>
            </w:r>
          </w:p>
        </w:tc>
        <w:tc>
          <w:tcPr>
            <w:tcW w:w="6338" w:type="dxa"/>
          </w:tcPr>
          <w:p w14:paraId="52198C15" w14:textId="77777777" w:rsidR="002B7205" w:rsidRDefault="002B7205" w:rsidP="002B7205">
            <w:pPr>
              <w:jc w:val="both"/>
              <w:rPr>
                <w:rFonts w:ascii="Arial" w:hAnsi="Arial" w:cs="Arial"/>
                <w:lang w:val="es-ES"/>
              </w:rPr>
            </w:pPr>
            <w:r>
              <w:rPr>
                <w:rFonts w:ascii="Arial" w:eastAsia="Times New Roman" w:hAnsi="Arial" w:cs="Arial"/>
                <w:lang w:val="es-ES" w:eastAsia="es-ES"/>
              </w:rPr>
              <w:t>Primero, es necesario calcular las desviaciones</w:t>
            </w:r>
            <w:r w:rsidRPr="002B7205">
              <w:rPr>
                <w:rFonts w:ascii="Arial" w:eastAsia="Times New Roman" w:hAnsi="Arial" w:cs="Arial"/>
                <w:lang w:val="es-ES" w:eastAsia="es-ES"/>
              </w:rPr>
              <w:t xml:space="preserve"> de cada uno de los datos.</w:t>
            </w:r>
          </w:p>
          <w:p w14:paraId="391FD2B4" w14:textId="77777777" w:rsidR="002B7205" w:rsidRDefault="002B7205" w:rsidP="002B7205">
            <w:pPr>
              <w:jc w:val="both"/>
              <w:rPr>
                <w:rFonts w:ascii="Arial" w:hAnsi="Arial" w:cs="Arial"/>
                <w:lang w:val="es-ES"/>
              </w:rPr>
            </w:pPr>
            <w:r>
              <w:rPr>
                <w:rFonts w:ascii="Arial" w:hAnsi="Arial" w:cs="Arial"/>
                <w:lang w:val="es-ES"/>
              </w:rPr>
              <w:t xml:space="preserve">Una </w:t>
            </w:r>
            <w:r w:rsidRPr="002B7205">
              <w:rPr>
                <w:rFonts w:ascii="Arial" w:hAnsi="Arial" w:cs="Arial"/>
                <w:b/>
                <w:lang w:val="es-ES"/>
              </w:rPr>
              <w:t>desviación</w:t>
            </w:r>
            <w:r w:rsidR="0026697B">
              <w:rPr>
                <w:rFonts w:ascii="Arial" w:eastAsiaTheme="minorEastAsia" w:hAnsi="Arial" w:cs="Arial"/>
                <w:b/>
                <w:lang w:val="es-ES"/>
              </w:rPr>
              <w:t xml:space="preserve"> </w:t>
            </w:r>
            <m:oMath>
              <m:sSub>
                <m:sSubPr>
                  <m:ctrlPr>
                    <w:rPr>
                      <w:rFonts w:ascii="Cambria Math" w:hAnsi="Cambria Math" w:cs="Arial"/>
                      <w:i/>
                      <w:lang w:val="es-ES"/>
                    </w:rPr>
                  </m:ctrlPr>
                </m:sSubPr>
                <m:e>
                  <m:r>
                    <w:rPr>
                      <w:rFonts w:ascii="Cambria Math" w:hAnsi="Cambria Math" w:cs="Arial"/>
                      <w:lang w:val="es-ES"/>
                    </w:rPr>
                    <m:t>d</m:t>
                  </m:r>
                </m:e>
                <m:sub>
                  <m:r>
                    <w:rPr>
                      <w:rFonts w:ascii="Cambria Math" w:hAnsi="Cambria Math" w:cs="Arial"/>
                      <w:lang w:val="es-ES"/>
                    </w:rPr>
                    <m:t>1</m:t>
                  </m:r>
                </m:sub>
              </m:sSub>
            </m:oMath>
            <w:r>
              <w:rPr>
                <w:rFonts w:ascii="Arial" w:hAnsi="Arial" w:cs="Arial"/>
                <w:lang w:val="es-ES"/>
              </w:rPr>
              <w:t xml:space="preserve">  se define como la distancia que hay de cada dato al valor de la media.</w:t>
            </w:r>
          </w:p>
          <w:p w14:paraId="14E30B66" w14:textId="77777777" w:rsidR="002B7205" w:rsidRDefault="00CF74F4" w:rsidP="002B7205">
            <w:pPr>
              <w:jc w:val="both"/>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d</m:t>
                    </m:r>
                  </m:e>
                  <m:sub>
                    <m:r>
                      <w:rPr>
                        <w:rFonts w:ascii="Cambria Math" w:hAnsi="Cambria Math" w:cs="Arial"/>
                        <w:lang w:val="es-ES"/>
                      </w:rPr>
                      <m:t>i</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i</m:t>
                    </m:r>
                  </m:sub>
                </m:sSub>
                <m:r>
                  <w:rPr>
                    <w:rFonts w:ascii="Cambria Math" w:hAnsi="Cambria Math" w:cs="Arial"/>
                    <w:lang w:val="es-ES"/>
                  </w:rPr>
                  <m:t>-</m:t>
                </m:r>
                <m:acc>
                  <m:accPr>
                    <m:chr m:val="̅"/>
                    <m:ctrlPr>
                      <w:rPr>
                        <w:rFonts w:ascii="Cambria Math" w:hAnsi="Cambria Math" w:cs="Arial"/>
                        <w:i/>
                        <w:lang w:val="es-ES"/>
                      </w:rPr>
                    </m:ctrlPr>
                  </m:accPr>
                  <m:e>
                    <m:r>
                      <w:rPr>
                        <w:rFonts w:ascii="Cambria Math" w:hAnsi="Cambria Math" w:cs="Arial"/>
                        <w:lang w:val="es-ES"/>
                      </w:rPr>
                      <m:t>x</m:t>
                    </m:r>
                  </m:e>
                </m:acc>
              </m:oMath>
            </m:oMathPara>
          </w:p>
          <w:p w14:paraId="653910E2" w14:textId="77777777" w:rsidR="002B7205" w:rsidRPr="0026697B" w:rsidRDefault="002B7205" w:rsidP="002B7205">
            <w:pPr>
              <w:jc w:val="both"/>
              <w:rPr>
                <w:rFonts w:ascii="Arial" w:hAnsi="Arial" w:cs="Arial"/>
                <w:lang w:val="es-ES"/>
              </w:rPr>
            </w:pPr>
            <w:r w:rsidRPr="002B7205">
              <w:rPr>
                <w:rFonts w:ascii="Arial" w:hAnsi="Arial" w:cs="Arial"/>
                <w:lang w:val="es-ES"/>
              </w:rPr>
              <w:t xml:space="preserve">Se puede concluir que si el valor de la desviación es negativo, entonces el dato correspondiente es menor que </w:t>
            </w:r>
            <w:r w:rsidR="0026697B">
              <w:rPr>
                <w:rFonts w:ascii="Arial" w:hAnsi="Arial" w:cs="Arial"/>
                <w:lang w:val="es-ES"/>
              </w:rPr>
              <w:t>la media</w:t>
            </w:r>
            <w:r w:rsidRPr="002B7205">
              <w:rPr>
                <w:rFonts w:ascii="Arial" w:hAnsi="Arial" w:cs="Arial"/>
                <w:lang w:val="es-ES"/>
              </w:rPr>
              <w:t xml:space="preserve">, y si la desviación es positiva entonces el dato correspondiente es mayor </w:t>
            </w:r>
            <w:r w:rsidR="0026697B">
              <w:rPr>
                <w:rFonts w:ascii="Arial" w:hAnsi="Arial" w:cs="Arial"/>
                <w:lang w:val="es-ES"/>
              </w:rPr>
              <w:t>que la media</w:t>
            </w:r>
            <w:r w:rsidRPr="002B7205">
              <w:rPr>
                <w:rFonts w:ascii="Arial" w:hAnsi="Arial" w:cs="Arial"/>
                <w:lang w:val="es-ES"/>
              </w:rPr>
              <w:t>.</w:t>
            </w:r>
          </w:p>
        </w:tc>
      </w:tr>
    </w:tbl>
    <w:p w14:paraId="7821557E" w14:textId="77777777" w:rsidR="0026697B" w:rsidRDefault="0026697B" w:rsidP="002B7205">
      <w:pPr>
        <w:jc w:val="both"/>
        <w:rPr>
          <w:rFonts w:ascii="Arial" w:eastAsia="Times New Roman" w:hAnsi="Arial" w:cs="Arial"/>
          <w:lang w:val="es-ES" w:eastAsia="es-ES"/>
        </w:rPr>
      </w:pPr>
      <w:r>
        <w:rPr>
          <w:rFonts w:ascii="Arial" w:eastAsia="Times New Roman" w:hAnsi="Arial" w:cs="Arial"/>
          <w:lang w:val="es-ES" w:eastAsia="es-ES"/>
        </w:rPr>
        <w:t>Ya que la media o promedio es un punto de equilibrio de los datos, la suma de las  desviaciones siempre es cero.</w:t>
      </w:r>
    </w:p>
    <w:p w14:paraId="31D9AF0C" w14:textId="77777777" w:rsidR="00DD7361" w:rsidRPr="002B7205" w:rsidRDefault="0026697B" w:rsidP="002B7205">
      <w:pPr>
        <w:jc w:val="both"/>
        <w:rPr>
          <w:rFonts w:ascii="Arial" w:eastAsia="Times New Roman" w:hAnsi="Arial" w:cs="Arial"/>
          <w:lang w:eastAsia="es-ES"/>
        </w:rPr>
      </w:pPr>
      <w:r>
        <w:rPr>
          <w:rFonts w:ascii="Arial" w:eastAsia="Times New Roman" w:hAnsi="Arial" w:cs="Arial"/>
          <w:lang w:val="es-ES" w:eastAsia="es-ES"/>
        </w:rPr>
        <w:t>Es por ello que para determinar una distancia promedio, se usa el valor de las desviaciones cuadradas,</w:t>
      </w:r>
      <w:r w:rsidRPr="002B7205">
        <w:rPr>
          <w:rFonts w:ascii="Arial" w:eastAsia="Times New Roman" w:hAnsi="Arial" w:cs="Arial"/>
          <w:lang w:val="es-ES" w:eastAsia="es-ES"/>
        </w:rPr>
        <w:t xml:space="preserve"> de tal forma que la suma no sea cero. </w:t>
      </w:r>
    </w:p>
    <w:tbl>
      <w:tblPr>
        <w:tblStyle w:val="Tablaconcuadrcula"/>
        <w:tblW w:w="0" w:type="auto"/>
        <w:tblLayout w:type="fixed"/>
        <w:tblLook w:val="04A0" w:firstRow="1" w:lastRow="0" w:firstColumn="1" w:lastColumn="0" w:noHBand="0" w:noVBand="1"/>
      </w:tblPr>
      <w:tblGrid>
        <w:gridCol w:w="1838"/>
        <w:gridCol w:w="6990"/>
      </w:tblGrid>
      <w:tr w:rsidR="004957D0" w:rsidRPr="00C87E96" w14:paraId="04200E1F" w14:textId="77777777" w:rsidTr="002B7205">
        <w:tc>
          <w:tcPr>
            <w:tcW w:w="8828" w:type="dxa"/>
            <w:gridSpan w:val="2"/>
            <w:shd w:val="clear" w:color="auto" w:fill="000000" w:themeFill="text1"/>
          </w:tcPr>
          <w:p w14:paraId="071D24F9" w14:textId="77777777" w:rsidR="004957D0" w:rsidRPr="00C87E96" w:rsidRDefault="004957D0" w:rsidP="002B7205">
            <w:pPr>
              <w:jc w:val="center"/>
              <w:rPr>
                <w:rFonts w:ascii="Arial" w:hAnsi="Arial" w:cs="Arial"/>
                <w:b/>
                <w:sz w:val="24"/>
                <w:szCs w:val="24"/>
              </w:rPr>
            </w:pPr>
            <w:r w:rsidRPr="00C87E96">
              <w:rPr>
                <w:rFonts w:ascii="Arial" w:hAnsi="Arial" w:cs="Arial"/>
                <w:b/>
                <w:sz w:val="24"/>
                <w:szCs w:val="24"/>
              </w:rPr>
              <w:t xml:space="preserve">Destacado </w:t>
            </w:r>
          </w:p>
        </w:tc>
      </w:tr>
      <w:tr w:rsidR="004957D0" w:rsidRPr="00C87E96" w14:paraId="3B7060B5" w14:textId="77777777" w:rsidTr="002B7205">
        <w:tc>
          <w:tcPr>
            <w:tcW w:w="1838" w:type="dxa"/>
          </w:tcPr>
          <w:p w14:paraId="5CCA6E70" w14:textId="77777777" w:rsidR="004957D0" w:rsidRPr="00C87E96" w:rsidRDefault="004957D0" w:rsidP="002B7205">
            <w:pPr>
              <w:rPr>
                <w:rFonts w:ascii="Arial" w:hAnsi="Arial" w:cs="Arial"/>
                <w:b/>
                <w:sz w:val="24"/>
                <w:szCs w:val="24"/>
              </w:rPr>
            </w:pPr>
            <w:r w:rsidRPr="00C87E96">
              <w:rPr>
                <w:rFonts w:ascii="Arial" w:hAnsi="Arial" w:cs="Arial"/>
                <w:b/>
                <w:sz w:val="24"/>
                <w:szCs w:val="24"/>
              </w:rPr>
              <w:t>Título</w:t>
            </w:r>
          </w:p>
        </w:tc>
        <w:tc>
          <w:tcPr>
            <w:tcW w:w="6990" w:type="dxa"/>
          </w:tcPr>
          <w:p w14:paraId="5CFB9AD9" w14:textId="77777777" w:rsidR="004957D0" w:rsidRPr="00C87E96" w:rsidRDefault="004957D0" w:rsidP="004957D0">
            <w:pPr>
              <w:rPr>
                <w:rFonts w:ascii="Arial" w:hAnsi="Arial" w:cs="Arial"/>
                <w:b/>
                <w:sz w:val="24"/>
                <w:szCs w:val="24"/>
              </w:rPr>
            </w:pPr>
            <w:r>
              <w:rPr>
                <w:rFonts w:ascii="Arial" w:hAnsi="Arial" w:cs="Arial"/>
                <w:b/>
                <w:sz w:val="24"/>
                <w:szCs w:val="24"/>
              </w:rPr>
              <w:t>Definición de Varianza</w:t>
            </w:r>
            <w:r w:rsidR="00D828D6">
              <w:rPr>
                <w:rFonts w:ascii="Arial" w:hAnsi="Arial" w:cs="Arial"/>
                <w:b/>
                <w:sz w:val="24"/>
                <w:szCs w:val="24"/>
              </w:rPr>
              <w:t xml:space="preserve"> muestral</w:t>
            </w:r>
          </w:p>
        </w:tc>
      </w:tr>
      <w:tr w:rsidR="004957D0" w:rsidRPr="00C87E96" w14:paraId="180B4A19" w14:textId="77777777" w:rsidTr="002B7205">
        <w:tc>
          <w:tcPr>
            <w:tcW w:w="1838" w:type="dxa"/>
          </w:tcPr>
          <w:p w14:paraId="613ACC7B" w14:textId="77777777" w:rsidR="004957D0" w:rsidRPr="00C87E96" w:rsidRDefault="004957D0" w:rsidP="002B7205">
            <w:pPr>
              <w:rPr>
                <w:rFonts w:ascii="Arial" w:hAnsi="Arial" w:cs="Arial"/>
                <w:sz w:val="24"/>
                <w:szCs w:val="24"/>
              </w:rPr>
            </w:pPr>
            <w:r w:rsidRPr="00C87E96">
              <w:rPr>
                <w:rFonts w:ascii="Arial" w:hAnsi="Arial" w:cs="Arial"/>
                <w:b/>
                <w:sz w:val="24"/>
                <w:szCs w:val="24"/>
              </w:rPr>
              <w:t>Contenido</w:t>
            </w:r>
          </w:p>
        </w:tc>
        <w:tc>
          <w:tcPr>
            <w:tcW w:w="6990" w:type="dxa"/>
          </w:tcPr>
          <w:p w14:paraId="27C36486" w14:textId="77777777" w:rsidR="0026697B" w:rsidRDefault="004957D0" w:rsidP="0026697B">
            <w:pPr>
              <w:jc w:val="both"/>
              <w:rPr>
                <w:rFonts w:ascii="Arial" w:eastAsia="Times New Roman" w:hAnsi="Arial" w:cs="Arial"/>
                <w:lang w:val="es-ES" w:eastAsia="es-ES"/>
              </w:rPr>
            </w:pPr>
            <w:r w:rsidRPr="004957D0">
              <w:rPr>
                <w:rFonts w:ascii="Arial" w:eastAsia="Times New Roman" w:hAnsi="Arial" w:cs="Arial"/>
                <w:lang w:val="es-ES" w:eastAsia="es-ES"/>
              </w:rPr>
              <w:t xml:space="preserve">La </w:t>
            </w:r>
            <w:r w:rsidRPr="0026697B">
              <w:rPr>
                <w:rFonts w:ascii="Arial" w:eastAsia="Times New Roman" w:hAnsi="Arial" w:cs="Arial"/>
                <w:b/>
                <w:lang w:val="es-ES" w:eastAsia="es-ES"/>
              </w:rPr>
              <w:t>varianza</w:t>
            </w:r>
            <w:r w:rsidR="00D828D6">
              <w:rPr>
                <w:rFonts w:ascii="Arial" w:eastAsia="Times New Roman" w:hAnsi="Arial" w:cs="Arial"/>
                <w:b/>
                <w:lang w:val="es-ES" w:eastAsia="es-ES"/>
              </w:rPr>
              <w:t xml:space="preserve"> muestral</w:t>
            </w:r>
            <w:r w:rsidRPr="0026697B">
              <w:rPr>
                <w:rFonts w:ascii="Arial" w:eastAsia="Times New Roman" w:hAnsi="Arial" w:cs="Arial"/>
                <w:b/>
                <w:lang w:val="es-ES" w:eastAsia="es-ES"/>
              </w:rPr>
              <w:t xml:space="preserve"> </w:t>
            </w:r>
            <w:r w:rsidRPr="004957D0">
              <w:rPr>
                <w:rFonts w:ascii="Arial" w:eastAsia="Times New Roman" w:hAnsi="Arial" w:cs="Arial"/>
                <w:lang w:val="es-ES" w:eastAsia="es-ES"/>
              </w:rPr>
              <w:t>de un conjunto de datos</w:t>
            </w:r>
            <w:r w:rsidR="0026697B" w:rsidRPr="004957D0">
              <w:rPr>
                <w:rFonts w:ascii="Arial" w:eastAsia="Times New Roman" w:hAnsi="Arial" w:cs="Arial"/>
                <w:lang w:val="es-ES" w:eastAsia="es-ES"/>
              </w:rPr>
              <w:t xml:space="preserve">  </w:t>
            </w:r>
            <w:r w:rsidR="0026697B" w:rsidRPr="004957D0">
              <w:rPr>
                <w:rFonts w:ascii="Arial" w:eastAsia="Times New Roman" w:hAnsi="Arial" w:cs="Arial"/>
                <w:i/>
                <w:lang w:val="es-ES" w:eastAsia="es-ES"/>
              </w:rPr>
              <w:t>x</w:t>
            </w:r>
            <w:r w:rsidR="0026697B" w:rsidRPr="004957D0">
              <w:rPr>
                <w:rFonts w:ascii="Arial" w:eastAsia="Times New Roman" w:hAnsi="Arial" w:cs="Arial"/>
                <w:i/>
                <w:vertAlign w:val="subscript"/>
                <w:lang w:val="es-ES" w:eastAsia="es-ES"/>
              </w:rPr>
              <w:t xml:space="preserve">1 </w:t>
            </w:r>
            <w:r w:rsidR="0026697B" w:rsidRPr="004957D0">
              <w:rPr>
                <w:rFonts w:ascii="Arial" w:eastAsia="Times New Roman" w:hAnsi="Arial" w:cs="Arial"/>
                <w:i/>
                <w:lang w:val="es-ES" w:eastAsia="es-ES"/>
              </w:rPr>
              <w:t>, x</w:t>
            </w:r>
            <w:r w:rsidR="0026697B" w:rsidRPr="004957D0">
              <w:rPr>
                <w:rFonts w:ascii="Arial" w:eastAsia="Times New Roman" w:hAnsi="Arial" w:cs="Arial"/>
                <w:i/>
                <w:vertAlign w:val="subscript"/>
                <w:lang w:val="es-ES" w:eastAsia="es-ES"/>
              </w:rPr>
              <w:t>2</w:t>
            </w:r>
            <w:r w:rsidR="0026697B" w:rsidRPr="004957D0">
              <w:rPr>
                <w:rFonts w:ascii="Arial" w:eastAsia="Times New Roman" w:hAnsi="Arial" w:cs="Arial"/>
                <w:i/>
                <w:lang w:val="es-ES" w:eastAsia="es-ES"/>
              </w:rPr>
              <w:t xml:space="preserve">, . . . , </w:t>
            </w:r>
            <w:proofErr w:type="spellStart"/>
            <w:r w:rsidR="0026697B" w:rsidRPr="004957D0">
              <w:rPr>
                <w:rFonts w:ascii="Arial" w:eastAsia="Times New Roman" w:hAnsi="Arial" w:cs="Arial"/>
                <w:i/>
                <w:lang w:val="es-ES" w:eastAsia="es-ES"/>
              </w:rPr>
              <w:t>x</w:t>
            </w:r>
            <w:r w:rsidR="0026697B" w:rsidRPr="004957D0">
              <w:rPr>
                <w:rFonts w:ascii="Arial" w:eastAsia="Times New Roman" w:hAnsi="Arial" w:cs="Arial"/>
                <w:i/>
                <w:vertAlign w:val="subscript"/>
                <w:lang w:val="es-ES" w:eastAsia="es-ES"/>
              </w:rPr>
              <w:t>n</w:t>
            </w:r>
            <w:proofErr w:type="spellEnd"/>
            <w:r w:rsidRPr="004957D0">
              <w:rPr>
                <w:rFonts w:ascii="Arial" w:eastAsia="Times New Roman" w:hAnsi="Arial" w:cs="Arial"/>
                <w:lang w:val="es-ES" w:eastAsia="es-ES"/>
              </w:rPr>
              <w:t xml:space="preserve">, notada como </w:t>
            </w:r>
            <w:r w:rsidRPr="004957D0">
              <w:rPr>
                <w:rFonts w:ascii="Arial" w:eastAsia="Times New Roman" w:hAnsi="Arial" w:cs="Arial"/>
                <w:i/>
                <w:lang w:val="es-ES" w:eastAsia="es-ES"/>
              </w:rPr>
              <w:t>S</w:t>
            </w:r>
            <w:r w:rsidRPr="004957D0">
              <w:rPr>
                <w:rFonts w:ascii="Arial" w:eastAsia="Times New Roman" w:hAnsi="Arial" w:cs="Arial"/>
                <w:i/>
                <w:vertAlign w:val="superscript"/>
                <w:lang w:val="es-ES" w:eastAsia="es-ES"/>
              </w:rPr>
              <w:t>2</w:t>
            </w:r>
            <w:r w:rsidR="0026697B">
              <w:rPr>
                <w:rFonts w:ascii="Arial" w:eastAsia="Times New Roman" w:hAnsi="Arial" w:cs="Arial"/>
                <w:lang w:val="es-ES" w:eastAsia="es-ES"/>
              </w:rPr>
              <w:t xml:space="preserve"> se define como</w:t>
            </w:r>
            <w:r w:rsidRPr="004957D0">
              <w:rPr>
                <w:rFonts w:ascii="Arial" w:eastAsia="Times New Roman" w:hAnsi="Arial" w:cs="Arial"/>
                <w:lang w:val="es-ES" w:eastAsia="es-ES"/>
              </w:rPr>
              <w:t xml:space="preserve"> </w:t>
            </w:r>
            <w:r w:rsidR="0026697B">
              <w:rPr>
                <w:rFonts w:ascii="Arial" w:eastAsia="Times New Roman" w:hAnsi="Arial" w:cs="Arial"/>
                <w:lang w:val="es-ES" w:eastAsia="es-ES"/>
              </w:rPr>
              <w:t>la media aritmética o</w:t>
            </w:r>
            <w:r w:rsidRPr="004957D0">
              <w:rPr>
                <w:rFonts w:ascii="Arial" w:eastAsia="Times New Roman" w:hAnsi="Arial" w:cs="Arial"/>
                <w:lang w:val="es-ES" w:eastAsia="es-ES"/>
              </w:rPr>
              <w:t xml:space="preserve"> promedio de los cuadrados de las desviaciones</w:t>
            </w:r>
            <w:r w:rsidR="0026697B">
              <w:rPr>
                <w:rFonts w:ascii="Arial" w:eastAsia="Times New Roman" w:hAnsi="Arial" w:cs="Arial"/>
                <w:lang w:val="es-ES" w:eastAsia="es-ES"/>
              </w:rPr>
              <w:t>.</w:t>
            </w:r>
          </w:p>
          <w:p w14:paraId="0DF43A5B" w14:textId="77777777" w:rsidR="004957D0" w:rsidRPr="004957D0" w:rsidRDefault="0026697B" w:rsidP="0026697B">
            <w:pPr>
              <w:jc w:val="both"/>
              <w:rPr>
                <w:rFonts w:ascii="Arial" w:eastAsia="Times New Roman" w:hAnsi="Arial" w:cs="Arial"/>
                <w:lang w:val="es-ES" w:eastAsia="es-ES"/>
              </w:rPr>
            </w:pPr>
            <w:r>
              <w:rPr>
                <w:rFonts w:ascii="Arial" w:eastAsia="Times New Roman" w:hAnsi="Arial" w:cs="Arial"/>
                <w:lang w:val="es-ES" w:eastAsia="es-ES"/>
              </w:rPr>
              <w:t xml:space="preserve">Se </w:t>
            </w:r>
            <w:r w:rsidR="004957D0" w:rsidRPr="004957D0">
              <w:rPr>
                <w:rFonts w:ascii="Arial" w:eastAsia="Times New Roman" w:hAnsi="Arial" w:cs="Arial"/>
                <w:lang w:val="es-ES" w:eastAsia="es-ES"/>
              </w:rPr>
              <w:t>calcula así:</w:t>
            </w:r>
          </w:p>
          <w:p w14:paraId="6D6F6815" w14:textId="77777777" w:rsidR="004957D0" w:rsidRPr="004957D0" w:rsidRDefault="004957D0" w:rsidP="0026697B">
            <w:pPr>
              <w:ind w:left="1800"/>
              <w:jc w:val="both"/>
              <w:rPr>
                <w:rFonts w:ascii="Arial" w:eastAsia="Times New Roman" w:hAnsi="Arial" w:cs="Arial"/>
                <w:lang w:val="es-ES" w:eastAsia="es-ES"/>
              </w:rPr>
            </w:pPr>
            <w:r w:rsidRPr="004957D0">
              <w:rPr>
                <w:rFonts w:ascii="Arial" w:eastAsia="Times New Roman" w:hAnsi="Arial" w:cs="Arial"/>
                <w:noProof/>
                <w:position w:val="-22"/>
                <w:lang w:val="es-ES" w:eastAsia="es-ES"/>
              </w:rPr>
              <w:drawing>
                <wp:inline distT="0" distB="0" distL="0" distR="0" wp14:anchorId="5E652FAF" wp14:editId="6AE34881">
                  <wp:extent cx="1016000" cy="5969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1016000" cy="596900"/>
                          </a:xfrm>
                          <a:prstGeom prst="rect">
                            <a:avLst/>
                          </a:prstGeom>
                          <a:noFill/>
                          <a:ln w="9525">
                            <a:noFill/>
                            <a:miter lim="800000"/>
                            <a:headEnd/>
                            <a:tailEnd/>
                          </a:ln>
                        </pic:spPr>
                      </pic:pic>
                    </a:graphicData>
                  </a:graphic>
                </wp:inline>
              </w:drawing>
            </w:r>
          </w:p>
          <w:p w14:paraId="65F8E237" w14:textId="77777777" w:rsidR="004957D0" w:rsidRPr="004957D0" w:rsidRDefault="004957D0" w:rsidP="0026697B">
            <w:pPr>
              <w:jc w:val="both"/>
              <w:rPr>
                <w:rFonts w:ascii="Arial" w:eastAsia="Times New Roman" w:hAnsi="Arial" w:cs="Arial"/>
                <w:lang w:val="es-ES" w:eastAsia="es-ES"/>
              </w:rPr>
            </w:pPr>
          </w:p>
        </w:tc>
      </w:tr>
    </w:tbl>
    <w:p w14:paraId="04266D10" w14:textId="77777777" w:rsidR="0026697B" w:rsidRPr="0026697B" w:rsidRDefault="0026697B" w:rsidP="0026697B">
      <w:pPr>
        <w:jc w:val="both"/>
        <w:rPr>
          <w:rFonts w:ascii="Arial" w:hAnsi="Arial" w:cs="Arial"/>
        </w:rPr>
      </w:pPr>
      <w:r w:rsidRPr="0026697B">
        <w:rPr>
          <w:rFonts w:ascii="Arial" w:hAnsi="Arial" w:cs="Arial"/>
        </w:rPr>
        <w:t>Por ejemplo,</w:t>
      </w:r>
      <w:r w:rsidR="00860B77">
        <w:rPr>
          <w:rFonts w:ascii="Arial" w:hAnsi="Arial" w:cs="Arial"/>
        </w:rPr>
        <w:t xml:space="preserve"> se midió el tiempo</w:t>
      </w:r>
      <w:r w:rsidR="00860B77" w:rsidRPr="0026697B">
        <w:rPr>
          <w:rFonts w:ascii="Arial" w:hAnsi="Arial" w:cs="Arial"/>
        </w:rPr>
        <w:t>, en minutos, que tardó un medicamento en a</w:t>
      </w:r>
      <w:r w:rsidR="00860B77">
        <w:rPr>
          <w:rFonts w:ascii="Arial" w:hAnsi="Arial" w:cs="Arial"/>
        </w:rPr>
        <w:t>liviar una determinada dolencia al aplicar dos medicamentos diferentes. E</w:t>
      </w:r>
      <w:r w:rsidRPr="0026697B">
        <w:rPr>
          <w:rFonts w:ascii="Arial" w:hAnsi="Arial" w:cs="Arial"/>
        </w:rPr>
        <w:t>n</w:t>
      </w:r>
      <w:r w:rsidR="00860B77">
        <w:rPr>
          <w:rFonts w:ascii="Arial" w:hAnsi="Arial" w:cs="Arial"/>
        </w:rPr>
        <w:t xml:space="preserve"> cada uno de los </w:t>
      </w:r>
      <w:r w:rsidRPr="0026697B">
        <w:rPr>
          <w:rFonts w:ascii="Arial" w:hAnsi="Arial" w:cs="Arial"/>
        </w:rPr>
        <w:t>siguientes casos se registraron los tiempos para 5 personas.</w:t>
      </w:r>
    </w:p>
    <w:tbl>
      <w:tblPr>
        <w:tblStyle w:val="Tablaconcuadrcula"/>
        <w:tblW w:w="8930" w:type="dxa"/>
        <w:tblInd w:w="137" w:type="dxa"/>
        <w:tblLook w:val="04A0" w:firstRow="1" w:lastRow="0" w:firstColumn="1" w:lastColumn="0" w:noHBand="0" w:noVBand="1"/>
      </w:tblPr>
      <w:tblGrid>
        <w:gridCol w:w="4268"/>
        <w:gridCol w:w="4662"/>
      </w:tblGrid>
      <w:tr w:rsidR="0026697B" w:rsidRPr="0026697B" w14:paraId="79540CB2" w14:textId="77777777" w:rsidTr="00860B77">
        <w:tc>
          <w:tcPr>
            <w:tcW w:w="4268" w:type="dxa"/>
          </w:tcPr>
          <w:p w14:paraId="5132B955" w14:textId="77777777" w:rsidR="0026697B" w:rsidRPr="0026697B" w:rsidRDefault="0026697B" w:rsidP="00333539">
            <w:pPr>
              <w:jc w:val="center"/>
              <w:rPr>
                <w:rFonts w:ascii="Arial" w:hAnsi="Arial" w:cs="Arial"/>
                <w:b/>
              </w:rPr>
            </w:pPr>
            <w:r w:rsidRPr="0026697B">
              <w:rPr>
                <w:rFonts w:ascii="Arial" w:hAnsi="Arial" w:cs="Arial"/>
                <w:b/>
              </w:rPr>
              <w:t>MEDICAMENTO 1</w:t>
            </w:r>
          </w:p>
        </w:tc>
        <w:tc>
          <w:tcPr>
            <w:tcW w:w="4662" w:type="dxa"/>
          </w:tcPr>
          <w:p w14:paraId="21FCC666" w14:textId="77777777" w:rsidR="0026697B" w:rsidRPr="0026697B" w:rsidRDefault="0026697B" w:rsidP="00333539">
            <w:pPr>
              <w:jc w:val="center"/>
              <w:rPr>
                <w:rFonts w:ascii="Arial" w:hAnsi="Arial" w:cs="Arial"/>
                <w:b/>
              </w:rPr>
            </w:pPr>
            <w:r w:rsidRPr="0026697B">
              <w:rPr>
                <w:rFonts w:ascii="Arial" w:hAnsi="Arial" w:cs="Arial"/>
                <w:b/>
              </w:rPr>
              <w:t>MEDICAMENTO 2</w:t>
            </w:r>
          </w:p>
        </w:tc>
      </w:tr>
      <w:tr w:rsidR="0026697B" w:rsidRPr="0026697B" w14:paraId="5217AC75" w14:textId="77777777" w:rsidTr="00860B77">
        <w:tc>
          <w:tcPr>
            <w:tcW w:w="4268" w:type="dxa"/>
          </w:tcPr>
          <w:p w14:paraId="2877FA1B" w14:textId="77777777" w:rsidR="0026697B" w:rsidRPr="0026697B" w:rsidRDefault="0026697B" w:rsidP="00333539">
            <w:pPr>
              <w:jc w:val="center"/>
              <w:rPr>
                <w:rFonts w:ascii="Arial" w:hAnsi="Arial" w:cs="Arial"/>
              </w:rPr>
            </w:pPr>
            <w:r w:rsidRPr="0026697B">
              <w:rPr>
                <w:rFonts w:ascii="Arial" w:hAnsi="Arial" w:cs="Arial"/>
              </w:rPr>
              <w:t>1,  2,  1,  0.5,  0.5</w:t>
            </w:r>
          </w:p>
        </w:tc>
        <w:tc>
          <w:tcPr>
            <w:tcW w:w="4662" w:type="dxa"/>
          </w:tcPr>
          <w:p w14:paraId="1DC2B7F3" w14:textId="77777777" w:rsidR="0026697B" w:rsidRPr="0026697B" w:rsidRDefault="0026697B" w:rsidP="00333539">
            <w:pPr>
              <w:jc w:val="center"/>
              <w:rPr>
                <w:rFonts w:ascii="Arial" w:hAnsi="Arial" w:cs="Arial"/>
              </w:rPr>
            </w:pPr>
            <w:r w:rsidRPr="0026697B">
              <w:rPr>
                <w:rFonts w:ascii="Arial" w:hAnsi="Arial" w:cs="Arial"/>
              </w:rPr>
              <w:t>3,  2, 0.5,  0.2, 1.3</w:t>
            </w:r>
          </w:p>
        </w:tc>
      </w:tr>
    </w:tbl>
    <w:p w14:paraId="713FF3C5" w14:textId="77777777" w:rsidR="008B1F81" w:rsidRDefault="008B1F81" w:rsidP="00DD7361">
      <w:pPr>
        <w:spacing w:after="0" w:line="240" w:lineRule="auto"/>
        <w:rPr>
          <w:rFonts w:eastAsia="Times New Roman" w:cs="Times New Roman"/>
          <w:lang w:eastAsia="es-ES"/>
        </w:rPr>
      </w:pPr>
    </w:p>
    <w:p w14:paraId="3D77C2A7" w14:textId="77777777" w:rsidR="008B1F81" w:rsidRDefault="008B1F81" w:rsidP="00DD7361">
      <w:pPr>
        <w:spacing w:after="0" w:line="240" w:lineRule="auto"/>
        <w:rPr>
          <w:rFonts w:ascii="Arial" w:hAnsi="Arial" w:cs="Arial"/>
        </w:rPr>
      </w:pPr>
      <w:r w:rsidRPr="0026697B">
        <w:rPr>
          <w:rFonts w:ascii="Arial" w:hAnsi="Arial" w:cs="Arial"/>
        </w:rPr>
        <w:t>El tiempo medio de reacción es</w:t>
      </w:r>
      <w:r>
        <w:rPr>
          <w:rFonts w:ascii="Arial" w:hAnsi="Arial" w:cs="Arial"/>
        </w:rPr>
        <w:t>:</w:t>
      </w:r>
    </w:p>
    <w:p w14:paraId="367364B3" w14:textId="77777777" w:rsidR="008B1F81" w:rsidRDefault="008B1F81" w:rsidP="00DD7361">
      <w:pPr>
        <w:spacing w:after="0" w:line="240" w:lineRule="auto"/>
        <w:rPr>
          <w:rFonts w:ascii="Arial" w:hAnsi="Arial" w:cs="Arial"/>
        </w:rPr>
      </w:pPr>
    </w:p>
    <w:tbl>
      <w:tblPr>
        <w:tblStyle w:val="Tablaconcuadrcula"/>
        <w:tblW w:w="8930" w:type="dxa"/>
        <w:tblInd w:w="137" w:type="dxa"/>
        <w:tblLook w:val="04A0" w:firstRow="1" w:lastRow="0" w:firstColumn="1" w:lastColumn="0" w:noHBand="0" w:noVBand="1"/>
      </w:tblPr>
      <w:tblGrid>
        <w:gridCol w:w="4268"/>
        <w:gridCol w:w="4662"/>
      </w:tblGrid>
      <w:tr w:rsidR="008B1F81" w:rsidRPr="0026697B" w14:paraId="76D42BB6" w14:textId="77777777" w:rsidTr="00333539">
        <w:tc>
          <w:tcPr>
            <w:tcW w:w="4268" w:type="dxa"/>
          </w:tcPr>
          <w:p w14:paraId="03EAED50" w14:textId="77777777" w:rsidR="008B1F81" w:rsidRPr="0026697B" w:rsidRDefault="008B1F81" w:rsidP="008B1F81">
            <w:pPr>
              <w:jc w:val="center"/>
              <w:rPr>
                <w:rFonts w:ascii="Arial" w:hAnsi="Arial" w:cs="Arial"/>
                <w:b/>
              </w:rPr>
            </w:pPr>
            <w:r w:rsidRPr="0026697B">
              <w:rPr>
                <w:rFonts w:ascii="Arial" w:hAnsi="Arial" w:cs="Arial"/>
                <w:b/>
              </w:rPr>
              <w:t>MEDICAMENTO 1</w:t>
            </w:r>
          </w:p>
        </w:tc>
        <w:tc>
          <w:tcPr>
            <w:tcW w:w="4662" w:type="dxa"/>
          </w:tcPr>
          <w:p w14:paraId="669ED813" w14:textId="77777777" w:rsidR="008B1F81" w:rsidRPr="0026697B" w:rsidRDefault="008B1F81" w:rsidP="008B1F81">
            <w:pPr>
              <w:jc w:val="center"/>
              <w:rPr>
                <w:rFonts w:ascii="Arial" w:hAnsi="Arial" w:cs="Arial"/>
                <w:b/>
              </w:rPr>
            </w:pPr>
            <w:r w:rsidRPr="0026697B">
              <w:rPr>
                <w:rFonts w:ascii="Arial" w:hAnsi="Arial" w:cs="Arial"/>
                <w:b/>
              </w:rPr>
              <w:t>MEDICAMENTO 2</w:t>
            </w:r>
          </w:p>
        </w:tc>
      </w:tr>
      <w:tr w:rsidR="008B1F81" w:rsidRPr="0026697B" w14:paraId="4BEEFFA7" w14:textId="77777777" w:rsidTr="00333539">
        <w:tc>
          <w:tcPr>
            <w:tcW w:w="4268" w:type="dxa"/>
          </w:tcPr>
          <w:p w14:paraId="449DEB04" w14:textId="77777777" w:rsidR="008B1F81" w:rsidRPr="0026697B" w:rsidRDefault="00CF74F4" w:rsidP="00D828D6">
            <w:pPr>
              <w:jc w:val="center"/>
              <w:rPr>
                <w:rFonts w:ascii="Arial"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1+2+1+0.5+0.5</m:t>
                    </m:r>
                  </m:num>
                  <m:den>
                    <m:r>
                      <w:rPr>
                        <w:rFonts w:ascii="Cambria Math" w:eastAsiaTheme="minorEastAsia" w:hAnsi="Cambria Math" w:cs="Arial"/>
                      </w:rPr>
                      <m:t>5</m:t>
                    </m:r>
                  </m:den>
                </m:f>
                <m:r>
                  <w:rPr>
                    <w:rFonts w:ascii="Cambria Math" w:eastAsiaTheme="minorEastAsia" w:hAnsi="Cambria Math" w:cs="Arial"/>
                  </w:rPr>
                  <m:t>=1</m:t>
                </m:r>
              </m:oMath>
            </m:oMathPara>
          </w:p>
        </w:tc>
        <w:tc>
          <w:tcPr>
            <w:tcW w:w="4662" w:type="dxa"/>
          </w:tcPr>
          <w:p w14:paraId="794DC2B4" w14:textId="77777777" w:rsidR="008B1F81" w:rsidRPr="0026697B" w:rsidRDefault="00CF74F4" w:rsidP="008B1F81">
            <w:pPr>
              <w:ind w:left="360"/>
              <w:jc w:val="center"/>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3+2+0.5+0.2+1.3</m:t>
                    </m:r>
                  </m:num>
                  <m:den>
                    <m:r>
                      <w:rPr>
                        <w:rFonts w:ascii="Cambria Math" w:eastAsiaTheme="minorEastAsia" w:hAnsi="Cambria Math" w:cs="Arial"/>
                      </w:rPr>
                      <m:t>5-1</m:t>
                    </m:r>
                  </m:den>
                </m:f>
                <m:r>
                  <w:rPr>
                    <w:rFonts w:ascii="Cambria Math" w:eastAsiaTheme="minorEastAsia" w:hAnsi="Cambria Math" w:cs="Arial"/>
                  </w:rPr>
                  <m:t>=1.4</m:t>
                </m:r>
              </m:oMath>
            </m:oMathPara>
          </w:p>
          <w:p w14:paraId="373373D2" w14:textId="77777777" w:rsidR="008B1F81" w:rsidRPr="0026697B" w:rsidRDefault="008B1F81" w:rsidP="008B1F81">
            <w:pPr>
              <w:jc w:val="center"/>
              <w:rPr>
                <w:rFonts w:ascii="Arial" w:hAnsi="Arial" w:cs="Arial"/>
              </w:rPr>
            </w:pPr>
          </w:p>
        </w:tc>
      </w:tr>
    </w:tbl>
    <w:p w14:paraId="2AD284A2" w14:textId="77777777" w:rsidR="008B1F81" w:rsidRPr="0026697B" w:rsidRDefault="008B1F81" w:rsidP="008B1F81">
      <w:pPr>
        <w:jc w:val="both"/>
        <w:rPr>
          <w:rFonts w:ascii="Arial" w:eastAsia="Calibri" w:hAnsi="Arial" w:cs="Arial"/>
        </w:rPr>
      </w:pPr>
      <w:r w:rsidRPr="0026697B">
        <w:rPr>
          <w:rFonts w:ascii="Arial" w:eastAsia="Calibri" w:hAnsi="Arial" w:cs="Arial"/>
        </w:rPr>
        <w:t>Para el caso del medicamento 1 se espera que el tiempo de reacción de un paciente al que se le administre el medicamento sea de 1 minuto, mientras que para el caso del medicamento 2 es de 1.4 minutos.</w:t>
      </w:r>
    </w:p>
    <w:p w14:paraId="693701F5" w14:textId="77777777" w:rsidR="0026697B" w:rsidRDefault="008B1F81" w:rsidP="008B1F81">
      <w:pPr>
        <w:spacing w:after="0" w:line="240" w:lineRule="auto"/>
        <w:rPr>
          <w:rFonts w:ascii="Arial" w:eastAsia="Calibri" w:hAnsi="Arial" w:cs="Arial"/>
        </w:rPr>
      </w:pPr>
      <w:r w:rsidRPr="0026697B">
        <w:rPr>
          <w:rFonts w:ascii="Arial" w:eastAsia="Calibri" w:hAnsi="Arial" w:cs="Arial"/>
        </w:rPr>
        <w:t>Las varianzas para cada caso son:</w:t>
      </w:r>
    </w:p>
    <w:p w14:paraId="7E52FC4D" w14:textId="77777777" w:rsidR="008B1F81" w:rsidRDefault="008B1F81" w:rsidP="008B1F81">
      <w:pPr>
        <w:jc w:val="both"/>
        <w:rPr>
          <w:rFonts w:ascii="Arial" w:hAnsi="Arial" w:cs="Arial"/>
          <w:b/>
        </w:rPr>
      </w:pPr>
    </w:p>
    <w:p w14:paraId="50A6102E" w14:textId="77777777" w:rsidR="008B1F81" w:rsidRDefault="008B1F81" w:rsidP="008B1F81">
      <w:pPr>
        <w:jc w:val="both"/>
        <w:rPr>
          <w:rFonts w:ascii="Arial" w:hAnsi="Arial" w:cs="Arial"/>
          <w:b/>
        </w:rPr>
      </w:pPr>
      <w:r w:rsidRPr="0026697B">
        <w:rPr>
          <w:rFonts w:ascii="Arial" w:hAnsi="Arial" w:cs="Arial"/>
          <w:b/>
        </w:rPr>
        <w:lastRenderedPageBreak/>
        <w:t>MEDICAMENTO 1</w:t>
      </w:r>
    </w:p>
    <w:p w14:paraId="0DC79872" w14:textId="77777777" w:rsidR="008B1F81" w:rsidRPr="008B1F81" w:rsidRDefault="00CF74F4" w:rsidP="008B1F81">
      <w:pPr>
        <w:jc w:val="both"/>
        <w:rPr>
          <w:rFonts w:ascii="Arial" w:eastAsia="Calibri" w:hAnsi="Arial"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0.5-1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0.5-1</m:t>
                      </m:r>
                    </m:e>
                  </m:d>
                </m:e>
                <m:sup>
                  <m:r>
                    <w:rPr>
                      <w:rFonts w:ascii="Cambria Math" w:eastAsiaTheme="minorEastAsia" w:hAnsi="Cambria Math" w:cs="Arial"/>
                    </w:rPr>
                    <m:t>2</m:t>
                  </m:r>
                </m:sup>
              </m:sSup>
            </m:num>
            <m:den>
              <m:r>
                <w:rPr>
                  <w:rFonts w:ascii="Cambria Math" w:eastAsiaTheme="minorEastAsia" w:hAnsi="Cambria Math" w:cs="Arial"/>
                </w:rPr>
                <m:t>5-1</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1.5</m:t>
              </m:r>
            </m:num>
            <m:den>
              <m:r>
                <w:rPr>
                  <w:rFonts w:ascii="Cambria Math" w:eastAsiaTheme="minorEastAsia" w:hAnsi="Cambria Math" w:cs="Arial"/>
                </w:rPr>
                <m:t>4</m:t>
              </m:r>
            </m:den>
          </m:f>
          <m:r>
            <w:rPr>
              <w:rFonts w:ascii="Cambria Math" w:eastAsiaTheme="minorEastAsia" w:hAnsi="Cambria Math" w:cs="Arial"/>
            </w:rPr>
            <m:t>=0.375</m:t>
          </m:r>
        </m:oMath>
      </m:oMathPara>
    </w:p>
    <w:p w14:paraId="3D2FF7D3" w14:textId="77777777" w:rsidR="008B1F81" w:rsidRDefault="008B1F81" w:rsidP="008B1F81">
      <w:pPr>
        <w:jc w:val="both"/>
        <w:rPr>
          <w:rFonts w:ascii="Arial" w:hAnsi="Arial" w:cs="Arial"/>
          <w:b/>
        </w:rPr>
      </w:pPr>
      <w:r>
        <w:rPr>
          <w:rFonts w:ascii="Arial" w:hAnsi="Arial" w:cs="Arial"/>
          <w:b/>
        </w:rPr>
        <w:t>MEDICAMENTO 2</w:t>
      </w:r>
    </w:p>
    <w:p w14:paraId="74432C25" w14:textId="77777777" w:rsidR="008B1F81" w:rsidRPr="0026697B" w:rsidRDefault="00CF74F4" w:rsidP="008B1F81">
      <w:pPr>
        <w:ind w:left="360"/>
        <w:jc w:val="center"/>
        <w:rPr>
          <w:rFonts w:ascii="Arial" w:eastAsiaTheme="minorEastAsia" w:hAnsi="Arial" w:cs="Arial"/>
        </w:rPr>
      </w:pPr>
      <m:oMathPara>
        <m:oMathParaPr>
          <m:jc m:val="left"/>
        </m:oMathParaPr>
        <m:oMath>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3-1.4</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2-1.4</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0.5-1.4</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(0.2-1.4)</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(1.3-1.4)</m:t>
                  </m:r>
                </m:e>
                <m:sup>
                  <m:r>
                    <w:rPr>
                      <w:rFonts w:ascii="Cambria Math" w:eastAsiaTheme="minorEastAsia" w:hAnsi="Cambria Math" w:cs="Arial"/>
                    </w:rPr>
                    <m:t>2</m:t>
                  </m:r>
                </m:sup>
              </m:sSup>
            </m:num>
            <m:den>
              <m:r>
                <w:rPr>
                  <w:rFonts w:ascii="Cambria Math" w:eastAsiaTheme="minorEastAsia" w:hAnsi="Cambria Math" w:cs="Arial"/>
                </w:rPr>
                <m:t>5-1</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5.18</m:t>
              </m:r>
            </m:num>
            <m:den>
              <m:r>
                <w:rPr>
                  <w:rFonts w:ascii="Cambria Math" w:eastAsiaTheme="minorEastAsia" w:hAnsi="Cambria Math" w:cs="Arial"/>
                </w:rPr>
                <m:t>4</m:t>
              </m:r>
            </m:den>
          </m:f>
          <m:r>
            <w:rPr>
              <w:rFonts w:ascii="Cambria Math" w:eastAsiaTheme="minorEastAsia" w:hAnsi="Cambria Math" w:cs="Arial"/>
            </w:rPr>
            <m:t>=1.295</m:t>
          </m:r>
        </m:oMath>
      </m:oMathPara>
    </w:p>
    <w:p w14:paraId="5001871E" w14:textId="77777777" w:rsidR="008B1F81" w:rsidRDefault="008B1F81" w:rsidP="008B1F81">
      <w:pPr>
        <w:jc w:val="both"/>
        <w:rPr>
          <w:rFonts w:ascii="Arial" w:hAnsi="Arial" w:cs="Arial"/>
          <w:b/>
        </w:rPr>
      </w:pPr>
      <w:r w:rsidRPr="0026697B">
        <w:rPr>
          <w:rFonts w:ascii="Arial" w:eastAsia="Calibri" w:hAnsi="Arial" w:cs="Arial"/>
        </w:rPr>
        <w:t>De los resultados se puede afirmar que el medicamento 1 tiene menor variabilidad, es decir que el tiempo de reacción del individuo frente a éste estará cercano a un minuto; mientras que para el medicamento 2, la variabilidad es mayor, por tanto el tiempo de reacción no estará tan cerca de 1.4 minutos.</w:t>
      </w:r>
    </w:p>
    <w:p w14:paraId="65A97784" w14:textId="77777777" w:rsidR="00DD7361" w:rsidRDefault="00DD7361" w:rsidP="00D828D6">
      <w:pPr>
        <w:spacing w:after="0" w:line="240" w:lineRule="auto"/>
        <w:jc w:val="both"/>
        <w:rPr>
          <w:rFonts w:ascii="Arial" w:eastAsia="Times New Roman" w:hAnsi="Arial" w:cs="Arial"/>
          <w:lang w:val="es-ES" w:eastAsia="es-ES"/>
        </w:rPr>
      </w:pPr>
      <w:r w:rsidRPr="00D828D6">
        <w:rPr>
          <w:rFonts w:ascii="Arial" w:eastAsia="Times New Roman" w:hAnsi="Arial" w:cs="Arial"/>
          <w:lang w:val="es-ES" w:eastAsia="es-ES"/>
        </w:rPr>
        <w:t>La varianza de los datos es una medida que relaciona la distancia de los datos con respecto a la media, sin embargo su interpretación en algunos contextos no es fácil por su forma de medición Para solucionar esta dificultad de interpretación se define una nueva medida de dispersión llamada la desviación estándar.</w:t>
      </w:r>
    </w:p>
    <w:p w14:paraId="315AF931" w14:textId="77777777" w:rsidR="00D828D6" w:rsidRPr="00D828D6" w:rsidRDefault="00D828D6" w:rsidP="00D828D6">
      <w:pPr>
        <w:spacing w:after="0" w:line="240" w:lineRule="auto"/>
        <w:jc w:val="both"/>
        <w:rPr>
          <w:ins w:id="4" w:author="Carolina Ferro" w:date="2010-03-18T22:03:00Z"/>
          <w:rFonts w:ascii="Arial" w:eastAsia="Times New Roman" w:hAnsi="Arial" w:cs="Arial"/>
          <w:lang w:val="es-ES" w:eastAsia="es-ES"/>
        </w:rPr>
      </w:pPr>
    </w:p>
    <w:tbl>
      <w:tblPr>
        <w:tblStyle w:val="Tablaconcuadrcula"/>
        <w:tblW w:w="0" w:type="auto"/>
        <w:tblLayout w:type="fixed"/>
        <w:tblLook w:val="04A0" w:firstRow="1" w:lastRow="0" w:firstColumn="1" w:lastColumn="0" w:noHBand="0" w:noVBand="1"/>
      </w:tblPr>
      <w:tblGrid>
        <w:gridCol w:w="1838"/>
        <w:gridCol w:w="6990"/>
      </w:tblGrid>
      <w:tr w:rsidR="00D828D6" w:rsidRPr="00C87E96" w14:paraId="1FE18BD3" w14:textId="77777777" w:rsidTr="00333539">
        <w:tc>
          <w:tcPr>
            <w:tcW w:w="8828" w:type="dxa"/>
            <w:gridSpan w:val="2"/>
            <w:shd w:val="clear" w:color="auto" w:fill="000000" w:themeFill="text1"/>
          </w:tcPr>
          <w:p w14:paraId="0A169868" w14:textId="77777777" w:rsidR="00D828D6" w:rsidRPr="00C87E96" w:rsidRDefault="00D828D6" w:rsidP="00333539">
            <w:pPr>
              <w:jc w:val="center"/>
              <w:rPr>
                <w:rFonts w:ascii="Arial" w:hAnsi="Arial" w:cs="Arial"/>
                <w:b/>
                <w:sz w:val="24"/>
                <w:szCs w:val="24"/>
              </w:rPr>
            </w:pPr>
            <w:r w:rsidRPr="00C87E96">
              <w:rPr>
                <w:rFonts w:ascii="Arial" w:hAnsi="Arial" w:cs="Arial"/>
                <w:b/>
                <w:sz w:val="24"/>
                <w:szCs w:val="24"/>
              </w:rPr>
              <w:t xml:space="preserve">Destacado </w:t>
            </w:r>
          </w:p>
        </w:tc>
      </w:tr>
      <w:tr w:rsidR="00D828D6" w:rsidRPr="00C87E96" w14:paraId="14FE7E7B" w14:textId="77777777" w:rsidTr="00333539">
        <w:tc>
          <w:tcPr>
            <w:tcW w:w="1838" w:type="dxa"/>
          </w:tcPr>
          <w:p w14:paraId="2ABDE06A" w14:textId="77777777" w:rsidR="00D828D6" w:rsidRPr="00C87E96" w:rsidRDefault="00D828D6" w:rsidP="00333539">
            <w:pPr>
              <w:rPr>
                <w:rFonts w:ascii="Arial" w:hAnsi="Arial" w:cs="Arial"/>
                <w:b/>
                <w:sz w:val="24"/>
                <w:szCs w:val="24"/>
              </w:rPr>
            </w:pPr>
            <w:r w:rsidRPr="00C87E96">
              <w:rPr>
                <w:rFonts w:ascii="Arial" w:hAnsi="Arial" w:cs="Arial"/>
                <w:b/>
                <w:sz w:val="24"/>
                <w:szCs w:val="24"/>
              </w:rPr>
              <w:t>Título</w:t>
            </w:r>
          </w:p>
        </w:tc>
        <w:tc>
          <w:tcPr>
            <w:tcW w:w="6990" w:type="dxa"/>
          </w:tcPr>
          <w:p w14:paraId="51571647" w14:textId="77777777" w:rsidR="00D828D6" w:rsidRPr="00C87E96" w:rsidRDefault="00D828D6" w:rsidP="00333539">
            <w:pPr>
              <w:rPr>
                <w:rFonts w:ascii="Arial" w:hAnsi="Arial" w:cs="Arial"/>
                <w:b/>
                <w:sz w:val="24"/>
                <w:szCs w:val="24"/>
              </w:rPr>
            </w:pPr>
            <w:r>
              <w:rPr>
                <w:rFonts w:ascii="Arial" w:hAnsi="Arial" w:cs="Arial"/>
                <w:b/>
                <w:sz w:val="24"/>
                <w:szCs w:val="24"/>
              </w:rPr>
              <w:t>Definición de Desviación Estándar</w:t>
            </w:r>
          </w:p>
        </w:tc>
      </w:tr>
      <w:tr w:rsidR="00D828D6" w:rsidRPr="00C87E96" w14:paraId="1C7EA899" w14:textId="77777777" w:rsidTr="00333539">
        <w:tc>
          <w:tcPr>
            <w:tcW w:w="1838" w:type="dxa"/>
          </w:tcPr>
          <w:p w14:paraId="0247029D" w14:textId="77777777" w:rsidR="00D828D6" w:rsidRPr="00C87E96" w:rsidRDefault="00D828D6" w:rsidP="00333539">
            <w:pPr>
              <w:rPr>
                <w:rFonts w:ascii="Arial" w:hAnsi="Arial" w:cs="Arial"/>
                <w:sz w:val="24"/>
                <w:szCs w:val="24"/>
              </w:rPr>
            </w:pPr>
            <w:r w:rsidRPr="00C87E96">
              <w:rPr>
                <w:rFonts w:ascii="Arial" w:hAnsi="Arial" w:cs="Arial"/>
                <w:b/>
                <w:sz w:val="24"/>
                <w:szCs w:val="24"/>
              </w:rPr>
              <w:t>Contenido</w:t>
            </w:r>
          </w:p>
        </w:tc>
        <w:tc>
          <w:tcPr>
            <w:tcW w:w="6990" w:type="dxa"/>
          </w:tcPr>
          <w:p w14:paraId="793BF0E9" w14:textId="77777777" w:rsidR="00D828D6" w:rsidRPr="00D828D6" w:rsidRDefault="00D828D6" w:rsidP="00D828D6">
            <w:pPr>
              <w:jc w:val="both"/>
              <w:rPr>
                <w:rFonts w:ascii="Arial" w:eastAsia="Times New Roman" w:hAnsi="Arial" w:cs="Arial"/>
                <w:lang w:val="es-ES" w:eastAsia="es-ES"/>
              </w:rPr>
            </w:pPr>
            <w:r w:rsidRPr="00D828D6">
              <w:rPr>
                <w:rFonts w:ascii="Arial" w:eastAsia="Times New Roman" w:hAnsi="Arial" w:cs="Arial"/>
                <w:lang w:val="es-ES" w:eastAsia="es-ES"/>
              </w:rPr>
              <w:t>La desviación estándar</w:t>
            </w:r>
            <w:r>
              <w:rPr>
                <w:rFonts w:ascii="Arial" w:eastAsia="Times New Roman" w:hAnsi="Arial" w:cs="Arial"/>
                <w:lang w:val="es-ES" w:eastAsia="es-ES"/>
              </w:rPr>
              <w:t xml:space="preserve"> muestral</w:t>
            </w:r>
            <w:r w:rsidRPr="00D828D6">
              <w:rPr>
                <w:rFonts w:ascii="Arial" w:eastAsia="Times New Roman" w:hAnsi="Arial" w:cs="Arial"/>
                <w:lang w:val="es-ES" w:eastAsia="es-ES"/>
              </w:rPr>
              <w:t xml:space="preserve">, notada como </w:t>
            </w:r>
            <w:r w:rsidRPr="00D828D6">
              <w:rPr>
                <w:rFonts w:ascii="Arial" w:eastAsia="Times New Roman" w:hAnsi="Arial" w:cs="Arial"/>
                <w:i/>
                <w:lang w:val="es-ES" w:eastAsia="es-ES"/>
              </w:rPr>
              <w:t>S</w:t>
            </w:r>
            <w:r w:rsidRPr="00D828D6">
              <w:rPr>
                <w:rFonts w:ascii="Arial" w:eastAsia="Times New Roman" w:hAnsi="Arial" w:cs="Arial"/>
                <w:lang w:val="es-ES" w:eastAsia="es-ES"/>
              </w:rPr>
              <w:t>, es la raíz cuadrada positiva de la varianza,</w:t>
            </w:r>
          </w:p>
          <w:p w14:paraId="0B961D7A" w14:textId="77777777" w:rsidR="00D828D6" w:rsidRPr="00D828D6" w:rsidRDefault="00D828D6" w:rsidP="00D828D6">
            <w:pPr>
              <w:ind w:left="1800"/>
              <w:jc w:val="both"/>
              <w:rPr>
                <w:rFonts w:ascii="Arial" w:eastAsia="Times New Roman" w:hAnsi="Arial" w:cs="Arial"/>
                <w:lang w:val="es-ES" w:eastAsia="es-ES"/>
              </w:rPr>
            </w:pPr>
            <w:r w:rsidRPr="00D828D6">
              <w:rPr>
                <w:rFonts w:ascii="Arial" w:eastAsia="Times New Roman" w:hAnsi="Arial" w:cs="Arial"/>
                <w:noProof/>
                <w:position w:val="-24"/>
                <w:lang w:val="es-ES" w:eastAsia="es-ES"/>
              </w:rPr>
              <w:drawing>
                <wp:inline distT="0" distB="0" distL="0" distR="0" wp14:anchorId="2C616757" wp14:editId="2FC62C6E">
                  <wp:extent cx="1422400" cy="635000"/>
                  <wp:effectExtent l="1905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1422400" cy="635000"/>
                          </a:xfrm>
                          <a:prstGeom prst="rect">
                            <a:avLst/>
                          </a:prstGeom>
                          <a:noFill/>
                          <a:ln w="9525">
                            <a:noFill/>
                            <a:miter lim="800000"/>
                            <a:headEnd/>
                            <a:tailEnd/>
                          </a:ln>
                        </pic:spPr>
                      </pic:pic>
                    </a:graphicData>
                  </a:graphic>
                </wp:inline>
              </w:drawing>
            </w:r>
          </w:p>
          <w:p w14:paraId="18F57B0F" w14:textId="77777777" w:rsidR="00D828D6" w:rsidRPr="00D828D6" w:rsidRDefault="00D828D6" w:rsidP="00D828D6">
            <w:pPr>
              <w:jc w:val="both"/>
              <w:rPr>
                <w:rFonts w:ascii="Arial" w:eastAsia="Times New Roman" w:hAnsi="Arial" w:cs="Arial"/>
                <w:lang w:val="es-ES" w:eastAsia="es-ES"/>
              </w:rPr>
            </w:pPr>
          </w:p>
        </w:tc>
      </w:tr>
    </w:tbl>
    <w:p w14:paraId="4216A742" w14:textId="77777777" w:rsidR="00D828D6" w:rsidRPr="00D828D6" w:rsidRDefault="00D828D6" w:rsidP="00D828D6">
      <w:pPr>
        <w:spacing w:after="0" w:line="240" w:lineRule="auto"/>
        <w:jc w:val="both"/>
        <w:rPr>
          <w:rFonts w:ascii="Arial" w:eastAsia="Times New Roman" w:hAnsi="Arial" w:cs="Arial"/>
          <w:lang w:val="es-ES" w:eastAsia="es-ES"/>
        </w:rPr>
      </w:pPr>
    </w:p>
    <w:p w14:paraId="7A1B7939" w14:textId="77777777" w:rsidR="00DD7361" w:rsidRDefault="00DD7361" w:rsidP="00D828D6">
      <w:pPr>
        <w:spacing w:after="0" w:line="240" w:lineRule="auto"/>
        <w:jc w:val="both"/>
        <w:rPr>
          <w:rFonts w:ascii="Arial" w:eastAsia="Times New Roman" w:hAnsi="Arial" w:cs="Arial"/>
          <w:lang w:val="es-ES" w:eastAsia="es-ES"/>
        </w:rPr>
      </w:pPr>
      <w:r w:rsidRPr="00D828D6">
        <w:rPr>
          <w:rFonts w:ascii="Arial" w:eastAsia="Times New Roman" w:hAnsi="Arial" w:cs="Arial"/>
          <w:lang w:val="es-ES" w:eastAsia="es-ES"/>
        </w:rPr>
        <w:t>Esta medida es la que usualmente se utiliza en la interpretación de los datos, sin embargo, la medida que permite generar análisis estadísticos formales es la varianza.</w:t>
      </w:r>
    </w:p>
    <w:p w14:paraId="0B066F47" w14:textId="77777777" w:rsidR="001A5AAC" w:rsidRDefault="001A5AAC"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Para el caso de los medicamentos, se tiene que:</w:t>
      </w:r>
    </w:p>
    <w:p w14:paraId="10E7BC1B" w14:textId="77777777" w:rsidR="001A5AAC" w:rsidRDefault="001A5AAC" w:rsidP="00D828D6">
      <w:pPr>
        <w:spacing w:after="0" w:line="240" w:lineRule="auto"/>
        <w:jc w:val="both"/>
        <w:rPr>
          <w:rFonts w:ascii="Arial" w:eastAsia="Times New Roman" w:hAnsi="Arial" w:cs="Arial"/>
          <w:lang w:val="es-ES" w:eastAsia="es-ES"/>
        </w:rPr>
      </w:pPr>
    </w:p>
    <w:tbl>
      <w:tblPr>
        <w:tblStyle w:val="Tablaconcuadrcula"/>
        <w:tblW w:w="8930" w:type="dxa"/>
        <w:tblInd w:w="137" w:type="dxa"/>
        <w:tblLook w:val="04A0" w:firstRow="1" w:lastRow="0" w:firstColumn="1" w:lastColumn="0" w:noHBand="0" w:noVBand="1"/>
      </w:tblPr>
      <w:tblGrid>
        <w:gridCol w:w="4268"/>
        <w:gridCol w:w="4662"/>
      </w:tblGrid>
      <w:tr w:rsidR="001A5AAC" w:rsidRPr="0026697B" w14:paraId="4B8B0735" w14:textId="77777777" w:rsidTr="00333539">
        <w:tc>
          <w:tcPr>
            <w:tcW w:w="4268" w:type="dxa"/>
          </w:tcPr>
          <w:p w14:paraId="25280BF6" w14:textId="77777777" w:rsidR="001A5AAC" w:rsidRPr="0026697B" w:rsidRDefault="001A5AAC" w:rsidP="00333539">
            <w:pPr>
              <w:jc w:val="center"/>
              <w:rPr>
                <w:rFonts w:ascii="Arial" w:hAnsi="Arial" w:cs="Arial"/>
                <w:b/>
              </w:rPr>
            </w:pPr>
            <w:r w:rsidRPr="0026697B">
              <w:rPr>
                <w:rFonts w:ascii="Arial" w:hAnsi="Arial" w:cs="Arial"/>
                <w:b/>
              </w:rPr>
              <w:t>MEDICAMENTO 1</w:t>
            </w:r>
          </w:p>
        </w:tc>
        <w:tc>
          <w:tcPr>
            <w:tcW w:w="4662" w:type="dxa"/>
          </w:tcPr>
          <w:p w14:paraId="0C5FA008" w14:textId="77777777" w:rsidR="001A5AAC" w:rsidRPr="0026697B" w:rsidRDefault="001A5AAC" w:rsidP="00333539">
            <w:pPr>
              <w:jc w:val="center"/>
              <w:rPr>
                <w:rFonts w:ascii="Arial" w:hAnsi="Arial" w:cs="Arial"/>
                <w:b/>
              </w:rPr>
            </w:pPr>
            <w:r w:rsidRPr="0026697B">
              <w:rPr>
                <w:rFonts w:ascii="Arial" w:hAnsi="Arial" w:cs="Arial"/>
                <w:b/>
              </w:rPr>
              <w:t>MEDICAMENTO 2</w:t>
            </w:r>
          </w:p>
        </w:tc>
      </w:tr>
      <w:tr w:rsidR="001A5AAC" w:rsidRPr="0026697B" w14:paraId="6BEE5DBE" w14:textId="77777777" w:rsidTr="00333539">
        <w:tc>
          <w:tcPr>
            <w:tcW w:w="4268" w:type="dxa"/>
          </w:tcPr>
          <w:p w14:paraId="2FA04DDA" w14:textId="77777777" w:rsidR="001A5AAC" w:rsidRPr="0026697B" w:rsidRDefault="00CF74F4" w:rsidP="001A5AAC">
            <w:pPr>
              <w:jc w:val="center"/>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1</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0.375</m:t>
                    </m:r>
                  </m:e>
                </m:rad>
                <m:r>
                  <w:rPr>
                    <w:rFonts w:ascii="Cambria Math" w:eastAsiaTheme="minorEastAsia" w:hAnsi="Cambria Math" w:cs="Arial"/>
                  </w:rPr>
                  <m:t>=0.612</m:t>
                </m:r>
              </m:oMath>
            </m:oMathPara>
          </w:p>
        </w:tc>
        <w:tc>
          <w:tcPr>
            <w:tcW w:w="4662" w:type="dxa"/>
          </w:tcPr>
          <w:p w14:paraId="33D7769E" w14:textId="77777777" w:rsidR="001A5AAC" w:rsidRPr="0026697B" w:rsidRDefault="00CF74F4" w:rsidP="00333539">
            <w:pPr>
              <w:jc w:val="center"/>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2</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1.295</m:t>
                    </m:r>
                  </m:e>
                </m:rad>
                <m:r>
                  <w:rPr>
                    <w:rFonts w:ascii="Cambria Math" w:eastAsiaTheme="minorEastAsia" w:hAnsi="Cambria Math" w:cs="Arial"/>
                  </w:rPr>
                  <m:t>=1.138</m:t>
                </m:r>
              </m:oMath>
            </m:oMathPara>
          </w:p>
        </w:tc>
      </w:tr>
    </w:tbl>
    <w:p w14:paraId="328F33C4" w14:textId="77777777" w:rsidR="001A5AAC" w:rsidRDefault="001A5AAC" w:rsidP="00D828D6">
      <w:pPr>
        <w:spacing w:after="0" w:line="240" w:lineRule="auto"/>
        <w:jc w:val="both"/>
        <w:rPr>
          <w:rFonts w:ascii="Arial" w:eastAsia="Times New Roman" w:hAnsi="Arial" w:cs="Arial"/>
          <w:lang w:val="es-ES" w:eastAsia="es-ES"/>
        </w:rPr>
      </w:pPr>
    </w:p>
    <w:p w14:paraId="3AC1B5DA" w14:textId="77777777" w:rsidR="001A5AAC" w:rsidRDefault="001A5AAC" w:rsidP="00D828D6">
      <w:pPr>
        <w:spacing w:after="0" w:line="240" w:lineRule="auto"/>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Pr>
          <w:rFonts w:ascii="Arial" w:hAnsi="Arial" w:cs="Arial"/>
          <w:b/>
        </w:rPr>
        <w:t>1.2.3 Diagramas de cajas y bigotes. Puntos inusuales</w:t>
      </w:r>
    </w:p>
    <w:p w14:paraId="346A4942" w14:textId="77777777" w:rsidR="001A5AAC" w:rsidRDefault="001A5AAC" w:rsidP="00D828D6">
      <w:pPr>
        <w:spacing w:after="0" w:line="240" w:lineRule="auto"/>
        <w:jc w:val="both"/>
        <w:rPr>
          <w:rFonts w:ascii="Arial" w:eastAsia="Times New Roman" w:hAnsi="Arial" w:cs="Arial"/>
          <w:lang w:val="es-ES" w:eastAsia="es-ES"/>
        </w:rPr>
      </w:pPr>
    </w:p>
    <w:p w14:paraId="6C893361" w14:textId="77777777" w:rsidR="001A5AAC" w:rsidRDefault="00837E83" w:rsidP="00D828D6">
      <w:pPr>
        <w:spacing w:after="0" w:line="240" w:lineRule="auto"/>
        <w:jc w:val="both"/>
        <w:rPr>
          <w:rFonts w:ascii="Arial" w:eastAsia="Times New Roman" w:hAnsi="Arial" w:cs="Arial"/>
          <w:lang w:val="es-ES" w:eastAsia="es-ES"/>
        </w:rPr>
      </w:pPr>
      <w:r w:rsidRPr="00837E83">
        <w:rPr>
          <w:rFonts w:ascii="Arial" w:eastAsia="Times New Roman" w:hAnsi="Arial" w:cs="Arial"/>
          <w:sz w:val="24"/>
          <w:szCs w:val="24"/>
          <w:lang w:val="es-ES" w:eastAsia="es-ES"/>
        </w:rPr>
        <w:t>El diagrama de cajas es un resumen gráfico en el que se describen varias de las características más destacadas de un conjunto de datos.</w:t>
      </w:r>
    </w:p>
    <w:p w14:paraId="6684F83D" w14:textId="77777777" w:rsidR="001A5AAC" w:rsidRDefault="00837E83" w:rsidP="00D828D6">
      <w:pPr>
        <w:spacing w:after="0" w:line="240" w:lineRule="auto"/>
        <w:jc w:val="both"/>
        <w:rPr>
          <w:rFonts w:ascii="Arial" w:eastAsia="Times New Roman" w:hAnsi="Arial" w:cs="Arial"/>
          <w:lang w:val="es-ES" w:eastAsia="es-ES"/>
        </w:rPr>
      </w:pPr>
      <w:r w:rsidRPr="00837E83">
        <w:rPr>
          <w:rFonts w:ascii="Arial" w:eastAsia="Times New Roman" w:hAnsi="Arial" w:cs="Arial"/>
          <w:lang w:val="es-ES" w:eastAsia="es-ES"/>
        </w:rPr>
        <w:t>Algunas de las características que se muestran en un diagrama de cajas son: La identificación de datos inusuales y la dispersión de los datos con respecto a la mediana</w:t>
      </w:r>
      <w:r>
        <w:rPr>
          <w:rFonts w:ascii="Arial" w:eastAsia="Times New Roman" w:hAnsi="Arial" w:cs="Arial"/>
          <w:lang w:val="es-ES" w:eastAsia="es-ES"/>
        </w:rPr>
        <w:t>.</w:t>
      </w:r>
    </w:p>
    <w:p w14:paraId="16341A7F" w14:textId="77777777" w:rsidR="00837E83" w:rsidRDefault="00837E83" w:rsidP="00D828D6">
      <w:pPr>
        <w:spacing w:after="0" w:line="240" w:lineRule="auto"/>
        <w:jc w:val="both"/>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023110" w:rsidRPr="00C87E96" w14:paraId="7B78A44F" w14:textId="77777777" w:rsidTr="00333539">
        <w:tc>
          <w:tcPr>
            <w:tcW w:w="8828" w:type="dxa"/>
            <w:gridSpan w:val="2"/>
            <w:shd w:val="clear" w:color="auto" w:fill="000000" w:themeFill="text1"/>
          </w:tcPr>
          <w:p w14:paraId="67E947E9" w14:textId="77777777" w:rsidR="00023110" w:rsidRPr="00C87E96" w:rsidRDefault="00023110" w:rsidP="00333539">
            <w:pPr>
              <w:jc w:val="center"/>
              <w:rPr>
                <w:rFonts w:ascii="Arial" w:hAnsi="Arial" w:cs="Arial"/>
                <w:b/>
                <w:sz w:val="24"/>
                <w:szCs w:val="24"/>
              </w:rPr>
            </w:pPr>
            <w:r w:rsidRPr="00C87E96">
              <w:rPr>
                <w:rFonts w:ascii="Arial" w:hAnsi="Arial" w:cs="Arial"/>
                <w:b/>
                <w:sz w:val="24"/>
                <w:szCs w:val="24"/>
              </w:rPr>
              <w:t xml:space="preserve">Destacado </w:t>
            </w:r>
          </w:p>
        </w:tc>
      </w:tr>
      <w:tr w:rsidR="00023110" w:rsidRPr="00C87E96" w14:paraId="17B40165" w14:textId="77777777" w:rsidTr="00333539">
        <w:tc>
          <w:tcPr>
            <w:tcW w:w="2490" w:type="dxa"/>
          </w:tcPr>
          <w:p w14:paraId="5E4475C4" w14:textId="77777777" w:rsidR="00023110" w:rsidRPr="00C87E96" w:rsidRDefault="00023110" w:rsidP="00333539">
            <w:pPr>
              <w:rPr>
                <w:rFonts w:ascii="Arial" w:hAnsi="Arial" w:cs="Arial"/>
                <w:b/>
                <w:sz w:val="24"/>
                <w:szCs w:val="24"/>
              </w:rPr>
            </w:pPr>
            <w:r w:rsidRPr="00C87E96">
              <w:rPr>
                <w:rFonts w:ascii="Arial" w:hAnsi="Arial" w:cs="Arial"/>
                <w:b/>
                <w:sz w:val="24"/>
                <w:szCs w:val="24"/>
              </w:rPr>
              <w:t>Título</w:t>
            </w:r>
          </w:p>
        </w:tc>
        <w:tc>
          <w:tcPr>
            <w:tcW w:w="6338" w:type="dxa"/>
          </w:tcPr>
          <w:p w14:paraId="0366BED7" w14:textId="77777777" w:rsidR="00023110" w:rsidRPr="00C87E96" w:rsidRDefault="00023110" w:rsidP="00333539">
            <w:pPr>
              <w:rPr>
                <w:rFonts w:ascii="Arial" w:hAnsi="Arial" w:cs="Arial"/>
                <w:b/>
                <w:sz w:val="24"/>
                <w:szCs w:val="24"/>
              </w:rPr>
            </w:pPr>
            <w:r>
              <w:rPr>
                <w:rFonts w:ascii="Arial" w:hAnsi="Arial" w:cs="Arial"/>
                <w:b/>
                <w:sz w:val="24"/>
                <w:szCs w:val="24"/>
              </w:rPr>
              <w:t>Definición de cuartíles</w:t>
            </w:r>
          </w:p>
        </w:tc>
      </w:tr>
      <w:tr w:rsidR="00023110" w:rsidRPr="00C87E96" w14:paraId="58AB8067" w14:textId="77777777" w:rsidTr="00333539">
        <w:tc>
          <w:tcPr>
            <w:tcW w:w="2490" w:type="dxa"/>
          </w:tcPr>
          <w:p w14:paraId="6FA63783" w14:textId="77777777" w:rsidR="00023110" w:rsidRPr="00C87E96" w:rsidRDefault="00023110" w:rsidP="00333539">
            <w:pPr>
              <w:rPr>
                <w:rFonts w:ascii="Arial" w:hAnsi="Arial" w:cs="Arial"/>
                <w:sz w:val="24"/>
                <w:szCs w:val="24"/>
              </w:rPr>
            </w:pPr>
            <w:r w:rsidRPr="00C87E96">
              <w:rPr>
                <w:rFonts w:ascii="Arial" w:hAnsi="Arial" w:cs="Arial"/>
                <w:b/>
                <w:sz w:val="24"/>
                <w:szCs w:val="24"/>
              </w:rPr>
              <w:t>Contenido</w:t>
            </w:r>
          </w:p>
        </w:tc>
        <w:tc>
          <w:tcPr>
            <w:tcW w:w="6338" w:type="dxa"/>
          </w:tcPr>
          <w:p w14:paraId="56AC82CA" w14:textId="77777777" w:rsidR="00543615" w:rsidRPr="00543615" w:rsidRDefault="00543615" w:rsidP="00543615">
            <w:pPr>
              <w:jc w:val="both"/>
              <w:rPr>
                <w:rFonts w:ascii="Arial" w:eastAsia="Times New Roman" w:hAnsi="Arial" w:cs="Arial"/>
                <w:lang w:val="es-ES" w:eastAsia="es-ES"/>
              </w:rPr>
            </w:pPr>
            <w:r w:rsidRPr="00543615">
              <w:rPr>
                <w:rFonts w:ascii="Arial" w:eastAsia="Times New Roman" w:hAnsi="Arial" w:cs="Arial"/>
                <w:lang w:val="es-ES" w:eastAsia="es-ES"/>
              </w:rPr>
              <w:t>Los cuartiles son valores de la variable que dividen el conjunto ordenado de datos en cuatro partes iguales. Cada una de estas partes contiene el 25% del total de los datos.</w:t>
            </w:r>
          </w:p>
          <w:p w14:paraId="3322764C" w14:textId="77777777" w:rsidR="00543615" w:rsidRPr="00543615" w:rsidRDefault="00543615" w:rsidP="00543615">
            <w:pPr>
              <w:jc w:val="both"/>
              <w:rPr>
                <w:rFonts w:ascii="Arial" w:eastAsia="Times New Roman" w:hAnsi="Arial" w:cs="Arial"/>
                <w:lang w:val="es-ES" w:eastAsia="es-ES"/>
              </w:rPr>
            </w:pPr>
            <w:r w:rsidRPr="00543615">
              <w:rPr>
                <w:rFonts w:ascii="Arial" w:eastAsia="Times New Roman" w:hAnsi="Arial" w:cs="Arial"/>
                <w:lang w:val="es-ES" w:eastAsia="es-ES"/>
              </w:rPr>
              <w:t xml:space="preserve">El primer cuartil, </w:t>
            </w:r>
            <w:r w:rsidRPr="00543615">
              <w:rPr>
                <w:rFonts w:ascii="Arial" w:eastAsia="Times New Roman" w:hAnsi="Arial" w:cs="Arial"/>
                <w:noProof/>
                <w:position w:val="-10"/>
                <w:lang w:val="es-ES" w:eastAsia="es-ES"/>
              </w:rPr>
              <w:drawing>
                <wp:inline distT="0" distB="0" distL="0" distR="0" wp14:anchorId="60A337CC" wp14:editId="70A08405">
                  <wp:extent cx="165100" cy="190500"/>
                  <wp:effectExtent l="19050" t="0" r="635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srcRect/>
                          <a:stretch>
                            <a:fillRect/>
                          </a:stretch>
                        </pic:blipFill>
                        <pic:spPr bwMode="auto">
                          <a:xfrm>
                            <a:off x="0" y="0"/>
                            <a:ext cx="1651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es el número que a lo más el 25% de los datos es menor que él.</w:t>
            </w:r>
          </w:p>
          <w:p w14:paraId="4C20FF33" w14:textId="77777777" w:rsidR="00543615" w:rsidRPr="00543615" w:rsidRDefault="00543615" w:rsidP="00543615">
            <w:pPr>
              <w:jc w:val="both"/>
              <w:rPr>
                <w:rFonts w:ascii="Arial" w:eastAsia="Times New Roman" w:hAnsi="Arial" w:cs="Arial"/>
                <w:lang w:val="es-ES" w:eastAsia="es-ES"/>
              </w:rPr>
            </w:pPr>
            <w:r w:rsidRPr="00543615">
              <w:rPr>
                <w:rFonts w:ascii="Arial" w:eastAsia="Times New Roman" w:hAnsi="Arial" w:cs="Arial"/>
                <w:lang w:val="es-ES" w:eastAsia="es-ES"/>
              </w:rPr>
              <w:lastRenderedPageBreak/>
              <w:t>El segundo cuartil,</w:t>
            </w:r>
            <w:r w:rsidRPr="00543615">
              <w:rPr>
                <w:rFonts w:ascii="Arial" w:eastAsia="Times New Roman" w:hAnsi="Arial" w:cs="Arial"/>
                <w:noProof/>
                <w:position w:val="-10"/>
                <w:lang w:val="es-ES" w:eastAsia="es-ES"/>
              </w:rPr>
              <w:drawing>
                <wp:inline distT="0" distB="0" distL="0" distR="0" wp14:anchorId="58F597C5" wp14:editId="60CC4664">
                  <wp:extent cx="190500" cy="190500"/>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xml:space="preserve">, es la mediana. </w:t>
            </w:r>
          </w:p>
          <w:p w14:paraId="28EB2D35" w14:textId="77777777" w:rsidR="00543615" w:rsidRPr="00543615" w:rsidRDefault="00543615" w:rsidP="00543615">
            <w:pPr>
              <w:jc w:val="both"/>
              <w:rPr>
                <w:rFonts w:ascii="Arial" w:eastAsia="Times New Roman" w:hAnsi="Arial" w:cs="Arial"/>
                <w:lang w:val="es-ES" w:eastAsia="es-ES"/>
              </w:rPr>
            </w:pPr>
            <w:r w:rsidRPr="00543615">
              <w:rPr>
                <w:rFonts w:ascii="Arial" w:eastAsia="Times New Roman" w:hAnsi="Arial" w:cs="Arial"/>
                <w:lang w:val="es-ES" w:eastAsia="es-ES"/>
              </w:rPr>
              <w:t>El tercer cuartil,</w:t>
            </w:r>
            <w:r w:rsidRPr="00543615">
              <w:rPr>
                <w:rFonts w:ascii="Arial" w:eastAsia="Times New Roman" w:hAnsi="Arial" w:cs="Arial"/>
                <w:noProof/>
                <w:position w:val="-10"/>
                <w:lang w:val="es-ES" w:eastAsia="es-ES"/>
              </w:rPr>
              <w:drawing>
                <wp:inline distT="0" distB="0" distL="0" distR="0" wp14:anchorId="17B564C4" wp14:editId="24E75F0A">
                  <wp:extent cx="177800" cy="190500"/>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srcRect/>
                          <a:stretch>
                            <a:fillRect/>
                          </a:stretch>
                        </pic:blipFill>
                        <pic:spPr bwMode="auto">
                          <a:xfrm>
                            <a:off x="0" y="0"/>
                            <a:ext cx="1778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xml:space="preserve">, es un número tal que a lo más el 75% de los datos es menor que él, </w:t>
            </w:r>
          </w:p>
          <w:p w14:paraId="61321063" w14:textId="77777777" w:rsidR="00023110" w:rsidRPr="00543615" w:rsidRDefault="00543615" w:rsidP="00543615">
            <w:pPr>
              <w:jc w:val="both"/>
              <w:rPr>
                <w:rFonts w:ascii="Arial" w:eastAsia="Times New Roman" w:hAnsi="Arial" w:cs="Arial"/>
                <w:sz w:val="24"/>
                <w:szCs w:val="24"/>
                <w:lang w:eastAsia="es-ES"/>
              </w:rPr>
            </w:pPr>
            <w:r w:rsidRPr="00543615">
              <w:rPr>
                <w:rFonts w:ascii="Arial" w:eastAsia="Times New Roman" w:hAnsi="Arial" w:cs="Arial"/>
                <w:lang w:val="es-ES" w:eastAsia="es-ES"/>
              </w:rPr>
              <w:t xml:space="preserve">Para calcular los cuartiles se debe encontrar la mediana, es decir </w:t>
            </w:r>
            <w:r w:rsidRPr="00543615">
              <w:rPr>
                <w:rFonts w:ascii="Arial" w:eastAsia="Times New Roman" w:hAnsi="Arial" w:cs="Arial"/>
                <w:noProof/>
                <w:position w:val="-10"/>
                <w:lang w:val="es-ES" w:eastAsia="es-ES"/>
              </w:rPr>
              <w:drawing>
                <wp:inline distT="0" distB="0" distL="0" distR="0" wp14:anchorId="5B35C013" wp14:editId="381670A5">
                  <wp:extent cx="190500" cy="19050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xml:space="preserve">; con los datos menores o iguales a </w:t>
            </w:r>
            <w:r w:rsidRPr="00543615">
              <w:rPr>
                <w:rFonts w:ascii="Arial" w:eastAsia="Times New Roman" w:hAnsi="Arial" w:cs="Arial"/>
                <w:noProof/>
                <w:position w:val="-10"/>
                <w:lang w:val="es-ES" w:eastAsia="es-ES"/>
              </w:rPr>
              <w:drawing>
                <wp:inline distT="0" distB="0" distL="0" distR="0" wp14:anchorId="4FEC3851" wp14:editId="3439551E">
                  <wp:extent cx="190500" cy="190500"/>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xml:space="preserve"> se calcula una nueva mediana que corresponde a </w:t>
            </w:r>
            <w:r w:rsidRPr="00543615">
              <w:rPr>
                <w:rFonts w:ascii="Arial" w:eastAsia="Times New Roman" w:hAnsi="Arial" w:cs="Arial"/>
                <w:noProof/>
                <w:position w:val="-10"/>
                <w:lang w:val="es-ES" w:eastAsia="es-ES"/>
              </w:rPr>
              <w:drawing>
                <wp:inline distT="0" distB="0" distL="0" distR="0" wp14:anchorId="168323A3" wp14:editId="3FFADF7C">
                  <wp:extent cx="165100" cy="190500"/>
                  <wp:effectExtent l="19050" t="0" r="635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srcRect/>
                          <a:stretch>
                            <a:fillRect/>
                          </a:stretch>
                        </pic:blipFill>
                        <pic:spPr bwMode="auto">
                          <a:xfrm>
                            <a:off x="0" y="0"/>
                            <a:ext cx="1651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xml:space="preserve">, y con los datos mayores o iguales a </w:t>
            </w:r>
            <w:r w:rsidRPr="00543615">
              <w:rPr>
                <w:rFonts w:ascii="Arial" w:eastAsia="Times New Roman" w:hAnsi="Arial" w:cs="Arial"/>
                <w:noProof/>
                <w:position w:val="-10"/>
                <w:lang w:val="es-ES" w:eastAsia="es-ES"/>
              </w:rPr>
              <w:drawing>
                <wp:inline distT="0" distB="0" distL="0" distR="0" wp14:anchorId="165C6587" wp14:editId="71AF9879">
                  <wp:extent cx="190500" cy="19050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 xml:space="preserve"> se calcula otra nueva mediana que corresponde a </w:t>
            </w:r>
            <w:r w:rsidRPr="00543615">
              <w:rPr>
                <w:rFonts w:ascii="Arial" w:eastAsia="Times New Roman" w:hAnsi="Arial" w:cs="Arial"/>
                <w:noProof/>
                <w:position w:val="-10"/>
                <w:lang w:val="es-ES" w:eastAsia="es-ES"/>
              </w:rPr>
              <w:drawing>
                <wp:inline distT="0" distB="0" distL="0" distR="0" wp14:anchorId="78794F24" wp14:editId="60DE1B93">
                  <wp:extent cx="177800" cy="190500"/>
                  <wp:effectExtent l="1905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srcRect/>
                          <a:stretch>
                            <a:fillRect/>
                          </a:stretch>
                        </pic:blipFill>
                        <pic:spPr bwMode="auto">
                          <a:xfrm>
                            <a:off x="0" y="0"/>
                            <a:ext cx="177800" cy="190500"/>
                          </a:xfrm>
                          <a:prstGeom prst="rect">
                            <a:avLst/>
                          </a:prstGeom>
                          <a:noFill/>
                          <a:ln w="9525">
                            <a:noFill/>
                            <a:miter lim="800000"/>
                            <a:headEnd/>
                            <a:tailEnd/>
                          </a:ln>
                        </pic:spPr>
                      </pic:pic>
                    </a:graphicData>
                  </a:graphic>
                </wp:inline>
              </w:drawing>
            </w:r>
            <w:r w:rsidRPr="00543615">
              <w:rPr>
                <w:rFonts w:ascii="Arial" w:eastAsia="Times New Roman" w:hAnsi="Arial" w:cs="Arial"/>
                <w:lang w:val="es-ES" w:eastAsia="es-ES"/>
              </w:rPr>
              <w:t>.</w:t>
            </w:r>
          </w:p>
        </w:tc>
      </w:tr>
    </w:tbl>
    <w:p w14:paraId="4669D279" w14:textId="77777777" w:rsidR="001A5AAC" w:rsidRDefault="001A5AAC" w:rsidP="001A5AAC">
      <w:pPr>
        <w:rPr>
          <w:rFonts w:ascii="Arial" w:eastAsia="Times New Roman" w:hAnsi="Arial" w:cs="Arial"/>
          <w:sz w:val="24"/>
          <w:szCs w:val="24"/>
          <w:lang w:eastAsia="es-ES"/>
        </w:rPr>
      </w:pPr>
    </w:p>
    <w:tbl>
      <w:tblPr>
        <w:tblStyle w:val="Tablaconcuadrcula"/>
        <w:tblW w:w="9054" w:type="dxa"/>
        <w:tblLayout w:type="fixed"/>
        <w:tblLook w:val="04A0" w:firstRow="1" w:lastRow="0" w:firstColumn="1" w:lastColumn="0" w:noHBand="0" w:noVBand="1"/>
      </w:tblPr>
      <w:tblGrid>
        <w:gridCol w:w="1384"/>
        <w:gridCol w:w="7670"/>
      </w:tblGrid>
      <w:tr w:rsidR="00543615" w:rsidRPr="00C87E96" w14:paraId="268C2C3F" w14:textId="77777777" w:rsidTr="00333539">
        <w:tc>
          <w:tcPr>
            <w:tcW w:w="9054" w:type="dxa"/>
            <w:gridSpan w:val="2"/>
            <w:shd w:val="clear" w:color="auto" w:fill="0D0D0D" w:themeFill="text1" w:themeFillTint="F2"/>
          </w:tcPr>
          <w:p w14:paraId="64BC4ABD" w14:textId="77777777" w:rsidR="00543615" w:rsidRPr="00C87E96" w:rsidRDefault="00543615" w:rsidP="00333539">
            <w:pPr>
              <w:jc w:val="center"/>
              <w:rPr>
                <w:rFonts w:ascii="Arial" w:hAnsi="Arial" w:cs="Arial"/>
                <w:b/>
                <w:sz w:val="24"/>
                <w:szCs w:val="24"/>
              </w:rPr>
            </w:pPr>
            <w:r w:rsidRPr="00C87E96">
              <w:rPr>
                <w:rFonts w:ascii="Arial" w:hAnsi="Arial" w:cs="Arial"/>
                <w:b/>
                <w:sz w:val="24"/>
                <w:szCs w:val="24"/>
              </w:rPr>
              <w:t>Imagen (fotografía, gráfica o ilustración)</w:t>
            </w:r>
          </w:p>
        </w:tc>
      </w:tr>
      <w:tr w:rsidR="00543615" w:rsidRPr="00C87E96" w14:paraId="1315E49A" w14:textId="77777777" w:rsidTr="00333539">
        <w:tc>
          <w:tcPr>
            <w:tcW w:w="1384" w:type="dxa"/>
          </w:tcPr>
          <w:p w14:paraId="6A8A42D4" w14:textId="77777777" w:rsidR="00543615" w:rsidRPr="00C87E96" w:rsidRDefault="00543615" w:rsidP="00333539">
            <w:pPr>
              <w:rPr>
                <w:rFonts w:ascii="Arial" w:hAnsi="Arial" w:cs="Arial"/>
                <w:b/>
                <w:sz w:val="24"/>
                <w:szCs w:val="24"/>
              </w:rPr>
            </w:pPr>
            <w:r w:rsidRPr="00C87E96">
              <w:rPr>
                <w:rFonts w:ascii="Arial" w:hAnsi="Arial" w:cs="Arial"/>
                <w:b/>
                <w:sz w:val="24"/>
                <w:szCs w:val="24"/>
              </w:rPr>
              <w:t>Código</w:t>
            </w:r>
          </w:p>
        </w:tc>
        <w:tc>
          <w:tcPr>
            <w:tcW w:w="7670" w:type="dxa"/>
          </w:tcPr>
          <w:p w14:paraId="5532A5F7" w14:textId="77777777" w:rsidR="00543615" w:rsidRPr="00C87E96" w:rsidRDefault="00543615" w:rsidP="00333539">
            <w:pPr>
              <w:rPr>
                <w:rFonts w:ascii="Arial" w:hAnsi="Arial" w:cs="Arial"/>
                <w:sz w:val="24"/>
                <w:szCs w:val="24"/>
              </w:rPr>
            </w:pPr>
          </w:p>
        </w:tc>
      </w:tr>
      <w:tr w:rsidR="00543615" w:rsidRPr="00C87E96" w14:paraId="22F67011" w14:textId="77777777" w:rsidTr="00333539">
        <w:tc>
          <w:tcPr>
            <w:tcW w:w="1384" w:type="dxa"/>
          </w:tcPr>
          <w:p w14:paraId="49EFA2B0" w14:textId="77777777" w:rsidR="00543615" w:rsidRPr="00C87E96" w:rsidRDefault="00543615" w:rsidP="00333539">
            <w:pPr>
              <w:rPr>
                <w:rFonts w:ascii="Arial" w:hAnsi="Arial" w:cs="Arial"/>
                <w:sz w:val="24"/>
                <w:szCs w:val="24"/>
              </w:rPr>
            </w:pPr>
            <w:r w:rsidRPr="00C87E96">
              <w:rPr>
                <w:rFonts w:ascii="Arial" w:hAnsi="Arial" w:cs="Arial"/>
                <w:b/>
                <w:sz w:val="24"/>
                <w:szCs w:val="24"/>
              </w:rPr>
              <w:t>Descripción</w:t>
            </w:r>
          </w:p>
        </w:tc>
        <w:tc>
          <w:tcPr>
            <w:tcW w:w="7670" w:type="dxa"/>
          </w:tcPr>
          <w:p w14:paraId="0941235E" w14:textId="77777777" w:rsidR="00543615" w:rsidRPr="00C87E96" w:rsidRDefault="00543615" w:rsidP="00333539">
            <w:pPr>
              <w:rPr>
                <w:rFonts w:ascii="Arial" w:hAnsi="Arial" w:cs="Arial"/>
                <w:sz w:val="24"/>
                <w:szCs w:val="24"/>
              </w:rPr>
            </w:pPr>
            <w:r>
              <w:rPr>
                <w:rFonts w:ascii="Arial" w:hAnsi="Arial" w:cs="Arial"/>
                <w:sz w:val="24"/>
                <w:szCs w:val="24"/>
              </w:rPr>
              <w:t>Cuartíles</w:t>
            </w:r>
          </w:p>
        </w:tc>
      </w:tr>
      <w:tr w:rsidR="00543615" w:rsidRPr="00C87E96" w14:paraId="52044FA6" w14:textId="77777777" w:rsidTr="00333539">
        <w:tblPrEx>
          <w:tblCellMar>
            <w:left w:w="70" w:type="dxa"/>
            <w:right w:w="70" w:type="dxa"/>
          </w:tblCellMar>
        </w:tblPrEx>
        <w:tc>
          <w:tcPr>
            <w:tcW w:w="1384" w:type="dxa"/>
          </w:tcPr>
          <w:p w14:paraId="63360860" w14:textId="77777777" w:rsidR="00543615" w:rsidRPr="00C87E96" w:rsidRDefault="00543615" w:rsidP="0033353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2AEC40AA" w14:textId="77777777" w:rsidR="00543615" w:rsidRDefault="00543615" w:rsidP="00333539">
            <w:pPr>
              <w:jc w:val="center"/>
              <w:rPr>
                <w:rFonts w:ascii="Arial" w:hAnsi="Arial" w:cs="Arial"/>
                <w:sz w:val="24"/>
                <w:szCs w:val="24"/>
              </w:rPr>
            </w:pPr>
          </w:p>
          <w:p w14:paraId="447981EA" w14:textId="77777777" w:rsidR="006D7B18" w:rsidRDefault="006D7B18" w:rsidP="00333539">
            <w:pPr>
              <w:jc w:val="center"/>
              <w:rPr>
                <w:rFonts w:ascii="Arial" w:hAnsi="Arial" w:cs="Arial"/>
                <w:sz w:val="24"/>
                <w:szCs w:val="24"/>
              </w:rPr>
            </w:pPr>
          </w:p>
          <w:p w14:paraId="0479C4C7" w14:textId="77777777" w:rsidR="006D7B18" w:rsidRDefault="006D7B18" w:rsidP="00333539">
            <w:pPr>
              <w:jc w:val="center"/>
              <w:rPr>
                <w:rFonts w:ascii="Arial" w:hAnsi="Arial" w:cs="Arial"/>
                <w:sz w:val="24"/>
                <w:szCs w:val="24"/>
              </w:rPr>
            </w:pPr>
          </w:p>
          <w:p w14:paraId="4E7EC6CE" w14:textId="77777777" w:rsidR="006D7B18" w:rsidRDefault="006D7B18" w:rsidP="00333539">
            <w:pPr>
              <w:jc w:val="center"/>
              <w:rPr>
                <w:rFonts w:ascii="Arial" w:hAnsi="Arial" w:cs="Arial"/>
                <w:sz w:val="24"/>
                <w:szCs w:val="24"/>
              </w:rPr>
            </w:pPr>
          </w:p>
          <w:p w14:paraId="709DB5BC" w14:textId="77777777" w:rsidR="006D7B18" w:rsidRDefault="006D7B18" w:rsidP="00333539">
            <w:pPr>
              <w:jc w:val="center"/>
              <w:rPr>
                <w:rFonts w:ascii="Arial" w:hAnsi="Arial" w:cs="Arial"/>
                <w:sz w:val="24"/>
                <w:szCs w:val="24"/>
              </w:rPr>
            </w:pPr>
          </w:p>
          <w:p w14:paraId="6D51D286" w14:textId="77777777" w:rsidR="006D7B18" w:rsidRDefault="006D7B18" w:rsidP="00333539">
            <w:pPr>
              <w:jc w:val="center"/>
              <w:rPr>
                <w:rFonts w:ascii="Arial" w:hAnsi="Arial" w:cs="Arial"/>
                <w:sz w:val="24"/>
                <w:szCs w:val="24"/>
              </w:rPr>
            </w:pPr>
          </w:p>
          <w:p w14:paraId="770647CD" w14:textId="77777777" w:rsidR="006D7B18" w:rsidRDefault="006D7B18" w:rsidP="00333539">
            <w:pPr>
              <w:jc w:val="center"/>
              <w:rPr>
                <w:rFonts w:ascii="Arial" w:hAnsi="Arial" w:cs="Arial"/>
                <w:sz w:val="24"/>
                <w:szCs w:val="24"/>
              </w:rPr>
            </w:pPr>
          </w:p>
          <w:p w14:paraId="46FD7DAE" w14:textId="77777777" w:rsidR="006D7B18" w:rsidRDefault="006D7B18" w:rsidP="00333539">
            <w:pPr>
              <w:jc w:val="center"/>
              <w:rPr>
                <w:rFonts w:ascii="Arial" w:hAnsi="Arial" w:cs="Arial"/>
                <w:sz w:val="24"/>
                <w:szCs w:val="24"/>
              </w:rPr>
            </w:pPr>
          </w:p>
          <w:p w14:paraId="05CB5FF2" w14:textId="77777777" w:rsidR="006D7B18" w:rsidRDefault="006D7B18" w:rsidP="00333539">
            <w:pPr>
              <w:jc w:val="center"/>
              <w:rPr>
                <w:rFonts w:ascii="Arial" w:hAnsi="Arial" w:cs="Arial"/>
                <w:sz w:val="24"/>
                <w:szCs w:val="24"/>
              </w:rPr>
            </w:pPr>
          </w:p>
          <w:p w14:paraId="662C7152" w14:textId="77777777" w:rsidR="006D7B18" w:rsidRPr="00C87E96" w:rsidRDefault="006D7B18" w:rsidP="00333539">
            <w:pPr>
              <w:jc w:val="center"/>
              <w:rPr>
                <w:rFonts w:ascii="Arial" w:hAnsi="Arial" w:cs="Arial"/>
                <w:sz w:val="24"/>
                <w:szCs w:val="24"/>
              </w:rPr>
            </w:pPr>
          </w:p>
        </w:tc>
      </w:tr>
      <w:tr w:rsidR="00543615" w:rsidRPr="00C87E96" w14:paraId="7A0D13E6" w14:textId="77777777" w:rsidTr="00333539">
        <w:tc>
          <w:tcPr>
            <w:tcW w:w="1384" w:type="dxa"/>
          </w:tcPr>
          <w:p w14:paraId="0A706C9F" w14:textId="77777777" w:rsidR="00543615" w:rsidRPr="00C87E96" w:rsidRDefault="00543615" w:rsidP="00333539">
            <w:pPr>
              <w:rPr>
                <w:rFonts w:ascii="Arial" w:hAnsi="Arial" w:cs="Arial"/>
                <w:b/>
                <w:sz w:val="24"/>
                <w:szCs w:val="24"/>
              </w:rPr>
            </w:pPr>
            <w:r w:rsidRPr="00C87E96">
              <w:rPr>
                <w:rFonts w:ascii="Arial" w:hAnsi="Arial" w:cs="Arial"/>
                <w:b/>
                <w:sz w:val="24"/>
                <w:szCs w:val="24"/>
              </w:rPr>
              <w:t>Pie de imagen</w:t>
            </w:r>
          </w:p>
          <w:p w14:paraId="1603D705" w14:textId="77777777" w:rsidR="00543615" w:rsidRPr="00C87E96" w:rsidRDefault="00543615" w:rsidP="00333539">
            <w:pPr>
              <w:rPr>
                <w:rFonts w:ascii="Arial" w:hAnsi="Arial" w:cs="Arial"/>
                <w:sz w:val="24"/>
                <w:szCs w:val="24"/>
              </w:rPr>
            </w:pPr>
            <w:r w:rsidRPr="00C87E96">
              <w:rPr>
                <w:rFonts w:ascii="Arial" w:hAnsi="Arial" w:cs="Arial"/>
                <w:b/>
                <w:sz w:val="24"/>
                <w:szCs w:val="24"/>
              </w:rPr>
              <w:t>Inferior</w:t>
            </w:r>
          </w:p>
        </w:tc>
        <w:tc>
          <w:tcPr>
            <w:tcW w:w="7670" w:type="dxa"/>
          </w:tcPr>
          <w:p w14:paraId="2C5CAAB1" w14:textId="77777777" w:rsidR="00543615" w:rsidRPr="0037446C" w:rsidRDefault="00543615" w:rsidP="00333539">
            <w:pPr>
              <w:jc w:val="both"/>
              <w:rPr>
                <w:rFonts w:ascii="Arial" w:eastAsiaTheme="minorEastAsia" w:hAnsi="Arial" w:cs="Arial"/>
                <w:sz w:val="24"/>
                <w:szCs w:val="24"/>
              </w:rPr>
            </w:pPr>
          </w:p>
        </w:tc>
      </w:tr>
    </w:tbl>
    <w:p w14:paraId="62C16952" w14:textId="77777777" w:rsidR="001A5AAC" w:rsidRPr="00543615" w:rsidRDefault="001A5AAC" w:rsidP="001A5AAC">
      <w:pPr>
        <w:spacing w:after="0" w:line="240" w:lineRule="auto"/>
        <w:rPr>
          <w:rFonts w:eastAsia="Times New Roman" w:cs="Times New Roman"/>
          <w:lang w:val="es-ES" w:eastAsia="es-ES"/>
        </w:rPr>
      </w:pPr>
    </w:p>
    <w:p w14:paraId="30F257EA" w14:textId="77777777" w:rsidR="006C1435" w:rsidRPr="006C1435" w:rsidRDefault="006C1435" w:rsidP="001A5AAC">
      <w:pPr>
        <w:spacing w:after="0" w:line="240" w:lineRule="auto"/>
        <w:rPr>
          <w:rFonts w:ascii="Arial" w:eastAsia="Times New Roman" w:hAnsi="Arial" w:cs="Arial"/>
          <w:lang w:eastAsia="es-ES"/>
        </w:rPr>
      </w:pPr>
      <w:r w:rsidRPr="006C1435">
        <w:rPr>
          <w:rFonts w:ascii="Arial" w:eastAsia="Times New Roman" w:hAnsi="Arial" w:cs="Arial"/>
          <w:lang w:eastAsia="es-ES"/>
        </w:rPr>
        <w:t>El procedimiento para construir un diagrama de cajas es:</w:t>
      </w:r>
    </w:p>
    <w:p w14:paraId="5C237FC7" w14:textId="77777777" w:rsidR="006C1435" w:rsidRPr="006C1435" w:rsidRDefault="006C1435" w:rsidP="006C1435">
      <w:pPr>
        <w:pStyle w:val="Prrafodelista"/>
        <w:numPr>
          <w:ilvl w:val="0"/>
          <w:numId w:val="10"/>
        </w:numPr>
        <w:spacing w:after="0" w:line="240" w:lineRule="auto"/>
        <w:rPr>
          <w:rFonts w:ascii="Arial" w:eastAsia="Times New Roman" w:hAnsi="Arial" w:cs="Arial"/>
          <w:lang w:eastAsia="es-ES"/>
        </w:rPr>
      </w:pPr>
      <w:r>
        <w:rPr>
          <w:rFonts w:ascii="Arial" w:eastAsia="Times New Roman" w:hAnsi="Arial" w:cs="Arial"/>
          <w:lang w:eastAsia="es-ES"/>
        </w:rPr>
        <w:t>Calcular el valor de los cuartiles. Ubicarlos</w:t>
      </w:r>
      <w:r w:rsidRPr="006C1435">
        <w:rPr>
          <w:rFonts w:ascii="Arial" w:eastAsia="Times New Roman" w:hAnsi="Arial" w:cs="Arial"/>
          <w:lang w:val="es-ES" w:eastAsia="es-ES"/>
        </w:rPr>
        <w:t xml:space="preserve"> en una recta numérica y </w:t>
      </w:r>
      <w:r>
        <w:rPr>
          <w:rFonts w:ascii="Arial" w:eastAsia="Times New Roman" w:hAnsi="Arial" w:cs="Arial"/>
          <w:lang w:val="es-ES" w:eastAsia="es-ES"/>
        </w:rPr>
        <w:t>construir</w:t>
      </w:r>
      <w:r w:rsidRPr="006C1435">
        <w:rPr>
          <w:rFonts w:ascii="Arial" w:eastAsia="Times New Roman" w:hAnsi="Arial" w:cs="Arial"/>
          <w:lang w:val="es-ES" w:eastAsia="es-ES"/>
        </w:rPr>
        <w:t xml:space="preserve"> rectángulos cuyas bases están </w:t>
      </w:r>
      <w:r>
        <w:rPr>
          <w:rFonts w:ascii="Arial" w:eastAsia="Times New Roman" w:hAnsi="Arial" w:cs="Arial"/>
          <w:lang w:val="es-ES" w:eastAsia="es-ES"/>
        </w:rPr>
        <w:t xml:space="preserve">formadas por las distancias que hay entre </w:t>
      </w:r>
      <w:r w:rsidRPr="006C1435">
        <w:rPr>
          <w:rFonts w:ascii="Arial" w:eastAsia="Times New Roman" w:hAnsi="Arial" w:cs="Arial"/>
          <w:lang w:val="es-ES" w:eastAsia="es-ES"/>
        </w:rPr>
        <w:t>cuartiles</w:t>
      </w:r>
    </w:p>
    <w:p w14:paraId="58E9D1FA" w14:textId="77777777" w:rsidR="006C1435" w:rsidRDefault="006C1435" w:rsidP="006C1435">
      <w:pPr>
        <w:spacing w:after="0" w:line="240" w:lineRule="auto"/>
        <w:ind w:left="360"/>
        <w:rPr>
          <w:rFonts w:ascii="Arial" w:eastAsia="Times New Roman" w:hAnsi="Arial" w:cs="Arial"/>
          <w:lang w:eastAsia="es-ES"/>
        </w:rPr>
      </w:pPr>
    </w:p>
    <w:tbl>
      <w:tblPr>
        <w:tblStyle w:val="Tablaconcuadrcula"/>
        <w:tblW w:w="9054" w:type="dxa"/>
        <w:tblLayout w:type="fixed"/>
        <w:tblLook w:val="04A0" w:firstRow="1" w:lastRow="0" w:firstColumn="1" w:lastColumn="0" w:noHBand="0" w:noVBand="1"/>
      </w:tblPr>
      <w:tblGrid>
        <w:gridCol w:w="1384"/>
        <w:gridCol w:w="7670"/>
      </w:tblGrid>
      <w:tr w:rsidR="006C1435" w:rsidRPr="00C87E96" w14:paraId="5626006A" w14:textId="77777777" w:rsidTr="00333539">
        <w:tc>
          <w:tcPr>
            <w:tcW w:w="9054" w:type="dxa"/>
            <w:gridSpan w:val="2"/>
            <w:shd w:val="clear" w:color="auto" w:fill="0D0D0D" w:themeFill="text1" w:themeFillTint="F2"/>
          </w:tcPr>
          <w:p w14:paraId="1D29581D" w14:textId="77777777" w:rsidR="006C1435" w:rsidRPr="00C87E96" w:rsidRDefault="006C1435" w:rsidP="00333539">
            <w:pPr>
              <w:jc w:val="center"/>
              <w:rPr>
                <w:rFonts w:ascii="Arial" w:hAnsi="Arial" w:cs="Arial"/>
                <w:b/>
                <w:sz w:val="24"/>
                <w:szCs w:val="24"/>
              </w:rPr>
            </w:pPr>
            <w:r w:rsidRPr="00C87E96">
              <w:rPr>
                <w:rFonts w:ascii="Arial" w:hAnsi="Arial" w:cs="Arial"/>
                <w:b/>
                <w:sz w:val="24"/>
                <w:szCs w:val="24"/>
              </w:rPr>
              <w:t>Imagen (fotografía, gráfica o ilustración)</w:t>
            </w:r>
          </w:p>
        </w:tc>
      </w:tr>
      <w:tr w:rsidR="006C1435" w:rsidRPr="00C87E96" w14:paraId="0C379DEE" w14:textId="77777777" w:rsidTr="00333539">
        <w:tc>
          <w:tcPr>
            <w:tcW w:w="1384" w:type="dxa"/>
          </w:tcPr>
          <w:p w14:paraId="0AEABEF9" w14:textId="77777777" w:rsidR="006C1435" w:rsidRPr="00C87E96" w:rsidRDefault="006C1435" w:rsidP="00333539">
            <w:pPr>
              <w:rPr>
                <w:rFonts w:ascii="Arial" w:hAnsi="Arial" w:cs="Arial"/>
                <w:b/>
                <w:sz w:val="24"/>
                <w:szCs w:val="24"/>
              </w:rPr>
            </w:pPr>
            <w:r w:rsidRPr="00C87E96">
              <w:rPr>
                <w:rFonts w:ascii="Arial" w:hAnsi="Arial" w:cs="Arial"/>
                <w:b/>
                <w:sz w:val="24"/>
                <w:szCs w:val="24"/>
              </w:rPr>
              <w:t>Código</w:t>
            </w:r>
          </w:p>
        </w:tc>
        <w:tc>
          <w:tcPr>
            <w:tcW w:w="7670" w:type="dxa"/>
          </w:tcPr>
          <w:p w14:paraId="6AAD0F7A" w14:textId="77777777" w:rsidR="006C1435" w:rsidRPr="00C87E96" w:rsidRDefault="006C1435" w:rsidP="00333539">
            <w:pPr>
              <w:rPr>
                <w:rFonts w:ascii="Arial" w:hAnsi="Arial" w:cs="Arial"/>
                <w:sz w:val="24"/>
                <w:szCs w:val="24"/>
              </w:rPr>
            </w:pPr>
          </w:p>
        </w:tc>
      </w:tr>
      <w:tr w:rsidR="006C1435" w:rsidRPr="00C87E96" w14:paraId="5E76D520" w14:textId="77777777" w:rsidTr="00333539">
        <w:tc>
          <w:tcPr>
            <w:tcW w:w="1384" w:type="dxa"/>
          </w:tcPr>
          <w:p w14:paraId="4CB2686F" w14:textId="77777777" w:rsidR="006C1435" w:rsidRPr="00C87E96" w:rsidRDefault="006C1435" w:rsidP="00333539">
            <w:pPr>
              <w:rPr>
                <w:rFonts w:ascii="Arial" w:hAnsi="Arial" w:cs="Arial"/>
                <w:sz w:val="24"/>
                <w:szCs w:val="24"/>
              </w:rPr>
            </w:pPr>
            <w:r w:rsidRPr="00C87E96">
              <w:rPr>
                <w:rFonts w:ascii="Arial" w:hAnsi="Arial" w:cs="Arial"/>
                <w:b/>
                <w:sz w:val="24"/>
                <w:szCs w:val="24"/>
              </w:rPr>
              <w:t>Descripción</w:t>
            </w:r>
          </w:p>
        </w:tc>
        <w:tc>
          <w:tcPr>
            <w:tcW w:w="7670" w:type="dxa"/>
          </w:tcPr>
          <w:p w14:paraId="735D5445" w14:textId="77777777" w:rsidR="006C1435" w:rsidRPr="00C87E96" w:rsidRDefault="006D7B18" w:rsidP="00333539">
            <w:pPr>
              <w:rPr>
                <w:rFonts w:ascii="Arial" w:hAnsi="Arial" w:cs="Arial"/>
                <w:sz w:val="24"/>
                <w:szCs w:val="24"/>
              </w:rPr>
            </w:pPr>
            <w:r>
              <w:rPr>
                <w:rFonts w:ascii="Arial" w:hAnsi="Arial" w:cs="Arial"/>
                <w:sz w:val="24"/>
                <w:szCs w:val="24"/>
              </w:rPr>
              <w:t>Primer paso para la elaboración de un diagrama de cajas</w:t>
            </w:r>
          </w:p>
        </w:tc>
      </w:tr>
      <w:tr w:rsidR="006C1435" w:rsidRPr="00C87E96" w14:paraId="5F812536" w14:textId="77777777" w:rsidTr="00333539">
        <w:tblPrEx>
          <w:tblCellMar>
            <w:left w:w="70" w:type="dxa"/>
            <w:right w:w="70" w:type="dxa"/>
          </w:tblCellMar>
        </w:tblPrEx>
        <w:tc>
          <w:tcPr>
            <w:tcW w:w="1384" w:type="dxa"/>
          </w:tcPr>
          <w:p w14:paraId="0FDB026C" w14:textId="77777777" w:rsidR="006C1435" w:rsidRPr="00C87E96" w:rsidRDefault="006C1435" w:rsidP="0033353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FF89BE2" w14:textId="77777777" w:rsidR="006C1435" w:rsidRPr="00C87E96" w:rsidRDefault="006D7B18" w:rsidP="00333539">
            <w:pPr>
              <w:jc w:val="center"/>
              <w:rPr>
                <w:rFonts w:ascii="Arial" w:hAnsi="Arial" w:cs="Arial"/>
                <w:sz w:val="24"/>
                <w:szCs w:val="24"/>
              </w:rPr>
            </w:pPr>
            <w:r>
              <w:rPr>
                <w:rFonts w:ascii="Arial" w:eastAsia="Times New Roman" w:hAnsi="Arial" w:cs="Arial"/>
                <w:noProof/>
                <w:lang w:val="es-ES" w:eastAsia="es-ES"/>
              </w:rPr>
              <mc:AlternateContent>
                <mc:Choice Requires="wpg">
                  <w:drawing>
                    <wp:anchor distT="0" distB="0" distL="114300" distR="114300" simplePos="0" relativeHeight="251639808" behindDoc="0" locked="0" layoutInCell="1" allowOverlap="1" wp14:anchorId="43D4CE36" wp14:editId="55F7D877">
                      <wp:simplePos x="0" y="0"/>
                      <wp:positionH relativeFrom="column">
                        <wp:posOffset>746153</wp:posOffset>
                      </wp:positionH>
                      <wp:positionV relativeFrom="paragraph">
                        <wp:posOffset>252399</wp:posOffset>
                      </wp:positionV>
                      <wp:extent cx="3365889" cy="856268"/>
                      <wp:effectExtent l="38100" t="0" r="0" b="1270"/>
                      <wp:wrapNone/>
                      <wp:docPr id="78" name="Grupo 78"/>
                      <wp:cNvGraphicFramePr/>
                      <a:graphic xmlns:a="http://schemas.openxmlformats.org/drawingml/2006/main">
                        <a:graphicData uri="http://schemas.microsoft.com/office/word/2010/wordprocessingGroup">
                          <wpg:wgp>
                            <wpg:cNvGrpSpPr/>
                            <wpg:grpSpPr>
                              <a:xfrm>
                                <a:off x="0" y="0"/>
                                <a:ext cx="3365889" cy="856268"/>
                                <a:chOff x="0" y="-3609"/>
                                <a:chExt cx="4442460" cy="794302"/>
                              </a:xfrm>
                            </wpg:grpSpPr>
                            <wpg:grpSp>
                              <wpg:cNvPr id="75" name="Grupo 75"/>
                              <wpg:cNvGrpSpPr/>
                              <wpg:grpSpPr>
                                <a:xfrm>
                                  <a:off x="0" y="370248"/>
                                  <a:ext cx="4442460" cy="420445"/>
                                  <a:chOff x="0" y="0"/>
                                  <a:chExt cx="4442460" cy="420445"/>
                                </a:xfrm>
                              </wpg:grpSpPr>
                              <wpg:grpSp>
                                <wpg:cNvPr id="63" name="Grupo 63"/>
                                <wpg:cNvGrpSpPr/>
                                <wpg:grpSpPr>
                                  <a:xfrm>
                                    <a:off x="0" y="0"/>
                                    <a:ext cx="4442460" cy="190504"/>
                                    <a:chOff x="0" y="0"/>
                                    <a:chExt cx="4442460" cy="190504"/>
                                  </a:xfrm>
                                </wpg:grpSpPr>
                                <wps:wsp>
                                  <wps:cNvPr id="58" name="Conector recto de flecha 58"/>
                                  <wps:cNvCnPr/>
                                  <wps:spPr>
                                    <a:xfrm>
                                      <a:off x="0" y="72864"/>
                                      <a:ext cx="4442460" cy="1681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897570" y="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3494915" y="33659"/>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Conector recto 61"/>
                                  <wps:cNvCnPr/>
                                  <wps:spPr>
                                    <a:xfrm>
                                      <a:off x="1856849" y="1122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2" name="Cuadro de texto 72"/>
                                <wps:cNvSpPr txBox="1"/>
                                <wps:spPr>
                                  <a:xfrm>
                                    <a:off x="740496" y="89757"/>
                                    <a:ext cx="302931"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170AB" w14:textId="77777777" w:rsidR="00CF74F4" w:rsidRDefault="00CF74F4">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uadro de texto 73"/>
                                <wps:cNvSpPr txBox="1"/>
                                <wps:spPr>
                                  <a:xfrm>
                                    <a:off x="1536911" y="106295"/>
                                    <a:ext cx="850589"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CC3BF" w14:textId="77777777" w:rsidR="00CF74F4" w:rsidRDefault="00CF74F4" w:rsidP="006D7B18">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Cuadro de texto 74"/>
                                <wps:cNvSpPr txBox="1"/>
                                <wps:spPr>
                                  <a:xfrm>
                                    <a:off x="3349060" y="106587"/>
                                    <a:ext cx="302895"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3B6F4" w14:textId="77777777" w:rsidR="00CF74F4" w:rsidRDefault="00CF74F4" w:rsidP="006D7B18">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Rectángulo 76"/>
                              <wps:cNvSpPr/>
                              <wps:spPr>
                                <a:xfrm>
                                  <a:off x="903180" y="0"/>
                                  <a:ext cx="958850"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1862459" y="-3609"/>
                                  <a:ext cx="1638496"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45B0680" id="Grupo 78" o:spid="_x0000_s1026" style="position:absolute;left:0;text-align:left;margin-left:58.75pt;margin-top:19.85pt;width:265.05pt;height:67.4pt;z-index:251639808;mso-width-relative:margin;mso-height-relative:margin" coordorigin=",-36" coordsize="44424,7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">
                      <v:group id="Grupo 75" o:spid="_x0000_s1027" style="position:absolute;top:3702;width:44424;height:4204" coordsize="44424,4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upo 63" o:spid="_x0000_s1028" style="position:absolute;width:44424;height:1905" coordsize="44424,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type id="_x0000_t32" coordsize="21600,21600" o:spt="32" o:oned="t" path="m,l21600,21600e" filled="f">
                            <v:path arrowok="t" fillok="f" o:connecttype="none"/>
                            <o:lock v:ext="edit" shapetype="t"/>
                          </v:shapetype>
                          <v:shape id="Conector recto de flecha 58" o:spid="_x0000_s1029" type="#_x0000_t32" style="position:absolute;top:728;width:44424;height: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9ccEAAADbAAAADwAAAGRycy9kb3ducmV2LnhtbERPTYvCMBC9C/6HMII3TXdRka6prAui&#10;LEWwevA4NLNtaTOpTdTuvzcHwePjfa/WvWnEnTpXWVbwMY1AEOdWV1woOJ+2kyUI55E1NpZJwT85&#10;WCfDwQpjbR98pHvmCxFC2MWooPS+jaV0eUkG3dS2xIH7s51BH2BXSN3hI4SbRn5G0UIarDg0lNjS&#10;T0l5nd2Mgn2bZpvZ7LKrb1fzuzu4lC/HVKnxqP/+AuGp92/xy73XCuZhbPgSfoB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L1xwQAAANsAAAAPAAAAAAAAAAAAAAAA&#10;AKECAABkcnMvZG93bnJldi54bWxQSwUGAAAAAAQABAD5AAAAjwMAAAAA&#10;" strokecolor="black [3213]" strokeweight=".5pt">
                            <v:stroke startarrow="block" endarrow="block" joinstyle="miter"/>
                          </v:shape>
                          <v:line id="Conector recto 59" o:spid="_x0000_s1030" style="position:absolute;visibility:visible;mso-wrap-style:square" from="8975,0" to="8975,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8LGMQAAADbAAAADwAAAGRycy9kb3ducmV2LnhtbESPQWsCMRSE7wX/Q3iCt5q1YOlujSKC&#10;IPYgrgo9Pjavm6Wbl+wm1e2/NwWhx2FmvmEWq8G24kp9aBwrmE0zEMSV0w3XCs6n7fMbiBCRNbaO&#10;ScEvBVgtR08LLLS78ZGuZaxFgnAoUIGJ0RdShsqQxTB1njh5X663GJPsa6l7vCW4beVLlr1Kiw2n&#10;BYOeNoaq7/LHKuj2Vfkxr2cXv/Mbc+gw7z7zXKnJeFi/g4g0xP/wo73TCuY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XwsYxAAAANsAAAAPAAAAAAAAAAAA&#10;AAAAAKECAABkcnMvZG93bnJldi54bWxQSwUGAAAAAAQABAD5AAAAkgMAAAAA&#10;" strokecolor="black [3213]" strokeweight=".5pt">
                            <v:stroke joinstyle="miter"/>
                          </v:line>
                          <v:line id="Conector recto 60" o:spid="_x0000_s1031" style="position:absolute;visibility:visible;mso-wrap-style:square" from="34949,336" to="34949,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Conector recto 61" o:spid="_x0000_s1032" style="position:absolute;visibility:visible;mso-wrap-style:square" from="18568,112" to="18568,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XNo8QAAADbAAAADwAAAGRycy9kb3ducmV2LnhtbESPQWvCQBSE74X+h+UVequbCJUmukoR&#10;CtIepLEFj4/sMxvMvt1kV43/3hUKPQ4z8w2zWI22E2caQutYQT7JQBDXTrfcKPjZfby8gQgRWWPn&#10;mBRcKcBq+fiwwFK7C3/TuYqNSBAOJSowMfpSylAbshgmzhMn7+AGizHJoZF6wEuC205Os2wmLbac&#10;Fgx6Whuqj9XJKug/6+rrtcl//cavzbbHot8XhVLPT+P7HESkMf6H/9obrWCWw/1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c2jxAAAANsAAAAPAAAAAAAAAAAA&#10;AAAAAKECAABkcnMvZG93bnJldi54bWxQSwUGAAAAAAQABAD5AAAAkgMAAAAA&#10;" strokecolor="black [3213]" strokeweight=".5pt">
                            <v:stroke joinstyle="miter"/>
                          </v:line>
                        </v:group>
                        <v:shapetype id="_x0000_t202" coordsize="21600,21600" o:spt="202" path="m,l,21600r21600,l21600,xe">
                          <v:stroke joinstyle="miter"/>
                          <v:path gradientshapeok="t" o:connecttype="rect"/>
                        </v:shapetype>
                        <v:shape id="Cuadro de texto 72" o:spid="_x0000_s1033" type="#_x0000_t202" style="position:absolute;left:7404;top:897;width:3030;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9967CA" w:rsidRDefault="009967CA">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v:shape id="Cuadro de texto 73" o:spid="_x0000_s1034" type="#_x0000_t202" style="position:absolute;left:15369;top:1062;width:8506;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9967CA" w:rsidRDefault="009967CA" w:rsidP="006D7B18">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v:textbox>
                        </v:shape>
                        <v:shape id="Cuadro de texto 74" o:spid="_x0000_s1035" type="#_x0000_t202" style="position:absolute;left:33490;top:1065;width:3029;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9967CA" w:rsidRDefault="009967CA" w:rsidP="006D7B18">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v:textbox>
                        </v:shape>
                      </v:group>
                      <v:rect id="Rectángulo 76" o:spid="_x0000_s1036" style="position:absolute;left:9031;width:9589;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rect id="Rectángulo 77" o:spid="_x0000_s1037" style="position:absolute;left:18624;top:-36;width:16385;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KSsQA&#10;AADbAAAADwAAAGRycy9kb3ducmV2LnhtbESPwWrDMBBE74X8g9hAb40cH2rjRAklEOghh8R1m+ti&#10;bW0Ta6VIauL+fVUo9DjMzBtmvZ3MKG7kw2BZwXKRgSBurR64U9C87Z9KECEiaxwtk4JvCrDdzB7W&#10;WGl75xPd6tiJBOFQoYI+RldJGdqeDIaFdcTJ+7TeYEzSd1J7vCe4GWWeZc/S4MBpoUdHu57aS/1l&#10;FJyad74ucyfPl8PRl/v4MTqbK/U4n15WICJN8T/8137VCoo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0ikrEAAAA2wAAAA8AAAAAAAAAAAAAAAAAmAIAAGRycy9k&#10;b3ducmV2LnhtbFBLBQYAAAAABAAEAPUAAACJAwAAAAA=&#10;" fillcolor="yellow" strokecolor="#1f4d78 [1604]" strokeweight="1pt"/>
                    </v:group>
                  </w:pict>
                </mc:Fallback>
              </mc:AlternateContent>
            </w:r>
          </w:p>
        </w:tc>
      </w:tr>
      <w:tr w:rsidR="006C1435" w:rsidRPr="00C87E96" w14:paraId="66ECB178" w14:textId="77777777" w:rsidTr="00333539">
        <w:tc>
          <w:tcPr>
            <w:tcW w:w="1384" w:type="dxa"/>
          </w:tcPr>
          <w:p w14:paraId="787D68F9" w14:textId="77777777" w:rsidR="006C1435" w:rsidRPr="00C87E96" w:rsidRDefault="006C1435" w:rsidP="00333539">
            <w:pPr>
              <w:rPr>
                <w:rFonts w:ascii="Arial" w:hAnsi="Arial" w:cs="Arial"/>
                <w:b/>
                <w:sz w:val="24"/>
                <w:szCs w:val="24"/>
              </w:rPr>
            </w:pPr>
            <w:r w:rsidRPr="00C87E96">
              <w:rPr>
                <w:rFonts w:ascii="Arial" w:hAnsi="Arial" w:cs="Arial"/>
                <w:b/>
                <w:sz w:val="24"/>
                <w:szCs w:val="24"/>
              </w:rPr>
              <w:t>Pie de imagen</w:t>
            </w:r>
          </w:p>
          <w:p w14:paraId="7E3108EC" w14:textId="77777777" w:rsidR="006C1435" w:rsidRPr="00C87E96" w:rsidRDefault="006C1435" w:rsidP="00333539">
            <w:pPr>
              <w:rPr>
                <w:rFonts w:ascii="Arial" w:hAnsi="Arial" w:cs="Arial"/>
                <w:sz w:val="24"/>
                <w:szCs w:val="24"/>
              </w:rPr>
            </w:pPr>
            <w:r w:rsidRPr="00C87E96">
              <w:rPr>
                <w:rFonts w:ascii="Arial" w:hAnsi="Arial" w:cs="Arial"/>
                <w:b/>
                <w:sz w:val="24"/>
                <w:szCs w:val="24"/>
              </w:rPr>
              <w:t>Inferior</w:t>
            </w:r>
          </w:p>
        </w:tc>
        <w:tc>
          <w:tcPr>
            <w:tcW w:w="7670" w:type="dxa"/>
          </w:tcPr>
          <w:p w14:paraId="3A30384D" w14:textId="77777777" w:rsidR="006C1435" w:rsidRPr="0037446C" w:rsidRDefault="006D7B18" w:rsidP="00333539">
            <w:pPr>
              <w:jc w:val="both"/>
              <w:rPr>
                <w:rFonts w:ascii="Arial" w:eastAsiaTheme="minorEastAsia" w:hAnsi="Arial" w:cs="Arial"/>
                <w:sz w:val="24"/>
                <w:szCs w:val="24"/>
              </w:rPr>
            </w:pPr>
            <w:r>
              <w:rPr>
                <w:rFonts w:ascii="Arial" w:eastAsiaTheme="minorEastAsia" w:hAnsi="Arial" w:cs="Arial"/>
                <w:sz w:val="24"/>
                <w:szCs w:val="24"/>
              </w:rPr>
              <w:t>La longitud de las cajas no necesariamente es igual. En la mayoría de los casos prácticos, estas cajas son de diferente tamaño.</w:t>
            </w:r>
          </w:p>
        </w:tc>
      </w:tr>
    </w:tbl>
    <w:p w14:paraId="21613E15" w14:textId="77777777" w:rsidR="006C1435" w:rsidRPr="006C1435" w:rsidRDefault="006C1435" w:rsidP="006C1435">
      <w:pPr>
        <w:spacing w:after="0" w:line="240" w:lineRule="auto"/>
        <w:ind w:left="360"/>
        <w:rPr>
          <w:rFonts w:ascii="Arial" w:eastAsia="Times New Roman" w:hAnsi="Arial" w:cs="Arial"/>
          <w:lang w:eastAsia="es-ES"/>
        </w:rPr>
      </w:pPr>
    </w:p>
    <w:p w14:paraId="2A977E47" w14:textId="77777777" w:rsidR="006C1435" w:rsidRPr="006D7B18" w:rsidRDefault="006D7B18" w:rsidP="006D7B18">
      <w:pPr>
        <w:pStyle w:val="Prrafodelista"/>
        <w:numPr>
          <w:ilvl w:val="0"/>
          <w:numId w:val="10"/>
        </w:numPr>
        <w:spacing w:after="0" w:line="240" w:lineRule="auto"/>
        <w:jc w:val="both"/>
        <w:rPr>
          <w:rFonts w:ascii="Arial" w:eastAsia="Times New Roman" w:hAnsi="Arial" w:cs="Arial"/>
          <w:lang w:eastAsia="es-ES"/>
        </w:rPr>
      </w:pPr>
      <w:r w:rsidRPr="006D7B18">
        <w:rPr>
          <w:rFonts w:ascii="Arial" w:eastAsia="Times New Roman" w:hAnsi="Arial" w:cs="Arial"/>
          <w:lang w:val="es-ES" w:eastAsia="es-ES"/>
        </w:rPr>
        <w:t xml:space="preserve">Luego se define una medida de dispersión, llamada </w:t>
      </w:r>
      <w:r w:rsidRPr="006D7B18">
        <w:rPr>
          <w:rFonts w:ascii="Arial" w:eastAsia="Times New Roman" w:hAnsi="Arial" w:cs="Arial"/>
          <w:i/>
          <w:lang w:val="es-ES" w:eastAsia="es-ES"/>
        </w:rPr>
        <w:t xml:space="preserve">rango </w:t>
      </w:r>
      <w:proofErr w:type="spellStart"/>
      <w:r w:rsidRPr="006D7B18">
        <w:rPr>
          <w:rFonts w:ascii="Arial" w:eastAsia="Times New Roman" w:hAnsi="Arial" w:cs="Arial"/>
          <w:i/>
          <w:lang w:val="es-ES" w:eastAsia="es-ES"/>
        </w:rPr>
        <w:t>intercuartílico</w:t>
      </w:r>
      <w:proofErr w:type="spellEnd"/>
      <w:r w:rsidRPr="006D7B18">
        <w:rPr>
          <w:rFonts w:ascii="Arial" w:eastAsia="Times New Roman" w:hAnsi="Arial" w:cs="Arial"/>
          <w:lang w:val="es-ES" w:eastAsia="es-ES"/>
        </w:rPr>
        <w:t>, relacionando los cuartiles uno y tres.</w:t>
      </w:r>
    </w:p>
    <w:p w14:paraId="10D42AAF" w14:textId="77777777" w:rsidR="006C1435" w:rsidRDefault="006C1435" w:rsidP="006C1435">
      <w:pPr>
        <w:spacing w:after="0" w:line="240" w:lineRule="auto"/>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6D7B18" w:rsidRPr="00C87E96" w14:paraId="70B2837A" w14:textId="77777777" w:rsidTr="00333539">
        <w:tc>
          <w:tcPr>
            <w:tcW w:w="8828" w:type="dxa"/>
            <w:gridSpan w:val="2"/>
            <w:shd w:val="clear" w:color="auto" w:fill="000000" w:themeFill="text1"/>
          </w:tcPr>
          <w:p w14:paraId="36763A97" w14:textId="77777777" w:rsidR="006D7B18" w:rsidRPr="00C87E96" w:rsidRDefault="006D7B18" w:rsidP="00333539">
            <w:pPr>
              <w:jc w:val="center"/>
              <w:rPr>
                <w:rFonts w:ascii="Arial" w:hAnsi="Arial" w:cs="Arial"/>
                <w:b/>
                <w:sz w:val="24"/>
                <w:szCs w:val="24"/>
              </w:rPr>
            </w:pPr>
            <w:r w:rsidRPr="00C87E96">
              <w:rPr>
                <w:rFonts w:ascii="Arial" w:hAnsi="Arial" w:cs="Arial"/>
                <w:b/>
                <w:sz w:val="24"/>
                <w:szCs w:val="24"/>
              </w:rPr>
              <w:t xml:space="preserve">Destacado </w:t>
            </w:r>
          </w:p>
        </w:tc>
      </w:tr>
      <w:tr w:rsidR="006D7B18" w:rsidRPr="00C87E96" w14:paraId="40A36202" w14:textId="77777777" w:rsidTr="00333539">
        <w:tc>
          <w:tcPr>
            <w:tcW w:w="2490" w:type="dxa"/>
          </w:tcPr>
          <w:p w14:paraId="0B6ACA3F" w14:textId="77777777" w:rsidR="006D7B18" w:rsidRPr="00C87E96" w:rsidRDefault="006D7B18" w:rsidP="00333539">
            <w:pPr>
              <w:rPr>
                <w:rFonts w:ascii="Arial" w:hAnsi="Arial" w:cs="Arial"/>
                <w:b/>
                <w:sz w:val="24"/>
                <w:szCs w:val="24"/>
              </w:rPr>
            </w:pPr>
            <w:r w:rsidRPr="00C87E96">
              <w:rPr>
                <w:rFonts w:ascii="Arial" w:hAnsi="Arial" w:cs="Arial"/>
                <w:b/>
                <w:sz w:val="24"/>
                <w:szCs w:val="24"/>
              </w:rPr>
              <w:t>Título</w:t>
            </w:r>
          </w:p>
        </w:tc>
        <w:tc>
          <w:tcPr>
            <w:tcW w:w="6338" w:type="dxa"/>
          </w:tcPr>
          <w:p w14:paraId="1ADD8E28" w14:textId="77777777" w:rsidR="006D7B18" w:rsidRPr="00C87E96" w:rsidRDefault="006D7B18" w:rsidP="006D7B18">
            <w:pPr>
              <w:rPr>
                <w:rFonts w:ascii="Arial" w:hAnsi="Arial" w:cs="Arial"/>
                <w:b/>
                <w:sz w:val="24"/>
                <w:szCs w:val="24"/>
              </w:rPr>
            </w:pPr>
            <w:r>
              <w:rPr>
                <w:rFonts w:ascii="Arial" w:hAnsi="Arial" w:cs="Arial"/>
                <w:b/>
                <w:sz w:val="24"/>
                <w:szCs w:val="24"/>
              </w:rPr>
              <w:t>Definición de Rango Inter cuartílico</w:t>
            </w:r>
          </w:p>
        </w:tc>
      </w:tr>
      <w:tr w:rsidR="006D7B18" w:rsidRPr="00C87E96" w14:paraId="335FC764" w14:textId="77777777" w:rsidTr="00333539">
        <w:tc>
          <w:tcPr>
            <w:tcW w:w="2490" w:type="dxa"/>
          </w:tcPr>
          <w:p w14:paraId="56F3B985" w14:textId="77777777" w:rsidR="006D7B18" w:rsidRPr="00C87E96" w:rsidRDefault="006D7B18" w:rsidP="00333539">
            <w:pPr>
              <w:rPr>
                <w:rFonts w:ascii="Arial" w:hAnsi="Arial" w:cs="Arial"/>
                <w:sz w:val="24"/>
                <w:szCs w:val="24"/>
              </w:rPr>
            </w:pPr>
            <w:r w:rsidRPr="00C87E96">
              <w:rPr>
                <w:rFonts w:ascii="Arial" w:hAnsi="Arial" w:cs="Arial"/>
                <w:b/>
                <w:sz w:val="24"/>
                <w:szCs w:val="24"/>
              </w:rPr>
              <w:t>Contenido</w:t>
            </w:r>
          </w:p>
        </w:tc>
        <w:tc>
          <w:tcPr>
            <w:tcW w:w="6338" w:type="dxa"/>
          </w:tcPr>
          <w:p w14:paraId="5F211881" w14:textId="77777777" w:rsidR="006D7B18" w:rsidRPr="006D7B18" w:rsidRDefault="006D7B18" w:rsidP="006D7B18">
            <w:pPr>
              <w:jc w:val="both"/>
              <w:rPr>
                <w:rFonts w:ascii="Arial" w:eastAsia="Times New Roman" w:hAnsi="Arial" w:cs="Arial"/>
                <w:lang w:val="es-ES" w:eastAsia="es-ES"/>
              </w:rPr>
            </w:pPr>
            <w:r w:rsidRPr="006D7B18">
              <w:rPr>
                <w:rFonts w:ascii="Arial" w:eastAsia="Times New Roman" w:hAnsi="Arial" w:cs="Arial"/>
                <w:lang w:val="es-ES" w:eastAsia="es-ES"/>
              </w:rPr>
              <w:t xml:space="preserve">El </w:t>
            </w:r>
            <w:r w:rsidRPr="006D7B18">
              <w:rPr>
                <w:rFonts w:ascii="Arial" w:eastAsia="Times New Roman" w:hAnsi="Arial" w:cs="Arial"/>
                <w:b/>
                <w:lang w:val="es-ES" w:eastAsia="es-ES"/>
              </w:rPr>
              <w:t xml:space="preserve">rango </w:t>
            </w:r>
            <w:proofErr w:type="spellStart"/>
            <w:r w:rsidRPr="006D7B18">
              <w:rPr>
                <w:rFonts w:ascii="Arial" w:eastAsia="Times New Roman" w:hAnsi="Arial" w:cs="Arial"/>
                <w:b/>
                <w:lang w:val="es-ES" w:eastAsia="es-ES"/>
              </w:rPr>
              <w:t>intercuartílico</w:t>
            </w:r>
            <w:proofErr w:type="spellEnd"/>
            <w:r w:rsidRPr="006D7B18">
              <w:rPr>
                <w:rFonts w:ascii="Arial" w:eastAsia="Times New Roman" w:hAnsi="Arial" w:cs="Arial"/>
                <w:lang w:val="es-ES" w:eastAsia="es-ES"/>
              </w:rPr>
              <w:t xml:space="preserve"> o cuarta dispersión es la diferencia entre el cuartil tres y el cuartil uno</w:t>
            </w:r>
          </w:p>
          <w:p w14:paraId="13B5EA01" w14:textId="77777777" w:rsidR="006D7B18" w:rsidRPr="006D7B18" w:rsidRDefault="00915001" w:rsidP="006D7B18">
            <w:pPr>
              <w:ind w:left="1080"/>
              <w:jc w:val="both"/>
              <w:rPr>
                <w:rFonts w:ascii="Arial" w:eastAsia="Times New Roman" w:hAnsi="Arial" w:cs="Arial"/>
                <w:lang w:val="es-ES" w:eastAsia="es-ES"/>
              </w:rPr>
            </w:pPr>
            <m:oMathPara>
              <m:oMath>
                <m:r>
                  <w:rPr>
                    <w:rFonts w:ascii="Cambria Math" w:eastAsia="Times New Roman" w:hAnsi="Cambria Math" w:cs="Arial"/>
                    <w:lang w:val="es-ES" w:eastAsia="es-ES"/>
                  </w:rPr>
                  <m:t>Rango Intercuartilico=</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oMath>
            </m:oMathPara>
          </w:p>
          <w:p w14:paraId="44DED35F" w14:textId="77777777" w:rsidR="006D7B18" w:rsidRPr="006D7B18" w:rsidRDefault="006D7B18" w:rsidP="006D7B18">
            <w:pPr>
              <w:jc w:val="both"/>
              <w:rPr>
                <w:rFonts w:ascii="Arial" w:eastAsia="Times New Roman" w:hAnsi="Arial" w:cs="Arial"/>
                <w:sz w:val="24"/>
                <w:szCs w:val="24"/>
                <w:lang w:eastAsia="es-ES"/>
              </w:rPr>
            </w:pPr>
            <w:r>
              <w:rPr>
                <w:rFonts w:ascii="Arial" w:eastAsia="Times New Roman" w:hAnsi="Arial" w:cs="Arial"/>
                <w:sz w:val="24"/>
                <w:szCs w:val="24"/>
                <w:lang w:eastAsia="es-ES"/>
              </w:rPr>
              <w:t>Este rango contiene el 50% de los datos de la muestra.</w:t>
            </w:r>
          </w:p>
        </w:tc>
      </w:tr>
    </w:tbl>
    <w:p w14:paraId="7C712609" w14:textId="77777777" w:rsidR="006C1435" w:rsidRPr="006D7B18" w:rsidRDefault="006C1435" w:rsidP="006C1435">
      <w:pPr>
        <w:spacing w:after="0" w:line="240" w:lineRule="auto"/>
        <w:rPr>
          <w:rFonts w:ascii="Arial" w:eastAsia="Times New Roman" w:hAnsi="Arial" w:cs="Arial"/>
          <w:lang w:eastAsia="es-ES"/>
        </w:rPr>
      </w:pPr>
    </w:p>
    <w:p w14:paraId="1BCD17E4" w14:textId="77777777" w:rsidR="00915001" w:rsidRDefault="006D7B18" w:rsidP="006D7B18">
      <w:pPr>
        <w:pStyle w:val="Prrafodelista"/>
        <w:numPr>
          <w:ilvl w:val="0"/>
          <w:numId w:val="10"/>
        </w:numPr>
        <w:spacing w:after="0" w:line="240" w:lineRule="auto"/>
        <w:rPr>
          <w:rFonts w:ascii="Arial" w:eastAsia="Times New Roman" w:hAnsi="Arial" w:cs="Arial"/>
          <w:lang w:val="es-ES" w:eastAsia="es-ES"/>
        </w:rPr>
      </w:pPr>
      <w:r>
        <w:rPr>
          <w:rFonts w:ascii="Arial" w:eastAsia="Times New Roman" w:hAnsi="Arial" w:cs="Arial"/>
          <w:lang w:val="es-ES" w:eastAsia="es-ES"/>
        </w:rPr>
        <w:t>Para la construcción de los bigotes se toman varios criterios de acuerdo al tipo de variable o a las intenciones del investigador. Sin embargo, en la mayoría de los casos la longitud de los bigotes corresponde a</w:t>
      </w:r>
      <w:r w:rsidR="00915001">
        <w:rPr>
          <w:rFonts w:ascii="Arial" w:eastAsia="Times New Roman" w:hAnsi="Arial" w:cs="Arial"/>
          <w:lang w:val="es-ES" w:eastAsia="es-ES"/>
        </w:rPr>
        <w:t>:</w:t>
      </w:r>
    </w:p>
    <w:p w14:paraId="261A399B" w14:textId="77777777" w:rsidR="006C1435" w:rsidRPr="00915001" w:rsidRDefault="00915001" w:rsidP="00915001">
      <w:pPr>
        <w:pStyle w:val="Prrafodelista"/>
        <w:spacing w:after="0" w:line="240" w:lineRule="auto"/>
        <w:jc w:val="center"/>
        <w:rPr>
          <w:rFonts w:ascii="Arial" w:eastAsia="Times New Roman" w:hAnsi="Arial" w:cs="Arial"/>
          <w:lang w:val="es-ES" w:eastAsia="es-ES"/>
        </w:rPr>
      </w:pPr>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r>
                <w:rPr>
                  <w:rFonts w:ascii="Cambria Math" w:eastAsia="Times New Roman" w:hAnsi="Cambria Math" w:cs="Arial"/>
                  <w:lang w:val="es-ES" w:eastAsia="es-ES"/>
                </w:rPr>
                <m:t>Rango Intercuartílico</m:t>
              </m:r>
            </m:e>
          </m:d>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5720B67D" w14:textId="77777777" w:rsidR="00915001" w:rsidRPr="006D7B18" w:rsidRDefault="00915001" w:rsidP="00915001">
      <w:pPr>
        <w:pStyle w:val="Prrafodelista"/>
        <w:spacing w:after="0" w:line="240" w:lineRule="auto"/>
        <w:jc w:val="center"/>
        <w:rPr>
          <w:rFonts w:ascii="Arial" w:eastAsia="Times New Roman" w:hAnsi="Arial" w:cs="Arial"/>
          <w:lang w:val="es-ES" w:eastAsia="es-ES"/>
        </w:rPr>
      </w:pPr>
    </w:p>
    <w:p w14:paraId="1D05C8AE" w14:textId="77777777" w:rsidR="006C1435" w:rsidRPr="00915001" w:rsidRDefault="00915001" w:rsidP="00915001">
      <w:pPr>
        <w:pStyle w:val="Prrafodelista"/>
        <w:numPr>
          <w:ilvl w:val="0"/>
          <w:numId w:val="10"/>
        </w:numPr>
        <w:spacing w:after="0" w:line="240" w:lineRule="auto"/>
        <w:rPr>
          <w:rFonts w:ascii="Arial" w:eastAsia="Times New Roman" w:hAnsi="Arial" w:cs="Arial"/>
          <w:lang w:val="es-ES" w:eastAsia="es-ES"/>
        </w:rPr>
      </w:pPr>
      <w:r w:rsidRPr="00915001">
        <w:rPr>
          <w:rFonts w:ascii="Arial" w:eastAsia="Times New Roman" w:hAnsi="Arial" w:cs="Arial"/>
          <w:lang w:val="es-ES" w:eastAsia="es-ES"/>
        </w:rPr>
        <w:t xml:space="preserve">Una vez determinada esta medida de dispersión se construye una línea desde el valor del primer cuartil hasta el valor </w:t>
      </w:r>
      <m:oMath>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w:r w:rsidRPr="00915001">
        <w:rPr>
          <w:rFonts w:ascii="Arial" w:eastAsia="Times New Roman" w:hAnsi="Arial" w:cs="Arial"/>
          <w:lang w:val="es-ES" w:eastAsia="es-ES"/>
        </w:rPr>
        <w:t xml:space="preserve">, y de la misma forma, desde el tercer cuartil hasta </w:t>
      </w:r>
      <m:oMath>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w:p>
    <w:p w14:paraId="01F08AF0" w14:textId="77777777" w:rsidR="006C1435" w:rsidRDefault="006C1435" w:rsidP="006C1435">
      <w:pPr>
        <w:spacing w:after="0" w:line="240" w:lineRule="auto"/>
        <w:rPr>
          <w:rFonts w:ascii="Arial" w:eastAsia="Times New Roman" w:hAnsi="Arial" w:cs="Arial"/>
          <w:lang w:val="es-ES" w:eastAsia="es-ES"/>
        </w:rPr>
      </w:pPr>
    </w:p>
    <w:tbl>
      <w:tblPr>
        <w:tblStyle w:val="Tablaconcuadrcula"/>
        <w:tblW w:w="9054" w:type="dxa"/>
        <w:tblLayout w:type="fixed"/>
        <w:tblLook w:val="04A0" w:firstRow="1" w:lastRow="0" w:firstColumn="1" w:lastColumn="0" w:noHBand="0" w:noVBand="1"/>
      </w:tblPr>
      <w:tblGrid>
        <w:gridCol w:w="1384"/>
        <w:gridCol w:w="7670"/>
      </w:tblGrid>
      <w:tr w:rsidR="00FF7411" w:rsidRPr="00C87E96" w14:paraId="485555D8" w14:textId="77777777" w:rsidTr="00333539">
        <w:tc>
          <w:tcPr>
            <w:tcW w:w="9054" w:type="dxa"/>
            <w:gridSpan w:val="2"/>
            <w:shd w:val="clear" w:color="auto" w:fill="0D0D0D" w:themeFill="text1" w:themeFillTint="F2"/>
          </w:tcPr>
          <w:p w14:paraId="040ED6DC" w14:textId="77777777" w:rsidR="00FF7411" w:rsidRPr="00C87E96" w:rsidRDefault="00FF7411" w:rsidP="00333539">
            <w:pPr>
              <w:jc w:val="center"/>
              <w:rPr>
                <w:rFonts w:ascii="Arial" w:hAnsi="Arial" w:cs="Arial"/>
                <w:b/>
                <w:sz w:val="24"/>
                <w:szCs w:val="24"/>
              </w:rPr>
            </w:pPr>
            <w:r w:rsidRPr="00C87E96">
              <w:rPr>
                <w:rFonts w:ascii="Arial" w:hAnsi="Arial" w:cs="Arial"/>
                <w:b/>
                <w:sz w:val="24"/>
                <w:szCs w:val="24"/>
              </w:rPr>
              <w:t>Imagen (fotografía, gráfica o ilustración)</w:t>
            </w:r>
          </w:p>
        </w:tc>
      </w:tr>
      <w:tr w:rsidR="00FF7411" w:rsidRPr="00C87E96" w14:paraId="751B50EA" w14:textId="77777777" w:rsidTr="00333539">
        <w:tc>
          <w:tcPr>
            <w:tcW w:w="1384" w:type="dxa"/>
          </w:tcPr>
          <w:p w14:paraId="0CCB187A" w14:textId="77777777" w:rsidR="00FF7411" w:rsidRPr="00C87E96" w:rsidRDefault="00FF7411" w:rsidP="00333539">
            <w:pPr>
              <w:rPr>
                <w:rFonts w:ascii="Arial" w:hAnsi="Arial" w:cs="Arial"/>
                <w:b/>
                <w:sz w:val="24"/>
                <w:szCs w:val="24"/>
              </w:rPr>
            </w:pPr>
            <w:r w:rsidRPr="00C87E96">
              <w:rPr>
                <w:rFonts w:ascii="Arial" w:hAnsi="Arial" w:cs="Arial"/>
                <w:b/>
                <w:sz w:val="24"/>
                <w:szCs w:val="24"/>
              </w:rPr>
              <w:t>Código</w:t>
            </w:r>
          </w:p>
        </w:tc>
        <w:tc>
          <w:tcPr>
            <w:tcW w:w="7670" w:type="dxa"/>
          </w:tcPr>
          <w:p w14:paraId="6676C2C8" w14:textId="77777777" w:rsidR="00FF7411" w:rsidRPr="00C87E96" w:rsidRDefault="00FF7411" w:rsidP="00333539">
            <w:pPr>
              <w:rPr>
                <w:rFonts w:ascii="Arial" w:hAnsi="Arial" w:cs="Arial"/>
                <w:sz w:val="24"/>
                <w:szCs w:val="24"/>
              </w:rPr>
            </w:pPr>
          </w:p>
        </w:tc>
      </w:tr>
      <w:tr w:rsidR="00FF7411" w:rsidRPr="00C87E96" w14:paraId="36BF4DEA" w14:textId="77777777" w:rsidTr="00333539">
        <w:tc>
          <w:tcPr>
            <w:tcW w:w="1384" w:type="dxa"/>
          </w:tcPr>
          <w:p w14:paraId="33FC0E2E" w14:textId="77777777" w:rsidR="00FF7411" w:rsidRPr="00C87E96" w:rsidRDefault="00FF7411" w:rsidP="00333539">
            <w:pPr>
              <w:rPr>
                <w:rFonts w:ascii="Arial" w:hAnsi="Arial" w:cs="Arial"/>
                <w:sz w:val="24"/>
                <w:szCs w:val="24"/>
              </w:rPr>
            </w:pPr>
            <w:r w:rsidRPr="00C87E96">
              <w:rPr>
                <w:rFonts w:ascii="Arial" w:hAnsi="Arial" w:cs="Arial"/>
                <w:b/>
                <w:sz w:val="24"/>
                <w:szCs w:val="24"/>
              </w:rPr>
              <w:t>Descripción</w:t>
            </w:r>
          </w:p>
        </w:tc>
        <w:tc>
          <w:tcPr>
            <w:tcW w:w="7670" w:type="dxa"/>
          </w:tcPr>
          <w:p w14:paraId="67B8C736" w14:textId="77777777" w:rsidR="00FF7411" w:rsidRPr="00C87E96" w:rsidRDefault="00CE5565" w:rsidP="00333539">
            <w:pPr>
              <w:rPr>
                <w:rFonts w:ascii="Arial" w:hAnsi="Arial" w:cs="Arial"/>
                <w:sz w:val="24"/>
                <w:szCs w:val="24"/>
              </w:rPr>
            </w:pPr>
            <w:r>
              <w:rPr>
                <w:rFonts w:ascii="Arial" w:hAnsi="Arial" w:cs="Arial"/>
                <w:sz w:val="24"/>
                <w:szCs w:val="24"/>
              </w:rPr>
              <w:t>Construcción del primer bigote</w:t>
            </w:r>
          </w:p>
        </w:tc>
      </w:tr>
      <w:tr w:rsidR="00FF7411" w:rsidRPr="00C87E96" w14:paraId="01AD167C" w14:textId="77777777" w:rsidTr="00333539">
        <w:tblPrEx>
          <w:tblCellMar>
            <w:left w:w="70" w:type="dxa"/>
            <w:right w:w="70" w:type="dxa"/>
          </w:tblCellMar>
        </w:tblPrEx>
        <w:tc>
          <w:tcPr>
            <w:tcW w:w="1384" w:type="dxa"/>
          </w:tcPr>
          <w:p w14:paraId="641CE80A" w14:textId="77777777" w:rsidR="00FF7411" w:rsidRPr="00C87E96" w:rsidRDefault="00FF7411" w:rsidP="0033353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3FEC643" w14:textId="77777777" w:rsidR="00FF7411" w:rsidRDefault="00FF7411" w:rsidP="00333539">
            <w:pPr>
              <w:jc w:val="center"/>
              <w:rPr>
                <w:rFonts w:ascii="Arial" w:hAnsi="Arial" w:cs="Arial"/>
                <w:sz w:val="24"/>
                <w:szCs w:val="24"/>
              </w:rPr>
            </w:pPr>
          </w:p>
          <w:p w14:paraId="2008D122" w14:textId="77777777" w:rsidR="00FF7411" w:rsidRDefault="003C3126" w:rsidP="00333539">
            <w:pPr>
              <w:jc w:val="center"/>
              <w:rPr>
                <w:rFonts w:ascii="Arial" w:hAnsi="Arial" w:cs="Arial"/>
                <w:sz w:val="24"/>
                <w:szCs w:val="24"/>
              </w:rPr>
            </w:pPr>
            <w:r>
              <w:rPr>
                <w:rFonts w:ascii="Arial" w:hAnsi="Arial" w:cs="Arial"/>
                <w:noProof/>
                <w:sz w:val="24"/>
                <w:szCs w:val="24"/>
                <w:lang w:val="es-ES" w:eastAsia="es-ES"/>
              </w:rPr>
              <mc:AlternateContent>
                <mc:Choice Requires="wpg">
                  <w:drawing>
                    <wp:anchor distT="0" distB="0" distL="114300" distR="114300" simplePos="0" relativeHeight="251652096" behindDoc="0" locked="0" layoutInCell="1" allowOverlap="1" wp14:anchorId="203827D2" wp14:editId="255C6DEB">
                      <wp:simplePos x="0" y="0"/>
                      <wp:positionH relativeFrom="column">
                        <wp:posOffset>155575</wp:posOffset>
                      </wp:positionH>
                      <wp:positionV relativeFrom="paragraph">
                        <wp:posOffset>28575</wp:posOffset>
                      </wp:positionV>
                      <wp:extent cx="4074795" cy="1390650"/>
                      <wp:effectExtent l="38100" t="0" r="1905" b="0"/>
                      <wp:wrapNone/>
                      <wp:docPr id="230" name="Grupo 230"/>
                      <wp:cNvGraphicFramePr/>
                      <a:graphic xmlns:a="http://schemas.openxmlformats.org/drawingml/2006/main">
                        <a:graphicData uri="http://schemas.microsoft.com/office/word/2010/wordprocessingGroup">
                          <wpg:wgp>
                            <wpg:cNvGrpSpPr/>
                            <wpg:grpSpPr>
                              <a:xfrm>
                                <a:off x="0" y="0"/>
                                <a:ext cx="4074795" cy="1390650"/>
                                <a:chOff x="0" y="0"/>
                                <a:chExt cx="4074795" cy="1390650"/>
                              </a:xfrm>
                            </wpg:grpSpPr>
                            <wps:wsp>
                              <wps:cNvPr id="105" name="Conector recto 105"/>
                              <wps:cNvCnPr/>
                              <wps:spPr>
                                <a:xfrm>
                                  <a:off x="2857500" y="7048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6" name="Conector recto 106"/>
                              <wps:cNvCnPr/>
                              <wps:spPr>
                                <a:xfrm>
                                  <a:off x="476250" y="7048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109" name="Grupo 109"/>
                              <wpg:cNvGrpSpPr/>
                              <wpg:grpSpPr>
                                <a:xfrm>
                                  <a:off x="0" y="0"/>
                                  <a:ext cx="4074795" cy="1390650"/>
                                  <a:chOff x="0" y="0"/>
                                  <a:chExt cx="4074850" cy="1391114"/>
                                </a:xfrm>
                              </wpg:grpSpPr>
                              <wpg:grpSp>
                                <wpg:cNvPr id="104" name="Grupo 104"/>
                                <wpg:cNvGrpSpPr/>
                                <wpg:grpSpPr>
                                  <a:xfrm>
                                    <a:off x="0" y="0"/>
                                    <a:ext cx="4074850" cy="1391114"/>
                                    <a:chOff x="0" y="0"/>
                                    <a:chExt cx="4074850" cy="1391114"/>
                                  </a:xfrm>
                                </wpg:grpSpPr>
                                <wpg:grpSp>
                                  <wpg:cNvPr id="89" name="Grupo 89"/>
                                  <wpg:cNvGrpSpPr/>
                                  <wpg:grpSpPr>
                                    <a:xfrm>
                                      <a:off x="0" y="535021"/>
                                      <a:ext cx="4074850" cy="856093"/>
                                      <a:chOff x="-982017" y="-3609"/>
                                      <a:chExt cx="6390605" cy="794140"/>
                                    </a:xfrm>
                                  </wpg:grpSpPr>
                                  <wpg:grpSp>
                                    <wpg:cNvPr id="90" name="Grupo 90"/>
                                    <wpg:cNvGrpSpPr/>
                                    <wpg:grpSpPr>
                                      <a:xfrm>
                                        <a:off x="-982017" y="370248"/>
                                        <a:ext cx="6390605" cy="420283"/>
                                        <a:chOff x="-982017" y="0"/>
                                        <a:chExt cx="6390605" cy="420283"/>
                                      </a:xfrm>
                                    </wpg:grpSpPr>
                                    <wpg:grpSp>
                                      <wpg:cNvPr id="91" name="Grupo 91"/>
                                      <wpg:cNvGrpSpPr/>
                                      <wpg:grpSpPr>
                                        <a:xfrm>
                                          <a:off x="-982017" y="0"/>
                                          <a:ext cx="6390605" cy="190504"/>
                                          <a:chOff x="-982017" y="0"/>
                                          <a:chExt cx="6390605" cy="190504"/>
                                        </a:xfrm>
                                      </wpg:grpSpPr>
                                      <wps:wsp>
                                        <wps:cNvPr id="92" name="Conector recto de flecha 92"/>
                                        <wps:cNvCnPr/>
                                        <wps:spPr>
                                          <a:xfrm>
                                            <a:off x="-982017" y="72745"/>
                                            <a:ext cx="6390605" cy="1681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Conector recto 93"/>
                                        <wps:cNvCnPr/>
                                        <wps:spPr>
                                          <a:xfrm>
                                            <a:off x="897570" y="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Conector recto 94"/>
                                        <wps:cNvCnPr/>
                                        <wps:spPr>
                                          <a:xfrm>
                                            <a:off x="3494915" y="33659"/>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ector recto 95"/>
                                        <wps:cNvCnPr/>
                                        <wps:spPr>
                                          <a:xfrm>
                                            <a:off x="1856849" y="1122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 name="Cuadro de texto 96"/>
                                      <wps:cNvSpPr txBox="1"/>
                                      <wps:spPr>
                                        <a:xfrm>
                                          <a:off x="740496" y="89757"/>
                                          <a:ext cx="302931"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863F6" w14:textId="77777777" w:rsidR="00CF74F4" w:rsidRDefault="00CF74F4" w:rsidP="00FF7411">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Cuadro de texto 97"/>
                                      <wps:cNvSpPr txBox="1"/>
                                      <wps:spPr>
                                        <a:xfrm>
                                          <a:off x="1536610" y="106133"/>
                                          <a:ext cx="1097689"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9A4E5" w14:textId="77777777" w:rsidR="00CF74F4" w:rsidRDefault="00CF74F4" w:rsidP="00FF7411">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Cuadro de texto 98"/>
                                      <wps:cNvSpPr txBox="1"/>
                                      <wps:spPr>
                                        <a:xfrm>
                                          <a:off x="3348408" y="106524"/>
                                          <a:ext cx="40820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985C5" w14:textId="77777777" w:rsidR="00CF74F4" w:rsidRDefault="00CF74F4" w:rsidP="00FF7411">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Rectángulo 99"/>
                                    <wps:cNvSpPr/>
                                    <wps:spPr>
                                      <a:xfrm>
                                        <a:off x="903180" y="0"/>
                                        <a:ext cx="958850"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ángulo 100"/>
                                    <wps:cNvSpPr/>
                                    <wps:spPr>
                                      <a:xfrm>
                                        <a:off x="1862459" y="-3609"/>
                                        <a:ext cx="1638496"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Cerrar llave 101"/>
                                  <wps:cNvSpPr/>
                                  <wps:spPr>
                                    <a:xfrm rot="16200000">
                                      <a:off x="1901758" y="-452336"/>
                                      <a:ext cx="248285" cy="1661160"/>
                                    </a:xfrm>
                                    <a:prstGeom prst="rightBrace">
                                      <a:avLst>
                                        <a:gd name="adj1" fmla="val 8333"/>
                                        <a:gd name="adj2" fmla="val 4938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Cuadro de texto 102"/>
                                  <wps:cNvSpPr txBox="1"/>
                                  <wps:spPr>
                                    <a:xfrm>
                                      <a:off x="1585609" y="0"/>
                                      <a:ext cx="844254" cy="27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AB5C6" w14:textId="77777777" w:rsidR="00CF74F4" w:rsidRDefault="00CF74F4">
                                        <m:oMathPara>
                                          <m:oMath>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7" name="Cerrar llave 107"/>
                                <wps:cNvSpPr/>
                                <wps:spPr>
                                  <a:xfrm rot="16200000">
                                    <a:off x="3117715" y="228600"/>
                                    <a:ext cx="203835" cy="6997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uadro de texto 108"/>
                                <wps:cNvSpPr txBox="1"/>
                                <wps:spPr>
                                  <a:xfrm>
                                    <a:off x="2801566" y="243191"/>
                                    <a:ext cx="105029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B0045" w14:textId="77777777" w:rsidR="00CF74F4" w:rsidRDefault="00CF74F4" w:rsidP="00CE5565">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1D861B7A" w14:textId="77777777" w:rsidR="00CF74F4" w:rsidRDefault="00CF7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3D76B26C" id="Grupo 230" o:spid="_x0000_s1038" style="position:absolute;left:0;text-align:left;margin-left:12.25pt;margin-top:2.25pt;width:320.85pt;height:109.5pt;z-index:251652096" coordsize="40747,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">
                      <v:line id="Conector recto 105" o:spid="_x0000_s1039" style="position:absolute;visibility:visible;mso-wrap-style:square" from="28575,7048" to="35788,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DHsIAAADcAAAADwAAAGRycy9kb3ducmV2LnhtbERPTYvCMBC9L/gfwgje1tSCslSjqMuK&#10;sie7Ingbm7EtJpPSRK3/3iws7G0e73Nmi84acafW144VjIYJCOLC6ZpLBYefr/cPED4gazSOScGT&#10;PCzmvbcZZto9eE/3PJQihrDPUEEVQpNJ6YuKLPqha4gjd3GtxRBhW0rd4iOGWyPTJJlIizXHhgob&#10;WldUXPObVZCPV6d0bw757nj+dubznF7LZqPUoN8tpyACdeFf/Ofe6jg/GcPvM/EC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BDHsIAAADcAAAADwAAAAAAAAAAAAAA&#10;AAChAgAAZHJzL2Rvd25yZXYueG1sUEsFBgAAAAAEAAQA+QAAAJADAAAAAA==&#10;" strokecolor="#00b050" strokeweight=".5pt">
                        <v:stroke joinstyle="miter"/>
                      </v:line>
                      <v:line id="Conector recto 106" o:spid="_x0000_s1040" style="position:absolute;visibility:visible;mso-wrap-style:square" from="4762,7048" to="11975,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dacMAAADcAAAADwAAAGRycy9kb3ducmV2LnhtbERPS2vCQBC+C/0PyxS86aYBRVI30gct&#10;Sk+moeBtkh2T4O5syG41/nu3IPQ2H99z1pvRGnGmwXeOFTzNExDEtdMdNwrK74/ZCoQPyBqNY1Jw&#10;JQ+b/GGyxky7C+/pXIRGxBD2GSpoQ+gzKX3dkkU/dz1x5I5usBgiHBqpB7zEcGtkmiRLabHj2NBi&#10;T28t1afi1yooFq+HdG/KYvdTfTnzXqWnpv9Uavo4vjyDCDSGf/HdvdVxfrKEv2fiB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C3WnDAAAA3AAAAA8AAAAAAAAAAAAA&#10;AAAAoQIAAGRycy9kb3ducmV2LnhtbFBLBQYAAAAABAAEAPkAAACRAwAAAAA=&#10;" strokecolor="#00b050" strokeweight=".5pt">
                        <v:stroke joinstyle="miter"/>
                      </v:line>
                      <v:group id="Grupo 109" o:spid="_x0000_s1041" style="position:absolute;width:40747;height:13906" coordsize="40748,1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upo 104" o:spid="_x0000_s1042" style="position:absolute;width:40748;height:13911" coordsize="40748,1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upo 89" o:spid="_x0000_s1043" style="position:absolute;top:5350;width:40748;height:8561" coordorigin="-9820,-36" coordsize="63906,79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upo 90" o:spid="_x0000_s1044" style="position:absolute;left:-9820;top:3702;width:63905;height:4203" coordorigin="-9820" coordsize="63906,4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upo 91" o:spid="_x0000_s1045" style="position:absolute;left:-9820;width:63905;height:1905" coordorigin="-9820" coordsize="63906,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Conector recto de flecha 92" o:spid="_x0000_s1046" type="#_x0000_t32" style="position:absolute;left:-9820;top:727;width:63905;height: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kwAcMAAADbAAAADwAAAGRycy9kb3ducmV2LnhtbESPQYvCMBSE74L/ITxhb5oqIlqNosKi&#10;LEWwevD4aJ5tsXmpTdTuvzcLCx6HmfmGWaxaU4knNa60rGA4iEAQZ1aXnCs4n777UxDOI2usLJOC&#10;X3KwWnY7C4y1ffGRnqnPRYCwi1FB4X0dS+myggy6ga2Jg3e1jUEfZJNL3eArwE0lR1E0kQZLDgsF&#10;1rQtKLulD6NgXyfpZjy+7G6Pu/nZHVzCl2Oi1FevXc9BeGr9J/zf3msFsxH8fQk/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MAHDAAAA2wAAAA8AAAAAAAAAAAAA&#10;AAAAoQIAAGRycy9kb3ducmV2LnhtbFBLBQYAAAAABAAEAPkAAACRAwAAAAA=&#10;" strokecolor="black [3213]" strokeweight=".5pt">
                                  <v:stroke startarrow="block" endarrow="block" joinstyle="miter"/>
                                </v:shape>
                                <v:line id="Conector recto 93" o:spid="_x0000_s1047" style="position:absolute;visibility:visible;mso-wrap-style:square" from="8975,0" to="8975,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6GaMQAAADbAAAADwAAAGRycy9kb3ducmV2LnhtbESPQWsCMRSE74X+h/AKvdWsFou7GkWE&#10;gtRD6dqCx8fmuVncvGQ3qW7/fSMIHoeZ+YZZrAbbijP1oXGsYDzKQBBXTjdcK/jev7/MQISIrLF1&#10;TAr+KMBq+fiwwEK7C3/RuYy1SBAOBSowMfpCylAZshhGzhMn7+h6izHJvpa6x0uC21ZOsuxNWmw4&#10;LRj0tDFUncpfq6D7qMrdtB7/+K3fmM8O8+6Q50o9Pw3rOYhIQ7yHb+2tVpC/wv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oZoxAAAANsAAAAPAAAAAAAAAAAA&#10;AAAAAKECAABkcnMvZG93bnJldi54bWxQSwUGAAAAAAQABAD5AAAAkgMAAAAA&#10;" strokecolor="black [3213]" strokeweight=".5pt">
                                  <v:stroke joinstyle="miter"/>
                                </v:line>
                                <v:line id="Conector recto 94" o:spid="_x0000_s1048" style="position:absolute;visibility:visible;mso-wrap-style:square" from="34949,336" to="34949,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eHMQAAADbAAAADwAAAGRycy9kb3ducmV2LnhtbESPQWsCMRSE74X+h/AKvdWsUou7GkWE&#10;gtRD6dqCx8fmuVncvGQ3qW7/fSMIHoeZ+YZZrAbbijP1oXGsYDzKQBBXTjdcK/jev7/MQISIrLF1&#10;TAr+KMBq+fiwwEK7C3/RuYy1SBAOBSowMfpCylAZshhGzhMn7+h6izHJvpa6x0uC21ZOsuxNWmw4&#10;LRj0tDFUncpfq6D7qMrdtB7/+K3fmM8O8+6Q50o9Pw3rOYhIQ7yHb+2tVpC/wv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x4cxAAAANsAAAAPAAAAAAAAAAAA&#10;AAAAAKECAABkcnMvZG93bnJldi54bWxQSwUGAAAAAAQABAD5AAAAkgMAAAAA&#10;" strokecolor="black [3213]" strokeweight=".5pt">
                                  <v:stroke joinstyle="miter"/>
                                </v:line>
                                <v:line id="Conector recto 95" o:spid="_x0000_s1049" style="position:absolute;visibility:visible;mso-wrap-style:square" from="18568,112" to="18568,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7h8QAAADbAAAADwAAAGRycy9kb3ducmV2LnhtbESPQWsCMRSE7wX/Q3iCt5q1YOlujSKC&#10;IPYgrgo9Pjavm6Wbl+wm1e2/NwWhx2FmvmEWq8G24kp9aBwrmE0zEMSV0w3XCs6n7fMbiBCRNbaO&#10;ScEvBVgtR08LLLS78ZGuZaxFgnAoUIGJ0RdShsqQxTB1njh5X663GJPsa6l7vCW4beVLlr1Kiw2n&#10;BYOeNoaq7/LHKuj2Vfkxr2cXv/Mbc+gw7z7zXKnJeFi/g4g0xP/wo73TCvI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7uHxAAAANsAAAAPAAAAAAAAAAAA&#10;AAAAAKECAABkcnMvZG93bnJldi54bWxQSwUGAAAAAAQABAD5AAAAkgMAAAAA&#10;" strokecolor="black [3213]" strokeweight=".5pt">
                                  <v:stroke joinstyle="miter"/>
                                </v:line>
                              </v:group>
                              <v:shape id="Cuadro de texto 96" o:spid="_x0000_s1050" type="#_x0000_t202" style="position:absolute;left:7404;top:897;width:3030;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967CA" w:rsidRDefault="009967CA" w:rsidP="00FF7411">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v:shape id="Cuadro de texto 97" o:spid="_x0000_s1051" type="#_x0000_t202" style="position:absolute;left:15366;top:1061;width:10976;height:3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9967CA" w:rsidRDefault="009967CA" w:rsidP="00FF7411">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v:textbox>
                              </v:shape>
                              <v:shape id="Cuadro de texto 98" o:spid="_x0000_s1052" type="#_x0000_t202" style="position:absolute;left:33484;top:1065;width:408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9967CA" w:rsidRDefault="009967CA" w:rsidP="00FF7411">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v:textbox>
                              </v:shape>
                            </v:group>
                            <v:rect id="Rectángulo 99" o:spid="_x0000_s1053" style="position:absolute;left:9031;width:9589;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qHcEA&#10;AADbAAAADwAAAGRycy9kb3ducmV2LnhtbESPzWrCQBSF94LvMFyhOzOJi1pjxiCCUApdaH2AS+aa&#10;iWbuhMxokrfvFAouD+fn4xTlaFvxpN43jhVkSQqCuHK64VrB5ee4/ADhA7LG1jEpmMhDuZvPCsy1&#10;G/hEz3OoRRxhn6MCE0KXS+krQxZ94jri6F1dbzFE2ddS9zjEcdvKVZq+S4sNR4LBjg6Gqvv5YSME&#10;6TRl6+Fw/zbjV0PtdKPHpNTbYtxvQQQawyv83/7UCjYb+Ps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ah3BAAAA2wAAAA8AAAAAAAAAAAAAAAAAmAIAAGRycy9kb3du&#10;cmV2LnhtbFBLBQYAAAAABAAEAPUAAACGAwAAAAA=&#10;" fillcolor="#5b9bd5 [3204]" strokecolor="#1f4d78 [1604]" strokeweight="1pt"/>
                            <v:rect id="Rectángulo 100" o:spid="_x0000_s1054" style="position:absolute;left:18624;top:-36;width:16385;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umvsQA&#10;AADcAAAADwAAAGRycy9kb3ducmV2LnhtbESPT2/CMAzF75P4DpGRdhspPUyoIyCEhMSBw/gzdrUa&#10;01Y0Tkgy6L79fEDazdZ7fu/n+XJwvbpTTJ1nA9NJAYq49rbjxsDpuHmbgUoZ2WLvmQz8UoLlYvQy&#10;x8r6B+/pfsiNkhBOFRpocw6V1qluyWGa+EAs2sVHh1nW2Ggb8SHhrtdlUbxrhx1LQ4uB1i3V18OP&#10;M7A/ffFtWgb9fd19xtkmn/vgS2Nex8PqA1SmIf+bn9dbK/iF4MszMoF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pr7EAAAA3AAAAA8AAAAAAAAAAAAAAAAAmAIAAGRycy9k&#10;b3ducmV2LnhtbFBLBQYAAAAABAAEAPUAAACJAwAAAAA=&#10;" fillcolor="yellow" strokecolor="#1f4d78 [1604]" strokeweight="1pt"/>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1" o:spid="_x0000_s1055" type="#_x0000_t88" style="position:absolute;left:19018;top:-4524;width:2482;height:166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ALb8A&#10;AADcAAAADwAAAGRycy9kb3ducmV2LnhtbERPzWoCMRC+F3yHMEJvNWuFKqtRtCgUPLntAwybcRPc&#10;TJYkq2ufvhEK3ubj+53VZnCtuFKI1rOC6aQAQVx7bblR8PN9eFuAiAlZY+uZFNwpwmY9ellhqf2N&#10;T3StUiNyCMcSFZiUulLKWBtyGCe+I87c2QeHKcPQSB3wlsNdK9+L4kM6tJwbDHb0aai+VL1TQGj7&#10;39n8xO3uaKo9132wAyn1Oh62SxCJhvQU/7u/dJ5fTOHxTL5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sgAtvwAAANwAAAAPAAAAAAAAAAAAAAAAAJgCAABkcnMvZG93bnJl&#10;di54bWxQSwUGAAAAAAQABAD1AAAAhAMAAAAA&#10;" adj="269,10668" strokecolor="red" strokeweight=".5pt">
                            <v:stroke joinstyle="miter"/>
                          </v:shape>
                          <v:shape id="Cuadro de texto 102" o:spid="_x0000_s1056" type="#_x0000_t202" style="position:absolute;left:15856;width:8442;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9967CA" w:rsidRDefault="009967CA">
                                  <m:oMathPara>
                                    <m:oMath>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txbxContent>
                            </v:textbox>
                          </v:shape>
                        </v:group>
                        <v:shape id="Cerrar llave 107" o:spid="_x0000_s1057" type="#_x0000_t88" style="position:absolute;left:31176;top:2286;width:2039;height:69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443cUA&#10;AADcAAAADwAAAGRycy9kb3ducmV2LnhtbESPQWvCQBCF74L/YRnBm9nYg0p0lVCQtKWXRvE8zU6T&#10;0OxsurvGtL++Wyh4m+G9782b3WE0nRjI+daygmWSgiCurG65VnA+HRcbED4ga+wsk4Jv8nDYTyc7&#10;zLS98RsNZahFDGGfoYImhD6T0lcNGfSJ7Ymj9mGdwRBXV0vt8BbDTScf0nQlDbYcLzTY02ND1Wd5&#10;NbFGl7+/lj85F8WzG4pr+7W+DC9KzWdjvgURaAx38z/9pCOXruHvmTiB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jjdxQAAANwAAAAPAAAAAAAAAAAAAAAAAJgCAABkcnMv&#10;ZG93bnJldi54bWxQSwUGAAAAAAQABAD1AAAAigMAAAAA&#10;" adj="524" strokecolor="#5b9bd5 [3204]" strokeweight=".5pt">
                          <v:stroke joinstyle="miter"/>
                        </v:shape>
                        <v:shape id="Cuadro de texto 108" o:spid="_x0000_s1058" type="#_x0000_t202" style="position:absolute;left:28015;top:2431;width:10503;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9967CA" w:rsidRDefault="009967CA" w:rsidP="00CE5565">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rsidR="009967CA" w:rsidRDefault="009967CA"/>
                            </w:txbxContent>
                          </v:textbox>
                        </v:shape>
                      </v:group>
                    </v:group>
                  </w:pict>
                </mc:Fallback>
              </mc:AlternateContent>
            </w:r>
          </w:p>
          <w:p w14:paraId="0D4BC232" w14:textId="77777777" w:rsidR="00FF7411" w:rsidRDefault="00FF7411" w:rsidP="00333539">
            <w:pPr>
              <w:jc w:val="center"/>
              <w:rPr>
                <w:rFonts w:ascii="Arial" w:hAnsi="Arial" w:cs="Arial"/>
                <w:sz w:val="24"/>
                <w:szCs w:val="24"/>
              </w:rPr>
            </w:pPr>
          </w:p>
          <w:p w14:paraId="2E65BE86" w14:textId="77777777" w:rsidR="00FF7411" w:rsidRDefault="00FF7411" w:rsidP="00333539">
            <w:pPr>
              <w:jc w:val="center"/>
              <w:rPr>
                <w:rFonts w:ascii="Arial" w:hAnsi="Arial" w:cs="Arial"/>
                <w:sz w:val="24"/>
                <w:szCs w:val="24"/>
              </w:rPr>
            </w:pPr>
          </w:p>
          <w:p w14:paraId="104AE3AA" w14:textId="77777777" w:rsidR="00FF7411" w:rsidRDefault="00FF7411" w:rsidP="00333539">
            <w:pPr>
              <w:jc w:val="center"/>
              <w:rPr>
                <w:rFonts w:ascii="Arial" w:hAnsi="Arial" w:cs="Arial"/>
                <w:sz w:val="24"/>
                <w:szCs w:val="24"/>
              </w:rPr>
            </w:pPr>
          </w:p>
          <w:p w14:paraId="240CA117" w14:textId="77777777" w:rsidR="00FF7411" w:rsidRDefault="00FF7411" w:rsidP="00333539">
            <w:pPr>
              <w:jc w:val="center"/>
              <w:rPr>
                <w:rFonts w:ascii="Arial" w:hAnsi="Arial" w:cs="Arial"/>
                <w:sz w:val="24"/>
                <w:szCs w:val="24"/>
              </w:rPr>
            </w:pPr>
          </w:p>
          <w:p w14:paraId="138CA8E7" w14:textId="77777777" w:rsidR="00FF7411" w:rsidRDefault="00FF7411" w:rsidP="00333539">
            <w:pPr>
              <w:jc w:val="center"/>
              <w:rPr>
                <w:rFonts w:ascii="Arial" w:hAnsi="Arial" w:cs="Arial"/>
                <w:sz w:val="24"/>
                <w:szCs w:val="24"/>
              </w:rPr>
            </w:pPr>
          </w:p>
          <w:p w14:paraId="16386C94" w14:textId="77777777" w:rsidR="00FF7411" w:rsidRDefault="00FF7411" w:rsidP="00333539">
            <w:pPr>
              <w:jc w:val="center"/>
              <w:rPr>
                <w:rFonts w:ascii="Arial" w:hAnsi="Arial" w:cs="Arial"/>
                <w:sz w:val="24"/>
                <w:szCs w:val="24"/>
              </w:rPr>
            </w:pPr>
          </w:p>
          <w:p w14:paraId="0DAA2842" w14:textId="77777777" w:rsidR="00FF7411" w:rsidRDefault="00FF7411" w:rsidP="00333539">
            <w:pPr>
              <w:jc w:val="center"/>
              <w:rPr>
                <w:rFonts w:ascii="Arial" w:hAnsi="Arial" w:cs="Arial"/>
                <w:sz w:val="24"/>
                <w:szCs w:val="24"/>
              </w:rPr>
            </w:pPr>
          </w:p>
          <w:p w14:paraId="53D7322F" w14:textId="77777777" w:rsidR="00CE5565" w:rsidRPr="00C87E96" w:rsidRDefault="00CE5565" w:rsidP="00CE5565">
            <w:pPr>
              <w:rPr>
                <w:rFonts w:ascii="Arial" w:hAnsi="Arial" w:cs="Arial"/>
                <w:sz w:val="24"/>
                <w:szCs w:val="24"/>
              </w:rPr>
            </w:pPr>
          </w:p>
        </w:tc>
      </w:tr>
      <w:tr w:rsidR="00FF7411" w:rsidRPr="00C87E96" w14:paraId="02C5124E" w14:textId="77777777" w:rsidTr="00333539">
        <w:tc>
          <w:tcPr>
            <w:tcW w:w="1384" w:type="dxa"/>
          </w:tcPr>
          <w:p w14:paraId="68444B9E" w14:textId="77777777" w:rsidR="00FF7411" w:rsidRPr="00C87E96" w:rsidRDefault="00FF7411" w:rsidP="00333539">
            <w:pPr>
              <w:rPr>
                <w:rFonts w:ascii="Arial" w:hAnsi="Arial" w:cs="Arial"/>
                <w:b/>
                <w:sz w:val="24"/>
                <w:szCs w:val="24"/>
              </w:rPr>
            </w:pPr>
            <w:r w:rsidRPr="00C87E96">
              <w:rPr>
                <w:rFonts w:ascii="Arial" w:hAnsi="Arial" w:cs="Arial"/>
                <w:b/>
                <w:sz w:val="24"/>
                <w:szCs w:val="24"/>
              </w:rPr>
              <w:t>Pie de imagen</w:t>
            </w:r>
          </w:p>
          <w:p w14:paraId="1F15CB90" w14:textId="77777777" w:rsidR="00FF7411" w:rsidRPr="00C87E96" w:rsidRDefault="00FF7411" w:rsidP="00333539">
            <w:pPr>
              <w:rPr>
                <w:rFonts w:ascii="Arial" w:hAnsi="Arial" w:cs="Arial"/>
                <w:sz w:val="24"/>
                <w:szCs w:val="24"/>
              </w:rPr>
            </w:pPr>
            <w:r w:rsidRPr="00C87E96">
              <w:rPr>
                <w:rFonts w:ascii="Arial" w:hAnsi="Arial" w:cs="Arial"/>
                <w:b/>
                <w:sz w:val="24"/>
                <w:szCs w:val="24"/>
              </w:rPr>
              <w:t>Inferior</w:t>
            </w:r>
          </w:p>
        </w:tc>
        <w:tc>
          <w:tcPr>
            <w:tcW w:w="7670" w:type="dxa"/>
          </w:tcPr>
          <w:p w14:paraId="222F11A8" w14:textId="77777777" w:rsidR="00FF7411" w:rsidRPr="0037446C" w:rsidRDefault="00CE5565" w:rsidP="00CE5565">
            <w:pPr>
              <w:jc w:val="both"/>
              <w:rPr>
                <w:rFonts w:ascii="Arial" w:eastAsiaTheme="minorEastAsia" w:hAnsi="Arial" w:cs="Arial"/>
                <w:sz w:val="24"/>
                <w:szCs w:val="24"/>
              </w:rPr>
            </w:pPr>
            <w:r>
              <w:rPr>
                <w:rFonts w:ascii="Arial" w:eastAsiaTheme="minorEastAsia" w:hAnsi="Arial" w:cs="Arial"/>
                <w:sz w:val="24"/>
                <w:szCs w:val="24"/>
              </w:rPr>
              <w:t>La longitud de lo</w:t>
            </w:r>
            <w:r w:rsidR="00FF7411">
              <w:rPr>
                <w:rFonts w:ascii="Arial" w:eastAsiaTheme="minorEastAsia" w:hAnsi="Arial" w:cs="Arial"/>
                <w:sz w:val="24"/>
                <w:szCs w:val="24"/>
              </w:rPr>
              <w:t xml:space="preserve">s </w:t>
            </w:r>
            <w:r>
              <w:rPr>
                <w:rFonts w:ascii="Arial" w:eastAsiaTheme="minorEastAsia" w:hAnsi="Arial" w:cs="Arial"/>
                <w:sz w:val="24"/>
                <w:szCs w:val="24"/>
              </w:rPr>
              <w:t>bigotes debe ser la misma en cada uno de los extremo</w:t>
            </w:r>
          </w:p>
        </w:tc>
      </w:tr>
    </w:tbl>
    <w:p w14:paraId="5D5BFD9F" w14:textId="77777777" w:rsidR="001A5AAC" w:rsidRPr="00483243" w:rsidRDefault="001A5AAC" w:rsidP="001A5AAC">
      <w:pPr>
        <w:spacing w:after="0" w:line="240" w:lineRule="auto"/>
        <w:rPr>
          <w:rFonts w:ascii="Arial" w:eastAsia="Times New Roman" w:hAnsi="Arial" w:cs="Arial"/>
          <w:lang w:val="es-ES" w:eastAsia="es-ES"/>
        </w:rPr>
      </w:pPr>
      <w:r w:rsidRPr="00483243">
        <w:rPr>
          <w:rFonts w:ascii="Arial" w:eastAsia="Times New Roman" w:hAnsi="Arial" w:cs="Arial"/>
          <w:lang w:val="es-ES" w:eastAsia="es-ES"/>
        </w:rPr>
        <w:t xml:space="preserve">Los datos que están incluidos en esta longitud son datos que se consideran dentro de un rango permitido, ya que están cubiertos dentro del rango calculado. </w:t>
      </w:r>
    </w:p>
    <w:p w14:paraId="2D1D9AF3" w14:textId="77777777" w:rsidR="00483243" w:rsidRDefault="00483243" w:rsidP="001A5AAC">
      <w:pPr>
        <w:spacing w:after="0" w:line="240" w:lineRule="auto"/>
        <w:rPr>
          <w:rFonts w:eastAsia="Times New Roman" w:cs="Times New Roman"/>
          <w:lang w:val="es-ES" w:eastAsia="es-ES"/>
        </w:rPr>
      </w:pPr>
    </w:p>
    <w:p w14:paraId="63CE331E" w14:textId="77777777" w:rsidR="00852F8C" w:rsidRDefault="00483243" w:rsidP="00483243">
      <w:pPr>
        <w:spacing w:after="0" w:line="240" w:lineRule="auto"/>
        <w:jc w:val="both"/>
        <w:rPr>
          <w:rFonts w:ascii="Arial" w:eastAsia="Times New Roman" w:hAnsi="Arial" w:cs="Arial"/>
          <w:lang w:val="es-ES" w:eastAsia="es-ES"/>
        </w:rPr>
      </w:pPr>
      <w:r w:rsidRPr="00483243">
        <w:rPr>
          <w:rFonts w:ascii="Arial" w:eastAsia="Times New Roman" w:hAnsi="Arial" w:cs="Arial"/>
          <w:lang w:val="es-ES" w:eastAsia="es-ES"/>
        </w:rPr>
        <w:t>Finalmente,</w:t>
      </w:r>
      <w:r w:rsidR="00852F8C">
        <w:rPr>
          <w:rFonts w:ascii="Arial" w:eastAsia="Times New Roman" w:hAnsi="Arial" w:cs="Arial"/>
          <w:lang w:val="es-ES" w:eastAsia="es-ES"/>
        </w:rPr>
        <w:t xml:space="preserve"> se construyen los segundos bigotes conservando la longitud calculada en el paso anterior.</w:t>
      </w:r>
    </w:p>
    <w:p w14:paraId="788BF3BD" w14:textId="77777777" w:rsidR="00483243" w:rsidRPr="00483243" w:rsidRDefault="00852F8C" w:rsidP="00483243">
      <w:pPr>
        <w:spacing w:after="0" w:line="240" w:lineRule="auto"/>
        <w:jc w:val="both"/>
        <w:rPr>
          <w:rFonts w:ascii="Arial" w:eastAsia="Times New Roman" w:hAnsi="Arial" w:cs="Arial"/>
          <w:lang w:val="es-ES" w:eastAsia="es-ES"/>
        </w:rPr>
      </w:pPr>
      <w:r>
        <w:rPr>
          <w:rFonts w:ascii="Arial" w:eastAsia="Times New Roman" w:hAnsi="Arial" w:cs="Arial"/>
          <w:lang w:val="es-ES" w:eastAsia="es-ES"/>
        </w:rPr>
        <w:t>Es decir, el segundo bigote</w:t>
      </w:r>
      <w:r w:rsidR="00483243" w:rsidRPr="00483243">
        <w:rPr>
          <w:rFonts w:ascii="Arial" w:eastAsia="Times New Roman" w:hAnsi="Arial" w:cs="Arial"/>
          <w:lang w:val="es-ES" w:eastAsia="es-ES"/>
        </w:rPr>
        <w:t xml:space="preserve"> </w:t>
      </w:r>
      <w:r>
        <w:rPr>
          <w:rFonts w:ascii="Arial" w:eastAsia="Times New Roman" w:hAnsi="Arial" w:cs="Arial"/>
          <w:lang w:val="es-ES" w:eastAsia="es-ES"/>
        </w:rPr>
        <w:t xml:space="preserve">izquierdo </w:t>
      </w:r>
      <w:r w:rsidR="00483243" w:rsidRPr="00483243">
        <w:rPr>
          <w:rFonts w:ascii="Arial" w:eastAsia="Times New Roman" w:hAnsi="Arial" w:cs="Arial"/>
          <w:lang w:val="es-ES" w:eastAsia="es-ES"/>
        </w:rPr>
        <w:t xml:space="preserve">se </w:t>
      </w:r>
      <w:r>
        <w:rPr>
          <w:rFonts w:ascii="Arial" w:eastAsia="Times New Roman" w:hAnsi="Arial" w:cs="Arial"/>
          <w:lang w:val="es-ES" w:eastAsia="es-ES"/>
        </w:rPr>
        <w:t xml:space="preserve">traza </w:t>
      </w:r>
      <w:r w:rsidR="00483243" w:rsidRPr="00483243">
        <w:rPr>
          <w:rFonts w:ascii="Arial" w:eastAsia="Times New Roman" w:hAnsi="Arial" w:cs="Arial"/>
          <w:lang w:val="es-ES" w:eastAsia="es-ES"/>
        </w:rPr>
        <w:t xml:space="preserve">desde </w:t>
      </w:r>
      <w:r w:rsidR="00483243" w:rsidRPr="00483243">
        <w:rPr>
          <w:rFonts w:ascii="Arial" w:eastAsia="Times New Roman" w:hAnsi="Arial" w:cs="Arial"/>
          <w:noProof/>
          <w:position w:val="-10"/>
          <w:lang w:val="es-ES" w:eastAsia="es-ES"/>
        </w:rPr>
        <w:drawing>
          <wp:inline distT="0" distB="0" distL="0" distR="0" wp14:anchorId="65F1A6E9" wp14:editId="029D30FC">
            <wp:extent cx="952500" cy="190500"/>
            <wp:effectExtent l="19050" t="0" r="0" b="0"/>
            <wp:docPr id="24"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00483243" w:rsidRPr="00483243">
        <w:rPr>
          <w:rFonts w:ascii="Arial" w:eastAsia="Times New Roman" w:hAnsi="Arial" w:cs="Arial"/>
          <w:lang w:val="es-ES" w:eastAsia="es-ES"/>
        </w:rPr>
        <w:t xml:space="preserve"> hasta</w:t>
      </w:r>
      <w:ins w:id="5" w:author="Carolina Ferro" w:date="2010-03-18T22:06:00Z">
        <w:r w:rsidR="00483243" w:rsidRPr="00483243">
          <w:rPr>
            <w:rFonts w:ascii="Arial" w:eastAsia="Times New Roman" w:hAnsi="Arial" w:cs="Arial"/>
            <w:lang w:val="es-ES" w:eastAsia="es-ES"/>
          </w:rPr>
          <w:t xml:space="preserve"> </w:t>
        </w:r>
      </w:ins>
      <w:r w:rsidR="00483243" w:rsidRPr="00483243">
        <w:rPr>
          <w:rFonts w:ascii="Arial" w:eastAsia="Times New Roman" w:hAnsi="Arial" w:cs="Arial"/>
          <w:lang w:val="es-ES" w:eastAsia="es-ES"/>
        </w:rPr>
        <w:t xml:space="preserve"> </w:t>
      </w:r>
      <w:r w:rsidR="00483243" w:rsidRPr="00483243">
        <w:rPr>
          <w:rFonts w:ascii="Arial" w:eastAsia="Times New Roman" w:hAnsi="Arial" w:cs="Arial"/>
          <w:noProof/>
          <w:position w:val="-10"/>
          <w:lang w:val="es-ES" w:eastAsia="es-ES"/>
        </w:rPr>
        <w:drawing>
          <wp:inline distT="0" distB="0" distL="0" distR="0" wp14:anchorId="636CDC15" wp14:editId="6243F5BC">
            <wp:extent cx="1104900" cy="190500"/>
            <wp:effectExtent l="19050" t="0" r="0" b="0"/>
            <wp:docPr id="25"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srcRect/>
                    <a:stretch>
                      <a:fillRect/>
                    </a:stretch>
                  </pic:blipFill>
                  <pic:spPr bwMode="auto">
                    <a:xfrm>
                      <a:off x="0" y="0"/>
                      <a:ext cx="1104900" cy="190500"/>
                    </a:xfrm>
                    <a:prstGeom prst="rect">
                      <a:avLst/>
                    </a:prstGeom>
                    <a:noFill/>
                    <a:ln w="9525">
                      <a:noFill/>
                      <a:miter lim="800000"/>
                      <a:headEnd/>
                      <a:tailEnd/>
                    </a:ln>
                  </pic:spPr>
                </pic:pic>
              </a:graphicData>
            </a:graphic>
          </wp:inline>
        </w:drawing>
      </w:r>
      <w:r w:rsidR="00483243" w:rsidRPr="00483243">
        <w:rPr>
          <w:rFonts w:ascii="Arial" w:eastAsia="Times New Roman" w:hAnsi="Arial" w:cs="Arial"/>
          <w:lang w:val="es-ES" w:eastAsia="es-ES"/>
        </w:rPr>
        <w:t xml:space="preserve">. </w:t>
      </w:r>
      <w:r w:rsidR="003C3126">
        <w:rPr>
          <w:rFonts w:ascii="Arial" w:eastAsia="Times New Roman" w:hAnsi="Arial" w:cs="Arial"/>
          <w:lang w:val="es-ES" w:eastAsia="es-ES"/>
        </w:rPr>
        <w:t>Mi</w:t>
      </w:r>
      <w:r>
        <w:rPr>
          <w:rFonts w:ascii="Arial" w:eastAsia="Times New Roman" w:hAnsi="Arial" w:cs="Arial"/>
          <w:lang w:val="es-ES" w:eastAsia="es-ES"/>
        </w:rPr>
        <w:t>e</w:t>
      </w:r>
      <w:r w:rsidR="003C3126">
        <w:rPr>
          <w:rFonts w:ascii="Arial" w:eastAsia="Times New Roman" w:hAnsi="Arial" w:cs="Arial"/>
          <w:lang w:val="es-ES" w:eastAsia="es-ES"/>
        </w:rPr>
        <w:t>n</w:t>
      </w:r>
      <w:r>
        <w:rPr>
          <w:rFonts w:ascii="Arial" w:eastAsia="Times New Roman" w:hAnsi="Arial" w:cs="Arial"/>
          <w:lang w:val="es-ES" w:eastAsia="es-ES"/>
        </w:rPr>
        <w:t>tras que el segundo bigote derecho se traza</w:t>
      </w:r>
      <w:r w:rsidR="00483243" w:rsidRPr="00483243">
        <w:rPr>
          <w:rFonts w:ascii="Arial" w:eastAsia="Times New Roman" w:hAnsi="Arial" w:cs="Arial"/>
          <w:lang w:val="es-ES" w:eastAsia="es-ES"/>
        </w:rPr>
        <w:t xml:space="preserve"> desde </w:t>
      </w:r>
      <w:r w:rsidR="00483243" w:rsidRPr="00483243">
        <w:rPr>
          <w:rFonts w:ascii="Arial" w:eastAsia="Times New Roman" w:hAnsi="Arial" w:cs="Arial"/>
          <w:noProof/>
          <w:position w:val="-10"/>
          <w:lang w:val="es-ES" w:eastAsia="es-ES"/>
        </w:rPr>
        <w:drawing>
          <wp:inline distT="0" distB="0" distL="0" distR="0" wp14:anchorId="6437118D" wp14:editId="2FA92969">
            <wp:extent cx="965200" cy="190500"/>
            <wp:effectExtent l="19050" t="0" r="6350" b="0"/>
            <wp:docPr id="26"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a:srcRect/>
                    <a:stretch>
                      <a:fillRect/>
                    </a:stretch>
                  </pic:blipFill>
                  <pic:spPr bwMode="auto">
                    <a:xfrm>
                      <a:off x="0" y="0"/>
                      <a:ext cx="965200" cy="190500"/>
                    </a:xfrm>
                    <a:prstGeom prst="rect">
                      <a:avLst/>
                    </a:prstGeom>
                    <a:noFill/>
                    <a:ln w="9525">
                      <a:noFill/>
                      <a:miter lim="800000"/>
                      <a:headEnd/>
                      <a:tailEnd/>
                    </a:ln>
                  </pic:spPr>
                </pic:pic>
              </a:graphicData>
            </a:graphic>
          </wp:inline>
        </w:drawing>
      </w:r>
      <w:r>
        <w:rPr>
          <w:rFonts w:ascii="Arial" w:eastAsia="Times New Roman" w:hAnsi="Arial" w:cs="Arial"/>
          <w:lang w:val="es-ES" w:eastAsia="es-ES"/>
        </w:rPr>
        <w:t>h</w:t>
      </w:r>
      <w:r w:rsidR="00483243" w:rsidRPr="00483243">
        <w:rPr>
          <w:rFonts w:ascii="Arial" w:eastAsia="Times New Roman" w:hAnsi="Arial" w:cs="Arial"/>
          <w:lang w:val="es-ES" w:eastAsia="es-ES"/>
        </w:rPr>
        <w:t xml:space="preserve">asta </w:t>
      </w:r>
      <w:r w:rsidR="00483243" w:rsidRPr="00483243">
        <w:rPr>
          <w:rFonts w:ascii="Arial" w:eastAsia="Times New Roman" w:hAnsi="Arial" w:cs="Arial"/>
          <w:noProof/>
          <w:position w:val="-10"/>
          <w:lang w:val="es-ES" w:eastAsia="es-ES"/>
        </w:rPr>
        <w:drawing>
          <wp:inline distT="0" distB="0" distL="0" distR="0" wp14:anchorId="07A67D29" wp14:editId="191C4379">
            <wp:extent cx="1117600" cy="190500"/>
            <wp:effectExtent l="19050" t="0" r="0" b="0"/>
            <wp:docPr id="27"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6"/>
                    <a:srcRect/>
                    <a:stretch>
                      <a:fillRect/>
                    </a:stretch>
                  </pic:blipFill>
                  <pic:spPr bwMode="auto">
                    <a:xfrm>
                      <a:off x="0" y="0"/>
                      <a:ext cx="1117600" cy="190500"/>
                    </a:xfrm>
                    <a:prstGeom prst="rect">
                      <a:avLst/>
                    </a:prstGeom>
                    <a:noFill/>
                    <a:ln w="9525">
                      <a:noFill/>
                      <a:miter lim="800000"/>
                      <a:headEnd/>
                      <a:tailEnd/>
                    </a:ln>
                  </pic:spPr>
                </pic:pic>
              </a:graphicData>
            </a:graphic>
          </wp:inline>
        </w:drawing>
      </w:r>
      <w:r w:rsidR="00483243" w:rsidRPr="00483243">
        <w:rPr>
          <w:rFonts w:ascii="Arial" w:eastAsia="Times New Roman" w:hAnsi="Arial" w:cs="Arial"/>
          <w:lang w:val="es-ES" w:eastAsia="es-ES"/>
        </w:rPr>
        <w:t>.</w:t>
      </w:r>
    </w:p>
    <w:p w14:paraId="2C12A4CE" w14:textId="77777777" w:rsidR="001A5AAC" w:rsidRDefault="001A5AAC" w:rsidP="001A5AAC">
      <w:pPr>
        <w:spacing w:after="0" w:line="240" w:lineRule="auto"/>
        <w:ind w:left="1080"/>
        <w:rPr>
          <w:rFonts w:eastAsia="Times New Roman" w:cs="Times New Roman"/>
          <w:lang w:val="es-ES" w:eastAsia="es-ES"/>
        </w:rPr>
      </w:pPr>
    </w:p>
    <w:tbl>
      <w:tblPr>
        <w:tblStyle w:val="Tablaconcuadrcula"/>
        <w:tblW w:w="10207" w:type="dxa"/>
        <w:tblInd w:w="-431" w:type="dxa"/>
        <w:tblLayout w:type="fixed"/>
        <w:tblLook w:val="04A0" w:firstRow="1" w:lastRow="0" w:firstColumn="1" w:lastColumn="0" w:noHBand="0" w:noVBand="1"/>
      </w:tblPr>
      <w:tblGrid>
        <w:gridCol w:w="1419"/>
        <w:gridCol w:w="8788"/>
      </w:tblGrid>
      <w:tr w:rsidR="00F91CC6" w:rsidRPr="00C87E96" w14:paraId="2D15C84D" w14:textId="77777777" w:rsidTr="00F91CC6">
        <w:tc>
          <w:tcPr>
            <w:tcW w:w="10207" w:type="dxa"/>
            <w:gridSpan w:val="2"/>
            <w:shd w:val="clear" w:color="auto" w:fill="0D0D0D" w:themeFill="text1" w:themeFillTint="F2"/>
          </w:tcPr>
          <w:p w14:paraId="62493226" w14:textId="77777777" w:rsidR="00F91CC6" w:rsidRPr="00C87E96" w:rsidRDefault="00F91CC6" w:rsidP="00333539">
            <w:pPr>
              <w:jc w:val="center"/>
              <w:rPr>
                <w:rFonts w:ascii="Arial" w:hAnsi="Arial" w:cs="Arial"/>
                <w:b/>
                <w:sz w:val="24"/>
                <w:szCs w:val="24"/>
              </w:rPr>
            </w:pPr>
            <w:r w:rsidRPr="00C87E96">
              <w:rPr>
                <w:rFonts w:ascii="Arial" w:hAnsi="Arial" w:cs="Arial"/>
                <w:b/>
                <w:sz w:val="24"/>
                <w:szCs w:val="24"/>
              </w:rPr>
              <w:t>Imagen (fotografía, gráfica o ilustración)</w:t>
            </w:r>
          </w:p>
        </w:tc>
      </w:tr>
      <w:tr w:rsidR="00F91CC6" w:rsidRPr="00C87E96" w14:paraId="55BBB250" w14:textId="77777777" w:rsidTr="00F91CC6">
        <w:tc>
          <w:tcPr>
            <w:tcW w:w="1419" w:type="dxa"/>
          </w:tcPr>
          <w:p w14:paraId="37B20C69" w14:textId="77777777" w:rsidR="00F91CC6" w:rsidRPr="00C87E96" w:rsidRDefault="00F91CC6" w:rsidP="00333539">
            <w:pPr>
              <w:rPr>
                <w:rFonts w:ascii="Arial" w:hAnsi="Arial" w:cs="Arial"/>
                <w:b/>
                <w:sz w:val="24"/>
                <w:szCs w:val="24"/>
              </w:rPr>
            </w:pPr>
            <w:r w:rsidRPr="00C87E96">
              <w:rPr>
                <w:rFonts w:ascii="Arial" w:hAnsi="Arial" w:cs="Arial"/>
                <w:b/>
                <w:sz w:val="24"/>
                <w:szCs w:val="24"/>
              </w:rPr>
              <w:lastRenderedPageBreak/>
              <w:t>Código</w:t>
            </w:r>
          </w:p>
        </w:tc>
        <w:tc>
          <w:tcPr>
            <w:tcW w:w="8788" w:type="dxa"/>
          </w:tcPr>
          <w:p w14:paraId="4492FB33" w14:textId="77777777" w:rsidR="00F91CC6" w:rsidRPr="00C87E96" w:rsidRDefault="00F91CC6" w:rsidP="00333539">
            <w:pPr>
              <w:rPr>
                <w:rFonts w:ascii="Arial" w:hAnsi="Arial" w:cs="Arial"/>
                <w:sz w:val="24"/>
                <w:szCs w:val="24"/>
              </w:rPr>
            </w:pPr>
          </w:p>
        </w:tc>
      </w:tr>
      <w:tr w:rsidR="00F91CC6" w:rsidRPr="00C87E96" w14:paraId="486FBBD2" w14:textId="77777777" w:rsidTr="00F91CC6">
        <w:tc>
          <w:tcPr>
            <w:tcW w:w="1419" w:type="dxa"/>
          </w:tcPr>
          <w:p w14:paraId="1CB4784A" w14:textId="77777777" w:rsidR="00F91CC6" w:rsidRPr="00C87E96" w:rsidRDefault="00F91CC6" w:rsidP="00333539">
            <w:pPr>
              <w:rPr>
                <w:rFonts w:ascii="Arial" w:hAnsi="Arial" w:cs="Arial"/>
                <w:sz w:val="24"/>
                <w:szCs w:val="24"/>
              </w:rPr>
            </w:pPr>
            <w:r w:rsidRPr="00C87E96">
              <w:rPr>
                <w:rFonts w:ascii="Arial" w:hAnsi="Arial" w:cs="Arial"/>
                <w:b/>
                <w:sz w:val="24"/>
                <w:szCs w:val="24"/>
              </w:rPr>
              <w:t>Descripción</w:t>
            </w:r>
          </w:p>
        </w:tc>
        <w:tc>
          <w:tcPr>
            <w:tcW w:w="8788" w:type="dxa"/>
          </w:tcPr>
          <w:p w14:paraId="52775E76" w14:textId="77777777" w:rsidR="00F91CC6" w:rsidRPr="00C87E96" w:rsidRDefault="00FD4D57" w:rsidP="00333539">
            <w:pPr>
              <w:rPr>
                <w:rFonts w:ascii="Arial" w:hAnsi="Arial" w:cs="Arial"/>
                <w:sz w:val="24"/>
                <w:szCs w:val="24"/>
              </w:rPr>
            </w:pPr>
            <w:r>
              <w:rPr>
                <w:rFonts w:ascii="Arial" w:hAnsi="Arial" w:cs="Arial"/>
                <w:sz w:val="24"/>
                <w:szCs w:val="24"/>
              </w:rPr>
              <w:t>Diagrama de cajas y bigotes</w:t>
            </w:r>
          </w:p>
        </w:tc>
      </w:tr>
      <w:tr w:rsidR="00F91CC6" w:rsidRPr="00C87E96" w14:paraId="6204039E" w14:textId="77777777" w:rsidTr="00F91CC6">
        <w:tblPrEx>
          <w:tblCellMar>
            <w:left w:w="70" w:type="dxa"/>
            <w:right w:w="70" w:type="dxa"/>
          </w:tblCellMar>
        </w:tblPrEx>
        <w:tc>
          <w:tcPr>
            <w:tcW w:w="1419" w:type="dxa"/>
          </w:tcPr>
          <w:p w14:paraId="018530CC" w14:textId="77777777" w:rsidR="00F91CC6" w:rsidRPr="00C87E96" w:rsidRDefault="00F91CC6" w:rsidP="00333539">
            <w:pPr>
              <w:rPr>
                <w:rFonts w:ascii="Arial" w:hAnsi="Arial" w:cs="Arial"/>
                <w:sz w:val="24"/>
                <w:szCs w:val="24"/>
              </w:rPr>
            </w:pPr>
            <w:r w:rsidRPr="00C87E96">
              <w:rPr>
                <w:rFonts w:ascii="Arial" w:hAnsi="Arial" w:cs="Arial"/>
                <w:b/>
                <w:sz w:val="24"/>
                <w:szCs w:val="24"/>
              </w:rPr>
              <w:t>Código Shutterstock (o URL o la ruta en AulaPlaneta)</w:t>
            </w:r>
          </w:p>
        </w:tc>
        <w:tc>
          <w:tcPr>
            <w:tcW w:w="8788" w:type="dxa"/>
          </w:tcPr>
          <w:p w14:paraId="6DADBCDA" w14:textId="77777777" w:rsidR="00F91CC6" w:rsidRDefault="00FD4D57" w:rsidP="00333539">
            <w:pPr>
              <w:jc w:val="center"/>
              <w:rPr>
                <w:rFonts w:ascii="Arial" w:hAnsi="Arial" w:cs="Arial"/>
                <w:sz w:val="24"/>
                <w:szCs w:val="24"/>
              </w:rPr>
            </w:pPr>
            <w:r>
              <w:rPr>
                <w:rFonts w:ascii="Arial" w:hAnsi="Arial" w:cs="Arial"/>
                <w:noProof/>
                <w:sz w:val="24"/>
                <w:szCs w:val="24"/>
                <w:lang w:val="es-ES" w:eastAsia="es-ES"/>
              </w:rPr>
              <mc:AlternateContent>
                <mc:Choice Requires="wpg">
                  <w:drawing>
                    <wp:anchor distT="0" distB="0" distL="114300" distR="114300" simplePos="0" relativeHeight="251664384" behindDoc="0" locked="0" layoutInCell="1" allowOverlap="1" wp14:anchorId="6C55278F" wp14:editId="19DB9868">
                      <wp:simplePos x="0" y="0"/>
                      <wp:positionH relativeFrom="column">
                        <wp:posOffset>187325</wp:posOffset>
                      </wp:positionH>
                      <wp:positionV relativeFrom="paragraph">
                        <wp:posOffset>152400</wp:posOffset>
                      </wp:positionV>
                      <wp:extent cx="5135880" cy="1390650"/>
                      <wp:effectExtent l="38100" t="0" r="0" b="0"/>
                      <wp:wrapNone/>
                      <wp:docPr id="139" name="Grupo 139"/>
                      <wp:cNvGraphicFramePr/>
                      <a:graphic xmlns:a="http://schemas.openxmlformats.org/drawingml/2006/main">
                        <a:graphicData uri="http://schemas.microsoft.com/office/word/2010/wordprocessingGroup">
                          <wpg:wgp>
                            <wpg:cNvGrpSpPr/>
                            <wpg:grpSpPr>
                              <a:xfrm>
                                <a:off x="0" y="0"/>
                                <a:ext cx="5135880" cy="1390650"/>
                                <a:chOff x="0" y="0"/>
                                <a:chExt cx="5135880" cy="1390650"/>
                              </a:xfrm>
                            </wpg:grpSpPr>
                            <wpg:grpSp>
                              <wpg:cNvPr id="135" name="Grupo 135"/>
                              <wpg:cNvGrpSpPr/>
                              <wpg:grpSpPr>
                                <a:xfrm>
                                  <a:off x="0" y="0"/>
                                  <a:ext cx="5135880" cy="1390650"/>
                                  <a:chOff x="0" y="0"/>
                                  <a:chExt cx="5135880" cy="1390650"/>
                                </a:xfrm>
                              </wpg:grpSpPr>
                              <wpg:grpSp>
                                <wpg:cNvPr id="130" name="Grupo 130"/>
                                <wpg:cNvGrpSpPr/>
                                <wpg:grpSpPr>
                                  <a:xfrm>
                                    <a:off x="0" y="0"/>
                                    <a:ext cx="5135880" cy="1390650"/>
                                    <a:chOff x="-447040" y="0"/>
                                    <a:chExt cx="5135880" cy="1390650"/>
                                  </a:xfrm>
                                </wpg:grpSpPr>
                                <wps:wsp>
                                  <wps:cNvPr id="129" name="Conector recto 129"/>
                                  <wps:cNvCnPr/>
                                  <wps:spPr>
                                    <a:xfrm>
                                      <a:off x="2859932" y="710119"/>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8" name="Conector recto 128"/>
                                  <wps:cNvCnPr/>
                                  <wps:spPr>
                                    <a:xfrm>
                                      <a:off x="486383" y="710119"/>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110" name="Grupo 110"/>
                                  <wpg:cNvGrpSpPr/>
                                  <wpg:grpSpPr>
                                    <a:xfrm>
                                      <a:off x="-447040" y="0"/>
                                      <a:ext cx="5135880" cy="1390650"/>
                                      <a:chOff x="-447046" y="0"/>
                                      <a:chExt cx="5135949" cy="1391114"/>
                                    </a:xfrm>
                                  </wpg:grpSpPr>
                                  <wpg:grpSp>
                                    <wpg:cNvPr id="111" name="Grupo 111"/>
                                    <wpg:cNvGrpSpPr/>
                                    <wpg:grpSpPr>
                                      <a:xfrm>
                                        <a:off x="-447046" y="0"/>
                                        <a:ext cx="5135949" cy="1391114"/>
                                        <a:chOff x="-447046" y="0"/>
                                        <a:chExt cx="5135949" cy="1391114"/>
                                      </a:xfrm>
                                    </wpg:grpSpPr>
                                    <wpg:grpSp>
                                      <wpg:cNvPr id="112" name="Grupo 112"/>
                                      <wpg:cNvGrpSpPr/>
                                      <wpg:grpSpPr>
                                        <a:xfrm>
                                          <a:off x="-447046" y="535021"/>
                                          <a:ext cx="5135949" cy="856093"/>
                                          <a:chOff x="-1683121" y="-3609"/>
                                          <a:chExt cx="8054731" cy="794140"/>
                                        </a:xfrm>
                                      </wpg:grpSpPr>
                                      <wpg:grpSp>
                                        <wpg:cNvPr id="113" name="Grupo 113"/>
                                        <wpg:cNvGrpSpPr/>
                                        <wpg:grpSpPr>
                                          <a:xfrm>
                                            <a:off x="-1683121" y="370248"/>
                                            <a:ext cx="8054731" cy="420283"/>
                                            <a:chOff x="-1683121" y="0"/>
                                            <a:chExt cx="8054731" cy="420283"/>
                                          </a:xfrm>
                                        </wpg:grpSpPr>
                                        <wpg:grpSp>
                                          <wpg:cNvPr id="114" name="Grupo 114"/>
                                          <wpg:cNvGrpSpPr/>
                                          <wpg:grpSpPr>
                                            <a:xfrm>
                                              <a:off x="-1683121" y="0"/>
                                              <a:ext cx="8054731" cy="190504"/>
                                              <a:chOff x="-1683121" y="0"/>
                                              <a:chExt cx="8054731" cy="190504"/>
                                            </a:xfrm>
                                          </wpg:grpSpPr>
                                          <wps:wsp>
                                            <wps:cNvPr id="115" name="Conector recto de flecha 115"/>
                                            <wps:cNvCnPr/>
                                            <wps:spPr>
                                              <a:xfrm>
                                                <a:off x="-1683121" y="63201"/>
                                                <a:ext cx="8054731" cy="32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 name="Conector recto 116"/>
                                            <wps:cNvCnPr/>
                                            <wps:spPr>
                                              <a:xfrm>
                                                <a:off x="897570" y="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Conector recto 117"/>
                                            <wps:cNvCnPr/>
                                            <wps:spPr>
                                              <a:xfrm>
                                                <a:off x="3494915" y="33659"/>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Conector recto 118"/>
                                            <wps:cNvCnPr/>
                                            <wps:spPr>
                                              <a:xfrm>
                                                <a:off x="1856849" y="11220"/>
                                                <a:ext cx="0" cy="156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9" name="Cuadro de texto 119"/>
                                          <wps:cNvSpPr txBox="1"/>
                                          <wps:spPr>
                                            <a:xfrm>
                                              <a:off x="740496" y="89757"/>
                                              <a:ext cx="302931"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9EE4C" w14:textId="77777777" w:rsidR="00CF74F4" w:rsidRDefault="00CF74F4" w:rsidP="00F91CC6">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uadro de texto 120"/>
                                          <wps:cNvSpPr txBox="1"/>
                                          <wps:spPr>
                                            <a:xfrm>
                                              <a:off x="1536610" y="106133"/>
                                              <a:ext cx="1097689" cy="3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EF893" w14:textId="77777777" w:rsidR="00CF74F4" w:rsidRDefault="00CF74F4" w:rsidP="00F91CC6">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Cuadro de texto 121"/>
                                          <wps:cNvSpPr txBox="1"/>
                                          <wps:spPr>
                                            <a:xfrm>
                                              <a:off x="3348408" y="106524"/>
                                              <a:ext cx="40820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3A2BA" w14:textId="77777777" w:rsidR="00CF74F4" w:rsidRDefault="00CF74F4" w:rsidP="00F91CC6">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2" name="Rectángulo 122"/>
                                        <wps:cNvSpPr/>
                                        <wps:spPr>
                                          <a:xfrm>
                                            <a:off x="903180" y="0"/>
                                            <a:ext cx="958850"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ángulo 123"/>
                                        <wps:cNvSpPr/>
                                        <wps:spPr>
                                          <a:xfrm>
                                            <a:off x="1862459" y="-3609"/>
                                            <a:ext cx="1638496"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Cerrar llave 124"/>
                                      <wps:cNvSpPr/>
                                      <wps:spPr>
                                        <a:xfrm rot="16200000">
                                          <a:off x="1901758" y="-452336"/>
                                          <a:ext cx="248285" cy="1661160"/>
                                        </a:xfrm>
                                        <a:prstGeom prst="rightBrace">
                                          <a:avLst>
                                            <a:gd name="adj1" fmla="val 8333"/>
                                            <a:gd name="adj2" fmla="val 4938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uadro de texto 125"/>
                                      <wps:cNvSpPr txBox="1"/>
                                      <wps:spPr>
                                        <a:xfrm>
                                          <a:off x="1585609" y="0"/>
                                          <a:ext cx="844254" cy="27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2A328" w14:textId="77777777" w:rsidR="00CF74F4" w:rsidRDefault="00CF74F4" w:rsidP="00F91CC6">
                                            <m:oMathPara>
                                              <m:oMath>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Cerrar llave 126"/>
                                    <wps:cNvSpPr/>
                                    <wps:spPr>
                                      <a:xfrm rot="16200000">
                                        <a:off x="3117715" y="228600"/>
                                        <a:ext cx="203835" cy="6997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2801566" y="243191"/>
                                        <a:ext cx="105029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D1EAC" w14:textId="77777777" w:rsidR="00CF74F4" w:rsidRDefault="00CF74F4" w:rsidP="00F91CC6">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7CBE7264" w14:textId="77777777" w:rsidR="00CF74F4" w:rsidRDefault="00CF74F4" w:rsidP="00F91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2" name="Conector recto 132"/>
                                <wps:cNvCnPr/>
                                <wps:spPr>
                                  <a:xfrm flipV="1">
                                    <a:off x="4027251" y="710119"/>
                                    <a:ext cx="721360" cy="1081"/>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3" name="Conector recto 133"/>
                                <wps:cNvCnPr/>
                                <wps:spPr>
                                  <a:xfrm flipV="1">
                                    <a:off x="214008" y="710119"/>
                                    <a:ext cx="721360" cy="635"/>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6" name="Cerrar llave 136"/>
                              <wps:cNvSpPr/>
                              <wps:spPr>
                                <a:xfrm rot="16200000">
                                  <a:off x="800100" y="-123825"/>
                                  <a:ext cx="244475" cy="14020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uadro de texto 138"/>
                              <wps:cNvSpPr txBox="1"/>
                              <wps:spPr>
                                <a:xfrm>
                                  <a:off x="123825" y="22860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A4420" w14:textId="77777777" w:rsidR="00CF74F4" w:rsidRDefault="00CF74F4" w:rsidP="00FD4D57">
                                    <m:oMathPara>
                                      <m:oMath>
                                        <m:r>
                                          <w:rPr>
                                            <w:rFonts w:ascii="Cambria Math" w:eastAsia="Times New Roman" w:hAnsi="Cambria Math" w:cs="Arial"/>
                                            <w:lang w:val="es-ES" w:eastAsia="es-ES"/>
                                          </w:rPr>
                                          <m:t>3</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14:paraId="4BF45D49" w14:textId="77777777" w:rsidR="00CF74F4" w:rsidRDefault="00CF7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68F699B1" id="Grupo 139" o:spid="_x0000_s1059" style="position:absolute;left:0;text-align:left;margin-left:14.75pt;margin-top:12pt;width:404.4pt;height:109.5pt;z-index:251664384" coordsize="5135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">
                      <v:group id="Grupo 135" o:spid="_x0000_s1060" style="position:absolute;width:51358;height:13906" coordsize="51358,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upo 130" o:spid="_x0000_s1061" style="position:absolute;width:51358;height:13906" coordorigin="-4470" coordsize="51358,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line id="Conector recto 129" o:spid="_x0000_s1062" style="position:absolute;visibility:visible;mso-wrap-style:square" from="28599,7101" to="35812,7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e8MAAADcAAAADwAAAGRycy9kb3ducmV2LnhtbERPS2vCQBC+F/wPyxS81U0DShtdxQeK&#10;pSejCN7G7JgEd2dDdtX477uFQm/z8T1nMuusEXdqfe1YwfsgAUFcOF1zqeCwX799gPABWaNxTAqe&#10;5GE27b1MMNPuwTu656EUMYR9hgqqEJpMSl9UZNEPXEMcuYtrLYYI21LqFh8x3BqZJslIWqw5NlTY&#10;0LKi4prfrIJ8uDilO3PIv47nb2dW5/RaNhul+q/dfAwiUBf+xX/urY7z00/4fSZeIK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oFXvDAAAA3AAAAA8AAAAAAAAAAAAA&#10;AAAAoQIAAGRycy9kb3ducmV2LnhtbFBLBQYAAAAABAAEAPkAAACRAwAAAAA=&#10;" strokecolor="#00b050" strokeweight=".5pt">
                            <v:stroke joinstyle="miter"/>
                          </v:line>
                          <v:line id="Conector recto 128" o:spid="_x0000_s1063" style="position:absolute;visibility:visible;mso-wrap-style:square" from="4863,7101" to="12077,7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w4MUAAADcAAAADwAAAGRycy9kb3ducmV2LnhtbESPQWvCQBCF7wX/wzJCb3VjwFJSV6mK&#10;UunJVAq9jdlpEtydDdlV47/vHAq9zfDevPfNfDl4p67UxzawgekkA0VcBdtybeD4uX16ARUTskUX&#10;mAzcKcJyMXqYY2HDjQ90LVOtJIRjgQaalLpC61g15DFOQkcs2k/oPSZZ+1rbHm8S7p3Os+xZe2xZ&#10;GhrsaN1QdS4v3kA5W33nB3cs91+nj+A2p/xcdztjHsfD2yuoREP6N/9dv1vBz4VWnpE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Sw4MUAAADcAAAADwAAAAAAAAAA&#10;AAAAAAChAgAAZHJzL2Rvd25yZXYueG1sUEsFBgAAAAAEAAQA+QAAAJMDAAAAAA==&#10;" strokecolor="#00b050" strokeweight=".5pt">
                            <v:stroke joinstyle="miter"/>
                          </v:line>
                          <v:group id="Grupo 110" o:spid="_x0000_s1064" style="position:absolute;left:-4470;width:51358;height:13906" coordorigin="-4470" coordsize="51359,1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upo 111" o:spid="_x0000_s1065" style="position:absolute;left:-4470;width:51359;height:13911" coordorigin="-4470" coordsize="51359,1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upo 112" o:spid="_x0000_s1066" style="position:absolute;left:-4470;top:5350;width:51359;height:8561" coordorigin="-16831,-36" coordsize="80547,79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upo 113" o:spid="_x0000_s1067" style="position:absolute;left:-16831;top:3702;width:80547;height:4203" coordorigin="-16831" coordsize="80547,4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upo 114" o:spid="_x0000_s1068" style="position:absolute;left:-16831;width:80547;height:1905" coordorigin="-16831" coordsize="80547,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Conector recto de flecha 115" o:spid="_x0000_s1069" type="#_x0000_t32" style="position:absolute;left:-16831;top:632;width:80547;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0EMIAAADcAAAADwAAAGRycy9kb3ducmV2LnhtbERPTYvCMBC9C/6HMMLebKqoLNUorrAo&#10;SxHsevA4NGNbbCbdJmr33xtB8DaP9zmLVWdqcaPWVZYVjKIYBHFudcWFguPv9/AThPPIGmvLpOCf&#10;HKyW/d4CE23vfKBb5gsRQtglqKD0vkmkdHlJBl1kG+LAnW1r0AfYFlK3eA/hppbjOJ5JgxWHhhIb&#10;2pSUX7KrUbBr0uxrMjltL9c/87Pdu5RPh1Spj0G3noPw1Pm3+OXe6TB/NIXn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0EMIAAADcAAAADwAAAAAAAAAAAAAA&#10;AAChAgAAZHJzL2Rvd25yZXYueG1sUEsFBgAAAAAEAAQA+QAAAJADAAAAAA==&#10;" strokecolor="black [3213]" strokeweight=".5pt">
                                      <v:stroke startarrow="block" endarrow="block" joinstyle="miter"/>
                                    </v:shape>
                                    <v:line id="Conector recto 116" o:spid="_x0000_s1070" style="position:absolute;visibility:visible;mso-wrap-style:square" from="8975,0" to="8975,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9ircMAAADcAAAADwAAAGRycy9kb3ducmV2LnhtbERP32vCMBB+H+x/CDfY20wrTNZqlCEM&#10;ZHuQ1Q18PJqzKTaXtIla/3sjDPZ2H9/PW6xG24kzDaF1rCCfZCCIa6dbbhT87D5e3kCEiKyxc0wK&#10;rhRgtXx8WGCp3YW/6VzFRqQQDiUqMDH6UspQG7IYJs4TJ+7gBosxwaGResBLCrednGbZTFpsOTUY&#10;9LQ2VB+rk1XQf9bV12uT//qNX5ttj0W/Lwqlnp/G9zmISGP8F/+5NzrNz2dwf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vYq3DAAAA3AAAAA8AAAAAAAAAAAAA&#10;AAAAoQIAAGRycy9kb3ducmV2LnhtbFBLBQYAAAAABAAEAPkAAACRAwAAAAA=&#10;" strokecolor="black [3213]" strokeweight=".5pt">
                                      <v:stroke joinstyle="miter"/>
                                    </v:line>
                                    <v:line id="Conector recto 117" o:spid="_x0000_s1071" style="position:absolute;visibility:visible;mso-wrap-style:square" from="34949,336" to="34949,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PHNsMAAADcAAAADwAAAGRycy9kb3ducmV2LnhtbERP30vDMBB+H/g/hBN8W9MKOtstGzIQ&#10;hj7IqsIej+Zsis0lbeJW/3szGOztPr6ft9pMthdHGkPnWEGR5SCIG6c7bhV8frzMn0CEiKyxd0wK&#10;/ijAZn0zW2Gl3Yn3dKxjK1IIhwoVmBh9JWVoDFkMmfPEift2o8WY4NhKPeIphdte3uf5o7TYcWow&#10;6GlrqPmpf62C4bWp3x7a4svv/Na8D1gOh7JU6u52el6CiDTFq/ji3uk0v1jA+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xzbDAAAA3AAAAA8AAAAAAAAAAAAA&#10;AAAAoQIAAGRycy9kb3ducmV2LnhtbFBLBQYAAAAABAAEAPkAAACRAwAAAAA=&#10;" strokecolor="black [3213]" strokeweight=".5pt">
                                      <v:stroke joinstyle="miter"/>
                                    </v:line>
                                    <v:line id="Conector recto 118" o:spid="_x0000_s1072" style="position:absolute;visibility:visible;mso-wrap-style:square" from="18568,112" to="18568,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xTRMUAAADcAAAADwAAAGRycy9kb3ducmV2LnhtbESPQUvDQBCF74L/YRnBm91EUEzstkhB&#10;KHoQ0xY8DtkxG8zObrJrm/77zkHwNsN78943y/XsB3WkKfWBDZSLAhRxG2zPnYH97vXuCVTKyBaH&#10;wGTgTAnWq+urJdY2nPiTjk3ulIRwqtGAyznWWqfWkce0CJFYtO8wecyyTp22E54k3A/6vigetcee&#10;pcFhpI2j9qf59QbGt7Z5f+jKQ9zGjfsYsRq/qsqY25v55RlUpjn/m/+ut1bwS6GV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xTRMUAAADcAAAADwAAAAAAAAAA&#10;AAAAAAChAgAAZHJzL2Rvd25yZXYueG1sUEsFBgAAAAAEAAQA+QAAAJMDAAAAAA==&#10;" strokecolor="black [3213]" strokeweight=".5pt">
                                      <v:stroke joinstyle="miter"/>
                                    </v:line>
                                  </v:group>
                                  <v:shape id="Cuadro de texto 119" o:spid="_x0000_s1073" type="#_x0000_t202" style="position:absolute;left:7404;top:897;width:3030;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9967CA" w:rsidRDefault="009967CA" w:rsidP="00F91CC6">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v:shape id="Cuadro de texto 120" o:spid="_x0000_s1074" type="#_x0000_t202" style="position:absolute;left:15366;top:1061;width:10976;height:3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9967CA" w:rsidRDefault="009967CA" w:rsidP="00F91CC6">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xbxContent>
                                    </v:textbox>
                                  </v:shape>
                                  <v:shape id="Cuadro de texto 121" o:spid="_x0000_s1075" type="#_x0000_t202" style="position:absolute;left:33484;top:1065;width:408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9967CA" w:rsidRDefault="009967CA" w:rsidP="00F91CC6">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v:textbox>
                                  </v:shape>
                                </v:group>
                                <v:rect id="Rectángulo 122" o:spid="_x0000_s1076" style="position:absolute;left:9031;width:9589;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rect id="Rectángulo 123" o:spid="_x0000_s1077" style="position:absolute;left:18624;top:-36;width:16385;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qcIA&#10;AADcAAAADwAAAGRycy9kb3ducmV2LnhtbERPyWrDMBC9B/oPYgq9JbJdKMGJYkohkEMPdZrlOlgT&#10;28QaKZIau39fFQq9zeOts64mM4g7+dBbVpAvMhDEjdU9twoOn9v5EkSIyBoHy6TgmwJUm4fZGktt&#10;R67pvo+tSCEcSlTQxehKKUPTkcGwsI44cRfrDcYEfSu1xzGFm0EWWfYiDfacGjp09NZRc91/GQX1&#10;4ci3vHDyfH3/8MttPA3OFko9PU6vKxCRpvgv/nPvdJpfPMP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GSpwgAAANwAAAAPAAAAAAAAAAAAAAAAAJgCAABkcnMvZG93&#10;bnJldi54bWxQSwUGAAAAAAQABAD1AAAAhwMAAAAA&#10;" fillcolor="yellow" strokecolor="#1f4d78 [1604]" strokeweight="1pt"/>
                              </v:group>
                              <v:shape id="Cerrar llave 124" o:spid="_x0000_s1078" type="#_x0000_t88" style="position:absolute;left:19018;top:-4524;width:2482;height:166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1cAA&#10;AADcAAAADwAAAGRycy9kb3ducmV2LnhtbERPzWoCMRC+F3yHMAVvNVsrtaxGsaUFwZOrDzBsppvg&#10;ZrIkWV379EYQepuP73eW68G14kwhWs8KXicFCOLaa8uNguPh5+UDREzIGlvPpOBKEdar0dMSS+0v&#10;vKdzlRqRQziWqMCk1JVSxtqQwzjxHXHmfn1wmDIMjdQBLznctXJaFO/SoeXcYLCjL0P1qeqdAkLb&#10;/73N99x+7kz1zXUf7EBKjZ+HzQJEoiH9ix/urc7zpzO4P5Mvk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D/1cAAAADcAAAADwAAAAAAAAAAAAAAAACYAgAAZHJzL2Rvd25y&#10;ZXYueG1sUEsFBgAAAAAEAAQA9QAAAIUDAAAAAA==&#10;" adj="269,10668" strokecolor="red" strokeweight=".5pt">
                                <v:stroke joinstyle="miter"/>
                              </v:shape>
                              <v:shape id="Cuadro de texto 125" o:spid="_x0000_s1079" type="#_x0000_t202" style="position:absolute;left:15856;width:8442;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9967CA" w:rsidRDefault="009967CA" w:rsidP="00F91CC6">
                                      <m:oMathPara>
                                        <m:oMath>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txbxContent>
                                </v:textbox>
                              </v:shape>
                            </v:group>
                            <v:shape id="Cerrar llave 126" o:spid="_x0000_s1080" type="#_x0000_t88" style="position:absolute;left:31176;top:2286;width:2039;height:69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BJsUA&#10;AADcAAAADwAAAGRycy9kb3ducmV2LnhtbESPQWvCQBCF70L/wzKF3ppNPWhJXSUUJG3xYhTP0+yY&#10;BLOzcXeNaX+9Wyh4m+G9782bxWo0nRjI+daygpckBUFcWd1yrWC/Wz+/gvABWWNnmRT8kIfV8mGy&#10;wEzbK29pKEMtYgj7DBU0IfSZlL5qyKBPbE8ctaN1BkNcXS21w2sMN52cpulMGmw5Xmiwp/eGqlN5&#10;MbFGl39vyt+ci+LTDcWlPc8Pw5dST49j/gYi0Bju5n/6Q0duOoO/Z+IE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8EmxQAAANwAAAAPAAAAAAAAAAAAAAAAAJgCAABkcnMv&#10;ZG93bnJldi54bWxQSwUGAAAAAAQABAD1AAAAigMAAAAA&#10;" adj="524" strokecolor="#5b9bd5 [3204]" strokeweight=".5pt">
                              <v:stroke joinstyle="miter"/>
                            </v:shape>
                            <v:shape id="Cuadro de texto 127" o:spid="_x0000_s1081" type="#_x0000_t202" style="position:absolute;left:28015;top:2431;width:10503;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9967CA" w:rsidRDefault="009967CA" w:rsidP="00F91CC6">
                                    <m:oMathPara>
                                      <m:oMath>
                                        <m:r>
                                          <w:rPr>
                                            <w:rFonts w:ascii="Cambria Math" w:eastAsia="Times New Roman" w:hAnsi="Cambria Math" w:cs="Arial"/>
                                            <w:lang w:val="es-ES" w:eastAsia="es-ES"/>
                                          </w:rPr>
                                          <m:t>1.5</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rsidR="009967CA" w:rsidRDefault="009967CA" w:rsidP="00F91CC6"/>
                                </w:txbxContent>
                              </v:textbox>
                            </v:shape>
                          </v:group>
                        </v:group>
                        <v:line id="Conector recto 132" o:spid="_x0000_s1082" style="position:absolute;flip:y;visibility:visible;mso-wrap-style:square" from="40272,7101" to="47486,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69gcUAAADcAAAADwAAAGRycy9kb3ducmV2LnhtbERPS2vCQBC+F/wPywheim5qaNHUVUKJ&#10;rYX24OOgtyE7TYLZ2bC71fTfu4VCb/PxPWex6k0rLuR8Y1nBwyQBQVxa3XCl4LBfj2cgfEDW2Fom&#10;BT/kYbUc3C0w0/bKW7rsQiViCPsMFdQhdJmUvqzJoJ/YjjhyX9YZDBG6SmqH1xhuWjlNkidpsOHY&#10;UGNHLzWV5923UfD2efw4vRfFPL9P844f0+LV9WelRsM+fwYRqA//4j/3Rsf56RR+n4kX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69gcUAAADcAAAADwAAAAAAAAAA&#10;AAAAAAChAgAAZHJzL2Rvd25yZXYueG1sUEsFBgAAAAAEAAQA+QAAAJMDAAAAAA==&#10;" strokecolor="#823b0b [1605]" strokeweight=".5pt">
                          <v:stroke joinstyle="miter"/>
                        </v:line>
                        <v:line id="Conector recto 133" o:spid="_x0000_s1083" style="position:absolute;flip:y;visibility:visible;mso-wrap-style:square" from="2140,7101" to="935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IYGsUAAADcAAAADwAAAGRycy9kb3ducmV2LnhtbERPS2vCQBC+F/oflhF6KbppQ4tGVwkl&#10;bRXqwcdBb0N2TILZ2bC71fTfu4VCb/PxPWe26E0rLuR8Y1nB0ygBQVxa3XClYL97H45B+ICssbVM&#10;Cn7Iw2J+fzfDTNsrb+iyDZWIIewzVFCH0GVS+rImg35kO+LInawzGCJ0ldQOrzHctPI5SV6lwYZj&#10;Q40dvdVUnrffRsHn+vB1XBXFJH9M845f0uLD9WelHgZ9PgURqA//4j/3Usf5aQq/z8QL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IYGsUAAADcAAAADwAAAAAAAAAA&#10;AAAAAAChAgAAZHJzL2Rvd25yZXYueG1sUEsFBgAAAAAEAAQA+QAAAJMDAAAAAA==&#10;" strokecolor="#823b0b [1605]" strokeweight=".5pt">
                          <v:stroke joinstyle="miter"/>
                        </v:line>
                      </v:group>
                      <v:shape id="Cerrar llave 136" o:spid="_x0000_s1084" type="#_x0000_t88" style="position:absolute;left:8000;top:-1239;width:2445;height:1402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ZNcUA&#10;AADcAAAADwAAAGRycy9kb3ducmV2LnhtbERPS2vCQBC+F/oflhF6KbppU1RiVim2RfHkCx+3ITt5&#10;YHY2ZLea/vtuQehtPr7npLPO1OJKrassK3gZRCCIM6srLhTsd1/9MQjnkTXWlknBDzmYTR8fUky0&#10;vfGGrltfiBDCLkEFpfdNIqXLSjLoBrYhDlxuW4M+wLaQusVbCDe1fI2ioTRYcWgosaF5Sdll+20U&#10;XNbPh4/zAePP5eI0mu+Oi7dVHiv11OveJyA8df5ffHcvdZgfD+HvmXCB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Rk1xQAAANwAAAAPAAAAAAAAAAAAAAAAAJgCAABkcnMv&#10;ZG93bnJldi54bWxQSwUGAAAAAAQABAD1AAAAigMAAAAA&#10;" adj="314" strokecolor="#5b9bd5 [3204]" strokeweight=".5pt">
                        <v:stroke joinstyle="miter"/>
                      </v:shape>
                      <v:shape id="Cuadro de texto 138" o:spid="_x0000_s1085" type="#_x0000_t202" style="position:absolute;left:1238;top:2286;width:14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9967CA" w:rsidRDefault="009967CA" w:rsidP="00FD4D57">
                              <m:oMathPara>
                                <m:oMath>
                                  <m:r>
                                    <w:rPr>
                                      <w:rFonts w:ascii="Cambria Math" w:eastAsia="Times New Roman" w:hAnsi="Cambria Math" w:cs="Arial"/>
                                      <w:lang w:val="es-ES" w:eastAsia="es-ES"/>
                                    </w:rPr>
                                    <m:t>3</m:t>
                                  </m:r>
                                  <m:d>
                                    <m:dPr>
                                      <m:ctrlPr>
                                        <w:rPr>
                                          <w:rFonts w:ascii="Cambria Math" w:eastAsia="Times New Roman" w:hAnsi="Cambria Math" w:cs="Arial"/>
                                          <w:i/>
                                          <w:lang w:val="es-ES" w:eastAsia="es-ES"/>
                                        </w:rPr>
                                      </m:ctrlPr>
                                    </m:dPr>
                                    <m:e>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3</m:t>
                                          </m:r>
                                        </m:sub>
                                      </m:sSub>
                                      <m:r>
                                        <w:rPr>
                                          <w:rFonts w:ascii="Cambria Math" w:eastAsia="Times New Roman" w:hAnsi="Cambria Math" w:cs="Arial"/>
                                          <w:lang w:val="es-ES" w:eastAsia="es-ES"/>
                                        </w:rPr>
                                        <m:t>-</m:t>
                                      </m:r>
                                      <m:sSub>
                                        <m:sSubPr>
                                          <m:ctrlPr>
                                            <w:rPr>
                                              <w:rFonts w:ascii="Cambria Math" w:eastAsia="Times New Roman" w:hAnsi="Cambria Math" w:cs="Arial"/>
                                              <w:i/>
                                              <w:lang w:val="es-ES" w:eastAsia="es-ES"/>
                                            </w:rPr>
                                          </m:ctrlPr>
                                        </m:sSubPr>
                                        <m:e>
                                          <m:r>
                                            <w:rPr>
                                              <w:rFonts w:ascii="Cambria Math" w:eastAsia="Times New Roman" w:hAnsi="Cambria Math" w:cs="Arial"/>
                                              <w:lang w:val="es-ES" w:eastAsia="es-ES"/>
                                            </w:rPr>
                                            <m:t>q</m:t>
                                          </m:r>
                                        </m:e>
                                        <m:sub>
                                          <m:r>
                                            <w:rPr>
                                              <w:rFonts w:ascii="Cambria Math" w:eastAsia="Times New Roman" w:hAnsi="Cambria Math" w:cs="Arial"/>
                                              <w:lang w:val="es-ES" w:eastAsia="es-ES"/>
                                            </w:rPr>
                                            <m:t>1</m:t>
                                          </m:r>
                                        </m:sub>
                                      </m:sSub>
                                    </m:e>
                                  </m:d>
                                </m:oMath>
                              </m:oMathPara>
                            </w:p>
                            <w:p w:rsidR="009967CA" w:rsidRDefault="009967CA"/>
                          </w:txbxContent>
                        </v:textbox>
                      </v:shape>
                    </v:group>
                  </w:pict>
                </mc:Fallback>
              </mc:AlternateContent>
            </w:r>
          </w:p>
          <w:p w14:paraId="3D32E09F" w14:textId="77777777" w:rsidR="00F91CC6" w:rsidRDefault="00F91CC6" w:rsidP="00333539">
            <w:pPr>
              <w:jc w:val="center"/>
              <w:rPr>
                <w:rFonts w:ascii="Arial" w:hAnsi="Arial" w:cs="Arial"/>
                <w:sz w:val="24"/>
                <w:szCs w:val="24"/>
              </w:rPr>
            </w:pPr>
          </w:p>
          <w:p w14:paraId="63E008A7" w14:textId="77777777" w:rsidR="00F91CC6" w:rsidRDefault="00F91CC6" w:rsidP="00333539">
            <w:pPr>
              <w:jc w:val="center"/>
              <w:rPr>
                <w:rFonts w:ascii="Arial" w:hAnsi="Arial" w:cs="Arial"/>
                <w:sz w:val="24"/>
                <w:szCs w:val="24"/>
              </w:rPr>
            </w:pPr>
          </w:p>
          <w:p w14:paraId="24B8E728" w14:textId="77777777" w:rsidR="00F91CC6" w:rsidRDefault="00F91CC6" w:rsidP="00333539">
            <w:pPr>
              <w:jc w:val="center"/>
              <w:rPr>
                <w:rFonts w:ascii="Arial" w:hAnsi="Arial" w:cs="Arial"/>
                <w:sz w:val="24"/>
                <w:szCs w:val="24"/>
              </w:rPr>
            </w:pPr>
          </w:p>
          <w:p w14:paraId="6488A001" w14:textId="77777777" w:rsidR="00F91CC6" w:rsidRDefault="00F91CC6" w:rsidP="00333539">
            <w:pPr>
              <w:jc w:val="center"/>
              <w:rPr>
                <w:rFonts w:ascii="Arial" w:hAnsi="Arial" w:cs="Arial"/>
                <w:sz w:val="24"/>
                <w:szCs w:val="24"/>
              </w:rPr>
            </w:pPr>
          </w:p>
          <w:p w14:paraId="686F2239" w14:textId="77777777" w:rsidR="00F91CC6" w:rsidRDefault="00F91CC6" w:rsidP="00333539">
            <w:pPr>
              <w:jc w:val="center"/>
              <w:rPr>
                <w:rFonts w:ascii="Arial" w:hAnsi="Arial" w:cs="Arial"/>
                <w:sz w:val="24"/>
                <w:szCs w:val="24"/>
              </w:rPr>
            </w:pPr>
          </w:p>
          <w:p w14:paraId="0A80D913" w14:textId="77777777" w:rsidR="00F91CC6" w:rsidRDefault="00F91CC6" w:rsidP="00333539">
            <w:pPr>
              <w:jc w:val="center"/>
              <w:rPr>
                <w:rFonts w:ascii="Arial" w:hAnsi="Arial" w:cs="Arial"/>
                <w:sz w:val="24"/>
                <w:szCs w:val="24"/>
              </w:rPr>
            </w:pPr>
          </w:p>
          <w:p w14:paraId="0C1464C1" w14:textId="77777777" w:rsidR="00F91CC6" w:rsidRDefault="00F91CC6" w:rsidP="00333539">
            <w:pPr>
              <w:jc w:val="center"/>
              <w:rPr>
                <w:rFonts w:ascii="Arial" w:hAnsi="Arial" w:cs="Arial"/>
                <w:sz w:val="24"/>
                <w:szCs w:val="24"/>
              </w:rPr>
            </w:pPr>
          </w:p>
          <w:p w14:paraId="0569F218" w14:textId="77777777" w:rsidR="00F91CC6" w:rsidRDefault="00F91CC6" w:rsidP="00333539">
            <w:pPr>
              <w:jc w:val="center"/>
              <w:rPr>
                <w:rFonts w:ascii="Arial" w:hAnsi="Arial" w:cs="Arial"/>
                <w:sz w:val="24"/>
                <w:szCs w:val="24"/>
              </w:rPr>
            </w:pPr>
          </w:p>
          <w:p w14:paraId="4C793C1D" w14:textId="77777777" w:rsidR="00F91CC6" w:rsidRPr="00C87E96" w:rsidRDefault="00F91CC6" w:rsidP="00333539">
            <w:pPr>
              <w:rPr>
                <w:rFonts w:ascii="Arial" w:hAnsi="Arial" w:cs="Arial"/>
                <w:sz w:val="24"/>
                <w:szCs w:val="24"/>
              </w:rPr>
            </w:pPr>
          </w:p>
        </w:tc>
      </w:tr>
      <w:tr w:rsidR="00F91CC6" w:rsidRPr="00C87E96" w14:paraId="1B133F68" w14:textId="77777777" w:rsidTr="00F91CC6">
        <w:tc>
          <w:tcPr>
            <w:tcW w:w="1419" w:type="dxa"/>
          </w:tcPr>
          <w:p w14:paraId="4F0BB17E" w14:textId="77777777" w:rsidR="00F91CC6" w:rsidRPr="00C87E96" w:rsidRDefault="00F91CC6" w:rsidP="00333539">
            <w:pPr>
              <w:rPr>
                <w:rFonts w:ascii="Arial" w:hAnsi="Arial" w:cs="Arial"/>
                <w:b/>
                <w:sz w:val="24"/>
                <w:szCs w:val="24"/>
              </w:rPr>
            </w:pPr>
            <w:r w:rsidRPr="00C87E96">
              <w:rPr>
                <w:rFonts w:ascii="Arial" w:hAnsi="Arial" w:cs="Arial"/>
                <w:b/>
                <w:sz w:val="24"/>
                <w:szCs w:val="24"/>
              </w:rPr>
              <w:t>Pie de imagen</w:t>
            </w:r>
          </w:p>
          <w:p w14:paraId="0EA51A99" w14:textId="77777777" w:rsidR="00F91CC6" w:rsidRPr="00C87E96" w:rsidRDefault="00F91CC6" w:rsidP="00333539">
            <w:pPr>
              <w:rPr>
                <w:rFonts w:ascii="Arial" w:hAnsi="Arial" w:cs="Arial"/>
                <w:sz w:val="24"/>
                <w:szCs w:val="24"/>
              </w:rPr>
            </w:pPr>
            <w:r w:rsidRPr="00C87E96">
              <w:rPr>
                <w:rFonts w:ascii="Arial" w:hAnsi="Arial" w:cs="Arial"/>
                <w:b/>
                <w:sz w:val="24"/>
                <w:szCs w:val="24"/>
              </w:rPr>
              <w:t>Inferior</w:t>
            </w:r>
          </w:p>
        </w:tc>
        <w:tc>
          <w:tcPr>
            <w:tcW w:w="8788" w:type="dxa"/>
          </w:tcPr>
          <w:p w14:paraId="6EFA21AB" w14:textId="77777777" w:rsidR="00F91CC6" w:rsidRPr="000B06DF" w:rsidRDefault="00FD4D57" w:rsidP="00333539">
            <w:pPr>
              <w:jc w:val="both"/>
              <w:rPr>
                <w:rFonts w:ascii="Arial" w:eastAsiaTheme="minorEastAsia" w:hAnsi="Arial" w:cs="Arial"/>
              </w:rPr>
            </w:pPr>
            <w:r w:rsidRPr="000B06DF">
              <w:rPr>
                <w:rFonts w:ascii="Arial" w:eastAsiaTheme="minorEastAsia" w:hAnsi="Arial" w:cs="Arial"/>
              </w:rPr>
              <w:t>En algunas ocasiones puede suceder que coincidan dos de los valores de los cuartíles, por lo cual, existirá tan solo una caja.</w:t>
            </w:r>
          </w:p>
          <w:p w14:paraId="0CEA7EE8" w14:textId="77777777" w:rsidR="00FD4D57" w:rsidRPr="000B06DF" w:rsidRDefault="00FD4D57" w:rsidP="00333539">
            <w:pPr>
              <w:jc w:val="both"/>
              <w:rPr>
                <w:rFonts w:ascii="Arial" w:eastAsiaTheme="minorEastAsia" w:hAnsi="Arial" w:cs="Arial"/>
              </w:rPr>
            </w:pPr>
            <w:r w:rsidRPr="000B06DF">
              <w:rPr>
                <w:rFonts w:ascii="Arial" w:eastAsiaTheme="minorEastAsia" w:hAnsi="Arial" w:cs="Arial"/>
              </w:rPr>
              <w:t>Es posible que el valor de los tres cuartiles sea el mismo. Es decir que no existirán cajas. Solamente una línea que corresponde a la mediana. En este caso la varianza es muy pequeña</w:t>
            </w:r>
          </w:p>
        </w:tc>
      </w:tr>
    </w:tbl>
    <w:p w14:paraId="4C744A4E" w14:textId="77777777" w:rsidR="001A5AAC" w:rsidRDefault="00C27BE5" w:rsidP="001A5AAC">
      <w:pPr>
        <w:spacing w:after="0" w:line="240" w:lineRule="auto"/>
        <w:ind w:left="1080"/>
        <w:rPr>
          <w:rFonts w:eastAsia="Times New Roman" w:cs="Times New Roman"/>
          <w:lang w:val="es-ES" w:eastAsia="es-ES"/>
        </w:rPr>
      </w:pPr>
      <w:r>
        <w:rPr>
          <w:rFonts w:eastAsia="Times New Roman" w:cs="Times New Roman"/>
          <w:lang w:val="es-ES" w:eastAsia="es-ES"/>
        </w:rPr>
        <w:t xml:space="preserve"> </w:t>
      </w:r>
    </w:p>
    <w:tbl>
      <w:tblPr>
        <w:tblStyle w:val="Tablaconcuadrcula"/>
        <w:tblW w:w="0" w:type="auto"/>
        <w:tblLook w:val="04A0" w:firstRow="1" w:lastRow="0" w:firstColumn="1" w:lastColumn="0" w:noHBand="0" w:noVBand="1"/>
      </w:tblPr>
      <w:tblGrid>
        <w:gridCol w:w="2490"/>
        <w:gridCol w:w="6338"/>
      </w:tblGrid>
      <w:tr w:rsidR="00C27BE5" w:rsidRPr="00C87E96" w14:paraId="2D41E4DA" w14:textId="77777777" w:rsidTr="00333539">
        <w:tc>
          <w:tcPr>
            <w:tcW w:w="8828" w:type="dxa"/>
            <w:gridSpan w:val="2"/>
            <w:shd w:val="clear" w:color="auto" w:fill="000000" w:themeFill="text1"/>
          </w:tcPr>
          <w:p w14:paraId="24535DCA" w14:textId="77777777" w:rsidR="00C27BE5" w:rsidRPr="00C87E96" w:rsidRDefault="00C27BE5" w:rsidP="00333539">
            <w:pPr>
              <w:jc w:val="center"/>
              <w:rPr>
                <w:rFonts w:ascii="Arial" w:hAnsi="Arial" w:cs="Arial"/>
                <w:b/>
                <w:sz w:val="24"/>
                <w:szCs w:val="24"/>
              </w:rPr>
            </w:pPr>
            <w:r w:rsidRPr="00C87E96">
              <w:rPr>
                <w:rFonts w:ascii="Arial" w:hAnsi="Arial" w:cs="Arial"/>
                <w:b/>
                <w:sz w:val="24"/>
                <w:szCs w:val="24"/>
              </w:rPr>
              <w:t xml:space="preserve">Destacado </w:t>
            </w:r>
          </w:p>
        </w:tc>
      </w:tr>
      <w:tr w:rsidR="00C27BE5" w:rsidRPr="00C87E96" w14:paraId="34743397" w14:textId="77777777" w:rsidTr="00333539">
        <w:tc>
          <w:tcPr>
            <w:tcW w:w="2490" w:type="dxa"/>
          </w:tcPr>
          <w:p w14:paraId="53F54A33" w14:textId="77777777" w:rsidR="00C27BE5" w:rsidRPr="00C87E96" w:rsidRDefault="00C27BE5" w:rsidP="00333539">
            <w:pPr>
              <w:rPr>
                <w:rFonts w:ascii="Arial" w:hAnsi="Arial" w:cs="Arial"/>
                <w:b/>
                <w:sz w:val="24"/>
                <w:szCs w:val="24"/>
              </w:rPr>
            </w:pPr>
            <w:r w:rsidRPr="00C87E96">
              <w:rPr>
                <w:rFonts w:ascii="Arial" w:hAnsi="Arial" w:cs="Arial"/>
                <w:b/>
                <w:sz w:val="24"/>
                <w:szCs w:val="24"/>
              </w:rPr>
              <w:t>Título</w:t>
            </w:r>
          </w:p>
        </w:tc>
        <w:tc>
          <w:tcPr>
            <w:tcW w:w="6338" w:type="dxa"/>
          </w:tcPr>
          <w:p w14:paraId="042C598D" w14:textId="77777777" w:rsidR="00C27BE5" w:rsidRPr="00C87E96" w:rsidRDefault="00C27BE5" w:rsidP="00C27BE5">
            <w:pPr>
              <w:rPr>
                <w:rFonts w:ascii="Arial" w:hAnsi="Arial" w:cs="Arial"/>
                <w:b/>
                <w:sz w:val="24"/>
                <w:szCs w:val="24"/>
              </w:rPr>
            </w:pPr>
            <w:r>
              <w:rPr>
                <w:rFonts w:ascii="Arial" w:hAnsi="Arial" w:cs="Arial"/>
                <w:b/>
                <w:sz w:val="24"/>
                <w:szCs w:val="24"/>
              </w:rPr>
              <w:t>Definición de Datos o Puntos  Inusuales</w:t>
            </w:r>
          </w:p>
        </w:tc>
      </w:tr>
      <w:tr w:rsidR="00C27BE5" w:rsidRPr="00C87E96" w14:paraId="72C06B8A" w14:textId="77777777" w:rsidTr="00333539">
        <w:tc>
          <w:tcPr>
            <w:tcW w:w="2490" w:type="dxa"/>
          </w:tcPr>
          <w:p w14:paraId="68EBF8A0" w14:textId="77777777" w:rsidR="00C27BE5" w:rsidRPr="00C87E96" w:rsidRDefault="00C27BE5" w:rsidP="00333539">
            <w:pPr>
              <w:rPr>
                <w:rFonts w:ascii="Arial" w:hAnsi="Arial" w:cs="Arial"/>
                <w:sz w:val="24"/>
                <w:szCs w:val="24"/>
              </w:rPr>
            </w:pPr>
            <w:r w:rsidRPr="00C87E96">
              <w:rPr>
                <w:rFonts w:ascii="Arial" w:hAnsi="Arial" w:cs="Arial"/>
                <w:b/>
                <w:sz w:val="24"/>
                <w:szCs w:val="24"/>
              </w:rPr>
              <w:t>Contenido</w:t>
            </w:r>
          </w:p>
        </w:tc>
        <w:tc>
          <w:tcPr>
            <w:tcW w:w="6338" w:type="dxa"/>
          </w:tcPr>
          <w:p w14:paraId="3FAE0AFC" w14:textId="77777777" w:rsidR="00C27BE5" w:rsidRPr="000B06DF" w:rsidRDefault="00C27BE5" w:rsidP="00C27BE5">
            <w:pPr>
              <w:jc w:val="both"/>
              <w:rPr>
                <w:rFonts w:ascii="Arial" w:eastAsia="Times New Roman" w:hAnsi="Arial" w:cs="Arial"/>
                <w:lang w:eastAsia="es-ES"/>
              </w:rPr>
            </w:pPr>
            <w:r w:rsidRPr="000B06DF">
              <w:rPr>
                <w:rFonts w:ascii="Arial" w:eastAsia="Times New Roman" w:hAnsi="Arial" w:cs="Arial"/>
                <w:lang w:eastAsia="es-ES"/>
              </w:rPr>
              <w:t xml:space="preserve">Un dato se llama inusual o atípico si </w:t>
            </w:r>
            <w:r w:rsidR="000B06DF" w:rsidRPr="000B06DF">
              <w:rPr>
                <w:rFonts w:ascii="Arial" w:eastAsia="Times New Roman" w:hAnsi="Arial" w:cs="Arial"/>
                <w:lang w:eastAsia="es-ES"/>
              </w:rPr>
              <w:t>esta fuera del diagrama de cajas y bigotes.</w:t>
            </w:r>
          </w:p>
          <w:p w14:paraId="12E83EDD" w14:textId="77777777" w:rsidR="000B06DF" w:rsidRPr="000B06DF" w:rsidRDefault="000B06DF" w:rsidP="000B06DF">
            <w:pPr>
              <w:rPr>
                <w:rFonts w:ascii="Arial" w:eastAsia="Times New Roman" w:hAnsi="Arial" w:cs="Arial"/>
                <w:lang w:val="es-ES" w:eastAsia="es-ES"/>
              </w:rPr>
            </w:pPr>
            <w:r w:rsidRPr="000B06DF">
              <w:rPr>
                <w:rFonts w:ascii="Arial" w:eastAsia="Times New Roman" w:hAnsi="Arial" w:cs="Arial"/>
                <w:lang w:eastAsia="es-ES"/>
              </w:rPr>
              <w:t xml:space="preserve">Son </w:t>
            </w:r>
            <w:r w:rsidRPr="000B06DF">
              <w:rPr>
                <w:rFonts w:ascii="Arial" w:eastAsia="Times New Roman" w:hAnsi="Arial" w:cs="Arial"/>
                <w:lang w:val="es-ES" w:eastAsia="es-ES"/>
              </w:rPr>
              <w:t>valores que influyen de manera significativa en el cálculo de las medidas de tendencia central y de dispersión que caracterizan  la variable.</w:t>
            </w:r>
            <w:ins w:id="6" w:author="Carolina Ferro" w:date="2010-03-18T22:07:00Z">
              <w:r w:rsidRPr="000B06DF">
                <w:rPr>
                  <w:rFonts w:ascii="Arial" w:eastAsia="Times New Roman" w:hAnsi="Arial" w:cs="Arial"/>
                  <w:lang w:val="es-ES" w:eastAsia="es-ES"/>
                </w:rPr>
                <w:t xml:space="preserve"> </w:t>
              </w:r>
            </w:ins>
            <w:r w:rsidRPr="000B06DF">
              <w:rPr>
                <w:rFonts w:ascii="Arial" w:eastAsia="Times New Roman" w:hAnsi="Arial" w:cs="Arial"/>
                <w:lang w:val="es-ES" w:eastAsia="es-ES"/>
              </w:rPr>
              <w:t>Estos datos atípicos corresponden a valores mal tomados en el momento de la obtención de la información, o a individuos dentro de la muestra o la población que no son representativos y que por el contrario se alejan mucho de la característica que se está midiendo.</w:t>
            </w:r>
            <w:ins w:id="7" w:author="Carolina Ferro" w:date="2010-03-18T22:07:00Z">
              <w:r w:rsidRPr="000B06DF">
                <w:rPr>
                  <w:rFonts w:ascii="Arial" w:eastAsia="Times New Roman" w:hAnsi="Arial" w:cs="Arial"/>
                  <w:lang w:val="es-ES" w:eastAsia="es-ES"/>
                </w:rPr>
                <w:t xml:space="preserve"> </w:t>
              </w:r>
            </w:ins>
          </w:p>
        </w:tc>
      </w:tr>
    </w:tbl>
    <w:p w14:paraId="5AEA835E" w14:textId="77777777" w:rsidR="00FD4D57" w:rsidRPr="00C27BE5" w:rsidRDefault="00FD4D57" w:rsidP="001A5AAC">
      <w:pPr>
        <w:spacing w:after="0" w:line="240" w:lineRule="auto"/>
        <w:ind w:left="1080"/>
        <w:rPr>
          <w:rFonts w:eastAsia="Times New Roman" w:cs="Times New Roman"/>
          <w:lang w:eastAsia="es-ES"/>
        </w:rPr>
      </w:pPr>
    </w:p>
    <w:p w14:paraId="71BE9F43" w14:textId="77777777" w:rsidR="00F026BB" w:rsidRDefault="00F026BB" w:rsidP="000B06DF">
      <w:pPr>
        <w:spacing w:after="0" w:line="240" w:lineRule="auto"/>
        <w:rPr>
          <w:rFonts w:ascii="Arial" w:eastAsia="Times New Roman" w:hAnsi="Arial" w:cs="Arial"/>
          <w:lang w:val="es-ES" w:eastAsia="es-ES"/>
        </w:rPr>
      </w:pPr>
      <w:r>
        <w:rPr>
          <w:rFonts w:ascii="Arial" w:eastAsia="Times New Roman" w:hAnsi="Arial" w:cs="Arial"/>
          <w:lang w:val="es-ES" w:eastAsia="es-ES"/>
        </w:rPr>
        <w:t>Un ejemplo de construcción del diagrama de cajas y bigotes es el siguiente:</w:t>
      </w:r>
    </w:p>
    <w:p w14:paraId="38F0BFAE" w14:textId="77777777" w:rsidR="001A5AAC" w:rsidRDefault="00F026BB" w:rsidP="000B06DF">
      <w:pPr>
        <w:spacing w:after="0" w:line="240" w:lineRule="auto"/>
        <w:rPr>
          <w:rFonts w:ascii="Arial" w:eastAsia="Times New Roman" w:hAnsi="Arial" w:cs="Arial"/>
          <w:lang w:val="es-ES" w:eastAsia="es-ES"/>
        </w:rPr>
      </w:pPr>
      <w:r>
        <w:rPr>
          <w:rFonts w:ascii="Arial" w:eastAsia="Times New Roman" w:hAnsi="Arial" w:cs="Arial"/>
          <w:lang w:val="es-ES" w:eastAsia="es-ES"/>
        </w:rPr>
        <w:t>El reporte del número de llamadas que recibió un centro de atención al cliente de un banco, durante los últimos 20 días es:</w:t>
      </w:r>
    </w:p>
    <w:tbl>
      <w:tblPr>
        <w:tblW w:w="7160" w:type="dxa"/>
        <w:jc w:val="center"/>
        <w:tblCellMar>
          <w:left w:w="70" w:type="dxa"/>
          <w:right w:w="70" w:type="dxa"/>
        </w:tblCellMar>
        <w:tblLook w:val="04A0" w:firstRow="1" w:lastRow="0" w:firstColumn="1" w:lastColumn="0" w:noHBand="0" w:noVBand="1"/>
      </w:tblPr>
      <w:tblGrid>
        <w:gridCol w:w="716"/>
        <w:gridCol w:w="716"/>
        <w:gridCol w:w="716"/>
        <w:gridCol w:w="716"/>
        <w:gridCol w:w="716"/>
        <w:gridCol w:w="716"/>
        <w:gridCol w:w="716"/>
        <w:gridCol w:w="716"/>
        <w:gridCol w:w="716"/>
        <w:gridCol w:w="716"/>
      </w:tblGrid>
      <w:tr w:rsidR="00F026BB" w:rsidRPr="00F026BB" w14:paraId="0B9FD7C3" w14:textId="77777777" w:rsidTr="00323EFB">
        <w:trPr>
          <w:trHeight w:val="300"/>
          <w:jc w:val="center"/>
        </w:trPr>
        <w:tc>
          <w:tcPr>
            <w:tcW w:w="716" w:type="dxa"/>
            <w:tcBorders>
              <w:top w:val="nil"/>
              <w:left w:val="nil"/>
              <w:bottom w:val="nil"/>
              <w:right w:val="nil"/>
            </w:tcBorders>
            <w:shd w:val="clear" w:color="auto" w:fill="auto"/>
            <w:noWrap/>
            <w:vAlign w:val="bottom"/>
            <w:hideMark/>
          </w:tcPr>
          <w:p w14:paraId="06F6573F"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194</w:t>
            </w:r>
          </w:p>
        </w:tc>
        <w:tc>
          <w:tcPr>
            <w:tcW w:w="716" w:type="dxa"/>
            <w:tcBorders>
              <w:top w:val="nil"/>
              <w:left w:val="nil"/>
              <w:bottom w:val="nil"/>
              <w:right w:val="nil"/>
            </w:tcBorders>
            <w:shd w:val="clear" w:color="auto" w:fill="auto"/>
            <w:noWrap/>
            <w:vAlign w:val="bottom"/>
            <w:hideMark/>
          </w:tcPr>
          <w:p w14:paraId="337DC7FB"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181</w:t>
            </w:r>
          </w:p>
        </w:tc>
        <w:tc>
          <w:tcPr>
            <w:tcW w:w="716" w:type="dxa"/>
            <w:tcBorders>
              <w:top w:val="nil"/>
              <w:left w:val="nil"/>
              <w:bottom w:val="nil"/>
              <w:right w:val="nil"/>
            </w:tcBorders>
            <w:shd w:val="clear" w:color="auto" w:fill="auto"/>
            <w:noWrap/>
            <w:vAlign w:val="bottom"/>
            <w:hideMark/>
          </w:tcPr>
          <w:p w14:paraId="7B6DB595"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153</w:t>
            </w:r>
          </w:p>
        </w:tc>
        <w:tc>
          <w:tcPr>
            <w:tcW w:w="716" w:type="dxa"/>
            <w:tcBorders>
              <w:top w:val="nil"/>
              <w:left w:val="nil"/>
              <w:bottom w:val="nil"/>
              <w:right w:val="nil"/>
            </w:tcBorders>
            <w:shd w:val="clear" w:color="auto" w:fill="auto"/>
            <w:noWrap/>
            <w:vAlign w:val="bottom"/>
            <w:hideMark/>
          </w:tcPr>
          <w:p w14:paraId="3ADC0752"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159</w:t>
            </w:r>
          </w:p>
        </w:tc>
        <w:tc>
          <w:tcPr>
            <w:tcW w:w="716" w:type="dxa"/>
            <w:tcBorders>
              <w:top w:val="nil"/>
              <w:left w:val="nil"/>
              <w:bottom w:val="nil"/>
              <w:right w:val="nil"/>
            </w:tcBorders>
            <w:shd w:val="clear" w:color="auto" w:fill="auto"/>
            <w:noWrap/>
            <w:vAlign w:val="bottom"/>
            <w:hideMark/>
          </w:tcPr>
          <w:p w14:paraId="2611A7BD"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217</w:t>
            </w:r>
          </w:p>
        </w:tc>
        <w:tc>
          <w:tcPr>
            <w:tcW w:w="716" w:type="dxa"/>
            <w:tcBorders>
              <w:top w:val="nil"/>
              <w:left w:val="nil"/>
              <w:bottom w:val="nil"/>
              <w:right w:val="nil"/>
            </w:tcBorders>
            <w:shd w:val="clear" w:color="auto" w:fill="auto"/>
            <w:noWrap/>
            <w:vAlign w:val="bottom"/>
            <w:hideMark/>
          </w:tcPr>
          <w:p w14:paraId="0E5CB410"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172</w:t>
            </w:r>
          </w:p>
        </w:tc>
        <w:tc>
          <w:tcPr>
            <w:tcW w:w="716" w:type="dxa"/>
            <w:tcBorders>
              <w:top w:val="nil"/>
              <w:left w:val="nil"/>
              <w:bottom w:val="nil"/>
              <w:right w:val="nil"/>
            </w:tcBorders>
            <w:shd w:val="clear" w:color="auto" w:fill="auto"/>
            <w:noWrap/>
            <w:vAlign w:val="bottom"/>
            <w:hideMark/>
          </w:tcPr>
          <w:p w14:paraId="15747859"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168</w:t>
            </w:r>
          </w:p>
        </w:tc>
        <w:tc>
          <w:tcPr>
            <w:tcW w:w="716" w:type="dxa"/>
            <w:tcBorders>
              <w:top w:val="nil"/>
              <w:left w:val="nil"/>
              <w:bottom w:val="nil"/>
              <w:right w:val="nil"/>
            </w:tcBorders>
            <w:shd w:val="clear" w:color="auto" w:fill="auto"/>
            <w:noWrap/>
            <w:vAlign w:val="bottom"/>
            <w:hideMark/>
          </w:tcPr>
          <w:p w14:paraId="30399A17"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220</w:t>
            </w:r>
          </w:p>
        </w:tc>
        <w:tc>
          <w:tcPr>
            <w:tcW w:w="716" w:type="dxa"/>
            <w:tcBorders>
              <w:top w:val="nil"/>
              <w:left w:val="nil"/>
              <w:bottom w:val="nil"/>
              <w:right w:val="nil"/>
            </w:tcBorders>
            <w:shd w:val="clear" w:color="auto" w:fill="auto"/>
            <w:noWrap/>
            <w:vAlign w:val="bottom"/>
            <w:hideMark/>
          </w:tcPr>
          <w:p w14:paraId="2CD94131"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150</w:t>
            </w:r>
          </w:p>
        </w:tc>
        <w:tc>
          <w:tcPr>
            <w:tcW w:w="716" w:type="dxa"/>
            <w:tcBorders>
              <w:top w:val="nil"/>
              <w:left w:val="nil"/>
              <w:bottom w:val="nil"/>
              <w:right w:val="nil"/>
            </w:tcBorders>
            <w:shd w:val="clear" w:color="auto" w:fill="auto"/>
            <w:noWrap/>
            <w:vAlign w:val="bottom"/>
            <w:hideMark/>
          </w:tcPr>
          <w:p w14:paraId="25A6D0AA"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156</w:t>
            </w:r>
          </w:p>
        </w:tc>
      </w:tr>
      <w:tr w:rsidR="00F026BB" w:rsidRPr="00F026BB" w14:paraId="797C73BD" w14:textId="77777777" w:rsidTr="00323EFB">
        <w:trPr>
          <w:trHeight w:val="300"/>
          <w:jc w:val="center"/>
        </w:trPr>
        <w:tc>
          <w:tcPr>
            <w:tcW w:w="716" w:type="dxa"/>
            <w:tcBorders>
              <w:top w:val="nil"/>
              <w:left w:val="nil"/>
              <w:bottom w:val="nil"/>
              <w:right w:val="nil"/>
            </w:tcBorders>
            <w:shd w:val="clear" w:color="auto" w:fill="auto"/>
            <w:noWrap/>
            <w:vAlign w:val="bottom"/>
            <w:hideMark/>
          </w:tcPr>
          <w:p w14:paraId="0E250AB1"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123</w:t>
            </w:r>
          </w:p>
        </w:tc>
        <w:tc>
          <w:tcPr>
            <w:tcW w:w="716" w:type="dxa"/>
            <w:tcBorders>
              <w:top w:val="nil"/>
              <w:left w:val="nil"/>
              <w:bottom w:val="nil"/>
              <w:right w:val="nil"/>
            </w:tcBorders>
            <w:shd w:val="clear" w:color="auto" w:fill="auto"/>
            <w:noWrap/>
            <w:vAlign w:val="bottom"/>
            <w:hideMark/>
          </w:tcPr>
          <w:p w14:paraId="3E17DA47"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176</w:t>
            </w:r>
          </w:p>
        </w:tc>
        <w:tc>
          <w:tcPr>
            <w:tcW w:w="716" w:type="dxa"/>
            <w:tcBorders>
              <w:top w:val="nil"/>
              <w:left w:val="nil"/>
              <w:bottom w:val="nil"/>
              <w:right w:val="nil"/>
            </w:tcBorders>
            <w:shd w:val="clear" w:color="auto" w:fill="auto"/>
            <w:noWrap/>
            <w:vAlign w:val="bottom"/>
            <w:hideMark/>
          </w:tcPr>
          <w:p w14:paraId="341DB58D"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212</w:t>
            </w:r>
          </w:p>
        </w:tc>
        <w:tc>
          <w:tcPr>
            <w:tcW w:w="716" w:type="dxa"/>
            <w:tcBorders>
              <w:top w:val="nil"/>
              <w:left w:val="nil"/>
              <w:bottom w:val="nil"/>
              <w:right w:val="nil"/>
            </w:tcBorders>
            <w:shd w:val="clear" w:color="auto" w:fill="auto"/>
            <w:noWrap/>
            <w:vAlign w:val="bottom"/>
            <w:hideMark/>
          </w:tcPr>
          <w:p w14:paraId="72CAC14E"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202</w:t>
            </w:r>
          </w:p>
        </w:tc>
        <w:tc>
          <w:tcPr>
            <w:tcW w:w="716" w:type="dxa"/>
            <w:tcBorders>
              <w:top w:val="nil"/>
              <w:left w:val="nil"/>
              <w:bottom w:val="nil"/>
              <w:right w:val="nil"/>
            </w:tcBorders>
            <w:shd w:val="clear" w:color="auto" w:fill="auto"/>
            <w:noWrap/>
            <w:vAlign w:val="bottom"/>
            <w:hideMark/>
          </w:tcPr>
          <w:p w14:paraId="6766BA6E"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219</w:t>
            </w:r>
          </w:p>
        </w:tc>
        <w:tc>
          <w:tcPr>
            <w:tcW w:w="716" w:type="dxa"/>
            <w:tcBorders>
              <w:top w:val="nil"/>
              <w:left w:val="nil"/>
              <w:bottom w:val="nil"/>
              <w:right w:val="nil"/>
            </w:tcBorders>
            <w:shd w:val="clear" w:color="auto" w:fill="auto"/>
            <w:noWrap/>
            <w:vAlign w:val="bottom"/>
            <w:hideMark/>
          </w:tcPr>
          <w:p w14:paraId="6B0AF9C8"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205</w:t>
            </w:r>
          </w:p>
        </w:tc>
        <w:tc>
          <w:tcPr>
            <w:tcW w:w="716" w:type="dxa"/>
            <w:tcBorders>
              <w:top w:val="nil"/>
              <w:left w:val="nil"/>
              <w:bottom w:val="nil"/>
              <w:right w:val="nil"/>
            </w:tcBorders>
            <w:shd w:val="clear" w:color="auto" w:fill="auto"/>
            <w:noWrap/>
            <w:vAlign w:val="bottom"/>
            <w:hideMark/>
          </w:tcPr>
          <w:p w14:paraId="1F1D561C"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638</w:t>
            </w:r>
          </w:p>
        </w:tc>
        <w:tc>
          <w:tcPr>
            <w:tcW w:w="716" w:type="dxa"/>
            <w:tcBorders>
              <w:top w:val="nil"/>
              <w:left w:val="nil"/>
              <w:bottom w:val="nil"/>
              <w:right w:val="nil"/>
            </w:tcBorders>
            <w:shd w:val="clear" w:color="auto" w:fill="auto"/>
            <w:noWrap/>
            <w:vAlign w:val="bottom"/>
            <w:hideMark/>
          </w:tcPr>
          <w:p w14:paraId="437D2BBD"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224</w:t>
            </w:r>
          </w:p>
        </w:tc>
        <w:tc>
          <w:tcPr>
            <w:tcW w:w="716" w:type="dxa"/>
            <w:tcBorders>
              <w:top w:val="nil"/>
              <w:left w:val="nil"/>
              <w:bottom w:val="nil"/>
              <w:right w:val="nil"/>
            </w:tcBorders>
            <w:shd w:val="clear" w:color="auto" w:fill="auto"/>
            <w:noWrap/>
            <w:vAlign w:val="bottom"/>
            <w:hideMark/>
          </w:tcPr>
          <w:p w14:paraId="3403DB03"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180</w:t>
            </w:r>
          </w:p>
        </w:tc>
        <w:tc>
          <w:tcPr>
            <w:tcW w:w="716" w:type="dxa"/>
            <w:tcBorders>
              <w:top w:val="nil"/>
              <w:left w:val="nil"/>
              <w:bottom w:val="nil"/>
              <w:right w:val="nil"/>
            </w:tcBorders>
            <w:shd w:val="clear" w:color="auto" w:fill="auto"/>
            <w:noWrap/>
            <w:vAlign w:val="bottom"/>
            <w:hideMark/>
          </w:tcPr>
          <w:p w14:paraId="12F5C468" w14:textId="77777777" w:rsidR="00F026BB" w:rsidRPr="00F026BB" w:rsidRDefault="00F026BB" w:rsidP="00F026BB">
            <w:pPr>
              <w:spacing w:after="0" w:line="240" w:lineRule="auto"/>
              <w:jc w:val="center"/>
              <w:rPr>
                <w:rFonts w:ascii="Arial" w:eastAsia="Times New Roman" w:hAnsi="Arial" w:cs="Arial"/>
                <w:color w:val="000000"/>
                <w:lang w:eastAsia="es-CO"/>
              </w:rPr>
            </w:pPr>
            <w:r w:rsidRPr="00F026BB">
              <w:rPr>
                <w:rFonts w:ascii="Arial" w:eastAsia="Times New Roman" w:hAnsi="Arial" w:cs="Arial"/>
                <w:color w:val="000000"/>
                <w:lang w:eastAsia="es-CO"/>
              </w:rPr>
              <w:t>176</w:t>
            </w:r>
          </w:p>
        </w:tc>
      </w:tr>
    </w:tbl>
    <w:p w14:paraId="36710F13" w14:textId="77777777" w:rsidR="00323EFB" w:rsidRDefault="00323EFB" w:rsidP="000B06DF">
      <w:pPr>
        <w:spacing w:after="0" w:line="240" w:lineRule="auto"/>
        <w:rPr>
          <w:rFonts w:ascii="Arial" w:eastAsia="Times New Roman" w:hAnsi="Arial" w:cs="Arial"/>
          <w:lang w:val="es-ES" w:eastAsia="es-ES"/>
        </w:rPr>
      </w:pPr>
    </w:p>
    <w:p w14:paraId="2A5C17A8" w14:textId="77777777" w:rsidR="00323EFB" w:rsidRDefault="00323EFB" w:rsidP="000B06DF">
      <w:pPr>
        <w:spacing w:after="0" w:line="240" w:lineRule="auto"/>
        <w:rPr>
          <w:rFonts w:ascii="Arial" w:eastAsia="Times New Roman" w:hAnsi="Arial" w:cs="Arial"/>
          <w:lang w:val="es-ES" w:eastAsia="es-ES"/>
        </w:rPr>
      </w:pPr>
      <w:r>
        <w:rPr>
          <w:rFonts w:ascii="Arial" w:eastAsia="Times New Roman" w:hAnsi="Arial" w:cs="Arial"/>
          <w:lang w:val="es-ES" w:eastAsia="es-ES"/>
        </w:rPr>
        <w:t>Los valores necesarios para la construcción del diagrama son:</w:t>
      </w:r>
    </w:p>
    <w:p w14:paraId="2A045403" w14:textId="77777777" w:rsidR="00F026BB" w:rsidRDefault="00F026BB" w:rsidP="000B06DF">
      <w:pPr>
        <w:spacing w:after="0" w:line="240" w:lineRule="auto"/>
        <w:rPr>
          <w:rFonts w:ascii="Arial" w:eastAsia="Times New Roman" w:hAnsi="Arial" w:cs="Arial"/>
          <w:lang w:val="es-ES" w:eastAsia="es-ES"/>
        </w:rPr>
      </w:pPr>
    </w:p>
    <w:tbl>
      <w:tblPr>
        <w:tblW w:w="6658" w:type="dxa"/>
        <w:jc w:val="center"/>
        <w:tblCellMar>
          <w:left w:w="70" w:type="dxa"/>
          <w:right w:w="70" w:type="dxa"/>
        </w:tblCellMar>
        <w:tblLook w:val="04A0" w:firstRow="1" w:lastRow="0" w:firstColumn="1" w:lastColumn="0" w:noHBand="0" w:noVBand="1"/>
      </w:tblPr>
      <w:tblGrid>
        <w:gridCol w:w="1000"/>
        <w:gridCol w:w="1000"/>
        <w:gridCol w:w="972"/>
        <w:gridCol w:w="1701"/>
        <w:gridCol w:w="1985"/>
      </w:tblGrid>
      <w:tr w:rsidR="00323EFB" w:rsidRPr="00323EFB" w14:paraId="2F12E6E2" w14:textId="77777777" w:rsidTr="00323EFB">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7B19D" w14:textId="77777777" w:rsidR="00323EFB" w:rsidRPr="00323EFB" w:rsidRDefault="00323EFB" w:rsidP="00323EFB">
            <w:pPr>
              <w:spacing w:after="0" w:line="240" w:lineRule="auto"/>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Cuartíl 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F058231" w14:textId="77777777" w:rsidR="00323EFB" w:rsidRPr="00323EFB" w:rsidRDefault="00323EFB" w:rsidP="00323EFB">
            <w:pPr>
              <w:spacing w:after="0" w:line="240" w:lineRule="auto"/>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Mediana</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51606772" w14:textId="77777777" w:rsidR="00323EFB" w:rsidRPr="00323EFB" w:rsidRDefault="00323EFB" w:rsidP="00323EFB">
            <w:pPr>
              <w:spacing w:after="0" w:line="240" w:lineRule="auto"/>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Cuartíl 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A6D627E" w14:textId="77777777" w:rsidR="00323EFB" w:rsidRPr="00323EFB" w:rsidRDefault="00323EFB" w:rsidP="00323EFB">
            <w:pPr>
              <w:spacing w:after="0" w:line="240" w:lineRule="auto"/>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R. Intercuartílico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5168730F" w14:textId="77777777" w:rsidR="00323EFB" w:rsidRPr="00323EFB" w:rsidRDefault="00323EFB" w:rsidP="00323EFB">
            <w:pPr>
              <w:spacing w:after="0" w:line="240" w:lineRule="auto"/>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Longitud del bigote</w:t>
            </w:r>
          </w:p>
        </w:tc>
      </w:tr>
      <w:tr w:rsidR="00323EFB" w:rsidRPr="00323EFB" w14:paraId="15356343" w14:textId="77777777" w:rsidTr="00323EFB">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3303D2E" w14:textId="77777777" w:rsidR="00323EFB" w:rsidRPr="00323EFB" w:rsidRDefault="00323EFB" w:rsidP="00323EFB">
            <w:pPr>
              <w:spacing w:after="0" w:line="240" w:lineRule="auto"/>
              <w:jc w:val="center"/>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165,75</w:t>
            </w:r>
          </w:p>
        </w:tc>
        <w:tc>
          <w:tcPr>
            <w:tcW w:w="1000" w:type="dxa"/>
            <w:tcBorders>
              <w:top w:val="nil"/>
              <w:left w:val="nil"/>
              <w:bottom w:val="single" w:sz="4" w:space="0" w:color="auto"/>
              <w:right w:val="single" w:sz="4" w:space="0" w:color="auto"/>
            </w:tcBorders>
            <w:shd w:val="clear" w:color="auto" w:fill="auto"/>
            <w:noWrap/>
            <w:vAlign w:val="bottom"/>
            <w:hideMark/>
          </w:tcPr>
          <w:p w14:paraId="6CA7AF5A" w14:textId="77777777" w:rsidR="00323EFB" w:rsidRPr="00323EFB" w:rsidRDefault="00323EFB" w:rsidP="00323EFB">
            <w:pPr>
              <w:spacing w:after="0" w:line="240" w:lineRule="auto"/>
              <w:jc w:val="center"/>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180,5</w:t>
            </w:r>
          </w:p>
        </w:tc>
        <w:tc>
          <w:tcPr>
            <w:tcW w:w="972" w:type="dxa"/>
            <w:tcBorders>
              <w:top w:val="nil"/>
              <w:left w:val="nil"/>
              <w:bottom w:val="single" w:sz="4" w:space="0" w:color="auto"/>
              <w:right w:val="single" w:sz="4" w:space="0" w:color="auto"/>
            </w:tcBorders>
            <w:shd w:val="clear" w:color="auto" w:fill="auto"/>
            <w:noWrap/>
            <w:vAlign w:val="bottom"/>
            <w:hideMark/>
          </w:tcPr>
          <w:p w14:paraId="77FEFEE3" w14:textId="77777777" w:rsidR="00323EFB" w:rsidRPr="00323EFB" w:rsidRDefault="00323EFB" w:rsidP="00323EFB">
            <w:pPr>
              <w:spacing w:after="0" w:line="240" w:lineRule="auto"/>
              <w:jc w:val="center"/>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213,25</w:t>
            </w:r>
          </w:p>
        </w:tc>
        <w:tc>
          <w:tcPr>
            <w:tcW w:w="1701" w:type="dxa"/>
            <w:tcBorders>
              <w:top w:val="nil"/>
              <w:left w:val="nil"/>
              <w:bottom w:val="single" w:sz="4" w:space="0" w:color="auto"/>
              <w:right w:val="single" w:sz="4" w:space="0" w:color="auto"/>
            </w:tcBorders>
            <w:shd w:val="clear" w:color="auto" w:fill="auto"/>
            <w:noWrap/>
            <w:vAlign w:val="bottom"/>
            <w:hideMark/>
          </w:tcPr>
          <w:p w14:paraId="0C8550AA" w14:textId="77777777" w:rsidR="00323EFB" w:rsidRPr="00323EFB" w:rsidRDefault="00323EFB" w:rsidP="00323EFB">
            <w:pPr>
              <w:spacing w:after="0" w:line="240" w:lineRule="auto"/>
              <w:jc w:val="center"/>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47,5</w:t>
            </w:r>
          </w:p>
        </w:tc>
        <w:tc>
          <w:tcPr>
            <w:tcW w:w="1985" w:type="dxa"/>
            <w:tcBorders>
              <w:top w:val="nil"/>
              <w:left w:val="nil"/>
              <w:bottom w:val="single" w:sz="4" w:space="0" w:color="auto"/>
              <w:right w:val="single" w:sz="4" w:space="0" w:color="auto"/>
            </w:tcBorders>
            <w:shd w:val="clear" w:color="auto" w:fill="auto"/>
            <w:noWrap/>
            <w:vAlign w:val="bottom"/>
            <w:hideMark/>
          </w:tcPr>
          <w:p w14:paraId="71744985" w14:textId="77777777" w:rsidR="00323EFB" w:rsidRPr="00323EFB" w:rsidRDefault="00323EFB" w:rsidP="00323EFB">
            <w:pPr>
              <w:spacing w:after="0" w:line="240" w:lineRule="auto"/>
              <w:jc w:val="center"/>
              <w:rPr>
                <w:rFonts w:ascii="Calibri" w:eastAsia="Times New Roman" w:hAnsi="Calibri" w:cs="Times New Roman"/>
                <w:color w:val="000000"/>
                <w:lang w:eastAsia="es-CO"/>
              </w:rPr>
            </w:pPr>
            <w:r w:rsidRPr="00323EFB">
              <w:rPr>
                <w:rFonts w:ascii="Calibri" w:eastAsia="Times New Roman" w:hAnsi="Calibri" w:cs="Times New Roman"/>
                <w:color w:val="000000"/>
                <w:lang w:eastAsia="es-CO"/>
              </w:rPr>
              <w:t>71,25</w:t>
            </w:r>
          </w:p>
        </w:tc>
      </w:tr>
    </w:tbl>
    <w:p w14:paraId="3C2DC334" w14:textId="77777777" w:rsidR="00323EFB" w:rsidRPr="005D5CC4" w:rsidRDefault="00323EFB" w:rsidP="000B06DF">
      <w:pPr>
        <w:spacing w:after="0" w:line="240" w:lineRule="auto"/>
        <w:rPr>
          <w:rFonts w:ascii="Arial" w:eastAsia="Times New Roman" w:hAnsi="Arial" w:cs="Arial"/>
          <w:lang w:val="es-ES" w:eastAsia="es-ES"/>
        </w:rPr>
      </w:pPr>
    </w:p>
    <w:p w14:paraId="42A66EC4" w14:textId="77777777" w:rsidR="001A5AAC" w:rsidRDefault="00B930C0"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El valor mínimo del diagrama es 38 y el valor máximo es 355.75. El diagrama correspondiente es</w:t>
      </w:r>
      <w:r w:rsidR="00323EFB">
        <w:rPr>
          <w:rFonts w:ascii="Arial" w:eastAsia="Times New Roman" w:hAnsi="Arial" w:cs="Arial"/>
          <w:lang w:val="es-ES" w:eastAsia="es-ES"/>
        </w:rPr>
        <w:t>:</w:t>
      </w:r>
    </w:p>
    <w:p w14:paraId="05F43CFC" w14:textId="77777777" w:rsidR="00323EFB" w:rsidRDefault="00323EFB" w:rsidP="00D828D6">
      <w:pPr>
        <w:spacing w:after="0" w:line="240" w:lineRule="auto"/>
        <w:jc w:val="both"/>
        <w:rPr>
          <w:rFonts w:ascii="Arial" w:eastAsia="Times New Roman" w:hAnsi="Arial" w:cs="Arial"/>
          <w:lang w:val="es-ES" w:eastAsia="es-ES"/>
        </w:rPr>
      </w:pPr>
    </w:p>
    <w:tbl>
      <w:tblPr>
        <w:tblStyle w:val="Tablaconcuadrcula"/>
        <w:tblW w:w="10207" w:type="dxa"/>
        <w:tblInd w:w="-431" w:type="dxa"/>
        <w:tblLayout w:type="fixed"/>
        <w:tblLook w:val="04A0" w:firstRow="1" w:lastRow="0" w:firstColumn="1" w:lastColumn="0" w:noHBand="0" w:noVBand="1"/>
      </w:tblPr>
      <w:tblGrid>
        <w:gridCol w:w="1419"/>
        <w:gridCol w:w="8788"/>
      </w:tblGrid>
      <w:tr w:rsidR="00323EFB" w:rsidRPr="00C87E96" w14:paraId="38A68B2D" w14:textId="77777777" w:rsidTr="00333539">
        <w:tc>
          <w:tcPr>
            <w:tcW w:w="10207" w:type="dxa"/>
            <w:gridSpan w:val="2"/>
            <w:shd w:val="clear" w:color="auto" w:fill="0D0D0D" w:themeFill="text1" w:themeFillTint="F2"/>
          </w:tcPr>
          <w:p w14:paraId="05D4329E" w14:textId="77777777" w:rsidR="00323EFB" w:rsidRPr="00C87E96" w:rsidRDefault="00323EFB" w:rsidP="00333539">
            <w:pPr>
              <w:jc w:val="center"/>
              <w:rPr>
                <w:rFonts w:ascii="Arial" w:hAnsi="Arial" w:cs="Arial"/>
                <w:b/>
                <w:sz w:val="24"/>
                <w:szCs w:val="24"/>
              </w:rPr>
            </w:pPr>
            <w:r w:rsidRPr="00C87E96">
              <w:rPr>
                <w:rFonts w:ascii="Arial" w:hAnsi="Arial" w:cs="Arial"/>
                <w:b/>
                <w:sz w:val="24"/>
                <w:szCs w:val="24"/>
              </w:rPr>
              <w:t>Imagen (fotografía, gráfica o ilustración)</w:t>
            </w:r>
          </w:p>
        </w:tc>
      </w:tr>
      <w:tr w:rsidR="00323EFB" w:rsidRPr="00C87E96" w14:paraId="11BE32CA" w14:textId="77777777" w:rsidTr="00333539">
        <w:tc>
          <w:tcPr>
            <w:tcW w:w="1419" w:type="dxa"/>
          </w:tcPr>
          <w:p w14:paraId="68360487" w14:textId="77777777" w:rsidR="00323EFB" w:rsidRPr="00C87E96" w:rsidRDefault="00323EFB" w:rsidP="00333539">
            <w:pPr>
              <w:rPr>
                <w:rFonts w:ascii="Arial" w:hAnsi="Arial" w:cs="Arial"/>
                <w:b/>
                <w:sz w:val="24"/>
                <w:szCs w:val="24"/>
              </w:rPr>
            </w:pPr>
            <w:r w:rsidRPr="00C87E96">
              <w:rPr>
                <w:rFonts w:ascii="Arial" w:hAnsi="Arial" w:cs="Arial"/>
                <w:b/>
                <w:sz w:val="24"/>
                <w:szCs w:val="24"/>
              </w:rPr>
              <w:t>Código</w:t>
            </w:r>
          </w:p>
        </w:tc>
        <w:tc>
          <w:tcPr>
            <w:tcW w:w="8788" w:type="dxa"/>
          </w:tcPr>
          <w:p w14:paraId="7B589E4F" w14:textId="77777777" w:rsidR="00323EFB" w:rsidRPr="00C87E96" w:rsidRDefault="00323EFB" w:rsidP="00333539">
            <w:pPr>
              <w:rPr>
                <w:rFonts w:ascii="Arial" w:hAnsi="Arial" w:cs="Arial"/>
                <w:sz w:val="24"/>
                <w:szCs w:val="24"/>
              </w:rPr>
            </w:pPr>
          </w:p>
        </w:tc>
      </w:tr>
      <w:tr w:rsidR="00323EFB" w:rsidRPr="00C87E96" w14:paraId="179F98BE" w14:textId="77777777" w:rsidTr="00333539">
        <w:tc>
          <w:tcPr>
            <w:tcW w:w="1419" w:type="dxa"/>
          </w:tcPr>
          <w:p w14:paraId="48AF2D0C" w14:textId="77777777" w:rsidR="00323EFB" w:rsidRPr="00C87E96" w:rsidRDefault="00323EFB" w:rsidP="00333539">
            <w:pPr>
              <w:rPr>
                <w:rFonts w:ascii="Arial" w:hAnsi="Arial" w:cs="Arial"/>
                <w:sz w:val="24"/>
                <w:szCs w:val="24"/>
              </w:rPr>
            </w:pPr>
            <w:r w:rsidRPr="00C87E96">
              <w:rPr>
                <w:rFonts w:ascii="Arial" w:hAnsi="Arial" w:cs="Arial"/>
                <w:b/>
                <w:sz w:val="24"/>
                <w:szCs w:val="24"/>
              </w:rPr>
              <w:t>Descripci</w:t>
            </w:r>
            <w:r w:rsidRPr="00C87E96">
              <w:rPr>
                <w:rFonts w:ascii="Arial" w:hAnsi="Arial" w:cs="Arial"/>
                <w:b/>
                <w:sz w:val="24"/>
                <w:szCs w:val="24"/>
              </w:rPr>
              <w:lastRenderedPageBreak/>
              <w:t>ón</w:t>
            </w:r>
          </w:p>
        </w:tc>
        <w:tc>
          <w:tcPr>
            <w:tcW w:w="8788" w:type="dxa"/>
          </w:tcPr>
          <w:p w14:paraId="03601202" w14:textId="77777777" w:rsidR="00323EFB" w:rsidRPr="00C87E96" w:rsidRDefault="00323EFB" w:rsidP="00333539">
            <w:pPr>
              <w:rPr>
                <w:rFonts w:ascii="Arial" w:hAnsi="Arial" w:cs="Arial"/>
                <w:sz w:val="24"/>
                <w:szCs w:val="24"/>
              </w:rPr>
            </w:pPr>
            <w:r>
              <w:rPr>
                <w:rFonts w:ascii="Arial" w:hAnsi="Arial" w:cs="Arial"/>
                <w:sz w:val="24"/>
                <w:szCs w:val="24"/>
              </w:rPr>
              <w:lastRenderedPageBreak/>
              <w:t>Diagrama de cajas y bigotes</w:t>
            </w:r>
            <w:r w:rsidR="00B930C0">
              <w:rPr>
                <w:rFonts w:ascii="Arial" w:hAnsi="Arial" w:cs="Arial"/>
                <w:sz w:val="24"/>
                <w:szCs w:val="24"/>
              </w:rPr>
              <w:t xml:space="preserve"> para el nú</w:t>
            </w:r>
            <w:r>
              <w:rPr>
                <w:rFonts w:ascii="Arial" w:hAnsi="Arial" w:cs="Arial"/>
                <w:sz w:val="24"/>
                <w:szCs w:val="24"/>
              </w:rPr>
              <w:t>mero de llamadas</w:t>
            </w:r>
          </w:p>
        </w:tc>
      </w:tr>
      <w:tr w:rsidR="00323EFB" w:rsidRPr="00C87E96" w14:paraId="2BD63B20" w14:textId="77777777" w:rsidTr="00333539">
        <w:tblPrEx>
          <w:tblCellMar>
            <w:left w:w="70" w:type="dxa"/>
            <w:right w:w="70" w:type="dxa"/>
          </w:tblCellMar>
        </w:tblPrEx>
        <w:tc>
          <w:tcPr>
            <w:tcW w:w="1419" w:type="dxa"/>
          </w:tcPr>
          <w:p w14:paraId="60B36579" w14:textId="77777777" w:rsidR="00323EFB" w:rsidRPr="00C87E96" w:rsidRDefault="00323EFB" w:rsidP="00333539">
            <w:pPr>
              <w:rPr>
                <w:rFonts w:ascii="Arial" w:hAnsi="Arial" w:cs="Arial"/>
                <w:sz w:val="24"/>
                <w:szCs w:val="24"/>
              </w:rPr>
            </w:pPr>
            <w:r w:rsidRPr="00C87E96">
              <w:rPr>
                <w:rFonts w:ascii="Arial" w:hAnsi="Arial" w:cs="Arial"/>
                <w:b/>
                <w:sz w:val="24"/>
                <w:szCs w:val="24"/>
              </w:rPr>
              <w:lastRenderedPageBreak/>
              <w:t>Código Shutterstock (o URL o la ruta en AulaPlaneta)</w:t>
            </w:r>
          </w:p>
        </w:tc>
        <w:tc>
          <w:tcPr>
            <w:tcW w:w="8788" w:type="dxa"/>
          </w:tcPr>
          <w:p w14:paraId="5D48B27D" w14:textId="77777777" w:rsidR="00323EFB" w:rsidRDefault="00323EFB" w:rsidP="00333539">
            <w:pPr>
              <w:jc w:val="center"/>
              <w:rPr>
                <w:rFonts w:ascii="Arial" w:hAnsi="Arial" w:cs="Arial"/>
                <w:sz w:val="24"/>
                <w:szCs w:val="24"/>
              </w:rPr>
            </w:pPr>
          </w:p>
          <w:p w14:paraId="48F455F4" w14:textId="77777777" w:rsidR="00323EFB" w:rsidRDefault="00323EFB" w:rsidP="00333539">
            <w:pPr>
              <w:jc w:val="center"/>
              <w:rPr>
                <w:rFonts w:ascii="Arial" w:hAnsi="Arial" w:cs="Arial"/>
                <w:sz w:val="24"/>
                <w:szCs w:val="24"/>
              </w:rPr>
            </w:pPr>
          </w:p>
          <w:p w14:paraId="609244BC" w14:textId="77777777" w:rsidR="00323EFB" w:rsidRDefault="00323EFB" w:rsidP="00333539">
            <w:pPr>
              <w:jc w:val="center"/>
              <w:rPr>
                <w:rFonts w:ascii="Arial" w:hAnsi="Arial" w:cs="Arial"/>
                <w:sz w:val="24"/>
                <w:szCs w:val="24"/>
              </w:rPr>
            </w:pPr>
          </w:p>
          <w:p w14:paraId="6663CAFE" w14:textId="77777777" w:rsidR="00323EFB" w:rsidRDefault="00B930C0" w:rsidP="00333539">
            <w:pPr>
              <w:jc w:val="center"/>
              <w:rPr>
                <w:rFonts w:ascii="Arial" w:hAnsi="Arial" w:cs="Arial"/>
                <w:sz w:val="24"/>
                <w:szCs w:val="24"/>
              </w:rPr>
            </w:pPr>
            <w:r>
              <w:rPr>
                <w:rFonts w:ascii="Arial" w:eastAsia="Times New Roman" w:hAnsi="Arial" w:cs="Arial"/>
                <w:noProof/>
                <w:lang w:val="es-ES" w:eastAsia="es-ES"/>
              </w:rPr>
              <mc:AlternateContent>
                <mc:Choice Requires="wpg">
                  <w:drawing>
                    <wp:anchor distT="0" distB="0" distL="114300" distR="114300" simplePos="0" relativeHeight="251711488" behindDoc="0" locked="0" layoutInCell="1" allowOverlap="1" wp14:anchorId="18728036" wp14:editId="7BAD5475">
                      <wp:simplePos x="0" y="0"/>
                      <wp:positionH relativeFrom="column">
                        <wp:posOffset>337212</wp:posOffset>
                      </wp:positionH>
                      <wp:positionV relativeFrom="paragraph">
                        <wp:posOffset>12029</wp:posOffset>
                      </wp:positionV>
                      <wp:extent cx="4346620" cy="649479"/>
                      <wp:effectExtent l="38100" t="0" r="73025" b="0"/>
                      <wp:wrapNone/>
                      <wp:docPr id="256" name="Grupo 256"/>
                      <wp:cNvGraphicFramePr/>
                      <a:graphic xmlns:a="http://schemas.openxmlformats.org/drawingml/2006/main">
                        <a:graphicData uri="http://schemas.microsoft.com/office/word/2010/wordprocessingGroup">
                          <wpg:wgp>
                            <wpg:cNvGrpSpPr/>
                            <wpg:grpSpPr>
                              <a:xfrm>
                                <a:off x="0" y="0"/>
                                <a:ext cx="4346620" cy="649479"/>
                                <a:chOff x="0" y="0"/>
                                <a:chExt cx="4410639" cy="649479"/>
                              </a:xfrm>
                            </wpg:grpSpPr>
                            <wps:wsp>
                              <wps:cNvPr id="176" name="Conector recto de flecha 176"/>
                              <wps:cNvCnPr/>
                              <wps:spPr>
                                <a:xfrm>
                                  <a:off x="0" y="425003"/>
                                  <a:ext cx="4410639"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55" name="Grupo 255"/>
                              <wpg:cNvGrpSpPr/>
                              <wpg:grpSpPr>
                                <a:xfrm>
                                  <a:off x="264017" y="0"/>
                                  <a:ext cx="4127679" cy="649479"/>
                                  <a:chOff x="0" y="0"/>
                                  <a:chExt cx="4127679" cy="649479"/>
                                </a:xfrm>
                              </wpg:grpSpPr>
                              <wpg:grpSp>
                                <wpg:cNvPr id="252" name="Grupo 252"/>
                                <wpg:cNvGrpSpPr/>
                                <wpg:grpSpPr>
                                  <a:xfrm>
                                    <a:off x="0" y="0"/>
                                    <a:ext cx="4127679" cy="649479"/>
                                    <a:chOff x="0" y="0"/>
                                    <a:chExt cx="4082603" cy="649479"/>
                                  </a:xfrm>
                                </wpg:grpSpPr>
                                <wpg:grpSp>
                                  <wpg:cNvPr id="244" name="Grupo 244"/>
                                  <wpg:cNvGrpSpPr/>
                                  <wpg:grpSpPr>
                                    <a:xfrm>
                                      <a:off x="0" y="379927"/>
                                      <a:ext cx="4082603" cy="269552"/>
                                      <a:chOff x="0" y="0"/>
                                      <a:chExt cx="4052830" cy="269552"/>
                                    </a:xfrm>
                                  </wpg:grpSpPr>
                                  <wpg:grpSp>
                                    <wpg:cNvPr id="216" name="Grupo 216"/>
                                    <wpg:cNvGrpSpPr/>
                                    <wpg:grpSpPr>
                                      <a:xfrm>
                                        <a:off x="0" y="0"/>
                                        <a:ext cx="3279711" cy="269552"/>
                                        <a:chOff x="0" y="0"/>
                                        <a:chExt cx="3279711" cy="269552"/>
                                      </a:xfrm>
                                    </wpg:grpSpPr>
                                    <wpg:grpSp>
                                      <wpg:cNvPr id="202" name="Grupo 202"/>
                                      <wpg:cNvGrpSpPr/>
                                      <wpg:grpSpPr>
                                        <a:xfrm>
                                          <a:off x="0" y="4665"/>
                                          <a:ext cx="1659404" cy="264887"/>
                                          <a:chOff x="0" y="0"/>
                                          <a:chExt cx="1659404" cy="264887"/>
                                        </a:xfrm>
                                      </wpg:grpSpPr>
                                      <wpg:grpSp>
                                        <wpg:cNvPr id="183" name="Grupo 183"/>
                                        <wpg:cNvGrpSpPr/>
                                        <wpg:grpSpPr>
                                          <a:xfrm>
                                            <a:off x="0" y="0"/>
                                            <a:ext cx="788437" cy="264860"/>
                                            <a:chOff x="0" y="0"/>
                                            <a:chExt cx="788437" cy="264860"/>
                                          </a:xfrm>
                                        </wpg:grpSpPr>
                                        <wps:wsp>
                                          <wps:cNvPr id="177" name="Conector recto 177"/>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Conector recto 178"/>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2" name="Grupo 182"/>
                                          <wpg:cNvGrpSpPr/>
                                          <wpg:grpSpPr>
                                            <a:xfrm>
                                              <a:off x="0" y="46654"/>
                                              <a:ext cx="788437" cy="218206"/>
                                              <a:chOff x="0" y="0"/>
                                              <a:chExt cx="788823" cy="218647"/>
                                            </a:xfrm>
                                          </wpg:grpSpPr>
                                          <wps:wsp>
                                            <wps:cNvPr id="180" name="Cuadro de texto 180"/>
                                            <wps:cNvSpPr txBox="1"/>
                                            <wps:spPr>
                                              <a:xfrm>
                                                <a:off x="0" y="0"/>
                                                <a:ext cx="31686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BBEBB" w14:textId="77777777" w:rsidR="00CF74F4" w:rsidRPr="005E1B04" w:rsidRDefault="00CF74F4">
                                                  <w:pPr>
                                                    <w:rPr>
                                                      <w:sz w:val="18"/>
                                                      <w:szCs w:val="18"/>
                                                    </w:rPr>
                                                  </w:pPr>
                                                  <w:r>
                                                    <w:rPr>
                                                      <w:sz w:val="18"/>
                                                      <w:szCs w:val="18"/>
                                                    </w:rPr>
                                                    <w:t>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Cuadro de texto 181"/>
                                            <wps:cNvSpPr txBox="1"/>
                                            <wps:spPr>
                                              <a:xfrm>
                                                <a:off x="424395" y="9097"/>
                                                <a:ext cx="364428"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B21AB" w14:textId="77777777" w:rsidR="00CF74F4" w:rsidRPr="005E1B04" w:rsidRDefault="00CF74F4" w:rsidP="005E1B04">
                                                  <w:pPr>
                                                    <w:rPr>
                                                      <w:sz w:val="18"/>
                                                      <w:szCs w:val="18"/>
                                                    </w:rPr>
                                                  </w:pPr>
                                                  <w:r>
                                                    <w:rPr>
                                                      <w:sz w:val="18"/>
                                                      <w:szCs w:val="18"/>
                                                    </w:rPr>
                                                    <w:t>10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96" name="Grupo 196"/>
                                        <wpg:cNvGrpSpPr/>
                                        <wpg:grpSpPr>
                                          <a:xfrm>
                                            <a:off x="825473" y="0"/>
                                            <a:ext cx="833931" cy="264887"/>
                                            <a:chOff x="-286" y="0"/>
                                            <a:chExt cx="833931" cy="264887"/>
                                          </a:xfrm>
                                        </wpg:grpSpPr>
                                        <wps:wsp>
                                          <wps:cNvPr id="197" name="Conector recto 197"/>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Conector recto 198"/>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9" name="Grupo 199"/>
                                          <wpg:cNvGrpSpPr/>
                                          <wpg:grpSpPr>
                                            <a:xfrm>
                                              <a:off x="-286" y="46456"/>
                                              <a:ext cx="833931" cy="218431"/>
                                              <a:chOff x="-286" y="-198"/>
                                              <a:chExt cx="834339" cy="218872"/>
                                            </a:xfrm>
                                          </wpg:grpSpPr>
                                          <wps:wsp>
                                            <wps:cNvPr id="200" name="Cuadro de texto 200"/>
                                            <wps:cNvSpPr txBox="1"/>
                                            <wps:spPr>
                                              <a:xfrm>
                                                <a:off x="-286" y="-198"/>
                                                <a:ext cx="392169"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5BCBE" w14:textId="77777777" w:rsidR="00CF74F4" w:rsidRPr="005E1B04" w:rsidRDefault="00CF74F4" w:rsidP="005E1B04">
                                                  <w:pPr>
                                                    <w:rPr>
                                                      <w:sz w:val="18"/>
                                                      <w:szCs w:val="18"/>
                                                    </w:rPr>
                                                  </w:pPr>
                                                  <w:r>
                                                    <w:rPr>
                                                      <w:sz w:val="18"/>
                                                      <w:szCs w:val="18"/>
                                                    </w:rPr>
                                                    <w:t>15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Cuadro de texto 201"/>
                                            <wps:cNvSpPr txBox="1"/>
                                            <wps:spPr>
                                              <a:xfrm>
                                                <a:off x="424109" y="9124"/>
                                                <a:ext cx="409944"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43807" w14:textId="77777777" w:rsidR="00CF74F4" w:rsidRPr="005E1B04" w:rsidRDefault="00CF74F4" w:rsidP="005E1B04">
                                                  <w:pPr>
                                                    <w:rPr>
                                                      <w:sz w:val="18"/>
                                                      <w:szCs w:val="18"/>
                                                    </w:rPr>
                                                  </w:pPr>
                                                  <w:r>
                                                    <w:rPr>
                                                      <w:sz w:val="18"/>
                                                      <w:szCs w:val="18"/>
                                                    </w:rPr>
                                                    <w:t>20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03" name="Grupo 203"/>
                                      <wpg:cNvGrpSpPr/>
                                      <wpg:grpSpPr>
                                        <a:xfrm>
                                          <a:off x="1646568" y="0"/>
                                          <a:ext cx="1633143" cy="265029"/>
                                          <a:chOff x="-285" y="0"/>
                                          <a:chExt cx="1633143" cy="265029"/>
                                        </a:xfrm>
                                      </wpg:grpSpPr>
                                      <wpg:grpSp>
                                        <wpg:cNvPr id="204" name="Grupo 204"/>
                                        <wpg:cNvGrpSpPr/>
                                        <wpg:grpSpPr>
                                          <a:xfrm>
                                            <a:off x="-285" y="0"/>
                                            <a:ext cx="788722" cy="265029"/>
                                            <a:chOff x="-285" y="0"/>
                                            <a:chExt cx="788722" cy="265029"/>
                                          </a:xfrm>
                                        </wpg:grpSpPr>
                                        <wps:wsp>
                                          <wps:cNvPr id="205" name="Conector recto 205"/>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Conector recto 206"/>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07" name="Grupo 207"/>
                                          <wpg:cNvGrpSpPr/>
                                          <wpg:grpSpPr>
                                            <a:xfrm>
                                              <a:off x="-285" y="46600"/>
                                              <a:ext cx="788722" cy="218429"/>
                                              <a:chOff x="-285" y="-54"/>
                                              <a:chExt cx="789108" cy="218870"/>
                                            </a:xfrm>
                                          </wpg:grpSpPr>
                                          <wps:wsp>
                                            <wps:cNvPr id="208" name="Cuadro de texto 208"/>
                                            <wps:cNvSpPr txBox="1"/>
                                            <wps:spPr>
                                              <a:xfrm>
                                                <a:off x="-285" y="-54"/>
                                                <a:ext cx="369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116D9" w14:textId="77777777" w:rsidR="00CF74F4" w:rsidRPr="005E1B04" w:rsidRDefault="00CF74F4" w:rsidP="005E1B04">
                                                  <w:pPr>
                                                    <w:rPr>
                                                      <w:sz w:val="18"/>
                                                      <w:szCs w:val="18"/>
                                                    </w:rPr>
                                                  </w:pPr>
                                                  <w:r>
                                                    <w:rPr>
                                                      <w:sz w:val="18"/>
                                                      <w:szCs w:val="18"/>
                                                    </w:rPr>
                                                    <w:t>25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Cuadro de texto 209"/>
                                            <wps:cNvSpPr txBox="1"/>
                                            <wps:spPr>
                                              <a:xfrm>
                                                <a:off x="424184" y="9266"/>
                                                <a:ext cx="364639"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DAD24" w14:textId="77777777" w:rsidR="00CF74F4" w:rsidRPr="005E1B04" w:rsidRDefault="00CF74F4" w:rsidP="005E1B04">
                                                  <w:pPr>
                                                    <w:rPr>
                                                      <w:sz w:val="18"/>
                                                      <w:szCs w:val="18"/>
                                                    </w:rPr>
                                                  </w:pPr>
                                                  <w:r>
                                                    <w:rPr>
                                                      <w:sz w:val="18"/>
                                                      <w:szCs w:val="18"/>
                                                    </w:rPr>
                                                    <w:t>30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10" name="Grupo 210"/>
                                        <wpg:cNvGrpSpPr/>
                                        <wpg:grpSpPr>
                                          <a:xfrm>
                                            <a:off x="824902" y="0"/>
                                            <a:ext cx="807956" cy="264964"/>
                                            <a:chOff x="-857" y="0"/>
                                            <a:chExt cx="807956" cy="264964"/>
                                          </a:xfrm>
                                        </wpg:grpSpPr>
                                        <wps:wsp>
                                          <wps:cNvPr id="211" name="Conector recto 211"/>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Conector recto 212"/>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3" name="Grupo 213"/>
                                          <wpg:cNvGrpSpPr/>
                                          <wpg:grpSpPr>
                                            <a:xfrm>
                                              <a:off x="-857" y="46546"/>
                                              <a:ext cx="807956" cy="218418"/>
                                              <a:chOff x="-857" y="-108"/>
                                              <a:chExt cx="808351" cy="218859"/>
                                            </a:xfrm>
                                          </wpg:grpSpPr>
                                          <wps:wsp>
                                            <wps:cNvPr id="214" name="Cuadro de texto 214"/>
                                            <wps:cNvSpPr txBox="1"/>
                                            <wps:spPr>
                                              <a:xfrm>
                                                <a:off x="-857" y="-108"/>
                                                <a:ext cx="39293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72F0D" w14:textId="77777777" w:rsidR="00CF74F4" w:rsidRPr="005E1B04" w:rsidRDefault="00CF74F4" w:rsidP="005E1B04">
                                                  <w:pPr>
                                                    <w:rPr>
                                                      <w:sz w:val="18"/>
                                                      <w:szCs w:val="18"/>
                                                    </w:rPr>
                                                  </w:pPr>
                                                  <w:r>
                                                    <w:rPr>
                                                      <w:sz w:val="18"/>
                                                      <w:szCs w:val="18"/>
                                                    </w:rPr>
                                                    <w:t>35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215"/>
                                            <wps:cNvSpPr txBox="1"/>
                                            <wps:spPr>
                                              <a:xfrm>
                                                <a:off x="423948" y="9201"/>
                                                <a:ext cx="383546"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9597" w14:textId="77777777" w:rsidR="00CF74F4" w:rsidRPr="005E1B04" w:rsidRDefault="00CF74F4" w:rsidP="005E1B04">
                                                  <w:pPr>
                                                    <w:rPr>
                                                      <w:sz w:val="18"/>
                                                      <w:szCs w:val="18"/>
                                                    </w:rPr>
                                                  </w:pPr>
                                                  <w:r>
                                                    <w:rPr>
                                                      <w:sz w:val="18"/>
                                                      <w:szCs w:val="18"/>
                                                    </w:rPr>
                                                    <w:t>40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cNvPr id="219" name="Grupo 219"/>
                                    <wpg:cNvGrpSpPr/>
                                    <wpg:grpSpPr>
                                      <a:xfrm>
                                        <a:off x="3264795" y="0"/>
                                        <a:ext cx="788035" cy="264795"/>
                                        <a:chOff x="0" y="0"/>
                                        <a:chExt cx="788437" cy="264860"/>
                                      </a:xfrm>
                                    </wpg:grpSpPr>
                                    <wps:wsp>
                                      <wps:cNvPr id="220" name="Conector recto 220"/>
                                      <wps:cNvCnPr/>
                                      <wps:spPr>
                                        <a:xfrm>
                                          <a:off x="158620" y="0"/>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Conector recto 221"/>
                                      <wps:cNvCnPr/>
                                      <wps:spPr>
                                        <a:xfrm>
                                          <a:off x="578498" y="4666"/>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2" name="Grupo 222"/>
                                      <wpg:cNvGrpSpPr/>
                                      <wpg:grpSpPr>
                                        <a:xfrm>
                                          <a:off x="0" y="46643"/>
                                          <a:ext cx="788437" cy="218217"/>
                                          <a:chOff x="0" y="-11"/>
                                          <a:chExt cx="788823" cy="218658"/>
                                        </a:xfrm>
                                      </wpg:grpSpPr>
                                      <wps:wsp>
                                        <wps:cNvPr id="223" name="Cuadro de texto 223"/>
                                        <wps:cNvSpPr txBox="1"/>
                                        <wps:spPr>
                                          <a:xfrm>
                                            <a:off x="0" y="-11"/>
                                            <a:ext cx="380164"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517D4" w14:textId="77777777" w:rsidR="00CF74F4" w:rsidRPr="005E1B04" w:rsidRDefault="00CF74F4" w:rsidP="00093568">
                                              <w:pPr>
                                                <w:rPr>
                                                  <w:sz w:val="18"/>
                                                  <w:szCs w:val="18"/>
                                                </w:rPr>
                                              </w:pPr>
                                              <w:r>
                                                <w:rPr>
                                                  <w:sz w:val="18"/>
                                                  <w:szCs w:val="18"/>
                                                </w:rPr>
                                                <w:t>45</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Cuadro de texto 224"/>
                                        <wps:cNvSpPr txBox="1"/>
                                        <wps:spPr>
                                          <a:xfrm>
                                            <a:off x="424395" y="9097"/>
                                            <a:ext cx="364428"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DA106" w14:textId="77777777" w:rsidR="00CF74F4" w:rsidRPr="005E1B04" w:rsidRDefault="00CF74F4" w:rsidP="00093568">
                                              <w:pPr>
                                                <w:rPr>
                                                  <w:sz w:val="18"/>
                                                  <w:szCs w:val="18"/>
                                                </w:rPr>
                                              </w:pPr>
                                              <w:r>
                                                <w:rPr>
                                                  <w:sz w:val="18"/>
                                                  <w:szCs w:val="18"/>
                                                </w:rPr>
                                                <w:t>50</w:t>
                                              </w:r>
                                              <w:r w:rsidRPr="005E1B0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47" name="Grupo 247"/>
                                  <wpg:cNvGrpSpPr/>
                                  <wpg:grpSpPr>
                                    <a:xfrm>
                                      <a:off x="1068947" y="0"/>
                                      <a:ext cx="473382" cy="341291"/>
                                      <a:chOff x="0" y="0"/>
                                      <a:chExt cx="470079" cy="341291"/>
                                    </a:xfrm>
                                  </wpg:grpSpPr>
                                  <wps:wsp>
                                    <wps:cNvPr id="245" name="Rectángulo 245"/>
                                    <wps:cNvSpPr/>
                                    <wps:spPr>
                                      <a:xfrm>
                                        <a:off x="0" y="0"/>
                                        <a:ext cx="251138" cy="341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ángulo 246"/>
                                    <wps:cNvSpPr/>
                                    <wps:spPr>
                                      <a:xfrm>
                                        <a:off x="251138" y="0"/>
                                        <a:ext cx="218941" cy="3409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Conector recto 248"/>
                                  <wps:cNvCnPr/>
                                  <wps:spPr>
                                    <a:xfrm flipH="1">
                                      <a:off x="592268" y="167032"/>
                                      <a:ext cx="472437" cy="393"/>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249" name="Conector recto 249"/>
                                  <wps:cNvCnPr/>
                                  <wps:spPr>
                                    <a:xfrm flipH="1" flipV="1">
                                      <a:off x="1538955" y="160860"/>
                                      <a:ext cx="560302" cy="6434"/>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g:grpSp>
                              <wps:wsp>
                                <wps:cNvPr id="253" name="Conector recto 253"/>
                                <wps:cNvCnPr/>
                                <wps:spPr>
                                  <a:xfrm flipH="1" flipV="1">
                                    <a:off x="2099257" y="167425"/>
                                    <a:ext cx="565785" cy="6350"/>
                                  </a:xfrm>
                                  <a:prstGeom prst="line">
                                    <a:avLst/>
                                  </a:prstGeom>
                                  <a:ln>
                                    <a:solidFill>
                                      <a:schemeClr val="accent6">
                                        <a:lumMod val="75000"/>
                                      </a:schemeClr>
                                    </a:solidFill>
                                  </a:ln>
                                </wps:spPr>
                                <wps:style>
                                  <a:lnRef idx="3">
                                    <a:schemeClr val="dk1"/>
                                  </a:lnRef>
                                  <a:fillRef idx="0">
                                    <a:schemeClr val="dk1"/>
                                  </a:fillRef>
                                  <a:effectRef idx="2">
                                    <a:schemeClr val="dk1"/>
                                  </a:effectRef>
                                  <a:fontRef idx="minor">
                                    <a:schemeClr val="tx1"/>
                                  </a:fontRef>
                                </wps:style>
                                <wps:bodyPr/>
                              </wps:wsp>
                              <wps:wsp>
                                <wps:cNvPr id="254" name="Conector recto 254"/>
                                <wps:cNvCnPr/>
                                <wps:spPr>
                                  <a:xfrm flipH="1" flipV="1">
                                    <a:off x="32198" y="160986"/>
                                    <a:ext cx="566280" cy="6350"/>
                                  </a:xfrm>
                                  <a:prstGeom prst="line">
                                    <a:avLst/>
                                  </a:prstGeom>
                                  <a:ln>
                                    <a:solidFill>
                                      <a:schemeClr val="accent6">
                                        <a:lumMod val="75000"/>
                                      </a:schemeClr>
                                    </a:solidFill>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xmlns:w15="http://schemas.microsoft.com/office/word/2012/wordml">
                  <w:pict>
                    <v:group w14:anchorId="0B379757" id="Grupo 256" o:spid="_x0000_s1086" style="position:absolute;left:0;text-align:left;margin-left:26.55pt;margin-top:.95pt;width:342.25pt;height:51.15pt;z-index:251711488;mso-width-relative:margin" coordsize="44106,6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">
                      <v:shape id="Conector recto de flecha 176" o:spid="_x0000_s1087" type="#_x0000_t32" style="position:absolute;top:4250;width:44106;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d2FcQAAADcAAAADwAAAGRycy9kb3ducmV2LnhtbERPS2vCQBC+F/wPywi91Y0ebEldgwi2&#10;vZTiA7G3MTsmIdnZsLs1SX99Vyh4m4/vOYusN424kvOVZQXTSQKCOLe64kLBYb95egHhA7LGxjIp&#10;GMhDthw9LDDVtuMtXXehEDGEfYoKyhDaVEqfl2TQT2xLHLmLdQZDhK6Q2mEXw00jZ0kylwYrjg0l&#10;trQuKa93P0bBl3mrz+Hz8Pudu+L0vp4dm/NwVOpx3K9eQQTqw1387/7Qcf7zH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3YVxAAAANwAAAAPAAAAAAAAAAAA&#10;AAAAAKECAABkcnMvZG93bnJldi54bWxQSwUGAAAAAAQABAD5AAAAkgMAAAAA&#10;" strokecolor="#5b9bd5 [3204]" strokeweight=".5pt">
                        <v:stroke startarrow="block" endarrow="block" joinstyle="miter"/>
                      </v:shape>
                      <v:group id="Grupo 255" o:spid="_x0000_s1088" style="position:absolute;left:2640;width:41276;height:6494" coordsize="41276,6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upo 252" o:spid="_x0000_s1089" style="position:absolute;width:41276;height:6494" coordsize="40826,6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upo 244" o:spid="_x0000_s1090" style="position:absolute;top:3799;width:40826;height:2695" coordsize="40528,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group id="Grupo 216" o:spid="_x0000_s1091" style="position:absolute;width:32797;height:2695" coordsize="32797,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Grupo 202" o:spid="_x0000_s1092" style="position:absolute;top:46;width:16594;height:2649" coordsize="16594,2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upo 183" o:spid="_x0000_s1093" style="position:absolute;width:7884;height:2648" coordsize="7884,2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Conector recto 177" o:spid="_x0000_s1094" style="position:absolute;visibility:visible;mso-wrap-style:square" from="1586,0" to="1586,1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Conector recto 178" o:spid="_x0000_s1095" style="position:absolute;visibility:visible;mso-wrap-style:square" from="5784,46" to="5784,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group id="Grupo 182" o:spid="_x0000_s1096" style="position:absolute;top:466;width:7884;height:2182" coordsize="7888,2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Cuadro de texto 180" o:spid="_x0000_s1097" type="#_x0000_t202" style="position:absolute;width:3168;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9967CA" w:rsidRPr="005E1B04" w:rsidRDefault="009967CA">
                                            <w:pPr>
                                              <w:rPr>
                                                <w:sz w:val="18"/>
                                                <w:szCs w:val="18"/>
                                              </w:rPr>
                                            </w:pPr>
                                            <w:r>
                                              <w:rPr>
                                                <w:sz w:val="18"/>
                                                <w:szCs w:val="18"/>
                                              </w:rPr>
                                              <w:t>5</w:t>
                                            </w:r>
                                            <w:r w:rsidRPr="005E1B04">
                                              <w:rPr>
                                                <w:sz w:val="18"/>
                                                <w:szCs w:val="18"/>
                                              </w:rPr>
                                              <w:t>0</w:t>
                                            </w:r>
                                          </w:p>
                                        </w:txbxContent>
                                      </v:textbox>
                                    </v:shape>
                                    <v:shape id="Cuadro de texto 181" o:spid="_x0000_s1098" type="#_x0000_t202" style="position:absolute;left:4243;top:90;width:364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9967CA" w:rsidRPr="005E1B04" w:rsidRDefault="009967CA" w:rsidP="005E1B04">
                                            <w:pPr>
                                              <w:rPr>
                                                <w:sz w:val="18"/>
                                                <w:szCs w:val="18"/>
                                              </w:rPr>
                                            </w:pPr>
                                            <w:r>
                                              <w:rPr>
                                                <w:sz w:val="18"/>
                                                <w:szCs w:val="18"/>
                                              </w:rPr>
                                              <w:t>10</w:t>
                                            </w:r>
                                            <w:r w:rsidRPr="005E1B04">
                                              <w:rPr>
                                                <w:sz w:val="18"/>
                                                <w:szCs w:val="18"/>
                                              </w:rPr>
                                              <w:t>0</w:t>
                                            </w:r>
                                          </w:p>
                                        </w:txbxContent>
                                      </v:textbox>
                                    </v:shape>
                                  </v:group>
                                </v:group>
                                <v:group id="Grupo 196" o:spid="_x0000_s1099" style="position:absolute;left:8254;width:8340;height:2648" coordorigin="-2" coordsize="8339,2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line id="Conector recto 197" o:spid="_x0000_s1100" style="position:absolute;visibility:visible;mso-wrap-style:square" from="1586,0" to="1586,1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hg8IAAADcAAAADwAAAAAAAAAAAAAA&#10;AAChAgAAZHJzL2Rvd25yZXYueG1sUEsFBgAAAAAEAAQA+QAAAJADAAAAAA==&#10;" strokecolor="#5b9bd5 [3204]" strokeweight=".5pt">
                                    <v:stroke joinstyle="miter"/>
                                  </v:line>
                                  <v:line id="Conector recto 198" o:spid="_x0000_s1101" style="position:absolute;visibility:visible;mso-wrap-style:square" from="5784,46" to="5784,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group id="Grupo 199" o:spid="_x0000_s1102" style="position:absolute;left:-2;top:464;width:8338;height:2184" coordorigin="-2,-1" coordsize="8343,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Cuadro de texto 200" o:spid="_x0000_s1103" type="#_x0000_t202" style="position:absolute;left:-2;top:-1;width:3920;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9967CA" w:rsidRPr="005E1B04" w:rsidRDefault="009967CA" w:rsidP="005E1B04">
                                            <w:pPr>
                                              <w:rPr>
                                                <w:sz w:val="18"/>
                                                <w:szCs w:val="18"/>
                                              </w:rPr>
                                            </w:pPr>
                                            <w:r>
                                              <w:rPr>
                                                <w:sz w:val="18"/>
                                                <w:szCs w:val="18"/>
                                              </w:rPr>
                                              <w:t>15</w:t>
                                            </w:r>
                                            <w:r w:rsidRPr="005E1B04">
                                              <w:rPr>
                                                <w:sz w:val="18"/>
                                                <w:szCs w:val="18"/>
                                              </w:rPr>
                                              <w:t>0</w:t>
                                            </w:r>
                                          </w:p>
                                        </w:txbxContent>
                                      </v:textbox>
                                    </v:shape>
                                    <v:shape id="Cuadro de texto 201" o:spid="_x0000_s1104" type="#_x0000_t202" style="position:absolute;left:4241;top:91;width:409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9967CA" w:rsidRPr="005E1B04" w:rsidRDefault="009967CA" w:rsidP="005E1B04">
                                            <w:pPr>
                                              <w:rPr>
                                                <w:sz w:val="18"/>
                                                <w:szCs w:val="18"/>
                                              </w:rPr>
                                            </w:pPr>
                                            <w:r>
                                              <w:rPr>
                                                <w:sz w:val="18"/>
                                                <w:szCs w:val="18"/>
                                              </w:rPr>
                                              <w:t>20</w:t>
                                            </w:r>
                                            <w:r w:rsidRPr="005E1B04">
                                              <w:rPr>
                                                <w:sz w:val="18"/>
                                                <w:szCs w:val="18"/>
                                              </w:rPr>
                                              <w:t>0</w:t>
                                            </w:r>
                                          </w:p>
                                        </w:txbxContent>
                                      </v:textbox>
                                    </v:shape>
                                  </v:group>
                                </v:group>
                              </v:group>
                              <v:group id="Grupo 203" o:spid="_x0000_s1105" style="position:absolute;left:16465;width:16332;height:2650" coordorigin="-2" coordsize="16331,2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upo 204" o:spid="_x0000_s1106" style="position:absolute;left:-2;width:7886;height:2650" coordorigin="-2" coordsize="7887,2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Conector recto 205" o:spid="_x0000_s1107" style="position:absolute;visibility:visible;mso-wrap-style:square" from="1586,0" to="1586,1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Conector recto 206" o:spid="_x0000_s1108" style="position:absolute;visibility:visible;mso-wrap-style:square" from="5784,46" to="5784,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group id="Grupo 207" o:spid="_x0000_s1109" style="position:absolute;left:-2;top:466;width:7886;height:2184" coordorigin="-2" coordsize="7891,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Cuadro de texto 208" o:spid="_x0000_s1110" type="#_x0000_t202" style="position:absolute;left:-2;width:3689;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9967CA" w:rsidRPr="005E1B04" w:rsidRDefault="009967CA" w:rsidP="005E1B04">
                                            <w:pPr>
                                              <w:rPr>
                                                <w:sz w:val="18"/>
                                                <w:szCs w:val="18"/>
                                              </w:rPr>
                                            </w:pPr>
                                            <w:r>
                                              <w:rPr>
                                                <w:sz w:val="18"/>
                                                <w:szCs w:val="18"/>
                                              </w:rPr>
                                              <w:t>25</w:t>
                                            </w:r>
                                            <w:r w:rsidRPr="005E1B04">
                                              <w:rPr>
                                                <w:sz w:val="18"/>
                                                <w:szCs w:val="18"/>
                                              </w:rPr>
                                              <w:t>0</w:t>
                                            </w:r>
                                          </w:p>
                                        </w:txbxContent>
                                      </v:textbox>
                                    </v:shape>
                                    <v:shape id="Cuadro de texto 209" o:spid="_x0000_s1111" type="#_x0000_t202" style="position:absolute;left:4241;top:92;width:3647;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9967CA" w:rsidRPr="005E1B04" w:rsidRDefault="009967CA" w:rsidP="005E1B04">
                                            <w:pPr>
                                              <w:rPr>
                                                <w:sz w:val="18"/>
                                                <w:szCs w:val="18"/>
                                              </w:rPr>
                                            </w:pPr>
                                            <w:r>
                                              <w:rPr>
                                                <w:sz w:val="18"/>
                                                <w:szCs w:val="18"/>
                                              </w:rPr>
                                              <w:t>30</w:t>
                                            </w:r>
                                            <w:r w:rsidRPr="005E1B04">
                                              <w:rPr>
                                                <w:sz w:val="18"/>
                                                <w:szCs w:val="18"/>
                                              </w:rPr>
                                              <w:t>0</w:t>
                                            </w:r>
                                          </w:p>
                                        </w:txbxContent>
                                      </v:textbox>
                                    </v:shape>
                                  </v:group>
                                </v:group>
                                <v:group id="Grupo 210" o:spid="_x0000_s1112" style="position:absolute;left:8249;width:8079;height:2649" coordorigin="-8" coordsize="8079,2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Conector recto 211" o:spid="_x0000_s1113" style="position:absolute;visibility:visible;mso-wrap-style:square" from="1586,0" to="1586,1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Conector recto 212" o:spid="_x0000_s1114" style="position:absolute;visibility:visible;mso-wrap-style:square" from="5784,46" to="5784,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group id="Grupo 213" o:spid="_x0000_s1115" style="position:absolute;left:-8;top:465;width:8078;height:2184" coordorigin="-8,-1" coordsize="8083,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Cuadro de texto 214" o:spid="_x0000_s1116" type="#_x0000_t202" style="position:absolute;left:-8;top:-1;width:3928;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9967CA" w:rsidRPr="005E1B04" w:rsidRDefault="009967CA" w:rsidP="005E1B04">
                                            <w:pPr>
                                              <w:rPr>
                                                <w:sz w:val="18"/>
                                                <w:szCs w:val="18"/>
                                              </w:rPr>
                                            </w:pPr>
                                            <w:r>
                                              <w:rPr>
                                                <w:sz w:val="18"/>
                                                <w:szCs w:val="18"/>
                                              </w:rPr>
                                              <w:t>35</w:t>
                                            </w:r>
                                            <w:r w:rsidRPr="005E1B04">
                                              <w:rPr>
                                                <w:sz w:val="18"/>
                                                <w:szCs w:val="18"/>
                                              </w:rPr>
                                              <w:t>0</w:t>
                                            </w:r>
                                          </w:p>
                                        </w:txbxContent>
                                      </v:textbox>
                                    </v:shape>
                                    <v:shape id="Cuadro de texto 215" o:spid="_x0000_s1117" type="#_x0000_t202" style="position:absolute;left:4239;top:92;width:38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9967CA" w:rsidRPr="005E1B04" w:rsidRDefault="009967CA" w:rsidP="005E1B04">
                                            <w:pPr>
                                              <w:rPr>
                                                <w:sz w:val="18"/>
                                                <w:szCs w:val="18"/>
                                              </w:rPr>
                                            </w:pPr>
                                            <w:r>
                                              <w:rPr>
                                                <w:sz w:val="18"/>
                                                <w:szCs w:val="18"/>
                                              </w:rPr>
                                              <w:t>40</w:t>
                                            </w:r>
                                            <w:r w:rsidRPr="005E1B04">
                                              <w:rPr>
                                                <w:sz w:val="18"/>
                                                <w:szCs w:val="18"/>
                                              </w:rPr>
                                              <w:t>0</w:t>
                                            </w:r>
                                          </w:p>
                                        </w:txbxContent>
                                      </v:textbox>
                                    </v:shape>
                                  </v:group>
                                </v:group>
                              </v:group>
                            </v:group>
                            <v:group id="Grupo 219" o:spid="_x0000_s1118" style="position:absolute;left:32647;width:7881;height:2647" coordsize="7884,2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Conector recto 220" o:spid="_x0000_s1119" style="position:absolute;visibility:visible;mso-wrap-style:square" from="1586,0" to="1586,1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hRbMEAAADcAAAADwAAAGRycy9kb3ducmV2LnhtbERPy4rCMBTdD/gP4QqzG1M7oFKNIoLi&#10;ShgfC3eX5tpUm5vaxLb+/WQxMMvDeS9Wva1ES40vHSsYjxIQxLnTJRcKzqft1wyED8gaK8ek4E0e&#10;VsvBxwIz7Tr+ofYYChFD2GeowIRQZ1L63JBFP3I1ceRurrEYImwKqRvsYritZJokE2mx5NhgsKaN&#10;ofxxfFkFT8y3ZK+XXZt0pv2e3OrD9H5V6nPYr+cgAvXhX/zn3msFaRrnxzPxCM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iFFswQAAANwAAAAPAAAAAAAAAAAAAAAA&#10;AKECAABkcnMvZG93bnJldi54bWxQSwUGAAAAAAQABAD5AAAAjwMAAAAA&#10;" strokecolor="#5b9bd5 [3204]" strokeweight=".5pt">
                                <v:stroke joinstyle="miter"/>
                              </v:line>
                              <v:line id="Conector recto 221" o:spid="_x0000_s1120" style="position:absolute;visibility:visible;mso-wrap-style:square" from="5784,46" to="5784,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group id="Grupo 222" o:spid="_x0000_s1121" style="position:absolute;top:466;width:7884;height:2182" coordorigin="" coordsize="7888,2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Cuadro de texto 223" o:spid="_x0000_s1122" type="#_x0000_t202" style="position:absolute;width:380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9967CA" w:rsidRPr="005E1B04" w:rsidRDefault="009967CA" w:rsidP="00093568">
                                        <w:pPr>
                                          <w:rPr>
                                            <w:sz w:val="18"/>
                                            <w:szCs w:val="18"/>
                                          </w:rPr>
                                        </w:pPr>
                                        <w:r>
                                          <w:rPr>
                                            <w:sz w:val="18"/>
                                            <w:szCs w:val="18"/>
                                          </w:rPr>
                                          <w:t>45</w:t>
                                        </w:r>
                                        <w:r w:rsidRPr="005E1B04">
                                          <w:rPr>
                                            <w:sz w:val="18"/>
                                            <w:szCs w:val="18"/>
                                          </w:rPr>
                                          <w:t>0</w:t>
                                        </w:r>
                                      </w:p>
                                    </w:txbxContent>
                                  </v:textbox>
                                </v:shape>
                                <v:shape id="Cuadro de texto 224" o:spid="_x0000_s1123" type="#_x0000_t202" style="position:absolute;left:4243;top:90;width:364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9967CA" w:rsidRPr="005E1B04" w:rsidRDefault="009967CA" w:rsidP="00093568">
                                        <w:pPr>
                                          <w:rPr>
                                            <w:sz w:val="18"/>
                                            <w:szCs w:val="18"/>
                                          </w:rPr>
                                        </w:pPr>
                                        <w:r>
                                          <w:rPr>
                                            <w:sz w:val="18"/>
                                            <w:szCs w:val="18"/>
                                          </w:rPr>
                                          <w:t>50</w:t>
                                        </w:r>
                                        <w:r w:rsidRPr="005E1B04">
                                          <w:rPr>
                                            <w:sz w:val="18"/>
                                            <w:szCs w:val="18"/>
                                          </w:rPr>
                                          <w:t>0</w:t>
                                        </w:r>
                                      </w:p>
                                    </w:txbxContent>
                                  </v:textbox>
                                </v:shape>
                              </v:group>
                            </v:group>
                          </v:group>
                          <v:group id="Grupo 247" o:spid="_x0000_s1124" style="position:absolute;left:10689;width:4734;height:3412" coordsize="470079,34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rect id="Rectángulo 245" o:spid="_x0000_s1125" style="position:absolute;width:251138;height:341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rect id="Rectángulo 246" o:spid="_x0000_s1126" style="position:absolute;left:251138;width:218941;height:340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D7cQA&#10;AADcAAAADwAAAGRycy9kb3ducmV2LnhtbESPwWrDMBBE74X8g9hAb41sU0JwopgSCPSQQ5ymzXWx&#10;traJtVIkNXb/vioUehxm5g2zqSYziDv50FtWkC8yEMSN1T23Cs5v+6cViBCRNQ6WScE3Bai2s4cN&#10;ltqOXNP9FFuRIBxKVNDF6EopQ9ORwbCwjjh5n9YbjEn6VmqPY4KbQRZZtpQGe04LHTraddRcT19G&#10;QX1+51teOHm5Ho5+tY8fg7OFUo/z6WUNItIU/8N/7VetoHhewu+Zd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hQ+3EAAAA3AAAAA8AAAAAAAAAAAAAAAAAmAIAAGRycy9k&#10;b3ducmV2LnhtbFBLBQYAAAAABAAEAPUAAACJAwAAAAA=&#10;" fillcolor="yellow" strokecolor="#1f4d78 [1604]" strokeweight="1pt"/>
                          </v:group>
                          <v:line id="Conector recto 248" o:spid="_x0000_s1127" style="position:absolute;flip:x;visibility:visible;mso-wrap-style:square" from="5922,1670" to="10647,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kLLMIAAADcAAAADwAAAGRycy9kb3ducmV2LnhtbERPz2vCMBS+D/Y/hDfYRWw62Zx2jSLC&#10;RvVmV++P5q0pa15KE23975fDwOPH9zvfTrYTVxp861jBS5KCIK6dbrlRUH1/zlcgfEDW2DkmBTfy&#10;sN08PuSYaTfyia5laEQMYZ+hAhNCn0npa0MWfeJ64sj9uMFiiHBopB5wjOG2k4s0XUqLLccGgz3t&#10;DdW/5cUqOFfmuHbvh+LNn27HYvyade1lptTz07T7ABFoCnfxv7vQChavcW08E4+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kLLMIAAADcAAAADwAAAAAAAAAAAAAA&#10;AAChAgAAZHJzL2Rvd25yZXYueG1sUEsFBgAAAAAEAAQA+QAAAJADAAAAAA==&#10;" strokecolor="red" strokeweight="1.5pt">
                            <v:stroke joinstyle="miter"/>
                          </v:line>
                          <v:line id="Conector recto 249" o:spid="_x0000_s1128" style="position:absolute;flip:x y;visibility:visible;mso-wrap-style:square" from="15389,1608" to="20992,1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iFMYAAADcAAAADwAAAGRycy9kb3ducmV2LnhtbESPwW7CMBBE75X6D9ZW4lYcIlS1KQbR&#10;AgIOHKD0voqXOBCvQ2xIytfjSpV6HM3MG81o0tlKXKnxpWMFg34Cgjh3uuRCwf5r8fwKwgdkjZVj&#10;UvBDHibjx4cRZtq1vKXrLhQiQthnqMCEUGdS+tyQRd93NXH0Dq6xGKJsCqkbbCPcVjJNkhdpseS4&#10;YLCmT0P5aXexCjbm7D5u69t3OWvX6fJ43i/q6Vyp3lM3fQcRqAv/4b/2SitIh2/weyYe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94hTGAAAA3AAAAA8AAAAAAAAA&#10;AAAAAAAAoQIAAGRycy9kb3ducmV2LnhtbFBLBQYAAAAABAAEAPkAAACUAwAAAAA=&#10;" strokecolor="red" strokeweight="1.5pt">
                            <v:stroke joinstyle="miter"/>
                          </v:line>
                        </v:group>
                        <v:line id="Conector recto 253" o:spid="_x0000_s1129" style="position:absolute;flip:x y;visibility:visible;mso-wrap-style:square" from="20992,1674" to="26650,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lvScQAAADcAAAADwAAAGRycy9kb3ducmV2LnhtbESPQWvCQBSE70L/w/IKXkQ3RiwSXaUU&#10;K+JNWxBvz+wzCWbfht1tjP/eFYQeh5n5hlmsOlOLlpyvLCsYjxIQxLnVFRcKfn++hzMQPiBrrC2T&#10;gjt5WC3fegvMtL3xntpDKESEsM9QQRlCk0np85IM+pFtiKN3sc5giNIVUju8RbipZZokH9JgxXGh&#10;xIa+Ssqvhz+jYHd0m02bS52e6v3xfJ4M1rogpfrv3eccRKAu/Idf7a1WkE4n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W9JxAAAANwAAAAPAAAAAAAAAAAA&#10;AAAAAKECAABkcnMvZG93bnJldi54bWxQSwUGAAAAAAQABAD5AAAAkgMAAAAA&#10;" strokecolor="#538135 [2409]" strokeweight="1.5pt">
                          <v:stroke joinstyle="miter"/>
                        </v:line>
                        <v:line id="Conector recto 254" o:spid="_x0000_s1130" style="position:absolute;flip:x y;visibility:visible;mso-wrap-style:square" from="321,1609" to="5984,1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3PcUAAADcAAAADwAAAGRycy9kb3ducmV2LnhtbESPT2vCQBTE7wW/w/IEL0U3xlZK6ioi&#10;VsSbf0B6e2Zfk2D2bdjdxvjtXaHQ4zAzv2Fmi87UoiXnK8sKxqMEBHFudcWFgtPxa/gBwgdkjbVl&#10;UnAnD4t572WGmbY33lN7CIWIEPYZKihDaDIpfV6SQT+yDXH0fqwzGKJ0hdQObxFuapkmyVQarDgu&#10;lNjQqqT8evg1CnZnt9m0udTpd70/Xy6T17UuSKlBv1t+ggjUhf/wX3urFaTvb/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D3PcUAAADcAAAADwAAAAAAAAAA&#10;AAAAAAChAgAAZHJzL2Rvd25yZXYueG1sUEsFBgAAAAAEAAQA+QAAAJMDAAAAAA==&#10;" strokecolor="#538135 [2409]" strokeweight="1.5pt">
                          <v:stroke joinstyle="miter"/>
                        </v:line>
                      </v:group>
                    </v:group>
                  </w:pict>
                </mc:Fallback>
              </mc:AlternateContent>
            </w:r>
          </w:p>
          <w:p w14:paraId="1D6F654A" w14:textId="77777777" w:rsidR="00323EFB" w:rsidRDefault="00323EFB" w:rsidP="00333539">
            <w:pPr>
              <w:jc w:val="center"/>
              <w:rPr>
                <w:rFonts w:ascii="Arial" w:hAnsi="Arial" w:cs="Arial"/>
                <w:sz w:val="24"/>
                <w:szCs w:val="24"/>
              </w:rPr>
            </w:pPr>
          </w:p>
          <w:p w14:paraId="558D9AC1" w14:textId="77777777" w:rsidR="00323EFB" w:rsidRDefault="00323EFB" w:rsidP="00333539">
            <w:pPr>
              <w:jc w:val="center"/>
              <w:rPr>
                <w:rFonts w:ascii="Arial" w:hAnsi="Arial" w:cs="Arial"/>
                <w:sz w:val="24"/>
                <w:szCs w:val="24"/>
              </w:rPr>
            </w:pPr>
          </w:p>
          <w:p w14:paraId="3476B3E8" w14:textId="77777777" w:rsidR="00323EFB" w:rsidRDefault="00323EFB" w:rsidP="00333539">
            <w:pPr>
              <w:jc w:val="center"/>
              <w:rPr>
                <w:rFonts w:ascii="Arial" w:hAnsi="Arial" w:cs="Arial"/>
                <w:sz w:val="24"/>
                <w:szCs w:val="24"/>
              </w:rPr>
            </w:pPr>
          </w:p>
          <w:p w14:paraId="48E0A44C" w14:textId="77777777" w:rsidR="00323EFB" w:rsidRDefault="00323EFB" w:rsidP="00333539">
            <w:pPr>
              <w:jc w:val="center"/>
              <w:rPr>
                <w:rFonts w:ascii="Arial" w:hAnsi="Arial" w:cs="Arial"/>
                <w:sz w:val="24"/>
                <w:szCs w:val="24"/>
              </w:rPr>
            </w:pPr>
          </w:p>
          <w:p w14:paraId="6D0BC95B" w14:textId="77777777" w:rsidR="00323EFB" w:rsidRDefault="00323EFB" w:rsidP="00333539">
            <w:pPr>
              <w:jc w:val="center"/>
              <w:rPr>
                <w:rFonts w:ascii="Arial" w:hAnsi="Arial" w:cs="Arial"/>
                <w:sz w:val="24"/>
                <w:szCs w:val="24"/>
              </w:rPr>
            </w:pPr>
          </w:p>
          <w:p w14:paraId="7838886A" w14:textId="77777777" w:rsidR="00323EFB" w:rsidRPr="00C87E96" w:rsidRDefault="00323EFB" w:rsidP="00333539">
            <w:pPr>
              <w:rPr>
                <w:rFonts w:ascii="Arial" w:hAnsi="Arial" w:cs="Arial"/>
                <w:sz w:val="24"/>
                <w:szCs w:val="24"/>
              </w:rPr>
            </w:pPr>
          </w:p>
        </w:tc>
      </w:tr>
      <w:tr w:rsidR="00323EFB" w:rsidRPr="00C87E96" w14:paraId="04B3DABD" w14:textId="77777777" w:rsidTr="00333539">
        <w:tc>
          <w:tcPr>
            <w:tcW w:w="1419" w:type="dxa"/>
          </w:tcPr>
          <w:p w14:paraId="54A714C3" w14:textId="77777777" w:rsidR="00323EFB" w:rsidRPr="00C87E96" w:rsidRDefault="00323EFB" w:rsidP="00333539">
            <w:pPr>
              <w:rPr>
                <w:rFonts w:ascii="Arial" w:hAnsi="Arial" w:cs="Arial"/>
                <w:b/>
                <w:sz w:val="24"/>
                <w:szCs w:val="24"/>
              </w:rPr>
            </w:pPr>
            <w:r w:rsidRPr="00C87E96">
              <w:rPr>
                <w:rFonts w:ascii="Arial" w:hAnsi="Arial" w:cs="Arial"/>
                <w:b/>
                <w:sz w:val="24"/>
                <w:szCs w:val="24"/>
              </w:rPr>
              <w:t>Pie de imagen</w:t>
            </w:r>
          </w:p>
          <w:p w14:paraId="28D46A63" w14:textId="77777777" w:rsidR="00323EFB" w:rsidRPr="00C87E96" w:rsidRDefault="00323EFB" w:rsidP="00333539">
            <w:pPr>
              <w:rPr>
                <w:rFonts w:ascii="Arial" w:hAnsi="Arial" w:cs="Arial"/>
                <w:sz w:val="24"/>
                <w:szCs w:val="24"/>
              </w:rPr>
            </w:pPr>
            <w:r w:rsidRPr="00C87E96">
              <w:rPr>
                <w:rFonts w:ascii="Arial" w:hAnsi="Arial" w:cs="Arial"/>
                <w:b/>
                <w:sz w:val="24"/>
                <w:szCs w:val="24"/>
              </w:rPr>
              <w:t>Inferior</w:t>
            </w:r>
          </w:p>
        </w:tc>
        <w:tc>
          <w:tcPr>
            <w:tcW w:w="8788" w:type="dxa"/>
          </w:tcPr>
          <w:p w14:paraId="780220DE" w14:textId="77777777" w:rsidR="00323EFB" w:rsidRPr="000B06DF" w:rsidRDefault="00B930C0" w:rsidP="00333539">
            <w:pPr>
              <w:jc w:val="both"/>
              <w:rPr>
                <w:rFonts w:ascii="Arial" w:eastAsiaTheme="minorEastAsia" w:hAnsi="Arial" w:cs="Arial"/>
              </w:rPr>
            </w:pPr>
            <w:r>
              <w:rPr>
                <w:rFonts w:ascii="Arial" w:eastAsiaTheme="minorEastAsia" w:hAnsi="Arial" w:cs="Arial"/>
              </w:rPr>
              <w:t>Ya que existe un valor mayor a 355.75, entonces, existe un dato inusual en la muestra. Este valor corresponde a 638</w:t>
            </w:r>
          </w:p>
        </w:tc>
      </w:tr>
    </w:tbl>
    <w:p w14:paraId="02DB4255" w14:textId="77777777" w:rsidR="00323EFB" w:rsidRDefault="00323EFB" w:rsidP="00D828D6">
      <w:pPr>
        <w:spacing w:after="0" w:line="240" w:lineRule="auto"/>
        <w:jc w:val="both"/>
        <w:rPr>
          <w:rFonts w:ascii="Arial" w:eastAsia="Times New Roman" w:hAnsi="Arial" w:cs="Arial"/>
          <w:lang w:eastAsia="es-ES"/>
        </w:rPr>
      </w:pPr>
    </w:p>
    <w:p w14:paraId="308C56CD" w14:textId="77777777" w:rsidR="00B930C0" w:rsidRDefault="00333539" w:rsidP="00D828D6">
      <w:pPr>
        <w:spacing w:after="0" w:line="240" w:lineRule="auto"/>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Pr>
          <w:rFonts w:ascii="Arial" w:hAnsi="Arial" w:cs="Arial"/>
          <w:b/>
        </w:rPr>
        <w:t>1.2.4 Coeficiente de variación</w:t>
      </w:r>
    </w:p>
    <w:p w14:paraId="12EAB87D" w14:textId="77777777" w:rsidR="00333539" w:rsidRPr="00333539" w:rsidRDefault="00333539" w:rsidP="00D828D6">
      <w:pPr>
        <w:spacing w:after="0" w:line="240" w:lineRule="auto"/>
        <w:jc w:val="both"/>
        <w:rPr>
          <w:rFonts w:ascii="Arial" w:eastAsia="Times New Roman" w:hAnsi="Arial" w:cs="Arial"/>
          <w:lang w:eastAsia="es-ES"/>
        </w:rPr>
      </w:pPr>
    </w:p>
    <w:p w14:paraId="51B45EDD" w14:textId="77777777" w:rsidR="00323EFB" w:rsidRDefault="00333539"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El coeficiente de variación se puede considerar como una medida de dispersión o de variabilidad. Su propósito es comparar la media con la variabilidad que presenta la variable.</w:t>
      </w:r>
    </w:p>
    <w:tbl>
      <w:tblPr>
        <w:tblStyle w:val="Tablaconcuadrcula"/>
        <w:tblW w:w="0" w:type="auto"/>
        <w:tblLook w:val="04A0" w:firstRow="1" w:lastRow="0" w:firstColumn="1" w:lastColumn="0" w:noHBand="0" w:noVBand="1"/>
      </w:tblPr>
      <w:tblGrid>
        <w:gridCol w:w="2490"/>
        <w:gridCol w:w="6338"/>
      </w:tblGrid>
      <w:tr w:rsidR="000A0A49" w:rsidRPr="00C87E96" w14:paraId="3F17291E" w14:textId="77777777" w:rsidTr="009967CA">
        <w:tc>
          <w:tcPr>
            <w:tcW w:w="8828" w:type="dxa"/>
            <w:gridSpan w:val="2"/>
            <w:shd w:val="clear" w:color="auto" w:fill="000000" w:themeFill="text1"/>
          </w:tcPr>
          <w:p w14:paraId="0FA81AC1" w14:textId="77777777" w:rsidR="000A0A49" w:rsidRPr="00C87E96" w:rsidRDefault="000A0A49" w:rsidP="009967CA">
            <w:pPr>
              <w:jc w:val="center"/>
              <w:rPr>
                <w:rFonts w:ascii="Arial" w:hAnsi="Arial" w:cs="Arial"/>
                <w:b/>
                <w:sz w:val="24"/>
                <w:szCs w:val="24"/>
              </w:rPr>
            </w:pPr>
            <w:r w:rsidRPr="00C87E96">
              <w:rPr>
                <w:rFonts w:ascii="Arial" w:hAnsi="Arial" w:cs="Arial"/>
                <w:b/>
                <w:sz w:val="24"/>
                <w:szCs w:val="24"/>
              </w:rPr>
              <w:t xml:space="preserve">Destacado </w:t>
            </w:r>
          </w:p>
        </w:tc>
      </w:tr>
      <w:tr w:rsidR="000A0A49" w:rsidRPr="00C87E96" w14:paraId="366DEB4B" w14:textId="77777777" w:rsidTr="009967CA">
        <w:tc>
          <w:tcPr>
            <w:tcW w:w="2490" w:type="dxa"/>
          </w:tcPr>
          <w:p w14:paraId="769136EA" w14:textId="77777777" w:rsidR="000A0A49" w:rsidRPr="00C87E96" w:rsidRDefault="000A0A49" w:rsidP="009967CA">
            <w:pPr>
              <w:rPr>
                <w:rFonts w:ascii="Arial" w:hAnsi="Arial" w:cs="Arial"/>
                <w:b/>
                <w:sz w:val="24"/>
                <w:szCs w:val="24"/>
              </w:rPr>
            </w:pPr>
            <w:r w:rsidRPr="00C87E96">
              <w:rPr>
                <w:rFonts w:ascii="Arial" w:hAnsi="Arial" w:cs="Arial"/>
                <w:b/>
                <w:sz w:val="24"/>
                <w:szCs w:val="24"/>
              </w:rPr>
              <w:t>Título</w:t>
            </w:r>
          </w:p>
        </w:tc>
        <w:tc>
          <w:tcPr>
            <w:tcW w:w="6338" w:type="dxa"/>
          </w:tcPr>
          <w:p w14:paraId="3BF4B91A" w14:textId="77777777" w:rsidR="000A0A49" w:rsidRPr="00C87E96" w:rsidRDefault="000A0A49" w:rsidP="009967CA">
            <w:pPr>
              <w:rPr>
                <w:rFonts w:ascii="Arial" w:hAnsi="Arial" w:cs="Arial"/>
                <w:b/>
                <w:sz w:val="24"/>
                <w:szCs w:val="24"/>
              </w:rPr>
            </w:pPr>
            <w:r>
              <w:rPr>
                <w:rFonts w:ascii="Arial" w:hAnsi="Arial" w:cs="Arial"/>
                <w:b/>
                <w:sz w:val="24"/>
                <w:szCs w:val="24"/>
              </w:rPr>
              <w:t>Definición de Coeficiente de Variación</w:t>
            </w:r>
          </w:p>
        </w:tc>
      </w:tr>
      <w:tr w:rsidR="000A0A49" w:rsidRPr="00C87E96" w14:paraId="233B5BD1" w14:textId="77777777" w:rsidTr="009967CA">
        <w:tc>
          <w:tcPr>
            <w:tcW w:w="2490" w:type="dxa"/>
          </w:tcPr>
          <w:p w14:paraId="31E875B6" w14:textId="77777777" w:rsidR="000A0A49" w:rsidRPr="00C87E96" w:rsidRDefault="000A0A49" w:rsidP="009967CA">
            <w:pPr>
              <w:rPr>
                <w:rFonts w:ascii="Arial" w:hAnsi="Arial" w:cs="Arial"/>
                <w:sz w:val="24"/>
                <w:szCs w:val="24"/>
              </w:rPr>
            </w:pPr>
            <w:r w:rsidRPr="00C87E96">
              <w:rPr>
                <w:rFonts w:ascii="Arial" w:hAnsi="Arial" w:cs="Arial"/>
                <w:b/>
                <w:sz w:val="24"/>
                <w:szCs w:val="24"/>
              </w:rPr>
              <w:t>Contenido</w:t>
            </w:r>
          </w:p>
        </w:tc>
        <w:tc>
          <w:tcPr>
            <w:tcW w:w="6338" w:type="dxa"/>
          </w:tcPr>
          <w:p w14:paraId="3DF89C50" w14:textId="77777777" w:rsidR="000A0A49" w:rsidRDefault="000A0A49" w:rsidP="009967CA">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w:t>
            </w:r>
            <w:r>
              <w:rPr>
                <w:rFonts w:ascii="Arial" w:eastAsia="Times New Roman" w:hAnsi="Arial" w:cs="Arial"/>
                <w:b/>
                <w:sz w:val="24"/>
                <w:szCs w:val="24"/>
                <w:lang w:eastAsia="es-ES"/>
              </w:rPr>
              <w:t>coeficiente de variación</w:t>
            </w:r>
            <w:r>
              <w:rPr>
                <w:rFonts w:ascii="Arial" w:eastAsia="Times New Roman" w:hAnsi="Arial" w:cs="Arial"/>
                <w:sz w:val="24"/>
                <w:szCs w:val="24"/>
                <w:lang w:eastAsia="es-ES"/>
              </w:rPr>
              <w:t xml:space="preserve"> se define como la relación porcentual que existe entre la desviación estándar y la media.</w:t>
            </w:r>
          </w:p>
          <w:p w14:paraId="059170B3" w14:textId="77777777" w:rsidR="000A0A49" w:rsidRPr="000A0A49" w:rsidRDefault="000A0A49" w:rsidP="000A0A49">
            <w:pPr>
              <w:jc w:val="center"/>
              <w:rPr>
                <w:rFonts w:ascii="Arial" w:eastAsia="Times New Roman" w:hAnsi="Arial" w:cs="Arial"/>
                <w:sz w:val="24"/>
                <w:szCs w:val="24"/>
                <w:lang w:eastAsia="es-ES"/>
              </w:rPr>
            </w:pPr>
            <m:oMathPara>
              <m:oMath>
                <m:r>
                  <w:rPr>
                    <w:rFonts w:ascii="Cambria Math" w:eastAsia="Times New Roman" w:hAnsi="Cambria Math" w:cs="Arial"/>
                    <w:sz w:val="24"/>
                    <w:szCs w:val="24"/>
                    <w:lang w:eastAsia="es-ES"/>
                  </w:rPr>
                  <m:t>cv=</m:t>
                </m:r>
                <m:f>
                  <m:fPr>
                    <m:ctrlPr>
                      <w:rPr>
                        <w:rFonts w:ascii="Cambria Math" w:eastAsia="Times New Roman" w:hAnsi="Cambria Math" w:cs="Arial"/>
                        <w:i/>
                        <w:sz w:val="24"/>
                        <w:szCs w:val="24"/>
                        <w:lang w:eastAsia="es-ES"/>
                      </w:rPr>
                    </m:ctrlPr>
                  </m:fPr>
                  <m:num>
                    <m:r>
                      <w:rPr>
                        <w:rFonts w:ascii="Cambria Math" w:eastAsia="Times New Roman" w:hAnsi="Cambria Math" w:cs="Arial"/>
                        <w:sz w:val="24"/>
                        <w:szCs w:val="24"/>
                        <w:lang w:eastAsia="es-ES"/>
                      </w:rPr>
                      <m:t>s*100</m:t>
                    </m:r>
                  </m:num>
                  <m:den>
                    <m:acc>
                      <m:accPr>
                        <m:chr m:val="̅"/>
                        <m:ctrlPr>
                          <w:rPr>
                            <w:rFonts w:ascii="Cambria Math" w:eastAsia="Times New Roman" w:hAnsi="Cambria Math" w:cs="Arial"/>
                            <w:i/>
                            <w:sz w:val="24"/>
                            <w:szCs w:val="24"/>
                            <w:lang w:eastAsia="es-ES"/>
                          </w:rPr>
                        </m:ctrlPr>
                      </m:accPr>
                      <m:e>
                        <m:r>
                          <w:rPr>
                            <w:rFonts w:ascii="Cambria Math" w:eastAsia="Times New Roman" w:hAnsi="Cambria Math" w:cs="Arial"/>
                            <w:sz w:val="24"/>
                            <w:szCs w:val="24"/>
                            <w:lang w:eastAsia="es-ES"/>
                          </w:rPr>
                          <m:t>x</m:t>
                        </m:r>
                      </m:e>
                    </m:acc>
                  </m:den>
                </m:f>
              </m:oMath>
            </m:oMathPara>
          </w:p>
          <w:p w14:paraId="379D2904" w14:textId="77777777" w:rsidR="000A0A49" w:rsidRPr="000A0A49" w:rsidRDefault="000A0A49" w:rsidP="009967CA">
            <w:pPr>
              <w:jc w:val="both"/>
              <w:rPr>
                <w:rFonts w:ascii="Arial" w:eastAsia="Times New Roman" w:hAnsi="Arial" w:cs="Arial"/>
                <w:sz w:val="24"/>
                <w:szCs w:val="24"/>
                <w:lang w:eastAsia="es-ES"/>
              </w:rPr>
            </w:pPr>
          </w:p>
        </w:tc>
      </w:tr>
    </w:tbl>
    <w:p w14:paraId="373E20D7" w14:textId="77777777" w:rsidR="00333539" w:rsidRPr="000A0A49" w:rsidRDefault="00333539" w:rsidP="00D828D6">
      <w:pPr>
        <w:spacing w:after="0" w:line="240" w:lineRule="auto"/>
        <w:jc w:val="both"/>
        <w:rPr>
          <w:rFonts w:ascii="Arial" w:eastAsia="Times New Roman" w:hAnsi="Arial" w:cs="Arial"/>
          <w:lang w:eastAsia="es-ES"/>
        </w:rPr>
      </w:pPr>
    </w:p>
    <w:p w14:paraId="657EAF9F" w14:textId="77777777" w:rsidR="00323EFB" w:rsidRDefault="000A0A49"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El coeficiente de variación no tiene unidades. Se utiliza expresado como porcentaje y puede ser un valor negativo, siempre y cuando el valor de la media sea negativo.</w:t>
      </w:r>
    </w:p>
    <w:p w14:paraId="48244698" w14:textId="77777777" w:rsidR="000A0A49" w:rsidRDefault="000A0A49"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Una forma de interpretar el coeficiente de variación corresponde a su valor. A mayor valor, significa que hay mayor heterogeneidad de los valores de la variable, a menor valor significa que hay mayor heterogeneidad de los valores de la variable.</w:t>
      </w:r>
    </w:p>
    <w:p w14:paraId="32B51B46" w14:textId="77777777" w:rsidR="000A0A49" w:rsidRDefault="000A0A49" w:rsidP="00D828D6">
      <w:pPr>
        <w:spacing w:after="0" w:line="240" w:lineRule="auto"/>
        <w:jc w:val="both"/>
        <w:rPr>
          <w:rFonts w:ascii="Arial" w:eastAsia="Times New Roman" w:hAnsi="Arial" w:cs="Arial"/>
          <w:lang w:val="es-ES" w:eastAsia="es-ES"/>
        </w:rPr>
      </w:pPr>
    </w:p>
    <w:p w14:paraId="68E40F0A" w14:textId="77777777" w:rsidR="000A0A49" w:rsidRDefault="00B7614D"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Uno de los ediles de la zona quiere conocer el comportamiento del gasto en telefonía celular en los habitantes de uno de los barrios. Para tal fin preguntó a 12 padres cabeza de familia la cantidad de dinero, en miles de pesos, que pagó por concepto del uso de la línea celular. Los resultados son:</w:t>
      </w:r>
    </w:p>
    <w:tbl>
      <w:tblPr>
        <w:tblW w:w="8838" w:type="dxa"/>
        <w:tblCellMar>
          <w:left w:w="70" w:type="dxa"/>
          <w:right w:w="70" w:type="dxa"/>
        </w:tblCellMar>
        <w:tblLook w:val="04A0" w:firstRow="1" w:lastRow="0" w:firstColumn="1" w:lastColumn="0" w:noHBand="0" w:noVBand="1"/>
      </w:tblPr>
      <w:tblGrid>
        <w:gridCol w:w="590"/>
        <w:gridCol w:w="590"/>
        <w:gridCol w:w="590"/>
        <w:gridCol w:w="589"/>
        <w:gridCol w:w="589"/>
        <w:gridCol w:w="589"/>
        <w:gridCol w:w="589"/>
        <w:gridCol w:w="589"/>
        <w:gridCol w:w="589"/>
        <w:gridCol w:w="589"/>
        <w:gridCol w:w="589"/>
        <w:gridCol w:w="589"/>
        <w:gridCol w:w="589"/>
        <w:gridCol w:w="589"/>
        <w:gridCol w:w="589"/>
      </w:tblGrid>
      <w:tr w:rsidR="00B7614D" w:rsidRPr="00B7614D" w14:paraId="27D7D9C3" w14:textId="77777777" w:rsidTr="00B7614D">
        <w:trPr>
          <w:trHeight w:val="300"/>
        </w:trPr>
        <w:tc>
          <w:tcPr>
            <w:tcW w:w="590" w:type="dxa"/>
            <w:tcBorders>
              <w:top w:val="nil"/>
              <w:left w:val="nil"/>
              <w:bottom w:val="nil"/>
              <w:right w:val="nil"/>
            </w:tcBorders>
            <w:shd w:val="clear" w:color="auto" w:fill="auto"/>
            <w:noWrap/>
            <w:vAlign w:val="bottom"/>
            <w:hideMark/>
          </w:tcPr>
          <w:p w14:paraId="1021DED5"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21</w:t>
            </w:r>
          </w:p>
        </w:tc>
        <w:tc>
          <w:tcPr>
            <w:tcW w:w="590" w:type="dxa"/>
            <w:tcBorders>
              <w:top w:val="nil"/>
              <w:left w:val="nil"/>
              <w:bottom w:val="nil"/>
              <w:right w:val="nil"/>
            </w:tcBorders>
            <w:shd w:val="clear" w:color="auto" w:fill="auto"/>
            <w:noWrap/>
            <w:vAlign w:val="bottom"/>
            <w:hideMark/>
          </w:tcPr>
          <w:p w14:paraId="7E6E4FF1"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18,5</w:t>
            </w:r>
          </w:p>
        </w:tc>
        <w:tc>
          <w:tcPr>
            <w:tcW w:w="590" w:type="dxa"/>
            <w:tcBorders>
              <w:top w:val="nil"/>
              <w:left w:val="nil"/>
              <w:bottom w:val="nil"/>
              <w:right w:val="nil"/>
            </w:tcBorders>
            <w:shd w:val="clear" w:color="auto" w:fill="auto"/>
            <w:noWrap/>
            <w:vAlign w:val="bottom"/>
            <w:hideMark/>
          </w:tcPr>
          <w:p w14:paraId="68FDC417"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50</w:t>
            </w:r>
          </w:p>
        </w:tc>
        <w:tc>
          <w:tcPr>
            <w:tcW w:w="589" w:type="dxa"/>
            <w:tcBorders>
              <w:top w:val="nil"/>
              <w:left w:val="nil"/>
              <w:bottom w:val="nil"/>
              <w:right w:val="nil"/>
            </w:tcBorders>
            <w:shd w:val="clear" w:color="auto" w:fill="auto"/>
            <w:noWrap/>
            <w:vAlign w:val="bottom"/>
            <w:hideMark/>
          </w:tcPr>
          <w:p w14:paraId="6A5883CA"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13,5</w:t>
            </w:r>
          </w:p>
        </w:tc>
        <w:tc>
          <w:tcPr>
            <w:tcW w:w="589" w:type="dxa"/>
            <w:tcBorders>
              <w:top w:val="nil"/>
              <w:left w:val="nil"/>
              <w:bottom w:val="nil"/>
              <w:right w:val="nil"/>
            </w:tcBorders>
            <w:shd w:val="clear" w:color="auto" w:fill="auto"/>
            <w:noWrap/>
            <w:vAlign w:val="bottom"/>
            <w:hideMark/>
          </w:tcPr>
          <w:p w14:paraId="60C4C9A0"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23</w:t>
            </w:r>
          </w:p>
        </w:tc>
        <w:tc>
          <w:tcPr>
            <w:tcW w:w="589" w:type="dxa"/>
            <w:tcBorders>
              <w:top w:val="nil"/>
              <w:left w:val="nil"/>
              <w:bottom w:val="nil"/>
              <w:right w:val="nil"/>
            </w:tcBorders>
            <w:shd w:val="clear" w:color="auto" w:fill="auto"/>
            <w:noWrap/>
            <w:vAlign w:val="bottom"/>
            <w:hideMark/>
          </w:tcPr>
          <w:p w14:paraId="7877F8E1"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19,5</w:t>
            </w:r>
          </w:p>
        </w:tc>
        <w:tc>
          <w:tcPr>
            <w:tcW w:w="589" w:type="dxa"/>
            <w:tcBorders>
              <w:top w:val="nil"/>
              <w:left w:val="nil"/>
              <w:bottom w:val="nil"/>
              <w:right w:val="nil"/>
            </w:tcBorders>
            <w:shd w:val="clear" w:color="auto" w:fill="auto"/>
            <w:noWrap/>
            <w:vAlign w:val="bottom"/>
            <w:hideMark/>
          </w:tcPr>
          <w:p w14:paraId="2D93D650"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45,5</w:t>
            </w:r>
          </w:p>
        </w:tc>
        <w:tc>
          <w:tcPr>
            <w:tcW w:w="589" w:type="dxa"/>
            <w:tcBorders>
              <w:top w:val="nil"/>
              <w:left w:val="nil"/>
              <w:bottom w:val="nil"/>
              <w:right w:val="nil"/>
            </w:tcBorders>
            <w:shd w:val="clear" w:color="auto" w:fill="auto"/>
            <w:noWrap/>
            <w:vAlign w:val="bottom"/>
            <w:hideMark/>
          </w:tcPr>
          <w:p w14:paraId="1B91773C"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37</w:t>
            </w:r>
          </w:p>
        </w:tc>
        <w:tc>
          <w:tcPr>
            <w:tcW w:w="589" w:type="dxa"/>
            <w:tcBorders>
              <w:top w:val="nil"/>
              <w:left w:val="nil"/>
              <w:bottom w:val="nil"/>
              <w:right w:val="nil"/>
            </w:tcBorders>
            <w:shd w:val="clear" w:color="auto" w:fill="auto"/>
            <w:noWrap/>
            <w:vAlign w:val="bottom"/>
            <w:hideMark/>
          </w:tcPr>
          <w:p w14:paraId="3697E6CE"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25</w:t>
            </w:r>
          </w:p>
        </w:tc>
        <w:tc>
          <w:tcPr>
            <w:tcW w:w="589" w:type="dxa"/>
            <w:tcBorders>
              <w:top w:val="nil"/>
              <w:left w:val="nil"/>
              <w:bottom w:val="nil"/>
              <w:right w:val="nil"/>
            </w:tcBorders>
            <w:shd w:val="clear" w:color="auto" w:fill="auto"/>
            <w:noWrap/>
            <w:vAlign w:val="bottom"/>
            <w:hideMark/>
          </w:tcPr>
          <w:p w14:paraId="7C7E348A"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12,3</w:t>
            </w:r>
          </w:p>
        </w:tc>
        <w:tc>
          <w:tcPr>
            <w:tcW w:w="589" w:type="dxa"/>
            <w:tcBorders>
              <w:top w:val="nil"/>
              <w:left w:val="nil"/>
              <w:bottom w:val="nil"/>
              <w:right w:val="nil"/>
            </w:tcBorders>
            <w:shd w:val="clear" w:color="auto" w:fill="auto"/>
            <w:noWrap/>
            <w:vAlign w:val="bottom"/>
            <w:hideMark/>
          </w:tcPr>
          <w:p w14:paraId="10B28BD2"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125</w:t>
            </w:r>
          </w:p>
        </w:tc>
        <w:tc>
          <w:tcPr>
            <w:tcW w:w="589" w:type="dxa"/>
            <w:tcBorders>
              <w:top w:val="nil"/>
              <w:left w:val="nil"/>
              <w:bottom w:val="nil"/>
              <w:right w:val="nil"/>
            </w:tcBorders>
            <w:shd w:val="clear" w:color="auto" w:fill="auto"/>
            <w:noWrap/>
            <w:vAlign w:val="bottom"/>
            <w:hideMark/>
          </w:tcPr>
          <w:p w14:paraId="2CAAAA2B"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9,5</w:t>
            </w:r>
          </w:p>
        </w:tc>
        <w:tc>
          <w:tcPr>
            <w:tcW w:w="589" w:type="dxa"/>
            <w:tcBorders>
              <w:top w:val="nil"/>
              <w:left w:val="nil"/>
              <w:bottom w:val="nil"/>
              <w:right w:val="nil"/>
            </w:tcBorders>
            <w:shd w:val="clear" w:color="auto" w:fill="auto"/>
            <w:noWrap/>
            <w:vAlign w:val="bottom"/>
            <w:hideMark/>
          </w:tcPr>
          <w:p w14:paraId="2A4EF3E9"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16</w:t>
            </w:r>
          </w:p>
        </w:tc>
        <w:tc>
          <w:tcPr>
            <w:tcW w:w="589" w:type="dxa"/>
            <w:tcBorders>
              <w:top w:val="nil"/>
              <w:left w:val="nil"/>
              <w:bottom w:val="nil"/>
              <w:right w:val="nil"/>
            </w:tcBorders>
            <w:shd w:val="clear" w:color="auto" w:fill="auto"/>
            <w:noWrap/>
            <w:vAlign w:val="bottom"/>
            <w:hideMark/>
          </w:tcPr>
          <w:p w14:paraId="31F005A4"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14</w:t>
            </w:r>
          </w:p>
        </w:tc>
        <w:tc>
          <w:tcPr>
            <w:tcW w:w="589" w:type="dxa"/>
            <w:tcBorders>
              <w:top w:val="nil"/>
              <w:left w:val="nil"/>
              <w:bottom w:val="nil"/>
              <w:right w:val="nil"/>
            </w:tcBorders>
            <w:shd w:val="clear" w:color="auto" w:fill="auto"/>
            <w:noWrap/>
            <w:vAlign w:val="bottom"/>
            <w:hideMark/>
          </w:tcPr>
          <w:p w14:paraId="60152FCE" w14:textId="77777777" w:rsidR="00B7614D" w:rsidRPr="00B7614D" w:rsidRDefault="00B7614D" w:rsidP="00B7614D">
            <w:pPr>
              <w:spacing w:after="0" w:line="240" w:lineRule="auto"/>
              <w:jc w:val="right"/>
              <w:rPr>
                <w:rFonts w:ascii="Arial" w:eastAsia="Times New Roman" w:hAnsi="Arial" w:cs="Arial"/>
                <w:color w:val="000000"/>
                <w:lang w:eastAsia="es-CO"/>
              </w:rPr>
            </w:pPr>
            <w:r w:rsidRPr="00B7614D">
              <w:rPr>
                <w:rFonts w:ascii="Arial" w:eastAsia="Times New Roman" w:hAnsi="Arial" w:cs="Arial"/>
                <w:color w:val="000000"/>
                <w:lang w:eastAsia="es-CO"/>
              </w:rPr>
              <w:t>32,5</w:t>
            </w:r>
          </w:p>
        </w:tc>
      </w:tr>
    </w:tbl>
    <w:p w14:paraId="1EC9E535" w14:textId="77777777" w:rsidR="00B7614D" w:rsidRDefault="00B7614D" w:rsidP="00D828D6">
      <w:pPr>
        <w:spacing w:after="0" w:line="240" w:lineRule="auto"/>
        <w:jc w:val="both"/>
        <w:rPr>
          <w:rFonts w:ascii="Arial" w:eastAsia="Times New Roman" w:hAnsi="Arial" w:cs="Arial"/>
          <w:lang w:val="es-ES" w:eastAsia="es-ES"/>
        </w:rPr>
      </w:pPr>
    </w:p>
    <w:p w14:paraId="426AF427" w14:textId="77777777" w:rsidR="00323EFB" w:rsidRDefault="00B7614D" w:rsidP="00D828D6">
      <w:pPr>
        <w:spacing w:after="0" w:line="240" w:lineRule="auto"/>
        <w:jc w:val="both"/>
        <w:rPr>
          <w:rFonts w:ascii="Arial" w:eastAsia="Times New Roman" w:hAnsi="Arial" w:cs="Arial"/>
          <w:lang w:val="es-ES" w:eastAsia="es-ES"/>
        </w:rPr>
      </w:pPr>
      <w:r>
        <w:rPr>
          <w:rFonts w:ascii="Arial" w:eastAsia="Times New Roman" w:hAnsi="Arial" w:cs="Arial"/>
          <w:lang w:val="es-ES" w:eastAsia="es-ES"/>
        </w:rPr>
        <w:t>Los valores de la media y la desviación estándar son:</w:t>
      </w:r>
    </w:p>
    <w:p w14:paraId="1C25441A" w14:textId="77777777" w:rsidR="00B7614D" w:rsidRDefault="00CF74F4" w:rsidP="00B7614D">
      <w:pPr>
        <w:spacing w:after="0" w:line="240" w:lineRule="auto"/>
        <w:jc w:val="center"/>
        <w:rPr>
          <w:rFonts w:ascii="Arial" w:eastAsia="Times New Roman" w:hAnsi="Arial" w:cs="Arial"/>
          <w:lang w:val="es-ES" w:eastAsia="es-ES"/>
        </w:rPr>
      </w:pPr>
      <m:oMath>
        <m:acc>
          <m:accPr>
            <m:chr m:val="̅"/>
            <m:ctrlPr>
              <w:rPr>
                <w:rFonts w:ascii="Cambria Math" w:eastAsia="Times New Roman" w:hAnsi="Cambria Math" w:cs="Arial"/>
                <w:i/>
                <w:lang w:val="es-ES" w:eastAsia="es-ES"/>
              </w:rPr>
            </m:ctrlPr>
          </m:accPr>
          <m:e>
            <m:r>
              <w:rPr>
                <w:rFonts w:ascii="Cambria Math" w:eastAsia="Times New Roman" w:hAnsi="Cambria Math" w:cs="Arial"/>
                <w:lang w:val="es-ES" w:eastAsia="es-ES"/>
              </w:rPr>
              <m:t>x</m:t>
            </m:r>
          </m:e>
        </m:acc>
        <m:r>
          <w:rPr>
            <w:rFonts w:ascii="Cambria Math" w:eastAsia="Times New Roman" w:hAnsi="Cambria Math" w:cs="Arial"/>
            <w:lang w:val="es-ES" w:eastAsia="es-ES"/>
          </w:rPr>
          <m:t>=30.82</m:t>
        </m:r>
      </m:oMath>
      <w:r w:rsidR="00B7614D">
        <w:rPr>
          <w:rFonts w:ascii="Arial" w:eastAsia="Times New Roman" w:hAnsi="Arial" w:cs="Arial"/>
          <w:lang w:val="es-ES" w:eastAsia="es-ES"/>
        </w:rPr>
        <w:t xml:space="preserve">  ,y,   </w:t>
      </w:r>
      <m:oMath>
        <m:r>
          <w:rPr>
            <w:rFonts w:ascii="Cambria Math" w:eastAsia="Times New Roman" w:hAnsi="Cambria Math" w:cs="Arial"/>
            <w:lang w:val="es-ES" w:eastAsia="es-ES"/>
          </w:rPr>
          <m:t>s=28.7423</m:t>
        </m:r>
      </m:oMath>
    </w:p>
    <w:p w14:paraId="5CB25B4E" w14:textId="77777777" w:rsidR="00B7614D" w:rsidRDefault="000D32C9" w:rsidP="000D32C9">
      <w:pPr>
        <w:spacing w:after="0" w:line="240" w:lineRule="auto"/>
        <w:jc w:val="both"/>
        <w:rPr>
          <w:rFonts w:ascii="Arial" w:eastAsia="Times New Roman" w:hAnsi="Arial" w:cs="Arial"/>
          <w:lang w:val="es-ES" w:eastAsia="es-ES"/>
        </w:rPr>
      </w:pPr>
      <w:r>
        <w:rPr>
          <w:rFonts w:ascii="Arial" w:eastAsia="Times New Roman" w:hAnsi="Arial" w:cs="Arial"/>
          <w:lang w:val="es-ES" w:eastAsia="es-ES"/>
        </w:rPr>
        <w:t>Por lo cual, el coeficiente de variación es:</w:t>
      </w:r>
    </w:p>
    <w:p w14:paraId="4165B293" w14:textId="77777777" w:rsidR="000D32C9" w:rsidRPr="000D32C9" w:rsidRDefault="000D32C9" w:rsidP="000D32C9">
      <w:pPr>
        <w:spacing w:after="0" w:line="240" w:lineRule="auto"/>
        <w:jc w:val="both"/>
        <w:rPr>
          <w:rFonts w:ascii="Arial" w:eastAsia="Times New Roman" w:hAnsi="Arial" w:cs="Arial"/>
          <w:sz w:val="24"/>
          <w:szCs w:val="24"/>
          <w:lang w:eastAsia="es-ES"/>
        </w:rPr>
      </w:pPr>
      <m:oMathPara>
        <m:oMath>
          <m:r>
            <w:rPr>
              <w:rFonts w:ascii="Cambria Math" w:eastAsia="Times New Roman" w:hAnsi="Cambria Math" w:cs="Arial"/>
              <w:sz w:val="24"/>
              <w:szCs w:val="24"/>
              <w:lang w:eastAsia="es-ES"/>
            </w:rPr>
            <m:t>cv=</m:t>
          </m:r>
          <m:f>
            <m:fPr>
              <m:ctrlPr>
                <w:rPr>
                  <w:rFonts w:ascii="Cambria Math" w:eastAsia="Times New Roman" w:hAnsi="Cambria Math" w:cs="Arial"/>
                  <w:i/>
                  <w:sz w:val="24"/>
                  <w:szCs w:val="24"/>
                  <w:lang w:eastAsia="es-ES"/>
                </w:rPr>
              </m:ctrlPr>
            </m:fPr>
            <m:num>
              <m:r>
                <w:rPr>
                  <w:rFonts w:ascii="Cambria Math" w:eastAsia="Times New Roman" w:hAnsi="Cambria Math" w:cs="Arial"/>
                  <w:sz w:val="24"/>
                  <w:szCs w:val="24"/>
                  <w:lang w:eastAsia="es-ES"/>
                </w:rPr>
                <m:t>s*100</m:t>
              </m:r>
            </m:num>
            <m:den>
              <m:acc>
                <m:accPr>
                  <m:chr m:val="̅"/>
                  <m:ctrlPr>
                    <w:rPr>
                      <w:rFonts w:ascii="Cambria Math" w:eastAsia="Times New Roman" w:hAnsi="Cambria Math" w:cs="Arial"/>
                      <w:i/>
                      <w:sz w:val="24"/>
                      <w:szCs w:val="24"/>
                      <w:lang w:eastAsia="es-ES"/>
                    </w:rPr>
                  </m:ctrlPr>
                </m:accPr>
                <m:e>
                  <m:r>
                    <w:rPr>
                      <w:rFonts w:ascii="Cambria Math" w:eastAsia="Times New Roman" w:hAnsi="Cambria Math" w:cs="Arial"/>
                      <w:sz w:val="24"/>
                      <w:szCs w:val="24"/>
                      <w:lang w:eastAsia="es-ES"/>
                    </w:rPr>
                    <m:t>x</m:t>
                  </m:r>
                </m:e>
              </m:acc>
            </m:den>
          </m:f>
          <m:r>
            <w:rPr>
              <w:rFonts w:ascii="Cambria Math" w:eastAsia="Times New Roman" w:hAnsi="Cambria Math" w:cs="Arial"/>
              <w:sz w:val="24"/>
              <w:szCs w:val="24"/>
              <w:lang w:eastAsia="es-ES"/>
            </w:rPr>
            <m:t>=</m:t>
          </m:r>
          <m:f>
            <m:fPr>
              <m:ctrlPr>
                <w:rPr>
                  <w:rFonts w:ascii="Cambria Math" w:eastAsia="Times New Roman" w:hAnsi="Cambria Math" w:cs="Arial"/>
                  <w:i/>
                  <w:sz w:val="24"/>
                  <w:szCs w:val="24"/>
                  <w:lang w:eastAsia="es-ES"/>
                </w:rPr>
              </m:ctrlPr>
            </m:fPr>
            <m:num>
              <m:r>
                <w:rPr>
                  <w:rFonts w:ascii="Cambria Math" w:eastAsia="Times New Roman" w:hAnsi="Cambria Math" w:cs="Arial"/>
                  <w:sz w:val="24"/>
                  <w:szCs w:val="24"/>
                  <w:lang w:eastAsia="es-ES"/>
                </w:rPr>
                <m:t>28.7423</m:t>
              </m:r>
              <m:d>
                <m:dPr>
                  <m:ctrlPr>
                    <w:rPr>
                      <w:rFonts w:ascii="Cambria Math" w:eastAsia="Times New Roman" w:hAnsi="Cambria Math" w:cs="Arial"/>
                      <w:i/>
                      <w:sz w:val="24"/>
                      <w:szCs w:val="24"/>
                      <w:lang w:eastAsia="es-ES"/>
                    </w:rPr>
                  </m:ctrlPr>
                </m:dPr>
                <m:e>
                  <m:r>
                    <w:rPr>
                      <w:rFonts w:ascii="Cambria Math" w:eastAsia="Times New Roman" w:hAnsi="Cambria Math" w:cs="Arial"/>
                      <w:sz w:val="24"/>
                      <w:szCs w:val="24"/>
                      <w:lang w:eastAsia="es-ES"/>
                    </w:rPr>
                    <m:t>100</m:t>
                  </m:r>
                </m:e>
              </m:d>
            </m:num>
            <m:den>
              <m:r>
                <w:rPr>
                  <w:rFonts w:ascii="Cambria Math" w:eastAsia="Times New Roman" w:hAnsi="Cambria Math" w:cs="Arial"/>
                  <w:sz w:val="24"/>
                  <w:szCs w:val="24"/>
                  <w:lang w:eastAsia="es-ES"/>
                </w:rPr>
                <m:t>30.82</m:t>
              </m:r>
            </m:den>
          </m:f>
          <m:r>
            <w:rPr>
              <w:rFonts w:ascii="Cambria Math" w:eastAsia="Times New Roman" w:hAnsi="Cambria Math" w:cs="Arial"/>
              <w:sz w:val="24"/>
              <w:szCs w:val="24"/>
              <w:lang w:eastAsia="es-ES"/>
            </w:rPr>
            <m:t>=93.2587</m:t>
          </m:r>
        </m:oMath>
      </m:oMathPara>
    </w:p>
    <w:p w14:paraId="7580992D" w14:textId="77777777" w:rsidR="000D32C9" w:rsidRDefault="000D32C9" w:rsidP="000D32C9">
      <w:pPr>
        <w:spacing w:after="0" w:line="240" w:lineRule="auto"/>
        <w:jc w:val="both"/>
        <w:rPr>
          <w:rFonts w:ascii="Arial" w:eastAsia="Times New Roman" w:hAnsi="Arial" w:cs="Arial"/>
          <w:sz w:val="24"/>
          <w:szCs w:val="24"/>
          <w:lang w:eastAsia="es-ES"/>
        </w:rPr>
      </w:pPr>
    </w:p>
    <w:p w14:paraId="61814324" w14:textId="77777777" w:rsidR="00D421B2" w:rsidRDefault="00D421B2" w:rsidP="00D421B2">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1.</w:t>
      </w:r>
      <w:r>
        <w:rPr>
          <w:rFonts w:ascii="Arial" w:hAnsi="Arial" w:cs="Arial"/>
          <w:b/>
        </w:rPr>
        <w:t>3</w:t>
      </w:r>
      <w:r w:rsidRPr="00C87E96">
        <w:rPr>
          <w:rFonts w:ascii="Arial" w:hAnsi="Arial" w:cs="Arial"/>
          <w:b/>
        </w:rPr>
        <w:t xml:space="preserve"> </w:t>
      </w:r>
      <w:r>
        <w:rPr>
          <w:rFonts w:ascii="Arial" w:hAnsi="Arial" w:cs="Arial"/>
          <w:b/>
        </w:rPr>
        <w:t>Análisis de tendencias</w:t>
      </w:r>
    </w:p>
    <w:p w14:paraId="36F99638" w14:textId="77777777" w:rsidR="000D32C9" w:rsidRDefault="009967CA" w:rsidP="000D32C9">
      <w:pPr>
        <w:spacing w:after="0" w:line="240" w:lineRule="auto"/>
        <w:jc w:val="both"/>
        <w:rPr>
          <w:rFonts w:ascii="Arial" w:eastAsia="Times New Roman" w:hAnsi="Arial" w:cs="Arial"/>
          <w:lang w:val="es-ES" w:eastAsia="es-ES"/>
        </w:rPr>
      </w:pPr>
      <w:r>
        <w:rPr>
          <w:rFonts w:ascii="Arial" w:eastAsia="Times New Roman" w:hAnsi="Arial" w:cs="Arial"/>
          <w:lang w:val="es-ES" w:eastAsia="es-ES"/>
        </w:rPr>
        <w:lastRenderedPageBreak/>
        <w:t>Uno de los aspectos más importantes en el análisis estadístico está en construir inferencias acerca de los resultados obtenidos de la muestra. Sin embargo, es necesario complementarlos con el uso de técnicas combinadas que permitan un análisis en conjunto.</w:t>
      </w:r>
    </w:p>
    <w:p w14:paraId="2004A987" w14:textId="77777777" w:rsidR="003C3126" w:rsidRDefault="003C3126" w:rsidP="000D32C9">
      <w:pPr>
        <w:spacing w:after="0" w:line="240" w:lineRule="auto"/>
        <w:jc w:val="both"/>
        <w:rPr>
          <w:rFonts w:ascii="Arial" w:eastAsia="Times New Roman" w:hAnsi="Arial" w:cs="Arial"/>
          <w:lang w:val="es-ES" w:eastAsia="es-ES"/>
        </w:rPr>
      </w:pPr>
      <w:r>
        <w:rPr>
          <w:rFonts w:ascii="Arial" w:eastAsia="Times New Roman" w:hAnsi="Arial" w:cs="Arial"/>
          <w:lang w:val="es-ES" w:eastAsia="es-ES"/>
        </w:rPr>
        <w:t>A continuación se relacionan algunos criterios que cumplen con este propósito.</w:t>
      </w:r>
    </w:p>
    <w:p w14:paraId="6DE868F2" w14:textId="77777777" w:rsidR="00765F6B" w:rsidRDefault="00765F6B" w:rsidP="000D32C9">
      <w:pPr>
        <w:spacing w:after="0" w:line="240" w:lineRule="auto"/>
        <w:jc w:val="both"/>
        <w:rPr>
          <w:rFonts w:ascii="Arial" w:eastAsia="Times New Roman" w:hAnsi="Arial" w:cs="Arial"/>
          <w:lang w:val="es-ES" w:eastAsia="es-ES"/>
        </w:rPr>
      </w:pPr>
    </w:p>
    <w:tbl>
      <w:tblPr>
        <w:tblStyle w:val="Tablaconcuadrcula"/>
        <w:tblW w:w="0" w:type="auto"/>
        <w:tblLook w:val="04A0" w:firstRow="1" w:lastRow="0" w:firstColumn="1" w:lastColumn="0" w:noHBand="0" w:noVBand="1"/>
      </w:tblPr>
      <w:tblGrid>
        <w:gridCol w:w="2490"/>
        <w:gridCol w:w="6338"/>
      </w:tblGrid>
      <w:tr w:rsidR="00F83617" w:rsidRPr="00C87E96" w14:paraId="42CC9E08" w14:textId="77777777" w:rsidTr="00CF74F4">
        <w:tc>
          <w:tcPr>
            <w:tcW w:w="8828" w:type="dxa"/>
            <w:gridSpan w:val="2"/>
            <w:shd w:val="clear" w:color="auto" w:fill="000000" w:themeFill="text1"/>
          </w:tcPr>
          <w:p w14:paraId="080F0201" w14:textId="77777777" w:rsidR="00F83617" w:rsidRPr="00C87E96" w:rsidRDefault="00F83617" w:rsidP="00CF74F4">
            <w:pPr>
              <w:jc w:val="center"/>
              <w:rPr>
                <w:rFonts w:ascii="Arial" w:hAnsi="Arial" w:cs="Arial"/>
                <w:b/>
                <w:sz w:val="24"/>
                <w:szCs w:val="24"/>
              </w:rPr>
            </w:pPr>
            <w:r w:rsidRPr="00C87E96">
              <w:rPr>
                <w:rFonts w:ascii="Arial" w:hAnsi="Arial" w:cs="Arial"/>
                <w:b/>
                <w:sz w:val="24"/>
                <w:szCs w:val="24"/>
              </w:rPr>
              <w:t xml:space="preserve">Destacado </w:t>
            </w:r>
          </w:p>
        </w:tc>
      </w:tr>
      <w:tr w:rsidR="00F83617" w:rsidRPr="00C87E96" w14:paraId="266BB261" w14:textId="77777777" w:rsidTr="003C3126">
        <w:trPr>
          <w:trHeight w:val="621"/>
        </w:trPr>
        <w:tc>
          <w:tcPr>
            <w:tcW w:w="2490" w:type="dxa"/>
          </w:tcPr>
          <w:p w14:paraId="3ED75F30" w14:textId="77777777" w:rsidR="00F83617" w:rsidRPr="00C87E96" w:rsidRDefault="00F83617" w:rsidP="00CF74F4">
            <w:pPr>
              <w:rPr>
                <w:rFonts w:ascii="Arial" w:hAnsi="Arial" w:cs="Arial"/>
                <w:b/>
                <w:sz w:val="24"/>
                <w:szCs w:val="24"/>
              </w:rPr>
            </w:pPr>
            <w:r w:rsidRPr="00C87E96">
              <w:rPr>
                <w:rFonts w:ascii="Arial" w:hAnsi="Arial" w:cs="Arial"/>
                <w:b/>
                <w:sz w:val="24"/>
                <w:szCs w:val="24"/>
              </w:rPr>
              <w:t>Título</w:t>
            </w:r>
          </w:p>
        </w:tc>
        <w:tc>
          <w:tcPr>
            <w:tcW w:w="6338" w:type="dxa"/>
          </w:tcPr>
          <w:p w14:paraId="676B9CCF" w14:textId="77777777" w:rsidR="00F83617" w:rsidRPr="00C87E96" w:rsidRDefault="00F83617" w:rsidP="00CF74F4">
            <w:pPr>
              <w:rPr>
                <w:rFonts w:ascii="Arial" w:hAnsi="Arial" w:cs="Arial"/>
                <w:b/>
                <w:sz w:val="24"/>
                <w:szCs w:val="24"/>
              </w:rPr>
            </w:pPr>
            <w:r>
              <w:rPr>
                <w:rFonts w:ascii="Arial" w:hAnsi="Arial" w:cs="Arial"/>
                <w:b/>
                <w:sz w:val="24"/>
                <w:szCs w:val="24"/>
              </w:rPr>
              <w:t>Relación entre el diagrama de cajas y las medidas de tendencia central</w:t>
            </w:r>
          </w:p>
        </w:tc>
      </w:tr>
      <w:tr w:rsidR="00F83617" w:rsidRPr="00C87E96" w14:paraId="6FA53D3F" w14:textId="77777777" w:rsidTr="00CF74F4">
        <w:tc>
          <w:tcPr>
            <w:tcW w:w="2490" w:type="dxa"/>
          </w:tcPr>
          <w:p w14:paraId="0CA6EC69" w14:textId="77777777" w:rsidR="00F83617" w:rsidRPr="00C87E96" w:rsidRDefault="00F83617" w:rsidP="00CF74F4">
            <w:pPr>
              <w:rPr>
                <w:rFonts w:ascii="Arial" w:hAnsi="Arial" w:cs="Arial"/>
                <w:sz w:val="24"/>
                <w:szCs w:val="24"/>
              </w:rPr>
            </w:pPr>
            <w:r w:rsidRPr="00C87E96">
              <w:rPr>
                <w:rFonts w:ascii="Arial" w:hAnsi="Arial" w:cs="Arial"/>
                <w:b/>
                <w:sz w:val="24"/>
                <w:szCs w:val="24"/>
              </w:rPr>
              <w:t>Contenido</w:t>
            </w:r>
          </w:p>
        </w:tc>
        <w:tc>
          <w:tcPr>
            <w:tcW w:w="6338" w:type="dxa"/>
          </w:tcPr>
          <w:p w14:paraId="7AC84252" w14:textId="77777777" w:rsidR="003C3126" w:rsidRPr="00765F6B" w:rsidRDefault="003C3126" w:rsidP="00765F6B">
            <w:pPr>
              <w:jc w:val="both"/>
              <w:rPr>
                <w:rFonts w:ascii="Arial" w:eastAsia="Times New Roman" w:hAnsi="Arial" w:cs="Arial"/>
                <w:sz w:val="24"/>
                <w:szCs w:val="24"/>
                <w:lang w:eastAsia="es-ES"/>
              </w:rPr>
            </w:pPr>
            <w:r w:rsidRPr="00765F6B">
              <w:rPr>
                <w:rFonts w:ascii="Arial" w:eastAsia="Times New Roman" w:hAnsi="Arial" w:cs="Arial"/>
                <w:sz w:val="24"/>
                <w:szCs w:val="24"/>
                <w:lang w:eastAsia="es-ES"/>
              </w:rPr>
              <w:t>Si las medidas de tendencia central son iguales, media, mediana y moda, el diagrama de cajas es simétrico con respecto a la mediana.</w:t>
            </w:r>
          </w:p>
        </w:tc>
      </w:tr>
    </w:tbl>
    <w:p w14:paraId="312B84A9" w14:textId="77777777" w:rsidR="009967CA" w:rsidRDefault="009967CA" w:rsidP="000D32C9">
      <w:pPr>
        <w:spacing w:after="0" w:line="240" w:lineRule="auto"/>
        <w:jc w:val="both"/>
        <w:rPr>
          <w:rFonts w:ascii="Arial" w:eastAsia="Times New Roman" w:hAnsi="Arial" w:cs="Arial"/>
          <w:lang w:val="es-ES" w:eastAsia="es-ES"/>
        </w:rPr>
      </w:pPr>
    </w:p>
    <w:tbl>
      <w:tblPr>
        <w:tblStyle w:val="Tablaconcuadrcula"/>
        <w:tblW w:w="9054" w:type="dxa"/>
        <w:tblLayout w:type="fixed"/>
        <w:tblLook w:val="04A0" w:firstRow="1" w:lastRow="0" w:firstColumn="1" w:lastColumn="0" w:noHBand="0" w:noVBand="1"/>
      </w:tblPr>
      <w:tblGrid>
        <w:gridCol w:w="1384"/>
        <w:gridCol w:w="7670"/>
      </w:tblGrid>
      <w:tr w:rsidR="003C3126" w:rsidRPr="00C87E96" w14:paraId="59551712" w14:textId="77777777" w:rsidTr="00CF74F4">
        <w:tc>
          <w:tcPr>
            <w:tcW w:w="9054" w:type="dxa"/>
            <w:gridSpan w:val="2"/>
            <w:shd w:val="clear" w:color="auto" w:fill="0D0D0D" w:themeFill="text1" w:themeFillTint="F2"/>
          </w:tcPr>
          <w:p w14:paraId="6D8D1B16" w14:textId="77777777" w:rsidR="003C3126" w:rsidRPr="00C87E96" w:rsidRDefault="003C3126"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3C3126" w:rsidRPr="00C87E96" w14:paraId="1EE6986D" w14:textId="77777777" w:rsidTr="00CF74F4">
        <w:tc>
          <w:tcPr>
            <w:tcW w:w="1384" w:type="dxa"/>
          </w:tcPr>
          <w:p w14:paraId="306305F3" w14:textId="77777777" w:rsidR="003C3126" w:rsidRPr="00C87E96" w:rsidRDefault="003C3126" w:rsidP="00CF74F4">
            <w:pPr>
              <w:rPr>
                <w:rFonts w:ascii="Arial" w:hAnsi="Arial" w:cs="Arial"/>
                <w:b/>
                <w:sz w:val="24"/>
                <w:szCs w:val="24"/>
              </w:rPr>
            </w:pPr>
            <w:r w:rsidRPr="00C87E96">
              <w:rPr>
                <w:rFonts w:ascii="Arial" w:hAnsi="Arial" w:cs="Arial"/>
                <w:b/>
                <w:sz w:val="24"/>
                <w:szCs w:val="24"/>
              </w:rPr>
              <w:t>Código</w:t>
            </w:r>
          </w:p>
        </w:tc>
        <w:tc>
          <w:tcPr>
            <w:tcW w:w="7670" w:type="dxa"/>
          </w:tcPr>
          <w:p w14:paraId="61E81125" w14:textId="77777777" w:rsidR="003C3126" w:rsidRPr="00C87E96" w:rsidRDefault="003C3126" w:rsidP="00CF74F4">
            <w:pPr>
              <w:rPr>
                <w:rFonts w:ascii="Arial" w:hAnsi="Arial" w:cs="Arial"/>
                <w:sz w:val="24"/>
                <w:szCs w:val="24"/>
              </w:rPr>
            </w:pPr>
          </w:p>
        </w:tc>
      </w:tr>
      <w:tr w:rsidR="003C3126" w:rsidRPr="00C87E96" w14:paraId="12C007A3" w14:textId="77777777" w:rsidTr="00CF74F4">
        <w:tc>
          <w:tcPr>
            <w:tcW w:w="1384" w:type="dxa"/>
          </w:tcPr>
          <w:p w14:paraId="0F725B3A" w14:textId="77777777" w:rsidR="003C3126" w:rsidRPr="00C87E96" w:rsidRDefault="003C3126" w:rsidP="00CF74F4">
            <w:pPr>
              <w:rPr>
                <w:rFonts w:ascii="Arial" w:hAnsi="Arial" w:cs="Arial"/>
                <w:sz w:val="24"/>
                <w:szCs w:val="24"/>
              </w:rPr>
            </w:pPr>
            <w:r w:rsidRPr="00C87E96">
              <w:rPr>
                <w:rFonts w:ascii="Arial" w:hAnsi="Arial" w:cs="Arial"/>
                <w:b/>
                <w:sz w:val="24"/>
                <w:szCs w:val="24"/>
              </w:rPr>
              <w:t>Descripción</w:t>
            </w:r>
          </w:p>
        </w:tc>
        <w:tc>
          <w:tcPr>
            <w:tcW w:w="7670" w:type="dxa"/>
          </w:tcPr>
          <w:p w14:paraId="31227A71" w14:textId="77777777" w:rsidR="003C3126" w:rsidRPr="00C87E96" w:rsidRDefault="003C3126" w:rsidP="00CF74F4">
            <w:pPr>
              <w:rPr>
                <w:rFonts w:ascii="Arial" w:hAnsi="Arial" w:cs="Arial"/>
                <w:sz w:val="24"/>
                <w:szCs w:val="24"/>
              </w:rPr>
            </w:pPr>
            <w:r>
              <w:rPr>
                <w:rFonts w:ascii="Arial" w:hAnsi="Arial" w:cs="Arial"/>
                <w:sz w:val="24"/>
                <w:szCs w:val="24"/>
              </w:rPr>
              <w:t>Diagrama de cajas para medidas de tendencia central iguales</w:t>
            </w:r>
          </w:p>
        </w:tc>
      </w:tr>
      <w:tr w:rsidR="003C3126" w:rsidRPr="00C87E96" w14:paraId="6C3A5E23" w14:textId="77777777" w:rsidTr="00CF74F4">
        <w:tblPrEx>
          <w:tblCellMar>
            <w:left w:w="70" w:type="dxa"/>
            <w:right w:w="70" w:type="dxa"/>
          </w:tblCellMar>
        </w:tblPrEx>
        <w:tc>
          <w:tcPr>
            <w:tcW w:w="1384" w:type="dxa"/>
          </w:tcPr>
          <w:p w14:paraId="6BF1AFBC" w14:textId="77777777" w:rsidR="003C3126" w:rsidRPr="00C87E96" w:rsidRDefault="003C3126" w:rsidP="00CF74F4">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1EFAFFD" w14:textId="77777777" w:rsidR="003C3126" w:rsidRDefault="003C3126" w:rsidP="00CF74F4">
            <w:pPr>
              <w:jc w:val="center"/>
              <w:rPr>
                <w:rFonts w:ascii="Arial" w:hAnsi="Arial" w:cs="Arial"/>
                <w:sz w:val="24"/>
                <w:szCs w:val="24"/>
              </w:rPr>
            </w:pPr>
          </w:p>
          <w:p w14:paraId="533F5DF1" w14:textId="77777777" w:rsidR="003C3126" w:rsidRDefault="003C3126" w:rsidP="00CF74F4">
            <w:pPr>
              <w:jc w:val="center"/>
              <w:rPr>
                <w:rFonts w:ascii="Arial" w:hAnsi="Arial" w:cs="Arial"/>
                <w:sz w:val="24"/>
                <w:szCs w:val="24"/>
              </w:rPr>
            </w:pPr>
          </w:p>
          <w:p w14:paraId="4103C902" w14:textId="77777777" w:rsidR="003C3126" w:rsidRDefault="003C3126" w:rsidP="00CF74F4">
            <w:pPr>
              <w:jc w:val="center"/>
              <w:rPr>
                <w:rFonts w:ascii="Arial" w:hAnsi="Arial" w:cs="Arial"/>
                <w:sz w:val="24"/>
                <w:szCs w:val="24"/>
              </w:rPr>
            </w:pPr>
          </w:p>
          <w:p w14:paraId="49431F21" w14:textId="77777777" w:rsidR="003C3126" w:rsidRDefault="00765F6B" w:rsidP="00CF74F4">
            <w:pPr>
              <w:jc w:val="center"/>
              <w:rPr>
                <w:rFonts w:ascii="Arial" w:hAnsi="Arial" w:cs="Arial"/>
                <w:sz w:val="24"/>
                <w:szCs w:val="24"/>
              </w:rPr>
            </w:pPr>
            <w:r>
              <w:rPr>
                <w:rFonts w:ascii="Arial" w:hAnsi="Arial" w:cs="Arial"/>
                <w:noProof/>
                <w:sz w:val="24"/>
                <w:szCs w:val="24"/>
                <w:lang w:val="es-ES" w:eastAsia="es-ES"/>
              </w:rPr>
              <mc:AlternateContent>
                <mc:Choice Requires="wpg">
                  <w:drawing>
                    <wp:anchor distT="0" distB="0" distL="114300" distR="114300" simplePos="0" relativeHeight="251723776" behindDoc="0" locked="0" layoutInCell="1" allowOverlap="1" wp14:anchorId="438DF93A" wp14:editId="389EEF20">
                      <wp:simplePos x="0" y="0"/>
                      <wp:positionH relativeFrom="column">
                        <wp:posOffset>822325</wp:posOffset>
                      </wp:positionH>
                      <wp:positionV relativeFrom="paragraph">
                        <wp:posOffset>56515</wp:posOffset>
                      </wp:positionV>
                      <wp:extent cx="3101975" cy="371475"/>
                      <wp:effectExtent l="0" t="0" r="22225" b="28575"/>
                      <wp:wrapNone/>
                      <wp:docPr id="38" name="Grupo 38"/>
                      <wp:cNvGraphicFramePr/>
                      <a:graphic xmlns:a="http://schemas.openxmlformats.org/drawingml/2006/main">
                        <a:graphicData uri="http://schemas.microsoft.com/office/word/2010/wordprocessingGroup">
                          <wpg:wgp>
                            <wpg:cNvGrpSpPr/>
                            <wpg:grpSpPr>
                              <a:xfrm>
                                <a:off x="0" y="0"/>
                                <a:ext cx="3101975" cy="371475"/>
                                <a:chOff x="0" y="0"/>
                                <a:chExt cx="3102584" cy="372040"/>
                              </a:xfrm>
                            </wpg:grpSpPr>
                            <wps:wsp>
                              <wps:cNvPr id="232" name="Conector recto 232"/>
                              <wps:cNvCnPr/>
                              <wps:spPr>
                                <a:xfrm>
                                  <a:off x="2381250" y="1714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236" name="Grupo 236"/>
                              <wpg:cNvGrpSpPr/>
                              <wpg:grpSpPr>
                                <a:xfrm>
                                  <a:off x="714375" y="0"/>
                                  <a:ext cx="1656080" cy="372040"/>
                                  <a:chOff x="903179" y="-3609"/>
                                  <a:chExt cx="2597271" cy="345231"/>
                                </a:xfrm>
                              </wpg:grpSpPr>
                              <wps:wsp>
                                <wps:cNvPr id="32" name="Rectángulo 32"/>
                                <wps:cNvSpPr/>
                                <wps:spPr>
                                  <a:xfrm>
                                    <a:off x="903179" y="-8"/>
                                    <a:ext cx="1344446"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2217749" y="-3609"/>
                                    <a:ext cx="1282701"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Conector recto 233"/>
                              <wps:cNvCnPr/>
                              <wps:spPr>
                                <a:xfrm>
                                  <a:off x="0" y="1714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2D164543" id="Grupo 38" o:spid="_x0000_s1026" style="position:absolute;margin-left:64.75pt;margin-top:4.45pt;width:244.25pt;height:29.25pt;z-index:251723776" coordsize="31025,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">
                      <v:line id="Conector recto 232" o:spid="_x0000_s1027" style="position:absolute;visibility:visible;mso-wrap-style:square" from="23812,1714" to="3102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Bwq8UAAADcAAAADwAAAGRycy9kb3ducmV2LnhtbESPQWsCMRSE7wX/Q3hCbzVrpKWsRtEW&#10;S6UnVxG8PTfP3cXkZdmkuv33plDocZiZb5jZondWXKkLjWcN41EGgrj0puFKw363fnoFESKyQeuZ&#10;NPxQgMV88DDD3Pgbb+laxEokCIccNdQxtrmUoazJYRj5ljh5Z985jEl2lTQd3hLcWamy7EU6bDgt&#10;1NjSW03lpfh2Gorn1VFt7b7YHE5f3r6f1KVqP7R+HPbLKYhIffwP/7U/jQY1UfB7Jh0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Bwq8UAAADcAAAADwAAAAAAAAAA&#10;AAAAAAChAgAAZHJzL2Rvd25yZXYueG1sUEsFBgAAAAAEAAQA+QAAAJMDAAAAAA==&#10;" strokecolor="#00b050" strokeweight=".5pt">
                        <v:stroke joinstyle="miter"/>
                      </v:line>
                      <v:group id="Grupo 236" o:spid="_x0000_s1028" style="position:absolute;left:7143;width:16561;height:3720" coordorigin="9031,-36" coordsize="25972,3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ángulo 32" o:spid="_x0000_s1029" style="position:absolute;left:9031;width:1344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rect id="Rectángulo 33" o:spid="_x0000_s1030" style="position:absolute;left:22177;top:-36;width:12827;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1icQA&#10;AADbAAAADwAAAGRycy9kb3ducmV2LnhtbESPwWrDMBBE74X8g9hAbo0cB0pwIocSMPTQQ5OmzXWx&#10;traxtVIk1XH+vioUehxm5g2z209mECP50FlWsFpmIIhrqztuFJzfq8cNiBCRNQ6WScGdAuzL2cMO&#10;C21vfKTxFBuRIBwKVNDG6AopQ92SwbC0jjh5X9YbjEn6RmqPtwQ3g8yz7Eka7DgttOjo0FLdn76N&#10;guP5g6+r3MlL//rmN1X8HJzNlVrMp+ctiEhT/A//tV+0gvUafr+kH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NYnEAAAA2wAAAA8AAAAAAAAAAAAAAAAAmAIAAGRycy9k&#10;b3ducmV2LnhtbFBLBQYAAAAABAAEAPUAAACJAwAAAAA=&#10;" fillcolor="yellow" strokecolor="#1f4d78 [1604]" strokeweight="1pt"/>
                      </v:group>
                      <v:line id="Conector recto 233" o:spid="_x0000_s1031" style="position:absolute;visibility:visible;mso-wrap-style:square" from="0,1714" to="721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zVMMYAAADcAAAADwAAAGRycy9kb3ducmV2LnhtbESPQWvCQBSE74L/YXlCb7oxYimpm2Ar&#10;lkpPplLo7Zl9TYK7b0N2q/Hfu4WCx2FmvmFWxWCNOFPvW8cK5rMEBHHldMu1gsPndvoEwgdkjcYx&#10;KbiShyIfj1aYaXfhPZ3LUIsIYZ+hgiaELpPSVw1Z9DPXEUfvx/UWQ5R9LXWPlwi3RqZJ8igtthwX&#10;GuzotaHqVP5aBeXy5Tvdm0O5+zp+OLM5pqe6e1PqYTKsn0EEGsI9/N9+1wrSxQL+zsQjI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81TDGAAAA3AAAAA8AAAAAAAAA&#10;AAAAAAAAoQIAAGRycy9kb3ducmV2LnhtbFBLBQYAAAAABAAEAPkAAACUAwAAAAA=&#10;" strokecolor="#00b050" strokeweight=".5pt">
                        <v:stroke joinstyle="miter"/>
                      </v:line>
                    </v:group>
                  </w:pict>
                </mc:Fallback>
              </mc:AlternateContent>
            </w:r>
          </w:p>
          <w:p w14:paraId="2F0E00D1" w14:textId="77777777" w:rsidR="003C3126" w:rsidRDefault="003C3126" w:rsidP="00CF74F4">
            <w:pPr>
              <w:jc w:val="center"/>
              <w:rPr>
                <w:rFonts w:ascii="Arial" w:hAnsi="Arial" w:cs="Arial"/>
                <w:sz w:val="24"/>
                <w:szCs w:val="24"/>
              </w:rPr>
            </w:pPr>
          </w:p>
          <w:p w14:paraId="474224DF" w14:textId="77777777" w:rsidR="003C3126" w:rsidRDefault="003C3126" w:rsidP="00CF74F4">
            <w:pPr>
              <w:jc w:val="center"/>
              <w:rPr>
                <w:rFonts w:ascii="Arial" w:hAnsi="Arial" w:cs="Arial"/>
                <w:sz w:val="24"/>
                <w:szCs w:val="24"/>
              </w:rPr>
            </w:pPr>
          </w:p>
          <w:p w14:paraId="4F8D5BC6" w14:textId="77777777" w:rsidR="003C3126" w:rsidRDefault="003C3126" w:rsidP="00CF74F4">
            <w:pPr>
              <w:jc w:val="center"/>
              <w:rPr>
                <w:rFonts w:ascii="Arial" w:hAnsi="Arial" w:cs="Arial"/>
                <w:sz w:val="24"/>
                <w:szCs w:val="24"/>
              </w:rPr>
            </w:pPr>
          </w:p>
          <w:p w14:paraId="7D068FD2" w14:textId="77777777" w:rsidR="003C3126" w:rsidRDefault="003C3126" w:rsidP="00CF74F4">
            <w:pPr>
              <w:jc w:val="center"/>
              <w:rPr>
                <w:rFonts w:ascii="Arial" w:hAnsi="Arial" w:cs="Arial"/>
                <w:sz w:val="24"/>
                <w:szCs w:val="24"/>
              </w:rPr>
            </w:pPr>
          </w:p>
          <w:p w14:paraId="7FC863C5" w14:textId="77777777" w:rsidR="003C3126" w:rsidRDefault="003C3126" w:rsidP="00CF74F4">
            <w:pPr>
              <w:jc w:val="center"/>
              <w:rPr>
                <w:rFonts w:ascii="Arial" w:hAnsi="Arial" w:cs="Arial"/>
                <w:sz w:val="24"/>
                <w:szCs w:val="24"/>
              </w:rPr>
            </w:pPr>
          </w:p>
          <w:p w14:paraId="45A87FC4" w14:textId="77777777" w:rsidR="003C3126" w:rsidRPr="00C87E96" w:rsidRDefault="003C3126" w:rsidP="00CF74F4">
            <w:pPr>
              <w:rPr>
                <w:rFonts w:ascii="Arial" w:hAnsi="Arial" w:cs="Arial"/>
                <w:sz w:val="24"/>
                <w:szCs w:val="24"/>
              </w:rPr>
            </w:pPr>
          </w:p>
        </w:tc>
      </w:tr>
      <w:tr w:rsidR="003C3126" w:rsidRPr="00C87E96" w14:paraId="1C0642CB" w14:textId="77777777" w:rsidTr="00CF74F4">
        <w:tc>
          <w:tcPr>
            <w:tcW w:w="1384" w:type="dxa"/>
          </w:tcPr>
          <w:p w14:paraId="163A600D" w14:textId="77777777" w:rsidR="003C3126" w:rsidRPr="00C87E96" w:rsidRDefault="003C3126" w:rsidP="00CF74F4">
            <w:pPr>
              <w:rPr>
                <w:rFonts w:ascii="Arial" w:hAnsi="Arial" w:cs="Arial"/>
                <w:b/>
                <w:sz w:val="24"/>
                <w:szCs w:val="24"/>
              </w:rPr>
            </w:pPr>
            <w:r w:rsidRPr="00C87E96">
              <w:rPr>
                <w:rFonts w:ascii="Arial" w:hAnsi="Arial" w:cs="Arial"/>
                <w:b/>
                <w:sz w:val="24"/>
                <w:szCs w:val="24"/>
              </w:rPr>
              <w:t>Pie de imagen</w:t>
            </w:r>
          </w:p>
          <w:p w14:paraId="58838599" w14:textId="77777777" w:rsidR="003C3126" w:rsidRPr="00C87E96" w:rsidRDefault="003C3126" w:rsidP="00CF74F4">
            <w:pPr>
              <w:rPr>
                <w:rFonts w:ascii="Arial" w:hAnsi="Arial" w:cs="Arial"/>
                <w:sz w:val="24"/>
                <w:szCs w:val="24"/>
              </w:rPr>
            </w:pPr>
            <w:r w:rsidRPr="00C87E96">
              <w:rPr>
                <w:rFonts w:ascii="Arial" w:hAnsi="Arial" w:cs="Arial"/>
                <w:b/>
                <w:sz w:val="24"/>
                <w:szCs w:val="24"/>
              </w:rPr>
              <w:t>Inferior</w:t>
            </w:r>
          </w:p>
        </w:tc>
        <w:tc>
          <w:tcPr>
            <w:tcW w:w="7670" w:type="dxa"/>
          </w:tcPr>
          <w:p w14:paraId="48A9253C" w14:textId="77777777" w:rsidR="003C3126" w:rsidRPr="0037446C" w:rsidRDefault="00765F6B" w:rsidP="00765F6B">
            <w:pPr>
              <w:jc w:val="both"/>
              <w:rPr>
                <w:rFonts w:ascii="Arial" w:eastAsiaTheme="minorEastAsia" w:hAnsi="Arial" w:cs="Arial"/>
                <w:sz w:val="24"/>
                <w:szCs w:val="24"/>
              </w:rPr>
            </w:pPr>
            <w:r>
              <w:rPr>
                <w:rFonts w:ascii="Arial" w:eastAsiaTheme="minorEastAsia" w:hAnsi="Arial" w:cs="Arial"/>
                <w:sz w:val="24"/>
                <w:szCs w:val="24"/>
              </w:rPr>
              <w:t>Este caso es ideal y en pocas ocasiones es posible encontrarlo en un caso en un contexto real</w:t>
            </w:r>
          </w:p>
        </w:tc>
      </w:tr>
    </w:tbl>
    <w:p w14:paraId="373D30FA" w14:textId="77777777" w:rsidR="00B157BE" w:rsidRPr="003C3126" w:rsidRDefault="00B157BE" w:rsidP="000D32C9">
      <w:pPr>
        <w:spacing w:after="0" w:line="240" w:lineRule="auto"/>
        <w:jc w:val="both"/>
        <w:rPr>
          <w:rFonts w:ascii="Arial" w:eastAsia="Times New Roman" w:hAnsi="Arial" w:cs="Arial"/>
          <w:lang w:eastAsia="es-ES"/>
        </w:rPr>
      </w:pPr>
    </w:p>
    <w:tbl>
      <w:tblPr>
        <w:tblStyle w:val="Tablaconcuadrcula"/>
        <w:tblW w:w="0" w:type="auto"/>
        <w:tblLook w:val="04A0" w:firstRow="1" w:lastRow="0" w:firstColumn="1" w:lastColumn="0" w:noHBand="0" w:noVBand="1"/>
      </w:tblPr>
      <w:tblGrid>
        <w:gridCol w:w="2490"/>
        <w:gridCol w:w="6338"/>
      </w:tblGrid>
      <w:tr w:rsidR="00765F6B" w:rsidRPr="00C87E96" w14:paraId="4C248EF8" w14:textId="77777777" w:rsidTr="00CF74F4">
        <w:tc>
          <w:tcPr>
            <w:tcW w:w="8828" w:type="dxa"/>
            <w:gridSpan w:val="2"/>
            <w:shd w:val="clear" w:color="auto" w:fill="000000" w:themeFill="text1"/>
          </w:tcPr>
          <w:p w14:paraId="418CA862" w14:textId="77777777" w:rsidR="00765F6B" w:rsidRPr="00C87E96" w:rsidRDefault="00765F6B" w:rsidP="00CF74F4">
            <w:pPr>
              <w:jc w:val="center"/>
              <w:rPr>
                <w:rFonts w:ascii="Arial" w:hAnsi="Arial" w:cs="Arial"/>
                <w:b/>
                <w:sz w:val="24"/>
                <w:szCs w:val="24"/>
              </w:rPr>
            </w:pPr>
            <w:r w:rsidRPr="00C87E96">
              <w:rPr>
                <w:rFonts w:ascii="Arial" w:hAnsi="Arial" w:cs="Arial"/>
                <w:b/>
                <w:sz w:val="24"/>
                <w:szCs w:val="24"/>
              </w:rPr>
              <w:t xml:space="preserve">Destacado </w:t>
            </w:r>
          </w:p>
        </w:tc>
      </w:tr>
      <w:tr w:rsidR="00765F6B" w:rsidRPr="00C87E96" w14:paraId="23D1041E" w14:textId="77777777" w:rsidTr="00CF74F4">
        <w:trPr>
          <w:trHeight w:val="621"/>
        </w:trPr>
        <w:tc>
          <w:tcPr>
            <w:tcW w:w="2490" w:type="dxa"/>
          </w:tcPr>
          <w:p w14:paraId="318D91FE" w14:textId="77777777" w:rsidR="00765F6B" w:rsidRPr="00C87E96" w:rsidRDefault="00765F6B" w:rsidP="00CF74F4">
            <w:pPr>
              <w:rPr>
                <w:rFonts w:ascii="Arial" w:hAnsi="Arial" w:cs="Arial"/>
                <w:b/>
                <w:sz w:val="24"/>
                <w:szCs w:val="24"/>
              </w:rPr>
            </w:pPr>
            <w:r w:rsidRPr="00C87E96">
              <w:rPr>
                <w:rFonts w:ascii="Arial" w:hAnsi="Arial" w:cs="Arial"/>
                <w:b/>
                <w:sz w:val="24"/>
                <w:szCs w:val="24"/>
              </w:rPr>
              <w:t>Título</w:t>
            </w:r>
          </w:p>
        </w:tc>
        <w:tc>
          <w:tcPr>
            <w:tcW w:w="6338" w:type="dxa"/>
          </w:tcPr>
          <w:p w14:paraId="1F268535" w14:textId="77777777" w:rsidR="00765F6B" w:rsidRPr="00C87E96" w:rsidRDefault="00765F6B" w:rsidP="00CF74F4">
            <w:pPr>
              <w:rPr>
                <w:rFonts w:ascii="Arial" w:hAnsi="Arial" w:cs="Arial"/>
                <w:b/>
                <w:sz w:val="24"/>
                <w:szCs w:val="24"/>
              </w:rPr>
            </w:pPr>
            <w:r>
              <w:rPr>
                <w:rFonts w:ascii="Arial" w:hAnsi="Arial" w:cs="Arial"/>
                <w:b/>
                <w:sz w:val="24"/>
                <w:szCs w:val="24"/>
              </w:rPr>
              <w:t>Relación entre el diagrama de cajas y las medidas de tendencia central</w:t>
            </w:r>
          </w:p>
        </w:tc>
      </w:tr>
      <w:tr w:rsidR="00765F6B" w:rsidRPr="00C87E96" w14:paraId="0F994730" w14:textId="77777777" w:rsidTr="00CF74F4">
        <w:tc>
          <w:tcPr>
            <w:tcW w:w="2490" w:type="dxa"/>
          </w:tcPr>
          <w:p w14:paraId="2497BFC7" w14:textId="77777777" w:rsidR="00765F6B" w:rsidRPr="00C87E96" w:rsidRDefault="00765F6B" w:rsidP="00CF74F4">
            <w:pPr>
              <w:rPr>
                <w:rFonts w:ascii="Arial" w:hAnsi="Arial" w:cs="Arial"/>
                <w:sz w:val="24"/>
                <w:szCs w:val="24"/>
              </w:rPr>
            </w:pPr>
            <w:r w:rsidRPr="00C87E96">
              <w:rPr>
                <w:rFonts w:ascii="Arial" w:hAnsi="Arial" w:cs="Arial"/>
                <w:b/>
                <w:sz w:val="24"/>
                <w:szCs w:val="24"/>
              </w:rPr>
              <w:t>Contenido</w:t>
            </w:r>
          </w:p>
        </w:tc>
        <w:tc>
          <w:tcPr>
            <w:tcW w:w="6338" w:type="dxa"/>
          </w:tcPr>
          <w:p w14:paraId="6CA4F6B4" w14:textId="77777777" w:rsidR="00765F6B" w:rsidRPr="00765F6B" w:rsidRDefault="00765F6B" w:rsidP="00765F6B">
            <w:pPr>
              <w:jc w:val="both"/>
              <w:rPr>
                <w:rFonts w:ascii="Arial" w:eastAsia="Times New Roman" w:hAnsi="Arial" w:cs="Arial"/>
                <w:sz w:val="24"/>
                <w:szCs w:val="24"/>
                <w:lang w:eastAsia="es-ES"/>
              </w:rPr>
            </w:pPr>
            <w:r w:rsidRPr="00765F6B">
              <w:rPr>
                <w:rFonts w:ascii="Arial" w:eastAsia="Times New Roman" w:hAnsi="Arial" w:cs="Arial"/>
                <w:sz w:val="24"/>
                <w:szCs w:val="24"/>
                <w:lang w:eastAsia="es-ES"/>
              </w:rPr>
              <w:t xml:space="preserve">Si </w:t>
            </w:r>
            <w:r>
              <w:rPr>
                <w:rFonts w:ascii="Arial" w:eastAsia="Times New Roman" w:hAnsi="Arial" w:cs="Arial"/>
                <w:sz w:val="24"/>
                <w:szCs w:val="24"/>
                <w:lang w:eastAsia="es-ES"/>
              </w:rPr>
              <w:t>la mediana es mayor que la media, entonces la distribución de los datos está cargada hacia la derecha. En este caso se dice que la distribución esta sesgada hacia la derecha</w:t>
            </w:r>
          </w:p>
        </w:tc>
      </w:tr>
    </w:tbl>
    <w:p w14:paraId="064CB038" w14:textId="77777777" w:rsidR="00765F6B" w:rsidRDefault="00765F6B" w:rsidP="00B157BE">
      <w:pPr>
        <w:tabs>
          <w:tab w:val="right" w:pos="8498"/>
        </w:tabs>
        <w:spacing w:after="0"/>
        <w:jc w:val="both"/>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7670"/>
      </w:tblGrid>
      <w:tr w:rsidR="00765F6B" w:rsidRPr="00C87E96" w14:paraId="709A1529" w14:textId="77777777" w:rsidTr="00CF74F4">
        <w:tc>
          <w:tcPr>
            <w:tcW w:w="9054" w:type="dxa"/>
            <w:gridSpan w:val="2"/>
            <w:shd w:val="clear" w:color="auto" w:fill="0D0D0D" w:themeFill="text1" w:themeFillTint="F2"/>
          </w:tcPr>
          <w:p w14:paraId="4710F52A" w14:textId="77777777" w:rsidR="00765F6B" w:rsidRPr="00C87E96" w:rsidRDefault="00765F6B"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765F6B" w:rsidRPr="00C87E96" w14:paraId="202FB444" w14:textId="77777777" w:rsidTr="00CF74F4">
        <w:tc>
          <w:tcPr>
            <w:tcW w:w="1384" w:type="dxa"/>
          </w:tcPr>
          <w:p w14:paraId="622ABBFB" w14:textId="77777777" w:rsidR="00765F6B" w:rsidRPr="00C87E96" w:rsidRDefault="00765F6B" w:rsidP="00CF74F4">
            <w:pPr>
              <w:rPr>
                <w:rFonts w:ascii="Arial" w:hAnsi="Arial" w:cs="Arial"/>
                <w:b/>
                <w:sz w:val="24"/>
                <w:szCs w:val="24"/>
              </w:rPr>
            </w:pPr>
            <w:r w:rsidRPr="00C87E96">
              <w:rPr>
                <w:rFonts w:ascii="Arial" w:hAnsi="Arial" w:cs="Arial"/>
                <w:b/>
                <w:sz w:val="24"/>
                <w:szCs w:val="24"/>
              </w:rPr>
              <w:t>Código</w:t>
            </w:r>
          </w:p>
        </w:tc>
        <w:tc>
          <w:tcPr>
            <w:tcW w:w="7670" w:type="dxa"/>
          </w:tcPr>
          <w:p w14:paraId="1C7A7037" w14:textId="77777777" w:rsidR="00765F6B" w:rsidRPr="00C87E96" w:rsidRDefault="00765F6B" w:rsidP="00CF74F4">
            <w:pPr>
              <w:rPr>
                <w:rFonts w:ascii="Arial" w:hAnsi="Arial" w:cs="Arial"/>
                <w:sz w:val="24"/>
                <w:szCs w:val="24"/>
              </w:rPr>
            </w:pPr>
          </w:p>
        </w:tc>
      </w:tr>
      <w:tr w:rsidR="00765F6B" w:rsidRPr="00C87E96" w14:paraId="78806DC7" w14:textId="77777777" w:rsidTr="00CF74F4">
        <w:tc>
          <w:tcPr>
            <w:tcW w:w="1384" w:type="dxa"/>
          </w:tcPr>
          <w:p w14:paraId="612356B7" w14:textId="77777777" w:rsidR="00765F6B" w:rsidRPr="00C87E96" w:rsidRDefault="00765F6B" w:rsidP="00CF74F4">
            <w:pPr>
              <w:rPr>
                <w:rFonts w:ascii="Arial" w:hAnsi="Arial" w:cs="Arial"/>
                <w:sz w:val="24"/>
                <w:szCs w:val="24"/>
              </w:rPr>
            </w:pPr>
            <w:r w:rsidRPr="00C87E96">
              <w:rPr>
                <w:rFonts w:ascii="Arial" w:hAnsi="Arial" w:cs="Arial"/>
                <w:b/>
                <w:sz w:val="24"/>
                <w:szCs w:val="24"/>
              </w:rPr>
              <w:t>Descripción</w:t>
            </w:r>
          </w:p>
        </w:tc>
        <w:tc>
          <w:tcPr>
            <w:tcW w:w="7670" w:type="dxa"/>
          </w:tcPr>
          <w:p w14:paraId="23C2854C" w14:textId="77777777" w:rsidR="00765F6B" w:rsidRPr="00C87E96" w:rsidRDefault="00765F6B" w:rsidP="00765F6B">
            <w:pPr>
              <w:rPr>
                <w:rFonts w:ascii="Arial" w:hAnsi="Arial" w:cs="Arial"/>
                <w:sz w:val="24"/>
                <w:szCs w:val="24"/>
              </w:rPr>
            </w:pPr>
            <w:r>
              <w:rPr>
                <w:rFonts w:ascii="Arial" w:hAnsi="Arial" w:cs="Arial"/>
                <w:sz w:val="24"/>
                <w:szCs w:val="24"/>
              </w:rPr>
              <w:t>Diagrama de cajas para mediana mayor que la media</w:t>
            </w:r>
          </w:p>
        </w:tc>
      </w:tr>
      <w:tr w:rsidR="00765F6B" w:rsidRPr="00C87E96" w14:paraId="77DC1B13" w14:textId="77777777" w:rsidTr="00CF74F4">
        <w:tblPrEx>
          <w:tblCellMar>
            <w:left w:w="70" w:type="dxa"/>
            <w:right w:w="70" w:type="dxa"/>
          </w:tblCellMar>
        </w:tblPrEx>
        <w:tc>
          <w:tcPr>
            <w:tcW w:w="1384" w:type="dxa"/>
          </w:tcPr>
          <w:p w14:paraId="72005BD5" w14:textId="77777777" w:rsidR="00765F6B" w:rsidRPr="00C87E96" w:rsidRDefault="00765F6B" w:rsidP="00CF74F4">
            <w:pPr>
              <w:rPr>
                <w:rFonts w:ascii="Arial" w:hAnsi="Arial" w:cs="Arial"/>
                <w:sz w:val="24"/>
                <w:szCs w:val="24"/>
              </w:rPr>
            </w:pPr>
            <w:r w:rsidRPr="00C87E96">
              <w:rPr>
                <w:rFonts w:ascii="Arial" w:hAnsi="Arial" w:cs="Arial"/>
                <w:b/>
                <w:sz w:val="24"/>
                <w:szCs w:val="24"/>
              </w:rPr>
              <w:t xml:space="preserve">Código Shutterstock (o URL </w:t>
            </w:r>
            <w:r w:rsidRPr="00C87E96">
              <w:rPr>
                <w:rFonts w:ascii="Arial" w:hAnsi="Arial" w:cs="Arial"/>
                <w:b/>
                <w:sz w:val="24"/>
                <w:szCs w:val="24"/>
              </w:rPr>
              <w:lastRenderedPageBreak/>
              <w:t>o la ruta en AulaPlaneta)</w:t>
            </w:r>
          </w:p>
        </w:tc>
        <w:tc>
          <w:tcPr>
            <w:tcW w:w="7670" w:type="dxa"/>
          </w:tcPr>
          <w:p w14:paraId="12CFF3FE" w14:textId="77777777" w:rsidR="00765F6B" w:rsidRDefault="00765F6B" w:rsidP="00CF74F4">
            <w:pPr>
              <w:jc w:val="center"/>
              <w:rPr>
                <w:rFonts w:ascii="Arial" w:hAnsi="Arial" w:cs="Arial"/>
                <w:sz w:val="24"/>
                <w:szCs w:val="24"/>
              </w:rPr>
            </w:pPr>
          </w:p>
          <w:p w14:paraId="4ED00341" w14:textId="77777777" w:rsidR="00765F6B" w:rsidRDefault="00765F6B" w:rsidP="00CF74F4">
            <w:pPr>
              <w:jc w:val="center"/>
              <w:rPr>
                <w:rFonts w:ascii="Arial" w:hAnsi="Arial" w:cs="Arial"/>
                <w:sz w:val="24"/>
                <w:szCs w:val="24"/>
              </w:rPr>
            </w:pPr>
          </w:p>
          <w:p w14:paraId="1D19C65B" w14:textId="77777777" w:rsidR="00765F6B" w:rsidRDefault="00765F6B" w:rsidP="00CF74F4">
            <w:pPr>
              <w:jc w:val="center"/>
              <w:rPr>
                <w:rFonts w:ascii="Arial" w:hAnsi="Arial" w:cs="Arial"/>
                <w:sz w:val="24"/>
                <w:szCs w:val="24"/>
              </w:rPr>
            </w:pPr>
          </w:p>
          <w:p w14:paraId="00DB6090" w14:textId="77777777" w:rsidR="00765F6B" w:rsidRDefault="00765F6B" w:rsidP="00CF74F4">
            <w:pPr>
              <w:jc w:val="center"/>
              <w:rPr>
                <w:rFonts w:ascii="Arial" w:hAnsi="Arial" w:cs="Arial"/>
                <w:sz w:val="24"/>
                <w:szCs w:val="24"/>
              </w:rPr>
            </w:pPr>
            <w:r>
              <w:rPr>
                <w:rFonts w:ascii="Arial" w:hAnsi="Arial" w:cs="Arial"/>
                <w:noProof/>
                <w:sz w:val="24"/>
                <w:szCs w:val="24"/>
                <w:lang w:val="es-ES" w:eastAsia="es-ES"/>
              </w:rPr>
              <w:lastRenderedPageBreak/>
              <mc:AlternateContent>
                <mc:Choice Requires="wpg">
                  <w:drawing>
                    <wp:anchor distT="0" distB="0" distL="114300" distR="114300" simplePos="0" relativeHeight="251725824" behindDoc="0" locked="0" layoutInCell="1" allowOverlap="1" wp14:anchorId="44487C49" wp14:editId="2BD4D84F">
                      <wp:simplePos x="0" y="0"/>
                      <wp:positionH relativeFrom="column">
                        <wp:posOffset>822325</wp:posOffset>
                      </wp:positionH>
                      <wp:positionV relativeFrom="paragraph">
                        <wp:posOffset>59055</wp:posOffset>
                      </wp:positionV>
                      <wp:extent cx="3101975" cy="371475"/>
                      <wp:effectExtent l="0" t="0" r="22225" b="28575"/>
                      <wp:wrapNone/>
                      <wp:docPr id="39" name="Grupo 39"/>
                      <wp:cNvGraphicFramePr/>
                      <a:graphic xmlns:a="http://schemas.openxmlformats.org/drawingml/2006/main">
                        <a:graphicData uri="http://schemas.microsoft.com/office/word/2010/wordprocessingGroup">
                          <wpg:wgp>
                            <wpg:cNvGrpSpPr/>
                            <wpg:grpSpPr>
                              <a:xfrm>
                                <a:off x="0" y="0"/>
                                <a:ext cx="3101975" cy="371475"/>
                                <a:chOff x="0" y="0"/>
                                <a:chExt cx="3102584" cy="372040"/>
                              </a:xfrm>
                            </wpg:grpSpPr>
                            <wps:wsp>
                              <wps:cNvPr id="40" name="Conector recto 40"/>
                              <wps:cNvCnPr/>
                              <wps:spPr>
                                <a:xfrm>
                                  <a:off x="2381250" y="1714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41" name="Grupo 41"/>
                              <wpg:cNvGrpSpPr/>
                              <wpg:grpSpPr>
                                <a:xfrm>
                                  <a:off x="714375" y="0"/>
                                  <a:ext cx="1656081" cy="372040"/>
                                  <a:chOff x="903179" y="-3609"/>
                                  <a:chExt cx="2597272" cy="345231"/>
                                </a:xfrm>
                              </wpg:grpSpPr>
                              <wps:wsp>
                                <wps:cNvPr id="42" name="Rectángulo 42"/>
                                <wps:cNvSpPr/>
                                <wps:spPr>
                                  <a:xfrm>
                                    <a:off x="903179" y="-8"/>
                                    <a:ext cx="1344446"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635520" y="-3609"/>
                                    <a:ext cx="1864931"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Conector recto 44"/>
                              <wps:cNvCnPr/>
                              <wps:spPr>
                                <a:xfrm>
                                  <a:off x="0" y="1714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056D6037" id="Grupo 39" o:spid="_x0000_s1026" style="position:absolute;margin-left:64.75pt;margin-top:4.65pt;width:244.25pt;height:29.25pt;z-index:251725824" coordsize="31025,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">
                      <v:line id="Conector recto 40" o:spid="_x0000_s1027" style="position:absolute;visibility:visible;mso-wrap-style:square" from="23812,1714" to="3102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2HcIAAADbAAAADwAAAGRycy9kb3ducmV2LnhtbERPz2vCMBS+D/wfwhN2m+nKlFGbynRs&#10;KJ7symC3Z/Nsi8lLaTLt/vvlIHj8+H7nq9EacaHBd44VPM8SEMS10x03Cqqvj6dXED4gazSOScEf&#10;eVgVk4ccM+2ufKBLGRoRQ9hnqKANoc+k9HVLFv3M9cSRO7nBYohwaKQe8BrDrZFpkiykxY5jQ4s9&#10;bVqqz+WvVVDO1z/pwVTl7vu4d+b9mJ6b/lOpx+n4tgQRaAx38c291Qpe4vr4Jf4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j2HcIAAADbAAAADwAAAAAAAAAAAAAA&#10;AAChAgAAZHJzL2Rvd25yZXYueG1sUEsFBgAAAAAEAAQA+QAAAJADAAAAAA==&#10;" strokecolor="#00b050" strokeweight=".5pt">
                        <v:stroke joinstyle="miter"/>
                      </v:line>
                      <v:group id="Grupo 41" o:spid="_x0000_s1028" style="position:absolute;left:7143;width:16561;height:3720" coordorigin="9031,-36" coordsize="25972,3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ángulo 42" o:spid="_x0000_s1029" style="position:absolute;left:9031;width:1344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rect id="Rectángulo 43" o:spid="_x0000_s1030" style="position:absolute;left:16355;top:-36;width:18649;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9MIA&#10;AADbAAAADwAAAGRycy9kb3ducmV2LnhtbESPQWsCMRSE7wX/Q3iCt5p1lSJboxRB8OBBrdrrY/O6&#10;u7h5iUnU9d8bodDjMDPfMLNFZ1pxIx8aywpGwwwEcWl1w5WCw/fqfQoiRGSNrWVS8KAAi3nvbYaF&#10;tnfe0W0fK5EgHApUUMfoCilDWZPBMLSOOHm/1huMSfpKao/3BDetzLPsQxpsOC3U6GhZU3neX42C&#10;3eHIl1Hu5M95s/XTVTy1zuZKDfrd1yeISF38D/+111rBZAyv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0b0wgAAANsAAAAPAAAAAAAAAAAAAAAAAJgCAABkcnMvZG93&#10;bnJldi54bWxQSwUGAAAAAAQABAD1AAAAhwMAAAAA&#10;" fillcolor="yellow" strokecolor="#1f4d78 [1604]" strokeweight="1pt"/>
                      </v:group>
                      <v:line id="Conector recto 44" o:spid="_x0000_s1031" style="position:absolute;visibility:visible;mso-wrap-style:square" from="0,1714" to="721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PwHsQAAADbAAAADwAAAGRycy9kb3ducmV2LnhtbESPQWvCQBSE70L/w/IK3nTToEVSV6mK&#10;ovRklEJvz+xrEtx9G7Krxn/vFgoeh5n5hpnOO2vElVpfO1bwNkxAEBdO11wqOB7WgwkIH5A1Gsek&#10;4E4e5rOX3hQz7W68p2seShEh7DNUUIXQZFL6oiKLfuga4uj9utZiiLItpW7xFuHWyDRJ3qXFmuNC&#10;hQ0tKyrO+cUqyMeLn3Rvjvnu+/TlzOqUnstmo1T/tfv8ABGoC8/wf3urFYxG8Pc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8/AexAAAANsAAAAPAAAAAAAAAAAA&#10;AAAAAKECAABkcnMvZG93bnJldi54bWxQSwUGAAAAAAQABAD5AAAAkgMAAAAA&#10;" strokecolor="#00b050" strokeweight=".5pt">
                        <v:stroke joinstyle="miter"/>
                      </v:line>
                    </v:group>
                  </w:pict>
                </mc:Fallback>
              </mc:AlternateContent>
            </w:r>
          </w:p>
          <w:p w14:paraId="7B141D12" w14:textId="77777777" w:rsidR="00765F6B" w:rsidRDefault="00765F6B" w:rsidP="00CF74F4">
            <w:pPr>
              <w:jc w:val="center"/>
              <w:rPr>
                <w:rFonts w:ascii="Arial" w:hAnsi="Arial" w:cs="Arial"/>
                <w:sz w:val="24"/>
                <w:szCs w:val="24"/>
              </w:rPr>
            </w:pPr>
          </w:p>
          <w:p w14:paraId="4DAC348D" w14:textId="77777777" w:rsidR="00765F6B" w:rsidRDefault="00765F6B" w:rsidP="00CF74F4">
            <w:pPr>
              <w:jc w:val="center"/>
              <w:rPr>
                <w:rFonts w:ascii="Arial" w:hAnsi="Arial" w:cs="Arial"/>
                <w:sz w:val="24"/>
                <w:szCs w:val="24"/>
              </w:rPr>
            </w:pPr>
          </w:p>
          <w:p w14:paraId="6268D1B9" w14:textId="77777777" w:rsidR="00765F6B" w:rsidRDefault="00765F6B" w:rsidP="00CF74F4">
            <w:pPr>
              <w:jc w:val="center"/>
              <w:rPr>
                <w:rFonts w:ascii="Arial" w:hAnsi="Arial" w:cs="Arial"/>
                <w:sz w:val="24"/>
                <w:szCs w:val="24"/>
              </w:rPr>
            </w:pPr>
          </w:p>
          <w:p w14:paraId="6A429181" w14:textId="77777777" w:rsidR="00765F6B" w:rsidRDefault="00765F6B" w:rsidP="00CF74F4">
            <w:pPr>
              <w:jc w:val="center"/>
              <w:rPr>
                <w:rFonts w:ascii="Arial" w:hAnsi="Arial" w:cs="Arial"/>
                <w:sz w:val="24"/>
                <w:szCs w:val="24"/>
              </w:rPr>
            </w:pPr>
          </w:p>
          <w:p w14:paraId="16D4DFE7" w14:textId="77777777" w:rsidR="00765F6B" w:rsidRDefault="00765F6B" w:rsidP="00CF74F4">
            <w:pPr>
              <w:jc w:val="center"/>
              <w:rPr>
                <w:rFonts w:ascii="Arial" w:hAnsi="Arial" w:cs="Arial"/>
                <w:sz w:val="24"/>
                <w:szCs w:val="24"/>
              </w:rPr>
            </w:pPr>
          </w:p>
          <w:p w14:paraId="7F9E52D1" w14:textId="77777777" w:rsidR="00765F6B" w:rsidRPr="00C87E96" w:rsidRDefault="00765F6B" w:rsidP="00CF74F4">
            <w:pPr>
              <w:rPr>
                <w:rFonts w:ascii="Arial" w:hAnsi="Arial" w:cs="Arial"/>
                <w:sz w:val="24"/>
                <w:szCs w:val="24"/>
              </w:rPr>
            </w:pPr>
          </w:p>
        </w:tc>
      </w:tr>
      <w:tr w:rsidR="00765F6B" w:rsidRPr="00C87E96" w14:paraId="4BBF7F91" w14:textId="77777777" w:rsidTr="00CF74F4">
        <w:tc>
          <w:tcPr>
            <w:tcW w:w="1384" w:type="dxa"/>
          </w:tcPr>
          <w:p w14:paraId="5207B18B" w14:textId="77777777" w:rsidR="00765F6B" w:rsidRPr="00C87E96" w:rsidRDefault="00765F6B" w:rsidP="00CF74F4">
            <w:pPr>
              <w:rPr>
                <w:rFonts w:ascii="Arial" w:hAnsi="Arial" w:cs="Arial"/>
                <w:b/>
                <w:sz w:val="24"/>
                <w:szCs w:val="24"/>
              </w:rPr>
            </w:pPr>
            <w:r w:rsidRPr="00C87E96">
              <w:rPr>
                <w:rFonts w:ascii="Arial" w:hAnsi="Arial" w:cs="Arial"/>
                <w:b/>
                <w:sz w:val="24"/>
                <w:szCs w:val="24"/>
              </w:rPr>
              <w:lastRenderedPageBreak/>
              <w:t>Pie de imagen</w:t>
            </w:r>
          </w:p>
          <w:p w14:paraId="0C331544" w14:textId="77777777" w:rsidR="00765F6B" w:rsidRPr="00C87E96" w:rsidRDefault="00765F6B" w:rsidP="00CF74F4">
            <w:pPr>
              <w:rPr>
                <w:rFonts w:ascii="Arial" w:hAnsi="Arial" w:cs="Arial"/>
                <w:sz w:val="24"/>
                <w:szCs w:val="24"/>
              </w:rPr>
            </w:pPr>
            <w:r w:rsidRPr="00C87E96">
              <w:rPr>
                <w:rFonts w:ascii="Arial" w:hAnsi="Arial" w:cs="Arial"/>
                <w:b/>
                <w:sz w:val="24"/>
                <w:szCs w:val="24"/>
              </w:rPr>
              <w:t>Inferior</w:t>
            </w:r>
          </w:p>
        </w:tc>
        <w:tc>
          <w:tcPr>
            <w:tcW w:w="7670" w:type="dxa"/>
          </w:tcPr>
          <w:p w14:paraId="1EC3772B" w14:textId="77777777" w:rsidR="00765F6B" w:rsidRPr="0037446C" w:rsidRDefault="00765F6B" w:rsidP="00765F6B">
            <w:pPr>
              <w:jc w:val="both"/>
              <w:rPr>
                <w:rFonts w:ascii="Arial" w:eastAsiaTheme="minorEastAsia" w:hAnsi="Arial" w:cs="Arial"/>
                <w:sz w:val="24"/>
                <w:szCs w:val="24"/>
              </w:rPr>
            </w:pPr>
            <w:r>
              <w:rPr>
                <w:rFonts w:ascii="Arial" w:eastAsiaTheme="minorEastAsia" w:hAnsi="Arial" w:cs="Arial"/>
                <w:sz w:val="24"/>
                <w:szCs w:val="24"/>
              </w:rPr>
              <w:t>La forma del diagrama de cajas está, e la mayoría de los casos, por el valor de la mediana</w:t>
            </w:r>
          </w:p>
        </w:tc>
      </w:tr>
    </w:tbl>
    <w:p w14:paraId="0C8DBA71" w14:textId="77777777" w:rsidR="00765F6B" w:rsidRDefault="00765F6B" w:rsidP="00B157BE">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90"/>
        <w:gridCol w:w="6338"/>
      </w:tblGrid>
      <w:tr w:rsidR="00765F6B" w:rsidRPr="00C87E96" w14:paraId="1DCC3941" w14:textId="77777777" w:rsidTr="00CF74F4">
        <w:tc>
          <w:tcPr>
            <w:tcW w:w="8828" w:type="dxa"/>
            <w:gridSpan w:val="2"/>
            <w:shd w:val="clear" w:color="auto" w:fill="000000" w:themeFill="text1"/>
          </w:tcPr>
          <w:p w14:paraId="34362F95" w14:textId="77777777" w:rsidR="00765F6B" w:rsidRPr="00C87E96" w:rsidRDefault="00765F6B" w:rsidP="00CF74F4">
            <w:pPr>
              <w:jc w:val="center"/>
              <w:rPr>
                <w:rFonts w:ascii="Arial" w:hAnsi="Arial" w:cs="Arial"/>
                <w:b/>
                <w:sz w:val="24"/>
                <w:szCs w:val="24"/>
              </w:rPr>
            </w:pPr>
            <w:r w:rsidRPr="00C87E96">
              <w:rPr>
                <w:rFonts w:ascii="Arial" w:hAnsi="Arial" w:cs="Arial"/>
                <w:b/>
                <w:sz w:val="24"/>
                <w:szCs w:val="24"/>
              </w:rPr>
              <w:t xml:space="preserve">Destacado </w:t>
            </w:r>
          </w:p>
        </w:tc>
      </w:tr>
      <w:tr w:rsidR="00765F6B" w:rsidRPr="00C87E96" w14:paraId="569FFB8F" w14:textId="77777777" w:rsidTr="00CF74F4">
        <w:trPr>
          <w:trHeight w:val="621"/>
        </w:trPr>
        <w:tc>
          <w:tcPr>
            <w:tcW w:w="2490" w:type="dxa"/>
          </w:tcPr>
          <w:p w14:paraId="3EBD2916" w14:textId="77777777" w:rsidR="00765F6B" w:rsidRPr="00C87E96" w:rsidRDefault="00765F6B" w:rsidP="00CF74F4">
            <w:pPr>
              <w:rPr>
                <w:rFonts w:ascii="Arial" w:hAnsi="Arial" w:cs="Arial"/>
                <w:b/>
                <w:sz w:val="24"/>
                <w:szCs w:val="24"/>
              </w:rPr>
            </w:pPr>
            <w:r w:rsidRPr="00C87E96">
              <w:rPr>
                <w:rFonts w:ascii="Arial" w:hAnsi="Arial" w:cs="Arial"/>
                <w:b/>
                <w:sz w:val="24"/>
                <w:szCs w:val="24"/>
              </w:rPr>
              <w:t>Título</w:t>
            </w:r>
          </w:p>
        </w:tc>
        <w:tc>
          <w:tcPr>
            <w:tcW w:w="6338" w:type="dxa"/>
          </w:tcPr>
          <w:p w14:paraId="79DE0CDA" w14:textId="77777777" w:rsidR="00765F6B" w:rsidRPr="00C87E96" w:rsidRDefault="00765F6B" w:rsidP="00CF74F4">
            <w:pPr>
              <w:rPr>
                <w:rFonts w:ascii="Arial" w:hAnsi="Arial" w:cs="Arial"/>
                <w:b/>
                <w:sz w:val="24"/>
                <w:szCs w:val="24"/>
              </w:rPr>
            </w:pPr>
            <w:r>
              <w:rPr>
                <w:rFonts w:ascii="Arial" w:hAnsi="Arial" w:cs="Arial"/>
                <w:b/>
                <w:sz w:val="24"/>
                <w:szCs w:val="24"/>
              </w:rPr>
              <w:t>Relación entre el diagrama de cajas y las medidas de tendencia central</w:t>
            </w:r>
          </w:p>
        </w:tc>
      </w:tr>
      <w:tr w:rsidR="00765F6B" w:rsidRPr="00C87E96" w14:paraId="5353FA72" w14:textId="77777777" w:rsidTr="00CF74F4">
        <w:tc>
          <w:tcPr>
            <w:tcW w:w="2490" w:type="dxa"/>
          </w:tcPr>
          <w:p w14:paraId="52827A3C" w14:textId="77777777" w:rsidR="00765F6B" w:rsidRPr="00C87E96" w:rsidRDefault="00765F6B" w:rsidP="00CF74F4">
            <w:pPr>
              <w:rPr>
                <w:rFonts w:ascii="Arial" w:hAnsi="Arial" w:cs="Arial"/>
                <w:sz w:val="24"/>
                <w:szCs w:val="24"/>
              </w:rPr>
            </w:pPr>
            <w:r w:rsidRPr="00C87E96">
              <w:rPr>
                <w:rFonts w:ascii="Arial" w:hAnsi="Arial" w:cs="Arial"/>
                <w:b/>
                <w:sz w:val="24"/>
                <w:szCs w:val="24"/>
              </w:rPr>
              <w:t>Contenido</w:t>
            </w:r>
          </w:p>
        </w:tc>
        <w:tc>
          <w:tcPr>
            <w:tcW w:w="6338" w:type="dxa"/>
          </w:tcPr>
          <w:p w14:paraId="72982F1A" w14:textId="77777777" w:rsidR="00765F6B" w:rsidRPr="00765F6B" w:rsidRDefault="00765F6B" w:rsidP="00765F6B">
            <w:pPr>
              <w:jc w:val="both"/>
              <w:rPr>
                <w:rFonts w:ascii="Arial" w:eastAsia="Times New Roman" w:hAnsi="Arial" w:cs="Arial"/>
                <w:sz w:val="24"/>
                <w:szCs w:val="24"/>
                <w:lang w:eastAsia="es-ES"/>
              </w:rPr>
            </w:pPr>
            <w:r w:rsidRPr="00765F6B">
              <w:rPr>
                <w:rFonts w:ascii="Arial" w:eastAsia="Times New Roman" w:hAnsi="Arial" w:cs="Arial"/>
                <w:sz w:val="24"/>
                <w:szCs w:val="24"/>
                <w:lang w:eastAsia="es-ES"/>
              </w:rPr>
              <w:t xml:space="preserve">Si </w:t>
            </w:r>
            <w:r>
              <w:rPr>
                <w:rFonts w:ascii="Arial" w:eastAsia="Times New Roman" w:hAnsi="Arial" w:cs="Arial"/>
                <w:sz w:val="24"/>
                <w:szCs w:val="24"/>
                <w:lang w:eastAsia="es-ES"/>
              </w:rPr>
              <w:t>la mediana es menor que la media, entonces la distribución de los datos está cargada hacia la izquierda. En este caso se dice que la distribución esta sesgada hacia la izquierda</w:t>
            </w:r>
          </w:p>
        </w:tc>
      </w:tr>
    </w:tbl>
    <w:p w14:paraId="57BBC6F2" w14:textId="77777777" w:rsidR="00765F6B" w:rsidRDefault="00765F6B" w:rsidP="00B157BE">
      <w:pPr>
        <w:tabs>
          <w:tab w:val="right" w:pos="8498"/>
        </w:tabs>
        <w:spacing w:after="0"/>
        <w:jc w:val="both"/>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7670"/>
      </w:tblGrid>
      <w:tr w:rsidR="00765F6B" w:rsidRPr="00C87E96" w14:paraId="0752B59A" w14:textId="77777777" w:rsidTr="00CF74F4">
        <w:tc>
          <w:tcPr>
            <w:tcW w:w="9054" w:type="dxa"/>
            <w:gridSpan w:val="2"/>
            <w:shd w:val="clear" w:color="auto" w:fill="0D0D0D" w:themeFill="text1" w:themeFillTint="F2"/>
          </w:tcPr>
          <w:p w14:paraId="59CC2275" w14:textId="77777777" w:rsidR="00765F6B" w:rsidRPr="00C87E96" w:rsidRDefault="00765F6B" w:rsidP="00CF74F4">
            <w:pPr>
              <w:jc w:val="center"/>
              <w:rPr>
                <w:rFonts w:ascii="Arial" w:hAnsi="Arial" w:cs="Arial"/>
                <w:b/>
                <w:sz w:val="24"/>
                <w:szCs w:val="24"/>
              </w:rPr>
            </w:pPr>
            <w:r w:rsidRPr="00C87E96">
              <w:rPr>
                <w:rFonts w:ascii="Arial" w:hAnsi="Arial" w:cs="Arial"/>
                <w:b/>
                <w:sz w:val="24"/>
                <w:szCs w:val="24"/>
              </w:rPr>
              <w:t>Imagen (fotografía, gráfica o ilustración)</w:t>
            </w:r>
          </w:p>
        </w:tc>
      </w:tr>
      <w:tr w:rsidR="00765F6B" w:rsidRPr="00C87E96" w14:paraId="51A37712" w14:textId="77777777" w:rsidTr="00CF74F4">
        <w:tc>
          <w:tcPr>
            <w:tcW w:w="1384" w:type="dxa"/>
          </w:tcPr>
          <w:p w14:paraId="0B0D9949" w14:textId="77777777" w:rsidR="00765F6B" w:rsidRPr="00C87E96" w:rsidRDefault="00765F6B" w:rsidP="00CF74F4">
            <w:pPr>
              <w:rPr>
                <w:rFonts w:ascii="Arial" w:hAnsi="Arial" w:cs="Arial"/>
                <w:b/>
                <w:sz w:val="24"/>
                <w:szCs w:val="24"/>
              </w:rPr>
            </w:pPr>
            <w:r w:rsidRPr="00C87E96">
              <w:rPr>
                <w:rFonts w:ascii="Arial" w:hAnsi="Arial" w:cs="Arial"/>
                <w:b/>
                <w:sz w:val="24"/>
                <w:szCs w:val="24"/>
              </w:rPr>
              <w:t>Código</w:t>
            </w:r>
          </w:p>
        </w:tc>
        <w:tc>
          <w:tcPr>
            <w:tcW w:w="7670" w:type="dxa"/>
          </w:tcPr>
          <w:p w14:paraId="23BE2BCF" w14:textId="77777777" w:rsidR="00765F6B" w:rsidRPr="00C87E96" w:rsidRDefault="00765F6B" w:rsidP="00CF74F4">
            <w:pPr>
              <w:rPr>
                <w:rFonts w:ascii="Arial" w:hAnsi="Arial" w:cs="Arial"/>
                <w:sz w:val="24"/>
                <w:szCs w:val="24"/>
              </w:rPr>
            </w:pPr>
          </w:p>
        </w:tc>
      </w:tr>
      <w:tr w:rsidR="00765F6B" w:rsidRPr="00C87E96" w14:paraId="505B5EF0" w14:textId="77777777" w:rsidTr="00CF74F4">
        <w:tc>
          <w:tcPr>
            <w:tcW w:w="1384" w:type="dxa"/>
          </w:tcPr>
          <w:p w14:paraId="071BC356" w14:textId="77777777" w:rsidR="00765F6B" w:rsidRPr="00C87E96" w:rsidRDefault="00765F6B" w:rsidP="00CF74F4">
            <w:pPr>
              <w:rPr>
                <w:rFonts w:ascii="Arial" w:hAnsi="Arial" w:cs="Arial"/>
                <w:sz w:val="24"/>
                <w:szCs w:val="24"/>
              </w:rPr>
            </w:pPr>
            <w:r w:rsidRPr="00C87E96">
              <w:rPr>
                <w:rFonts w:ascii="Arial" w:hAnsi="Arial" w:cs="Arial"/>
                <w:b/>
                <w:sz w:val="24"/>
                <w:szCs w:val="24"/>
              </w:rPr>
              <w:t>Descripción</w:t>
            </w:r>
          </w:p>
        </w:tc>
        <w:tc>
          <w:tcPr>
            <w:tcW w:w="7670" w:type="dxa"/>
          </w:tcPr>
          <w:p w14:paraId="4F216CE5" w14:textId="77777777" w:rsidR="00765F6B" w:rsidRPr="00C87E96" w:rsidRDefault="00765F6B" w:rsidP="00765F6B">
            <w:pPr>
              <w:rPr>
                <w:rFonts w:ascii="Arial" w:hAnsi="Arial" w:cs="Arial"/>
                <w:sz w:val="24"/>
                <w:szCs w:val="24"/>
              </w:rPr>
            </w:pPr>
            <w:r>
              <w:rPr>
                <w:rFonts w:ascii="Arial" w:hAnsi="Arial" w:cs="Arial"/>
                <w:sz w:val="24"/>
                <w:szCs w:val="24"/>
              </w:rPr>
              <w:t>Diagrama de cajas para mediana menor que media</w:t>
            </w:r>
          </w:p>
        </w:tc>
      </w:tr>
      <w:tr w:rsidR="00765F6B" w:rsidRPr="00C87E96" w14:paraId="75F6FEF6" w14:textId="77777777" w:rsidTr="00CF74F4">
        <w:tblPrEx>
          <w:tblCellMar>
            <w:left w:w="70" w:type="dxa"/>
            <w:right w:w="70" w:type="dxa"/>
          </w:tblCellMar>
        </w:tblPrEx>
        <w:tc>
          <w:tcPr>
            <w:tcW w:w="1384" w:type="dxa"/>
          </w:tcPr>
          <w:p w14:paraId="5C55FD8B" w14:textId="77777777" w:rsidR="00765F6B" w:rsidRPr="00C87E96" w:rsidRDefault="00765F6B" w:rsidP="00CF74F4">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69ECADF6" w14:textId="77777777" w:rsidR="00765F6B" w:rsidRDefault="00765F6B" w:rsidP="00CF74F4">
            <w:pPr>
              <w:jc w:val="center"/>
              <w:rPr>
                <w:rFonts w:ascii="Arial" w:hAnsi="Arial" w:cs="Arial"/>
                <w:sz w:val="24"/>
                <w:szCs w:val="24"/>
              </w:rPr>
            </w:pPr>
          </w:p>
          <w:p w14:paraId="37DAA8DC" w14:textId="77777777" w:rsidR="00765F6B" w:rsidRDefault="00765F6B" w:rsidP="00CF74F4">
            <w:pPr>
              <w:jc w:val="center"/>
              <w:rPr>
                <w:rFonts w:ascii="Arial" w:hAnsi="Arial" w:cs="Arial"/>
                <w:sz w:val="24"/>
                <w:szCs w:val="24"/>
              </w:rPr>
            </w:pPr>
          </w:p>
          <w:p w14:paraId="5A8CC860" w14:textId="77777777" w:rsidR="00765F6B" w:rsidRDefault="00765F6B" w:rsidP="00CF74F4">
            <w:pPr>
              <w:jc w:val="center"/>
              <w:rPr>
                <w:rFonts w:ascii="Arial" w:hAnsi="Arial" w:cs="Arial"/>
                <w:sz w:val="24"/>
                <w:szCs w:val="24"/>
              </w:rPr>
            </w:pPr>
          </w:p>
          <w:p w14:paraId="65EFFD83" w14:textId="77777777" w:rsidR="00765F6B" w:rsidRDefault="00765F6B" w:rsidP="00CF74F4">
            <w:pPr>
              <w:jc w:val="center"/>
              <w:rPr>
                <w:rFonts w:ascii="Arial" w:hAnsi="Arial" w:cs="Arial"/>
                <w:sz w:val="24"/>
                <w:szCs w:val="24"/>
              </w:rPr>
            </w:pPr>
            <w:r>
              <w:rPr>
                <w:rFonts w:ascii="Arial" w:hAnsi="Arial" w:cs="Arial"/>
                <w:noProof/>
                <w:sz w:val="24"/>
                <w:szCs w:val="24"/>
                <w:lang w:val="es-ES" w:eastAsia="es-ES"/>
              </w:rPr>
              <mc:AlternateContent>
                <mc:Choice Requires="wpg">
                  <w:drawing>
                    <wp:anchor distT="0" distB="0" distL="114300" distR="114300" simplePos="0" relativeHeight="251727872" behindDoc="0" locked="0" layoutInCell="1" allowOverlap="1" wp14:anchorId="1F7B15BC" wp14:editId="4FFD8844">
                      <wp:simplePos x="0" y="0"/>
                      <wp:positionH relativeFrom="column">
                        <wp:posOffset>822325</wp:posOffset>
                      </wp:positionH>
                      <wp:positionV relativeFrom="paragraph">
                        <wp:posOffset>57150</wp:posOffset>
                      </wp:positionV>
                      <wp:extent cx="3101975" cy="371475"/>
                      <wp:effectExtent l="0" t="0" r="22225" b="28575"/>
                      <wp:wrapNone/>
                      <wp:docPr id="45" name="Grupo 45"/>
                      <wp:cNvGraphicFramePr/>
                      <a:graphic xmlns:a="http://schemas.openxmlformats.org/drawingml/2006/main">
                        <a:graphicData uri="http://schemas.microsoft.com/office/word/2010/wordprocessingGroup">
                          <wpg:wgp>
                            <wpg:cNvGrpSpPr/>
                            <wpg:grpSpPr>
                              <a:xfrm>
                                <a:off x="0" y="0"/>
                                <a:ext cx="3101975" cy="371475"/>
                                <a:chOff x="0" y="0"/>
                                <a:chExt cx="3102584" cy="372040"/>
                              </a:xfrm>
                            </wpg:grpSpPr>
                            <wps:wsp>
                              <wps:cNvPr id="46" name="Conector recto 46"/>
                              <wps:cNvCnPr/>
                              <wps:spPr>
                                <a:xfrm>
                                  <a:off x="2381250" y="1714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49" name="Grupo 49"/>
                              <wpg:cNvGrpSpPr/>
                              <wpg:grpSpPr>
                                <a:xfrm>
                                  <a:off x="714375" y="0"/>
                                  <a:ext cx="1656081" cy="372040"/>
                                  <a:chOff x="903179" y="-3609"/>
                                  <a:chExt cx="2597272" cy="345231"/>
                                </a:xfrm>
                              </wpg:grpSpPr>
                              <wps:wsp>
                                <wps:cNvPr id="50" name="Rectángulo 50"/>
                                <wps:cNvSpPr/>
                                <wps:spPr>
                                  <a:xfrm>
                                    <a:off x="903179" y="-8"/>
                                    <a:ext cx="2062108"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2965287" y="-3609"/>
                                    <a:ext cx="535164" cy="34219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a:off x="0" y="171450"/>
                                  <a:ext cx="72133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0F4A2C16" id="Grupo 45" o:spid="_x0000_s1026" style="position:absolute;margin-left:64.75pt;margin-top:4.5pt;width:244.25pt;height:29.25pt;z-index:251727872" coordsize="31025,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">
                      <v:line id="Conector recto 46" o:spid="_x0000_s1027" style="position:absolute;visibility:visible;mso-wrap-style:square" from="23812,1714" to="3102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3L8sUAAADbAAAADwAAAGRycy9kb3ducmV2LnhtbESPQWvCQBSE7wX/w/IEb3VjsCKpm6CW&#10;lkpPRin09sy+JsHdtyG71fTfd4WCx2FmvmFWxWCNuFDvW8cKZtMEBHHldMu1guPh9XEJwgdkjcYx&#10;KfglD0U+elhhpt2V93QpQy0ihH2GCpoQukxKXzVk0U9dRxy9b9dbDFH2tdQ9XiPcGpkmyUJabDku&#10;NNjRtqHqXP5YBeXT5ivdm2O5+zx9OPNySs9196bUZDysn0EEGsI9/N9+1wrm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3L8sUAAADbAAAADwAAAAAAAAAA&#10;AAAAAAChAgAAZHJzL2Rvd25yZXYueG1sUEsFBgAAAAAEAAQA+QAAAJMDAAAAAA==&#10;" strokecolor="#00b050" strokeweight=".5pt">
                        <v:stroke joinstyle="miter"/>
                      </v:line>
                      <v:group id="Grupo 49" o:spid="_x0000_s1028" style="position:absolute;left:7143;width:16561;height:3720" coordorigin="9031,-36" coordsize="25972,3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0" o:spid="_x0000_s1029" style="position:absolute;left:9031;width:20621;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rect id="Rectángulo 54" o:spid="_x0000_s1030" style="position:absolute;left:29652;top:-36;width:5352;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IXcIA&#10;AADbAAAADwAAAGRycy9kb3ducmV2LnhtbESPQWsCMRSE7wX/Q3iCt5p10SJboxRB8OBBrdrrY/O6&#10;u7h5iUnU9d8bodDjMDPfMLNFZ1pxIx8aywpGwwwEcWl1w5WCw/fqfQoiRGSNrWVS8KAAi3nvbYaF&#10;tnfe0W0fK5EgHApUUMfoCilDWZPBMLSOOHm/1huMSfpKao/3BDetzLPsQxpsOC3U6GhZU3neX42C&#10;3eHIl1Hu5M95s/XTVTy1zuZKDfrd1yeISF38D/+111rBZAyv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0hdwgAAANsAAAAPAAAAAAAAAAAAAAAAAJgCAABkcnMvZG93&#10;bnJldi54bWxQSwUGAAAAAAQABAD1AAAAhwMAAAAA&#10;" fillcolor="yellow" strokecolor="#1f4d78 [1604]" strokeweight="1pt"/>
                      </v:group>
                      <v:line id="Conector recto 55" o:spid="_x0000_s1031" style="position:absolute;visibility:visible;mso-wrap-style:square" from="0,1714" to="721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DWMUAAADbAAAADwAAAGRycy9kb3ducmV2LnhtbESPQWvCQBSE74L/YXlCb7oxEJHoJrSW&#10;lpaeTEXo7Zl9TYK7b0N2q+m/dwtCj8PMfMNsy9EacaHBd44VLBcJCOLa6Y4bBYfPl/kahA/IGo1j&#10;UvBLHspiOtlirt2V93SpQiMihH2OCtoQ+lxKX7dk0S9cTxy9bzdYDFEOjdQDXiPcGpkmyUpa7Dgu&#10;tNjTrqX6XP1YBVX29JXuzaF6P54+nHk+peemf1XqYTY+bkAEGsN/+N5+0wqyDP6+xB8g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bDWMUAAADbAAAADwAAAAAAAAAA&#10;AAAAAAChAgAAZHJzL2Rvd25yZXYueG1sUEsFBgAAAAAEAAQA+QAAAJMDAAAAAA==&#10;" strokecolor="#00b050" strokeweight=".5pt">
                        <v:stroke joinstyle="miter"/>
                      </v:line>
                    </v:group>
                  </w:pict>
                </mc:Fallback>
              </mc:AlternateContent>
            </w:r>
          </w:p>
          <w:p w14:paraId="42DD8758" w14:textId="77777777" w:rsidR="00765F6B" w:rsidRDefault="00765F6B" w:rsidP="00CF74F4">
            <w:pPr>
              <w:jc w:val="center"/>
              <w:rPr>
                <w:rFonts w:ascii="Arial" w:hAnsi="Arial" w:cs="Arial"/>
                <w:sz w:val="24"/>
                <w:szCs w:val="24"/>
              </w:rPr>
            </w:pPr>
          </w:p>
          <w:p w14:paraId="479E255E" w14:textId="77777777" w:rsidR="00765F6B" w:rsidRDefault="00765F6B" w:rsidP="00CF74F4">
            <w:pPr>
              <w:jc w:val="center"/>
              <w:rPr>
                <w:rFonts w:ascii="Arial" w:hAnsi="Arial" w:cs="Arial"/>
                <w:sz w:val="24"/>
                <w:szCs w:val="24"/>
              </w:rPr>
            </w:pPr>
          </w:p>
          <w:p w14:paraId="190C5E4B" w14:textId="77777777" w:rsidR="00765F6B" w:rsidRDefault="00765F6B" w:rsidP="00CF74F4">
            <w:pPr>
              <w:jc w:val="center"/>
              <w:rPr>
                <w:rFonts w:ascii="Arial" w:hAnsi="Arial" w:cs="Arial"/>
                <w:sz w:val="24"/>
                <w:szCs w:val="24"/>
              </w:rPr>
            </w:pPr>
          </w:p>
          <w:p w14:paraId="0A8A203E" w14:textId="77777777" w:rsidR="00765F6B" w:rsidRDefault="00765F6B" w:rsidP="00CF74F4">
            <w:pPr>
              <w:jc w:val="center"/>
              <w:rPr>
                <w:rFonts w:ascii="Arial" w:hAnsi="Arial" w:cs="Arial"/>
                <w:sz w:val="24"/>
                <w:szCs w:val="24"/>
              </w:rPr>
            </w:pPr>
          </w:p>
          <w:p w14:paraId="70039874" w14:textId="77777777" w:rsidR="00765F6B" w:rsidRDefault="00765F6B" w:rsidP="00CF74F4">
            <w:pPr>
              <w:jc w:val="center"/>
              <w:rPr>
                <w:rFonts w:ascii="Arial" w:hAnsi="Arial" w:cs="Arial"/>
                <w:sz w:val="24"/>
                <w:szCs w:val="24"/>
              </w:rPr>
            </w:pPr>
          </w:p>
          <w:p w14:paraId="54FC813E" w14:textId="77777777" w:rsidR="00765F6B" w:rsidRPr="00C87E96" w:rsidRDefault="00765F6B" w:rsidP="00CF74F4">
            <w:pPr>
              <w:rPr>
                <w:rFonts w:ascii="Arial" w:hAnsi="Arial" w:cs="Arial"/>
                <w:sz w:val="24"/>
                <w:szCs w:val="24"/>
              </w:rPr>
            </w:pPr>
          </w:p>
        </w:tc>
      </w:tr>
      <w:tr w:rsidR="00765F6B" w:rsidRPr="00C87E96" w14:paraId="6B1ABE98" w14:textId="77777777" w:rsidTr="00CF74F4">
        <w:tc>
          <w:tcPr>
            <w:tcW w:w="1384" w:type="dxa"/>
          </w:tcPr>
          <w:p w14:paraId="1FA02299" w14:textId="77777777" w:rsidR="00765F6B" w:rsidRPr="00C87E96" w:rsidRDefault="00765F6B" w:rsidP="00CF74F4">
            <w:pPr>
              <w:rPr>
                <w:rFonts w:ascii="Arial" w:hAnsi="Arial" w:cs="Arial"/>
                <w:b/>
                <w:sz w:val="24"/>
                <w:szCs w:val="24"/>
              </w:rPr>
            </w:pPr>
            <w:r w:rsidRPr="00C87E96">
              <w:rPr>
                <w:rFonts w:ascii="Arial" w:hAnsi="Arial" w:cs="Arial"/>
                <w:b/>
                <w:sz w:val="24"/>
                <w:szCs w:val="24"/>
              </w:rPr>
              <w:t>Pie de imagen</w:t>
            </w:r>
          </w:p>
          <w:p w14:paraId="5D5C0B8A" w14:textId="77777777" w:rsidR="00765F6B" w:rsidRPr="00C87E96" w:rsidRDefault="00765F6B" w:rsidP="00CF74F4">
            <w:pPr>
              <w:rPr>
                <w:rFonts w:ascii="Arial" w:hAnsi="Arial" w:cs="Arial"/>
                <w:sz w:val="24"/>
                <w:szCs w:val="24"/>
              </w:rPr>
            </w:pPr>
            <w:r w:rsidRPr="00C87E96">
              <w:rPr>
                <w:rFonts w:ascii="Arial" w:hAnsi="Arial" w:cs="Arial"/>
                <w:b/>
                <w:sz w:val="24"/>
                <w:szCs w:val="24"/>
              </w:rPr>
              <w:t>Inferior</w:t>
            </w:r>
          </w:p>
        </w:tc>
        <w:tc>
          <w:tcPr>
            <w:tcW w:w="7670" w:type="dxa"/>
          </w:tcPr>
          <w:p w14:paraId="2F33A3AC" w14:textId="77777777" w:rsidR="00765F6B" w:rsidRPr="0037446C" w:rsidRDefault="00765F6B" w:rsidP="00CF74F4">
            <w:pPr>
              <w:jc w:val="both"/>
              <w:rPr>
                <w:rFonts w:ascii="Arial" w:eastAsiaTheme="minorEastAsia" w:hAnsi="Arial" w:cs="Arial"/>
                <w:sz w:val="24"/>
                <w:szCs w:val="24"/>
              </w:rPr>
            </w:pPr>
            <w:r>
              <w:rPr>
                <w:rFonts w:ascii="Arial" w:eastAsiaTheme="minorEastAsia" w:hAnsi="Arial" w:cs="Arial"/>
                <w:sz w:val="24"/>
                <w:szCs w:val="24"/>
              </w:rPr>
              <w:t>La forma del diagrama de cajas está, e la mayoría de los casos, por el valor de la mediana</w:t>
            </w:r>
          </w:p>
        </w:tc>
      </w:tr>
    </w:tbl>
    <w:p w14:paraId="7C0EC780" w14:textId="77777777" w:rsidR="00765F6B" w:rsidRDefault="00765F6B" w:rsidP="00B157BE">
      <w:pPr>
        <w:tabs>
          <w:tab w:val="right" w:pos="8498"/>
        </w:tabs>
        <w:spacing w:after="0"/>
        <w:jc w:val="both"/>
        <w:rPr>
          <w:rFonts w:ascii="Arial" w:hAnsi="Arial" w:cs="Arial"/>
          <w:highlight w:val="yellow"/>
        </w:rPr>
      </w:pPr>
    </w:p>
    <w:p w14:paraId="5E08641F" w14:textId="77777777" w:rsidR="00765F6B" w:rsidRPr="00886B44" w:rsidRDefault="00886B44" w:rsidP="00B157BE">
      <w:pPr>
        <w:tabs>
          <w:tab w:val="right" w:pos="8498"/>
        </w:tabs>
        <w:spacing w:after="0"/>
        <w:jc w:val="both"/>
        <w:rPr>
          <w:rFonts w:ascii="Arial" w:hAnsi="Arial" w:cs="Arial"/>
        </w:rPr>
      </w:pPr>
      <w:r w:rsidRPr="00886B44">
        <w:rPr>
          <w:rFonts w:ascii="Arial" w:hAnsi="Arial" w:cs="Arial"/>
        </w:rPr>
        <w:t>Las relaciones pl</w:t>
      </w:r>
      <w:r>
        <w:rPr>
          <w:rFonts w:ascii="Arial" w:hAnsi="Arial" w:cs="Arial"/>
        </w:rPr>
        <w:t>anteadas se aplican de manera similar para la forma del histograma y el polígono de frecuencias.</w:t>
      </w:r>
    </w:p>
    <w:p w14:paraId="02F5E563" w14:textId="77777777" w:rsidR="00765F6B" w:rsidRDefault="00765F6B" w:rsidP="00B157BE">
      <w:pPr>
        <w:tabs>
          <w:tab w:val="right" w:pos="8498"/>
        </w:tabs>
        <w:spacing w:after="0"/>
        <w:jc w:val="both"/>
        <w:rPr>
          <w:rFonts w:ascii="Arial" w:hAnsi="Arial" w:cs="Arial"/>
          <w:highlight w:val="yellow"/>
        </w:rPr>
      </w:pPr>
    </w:p>
    <w:p w14:paraId="2E6DBE90" w14:textId="77777777" w:rsidR="00B157BE" w:rsidRPr="00C87E96" w:rsidRDefault="00B157BE" w:rsidP="00B157BE">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 xml:space="preserve">1.4 Consolidación </w:t>
      </w:r>
    </w:p>
    <w:p w14:paraId="43346B9D" w14:textId="77777777" w:rsidR="00B157BE" w:rsidRPr="00C87E96" w:rsidRDefault="00B157BE" w:rsidP="00B157BE">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4D113396" w14:textId="77777777" w:rsidR="00B157BE" w:rsidRPr="00C87E96" w:rsidRDefault="00B157BE" w:rsidP="00B157BE">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B157BE" w:rsidRPr="00C87E96" w14:paraId="778C3DAD" w14:textId="77777777" w:rsidTr="009967CA">
        <w:tc>
          <w:tcPr>
            <w:tcW w:w="9033" w:type="dxa"/>
            <w:gridSpan w:val="2"/>
            <w:shd w:val="clear" w:color="auto" w:fill="000000" w:themeFill="text1"/>
          </w:tcPr>
          <w:p w14:paraId="27F4DB42" w14:textId="77777777" w:rsidR="00B157BE" w:rsidRPr="00C87E96" w:rsidRDefault="00B157BE" w:rsidP="009967CA">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B157BE" w:rsidRPr="00C87E96" w14:paraId="49F9BAB9" w14:textId="77777777" w:rsidTr="009967CA">
        <w:tc>
          <w:tcPr>
            <w:tcW w:w="2518" w:type="dxa"/>
          </w:tcPr>
          <w:p w14:paraId="5A2719B8" w14:textId="77777777" w:rsidR="00B157BE" w:rsidRPr="00C87E96" w:rsidRDefault="00B157BE" w:rsidP="009967C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9129C0F" w14:textId="77777777" w:rsidR="00B157BE" w:rsidRPr="00C87E96" w:rsidRDefault="00B157BE" w:rsidP="009967CA">
            <w:pPr>
              <w:rPr>
                <w:rFonts w:ascii="Arial" w:eastAsiaTheme="minorEastAsia" w:hAnsi="Arial" w:cs="Arial"/>
                <w:b/>
                <w:sz w:val="24"/>
                <w:szCs w:val="24"/>
              </w:rPr>
            </w:pPr>
            <w:r w:rsidRPr="00B157BE">
              <w:rPr>
                <w:rFonts w:ascii="Arial" w:eastAsiaTheme="minorEastAsia" w:hAnsi="Arial" w:cs="Arial"/>
                <w:sz w:val="24"/>
                <w:szCs w:val="24"/>
              </w:rPr>
              <w:t>RM_01_01_CO</w:t>
            </w:r>
          </w:p>
        </w:tc>
      </w:tr>
      <w:tr w:rsidR="00B157BE" w:rsidRPr="00C87E96" w14:paraId="2D25B975" w14:textId="77777777" w:rsidTr="009967CA">
        <w:tc>
          <w:tcPr>
            <w:tcW w:w="2518" w:type="dxa"/>
          </w:tcPr>
          <w:p w14:paraId="0C7D2BCB" w14:textId="77777777" w:rsidR="00B157BE" w:rsidRPr="00C87E96" w:rsidRDefault="00B157BE" w:rsidP="009967C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905C365" w14:textId="77777777" w:rsidR="00B157BE" w:rsidRPr="00C87E96" w:rsidRDefault="00B157BE" w:rsidP="00B157BE">
            <w:pPr>
              <w:rPr>
                <w:rFonts w:ascii="Arial" w:eastAsiaTheme="minorEastAsia" w:hAnsi="Arial" w:cs="Arial"/>
                <w:sz w:val="24"/>
                <w:szCs w:val="24"/>
              </w:rPr>
            </w:pPr>
            <w:r w:rsidRPr="00C87E96">
              <w:rPr>
                <w:rFonts w:ascii="Arial" w:hAnsi="Arial" w:cs="Arial"/>
                <w:sz w:val="24"/>
                <w:szCs w:val="24"/>
              </w:rPr>
              <w:t xml:space="preserve">Refuerza tu aprendizaje: </w:t>
            </w:r>
            <w:r>
              <w:rPr>
                <w:rFonts w:ascii="Arial" w:hAnsi="Arial" w:cs="Arial"/>
                <w:sz w:val="24"/>
                <w:szCs w:val="24"/>
              </w:rPr>
              <w:t>El análisis estadístico</w:t>
            </w:r>
          </w:p>
        </w:tc>
      </w:tr>
      <w:tr w:rsidR="00B157BE" w:rsidRPr="00C87E96" w14:paraId="028796B3" w14:textId="77777777" w:rsidTr="009967CA">
        <w:tc>
          <w:tcPr>
            <w:tcW w:w="2518" w:type="dxa"/>
          </w:tcPr>
          <w:p w14:paraId="1B488716" w14:textId="77777777" w:rsidR="00B157BE" w:rsidRPr="00C87E96" w:rsidRDefault="00B157BE" w:rsidP="009967CA">
            <w:pPr>
              <w:rPr>
                <w:rFonts w:ascii="Arial" w:eastAsiaTheme="minorEastAsia" w:hAnsi="Arial" w:cs="Arial"/>
                <w:sz w:val="24"/>
                <w:szCs w:val="24"/>
              </w:rPr>
            </w:pPr>
            <w:r w:rsidRPr="00C87E96">
              <w:rPr>
                <w:rFonts w:ascii="Arial" w:eastAsiaTheme="minorEastAsia" w:hAnsi="Arial" w:cs="Arial"/>
                <w:b/>
                <w:sz w:val="24"/>
                <w:szCs w:val="24"/>
              </w:rPr>
              <w:lastRenderedPageBreak/>
              <w:t>Descripción</w:t>
            </w:r>
          </w:p>
        </w:tc>
        <w:tc>
          <w:tcPr>
            <w:tcW w:w="6515" w:type="dxa"/>
          </w:tcPr>
          <w:p w14:paraId="487318B4" w14:textId="77777777" w:rsidR="00B157BE" w:rsidRPr="00C87E96" w:rsidRDefault="00B157BE" w:rsidP="00B157BE">
            <w:pPr>
              <w:rPr>
                <w:rFonts w:ascii="Arial" w:eastAsiaTheme="minorEastAsia" w:hAnsi="Arial" w:cs="Arial"/>
                <w:sz w:val="24"/>
                <w:szCs w:val="24"/>
              </w:rPr>
            </w:pPr>
            <w:r w:rsidRPr="00C87E96">
              <w:rPr>
                <w:rFonts w:ascii="Arial" w:hAnsi="Arial" w:cs="Arial"/>
                <w:sz w:val="24"/>
                <w:szCs w:val="24"/>
              </w:rPr>
              <w:t xml:space="preserve">Actividades sobre </w:t>
            </w:r>
            <w:r>
              <w:rPr>
                <w:rFonts w:ascii="Arial" w:hAnsi="Arial" w:cs="Arial"/>
                <w:sz w:val="24"/>
                <w:szCs w:val="24"/>
              </w:rPr>
              <w:t>el análisis estadístico</w:t>
            </w:r>
          </w:p>
        </w:tc>
      </w:tr>
    </w:tbl>
    <w:p w14:paraId="26ACF452" w14:textId="77777777" w:rsidR="00B157BE" w:rsidRDefault="00B157BE" w:rsidP="000D32C9">
      <w:pPr>
        <w:spacing w:after="0" w:line="240" w:lineRule="auto"/>
        <w:jc w:val="both"/>
        <w:rPr>
          <w:rFonts w:ascii="Arial" w:eastAsia="Times New Roman" w:hAnsi="Arial" w:cs="Arial"/>
          <w:lang w:eastAsia="es-ES"/>
        </w:rPr>
      </w:pPr>
    </w:p>
    <w:p w14:paraId="5425B679" w14:textId="77777777" w:rsidR="00943024" w:rsidRPr="00B157BE" w:rsidRDefault="00943024" w:rsidP="000D32C9">
      <w:pPr>
        <w:spacing w:after="0" w:line="240" w:lineRule="auto"/>
        <w:jc w:val="both"/>
        <w:rPr>
          <w:rFonts w:ascii="Arial" w:eastAsia="Times New Roman" w:hAnsi="Arial" w:cs="Arial"/>
          <w:lang w:eastAsia="es-ES"/>
        </w:rPr>
      </w:pPr>
    </w:p>
    <w:sectPr w:rsidR="00943024" w:rsidRPr="00B157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E44"/>
    <w:multiLevelType w:val="hybridMultilevel"/>
    <w:tmpl w:val="91749C2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A64A2F"/>
    <w:multiLevelType w:val="multilevel"/>
    <w:tmpl w:val="74B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210F4"/>
    <w:multiLevelType w:val="multilevel"/>
    <w:tmpl w:val="F7C87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37276D3"/>
    <w:multiLevelType w:val="hybridMultilevel"/>
    <w:tmpl w:val="4CDE6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AC4346"/>
    <w:multiLevelType w:val="hybridMultilevel"/>
    <w:tmpl w:val="0DBC5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E7C8E"/>
    <w:multiLevelType w:val="hybridMultilevel"/>
    <w:tmpl w:val="508454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D84DED"/>
    <w:multiLevelType w:val="hybridMultilevel"/>
    <w:tmpl w:val="B4C433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1E5415"/>
    <w:multiLevelType w:val="multilevel"/>
    <w:tmpl w:val="FD0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A029EE"/>
    <w:multiLevelType w:val="multilevel"/>
    <w:tmpl w:val="7E6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E04547"/>
    <w:multiLevelType w:val="hybridMultilevel"/>
    <w:tmpl w:val="E5C426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6FB4D2B"/>
    <w:multiLevelType w:val="hybridMultilevel"/>
    <w:tmpl w:val="35A21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67629"/>
    <w:multiLevelType w:val="hybridMultilevel"/>
    <w:tmpl w:val="CB1C8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4924D5"/>
    <w:multiLevelType w:val="hybridMultilevel"/>
    <w:tmpl w:val="C9065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E2F4C"/>
    <w:multiLevelType w:val="hybridMultilevel"/>
    <w:tmpl w:val="6A362B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57B7B"/>
    <w:multiLevelType w:val="hybridMultilevel"/>
    <w:tmpl w:val="F6CE033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09E56D6"/>
    <w:multiLevelType w:val="hybridMultilevel"/>
    <w:tmpl w:val="374CC25C"/>
    <w:lvl w:ilvl="0" w:tplc="33521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865A47"/>
    <w:multiLevelType w:val="multilevel"/>
    <w:tmpl w:val="2E5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6320AA"/>
    <w:multiLevelType w:val="hybridMultilevel"/>
    <w:tmpl w:val="CB506C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4"/>
  </w:num>
  <w:num w:numId="5">
    <w:abstractNumId w:val="3"/>
  </w:num>
  <w:num w:numId="6">
    <w:abstractNumId w:val="10"/>
  </w:num>
  <w:num w:numId="7">
    <w:abstractNumId w:val="6"/>
  </w:num>
  <w:num w:numId="8">
    <w:abstractNumId w:val="5"/>
  </w:num>
  <w:num w:numId="9">
    <w:abstractNumId w:val="9"/>
  </w:num>
  <w:num w:numId="10">
    <w:abstractNumId w:val="12"/>
  </w:num>
  <w:num w:numId="11">
    <w:abstractNumId w:val="1"/>
  </w:num>
  <w:num w:numId="12">
    <w:abstractNumId w:val="8"/>
  </w:num>
  <w:num w:numId="13">
    <w:abstractNumId w:val="16"/>
  </w:num>
  <w:num w:numId="14">
    <w:abstractNumId w:val="7"/>
  </w:num>
  <w:num w:numId="15">
    <w:abstractNumId w:val="15"/>
  </w:num>
  <w:num w:numId="16">
    <w:abstractNumId w:val="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1D"/>
    <w:rsid w:val="00013440"/>
    <w:rsid w:val="00023110"/>
    <w:rsid w:val="00025E46"/>
    <w:rsid w:val="00093568"/>
    <w:rsid w:val="000A0A49"/>
    <w:rsid w:val="000B06DF"/>
    <w:rsid w:val="000D32C9"/>
    <w:rsid w:val="000F5C8E"/>
    <w:rsid w:val="001A1805"/>
    <w:rsid w:val="001A5AAC"/>
    <w:rsid w:val="002472C5"/>
    <w:rsid w:val="002513EA"/>
    <w:rsid w:val="002667AB"/>
    <w:rsid w:val="0026697B"/>
    <w:rsid w:val="00287148"/>
    <w:rsid w:val="002B7205"/>
    <w:rsid w:val="00323EFB"/>
    <w:rsid w:val="00333539"/>
    <w:rsid w:val="0037446C"/>
    <w:rsid w:val="003B231E"/>
    <w:rsid w:val="003C3126"/>
    <w:rsid w:val="00416342"/>
    <w:rsid w:val="00425700"/>
    <w:rsid w:val="00445A9D"/>
    <w:rsid w:val="004526BE"/>
    <w:rsid w:val="00483243"/>
    <w:rsid w:val="004957D0"/>
    <w:rsid w:val="004C039B"/>
    <w:rsid w:val="004C781D"/>
    <w:rsid w:val="004D4745"/>
    <w:rsid w:val="00535A33"/>
    <w:rsid w:val="00543615"/>
    <w:rsid w:val="005945C0"/>
    <w:rsid w:val="005B30C7"/>
    <w:rsid w:val="005D5CC4"/>
    <w:rsid w:val="005E1B04"/>
    <w:rsid w:val="00676260"/>
    <w:rsid w:val="006C1435"/>
    <w:rsid w:val="006D7B18"/>
    <w:rsid w:val="00746A08"/>
    <w:rsid w:val="00765F6B"/>
    <w:rsid w:val="0077426B"/>
    <w:rsid w:val="007C1CF2"/>
    <w:rsid w:val="007D7CB1"/>
    <w:rsid w:val="00801054"/>
    <w:rsid w:val="00837E83"/>
    <w:rsid w:val="00847B1E"/>
    <w:rsid w:val="00852F8C"/>
    <w:rsid w:val="00860B77"/>
    <w:rsid w:val="0088031B"/>
    <w:rsid w:val="00886B44"/>
    <w:rsid w:val="008B1F81"/>
    <w:rsid w:val="00915001"/>
    <w:rsid w:val="00943024"/>
    <w:rsid w:val="00992806"/>
    <w:rsid w:val="009967CA"/>
    <w:rsid w:val="009C6AE3"/>
    <w:rsid w:val="00A9285D"/>
    <w:rsid w:val="00A97A4B"/>
    <w:rsid w:val="00AD2D48"/>
    <w:rsid w:val="00AD75DC"/>
    <w:rsid w:val="00B10A1D"/>
    <w:rsid w:val="00B157BE"/>
    <w:rsid w:val="00B231AD"/>
    <w:rsid w:val="00B4488B"/>
    <w:rsid w:val="00B6454A"/>
    <w:rsid w:val="00B74533"/>
    <w:rsid w:val="00B7614D"/>
    <w:rsid w:val="00B83397"/>
    <w:rsid w:val="00B930C0"/>
    <w:rsid w:val="00BE0463"/>
    <w:rsid w:val="00BE6559"/>
    <w:rsid w:val="00BE6AED"/>
    <w:rsid w:val="00C140E9"/>
    <w:rsid w:val="00C27BE5"/>
    <w:rsid w:val="00C43181"/>
    <w:rsid w:val="00CA718A"/>
    <w:rsid w:val="00CB52D6"/>
    <w:rsid w:val="00CC46B9"/>
    <w:rsid w:val="00CE5565"/>
    <w:rsid w:val="00CF74F4"/>
    <w:rsid w:val="00D12E71"/>
    <w:rsid w:val="00D421B2"/>
    <w:rsid w:val="00D4629D"/>
    <w:rsid w:val="00D52D06"/>
    <w:rsid w:val="00D828D6"/>
    <w:rsid w:val="00DA23EE"/>
    <w:rsid w:val="00DD7361"/>
    <w:rsid w:val="00DF0C1B"/>
    <w:rsid w:val="00DF7471"/>
    <w:rsid w:val="00E72D74"/>
    <w:rsid w:val="00EA22D9"/>
    <w:rsid w:val="00ED31C7"/>
    <w:rsid w:val="00F025C5"/>
    <w:rsid w:val="00F026BB"/>
    <w:rsid w:val="00F83617"/>
    <w:rsid w:val="00F91CC6"/>
    <w:rsid w:val="00F96521"/>
    <w:rsid w:val="00FB6444"/>
    <w:rsid w:val="00FD4D57"/>
    <w:rsid w:val="00FF741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6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353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A1D"/>
    <w:pPr>
      <w:ind w:left="720"/>
      <w:contextualSpacing/>
    </w:pPr>
  </w:style>
  <w:style w:type="table" w:styleId="Tablaconcuadrcula">
    <w:name w:val="Table Grid"/>
    <w:basedOn w:val="Tablanormal"/>
    <w:uiPriority w:val="59"/>
    <w:rsid w:val="00B83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F7471"/>
    <w:rPr>
      <w:color w:val="808080"/>
    </w:rPr>
  </w:style>
  <w:style w:type="paragraph" w:styleId="Textocomentario">
    <w:name w:val="annotation text"/>
    <w:basedOn w:val="Normal"/>
    <w:link w:val="TextocomentarioCar"/>
    <w:uiPriority w:val="99"/>
    <w:unhideWhenUsed/>
    <w:rsid w:val="00992806"/>
    <w:pPr>
      <w:spacing w:after="200" w:line="240" w:lineRule="auto"/>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92806"/>
    <w:rPr>
      <w:rFonts w:ascii="Calibri" w:eastAsia="Calibri" w:hAnsi="Calibri" w:cs="Times New Roman"/>
      <w:sz w:val="20"/>
      <w:szCs w:val="20"/>
      <w:lang w:val="es-MX"/>
    </w:rPr>
  </w:style>
  <w:style w:type="character" w:customStyle="1" w:styleId="Ttulo2Car">
    <w:name w:val="Título 2 Car"/>
    <w:basedOn w:val="Fuentedeprrafopredeter"/>
    <w:link w:val="Ttulo2"/>
    <w:uiPriority w:val="9"/>
    <w:rsid w:val="0033353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33539"/>
  </w:style>
  <w:style w:type="character" w:styleId="Hipervnculo">
    <w:name w:val="Hyperlink"/>
    <w:basedOn w:val="Fuentedeprrafopredeter"/>
    <w:uiPriority w:val="99"/>
    <w:semiHidden/>
    <w:unhideWhenUsed/>
    <w:rsid w:val="00333539"/>
    <w:rPr>
      <w:color w:val="0000FF"/>
      <w:u w:val="single"/>
    </w:rPr>
  </w:style>
  <w:style w:type="character" w:customStyle="1" w:styleId="mwe-math-mathml-inline">
    <w:name w:val="mwe-math-mathml-inline"/>
    <w:basedOn w:val="Fuentedeprrafopredeter"/>
    <w:rsid w:val="00333539"/>
  </w:style>
  <w:style w:type="character" w:customStyle="1" w:styleId="mw-headline">
    <w:name w:val="mw-headline"/>
    <w:basedOn w:val="Fuentedeprrafopredeter"/>
    <w:rsid w:val="00333539"/>
  </w:style>
  <w:style w:type="character" w:customStyle="1" w:styleId="mw-editsection">
    <w:name w:val="mw-editsection"/>
    <w:basedOn w:val="Fuentedeprrafopredeter"/>
    <w:rsid w:val="00333539"/>
  </w:style>
  <w:style w:type="character" w:customStyle="1" w:styleId="mw-editsection-bracket">
    <w:name w:val="mw-editsection-bracket"/>
    <w:basedOn w:val="Fuentedeprrafopredeter"/>
    <w:rsid w:val="00333539"/>
  </w:style>
  <w:style w:type="paragraph" w:customStyle="1" w:styleId="p">
    <w:name w:val="p"/>
    <w:basedOn w:val="Normal"/>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6454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45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353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A1D"/>
    <w:pPr>
      <w:ind w:left="720"/>
      <w:contextualSpacing/>
    </w:pPr>
  </w:style>
  <w:style w:type="table" w:styleId="Tablaconcuadrcula">
    <w:name w:val="Table Grid"/>
    <w:basedOn w:val="Tablanormal"/>
    <w:uiPriority w:val="59"/>
    <w:rsid w:val="00B83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F7471"/>
    <w:rPr>
      <w:color w:val="808080"/>
    </w:rPr>
  </w:style>
  <w:style w:type="paragraph" w:styleId="Textocomentario">
    <w:name w:val="annotation text"/>
    <w:basedOn w:val="Normal"/>
    <w:link w:val="TextocomentarioCar"/>
    <w:uiPriority w:val="99"/>
    <w:unhideWhenUsed/>
    <w:rsid w:val="00992806"/>
    <w:pPr>
      <w:spacing w:after="200" w:line="240" w:lineRule="auto"/>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92806"/>
    <w:rPr>
      <w:rFonts w:ascii="Calibri" w:eastAsia="Calibri" w:hAnsi="Calibri" w:cs="Times New Roman"/>
      <w:sz w:val="20"/>
      <w:szCs w:val="20"/>
      <w:lang w:val="es-MX"/>
    </w:rPr>
  </w:style>
  <w:style w:type="character" w:customStyle="1" w:styleId="Ttulo2Car">
    <w:name w:val="Título 2 Car"/>
    <w:basedOn w:val="Fuentedeprrafopredeter"/>
    <w:link w:val="Ttulo2"/>
    <w:uiPriority w:val="9"/>
    <w:rsid w:val="0033353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33539"/>
  </w:style>
  <w:style w:type="character" w:styleId="Hipervnculo">
    <w:name w:val="Hyperlink"/>
    <w:basedOn w:val="Fuentedeprrafopredeter"/>
    <w:uiPriority w:val="99"/>
    <w:semiHidden/>
    <w:unhideWhenUsed/>
    <w:rsid w:val="00333539"/>
    <w:rPr>
      <w:color w:val="0000FF"/>
      <w:u w:val="single"/>
    </w:rPr>
  </w:style>
  <w:style w:type="character" w:customStyle="1" w:styleId="mwe-math-mathml-inline">
    <w:name w:val="mwe-math-mathml-inline"/>
    <w:basedOn w:val="Fuentedeprrafopredeter"/>
    <w:rsid w:val="00333539"/>
  </w:style>
  <w:style w:type="character" w:customStyle="1" w:styleId="mw-headline">
    <w:name w:val="mw-headline"/>
    <w:basedOn w:val="Fuentedeprrafopredeter"/>
    <w:rsid w:val="00333539"/>
  </w:style>
  <w:style w:type="character" w:customStyle="1" w:styleId="mw-editsection">
    <w:name w:val="mw-editsection"/>
    <w:basedOn w:val="Fuentedeprrafopredeter"/>
    <w:rsid w:val="00333539"/>
  </w:style>
  <w:style w:type="character" w:customStyle="1" w:styleId="mw-editsection-bracket">
    <w:name w:val="mw-editsection-bracket"/>
    <w:basedOn w:val="Fuentedeprrafopredeter"/>
    <w:rsid w:val="00333539"/>
  </w:style>
  <w:style w:type="paragraph" w:customStyle="1" w:styleId="p">
    <w:name w:val="p"/>
    <w:basedOn w:val="Normal"/>
    <w:rsid w:val="0033353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6454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45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4930">
      <w:bodyDiv w:val="1"/>
      <w:marLeft w:val="0"/>
      <w:marRight w:val="0"/>
      <w:marTop w:val="0"/>
      <w:marBottom w:val="0"/>
      <w:divBdr>
        <w:top w:val="none" w:sz="0" w:space="0" w:color="auto"/>
        <w:left w:val="none" w:sz="0" w:space="0" w:color="auto"/>
        <w:bottom w:val="none" w:sz="0" w:space="0" w:color="auto"/>
        <w:right w:val="none" w:sz="0" w:space="0" w:color="auto"/>
      </w:divBdr>
    </w:div>
    <w:div w:id="595791519">
      <w:bodyDiv w:val="1"/>
      <w:marLeft w:val="0"/>
      <w:marRight w:val="0"/>
      <w:marTop w:val="0"/>
      <w:marBottom w:val="0"/>
      <w:divBdr>
        <w:top w:val="none" w:sz="0" w:space="0" w:color="auto"/>
        <w:left w:val="none" w:sz="0" w:space="0" w:color="auto"/>
        <w:bottom w:val="none" w:sz="0" w:space="0" w:color="auto"/>
        <w:right w:val="none" w:sz="0" w:space="0" w:color="auto"/>
      </w:divBdr>
    </w:div>
    <w:div w:id="916936921">
      <w:bodyDiv w:val="1"/>
      <w:marLeft w:val="0"/>
      <w:marRight w:val="0"/>
      <w:marTop w:val="0"/>
      <w:marBottom w:val="0"/>
      <w:divBdr>
        <w:top w:val="none" w:sz="0" w:space="0" w:color="auto"/>
        <w:left w:val="none" w:sz="0" w:space="0" w:color="auto"/>
        <w:bottom w:val="none" w:sz="0" w:space="0" w:color="auto"/>
        <w:right w:val="none" w:sz="0" w:space="0" w:color="auto"/>
      </w:divBdr>
    </w:div>
    <w:div w:id="939028442">
      <w:bodyDiv w:val="1"/>
      <w:marLeft w:val="0"/>
      <w:marRight w:val="0"/>
      <w:marTop w:val="0"/>
      <w:marBottom w:val="0"/>
      <w:divBdr>
        <w:top w:val="none" w:sz="0" w:space="0" w:color="auto"/>
        <w:left w:val="none" w:sz="0" w:space="0" w:color="auto"/>
        <w:bottom w:val="none" w:sz="0" w:space="0" w:color="auto"/>
        <w:right w:val="none" w:sz="0" w:space="0" w:color="auto"/>
      </w:divBdr>
    </w:div>
    <w:div w:id="979461033">
      <w:bodyDiv w:val="1"/>
      <w:marLeft w:val="0"/>
      <w:marRight w:val="0"/>
      <w:marTop w:val="0"/>
      <w:marBottom w:val="0"/>
      <w:divBdr>
        <w:top w:val="none" w:sz="0" w:space="0" w:color="auto"/>
        <w:left w:val="none" w:sz="0" w:space="0" w:color="auto"/>
        <w:bottom w:val="none" w:sz="0" w:space="0" w:color="auto"/>
        <w:right w:val="none" w:sz="0" w:space="0" w:color="auto"/>
      </w:divBdr>
    </w:div>
    <w:div w:id="1114442649">
      <w:bodyDiv w:val="1"/>
      <w:marLeft w:val="0"/>
      <w:marRight w:val="0"/>
      <w:marTop w:val="0"/>
      <w:marBottom w:val="0"/>
      <w:divBdr>
        <w:top w:val="none" w:sz="0" w:space="0" w:color="auto"/>
        <w:left w:val="none" w:sz="0" w:space="0" w:color="auto"/>
        <w:bottom w:val="none" w:sz="0" w:space="0" w:color="auto"/>
        <w:right w:val="none" w:sz="0" w:space="0" w:color="auto"/>
      </w:divBdr>
    </w:div>
    <w:div w:id="1396707994">
      <w:bodyDiv w:val="1"/>
      <w:marLeft w:val="0"/>
      <w:marRight w:val="0"/>
      <w:marTop w:val="0"/>
      <w:marBottom w:val="0"/>
      <w:divBdr>
        <w:top w:val="none" w:sz="0" w:space="0" w:color="auto"/>
        <w:left w:val="none" w:sz="0" w:space="0" w:color="auto"/>
        <w:bottom w:val="none" w:sz="0" w:space="0" w:color="auto"/>
        <w:right w:val="none" w:sz="0" w:space="0" w:color="auto"/>
      </w:divBdr>
    </w:div>
    <w:div w:id="1562669150">
      <w:bodyDiv w:val="1"/>
      <w:marLeft w:val="0"/>
      <w:marRight w:val="0"/>
      <w:marTop w:val="0"/>
      <w:marBottom w:val="0"/>
      <w:divBdr>
        <w:top w:val="none" w:sz="0" w:space="0" w:color="auto"/>
        <w:left w:val="none" w:sz="0" w:space="0" w:color="auto"/>
        <w:bottom w:val="none" w:sz="0" w:space="0" w:color="auto"/>
        <w:right w:val="none" w:sz="0" w:space="0" w:color="auto"/>
      </w:divBdr>
    </w:div>
    <w:div w:id="1627391576">
      <w:bodyDiv w:val="1"/>
      <w:marLeft w:val="0"/>
      <w:marRight w:val="0"/>
      <w:marTop w:val="0"/>
      <w:marBottom w:val="0"/>
      <w:divBdr>
        <w:top w:val="none" w:sz="0" w:space="0" w:color="auto"/>
        <w:left w:val="none" w:sz="0" w:space="0" w:color="auto"/>
        <w:bottom w:val="none" w:sz="0" w:space="0" w:color="auto"/>
        <w:right w:val="none" w:sz="0" w:space="0" w:color="auto"/>
      </w:divBdr>
    </w:div>
    <w:div w:id="1724324696">
      <w:bodyDiv w:val="1"/>
      <w:marLeft w:val="0"/>
      <w:marRight w:val="0"/>
      <w:marTop w:val="0"/>
      <w:marBottom w:val="0"/>
      <w:divBdr>
        <w:top w:val="none" w:sz="0" w:space="0" w:color="auto"/>
        <w:left w:val="none" w:sz="0" w:space="0" w:color="auto"/>
        <w:bottom w:val="none" w:sz="0" w:space="0" w:color="auto"/>
        <w:right w:val="none" w:sz="0" w:space="0" w:color="auto"/>
      </w:divBdr>
    </w:div>
    <w:div w:id="2104452584">
      <w:bodyDiv w:val="1"/>
      <w:marLeft w:val="0"/>
      <w:marRight w:val="0"/>
      <w:marTop w:val="0"/>
      <w:marBottom w:val="0"/>
      <w:divBdr>
        <w:top w:val="none" w:sz="0" w:space="0" w:color="auto"/>
        <w:left w:val="none" w:sz="0" w:space="0" w:color="auto"/>
        <w:bottom w:val="none" w:sz="0" w:space="0" w:color="auto"/>
        <w:right w:val="none" w:sz="0" w:space="0" w:color="auto"/>
      </w:divBdr>
      <w:divsChild>
        <w:div w:id="985551328">
          <w:marLeft w:val="0"/>
          <w:marRight w:val="0"/>
          <w:marTop w:val="240"/>
          <w:marBottom w:val="240"/>
          <w:divBdr>
            <w:top w:val="none" w:sz="0" w:space="0" w:color="auto"/>
            <w:left w:val="none" w:sz="0" w:space="0" w:color="auto"/>
            <w:bottom w:val="none" w:sz="0" w:space="0" w:color="auto"/>
            <w:right w:val="none" w:sz="0" w:space="0" w:color="auto"/>
          </w:divBdr>
          <w:divsChild>
            <w:div w:id="71631360">
              <w:marLeft w:val="0"/>
              <w:marRight w:val="0"/>
              <w:marTop w:val="0"/>
              <w:marBottom w:val="0"/>
              <w:divBdr>
                <w:top w:val="none" w:sz="0" w:space="0" w:color="auto"/>
                <w:left w:val="none" w:sz="0" w:space="0" w:color="auto"/>
                <w:bottom w:val="none" w:sz="0" w:space="0" w:color="auto"/>
                <w:right w:val="none" w:sz="0" w:space="0" w:color="auto"/>
              </w:divBdr>
            </w:div>
          </w:divsChild>
        </w:div>
        <w:div w:id="695159983">
          <w:marLeft w:val="0"/>
          <w:marRight w:val="0"/>
          <w:marTop w:val="0"/>
          <w:marBottom w:val="0"/>
          <w:divBdr>
            <w:top w:val="none" w:sz="0" w:space="0" w:color="auto"/>
            <w:left w:val="none" w:sz="0" w:space="0" w:color="auto"/>
            <w:bottom w:val="none" w:sz="0" w:space="0" w:color="auto"/>
            <w:right w:val="none" w:sz="0" w:space="0" w:color="auto"/>
          </w:divBdr>
          <w:divsChild>
            <w:div w:id="649019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8.xml"/><Relationship Id="rId21" Type="http://schemas.openxmlformats.org/officeDocument/2006/relationships/image" Target="media/image8.wmf"/><Relationship Id="rId22" Type="http://schemas.openxmlformats.org/officeDocument/2006/relationships/image" Target="media/image9.wmf"/><Relationship Id="rId23" Type="http://schemas.openxmlformats.org/officeDocument/2006/relationships/image" Target="media/image10.wmf"/><Relationship Id="rId24" Type="http://schemas.openxmlformats.org/officeDocument/2006/relationships/image" Target="media/image11.wmf"/><Relationship Id="rId25" Type="http://schemas.openxmlformats.org/officeDocument/2006/relationships/image" Target="media/image12.wmf"/><Relationship Id="rId26" Type="http://schemas.openxmlformats.org/officeDocument/2006/relationships/image" Target="media/image13.wmf"/><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image" Target="media/image19.wmf"/><Relationship Id="rId9" Type="http://schemas.openxmlformats.org/officeDocument/2006/relationships/chart" Target="charts/chart4.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33" Type="http://schemas.openxmlformats.org/officeDocument/2006/relationships/image" Target="media/image20.wmf"/><Relationship Id="rId34" Type="http://schemas.openxmlformats.org/officeDocument/2006/relationships/image" Target="media/image21.wmf"/><Relationship Id="rId35" Type="http://schemas.openxmlformats.org/officeDocument/2006/relationships/image" Target="media/image22.wmf"/><Relationship Id="rId36" Type="http://schemas.openxmlformats.org/officeDocument/2006/relationships/image" Target="media/image23.wmf"/><Relationship Id="rId10" Type="http://schemas.openxmlformats.org/officeDocument/2006/relationships/image" Target="media/image1.wmf"/><Relationship Id="rId11" Type="http://schemas.openxmlformats.org/officeDocument/2006/relationships/image" Target="media/image2.wmf"/><Relationship Id="rId12" Type="http://schemas.openxmlformats.org/officeDocument/2006/relationships/image" Target="media/image3.wmf"/><Relationship Id="rId13" Type="http://schemas.openxmlformats.org/officeDocument/2006/relationships/image" Target="media/image4.wmf"/><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37" Type="http://schemas.openxmlformats.org/officeDocument/2006/relationships/fontTable" Target="fontTable.xml"/><Relationship Id="rId3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3.xml"/><Relationship Id="rId3" Type="http://schemas.microsoft.com/office/2011/relationships/chartColorStyle" Target="colors3.xm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CO"/>
              <a:t>Diagrama circular de la variable Forma de pago</a:t>
            </a:r>
          </a:p>
        </c:rich>
      </c:tx>
      <c:layout>
        <c:manualLayout>
          <c:xMode val="edge"/>
          <c:yMode val="edge"/>
          <c:x val="0.226159667541557"/>
          <c:y val="0.0231481481481481"/>
        </c:manualLayout>
      </c:layout>
      <c:overlay val="0"/>
      <c:spPr>
        <a:noFill/>
        <a:ln>
          <a:noFill/>
        </a:ln>
        <a:effectLst/>
      </c:sp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Hoja1!$B$5:$B$8</c:f>
              <c:strCache>
                <c:ptCount val="4"/>
                <c:pt idx="0">
                  <c:v>Efectivo</c:v>
                </c:pt>
                <c:pt idx="1">
                  <c:v>Tarjeta</c:v>
                </c:pt>
                <c:pt idx="2">
                  <c:v>Bonos</c:v>
                </c:pt>
                <c:pt idx="3">
                  <c:v>Otros</c:v>
                </c:pt>
              </c:strCache>
            </c:strRef>
          </c:cat>
          <c:val>
            <c:numRef>
              <c:f>Hoja1!$C$5:$C$8</c:f>
              <c:numCache>
                <c:formatCode>General</c:formatCode>
                <c:ptCount val="4"/>
                <c:pt idx="0">
                  <c:v>10.0</c:v>
                </c:pt>
                <c:pt idx="1">
                  <c:v>42.0</c:v>
                </c:pt>
                <c:pt idx="2">
                  <c:v>20.0</c:v>
                </c:pt>
                <c:pt idx="3">
                  <c:v>8.0</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1" i="0" baseline="0">
                <a:effectLst/>
              </a:rPr>
              <a:t>Diagrama de barras de la variable Forma de pago</a:t>
            </a:r>
            <a:endParaRPr lang="es-CO" sz="1400">
              <a:effectLst/>
            </a:endParaRPr>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66580927384077"/>
          <c:y val="0.195277777777778"/>
          <c:w val="0.902863517060367"/>
          <c:h val="0.641767279090114"/>
        </c:manualLayout>
      </c:layout>
      <c:bar3DChart>
        <c:barDir val="col"/>
        <c:grouping val="clustered"/>
        <c:varyColors val="0"/>
        <c:ser>
          <c:idx val="0"/>
          <c:order val="0"/>
          <c:spPr>
            <a:solidFill>
              <a:schemeClr val="accent1"/>
            </a:solidFill>
            <a:ln>
              <a:noFill/>
            </a:ln>
            <a:effectLst/>
            <a:sp3d/>
          </c:spPr>
          <c:invertIfNegative val="0"/>
          <c:cat>
            <c:strRef>
              <c:f>Hoja1!$B$5:$B$8</c:f>
              <c:strCache>
                <c:ptCount val="4"/>
                <c:pt idx="0">
                  <c:v>Efectivo</c:v>
                </c:pt>
                <c:pt idx="1">
                  <c:v>Tarjeta</c:v>
                </c:pt>
                <c:pt idx="2">
                  <c:v>Bonos</c:v>
                </c:pt>
                <c:pt idx="3">
                  <c:v>Otros</c:v>
                </c:pt>
              </c:strCache>
            </c:strRef>
          </c:cat>
          <c:val>
            <c:numRef>
              <c:f>Hoja1!$C$5:$C$8</c:f>
              <c:numCache>
                <c:formatCode>General</c:formatCode>
                <c:ptCount val="4"/>
                <c:pt idx="0">
                  <c:v>10.0</c:v>
                </c:pt>
                <c:pt idx="1">
                  <c:v>42.0</c:v>
                </c:pt>
                <c:pt idx="2">
                  <c:v>20.0</c:v>
                </c:pt>
                <c:pt idx="3">
                  <c:v>8.0</c:v>
                </c:pt>
              </c:numCache>
            </c:numRef>
          </c:val>
        </c:ser>
        <c:dLbls>
          <c:showLegendKey val="0"/>
          <c:showVal val="0"/>
          <c:showCatName val="0"/>
          <c:showSerName val="0"/>
          <c:showPercent val="0"/>
          <c:showBubbleSize val="0"/>
        </c:dLbls>
        <c:gapWidth val="150"/>
        <c:shape val="box"/>
        <c:axId val="2029805800"/>
        <c:axId val="2039858088"/>
        <c:axId val="0"/>
      </c:bar3DChart>
      <c:catAx>
        <c:axId val="2029805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9858088"/>
        <c:crosses val="autoZero"/>
        <c:auto val="1"/>
        <c:lblAlgn val="ctr"/>
        <c:lblOffset val="100"/>
        <c:noMultiLvlLbl val="0"/>
      </c:catAx>
      <c:valAx>
        <c:axId val="203985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29805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0978769961447127"/>
          <c:y val="0.0624998541848935"/>
          <c:w val="0.652330766346514"/>
          <c:h val="0.937500145815106"/>
        </c:manualLayout>
      </c:layout>
      <c:pie3DChart>
        <c:varyColors val="1"/>
        <c:ser>
          <c:idx val="0"/>
          <c:order val="0"/>
          <c:explosion val="25"/>
          <c:dLbls>
            <c:spPr>
              <a:noFill/>
              <a:ln>
                <a:noFill/>
              </a:ln>
              <a:effectLst/>
            </c:spPr>
            <c:txPr>
              <a:bodyPr/>
              <a:lstStyle/>
              <a:p>
                <a:pPr>
                  <a:defRPr lang="en-US"/>
                </a:pPr>
                <a:endParaRPr lang="es-ES"/>
              </a:p>
            </c:txPr>
            <c:showLegendKey val="0"/>
            <c:showVal val="0"/>
            <c:showCatName val="0"/>
            <c:showSerName val="0"/>
            <c:showPercent val="1"/>
            <c:showBubbleSize val="0"/>
            <c:showLeaderLines val="1"/>
            <c:extLst>
              <c:ext xmlns:c15="http://schemas.microsoft.com/office/drawing/2012/chart" uri="{CE6537A1-D6FC-4f65-9D91-7224C49458BB}"/>
            </c:extLst>
          </c:dLbls>
          <c:cat>
            <c:strRef>
              <c:f>Hoja1!$B$4:$B$5</c:f>
              <c:strCache>
                <c:ptCount val="2"/>
                <c:pt idx="0">
                  <c:v>Hombres</c:v>
                </c:pt>
                <c:pt idx="1">
                  <c:v>Mujeres</c:v>
                </c:pt>
              </c:strCache>
            </c:strRef>
          </c:cat>
          <c:val>
            <c:numRef>
              <c:f>Hoja1!$C$4:$C$5</c:f>
              <c:numCache>
                <c:formatCode>General</c:formatCode>
                <c:ptCount val="2"/>
                <c:pt idx="0">
                  <c:v>25.0</c:v>
                </c:pt>
                <c:pt idx="1">
                  <c:v>23.0</c:v>
                </c:pt>
              </c:numCache>
            </c:numRef>
          </c:val>
        </c:ser>
        <c:dLbls>
          <c:showLegendKey val="0"/>
          <c:showVal val="0"/>
          <c:showCatName val="0"/>
          <c:showSerName val="0"/>
          <c:showPercent val="0"/>
          <c:showBubbleSize val="0"/>
          <c:showLeaderLines val="1"/>
        </c:dLbls>
      </c:pie3DChart>
    </c:plotArea>
    <c:legend>
      <c:legendPos val="r"/>
      <c:layout/>
      <c:overlay val="0"/>
      <c:txPr>
        <a:bodyPr/>
        <a:lstStyle/>
        <a:p>
          <a:pPr>
            <a:defRPr lang="en-US"/>
          </a:pPr>
          <a:endParaRPr lang="es-E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Hoja1!$B$13:$B$14</c:f>
              <c:strCache>
                <c:ptCount val="2"/>
                <c:pt idx="0">
                  <c:v>Hombre</c:v>
                </c:pt>
                <c:pt idx="1">
                  <c:v>Mujer</c:v>
                </c:pt>
              </c:strCache>
            </c:strRef>
          </c:cat>
          <c:val>
            <c:numRef>
              <c:f>Hoja1!$C$13:$C$14</c:f>
              <c:numCache>
                <c:formatCode>General</c:formatCode>
                <c:ptCount val="2"/>
                <c:pt idx="0">
                  <c:v>90.0</c:v>
                </c:pt>
                <c:pt idx="1">
                  <c:v>10.0</c:v>
                </c:pt>
              </c:numCache>
            </c:numRef>
          </c:val>
        </c:ser>
        <c:dLbls>
          <c:dLblPos val="in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400"/>
              <a:t>Histograma de frecuencias de edades</a:t>
            </a:r>
          </a:p>
        </c:rich>
      </c:tx>
      <c:layout>
        <c:manualLayout>
          <c:xMode val="edge"/>
          <c:yMode val="edge"/>
          <c:x val="0.159642771926236"/>
          <c:y val="0.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0789328521434821"/>
          <c:y val="0.190173884514436"/>
          <c:w val="0.738915791776028"/>
          <c:h val="0.654822105570137"/>
        </c:manualLayout>
      </c:layout>
      <c:bar3DChart>
        <c:barDir val="col"/>
        <c:grouping val="clustered"/>
        <c:varyColors val="0"/>
        <c:ser>
          <c:idx val="0"/>
          <c:order val="0"/>
          <c:tx>
            <c:strRef>
              <c:f>Hoja1!$J$32</c:f>
              <c:strCache>
                <c:ptCount val="1"/>
                <c:pt idx="0">
                  <c:v>25 a 30</c:v>
                </c:pt>
              </c:strCache>
            </c:strRef>
          </c:tx>
          <c:invertIfNegative val="0"/>
          <c:cat>
            <c:strRef>
              <c:f>Hoja1!$K$31</c:f>
              <c:strCache>
                <c:ptCount val="1"/>
                <c:pt idx="0">
                  <c:v>f</c:v>
                </c:pt>
              </c:strCache>
            </c:strRef>
          </c:cat>
          <c:val>
            <c:numRef>
              <c:f>Hoja1!$K$32</c:f>
              <c:numCache>
                <c:formatCode>General</c:formatCode>
                <c:ptCount val="1"/>
                <c:pt idx="0">
                  <c:v>7.0</c:v>
                </c:pt>
              </c:numCache>
            </c:numRef>
          </c:val>
        </c:ser>
        <c:ser>
          <c:idx val="1"/>
          <c:order val="1"/>
          <c:tx>
            <c:strRef>
              <c:f>Hoja1!$J$33</c:f>
              <c:strCache>
                <c:ptCount val="1"/>
                <c:pt idx="0">
                  <c:v>30 a 35</c:v>
                </c:pt>
              </c:strCache>
            </c:strRef>
          </c:tx>
          <c:invertIfNegative val="0"/>
          <c:cat>
            <c:strRef>
              <c:f>Hoja1!$K$31</c:f>
              <c:strCache>
                <c:ptCount val="1"/>
                <c:pt idx="0">
                  <c:v>f</c:v>
                </c:pt>
              </c:strCache>
            </c:strRef>
          </c:cat>
          <c:val>
            <c:numRef>
              <c:f>Hoja1!$K$33</c:f>
              <c:numCache>
                <c:formatCode>General</c:formatCode>
                <c:ptCount val="1"/>
                <c:pt idx="0">
                  <c:v>12.0</c:v>
                </c:pt>
              </c:numCache>
            </c:numRef>
          </c:val>
        </c:ser>
        <c:ser>
          <c:idx val="2"/>
          <c:order val="2"/>
          <c:tx>
            <c:strRef>
              <c:f>Hoja1!$J$34</c:f>
              <c:strCache>
                <c:ptCount val="1"/>
                <c:pt idx="0">
                  <c:v>35 a 40</c:v>
                </c:pt>
              </c:strCache>
            </c:strRef>
          </c:tx>
          <c:invertIfNegative val="0"/>
          <c:cat>
            <c:strRef>
              <c:f>Hoja1!$K$31</c:f>
              <c:strCache>
                <c:ptCount val="1"/>
                <c:pt idx="0">
                  <c:v>f</c:v>
                </c:pt>
              </c:strCache>
            </c:strRef>
          </c:cat>
          <c:val>
            <c:numRef>
              <c:f>Hoja1!$K$34</c:f>
              <c:numCache>
                <c:formatCode>General</c:formatCode>
                <c:ptCount val="1"/>
                <c:pt idx="0">
                  <c:v>25.0</c:v>
                </c:pt>
              </c:numCache>
            </c:numRef>
          </c:val>
        </c:ser>
        <c:ser>
          <c:idx val="3"/>
          <c:order val="3"/>
          <c:tx>
            <c:strRef>
              <c:f>Hoja1!$J$35</c:f>
              <c:strCache>
                <c:ptCount val="1"/>
                <c:pt idx="0">
                  <c:v>40 a 45</c:v>
                </c:pt>
              </c:strCache>
            </c:strRef>
          </c:tx>
          <c:invertIfNegative val="0"/>
          <c:cat>
            <c:strRef>
              <c:f>Hoja1!$K$31</c:f>
              <c:strCache>
                <c:ptCount val="1"/>
                <c:pt idx="0">
                  <c:v>f</c:v>
                </c:pt>
              </c:strCache>
            </c:strRef>
          </c:cat>
          <c:val>
            <c:numRef>
              <c:f>Hoja1!$K$35</c:f>
              <c:numCache>
                <c:formatCode>General</c:formatCode>
                <c:ptCount val="1"/>
                <c:pt idx="0">
                  <c:v>32.0</c:v>
                </c:pt>
              </c:numCache>
            </c:numRef>
          </c:val>
        </c:ser>
        <c:ser>
          <c:idx val="4"/>
          <c:order val="4"/>
          <c:tx>
            <c:strRef>
              <c:f>Hoja1!$J$36</c:f>
              <c:strCache>
                <c:ptCount val="1"/>
                <c:pt idx="0">
                  <c:v>45 a 50</c:v>
                </c:pt>
              </c:strCache>
            </c:strRef>
          </c:tx>
          <c:invertIfNegative val="0"/>
          <c:cat>
            <c:strRef>
              <c:f>Hoja1!$K$31</c:f>
              <c:strCache>
                <c:ptCount val="1"/>
                <c:pt idx="0">
                  <c:v>f</c:v>
                </c:pt>
              </c:strCache>
            </c:strRef>
          </c:cat>
          <c:val>
            <c:numRef>
              <c:f>Hoja1!$K$36</c:f>
              <c:numCache>
                <c:formatCode>General</c:formatCode>
                <c:ptCount val="1"/>
                <c:pt idx="0">
                  <c:v>26.0</c:v>
                </c:pt>
              </c:numCache>
            </c:numRef>
          </c:val>
        </c:ser>
        <c:ser>
          <c:idx val="5"/>
          <c:order val="5"/>
          <c:tx>
            <c:strRef>
              <c:f>Hoja1!$J$37</c:f>
              <c:strCache>
                <c:ptCount val="1"/>
                <c:pt idx="0">
                  <c:v>50 a 55</c:v>
                </c:pt>
              </c:strCache>
            </c:strRef>
          </c:tx>
          <c:invertIfNegative val="0"/>
          <c:cat>
            <c:strRef>
              <c:f>Hoja1!$K$31</c:f>
              <c:strCache>
                <c:ptCount val="1"/>
                <c:pt idx="0">
                  <c:v>f</c:v>
                </c:pt>
              </c:strCache>
            </c:strRef>
          </c:cat>
          <c:val>
            <c:numRef>
              <c:f>Hoja1!$K$37</c:f>
              <c:numCache>
                <c:formatCode>General</c:formatCode>
                <c:ptCount val="1"/>
                <c:pt idx="0">
                  <c:v>18.0</c:v>
                </c:pt>
              </c:numCache>
            </c:numRef>
          </c:val>
        </c:ser>
        <c:ser>
          <c:idx val="6"/>
          <c:order val="6"/>
          <c:tx>
            <c:strRef>
              <c:f>Hoja1!$J$38</c:f>
              <c:strCache>
                <c:ptCount val="1"/>
                <c:pt idx="0">
                  <c:v>55 a 60</c:v>
                </c:pt>
              </c:strCache>
            </c:strRef>
          </c:tx>
          <c:invertIfNegative val="0"/>
          <c:cat>
            <c:strRef>
              <c:f>Hoja1!$K$31</c:f>
              <c:strCache>
                <c:ptCount val="1"/>
                <c:pt idx="0">
                  <c:v>f</c:v>
                </c:pt>
              </c:strCache>
            </c:strRef>
          </c:cat>
          <c:val>
            <c:numRef>
              <c:f>Hoja1!$K$38</c:f>
              <c:numCache>
                <c:formatCode>General</c:formatCode>
                <c:ptCount val="1"/>
                <c:pt idx="0">
                  <c:v>10.0</c:v>
                </c:pt>
              </c:numCache>
            </c:numRef>
          </c:val>
        </c:ser>
        <c:dLbls>
          <c:showLegendKey val="0"/>
          <c:showVal val="0"/>
          <c:showCatName val="0"/>
          <c:showSerName val="0"/>
          <c:showPercent val="0"/>
          <c:showBubbleSize val="0"/>
        </c:dLbls>
        <c:gapWidth val="150"/>
        <c:shape val="box"/>
        <c:axId val="2133813464"/>
        <c:axId val="2106613112"/>
        <c:axId val="0"/>
      </c:bar3DChart>
      <c:catAx>
        <c:axId val="2133813464"/>
        <c:scaling>
          <c:orientation val="minMax"/>
        </c:scaling>
        <c:delete val="1"/>
        <c:axPos val="b"/>
        <c:numFmt formatCode="General" sourceLinked="0"/>
        <c:majorTickMark val="none"/>
        <c:minorTickMark val="none"/>
        <c:tickLblPos val="nextTo"/>
        <c:crossAx val="2106613112"/>
        <c:crosses val="autoZero"/>
        <c:auto val="1"/>
        <c:lblAlgn val="ctr"/>
        <c:lblOffset val="100"/>
        <c:noMultiLvlLbl val="0"/>
      </c:catAx>
      <c:valAx>
        <c:axId val="2106613112"/>
        <c:scaling>
          <c:orientation val="minMax"/>
        </c:scaling>
        <c:delete val="0"/>
        <c:axPos val="l"/>
        <c:majorGridlines/>
        <c:numFmt formatCode="General" sourceLinked="1"/>
        <c:majorTickMark val="none"/>
        <c:minorTickMark val="none"/>
        <c:tickLblPos val="nextTo"/>
        <c:crossAx val="2133813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400"/>
              <a:t>Histograma de frecuencias acumuladas</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Hoja1!$J$32</c:f>
              <c:strCache>
                <c:ptCount val="1"/>
                <c:pt idx="0">
                  <c:v>25 a 30</c:v>
                </c:pt>
              </c:strCache>
            </c:strRef>
          </c:tx>
          <c:invertIfNegative val="0"/>
          <c:cat>
            <c:strRef>
              <c:f>Hoja1!$M$31</c:f>
              <c:strCache>
                <c:ptCount val="1"/>
                <c:pt idx="0">
                  <c:v>F</c:v>
                </c:pt>
              </c:strCache>
            </c:strRef>
          </c:cat>
          <c:val>
            <c:numRef>
              <c:f>Hoja1!$M$32</c:f>
              <c:numCache>
                <c:formatCode>General</c:formatCode>
                <c:ptCount val="1"/>
                <c:pt idx="0">
                  <c:v>7.0</c:v>
                </c:pt>
              </c:numCache>
            </c:numRef>
          </c:val>
        </c:ser>
        <c:ser>
          <c:idx val="1"/>
          <c:order val="1"/>
          <c:tx>
            <c:strRef>
              <c:f>Hoja1!$J$33</c:f>
              <c:strCache>
                <c:ptCount val="1"/>
                <c:pt idx="0">
                  <c:v>30 a 35</c:v>
                </c:pt>
              </c:strCache>
            </c:strRef>
          </c:tx>
          <c:invertIfNegative val="0"/>
          <c:cat>
            <c:strRef>
              <c:f>Hoja1!$M$31</c:f>
              <c:strCache>
                <c:ptCount val="1"/>
                <c:pt idx="0">
                  <c:v>F</c:v>
                </c:pt>
              </c:strCache>
            </c:strRef>
          </c:cat>
          <c:val>
            <c:numRef>
              <c:f>Hoja1!$M$33</c:f>
              <c:numCache>
                <c:formatCode>General</c:formatCode>
                <c:ptCount val="1"/>
                <c:pt idx="0">
                  <c:v>19.0</c:v>
                </c:pt>
              </c:numCache>
            </c:numRef>
          </c:val>
        </c:ser>
        <c:ser>
          <c:idx val="2"/>
          <c:order val="2"/>
          <c:tx>
            <c:strRef>
              <c:f>Hoja1!$J$34</c:f>
              <c:strCache>
                <c:ptCount val="1"/>
                <c:pt idx="0">
                  <c:v>35 a 40</c:v>
                </c:pt>
              </c:strCache>
            </c:strRef>
          </c:tx>
          <c:invertIfNegative val="0"/>
          <c:cat>
            <c:strRef>
              <c:f>Hoja1!$M$31</c:f>
              <c:strCache>
                <c:ptCount val="1"/>
                <c:pt idx="0">
                  <c:v>F</c:v>
                </c:pt>
              </c:strCache>
            </c:strRef>
          </c:cat>
          <c:val>
            <c:numRef>
              <c:f>Hoja1!$M$34</c:f>
              <c:numCache>
                <c:formatCode>General</c:formatCode>
                <c:ptCount val="1"/>
                <c:pt idx="0">
                  <c:v>44.0</c:v>
                </c:pt>
              </c:numCache>
            </c:numRef>
          </c:val>
        </c:ser>
        <c:ser>
          <c:idx val="3"/>
          <c:order val="3"/>
          <c:tx>
            <c:strRef>
              <c:f>Hoja1!$J$35</c:f>
              <c:strCache>
                <c:ptCount val="1"/>
                <c:pt idx="0">
                  <c:v>40 a 45</c:v>
                </c:pt>
              </c:strCache>
            </c:strRef>
          </c:tx>
          <c:invertIfNegative val="0"/>
          <c:cat>
            <c:strRef>
              <c:f>Hoja1!$M$31</c:f>
              <c:strCache>
                <c:ptCount val="1"/>
                <c:pt idx="0">
                  <c:v>F</c:v>
                </c:pt>
              </c:strCache>
            </c:strRef>
          </c:cat>
          <c:val>
            <c:numRef>
              <c:f>Hoja1!$M$35</c:f>
              <c:numCache>
                <c:formatCode>General</c:formatCode>
                <c:ptCount val="1"/>
                <c:pt idx="0">
                  <c:v>76.0</c:v>
                </c:pt>
              </c:numCache>
            </c:numRef>
          </c:val>
        </c:ser>
        <c:ser>
          <c:idx val="4"/>
          <c:order val="4"/>
          <c:tx>
            <c:strRef>
              <c:f>Hoja1!$J$36</c:f>
              <c:strCache>
                <c:ptCount val="1"/>
                <c:pt idx="0">
                  <c:v>45 a 50</c:v>
                </c:pt>
              </c:strCache>
            </c:strRef>
          </c:tx>
          <c:invertIfNegative val="0"/>
          <c:cat>
            <c:strRef>
              <c:f>Hoja1!$M$31</c:f>
              <c:strCache>
                <c:ptCount val="1"/>
                <c:pt idx="0">
                  <c:v>F</c:v>
                </c:pt>
              </c:strCache>
            </c:strRef>
          </c:cat>
          <c:val>
            <c:numRef>
              <c:f>Hoja1!$M$36</c:f>
              <c:numCache>
                <c:formatCode>General</c:formatCode>
                <c:ptCount val="1"/>
                <c:pt idx="0">
                  <c:v>102.0</c:v>
                </c:pt>
              </c:numCache>
            </c:numRef>
          </c:val>
        </c:ser>
        <c:ser>
          <c:idx val="5"/>
          <c:order val="5"/>
          <c:tx>
            <c:strRef>
              <c:f>Hoja1!$J$37</c:f>
              <c:strCache>
                <c:ptCount val="1"/>
                <c:pt idx="0">
                  <c:v>50 a 55</c:v>
                </c:pt>
              </c:strCache>
            </c:strRef>
          </c:tx>
          <c:invertIfNegative val="0"/>
          <c:cat>
            <c:strRef>
              <c:f>Hoja1!$M$31</c:f>
              <c:strCache>
                <c:ptCount val="1"/>
                <c:pt idx="0">
                  <c:v>F</c:v>
                </c:pt>
              </c:strCache>
            </c:strRef>
          </c:cat>
          <c:val>
            <c:numRef>
              <c:f>Hoja1!$M$37</c:f>
              <c:numCache>
                <c:formatCode>General</c:formatCode>
                <c:ptCount val="1"/>
                <c:pt idx="0">
                  <c:v>120.0</c:v>
                </c:pt>
              </c:numCache>
            </c:numRef>
          </c:val>
        </c:ser>
        <c:ser>
          <c:idx val="6"/>
          <c:order val="6"/>
          <c:tx>
            <c:strRef>
              <c:f>Hoja1!$J$38</c:f>
              <c:strCache>
                <c:ptCount val="1"/>
                <c:pt idx="0">
                  <c:v>55 a 60</c:v>
                </c:pt>
              </c:strCache>
            </c:strRef>
          </c:tx>
          <c:invertIfNegative val="0"/>
          <c:cat>
            <c:strRef>
              <c:f>Hoja1!$M$31</c:f>
              <c:strCache>
                <c:ptCount val="1"/>
                <c:pt idx="0">
                  <c:v>F</c:v>
                </c:pt>
              </c:strCache>
            </c:strRef>
          </c:cat>
          <c:val>
            <c:numRef>
              <c:f>Hoja1!$M$38</c:f>
              <c:numCache>
                <c:formatCode>General</c:formatCode>
                <c:ptCount val="1"/>
                <c:pt idx="0">
                  <c:v>130.0</c:v>
                </c:pt>
              </c:numCache>
            </c:numRef>
          </c:val>
        </c:ser>
        <c:dLbls>
          <c:showLegendKey val="0"/>
          <c:showVal val="0"/>
          <c:showCatName val="0"/>
          <c:showSerName val="0"/>
          <c:showPercent val="0"/>
          <c:showBubbleSize val="0"/>
        </c:dLbls>
        <c:gapWidth val="150"/>
        <c:shape val="box"/>
        <c:axId val="2029176024"/>
        <c:axId val="2029178904"/>
        <c:axId val="0"/>
      </c:bar3DChart>
      <c:catAx>
        <c:axId val="2029176024"/>
        <c:scaling>
          <c:orientation val="minMax"/>
        </c:scaling>
        <c:delete val="1"/>
        <c:axPos val="b"/>
        <c:numFmt formatCode="General" sourceLinked="0"/>
        <c:majorTickMark val="none"/>
        <c:minorTickMark val="none"/>
        <c:tickLblPos val="nextTo"/>
        <c:crossAx val="2029178904"/>
        <c:crosses val="autoZero"/>
        <c:auto val="1"/>
        <c:lblAlgn val="ctr"/>
        <c:lblOffset val="100"/>
        <c:noMultiLvlLbl val="0"/>
      </c:catAx>
      <c:valAx>
        <c:axId val="2029178904"/>
        <c:scaling>
          <c:orientation val="minMax"/>
        </c:scaling>
        <c:delete val="0"/>
        <c:axPos val="l"/>
        <c:majorGridlines/>
        <c:numFmt formatCode="General" sourceLinked="1"/>
        <c:majorTickMark val="none"/>
        <c:minorTickMark val="none"/>
        <c:tickLblPos val="nextTo"/>
        <c:crossAx val="2029176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Polígono</a:t>
            </a:r>
            <a:r>
              <a:rPr lang="en-US" sz="1400" baseline="0"/>
              <a:t> de frecuencias de edades</a:t>
            </a:r>
            <a:endParaRPr lang="en-US" sz="1400"/>
          </a:p>
        </c:rich>
      </c:tx>
      <c:layout>
        <c:manualLayout>
          <c:xMode val="edge"/>
          <c:yMode val="edge"/>
          <c:x val="0.227361111111111"/>
          <c:y val="0.0277777777777778"/>
        </c:manualLayout>
      </c:layout>
      <c:overlay val="0"/>
    </c:title>
    <c:autoTitleDeleted val="0"/>
    <c:plotArea>
      <c:layout/>
      <c:lineChart>
        <c:grouping val="standard"/>
        <c:varyColors val="0"/>
        <c:ser>
          <c:idx val="0"/>
          <c:order val="0"/>
          <c:tx>
            <c:strRef>
              <c:f>Hoja1!$K$31</c:f>
              <c:strCache>
                <c:ptCount val="1"/>
                <c:pt idx="0">
                  <c:v>f</c:v>
                </c:pt>
              </c:strCache>
            </c:strRef>
          </c:tx>
          <c:cat>
            <c:strRef>
              <c:f>Hoja1!$J$32:$J$38</c:f>
              <c:strCache>
                <c:ptCount val="7"/>
                <c:pt idx="0">
                  <c:v>25 a 30</c:v>
                </c:pt>
                <c:pt idx="1">
                  <c:v>30 a 35</c:v>
                </c:pt>
                <c:pt idx="2">
                  <c:v>35 a 40</c:v>
                </c:pt>
                <c:pt idx="3">
                  <c:v>40 a 45</c:v>
                </c:pt>
                <c:pt idx="4">
                  <c:v>45 a 50</c:v>
                </c:pt>
                <c:pt idx="5">
                  <c:v>50 a 55</c:v>
                </c:pt>
                <c:pt idx="6">
                  <c:v>55 a 60</c:v>
                </c:pt>
              </c:strCache>
            </c:strRef>
          </c:cat>
          <c:val>
            <c:numRef>
              <c:f>Hoja1!$K$32:$K$38</c:f>
              <c:numCache>
                <c:formatCode>General</c:formatCode>
                <c:ptCount val="7"/>
                <c:pt idx="0">
                  <c:v>7.0</c:v>
                </c:pt>
                <c:pt idx="1">
                  <c:v>12.0</c:v>
                </c:pt>
                <c:pt idx="2">
                  <c:v>25.0</c:v>
                </c:pt>
                <c:pt idx="3">
                  <c:v>32.0</c:v>
                </c:pt>
                <c:pt idx="4">
                  <c:v>26.0</c:v>
                </c:pt>
                <c:pt idx="5">
                  <c:v>18.0</c:v>
                </c:pt>
                <c:pt idx="6">
                  <c:v>10.0</c:v>
                </c:pt>
              </c:numCache>
            </c:numRef>
          </c:val>
          <c:smooth val="0"/>
        </c:ser>
        <c:dLbls>
          <c:showLegendKey val="0"/>
          <c:showVal val="0"/>
          <c:showCatName val="0"/>
          <c:showSerName val="0"/>
          <c:showPercent val="0"/>
          <c:showBubbleSize val="0"/>
        </c:dLbls>
        <c:marker val="1"/>
        <c:smooth val="0"/>
        <c:axId val="2072739976"/>
        <c:axId val="2107504888"/>
      </c:lineChart>
      <c:catAx>
        <c:axId val="2072739976"/>
        <c:scaling>
          <c:orientation val="minMax"/>
        </c:scaling>
        <c:delete val="0"/>
        <c:axPos val="b"/>
        <c:numFmt formatCode="General" sourceLinked="0"/>
        <c:majorTickMark val="out"/>
        <c:minorTickMark val="none"/>
        <c:tickLblPos val="nextTo"/>
        <c:crossAx val="2107504888"/>
        <c:crosses val="autoZero"/>
        <c:auto val="1"/>
        <c:lblAlgn val="ctr"/>
        <c:lblOffset val="100"/>
        <c:noMultiLvlLbl val="0"/>
      </c:catAx>
      <c:valAx>
        <c:axId val="2107504888"/>
        <c:scaling>
          <c:orientation val="minMax"/>
        </c:scaling>
        <c:delete val="0"/>
        <c:axPos val="l"/>
        <c:majorGridlines/>
        <c:numFmt formatCode="General" sourceLinked="1"/>
        <c:majorTickMark val="out"/>
        <c:minorTickMark val="none"/>
        <c:tickLblPos val="nextTo"/>
        <c:crossAx val="207273997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Polígono de frecuencias</a:t>
            </a:r>
            <a:r>
              <a:rPr lang="en-US" sz="1400" baseline="0"/>
              <a:t> acumuladas</a:t>
            </a:r>
            <a:endParaRPr lang="en-US" sz="1400"/>
          </a:p>
        </c:rich>
      </c:tx>
      <c:layout/>
      <c:overlay val="0"/>
    </c:title>
    <c:autoTitleDeleted val="0"/>
    <c:plotArea>
      <c:layout/>
      <c:lineChart>
        <c:grouping val="standard"/>
        <c:varyColors val="0"/>
        <c:ser>
          <c:idx val="0"/>
          <c:order val="0"/>
          <c:tx>
            <c:strRef>
              <c:f>Hoja1!$M$31</c:f>
              <c:strCache>
                <c:ptCount val="1"/>
                <c:pt idx="0">
                  <c:v>F</c:v>
                </c:pt>
              </c:strCache>
            </c:strRef>
          </c:tx>
          <c:cat>
            <c:strRef>
              <c:f>Hoja1!$J$32:$J$38</c:f>
              <c:strCache>
                <c:ptCount val="7"/>
                <c:pt idx="0">
                  <c:v>25 a 30</c:v>
                </c:pt>
                <c:pt idx="1">
                  <c:v>30 a 35</c:v>
                </c:pt>
                <c:pt idx="2">
                  <c:v>35 a 40</c:v>
                </c:pt>
                <c:pt idx="3">
                  <c:v>40 a 45</c:v>
                </c:pt>
                <c:pt idx="4">
                  <c:v>45 a 50</c:v>
                </c:pt>
                <c:pt idx="5">
                  <c:v>50 a 55</c:v>
                </c:pt>
                <c:pt idx="6">
                  <c:v>55 a 60</c:v>
                </c:pt>
              </c:strCache>
            </c:strRef>
          </c:cat>
          <c:val>
            <c:numRef>
              <c:f>Hoja1!$M$32:$M$38</c:f>
              <c:numCache>
                <c:formatCode>General</c:formatCode>
                <c:ptCount val="7"/>
                <c:pt idx="0">
                  <c:v>7.0</c:v>
                </c:pt>
                <c:pt idx="1">
                  <c:v>19.0</c:v>
                </c:pt>
                <c:pt idx="2">
                  <c:v>44.0</c:v>
                </c:pt>
                <c:pt idx="3">
                  <c:v>76.0</c:v>
                </c:pt>
                <c:pt idx="4">
                  <c:v>102.0</c:v>
                </c:pt>
                <c:pt idx="5">
                  <c:v>120.0</c:v>
                </c:pt>
                <c:pt idx="6">
                  <c:v>130.0</c:v>
                </c:pt>
              </c:numCache>
            </c:numRef>
          </c:val>
          <c:smooth val="0"/>
        </c:ser>
        <c:dLbls>
          <c:showLegendKey val="0"/>
          <c:showVal val="0"/>
          <c:showCatName val="0"/>
          <c:showSerName val="0"/>
          <c:showPercent val="0"/>
          <c:showBubbleSize val="0"/>
        </c:dLbls>
        <c:marker val="1"/>
        <c:smooth val="0"/>
        <c:axId val="2040271064"/>
        <c:axId val="2040215272"/>
      </c:lineChart>
      <c:catAx>
        <c:axId val="2040271064"/>
        <c:scaling>
          <c:orientation val="minMax"/>
        </c:scaling>
        <c:delete val="0"/>
        <c:axPos val="b"/>
        <c:numFmt formatCode="General" sourceLinked="0"/>
        <c:majorTickMark val="out"/>
        <c:minorTickMark val="none"/>
        <c:tickLblPos val="nextTo"/>
        <c:crossAx val="2040215272"/>
        <c:crosses val="autoZero"/>
        <c:auto val="1"/>
        <c:lblAlgn val="ctr"/>
        <c:lblOffset val="100"/>
        <c:noMultiLvlLbl val="0"/>
      </c:catAx>
      <c:valAx>
        <c:axId val="2040215272"/>
        <c:scaling>
          <c:orientation val="minMax"/>
        </c:scaling>
        <c:delete val="0"/>
        <c:axPos val="l"/>
        <c:majorGridlines/>
        <c:numFmt formatCode="General" sourceLinked="1"/>
        <c:majorTickMark val="out"/>
        <c:minorTickMark val="none"/>
        <c:tickLblPos val="nextTo"/>
        <c:crossAx val="2040271064"/>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22</Pages>
  <Words>5349</Words>
  <Characters>29424</Characters>
  <Application>Microsoft Macintosh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Jesus Romero</dc:creator>
  <cp:keywords/>
  <dc:description/>
  <cp:lastModifiedBy>mac</cp:lastModifiedBy>
  <cp:revision>63</cp:revision>
  <dcterms:created xsi:type="dcterms:W3CDTF">2016-07-14T23:47:00Z</dcterms:created>
  <dcterms:modified xsi:type="dcterms:W3CDTF">2016-07-22T03:10:00Z</dcterms:modified>
</cp:coreProperties>
</file>