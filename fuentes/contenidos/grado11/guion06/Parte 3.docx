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72B" w:rsidRDefault="0010272B" w:rsidP="0010272B">
      <w:pPr>
        <w:tabs>
          <w:tab w:val="right" w:pos="8498"/>
        </w:tabs>
        <w:spacing w:after="0"/>
        <w:jc w:val="both"/>
        <w:rPr>
          <w:rFonts w:ascii="Arial" w:hAnsi="Arial" w:cs="Arial"/>
          <w:b/>
        </w:rPr>
      </w:pPr>
      <w:r w:rsidRPr="00C87E96">
        <w:rPr>
          <w:rFonts w:ascii="Arial" w:hAnsi="Arial" w:cs="Arial"/>
        </w:rPr>
        <w:t>[</w:t>
      </w:r>
      <w:r w:rsidRPr="00C87E96">
        <w:rPr>
          <w:rFonts w:ascii="Arial" w:hAnsi="Arial" w:cs="Arial"/>
          <w:highlight w:val="yellow"/>
        </w:rPr>
        <w:t>SECCIÓN 1]</w:t>
      </w:r>
      <w:r w:rsidRPr="00C87E96">
        <w:rPr>
          <w:rFonts w:ascii="Arial" w:hAnsi="Arial" w:cs="Arial"/>
        </w:rPr>
        <w:t xml:space="preserve"> </w:t>
      </w:r>
      <w:r>
        <w:rPr>
          <w:rFonts w:ascii="Arial" w:hAnsi="Arial" w:cs="Arial"/>
          <w:b/>
        </w:rPr>
        <w:t>3</w:t>
      </w:r>
      <w:r w:rsidRPr="00C87E96">
        <w:rPr>
          <w:rFonts w:ascii="Arial" w:hAnsi="Arial" w:cs="Arial"/>
          <w:b/>
        </w:rPr>
        <w:t xml:space="preserve"> </w:t>
      </w:r>
      <w:r>
        <w:rPr>
          <w:rFonts w:ascii="Arial" w:hAnsi="Arial" w:cs="Arial"/>
          <w:b/>
        </w:rPr>
        <w:t>Las Variables Aleatorias</w:t>
      </w:r>
    </w:p>
    <w:p w:rsidR="0010272B" w:rsidRDefault="0010272B" w:rsidP="0010272B">
      <w:pPr>
        <w:tabs>
          <w:tab w:val="right" w:pos="8498"/>
        </w:tabs>
        <w:spacing w:after="0"/>
        <w:jc w:val="both"/>
        <w:rPr>
          <w:rFonts w:ascii="Arial" w:hAnsi="Arial" w:cs="Arial"/>
          <w:b/>
        </w:rPr>
      </w:pPr>
    </w:p>
    <w:p w:rsidR="008548B6" w:rsidRDefault="00A1294A" w:rsidP="00012931">
      <w:pPr>
        <w:jc w:val="both"/>
        <w:rPr>
          <w:rFonts w:ascii="Arial" w:hAnsi="Arial" w:cs="Arial"/>
        </w:rPr>
      </w:pPr>
      <w:r w:rsidRPr="00A1294A">
        <w:rPr>
          <w:rFonts w:ascii="Arial" w:hAnsi="Arial" w:cs="Arial"/>
        </w:rPr>
        <w:t>La modelización de los experimentos aleatorios</w:t>
      </w:r>
      <w:r>
        <w:rPr>
          <w:rFonts w:ascii="Arial" w:hAnsi="Arial" w:cs="Arial"/>
        </w:rPr>
        <w:t xml:space="preserve"> es una parte fundamental para poder generalizar el análisis del cálculo de probabilidades. Es por ello que es necesario establecer criterios que permitan construir este tipo de modelos.</w:t>
      </w:r>
    </w:p>
    <w:p w:rsidR="00AD763A" w:rsidRDefault="00012931" w:rsidP="00012931">
      <w:pPr>
        <w:jc w:val="both"/>
        <w:rPr>
          <w:rFonts w:ascii="Arial" w:hAnsi="Arial" w:cs="Arial"/>
        </w:rPr>
      </w:pPr>
      <w:r>
        <w:rPr>
          <w:rFonts w:ascii="Arial" w:hAnsi="Arial" w:cs="Arial"/>
        </w:rPr>
        <w:t>Por ejemplo, al considerar el experimen</w:t>
      </w:r>
      <w:r w:rsidR="00AD763A">
        <w:rPr>
          <w:rFonts w:ascii="Arial" w:hAnsi="Arial" w:cs="Arial"/>
        </w:rPr>
        <w:t>to aleatorio que consiste en seleccionar dos personas dentro de un grupo de cinco candidatos (Hugo, Martín, Camila, Sara y Olga).</w:t>
      </w:r>
    </w:p>
    <w:p w:rsidR="00AD763A" w:rsidRDefault="00AD763A" w:rsidP="00012931">
      <w:pPr>
        <w:jc w:val="both"/>
        <w:rPr>
          <w:rFonts w:ascii="Arial" w:hAnsi="Arial" w:cs="Arial"/>
        </w:rPr>
      </w:pPr>
      <w:r>
        <w:rPr>
          <w:rFonts w:ascii="Arial" w:hAnsi="Arial" w:cs="Arial"/>
        </w:rPr>
        <w:t>El espacio muestral es:</w:t>
      </w:r>
    </w:p>
    <w:p w:rsidR="00012931" w:rsidRPr="00AD763A" w:rsidRDefault="00AD763A" w:rsidP="00AD763A">
      <w:pPr>
        <w:jc w:val="center"/>
        <w:rPr>
          <w:rFonts w:ascii="Arial" w:eastAsiaTheme="minorEastAsia" w:hAnsi="Arial" w:cs="Arial"/>
        </w:rPr>
      </w:pPr>
      <m:oMathPara>
        <m:oMath>
          <m:r>
            <w:rPr>
              <w:rFonts w:ascii="Cambria Math" w:hAnsi="Cambria Math" w:cs="Arial"/>
            </w:rPr>
            <m:t>S=</m:t>
          </m:r>
          <m:d>
            <m:dPr>
              <m:begChr m:val="{"/>
              <m:endChr m:val="}"/>
              <m:ctrlPr>
                <w:rPr>
                  <w:rFonts w:ascii="Cambria Math" w:hAnsi="Cambria Math" w:cs="Arial"/>
                  <w:i/>
                </w:rPr>
              </m:ctrlPr>
            </m:dPr>
            <m:e>
              <m:d>
                <m:dPr>
                  <m:ctrlPr>
                    <w:rPr>
                      <w:rFonts w:ascii="Cambria Math" w:hAnsi="Cambria Math" w:cs="Arial"/>
                      <w:i/>
                    </w:rPr>
                  </m:ctrlPr>
                </m:dPr>
                <m:e>
                  <m:r>
                    <w:rPr>
                      <w:rFonts w:ascii="Cambria Math" w:hAnsi="Cambria Math" w:cs="Arial"/>
                    </w:rPr>
                    <m:t>H,M</m:t>
                  </m:r>
                </m:e>
              </m:d>
              <m:r>
                <w:rPr>
                  <w:rFonts w:ascii="Cambria Math" w:hAnsi="Cambria Math" w:cs="Arial"/>
                </w:rPr>
                <m:t>,</m:t>
              </m:r>
              <m:d>
                <m:dPr>
                  <m:ctrlPr>
                    <w:rPr>
                      <w:rFonts w:ascii="Cambria Math" w:hAnsi="Cambria Math" w:cs="Arial"/>
                      <w:i/>
                    </w:rPr>
                  </m:ctrlPr>
                </m:dPr>
                <m:e>
                  <m:r>
                    <w:rPr>
                      <w:rFonts w:ascii="Cambria Math" w:hAnsi="Cambria Math" w:cs="Arial"/>
                    </w:rPr>
                    <m:t>H,C</m:t>
                  </m:r>
                </m:e>
              </m:d>
              <m:r>
                <w:rPr>
                  <w:rFonts w:ascii="Cambria Math" w:hAnsi="Cambria Math" w:cs="Arial"/>
                </w:rPr>
                <m:t>,)</m:t>
              </m:r>
              <m:d>
                <m:dPr>
                  <m:ctrlPr>
                    <w:rPr>
                      <w:rFonts w:ascii="Cambria Math" w:hAnsi="Cambria Math" w:cs="Arial"/>
                      <w:i/>
                    </w:rPr>
                  </m:ctrlPr>
                </m:dPr>
                <m:e>
                  <m:r>
                    <w:rPr>
                      <w:rFonts w:ascii="Cambria Math" w:hAnsi="Cambria Math" w:cs="Arial"/>
                    </w:rPr>
                    <m:t>H,S</m:t>
                  </m:r>
                </m:e>
              </m:d>
              <m:r>
                <w:rPr>
                  <w:rFonts w:ascii="Cambria Math" w:hAnsi="Cambria Math" w:cs="Arial"/>
                </w:rPr>
                <m:t>,</m:t>
              </m:r>
              <m:d>
                <m:dPr>
                  <m:ctrlPr>
                    <w:rPr>
                      <w:rFonts w:ascii="Cambria Math" w:hAnsi="Cambria Math" w:cs="Arial"/>
                      <w:i/>
                    </w:rPr>
                  </m:ctrlPr>
                </m:dPr>
                <m:e>
                  <m:r>
                    <w:rPr>
                      <w:rFonts w:ascii="Cambria Math" w:hAnsi="Cambria Math" w:cs="Arial"/>
                    </w:rPr>
                    <m:t>H,O</m:t>
                  </m:r>
                </m:e>
              </m:d>
              <m:r>
                <w:rPr>
                  <w:rFonts w:ascii="Cambria Math" w:hAnsi="Cambria Math" w:cs="Arial"/>
                </w:rPr>
                <m:t>,</m:t>
              </m:r>
              <m:d>
                <m:dPr>
                  <m:ctrlPr>
                    <w:rPr>
                      <w:rFonts w:ascii="Cambria Math" w:hAnsi="Cambria Math" w:cs="Arial"/>
                      <w:i/>
                    </w:rPr>
                  </m:ctrlPr>
                </m:dPr>
                <m:e>
                  <m:r>
                    <w:rPr>
                      <w:rFonts w:ascii="Cambria Math" w:hAnsi="Cambria Math" w:cs="Arial"/>
                    </w:rPr>
                    <m:t>M,C</m:t>
                  </m:r>
                </m:e>
              </m:d>
              <m:r>
                <w:rPr>
                  <w:rFonts w:ascii="Cambria Math" w:hAnsi="Cambria Math" w:cs="Arial"/>
                </w:rPr>
                <m:t>,</m:t>
              </m:r>
              <m:d>
                <m:dPr>
                  <m:ctrlPr>
                    <w:rPr>
                      <w:rFonts w:ascii="Cambria Math" w:hAnsi="Cambria Math" w:cs="Arial"/>
                      <w:i/>
                    </w:rPr>
                  </m:ctrlPr>
                </m:dPr>
                <m:e>
                  <m:r>
                    <w:rPr>
                      <w:rFonts w:ascii="Cambria Math" w:hAnsi="Cambria Math" w:cs="Arial"/>
                    </w:rPr>
                    <m:t>M,S</m:t>
                  </m:r>
                </m:e>
              </m:d>
              <m:r>
                <w:rPr>
                  <w:rFonts w:ascii="Cambria Math" w:hAnsi="Cambria Math" w:cs="Arial"/>
                </w:rPr>
                <m:t>,</m:t>
              </m:r>
              <m:d>
                <m:dPr>
                  <m:ctrlPr>
                    <w:rPr>
                      <w:rFonts w:ascii="Cambria Math" w:hAnsi="Cambria Math" w:cs="Arial"/>
                      <w:i/>
                    </w:rPr>
                  </m:ctrlPr>
                </m:dPr>
                <m:e>
                  <m:r>
                    <w:rPr>
                      <w:rFonts w:ascii="Cambria Math" w:hAnsi="Cambria Math" w:cs="Arial"/>
                    </w:rPr>
                    <m:t>M,O</m:t>
                  </m:r>
                </m:e>
              </m:d>
              <m:r>
                <w:rPr>
                  <w:rFonts w:ascii="Cambria Math" w:hAnsi="Cambria Math" w:cs="Arial"/>
                </w:rPr>
                <m:t>,</m:t>
              </m:r>
              <m:d>
                <m:dPr>
                  <m:ctrlPr>
                    <w:rPr>
                      <w:rFonts w:ascii="Cambria Math" w:hAnsi="Cambria Math" w:cs="Arial"/>
                      <w:i/>
                    </w:rPr>
                  </m:ctrlPr>
                </m:dPr>
                <m:e>
                  <m:r>
                    <w:rPr>
                      <w:rFonts w:ascii="Cambria Math" w:hAnsi="Cambria Math" w:cs="Arial"/>
                    </w:rPr>
                    <m:t>C,S</m:t>
                  </m:r>
                </m:e>
              </m:d>
              <m:r>
                <w:rPr>
                  <w:rFonts w:ascii="Cambria Math" w:hAnsi="Cambria Math" w:cs="Arial"/>
                </w:rPr>
                <m:t>,</m:t>
              </m:r>
              <m:d>
                <m:dPr>
                  <m:ctrlPr>
                    <w:rPr>
                      <w:rFonts w:ascii="Cambria Math" w:hAnsi="Cambria Math" w:cs="Arial"/>
                      <w:i/>
                    </w:rPr>
                  </m:ctrlPr>
                </m:dPr>
                <m:e>
                  <m:r>
                    <w:rPr>
                      <w:rFonts w:ascii="Cambria Math" w:hAnsi="Cambria Math" w:cs="Arial"/>
                    </w:rPr>
                    <m:t>C,O</m:t>
                  </m:r>
                </m:e>
              </m:d>
              <m:r>
                <w:rPr>
                  <w:rFonts w:ascii="Cambria Math" w:hAnsi="Cambria Math" w:cs="Arial"/>
                </w:rPr>
                <m:t>,(S,O)</m:t>
              </m:r>
            </m:e>
          </m:d>
        </m:oMath>
      </m:oMathPara>
    </w:p>
    <w:p w:rsidR="00AD763A" w:rsidRDefault="00AD763A" w:rsidP="00AD763A">
      <w:pPr>
        <w:jc w:val="both"/>
        <w:rPr>
          <w:rFonts w:ascii="Arial" w:eastAsiaTheme="minorEastAsia" w:hAnsi="Arial" w:cs="Arial"/>
        </w:rPr>
      </w:pPr>
      <w:r>
        <w:rPr>
          <w:rFonts w:ascii="Arial" w:eastAsiaTheme="minorEastAsia" w:hAnsi="Arial" w:cs="Arial"/>
        </w:rPr>
        <w:t>Si se define X: como el número de mujeres que hay en la muestra seleccionada, es posible asignar a cada elemento del espacio muestral un valor numérico.</w:t>
      </w:r>
    </w:p>
    <w:p w:rsidR="00A211AF" w:rsidRDefault="00A211AF" w:rsidP="00A211AF">
      <w:pPr>
        <w:tabs>
          <w:tab w:val="right" w:pos="8498"/>
        </w:tabs>
        <w:spacing w:after="0"/>
        <w:jc w:val="both"/>
        <w:rPr>
          <w:rFonts w:ascii="Arial" w:hAnsi="Arial" w:cs="Arial"/>
          <w:b/>
        </w:rPr>
      </w:pPr>
      <w:r w:rsidRPr="00C87E96">
        <w:rPr>
          <w:rFonts w:ascii="Arial" w:hAnsi="Arial" w:cs="Arial"/>
        </w:rPr>
        <w:t>[</w:t>
      </w:r>
      <w:r>
        <w:rPr>
          <w:rFonts w:ascii="Arial" w:hAnsi="Arial" w:cs="Arial"/>
          <w:highlight w:val="yellow"/>
        </w:rPr>
        <w:t>SECCIÓN 2</w:t>
      </w:r>
      <w:r w:rsidRPr="00C87E96">
        <w:rPr>
          <w:rFonts w:ascii="Arial" w:hAnsi="Arial" w:cs="Arial"/>
          <w:highlight w:val="yellow"/>
        </w:rPr>
        <w:t>]</w:t>
      </w:r>
      <w:r w:rsidRPr="00C87E96">
        <w:rPr>
          <w:rFonts w:ascii="Arial" w:hAnsi="Arial" w:cs="Arial"/>
        </w:rPr>
        <w:t xml:space="preserve"> </w:t>
      </w:r>
      <w:r>
        <w:rPr>
          <w:rFonts w:ascii="Arial" w:hAnsi="Arial" w:cs="Arial"/>
          <w:b/>
        </w:rPr>
        <w:t>3.1</w:t>
      </w:r>
      <w:r w:rsidRPr="00C87E96">
        <w:rPr>
          <w:rFonts w:ascii="Arial" w:hAnsi="Arial" w:cs="Arial"/>
          <w:b/>
        </w:rPr>
        <w:t xml:space="preserve"> </w:t>
      </w:r>
      <w:r>
        <w:rPr>
          <w:rFonts w:ascii="Arial" w:hAnsi="Arial" w:cs="Arial"/>
          <w:b/>
        </w:rPr>
        <w:t>Las Variables Aleatorias Discretas</w:t>
      </w:r>
    </w:p>
    <w:tbl>
      <w:tblPr>
        <w:tblStyle w:val="Tablaconcuadrcula"/>
        <w:tblW w:w="0" w:type="auto"/>
        <w:tblLook w:val="04A0" w:firstRow="1" w:lastRow="0" w:firstColumn="1" w:lastColumn="0" w:noHBand="0" w:noVBand="1"/>
      </w:tblPr>
      <w:tblGrid>
        <w:gridCol w:w="2491"/>
        <w:gridCol w:w="6337"/>
      </w:tblGrid>
      <w:tr w:rsidR="00A1294A" w:rsidRPr="00C87E96" w:rsidTr="008548B6">
        <w:tc>
          <w:tcPr>
            <w:tcW w:w="8828" w:type="dxa"/>
            <w:gridSpan w:val="2"/>
            <w:shd w:val="clear" w:color="auto" w:fill="000000" w:themeFill="text1"/>
          </w:tcPr>
          <w:p w:rsidR="00A1294A" w:rsidRPr="00C87E96" w:rsidRDefault="00A1294A" w:rsidP="008548B6">
            <w:pPr>
              <w:jc w:val="center"/>
              <w:rPr>
                <w:rFonts w:ascii="Arial" w:hAnsi="Arial" w:cs="Arial"/>
                <w:b/>
                <w:sz w:val="24"/>
                <w:szCs w:val="24"/>
              </w:rPr>
            </w:pPr>
            <w:r w:rsidRPr="00C87E96">
              <w:rPr>
                <w:rFonts w:ascii="Arial" w:hAnsi="Arial" w:cs="Arial"/>
                <w:b/>
                <w:sz w:val="24"/>
                <w:szCs w:val="24"/>
              </w:rPr>
              <w:t xml:space="preserve">Destacado </w:t>
            </w:r>
          </w:p>
        </w:tc>
      </w:tr>
      <w:tr w:rsidR="00A1294A" w:rsidRPr="00C87E96" w:rsidTr="008548B6">
        <w:tc>
          <w:tcPr>
            <w:tcW w:w="2491" w:type="dxa"/>
          </w:tcPr>
          <w:p w:rsidR="00A1294A" w:rsidRPr="00C87E96" w:rsidRDefault="00A1294A" w:rsidP="008548B6">
            <w:pPr>
              <w:rPr>
                <w:rFonts w:ascii="Arial" w:hAnsi="Arial" w:cs="Arial"/>
                <w:b/>
                <w:sz w:val="24"/>
                <w:szCs w:val="24"/>
              </w:rPr>
            </w:pPr>
            <w:r w:rsidRPr="00C87E96">
              <w:rPr>
                <w:rFonts w:ascii="Arial" w:hAnsi="Arial" w:cs="Arial"/>
                <w:b/>
                <w:sz w:val="24"/>
                <w:szCs w:val="24"/>
              </w:rPr>
              <w:t>Título</w:t>
            </w:r>
          </w:p>
        </w:tc>
        <w:tc>
          <w:tcPr>
            <w:tcW w:w="6337" w:type="dxa"/>
          </w:tcPr>
          <w:p w:rsidR="00A1294A" w:rsidRPr="00C87E96" w:rsidRDefault="00A1294A" w:rsidP="00A1294A">
            <w:pPr>
              <w:rPr>
                <w:rFonts w:ascii="Arial" w:hAnsi="Arial" w:cs="Arial"/>
                <w:b/>
                <w:sz w:val="24"/>
                <w:szCs w:val="24"/>
              </w:rPr>
            </w:pPr>
            <w:r>
              <w:rPr>
                <w:rFonts w:ascii="Arial" w:hAnsi="Arial" w:cs="Arial"/>
                <w:b/>
                <w:sz w:val="24"/>
                <w:szCs w:val="24"/>
              </w:rPr>
              <w:t>Definición de variable aleatoria</w:t>
            </w:r>
            <w:r w:rsidRPr="00C87E96">
              <w:rPr>
                <w:rFonts w:ascii="Arial" w:hAnsi="Arial" w:cs="Arial"/>
                <w:b/>
                <w:sz w:val="24"/>
                <w:szCs w:val="24"/>
              </w:rPr>
              <w:t xml:space="preserve"> </w:t>
            </w:r>
          </w:p>
        </w:tc>
      </w:tr>
      <w:tr w:rsidR="00A1294A" w:rsidRPr="00C87E96" w:rsidTr="008548B6">
        <w:tc>
          <w:tcPr>
            <w:tcW w:w="2491" w:type="dxa"/>
          </w:tcPr>
          <w:p w:rsidR="00A1294A" w:rsidRPr="00C87E96" w:rsidRDefault="00A1294A" w:rsidP="008548B6">
            <w:pPr>
              <w:rPr>
                <w:rFonts w:ascii="Arial" w:hAnsi="Arial" w:cs="Arial"/>
                <w:sz w:val="24"/>
                <w:szCs w:val="24"/>
              </w:rPr>
            </w:pPr>
            <w:r w:rsidRPr="00C87E96">
              <w:rPr>
                <w:rFonts w:ascii="Arial" w:hAnsi="Arial" w:cs="Arial"/>
                <w:b/>
                <w:sz w:val="24"/>
                <w:szCs w:val="24"/>
              </w:rPr>
              <w:t>Contenido</w:t>
            </w:r>
          </w:p>
        </w:tc>
        <w:tc>
          <w:tcPr>
            <w:tcW w:w="6337" w:type="dxa"/>
          </w:tcPr>
          <w:p w:rsidR="00AD763A" w:rsidRDefault="00A1294A" w:rsidP="008548B6">
            <w:pPr>
              <w:tabs>
                <w:tab w:val="right" w:pos="8498"/>
              </w:tabs>
              <w:jc w:val="both"/>
              <w:rPr>
                <w:rFonts w:ascii="Arial" w:hAnsi="Arial" w:cs="Arial"/>
              </w:rPr>
            </w:pPr>
            <w:r>
              <w:rPr>
                <w:rFonts w:ascii="Arial" w:hAnsi="Arial" w:cs="Arial"/>
              </w:rPr>
              <w:t xml:space="preserve">Una </w:t>
            </w:r>
            <w:r w:rsidRPr="00A1294A">
              <w:rPr>
                <w:rFonts w:ascii="Arial" w:hAnsi="Arial" w:cs="Arial"/>
                <w:b/>
              </w:rPr>
              <w:t>variable aleatoria</w:t>
            </w:r>
            <w:r>
              <w:rPr>
                <w:rFonts w:ascii="Arial" w:hAnsi="Arial" w:cs="Arial"/>
              </w:rPr>
              <w:t xml:space="preserve"> es una función que se construye sobre el espacio muestral de un experimento aleatorio. </w:t>
            </w:r>
          </w:p>
          <w:p w:rsidR="00AD763A" w:rsidRDefault="00A1294A" w:rsidP="008548B6">
            <w:pPr>
              <w:tabs>
                <w:tab w:val="right" w:pos="8498"/>
              </w:tabs>
              <w:jc w:val="both"/>
              <w:rPr>
                <w:rFonts w:ascii="Arial" w:hAnsi="Arial" w:cs="Arial"/>
              </w:rPr>
            </w:pPr>
            <w:r>
              <w:rPr>
                <w:rFonts w:ascii="Arial" w:hAnsi="Arial" w:cs="Arial"/>
              </w:rPr>
              <w:t xml:space="preserve">Dicha función </w:t>
            </w:r>
            <w:r w:rsidR="00AD763A">
              <w:rPr>
                <w:rFonts w:ascii="Arial" w:hAnsi="Arial" w:cs="Arial"/>
              </w:rPr>
              <w:t xml:space="preserve">tiene su dominio en el espacio muestral y su </w:t>
            </w:r>
            <w:proofErr w:type="spellStart"/>
            <w:r w:rsidR="00AD763A">
              <w:rPr>
                <w:rFonts w:ascii="Arial" w:hAnsi="Arial" w:cs="Arial"/>
              </w:rPr>
              <w:t>codominio</w:t>
            </w:r>
            <w:proofErr w:type="spellEnd"/>
            <w:r w:rsidR="00AD763A">
              <w:rPr>
                <w:rFonts w:ascii="Arial" w:hAnsi="Arial" w:cs="Arial"/>
              </w:rPr>
              <w:t xml:space="preserve"> en los números reales.</w:t>
            </w:r>
          </w:p>
          <w:p w:rsidR="00AD763A" w:rsidRDefault="00AD763A" w:rsidP="00AD763A">
            <w:pPr>
              <w:tabs>
                <w:tab w:val="right" w:pos="8498"/>
              </w:tabs>
              <w:jc w:val="both"/>
              <w:rPr>
                <w:rFonts w:ascii="Arial" w:hAnsi="Arial" w:cs="Arial"/>
              </w:rPr>
            </w:pPr>
            <w:r>
              <w:rPr>
                <w:rFonts w:ascii="Arial" w:hAnsi="Arial" w:cs="Arial"/>
              </w:rPr>
              <w:t xml:space="preserve">En otras palabras, una variable aleatoria </w:t>
            </w:r>
            <w:r w:rsidR="00A1294A">
              <w:rPr>
                <w:rFonts w:ascii="Arial" w:hAnsi="Arial" w:cs="Arial"/>
              </w:rPr>
              <w:t xml:space="preserve">establece un conteo específico </w:t>
            </w:r>
            <w:r>
              <w:rPr>
                <w:rFonts w:ascii="Arial" w:hAnsi="Arial" w:cs="Arial"/>
              </w:rPr>
              <w:t xml:space="preserve">sobre </w:t>
            </w:r>
            <w:r w:rsidR="00A1294A">
              <w:rPr>
                <w:rFonts w:ascii="Arial" w:hAnsi="Arial" w:cs="Arial"/>
              </w:rPr>
              <w:t>los elementos del espacio muestral</w:t>
            </w:r>
            <w:r w:rsidR="00012931">
              <w:rPr>
                <w:rFonts w:ascii="Arial" w:hAnsi="Arial" w:cs="Arial"/>
              </w:rPr>
              <w:t>.</w:t>
            </w:r>
          </w:p>
          <w:p w:rsidR="00AD763A" w:rsidRPr="00A1294A" w:rsidRDefault="00AD763A" w:rsidP="00AD763A">
            <w:pPr>
              <w:tabs>
                <w:tab w:val="right" w:pos="8498"/>
              </w:tabs>
              <w:jc w:val="both"/>
              <w:rPr>
                <w:rFonts w:ascii="Arial" w:hAnsi="Arial" w:cs="Arial"/>
              </w:rPr>
            </w:pPr>
            <w:r>
              <w:rPr>
                <w:rFonts w:ascii="Arial" w:hAnsi="Arial" w:cs="Arial"/>
              </w:rPr>
              <w:t>Generalmente las variables aleatorias se denotan con letras mayúsculas equivalentes al manejo algebraico</w:t>
            </w:r>
          </w:p>
        </w:tc>
      </w:tr>
    </w:tbl>
    <w:p w:rsidR="00AD763A" w:rsidRDefault="00726530">
      <w:pPr>
        <w:rPr>
          <w:rFonts w:ascii="Arial" w:hAnsi="Arial" w:cs="Arial"/>
        </w:rPr>
      </w:pPr>
      <w:r>
        <w:rPr>
          <w:rFonts w:ascii="Arial" w:hAnsi="Arial" w:cs="Arial"/>
        </w:rPr>
        <w:t>En el ejemplo, se puede establecer a cada elemento del espacio muestral una imagen correspondiente:</w:t>
      </w:r>
    </w:p>
    <w:tbl>
      <w:tblPr>
        <w:tblStyle w:val="Tablaconcuadrcula"/>
        <w:tblW w:w="0" w:type="auto"/>
        <w:jc w:val="center"/>
        <w:tblLook w:val="04A0" w:firstRow="1" w:lastRow="0" w:firstColumn="1" w:lastColumn="0" w:noHBand="0" w:noVBand="1"/>
      </w:tblPr>
      <w:tblGrid>
        <w:gridCol w:w="919"/>
        <w:gridCol w:w="1164"/>
        <w:gridCol w:w="567"/>
        <w:gridCol w:w="992"/>
        <w:gridCol w:w="992"/>
      </w:tblGrid>
      <w:tr w:rsidR="004F3C41" w:rsidTr="004F3C41">
        <w:trPr>
          <w:jc w:val="center"/>
        </w:trPr>
        <w:tc>
          <w:tcPr>
            <w:tcW w:w="919" w:type="dxa"/>
          </w:tcPr>
          <w:p w:rsidR="004F3C41" w:rsidRDefault="004F3C41">
            <w:pPr>
              <w:rPr>
                <w:rFonts w:ascii="Arial" w:hAnsi="Arial" w:cs="Arial"/>
              </w:rPr>
            </w:pPr>
            <w:r>
              <w:rPr>
                <w:rFonts w:ascii="Arial" w:hAnsi="Arial" w:cs="Arial"/>
              </w:rPr>
              <w:t>Evento</w:t>
            </w:r>
          </w:p>
        </w:tc>
        <w:tc>
          <w:tcPr>
            <w:tcW w:w="950" w:type="dxa"/>
            <w:tcBorders>
              <w:right w:val="single" w:sz="4" w:space="0" w:color="auto"/>
            </w:tcBorders>
          </w:tcPr>
          <w:p w:rsidR="004F3C41" w:rsidRDefault="004F3C41">
            <w:pPr>
              <w:rPr>
                <w:rFonts w:ascii="Arial" w:hAnsi="Arial" w:cs="Arial"/>
              </w:rPr>
            </w:pPr>
            <w:r>
              <w:rPr>
                <w:rFonts w:ascii="Arial" w:hAnsi="Arial" w:cs="Arial"/>
              </w:rPr>
              <w:t>Imagen</w:t>
            </w:r>
          </w:p>
        </w:tc>
        <w:tc>
          <w:tcPr>
            <w:tcW w:w="567" w:type="dxa"/>
            <w:tcBorders>
              <w:top w:val="nil"/>
              <w:left w:val="single" w:sz="4" w:space="0" w:color="auto"/>
              <w:bottom w:val="nil"/>
              <w:right w:val="single" w:sz="4" w:space="0" w:color="auto"/>
            </w:tcBorders>
          </w:tcPr>
          <w:p w:rsidR="004F3C41" w:rsidRDefault="004F3C41">
            <w:pPr>
              <w:rPr>
                <w:rFonts w:ascii="Arial" w:hAnsi="Arial" w:cs="Arial"/>
              </w:rPr>
            </w:pPr>
          </w:p>
        </w:tc>
        <w:tc>
          <w:tcPr>
            <w:tcW w:w="992" w:type="dxa"/>
            <w:tcBorders>
              <w:left w:val="single" w:sz="4" w:space="0" w:color="auto"/>
            </w:tcBorders>
          </w:tcPr>
          <w:p w:rsidR="004F3C41" w:rsidRDefault="004F3C41">
            <w:pPr>
              <w:rPr>
                <w:rFonts w:ascii="Arial" w:hAnsi="Arial" w:cs="Arial"/>
              </w:rPr>
            </w:pPr>
            <w:r>
              <w:rPr>
                <w:rFonts w:ascii="Arial" w:hAnsi="Arial" w:cs="Arial"/>
              </w:rPr>
              <w:t>Evento</w:t>
            </w:r>
          </w:p>
        </w:tc>
        <w:tc>
          <w:tcPr>
            <w:tcW w:w="992" w:type="dxa"/>
          </w:tcPr>
          <w:p w:rsidR="004F3C41" w:rsidRDefault="004F3C41">
            <w:pPr>
              <w:rPr>
                <w:rFonts w:ascii="Arial" w:hAnsi="Arial" w:cs="Arial"/>
              </w:rPr>
            </w:pPr>
            <w:r>
              <w:rPr>
                <w:rFonts w:ascii="Arial" w:hAnsi="Arial" w:cs="Arial"/>
              </w:rPr>
              <w:t>Imagen</w:t>
            </w:r>
          </w:p>
        </w:tc>
      </w:tr>
      <w:tr w:rsidR="004F3C41" w:rsidTr="004F3C41">
        <w:trPr>
          <w:jc w:val="center"/>
        </w:trPr>
        <w:tc>
          <w:tcPr>
            <w:tcW w:w="919" w:type="dxa"/>
          </w:tcPr>
          <w:p w:rsidR="004F3C41" w:rsidRPr="004F3C41" w:rsidRDefault="004F3C41">
            <w:pPr>
              <w:rPr>
                <w:rFonts w:ascii="Arial" w:hAnsi="Arial" w:cs="Arial"/>
                <w:i/>
              </w:rPr>
            </w:pPr>
            <w:r w:rsidRPr="004F3C41">
              <w:rPr>
                <w:rFonts w:ascii="Arial" w:hAnsi="Arial" w:cs="Arial"/>
                <w:i/>
              </w:rPr>
              <w:t>(H,M)</w:t>
            </w:r>
          </w:p>
        </w:tc>
        <w:tc>
          <w:tcPr>
            <w:tcW w:w="950" w:type="dxa"/>
            <w:tcBorders>
              <w:right w:val="single" w:sz="4" w:space="0" w:color="auto"/>
            </w:tcBorders>
          </w:tcPr>
          <w:p w:rsidR="004F3C41" w:rsidRDefault="004F3C41" w:rsidP="004F3C41">
            <w:pPr>
              <w:jc w:val="center"/>
              <w:rPr>
                <w:rFonts w:ascii="Arial" w:hAnsi="Arial" w:cs="Arial"/>
              </w:rPr>
            </w:pPr>
            <w:r>
              <w:rPr>
                <w:rFonts w:ascii="Arial" w:hAnsi="Arial" w:cs="Arial"/>
              </w:rPr>
              <w:t>X(</w:t>
            </w:r>
            <w:r w:rsidRPr="004F3C41">
              <w:rPr>
                <w:rFonts w:ascii="Arial" w:hAnsi="Arial" w:cs="Arial"/>
                <w:i/>
              </w:rPr>
              <w:t>H,M</w:t>
            </w:r>
            <w:r>
              <w:rPr>
                <w:rFonts w:ascii="Arial" w:hAnsi="Arial" w:cs="Arial"/>
                <w:i/>
              </w:rPr>
              <w:t>)=0</w:t>
            </w:r>
          </w:p>
        </w:tc>
        <w:tc>
          <w:tcPr>
            <w:tcW w:w="567" w:type="dxa"/>
            <w:tcBorders>
              <w:top w:val="nil"/>
              <w:left w:val="single" w:sz="4" w:space="0" w:color="auto"/>
              <w:bottom w:val="nil"/>
              <w:right w:val="single" w:sz="4" w:space="0" w:color="auto"/>
            </w:tcBorders>
          </w:tcPr>
          <w:p w:rsidR="004F3C41" w:rsidRDefault="004F3C41">
            <w:pPr>
              <w:rPr>
                <w:rFonts w:ascii="Arial" w:hAnsi="Arial" w:cs="Arial"/>
              </w:rPr>
            </w:pPr>
          </w:p>
        </w:tc>
        <w:tc>
          <w:tcPr>
            <w:tcW w:w="992" w:type="dxa"/>
            <w:tcBorders>
              <w:left w:val="single" w:sz="4" w:space="0" w:color="auto"/>
            </w:tcBorders>
          </w:tcPr>
          <w:p w:rsidR="004F3C41" w:rsidRPr="004F3C41" w:rsidRDefault="004F3C41">
            <w:pPr>
              <w:rPr>
                <w:rFonts w:ascii="Arial" w:hAnsi="Arial" w:cs="Arial"/>
                <w:i/>
              </w:rPr>
            </w:pPr>
            <w:r w:rsidRPr="004F3C41">
              <w:rPr>
                <w:rFonts w:ascii="Arial" w:hAnsi="Arial" w:cs="Arial"/>
                <w:i/>
              </w:rPr>
              <w:t>(M,S)</w:t>
            </w:r>
          </w:p>
        </w:tc>
        <w:tc>
          <w:tcPr>
            <w:tcW w:w="992" w:type="dxa"/>
          </w:tcPr>
          <w:p w:rsidR="004F3C41" w:rsidRDefault="004F3C41" w:rsidP="004F3C41">
            <w:pPr>
              <w:jc w:val="center"/>
              <w:rPr>
                <w:rFonts w:ascii="Arial" w:hAnsi="Arial" w:cs="Arial"/>
              </w:rPr>
            </w:pPr>
            <w:r>
              <w:rPr>
                <w:rFonts w:ascii="Arial" w:hAnsi="Arial" w:cs="Arial"/>
              </w:rPr>
              <w:t>1</w:t>
            </w:r>
          </w:p>
        </w:tc>
      </w:tr>
      <w:tr w:rsidR="004F3C41" w:rsidTr="004F3C41">
        <w:trPr>
          <w:jc w:val="center"/>
        </w:trPr>
        <w:tc>
          <w:tcPr>
            <w:tcW w:w="919" w:type="dxa"/>
          </w:tcPr>
          <w:p w:rsidR="004F3C41" w:rsidRPr="004F3C41" w:rsidRDefault="004F3C41">
            <w:pPr>
              <w:rPr>
                <w:rFonts w:ascii="Arial" w:hAnsi="Arial" w:cs="Arial"/>
                <w:i/>
              </w:rPr>
            </w:pPr>
            <w:r w:rsidRPr="004F3C41">
              <w:rPr>
                <w:rFonts w:ascii="Arial" w:hAnsi="Arial" w:cs="Arial"/>
                <w:i/>
              </w:rPr>
              <w:t>(H,C)</w:t>
            </w:r>
          </w:p>
        </w:tc>
        <w:tc>
          <w:tcPr>
            <w:tcW w:w="950" w:type="dxa"/>
            <w:tcBorders>
              <w:right w:val="single" w:sz="4" w:space="0" w:color="auto"/>
            </w:tcBorders>
          </w:tcPr>
          <w:p w:rsidR="004F3C41" w:rsidRDefault="004F3C41" w:rsidP="004F3C41">
            <w:pPr>
              <w:jc w:val="center"/>
              <w:rPr>
                <w:rFonts w:ascii="Arial" w:hAnsi="Arial" w:cs="Arial"/>
              </w:rPr>
            </w:pPr>
            <w:r>
              <w:rPr>
                <w:rFonts w:ascii="Arial" w:hAnsi="Arial" w:cs="Arial"/>
              </w:rPr>
              <w:t>1</w:t>
            </w:r>
          </w:p>
        </w:tc>
        <w:tc>
          <w:tcPr>
            <w:tcW w:w="567" w:type="dxa"/>
            <w:tcBorders>
              <w:top w:val="nil"/>
              <w:left w:val="single" w:sz="4" w:space="0" w:color="auto"/>
              <w:bottom w:val="nil"/>
              <w:right w:val="single" w:sz="4" w:space="0" w:color="auto"/>
            </w:tcBorders>
          </w:tcPr>
          <w:p w:rsidR="004F3C41" w:rsidRDefault="004F3C41">
            <w:pPr>
              <w:rPr>
                <w:rFonts w:ascii="Arial" w:hAnsi="Arial" w:cs="Arial"/>
              </w:rPr>
            </w:pPr>
          </w:p>
        </w:tc>
        <w:tc>
          <w:tcPr>
            <w:tcW w:w="992" w:type="dxa"/>
            <w:tcBorders>
              <w:left w:val="single" w:sz="4" w:space="0" w:color="auto"/>
            </w:tcBorders>
          </w:tcPr>
          <w:p w:rsidR="004F3C41" w:rsidRPr="004F3C41" w:rsidRDefault="004F3C41">
            <w:pPr>
              <w:rPr>
                <w:rFonts w:ascii="Arial" w:hAnsi="Arial" w:cs="Arial"/>
                <w:i/>
              </w:rPr>
            </w:pPr>
            <w:r w:rsidRPr="004F3C41">
              <w:rPr>
                <w:rFonts w:ascii="Arial" w:hAnsi="Arial" w:cs="Arial"/>
                <w:i/>
              </w:rPr>
              <w:t>(M,O)</w:t>
            </w:r>
          </w:p>
        </w:tc>
        <w:tc>
          <w:tcPr>
            <w:tcW w:w="992" w:type="dxa"/>
          </w:tcPr>
          <w:p w:rsidR="004F3C41" w:rsidRDefault="004F3C41" w:rsidP="004F3C41">
            <w:pPr>
              <w:jc w:val="center"/>
              <w:rPr>
                <w:rFonts w:ascii="Arial" w:hAnsi="Arial" w:cs="Arial"/>
              </w:rPr>
            </w:pPr>
            <w:r>
              <w:rPr>
                <w:rFonts w:ascii="Arial" w:hAnsi="Arial" w:cs="Arial"/>
              </w:rPr>
              <w:t>1</w:t>
            </w:r>
          </w:p>
        </w:tc>
      </w:tr>
      <w:tr w:rsidR="004F3C41" w:rsidTr="004F3C41">
        <w:trPr>
          <w:jc w:val="center"/>
        </w:trPr>
        <w:tc>
          <w:tcPr>
            <w:tcW w:w="919" w:type="dxa"/>
          </w:tcPr>
          <w:p w:rsidR="004F3C41" w:rsidRPr="004F3C41" w:rsidRDefault="004F3C41">
            <w:pPr>
              <w:rPr>
                <w:rFonts w:ascii="Arial" w:hAnsi="Arial" w:cs="Arial"/>
                <w:i/>
              </w:rPr>
            </w:pPr>
            <w:r w:rsidRPr="004F3C41">
              <w:rPr>
                <w:rFonts w:ascii="Arial" w:hAnsi="Arial" w:cs="Arial"/>
                <w:i/>
              </w:rPr>
              <w:t>(H,S)</w:t>
            </w:r>
          </w:p>
        </w:tc>
        <w:tc>
          <w:tcPr>
            <w:tcW w:w="950" w:type="dxa"/>
            <w:tcBorders>
              <w:right w:val="single" w:sz="4" w:space="0" w:color="auto"/>
            </w:tcBorders>
          </w:tcPr>
          <w:p w:rsidR="004F3C41" w:rsidRDefault="004F3C41" w:rsidP="004F3C41">
            <w:pPr>
              <w:jc w:val="center"/>
              <w:rPr>
                <w:rFonts w:ascii="Arial" w:hAnsi="Arial" w:cs="Arial"/>
              </w:rPr>
            </w:pPr>
            <w:r>
              <w:rPr>
                <w:rFonts w:ascii="Arial" w:hAnsi="Arial" w:cs="Arial"/>
              </w:rPr>
              <w:t>1</w:t>
            </w:r>
          </w:p>
        </w:tc>
        <w:tc>
          <w:tcPr>
            <w:tcW w:w="567" w:type="dxa"/>
            <w:tcBorders>
              <w:top w:val="nil"/>
              <w:left w:val="single" w:sz="4" w:space="0" w:color="auto"/>
              <w:bottom w:val="nil"/>
              <w:right w:val="single" w:sz="4" w:space="0" w:color="auto"/>
            </w:tcBorders>
          </w:tcPr>
          <w:p w:rsidR="004F3C41" w:rsidRDefault="004F3C41">
            <w:pPr>
              <w:rPr>
                <w:rFonts w:ascii="Arial" w:hAnsi="Arial" w:cs="Arial"/>
              </w:rPr>
            </w:pPr>
          </w:p>
        </w:tc>
        <w:tc>
          <w:tcPr>
            <w:tcW w:w="992" w:type="dxa"/>
            <w:tcBorders>
              <w:left w:val="single" w:sz="4" w:space="0" w:color="auto"/>
            </w:tcBorders>
          </w:tcPr>
          <w:p w:rsidR="004F3C41" w:rsidRPr="004F3C41" w:rsidRDefault="004F3C41">
            <w:pPr>
              <w:rPr>
                <w:rFonts w:ascii="Arial" w:hAnsi="Arial" w:cs="Arial"/>
                <w:i/>
              </w:rPr>
            </w:pPr>
            <w:r w:rsidRPr="004F3C41">
              <w:rPr>
                <w:rFonts w:ascii="Arial" w:hAnsi="Arial" w:cs="Arial"/>
                <w:i/>
              </w:rPr>
              <w:t>(C,S)</w:t>
            </w:r>
          </w:p>
        </w:tc>
        <w:tc>
          <w:tcPr>
            <w:tcW w:w="992" w:type="dxa"/>
          </w:tcPr>
          <w:p w:rsidR="004F3C41" w:rsidRDefault="004F3C41" w:rsidP="004F3C41">
            <w:pPr>
              <w:jc w:val="center"/>
              <w:rPr>
                <w:rFonts w:ascii="Arial" w:hAnsi="Arial" w:cs="Arial"/>
              </w:rPr>
            </w:pPr>
            <w:r>
              <w:rPr>
                <w:rFonts w:ascii="Arial" w:hAnsi="Arial" w:cs="Arial"/>
              </w:rPr>
              <w:t>2</w:t>
            </w:r>
          </w:p>
        </w:tc>
      </w:tr>
      <w:tr w:rsidR="004F3C41" w:rsidTr="004F3C41">
        <w:trPr>
          <w:jc w:val="center"/>
        </w:trPr>
        <w:tc>
          <w:tcPr>
            <w:tcW w:w="919" w:type="dxa"/>
          </w:tcPr>
          <w:p w:rsidR="004F3C41" w:rsidRPr="004F3C41" w:rsidRDefault="004F3C41">
            <w:pPr>
              <w:rPr>
                <w:rFonts w:ascii="Arial" w:hAnsi="Arial" w:cs="Arial"/>
                <w:i/>
              </w:rPr>
            </w:pPr>
            <w:r w:rsidRPr="004F3C41">
              <w:rPr>
                <w:rFonts w:ascii="Arial" w:hAnsi="Arial" w:cs="Arial"/>
                <w:i/>
              </w:rPr>
              <w:t>(H,O)</w:t>
            </w:r>
          </w:p>
        </w:tc>
        <w:tc>
          <w:tcPr>
            <w:tcW w:w="950" w:type="dxa"/>
            <w:tcBorders>
              <w:right w:val="single" w:sz="4" w:space="0" w:color="auto"/>
            </w:tcBorders>
          </w:tcPr>
          <w:p w:rsidR="004F3C41" w:rsidRDefault="004F3C41" w:rsidP="004F3C41">
            <w:pPr>
              <w:jc w:val="center"/>
              <w:rPr>
                <w:rFonts w:ascii="Arial" w:hAnsi="Arial" w:cs="Arial"/>
              </w:rPr>
            </w:pPr>
            <w:r>
              <w:rPr>
                <w:rFonts w:ascii="Arial" w:hAnsi="Arial" w:cs="Arial"/>
              </w:rPr>
              <w:t>1</w:t>
            </w:r>
          </w:p>
        </w:tc>
        <w:tc>
          <w:tcPr>
            <w:tcW w:w="567" w:type="dxa"/>
            <w:tcBorders>
              <w:top w:val="nil"/>
              <w:left w:val="single" w:sz="4" w:space="0" w:color="auto"/>
              <w:bottom w:val="nil"/>
              <w:right w:val="single" w:sz="4" w:space="0" w:color="auto"/>
            </w:tcBorders>
          </w:tcPr>
          <w:p w:rsidR="004F3C41" w:rsidRDefault="004F3C41">
            <w:pPr>
              <w:rPr>
                <w:rFonts w:ascii="Arial" w:hAnsi="Arial" w:cs="Arial"/>
              </w:rPr>
            </w:pPr>
          </w:p>
        </w:tc>
        <w:tc>
          <w:tcPr>
            <w:tcW w:w="992" w:type="dxa"/>
            <w:tcBorders>
              <w:left w:val="single" w:sz="4" w:space="0" w:color="auto"/>
            </w:tcBorders>
          </w:tcPr>
          <w:p w:rsidR="004F3C41" w:rsidRPr="004F3C41" w:rsidRDefault="004F3C41">
            <w:pPr>
              <w:rPr>
                <w:rFonts w:ascii="Arial" w:hAnsi="Arial" w:cs="Arial"/>
                <w:i/>
              </w:rPr>
            </w:pPr>
            <w:r w:rsidRPr="004F3C41">
              <w:rPr>
                <w:rFonts w:ascii="Arial" w:hAnsi="Arial" w:cs="Arial"/>
                <w:i/>
              </w:rPr>
              <w:t>(C,O)</w:t>
            </w:r>
          </w:p>
        </w:tc>
        <w:tc>
          <w:tcPr>
            <w:tcW w:w="992" w:type="dxa"/>
          </w:tcPr>
          <w:p w:rsidR="004F3C41" w:rsidRDefault="004F3C41" w:rsidP="004F3C41">
            <w:pPr>
              <w:jc w:val="center"/>
              <w:rPr>
                <w:rFonts w:ascii="Arial" w:hAnsi="Arial" w:cs="Arial"/>
              </w:rPr>
            </w:pPr>
            <w:r>
              <w:rPr>
                <w:rFonts w:ascii="Arial" w:hAnsi="Arial" w:cs="Arial"/>
              </w:rPr>
              <w:t>2</w:t>
            </w:r>
          </w:p>
        </w:tc>
      </w:tr>
      <w:tr w:rsidR="004F3C41" w:rsidTr="004F3C41">
        <w:trPr>
          <w:jc w:val="center"/>
        </w:trPr>
        <w:tc>
          <w:tcPr>
            <w:tcW w:w="919" w:type="dxa"/>
          </w:tcPr>
          <w:p w:rsidR="004F3C41" w:rsidRPr="004F3C41" w:rsidRDefault="004F3C41">
            <w:pPr>
              <w:rPr>
                <w:rFonts w:ascii="Arial" w:hAnsi="Arial" w:cs="Arial"/>
                <w:i/>
              </w:rPr>
            </w:pPr>
            <w:r w:rsidRPr="004F3C41">
              <w:rPr>
                <w:rFonts w:ascii="Arial" w:hAnsi="Arial" w:cs="Arial"/>
                <w:i/>
              </w:rPr>
              <w:t>(M,C)</w:t>
            </w:r>
          </w:p>
        </w:tc>
        <w:tc>
          <w:tcPr>
            <w:tcW w:w="950" w:type="dxa"/>
            <w:tcBorders>
              <w:right w:val="single" w:sz="4" w:space="0" w:color="auto"/>
            </w:tcBorders>
          </w:tcPr>
          <w:p w:rsidR="004F3C41" w:rsidRDefault="004F3C41" w:rsidP="004F3C41">
            <w:pPr>
              <w:jc w:val="center"/>
              <w:rPr>
                <w:rFonts w:ascii="Arial" w:hAnsi="Arial" w:cs="Arial"/>
              </w:rPr>
            </w:pPr>
            <w:r>
              <w:rPr>
                <w:rFonts w:ascii="Arial" w:hAnsi="Arial" w:cs="Arial"/>
              </w:rPr>
              <w:t>1</w:t>
            </w:r>
          </w:p>
        </w:tc>
        <w:tc>
          <w:tcPr>
            <w:tcW w:w="567" w:type="dxa"/>
            <w:tcBorders>
              <w:top w:val="nil"/>
              <w:left w:val="single" w:sz="4" w:space="0" w:color="auto"/>
              <w:bottom w:val="nil"/>
              <w:right w:val="single" w:sz="4" w:space="0" w:color="auto"/>
            </w:tcBorders>
          </w:tcPr>
          <w:p w:rsidR="004F3C41" w:rsidRDefault="004F3C41">
            <w:pPr>
              <w:rPr>
                <w:rFonts w:ascii="Arial" w:hAnsi="Arial" w:cs="Arial"/>
              </w:rPr>
            </w:pPr>
          </w:p>
        </w:tc>
        <w:tc>
          <w:tcPr>
            <w:tcW w:w="992" w:type="dxa"/>
            <w:tcBorders>
              <w:left w:val="single" w:sz="4" w:space="0" w:color="auto"/>
            </w:tcBorders>
          </w:tcPr>
          <w:p w:rsidR="004F3C41" w:rsidRPr="004F3C41" w:rsidRDefault="004F3C41">
            <w:pPr>
              <w:rPr>
                <w:rFonts w:ascii="Arial" w:hAnsi="Arial" w:cs="Arial"/>
                <w:i/>
              </w:rPr>
            </w:pPr>
            <w:r w:rsidRPr="004F3C41">
              <w:rPr>
                <w:rFonts w:ascii="Arial" w:hAnsi="Arial" w:cs="Arial"/>
                <w:i/>
              </w:rPr>
              <w:t>(S,O)</w:t>
            </w:r>
          </w:p>
        </w:tc>
        <w:tc>
          <w:tcPr>
            <w:tcW w:w="992" w:type="dxa"/>
          </w:tcPr>
          <w:p w:rsidR="004F3C41" w:rsidRDefault="004F3C41" w:rsidP="004F3C41">
            <w:pPr>
              <w:jc w:val="center"/>
              <w:rPr>
                <w:rFonts w:ascii="Arial" w:hAnsi="Arial" w:cs="Arial"/>
              </w:rPr>
            </w:pPr>
            <w:r>
              <w:rPr>
                <w:rFonts w:ascii="Arial" w:hAnsi="Arial" w:cs="Arial"/>
              </w:rPr>
              <w:t>2</w:t>
            </w:r>
          </w:p>
        </w:tc>
      </w:tr>
    </w:tbl>
    <w:p w:rsidR="004F3C41" w:rsidRDefault="004F3C41">
      <w:pPr>
        <w:rPr>
          <w:rFonts w:ascii="Arial" w:hAnsi="Arial" w:cs="Arial"/>
        </w:rPr>
      </w:pPr>
    </w:p>
    <w:p w:rsidR="004F3C41" w:rsidRDefault="004F3C41">
      <w:pPr>
        <w:rPr>
          <w:rFonts w:ascii="Arial" w:hAnsi="Arial" w:cs="Arial"/>
        </w:rPr>
      </w:pPr>
      <w:r>
        <w:rPr>
          <w:rFonts w:ascii="Arial" w:hAnsi="Arial" w:cs="Arial"/>
        </w:rPr>
        <w:t>Se puede ver que la variable aleatoria X toma valores 0,1 y 2.</w:t>
      </w:r>
    </w:p>
    <w:p w:rsidR="004F3C41" w:rsidRDefault="004F3C41" w:rsidP="004F3C41">
      <w:pPr>
        <w:jc w:val="both"/>
        <w:rPr>
          <w:rFonts w:ascii="Arial" w:hAnsi="Arial" w:cs="Arial"/>
        </w:rPr>
      </w:pPr>
      <w:r>
        <w:rPr>
          <w:rFonts w:ascii="Arial" w:hAnsi="Arial" w:cs="Arial"/>
        </w:rPr>
        <w:t>Para cada experimento aleatorio es posible definir distintas variables aleatorias. En el ejemplo, se puede definir la variable Y como el número de hombres que hay en la muestra.</w:t>
      </w:r>
    </w:p>
    <w:p w:rsidR="004F3C41" w:rsidRDefault="004F3C41" w:rsidP="004F3C41">
      <w:pPr>
        <w:jc w:val="both"/>
        <w:rPr>
          <w:rFonts w:ascii="Arial" w:hAnsi="Arial" w:cs="Arial"/>
        </w:rPr>
      </w:pPr>
      <w:r>
        <w:rPr>
          <w:rFonts w:ascii="Arial" w:hAnsi="Arial" w:cs="Arial"/>
        </w:rPr>
        <w:t>En ese caso,</w:t>
      </w:r>
    </w:p>
    <w:tbl>
      <w:tblPr>
        <w:tblStyle w:val="Tablaconcuadrcula"/>
        <w:tblW w:w="0" w:type="auto"/>
        <w:jc w:val="center"/>
        <w:tblLook w:val="04A0" w:firstRow="1" w:lastRow="0" w:firstColumn="1" w:lastColumn="0" w:noHBand="0" w:noVBand="1"/>
      </w:tblPr>
      <w:tblGrid>
        <w:gridCol w:w="919"/>
        <w:gridCol w:w="1164"/>
        <w:gridCol w:w="567"/>
        <w:gridCol w:w="992"/>
        <w:gridCol w:w="992"/>
      </w:tblGrid>
      <w:tr w:rsidR="004F3C41" w:rsidTr="008548B6">
        <w:trPr>
          <w:jc w:val="center"/>
        </w:trPr>
        <w:tc>
          <w:tcPr>
            <w:tcW w:w="919" w:type="dxa"/>
          </w:tcPr>
          <w:p w:rsidR="004F3C41" w:rsidRDefault="004F3C41" w:rsidP="008548B6">
            <w:pPr>
              <w:rPr>
                <w:rFonts w:ascii="Arial" w:hAnsi="Arial" w:cs="Arial"/>
              </w:rPr>
            </w:pPr>
            <w:r>
              <w:rPr>
                <w:rFonts w:ascii="Arial" w:hAnsi="Arial" w:cs="Arial"/>
              </w:rPr>
              <w:t>Evento</w:t>
            </w:r>
          </w:p>
        </w:tc>
        <w:tc>
          <w:tcPr>
            <w:tcW w:w="950" w:type="dxa"/>
            <w:tcBorders>
              <w:right w:val="single" w:sz="4" w:space="0" w:color="auto"/>
            </w:tcBorders>
          </w:tcPr>
          <w:p w:rsidR="004F3C41" w:rsidRDefault="004F3C41" w:rsidP="008548B6">
            <w:pPr>
              <w:rPr>
                <w:rFonts w:ascii="Arial" w:hAnsi="Arial" w:cs="Arial"/>
              </w:rPr>
            </w:pPr>
            <w:r>
              <w:rPr>
                <w:rFonts w:ascii="Arial" w:hAnsi="Arial" w:cs="Arial"/>
              </w:rPr>
              <w:t>Imagen</w:t>
            </w:r>
          </w:p>
        </w:tc>
        <w:tc>
          <w:tcPr>
            <w:tcW w:w="567" w:type="dxa"/>
            <w:tcBorders>
              <w:top w:val="nil"/>
              <w:left w:val="single" w:sz="4" w:space="0" w:color="auto"/>
              <w:bottom w:val="nil"/>
              <w:right w:val="single" w:sz="4" w:space="0" w:color="auto"/>
            </w:tcBorders>
          </w:tcPr>
          <w:p w:rsidR="004F3C41" w:rsidRDefault="004F3C41" w:rsidP="008548B6">
            <w:pPr>
              <w:rPr>
                <w:rFonts w:ascii="Arial" w:hAnsi="Arial" w:cs="Arial"/>
              </w:rPr>
            </w:pPr>
          </w:p>
        </w:tc>
        <w:tc>
          <w:tcPr>
            <w:tcW w:w="992" w:type="dxa"/>
            <w:tcBorders>
              <w:left w:val="single" w:sz="4" w:space="0" w:color="auto"/>
            </w:tcBorders>
          </w:tcPr>
          <w:p w:rsidR="004F3C41" w:rsidRDefault="004F3C41" w:rsidP="008548B6">
            <w:pPr>
              <w:rPr>
                <w:rFonts w:ascii="Arial" w:hAnsi="Arial" w:cs="Arial"/>
              </w:rPr>
            </w:pPr>
            <w:r>
              <w:rPr>
                <w:rFonts w:ascii="Arial" w:hAnsi="Arial" w:cs="Arial"/>
              </w:rPr>
              <w:t>Evento</w:t>
            </w:r>
          </w:p>
        </w:tc>
        <w:tc>
          <w:tcPr>
            <w:tcW w:w="992" w:type="dxa"/>
          </w:tcPr>
          <w:p w:rsidR="004F3C41" w:rsidRDefault="004F3C41" w:rsidP="008548B6">
            <w:pPr>
              <w:rPr>
                <w:rFonts w:ascii="Arial" w:hAnsi="Arial" w:cs="Arial"/>
              </w:rPr>
            </w:pPr>
            <w:r>
              <w:rPr>
                <w:rFonts w:ascii="Arial" w:hAnsi="Arial" w:cs="Arial"/>
              </w:rPr>
              <w:t>Imagen</w:t>
            </w:r>
          </w:p>
        </w:tc>
      </w:tr>
      <w:tr w:rsidR="004F3C41" w:rsidTr="008548B6">
        <w:trPr>
          <w:jc w:val="center"/>
        </w:trPr>
        <w:tc>
          <w:tcPr>
            <w:tcW w:w="919" w:type="dxa"/>
          </w:tcPr>
          <w:p w:rsidR="004F3C41" w:rsidRPr="004F3C41" w:rsidRDefault="004F3C41" w:rsidP="008548B6">
            <w:pPr>
              <w:rPr>
                <w:rFonts w:ascii="Arial" w:hAnsi="Arial" w:cs="Arial"/>
                <w:i/>
              </w:rPr>
            </w:pPr>
            <w:r w:rsidRPr="004F3C41">
              <w:rPr>
                <w:rFonts w:ascii="Arial" w:hAnsi="Arial" w:cs="Arial"/>
                <w:i/>
              </w:rPr>
              <w:t>(H,M)</w:t>
            </w:r>
          </w:p>
        </w:tc>
        <w:tc>
          <w:tcPr>
            <w:tcW w:w="950" w:type="dxa"/>
            <w:tcBorders>
              <w:right w:val="single" w:sz="4" w:space="0" w:color="auto"/>
            </w:tcBorders>
          </w:tcPr>
          <w:p w:rsidR="004F3C41" w:rsidRDefault="004F3C41" w:rsidP="008548B6">
            <w:pPr>
              <w:jc w:val="center"/>
              <w:rPr>
                <w:rFonts w:ascii="Arial" w:hAnsi="Arial" w:cs="Arial"/>
              </w:rPr>
            </w:pPr>
            <w:r>
              <w:rPr>
                <w:rFonts w:ascii="Arial" w:hAnsi="Arial" w:cs="Arial"/>
              </w:rPr>
              <w:t>Y(</w:t>
            </w:r>
            <w:r w:rsidRPr="004F3C41">
              <w:rPr>
                <w:rFonts w:ascii="Arial" w:hAnsi="Arial" w:cs="Arial"/>
                <w:i/>
              </w:rPr>
              <w:t>H,M</w:t>
            </w:r>
            <w:r>
              <w:rPr>
                <w:rFonts w:ascii="Arial" w:hAnsi="Arial" w:cs="Arial"/>
                <w:i/>
              </w:rPr>
              <w:t>)=2</w:t>
            </w:r>
          </w:p>
        </w:tc>
        <w:tc>
          <w:tcPr>
            <w:tcW w:w="567" w:type="dxa"/>
            <w:tcBorders>
              <w:top w:val="nil"/>
              <w:left w:val="single" w:sz="4" w:space="0" w:color="auto"/>
              <w:bottom w:val="nil"/>
              <w:right w:val="single" w:sz="4" w:space="0" w:color="auto"/>
            </w:tcBorders>
          </w:tcPr>
          <w:p w:rsidR="004F3C41" w:rsidRDefault="004F3C41" w:rsidP="008548B6">
            <w:pPr>
              <w:rPr>
                <w:rFonts w:ascii="Arial" w:hAnsi="Arial" w:cs="Arial"/>
              </w:rPr>
            </w:pPr>
          </w:p>
        </w:tc>
        <w:tc>
          <w:tcPr>
            <w:tcW w:w="992" w:type="dxa"/>
            <w:tcBorders>
              <w:left w:val="single" w:sz="4" w:space="0" w:color="auto"/>
            </w:tcBorders>
          </w:tcPr>
          <w:p w:rsidR="004F3C41" w:rsidRPr="004F3C41" w:rsidRDefault="004F3C41" w:rsidP="008548B6">
            <w:pPr>
              <w:rPr>
                <w:rFonts w:ascii="Arial" w:hAnsi="Arial" w:cs="Arial"/>
                <w:i/>
              </w:rPr>
            </w:pPr>
            <w:r w:rsidRPr="004F3C41">
              <w:rPr>
                <w:rFonts w:ascii="Arial" w:hAnsi="Arial" w:cs="Arial"/>
                <w:i/>
              </w:rPr>
              <w:t>(M,S)</w:t>
            </w:r>
          </w:p>
        </w:tc>
        <w:tc>
          <w:tcPr>
            <w:tcW w:w="992" w:type="dxa"/>
          </w:tcPr>
          <w:p w:rsidR="004F3C41" w:rsidRDefault="004F3C41" w:rsidP="008548B6">
            <w:pPr>
              <w:jc w:val="center"/>
              <w:rPr>
                <w:rFonts w:ascii="Arial" w:hAnsi="Arial" w:cs="Arial"/>
              </w:rPr>
            </w:pPr>
            <w:r>
              <w:rPr>
                <w:rFonts w:ascii="Arial" w:hAnsi="Arial" w:cs="Arial"/>
              </w:rPr>
              <w:t>1</w:t>
            </w:r>
          </w:p>
        </w:tc>
      </w:tr>
      <w:tr w:rsidR="004F3C41" w:rsidTr="008548B6">
        <w:trPr>
          <w:jc w:val="center"/>
        </w:trPr>
        <w:tc>
          <w:tcPr>
            <w:tcW w:w="919" w:type="dxa"/>
          </w:tcPr>
          <w:p w:rsidR="004F3C41" w:rsidRPr="004F3C41" w:rsidRDefault="004F3C41" w:rsidP="008548B6">
            <w:pPr>
              <w:rPr>
                <w:rFonts w:ascii="Arial" w:hAnsi="Arial" w:cs="Arial"/>
                <w:i/>
              </w:rPr>
            </w:pPr>
            <w:r w:rsidRPr="004F3C41">
              <w:rPr>
                <w:rFonts w:ascii="Arial" w:hAnsi="Arial" w:cs="Arial"/>
                <w:i/>
              </w:rPr>
              <w:t>(H,C)</w:t>
            </w:r>
          </w:p>
        </w:tc>
        <w:tc>
          <w:tcPr>
            <w:tcW w:w="950" w:type="dxa"/>
            <w:tcBorders>
              <w:right w:val="single" w:sz="4" w:space="0" w:color="auto"/>
            </w:tcBorders>
          </w:tcPr>
          <w:p w:rsidR="004F3C41" w:rsidRDefault="00682FA1" w:rsidP="008548B6">
            <w:pPr>
              <w:jc w:val="center"/>
              <w:rPr>
                <w:rFonts w:ascii="Arial" w:hAnsi="Arial" w:cs="Arial"/>
              </w:rPr>
            </w:pPr>
            <w:r>
              <w:rPr>
                <w:rFonts w:ascii="Arial" w:hAnsi="Arial" w:cs="Arial"/>
              </w:rPr>
              <w:t>1</w:t>
            </w:r>
          </w:p>
        </w:tc>
        <w:tc>
          <w:tcPr>
            <w:tcW w:w="567" w:type="dxa"/>
            <w:tcBorders>
              <w:top w:val="nil"/>
              <w:left w:val="single" w:sz="4" w:space="0" w:color="auto"/>
              <w:bottom w:val="nil"/>
              <w:right w:val="single" w:sz="4" w:space="0" w:color="auto"/>
            </w:tcBorders>
          </w:tcPr>
          <w:p w:rsidR="004F3C41" w:rsidRDefault="004F3C41" w:rsidP="008548B6">
            <w:pPr>
              <w:rPr>
                <w:rFonts w:ascii="Arial" w:hAnsi="Arial" w:cs="Arial"/>
              </w:rPr>
            </w:pPr>
          </w:p>
        </w:tc>
        <w:tc>
          <w:tcPr>
            <w:tcW w:w="992" w:type="dxa"/>
            <w:tcBorders>
              <w:left w:val="single" w:sz="4" w:space="0" w:color="auto"/>
            </w:tcBorders>
          </w:tcPr>
          <w:p w:rsidR="004F3C41" w:rsidRPr="004F3C41" w:rsidRDefault="004F3C41" w:rsidP="008548B6">
            <w:pPr>
              <w:rPr>
                <w:rFonts w:ascii="Arial" w:hAnsi="Arial" w:cs="Arial"/>
                <w:i/>
              </w:rPr>
            </w:pPr>
            <w:r w:rsidRPr="004F3C41">
              <w:rPr>
                <w:rFonts w:ascii="Arial" w:hAnsi="Arial" w:cs="Arial"/>
                <w:i/>
              </w:rPr>
              <w:t>(M,O)</w:t>
            </w:r>
          </w:p>
        </w:tc>
        <w:tc>
          <w:tcPr>
            <w:tcW w:w="992" w:type="dxa"/>
          </w:tcPr>
          <w:p w:rsidR="004F3C41" w:rsidRDefault="004F3C41" w:rsidP="008548B6">
            <w:pPr>
              <w:jc w:val="center"/>
              <w:rPr>
                <w:rFonts w:ascii="Arial" w:hAnsi="Arial" w:cs="Arial"/>
              </w:rPr>
            </w:pPr>
            <w:r>
              <w:rPr>
                <w:rFonts w:ascii="Arial" w:hAnsi="Arial" w:cs="Arial"/>
              </w:rPr>
              <w:t>1</w:t>
            </w:r>
          </w:p>
        </w:tc>
      </w:tr>
      <w:tr w:rsidR="004F3C41" w:rsidTr="008548B6">
        <w:trPr>
          <w:jc w:val="center"/>
        </w:trPr>
        <w:tc>
          <w:tcPr>
            <w:tcW w:w="919" w:type="dxa"/>
          </w:tcPr>
          <w:p w:rsidR="004F3C41" w:rsidRPr="004F3C41" w:rsidRDefault="004F3C41" w:rsidP="008548B6">
            <w:pPr>
              <w:rPr>
                <w:rFonts w:ascii="Arial" w:hAnsi="Arial" w:cs="Arial"/>
                <w:i/>
              </w:rPr>
            </w:pPr>
            <w:r w:rsidRPr="004F3C41">
              <w:rPr>
                <w:rFonts w:ascii="Arial" w:hAnsi="Arial" w:cs="Arial"/>
                <w:i/>
              </w:rPr>
              <w:t>(H,S)</w:t>
            </w:r>
          </w:p>
        </w:tc>
        <w:tc>
          <w:tcPr>
            <w:tcW w:w="950" w:type="dxa"/>
            <w:tcBorders>
              <w:right w:val="single" w:sz="4" w:space="0" w:color="auto"/>
            </w:tcBorders>
          </w:tcPr>
          <w:p w:rsidR="004F3C41" w:rsidRDefault="00682FA1" w:rsidP="008548B6">
            <w:pPr>
              <w:jc w:val="center"/>
              <w:rPr>
                <w:rFonts w:ascii="Arial" w:hAnsi="Arial" w:cs="Arial"/>
              </w:rPr>
            </w:pPr>
            <w:r>
              <w:rPr>
                <w:rFonts w:ascii="Arial" w:hAnsi="Arial" w:cs="Arial"/>
              </w:rPr>
              <w:t>1</w:t>
            </w:r>
          </w:p>
        </w:tc>
        <w:tc>
          <w:tcPr>
            <w:tcW w:w="567" w:type="dxa"/>
            <w:tcBorders>
              <w:top w:val="nil"/>
              <w:left w:val="single" w:sz="4" w:space="0" w:color="auto"/>
              <w:bottom w:val="nil"/>
              <w:right w:val="single" w:sz="4" w:space="0" w:color="auto"/>
            </w:tcBorders>
          </w:tcPr>
          <w:p w:rsidR="004F3C41" w:rsidRDefault="004F3C41" w:rsidP="008548B6">
            <w:pPr>
              <w:rPr>
                <w:rFonts w:ascii="Arial" w:hAnsi="Arial" w:cs="Arial"/>
              </w:rPr>
            </w:pPr>
          </w:p>
        </w:tc>
        <w:tc>
          <w:tcPr>
            <w:tcW w:w="992" w:type="dxa"/>
            <w:tcBorders>
              <w:left w:val="single" w:sz="4" w:space="0" w:color="auto"/>
            </w:tcBorders>
          </w:tcPr>
          <w:p w:rsidR="004F3C41" w:rsidRPr="004F3C41" w:rsidRDefault="004F3C41" w:rsidP="008548B6">
            <w:pPr>
              <w:rPr>
                <w:rFonts w:ascii="Arial" w:hAnsi="Arial" w:cs="Arial"/>
                <w:i/>
              </w:rPr>
            </w:pPr>
            <w:r w:rsidRPr="004F3C41">
              <w:rPr>
                <w:rFonts w:ascii="Arial" w:hAnsi="Arial" w:cs="Arial"/>
                <w:i/>
              </w:rPr>
              <w:t>(C,S)</w:t>
            </w:r>
          </w:p>
        </w:tc>
        <w:tc>
          <w:tcPr>
            <w:tcW w:w="992" w:type="dxa"/>
          </w:tcPr>
          <w:p w:rsidR="004F3C41" w:rsidRDefault="00682FA1" w:rsidP="008548B6">
            <w:pPr>
              <w:jc w:val="center"/>
              <w:rPr>
                <w:rFonts w:ascii="Arial" w:hAnsi="Arial" w:cs="Arial"/>
              </w:rPr>
            </w:pPr>
            <w:r>
              <w:rPr>
                <w:rFonts w:ascii="Arial" w:hAnsi="Arial" w:cs="Arial"/>
              </w:rPr>
              <w:t>0</w:t>
            </w:r>
          </w:p>
        </w:tc>
      </w:tr>
      <w:tr w:rsidR="004F3C41" w:rsidTr="008548B6">
        <w:trPr>
          <w:jc w:val="center"/>
        </w:trPr>
        <w:tc>
          <w:tcPr>
            <w:tcW w:w="919" w:type="dxa"/>
          </w:tcPr>
          <w:p w:rsidR="004F3C41" w:rsidRPr="004F3C41" w:rsidRDefault="004F3C41" w:rsidP="008548B6">
            <w:pPr>
              <w:rPr>
                <w:rFonts w:ascii="Arial" w:hAnsi="Arial" w:cs="Arial"/>
                <w:i/>
              </w:rPr>
            </w:pPr>
            <w:r w:rsidRPr="004F3C41">
              <w:rPr>
                <w:rFonts w:ascii="Arial" w:hAnsi="Arial" w:cs="Arial"/>
                <w:i/>
              </w:rPr>
              <w:t>(H,O)</w:t>
            </w:r>
          </w:p>
        </w:tc>
        <w:tc>
          <w:tcPr>
            <w:tcW w:w="950" w:type="dxa"/>
            <w:tcBorders>
              <w:right w:val="single" w:sz="4" w:space="0" w:color="auto"/>
            </w:tcBorders>
          </w:tcPr>
          <w:p w:rsidR="004F3C41" w:rsidRDefault="00682FA1" w:rsidP="008548B6">
            <w:pPr>
              <w:jc w:val="center"/>
              <w:rPr>
                <w:rFonts w:ascii="Arial" w:hAnsi="Arial" w:cs="Arial"/>
              </w:rPr>
            </w:pPr>
            <w:r>
              <w:rPr>
                <w:rFonts w:ascii="Arial" w:hAnsi="Arial" w:cs="Arial"/>
              </w:rPr>
              <w:t>1</w:t>
            </w:r>
          </w:p>
        </w:tc>
        <w:tc>
          <w:tcPr>
            <w:tcW w:w="567" w:type="dxa"/>
            <w:tcBorders>
              <w:top w:val="nil"/>
              <w:left w:val="single" w:sz="4" w:space="0" w:color="auto"/>
              <w:bottom w:val="nil"/>
              <w:right w:val="single" w:sz="4" w:space="0" w:color="auto"/>
            </w:tcBorders>
          </w:tcPr>
          <w:p w:rsidR="004F3C41" w:rsidRDefault="004F3C41" w:rsidP="008548B6">
            <w:pPr>
              <w:rPr>
                <w:rFonts w:ascii="Arial" w:hAnsi="Arial" w:cs="Arial"/>
              </w:rPr>
            </w:pPr>
          </w:p>
        </w:tc>
        <w:tc>
          <w:tcPr>
            <w:tcW w:w="992" w:type="dxa"/>
            <w:tcBorders>
              <w:left w:val="single" w:sz="4" w:space="0" w:color="auto"/>
            </w:tcBorders>
          </w:tcPr>
          <w:p w:rsidR="004F3C41" w:rsidRPr="004F3C41" w:rsidRDefault="004F3C41" w:rsidP="008548B6">
            <w:pPr>
              <w:rPr>
                <w:rFonts w:ascii="Arial" w:hAnsi="Arial" w:cs="Arial"/>
                <w:i/>
              </w:rPr>
            </w:pPr>
            <w:r w:rsidRPr="004F3C41">
              <w:rPr>
                <w:rFonts w:ascii="Arial" w:hAnsi="Arial" w:cs="Arial"/>
                <w:i/>
              </w:rPr>
              <w:t>(C,O)</w:t>
            </w:r>
          </w:p>
        </w:tc>
        <w:tc>
          <w:tcPr>
            <w:tcW w:w="992" w:type="dxa"/>
          </w:tcPr>
          <w:p w:rsidR="004F3C41" w:rsidRDefault="00682FA1" w:rsidP="008548B6">
            <w:pPr>
              <w:jc w:val="center"/>
              <w:rPr>
                <w:rFonts w:ascii="Arial" w:hAnsi="Arial" w:cs="Arial"/>
              </w:rPr>
            </w:pPr>
            <w:r>
              <w:rPr>
                <w:rFonts w:ascii="Arial" w:hAnsi="Arial" w:cs="Arial"/>
              </w:rPr>
              <w:t>0</w:t>
            </w:r>
          </w:p>
        </w:tc>
      </w:tr>
      <w:tr w:rsidR="004F3C41" w:rsidTr="008548B6">
        <w:trPr>
          <w:jc w:val="center"/>
        </w:trPr>
        <w:tc>
          <w:tcPr>
            <w:tcW w:w="919" w:type="dxa"/>
          </w:tcPr>
          <w:p w:rsidR="004F3C41" w:rsidRPr="004F3C41" w:rsidRDefault="004F3C41" w:rsidP="008548B6">
            <w:pPr>
              <w:rPr>
                <w:rFonts w:ascii="Arial" w:hAnsi="Arial" w:cs="Arial"/>
                <w:i/>
              </w:rPr>
            </w:pPr>
            <w:r w:rsidRPr="004F3C41">
              <w:rPr>
                <w:rFonts w:ascii="Arial" w:hAnsi="Arial" w:cs="Arial"/>
                <w:i/>
              </w:rPr>
              <w:t>(M,C)</w:t>
            </w:r>
          </w:p>
        </w:tc>
        <w:tc>
          <w:tcPr>
            <w:tcW w:w="950" w:type="dxa"/>
            <w:tcBorders>
              <w:right w:val="single" w:sz="4" w:space="0" w:color="auto"/>
            </w:tcBorders>
          </w:tcPr>
          <w:p w:rsidR="004F3C41" w:rsidRDefault="00682FA1" w:rsidP="008548B6">
            <w:pPr>
              <w:jc w:val="center"/>
              <w:rPr>
                <w:rFonts w:ascii="Arial" w:hAnsi="Arial" w:cs="Arial"/>
              </w:rPr>
            </w:pPr>
            <w:r>
              <w:rPr>
                <w:rFonts w:ascii="Arial" w:hAnsi="Arial" w:cs="Arial"/>
              </w:rPr>
              <w:t>1</w:t>
            </w:r>
          </w:p>
        </w:tc>
        <w:tc>
          <w:tcPr>
            <w:tcW w:w="567" w:type="dxa"/>
            <w:tcBorders>
              <w:top w:val="nil"/>
              <w:left w:val="single" w:sz="4" w:space="0" w:color="auto"/>
              <w:bottom w:val="nil"/>
              <w:right w:val="single" w:sz="4" w:space="0" w:color="auto"/>
            </w:tcBorders>
          </w:tcPr>
          <w:p w:rsidR="004F3C41" w:rsidRDefault="004F3C41" w:rsidP="008548B6">
            <w:pPr>
              <w:rPr>
                <w:rFonts w:ascii="Arial" w:hAnsi="Arial" w:cs="Arial"/>
              </w:rPr>
            </w:pPr>
          </w:p>
        </w:tc>
        <w:tc>
          <w:tcPr>
            <w:tcW w:w="992" w:type="dxa"/>
            <w:tcBorders>
              <w:left w:val="single" w:sz="4" w:space="0" w:color="auto"/>
            </w:tcBorders>
          </w:tcPr>
          <w:p w:rsidR="004F3C41" w:rsidRPr="004F3C41" w:rsidRDefault="004F3C41" w:rsidP="008548B6">
            <w:pPr>
              <w:rPr>
                <w:rFonts w:ascii="Arial" w:hAnsi="Arial" w:cs="Arial"/>
                <w:i/>
              </w:rPr>
            </w:pPr>
            <w:r w:rsidRPr="004F3C41">
              <w:rPr>
                <w:rFonts w:ascii="Arial" w:hAnsi="Arial" w:cs="Arial"/>
                <w:i/>
              </w:rPr>
              <w:t>(S,O)</w:t>
            </w:r>
          </w:p>
        </w:tc>
        <w:tc>
          <w:tcPr>
            <w:tcW w:w="992" w:type="dxa"/>
          </w:tcPr>
          <w:p w:rsidR="004F3C41" w:rsidRDefault="00682FA1" w:rsidP="008548B6">
            <w:pPr>
              <w:jc w:val="center"/>
              <w:rPr>
                <w:rFonts w:ascii="Arial" w:hAnsi="Arial" w:cs="Arial"/>
              </w:rPr>
            </w:pPr>
            <w:r>
              <w:rPr>
                <w:rFonts w:ascii="Arial" w:hAnsi="Arial" w:cs="Arial"/>
              </w:rPr>
              <w:t>0</w:t>
            </w:r>
          </w:p>
        </w:tc>
      </w:tr>
    </w:tbl>
    <w:p w:rsidR="004F3C41" w:rsidRDefault="004F3C41" w:rsidP="004F3C41">
      <w:pPr>
        <w:jc w:val="both"/>
        <w:rPr>
          <w:rFonts w:ascii="Arial" w:hAnsi="Arial" w:cs="Arial"/>
        </w:rPr>
      </w:pPr>
    </w:p>
    <w:tbl>
      <w:tblPr>
        <w:tblStyle w:val="Tablaconcuadrcula"/>
        <w:tblW w:w="0" w:type="auto"/>
        <w:tblLook w:val="04A0" w:firstRow="1" w:lastRow="0" w:firstColumn="1" w:lastColumn="0" w:noHBand="0" w:noVBand="1"/>
      </w:tblPr>
      <w:tblGrid>
        <w:gridCol w:w="1980"/>
        <w:gridCol w:w="6848"/>
      </w:tblGrid>
      <w:tr w:rsidR="00682FA1" w:rsidRPr="00C87E96" w:rsidTr="008548B6">
        <w:tc>
          <w:tcPr>
            <w:tcW w:w="8828" w:type="dxa"/>
            <w:gridSpan w:val="2"/>
            <w:shd w:val="clear" w:color="auto" w:fill="000000" w:themeFill="text1"/>
          </w:tcPr>
          <w:p w:rsidR="00682FA1" w:rsidRPr="00C87E96" w:rsidRDefault="00682FA1" w:rsidP="008548B6">
            <w:pPr>
              <w:jc w:val="center"/>
              <w:rPr>
                <w:rFonts w:ascii="Arial" w:hAnsi="Arial" w:cs="Arial"/>
                <w:b/>
                <w:sz w:val="24"/>
                <w:szCs w:val="24"/>
              </w:rPr>
            </w:pPr>
            <w:r w:rsidRPr="00C87E96">
              <w:rPr>
                <w:rFonts w:ascii="Arial" w:hAnsi="Arial" w:cs="Arial"/>
                <w:b/>
                <w:sz w:val="24"/>
                <w:szCs w:val="24"/>
              </w:rPr>
              <w:lastRenderedPageBreak/>
              <w:t xml:space="preserve">Destacado </w:t>
            </w:r>
          </w:p>
        </w:tc>
      </w:tr>
      <w:tr w:rsidR="00682FA1" w:rsidRPr="00C87E96" w:rsidTr="00682FA1">
        <w:tc>
          <w:tcPr>
            <w:tcW w:w="1980" w:type="dxa"/>
          </w:tcPr>
          <w:p w:rsidR="00682FA1" w:rsidRPr="00C87E96" w:rsidRDefault="00682FA1" w:rsidP="008548B6">
            <w:pPr>
              <w:rPr>
                <w:rFonts w:ascii="Arial" w:hAnsi="Arial" w:cs="Arial"/>
                <w:b/>
                <w:sz w:val="24"/>
                <w:szCs w:val="24"/>
              </w:rPr>
            </w:pPr>
            <w:r w:rsidRPr="00C87E96">
              <w:rPr>
                <w:rFonts w:ascii="Arial" w:hAnsi="Arial" w:cs="Arial"/>
                <w:b/>
                <w:sz w:val="24"/>
                <w:szCs w:val="24"/>
              </w:rPr>
              <w:t>Título</w:t>
            </w:r>
          </w:p>
        </w:tc>
        <w:tc>
          <w:tcPr>
            <w:tcW w:w="6848" w:type="dxa"/>
          </w:tcPr>
          <w:p w:rsidR="00682FA1" w:rsidRPr="00C87E96" w:rsidRDefault="001F1901" w:rsidP="008548B6">
            <w:pPr>
              <w:rPr>
                <w:rFonts w:ascii="Arial" w:hAnsi="Arial" w:cs="Arial"/>
                <w:b/>
                <w:sz w:val="24"/>
                <w:szCs w:val="24"/>
              </w:rPr>
            </w:pPr>
            <w:r>
              <w:rPr>
                <w:rFonts w:ascii="Arial" w:hAnsi="Arial" w:cs="Arial"/>
                <w:b/>
                <w:sz w:val="24"/>
                <w:szCs w:val="24"/>
              </w:rPr>
              <w:t>V</w:t>
            </w:r>
            <w:r w:rsidR="00682FA1">
              <w:rPr>
                <w:rFonts w:ascii="Arial" w:hAnsi="Arial" w:cs="Arial"/>
                <w:b/>
                <w:sz w:val="24"/>
                <w:szCs w:val="24"/>
              </w:rPr>
              <w:t xml:space="preserve">ariables aleatorias </w:t>
            </w:r>
            <w:r>
              <w:rPr>
                <w:rFonts w:ascii="Arial" w:hAnsi="Arial" w:cs="Arial"/>
                <w:b/>
                <w:sz w:val="24"/>
                <w:szCs w:val="24"/>
              </w:rPr>
              <w:t xml:space="preserve">discretas y </w:t>
            </w:r>
            <w:r w:rsidR="00A211AF">
              <w:rPr>
                <w:rFonts w:ascii="Arial" w:hAnsi="Arial" w:cs="Arial"/>
                <w:b/>
                <w:sz w:val="24"/>
                <w:szCs w:val="24"/>
              </w:rPr>
              <w:t>continuas</w:t>
            </w:r>
          </w:p>
        </w:tc>
      </w:tr>
      <w:tr w:rsidR="00682FA1" w:rsidRPr="00C87E96" w:rsidTr="00682FA1">
        <w:tc>
          <w:tcPr>
            <w:tcW w:w="1980" w:type="dxa"/>
          </w:tcPr>
          <w:p w:rsidR="00682FA1" w:rsidRPr="00C87E96" w:rsidRDefault="00682FA1" w:rsidP="008548B6">
            <w:pPr>
              <w:rPr>
                <w:rFonts w:ascii="Arial" w:hAnsi="Arial" w:cs="Arial"/>
                <w:sz w:val="24"/>
                <w:szCs w:val="24"/>
              </w:rPr>
            </w:pPr>
            <w:r w:rsidRPr="00C87E96">
              <w:rPr>
                <w:rFonts w:ascii="Arial" w:hAnsi="Arial" w:cs="Arial"/>
                <w:b/>
                <w:sz w:val="24"/>
                <w:szCs w:val="24"/>
              </w:rPr>
              <w:t>Contenido</w:t>
            </w:r>
          </w:p>
        </w:tc>
        <w:tc>
          <w:tcPr>
            <w:tcW w:w="6848" w:type="dxa"/>
          </w:tcPr>
          <w:p w:rsidR="00682FA1" w:rsidRDefault="00F214D2" w:rsidP="008548B6">
            <w:pPr>
              <w:tabs>
                <w:tab w:val="right" w:pos="8498"/>
              </w:tabs>
              <w:jc w:val="both"/>
              <w:rPr>
                <w:rFonts w:ascii="Arial" w:hAnsi="Arial" w:cs="Arial"/>
                <w:sz w:val="24"/>
                <w:szCs w:val="24"/>
              </w:rPr>
            </w:pPr>
            <w:r>
              <w:rPr>
                <w:rFonts w:ascii="Arial" w:hAnsi="Arial" w:cs="Arial"/>
                <w:sz w:val="24"/>
                <w:szCs w:val="24"/>
              </w:rPr>
              <w:t>Para el caso del experimento aleatorio que consiste en lanzar una moneda hasta que salga cara, el experimento aleatorio es:</w:t>
            </w:r>
          </w:p>
          <w:p w:rsidR="00F214D2" w:rsidRPr="00F214D2" w:rsidRDefault="00F214D2" w:rsidP="00F214D2">
            <w:pPr>
              <w:tabs>
                <w:tab w:val="right" w:pos="8498"/>
              </w:tabs>
              <w:jc w:val="both"/>
              <w:rPr>
                <w:rFonts w:ascii="Arial" w:eastAsiaTheme="minorEastAsia" w:hAnsi="Arial" w:cs="Arial"/>
                <w:sz w:val="24"/>
                <w:szCs w:val="24"/>
              </w:rPr>
            </w:pPr>
            <m:oMathPara>
              <m:oMath>
                <m:r>
                  <w:rPr>
                    <w:rFonts w:ascii="Cambria Math" w:hAnsi="Cambria Math" w:cs="Arial"/>
                    <w:sz w:val="24"/>
                    <w:szCs w:val="24"/>
                  </w:rPr>
                  <m:t>S=</m:t>
                </m:r>
                <m:d>
                  <m:dPr>
                    <m:begChr m:val="{"/>
                    <m:endChr m:val="}"/>
                    <m:ctrlPr>
                      <w:rPr>
                        <w:rFonts w:ascii="Cambria Math" w:hAnsi="Cambria Math" w:cs="Arial"/>
                        <w:i/>
                        <w:sz w:val="24"/>
                        <w:szCs w:val="24"/>
                      </w:rPr>
                    </m:ctrlPr>
                  </m:dPr>
                  <m:e>
                    <m:r>
                      <w:rPr>
                        <w:rFonts w:ascii="Cambria Math" w:hAnsi="Cambria Math" w:cs="Arial"/>
                        <w:sz w:val="24"/>
                        <w:szCs w:val="24"/>
                      </w:rPr>
                      <m:t>C, SC, SSC, SSSC, SSSSC, SSSSSC, …</m:t>
                    </m:r>
                  </m:e>
                </m:d>
              </m:oMath>
            </m:oMathPara>
          </w:p>
          <w:p w:rsidR="00F214D2" w:rsidRDefault="00F214D2" w:rsidP="00F214D2">
            <w:pPr>
              <w:tabs>
                <w:tab w:val="right" w:pos="8498"/>
              </w:tabs>
              <w:jc w:val="both"/>
              <w:rPr>
                <w:rFonts w:ascii="Arial" w:eastAsiaTheme="minorEastAsia" w:hAnsi="Arial" w:cs="Arial"/>
                <w:sz w:val="24"/>
                <w:szCs w:val="24"/>
              </w:rPr>
            </w:pPr>
            <w:r>
              <w:rPr>
                <w:rFonts w:ascii="Arial" w:eastAsiaTheme="minorEastAsia" w:hAnsi="Arial" w:cs="Arial"/>
                <w:sz w:val="24"/>
                <w:szCs w:val="24"/>
              </w:rPr>
              <w:t xml:space="preserve">Si se define </w:t>
            </w:r>
            <w:r w:rsidR="00FF341E">
              <w:rPr>
                <w:rFonts w:ascii="Arial" w:eastAsiaTheme="minorEastAsia" w:hAnsi="Arial" w:cs="Arial"/>
                <w:sz w:val="24"/>
                <w:szCs w:val="24"/>
              </w:rPr>
              <w:t>la variable aleatoria Z como el número de lanzamientos necesario para llegar a la cara.</w:t>
            </w:r>
          </w:p>
          <w:p w:rsidR="001F1901" w:rsidRDefault="001F1901" w:rsidP="00F214D2">
            <w:pPr>
              <w:tabs>
                <w:tab w:val="right" w:pos="8498"/>
              </w:tabs>
              <w:jc w:val="both"/>
              <w:rPr>
                <w:rFonts w:ascii="Arial" w:eastAsiaTheme="minorEastAsia" w:hAnsi="Arial" w:cs="Arial"/>
                <w:sz w:val="24"/>
                <w:szCs w:val="24"/>
              </w:rPr>
            </w:pPr>
            <w:r>
              <w:rPr>
                <w:rFonts w:ascii="Arial" w:eastAsiaTheme="minorEastAsia" w:hAnsi="Arial" w:cs="Arial"/>
                <w:sz w:val="24"/>
                <w:szCs w:val="24"/>
              </w:rPr>
              <w:t>Para este caso, la variable Z toma valores en los números naturales. Es decir Z</w:t>
            </w:r>
            <w:proofErr w:type="gramStart"/>
            <w:r>
              <w:rPr>
                <w:rFonts w:ascii="Arial" w:eastAsiaTheme="minorEastAsia" w:hAnsi="Arial" w:cs="Arial"/>
                <w:sz w:val="24"/>
                <w:szCs w:val="24"/>
              </w:rPr>
              <w:t>:0,1,2,3</w:t>
            </w:r>
            <w:proofErr w:type="gramEnd"/>
            <w:r>
              <w:rPr>
                <w:rFonts w:ascii="Arial" w:eastAsiaTheme="minorEastAsia" w:hAnsi="Arial" w:cs="Arial"/>
                <w:sz w:val="24"/>
                <w:szCs w:val="24"/>
              </w:rPr>
              <w:t>,…</w:t>
            </w:r>
          </w:p>
          <w:p w:rsidR="001F1901" w:rsidRDefault="001F1901" w:rsidP="00F214D2">
            <w:pPr>
              <w:tabs>
                <w:tab w:val="right" w:pos="8498"/>
              </w:tabs>
              <w:jc w:val="both"/>
              <w:rPr>
                <w:rFonts w:ascii="Arial" w:eastAsiaTheme="minorEastAsia" w:hAnsi="Arial" w:cs="Arial"/>
                <w:sz w:val="24"/>
                <w:szCs w:val="24"/>
              </w:rPr>
            </w:pPr>
            <w:r>
              <w:rPr>
                <w:rFonts w:ascii="Arial" w:eastAsiaTheme="minorEastAsia" w:hAnsi="Arial" w:cs="Arial"/>
                <w:sz w:val="24"/>
                <w:szCs w:val="24"/>
              </w:rPr>
              <w:t xml:space="preserve">En este caso se dice que la variable aleatoria es </w:t>
            </w:r>
            <w:r w:rsidRPr="001F1901">
              <w:rPr>
                <w:rFonts w:ascii="Arial" w:eastAsiaTheme="minorEastAsia" w:hAnsi="Arial" w:cs="Arial"/>
                <w:b/>
                <w:sz w:val="24"/>
                <w:szCs w:val="24"/>
              </w:rPr>
              <w:t>Discreta</w:t>
            </w:r>
            <w:r>
              <w:rPr>
                <w:rFonts w:ascii="Arial" w:eastAsiaTheme="minorEastAsia" w:hAnsi="Arial" w:cs="Arial"/>
                <w:sz w:val="24"/>
                <w:szCs w:val="24"/>
              </w:rPr>
              <w:t>.</w:t>
            </w:r>
          </w:p>
          <w:p w:rsidR="001F1901" w:rsidRPr="001F1901" w:rsidRDefault="001F1901" w:rsidP="001F1901">
            <w:pPr>
              <w:tabs>
                <w:tab w:val="right" w:pos="8498"/>
              </w:tabs>
              <w:jc w:val="both"/>
              <w:rPr>
                <w:rFonts w:ascii="Arial" w:eastAsiaTheme="minorEastAsia" w:hAnsi="Arial" w:cs="Arial"/>
                <w:sz w:val="24"/>
                <w:szCs w:val="24"/>
              </w:rPr>
            </w:pPr>
            <w:r>
              <w:rPr>
                <w:rFonts w:ascii="Arial" w:eastAsiaTheme="minorEastAsia" w:hAnsi="Arial" w:cs="Arial"/>
                <w:sz w:val="24"/>
                <w:szCs w:val="24"/>
              </w:rPr>
              <w:t xml:space="preserve">En otro caso, se selecciona aleatoriamente una persona de una muestra determinada y se mide el tiempo de reacción ante un estímulo. La variable aleatoria X, mide el tiempo que tarda en reaccionar la persona seleccionada una vez se ha aplicado el estímulo. En este caso la variable X se mide en un intervalo cerrado </w:t>
            </w:r>
            <w:r w:rsidRPr="00FC106C">
              <w:rPr>
                <w:rFonts w:ascii="Arial" w:eastAsiaTheme="minorEastAsia" w:hAnsi="Arial" w:cs="Arial"/>
                <w:i/>
                <w:sz w:val="24"/>
                <w:szCs w:val="24"/>
              </w:rPr>
              <w:t>[0</w:t>
            </w:r>
            <w:proofErr w:type="gramStart"/>
            <w:r w:rsidRPr="00FC106C">
              <w:rPr>
                <w:rFonts w:ascii="Arial" w:eastAsiaTheme="minorEastAsia" w:hAnsi="Arial" w:cs="Arial"/>
                <w:i/>
                <w:sz w:val="24"/>
                <w:szCs w:val="24"/>
              </w:rPr>
              <w:t>,t</w:t>
            </w:r>
            <w:proofErr w:type="gramEnd"/>
            <w:r w:rsidRPr="00FC106C">
              <w:rPr>
                <w:rFonts w:ascii="Arial" w:eastAsiaTheme="minorEastAsia" w:hAnsi="Arial" w:cs="Arial"/>
                <w:i/>
                <w:sz w:val="24"/>
                <w:szCs w:val="24"/>
              </w:rPr>
              <w:t>]</w:t>
            </w:r>
            <w:r>
              <w:rPr>
                <w:rFonts w:ascii="Arial" w:eastAsiaTheme="minorEastAsia" w:hAnsi="Arial" w:cs="Arial"/>
                <w:sz w:val="24"/>
                <w:szCs w:val="24"/>
              </w:rPr>
              <w:t xml:space="preserve"> donde t es el máximo tiempo esperado para reaccionar al estímulo. En este caso se dice que la variable aleatoria es </w:t>
            </w:r>
            <w:r w:rsidRPr="001F1901">
              <w:rPr>
                <w:rFonts w:ascii="Arial" w:eastAsiaTheme="minorEastAsia" w:hAnsi="Arial" w:cs="Arial"/>
                <w:b/>
                <w:sz w:val="24"/>
                <w:szCs w:val="24"/>
              </w:rPr>
              <w:t>continua</w:t>
            </w:r>
            <w:r>
              <w:rPr>
                <w:rFonts w:ascii="Arial" w:eastAsiaTheme="minorEastAsia" w:hAnsi="Arial" w:cs="Arial"/>
                <w:sz w:val="24"/>
                <w:szCs w:val="24"/>
              </w:rPr>
              <w:t>.</w:t>
            </w:r>
          </w:p>
        </w:tc>
      </w:tr>
    </w:tbl>
    <w:p w:rsidR="00682FA1" w:rsidRDefault="00682FA1" w:rsidP="004F3C41">
      <w:pPr>
        <w:jc w:val="both"/>
        <w:rPr>
          <w:rFonts w:ascii="Arial" w:hAnsi="Arial" w:cs="Arial"/>
        </w:rPr>
      </w:pPr>
    </w:p>
    <w:p w:rsidR="002C0CF3" w:rsidRPr="002C0CF3" w:rsidRDefault="002C0CF3" w:rsidP="002C0CF3">
      <w:pPr>
        <w:tabs>
          <w:tab w:val="right" w:pos="8498"/>
        </w:tabs>
        <w:spacing w:after="0"/>
        <w:jc w:val="both"/>
        <w:rPr>
          <w:rFonts w:ascii="Arial" w:hAnsi="Arial" w:cs="Arial"/>
        </w:rPr>
      </w:pPr>
      <w:r w:rsidRPr="00C87E96">
        <w:rPr>
          <w:rFonts w:ascii="Arial" w:hAnsi="Arial" w:cs="Arial"/>
        </w:rPr>
        <w:t>[</w:t>
      </w:r>
      <w:r>
        <w:rPr>
          <w:rFonts w:ascii="Arial" w:hAnsi="Arial" w:cs="Arial"/>
          <w:highlight w:val="yellow"/>
        </w:rPr>
        <w:t>SECCIÓN 3</w:t>
      </w:r>
      <w:r w:rsidRPr="00C87E96">
        <w:rPr>
          <w:rFonts w:ascii="Arial" w:hAnsi="Arial" w:cs="Arial"/>
          <w:highlight w:val="yellow"/>
        </w:rPr>
        <w:t>]</w:t>
      </w:r>
      <w:r w:rsidRPr="00C87E96">
        <w:rPr>
          <w:rFonts w:ascii="Arial" w:hAnsi="Arial" w:cs="Arial"/>
        </w:rPr>
        <w:t xml:space="preserve"> </w:t>
      </w:r>
      <w:r>
        <w:rPr>
          <w:rFonts w:ascii="Arial" w:hAnsi="Arial" w:cs="Arial"/>
          <w:b/>
        </w:rPr>
        <w:t>3.1.</w:t>
      </w:r>
      <w:r w:rsidR="00FC106C">
        <w:rPr>
          <w:rFonts w:ascii="Arial" w:hAnsi="Arial" w:cs="Arial"/>
          <w:b/>
        </w:rPr>
        <w:t>1</w:t>
      </w:r>
      <w:r w:rsidRPr="00C87E96">
        <w:rPr>
          <w:rFonts w:ascii="Arial" w:hAnsi="Arial" w:cs="Arial"/>
          <w:b/>
        </w:rPr>
        <w:t xml:space="preserve"> </w:t>
      </w:r>
      <w:r>
        <w:rPr>
          <w:rFonts w:ascii="Arial" w:hAnsi="Arial" w:cs="Arial"/>
          <w:b/>
        </w:rPr>
        <w:t xml:space="preserve">Función de </w:t>
      </w:r>
      <w:r w:rsidR="00FC106C">
        <w:rPr>
          <w:rFonts w:ascii="Arial" w:hAnsi="Arial" w:cs="Arial"/>
          <w:b/>
        </w:rPr>
        <w:t>distribución de probabilidades</w:t>
      </w:r>
    </w:p>
    <w:p w:rsidR="002C0CF3" w:rsidRDefault="00FC106C" w:rsidP="004F3C41">
      <w:pPr>
        <w:jc w:val="both"/>
        <w:rPr>
          <w:rFonts w:ascii="Arial" w:hAnsi="Arial" w:cs="Arial"/>
        </w:rPr>
      </w:pPr>
      <w:r>
        <w:rPr>
          <w:rFonts w:ascii="Arial" w:hAnsi="Arial" w:cs="Arial"/>
        </w:rPr>
        <w:t>Una vez se ha definido una variable aleatoria discreta sobre el espacio muestral, es posible definir una función que permita calcular las probabilidades de ocurrencia en el experimento aleatorio.</w:t>
      </w:r>
    </w:p>
    <w:p w:rsidR="00FC106C" w:rsidRDefault="00FC106C" w:rsidP="004F3C41">
      <w:pPr>
        <w:jc w:val="both"/>
        <w:rPr>
          <w:rFonts w:ascii="Arial" w:hAnsi="Arial" w:cs="Arial"/>
        </w:rPr>
      </w:pPr>
      <w:r>
        <w:rPr>
          <w:rFonts w:ascii="Arial" w:hAnsi="Arial" w:cs="Arial"/>
        </w:rPr>
        <w:t xml:space="preserve">La probabilidad de que una batería continúe funcionando después de un año de uso es de 0.3. Se inspecciona un lote de </w:t>
      </w:r>
      <w:r w:rsidR="00EC5733">
        <w:rPr>
          <w:rFonts w:ascii="Arial" w:hAnsi="Arial" w:cs="Arial"/>
        </w:rPr>
        <w:t>cuatro</w:t>
      </w:r>
      <w:r>
        <w:rPr>
          <w:rFonts w:ascii="Arial" w:hAnsi="Arial" w:cs="Arial"/>
        </w:rPr>
        <w:t xml:space="preserve"> baterías que han tenido un año de uso y se prueban una a una para determinar si</w:t>
      </w:r>
      <w:r w:rsidR="00EC5733">
        <w:rPr>
          <w:rFonts w:ascii="Arial" w:hAnsi="Arial" w:cs="Arial"/>
        </w:rPr>
        <w:t xml:space="preserve"> continúa funcionando o no.</w:t>
      </w:r>
    </w:p>
    <w:p w:rsidR="00EC5733" w:rsidRDefault="00EC5733" w:rsidP="004F3C41">
      <w:pPr>
        <w:jc w:val="both"/>
        <w:rPr>
          <w:rFonts w:ascii="Arial" w:hAnsi="Arial" w:cs="Arial"/>
        </w:rPr>
      </w:pPr>
      <w:r>
        <w:rPr>
          <w:rFonts w:ascii="Arial" w:hAnsi="Arial" w:cs="Arial"/>
        </w:rPr>
        <w:t>El espacio muestral</w:t>
      </w:r>
      <w:r w:rsidR="0053642F">
        <w:rPr>
          <w:rFonts w:ascii="Arial" w:hAnsi="Arial" w:cs="Arial"/>
        </w:rPr>
        <w:t>, si se considera B: Buena y D: Defectuosa,</w:t>
      </w:r>
      <w:r>
        <w:rPr>
          <w:rFonts w:ascii="Arial" w:hAnsi="Arial" w:cs="Arial"/>
        </w:rPr>
        <w:t xml:space="preserve"> es</w:t>
      </w:r>
    </w:p>
    <w:p w:rsidR="00EC5733" w:rsidRPr="00EC5733" w:rsidRDefault="00EC5733" w:rsidP="004F3C41">
      <w:pPr>
        <w:jc w:val="both"/>
        <w:rPr>
          <w:rFonts w:ascii="Arial" w:eastAsiaTheme="minorEastAsia" w:hAnsi="Arial" w:cs="Arial"/>
        </w:rPr>
      </w:pPr>
      <m:oMathPara>
        <m:oMath>
          <m:r>
            <w:rPr>
              <w:rFonts w:ascii="Cambria Math" w:hAnsi="Cambria Math" w:cs="Arial"/>
            </w:rPr>
            <m:t>S=</m:t>
          </m:r>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BBBB, BBBD, BBDB, BDBB, DBBB,   BBDD, BDDB, BDBD</m:t>
                    </m:r>
                  </m:e>
                </m:mr>
                <m:mr>
                  <m:e>
                    <m:r>
                      <w:rPr>
                        <w:rFonts w:ascii="Cambria Math" w:hAnsi="Cambria Math" w:cs="Arial"/>
                      </w:rPr>
                      <m:t>DDBB, DBDB, DBBD, BDDD, DBDD,   DDBD,DDDB, DDD</m:t>
                    </m:r>
                  </m:e>
                </m:mr>
              </m:m>
            </m:e>
          </m:d>
        </m:oMath>
      </m:oMathPara>
    </w:p>
    <w:p w:rsidR="00EC5733" w:rsidRDefault="00EC5733" w:rsidP="004F3C41">
      <w:pPr>
        <w:jc w:val="both"/>
        <w:rPr>
          <w:rFonts w:ascii="Arial" w:eastAsiaTheme="minorEastAsia" w:hAnsi="Arial" w:cs="Arial"/>
        </w:rPr>
      </w:pPr>
      <w:r>
        <w:rPr>
          <w:rFonts w:ascii="Arial" w:eastAsiaTheme="minorEastAsia" w:hAnsi="Arial" w:cs="Arial"/>
        </w:rPr>
        <w:t xml:space="preserve">Sea </w:t>
      </w:r>
      <w:r w:rsidRPr="0053642F">
        <w:rPr>
          <w:rFonts w:ascii="Arial" w:eastAsiaTheme="minorEastAsia" w:hAnsi="Arial" w:cs="Arial"/>
          <w:i/>
        </w:rPr>
        <w:t xml:space="preserve">X </w:t>
      </w:r>
      <w:r>
        <w:rPr>
          <w:rFonts w:ascii="Arial" w:eastAsiaTheme="minorEastAsia" w:hAnsi="Arial" w:cs="Arial"/>
        </w:rPr>
        <w:t>la variable aleatoria que mide el número de baterías defectuosas en la muestra</w:t>
      </w:r>
      <w:r w:rsidR="0053642F">
        <w:rPr>
          <w:rFonts w:ascii="Arial" w:eastAsiaTheme="minorEastAsia" w:hAnsi="Arial" w:cs="Arial"/>
        </w:rPr>
        <w:t xml:space="preserve">. Por lo cual </w:t>
      </w:r>
      <w:r w:rsidR="0053642F" w:rsidRPr="0053642F">
        <w:rPr>
          <w:rFonts w:ascii="Arial" w:eastAsiaTheme="minorEastAsia" w:hAnsi="Arial" w:cs="Arial"/>
          <w:i/>
        </w:rPr>
        <w:t>X=0, 1, 2, 3, 4</w:t>
      </w:r>
    </w:p>
    <w:p w:rsidR="0053642F" w:rsidRDefault="0053642F" w:rsidP="004F3C41">
      <w:pPr>
        <w:jc w:val="both"/>
        <w:rPr>
          <w:rFonts w:ascii="Arial" w:hAnsi="Arial" w:cs="Arial"/>
        </w:rPr>
      </w:pPr>
      <w:r>
        <w:rPr>
          <w:rFonts w:ascii="Arial" w:hAnsi="Arial" w:cs="Arial"/>
        </w:rPr>
        <w:t>Para el caso BBBB, la variable aleatoria toma el valor 0.</w:t>
      </w:r>
    </w:p>
    <w:p w:rsidR="0053642F" w:rsidRDefault="0053642F" w:rsidP="004F3C41">
      <w:pPr>
        <w:jc w:val="both"/>
        <w:rPr>
          <w:rFonts w:ascii="Arial" w:hAnsi="Arial" w:cs="Arial"/>
        </w:rPr>
      </w:pPr>
      <w:r>
        <w:rPr>
          <w:rFonts w:ascii="Arial" w:hAnsi="Arial" w:cs="Arial"/>
        </w:rPr>
        <w:t xml:space="preserve">Se puede calcular </w:t>
      </w:r>
      <m:oMath>
        <m:r>
          <w:rPr>
            <w:rFonts w:ascii="Cambria Math" w:hAnsi="Cambria Math" w:cs="Arial"/>
          </w:rPr>
          <m:t>P</m:t>
        </m:r>
        <m:d>
          <m:dPr>
            <m:ctrlPr>
              <w:rPr>
                <w:rFonts w:ascii="Cambria Math" w:hAnsi="Cambria Math" w:cs="Arial"/>
                <w:i/>
              </w:rPr>
            </m:ctrlPr>
          </m:dPr>
          <m:e>
            <m:r>
              <w:rPr>
                <w:rFonts w:ascii="Cambria Math" w:hAnsi="Cambria Math" w:cs="Arial"/>
              </w:rPr>
              <m:t>X=0</m:t>
            </m:r>
          </m:e>
        </m:d>
      </m:oMath>
      <w:r w:rsidR="0075233C">
        <w:rPr>
          <w:rFonts w:ascii="Arial" w:eastAsiaTheme="minorEastAsia" w:hAnsi="Arial" w:cs="Arial"/>
        </w:rPr>
        <w:t xml:space="preserve"> </w:t>
      </w:r>
      <w:r>
        <w:rPr>
          <w:rFonts w:ascii="Arial" w:hAnsi="Arial" w:cs="Arial"/>
        </w:rPr>
        <w:t xml:space="preserve">es decir, la probabilidad de que no hayan baterías defectuosas en el lote. </w:t>
      </w:r>
    </w:p>
    <w:p w:rsidR="0075233C" w:rsidRDefault="0075233C" w:rsidP="004F3C41">
      <w:pPr>
        <w:jc w:val="both"/>
        <w:rPr>
          <w:rFonts w:ascii="Arial" w:hAnsi="Arial" w:cs="Arial"/>
        </w:rPr>
      </w:pPr>
      <w:r>
        <w:rPr>
          <w:rFonts w:ascii="Arial" w:hAnsi="Arial" w:cs="Arial"/>
        </w:rPr>
        <w:t xml:space="preserve">Ya que </w:t>
      </w:r>
      <w:proofErr w:type="gramStart"/>
      <w:r w:rsidRPr="0075233C">
        <w:rPr>
          <w:rFonts w:ascii="Arial" w:hAnsi="Arial" w:cs="Arial"/>
          <w:i/>
        </w:rPr>
        <w:t>P(</w:t>
      </w:r>
      <w:proofErr w:type="gramEnd"/>
      <w:r w:rsidRPr="0075233C">
        <w:rPr>
          <w:rFonts w:ascii="Arial" w:hAnsi="Arial" w:cs="Arial"/>
          <w:i/>
        </w:rPr>
        <w:t>B)=0.3</w:t>
      </w:r>
      <w:r>
        <w:rPr>
          <w:rFonts w:ascii="Arial" w:hAnsi="Arial" w:cs="Arial"/>
        </w:rPr>
        <w:t xml:space="preserve">, entonces </w:t>
      </w:r>
      <w:r w:rsidRPr="0075233C">
        <w:rPr>
          <w:rFonts w:ascii="Arial" w:hAnsi="Arial" w:cs="Arial"/>
          <w:i/>
        </w:rPr>
        <w:t>P(D)=0.7</w:t>
      </w:r>
      <w:r>
        <w:rPr>
          <w:rFonts w:ascii="Arial" w:hAnsi="Arial" w:cs="Arial"/>
        </w:rPr>
        <w:t xml:space="preserve">. </w:t>
      </w:r>
    </w:p>
    <w:p w:rsidR="0075233C" w:rsidRDefault="0075233C" w:rsidP="004F3C41">
      <w:pPr>
        <w:jc w:val="both"/>
        <w:rPr>
          <w:rFonts w:ascii="Arial" w:eastAsiaTheme="minorEastAsia" w:hAnsi="Arial" w:cs="Arial"/>
        </w:rPr>
      </w:pPr>
      <w:r>
        <w:rPr>
          <w:rFonts w:ascii="Arial" w:hAnsi="Arial" w:cs="Arial"/>
        </w:rPr>
        <w:t xml:space="preserve">Además, si se asume el principio de independencia, entonces </w:t>
      </w:r>
      <m:oMath>
        <m:r>
          <w:rPr>
            <w:rFonts w:ascii="Cambria Math" w:hAnsi="Cambria Math" w:cs="Arial"/>
          </w:rPr>
          <m:t>P</m:t>
        </m:r>
        <m:d>
          <m:dPr>
            <m:ctrlPr>
              <w:rPr>
                <w:rFonts w:ascii="Cambria Math" w:hAnsi="Cambria Math" w:cs="Arial"/>
                <w:i/>
              </w:rPr>
            </m:ctrlPr>
          </m:dPr>
          <m:e>
            <m:r>
              <w:rPr>
                <w:rFonts w:ascii="Cambria Math" w:hAnsi="Cambria Math" w:cs="Arial"/>
              </w:rPr>
              <m:t>BB</m:t>
            </m:r>
          </m:e>
        </m:d>
        <m:r>
          <w:rPr>
            <w:rFonts w:ascii="Cambria Math" w:hAnsi="Cambria Math" w:cs="Arial"/>
          </w:rPr>
          <m:t>=(0.3)(0.3)</m:t>
        </m:r>
      </m:oMath>
      <w:r>
        <w:rPr>
          <w:rFonts w:ascii="Arial" w:eastAsiaTheme="minorEastAsia" w:hAnsi="Arial" w:cs="Arial"/>
        </w:rPr>
        <w:t xml:space="preserve">. </w:t>
      </w:r>
    </w:p>
    <w:p w:rsidR="0075233C" w:rsidRDefault="0075233C" w:rsidP="004F3C41">
      <w:pPr>
        <w:jc w:val="both"/>
        <w:rPr>
          <w:rFonts w:ascii="Arial" w:eastAsiaTheme="minorEastAsia" w:hAnsi="Arial" w:cs="Arial"/>
        </w:rPr>
      </w:pPr>
      <w:r>
        <w:rPr>
          <w:rFonts w:ascii="Arial" w:eastAsiaTheme="minorEastAsia" w:hAnsi="Arial" w:cs="Arial"/>
        </w:rPr>
        <w:t xml:space="preserve">En consecuencia </w:t>
      </w:r>
      <m:oMath>
        <m:r>
          <w:rPr>
            <w:rFonts w:ascii="Cambria Math" w:hAnsi="Cambria Math" w:cs="Arial"/>
          </w:rPr>
          <m:t xml:space="preserve"> P</m:t>
        </m:r>
        <m:d>
          <m:dPr>
            <m:ctrlPr>
              <w:rPr>
                <w:rFonts w:ascii="Cambria Math" w:hAnsi="Cambria Math" w:cs="Arial"/>
                <w:i/>
              </w:rPr>
            </m:ctrlPr>
          </m:dPr>
          <m:e>
            <m:r>
              <w:rPr>
                <w:rFonts w:ascii="Cambria Math" w:hAnsi="Cambria Math" w:cs="Arial"/>
              </w:rPr>
              <m:t>X=0</m:t>
            </m:r>
          </m:e>
        </m:d>
        <m:r>
          <w:rPr>
            <w:rFonts w:ascii="Cambria Math" w:hAnsi="Cambria Math" w:cs="Arial"/>
          </w:rPr>
          <m:t>=P</m:t>
        </m:r>
        <m:d>
          <m:dPr>
            <m:ctrlPr>
              <w:rPr>
                <w:rFonts w:ascii="Cambria Math" w:hAnsi="Cambria Math" w:cs="Arial"/>
                <w:i/>
              </w:rPr>
            </m:ctrlPr>
          </m:dPr>
          <m:e>
            <m:r>
              <w:rPr>
                <w:rFonts w:ascii="Cambria Math" w:hAnsi="Cambria Math" w:cs="Arial"/>
              </w:rPr>
              <m:t>BBBB</m:t>
            </m:r>
          </m:e>
        </m:d>
        <m:r>
          <w:rPr>
            <w:rFonts w:ascii="Cambria Math" w:hAnsi="Cambria Math" w:cs="Arial"/>
          </w:rPr>
          <m:t>=</m:t>
        </m:r>
        <m:d>
          <m:dPr>
            <m:ctrlPr>
              <w:rPr>
                <w:rFonts w:ascii="Cambria Math" w:hAnsi="Cambria Math" w:cs="Arial"/>
                <w:i/>
              </w:rPr>
            </m:ctrlPr>
          </m:dPr>
          <m:e>
            <m:r>
              <w:rPr>
                <w:rFonts w:ascii="Cambria Math" w:hAnsi="Cambria Math" w:cs="Arial"/>
              </w:rPr>
              <m:t>0.3</m:t>
            </m:r>
          </m:e>
        </m:d>
        <m:d>
          <m:dPr>
            <m:ctrlPr>
              <w:rPr>
                <w:rFonts w:ascii="Cambria Math" w:hAnsi="Cambria Math" w:cs="Arial"/>
                <w:i/>
              </w:rPr>
            </m:ctrlPr>
          </m:dPr>
          <m:e>
            <m:r>
              <w:rPr>
                <w:rFonts w:ascii="Cambria Math" w:hAnsi="Cambria Math" w:cs="Arial"/>
              </w:rPr>
              <m:t>0.3</m:t>
            </m:r>
          </m:e>
        </m:d>
        <m:d>
          <m:dPr>
            <m:ctrlPr>
              <w:rPr>
                <w:rFonts w:ascii="Cambria Math" w:hAnsi="Cambria Math" w:cs="Arial"/>
                <w:i/>
              </w:rPr>
            </m:ctrlPr>
          </m:dPr>
          <m:e>
            <m:r>
              <w:rPr>
                <w:rFonts w:ascii="Cambria Math" w:hAnsi="Cambria Math" w:cs="Arial"/>
              </w:rPr>
              <m:t>0.3</m:t>
            </m:r>
          </m:e>
        </m:d>
        <m:d>
          <m:dPr>
            <m:ctrlPr>
              <w:rPr>
                <w:rFonts w:ascii="Cambria Math" w:hAnsi="Cambria Math" w:cs="Arial"/>
                <w:i/>
              </w:rPr>
            </m:ctrlPr>
          </m:dPr>
          <m:e>
            <m:r>
              <w:rPr>
                <w:rFonts w:ascii="Cambria Math" w:hAnsi="Cambria Math" w:cs="Arial"/>
              </w:rPr>
              <m:t>0.3</m:t>
            </m:r>
          </m:e>
        </m:d>
        <m:r>
          <w:rPr>
            <w:rFonts w:ascii="Cambria Math" w:hAnsi="Cambria Math" w:cs="Arial"/>
          </w:rPr>
          <m:t>=</m:t>
        </m:r>
        <m:sSup>
          <m:sSupPr>
            <m:ctrlPr>
              <w:rPr>
                <w:rFonts w:ascii="Cambria Math" w:hAnsi="Cambria Math" w:cs="Arial"/>
                <w:i/>
              </w:rPr>
            </m:ctrlPr>
          </m:sSupPr>
          <m:e>
            <m:r>
              <w:rPr>
                <w:rFonts w:ascii="Cambria Math" w:hAnsi="Cambria Math" w:cs="Arial"/>
              </w:rPr>
              <m:t>(0.3)</m:t>
            </m:r>
          </m:e>
          <m:sup>
            <m:r>
              <w:rPr>
                <w:rFonts w:ascii="Cambria Math" w:hAnsi="Cambria Math" w:cs="Arial"/>
              </w:rPr>
              <m:t>4</m:t>
            </m:r>
          </m:sup>
        </m:sSup>
      </m:oMath>
      <w:r>
        <w:rPr>
          <w:rFonts w:ascii="Arial" w:eastAsiaTheme="minorEastAsia" w:hAnsi="Arial" w:cs="Arial"/>
        </w:rPr>
        <w:t>, ya que sólo hay un resultado posible para X=0 en el espacio muestral</w:t>
      </w:r>
    </w:p>
    <w:p w:rsidR="0075233C" w:rsidRDefault="0075233C" w:rsidP="004F3C41">
      <w:pPr>
        <w:jc w:val="both"/>
        <w:rPr>
          <w:rFonts w:ascii="Arial" w:eastAsiaTheme="minorEastAsia" w:hAnsi="Arial" w:cs="Arial"/>
        </w:rPr>
      </w:pPr>
      <w:r>
        <w:rPr>
          <w:rFonts w:ascii="Arial" w:eastAsiaTheme="minorEastAsia" w:hAnsi="Arial" w:cs="Arial"/>
        </w:rPr>
        <w:t xml:space="preserve">Si se considera el caso X=1, se tienen 4 posibles resultados </w:t>
      </w:r>
      <w:r w:rsidR="00087BF1">
        <w:rPr>
          <w:rFonts w:ascii="Arial" w:eastAsiaTheme="minorEastAsia" w:hAnsi="Arial" w:cs="Arial"/>
        </w:rPr>
        <w:t>en el espacio muestral</w:t>
      </w:r>
      <w:proofErr w:type="gramStart"/>
      <w:r w:rsidR="00087BF1">
        <w:rPr>
          <w:rFonts w:ascii="Arial" w:eastAsiaTheme="minorEastAsia" w:hAnsi="Arial" w:cs="Arial"/>
        </w:rPr>
        <w:t xml:space="preserve">: </w:t>
      </w:r>
      <m:oMath>
        <m:r>
          <w:rPr>
            <w:rFonts w:ascii="Cambria Math" w:hAnsi="Cambria Math" w:cs="Arial"/>
          </w:rPr>
          <m:t>BBBD, BBDB, BDBB, DBBB</m:t>
        </m:r>
      </m:oMath>
      <w:r w:rsidR="00087BF1">
        <w:rPr>
          <w:rFonts w:ascii="Arial" w:eastAsiaTheme="minorEastAsia" w:hAnsi="Arial" w:cs="Arial"/>
        </w:rPr>
        <w:t>.</w:t>
      </w:r>
      <w:proofErr w:type="gramEnd"/>
      <w:r w:rsidR="00087BF1">
        <w:rPr>
          <w:rFonts w:ascii="Arial" w:eastAsiaTheme="minorEastAsia" w:hAnsi="Arial" w:cs="Arial"/>
        </w:rPr>
        <w:t xml:space="preserve"> </w:t>
      </w:r>
    </w:p>
    <w:p w:rsidR="00087BF1" w:rsidRDefault="00087BF1" w:rsidP="004F3C41">
      <w:pPr>
        <w:jc w:val="both"/>
        <w:rPr>
          <w:rFonts w:ascii="Arial" w:eastAsiaTheme="minorEastAsia" w:hAnsi="Arial" w:cs="Arial"/>
        </w:rPr>
      </w:pPr>
      <w:r>
        <w:rPr>
          <w:rFonts w:ascii="Arial" w:eastAsiaTheme="minorEastAsia" w:hAnsi="Arial" w:cs="Arial"/>
        </w:rPr>
        <w:lastRenderedPageBreak/>
        <w:t>Por tanto,</w:t>
      </w:r>
    </w:p>
    <w:p w:rsidR="00087BF1" w:rsidRPr="00087BF1" w:rsidRDefault="00087BF1" w:rsidP="004F3C41">
      <w:pPr>
        <w:jc w:val="both"/>
        <w:rPr>
          <w:rFonts w:ascii="Arial" w:eastAsiaTheme="minorEastAsia" w:hAnsi="Arial" w:cs="Arial"/>
        </w:rPr>
      </w:pPr>
      <m:oMathPara>
        <m:oMath>
          <m:r>
            <w:rPr>
              <w:rFonts w:ascii="Cambria Math" w:hAnsi="Cambria Math" w:cs="Arial"/>
            </w:rPr>
            <m:t>P</m:t>
          </m:r>
          <m:d>
            <m:dPr>
              <m:ctrlPr>
                <w:rPr>
                  <w:rFonts w:ascii="Cambria Math" w:hAnsi="Cambria Math" w:cs="Arial"/>
                  <w:i/>
                </w:rPr>
              </m:ctrlPr>
            </m:dPr>
            <m:e>
              <m:r>
                <w:rPr>
                  <w:rFonts w:ascii="Cambria Math" w:hAnsi="Cambria Math" w:cs="Arial"/>
                </w:rPr>
                <m:t>X=1</m:t>
              </m:r>
            </m:e>
          </m:d>
          <m:r>
            <w:rPr>
              <w:rFonts w:ascii="Cambria Math" w:hAnsi="Cambria Math" w:cs="Arial"/>
            </w:rPr>
            <m:t>=P</m:t>
          </m:r>
          <m:d>
            <m:dPr>
              <m:ctrlPr>
                <w:rPr>
                  <w:rFonts w:ascii="Cambria Math" w:hAnsi="Cambria Math" w:cs="Arial"/>
                  <w:i/>
                </w:rPr>
              </m:ctrlPr>
            </m:dPr>
            <m:e>
              <m:r>
                <w:rPr>
                  <w:rFonts w:ascii="Cambria Math" w:hAnsi="Cambria Math" w:cs="Arial"/>
                </w:rPr>
                <m:t>BBBD</m:t>
              </m:r>
            </m:e>
          </m:d>
          <m:r>
            <w:rPr>
              <w:rFonts w:ascii="Cambria Math" w:hAnsi="Cambria Math" w:cs="Arial"/>
            </w:rPr>
            <m:t>+P</m:t>
          </m:r>
          <m:d>
            <m:dPr>
              <m:ctrlPr>
                <w:rPr>
                  <w:rFonts w:ascii="Cambria Math" w:hAnsi="Cambria Math" w:cs="Arial"/>
                  <w:i/>
                </w:rPr>
              </m:ctrlPr>
            </m:dPr>
            <m:e>
              <m:r>
                <w:rPr>
                  <w:rFonts w:ascii="Cambria Math" w:hAnsi="Cambria Math" w:cs="Arial"/>
                </w:rPr>
                <m:t>BBDB</m:t>
              </m:r>
            </m:e>
          </m:d>
          <m:r>
            <w:rPr>
              <w:rFonts w:ascii="Cambria Math" w:hAnsi="Cambria Math" w:cs="Arial"/>
            </w:rPr>
            <m:t>+P</m:t>
          </m:r>
          <m:d>
            <m:dPr>
              <m:ctrlPr>
                <w:rPr>
                  <w:rFonts w:ascii="Cambria Math" w:hAnsi="Cambria Math" w:cs="Arial"/>
                  <w:i/>
                </w:rPr>
              </m:ctrlPr>
            </m:dPr>
            <m:e>
              <m:r>
                <w:rPr>
                  <w:rFonts w:ascii="Cambria Math" w:hAnsi="Cambria Math" w:cs="Arial"/>
                </w:rPr>
                <m:t>BDBB</m:t>
              </m:r>
            </m:e>
          </m:d>
          <m:r>
            <w:rPr>
              <w:rFonts w:ascii="Cambria Math" w:hAnsi="Cambria Math" w:cs="Arial"/>
            </w:rPr>
            <m:t>+P</m:t>
          </m:r>
          <m:d>
            <m:dPr>
              <m:ctrlPr>
                <w:rPr>
                  <w:rFonts w:ascii="Cambria Math" w:hAnsi="Cambria Math" w:cs="Arial"/>
                  <w:i/>
                </w:rPr>
              </m:ctrlPr>
            </m:dPr>
            <m:e>
              <m:r>
                <w:rPr>
                  <w:rFonts w:ascii="Cambria Math" w:hAnsi="Cambria Math" w:cs="Arial"/>
                </w:rPr>
                <m:t>DBBB</m:t>
              </m:r>
            </m:e>
          </m:d>
        </m:oMath>
      </m:oMathPara>
    </w:p>
    <w:p w:rsidR="00087BF1" w:rsidRPr="00087BF1" w:rsidRDefault="00087BF1" w:rsidP="004F3C41">
      <w:pPr>
        <w:jc w:val="both"/>
        <w:rPr>
          <w:rFonts w:ascii="Arial" w:eastAsiaTheme="minorEastAsia" w:hAnsi="Arial" w:cs="Arial"/>
        </w:rPr>
      </w:pPr>
      <m:oMathPara>
        <m:oMath>
          <m:r>
            <w:rPr>
              <w:rFonts w:ascii="Cambria Math" w:hAnsi="Cambria Math" w:cs="Arial"/>
            </w:rPr>
            <m:t>=</m:t>
          </m:r>
          <m:d>
            <m:dPr>
              <m:ctrlPr>
                <w:rPr>
                  <w:rFonts w:ascii="Cambria Math" w:hAnsi="Cambria Math" w:cs="Arial"/>
                  <w:i/>
                </w:rPr>
              </m:ctrlPr>
            </m:dPr>
            <m:e>
              <m:r>
                <w:rPr>
                  <w:rFonts w:ascii="Cambria Math" w:hAnsi="Cambria Math" w:cs="Arial"/>
                </w:rPr>
                <m:t>0.3</m:t>
              </m:r>
            </m:e>
          </m:d>
          <m:d>
            <m:dPr>
              <m:ctrlPr>
                <w:rPr>
                  <w:rFonts w:ascii="Cambria Math" w:hAnsi="Cambria Math" w:cs="Arial"/>
                  <w:i/>
                </w:rPr>
              </m:ctrlPr>
            </m:dPr>
            <m:e>
              <m:r>
                <w:rPr>
                  <w:rFonts w:ascii="Cambria Math" w:hAnsi="Cambria Math" w:cs="Arial"/>
                </w:rPr>
                <m:t>0.3</m:t>
              </m:r>
            </m:e>
          </m:d>
          <m:d>
            <m:dPr>
              <m:ctrlPr>
                <w:rPr>
                  <w:rFonts w:ascii="Cambria Math" w:hAnsi="Cambria Math" w:cs="Arial"/>
                  <w:i/>
                </w:rPr>
              </m:ctrlPr>
            </m:dPr>
            <m:e>
              <m:r>
                <w:rPr>
                  <w:rFonts w:ascii="Cambria Math" w:hAnsi="Cambria Math" w:cs="Arial"/>
                </w:rPr>
                <m:t>0.3</m:t>
              </m:r>
            </m:e>
          </m:d>
          <m:d>
            <m:dPr>
              <m:ctrlPr>
                <w:rPr>
                  <w:rFonts w:ascii="Cambria Math" w:hAnsi="Cambria Math" w:cs="Arial"/>
                  <w:i/>
                </w:rPr>
              </m:ctrlPr>
            </m:dPr>
            <m:e>
              <m:r>
                <w:rPr>
                  <w:rFonts w:ascii="Cambria Math" w:hAnsi="Cambria Math" w:cs="Arial"/>
                </w:rPr>
                <m:t>0.7</m:t>
              </m:r>
            </m:e>
          </m:d>
          <m:r>
            <w:rPr>
              <w:rFonts w:ascii="Cambria Math" w:hAnsi="Cambria Math" w:cs="Arial"/>
            </w:rPr>
            <m:t>+</m:t>
          </m:r>
          <m:d>
            <m:dPr>
              <m:ctrlPr>
                <w:rPr>
                  <w:rFonts w:ascii="Cambria Math" w:hAnsi="Cambria Math" w:cs="Arial"/>
                  <w:i/>
                </w:rPr>
              </m:ctrlPr>
            </m:dPr>
            <m:e>
              <m:r>
                <w:rPr>
                  <w:rFonts w:ascii="Cambria Math" w:hAnsi="Cambria Math" w:cs="Arial"/>
                </w:rPr>
                <m:t>0.3</m:t>
              </m:r>
            </m:e>
          </m:d>
          <m:d>
            <m:dPr>
              <m:ctrlPr>
                <w:rPr>
                  <w:rFonts w:ascii="Cambria Math" w:hAnsi="Cambria Math" w:cs="Arial"/>
                  <w:i/>
                </w:rPr>
              </m:ctrlPr>
            </m:dPr>
            <m:e>
              <m:r>
                <w:rPr>
                  <w:rFonts w:ascii="Cambria Math" w:hAnsi="Cambria Math" w:cs="Arial"/>
                </w:rPr>
                <m:t>0.3</m:t>
              </m:r>
            </m:e>
          </m:d>
          <m:d>
            <m:dPr>
              <m:ctrlPr>
                <w:rPr>
                  <w:rFonts w:ascii="Cambria Math" w:hAnsi="Cambria Math" w:cs="Arial"/>
                  <w:i/>
                </w:rPr>
              </m:ctrlPr>
            </m:dPr>
            <m:e>
              <m:r>
                <w:rPr>
                  <w:rFonts w:ascii="Cambria Math" w:hAnsi="Cambria Math" w:cs="Arial"/>
                </w:rPr>
                <m:t>0.7</m:t>
              </m:r>
            </m:e>
          </m:d>
          <m:d>
            <m:dPr>
              <m:ctrlPr>
                <w:rPr>
                  <w:rFonts w:ascii="Cambria Math" w:hAnsi="Cambria Math" w:cs="Arial"/>
                  <w:i/>
                </w:rPr>
              </m:ctrlPr>
            </m:dPr>
            <m:e>
              <m:r>
                <w:rPr>
                  <w:rFonts w:ascii="Cambria Math" w:hAnsi="Cambria Math" w:cs="Arial"/>
                </w:rPr>
                <m:t>0.3</m:t>
              </m:r>
            </m:e>
          </m:d>
          <m:r>
            <w:rPr>
              <w:rFonts w:ascii="Cambria Math" w:hAnsi="Cambria Math" w:cs="Arial"/>
            </w:rPr>
            <m:t>+</m:t>
          </m:r>
          <m:d>
            <m:dPr>
              <m:ctrlPr>
                <w:rPr>
                  <w:rFonts w:ascii="Cambria Math" w:hAnsi="Cambria Math" w:cs="Arial"/>
                  <w:i/>
                </w:rPr>
              </m:ctrlPr>
            </m:dPr>
            <m:e>
              <m:r>
                <w:rPr>
                  <w:rFonts w:ascii="Cambria Math" w:hAnsi="Cambria Math" w:cs="Arial"/>
                </w:rPr>
                <m:t>0.3</m:t>
              </m:r>
            </m:e>
          </m:d>
          <m:d>
            <m:dPr>
              <m:ctrlPr>
                <w:rPr>
                  <w:rFonts w:ascii="Cambria Math" w:hAnsi="Cambria Math" w:cs="Arial"/>
                  <w:i/>
                </w:rPr>
              </m:ctrlPr>
            </m:dPr>
            <m:e>
              <m:r>
                <w:rPr>
                  <w:rFonts w:ascii="Cambria Math" w:hAnsi="Cambria Math" w:cs="Arial"/>
                </w:rPr>
                <m:t>0.7</m:t>
              </m:r>
            </m:e>
          </m:d>
          <m:d>
            <m:dPr>
              <m:ctrlPr>
                <w:rPr>
                  <w:rFonts w:ascii="Cambria Math" w:hAnsi="Cambria Math" w:cs="Arial"/>
                  <w:i/>
                </w:rPr>
              </m:ctrlPr>
            </m:dPr>
            <m:e>
              <m:r>
                <w:rPr>
                  <w:rFonts w:ascii="Cambria Math" w:hAnsi="Cambria Math" w:cs="Arial"/>
                </w:rPr>
                <m:t>0.3</m:t>
              </m:r>
            </m:e>
          </m:d>
          <m:d>
            <m:dPr>
              <m:ctrlPr>
                <w:rPr>
                  <w:rFonts w:ascii="Cambria Math" w:hAnsi="Cambria Math" w:cs="Arial"/>
                  <w:i/>
                </w:rPr>
              </m:ctrlPr>
            </m:dPr>
            <m:e>
              <m:r>
                <w:rPr>
                  <w:rFonts w:ascii="Cambria Math" w:hAnsi="Cambria Math" w:cs="Arial"/>
                </w:rPr>
                <m:t>0.3</m:t>
              </m:r>
            </m:e>
          </m:d>
          <m:r>
            <w:rPr>
              <w:rFonts w:ascii="Cambria Math" w:hAnsi="Cambria Math" w:cs="Arial"/>
            </w:rPr>
            <m:t>+</m:t>
          </m:r>
          <m:d>
            <m:dPr>
              <m:ctrlPr>
                <w:rPr>
                  <w:rFonts w:ascii="Cambria Math" w:hAnsi="Cambria Math" w:cs="Arial"/>
                  <w:i/>
                </w:rPr>
              </m:ctrlPr>
            </m:dPr>
            <m:e>
              <m:r>
                <w:rPr>
                  <w:rFonts w:ascii="Cambria Math" w:hAnsi="Cambria Math" w:cs="Arial"/>
                </w:rPr>
                <m:t>0.7</m:t>
              </m:r>
            </m:e>
          </m:d>
          <m:d>
            <m:dPr>
              <m:ctrlPr>
                <w:rPr>
                  <w:rFonts w:ascii="Cambria Math" w:hAnsi="Cambria Math" w:cs="Arial"/>
                  <w:i/>
                </w:rPr>
              </m:ctrlPr>
            </m:dPr>
            <m:e>
              <m:r>
                <w:rPr>
                  <w:rFonts w:ascii="Cambria Math" w:hAnsi="Cambria Math" w:cs="Arial"/>
                </w:rPr>
                <m:t>0.3</m:t>
              </m:r>
            </m:e>
          </m:d>
          <m:d>
            <m:dPr>
              <m:ctrlPr>
                <w:rPr>
                  <w:rFonts w:ascii="Cambria Math" w:hAnsi="Cambria Math" w:cs="Arial"/>
                  <w:i/>
                </w:rPr>
              </m:ctrlPr>
            </m:dPr>
            <m:e>
              <m:r>
                <w:rPr>
                  <w:rFonts w:ascii="Cambria Math" w:hAnsi="Cambria Math" w:cs="Arial"/>
                </w:rPr>
                <m:t>0.3</m:t>
              </m:r>
            </m:e>
          </m:d>
          <m:d>
            <m:dPr>
              <m:ctrlPr>
                <w:rPr>
                  <w:rFonts w:ascii="Cambria Math" w:hAnsi="Cambria Math" w:cs="Arial"/>
                  <w:i/>
                </w:rPr>
              </m:ctrlPr>
            </m:dPr>
            <m:e>
              <m:r>
                <w:rPr>
                  <w:rFonts w:ascii="Cambria Math" w:hAnsi="Cambria Math" w:cs="Arial"/>
                </w:rPr>
                <m:t>0.3</m:t>
              </m:r>
            </m:e>
          </m:d>
          <m:r>
            <w:rPr>
              <w:rFonts w:ascii="Cambria Math" w:hAnsi="Cambria Math" w:cs="Arial"/>
            </w:rPr>
            <m:t>=4</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0.3</m:t>
                  </m:r>
                </m:e>
              </m:d>
            </m:e>
            <m:sup>
              <m:r>
                <w:rPr>
                  <w:rFonts w:ascii="Cambria Math" w:hAnsi="Cambria Math" w:cs="Arial"/>
                </w:rPr>
                <m:t>3</m:t>
              </m:r>
            </m:sup>
          </m:sSup>
          <m:r>
            <w:rPr>
              <w:rFonts w:ascii="Cambria Math" w:eastAsiaTheme="minorEastAsia" w:hAnsi="Cambria Math" w:cs="Arial"/>
            </w:rPr>
            <m:t>(0.7)</m:t>
          </m:r>
        </m:oMath>
      </m:oMathPara>
    </w:p>
    <w:p w:rsidR="0075233C" w:rsidRDefault="0075233C" w:rsidP="004F3C41">
      <w:pPr>
        <w:jc w:val="both"/>
        <w:rPr>
          <w:rFonts w:ascii="Arial" w:eastAsiaTheme="minorEastAsia" w:hAnsi="Arial" w:cs="Arial"/>
        </w:rPr>
      </w:pPr>
      <w:r>
        <w:rPr>
          <w:rFonts w:ascii="Arial" w:eastAsiaTheme="minorEastAsia" w:hAnsi="Arial" w:cs="Arial"/>
        </w:rPr>
        <w:t>De igual forma, es posible calcular el de la probabilidad para cada uno de los valores de la variable.</w:t>
      </w:r>
      <w:r w:rsidR="00087BF1" w:rsidRPr="00087BF1">
        <w:rPr>
          <w:rFonts w:ascii="Arial" w:eastAsiaTheme="minorEastAsia" w:hAnsi="Arial" w:cs="Arial"/>
        </w:rPr>
        <w:t xml:space="preserve"> </w:t>
      </w:r>
    </w:p>
    <w:tbl>
      <w:tblPr>
        <w:tblStyle w:val="Tablaconcuadrcula"/>
        <w:tblW w:w="0" w:type="auto"/>
        <w:jc w:val="center"/>
        <w:tblLook w:val="04A0" w:firstRow="1" w:lastRow="0" w:firstColumn="1" w:lastColumn="0" w:noHBand="0" w:noVBand="1"/>
      </w:tblPr>
      <w:tblGrid>
        <w:gridCol w:w="1843"/>
        <w:gridCol w:w="5528"/>
      </w:tblGrid>
      <w:tr w:rsidR="0075233C" w:rsidTr="00087BF1">
        <w:trPr>
          <w:jc w:val="center"/>
        </w:trPr>
        <w:tc>
          <w:tcPr>
            <w:tcW w:w="1843" w:type="dxa"/>
          </w:tcPr>
          <w:p w:rsidR="0075233C" w:rsidRPr="0075233C" w:rsidRDefault="0075233C" w:rsidP="0075233C">
            <w:pPr>
              <w:jc w:val="center"/>
              <w:rPr>
                <w:rFonts w:ascii="Arial" w:hAnsi="Arial" w:cs="Arial"/>
                <w:i/>
              </w:rPr>
            </w:pPr>
            <w:r w:rsidRPr="0075233C">
              <w:rPr>
                <w:rFonts w:ascii="Arial" w:hAnsi="Arial" w:cs="Arial"/>
                <w:i/>
              </w:rPr>
              <w:t>Si X=0</w:t>
            </w:r>
          </w:p>
        </w:tc>
        <w:tc>
          <w:tcPr>
            <w:tcW w:w="5528" w:type="dxa"/>
          </w:tcPr>
          <w:p w:rsidR="0075233C" w:rsidRDefault="0075233C" w:rsidP="004F3C41">
            <w:pPr>
              <w:jc w:val="both"/>
              <w:rPr>
                <w:rFonts w:ascii="Arial" w:hAnsi="Arial" w:cs="Arial"/>
              </w:rPr>
            </w:pPr>
            <m:oMathPara>
              <m:oMath>
                <m:r>
                  <w:rPr>
                    <w:rFonts w:ascii="Cambria Math" w:hAnsi="Cambria Math" w:cs="Arial"/>
                  </w:rPr>
                  <m:t>P</m:t>
                </m:r>
                <m:d>
                  <m:dPr>
                    <m:ctrlPr>
                      <w:rPr>
                        <w:rFonts w:ascii="Cambria Math" w:hAnsi="Cambria Math" w:cs="Arial"/>
                        <w:i/>
                      </w:rPr>
                    </m:ctrlPr>
                  </m:dPr>
                  <m:e>
                    <m:r>
                      <w:rPr>
                        <w:rFonts w:ascii="Cambria Math" w:hAnsi="Cambria Math" w:cs="Arial"/>
                      </w:rPr>
                      <m:t>X=0</m:t>
                    </m:r>
                  </m:e>
                </m:d>
                <m:r>
                  <w:rPr>
                    <w:rFonts w:ascii="Cambria Math" w:hAnsi="Cambria Math" w:cs="Arial"/>
                  </w:rPr>
                  <m:t>=P</m:t>
                </m:r>
                <m:d>
                  <m:dPr>
                    <m:ctrlPr>
                      <w:rPr>
                        <w:rFonts w:ascii="Cambria Math" w:hAnsi="Cambria Math" w:cs="Arial"/>
                        <w:i/>
                      </w:rPr>
                    </m:ctrlPr>
                  </m:dPr>
                  <m:e>
                    <m:r>
                      <w:rPr>
                        <w:rFonts w:ascii="Cambria Math" w:hAnsi="Cambria Math" w:cs="Arial"/>
                      </w:rPr>
                      <m:t>BBBB</m:t>
                    </m:r>
                  </m:e>
                </m:d>
                <m:r>
                  <w:rPr>
                    <w:rFonts w:ascii="Cambria Math" w:hAnsi="Cambria Math" w:cs="Arial"/>
                  </w:rPr>
                  <m:t>=</m:t>
                </m:r>
                <m:d>
                  <m:dPr>
                    <m:ctrlPr>
                      <w:rPr>
                        <w:rFonts w:ascii="Cambria Math" w:hAnsi="Cambria Math" w:cs="Arial"/>
                        <w:i/>
                      </w:rPr>
                    </m:ctrlPr>
                  </m:dPr>
                  <m:e>
                    <m:r>
                      <w:rPr>
                        <w:rFonts w:ascii="Cambria Math" w:hAnsi="Cambria Math" w:cs="Arial"/>
                      </w:rPr>
                      <m:t>0.3</m:t>
                    </m:r>
                  </m:e>
                </m:d>
                <m:d>
                  <m:dPr>
                    <m:ctrlPr>
                      <w:rPr>
                        <w:rFonts w:ascii="Cambria Math" w:hAnsi="Cambria Math" w:cs="Arial"/>
                        <w:i/>
                      </w:rPr>
                    </m:ctrlPr>
                  </m:dPr>
                  <m:e>
                    <m:r>
                      <w:rPr>
                        <w:rFonts w:ascii="Cambria Math" w:hAnsi="Cambria Math" w:cs="Arial"/>
                      </w:rPr>
                      <m:t>0.3</m:t>
                    </m:r>
                  </m:e>
                </m:d>
                <m:d>
                  <m:dPr>
                    <m:ctrlPr>
                      <w:rPr>
                        <w:rFonts w:ascii="Cambria Math" w:hAnsi="Cambria Math" w:cs="Arial"/>
                        <w:i/>
                      </w:rPr>
                    </m:ctrlPr>
                  </m:dPr>
                  <m:e>
                    <m:r>
                      <w:rPr>
                        <w:rFonts w:ascii="Cambria Math" w:hAnsi="Cambria Math" w:cs="Arial"/>
                      </w:rPr>
                      <m:t>0.3</m:t>
                    </m:r>
                  </m:e>
                </m:d>
                <m:d>
                  <m:dPr>
                    <m:ctrlPr>
                      <w:rPr>
                        <w:rFonts w:ascii="Cambria Math" w:hAnsi="Cambria Math" w:cs="Arial"/>
                        <w:i/>
                      </w:rPr>
                    </m:ctrlPr>
                  </m:dPr>
                  <m:e>
                    <m:r>
                      <w:rPr>
                        <w:rFonts w:ascii="Cambria Math" w:hAnsi="Cambria Math" w:cs="Arial"/>
                      </w:rPr>
                      <m:t>0.3</m:t>
                    </m:r>
                  </m:e>
                </m:d>
                <m:r>
                  <w:rPr>
                    <w:rFonts w:ascii="Cambria Math" w:hAnsi="Cambria Math" w:cs="Arial"/>
                  </w:rPr>
                  <m:t>=</m:t>
                </m:r>
                <m:sSup>
                  <m:sSupPr>
                    <m:ctrlPr>
                      <w:rPr>
                        <w:rFonts w:ascii="Cambria Math" w:hAnsi="Cambria Math" w:cs="Arial"/>
                        <w:i/>
                      </w:rPr>
                    </m:ctrlPr>
                  </m:sSupPr>
                  <m:e>
                    <m:r>
                      <w:rPr>
                        <w:rFonts w:ascii="Cambria Math" w:hAnsi="Cambria Math" w:cs="Arial"/>
                      </w:rPr>
                      <m:t>(0.3)</m:t>
                    </m:r>
                  </m:e>
                  <m:sup>
                    <m:r>
                      <w:rPr>
                        <w:rFonts w:ascii="Cambria Math" w:hAnsi="Cambria Math" w:cs="Arial"/>
                      </w:rPr>
                      <m:t>4</m:t>
                    </m:r>
                  </m:sup>
                </m:sSup>
              </m:oMath>
            </m:oMathPara>
          </w:p>
        </w:tc>
      </w:tr>
      <w:tr w:rsidR="0075233C" w:rsidTr="00087BF1">
        <w:trPr>
          <w:jc w:val="center"/>
        </w:trPr>
        <w:tc>
          <w:tcPr>
            <w:tcW w:w="1843" w:type="dxa"/>
          </w:tcPr>
          <w:p w:rsidR="0075233C" w:rsidRPr="0075233C" w:rsidRDefault="0075233C" w:rsidP="0075233C">
            <w:pPr>
              <w:jc w:val="center"/>
              <w:rPr>
                <w:rFonts w:ascii="Arial" w:hAnsi="Arial" w:cs="Arial"/>
                <w:i/>
              </w:rPr>
            </w:pPr>
            <w:r>
              <w:rPr>
                <w:rFonts w:ascii="Arial" w:hAnsi="Arial" w:cs="Arial"/>
                <w:i/>
              </w:rPr>
              <w:t>Si X=1</w:t>
            </w:r>
          </w:p>
        </w:tc>
        <w:tc>
          <w:tcPr>
            <w:tcW w:w="5528" w:type="dxa"/>
          </w:tcPr>
          <w:p w:rsidR="0075233C" w:rsidRPr="0075233C" w:rsidRDefault="0075233C" w:rsidP="0075233C">
            <w:pPr>
              <w:jc w:val="both"/>
              <w:rPr>
                <w:rFonts w:ascii="Arial" w:eastAsiaTheme="minorEastAsia" w:hAnsi="Arial" w:cs="Arial"/>
              </w:rPr>
            </w:pPr>
            <m:oMathPara>
              <m:oMath>
                <m:r>
                  <w:rPr>
                    <w:rFonts w:ascii="Cambria Math" w:hAnsi="Cambria Math" w:cs="Arial"/>
                  </w:rPr>
                  <m:t>P</m:t>
                </m:r>
                <m:d>
                  <m:dPr>
                    <m:ctrlPr>
                      <w:rPr>
                        <w:rFonts w:ascii="Cambria Math" w:hAnsi="Cambria Math" w:cs="Arial"/>
                        <w:i/>
                      </w:rPr>
                    </m:ctrlPr>
                  </m:dPr>
                  <m:e>
                    <m:r>
                      <w:rPr>
                        <w:rFonts w:ascii="Cambria Math" w:hAnsi="Cambria Math" w:cs="Arial"/>
                      </w:rPr>
                      <m:t>X=1</m:t>
                    </m:r>
                  </m:e>
                </m:d>
                <m:r>
                  <w:rPr>
                    <w:rFonts w:ascii="Cambria Math" w:hAnsi="Cambria Math" w:cs="Arial"/>
                  </w:rPr>
                  <m:t>=4</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0.3</m:t>
                        </m:r>
                      </m:e>
                    </m:d>
                  </m:e>
                  <m:sup>
                    <m:r>
                      <w:rPr>
                        <w:rFonts w:ascii="Cambria Math" w:hAnsi="Cambria Math" w:cs="Arial"/>
                      </w:rPr>
                      <m:t>3</m:t>
                    </m:r>
                  </m:sup>
                </m:sSup>
                <m:r>
                  <w:rPr>
                    <w:rFonts w:ascii="Cambria Math" w:hAnsi="Cambria Math" w:cs="Arial"/>
                  </w:rPr>
                  <m:t>(0.7)</m:t>
                </m:r>
              </m:oMath>
            </m:oMathPara>
          </w:p>
          <w:p w:rsidR="0075233C" w:rsidRDefault="0075233C" w:rsidP="0075233C">
            <w:pPr>
              <w:jc w:val="both"/>
              <w:rPr>
                <w:rFonts w:ascii="Arial" w:hAnsi="Arial" w:cs="Arial"/>
              </w:rPr>
            </w:pPr>
          </w:p>
        </w:tc>
      </w:tr>
      <w:tr w:rsidR="00087BF1" w:rsidTr="00087BF1">
        <w:trPr>
          <w:jc w:val="center"/>
        </w:trPr>
        <w:tc>
          <w:tcPr>
            <w:tcW w:w="1843" w:type="dxa"/>
          </w:tcPr>
          <w:p w:rsidR="00087BF1" w:rsidRPr="0075233C" w:rsidRDefault="00087BF1" w:rsidP="00087BF1">
            <w:pPr>
              <w:jc w:val="center"/>
              <w:rPr>
                <w:rFonts w:ascii="Arial" w:hAnsi="Arial" w:cs="Arial"/>
                <w:i/>
              </w:rPr>
            </w:pPr>
            <w:r>
              <w:rPr>
                <w:rFonts w:ascii="Arial" w:hAnsi="Arial" w:cs="Arial"/>
                <w:i/>
              </w:rPr>
              <w:t>Si X=2</w:t>
            </w:r>
          </w:p>
        </w:tc>
        <w:tc>
          <w:tcPr>
            <w:tcW w:w="5528" w:type="dxa"/>
          </w:tcPr>
          <w:p w:rsidR="00087BF1" w:rsidRPr="0075233C" w:rsidRDefault="00087BF1" w:rsidP="00087BF1">
            <w:pPr>
              <w:jc w:val="both"/>
              <w:rPr>
                <w:rFonts w:ascii="Arial" w:eastAsiaTheme="minorEastAsia" w:hAnsi="Arial" w:cs="Arial"/>
              </w:rPr>
            </w:pPr>
            <m:oMathPara>
              <m:oMath>
                <m:r>
                  <w:rPr>
                    <w:rFonts w:ascii="Cambria Math" w:hAnsi="Cambria Math" w:cs="Arial"/>
                  </w:rPr>
                  <m:t>P</m:t>
                </m:r>
                <m:d>
                  <m:dPr>
                    <m:ctrlPr>
                      <w:rPr>
                        <w:rFonts w:ascii="Cambria Math" w:hAnsi="Cambria Math" w:cs="Arial"/>
                        <w:i/>
                      </w:rPr>
                    </m:ctrlPr>
                  </m:dPr>
                  <m:e>
                    <m:r>
                      <w:rPr>
                        <w:rFonts w:ascii="Cambria Math" w:hAnsi="Cambria Math" w:cs="Arial"/>
                      </w:rPr>
                      <m:t>X=2</m:t>
                    </m:r>
                  </m:e>
                </m:d>
                <m:r>
                  <w:rPr>
                    <w:rFonts w:ascii="Cambria Math" w:hAnsi="Cambria Math" w:cs="Arial"/>
                  </w:rPr>
                  <m:t>=6</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0.3</m:t>
                        </m:r>
                      </m:e>
                    </m:d>
                  </m:e>
                  <m:sup>
                    <m:r>
                      <w:rPr>
                        <w:rFonts w:ascii="Cambria Math" w:hAnsi="Cambria Math" w:cs="Arial"/>
                      </w:rPr>
                      <m:t>2</m:t>
                    </m:r>
                  </m:sup>
                </m:sSup>
                <m:sSup>
                  <m:sSupPr>
                    <m:ctrlPr>
                      <w:rPr>
                        <w:rFonts w:ascii="Cambria Math" w:hAnsi="Cambria Math" w:cs="Arial"/>
                        <w:i/>
                      </w:rPr>
                    </m:ctrlPr>
                  </m:sSupPr>
                  <m:e>
                    <m:r>
                      <w:rPr>
                        <w:rFonts w:ascii="Cambria Math" w:hAnsi="Cambria Math" w:cs="Arial"/>
                      </w:rPr>
                      <m:t>(0.7)</m:t>
                    </m:r>
                  </m:e>
                  <m:sup>
                    <m:r>
                      <w:rPr>
                        <w:rFonts w:ascii="Cambria Math" w:hAnsi="Cambria Math" w:cs="Arial"/>
                      </w:rPr>
                      <m:t>2</m:t>
                    </m:r>
                  </m:sup>
                </m:sSup>
              </m:oMath>
            </m:oMathPara>
          </w:p>
          <w:p w:rsidR="00087BF1" w:rsidRDefault="00087BF1" w:rsidP="00087BF1">
            <w:pPr>
              <w:jc w:val="both"/>
              <w:rPr>
                <w:rFonts w:ascii="Arial" w:hAnsi="Arial" w:cs="Arial"/>
              </w:rPr>
            </w:pPr>
          </w:p>
        </w:tc>
      </w:tr>
      <w:tr w:rsidR="00087BF1" w:rsidTr="00087BF1">
        <w:trPr>
          <w:jc w:val="center"/>
        </w:trPr>
        <w:tc>
          <w:tcPr>
            <w:tcW w:w="1843" w:type="dxa"/>
          </w:tcPr>
          <w:p w:rsidR="00087BF1" w:rsidRPr="0075233C" w:rsidRDefault="00087BF1" w:rsidP="00087BF1">
            <w:pPr>
              <w:jc w:val="center"/>
              <w:rPr>
                <w:rFonts w:ascii="Arial" w:hAnsi="Arial" w:cs="Arial"/>
                <w:i/>
              </w:rPr>
            </w:pPr>
            <w:r>
              <w:rPr>
                <w:rFonts w:ascii="Arial" w:hAnsi="Arial" w:cs="Arial"/>
                <w:i/>
              </w:rPr>
              <w:t>Si X=3</w:t>
            </w:r>
          </w:p>
        </w:tc>
        <w:tc>
          <w:tcPr>
            <w:tcW w:w="5528" w:type="dxa"/>
          </w:tcPr>
          <w:p w:rsidR="00087BF1" w:rsidRPr="0075233C" w:rsidRDefault="00087BF1" w:rsidP="00087BF1">
            <w:pPr>
              <w:jc w:val="both"/>
              <w:rPr>
                <w:rFonts w:ascii="Arial" w:eastAsiaTheme="minorEastAsia" w:hAnsi="Arial" w:cs="Arial"/>
              </w:rPr>
            </w:pPr>
            <m:oMathPara>
              <m:oMath>
                <m:r>
                  <w:rPr>
                    <w:rFonts w:ascii="Cambria Math" w:hAnsi="Cambria Math" w:cs="Arial"/>
                  </w:rPr>
                  <m:t>P</m:t>
                </m:r>
                <m:d>
                  <m:dPr>
                    <m:ctrlPr>
                      <w:rPr>
                        <w:rFonts w:ascii="Cambria Math" w:hAnsi="Cambria Math" w:cs="Arial"/>
                        <w:i/>
                      </w:rPr>
                    </m:ctrlPr>
                  </m:dPr>
                  <m:e>
                    <m:r>
                      <w:rPr>
                        <w:rFonts w:ascii="Cambria Math" w:hAnsi="Cambria Math" w:cs="Arial"/>
                      </w:rPr>
                      <m:t>X=3</m:t>
                    </m:r>
                  </m:e>
                </m:d>
                <m:r>
                  <w:rPr>
                    <w:rFonts w:ascii="Cambria Math" w:hAnsi="Cambria Math" w:cs="Arial"/>
                  </w:rPr>
                  <m:t>=4</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0.3</m:t>
                        </m:r>
                      </m:e>
                    </m:d>
                  </m:e>
                  <m:sup>
                    <m:r>
                      <w:rPr>
                        <w:rFonts w:ascii="Cambria Math" w:hAnsi="Cambria Math" w:cs="Arial"/>
                      </w:rPr>
                      <m:t>1</m:t>
                    </m:r>
                  </m:sup>
                </m:sSup>
                <m:sSup>
                  <m:sSupPr>
                    <m:ctrlPr>
                      <w:rPr>
                        <w:rFonts w:ascii="Cambria Math" w:hAnsi="Cambria Math" w:cs="Arial"/>
                        <w:i/>
                      </w:rPr>
                    </m:ctrlPr>
                  </m:sSupPr>
                  <m:e>
                    <m:r>
                      <w:rPr>
                        <w:rFonts w:ascii="Cambria Math" w:hAnsi="Cambria Math" w:cs="Arial"/>
                      </w:rPr>
                      <m:t>(0.7)</m:t>
                    </m:r>
                  </m:e>
                  <m:sup>
                    <m:r>
                      <w:rPr>
                        <w:rFonts w:ascii="Cambria Math" w:hAnsi="Cambria Math" w:cs="Arial"/>
                      </w:rPr>
                      <m:t>3</m:t>
                    </m:r>
                  </m:sup>
                </m:sSup>
              </m:oMath>
            </m:oMathPara>
          </w:p>
          <w:p w:rsidR="00087BF1" w:rsidRDefault="00087BF1" w:rsidP="00087BF1">
            <w:pPr>
              <w:jc w:val="both"/>
              <w:rPr>
                <w:rFonts w:ascii="Arial" w:hAnsi="Arial" w:cs="Arial"/>
              </w:rPr>
            </w:pPr>
          </w:p>
        </w:tc>
      </w:tr>
      <w:tr w:rsidR="00087BF1" w:rsidTr="00087BF1">
        <w:trPr>
          <w:jc w:val="center"/>
        </w:trPr>
        <w:tc>
          <w:tcPr>
            <w:tcW w:w="1843" w:type="dxa"/>
          </w:tcPr>
          <w:p w:rsidR="00087BF1" w:rsidRPr="0075233C" w:rsidRDefault="00087BF1" w:rsidP="00087BF1">
            <w:pPr>
              <w:jc w:val="center"/>
              <w:rPr>
                <w:rFonts w:ascii="Arial" w:hAnsi="Arial" w:cs="Arial"/>
                <w:i/>
              </w:rPr>
            </w:pPr>
            <w:r>
              <w:rPr>
                <w:rFonts w:ascii="Arial" w:hAnsi="Arial" w:cs="Arial"/>
                <w:i/>
              </w:rPr>
              <w:t>Si X=4</w:t>
            </w:r>
          </w:p>
        </w:tc>
        <w:tc>
          <w:tcPr>
            <w:tcW w:w="5528" w:type="dxa"/>
          </w:tcPr>
          <w:p w:rsidR="00087BF1" w:rsidRPr="0075233C" w:rsidRDefault="00087BF1" w:rsidP="00087BF1">
            <w:pPr>
              <w:jc w:val="both"/>
              <w:rPr>
                <w:rFonts w:ascii="Arial" w:eastAsiaTheme="minorEastAsia" w:hAnsi="Arial" w:cs="Arial"/>
              </w:rPr>
            </w:pPr>
            <m:oMathPara>
              <m:oMath>
                <m:r>
                  <w:rPr>
                    <w:rFonts w:ascii="Cambria Math" w:hAnsi="Cambria Math" w:cs="Arial"/>
                  </w:rPr>
                  <m:t>P</m:t>
                </m:r>
                <m:d>
                  <m:dPr>
                    <m:ctrlPr>
                      <w:rPr>
                        <w:rFonts w:ascii="Cambria Math" w:hAnsi="Cambria Math" w:cs="Arial"/>
                        <w:i/>
                      </w:rPr>
                    </m:ctrlPr>
                  </m:dPr>
                  <m:e>
                    <m:r>
                      <w:rPr>
                        <w:rFonts w:ascii="Cambria Math" w:hAnsi="Cambria Math" w:cs="Arial"/>
                      </w:rPr>
                      <m:t>X=1</m:t>
                    </m:r>
                  </m:e>
                </m:d>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0.7</m:t>
                        </m:r>
                      </m:e>
                    </m:d>
                  </m:e>
                  <m:sup>
                    <m:r>
                      <w:rPr>
                        <w:rFonts w:ascii="Cambria Math" w:hAnsi="Cambria Math" w:cs="Arial"/>
                      </w:rPr>
                      <m:t>4</m:t>
                    </m:r>
                  </m:sup>
                </m:sSup>
              </m:oMath>
            </m:oMathPara>
          </w:p>
          <w:p w:rsidR="00087BF1" w:rsidRDefault="00087BF1" w:rsidP="00087BF1">
            <w:pPr>
              <w:jc w:val="both"/>
              <w:rPr>
                <w:rFonts w:ascii="Arial" w:hAnsi="Arial" w:cs="Arial"/>
              </w:rPr>
            </w:pPr>
          </w:p>
        </w:tc>
      </w:tr>
    </w:tbl>
    <w:p w:rsidR="0075233C" w:rsidRDefault="0075233C" w:rsidP="004F3C41">
      <w:pPr>
        <w:jc w:val="both"/>
        <w:rPr>
          <w:rFonts w:ascii="Arial" w:hAnsi="Arial" w:cs="Arial"/>
        </w:rPr>
      </w:pPr>
    </w:p>
    <w:tbl>
      <w:tblPr>
        <w:tblStyle w:val="Tablaconcuadrcula"/>
        <w:tblW w:w="0" w:type="auto"/>
        <w:tblLook w:val="04A0" w:firstRow="1" w:lastRow="0" w:firstColumn="1" w:lastColumn="0" w:noHBand="0" w:noVBand="1"/>
      </w:tblPr>
      <w:tblGrid>
        <w:gridCol w:w="1980"/>
        <w:gridCol w:w="6848"/>
      </w:tblGrid>
      <w:tr w:rsidR="00087BF1" w:rsidRPr="00C87E96" w:rsidTr="008548B6">
        <w:tc>
          <w:tcPr>
            <w:tcW w:w="8828" w:type="dxa"/>
            <w:gridSpan w:val="2"/>
            <w:shd w:val="clear" w:color="auto" w:fill="000000" w:themeFill="text1"/>
          </w:tcPr>
          <w:p w:rsidR="00087BF1" w:rsidRPr="00C87E96" w:rsidRDefault="00087BF1" w:rsidP="008548B6">
            <w:pPr>
              <w:jc w:val="center"/>
              <w:rPr>
                <w:rFonts w:ascii="Arial" w:hAnsi="Arial" w:cs="Arial"/>
                <w:b/>
                <w:sz w:val="24"/>
                <w:szCs w:val="24"/>
              </w:rPr>
            </w:pPr>
            <w:r w:rsidRPr="00C87E96">
              <w:rPr>
                <w:rFonts w:ascii="Arial" w:hAnsi="Arial" w:cs="Arial"/>
                <w:b/>
                <w:sz w:val="24"/>
                <w:szCs w:val="24"/>
              </w:rPr>
              <w:t xml:space="preserve">Destacado </w:t>
            </w:r>
          </w:p>
        </w:tc>
      </w:tr>
      <w:tr w:rsidR="00087BF1" w:rsidRPr="00C87E96" w:rsidTr="008548B6">
        <w:tc>
          <w:tcPr>
            <w:tcW w:w="1980" w:type="dxa"/>
          </w:tcPr>
          <w:p w:rsidR="00087BF1" w:rsidRPr="00C87E96" w:rsidRDefault="00087BF1" w:rsidP="008548B6">
            <w:pPr>
              <w:rPr>
                <w:rFonts w:ascii="Arial" w:hAnsi="Arial" w:cs="Arial"/>
                <w:b/>
                <w:sz w:val="24"/>
                <w:szCs w:val="24"/>
              </w:rPr>
            </w:pPr>
            <w:r w:rsidRPr="00C87E96">
              <w:rPr>
                <w:rFonts w:ascii="Arial" w:hAnsi="Arial" w:cs="Arial"/>
                <w:b/>
                <w:sz w:val="24"/>
                <w:szCs w:val="24"/>
              </w:rPr>
              <w:t>Título</w:t>
            </w:r>
          </w:p>
        </w:tc>
        <w:tc>
          <w:tcPr>
            <w:tcW w:w="6848" w:type="dxa"/>
          </w:tcPr>
          <w:p w:rsidR="00087BF1" w:rsidRPr="00C87E96" w:rsidRDefault="00087BF1" w:rsidP="008548B6">
            <w:pPr>
              <w:rPr>
                <w:rFonts w:ascii="Arial" w:hAnsi="Arial" w:cs="Arial"/>
                <w:b/>
                <w:sz w:val="24"/>
                <w:szCs w:val="24"/>
              </w:rPr>
            </w:pPr>
            <w:r>
              <w:rPr>
                <w:rFonts w:ascii="Arial" w:hAnsi="Arial" w:cs="Arial"/>
                <w:b/>
                <w:sz w:val="24"/>
                <w:szCs w:val="24"/>
              </w:rPr>
              <w:t>Definición de Función de Distribución</w:t>
            </w:r>
          </w:p>
        </w:tc>
      </w:tr>
      <w:tr w:rsidR="00087BF1" w:rsidRPr="00C87E96" w:rsidTr="008548B6">
        <w:tc>
          <w:tcPr>
            <w:tcW w:w="1980" w:type="dxa"/>
          </w:tcPr>
          <w:p w:rsidR="00087BF1" w:rsidRPr="00C87E96" w:rsidRDefault="00087BF1" w:rsidP="008548B6">
            <w:pPr>
              <w:rPr>
                <w:rFonts w:ascii="Arial" w:hAnsi="Arial" w:cs="Arial"/>
                <w:sz w:val="24"/>
                <w:szCs w:val="24"/>
              </w:rPr>
            </w:pPr>
            <w:r w:rsidRPr="00C87E96">
              <w:rPr>
                <w:rFonts w:ascii="Arial" w:hAnsi="Arial" w:cs="Arial"/>
                <w:b/>
                <w:sz w:val="24"/>
                <w:szCs w:val="24"/>
              </w:rPr>
              <w:t>Contenido</w:t>
            </w:r>
          </w:p>
        </w:tc>
        <w:tc>
          <w:tcPr>
            <w:tcW w:w="6848" w:type="dxa"/>
          </w:tcPr>
          <w:p w:rsidR="00087BF1" w:rsidRDefault="00AC069E" w:rsidP="008548B6">
            <w:pPr>
              <w:tabs>
                <w:tab w:val="right" w:pos="8498"/>
              </w:tabs>
              <w:jc w:val="both"/>
              <w:rPr>
                <w:rFonts w:ascii="Arial" w:eastAsiaTheme="minorEastAsia" w:hAnsi="Arial" w:cs="Arial"/>
                <w:sz w:val="24"/>
                <w:szCs w:val="24"/>
              </w:rPr>
            </w:pPr>
            <w:r>
              <w:rPr>
                <w:rFonts w:ascii="Arial" w:eastAsiaTheme="minorEastAsia" w:hAnsi="Arial" w:cs="Arial"/>
                <w:sz w:val="24"/>
                <w:szCs w:val="24"/>
              </w:rPr>
              <w:t xml:space="preserve">Sea X una variable aleatoria discreta, se define la </w:t>
            </w:r>
            <w:r w:rsidRPr="00AC069E">
              <w:rPr>
                <w:rFonts w:ascii="Arial" w:eastAsiaTheme="minorEastAsia" w:hAnsi="Arial" w:cs="Arial"/>
                <w:b/>
                <w:sz w:val="24"/>
                <w:szCs w:val="24"/>
              </w:rPr>
              <w:t>función de distribución de probabilidades</w:t>
            </w:r>
            <w:r>
              <w:rPr>
                <w:rFonts w:ascii="Arial" w:eastAsiaTheme="minorEastAsia" w:hAnsi="Arial" w:cs="Arial"/>
                <w:b/>
                <w:sz w:val="24"/>
                <w:szCs w:val="24"/>
              </w:rPr>
              <w:t xml:space="preserve">, </w:t>
            </w:r>
            <w:r>
              <w:rPr>
                <w:rFonts w:ascii="Arial" w:eastAsiaTheme="minorEastAsia" w:hAnsi="Arial" w:cs="Arial"/>
                <w:b/>
                <w:i/>
                <w:sz w:val="24"/>
                <w:szCs w:val="24"/>
              </w:rPr>
              <w:t>f(X)</w:t>
            </w:r>
            <w:r>
              <w:rPr>
                <w:rFonts w:ascii="Arial" w:eastAsiaTheme="minorEastAsia" w:hAnsi="Arial" w:cs="Arial"/>
                <w:sz w:val="24"/>
                <w:szCs w:val="24"/>
              </w:rPr>
              <w:t xml:space="preserve"> como:</w:t>
            </w:r>
          </w:p>
          <w:p w:rsidR="00AC069E" w:rsidRDefault="00AC069E" w:rsidP="00AC069E">
            <w:pPr>
              <w:tabs>
                <w:tab w:val="right" w:pos="8498"/>
              </w:tabs>
              <w:jc w:val="center"/>
              <w:rPr>
                <w:rFonts w:ascii="Arial" w:eastAsiaTheme="minorEastAsia" w:hAnsi="Arial" w:cs="Arial"/>
                <w:sz w:val="24"/>
                <w:szCs w:val="24"/>
              </w:rPr>
            </w:pPr>
            <m:oMathPara>
              <m:oMath>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m:t>
                    </m:r>
                  </m:e>
                </m:d>
                <m:r>
                  <w:rPr>
                    <w:rFonts w:ascii="Cambria Math" w:eastAsiaTheme="minorEastAsia" w:hAnsi="Cambria Math" w:cs="Arial"/>
                    <w:sz w:val="24"/>
                    <w:szCs w:val="24"/>
                  </w:rPr>
                  <m:t>=P(X=</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r>
                  <w:rPr>
                    <w:rFonts w:ascii="Cambria Math" w:eastAsiaTheme="minorEastAsia" w:hAnsi="Cambria Math" w:cs="Arial"/>
                    <w:sz w:val="24"/>
                    <w:szCs w:val="24"/>
                  </w:rPr>
                  <m:t>)</m:t>
                </m:r>
              </m:oMath>
            </m:oMathPara>
          </w:p>
          <w:p w:rsidR="00AC069E" w:rsidRPr="00AC069E" w:rsidRDefault="00AC069E" w:rsidP="008548B6">
            <w:pPr>
              <w:tabs>
                <w:tab w:val="right" w:pos="8498"/>
              </w:tabs>
              <w:jc w:val="both"/>
              <w:rPr>
                <w:rFonts w:ascii="Arial" w:eastAsiaTheme="minorEastAsia" w:hAnsi="Arial" w:cs="Arial"/>
                <w:sz w:val="24"/>
                <w:szCs w:val="24"/>
              </w:rPr>
            </w:pPr>
            <w:r>
              <w:rPr>
                <w:rFonts w:ascii="Arial" w:eastAsiaTheme="minorEastAsia" w:hAnsi="Arial" w:cs="Arial"/>
                <w:sz w:val="24"/>
                <w:szCs w:val="24"/>
              </w:rPr>
              <w:t xml:space="preserve">Para todos los valores </w:t>
            </w:r>
            <w:r>
              <w:rPr>
                <w:rFonts w:ascii="Arial" w:eastAsiaTheme="minorEastAsia" w:hAnsi="Arial" w:cs="Arial"/>
                <w:i/>
                <w:sz w:val="24"/>
                <w:szCs w:val="24"/>
              </w:rPr>
              <w:t>i</w:t>
            </w:r>
            <w:r>
              <w:rPr>
                <w:rFonts w:ascii="Arial" w:eastAsiaTheme="minorEastAsia" w:hAnsi="Arial" w:cs="Arial"/>
                <w:sz w:val="24"/>
                <w:szCs w:val="24"/>
              </w:rPr>
              <w:t xml:space="preserve"> que toma la variable aleatoria</w:t>
            </w:r>
          </w:p>
        </w:tc>
      </w:tr>
    </w:tbl>
    <w:p w:rsidR="00087BF1" w:rsidRDefault="00087BF1" w:rsidP="004F3C41">
      <w:pPr>
        <w:jc w:val="both"/>
        <w:rPr>
          <w:rFonts w:ascii="Arial" w:hAnsi="Arial" w:cs="Arial"/>
        </w:rPr>
      </w:pPr>
    </w:p>
    <w:p w:rsidR="00114CFB" w:rsidRDefault="00114CFB" w:rsidP="004F3C41">
      <w:pPr>
        <w:jc w:val="both"/>
        <w:rPr>
          <w:rFonts w:ascii="Arial" w:hAnsi="Arial" w:cs="Arial"/>
        </w:rPr>
      </w:pPr>
      <w:r>
        <w:rPr>
          <w:rFonts w:ascii="Arial" w:hAnsi="Arial" w:cs="Arial"/>
        </w:rPr>
        <w:t>Para el caso del ejemplo anterior,</w:t>
      </w:r>
    </w:p>
    <w:p w:rsidR="00114CFB" w:rsidRPr="00114CFB" w:rsidRDefault="00114CFB" w:rsidP="00114CFB">
      <w:pPr>
        <w:jc w:val="center"/>
        <w:rPr>
          <w:rFonts w:ascii="Arial" w:eastAsiaTheme="minorEastAsia" w:hAnsi="Arial" w:cs="Arial"/>
        </w:rPr>
      </w:pPr>
      <m:oMathPara>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m>
                      <m:mPr>
                        <m:mcs>
                          <m:mc>
                            <m:mcPr>
                              <m:count m:val="1"/>
                              <m:mcJc m:val="center"/>
                            </m:mcPr>
                          </m:mc>
                        </m:mcs>
                        <m:ctrlPr>
                          <w:rPr>
                            <w:rFonts w:ascii="Cambria Math" w:hAnsi="Cambria Math" w:cs="Arial"/>
                            <w:i/>
                          </w:rPr>
                        </m:ctrlPr>
                      </m:mPr>
                      <m:mr>
                        <m:e>
                          <m:m>
                            <m:mPr>
                              <m:mcs>
                                <m:mc>
                                  <m:mcPr>
                                    <m:count m:val="1"/>
                                    <m:mcJc m:val="center"/>
                                  </m:mcPr>
                                </m:mc>
                              </m:mcs>
                              <m:ctrlPr>
                                <w:rPr>
                                  <w:rFonts w:ascii="Cambria Math" w:hAnsi="Cambria Math" w:cs="Arial"/>
                                  <w:i/>
                                </w:rPr>
                              </m:ctrlPr>
                            </m:mPr>
                            <m:mr>
                              <m:e>
                                <m:sSup>
                                  <m:sSupPr>
                                    <m:ctrlPr>
                                      <w:rPr>
                                        <w:rFonts w:ascii="Cambria Math" w:hAnsi="Cambria Math" w:cs="Arial"/>
                                        <w:i/>
                                      </w:rPr>
                                    </m:ctrlPr>
                                  </m:sSupPr>
                                  <m:e>
                                    <m:r>
                                      <w:rPr>
                                        <w:rFonts w:ascii="Cambria Math" w:hAnsi="Cambria Math" w:cs="Arial"/>
                                      </w:rPr>
                                      <m:t>(0.3)</m:t>
                                    </m:r>
                                  </m:e>
                                  <m:sup>
                                    <m:r>
                                      <w:rPr>
                                        <w:rFonts w:ascii="Cambria Math" w:hAnsi="Cambria Math" w:cs="Arial"/>
                                      </w:rPr>
                                      <m:t>4</m:t>
                                    </m:r>
                                  </m:sup>
                                </m:sSup>
                                <m:r>
                                  <w:rPr>
                                    <w:rFonts w:ascii="Cambria Math" w:hAnsi="Cambria Math" w:cs="Arial"/>
                                  </w:rPr>
                                  <m:t xml:space="preserve">                      si x=0</m:t>
                                </m:r>
                              </m:e>
                            </m:mr>
                            <m:mr>
                              <m:e>
                                <m:r>
                                  <w:rPr>
                                    <w:rFonts w:ascii="Cambria Math" w:hAnsi="Cambria Math" w:cs="Arial"/>
                                  </w:rPr>
                                  <m:t>4</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0.3</m:t>
                                        </m:r>
                                      </m:e>
                                    </m:d>
                                  </m:e>
                                  <m:sup>
                                    <m:r>
                                      <w:rPr>
                                        <w:rFonts w:ascii="Cambria Math" w:hAnsi="Cambria Math" w:cs="Arial"/>
                                      </w:rPr>
                                      <m:t>3</m:t>
                                    </m:r>
                                  </m:sup>
                                </m:sSup>
                                <m:d>
                                  <m:dPr>
                                    <m:ctrlPr>
                                      <w:rPr>
                                        <w:rFonts w:ascii="Cambria Math" w:hAnsi="Cambria Math" w:cs="Arial"/>
                                        <w:i/>
                                      </w:rPr>
                                    </m:ctrlPr>
                                  </m:dPr>
                                  <m:e>
                                    <m:r>
                                      <w:rPr>
                                        <w:rFonts w:ascii="Cambria Math" w:hAnsi="Cambria Math" w:cs="Arial"/>
                                      </w:rPr>
                                      <m:t>0.7</m:t>
                                    </m:r>
                                  </m:e>
                                </m:d>
                                <m:r>
                                  <w:rPr>
                                    <w:rFonts w:ascii="Cambria Math" w:hAnsi="Cambria Math" w:cs="Arial"/>
                                  </w:rPr>
                                  <m:t xml:space="preserve">          si x=1</m:t>
                                </m:r>
                              </m:e>
                            </m:mr>
                          </m:m>
                        </m:e>
                      </m:mr>
                      <m:mr>
                        <m:e>
                          <m:r>
                            <w:rPr>
                              <w:rFonts w:ascii="Cambria Math" w:hAnsi="Cambria Math" w:cs="Arial"/>
                            </w:rPr>
                            <m:t>6</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0.3</m:t>
                                  </m:r>
                                </m:e>
                              </m:d>
                            </m:e>
                            <m:sup>
                              <m:r>
                                <w:rPr>
                                  <w:rFonts w:ascii="Cambria Math" w:hAnsi="Cambria Math" w:cs="Arial"/>
                                </w:rPr>
                                <m:t>2</m:t>
                              </m:r>
                            </m:sup>
                          </m:sSup>
                          <m:sSup>
                            <m:sSupPr>
                              <m:ctrlPr>
                                <w:rPr>
                                  <w:rFonts w:ascii="Cambria Math" w:hAnsi="Cambria Math" w:cs="Arial"/>
                                  <w:i/>
                                </w:rPr>
                              </m:ctrlPr>
                            </m:sSupPr>
                            <m:e>
                              <m:r>
                                <w:rPr>
                                  <w:rFonts w:ascii="Cambria Math" w:hAnsi="Cambria Math" w:cs="Arial"/>
                                </w:rPr>
                                <m:t>(0.7)</m:t>
                              </m:r>
                            </m:e>
                            <m:sup>
                              <m:r>
                                <w:rPr>
                                  <w:rFonts w:ascii="Cambria Math" w:hAnsi="Cambria Math" w:cs="Arial"/>
                                </w:rPr>
                                <m:t>2</m:t>
                              </m:r>
                            </m:sup>
                          </m:sSup>
                          <m:r>
                            <w:rPr>
                              <w:rFonts w:ascii="Cambria Math" w:hAnsi="Cambria Math" w:cs="Arial"/>
                            </w:rPr>
                            <m:t xml:space="preserve">        si x=2</m:t>
                          </m:r>
                        </m:e>
                      </m:mr>
                    </m:m>
                  </m:e>
                </m:mr>
                <m:mr>
                  <m:e>
                    <m:r>
                      <w:rPr>
                        <w:rFonts w:ascii="Cambria Math" w:hAnsi="Cambria Math" w:cs="Arial"/>
                      </w:rPr>
                      <m:t>4</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0.3</m:t>
                            </m:r>
                          </m:e>
                        </m:d>
                      </m:e>
                      <m:sup>
                        <m:r>
                          <w:rPr>
                            <w:rFonts w:ascii="Cambria Math" w:hAnsi="Cambria Math" w:cs="Arial"/>
                          </w:rPr>
                          <m:t>1</m:t>
                        </m:r>
                      </m:sup>
                    </m:sSup>
                    <m:sSup>
                      <m:sSupPr>
                        <m:ctrlPr>
                          <w:rPr>
                            <w:rFonts w:ascii="Cambria Math" w:hAnsi="Cambria Math" w:cs="Arial"/>
                            <w:i/>
                          </w:rPr>
                        </m:ctrlPr>
                      </m:sSupPr>
                      <m:e>
                        <m:r>
                          <w:rPr>
                            <w:rFonts w:ascii="Cambria Math" w:hAnsi="Cambria Math" w:cs="Arial"/>
                          </w:rPr>
                          <m:t>(0.7)</m:t>
                        </m:r>
                      </m:e>
                      <m:sup>
                        <m:r>
                          <w:rPr>
                            <w:rFonts w:ascii="Cambria Math" w:hAnsi="Cambria Math" w:cs="Arial"/>
                          </w:rPr>
                          <m:t>3</m:t>
                        </m:r>
                      </m:sup>
                    </m:sSup>
                    <m:r>
                      <w:rPr>
                        <w:rFonts w:ascii="Cambria Math" w:hAnsi="Cambria Math" w:cs="Arial"/>
                      </w:rPr>
                      <m:t xml:space="preserve">        si x=3</m:t>
                    </m:r>
                  </m:e>
                </m:mr>
                <m:mr>
                  <m:e>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0.7</m:t>
                            </m:r>
                          </m:e>
                        </m:d>
                      </m:e>
                      <m:sup>
                        <m:r>
                          <w:rPr>
                            <w:rFonts w:ascii="Cambria Math" w:hAnsi="Cambria Math" w:cs="Arial"/>
                          </w:rPr>
                          <m:t>4</m:t>
                        </m:r>
                      </m:sup>
                    </m:sSup>
                    <m:r>
                      <w:rPr>
                        <w:rFonts w:ascii="Cambria Math" w:hAnsi="Cambria Math" w:cs="Arial"/>
                      </w:rPr>
                      <m:t xml:space="preserve">                       si x=4</m:t>
                    </m:r>
                  </m:e>
                </m:mr>
              </m:m>
            </m:e>
          </m:d>
        </m:oMath>
      </m:oMathPara>
    </w:p>
    <w:p w:rsidR="00114CFB" w:rsidRDefault="00AD2BB4" w:rsidP="00114CFB">
      <w:pPr>
        <w:jc w:val="both"/>
        <w:rPr>
          <w:rFonts w:ascii="Arial" w:eastAsiaTheme="minorEastAsia" w:hAnsi="Arial" w:cs="Arial"/>
        </w:rPr>
      </w:pPr>
      <w:r>
        <w:rPr>
          <w:rFonts w:ascii="Arial" w:eastAsiaTheme="minorEastAsia" w:hAnsi="Arial" w:cs="Arial"/>
        </w:rPr>
        <w:t>Esta función puede ser representada en un histograma de probabilidades, como se muestra en la gráfica:</w:t>
      </w:r>
    </w:p>
    <w:tbl>
      <w:tblPr>
        <w:tblStyle w:val="Tablaconcuadrcula"/>
        <w:tblW w:w="9054" w:type="dxa"/>
        <w:tblLayout w:type="fixed"/>
        <w:tblLook w:val="04A0" w:firstRow="1" w:lastRow="0" w:firstColumn="1" w:lastColumn="0" w:noHBand="0" w:noVBand="1"/>
      </w:tblPr>
      <w:tblGrid>
        <w:gridCol w:w="1980"/>
        <w:gridCol w:w="7074"/>
      </w:tblGrid>
      <w:tr w:rsidR="00AD2BB4" w:rsidRPr="00C87E96" w:rsidTr="00AD2BB4">
        <w:tc>
          <w:tcPr>
            <w:tcW w:w="9054" w:type="dxa"/>
            <w:gridSpan w:val="2"/>
            <w:shd w:val="clear" w:color="auto" w:fill="0D0D0D" w:themeFill="text1" w:themeFillTint="F2"/>
          </w:tcPr>
          <w:p w:rsidR="00AD2BB4" w:rsidRPr="00C87E96" w:rsidRDefault="00AD2BB4" w:rsidP="008548B6">
            <w:pPr>
              <w:jc w:val="center"/>
              <w:rPr>
                <w:rFonts w:ascii="Arial" w:hAnsi="Arial" w:cs="Arial"/>
                <w:b/>
                <w:sz w:val="24"/>
                <w:szCs w:val="24"/>
              </w:rPr>
            </w:pPr>
            <w:r w:rsidRPr="00C87E96">
              <w:rPr>
                <w:rFonts w:ascii="Arial" w:hAnsi="Arial" w:cs="Arial"/>
                <w:b/>
                <w:sz w:val="24"/>
                <w:szCs w:val="24"/>
              </w:rPr>
              <w:t>Imagen (fotografía, gráfica o ilustración)</w:t>
            </w:r>
          </w:p>
        </w:tc>
      </w:tr>
      <w:tr w:rsidR="00AD2BB4" w:rsidRPr="00C87E96" w:rsidTr="00AD2BB4">
        <w:tc>
          <w:tcPr>
            <w:tcW w:w="1980" w:type="dxa"/>
          </w:tcPr>
          <w:p w:rsidR="00AD2BB4" w:rsidRPr="00C87E96" w:rsidRDefault="00AD2BB4" w:rsidP="008548B6">
            <w:pPr>
              <w:rPr>
                <w:rFonts w:ascii="Arial" w:hAnsi="Arial" w:cs="Arial"/>
                <w:b/>
                <w:sz w:val="24"/>
                <w:szCs w:val="24"/>
              </w:rPr>
            </w:pPr>
            <w:r w:rsidRPr="00C87E96">
              <w:rPr>
                <w:rFonts w:ascii="Arial" w:hAnsi="Arial" w:cs="Arial"/>
                <w:b/>
                <w:sz w:val="24"/>
                <w:szCs w:val="24"/>
              </w:rPr>
              <w:t>Código</w:t>
            </w:r>
          </w:p>
        </w:tc>
        <w:tc>
          <w:tcPr>
            <w:tcW w:w="7074" w:type="dxa"/>
          </w:tcPr>
          <w:p w:rsidR="00AD2BB4" w:rsidRPr="00C87E96" w:rsidRDefault="00AD2BB4" w:rsidP="008548B6">
            <w:pPr>
              <w:rPr>
                <w:rFonts w:ascii="Arial" w:hAnsi="Arial" w:cs="Arial"/>
                <w:sz w:val="24"/>
                <w:szCs w:val="24"/>
              </w:rPr>
            </w:pPr>
          </w:p>
        </w:tc>
      </w:tr>
      <w:tr w:rsidR="00AD2BB4" w:rsidRPr="00C87E96" w:rsidTr="00AD2BB4">
        <w:tc>
          <w:tcPr>
            <w:tcW w:w="1980" w:type="dxa"/>
          </w:tcPr>
          <w:p w:rsidR="00AD2BB4" w:rsidRPr="00C87E96" w:rsidRDefault="00AD2BB4" w:rsidP="008548B6">
            <w:pPr>
              <w:rPr>
                <w:rFonts w:ascii="Arial" w:hAnsi="Arial" w:cs="Arial"/>
                <w:sz w:val="24"/>
                <w:szCs w:val="24"/>
              </w:rPr>
            </w:pPr>
            <w:r w:rsidRPr="00C87E96">
              <w:rPr>
                <w:rFonts w:ascii="Arial" w:hAnsi="Arial" w:cs="Arial"/>
                <w:b/>
                <w:sz w:val="24"/>
                <w:szCs w:val="24"/>
              </w:rPr>
              <w:t>Descripción</w:t>
            </w:r>
          </w:p>
        </w:tc>
        <w:tc>
          <w:tcPr>
            <w:tcW w:w="7074" w:type="dxa"/>
          </w:tcPr>
          <w:p w:rsidR="00AD2BB4" w:rsidRPr="00C87E96" w:rsidRDefault="00AD2BB4" w:rsidP="008548B6">
            <w:pPr>
              <w:rPr>
                <w:rFonts w:ascii="Arial" w:hAnsi="Arial" w:cs="Arial"/>
                <w:sz w:val="24"/>
                <w:szCs w:val="24"/>
              </w:rPr>
            </w:pPr>
            <w:r>
              <w:rPr>
                <w:rFonts w:ascii="Arial" w:hAnsi="Arial" w:cs="Arial"/>
                <w:sz w:val="24"/>
                <w:szCs w:val="24"/>
              </w:rPr>
              <w:t>Histograma de probabilidades de la variable aleatoria X</w:t>
            </w:r>
          </w:p>
        </w:tc>
      </w:tr>
      <w:tr w:rsidR="00AD2BB4" w:rsidRPr="00C87E96" w:rsidTr="003D3911">
        <w:tblPrEx>
          <w:tblCellMar>
            <w:left w:w="70" w:type="dxa"/>
            <w:right w:w="70" w:type="dxa"/>
          </w:tblCellMar>
        </w:tblPrEx>
        <w:tc>
          <w:tcPr>
            <w:tcW w:w="1980" w:type="dxa"/>
          </w:tcPr>
          <w:p w:rsidR="00AD2BB4" w:rsidRPr="00C87E96" w:rsidRDefault="00AD2BB4" w:rsidP="008548B6">
            <w:pPr>
              <w:rPr>
                <w:rFonts w:ascii="Arial" w:hAnsi="Arial" w:cs="Arial"/>
                <w:sz w:val="24"/>
                <w:szCs w:val="24"/>
              </w:rPr>
            </w:pPr>
            <w:r w:rsidRPr="00C87E96">
              <w:rPr>
                <w:rFonts w:ascii="Arial" w:hAnsi="Arial" w:cs="Arial"/>
                <w:b/>
                <w:sz w:val="24"/>
                <w:szCs w:val="24"/>
              </w:rPr>
              <w:t xml:space="preserve">Código </w:t>
            </w:r>
            <w:proofErr w:type="spellStart"/>
            <w:r w:rsidRPr="00C87E96">
              <w:rPr>
                <w:rFonts w:ascii="Arial" w:hAnsi="Arial" w:cs="Arial"/>
                <w:b/>
                <w:sz w:val="24"/>
                <w:szCs w:val="24"/>
              </w:rPr>
              <w:t>Shutterstock</w:t>
            </w:r>
            <w:proofErr w:type="spellEnd"/>
            <w:r w:rsidRPr="00C87E96">
              <w:rPr>
                <w:rFonts w:ascii="Arial" w:hAnsi="Arial" w:cs="Arial"/>
                <w:b/>
                <w:sz w:val="24"/>
                <w:szCs w:val="24"/>
              </w:rPr>
              <w:t xml:space="preserve"> (o URL o la ruta en </w:t>
            </w:r>
            <w:proofErr w:type="spellStart"/>
            <w:r w:rsidRPr="00C87E96">
              <w:rPr>
                <w:rFonts w:ascii="Arial" w:hAnsi="Arial" w:cs="Arial"/>
                <w:b/>
                <w:sz w:val="24"/>
                <w:szCs w:val="24"/>
              </w:rPr>
              <w:t>AulaPlaneta</w:t>
            </w:r>
            <w:proofErr w:type="spellEnd"/>
            <w:r w:rsidRPr="00C87E96">
              <w:rPr>
                <w:rFonts w:ascii="Arial" w:hAnsi="Arial" w:cs="Arial"/>
                <w:b/>
                <w:sz w:val="24"/>
                <w:szCs w:val="24"/>
              </w:rPr>
              <w:t>)</w:t>
            </w:r>
          </w:p>
        </w:tc>
        <w:tc>
          <w:tcPr>
            <w:tcW w:w="7074" w:type="dxa"/>
          </w:tcPr>
          <w:p w:rsidR="00AD2BB4" w:rsidRDefault="00AD2BB4" w:rsidP="008548B6">
            <w:pPr>
              <w:rPr>
                <w:rFonts w:ascii="Arial" w:hAnsi="Arial" w:cs="Arial"/>
                <w:sz w:val="24"/>
                <w:szCs w:val="24"/>
              </w:rPr>
            </w:pPr>
          </w:p>
          <w:p w:rsidR="00AD2BB4" w:rsidRDefault="003D3911" w:rsidP="008548B6">
            <w:pPr>
              <w:rPr>
                <w:rFonts w:ascii="Arial" w:hAnsi="Arial" w:cs="Arial"/>
                <w:sz w:val="24"/>
                <w:szCs w:val="24"/>
              </w:rPr>
            </w:pPr>
            <w:r>
              <w:rPr>
                <w:noProof/>
                <w:lang w:eastAsia="es-CO"/>
              </w:rPr>
              <w:lastRenderedPageBreak/>
              <w:drawing>
                <wp:inline distT="0" distB="0" distL="0" distR="0" wp14:anchorId="40B8E6C6" wp14:editId="75C97565">
                  <wp:extent cx="4354830" cy="2613025"/>
                  <wp:effectExtent l="0" t="0" r="7620" b="1587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D2BB4" w:rsidRPr="00C87E96" w:rsidRDefault="00AD2BB4" w:rsidP="008548B6">
            <w:pPr>
              <w:rPr>
                <w:rFonts w:ascii="Arial" w:hAnsi="Arial" w:cs="Arial"/>
                <w:sz w:val="24"/>
                <w:szCs w:val="24"/>
              </w:rPr>
            </w:pPr>
          </w:p>
        </w:tc>
      </w:tr>
      <w:tr w:rsidR="00AD2BB4" w:rsidRPr="00C87E96" w:rsidTr="00AD2BB4">
        <w:tc>
          <w:tcPr>
            <w:tcW w:w="1980" w:type="dxa"/>
          </w:tcPr>
          <w:p w:rsidR="00AD2BB4" w:rsidRPr="00C87E96" w:rsidRDefault="00AD2BB4" w:rsidP="008548B6">
            <w:pPr>
              <w:rPr>
                <w:rFonts w:ascii="Arial" w:hAnsi="Arial" w:cs="Arial"/>
                <w:b/>
                <w:sz w:val="24"/>
                <w:szCs w:val="24"/>
              </w:rPr>
            </w:pPr>
            <w:r w:rsidRPr="00C87E96">
              <w:rPr>
                <w:rFonts w:ascii="Arial" w:hAnsi="Arial" w:cs="Arial"/>
                <w:b/>
                <w:sz w:val="24"/>
                <w:szCs w:val="24"/>
              </w:rPr>
              <w:lastRenderedPageBreak/>
              <w:t>Pie de imagen</w:t>
            </w:r>
          </w:p>
          <w:p w:rsidR="00AD2BB4" w:rsidRPr="00C87E96" w:rsidRDefault="00AD2BB4" w:rsidP="008548B6">
            <w:pPr>
              <w:rPr>
                <w:rFonts w:ascii="Arial" w:hAnsi="Arial" w:cs="Arial"/>
                <w:sz w:val="24"/>
                <w:szCs w:val="24"/>
              </w:rPr>
            </w:pPr>
            <w:r w:rsidRPr="00C87E96">
              <w:rPr>
                <w:rFonts w:ascii="Arial" w:hAnsi="Arial" w:cs="Arial"/>
                <w:b/>
                <w:sz w:val="24"/>
                <w:szCs w:val="24"/>
              </w:rPr>
              <w:t>Inferior</w:t>
            </w:r>
          </w:p>
        </w:tc>
        <w:tc>
          <w:tcPr>
            <w:tcW w:w="7074" w:type="dxa"/>
          </w:tcPr>
          <w:p w:rsidR="00AD2BB4" w:rsidRPr="00A72D3E" w:rsidRDefault="00AD2BB4" w:rsidP="00AD2BB4">
            <w:pPr>
              <w:rPr>
                <w:rFonts w:ascii="Arial" w:eastAsiaTheme="minorEastAsia" w:hAnsi="Arial" w:cs="Arial"/>
              </w:rPr>
            </w:pPr>
            <w:r>
              <w:rPr>
                <w:rFonts w:ascii="Arial" w:eastAsiaTheme="minorEastAsia" w:hAnsi="Arial" w:cs="Arial"/>
              </w:rPr>
              <w:t xml:space="preserve">El histograma de probabilidades de la variable se construye a partir de la gráfica de puntos que genera la gráfica de la función </w:t>
            </w:r>
            <w:r w:rsidRPr="00AD2BB4">
              <w:rPr>
                <w:rFonts w:ascii="Arial" w:eastAsiaTheme="minorEastAsia" w:hAnsi="Arial" w:cs="Arial"/>
                <w:i/>
              </w:rPr>
              <w:t>f(x)</w:t>
            </w:r>
          </w:p>
        </w:tc>
      </w:tr>
    </w:tbl>
    <w:p w:rsidR="00AD2BB4" w:rsidRDefault="00AD2BB4" w:rsidP="00114CFB">
      <w:pPr>
        <w:jc w:val="both"/>
        <w:rPr>
          <w:rFonts w:ascii="Arial" w:hAnsi="Arial" w:cs="Arial"/>
        </w:rPr>
      </w:pPr>
    </w:p>
    <w:tbl>
      <w:tblPr>
        <w:tblStyle w:val="Tablaconcuadrcula"/>
        <w:tblW w:w="0" w:type="auto"/>
        <w:tblLook w:val="04A0" w:firstRow="1" w:lastRow="0" w:firstColumn="1" w:lastColumn="0" w:noHBand="0" w:noVBand="1"/>
      </w:tblPr>
      <w:tblGrid>
        <w:gridCol w:w="1980"/>
        <w:gridCol w:w="6848"/>
      </w:tblGrid>
      <w:tr w:rsidR="003D3911" w:rsidRPr="00C87E96" w:rsidTr="00B4035A">
        <w:tc>
          <w:tcPr>
            <w:tcW w:w="8828" w:type="dxa"/>
            <w:gridSpan w:val="2"/>
            <w:shd w:val="clear" w:color="auto" w:fill="000000" w:themeFill="text1"/>
          </w:tcPr>
          <w:p w:rsidR="003D3911" w:rsidRPr="00C87E96" w:rsidRDefault="003D3911" w:rsidP="00B4035A">
            <w:pPr>
              <w:jc w:val="center"/>
              <w:rPr>
                <w:rFonts w:ascii="Arial" w:hAnsi="Arial" w:cs="Arial"/>
                <w:b/>
                <w:sz w:val="24"/>
                <w:szCs w:val="24"/>
              </w:rPr>
            </w:pPr>
            <w:r w:rsidRPr="00C87E96">
              <w:rPr>
                <w:rFonts w:ascii="Arial" w:hAnsi="Arial" w:cs="Arial"/>
                <w:b/>
                <w:sz w:val="24"/>
                <w:szCs w:val="24"/>
              </w:rPr>
              <w:t xml:space="preserve">Destacado </w:t>
            </w:r>
          </w:p>
        </w:tc>
      </w:tr>
      <w:tr w:rsidR="003D3911" w:rsidRPr="00C87E96" w:rsidTr="00B4035A">
        <w:tc>
          <w:tcPr>
            <w:tcW w:w="1980" w:type="dxa"/>
          </w:tcPr>
          <w:p w:rsidR="003D3911" w:rsidRPr="00C87E96" w:rsidRDefault="003D3911" w:rsidP="00B4035A">
            <w:pPr>
              <w:rPr>
                <w:rFonts w:ascii="Arial" w:hAnsi="Arial" w:cs="Arial"/>
                <w:b/>
                <w:sz w:val="24"/>
                <w:szCs w:val="24"/>
              </w:rPr>
            </w:pPr>
            <w:r w:rsidRPr="00C87E96">
              <w:rPr>
                <w:rFonts w:ascii="Arial" w:hAnsi="Arial" w:cs="Arial"/>
                <w:b/>
                <w:sz w:val="24"/>
                <w:szCs w:val="24"/>
              </w:rPr>
              <w:t>Título</w:t>
            </w:r>
          </w:p>
        </w:tc>
        <w:tc>
          <w:tcPr>
            <w:tcW w:w="6848" w:type="dxa"/>
          </w:tcPr>
          <w:p w:rsidR="003D3911" w:rsidRPr="00C87E96" w:rsidRDefault="003D3911" w:rsidP="00B4035A">
            <w:pPr>
              <w:rPr>
                <w:rFonts w:ascii="Arial" w:hAnsi="Arial" w:cs="Arial"/>
                <w:b/>
                <w:sz w:val="24"/>
                <w:szCs w:val="24"/>
              </w:rPr>
            </w:pPr>
            <w:r>
              <w:rPr>
                <w:rFonts w:ascii="Arial" w:hAnsi="Arial" w:cs="Arial"/>
                <w:b/>
                <w:sz w:val="24"/>
                <w:szCs w:val="24"/>
              </w:rPr>
              <w:t>Introducción a la notación</w:t>
            </w:r>
          </w:p>
        </w:tc>
      </w:tr>
      <w:tr w:rsidR="003D3911" w:rsidRPr="00C87E96" w:rsidTr="00B4035A">
        <w:tc>
          <w:tcPr>
            <w:tcW w:w="1980" w:type="dxa"/>
          </w:tcPr>
          <w:p w:rsidR="003D3911" w:rsidRPr="00C87E96" w:rsidRDefault="003D3911" w:rsidP="00B4035A">
            <w:pPr>
              <w:rPr>
                <w:rFonts w:ascii="Arial" w:hAnsi="Arial" w:cs="Arial"/>
                <w:sz w:val="24"/>
                <w:szCs w:val="24"/>
              </w:rPr>
            </w:pPr>
            <w:r w:rsidRPr="00C87E96">
              <w:rPr>
                <w:rFonts w:ascii="Arial" w:hAnsi="Arial" w:cs="Arial"/>
                <w:b/>
                <w:sz w:val="24"/>
                <w:szCs w:val="24"/>
              </w:rPr>
              <w:t>Contenido</w:t>
            </w:r>
          </w:p>
        </w:tc>
        <w:tc>
          <w:tcPr>
            <w:tcW w:w="6848" w:type="dxa"/>
          </w:tcPr>
          <w:p w:rsidR="003D3911" w:rsidRDefault="003D3911" w:rsidP="00B4035A">
            <w:pPr>
              <w:tabs>
                <w:tab w:val="right" w:pos="8498"/>
              </w:tabs>
              <w:jc w:val="both"/>
              <w:rPr>
                <w:rFonts w:ascii="Arial" w:eastAsiaTheme="minorEastAsia" w:hAnsi="Arial" w:cs="Arial"/>
                <w:sz w:val="24"/>
                <w:szCs w:val="24"/>
              </w:rPr>
            </w:pPr>
            <w:r>
              <w:rPr>
                <w:rFonts w:ascii="Arial" w:eastAsiaTheme="minorEastAsia" w:hAnsi="Arial" w:cs="Arial"/>
                <w:sz w:val="24"/>
                <w:szCs w:val="24"/>
              </w:rPr>
              <w:t>En el campo de las variables aleatorias es común encontrar la notación en términos funcionales. Es por ello que, la notación:</w:t>
            </w:r>
          </w:p>
          <w:p w:rsidR="003D3911" w:rsidRPr="003D3911" w:rsidRDefault="003D3911" w:rsidP="003D3911">
            <w:pPr>
              <w:tabs>
                <w:tab w:val="right" w:pos="8498"/>
              </w:tabs>
              <w:jc w:val="both"/>
              <w:rPr>
                <w:rFonts w:ascii="Arial" w:eastAsiaTheme="minorEastAsia" w:hAnsi="Arial" w:cs="Arial"/>
                <w:sz w:val="24"/>
                <w:szCs w:val="24"/>
              </w:rPr>
            </w:pPr>
            <m:oMathPara>
              <m:oMath>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1≤x≤4</m:t>
                    </m:r>
                  </m:e>
                </m:d>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1</m:t>
                    </m:r>
                  </m:e>
                </m:d>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2</m:t>
                    </m:r>
                  </m:e>
                </m:d>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3</m:t>
                    </m:r>
                  </m:e>
                </m:d>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4</m:t>
                    </m:r>
                  </m:e>
                </m:d>
              </m:oMath>
            </m:oMathPara>
          </w:p>
          <w:p w:rsidR="003D3911" w:rsidRPr="003D3911" w:rsidRDefault="00DE7FC8" w:rsidP="003D3911">
            <w:pPr>
              <w:tabs>
                <w:tab w:val="right" w:pos="8498"/>
              </w:tabs>
              <w:jc w:val="both"/>
              <w:rPr>
                <w:rFonts w:ascii="Arial" w:eastAsiaTheme="minorEastAsia" w:hAnsi="Arial" w:cs="Arial"/>
                <w:sz w:val="24"/>
                <w:szCs w:val="24"/>
              </w:rPr>
            </w:pPr>
            <m:oMathPara>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x=1</m:t>
                    </m:r>
                  </m:e>
                </m:d>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x=2</m:t>
                    </m:r>
                  </m:e>
                </m:d>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x=3</m:t>
                    </m:r>
                  </m:e>
                </m:d>
                <m:r>
                  <w:rPr>
                    <w:rFonts w:ascii="Cambria Math" w:eastAsiaTheme="minorEastAsia" w:hAnsi="Cambria Math" w:cs="Arial"/>
                    <w:sz w:val="24"/>
                    <w:szCs w:val="24"/>
                  </w:rPr>
                  <m:t>+P(x=4)</m:t>
                </m:r>
              </m:oMath>
            </m:oMathPara>
          </w:p>
          <w:p w:rsidR="003D3911" w:rsidRPr="001F1901" w:rsidRDefault="00DE7FC8" w:rsidP="00DE7FC8">
            <w:pPr>
              <w:tabs>
                <w:tab w:val="right" w:pos="8498"/>
              </w:tabs>
              <w:jc w:val="both"/>
              <w:rPr>
                <w:rFonts w:ascii="Arial" w:eastAsiaTheme="minorEastAsia" w:hAnsi="Arial" w:cs="Arial"/>
                <w:sz w:val="24"/>
                <w:szCs w:val="24"/>
              </w:rPr>
            </w:pPr>
            <w:r>
              <w:rPr>
                <w:rFonts w:ascii="Arial" w:eastAsiaTheme="minorEastAsia" w:hAnsi="Arial" w:cs="Arial"/>
                <w:sz w:val="24"/>
                <w:szCs w:val="24"/>
              </w:rPr>
              <w:t>De allí que es usual relacionar el lenguaje delas desigualdades. Por ejemplo: al menos, a lo más, a lo sumo, máximo, no mayor de, entre.</w:t>
            </w:r>
          </w:p>
        </w:tc>
      </w:tr>
    </w:tbl>
    <w:p w:rsidR="00DE7FC8" w:rsidRDefault="00DE7FC8" w:rsidP="00114CFB">
      <w:pPr>
        <w:jc w:val="both"/>
        <w:rPr>
          <w:rFonts w:ascii="Arial" w:hAnsi="Arial" w:cs="Arial"/>
        </w:rPr>
      </w:pPr>
    </w:p>
    <w:p w:rsidR="003D3911" w:rsidRDefault="00DE7FC8" w:rsidP="00114CFB">
      <w:pPr>
        <w:jc w:val="both"/>
        <w:rPr>
          <w:rFonts w:ascii="Arial" w:hAnsi="Arial" w:cs="Arial"/>
        </w:rPr>
      </w:pPr>
      <w:r>
        <w:rPr>
          <w:rFonts w:ascii="Arial" w:hAnsi="Arial" w:cs="Arial"/>
        </w:rPr>
        <w:t xml:space="preserve"> En el ejercicio anterior, es posible hallar la probabilidad de que en la muestra de cuatro baterías, al menos tres sean defectuosas. Para tal fin se debe calcular:</w:t>
      </w:r>
    </w:p>
    <w:p w:rsidR="00DE7FC8" w:rsidRPr="00DE7FC8" w:rsidRDefault="00DE7FC8" w:rsidP="00DE7FC8">
      <w:pPr>
        <w:tabs>
          <w:tab w:val="right" w:pos="8498"/>
        </w:tabs>
        <w:jc w:val="both"/>
        <w:rPr>
          <w:rFonts w:ascii="Arial" w:eastAsiaTheme="minorEastAsia" w:hAnsi="Arial" w:cs="Arial"/>
          <w:sz w:val="24"/>
          <w:szCs w:val="24"/>
        </w:rPr>
      </w:pPr>
      <m:oMathPara>
        <m:oMath>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3≤x≤4</m:t>
              </m:r>
            </m:e>
          </m:d>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3</m:t>
              </m:r>
            </m:e>
          </m:d>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4</m:t>
              </m:r>
            </m:e>
          </m:d>
        </m:oMath>
      </m:oMathPara>
    </w:p>
    <w:p w:rsidR="00DE7FC8" w:rsidRDefault="00DE7FC8" w:rsidP="00DE7FC8">
      <w:pPr>
        <w:tabs>
          <w:tab w:val="right" w:pos="8498"/>
        </w:tabs>
        <w:jc w:val="both"/>
        <w:rPr>
          <w:rFonts w:ascii="Arial" w:eastAsiaTheme="minorEastAsia" w:hAnsi="Arial" w:cs="Arial"/>
          <w:sz w:val="24"/>
          <w:szCs w:val="24"/>
        </w:rPr>
      </w:pPr>
      <w:r>
        <w:rPr>
          <w:rFonts w:ascii="Arial" w:eastAsiaTheme="minorEastAsia" w:hAnsi="Arial" w:cs="Arial"/>
          <w:sz w:val="24"/>
          <w:szCs w:val="24"/>
        </w:rPr>
        <w:t>En este caso, también es posible calcularse como:</w:t>
      </w:r>
    </w:p>
    <w:p w:rsidR="00DE7FC8" w:rsidRPr="00DE7FC8" w:rsidRDefault="00DE7FC8" w:rsidP="00DE7FC8">
      <w:pPr>
        <w:tabs>
          <w:tab w:val="right" w:pos="8498"/>
        </w:tabs>
        <w:jc w:val="both"/>
        <w:rPr>
          <w:rFonts w:ascii="Arial" w:eastAsiaTheme="minorEastAsia" w:hAnsi="Arial" w:cs="Arial"/>
          <w:sz w:val="24"/>
          <w:szCs w:val="24"/>
        </w:rPr>
      </w:pPr>
      <m:oMathPara>
        <m:oMath>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x≥3</m:t>
              </m:r>
            </m:e>
          </m:d>
          <m:r>
            <w:rPr>
              <w:rFonts w:ascii="Cambria Math" w:eastAsiaTheme="minorEastAsia" w:hAnsi="Cambria Math" w:cs="Arial"/>
              <w:sz w:val="24"/>
              <w:szCs w:val="24"/>
            </w:rPr>
            <m:t>=1-f</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x≤2</m:t>
              </m:r>
            </m:e>
          </m:d>
          <m:r>
            <w:rPr>
              <w:rFonts w:ascii="Cambria Math" w:eastAsiaTheme="minorEastAsia" w:hAnsi="Cambria Math" w:cs="Arial"/>
              <w:sz w:val="24"/>
              <w:szCs w:val="24"/>
            </w:rPr>
            <m:t>=1-</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1</m:t>
                  </m:r>
                </m:e>
              </m:d>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2</m:t>
                  </m:r>
                </m:e>
              </m:d>
            </m:e>
          </m:d>
        </m:oMath>
      </m:oMathPara>
    </w:p>
    <w:p w:rsidR="00DE7FC8" w:rsidRDefault="00DE7FC8" w:rsidP="00DE7FC8">
      <w:pPr>
        <w:tabs>
          <w:tab w:val="right" w:pos="8498"/>
        </w:tabs>
        <w:jc w:val="both"/>
        <w:rPr>
          <w:rFonts w:ascii="Arial" w:eastAsiaTheme="minorEastAsia" w:hAnsi="Arial" w:cs="Arial"/>
          <w:sz w:val="24"/>
          <w:szCs w:val="24"/>
        </w:rPr>
      </w:pPr>
      <w:r>
        <w:rPr>
          <w:rFonts w:ascii="Arial" w:eastAsiaTheme="minorEastAsia" w:hAnsi="Arial" w:cs="Arial"/>
          <w:sz w:val="24"/>
          <w:szCs w:val="24"/>
        </w:rPr>
        <w:t>Si se usa la propiedad del cálculo de la probabilidad del complemento de un conjunto.</w:t>
      </w:r>
    </w:p>
    <w:p w:rsidR="00700247" w:rsidRPr="002C0CF3" w:rsidRDefault="00700247" w:rsidP="00700247">
      <w:pPr>
        <w:tabs>
          <w:tab w:val="right" w:pos="8498"/>
        </w:tabs>
        <w:spacing w:after="0"/>
        <w:jc w:val="both"/>
        <w:rPr>
          <w:rFonts w:ascii="Arial" w:hAnsi="Arial" w:cs="Arial"/>
        </w:rPr>
      </w:pPr>
      <w:r w:rsidRPr="00C87E96">
        <w:rPr>
          <w:rFonts w:ascii="Arial" w:hAnsi="Arial" w:cs="Arial"/>
        </w:rPr>
        <w:t>[</w:t>
      </w:r>
      <w:r>
        <w:rPr>
          <w:rFonts w:ascii="Arial" w:hAnsi="Arial" w:cs="Arial"/>
          <w:highlight w:val="yellow"/>
        </w:rPr>
        <w:t>SECCIÓN 3</w:t>
      </w:r>
      <w:r w:rsidRPr="00C87E96">
        <w:rPr>
          <w:rFonts w:ascii="Arial" w:hAnsi="Arial" w:cs="Arial"/>
          <w:highlight w:val="yellow"/>
        </w:rPr>
        <w:t>]</w:t>
      </w:r>
      <w:r w:rsidRPr="00C87E96">
        <w:rPr>
          <w:rFonts w:ascii="Arial" w:hAnsi="Arial" w:cs="Arial"/>
        </w:rPr>
        <w:t xml:space="preserve"> </w:t>
      </w:r>
      <w:r>
        <w:rPr>
          <w:rFonts w:ascii="Arial" w:hAnsi="Arial" w:cs="Arial"/>
          <w:b/>
        </w:rPr>
        <w:t>3.1.2</w:t>
      </w:r>
      <w:r w:rsidRPr="00C87E96">
        <w:rPr>
          <w:rFonts w:ascii="Arial" w:hAnsi="Arial" w:cs="Arial"/>
          <w:b/>
        </w:rPr>
        <w:t xml:space="preserve"> </w:t>
      </w:r>
      <w:r>
        <w:rPr>
          <w:rFonts w:ascii="Arial" w:hAnsi="Arial" w:cs="Arial"/>
          <w:b/>
        </w:rPr>
        <w:t>Función de distribución acumulada de probabilidades</w:t>
      </w:r>
    </w:p>
    <w:p w:rsidR="00700247" w:rsidRDefault="00700247" w:rsidP="00DE7FC8">
      <w:pPr>
        <w:tabs>
          <w:tab w:val="right" w:pos="8498"/>
        </w:tabs>
        <w:jc w:val="both"/>
        <w:rPr>
          <w:rFonts w:ascii="Arial" w:eastAsiaTheme="minorEastAsia" w:hAnsi="Arial" w:cs="Arial"/>
          <w:sz w:val="24"/>
          <w:szCs w:val="24"/>
        </w:rPr>
      </w:pPr>
    </w:p>
    <w:p w:rsidR="00945E35" w:rsidRPr="00DE7FC8" w:rsidRDefault="00945E35" w:rsidP="00DE7FC8">
      <w:pPr>
        <w:tabs>
          <w:tab w:val="right" w:pos="8498"/>
        </w:tabs>
        <w:jc w:val="both"/>
        <w:rPr>
          <w:rFonts w:ascii="Arial" w:eastAsiaTheme="minorEastAsia" w:hAnsi="Arial" w:cs="Arial"/>
          <w:sz w:val="24"/>
          <w:szCs w:val="24"/>
        </w:rPr>
      </w:pPr>
      <w:r>
        <w:rPr>
          <w:rFonts w:ascii="Arial" w:eastAsiaTheme="minorEastAsia" w:hAnsi="Arial" w:cs="Arial"/>
          <w:sz w:val="24"/>
          <w:szCs w:val="24"/>
        </w:rPr>
        <w:t>Es usual que para el cálculo de probabilid</w:t>
      </w:r>
      <w:r w:rsidR="001F63C4">
        <w:rPr>
          <w:rFonts w:ascii="Arial" w:eastAsiaTheme="minorEastAsia" w:hAnsi="Arial" w:cs="Arial"/>
          <w:sz w:val="24"/>
          <w:szCs w:val="24"/>
        </w:rPr>
        <w:t>ad</w:t>
      </w:r>
      <w:r>
        <w:rPr>
          <w:rFonts w:ascii="Arial" w:eastAsiaTheme="minorEastAsia" w:hAnsi="Arial" w:cs="Arial"/>
          <w:sz w:val="24"/>
          <w:szCs w:val="24"/>
        </w:rPr>
        <w:t xml:space="preserve">es de una variable aleatoria </w:t>
      </w:r>
      <w:r w:rsidR="001F63C4">
        <w:rPr>
          <w:rFonts w:ascii="Arial" w:eastAsiaTheme="minorEastAsia" w:hAnsi="Arial" w:cs="Arial"/>
          <w:sz w:val="24"/>
          <w:szCs w:val="24"/>
        </w:rPr>
        <w:t xml:space="preserve"> sea más eficiente el uso no de los complementos, ya que facilita el proceso. Es por ello que se construye la función acumulada de probabilidades.</w:t>
      </w:r>
      <w:r>
        <w:rPr>
          <w:rFonts w:ascii="Arial" w:eastAsiaTheme="minorEastAsia" w:hAnsi="Arial" w:cs="Arial"/>
          <w:sz w:val="24"/>
          <w:szCs w:val="24"/>
        </w:rPr>
        <w:t xml:space="preserve"> </w:t>
      </w:r>
    </w:p>
    <w:tbl>
      <w:tblPr>
        <w:tblStyle w:val="Tablaconcuadrcula"/>
        <w:tblW w:w="0" w:type="auto"/>
        <w:tblLook w:val="04A0" w:firstRow="1" w:lastRow="0" w:firstColumn="1" w:lastColumn="0" w:noHBand="0" w:noVBand="1"/>
      </w:tblPr>
      <w:tblGrid>
        <w:gridCol w:w="1980"/>
        <w:gridCol w:w="6848"/>
      </w:tblGrid>
      <w:tr w:rsidR="00DE7FC8" w:rsidRPr="00C87E96" w:rsidTr="00B4035A">
        <w:tc>
          <w:tcPr>
            <w:tcW w:w="8828" w:type="dxa"/>
            <w:gridSpan w:val="2"/>
            <w:shd w:val="clear" w:color="auto" w:fill="000000" w:themeFill="text1"/>
          </w:tcPr>
          <w:p w:rsidR="00DE7FC8" w:rsidRPr="00C87E96" w:rsidRDefault="00DE7FC8" w:rsidP="00B4035A">
            <w:pPr>
              <w:jc w:val="center"/>
              <w:rPr>
                <w:rFonts w:ascii="Arial" w:hAnsi="Arial" w:cs="Arial"/>
                <w:b/>
                <w:sz w:val="24"/>
                <w:szCs w:val="24"/>
              </w:rPr>
            </w:pPr>
            <w:r w:rsidRPr="00C87E96">
              <w:rPr>
                <w:rFonts w:ascii="Arial" w:hAnsi="Arial" w:cs="Arial"/>
                <w:b/>
                <w:sz w:val="24"/>
                <w:szCs w:val="24"/>
              </w:rPr>
              <w:lastRenderedPageBreak/>
              <w:t xml:space="preserve">Destacado </w:t>
            </w:r>
          </w:p>
        </w:tc>
      </w:tr>
      <w:tr w:rsidR="00DE7FC8" w:rsidRPr="00C87E96" w:rsidTr="00B4035A">
        <w:tc>
          <w:tcPr>
            <w:tcW w:w="1980" w:type="dxa"/>
          </w:tcPr>
          <w:p w:rsidR="00DE7FC8" w:rsidRPr="00C87E96" w:rsidRDefault="00DE7FC8" w:rsidP="00B4035A">
            <w:pPr>
              <w:rPr>
                <w:rFonts w:ascii="Arial" w:hAnsi="Arial" w:cs="Arial"/>
                <w:b/>
                <w:sz w:val="24"/>
                <w:szCs w:val="24"/>
              </w:rPr>
            </w:pPr>
            <w:r w:rsidRPr="00C87E96">
              <w:rPr>
                <w:rFonts w:ascii="Arial" w:hAnsi="Arial" w:cs="Arial"/>
                <w:b/>
                <w:sz w:val="24"/>
                <w:szCs w:val="24"/>
              </w:rPr>
              <w:t>Título</w:t>
            </w:r>
          </w:p>
        </w:tc>
        <w:tc>
          <w:tcPr>
            <w:tcW w:w="6848" w:type="dxa"/>
          </w:tcPr>
          <w:p w:rsidR="00DE7FC8" w:rsidRPr="00C87E96" w:rsidRDefault="00DE7FC8" w:rsidP="00B4035A">
            <w:pPr>
              <w:rPr>
                <w:rFonts w:ascii="Arial" w:hAnsi="Arial" w:cs="Arial"/>
                <w:b/>
                <w:sz w:val="24"/>
                <w:szCs w:val="24"/>
              </w:rPr>
            </w:pPr>
            <w:r>
              <w:rPr>
                <w:rFonts w:ascii="Arial" w:hAnsi="Arial" w:cs="Arial"/>
                <w:b/>
                <w:sz w:val="24"/>
                <w:szCs w:val="24"/>
              </w:rPr>
              <w:t>Definición de función de distribución acumulada</w:t>
            </w:r>
            <w:r w:rsidR="00700247">
              <w:rPr>
                <w:rFonts w:ascii="Arial" w:hAnsi="Arial" w:cs="Arial"/>
                <w:b/>
                <w:sz w:val="24"/>
                <w:szCs w:val="24"/>
              </w:rPr>
              <w:t xml:space="preserve"> de probabilidades</w:t>
            </w:r>
          </w:p>
        </w:tc>
      </w:tr>
      <w:tr w:rsidR="00DE7FC8" w:rsidRPr="00C87E96" w:rsidTr="00B4035A">
        <w:tc>
          <w:tcPr>
            <w:tcW w:w="1980" w:type="dxa"/>
          </w:tcPr>
          <w:p w:rsidR="00DE7FC8" w:rsidRPr="00C87E96" w:rsidRDefault="00DE7FC8" w:rsidP="00B4035A">
            <w:pPr>
              <w:rPr>
                <w:rFonts w:ascii="Arial" w:hAnsi="Arial" w:cs="Arial"/>
                <w:sz w:val="24"/>
                <w:szCs w:val="24"/>
              </w:rPr>
            </w:pPr>
            <w:r w:rsidRPr="00C87E96">
              <w:rPr>
                <w:rFonts w:ascii="Arial" w:hAnsi="Arial" w:cs="Arial"/>
                <w:b/>
                <w:sz w:val="24"/>
                <w:szCs w:val="24"/>
              </w:rPr>
              <w:t>Contenido</w:t>
            </w:r>
          </w:p>
        </w:tc>
        <w:tc>
          <w:tcPr>
            <w:tcW w:w="6848" w:type="dxa"/>
          </w:tcPr>
          <w:p w:rsidR="00DE7FC8" w:rsidRDefault="0036715F" w:rsidP="00B4035A">
            <w:pPr>
              <w:tabs>
                <w:tab w:val="right" w:pos="8498"/>
              </w:tabs>
              <w:jc w:val="both"/>
              <w:rPr>
                <w:rFonts w:ascii="Arial" w:eastAsiaTheme="minorEastAsia" w:hAnsi="Arial" w:cs="Arial"/>
                <w:sz w:val="24"/>
                <w:szCs w:val="24"/>
              </w:rPr>
            </w:pPr>
            <w:r>
              <w:rPr>
                <w:rFonts w:ascii="Arial" w:eastAsiaTheme="minorEastAsia" w:hAnsi="Arial" w:cs="Arial"/>
                <w:sz w:val="24"/>
                <w:szCs w:val="24"/>
              </w:rPr>
              <w:t xml:space="preserve">Dada una variable aleatoria discreta con  </w:t>
            </w:r>
            <w:r w:rsidRPr="00945E35">
              <w:rPr>
                <w:rFonts w:ascii="Arial" w:eastAsiaTheme="minorEastAsia" w:hAnsi="Arial" w:cs="Arial"/>
                <w:i/>
                <w:sz w:val="24"/>
                <w:szCs w:val="24"/>
              </w:rPr>
              <w:t>X</w:t>
            </w:r>
            <w:r w:rsidR="00945E35" w:rsidRPr="00945E35">
              <w:rPr>
                <w:rFonts w:ascii="Arial" w:eastAsiaTheme="minorEastAsia" w:hAnsi="Arial" w:cs="Arial"/>
                <w:i/>
                <w:sz w:val="24"/>
                <w:szCs w:val="24"/>
              </w:rPr>
              <w:t>=0,1,2,…,n</w:t>
            </w:r>
            <w:r>
              <w:rPr>
                <w:rFonts w:ascii="Arial" w:eastAsiaTheme="minorEastAsia" w:hAnsi="Arial" w:cs="Arial"/>
                <w:sz w:val="24"/>
                <w:szCs w:val="24"/>
              </w:rPr>
              <w:t>, con función de distribució</w:t>
            </w:r>
            <w:r w:rsidR="00945E35">
              <w:rPr>
                <w:rFonts w:ascii="Arial" w:eastAsiaTheme="minorEastAsia" w:hAnsi="Arial" w:cs="Arial"/>
                <w:sz w:val="24"/>
                <w:szCs w:val="24"/>
              </w:rPr>
              <w:t xml:space="preserve">n de distribución </w:t>
            </w:r>
            <w:r w:rsidR="00945E35" w:rsidRPr="00945E35">
              <w:rPr>
                <w:rFonts w:ascii="Arial" w:eastAsiaTheme="minorEastAsia" w:hAnsi="Arial" w:cs="Arial"/>
                <w:i/>
                <w:sz w:val="24"/>
                <w:szCs w:val="24"/>
              </w:rPr>
              <w:t>f(x)</w:t>
            </w:r>
            <w:r w:rsidR="00945E35">
              <w:rPr>
                <w:rFonts w:ascii="Arial" w:eastAsiaTheme="minorEastAsia" w:hAnsi="Arial" w:cs="Arial"/>
                <w:sz w:val="24"/>
                <w:szCs w:val="24"/>
              </w:rPr>
              <w:t xml:space="preserve">, se define la </w:t>
            </w:r>
            <w:r w:rsidR="00945E35" w:rsidRPr="00945E35">
              <w:rPr>
                <w:rFonts w:ascii="Arial" w:eastAsiaTheme="minorEastAsia" w:hAnsi="Arial" w:cs="Arial"/>
                <w:b/>
                <w:sz w:val="24"/>
                <w:szCs w:val="24"/>
              </w:rPr>
              <w:t>Función de Distribución Acumulada de Probabilidades de X, F(x)</w:t>
            </w:r>
            <w:r w:rsidR="00945E35">
              <w:rPr>
                <w:rFonts w:ascii="Arial" w:eastAsiaTheme="minorEastAsia" w:hAnsi="Arial" w:cs="Arial"/>
                <w:sz w:val="24"/>
                <w:szCs w:val="24"/>
              </w:rPr>
              <w:t xml:space="preserve"> como:</w:t>
            </w:r>
          </w:p>
          <w:p w:rsidR="00945E35" w:rsidRPr="00945E35" w:rsidRDefault="00945E35" w:rsidP="00945E35">
            <w:pPr>
              <w:tabs>
                <w:tab w:val="right" w:pos="8498"/>
              </w:tabs>
              <w:jc w:val="both"/>
              <w:rPr>
                <w:rFonts w:ascii="Arial" w:eastAsiaTheme="minorEastAsia" w:hAnsi="Arial" w:cs="Arial"/>
                <w:sz w:val="24"/>
                <w:szCs w:val="24"/>
              </w:rPr>
            </w:pPr>
            <m:oMathPara>
              <m:oMath>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m:t>
                    </m:r>
                  </m:e>
                </m:d>
                <m:r>
                  <w:rPr>
                    <w:rFonts w:ascii="Cambria Math" w:eastAsiaTheme="minorEastAsia" w:hAnsi="Cambria Math" w:cs="Arial"/>
                    <w:sz w:val="24"/>
                    <w:szCs w:val="24"/>
                  </w:rPr>
                  <m:t>=f(x≤</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r>
                  <w:rPr>
                    <w:rFonts w:ascii="Cambria Math" w:eastAsiaTheme="minorEastAsia" w:hAnsi="Cambria Math" w:cs="Arial"/>
                    <w:sz w:val="24"/>
                    <w:szCs w:val="24"/>
                  </w:rPr>
                  <m:t>)</m:t>
                </m:r>
              </m:oMath>
            </m:oMathPara>
          </w:p>
          <w:p w:rsidR="00945E35" w:rsidRPr="001F1901" w:rsidRDefault="00945E35" w:rsidP="00945E35">
            <w:pPr>
              <w:tabs>
                <w:tab w:val="right" w:pos="8498"/>
              </w:tabs>
              <w:jc w:val="both"/>
              <w:rPr>
                <w:rFonts w:ascii="Arial" w:eastAsiaTheme="minorEastAsia" w:hAnsi="Arial" w:cs="Arial"/>
                <w:sz w:val="24"/>
                <w:szCs w:val="24"/>
              </w:rPr>
            </w:pPr>
            <w:r>
              <w:rPr>
                <w:rFonts w:ascii="Arial" w:eastAsiaTheme="minorEastAsia" w:hAnsi="Arial" w:cs="Arial"/>
                <w:sz w:val="24"/>
                <w:szCs w:val="24"/>
              </w:rPr>
              <w:t xml:space="preserve">Para todo </w:t>
            </w:r>
            <m:oMath>
              <m:r>
                <w:rPr>
                  <w:rFonts w:ascii="Cambria Math" w:eastAsiaTheme="minorEastAsia" w:hAnsi="Cambria Math" w:cs="Arial"/>
                  <w:sz w:val="24"/>
                  <w:szCs w:val="24"/>
                </w:rPr>
                <m:t>0≤</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r>
                <w:rPr>
                  <w:rFonts w:ascii="Cambria Math" w:eastAsiaTheme="minorEastAsia" w:hAnsi="Cambria Math" w:cs="Arial"/>
                  <w:sz w:val="24"/>
                  <w:szCs w:val="24"/>
                </w:rPr>
                <m:t>≤n</m:t>
              </m:r>
            </m:oMath>
          </w:p>
        </w:tc>
      </w:tr>
    </w:tbl>
    <w:p w:rsidR="00DE7FC8" w:rsidRDefault="001F63C4" w:rsidP="00DE7FC8">
      <w:pPr>
        <w:tabs>
          <w:tab w:val="right" w:pos="8498"/>
        </w:tabs>
        <w:jc w:val="both"/>
        <w:rPr>
          <w:rFonts w:ascii="Arial" w:eastAsiaTheme="minorEastAsia" w:hAnsi="Arial" w:cs="Arial"/>
          <w:sz w:val="24"/>
          <w:szCs w:val="24"/>
        </w:rPr>
      </w:pPr>
      <w:r>
        <w:rPr>
          <w:rFonts w:ascii="Arial" w:eastAsiaTheme="minorEastAsia" w:hAnsi="Arial" w:cs="Arial"/>
          <w:sz w:val="24"/>
          <w:szCs w:val="24"/>
        </w:rPr>
        <w:t>Para el ejemplo de las baterías, la función acumulada de probabilidades se construye de la siguiente forma:</w:t>
      </w:r>
    </w:p>
    <w:tbl>
      <w:tblPr>
        <w:tblStyle w:val="Tablaconcuadrcula"/>
        <w:tblW w:w="8647" w:type="dxa"/>
        <w:tblInd w:w="279" w:type="dxa"/>
        <w:tblLook w:val="04A0" w:firstRow="1" w:lastRow="0" w:firstColumn="1" w:lastColumn="0" w:noHBand="0" w:noVBand="1"/>
      </w:tblPr>
      <w:tblGrid>
        <w:gridCol w:w="1134"/>
        <w:gridCol w:w="7513"/>
      </w:tblGrid>
      <w:tr w:rsidR="001F63C4" w:rsidTr="001F63C4">
        <w:tc>
          <w:tcPr>
            <w:tcW w:w="1134" w:type="dxa"/>
          </w:tcPr>
          <w:p w:rsidR="001F63C4" w:rsidRDefault="001F63C4" w:rsidP="001F63C4">
            <w:pPr>
              <w:tabs>
                <w:tab w:val="right" w:pos="8498"/>
              </w:tabs>
              <w:jc w:val="both"/>
              <w:rPr>
                <w:rFonts w:ascii="Arial" w:eastAsiaTheme="minorEastAsia" w:hAnsi="Arial" w:cs="Arial"/>
                <w:sz w:val="24"/>
                <w:szCs w:val="24"/>
              </w:rPr>
            </w:pPr>
            <w:r>
              <w:rPr>
                <w:rFonts w:ascii="Arial" w:eastAsiaTheme="minorEastAsia" w:hAnsi="Arial" w:cs="Arial"/>
                <w:sz w:val="24"/>
                <w:szCs w:val="24"/>
              </w:rPr>
              <w:t xml:space="preserve">Si </w:t>
            </w:r>
            <m:oMath>
              <m:r>
                <w:rPr>
                  <w:rFonts w:ascii="Cambria Math" w:eastAsiaTheme="minorEastAsia" w:hAnsi="Cambria Math" w:cs="Arial"/>
                  <w:sz w:val="24"/>
                  <w:szCs w:val="24"/>
                </w:rPr>
                <m:t>x≤0</m:t>
              </m:r>
            </m:oMath>
          </w:p>
        </w:tc>
        <w:tc>
          <w:tcPr>
            <w:tcW w:w="7513" w:type="dxa"/>
          </w:tcPr>
          <w:p w:rsidR="001F63C4" w:rsidRPr="00E24A76" w:rsidRDefault="001F63C4" w:rsidP="00E24A76">
            <w:pPr>
              <w:tabs>
                <w:tab w:val="right" w:pos="8498"/>
              </w:tabs>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0</m:t>
                    </m:r>
                  </m:e>
                </m:d>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0</m:t>
                    </m:r>
                  </m:e>
                </m:d>
                <m:r>
                  <w:rPr>
                    <w:rFonts w:ascii="Cambria Math" w:eastAsiaTheme="minorEastAsia" w:hAnsi="Cambria Math" w:cs="Arial"/>
                    <w:sz w:val="24"/>
                    <w:szCs w:val="24"/>
                  </w:rPr>
                  <m:t>=0.008</m:t>
                </m:r>
                <m:r>
                  <w:rPr>
                    <w:rFonts w:ascii="Cambria Math" w:eastAsiaTheme="minorEastAsia" w:hAnsi="Cambria Math" w:cs="Arial"/>
                    <w:sz w:val="24"/>
                    <w:szCs w:val="24"/>
                  </w:rPr>
                  <m:t>1</m:t>
                </m:r>
              </m:oMath>
            </m:oMathPara>
          </w:p>
        </w:tc>
      </w:tr>
      <w:tr w:rsidR="001F63C4" w:rsidTr="001F63C4">
        <w:tc>
          <w:tcPr>
            <w:tcW w:w="1134" w:type="dxa"/>
          </w:tcPr>
          <w:p w:rsidR="001F63C4" w:rsidRDefault="001F63C4" w:rsidP="001F63C4">
            <w:pPr>
              <w:tabs>
                <w:tab w:val="right" w:pos="8498"/>
              </w:tabs>
              <w:jc w:val="both"/>
              <w:rPr>
                <w:rFonts w:ascii="Arial" w:eastAsiaTheme="minorEastAsia" w:hAnsi="Arial" w:cs="Arial"/>
                <w:sz w:val="24"/>
                <w:szCs w:val="24"/>
              </w:rPr>
            </w:pPr>
            <w:r>
              <w:rPr>
                <w:rFonts w:ascii="Arial" w:eastAsiaTheme="minorEastAsia" w:hAnsi="Arial" w:cs="Arial"/>
                <w:sz w:val="24"/>
                <w:szCs w:val="24"/>
              </w:rPr>
              <w:t xml:space="preserve">Si </w:t>
            </w:r>
            <m:oMath>
              <m:r>
                <w:rPr>
                  <w:rFonts w:ascii="Cambria Math" w:eastAsiaTheme="minorEastAsia" w:hAnsi="Cambria Math" w:cs="Arial"/>
                  <w:sz w:val="24"/>
                  <w:szCs w:val="24"/>
                </w:rPr>
                <m:t>x≤1</m:t>
              </m:r>
            </m:oMath>
          </w:p>
        </w:tc>
        <w:tc>
          <w:tcPr>
            <w:tcW w:w="7513" w:type="dxa"/>
          </w:tcPr>
          <w:p w:rsidR="001F63C4" w:rsidRPr="00E24A76" w:rsidRDefault="001F63C4" w:rsidP="00E24A76">
            <w:pPr>
              <w:tabs>
                <w:tab w:val="right" w:pos="8498"/>
              </w:tabs>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1</m:t>
                    </m:r>
                  </m:e>
                </m:d>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0</m:t>
                    </m:r>
                  </m:e>
                </m:d>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1</m:t>
                    </m:r>
                  </m:e>
                </m:d>
                <m:r>
                  <w:rPr>
                    <w:rFonts w:ascii="Cambria Math" w:eastAsiaTheme="minorEastAsia" w:hAnsi="Cambria Math" w:cs="Arial"/>
                    <w:sz w:val="24"/>
                    <w:szCs w:val="24"/>
                  </w:rPr>
                  <m:t>=0.0081+0.0756=0.083</m:t>
                </m:r>
                <m:r>
                  <w:rPr>
                    <w:rFonts w:ascii="Cambria Math" w:eastAsiaTheme="minorEastAsia" w:hAnsi="Cambria Math" w:cs="Arial"/>
                    <w:sz w:val="24"/>
                    <w:szCs w:val="24"/>
                  </w:rPr>
                  <m:t>7</m:t>
                </m:r>
              </m:oMath>
            </m:oMathPara>
          </w:p>
        </w:tc>
      </w:tr>
      <w:tr w:rsidR="001F63C4" w:rsidTr="001F63C4">
        <w:tc>
          <w:tcPr>
            <w:tcW w:w="1134" w:type="dxa"/>
          </w:tcPr>
          <w:p w:rsidR="001F63C4" w:rsidRDefault="001F63C4" w:rsidP="001F63C4">
            <w:pPr>
              <w:tabs>
                <w:tab w:val="right" w:pos="8498"/>
              </w:tabs>
              <w:jc w:val="both"/>
              <w:rPr>
                <w:rFonts w:ascii="Arial" w:eastAsiaTheme="minorEastAsia" w:hAnsi="Arial" w:cs="Arial"/>
                <w:sz w:val="24"/>
                <w:szCs w:val="24"/>
              </w:rPr>
            </w:pPr>
            <w:r>
              <w:rPr>
                <w:rFonts w:ascii="Arial" w:eastAsiaTheme="minorEastAsia" w:hAnsi="Arial" w:cs="Arial"/>
                <w:sz w:val="24"/>
                <w:szCs w:val="24"/>
              </w:rPr>
              <w:t xml:space="preserve">Si </w:t>
            </w:r>
            <m:oMath>
              <m:r>
                <w:rPr>
                  <w:rFonts w:ascii="Cambria Math" w:eastAsiaTheme="minorEastAsia" w:hAnsi="Cambria Math" w:cs="Arial"/>
                  <w:sz w:val="24"/>
                  <w:szCs w:val="24"/>
                </w:rPr>
                <m:t>x≤2</m:t>
              </m:r>
            </m:oMath>
          </w:p>
        </w:tc>
        <w:tc>
          <w:tcPr>
            <w:tcW w:w="7513" w:type="dxa"/>
          </w:tcPr>
          <w:p w:rsidR="001F63C4" w:rsidRPr="00E24A76" w:rsidRDefault="001F63C4" w:rsidP="00E24A76">
            <w:pPr>
              <w:tabs>
                <w:tab w:val="right" w:pos="8498"/>
              </w:tabs>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2</m:t>
                    </m:r>
                  </m:e>
                </m:d>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0</m:t>
                    </m:r>
                  </m:e>
                </m:d>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1</m:t>
                    </m:r>
                  </m:e>
                </m:d>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2</m:t>
                    </m:r>
                  </m:e>
                </m:d>
                <m:r>
                  <w:rPr>
                    <w:rFonts w:ascii="Cambria Math" w:eastAsiaTheme="minorEastAsia" w:hAnsi="Cambria Math" w:cs="Arial"/>
                    <w:sz w:val="24"/>
                    <w:szCs w:val="24"/>
                  </w:rPr>
                  <m:t>=0.0081+0.0756+0.2646=0.348</m:t>
                </m:r>
                <m:r>
                  <w:rPr>
                    <w:rFonts w:ascii="Cambria Math" w:eastAsiaTheme="minorEastAsia" w:hAnsi="Cambria Math" w:cs="Arial"/>
                    <w:sz w:val="24"/>
                    <w:szCs w:val="24"/>
                  </w:rPr>
                  <m:t>3</m:t>
                </m:r>
              </m:oMath>
            </m:oMathPara>
          </w:p>
        </w:tc>
      </w:tr>
      <w:tr w:rsidR="001F63C4" w:rsidTr="001F63C4">
        <w:tc>
          <w:tcPr>
            <w:tcW w:w="1134" w:type="dxa"/>
          </w:tcPr>
          <w:p w:rsidR="001F63C4" w:rsidRDefault="001F63C4" w:rsidP="001F63C4">
            <w:pPr>
              <w:tabs>
                <w:tab w:val="right" w:pos="8498"/>
              </w:tabs>
              <w:jc w:val="both"/>
              <w:rPr>
                <w:rFonts w:ascii="Arial" w:eastAsiaTheme="minorEastAsia" w:hAnsi="Arial" w:cs="Arial"/>
                <w:sz w:val="24"/>
                <w:szCs w:val="24"/>
              </w:rPr>
            </w:pPr>
            <w:r>
              <w:rPr>
                <w:rFonts w:ascii="Arial" w:eastAsiaTheme="minorEastAsia" w:hAnsi="Arial" w:cs="Arial"/>
                <w:sz w:val="24"/>
                <w:szCs w:val="24"/>
              </w:rPr>
              <w:t xml:space="preserve">Si </w:t>
            </w:r>
            <m:oMath>
              <m:r>
                <w:rPr>
                  <w:rFonts w:ascii="Cambria Math" w:eastAsiaTheme="minorEastAsia" w:hAnsi="Cambria Math" w:cs="Arial"/>
                  <w:sz w:val="24"/>
                  <w:szCs w:val="24"/>
                </w:rPr>
                <m:t>x≤3</m:t>
              </m:r>
            </m:oMath>
          </w:p>
        </w:tc>
        <w:tc>
          <w:tcPr>
            <w:tcW w:w="7513" w:type="dxa"/>
          </w:tcPr>
          <w:p w:rsidR="001F63C4" w:rsidRPr="00E24A76" w:rsidRDefault="001F63C4" w:rsidP="00E24A76">
            <w:pPr>
              <w:tabs>
                <w:tab w:val="right" w:pos="8498"/>
              </w:tabs>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3</m:t>
                    </m:r>
                  </m:e>
                </m:d>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0</m:t>
                    </m:r>
                  </m:e>
                </m:d>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1</m:t>
                    </m:r>
                  </m:e>
                </m:d>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2</m:t>
                    </m:r>
                  </m:e>
                </m:d>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3</m:t>
                    </m:r>
                  </m:e>
                </m:d>
                <m:r>
                  <w:rPr>
                    <w:rFonts w:ascii="Cambria Math" w:eastAsiaTheme="minorEastAsia" w:hAnsi="Cambria Math" w:cs="Arial"/>
                    <w:sz w:val="24"/>
                    <w:szCs w:val="24"/>
                  </w:rPr>
                  <m:t>=0.0081+0.0756+0.2646+0.4116=0.759</m:t>
                </m:r>
                <m:r>
                  <w:rPr>
                    <w:rFonts w:ascii="Cambria Math" w:eastAsiaTheme="minorEastAsia" w:hAnsi="Cambria Math" w:cs="Arial"/>
                    <w:sz w:val="24"/>
                    <w:szCs w:val="24"/>
                  </w:rPr>
                  <m:t>9</m:t>
                </m:r>
              </m:oMath>
            </m:oMathPara>
          </w:p>
        </w:tc>
      </w:tr>
      <w:tr w:rsidR="001F63C4" w:rsidTr="001F63C4">
        <w:tc>
          <w:tcPr>
            <w:tcW w:w="1134" w:type="dxa"/>
          </w:tcPr>
          <w:p w:rsidR="001F63C4" w:rsidRDefault="001F63C4" w:rsidP="001F63C4">
            <w:pPr>
              <w:tabs>
                <w:tab w:val="right" w:pos="8498"/>
              </w:tabs>
              <w:jc w:val="both"/>
              <w:rPr>
                <w:rFonts w:ascii="Arial" w:eastAsiaTheme="minorEastAsia" w:hAnsi="Arial" w:cs="Arial"/>
                <w:sz w:val="24"/>
                <w:szCs w:val="24"/>
              </w:rPr>
            </w:pPr>
            <w:r>
              <w:rPr>
                <w:rFonts w:ascii="Arial" w:eastAsiaTheme="minorEastAsia" w:hAnsi="Arial" w:cs="Arial"/>
                <w:sz w:val="24"/>
                <w:szCs w:val="24"/>
              </w:rPr>
              <w:t xml:space="preserve">Si </w:t>
            </w:r>
            <m:oMath>
              <m:r>
                <w:rPr>
                  <w:rFonts w:ascii="Cambria Math" w:eastAsiaTheme="minorEastAsia" w:hAnsi="Cambria Math" w:cs="Arial"/>
                  <w:sz w:val="24"/>
                  <w:szCs w:val="24"/>
                </w:rPr>
                <m:t>x≤4</m:t>
              </m:r>
            </m:oMath>
          </w:p>
        </w:tc>
        <w:tc>
          <w:tcPr>
            <w:tcW w:w="7513" w:type="dxa"/>
          </w:tcPr>
          <w:p w:rsidR="001F63C4" w:rsidRPr="00E24A76" w:rsidRDefault="001F63C4" w:rsidP="00E24A76">
            <w:pPr>
              <w:tabs>
                <w:tab w:val="right" w:pos="8498"/>
              </w:tabs>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4</m:t>
                    </m:r>
                  </m:e>
                </m:d>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0</m:t>
                    </m:r>
                  </m:e>
                </m:d>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1</m:t>
                    </m:r>
                  </m:e>
                </m:d>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2</m:t>
                    </m:r>
                  </m:e>
                </m:d>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3</m:t>
                    </m:r>
                  </m:e>
                </m:d>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4</m:t>
                    </m:r>
                  </m:e>
                </m:d>
                <m:r>
                  <w:rPr>
                    <w:rFonts w:ascii="Cambria Math" w:eastAsiaTheme="minorEastAsia" w:hAnsi="Cambria Math" w:cs="Arial"/>
                    <w:sz w:val="24"/>
                    <w:szCs w:val="24"/>
                  </w:rPr>
                  <m:t>=0.0081+0.0756+0.2646+0.4116+0.2401=</m:t>
                </m:r>
                <m:r>
                  <w:rPr>
                    <w:rFonts w:ascii="Cambria Math" w:eastAsiaTheme="minorEastAsia" w:hAnsi="Cambria Math" w:cs="Arial"/>
                    <w:sz w:val="24"/>
                    <w:szCs w:val="24"/>
                  </w:rPr>
                  <m:t>1</m:t>
                </m:r>
              </m:oMath>
            </m:oMathPara>
          </w:p>
        </w:tc>
      </w:tr>
    </w:tbl>
    <w:p w:rsidR="00121783" w:rsidRDefault="00121783" w:rsidP="00DE7FC8">
      <w:pPr>
        <w:tabs>
          <w:tab w:val="right" w:pos="8498"/>
        </w:tabs>
        <w:jc w:val="both"/>
        <w:rPr>
          <w:rFonts w:ascii="Arial" w:eastAsiaTheme="minorEastAsia" w:hAnsi="Arial" w:cs="Arial"/>
          <w:sz w:val="24"/>
          <w:szCs w:val="24"/>
        </w:rPr>
      </w:pPr>
      <w:r>
        <w:rPr>
          <w:rFonts w:ascii="Arial" w:eastAsiaTheme="minorEastAsia" w:hAnsi="Arial" w:cs="Arial"/>
          <w:sz w:val="24"/>
          <w:szCs w:val="24"/>
        </w:rPr>
        <w:t>Una de las principales características de la función acumulada de probabilidades es que la función acumulada en el último valor de la variable debe ser 1.</w:t>
      </w:r>
    </w:p>
    <w:p w:rsidR="00121783" w:rsidRDefault="00121783" w:rsidP="00DE7FC8">
      <w:pPr>
        <w:tabs>
          <w:tab w:val="right" w:pos="8498"/>
        </w:tabs>
        <w:jc w:val="both"/>
        <w:rPr>
          <w:rFonts w:ascii="Arial" w:eastAsiaTheme="minorEastAsia" w:hAnsi="Arial" w:cs="Arial"/>
          <w:sz w:val="24"/>
          <w:szCs w:val="24"/>
        </w:rPr>
      </w:pPr>
      <w:r>
        <w:rPr>
          <w:rFonts w:ascii="Arial" w:eastAsiaTheme="minorEastAsia" w:hAnsi="Arial" w:cs="Arial"/>
          <w:sz w:val="24"/>
          <w:szCs w:val="24"/>
        </w:rPr>
        <w:t xml:space="preserve">En términos funcionales, la función </w:t>
      </w:r>
      <m:oMath>
        <m:r>
          <w:rPr>
            <w:rFonts w:ascii="Cambria Math" w:eastAsiaTheme="minorEastAsia" w:hAnsi="Cambria Math" w:cs="Arial"/>
            <w:sz w:val="24"/>
            <w:szCs w:val="24"/>
          </w:rPr>
          <m:t>F(x)</m:t>
        </m:r>
      </m:oMath>
      <w:r>
        <w:rPr>
          <w:rFonts w:ascii="Arial" w:eastAsiaTheme="minorEastAsia" w:hAnsi="Arial" w:cs="Arial"/>
          <w:sz w:val="24"/>
          <w:szCs w:val="24"/>
        </w:rPr>
        <w:t xml:space="preserve"> se expresa:</w:t>
      </w:r>
    </w:p>
    <w:p w:rsidR="00121783" w:rsidRDefault="00121783" w:rsidP="00DE7FC8">
      <w:pPr>
        <w:tabs>
          <w:tab w:val="right" w:pos="8498"/>
        </w:tabs>
        <w:jc w:val="both"/>
        <w:rPr>
          <w:rFonts w:ascii="Arial" w:eastAsiaTheme="minorEastAsia" w:hAnsi="Arial" w:cs="Arial"/>
          <w:sz w:val="24"/>
          <w:szCs w:val="24"/>
        </w:rPr>
      </w:pPr>
      <m:oMathPara>
        <m:oMath>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m:t>
              </m:r>
            </m:e>
          </m:d>
          <m:r>
            <w:rPr>
              <w:rFonts w:ascii="Cambria Math" w:eastAsiaTheme="minorEastAsia" w:hAnsi="Cambria Math" w:cs="Arial"/>
              <w:sz w:val="24"/>
              <w:szCs w:val="24"/>
            </w:rPr>
            <m:t>=</m:t>
          </m:r>
          <m:d>
            <m:dPr>
              <m:begChr m:val="{"/>
              <m:endChr m:val=""/>
              <m:ctrlPr>
                <w:rPr>
                  <w:rFonts w:ascii="Cambria Math" w:eastAsiaTheme="minorEastAsia" w:hAnsi="Cambria Math" w:cs="Arial"/>
                  <w:i/>
                  <w:sz w:val="24"/>
                  <w:szCs w:val="24"/>
                </w:rPr>
              </m:ctrlPr>
            </m:dPr>
            <m:e>
              <m:m>
                <m:mPr>
                  <m:mcs>
                    <m:mc>
                      <m:mcPr>
                        <m:count m:val="1"/>
                        <m:mcJc m:val="center"/>
                      </m:mcPr>
                    </m:mc>
                  </m:mcs>
                  <m:ctrlPr>
                    <w:rPr>
                      <w:rFonts w:ascii="Cambria Math" w:eastAsiaTheme="minorEastAsia" w:hAnsi="Cambria Math" w:cs="Arial"/>
                      <w:i/>
                      <w:sz w:val="24"/>
                      <w:szCs w:val="24"/>
                    </w:rPr>
                  </m:ctrlPr>
                </m:mPr>
                <m:mr>
                  <m:e>
                    <m:m>
                      <m:mPr>
                        <m:mcs>
                          <m:mc>
                            <m:mcPr>
                              <m:count m:val="1"/>
                              <m:mcJc m:val="center"/>
                            </m:mcPr>
                          </m:mc>
                        </m:mcs>
                        <m:ctrlPr>
                          <w:rPr>
                            <w:rFonts w:ascii="Cambria Math" w:eastAsiaTheme="minorEastAsia" w:hAnsi="Cambria Math" w:cs="Arial"/>
                            <w:i/>
                            <w:sz w:val="24"/>
                            <w:szCs w:val="24"/>
                          </w:rPr>
                        </m:ctrlPr>
                      </m:mPr>
                      <m:mr>
                        <m:e>
                          <m:r>
                            <w:rPr>
                              <w:rFonts w:ascii="Cambria Math" w:eastAsiaTheme="minorEastAsia" w:hAnsi="Cambria Math" w:cs="Arial"/>
                              <w:sz w:val="24"/>
                              <w:szCs w:val="24"/>
                            </w:rPr>
                            <m:t>0.0081               si x≤0</m:t>
                          </m:r>
                        </m:e>
                      </m:mr>
                      <m:mr>
                        <m:e>
                          <m:r>
                            <w:rPr>
                              <w:rFonts w:ascii="Cambria Math" w:eastAsiaTheme="minorEastAsia" w:hAnsi="Cambria Math" w:cs="Arial"/>
                              <w:sz w:val="24"/>
                              <w:szCs w:val="24"/>
                            </w:rPr>
                            <m:t>0.0837        si 0&lt;x≤1</m:t>
                          </m:r>
                        </m:e>
                      </m:mr>
                      <m:mr>
                        <m:e>
                          <m:r>
                            <w:rPr>
                              <w:rFonts w:ascii="Cambria Math" w:eastAsiaTheme="minorEastAsia" w:hAnsi="Cambria Math" w:cs="Arial"/>
                              <w:sz w:val="24"/>
                              <w:szCs w:val="24"/>
                            </w:rPr>
                            <m:t>0.3483       si 1&lt;x≤2</m:t>
                          </m:r>
                        </m:e>
                      </m:mr>
                    </m:m>
                  </m:e>
                </m:mr>
                <m:mr>
                  <m:e>
                    <m:r>
                      <w:rPr>
                        <w:rFonts w:ascii="Cambria Math" w:eastAsiaTheme="minorEastAsia" w:hAnsi="Cambria Math" w:cs="Arial"/>
                        <w:sz w:val="24"/>
                        <w:szCs w:val="24"/>
                      </w:rPr>
                      <m:t>0.7599       si 2&lt;x≤3</m:t>
                    </m:r>
                  </m:e>
                </m:mr>
                <m:mr>
                  <m:e>
                    <m:r>
                      <w:rPr>
                        <w:rFonts w:ascii="Cambria Math" w:eastAsiaTheme="minorEastAsia" w:hAnsi="Cambria Math" w:cs="Arial"/>
                        <w:sz w:val="24"/>
                        <w:szCs w:val="24"/>
                      </w:rPr>
                      <m:t xml:space="preserve">  1                si  x≥4</m:t>
                    </m:r>
                  </m:e>
                </m:mr>
              </m:m>
            </m:e>
          </m:d>
        </m:oMath>
      </m:oMathPara>
    </w:p>
    <w:p w:rsidR="001F63C4" w:rsidRDefault="00E24A76" w:rsidP="00DE7FC8">
      <w:pPr>
        <w:tabs>
          <w:tab w:val="right" w:pos="8498"/>
        </w:tabs>
        <w:jc w:val="both"/>
        <w:rPr>
          <w:rFonts w:ascii="Arial" w:eastAsiaTheme="minorEastAsia" w:hAnsi="Arial" w:cs="Arial"/>
          <w:sz w:val="24"/>
          <w:szCs w:val="24"/>
        </w:rPr>
      </w:pPr>
      <w:r>
        <w:rPr>
          <w:rFonts w:ascii="Arial" w:eastAsiaTheme="minorEastAsia" w:hAnsi="Arial" w:cs="Arial"/>
          <w:sz w:val="24"/>
          <w:szCs w:val="24"/>
        </w:rPr>
        <w:t xml:space="preserve">Luego, la función </w:t>
      </w:r>
      <m:oMath>
        <m:r>
          <w:rPr>
            <w:rFonts w:ascii="Cambria Math" w:eastAsiaTheme="minorEastAsia" w:hAnsi="Cambria Math" w:cs="Arial"/>
            <w:sz w:val="24"/>
            <w:szCs w:val="24"/>
          </w:rPr>
          <m:t>F(x)</m:t>
        </m:r>
      </m:oMath>
      <w:r>
        <w:rPr>
          <w:rFonts w:ascii="Arial" w:eastAsiaTheme="minorEastAsia" w:hAnsi="Arial" w:cs="Arial"/>
          <w:sz w:val="24"/>
          <w:szCs w:val="24"/>
        </w:rPr>
        <w:t xml:space="preserve"> se define para todos los valores reales de x. Esta función permite generalizar el modelo del cálculo de probabilidades para cualquier valor real. Además, se trata de una función definida a trozos.</w:t>
      </w:r>
    </w:p>
    <w:p w:rsidR="00E24A76" w:rsidRDefault="00E24A76" w:rsidP="00DE7FC8">
      <w:pPr>
        <w:tabs>
          <w:tab w:val="right" w:pos="8498"/>
        </w:tabs>
        <w:jc w:val="both"/>
        <w:rPr>
          <w:rFonts w:ascii="Arial" w:eastAsiaTheme="minorEastAsia" w:hAnsi="Arial" w:cs="Arial"/>
          <w:sz w:val="24"/>
          <w:szCs w:val="24"/>
        </w:rPr>
      </w:pPr>
      <w:r>
        <w:rPr>
          <w:rFonts w:ascii="Arial" w:eastAsiaTheme="minorEastAsia" w:hAnsi="Arial" w:cs="Arial"/>
          <w:sz w:val="24"/>
          <w:szCs w:val="24"/>
        </w:rPr>
        <w:t>La gráfica de la función es:</w:t>
      </w:r>
    </w:p>
    <w:tbl>
      <w:tblPr>
        <w:tblStyle w:val="Tablaconcuadrcula"/>
        <w:tblW w:w="9054" w:type="dxa"/>
        <w:tblLayout w:type="fixed"/>
        <w:tblLook w:val="04A0" w:firstRow="1" w:lastRow="0" w:firstColumn="1" w:lastColumn="0" w:noHBand="0" w:noVBand="1"/>
      </w:tblPr>
      <w:tblGrid>
        <w:gridCol w:w="1980"/>
        <w:gridCol w:w="7074"/>
      </w:tblGrid>
      <w:tr w:rsidR="00BB1666" w:rsidRPr="00C87E96" w:rsidTr="00B4035A">
        <w:tc>
          <w:tcPr>
            <w:tcW w:w="9054" w:type="dxa"/>
            <w:gridSpan w:val="2"/>
            <w:shd w:val="clear" w:color="auto" w:fill="0D0D0D" w:themeFill="text1" w:themeFillTint="F2"/>
          </w:tcPr>
          <w:p w:rsidR="00BB1666" w:rsidRPr="00C87E96" w:rsidRDefault="00BB1666" w:rsidP="00B4035A">
            <w:pPr>
              <w:jc w:val="center"/>
              <w:rPr>
                <w:rFonts w:ascii="Arial" w:hAnsi="Arial" w:cs="Arial"/>
                <w:b/>
                <w:sz w:val="24"/>
                <w:szCs w:val="24"/>
              </w:rPr>
            </w:pPr>
            <w:r w:rsidRPr="00C87E96">
              <w:rPr>
                <w:rFonts w:ascii="Arial" w:hAnsi="Arial" w:cs="Arial"/>
                <w:b/>
                <w:sz w:val="24"/>
                <w:szCs w:val="24"/>
              </w:rPr>
              <w:t>Imagen (fotografía, gráfica o ilustración)</w:t>
            </w:r>
          </w:p>
        </w:tc>
      </w:tr>
      <w:tr w:rsidR="00BB1666" w:rsidRPr="00C87E96" w:rsidTr="00B4035A">
        <w:tc>
          <w:tcPr>
            <w:tcW w:w="1980" w:type="dxa"/>
          </w:tcPr>
          <w:p w:rsidR="00BB1666" w:rsidRPr="00C87E96" w:rsidRDefault="00BB1666" w:rsidP="00B4035A">
            <w:pPr>
              <w:rPr>
                <w:rFonts w:ascii="Arial" w:hAnsi="Arial" w:cs="Arial"/>
                <w:b/>
                <w:sz w:val="24"/>
                <w:szCs w:val="24"/>
              </w:rPr>
            </w:pPr>
            <w:r w:rsidRPr="00C87E96">
              <w:rPr>
                <w:rFonts w:ascii="Arial" w:hAnsi="Arial" w:cs="Arial"/>
                <w:b/>
                <w:sz w:val="24"/>
                <w:szCs w:val="24"/>
              </w:rPr>
              <w:t>Código</w:t>
            </w:r>
          </w:p>
        </w:tc>
        <w:tc>
          <w:tcPr>
            <w:tcW w:w="7074" w:type="dxa"/>
          </w:tcPr>
          <w:p w:rsidR="00BB1666" w:rsidRPr="00C87E96" w:rsidRDefault="00BB1666" w:rsidP="00B4035A">
            <w:pPr>
              <w:rPr>
                <w:rFonts w:ascii="Arial" w:hAnsi="Arial" w:cs="Arial"/>
                <w:sz w:val="24"/>
                <w:szCs w:val="24"/>
              </w:rPr>
            </w:pPr>
          </w:p>
        </w:tc>
      </w:tr>
      <w:tr w:rsidR="00BB1666" w:rsidRPr="00C87E96" w:rsidTr="00B4035A">
        <w:tc>
          <w:tcPr>
            <w:tcW w:w="1980" w:type="dxa"/>
          </w:tcPr>
          <w:p w:rsidR="00BB1666" w:rsidRPr="00C87E96" w:rsidRDefault="00BB1666" w:rsidP="00B4035A">
            <w:pPr>
              <w:rPr>
                <w:rFonts w:ascii="Arial" w:hAnsi="Arial" w:cs="Arial"/>
                <w:sz w:val="24"/>
                <w:szCs w:val="24"/>
              </w:rPr>
            </w:pPr>
            <w:r w:rsidRPr="00C87E96">
              <w:rPr>
                <w:rFonts w:ascii="Arial" w:hAnsi="Arial" w:cs="Arial"/>
                <w:b/>
                <w:sz w:val="24"/>
                <w:szCs w:val="24"/>
              </w:rPr>
              <w:t>Descripción</w:t>
            </w:r>
          </w:p>
        </w:tc>
        <w:tc>
          <w:tcPr>
            <w:tcW w:w="7074" w:type="dxa"/>
          </w:tcPr>
          <w:p w:rsidR="00BB1666" w:rsidRPr="00C87E96" w:rsidRDefault="00BB1666" w:rsidP="00B4035A">
            <w:pPr>
              <w:rPr>
                <w:rFonts w:ascii="Arial" w:hAnsi="Arial" w:cs="Arial"/>
                <w:sz w:val="24"/>
                <w:szCs w:val="24"/>
              </w:rPr>
            </w:pPr>
            <w:r>
              <w:rPr>
                <w:rFonts w:ascii="Arial" w:hAnsi="Arial" w:cs="Arial"/>
                <w:sz w:val="24"/>
                <w:szCs w:val="24"/>
              </w:rPr>
              <w:t>Gráfica de la función acumulada de probabilidades de F(x)</w:t>
            </w:r>
          </w:p>
        </w:tc>
      </w:tr>
      <w:tr w:rsidR="00BB1666" w:rsidRPr="00C87E96" w:rsidTr="00B4035A">
        <w:tblPrEx>
          <w:tblCellMar>
            <w:left w:w="70" w:type="dxa"/>
            <w:right w:w="70" w:type="dxa"/>
          </w:tblCellMar>
        </w:tblPrEx>
        <w:tc>
          <w:tcPr>
            <w:tcW w:w="1980" w:type="dxa"/>
          </w:tcPr>
          <w:p w:rsidR="00BB1666" w:rsidRPr="00C87E96" w:rsidRDefault="00BB1666" w:rsidP="00B4035A">
            <w:pPr>
              <w:rPr>
                <w:rFonts w:ascii="Arial" w:hAnsi="Arial" w:cs="Arial"/>
                <w:sz w:val="24"/>
                <w:szCs w:val="24"/>
              </w:rPr>
            </w:pPr>
            <w:r w:rsidRPr="00C87E96">
              <w:rPr>
                <w:rFonts w:ascii="Arial" w:hAnsi="Arial" w:cs="Arial"/>
                <w:b/>
                <w:sz w:val="24"/>
                <w:szCs w:val="24"/>
              </w:rPr>
              <w:t xml:space="preserve">Código </w:t>
            </w:r>
            <w:proofErr w:type="spellStart"/>
            <w:r w:rsidRPr="00C87E96">
              <w:rPr>
                <w:rFonts w:ascii="Arial" w:hAnsi="Arial" w:cs="Arial"/>
                <w:b/>
                <w:sz w:val="24"/>
                <w:szCs w:val="24"/>
              </w:rPr>
              <w:t>Shutterstock</w:t>
            </w:r>
            <w:proofErr w:type="spellEnd"/>
            <w:r w:rsidRPr="00C87E96">
              <w:rPr>
                <w:rFonts w:ascii="Arial" w:hAnsi="Arial" w:cs="Arial"/>
                <w:b/>
                <w:sz w:val="24"/>
                <w:szCs w:val="24"/>
              </w:rPr>
              <w:t xml:space="preserve"> (o URL o la ruta en </w:t>
            </w:r>
            <w:proofErr w:type="spellStart"/>
            <w:r w:rsidRPr="00C87E96">
              <w:rPr>
                <w:rFonts w:ascii="Arial" w:hAnsi="Arial" w:cs="Arial"/>
                <w:b/>
                <w:sz w:val="24"/>
                <w:szCs w:val="24"/>
              </w:rPr>
              <w:t>AulaPlaneta</w:t>
            </w:r>
            <w:proofErr w:type="spellEnd"/>
            <w:r w:rsidRPr="00C87E96">
              <w:rPr>
                <w:rFonts w:ascii="Arial" w:hAnsi="Arial" w:cs="Arial"/>
                <w:b/>
                <w:sz w:val="24"/>
                <w:szCs w:val="24"/>
              </w:rPr>
              <w:t>)</w:t>
            </w:r>
          </w:p>
        </w:tc>
        <w:tc>
          <w:tcPr>
            <w:tcW w:w="7074" w:type="dxa"/>
          </w:tcPr>
          <w:p w:rsidR="00BB1666" w:rsidRDefault="00BB1666" w:rsidP="00B4035A">
            <w:pPr>
              <w:rPr>
                <w:rFonts w:ascii="Arial" w:hAnsi="Arial" w:cs="Arial"/>
                <w:sz w:val="24"/>
                <w:szCs w:val="24"/>
              </w:rPr>
            </w:pPr>
          </w:p>
          <w:p w:rsidR="00BB1666" w:rsidRDefault="00BB1666" w:rsidP="00B4035A">
            <w:pPr>
              <w:rPr>
                <w:rFonts w:ascii="Arial" w:hAnsi="Arial" w:cs="Arial"/>
                <w:sz w:val="24"/>
                <w:szCs w:val="24"/>
              </w:rPr>
            </w:pPr>
          </w:p>
          <w:p w:rsidR="00BB1666" w:rsidRPr="00C87E96" w:rsidRDefault="00BB1666" w:rsidP="00B4035A">
            <w:pPr>
              <w:rPr>
                <w:rFonts w:ascii="Arial" w:hAnsi="Arial" w:cs="Arial"/>
                <w:sz w:val="24"/>
                <w:szCs w:val="24"/>
              </w:rPr>
            </w:pPr>
          </w:p>
        </w:tc>
      </w:tr>
      <w:tr w:rsidR="00BB1666" w:rsidRPr="00C87E96" w:rsidTr="00B4035A">
        <w:tc>
          <w:tcPr>
            <w:tcW w:w="1980" w:type="dxa"/>
          </w:tcPr>
          <w:p w:rsidR="00BB1666" w:rsidRPr="00C87E96" w:rsidRDefault="00BB1666" w:rsidP="00B4035A">
            <w:pPr>
              <w:rPr>
                <w:rFonts w:ascii="Arial" w:hAnsi="Arial" w:cs="Arial"/>
                <w:b/>
                <w:sz w:val="24"/>
                <w:szCs w:val="24"/>
              </w:rPr>
            </w:pPr>
            <w:r w:rsidRPr="00C87E96">
              <w:rPr>
                <w:rFonts w:ascii="Arial" w:hAnsi="Arial" w:cs="Arial"/>
                <w:b/>
                <w:sz w:val="24"/>
                <w:szCs w:val="24"/>
              </w:rPr>
              <w:t>Pie de imagen</w:t>
            </w:r>
          </w:p>
          <w:p w:rsidR="00BB1666" w:rsidRPr="00C87E96" w:rsidRDefault="00BB1666" w:rsidP="00B4035A">
            <w:pPr>
              <w:rPr>
                <w:rFonts w:ascii="Arial" w:hAnsi="Arial" w:cs="Arial"/>
                <w:sz w:val="24"/>
                <w:szCs w:val="24"/>
              </w:rPr>
            </w:pPr>
            <w:r w:rsidRPr="00C87E96">
              <w:rPr>
                <w:rFonts w:ascii="Arial" w:hAnsi="Arial" w:cs="Arial"/>
                <w:b/>
                <w:sz w:val="24"/>
                <w:szCs w:val="24"/>
              </w:rPr>
              <w:t>Inferior</w:t>
            </w:r>
          </w:p>
        </w:tc>
        <w:tc>
          <w:tcPr>
            <w:tcW w:w="7074" w:type="dxa"/>
          </w:tcPr>
          <w:p w:rsidR="00BB1666" w:rsidRPr="00A72D3E" w:rsidRDefault="00BB1666" w:rsidP="00B4035A">
            <w:pPr>
              <w:rPr>
                <w:rFonts w:ascii="Arial" w:eastAsiaTheme="minorEastAsia" w:hAnsi="Arial" w:cs="Arial"/>
              </w:rPr>
            </w:pPr>
            <w:r>
              <w:rPr>
                <w:rFonts w:ascii="Arial" w:eastAsiaTheme="minorEastAsia" w:hAnsi="Arial" w:cs="Arial"/>
              </w:rPr>
              <w:t>Es</w:t>
            </w:r>
            <w:r w:rsidR="003A3DDD">
              <w:rPr>
                <w:rFonts w:ascii="Arial" w:eastAsiaTheme="minorEastAsia" w:hAnsi="Arial" w:cs="Arial"/>
              </w:rPr>
              <w:t xml:space="preserve"> de notar que la gráfica tiene el mismo número de trozos como valores de la variable aleatoria.</w:t>
            </w:r>
          </w:p>
        </w:tc>
      </w:tr>
    </w:tbl>
    <w:p w:rsidR="00E24A76" w:rsidRPr="003D3911" w:rsidRDefault="00E24A76" w:rsidP="00DE7FC8">
      <w:pPr>
        <w:tabs>
          <w:tab w:val="right" w:pos="8498"/>
        </w:tabs>
        <w:jc w:val="both"/>
        <w:rPr>
          <w:rFonts w:ascii="Arial" w:eastAsiaTheme="minorEastAsia" w:hAnsi="Arial" w:cs="Arial"/>
          <w:sz w:val="24"/>
          <w:szCs w:val="24"/>
        </w:rPr>
      </w:pPr>
    </w:p>
    <w:tbl>
      <w:tblPr>
        <w:tblStyle w:val="Tablaconcuadrcula"/>
        <w:tblW w:w="0" w:type="auto"/>
        <w:tblLook w:val="04A0" w:firstRow="1" w:lastRow="0" w:firstColumn="1" w:lastColumn="0" w:noHBand="0" w:noVBand="1"/>
      </w:tblPr>
      <w:tblGrid>
        <w:gridCol w:w="1980"/>
        <w:gridCol w:w="6848"/>
      </w:tblGrid>
      <w:tr w:rsidR="00D85467" w:rsidRPr="00C87E96" w:rsidTr="00B4035A">
        <w:tc>
          <w:tcPr>
            <w:tcW w:w="8828" w:type="dxa"/>
            <w:gridSpan w:val="2"/>
            <w:shd w:val="clear" w:color="auto" w:fill="000000" w:themeFill="text1"/>
          </w:tcPr>
          <w:p w:rsidR="00D85467" w:rsidRPr="00C87E96" w:rsidRDefault="00D85467" w:rsidP="00B4035A">
            <w:pPr>
              <w:jc w:val="center"/>
              <w:rPr>
                <w:rFonts w:ascii="Arial" w:hAnsi="Arial" w:cs="Arial"/>
                <w:b/>
                <w:sz w:val="24"/>
                <w:szCs w:val="24"/>
              </w:rPr>
            </w:pPr>
            <w:r w:rsidRPr="00C87E96">
              <w:rPr>
                <w:rFonts w:ascii="Arial" w:hAnsi="Arial" w:cs="Arial"/>
                <w:b/>
                <w:sz w:val="24"/>
                <w:szCs w:val="24"/>
              </w:rPr>
              <w:t xml:space="preserve">Destacado </w:t>
            </w:r>
          </w:p>
        </w:tc>
      </w:tr>
      <w:tr w:rsidR="00D85467" w:rsidRPr="00C87E96" w:rsidTr="00B4035A">
        <w:tc>
          <w:tcPr>
            <w:tcW w:w="1980" w:type="dxa"/>
          </w:tcPr>
          <w:p w:rsidR="00D85467" w:rsidRPr="00C87E96" w:rsidRDefault="00D85467" w:rsidP="00B4035A">
            <w:pPr>
              <w:rPr>
                <w:rFonts w:ascii="Arial" w:hAnsi="Arial" w:cs="Arial"/>
                <w:b/>
                <w:sz w:val="24"/>
                <w:szCs w:val="24"/>
              </w:rPr>
            </w:pPr>
            <w:r w:rsidRPr="00C87E96">
              <w:rPr>
                <w:rFonts w:ascii="Arial" w:hAnsi="Arial" w:cs="Arial"/>
                <w:b/>
                <w:sz w:val="24"/>
                <w:szCs w:val="24"/>
              </w:rPr>
              <w:lastRenderedPageBreak/>
              <w:t>Título</w:t>
            </w:r>
          </w:p>
        </w:tc>
        <w:tc>
          <w:tcPr>
            <w:tcW w:w="6848" w:type="dxa"/>
          </w:tcPr>
          <w:p w:rsidR="00D85467" w:rsidRPr="00C87E96" w:rsidRDefault="00D85467" w:rsidP="00B4035A">
            <w:pPr>
              <w:rPr>
                <w:rFonts w:ascii="Arial" w:hAnsi="Arial" w:cs="Arial"/>
                <w:b/>
                <w:sz w:val="24"/>
                <w:szCs w:val="24"/>
              </w:rPr>
            </w:pPr>
            <w:r>
              <w:rPr>
                <w:rFonts w:ascii="Arial" w:hAnsi="Arial" w:cs="Arial"/>
                <w:b/>
                <w:sz w:val="24"/>
                <w:szCs w:val="24"/>
              </w:rPr>
              <w:t>Cómo usar F(x) para calcular probabilidades</w:t>
            </w:r>
          </w:p>
        </w:tc>
      </w:tr>
      <w:tr w:rsidR="00D85467" w:rsidRPr="00C87E96" w:rsidTr="00B4035A">
        <w:tc>
          <w:tcPr>
            <w:tcW w:w="1980" w:type="dxa"/>
          </w:tcPr>
          <w:p w:rsidR="00D85467" w:rsidRPr="00C87E96" w:rsidRDefault="00D85467" w:rsidP="00B4035A">
            <w:pPr>
              <w:rPr>
                <w:rFonts w:ascii="Arial" w:hAnsi="Arial" w:cs="Arial"/>
                <w:sz w:val="24"/>
                <w:szCs w:val="24"/>
              </w:rPr>
            </w:pPr>
            <w:r w:rsidRPr="00C87E96">
              <w:rPr>
                <w:rFonts w:ascii="Arial" w:hAnsi="Arial" w:cs="Arial"/>
                <w:b/>
                <w:sz w:val="24"/>
                <w:szCs w:val="24"/>
              </w:rPr>
              <w:t>Contenido</w:t>
            </w:r>
          </w:p>
        </w:tc>
        <w:tc>
          <w:tcPr>
            <w:tcW w:w="6848" w:type="dxa"/>
          </w:tcPr>
          <w:p w:rsidR="00D85467" w:rsidRDefault="00D85467" w:rsidP="00B4035A">
            <w:pPr>
              <w:tabs>
                <w:tab w:val="right" w:pos="8498"/>
              </w:tabs>
              <w:jc w:val="both"/>
              <w:rPr>
                <w:rFonts w:ascii="Arial" w:eastAsiaTheme="minorEastAsia" w:hAnsi="Arial" w:cs="Arial"/>
                <w:sz w:val="24"/>
                <w:szCs w:val="24"/>
              </w:rPr>
            </w:pPr>
            <w:r>
              <w:rPr>
                <w:rFonts w:ascii="Arial" w:eastAsiaTheme="minorEastAsia" w:hAnsi="Arial" w:cs="Arial"/>
                <w:sz w:val="24"/>
                <w:szCs w:val="24"/>
              </w:rPr>
              <w:t>El uso de la función acumulada de probabilidades para calcular valores de la variable debe fundamentarse en la siguiente relación:</w:t>
            </w:r>
          </w:p>
          <w:p w:rsidR="00D85467" w:rsidRPr="00D85467" w:rsidRDefault="00D85467" w:rsidP="00D85467">
            <w:pPr>
              <w:tabs>
                <w:tab w:val="right" w:pos="8498"/>
              </w:tabs>
              <w:jc w:val="both"/>
              <w:rPr>
                <w:rFonts w:ascii="Arial" w:eastAsiaTheme="minorEastAsia" w:hAnsi="Arial" w:cs="Arial"/>
                <w:sz w:val="24"/>
                <w:szCs w:val="24"/>
              </w:rPr>
            </w:pPr>
            <m:oMathPara>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a≤x≤b</m:t>
                    </m:r>
                  </m:e>
                </m:d>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b</m:t>
                    </m:r>
                  </m:e>
                </m:d>
                <m:r>
                  <w:rPr>
                    <w:rFonts w:ascii="Cambria Math" w:eastAsiaTheme="minorEastAsia" w:hAnsi="Cambria Math" w:cs="Arial"/>
                    <w:sz w:val="24"/>
                    <w:szCs w:val="24"/>
                  </w:rPr>
                  <m:t>-F(a-1)</m:t>
                </m:r>
              </m:oMath>
            </m:oMathPara>
          </w:p>
          <w:p w:rsidR="00D85467" w:rsidRPr="001F1901" w:rsidRDefault="00D85467" w:rsidP="00D85467">
            <w:pPr>
              <w:tabs>
                <w:tab w:val="right" w:pos="8498"/>
              </w:tabs>
              <w:jc w:val="both"/>
              <w:rPr>
                <w:rFonts w:ascii="Arial" w:eastAsiaTheme="minorEastAsia" w:hAnsi="Arial" w:cs="Arial"/>
                <w:sz w:val="24"/>
                <w:szCs w:val="24"/>
              </w:rPr>
            </w:pPr>
            <w:r>
              <w:rPr>
                <w:rFonts w:ascii="Arial" w:eastAsiaTheme="minorEastAsia" w:hAnsi="Arial" w:cs="Arial"/>
                <w:sz w:val="24"/>
                <w:szCs w:val="24"/>
              </w:rPr>
              <w:t>Para cualquier par de valores a y b que estén en el rango de la variable aleatoria.</w:t>
            </w:r>
          </w:p>
        </w:tc>
      </w:tr>
    </w:tbl>
    <w:p w:rsidR="00DE7FC8" w:rsidRDefault="00D85467" w:rsidP="00D85467">
      <w:pPr>
        <w:tabs>
          <w:tab w:val="left" w:pos="7020"/>
        </w:tabs>
        <w:jc w:val="both"/>
        <w:rPr>
          <w:rFonts w:ascii="Arial" w:hAnsi="Arial" w:cs="Arial"/>
        </w:rPr>
      </w:pPr>
      <w:r>
        <w:rPr>
          <w:rFonts w:ascii="Arial" w:hAnsi="Arial" w:cs="Arial"/>
        </w:rPr>
        <w:t>Para el ejemplo, la probabilidad de que entre una y tres baterías estén defectuosas es:</w:t>
      </w:r>
    </w:p>
    <w:p w:rsidR="00D85467" w:rsidRPr="00D85467" w:rsidRDefault="00D85467" w:rsidP="00D85467">
      <w:pPr>
        <w:tabs>
          <w:tab w:val="left" w:pos="7020"/>
        </w:tabs>
        <w:jc w:val="both"/>
        <w:rPr>
          <w:rFonts w:ascii="Arial" w:eastAsiaTheme="minorEastAsia" w:hAnsi="Arial" w:cs="Arial"/>
        </w:rPr>
      </w:pPr>
      <m:oMathPara>
        <m:oMath>
          <m:r>
            <w:rPr>
              <w:rFonts w:ascii="Cambria Math" w:hAnsi="Cambria Math" w:cs="Arial"/>
            </w:rPr>
            <m:t>P</m:t>
          </m:r>
          <m:d>
            <m:dPr>
              <m:ctrlPr>
                <w:rPr>
                  <w:rFonts w:ascii="Cambria Math" w:hAnsi="Cambria Math" w:cs="Arial"/>
                  <w:i/>
                </w:rPr>
              </m:ctrlPr>
            </m:dPr>
            <m:e>
              <m:r>
                <w:rPr>
                  <w:rFonts w:ascii="Cambria Math" w:hAnsi="Cambria Math" w:cs="Arial"/>
                </w:rPr>
                <m:t>1≤x≤3</m:t>
              </m:r>
            </m:e>
          </m:d>
          <m:r>
            <w:rPr>
              <w:rFonts w:ascii="Cambria Math" w:hAnsi="Cambria Math" w:cs="Arial"/>
            </w:rPr>
            <m:t>=F</m:t>
          </m:r>
          <m:d>
            <m:dPr>
              <m:ctrlPr>
                <w:rPr>
                  <w:rFonts w:ascii="Cambria Math" w:hAnsi="Cambria Math" w:cs="Arial"/>
                  <w:i/>
                </w:rPr>
              </m:ctrlPr>
            </m:dPr>
            <m:e>
              <m:r>
                <w:rPr>
                  <w:rFonts w:ascii="Cambria Math" w:hAnsi="Cambria Math" w:cs="Arial"/>
                </w:rPr>
                <m:t>3</m:t>
              </m:r>
            </m:e>
          </m:d>
          <m:r>
            <w:rPr>
              <w:rFonts w:ascii="Cambria Math" w:hAnsi="Cambria Math" w:cs="Arial"/>
            </w:rPr>
            <m:t>-F</m:t>
          </m:r>
          <m:d>
            <m:dPr>
              <m:ctrlPr>
                <w:rPr>
                  <w:rFonts w:ascii="Cambria Math" w:hAnsi="Cambria Math" w:cs="Arial"/>
                  <w:i/>
                </w:rPr>
              </m:ctrlPr>
            </m:dPr>
            <m:e>
              <m:r>
                <w:rPr>
                  <w:rFonts w:ascii="Cambria Math" w:hAnsi="Cambria Math" w:cs="Arial"/>
                </w:rPr>
                <m:t>0</m:t>
              </m:r>
            </m:e>
          </m:d>
          <m:r>
            <w:rPr>
              <w:rFonts w:ascii="Cambria Math" w:hAnsi="Cambria Math" w:cs="Arial"/>
            </w:rPr>
            <m:t>=0.7599-0.0081=0.07518</m:t>
          </m:r>
        </m:oMath>
      </m:oMathPara>
    </w:p>
    <w:p w:rsidR="00D85467" w:rsidRDefault="00D85467" w:rsidP="00D85467">
      <w:pPr>
        <w:tabs>
          <w:tab w:val="right" w:pos="8498"/>
        </w:tabs>
        <w:spacing w:after="0"/>
        <w:jc w:val="both"/>
        <w:rPr>
          <w:rFonts w:ascii="Arial" w:hAnsi="Arial" w:cs="Arial"/>
          <w:b/>
        </w:rPr>
      </w:pPr>
      <w:r w:rsidRPr="00C87E96">
        <w:rPr>
          <w:rFonts w:ascii="Arial" w:hAnsi="Arial" w:cs="Arial"/>
        </w:rPr>
        <w:t>[</w:t>
      </w:r>
      <w:r>
        <w:rPr>
          <w:rFonts w:ascii="Arial" w:hAnsi="Arial" w:cs="Arial"/>
          <w:highlight w:val="yellow"/>
        </w:rPr>
        <w:t>SECCIÓN 3</w:t>
      </w:r>
      <w:r w:rsidRPr="00C87E96">
        <w:rPr>
          <w:rFonts w:ascii="Arial" w:hAnsi="Arial" w:cs="Arial"/>
          <w:highlight w:val="yellow"/>
        </w:rPr>
        <w:t>]</w:t>
      </w:r>
      <w:r w:rsidRPr="00C87E96">
        <w:rPr>
          <w:rFonts w:ascii="Arial" w:hAnsi="Arial" w:cs="Arial"/>
        </w:rPr>
        <w:t xml:space="preserve"> </w:t>
      </w:r>
      <w:r>
        <w:rPr>
          <w:rFonts w:ascii="Arial" w:hAnsi="Arial" w:cs="Arial"/>
          <w:b/>
        </w:rPr>
        <w:t>3.1.</w:t>
      </w:r>
      <w:r w:rsidR="008975AA">
        <w:rPr>
          <w:rFonts w:ascii="Arial" w:hAnsi="Arial" w:cs="Arial"/>
          <w:b/>
        </w:rPr>
        <w:t>3</w:t>
      </w:r>
      <w:r w:rsidRPr="00C87E96">
        <w:rPr>
          <w:rFonts w:ascii="Arial" w:hAnsi="Arial" w:cs="Arial"/>
          <w:b/>
        </w:rPr>
        <w:t xml:space="preserve"> </w:t>
      </w:r>
      <w:r w:rsidR="008975AA">
        <w:rPr>
          <w:rFonts w:ascii="Arial" w:hAnsi="Arial" w:cs="Arial"/>
          <w:b/>
        </w:rPr>
        <w:t xml:space="preserve">Valor Esperado </w:t>
      </w:r>
    </w:p>
    <w:p w:rsidR="008975AA" w:rsidRDefault="00FD1F11" w:rsidP="00D85467">
      <w:pPr>
        <w:tabs>
          <w:tab w:val="right" w:pos="8498"/>
        </w:tabs>
        <w:spacing w:after="0"/>
        <w:jc w:val="both"/>
        <w:rPr>
          <w:rFonts w:ascii="Arial" w:hAnsi="Arial" w:cs="Arial"/>
        </w:rPr>
      </w:pPr>
      <w:r>
        <w:rPr>
          <w:rFonts w:ascii="Arial" w:hAnsi="Arial" w:cs="Arial"/>
        </w:rPr>
        <w:t>Otro de los componentes de una variable aleatoria es el valor esperado. El cual pretende calcular el promedio ponderado de la variable de acuerdo a las probabilidades asociadas a los valores de la variable.</w:t>
      </w:r>
    </w:p>
    <w:p w:rsidR="00FD1F11" w:rsidRDefault="00FD1F11" w:rsidP="00D85467">
      <w:pPr>
        <w:tabs>
          <w:tab w:val="right" w:pos="8498"/>
        </w:tabs>
        <w:spacing w:after="0"/>
        <w:jc w:val="both"/>
        <w:rPr>
          <w:rFonts w:ascii="Arial" w:hAnsi="Arial" w:cs="Arial"/>
        </w:rPr>
      </w:pPr>
    </w:p>
    <w:tbl>
      <w:tblPr>
        <w:tblStyle w:val="Tablaconcuadrcula"/>
        <w:tblW w:w="9209" w:type="dxa"/>
        <w:tblLook w:val="04A0" w:firstRow="1" w:lastRow="0" w:firstColumn="1" w:lastColumn="0" w:noHBand="0" w:noVBand="1"/>
      </w:tblPr>
      <w:tblGrid>
        <w:gridCol w:w="1696"/>
        <w:gridCol w:w="7513"/>
      </w:tblGrid>
      <w:tr w:rsidR="00404CD1" w:rsidRPr="00C87E96" w:rsidTr="00404CD1">
        <w:tc>
          <w:tcPr>
            <w:tcW w:w="9209" w:type="dxa"/>
            <w:gridSpan w:val="2"/>
            <w:shd w:val="clear" w:color="auto" w:fill="000000" w:themeFill="text1"/>
          </w:tcPr>
          <w:p w:rsidR="00404CD1" w:rsidRPr="00C87E96" w:rsidRDefault="00404CD1" w:rsidP="00B4035A">
            <w:pPr>
              <w:jc w:val="center"/>
              <w:rPr>
                <w:rFonts w:ascii="Arial" w:hAnsi="Arial" w:cs="Arial"/>
                <w:b/>
                <w:sz w:val="24"/>
                <w:szCs w:val="24"/>
              </w:rPr>
            </w:pPr>
            <w:r w:rsidRPr="00C87E96">
              <w:rPr>
                <w:rFonts w:ascii="Arial" w:hAnsi="Arial" w:cs="Arial"/>
                <w:b/>
                <w:sz w:val="24"/>
                <w:szCs w:val="24"/>
              </w:rPr>
              <w:t xml:space="preserve">Destacado </w:t>
            </w:r>
          </w:p>
        </w:tc>
      </w:tr>
      <w:tr w:rsidR="00404CD1" w:rsidRPr="00C87E96" w:rsidTr="00404CD1">
        <w:tc>
          <w:tcPr>
            <w:tcW w:w="1696" w:type="dxa"/>
          </w:tcPr>
          <w:p w:rsidR="00404CD1" w:rsidRPr="00C87E96" w:rsidRDefault="00404CD1" w:rsidP="00B4035A">
            <w:pPr>
              <w:rPr>
                <w:rFonts w:ascii="Arial" w:hAnsi="Arial" w:cs="Arial"/>
                <w:b/>
                <w:sz w:val="24"/>
                <w:szCs w:val="24"/>
              </w:rPr>
            </w:pPr>
            <w:r w:rsidRPr="00C87E96">
              <w:rPr>
                <w:rFonts w:ascii="Arial" w:hAnsi="Arial" w:cs="Arial"/>
                <w:b/>
                <w:sz w:val="24"/>
                <w:szCs w:val="24"/>
              </w:rPr>
              <w:t>Título</w:t>
            </w:r>
          </w:p>
        </w:tc>
        <w:tc>
          <w:tcPr>
            <w:tcW w:w="7513" w:type="dxa"/>
          </w:tcPr>
          <w:p w:rsidR="00404CD1" w:rsidRPr="00C87E96" w:rsidRDefault="00404CD1" w:rsidP="00B4035A">
            <w:pPr>
              <w:rPr>
                <w:rFonts w:ascii="Arial" w:hAnsi="Arial" w:cs="Arial"/>
                <w:b/>
                <w:sz w:val="24"/>
                <w:szCs w:val="24"/>
              </w:rPr>
            </w:pPr>
            <w:r>
              <w:rPr>
                <w:rFonts w:ascii="Arial" w:hAnsi="Arial" w:cs="Arial"/>
                <w:b/>
                <w:sz w:val="24"/>
                <w:szCs w:val="24"/>
              </w:rPr>
              <w:t>Definición de valor esperado</w:t>
            </w:r>
          </w:p>
        </w:tc>
      </w:tr>
      <w:tr w:rsidR="00404CD1" w:rsidRPr="00C87E96" w:rsidTr="00404CD1">
        <w:tc>
          <w:tcPr>
            <w:tcW w:w="1696" w:type="dxa"/>
          </w:tcPr>
          <w:p w:rsidR="00404CD1" w:rsidRPr="00C87E96" w:rsidRDefault="00404CD1" w:rsidP="00B4035A">
            <w:pPr>
              <w:rPr>
                <w:rFonts w:ascii="Arial" w:hAnsi="Arial" w:cs="Arial"/>
                <w:sz w:val="24"/>
                <w:szCs w:val="24"/>
              </w:rPr>
            </w:pPr>
            <w:r w:rsidRPr="00C87E96">
              <w:rPr>
                <w:rFonts w:ascii="Arial" w:hAnsi="Arial" w:cs="Arial"/>
                <w:b/>
                <w:sz w:val="24"/>
                <w:szCs w:val="24"/>
              </w:rPr>
              <w:t>Contenido</w:t>
            </w:r>
          </w:p>
        </w:tc>
        <w:tc>
          <w:tcPr>
            <w:tcW w:w="7513" w:type="dxa"/>
          </w:tcPr>
          <w:p w:rsidR="00404CD1" w:rsidRDefault="00404CD1" w:rsidP="00404CD1">
            <w:pPr>
              <w:tabs>
                <w:tab w:val="right" w:pos="8498"/>
              </w:tabs>
              <w:jc w:val="both"/>
              <w:rPr>
                <w:rFonts w:ascii="Arial" w:eastAsiaTheme="minorEastAsia" w:hAnsi="Arial" w:cs="Arial"/>
                <w:sz w:val="24"/>
                <w:szCs w:val="24"/>
              </w:rPr>
            </w:pPr>
            <w:r>
              <w:rPr>
                <w:rFonts w:ascii="Arial" w:eastAsiaTheme="minorEastAsia" w:hAnsi="Arial" w:cs="Arial"/>
                <w:sz w:val="24"/>
                <w:szCs w:val="24"/>
              </w:rPr>
              <w:t xml:space="preserve">Dada una variable aleatoria X=0,1,2,…n, con función de distribución </w:t>
            </w:r>
            <w:r>
              <w:rPr>
                <w:rFonts w:ascii="Arial" w:eastAsiaTheme="minorEastAsia" w:hAnsi="Arial" w:cs="Arial"/>
                <w:i/>
                <w:sz w:val="24"/>
                <w:szCs w:val="24"/>
              </w:rPr>
              <w:t xml:space="preserve">f(x), </w:t>
            </w:r>
            <w:r>
              <w:rPr>
                <w:rFonts w:ascii="Arial" w:eastAsiaTheme="minorEastAsia" w:hAnsi="Arial" w:cs="Arial"/>
                <w:sz w:val="24"/>
                <w:szCs w:val="24"/>
              </w:rPr>
              <w:t xml:space="preserve">se define el </w:t>
            </w:r>
            <w:r w:rsidRPr="00404CD1">
              <w:rPr>
                <w:rFonts w:ascii="Arial" w:eastAsiaTheme="minorEastAsia" w:hAnsi="Arial" w:cs="Arial"/>
                <w:b/>
                <w:sz w:val="24"/>
                <w:szCs w:val="24"/>
              </w:rPr>
              <w:t>Valor Esperado</w:t>
            </w:r>
            <w:r>
              <w:rPr>
                <w:rFonts w:ascii="Arial" w:eastAsiaTheme="minorEastAsia" w:hAnsi="Arial" w:cs="Arial"/>
                <w:b/>
                <w:sz w:val="24"/>
                <w:szCs w:val="24"/>
              </w:rPr>
              <w:t xml:space="preserve"> de X, </w:t>
            </w:r>
            <w:r>
              <w:rPr>
                <w:rFonts w:ascii="Arial" w:eastAsiaTheme="minorEastAsia" w:hAnsi="Arial" w:cs="Arial"/>
                <w:sz w:val="24"/>
                <w:szCs w:val="24"/>
              </w:rPr>
              <w:t xml:space="preserve"> </w:t>
            </w:r>
            <m:oMath>
              <m:r>
                <w:rPr>
                  <w:rFonts w:ascii="Cambria Math" w:eastAsiaTheme="minorEastAsia" w:hAnsi="Cambria Math" w:cs="Arial"/>
                  <w:sz w:val="24"/>
                  <w:szCs w:val="24"/>
                </w:rPr>
                <m:t>E</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m:t>
                  </m:r>
                </m:e>
              </m:d>
              <m:r>
                <w:rPr>
                  <w:rFonts w:ascii="Cambria Math" w:eastAsiaTheme="minorEastAsia" w:hAnsi="Cambria Math" w:cs="Arial"/>
                  <w:sz w:val="24"/>
                  <w:szCs w:val="24"/>
                </w:rPr>
                <m:t>=μ</m:t>
              </m:r>
            </m:oMath>
            <w:r>
              <w:rPr>
                <w:rFonts w:ascii="Arial" w:eastAsiaTheme="minorEastAsia" w:hAnsi="Arial" w:cs="Arial"/>
                <w:sz w:val="24"/>
                <w:szCs w:val="24"/>
              </w:rPr>
              <w:t>, como:</w:t>
            </w:r>
          </w:p>
          <w:p w:rsidR="00404CD1" w:rsidRPr="00404CD1" w:rsidRDefault="00404CD1" w:rsidP="00404CD1">
            <w:pPr>
              <w:tabs>
                <w:tab w:val="right" w:pos="8498"/>
              </w:tabs>
              <w:jc w:val="both"/>
              <w:rPr>
                <w:rFonts w:ascii="Arial" w:eastAsiaTheme="minorEastAsia" w:hAnsi="Arial" w:cs="Arial"/>
                <w:sz w:val="24"/>
                <w:szCs w:val="24"/>
              </w:rPr>
            </w:pPr>
            <m:oMathPara>
              <m:oMath>
                <m:r>
                  <w:rPr>
                    <w:rFonts w:ascii="Cambria Math" w:eastAsiaTheme="minorEastAsia" w:hAnsi="Cambria Math" w:cs="Arial"/>
                    <w:sz w:val="24"/>
                    <w:szCs w:val="24"/>
                  </w:rPr>
                  <m:t>E</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m:t>
                    </m:r>
                  </m:e>
                </m:d>
                <m:r>
                  <w:rPr>
                    <w:rFonts w:ascii="Cambria Math" w:eastAsiaTheme="minorEastAsia" w:hAnsi="Cambria Math" w:cs="Arial"/>
                    <w:sz w:val="24"/>
                    <w:szCs w:val="24"/>
                  </w:rPr>
                  <m:t>=μ=</m:t>
                </m:r>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x=0</m:t>
                    </m:r>
                  </m:sub>
                  <m:sup>
                    <m:r>
                      <w:rPr>
                        <w:rFonts w:ascii="Cambria Math" w:eastAsiaTheme="minorEastAsia" w:hAnsi="Cambria Math" w:cs="Arial"/>
                        <w:sz w:val="24"/>
                        <w:szCs w:val="24"/>
                      </w:rPr>
                      <m:t>n</m:t>
                    </m:r>
                  </m:sup>
                  <m:e>
                    <m:r>
                      <w:rPr>
                        <w:rFonts w:ascii="Cambria Math" w:eastAsiaTheme="minorEastAsia" w:hAnsi="Cambria Math" w:cs="Arial"/>
                        <w:sz w:val="24"/>
                        <w:szCs w:val="24"/>
                      </w:rPr>
                      <m:t>x(f(x)</m:t>
                    </m:r>
                  </m:e>
                </m:nary>
                <m:r>
                  <w:rPr>
                    <w:rFonts w:ascii="Cambria Math" w:eastAsiaTheme="minorEastAsia" w:hAnsi="Cambria Math" w:cs="Arial"/>
                    <w:sz w:val="24"/>
                    <w:szCs w:val="24"/>
                  </w:rPr>
                  <m:t>=0*f</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0</m:t>
                    </m:r>
                  </m:e>
                </m:d>
                <m:r>
                  <w:rPr>
                    <w:rFonts w:ascii="Cambria Math" w:eastAsiaTheme="minorEastAsia" w:hAnsi="Cambria Math" w:cs="Arial"/>
                    <w:sz w:val="24"/>
                    <w:szCs w:val="24"/>
                  </w:rPr>
                  <m:t>+1*f</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1</m:t>
                    </m:r>
                  </m:e>
                </m:d>
                <m:r>
                  <w:rPr>
                    <w:rFonts w:ascii="Cambria Math" w:eastAsiaTheme="minorEastAsia" w:hAnsi="Cambria Math" w:cs="Arial"/>
                    <w:sz w:val="24"/>
                    <w:szCs w:val="24"/>
                  </w:rPr>
                  <m:t>+2*f</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2</m:t>
                    </m:r>
                  </m:e>
                </m:d>
                <m:r>
                  <w:rPr>
                    <w:rFonts w:ascii="Cambria Math" w:eastAsiaTheme="minorEastAsia" w:hAnsi="Cambria Math" w:cs="Arial"/>
                    <w:sz w:val="24"/>
                    <w:szCs w:val="24"/>
                  </w:rPr>
                  <m:t>+…+n*f(n)</m:t>
                </m:r>
              </m:oMath>
            </m:oMathPara>
          </w:p>
        </w:tc>
      </w:tr>
    </w:tbl>
    <w:p w:rsidR="00404CD1" w:rsidRPr="00FD1F11" w:rsidRDefault="00404CD1" w:rsidP="00D85467">
      <w:pPr>
        <w:tabs>
          <w:tab w:val="right" w:pos="8498"/>
        </w:tabs>
        <w:spacing w:after="0"/>
        <w:jc w:val="both"/>
        <w:rPr>
          <w:rFonts w:ascii="Arial" w:hAnsi="Arial" w:cs="Arial"/>
        </w:rPr>
      </w:pPr>
    </w:p>
    <w:p w:rsidR="0016215B" w:rsidRDefault="0016215B" w:rsidP="00D85467">
      <w:pPr>
        <w:tabs>
          <w:tab w:val="left" w:pos="7020"/>
        </w:tabs>
        <w:jc w:val="both"/>
        <w:rPr>
          <w:rFonts w:ascii="Arial" w:hAnsi="Arial" w:cs="Arial"/>
        </w:rPr>
      </w:pPr>
      <w:r>
        <w:rPr>
          <w:rFonts w:ascii="Arial" w:hAnsi="Arial" w:cs="Arial"/>
        </w:rPr>
        <w:t>Para el caso del ejemplo de las baterías, la función de distribución:</w:t>
      </w:r>
    </w:p>
    <w:tbl>
      <w:tblPr>
        <w:tblStyle w:val="Tablaconcuadrcula"/>
        <w:tblW w:w="0" w:type="auto"/>
        <w:jc w:val="center"/>
        <w:tblLook w:val="04A0" w:firstRow="1" w:lastRow="0" w:firstColumn="1" w:lastColumn="0" w:noHBand="0" w:noVBand="1"/>
      </w:tblPr>
      <w:tblGrid>
        <w:gridCol w:w="1129"/>
        <w:gridCol w:w="1134"/>
        <w:gridCol w:w="1134"/>
        <w:gridCol w:w="1134"/>
        <w:gridCol w:w="1134"/>
        <w:gridCol w:w="993"/>
      </w:tblGrid>
      <w:tr w:rsidR="0016215B" w:rsidTr="0016215B">
        <w:trPr>
          <w:jc w:val="center"/>
        </w:trPr>
        <w:tc>
          <w:tcPr>
            <w:tcW w:w="1129" w:type="dxa"/>
          </w:tcPr>
          <w:p w:rsidR="0016215B" w:rsidRPr="0016215B" w:rsidRDefault="0016215B" w:rsidP="0016215B">
            <w:pPr>
              <w:tabs>
                <w:tab w:val="left" w:pos="7020"/>
              </w:tabs>
              <w:jc w:val="center"/>
              <w:rPr>
                <w:rFonts w:ascii="Arial" w:hAnsi="Arial" w:cs="Arial"/>
                <w:i/>
              </w:rPr>
            </w:pPr>
            <w:r w:rsidRPr="0016215B">
              <w:rPr>
                <w:rFonts w:ascii="Arial" w:hAnsi="Arial" w:cs="Arial"/>
                <w:i/>
              </w:rPr>
              <w:t>x</w:t>
            </w:r>
          </w:p>
        </w:tc>
        <w:tc>
          <w:tcPr>
            <w:tcW w:w="1134" w:type="dxa"/>
          </w:tcPr>
          <w:p w:rsidR="0016215B" w:rsidRPr="0016215B" w:rsidRDefault="0016215B" w:rsidP="0016215B">
            <w:pPr>
              <w:tabs>
                <w:tab w:val="left" w:pos="7020"/>
              </w:tabs>
              <w:jc w:val="center"/>
              <w:rPr>
                <w:rFonts w:ascii="Arial" w:hAnsi="Arial" w:cs="Arial"/>
                <w:i/>
              </w:rPr>
            </w:pPr>
            <w:r>
              <w:rPr>
                <w:rFonts w:ascii="Arial" w:hAnsi="Arial" w:cs="Arial"/>
                <w:i/>
              </w:rPr>
              <w:t>0</w:t>
            </w:r>
          </w:p>
        </w:tc>
        <w:tc>
          <w:tcPr>
            <w:tcW w:w="1134" w:type="dxa"/>
          </w:tcPr>
          <w:p w:rsidR="0016215B" w:rsidRPr="0016215B" w:rsidRDefault="0016215B" w:rsidP="0016215B">
            <w:pPr>
              <w:tabs>
                <w:tab w:val="left" w:pos="7020"/>
              </w:tabs>
              <w:jc w:val="center"/>
              <w:rPr>
                <w:rFonts w:ascii="Arial" w:hAnsi="Arial" w:cs="Arial"/>
                <w:i/>
              </w:rPr>
            </w:pPr>
            <w:r>
              <w:rPr>
                <w:rFonts w:ascii="Arial" w:hAnsi="Arial" w:cs="Arial"/>
                <w:i/>
              </w:rPr>
              <w:t>1</w:t>
            </w:r>
          </w:p>
        </w:tc>
        <w:tc>
          <w:tcPr>
            <w:tcW w:w="1134" w:type="dxa"/>
          </w:tcPr>
          <w:p w:rsidR="0016215B" w:rsidRPr="0016215B" w:rsidRDefault="0016215B" w:rsidP="0016215B">
            <w:pPr>
              <w:tabs>
                <w:tab w:val="left" w:pos="7020"/>
              </w:tabs>
              <w:jc w:val="center"/>
              <w:rPr>
                <w:rFonts w:ascii="Arial" w:hAnsi="Arial" w:cs="Arial"/>
                <w:i/>
              </w:rPr>
            </w:pPr>
            <w:r>
              <w:rPr>
                <w:rFonts w:ascii="Arial" w:hAnsi="Arial" w:cs="Arial"/>
                <w:i/>
              </w:rPr>
              <w:t>2</w:t>
            </w:r>
          </w:p>
        </w:tc>
        <w:tc>
          <w:tcPr>
            <w:tcW w:w="1134" w:type="dxa"/>
          </w:tcPr>
          <w:p w:rsidR="0016215B" w:rsidRPr="0016215B" w:rsidRDefault="0016215B" w:rsidP="0016215B">
            <w:pPr>
              <w:tabs>
                <w:tab w:val="left" w:pos="7020"/>
              </w:tabs>
              <w:jc w:val="center"/>
              <w:rPr>
                <w:rFonts w:ascii="Arial" w:hAnsi="Arial" w:cs="Arial"/>
                <w:i/>
              </w:rPr>
            </w:pPr>
            <w:r>
              <w:rPr>
                <w:rFonts w:ascii="Arial" w:hAnsi="Arial" w:cs="Arial"/>
                <w:i/>
              </w:rPr>
              <w:t>3</w:t>
            </w:r>
          </w:p>
        </w:tc>
        <w:tc>
          <w:tcPr>
            <w:tcW w:w="993" w:type="dxa"/>
          </w:tcPr>
          <w:p w:rsidR="0016215B" w:rsidRPr="0016215B" w:rsidRDefault="0016215B" w:rsidP="0016215B">
            <w:pPr>
              <w:tabs>
                <w:tab w:val="left" w:pos="7020"/>
              </w:tabs>
              <w:jc w:val="center"/>
              <w:rPr>
                <w:rFonts w:ascii="Arial" w:hAnsi="Arial" w:cs="Arial"/>
                <w:i/>
              </w:rPr>
            </w:pPr>
            <w:r>
              <w:rPr>
                <w:rFonts w:ascii="Arial" w:hAnsi="Arial" w:cs="Arial"/>
                <w:i/>
              </w:rPr>
              <w:t>4</w:t>
            </w:r>
          </w:p>
        </w:tc>
      </w:tr>
      <w:tr w:rsidR="0016215B" w:rsidTr="0016215B">
        <w:trPr>
          <w:jc w:val="center"/>
        </w:trPr>
        <w:tc>
          <w:tcPr>
            <w:tcW w:w="1129" w:type="dxa"/>
          </w:tcPr>
          <w:p w:rsidR="0016215B" w:rsidRPr="0016215B" w:rsidRDefault="0016215B" w:rsidP="0016215B">
            <w:pPr>
              <w:tabs>
                <w:tab w:val="left" w:pos="7020"/>
              </w:tabs>
              <w:jc w:val="center"/>
              <w:rPr>
                <w:rFonts w:ascii="Arial" w:hAnsi="Arial" w:cs="Arial"/>
                <w:i/>
              </w:rPr>
            </w:pPr>
            <w:r w:rsidRPr="0016215B">
              <w:rPr>
                <w:rFonts w:ascii="Arial" w:hAnsi="Arial" w:cs="Arial"/>
                <w:i/>
              </w:rPr>
              <w:t>f(x)</w:t>
            </w:r>
          </w:p>
        </w:tc>
        <w:tc>
          <w:tcPr>
            <w:tcW w:w="1134" w:type="dxa"/>
          </w:tcPr>
          <w:p w:rsidR="0016215B" w:rsidRPr="0016215B" w:rsidRDefault="0016215B" w:rsidP="0016215B">
            <w:pPr>
              <w:tabs>
                <w:tab w:val="left" w:pos="7020"/>
              </w:tabs>
              <w:jc w:val="center"/>
              <w:rPr>
                <w:rFonts w:ascii="Arial" w:hAnsi="Arial" w:cs="Arial"/>
                <w:i/>
              </w:rPr>
            </w:pPr>
            <w:r>
              <w:rPr>
                <w:rFonts w:ascii="Arial" w:hAnsi="Arial" w:cs="Arial"/>
                <w:i/>
              </w:rPr>
              <w:t>0.0081</w:t>
            </w:r>
          </w:p>
        </w:tc>
        <w:tc>
          <w:tcPr>
            <w:tcW w:w="1134" w:type="dxa"/>
          </w:tcPr>
          <w:p w:rsidR="0016215B" w:rsidRPr="0016215B" w:rsidRDefault="0016215B" w:rsidP="0016215B">
            <w:pPr>
              <w:tabs>
                <w:tab w:val="left" w:pos="7020"/>
              </w:tabs>
              <w:jc w:val="center"/>
              <w:rPr>
                <w:rFonts w:ascii="Arial" w:hAnsi="Arial" w:cs="Arial"/>
                <w:i/>
              </w:rPr>
            </w:pPr>
            <w:r>
              <w:rPr>
                <w:rFonts w:ascii="Arial" w:hAnsi="Arial" w:cs="Arial"/>
                <w:i/>
              </w:rPr>
              <w:t>0.0756</w:t>
            </w:r>
          </w:p>
        </w:tc>
        <w:tc>
          <w:tcPr>
            <w:tcW w:w="1134" w:type="dxa"/>
          </w:tcPr>
          <w:p w:rsidR="0016215B" w:rsidRPr="0016215B" w:rsidRDefault="0016215B" w:rsidP="0016215B">
            <w:pPr>
              <w:tabs>
                <w:tab w:val="left" w:pos="7020"/>
              </w:tabs>
              <w:jc w:val="center"/>
              <w:rPr>
                <w:rFonts w:ascii="Arial" w:hAnsi="Arial" w:cs="Arial"/>
                <w:i/>
              </w:rPr>
            </w:pPr>
            <w:r>
              <w:rPr>
                <w:rFonts w:ascii="Arial" w:hAnsi="Arial" w:cs="Arial"/>
                <w:i/>
              </w:rPr>
              <w:t>0.2646</w:t>
            </w:r>
          </w:p>
        </w:tc>
        <w:tc>
          <w:tcPr>
            <w:tcW w:w="1134" w:type="dxa"/>
          </w:tcPr>
          <w:p w:rsidR="0016215B" w:rsidRPr="0016215B" w:rsidRDefault="0016215B" w:rsidP="0016215B">
            <w:pPr>
              <w:tabs>
                <w:tab w:val="left" w:pos="7020"/>
              </w:tabs>
              <w:jc w:val="center"/>
              <w:rPr>
                <w:rFonts w:ascii="Arial" w:hAnsi="Arial" w:cs="Arial"/>
                <w:i/>
              </w:rPr>
            </w:pPr>
            <w:r>
              <w:rPr>
                <w:rFonts w:ascii="Arial" w:hAnsi="Arial" w:cs="Arial"/>
                <w:i/>
              </w:rPr>
              <w:t>0.4116</w:t>
            </w:r>
          </w:p>
        </w:tc>
        <w:tc>
          <w:tcPr>
            <w:tcW w:w="993" w:type="dxa"/>
          </w:tcPr>
          <w:p w:rsidR="0016215B" w:rsidRPr="0016215B" w:rsidRDefault="0016215B" w:rsidP="0016215B">
            <w:pPr>
              <w:tabs>
                <w:tab w:val="left" w:pos="7020"/>
              </w:tabs>
              <w:jc w:val="center"/>
              <w:rPr>
                <w:rFonts w:ascii="Arial" w:hAnsi="Arial" w:cs="Arial"/>
                <w:i/>
              </w:rPr>
            </w:pPr>
            <w:r>
              <w:rPr>
                <w:rFonts w:ascii="Arial" w:hAnsi="Arial" w:cs="Arial"/>
                <w:i/>
              </w:rPr>
              <w:t>0.2407</w:t>
            </w:r>
          </w:p>
        </w:tc>
      </w:tr>
    </w:tbl>
    <w:p w:rsidR="0016215B" w:rsidRDefault="0016215B" w:rsidP="00D85467">
      <w:pPr>
        <w:tabs>
          <w:tab w:val="left" w:pos="7020"/>
        </w:tabs>
        <w:jc w:val="both"/>
        <w:rPr>
          <w:rFonts w:ascii="Arial" w:hAnsi="Arial" w:cs="Arial"/>
        </w:rPr>
      </w:pPr>
    </w:p>
    <w:p w:rsidR="00D85467" w:rsidRDefault="0016215B" w:rsidP="00D85467">
      <w:pPr>
        <w:tabs>
          <w:tab w:val="left" w:pos="7020"/>
        </w:tabs>
        <w:jc w:val="both"/>
        <w:rPr>
          <w:rFonts w:ascii="Arial" w:hAnsi="Arial" w:cs="Arial"/>
        </w:rPr>
      </w:pPr>
      <w:r>
        <w:rPr>
          <w:rFonts w:ascii="Arial" w:hAnsi="Arial" w:cs="Arial"/>
        </w:rPr>
        <w:t>El valor esperado es:</w:t>
      </w:r>
    </w:p>
    <w:p w:rsidR="0016215B" w:rsidRDefault="0016215B" w:rsidP="00D85467">
      <w:pPr>
        <w:tabs>
          <w:tab w:val="left" w:pos="7020"/>
        </w:tabs>
        <w:jc w:val="both"/>
        <w:rPr>
          <w:rFonts w:ascii="Arial" w:hAnsi="Arial" w:cs="Arial"/>
        </w:rPr>
      </w:pPr>
      <m:oMathPara>
        <m:oMath>
          <m:r>
            <w:rPr>
              <w:rFonts w:ascii="Cambria Math" w:hAnsi="Cambria Math" w:cs="Arial"/>
            </w:rPr>
            <m:t>E</m:t>
          </m:r>
          <m:d>
            <m:dPr>
              <m:ctrlPr>
                <w:rPr>
                  <w:rFonts w:ascii="Cambria Math" w:hAnsi="Cambria Math" w:cs="Arial"/>
                  <w:i/>
                </w:rPr>
              </m:ctrlPr>
            </m:dPr>
            <m:e>
              <m:r>
                <w:rPr>
                  <w:rFonts w:ascii="Cambria Math" w:hAnsi="Cambria Math" w:cs="Arial"/>
                </w:rPr>
                <m:t>x</m:t>
              </m:r>
            </m:e>
          </m:d>
          <m:r>
            <w:rPr>
              <w:rFonts w:ascii="Cambria Math" w:hAnsi="Cambria Math" w:cs="Arial"/>
            </w:rPr>
            <m:t>=μ=0*0.0081+1*0.0756+2*0.2646*3*0.4116+4*0.2407=2.8 baterias</m:t>
          </m:r>
        </m:oMath>
      </m:oMathPara>
    </w:p>
    <w:p w:rsidR="0016215B" w:rsidRDefault="0016215B" w:rsidP="00D85467">
      <w:pPr>
        <w:tabs>
          <w:tab w:val="left" w:pos="7020"/>
        </w:tabs>
        <w:jc w:val="both"/>
        <w:rPr>
          <w:rFonts w:ascii="Arial" w:hAnsi="Arial" w:cs="Arial"/>
        </w:rPr>
      </w:pPr>
      <w:r>
        <w:rPr>
          <w:rFonts w:ascii="Arial" w:hAnsi="Arial" w:cs="Arial"/>
        </w:rPr>
        <w:t>Es necesario aclarar que el valor esperado tiene unidades y corresponde a las mismas en las cuales se mide la variable.</w:t>
      </w:r>
    </w:p>
    <w:p w:rsidR="0016215B" w:rsidRDefault="0016215B" w:rsidP="00D85467">
      <w:pPr>
        <w:tabs>
          <w:tab w:val="left" w:pos="7020"/>
        </w:tabs>
        <w:jc w:val="both"/>
        <w:rPr>
          <w:rFonts w:ascii="Arial" w:hAnsi="Arial" w:cs="Arial"/>
        </w:rPr>
      </w:pPr>
      <w:r>
        <w:rPr>
          <w:rFonts w:ascii="Arial" w:hAnsi="Arial" w:cs="Arial"/>
        </w:rPr>
        <w:t>E valor esperado tiene la misma interpretación de la media. En el caso de las variables aleatorias, se define el valor esperado como la media poblacional.</w:t>
      </w:r>
    </w:p>
    <w:p w:rsidR="0016215B" w:rsidRDefault="0016215B" w:rsidP="00D85467">
      <w:pPr>
        <w:tabs>
          <w:tab w:val="left" w:pos="7020"/>
        </w:tabs>
        <w:jc w:val="both"/>
        <w:rPr>
          <w:rFonts w:ascii="Arial" w:hAnsi="Arial" w:cs="Arial"/>
        </w:rPr>
      </w:pPr>
      <w:r>
        <w:rPr>
          <w:rFonts w:ascii="Arial" w:hAnsi="Arial" w:cs="Arial"/>
        </w:rPr>
        <w:t>En este caso la interpretación correspondiente es. Se espera que en un lote de 4 baterías que tienen un año de uso y cuya probabilidad de que una funcione</w:t>
      </w:r>
      <w:r w:rsidR="004B71A6">
        <w:rPr>
          <w:rFonts w:ascii="Arial" w:hAnsi="Arial" w:cs="Arial"/>
        </w:rPr>
        <w:t xml:space="preserve"> </w:t>
      </w:r>
      <w:r>
        <w:rPr>
          <w:rFonts w:ascii="Arial" w:hAnsi="Arial" w:cs="Arial"/>
        </w:rPr>
        <w:t>correctamente</w:t>
      </w:r>
      <w:r w:rsidR="004B71A6">
        <w:rPr>
          <w:rFonts w:ascii="Arial" w:hAnsi="Arial" w:cs="Arial"/>
        </w:rPr>
        <w:t xml:space="preserve"> es de 0.3, salgan 2</w:t>
      </w:r>
      <w:r>
        <w:rPr>
          <w:rFonts w:ascii="Arial" w:hAnsi="Arial" w:cs="Arial"/>
        </w:rPr>
        <w:t>.8 defectuosas</w:t>
      </w:r>
      <w:r w:rsidR="004B71A6">
        <w:rPr>
          <w:rFonts w:ascii="Arial" w:hAnsi="Arial" w:cs="Arial"/>
        </w:rPr>
        <w:t xml:space="preserve">. </w:t>
      </w:r>
    </w:p>
    <w:p w:rsidR="004B71A6" w:rsidRDefault="004B71A6" w:rsidP="00D85467">
      <w:pPr>
        <w:tabs>
          <w:tab w:val="left" w:pos="7020"/>
        </w:tabs>
        <w:jc w:val="both"/>
        <w:rPr>
          <w:rFonts w:ascii="Arial" w:hAnsi="Arial" w:cs="Arial"/>
        </w:rPr>
      </w:pPr>
      <w:r>
        <w:rPr>
          <w:rFonts w:ascii="Arial" w:hAnsi="Arial" w:cs="Arial"/>
        </w:rPr>
        <w:t>Como el valor esperado es poblacional, no debe aproximarse. En caso de querer una interpretación más contextualizada, es posible amplificar las unidades hasta conseguir que sean enteras. Para este caso se puede decir que en un lote de 40 baterías con esas condiciones, se espera que 28 salgan defectuosas.</w:t>
      </w:r>
    </w:p>
    <w:p w:rsidR="004B71A6" w:rsidRDefault="004B71A6" w:rsidP="004B71A6">
      <w:pPr>
        <w:tabs>
          <w:tab w:val="right" w:pos="8498"/>
        </w:tabs>
        <w:spacing w:after="0"/>
        <w:jc w:val="both"/>
        <w:rPr>
          <w:rFonts w:ascii="Arial" w:hAnsi="Arial" w:cs="Arial"/>
          <w:b/>
        </w:rPr>
      </w:pPr>
      <w:r w:rsidRPr="00C87E96">
        <w:rPr>
          <w:rFonts w:ascii="Arial" w:hAnsi="Arial" w:cs="Arial"/>
        </w:rPr>
        <w:t>[</w:t>
      </w:r>
      <w:r>
        <w:rPr>
          <w:rFonts w:ascii="Arial" w:hAnsi="Arial" w:cs="Arial"/>
          <w:highlight w:val="yellow"/>
        </w:rPr>
        <w:t>SECCIÓN 3</w:t>
      </w:r>
      <w:r w:rsidRPr="00C87E96">
        <w:rPr>
          <w:rFonts w:ascii="Arial" w:hAnsi="Arial" w:cs="Arial"/>
          <w:highlight w:val="yellow"/>
        </w:rPr>
        <w:t>]</w:t>
      </w:r>
      <w:r w:rsidRPr="00C87E96">
        <w:rPr>
          <w:rFonts w:ascii="Arial" w:hAnsi="Arial" w:cs="Arial"/>
        </w:rPr>
        <w:t xml:space="preserve"> </w:t>
      </w:r>
      <w:r>
        <w:rPr>
          <w:rFonts w:ascii="Arial" w:hAnsi="Arial" w:cs="Arial"/>
          <w:b/>
        </w:rPr>
        <w:t xml:space="preserve">3.1.4 Varianza </w:t>
      </w:r>
    </w:p>
    <w:p w:rsidR="004B71A6" w:rsidRDefault="004B71A6" w:rsidP="004B71A6">
      <w:pPr>
        <w:tabs>
          <w:tab w:val="right" w:pos="8498"/>
        </w:tabs>
        <w:spacing w:after="0"/>
        <w:jc w:val="both"/>
        <w:rPr>
          <w:rFonts w:ascii="Arial" w:hAnsi="Arial" w:cs="Arial"/>
        </w:rPr>
      </w:pPr>
      <w:r>
        <w:rPr>
          <w:rFonts w:ascii="Arial" w:hAnsi="Arial" w:cs="Arial"/>
        </w:rPr>
        <w:lastRenderedPageBreak/>
        <w:t>Ya que se definió la media poblacional o valor esperado, es posible definir una medida de dispersión que permita determinar la validez de futuras conclusiones.</w:t>
      </w:r>
    </w:p>
    <w:p w:rsidR="004B71A6" w:rsidRDefault="004B71A6" w:rsidP="004B71A6">
      <w:pPr>
        <w:tabs>
          <w:tab w:val="right" w:pos="8498"/>
        </w:tabs>
        <w:spacing w:after="0"/>
        <w:jc w:val="both"/>
        <w:rPr>
          <w:rFonts w:ascii="Arial" w:hAnsi="Arial" w:cs="Arial"/>
        </w:rPr>
      </w:pPr>
    </w:p>
    <w:tbl>
      <w:tblPr>
        <w:tblStyle w:val="Tablaconcuadrcula"/>
        <w:tblW w:w="9209" w:type="dxa"/>
        <w:tblLook w:val="04A0" w:firstRow="1" w:lastRow="0" w:firstColumn="1" w:lastColumn="0" w:noHBand="0" w:noVBand="1"/>
      </w:tblPr>
      <w:tblGrid>
        <w:gridCol w:w="1696"/>
        <w:gridCol w:w="7513"/>
      </w:tblGrid>
      <w:tr w:rsidR="004B71A6" w:rsidRPr="00C87E96" w:rsidTr="00B4035A">
        <w:tc>
          <w:tcPr>
            <w:tcW w:w="9209" w:type="dxa"/>
            <w:gridSpan w:val="2"/>
            <w:shd w:val="clear" w:color="auto" w:fill="000000" w:themeFill="text1"/>
          </w:tcPr>
          <w:p w:rsidR="004B71A6" w:rsidRPr="00C87E96" w:rsidRDefault="004B71A6" w:rsidP="00B4035A">
            <w:pPr>
              <w:jc w:val="center"/>
              <w:rPr>
                <w:rFonts w:ascii="Arial" w:hAnsi="Arial" w:cs="Arial"/>
                <w:b/>
                <w:sz w:val="24"/>
                <w:szCs w:val="24"/>
              </w:rPr>
            </w:pPr>
            <w:r w:rsidRPr="00C87E96">
              <w:rPr>
                <w:rFonts w:ascii="Arial" w:hAnsi="Arial" w:cs="Arial"/>
                <w:b/>
                <w:sz w:val="24"/>
                <w:szCs w:val="24"/>
              </w:rPr>
              <w:t xml:space="preserve">Destacado </w:t>
            </w:r>
          </w:p>
        </w:tc>
      </w:tr>
      <w:tr w:rsidR="004B71A6" w:rsidRPr="00C87E96" w:rsidTr="00B4035A">
        <w:tc>
          <w:tcPr>
            <w:tcW w:w="1696" w:type="dxa"/>
          </w:tcPr>
          <w:p w:rsidR="004B71A6" w:rsidRPr="00C87E96" w:rsidRDefault="004B71A6" w:rsidP="00B4035A">
            <w:pPr>
              <w:rPr>
                <w:rFonts w:ascii="Arial" w:hAnsi="Arial" w:cs="Arial"/>
                <w:b/>
                <w:sz w:val="24"/>
                <w:szCs w:val="24"/>
              </w:rPr>
            </w:pPr>
            <w:r w:rsidRPr="00C87E96">
              <w:rPr>
                <w:rFonts w:ascii="Arial" w:hAnsi="Arial" w:cs="Arial"/>
                <w:b/>
                <w:sz w:val="24"/>
                <w:szCs w:val="24"/>
              </w:rPr>
              <w:t>Título</w:t>
            </w:r>
          </w:p>
        </w:tc>
        <w:tc>
          <w:tcPr>
            <w:tcW w:w="7513" w:type="dxa"/>
          </w:tcPr>
          <w:p w:rsidR="004B71A6" w:rsidRPr="00C87E96" w:rsidRDefault="004B71A6" w:rsidP="004B71A6">
            <w:pPr>
              <w:rPr>
                <w:rFonts w:ascii="Arial" w:hAnsi="Arial" w:cs="Arial"/>
                <w:b/>
                <w:sz w:val="24"/>
                <w:szCs w:val="24"/>
              </w:rPr>
            </w:pPr>
            <w:r>
              <w:rPr>
                <w:rFonts w:ascii="Arial" w:hAnsi="Arial" w:cs="Arial"/>
                <w:b/>
                <w:sz w:val="24"/>
                <w:szCs w:val="24"/>
              </w:rPr>
              <w:t>Definición de varianza</w:t>
            </w:r>
          </w:p>
        </w:tc>
      </w:tr>
      <w:tr w:rsidR="004B71A6" w:rsidRPr="00C87E96" w:rsidTr="00B4035A">
        <w:tc>
          <w:tcPr>
            <w:tcW w:w="1696" w:type="dxa"/>
          </w:tcPr>
          <w:p w:rsidR="004B71A6" w:rsidRPr="00C87E96" w:rsidRDefault="004B71A6" w:rsidP="00B4035A">
            <w:pPr>
              <w:rPr>
                <w:rFonts w:ascii="Arial" w:hAnsi="Arial" w:cs="Arial"/>
                <w:sz w:val="24"/>
                <w:szCs w:val="24"/>
              </w:rPr>
            </w:pPr>
            <w:r w:rsidRPr="00C87E96">
              <w:rPr>
                <w:rFonts w:ascii="Arial" w:hAnsi="Arial" w:cs="Arial"/>
                <w:b/>
                <w:sz w:val="24"/>
                <w:szCs w:val="24"/>
              </w:rPr>
              <w:t>Contenido</w:t>
            </w:r>
          </w:p>
        </w:tc>
        <w:tc>
          <w:tcPr>
            <w:tcW w:w="7513" w:type="dxa"/>
          </w:tcPr>
          <w:p w:rsidR="004B71A6" w:rsidRDefault="004B71A6" w:rsidP="00B4035A">
            <w:pPr>
              <w:tabs>
                <w:tab w:val="right" w:pos="8498"/>
              </w:tabs>
              <w:jc w:val="both"/>
              <w:rPr>
                <w:rFonts w:ascii="Arial" w:eastAsiaTheme="minorEastAsia" w:hAnsi="Arial" w:cs="Arial"/>
                <w:sz w:val="24"/>
                <w:szCs w:val="24"/>
              </w:rPr>
            </w:pPr>
            <w:r>
              <w:rPr>
                <w:rFonts w:ascii="Arial" w:eastAsiaTheme="minorEastAsia" w:hAnsi="Arial" w:cs="Arial"/>
                <w:sz w:val="24"/>
                <w:szCs w:val="24"/>
              </w:rPr>
              <w:t xml:space="preserve">Dada una variable aleatoria X=0,1,2,…n, con función de distribución </w:t>
            </w:r>
            <w:r>
              <w:rPr>
                <w:rFonts w:ascii="Arial" w:eastAsiaTheme="minorEastAsia" w:hAnsi="Arial" w:cs="Arial"/>
                <w:i/>
                <w:sz w:val="24"/>
                <w:szCs w:val="24"/>
              </w:rPr>
              <w:t xml:space="preserve">f(x), </w:t>
            </w:r>
            <w:r>
              <w:rPr>
                <w:rFonts w:ascii="Arial" w:eastAsiaTheme="minorEastAsia" w:hAnsi="Arial" w:cs="Arial"/>
                <w:sz w:val="24"/>
                <w:szCs w:val="24"/>
              </w:rPr>
              <w:t xml:space="preserve">y valor esperado </w:t>
            </w:r>
            <w:r w:rsidRPr="004B71A6">
              <w:rPr>
                <w:rFonts w:ascii="Arial" w:eastAsiaTheme="minorEastAsia" w:hAnsi="Arial" w:cs="Arial"/>
                <w:i/>
                <w:sz w:val="24"/>
                <w:szCs w:val="24"/>
              </w:rPr>
              <w:t>E(x)</w:t>
            </w:r>
            <w:r>
              <w:rPr>
                <w:rFonts w:ascii="Arial" w:eastAsiaTheme="minorEastAsia" w:hAnsi="Arial" w:cs="Arial"/>
                <w:sz w:val="24"/>
                <w:szCs w:val="24"/>
              </w:rPr>
              <w:t xml:space="preserve"> se define  la </w:t>
            </w:r>
            <w:r w:rsidRPr="00404CD1">
              <w:rPr>
                <w:rFonts w:ascii="Arial" w:eastAsiaTheme="minorEastAsia" w:hAnsi="Arial" w:cs="Arial"/>
                <w:b/>
                <w:sz w:val="24"/>
                <w:szCs w:val="24"/>
              </w:rPr>
              <w:t>Va</w:t>
            </w:r>
            <w:r>
              <w:rPr>
                <w:rFonts w:ascii="Arial" w:eastAsiaTheme="minorEastAsia" w:hAnsi="Arial" w:cs="Arial"/>
                <w:b/>
                <w:sz w:val="24"/>
                <w:szCs w:val="24"/>
              </w:rPr>
              <w:t xml:space="preserve">rianza de X, </w:t>
            </w:r>
            <w:r>
              <w:rPr>
                <w:rFonts w:ascii="Arial" w:eastAsiaTheme="minorEastAsia" w:hAnsi="Arial" w:cs="Arial"/>
                <w:sz w:val="24"/>
                <w:szCs w:val="24"/>
              </w:rPr>
              <w:t xml:space="preserve"> </w:t>
            </w:r>
            <m:oMath>
              <m:r>
                <w:rPr>
                  <w:rFonts w:ascii="Cambria Math" w:eastAsiaTheme="minorEastAsia" w:hAnsi="Cambria Math" w:cs="Arial"/>
                  <w:sz w:val="24"/>
                  <w:szCs w:val="24"/>
                </w:rPr>
                <m:t>V</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m:t>
                  </m:r>
                </m:e>
              </m:d>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σ</m:t>
                  </m:r>
                </m:e>
                <m:sup>
                  <m:r>
                    <w:rPr>
                      <w:rFonts w:ascii="Cambria Math" w:eastAsiaTheme="minorEastAsia" w:hAnsi="Cambria Math" w:cs="Arial"/>
                      <w:sz w:val="24"/>
                      <w:szCs w:val="24"/>
                    </w:rPr>
                    <m:t>2</m:t>
                  </m:r>
                </m:sup>
              </m:sSup>
            </m:oMath>
            <w:r>
              <w:rPr>
                <w:rFonts w:ascii="Arial" w:eastAsiaTheme="minorEastAsia" w:hAnsi="Arial" w:cs="Arial"/>
                <w:sz w:val="24"/>
                <w:szCs w:val="24"/>
              </w:rPr>
              <w:t>, como:</w:t>
            </w:r>
          </w:p>
          <w:p w:rsidR="004B71A6" w:rsidRPr="004B71A6" w:rsidRDefault="004B71A6" w:rsidP="004B71A6">
            <w:pPr>
              <w:tabs>
                <w:tab w:val="right" w:pos="8498"/>
              </w:tabs>
              <w:jc w:val="both"/>
              <w:rPr>
                <w:rFonts w:ascii="Arial" w:eastAsiaTheme="minorEastAsia" w:hAnsi="Arial" w:cs="Arial"/>
                <w:sz w:val="24"/>
                <w:szCs w:val="24"/>
              </w:rPr>
            </w:pPr>
            <m:oMathPara>
              <m:oMath>
                <m:r>
                  <w:rPr>
                    <w:rFonts w:ascii="Cambria Math" w:eastAsiaTheme="minorEastAsia" w:hAnsi="Cambria Math" w:cs="Arial"/>
                    <w:sz w:val="24"/>
                    <w:szCs w:val="24"/>
                  </w:rPr>
                  <m:t>V</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m:t>
                    </m:r>
                  </m:e>
                </m:d>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σ</m:t>
                    </m:r>
                  </m:e>
                  <m:sup>
                    <m:r>
                      <w:rPr>
                        <w:rFonts w:ascii="Cambria Math" w:eastAsiaTheme="minorEastAsia" w:hAnsi="Cambria Math" w:cs="Arial"/>
                        <w:sz w:val="24"/>
                        <w:szCs w:val="24"/>
                      </w:rPr>
                      <m:t>2</m:t>
                    </m:r>
                  </m:sup>
                </m:sSup>
                <m:r>
                  <w:rPr>
                    <w:rFonts w:ascii="Cambria Math" w:eastAsiaTheme="minorEastAsia" w:hAnsi="Cambria Math" w:cs="Arial"/>
                    <w:sz w:val="24"/>
                    <w:szCs w:val="24"/>
                  </w:rPr>
                  <m:t>=E</m:t>
                </m:r>
                <m:d>
                  <m:dPr>
                    <m:ctrlPr>
                      <w:rPr>
                        <w:rFonts w:ascii="Cambria Math" w:eastAsiaTheme="minorEastAsia" w:hAnsi="Cambria Math" w:cs="Arial"/>
                        <w:i/>
                        <w:sz w:val="24"/>
                        <w:szCs w:val="24"/>
                      </w:rPr>
                    </m:ctrlPr>
                  </m:dPr>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2</m:t>
                        </m:r>
                      </m:sup>
                    </m:sSup>
                  </m:e>
                </m:d>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E(x)</m:t>
                        </m:r>
                      </m:e>
                    </m:d>
                  </m:e>
                  <m:sup>
                    <m:r>
                      <w:rPr>
                        <w:rFonts w:ascii="Cambria Math" w:eastAsiaTheme="minorEastAsia" w:hAnsi="Cambria Math" w:cs="Arial"/>
                        <w:sz w:val="24"/>
                        <w:szCs w:val="24"/>
                      </w:rPr>
                      <m:t>2</m:t>
                    </m:r>
                  </m:sup>
                </m:sSup>
              </m:oMath>
            </m:oMathPara>
          </w:p>
          <w:p w:rsidR="004B71A6" w:rsidRPr="00404CD1" w:rsidRDefault="004B71A6" w:rsidP="004B71A6">
            <w:pPr>
              <w:tabs>
                <w:tab w:val="right" w:pos="8498"/>
              </w:tabs>
              <w:jc w:val="both"/>
              <w:rPr>
                <w:rFonts w:ascii="Arial" w:eastAsiaTheme="minorEastAsia" w:hAnsi="Arial" w:cs="Arial"/>
                <w:sz w:val="24"/>
                <w:szCs w:val="24"/>
              </w:rPr>
            </w:pPr>
            <w:r>
              <w:rPr>
                <w:rFonts w:ascii="Arial" w:eastAsiaTheme="minorEastAsia" w:hAnsi="Arial" w:cs="Arial"/>
                <w:sz w:val="24"/>
                <w:szCs w:val="24"/>
              </w:rPr>
              <w:t xml:space="preserve">Es posible mostrar que </w:t>
            </w:r>
            <m:oMath>
              <m:r>
                <w:rPr>
                  <w:rFonts w:ascii="Cambria Math" w:eastAsiaTheme="minorEastAsia" w:hAnsi="Cambria Math" w:cs="Arial"/>
                  <w:sz w:val="24"/>
                  <w:szCs w:val="24"/>
                </w:rPr>
                <m:t>E</m:t>
              </m:r>
              <m:d>
                <m:dPr>
                  <m:ctrlPr>
                    <w:rPr>
                      <w:rFonts w:ascii="Cambria Math" w:eastAsiaTheme="minorEastAsia" w:hAnsi="Cambria Math" w:cs="Arial"/>
                      <w:i/>
                      <w:sz w:val="24"/>
                      <w:szCs w:val="24"/>
                    </w:rPr>
                  </m:ctrlPr>
                </m:dPr>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2</m:t>
                      </m:r>
                    </m:sup>
                  </m:sSup>
                </m:e>
              </m:d>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E(x)</m:t>
                      </m:r>
                    </m:e>
                  </m:d>
                </m:e>
                <m:sup>
                  <m:r>
                    <w:rPr>
                      <w:rFonts w:ascii="Cambria Math" w:eastAsiaTheme="minorEastAsia" w:hAnsi="Cambria Math" w:cs="Arial"/>
                      <w:sz w:val="24"/>
                      <w:szCs w:val="24"/>
                    </w:rPr>
                    <m:t>2</m:t>
                  </m:r>
                </m:sup>
              </m:sSup>
            </m:oMath>
            <w:r>
              <w:rPr>
                <w:rFonts w:ascii="Arial" w:eastAsiaTheme="minorEastAsia" w:hAnsi="Arial" w:cs="Arial"/>
                <w:sz w:val="24"/>
                <w:szCs w:val="24"/>
              </w:rPr>
              <w:t>, por lo cual V(x) siempre es un valor positivo.</w:t>
            </w:r>
          </w:p>
        </w:tc>
      </w:tr>
    </w:tbl>
    <w:p w:rsidR="004B71A6" w:rsidRDefault="004B71A6" w:rsidP="00D85467">
      <w:pPr>
        <w:tabs>
          <w:tab w:val="left" w:pos="7020"/>
        </w:tabs>
        <w:jc w:val="both"/>
        <w:rPr>
          <w:rFonts w:ascii="Arial" w:hAnsi="Arial" w:cs="Arial"/>
        </w:rPr>
      </w:pPr>
    </w:p>
    <w:p w:rsidR="004B71A6" w:rsidRDefault="004B71A6" w:rsidP="00D85467">
      <w:pPr>
        <w:tabs>
          <w:tab w:val="left" w:pos="7020"/>
        </w:tabs>
        <w:jc w:val="both"/>
        <w:rPr>
          <w:rFonts w:ascii="Arial" w:hAnsi="Arial" w:cs="Arial"/>
        </w:rPr>
      </w:pPr>
      <w:r>
        <w:rPr>
          <w:rFonts w:ascii="Arial" w:hAnsi="Arial" w:cs="Arial"/>
        </w:rPr>
        <w:t>Para el caso de las baterías, si:</w:t>
      </w:r>
    </w:p>
    <w:tbl>
      <w:tblPr>
        <w:tblStyle w:val="Tablaconcuadrcula"/>
        <w:tblW w:w="0" w:type="auto"/>
        <w:jc w:val="center"/>
        <w:tblLook w:val="04A0" w:firstRow="1" w:lastRow="0" w:firstColumn="1" w:lastColumn="0" w:noHBand="0" w:noVBand="1"/>
      </w:tblPr>
      <w:tblGrid>
        <w:gridCol w:w="1129"/>
        <w:gridCol w:w="1134"/>
        <w:gridCol w:w="1134"/>
        <w:gridCol w:w="1134"/>
        <w:gridCol w:w="1134"/>
        <w:gridCol w:w="993"/>
      </w:tblGrid>
      <w:tr w:rsidR="004B71A6" w:rsidTr="00B4035A">
        <w:trPr>
          <w:jc w:val="center"/>
        </w:trPr>
        <w:tc>
          <w:tcPr>
            <w:tcW w:w="1129" w:type="dxa"/>
          </w:tcPr>
          <w:p w:rsidR="004B71A6" w:rsidRPr="0016215B" w:rsidRDefault="004B71A6" w:rsidP="00B4035A">
            <w:pPr>
              <w:tabs>
                <w:tab w:val="left" w:pos="7020"/>
              </w:tabs>
              <w:jc w:val="center"/>
              <w:rPr>
                <w:rFonts w:ascii="Arial" w:hAnsi="Arial" w:cs="Arial"/>
                <w:i/>
              </w:rPr>
            </w:pPr>
            <w:r w:rsidRPr="0016215B">
              <w:rPr>
                <w:rFonts w:ascii="Arial" w:hAnsi="Arial" w:cs="Arial"/>
                <w:i/>
              </w:rPr>
              <w:t>x</w:t>
            </w:r>
          </w:p>
        </w:tc>
        <w:tc>
          <w:tcPr>
            <w:tcW w:w="1134" w:type="dxa"/>
          </w:tcPr>
          <w:p w:rsidR="004B71A6" w:rsidRPr="0016215B" w:rsidRDefault="004B71A6" w:rsidP="00B4035A">
            <w:pPr>
              <w:tabs>
                <w:tab w:val="left" w:pos="7020"/>
              </w:tabs>
              <w:jc w:val="center"/>
              <w:rPr>
                <w:rFonts w:ascii="Arial" w:hAnsi="Arial" w:cs="Arial"/>
                <w:i/>
              </w:rPr>
            </w:pPr>
            <w:r>
              <w:rPr>
                <w:rFonts w:ascii="Arial" w:hAnsi="Arial" w:cs="Arial"/>
                <w:i/>
              </w:rPr>
              <w:t>0</w:t>
            </w:r>
          </w:p>
        </w:tc>
        <w:tc>
          <w:tcPr>
            <w:tcW w:w="1134" w:type="dxa"/>
          </w:tcPr>
          <w:p w:rsidR="004B71A6" w:rsidRPr="0016215B" w:rsidRDefault="004B71A6" w:rsidP="00B4035A">
            <w:pPr>
              <w:tabs>
                <w:tab w:val="left" w:pos="7020"/>
              </w:tabs>
              <w:jc w:val="center"/>
              <w:rPr>
                <w:rFonts w:ascii="Arial" w:hAnsi="Arial" w:cs="Arial"/>
                <w:i/>
              </w:rPr>
            </w:pPr>
            <w:r>
              <w:rPr>
                <w:rFonts w:ascii="Arial" w:hAnsi="Arial" w:cs="Arial"/>
                <w:i/>
              </w:rPr>
              <w:t>1</w:t>
            </w:r>
          </w:p>
        </w:tc>
        <w:tc>
          <w:tcPr>
            <w:tcW w:w="1134" w:type="dxa"/>
          </w:tcPr>
          <w:p w:rsidR="004B71A6" w:rsidRPr="0016215B" w:rsidRDefault="004B71A6" w:rsidP="00B4035A">
            <w:pPr>
              <w:tabs>
                <w:tab w:val="left" w:pos="7020"/>
              </w:tabs>
              <w:jc w:val="center"/>
              <w:rPr>
                <w:rFonts w:ascii="Arial" w:hAnsi="Arial" w:cs="Arial"/>
                <w:i/>
              </w:rPr>
            </w:pPr>
            <w:r>
              <w:rPr>
                <w:rFonts w:ascii="Arial" w:hAnsi="Arial" w:cs="Arial"/>
                <w:i/>
              </w:rPr>
              <w:t>2</w:t>
            </w:r>
          </w:p>
        </w:tc>
        <w:tc>
          <w:tcPr>
            <w:tcW w:w="1134" w:type="dxa"/>
          </w:tcPr>
          <w:p w:rsidR="004B71A6" w:rsidRPr="0016215B" w:rsidRDefault="004B71A6" w:rsidP="00B4035A">
            <w:pPr>
              <w:tabs>
                <w:tab w:val="left" w:pos="7020"/>
              </w:tabs>
              <w:jc w:val="center"/>
              <w:rPr>
                <w:rFonts w:ascii="Arial" w:hAnsi="Arial" w:cs="Arial"/>
                <w:i/>
              </w:rPr>
            </w:pPr>
            <w:r>
              <w:rPr>
                <w:rFonts w:ascii="Arial" w:hAnsi="Arial" w:cs="Arial"/>
                <w:i/>
              </w:rPr>
              <w:t>3</w:t>
            </w:r>
          </w:p>
        </w:tc>
        <w:tc>
          <w:tcPr>
            <w:tcW w:w="993" w:type="dxa"/>
          </w:tcPr>
          <w:p w:rsidR="004B71A6" w:rsidRPr="0016215B" w:rsidRDefault="004B71A6" w:rsidP="00B4035A">
            <w:pPr>
              <w:tabs>
                <w:tab w:val="left" w:pos="7020"/>
              </w:tabs>
              <w:jc w:val="center"/>
              <w:rPr>
                <w:rFonts w:ascii="Arial" w:hAnsi="Arial" w:cs="Arial"/>
                <w:i/>
              </w:rPr>
            </w:pPr>
            <w:r>
              <w:rPr>
                <w:rFonts w:ascii="Arial" w:hAnsi="Arial" w:cs="Arial"/>
                <w:i/>
              </w:rPr>
              <w:t>4</w:t>
            </w:r>
          </w:p>
        </w:tc>
      </w:tr>
      <w:tr w:rsidR="004B71A6" w:rsidTr="00B4035A">
        <w:trPr>
          <w:jc w:val="center"/>
        </w:trPr>
        <w:tc>
          <w:tcPr>
            <w:tcW w:w="1129" w:type="dxa"/>
          </w:tcPr>
          <w:p w:rsidR="004B71A6" w:rsidRPr="0016215B" w:rsidRDefault="004B71A6" w:rsidP="00B4035A">
            <w:pPr>
              <w:tabs>
                <w:tab w:val="left" w:pos="7020"/>
              </w:tabs>
              <w:jc w:val="center"/>
              <w:rPr>
                <w:rFonts w:ascii="Arial" w:hAnsi="Arial" w:cs="Arial"/>
                <w:i/>
              </w:rPr>
            </w:pPr>
            <m:oMathPara>
              <m:oMath>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oMath>
            </m:oMathPara>
          </w:p>
        </w:tc>
        <w:tc>
          <w:tcPr>
            <w:tcW w:w="1134" w:type="dxa"/>
          </w:tcPr>
          <w:p w:rsidR="004B71A6" w:rsidRDefault="00557D68" w:rsidP="00B4035A">
            <w:pPr>
              <w:tabs>
                <w:tab w:val="left" w:pos="7020"/>
              </w:tabs>
              <w:jc w:val="center"/>
              <w:rPr>
                <w:rFonts w:ascii="Arial" w:hAnsi="Arial" w:cs="Arial"/>
                <w:i/>
              </w:rPr>
            </w:pPr>
            <w:r>
              <w:rPr>
                <w:rFonts w:ascii="Arial" w:hAnsi="Arial" w:cs="Arial"/>
                <w:i/>
              </w:rPr>
              <w:t>0</w:t>
            </w:r>
          </w:p>
        </w:tc>
        <w:tc>
          <w:tcPr>
            <w:tcW w:w="1134" w:type="dxa"/>
          </w:tcPr>
          <w:p w:rsidR="004B71A6" w:rsidRDefault="00557D68" w:rsidP="00B4035A">
            <w:pPr>
              <w:tabs>
                <w:tab w:val="left" w:pos="7020"/>
              </w:tabs>
              <w:jc w:val="center"/>
              <w:rPr>
                <w:rFonts w:ascii="Arial" w:hAnsi="Arial" w:cs="Arial"/>
                <w:i/>
              </w:rPr>
            </w:pPr>
            <w:r>
              <w:rPr>
                <w:rFonts w:ascii="Arial" w:hAnsi="Arial" w:cs="Arial"/>
                <w:i/>
              </w:rPr>
              <w:t>1</w:t>
            </w:r>
          </w:p>
        </w:tc>
        <w:tc>
          <w:tcPr>
            <w:tcW w:w="1134" w:type="dxa"/>
          </w:tcPr>
          <w:p w:rsidR="004B71A6" w:rsidRDefault="00557D68" w:rsidP="00B4035A">
            <w:pPr>
              <w:tabs>
                <w:tab w:val="left" w:pos="7020"/>
              </w:tabs>
              <w:jc w:val="center"/>
              <w:rPr>
                <w:rFonts w:ascii="Arial" w:hAnsi="Arial" w:cs="Arial"/>
                <w:i/>
              </w:rPr>
            </w:pPr>
            <w:r>
              <w:rPr>
                <w:rFonts w:ascii="Arial" w:hAnsi="Arial" w:cs="Arial"/>
                <w:i/>
              </w:rPr>
              <w:t>4</w:t>
            </w:r>
          </w:p>
        </w:tc>
        <w:tc>
          <w:tcPr>
            <w:tcW w:w="1134" w:type="dxa"/>
          </w:tcPr>
          <w:p w:rsidR="004B71A6" w:rsidRDefault="00557D68" w:rsidP="00B4035A">
            <w:pPr>
              <w:tabs>
                <w:tab w:val="left" w:pos="7020"/>
              </w:tabs>
              <w:jc w:val="center"/>
              <w:rPr>
                <w:rFonts w:ascii="Arial" w:hAnsi="Arial" w:cs="Arial"/>
                <w:i/>
              </w:rPr>
            </w:pPr>
            <w:r>
              <w:rPr>
                <w:rFonts w:ascii="Arial" w:hAnsi="Arial" w:cs="Arial"/>
                <w:i/>
              </w:rPr>
              <w:t>9</w:t>
            </w:r>
          </w:p>
        </w:tc>
        <w:tc>
          <w:tcPr>
            <w:tcW w:w="993" w:type="dxa"/>
          </w:tcPr>
          <w:p w:rsidR="004B71A6" w:rsidRDefault="00557D68" w:rsidP="00B4035A">
            <w:pPr>
              <w:tabs>
                <w:tab w:val="left" w:pos="7020"/>
              </w:tabs>
              <w:jc w:val="center"/>
              <w:rPr>
                <w:rFonts w:ascii="Arial" w:hAnsi="Arial" w:cs="Arial"/>
                <w:i/>
              </w:rPr>
            </w:pPr>
            <w:r>
              <w:rPr>
                <w:rFonts w:ascii="Arial" w:hAnsi="Arial" w:cs="Arial"/>
                <w:i/>
              </w:rPr>
              <w:t>16</w:t>
            </w:r>
          </w:p>
        </w:tc>
      </w:tr>
      <w:tr w:rsidR="004B71A6" w:rsidTr="00B4035A">
        <w:trPr>
          <w:jc w:val="center"/>
        </w:trPr>
        <w:tc>
          <w:tcPr>
            <w:tcW w:w="1129" w:type="dxa"/>
          </w:tcPr>
          <w:p w:rsidR="004B71A6" w:rsidRPr="0016215B" w:rsidRDefault="004B71A6" w:rsidP="00B4035A">
            <w:pPr>
              <w:tabs>
                <w:tab w:val="left" w:pos="7020"/>
              </w:tabs>
              <w:jc w:val="center"/>
              <w:rPr>
                <w:rFonts w:ascii="Arial" w:hAnsi="Arial" w:cs="Arial"/>
                <w:i/>
              </w:rPr>
            </w:pPr>
            <w:r w:rsidRPr="0016215B">
              <w:rPr>
                <w:rFonts w:ascii="Arial" w:hAnsi="Arial" w:cs="Arial"/>
                <w:i/>
              </w:rPr>
              <w:t>f(x)</w:t>
            </w:r>
          </w:p>
        </w:tc>
        <w:tc>
          <w:tcPr>
            <w:tcW w:w="1134" w:type="dxa"/>
          </w:tcPr>
          <w:p w:rsidR="004B71A6" w:rsidRPr="0016215B" w:rsidRDefault="004B71A6" w:rsidP="00B4035A">
            <w:pPr>
              <w:tabs>
                <w:tab w:val="left" w:pos="7020"/>
              </w:tabs>
              <w:jc w:val="center"/>
              <w:rPr>
                <w:rFonts w:ascii="Arial" w:hAnsi="Arial" w:cs="Arial"/>
                <w:i/>
              </w:rPr>
            </w:pPr>
            <w:r>
              <w:rPr>
                <w:rFonts w:ascii="Arial" w:hAnsi="Arial" w:cs="Arial"/>
                <w:i/>
              </w:rPr>
              <w:t>0.0081</w:t>
            </w:r>
          </w:p>
        </w:tc>
        <w:tc>
          <w:tcPr>
            <w:tcW w:w="1134" w:type="dxa"/>
          </w:tcPr>
          <w:p w:rsidR="004B71A6" w:rsidRPr="0016215B" w:rsidRDefault="004B71A6" w:rsidP="00B4035A">
            <w:pPr>
              <w:tabs>
                <w:tab w:val="left" w:pos="7020"/>
              </w:tabs>
              <w:jc w:val="center"/>
              <w:rPr>
                <w:rFonts w:ascii="Arial" w:hAnsi="Arial" w:cs="Arial"/>
                <w:i/>
              </w:rPr>
            </w:pPr>
            <w:r>
              <w:rPr>
                <w:rFonts w:ascii="Arial" w:hAnsi="Arial" w:cs="Arial"/>
                <w:i/>
              </w:rPr>
              <w:t>0.0756</w:t>
            </w:r>
          </w:p>
        </w:tc>
        <w:tc>
          <w:tcPr>
            <w:tcW w:w="1134" w:type="dxa"/>
          </w:tcPr>
          <w:p w:rsidR="004B71A6" w:rsidRPr="0016215B" w:rsidRDefault="004B71A6" w:rsidP="00B4035A">
            <w:pPr>
              <w:tabs>
                <w:tab w:val="left" w:pos="7020"/>
              </w:tabs>
              <w:jc w:val="center"/>
              <w:rPr>
                <w:rFonts w:ascii="Arial" w:hAnsi="Arial" w:cs="Arial"/>
                <w:i/>
              </w:rPr>
            </w:pPr>
            <w:r>
              <w:rPr>
                <w:rFonts w:ascii="Arial" w:hAnsi="Arial" w:cs="Arial"/>
                <w:i/>
              </w:rPr>
              <w:t>0.2646</w:t>
            </w:r>
          </w:p>
        </w:tc>
        <w:tc>
          <w:tcPr>
            <w:tcW w:w="1134" w:type="dxa"/>
          </w:tcPr>
          <w:p w:rsidR="004B71A6" w:rsidRPr="0016215B" w:rsidRDefault="004B71A6" w:rsidP="00B4035A">
            <w:pPr>
              <w:tabs>
                <w:tab w:val="left" w:pos="7020"/>
              </w:tabs>
              <w:jc w:val="center"/>
              <w:rPr>
                <w:rFonts w:ascii="Arial" w:hAnsi="Arial" w:cs="Arial"/>
                <w:i/>
              </w:rPr>
            </w:pPr>
            <w:r>
              <w:rPr>
                <w:rFonts w:ascii="Arial" w:hAnsi="Arial" w:cs="Arial"/>
                <w:i/>
              </w:rPr>
              <w:t>0.4116</w:t>
            </w:r>
          </w:p>
        </w:tc>
        <w:tc>
          <w:tcPr>
            <w:tcW w:w="993" w:type="dxa"/>
          </w:tcPr>
          <w:p w:rsidR="004B71A6" w:rsidRPr="0016215B" w:rsidRDefault="004B71A6" w:rsidP="00B4035A">
            <w:pPr>
              <w:tabs>
                <w:tab w:val="left" w:pos="7020"/>
              </w:tabs>
              <w:jc w:val="center"/>
              <w:rPr>
                <w:rFonts w:ascii="Arial" w:hAnsi="Arial" w:cs="Arial"/>
                <w:i/>
              </w:rPr>
            </w:pPr>
            <w:r>
              <w:rPr>
                <w:rFonts w:ascii="Arial" w:hAnsi="Arial" w:cs="Arial"/>
                <w:i/>
              </w:rPr>
              <w:t>0.2407</w:t>
            </w:r>
          </w:p>
        </w:tc>
      </w:tr>
    </w:tbl>
    <w:p w:rsidR="004B71A6" w:rsidRDefault="00557D68" w:rsidP="00D85467">
      <w:pPr>
        <w:tabs>
          <w:tab w:val="left" w:pos="7020"/>
        </w:tabs>
        <w:jc w:val="both"/>
        <w:rPr>
          <w:rFonts w:ascii="Arial" w:hAnsi="Arial" w:cs="Arial"/>
        </w:rPr>
      </w:pPr>
      <w:r>
        <w:rPr>
          <w:rFonts w:ascii="Arial" w:hAnsi="Arial" w:cs="Arial"/>
        </w:rPr>
        <w:t>Como</w:t>
      </w:r>
      <w:r w:rsidR="004B71A6">
        <w:rPr>
          <w:rFonts w:ascii="Arial" w:hAnsi="Arial" w:cs="Arial"/>
        </w:rPr>
        <w:t>:</w:t>
      </w:r>
    </w:p>
    <w:p w:rsidR="00557D68" w:rsidRDefault="00557D68" w:rsidP="00D85467">
      <w:pPr>
        <w:tabs>
          <w:tab w:val="left" w:pos="7020"/>
        </w:tabs>
        <w:jc w:val="both"/>
        <w:rPr>
          <w:rFonts w:ascii="Arial" w:hAnsi="Arial" w:cs="Arial"/>
        </w:rPr>
      </w:pPr>
      <m:oMathPara>
        <m:oMath>
          <m:r>
            <w:rPr>
              <w:rFonts w:ascii="Cambria Math" w:hAnsi="Cambria Math" w:cs="Arial"/>
            </w:rPr>
            <m:t>E(</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m:t>
          </m:r>
          <m:d>
            <m:dPr>
              <m:ctrlPr>
                <w:rPr>
                  <w:rFonts w:ascii="Cambria Math" w:hAnsi="Cambria Math" w:cs="Arial"/>
                  <w:i/>
                </w:rPr>
              </m:ctrlPr>
            </m:dPr>
            <m:e>
              <m:r>
                <w:rPr>
                  <w:rFonts w:ascii="Cambria Math" w:hAnsi="Cambria Math" w:cs="Arial"/>
                </w:rPr>
                <m:t>0*0.0081+1*0.0756+4*0.2646+9*0.4116+16*0.2407</m:t>
              </m:r>
            </m:e>
          </m:d>
        </m:oMath>
      </m:oMathPara>
    </w:p>
    <w:p w:rsidR="004B71A6" w:rsidRDefault="00557D68" w:rsidP="00D85467">
      <w:pPr>
        <w:tabs>
          <w:tab w:val="left" w:pos="7020"/>
        </w:tabs>
        <w:jc w:val="both"/>
        <w:rPr>
          <w:rFonts w:ascii="Arial" w:hAnsi="Arial" w:cs="Arial"/>
        </w:rPr>
      </w:pPr>
      <w:r>
        <w:rPr>
          <w:rFonts w:ascii="Arial" w:hAnsi="Arial" w:cs="Arial"/>
        </w:rPr>
        <w:t>Entonces:</w:t>
      </w:r>
    </w:p>
    <w:p w:rsidR="00557D68" w:rsidRPr="00557D68" w:rsidRDefault="00557D68" w:rsidP="00D85467">
      <w:pPr>
        <w:tabs>
          <w:tab w:val="left" w:pos="7020"/>
        </w:tabs>
        <w:jc w:val="both"/>
        <w:rPr>
          <w:rFonts w:ascii="Arial" w:eastAsiaTheme="minorEastAsia" w:hAnsi="Arial" w:cs="Arial"/>
          <w:sz w:val="24"/>
          <w:szCs w:val="24"/>
        </w:rPr>
      </w:pPr>
      <m:oMathPara>
        <m:oMath>
          <m:r>
            <w:rPr>
              <w:rFonts w:ascii="Cambria Math" w:hAnsi="Cambria Math" w:cs="Arial"/>
            </w:rPr>
            <m:t>V</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σ</m:t>
              </m:r>
            </m:e>
            <m:sup>
              <m:r>
                <w:rPr>
                  <w:rFonts w:ascii="Cambria Math" w:eastAsiaTheme="minorEastAsia" w:hAnsi="Cambria Math" w:cs="Arial"/>
                  <w:sz w:val="24"/>
                  <w:szCs w:val="24"/>
                </w:rPr>
                <m:t>2</m:t>
              </m:r>
            </m:sup>
          </m:sSup>
          <m:r>
            <w:rPr>
              <w:rFonts w:ascii="Cambria Math" w:hAnsi="Cambria Math" w:cs="Arial"/>
            </w:rPr>
            <m:t>=E</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e>
          </m:d>
          <m:r>
            <w:rPr>
              <w:rFonts w:ascii="Cambria Math" w:hAnsi="Cambria Math" w:cs="Arial"/>
            </w:rPr>
            <m:t>-</m:t>
          </m:r>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E</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m:t>
                      </m:r>
                    </m:e>
                  </m:d>
                </m:e>
              </m:d>
            </m:e>
            <m:sup>
              <m:r>
                <w:rPr>
                  <w:rFonts w:ascii="Cambria Math" w:eastAsiaTheme="minorEastAsia" w:hAnsi="Cambria Math" w:cs="Arial"/>
                  <w:sz w:val="24"/>
                  <w:szCs w:val="24"/>
                </w:rPr>
                <m:t>2</m:t>
              </m:r>
            </m:sup>
          </m:sSup>
          <m:r>
            <w:rPr>
              <w:rFonts w:ascii="Cambria Math" w:eastAsiaTheme="minorEastAsia" w:hAnsi="Cambria Math" w:cs="Arial"/>
              <w:sz w:val="24"/>
              <w:szCs w:val="24"/>
            </w:rPr>
            <m:t>=28.672-28.5=0.172</m:t>
          </m:r>
        </m:oMath>
      </m:oMathPara>
    </w:p>
    <w:p w:rsidR="00557D68" w:rsidRDefault="00557D68" w:rsidP="00D85467">
      <w:pPr>
        <w:tabs>
          <w:tab w:val="left" w:pos="7020"/>
        </w:tabs>
        <w:jc w:val="both"/>
        <w:rPr>
          <w:rFonts w:ascii="Arial" w:eastAsiaTheme="minorEastAsia" w:hAnsi="Arial" w:cs="Arial"/>
          <w:sz w:val="24"/>
          <w:szCs w:val="24"/>
        </w:rPr>
      </w:pPr>
      <w:r>
        <w:rPr>
          <w:rFonts w:ascii="Arial" w:eastAsiaTheme="minorEastAsia" w:hAnsi="Arial" w:cs="Arial"/>
          <w:sz w:val="24"/>
          <w:szCs w:val="24"/>
        </w:rPr>
        <w:t>La varianza poblacional no tiene interpretación y sus unidades son cuadradas.</w:t>
      </w:r>
    </w:p>
    <w:p w:rsidR="00D96548" w:rsidRDefault="00D96548" w:rsidP="00D96548">
      <w:pPr>
        <w:tabs>
          <w:tab w:val="right" w:pos="8498"/>
        </w:tabs>
        <w:spacing w:after="0"/>
        <w:jc w:val="both"/>
        <w:rPr>
          <w:rFonts w:ascii="Arial" w:hAnsi="Arial" w:cs="Arial"/>
          <w:b/>
        </w:rPr>
      </w:pPr>
      <w:r w:rsidRPr="00C87E96">
        <w:rPr>
          <w:rFonts w:ascii="Arial" w:hAnsi="Arial" w:cs="Arial"/>
        </w:rPr>
        <w:t>[</w:t>
      </w:r>
      <w:r>
        <w:rPr>
          <w:rFonts w:ascii="Arial" w:hAnsi="Arial" w:cs="Arial"/>
          <w:highlight w:val="yellow"/>
        </w:rPr>
        <w:t>SECCIÓN 2</w:t>
      </w:r>
      <w:r w:rsidRPr="00C87E96">
        <w:rPr>
          <w:rFonts w:ascii="Arial" w:hAnsi="Arial" w:cs="Arial"/>
          <w:highlight w:val="yellow"/>
        </w:rPr>
        <w:t>]</w:t>
      </w:r>
      <w:r w:rsidRPr="00C87E96">
        <w:rPr>
          <w:rFonts w:ascii="Arial" w:hAnsi="Arial" w:cs="Arial"/>
        </w:rPr>
        <w:t xml:space="preserve"> </w:t>
      </w:r>
      <w:r>
        <w:rPr>
          <w:rFonts w:ascii="Arial" w:hAnsi="Arial" w:cs="Arial"/>
          <w:b/>
        </w:rPr>
        <w:t xml:space="preserve">3.2 Distribución Binomial </w:t>
      </w:r>
    </w:p>
    <w:p w:rsidR="004833E0" w:rsidRDefault="004833E0" w:rsidP="00D85467">
      <w:pPr>
        <w:tabs>
          <w:tab w:val="left" w:pos="7020"/>
        </w:tabs>
        <w:jc w:val="both"/>
        <w:rPr>
          <w:rFonts w:ascii="Arial" w:hAnsi="Arial" w:cs="Arial"/>
        </w:rPr>
      </w:pPr>
    </w:p>
    <w:p w:rsidR="004833E0" w:rsidRDefault="004833E0" w:rsidP="00D85467">
      <w:pPr>
        <w:tabs>
          <w:tab w:val="left" w:pos="7020"/>
        </w:tabs>
        <w:jc w:val="both"/>
        <w:rPr>
          <w:rFonts w:ascii="Arial" w:hAnsi="Arial" w:cs="Arial"/>
        </w:rPr>
      </w:pPr>
      <w:r>
        <w:rPr>
          <w:rFonts w:ascii="Arial" w:hAnsi="Arial" w:cs="Arial"/>
        </w:rPr>
        <w:t>Es posible crear modelos de variables aleatorias que se ajusten a diferentes contextos y que faciliten el cálculo de probabilidades</w:t>
      </w:r>
      <w:r w:rsidR="00FE7C3B">
        <w:rPr>
          <w:rFonts w:ascii="Arial" w:hAnsi="Arial" w:cs="Arial"/>
        </w:rPr>
        <w:t>. Una de las variables aleatorias más comunes es la Distribución Binomial.</w:t>
      </w:r>
    </w:p>
    <w:tbl>
      <w:tblPr>
        <w:tblStyle w:val="Tablaconcuadrcula"/>
        <w:tblW w:w="9209" w:type="dxa"/>
        <w:tblLook w:val="04A0" w:firstRow="1" w:lastRow="0" w:firstColumn="1" w:lastColumn="0" w:noHBand="0" w:noVBand="1"/>
      </w:tblPr>
      <w:tblGrid>
        <w:gridCol w:w="1696"/>
        <w:gridCol w:w="7513"/>
      </w:tblGrid>
      <w:tr w:rsidR="009075B1" w:rsidRPr="00C87E96" w:rsidTr="00B4035A">
        <w:tc>
          <w:tcPr>
            <w:tcW w:w="9209" w:type="dxa"/>
            <w:gridSpan w:val="2"/>
            <w:shd w:val="clear" w:color="auto" w:fill="000000" w:themeFill="text1"/>
          </w:tcPr>
          <w:p w:rsidR="009075B1" w:rsidRPr="00C87E96" w:rsidRDefault="009075B1" w:rsidP="00B4035A">
            <w:pPr>
              <w:jc w:val="center"/>
              <w:rPr>
                <w:rFonts w:ascii="Arial" w:hAnsi="Arial" w:cs="Arial"/>
                <w:b/>
                <w:sz w:val="24"/>
                <w:szCs w:val="24"/>
              </w:rPr>
            </w:pPr>
            <w:r w:rsidRPr="00C87E96">
              <w:rPr>
                <w:rFonts w:ascii="Arial" w:hAnsi="Arial" w:cs="Arial"/>
                <w:b/>
                <w:sz w:val="24"/>
                <w:szCs w:val="24"/>
              </w:rPr>
              <w:t xml:space="preserve">Destacado </w:t>
            </w:r>
          </w:p>
        </w:tc>
      </w:tr>
      <w:tr w:rsidR="009075B1" w:rsidRPr="00C87E96" w:rsidTr="00B4035A">
        <w:tc>
          <w:tcPr>
            <w:tcW w:w="1696" w:type="dxa"/>
          </w:tcPr>
          <w:p w:rsidR="009075B1" w:rsidRPr="00C87E96" w:rsidRDefault="009075B1" w:rsidP="00B4035A">
            <w:pPr>
              <w:rPr>
                <w:rFonts w:ascii="Arial" w:hAnsi="Arial" w:cs="Arial"/>
                <w:b/>
                <w:sz w:val="24"/>
                <w:szCs w:val="24"/>
              </w:rPr>
            </w:pPr>
            <w:r w:rsidRPr="00C87E96">
              <w:rPr>
                <w:rFonts w:ascii="Arial" w:hAnsi="Arial" w:cs="Arial"/>
                <w:b/>
                <w:sz w:val="24"/>
                <w:szCs w:val="24"/>
              </w:rPr>
              <w:t>Título</w:t>
            </w:r>
          </w:p>
        </w:tc>
        <w:tc>
          <w:tcPr>
            <w:tcW w:w="7513" w:type="dxa"/>
          </w:tcPr>
          <w:p w:rsidR="009075B1" w:rsidRPr="00C87E96" w:rsidRDefault="009075B1" w:rsidP="00B4035A">
            <w:pPr>
              <w:rPr>
                <w:rFonts w:ascii="Arial" w:hAnsi="Arial" w:cs="Arial"/>
                <w:b/>
                <w:sz w:val="24"/>
                <w:szCs w:val="24"/>
              </w:rPr>
            </w:pPr>
            <w:r>
              <w:rPr>
                <w:rFonts w:ascii="Arial" w:hAnsi="Arial" w:cs="Arial"/>
                <w:b/>
                <w:sz w:val="24"/>
                <w:szCs w:val="24"/>
              </w:rPr>
              <w:t>Características de una variable aleatoria binomial</w:t>
            </w:r>
          </w:p>
        </w:tc>
      </w:tr>
      <w:tr w:rsidR="009075B1" w:rsidRPr="00C87E96" w:rsidTr="00B4035A">
        <w:tc>
          <w:tcPr>
            <w:tcW w:w="1696" w:type="dxa"/>
          </w:tcPr>
          <w:p w:rsidR="009075B1" w:rsidRPr="00C87E96" w:rsidRDefault="009075B1" w:rsidP="00B4035A">
            <w:pPr>
              <w:rPr>
                <w:rFonts w:ascii="Arial" w:hAnsi="Arial" w:cs="Arial"/>
                <w:sz w:val="24"/>
                <w:szCs w:val="24"/>
              </w:rPr>
            </w:pPr>
            <w:r w:rsidRPr="00C87E96">
              <w:rPr>
                <w:rFonts w:ascii="Arial" w:hAnsi="Arial" w:cs="Arial"/>
                <w:b/>
                <w:sz w:val="24"/>
                <w:szCs w:val="24"/>
              </w:rPr>
              <w:t>Contenido</w:t>
            </w:r>
          </w:p>
        </w:tc>
        <w:tc>
          <w:tcPr>
            <w:tcW w:w="7513" w:type="dxa"/>
          </w:tcPr>
          <w:p w:rsidR="009075B1" w:rsidRDefault="005A0C1E" w:rsidP="00B4035A">
            <w:pPr>
              <w:tabs>
                <w:tab w:val="right" w:pos="8498"/>
              </w:tabs>
              <w:jc w:val="both"/>
              <w:rPr>
                <w:rFonts w:ascii="Arial" w:eastAsiaTheme="minorEastAsia" w:hAnsi="Arial" w:cs="Arial"/>
                <w:sz w:val="24"/>
                <w:szCs w:val="24"/>
              </w:rPr>
            </w:pPr>
            <w:r>
              <w:rPr>
                <w:rFonts w:ascii="Arial" w:eastAsiaTheme="minorEastAsia" w:hAnsi="Arial" w:cs="Arial"/>
                <w:sz w:val="24"/>
                <w:szCs w:val="24"/>
              </w:rPr>
              <w:t>Una variable aleatoria se llama binomial si cumple con las siguientes características:</w:t>
            </w:r>
          </w:p>
          <w:p w:rsidR="005A0C1E" w:rsidRDefault="007754BB" w:rsidP="005A0C1E">
            <w:pPr>
              <w:pStyle w:val="Prrafodelista"/>
              <w:numPr>
                <w:ilvl w:val="0"/>
                <w:numId w:val="1"/>
              </w:numPr>
              <w:tabs>
                <w:tab w:val="right" w:pos="8498"/>
              </w:tabs>
              <w:ind w:left="318" w:hanging="318"/>
              <w:jc w:val="both"/>
              <w:rPr>
                <w:rFonts w:ascii="Arial" w:eastAsiaTheme="minorEastAsia" w:hAnsi="Arial" w:cs="Arial"/>
                <w:sz w:val="24"/>
                <w:szCs w:val="24"/>
              </w:rPr>
            </w:pPr>
            <w:r>
              <w:rPr>
                <w:rFonts w:ascii="Arial" w:eastAsiaTheme="minorEastAsia" w:hAnsi="Arial" w:cs="Arial"/>
                <w:sz w:val="24"/>
                <w:szCs w:val="24"/>
              </w:rPr>
              <w:t>El experimento aleatorio se llama dicotómico o de Bernoulli, es decir que la variable solo puede tomar dos valores. Para este contexto los denominaremos Éxito o Fracaso.</w:t>
            </w:r>
          </w:p>
          <w:p w:rsidR="007754BB" w:rsidRDefault="007754BB" w:rsidP="007754BB">
            <w:pPr>
              <w:pStyle w:val="Prrafodelista"/>
              <w:tabs>
                <w:tab w:val="right" w:pos="8498"/>
              </w:tabs>
              <w:ind w:left="318"/>
              <w:jc w:val="both"/>
              <w:rPr>
                <w:rFonts w:ascii="Arial" w:eastAsiaTheme="minorEastAsia" w:hAnsi="Arial" w:cs="Arial"/>
                <w:sz w:val="24"/>
                <w:szCs w:val="24"/>
              </w:rPr>
            </w:pPr>
            <w:r>
              <w:rPr>
                <w:rFonts w:ascii="Arial" w:eastAsiaTheme="minorEastAsia" w:hAnsi="Arial" w:cs="Arial"/>
                <w:sz w:val="24"/>
                <w:szCs w:val="24"/>
              </w:rPr>
              <w:t>Vale la pena mencionar que el fracaso no tiene una interpretación ética que implica algo negativo</w:t>
            </w:r>
          </w:p>
          <w:p w:rsidR="007754BB" w:rsidRPr="008F1FF3" w:rsidRDefault="00EF43A8" w:rsidP="005A0C1E">
            <w:pPr>
              <w:pStyle w:val="Prrafodelista"/>
              <w:numPr>
                <w:ilvl w:val="0"/>
                <w:numId w:val="1"/>
              </w:numPr>
              <w:tabs>
                <w:tab w:val="right" w:pos="8498"/>
              </w:tabs>
              <w:ind w:left="318" w:hanging="318"/>
              <w:jc w:val="both"/>
              <w:rPr>
                <w:rFonts w:ascii="Arial" w:eastAsiaTheme="minorEastAsia" w:hAnsi="Arial" w:cs="Arial"/>
                <w:sz w:val="24"/>
                <w:szCs w:val="24"/>
              </w:rPr>
            </w:pPr>
            <w:r>
              <w:rPr>
                <w:rFonts w:ascii="Arial" w:eastAsiaTheme="minorEastAsia" w:hAnsi="Arial" w:cs="Arial"/>
                <w:sz w:val="24"/>
                <w:szCs w:val="24"/>
              </w:rPr>
              <w:t xml:space="preserve">Se conoce la probabilidad de </w:t>
            </w:r>
            <w:r w:rsidR="008F1FF3">
              <w:rPr>
                <w:rFonts w:ascii="Arial" w:eastAsiaTheme="minorEastAsia" w:hAnsi="Arial" w:cs="Arial"/>
                <w:sz w:val="24"/>
                <w:szCs w:val="24"/>
              </w:rPr>
              <w:t xml:space="preserve">Éxito denotada </w:t>
            </w:r>
            <w:r w:rsidR="008F1FF3">
              <w:rPr>
                <w:rFonts w:ascii="Arial" w:eastAsiaTheme="minorEastAsia" w:hAnsi="Arial" w:cs="Arial"/>
                <w:i/>
                <w:sz w:val="24"/>
                <w:szCs w:val="24"/>
              </w:rPr>
              <w:t>p</w:t>
            </w:r>
          </w:p>
          <w:p w:rsidR="008F1FF3" w:rsidRDefault="008F1FF3" w:rsidP="005A0C1E">
            <w:pPr>
              <w:pStyle w:val="Prrafodelista"/>
              <w:numPr>
                <w:ilvl w:val="0"/>
                <w:numId w:val="1"/>
              </w:numPr>
              <w:tabs>
                <w:tab w:val="right" w:pos="8498"/>
              </w:tabs>
              <w:ind w:left="318" w:hanging="318"/>
              <w:jc w:val="both"/>
              <w:rPr>
                <w:rFonts w:ascii="Arial" w:eastAsiaTheme="minorEastAsia" w:hAnsi="Arial" w:cs="Arial"/>
                <w:sz w:val="24"/>
                <w:szCs w:val="24"/>
              </w:rPr>
            </w:pPr>
            <w:r>
              <w:rPr>
                <w:rFonts w:ascii="Arial" w:eastAsiaTheme="minorEastAsia" w:hAnsi="Arial" w:cs="Arial"/>
                <w:sz w:val="24"/>
                <w:szCs w:val="24"/>
              </w:rPr>
              <w:t xml:space="preserve">Si se define </w:t>
            </w:r>
            <w:r w:rsidRPr="008F1FF3">
              <w:rPr>
                <w:rFonts w:ascii="Arial" w:eastAsiaTheme="minorEastAsia" w:hAnsi="Arial" w:cs="Arial"/>
                <w:i/>
                <w:sz w:val="24"/>
                <w:szCs w:val="24"/>
              </w:rPr>
              <w:t>q</w:t>
            </w:r>
            <w:r>
              <w:rPr>
                <w:rFonts w:ascii="Arial" w:eastAsiaTheme="minorEastAsia" w:hAnsi="Arial" w:cs="Arial"/>
                <w:sz w:val="24"/>
                <w:szCs w:val="24"/>
              </w:rPr>
              <w:t xml:space="preserve"> como la probabilidad de fracaso, se tiene que:</w:t>
            </w:r>
          </w:p>
          <w:p w:rsidR="008F1FF3" w:rsidRDefault="008F1FF3" w:rsidP="008F1FF3">
            <w:pPr>
              <w:pStyle w:val="Prrafodelista"/>
              <w:tabs>
                <w:tab w:val="right" w:pos="8498"/>
              </w:tabs>
              <w:ind w:left="318"/>
              <w:jc w:val="both"/>
              <w:rPr>
                <w:rFonts w:ascii="Arial" w:eastAsiaTheme="minorEastAsia" w:hAnsi="Arial" w:cs="Arial"/>
                <w:sz w:val="24"/>
                <w:szCs w:val="24"/>
              </w:rPr>
            </w:pPr>
            <m:oMathPara>
              <m:oMath>
                <m:r>
                  <w:rPr>
                    <w:rFonts w:ascii="Cambria Math" w:eastAsiaTheme="minorEastAsia" w:hAnsi="Cambria Math" w:cs="Arial"/>
                    <w:sz w:val="24"/>
                    <w:szCs w:val="24"/>
                  </w:rPr>
                  <m:t>p+q=1</m:t>
                </m:r>
              </m:oMath>
            </m:oMathPara>
          </w:p>
          <w:p w:rsidR="008F1FF3" w:rsidRPr="0088717E" w:rsidRDefault="008F1FF3" w:rsidP="008F1FF3">
            <w:pPr>
              <w:pStyle w:val="Prrafodelista"/>
              <w:numPr>
                <w:ilvl w:val="0"/>
                <w:numId w:val="1"/>
              </w:numPr>
              <w:tabs>
                <w:tab w:val="right" w:pos="8498"/>
              </w:tabs>
              <w:ind w:left="318" w:hanging="318"/>
              <w:jc w:val="both"/>
              <w:rPr>
                <w:rFonts w:ascii="Arial" w:eastAsiaTheme="minorEastAsia" w:hAnsi="Arial" w:cs="Arial"/>
                <w:sz w:val="24"/>
                <w:szCs w:val="24"/>
              </w:rPr>
            </w:pPr>
            <w:r>
              <w:rPr>
                <w:rFonts w:ascii="Arial" w:eastAsiaTheme="minorEastAsia" w:hAnsi="Arial" w:cs="Arial"/>
                <w:sz w:val="24"/>
                <w:szCs w:val="24"/>
              </w:rPr>
              <w:lastRenderedPageBreak/>
              <w:t xml:space="preserve">El experimento aleatorio se repite un número finito de veces. Generalmente se denota el número de repeticiones como </w:t>
            </w:r>
            <w:r w:rsidRPr="008F1FF3">
              <w:rPr>
                <w:rFonts w:ascii="Arial" w:eastAsiaTheme="minorEastAsia" w:hAnsi="Arial" w:cs="Arial"/>
                <w:i/>
                <w:sz w:val="24"/>
                <w:szCs w:val="24"/>
              </w:rPr>
              <w:t>n</w:t>
            </w:r>
            <w:r w:rsidR="008326D0">
              <w:rPr>
                <w:rFonts w:ascii="Arial" w:eastAsiaTheme="minorEastAsia" w:hAnsi="Arial" w:cs="Arial"/>
                <w:i/>
                <w:sz w:val="24"/>
                <w:szCs w:val="24"/>
              </w:rPr>
              <w:t xml:space="preserve">. </w:t>
            </w:r>
            <w:r w:rsidR="008326D0">
              <w:rPr>
                <w:rFonts w:ascii="Arial" w:eastAsiaTheme="minorEastAsia" w:hAnsi="Arial" w:cs="Arial"/>
                <w:sz w:val="24"/>
                <w:szCs w:val="24"/>
              </w:rPr>
              <w:t>Se tiene que x=0,1,2,…,n</w:t>
            </w:r>
          </w:p>
          <w:p w:rsidR="0088717E" w:rsidRDefault="0088717E" w:rsidP="00BA5C9B">
            <w:pPr>
              <w:pStyle w:val="Prrafodelista"/>
              <w:numPr>
                <w:ilvl w:val="0"/>
                <w:numId w:val="1"/>
              </w:numPr>
              <w:tabs>
                <w:tab w:val="right" w:pos="8498"/>
              </w:tabs>
              <w:ind w:left="318" w:hanging="318"/>
              <w:jc w:val="both"/>
              <w:rPr>
                <w:rFonts w:ascii="Arial" w:eastAsiaTheme="minorEastAsia" w:hAnsi="Arial" w:cs="Arial"/>
                <w:sz w:val="24"/>
                <w:szCs w:val="24"/>
              </w:rPr>
            </w:pPr>
            <w:r w:rsidRPr="0088717E">
              <w:rPr>
                <w:rFonts w:ascii="Arial" w:eastAsiaTheme="minorEastAsia" w:hAnsi="Arial" w:cs="Arial"/>
                <w:sz w:val="24"/>
                <w:szCs w:val="24"/>
              </w:rPr>
              <w:t xml:space="preserve">Las repeticiones </w:t>
            </w:r>
            <w:r>
              <w:rPr>
                <w:rFonts w:ascii="Arial" w:eastAsiaTheme="minorEastAsia" w:hAnsi="Arial" w:cs="Arial"/>
                <w:sz w:val="24"/>
                <w:szCs w:val="24"/>
              </w:rPr>
              <w:t>del experimento son independientes entre s</w:t>
            </w:r>
            <w:r w:rsidR="00BA5C9B">
              <w:rPr>
                <w:rFonts w:ascii="Arial" w:eastAsiaTheme="minorEastAsia" w:hAnsi="Arial" w:cs="Arial"/>
                <w:sz w:val="24"/>
                <w:szCs w:val="24"/>
              </w:rPr>
              <w:t>í</w:t>
            </w:r>
            <w:r>
              <w:rPr>
                <w:rFonts w:ascii="Arial" w:eastAsiaTheme="minorEastAsia" w:hAnsi="Arial" w:cs="Arial"/>
                <w:sz w:val="24"/>
                <w:szCs w:val="24"/>
              </w:rPr>
              <w:t>.</w:t>
            </w:r>
          </w:p>
          <w:p w:rsidR="007D631D" w:rsidRPr="0088717E" w:rsidRDefault="007D631D" w:rsidP="00BA5C9B">
            <w:pPr>
              <w:pStyle w:val="Prrafodelista"/>
              <w:numPr>
                <w:ilvl w:val="0"/>
                <w:numId w:val="1"/>
              </w:numPr>
              <w:tabs>
                <w:tab w:val="right" w:pos="8498"/>
              </w:tabs>
              <w:ind w:left="318" w:hanging="318"/>
              <w:jc w:val="both"/>
              <w:rPr>
                <w:rFonts w:ascii="Arial" w:eastAsiaTheme="minorEastAsia" w:hAnsi="Arial" w:cs="Arial"/>
                <w:sz w:val="24"/>
                <w:szCs w:val="24"/>
              </w:rPr>
            </w:pPr>
            <w:r>
              <w:rPr>
                <w:rFonts w:ascii="Arial" w:eastAsiaTheme="minorEastAsia" w:hAnsi="Arial" w:cs="Arial"/>
                <w:sz w:val="24"/>
                <w:szCs w:val="24"/>
              </w:rPr>
              <w:t>La variable X mide el número de éxitos que hay en n repeticiones del experimento aleatorio</w:t>
            </w:r>
          </w:p>
        </w:tc>
      </w:tr>
    </w:tbl>
    <w:p w:rsidR="008F1FF3" w:rsidRDefault="008F1FF3" w:rsidP="00D85467">
      <w:pPr>
        <w:tabs>
          <w:tab w:val="left" w:pos="7020"/>
        </w:tabs>
        <w:jc w:val="both"/>
        <w:rPr>
          <w:rFonts w:ascii="Arial" w:hAnsi="Arial" w:cs="Arial"/>
        </w:rPr>
      </w:pPr>
    </w:p>
    <w:p w:rsidR="0088717E" w:rsidRDefault="0088717E" w:rsidP="00D85467">
      <w:pPr>
        <w:tabs>
          <w:tab w:val="left" w:pos="7020"/>
        </w:tabs>
        <w:jc w:val="both"/>
        <w:rPr>
          <w:rFonts w:ascii="Arial" w:hAnsi="Arial" w:cs="Arial"/>
        </w:rPr>
      </w:pPr>
      <w:r>
        <w:rPr>
          <w:rFonts w:ascii="Arial" w:hAnsi="Arial" w:cs="Arial"/>
        </w:rPr>
        <w:t>Si en un determinado contexto es posible determinar que las cinco características se cumple</w:t>
      </w:r>
      <w:r w:rsidR="008326D0">
        <w:rPr>
          <w:rFonts w:ascii="Arial" w:hAnsi="Arial" w:cs="Arial"/>
        </w:rPr>
        <w:t>n</w:t>
      </w:r>
      <w:r>
        <w:rPr>
          <w:rFonts w:ascii="Arial" w:hAnsi="Arial" w:cs="Arial"/>
        </w:rPr>
        <w:t>, es posible afirmar que el experimento aleatorio es binomial.</w:t>
      </w:r>
    </w:p>
    <w:tbl>
      <w:tblPr>
        <w:tblStyle w:val="Tablaconcuadrcula"/>
        <w:tblW w:w="9209" w:type="dxa"/>
        <w:tblLook w:val="04A0" w:firstRow="1" w:lastRow="0" w:firstColumn="1" w:lastColumn="0" w:noHBand="0" w:noVBand="1"/>
      </w:tblPr>
      <w:tblGrid>
        <w:gridCol w:w="1696"/>
        <w:gridCol w:w="7513"/>
      </w:tblGrid>
      <w:tr w:rsidR="008326D0" w:rsidRPr="00C87E96" w:rsidTr="00B4035A">
        <w:tc>
          <w:tcPr>
            <w:tcW w:w="9209" w:type="dxa"/>
            <w:gridSpan w:val="2"/>
            <w:shd w:val="clear" w:color="auto" w:fill="000000" w:themeFill="text1"/>
          </w:tcPr>
          <w:p w:rsidR="008326D0" w:rsidRPr="00C87E96" w:rsidRDefault="008326D0" w:rsidP="00B4035A">
            <w:pPr>
              <w:jc w:val="center"/>
              <w:rPr>
                <w:rFonts w:ascii="Arial" w:hAnsi="Arial" w:cs="Arial"/>
                <w:b/>
                <w:sz w:val="24"/>
                <w:szCs w:val="24"/>
              </w:rPr>
            </w:pPr>
            <w:r w:rsidRPr="00C87E96">
              <w:rPr>
                <w:rFonts w:ascii="Arial" w:hAnsi="Arial" w:cs="Arial"/>
                <w:b/>
                <w:sz w:val="24"/>
                <w:szCs w:val="24"/>
              </w:rPr>
              <w:t xml:space="preserve">Destacado </w:t>
            </w:r>
          </w:p>
        </w:tc>
      </w:tr>
      <w:tr w:rsidR="008326D0" w:rsidRPr="00C87E96" w:rsidTr="00B4035A">
        <w:tc>
          <w:tcPr>
            <w:tcW w:w="1696" w:type="dxa"/>
          </w:tcPr>
          <w:p w:rsidR="008326D0" w:rsidRPr="00C87E96" w:rsidRDefault="008326D0" w:rsidP="00B4035A">
            <w:pPr>
              <w:rPr>
                <w:rFonts w:ascii="Arial" w:hAnsi="Arial" w:cs="Arial"/>
                <w:b/>
                <w:sz w:val="24"/>
                <w:szCs w:val="24"/>
              </w:rPr>
            </w:pPr>
            <w:r w:rsidRPr="00C87E96">
              <w:rPr>
                <w:rFonts w:ascii="Arial" w:hAnsi="Arial" w:cs="Arial"/>
                <w:b/>
                <w:sz w:val="24"/>
                <w:szCs w:val="24"/>
              </w:rPr>
              <w:t>Título</w:t>
            </w:r>
          </w:p>
        </w:tc>
        <w:tc>
          <w:tcPr>
            <w:tcW w:w="7513" w:type="dxa"/>
          </w:tcPr>
          <w:p w:rsidR="008326D0" w:rsidRPr="00C87E96" w:rsidRDefault="008326D0" w:rsidP="00B4035A">
            <w:pPr>
              <w:rPr>
                <w:rFonts w:ascii="Arial" w:hAnsi="Arial" w:cs="Arial"/>
                <w:b/>
                <w:sz w:val="24"/>
                <w:szCs w:val="24"/>
              </w:rPr>
            </w:pPr>
            <w:r>
              <w:rPr>
                <w:rFonts w:ascii="Arial" w:hAnsi="Arial" w:cs="Arial"/>
                <w:b/>
                <w:sz w:val="24"/>
                <w:szCs w:val="24"/>
              </w:rPr>
              <w:t>La distribución binomial</w:t>
            </w:r>
          </w:p>
        </w:tc>
      </w:tr>
      <w:tr w:rsidR="008326D0" w:rsidRPr="00C87E96" w:rsidTr="00B4035A">
        <w:tc>
          <w:tcPr>
            <w:tcW w:w="1696" w:type="dxa"/>
          </w:tcPr>
          <w:p w:rsidR="008326D0" w:rsidRPr="00C87E96" w:rsidRDefault="008326D0" w:rsidP="00B4035A">
            <w:pPr>
              <w:rPr>
                <w:rFonts w:ascii="Arial" w:hAnsi="Arial" w:cs="Arial"/>
                <w:sz w:val="24"/>
                <w:szCs w:val="24"/>
              </w:rPr>
            </w:pPr>
            <w:r w:rsidRPr="00C87E96">
              <w:rPr>
                <w:rFonts w:ascii="Arial" w:hAnsi="Arial" w:cs="Arial"/>
                <w:b/>
                <w:sz w:val="24"/>
                <w:szCs w:val="24"/>
              </w:rPr>
              <w:t>Contenido</w:t>
            </w:r>
          </w:p>
        </w:tc>
        <w:tc>
          <w:tcPr>
            <w:tcW w:w="7513" w:type="dxa"/>
          </w:tcPr>
          <w:p w:rsidR="008326D0" w:rsidRDefault="008326D0" w:rsidP="008326D0">
            <w:pPr>
              <w:tabs>
                <w:tab w:val="right" w:pos="8498"/>
              </w:tabs>
              <w:jc w:val="both"/>
              <w:rPr>
                <w:rFonts w:ascii="Arial" w:eastAsiaTheme="minorEastAsia" w:hAnsi="Arial" w:cs="Arial"/>
                <w:sz w:val="24"/>
                <w:szCs w:val="24"/>
              </w:rPr>
            </w:pPr>
            <w:r>
              <w:rPr>
                <w:rFonts w:ascii="Arial" w:eastAsiaTheme="minorEastAsia" w:hAnsi="Arial" w:cs="Arial"/>
                <w:sz w:val="24"/>
                <w:szCs w:val="24"/>
              </w:rPr>
              <w:t xml:space="preserve">Sea </w:t>
            </w:r>
            <w:r w:rsidRPr="00986490">
              <w:rPr>
                <w:rFonts w:ascii="Arial" w:eastAsiaTheme="minorEastAsia" w:hAnsi="Arial" w:cs="Arial"/>
                <w:i/>
                <w:sz w:val="24"/>
                <w:szCs w:val="24"/>
              </w:rPr>
              <w:t>X</w:t>
            </w:r>
            <w:r>
              <w:rPr>
                <w:rFonts w:ascii="Arial" w:eastAsiaTheme="minorEastAsia" w:hAnsi="Arial" w:cs="Arial"/>
                <w:sz w:val="24"/>
                <w:szCs w:val="24"/>
              </w:rPr>
              <w:t xml:space="preserve"> una variable aleatoria binomial, entonces la función de distribución de probabilidades es:</w:t>
            </w:r>
          </w:p>
          <w:p w:rsidR="008326D0" w:rsidRPr="00986490" w:rsidRDefault="008326D0" w:rsidP="008326D0">
            <w:pPr>
              <w:tabs>
                <w:tab w:val="right" w:pos="8498"/>
              </w:tabs>
              <w:jc w:val="both"/>
              <w:rPr>
                <w:rFonts w:ascii="Arial" w:eastAsiaTheme="minorEastAsia" w:hAnsi="Arial" w:cs="Arial"/>
                <w:sz w:val="24"/>
                <w:szCs w:val="24"/>
              </w:rPr>
            </w:pPr>
            <m:oMathPara>
              <m:oMath>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m:t>
                    </m:r>
                  </m:e>
                </m:d>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m>
                      <m:mPr>
                        <m:mcs>
                          <m:mc>
                            <m:mcPr>
                              <m:count m:val="1"/>
                              <m:mcJc m:val="center"/>
                            </m:mcPr>
                          </m:mc>
                        </m:mcs>
                        <m:ctrlPr>
                          <w:rPr>
                            <w:rFonts w:ascii="Cambria Math" w:eastAsiaTheme="minorEastAsia" w:hAnsi="Cambria Math" w:cs="Arial"/>
                            <w:i/>
                            <w:sz w:val="24"/>
                            <w:szCs w:val="24"/>
                          </w:rPr>
                        </m:ctrlPr>
                      </m:mPr>
                      <m:mr>
                        <m:e>
                          <m:r>
                            <w:rPr>
                              <w:rFonts w:ascii="Cambria Math" w:eastAsiaTheme="minorEastAsia" w:hAnsi="Cambria Math" w:cs="Arial"/>
                              <w:sz w:val="24"/>
                              <w:szCs w:val="24"/>
                            </w:rPr>
                            <m:t>n</m:t>
                          </m:r>
                        </m:e>
                      </m:mr>
                      <m:mr>
                        <m:e>
                          <m:r>
                            <w:rPr>
                              <w:rFonts w:ascii="Cambria Math" w:eastAsiaTheme="minorEastAsia" w:hAnsi="Cambria Math" w:cs="Arial"/>
                              <w:sz w:val="24"/>
                              <w:szCs w:val="24"/>
                            </w:rPr>
                            <m:t>x</m:t>
                          </m:r>
                        </m:e>
                      </m:mr>
                    </m:m>
                  </m:e>
                </m:d>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p</m:t>
                    </m:r>
                  </m:e>
                  <m:sup>
                    <m:r>
                      <w:rPr>
                        <w:rFonts w:ascii="Cambria Math" w:eastAsiaTheme="minorEastAsia" w:hAnsi="Cambria Math" w:cs="Arial"/>
                        <w:sz w:val="24"/>
                        <w:szCs w:val="24"/>
                      </w:rPr>
                      <m:t>x</m:t>
                    </m:r>
                  </m:sup>
                </m:sSup>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q</m:t>
                    </m:r>
                  </m:e>
                  <m:sup>
                    <m:r>
                      <w:rPr>
                        <w:rFonts w:ascii="Cambria Math" w:eastAsiaTheme="minorEastAsia" w:hAnsi="Cambria Math" w:cs="Arial"/>
                        <w:sz w:val="24"/>
                        <w:szCs w:val="24"/>
                      </w:rPr>
                      <m:t>n-x</m:t>
                    </m:r>
                  </m:sup>
                </m:sSup>
              </m:oMath>
            </m:oMathPara>
          </w:p>
          <w:p w:rsidR="00986490" w:rsidRDefault="00986490" w:rsidP="008326D0">
            <w:pPr>
              <w:tabs>
                <w:tab w:val="right" w:pos="8498"/>
              </w:tabs>
              <w:jc w:val="both"/>
              <w:rPr>
                <w:rFonts w:ascii="Arial" w:eastAsiaTheme="minorEastAsia" w:hAnsi="Arial" w:cs="Arial"/>
                <w:sz w:val="24"/>
                <w:szCs w:val="24"/>
              </w:rPr>
            </w:pPr>
            <w:r>
              <w:rPr>
                <w:rFonts w:ascii="Arial" w:eastAsiaTheme="minorEastAsia" w:hAnsi="Arial" w:cs="Arial"/>
                <w:sz w:val="24"/>
                <w:szCs w:val="24"/>
              </w:rPr>
              <w:t>Donde:</w:t>
            </w:r>
          </w:p>
          <w:p w:rsidR="00986490" w:rsidRDefault="00986490" w:rsidP="008326D0">
            <w:pPr>
              <w:tabs>
                <w:tab w:val="right" w:pos="8498"/>
              </w:tabs>
              <w:jc w:val="both"/>
              <w:rPr>
                <w:rFonts w:ascii="Arial" w:eastAsiaTheme="minorEastAsia" w:hAnsi="Arial" w:cs="Arial"/>
                <w:sz w:val="24"/>
                <w:szCs w:val="24"/>
              </w:rPr>
            </w:pPr>
            <w:r>
              <w:rPr>
                <w:rFonts w:ascii="Arial" w:eastAsiaTheme="minorEastAsia" w:hAnsi="Arial" w:cs="Arial"/>
                <w:sz w:val="24"/>
                <w:szCs w:val="24"/>
              </w:rPr>
              <w:t>n es el número de repeticiones</w:t>
            </w:r>
          </w:p>
          <w:p w:rsidR="00986490" w:rsidRDefault="00986490" w:rsidP="008326D0">
            <w:pPr>
              <w:tabs>
                <w:tab w:val="right" w:pos="8498"/>
              </w:tabs>
              <w:jc w:val="both"/>
              <w:rPr>
                <w:rFonts w:ascii="Arial" w:eastAsiaTheme="minorEastAsia" w:hAnsi="Arial" w:cs="Arial"/>
                <w:sz w:val="24"/>
                <w:szCs w:val="24"/>
              </w:rPr>
            </w:pPr>
            <w:r>
              <w:rPr>
                <w:rFonts w:ascii="Arial" w:eastAsiaTheme="minorEastAsia" w:hAnsi="Arial" w:cs="Arial"/>
                <w:sz w:val="24"/>
                <w:szCs w:val="24"/>
              </w:rPr>
              <w:t>p es la probabilidad de éxito</w:t>
            </w:r>
          </w:p>
          <w:p w:rsidR="00986490" w:rsidRPr="008326D0" w:rsidRDefault="00986490" w:rsidP="008326D0">
            <w:pPr>
              <w:tabs>
                <w:tab w:val="right" w:pos="8498"/>
              </w:tabs>
              <w:jc w:val="both"/>
              <w:rPr>
                <w:rFonts w:ascii="Arial" w:eastAsiaTheme="minorEastAsia" w:hAnsi="Arial" w:cs="Arial"/>
                <w:sz w:val="24"/>
                <w:szCs w:val="24"/>
              </w:rPr>
            </w:pPr>
            <w:r>
              <w:rPr>
                <w:rFonts w:ascii="Arial" w:eastAsiaTheme="minorEastAsia" w:hAnsi="Arial" w:cs="Arial"/>
                <w:sz w:val="24"/>
                <w:szCs w:val="24"/>
              </w:rPr>
              <w:t>q es la probabilidad de fracaso</w:t>
            </w:r>
          </w:p>
        </w:tc>
      </w:tr>
    </w:tbl>
    <w:p w:rsidR="008326D0" w:rsidRDefault="008326D0" w:rsidP="00D85467">
      <w:pPr>
        <w:tabs>
          <w:tab w:val="left" w:pos="7020"/>
        </w:tabs>
        <w:jc w:val="both"/>
        <w:rPr>
          <w:rFonts w:ascii="Arial" w:hAnsi="Arial" w:cs="Arial"/>
        </w:rPr>
      </w:pPr>
    </w:p>
    <w:p w:rsidR="00820D1A" w:rsidRDefault="004806EF" w:rsidP="00D85467">
      <w:pPr>
        <w:tabs>
          <w:tab w:val="left" w:pos="7020"/>
        </w:tabs>
        <w:jc w:val="both"/>
        <w:rPr>
          <w:rFonts w:ascii="Arial" w:hAnsi="Arial" w:cs="Arial"/>
        </w:rPr>
      </w:pPr>
      <w:r>
        <w:rPr>
          <w:rFonts w:ascii="Arial" w:hAnsi="Arial" w:cs="Arial"/>
        </w:rPr>
        <w:t>Un ejemplo de aplicación de la distribución binomial es: La probabilidad de que una persona adquiera un determinado virus cuando se expone mucho tiempo al sol es de 0.25. Si se seleccionan 8 personas que se han expuesto al sol, cuál es la probabilidad de que tres de ellos contraiga en virus</w:t>
      </w:r>
      <w:proofErr w:type="gramStart"/>
      <w:r>
        <w:rPr>
          <w:rFonts w:ascii="Arial" w:hAnsi="Arial" w:cs="Arial"/>
        </w:rPr>
        <w:t>?</w:t>
      </w:r>
      <w:proofErr w:type="gramEnd"/>
    </w:p>
    <w:p w:rsidR="007D631D" w:rsidRDefault="004806EF" w:rsidP="007D631D">
      <w:pPr>
        <w:tabs>
          <w:tab w:val="left" w:pos="7020"/>
        </w:tabs>
        <w:spacing w:after="0"/>
        <w:jc w:val="both"/>
        <w:rPr>
          <w:rFonts w:ascii="Arial" w:hAnsi="Arial" w:cs="Arial"/>
        </w:rPr>
      </w:pPr>
      <w:r>
        <w:rPr>
          <w:rFonts w:ascii="Arial" w:hAnsi="Arial" w:cs="Arial"/>
        </w:rPr>
        <w:t xml:space="preserve">En este caso </w:t>
      </w:r>
      <w:r w:rsidR="007D631D">
        <w:rPr>
          <w:rFonts w:ascii="Arial" w:hAnsi="Arial" w:cs="Arial"/>
        </w:rPr>
        <w:t>la variable aleatoria mide si la</w:t>
      </w:r>
      <w:r>
        <w:rPr>
          <w:rFonts w:ascii="Arial" w:hAnsi="Arial" w:cs="Arial"/>
        </w:rPr>
        <w:t xml:space="preserve"> persona contrae o no el virus. Por lo cual es una variable dicotómica.</w:t>
      </w:r>
      <w:r w:rsidR="007D631D">
        <w:rPr>
          <w:rFonts w:ascii="Arial" w:hAnsi="Arial" w:cs="Arial"/>
        </w:rPr>
        <w:t xml:space="preserve"> </w:t>
      </w:r>
    </w:p>
    <w:p w:rsidR="004806EF" w:rsidRDefault="004806EF" w:rsidP="007D631D">
      <w:pPr>
        <w:tabs>
          <w:tab w:val="left" w:pos="7020"/>
        </w:tabs>
        <w:spacing w:after="0"/>
        <w:jc w:val="both"/>
        <w:rPr>
          <w:rFonts w:ascii="Arial" w:hAnsi="Arial" w:cs="Arial"/>
        </w:rPr>
      </w:pPr>
      <w:r>
        <w:rPr>
          <w:rFonts w:ascii="Arial" w:hAnsi="Arial" w:cs="Arial"/>
        </w:rPr>
        <w:t>Se conoce la proba</w:t>
      </w:r>
      <w:r w:rsidR="007D631D">
        <w:rPr>
          <w:rFonts w:ascii="Arial" w:hAnsi="Arial" w:cs="Arial"/>
        </w:rPr>
        <w:t>b</w:t>
      </w:r>
      <w:r>
        <w:rPr>
          <w:rFonts w:ascii="Arial" w:hAnsi="Arial" w:cs="Arial"/>
        </w:rPr>
        <w:t xml:space="preserve">ilidad de </w:t>
      </w:r>
      <w:r w:rsidR="007D631D">
        <w:rPr>
          <w:rFonts w:ascii="Arial" w:hAnsi="Arial" w:cs="Arial"/>
        </w:rPr>
        <w:t>que contraiga el virus, luego p=0.25.</w:t>
      </w:r>
    </w:p>
    <w:p w:rsidR="007D631D" w:rsidRDefault="007D631D" w:rsidP="007D631D">
      <w:pPr>
        <w:tabs>
          <w:tab w:val="left" w:pos="7020"/>
        </w:tabs>
        <w:spacing w:after="0"/>
        <w:jc w:val="both"/>
        <w:rPr>
          <w:rFonts w:ascii="Arial" w:hAnsi="Arial" w:cs="Arial"/>
        </w:rPr>
      </w:pPr>
      <w:r>
        <w:rPr>
          <w:rFonts w:ascii="Arial" w:hAnsi="Arial" w:cs="Arial"/>
        </w:rPr>
        <w:t>En consecuencia, es posible hallar q:</w:t>
      </w:r>
    </w:p>
    <w:p w:rsidR="007D631D" w:rsidRDefault="007D631D" w:rsidP="007D631D">
      <w:pPr>
        <w:tabs>
          <w:tab w:val="left" w:pos="7020"/>
        </w:tabs>
        <w:spacing w:after="0"/>
        <w:jc w:val="both"/>
        <w:rPr>
          <w:rFonts w:ascii="Arial" w:hAnsi="Arial" w:cs="Arial"/>
        </w:rPr>
      </w:pPr>
      <m:oMathPara>
        <m:oMath>
          <m:r>
            <w:rPr>
              <w:rFonts w:ascii="Cambria Math" w:hAnsi="Cambria Math" w:cs="Arial"/>
            </w:rPr>
            <m:t>p+q=1,   entonces,    q=1-p=1-0.25=0.75</m:t>
          </m:r>
        </m:oMath>
      </m:oMathPara>
    </w:p>
    <w:p w:rsidR="004806EF" w:rsidRDefault="007D631D" w:rsidP="00D85467">
      <w:pPr>
        <w:tabs>
          <w:tab w:val="left" w:pos="7020"/>
        </w:tabs>
        <w:jc w:val="both"/>
        <w:rPr>
          <w:rFonts w:ascii="Arial" w:hAnsi="Arial" w:cs="Arial"/>
        </w:rPr>
      </w:pPr>
      <w:r>
        <w:rPr>
          <w:rFonts w:ascii="Arial" w:hAnsi="Arial" w:cs="Arial"/>
        </w:rPr>
        <w:t>El experimento se repite 8 veces.</w:t>
      </w:r>
    </w:p>
    <w:p w:rsidR="007D631D" w:rsidRDefault="007D631D" w:rsidP="00D85467">
      <w:pPr>
        <w:tabs>
          <w:tab w:val="left" w:pos="7020"/>
        </w:tabs>
        <w:jc w:val="both"/>
        <w:rPr>
          <w:rFonts w:ascii="Arial" w:hAnsi="Arial" w:cs="Arial"/>
        </w:rPr>
      </w:pPr>
      <w:r>
        <w:rPr>
          <w:rFonts w:ascii="Arial" w:hAnsi="Arial" w:cs="Arial"/>
        </w:rPr>
        <w:t>Se supone la independencia, es decir que el hecho de que una persona contraiga o no el virus, no influye sobre el hecho que la otra persona lo haga o no.</w:t>
      </w:r>
    </w:p>
    <w:p w:rsidR="007D631D" w:rsidRDefault="007D631D" w:rsidP="00D85467">
      <w:pPr>
        <w:tabs>
          <w:tab w:val="left" w:pos="7020"/>
        </w:tabs>
        <w:jc w:val="both"/>
        <w:rPr>
          <w:rFonts w:ascii="Arial" w:hAnsi="Arial" w:cs="Arial"/>
        </w:rPr>
      </w:pPr>
      <w:r>
        <w:rPr>
          <w:rFonts w:ascii="Arial" w:hAnsi="Arial" w:cs="Arial"/>
        </w:rPr>
        <w:t>En consecuencia, X es una variable aleatoria binomial, donde:</w:t>
      </w:r>
    </w:p>
    <w:p w:rsidR="007D631D" w:rsidRPr="007D631D" w:rsidRDefault="007D631D" w:rsidP="00D85467">
      <w:pPr>
        <w:tabs>
          <w:tab w:val="left" w:pos="7020"/>
        </w:tabs>
        <w:jc w:val="both"/>
        <w:rPr>
          <w:rFonts w:ascii="Arial" w:eastAsiaTheme="minorEastAsia" w:hAnsi="Arial" w:cs="Arial"/>
        </w:rPr>
      </w:pPr>
      <m:oMathPara>
        <m:oMath>
          <m:r>
            <w:rPr>
              <w:rFonts w:ascii="Cambria Math" w:hAnsi="Cambria Math" w:cs="Arial"/>
            </w:rPr>
            <m:t>p=0.25, q=0.75  y n=8</m:t>
          </m:r>
        </m:oMath>
      </m:oMathPara>
    </w:p>
    <w:p w:rsidR="007D631D" w:rsidRDefault="007D631D" w:rsidP="00D85467">
      <w:pPr>
        <w:tabs>
          <w:tab w:val="left" w:pos="7020"/>
        </w:tabs>
        <w:jc w:val="both"/>
        <w:rPr>
          <w:rFonts w:ascii="Arial" w:eastAsiaTheme="minorEastAsia" w:hAnsi="Arial" w:cs="Arial"/>
        </w:rPr>
      </w:pPr>
      <w:r>
        <w:rPr>
          <w:rFonts w:ascii="Arial" w:eastAsiaTheme="minorEastAsia" w:hAnsi="Arial" w:cs="Arial"/>
        </w:rPr>
        <w:t>Entonces, la probabilidad de que tres personas de las ocho contraigan el virus es:</w:t>
      </w:r>
    </w:p>
    <w:p w:rsidR="007D631D" w:rsidRPr="007D631D" w:rsidRDefault="007D631D" w:rsidP="00D85467">
      <w:pPr>
        <w:tabs>
          <w:tab w:val="left" w:pos="7020"/>
        </w:tabs>
        <w:jc w:val="both"/>
        <w:rPr>
          <w:rFonts w:ascii="Arial" w:eastAsiaTheme="minorEastAsia" w:hAnsi="Arial" w:cs="Arial"/>
          <w:sz w:val="24"/>
          <w:szCs w:val="24"/>
        </w:rPr>
      </w:pPr>
      <m:oMathPara>
        <m:oMath>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3</m:t>
              </m:r>
            </m:e>
          </m:d>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m>
                <m:mPr>
                  <m:mcs>
                    <m:mc>
                      <m:mcPr>
                        <m:count m:val="1"/>
                        <m:mcJc m:val="center"/>
                      </m:mcPr>
                    </m:mc>
                  </m:mcs>
                  <m:ctrlPr>
                    <w:rPr>
                      <w:rFonts w:ascii="Cambria Math" w:eastAsiaTheme="minorEastAsia" w:hAnsi="Cambria Math" w:cs="Arial"/>
                      <w:i/>
                      <w:sz w:val="24"/>
                      <w:szCs w:val="24"/>
                    </w:rPr>
                  </m:ctrlPr>
                </m:mPr>
                <m:mr>
                  <m:e>
                    <m:r>
                      <w:rPr>
                        <w:rFonts w:ascii="Cambria Math" w:eastAsiaTheme="minorEastAsia" w:hAnsi="Cambria Math" w:cs="Arial"/>
                        <w:sz w:val="24"/>
                        <w:szCs w:val="24"/>
                      </w:rPr>
                      <m:t>8</m:t>
                    </m:r>
                  </m:e>
                </m:mr>
                <m:mr>
                  <m:e>
                    <m:r>
                      <w:rPr>
                        <w:rFonts w:ascii="Cambria Math" w:eastAsiaTheme="minorEastAsia" w:hAnsi="Cambria Math" w:cs="Arial"/>
                        <w:sz w:val="24"/>
                        <w:szCs w:val="24"/>
                      </w:rPr>
                      <m:t>3</m:t>
                    </m:r>
                  </m:e>
                </m:mr>
              </m:m>
            </m:e>
          </m:d>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0.25</m:t>
              </m:r>
            </m:e>
            <m:sup>
              <m:r>
                <w:rPr>
                  <w:rFonts w:ascii="Cambria Math" w:eastAsiaTheme="minorEastAsia" w:hAnsi="Cambria Math" w:cs="Arial"/>
                  <w:sz w:val="24"/>
                  <w:szCs w:val="24"/>
                </w:rPr>
                <m:t>3</m:t>
              </m:r>
            </m:sup>
          </m:sSup>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0.75</m:t>
              </m:r>
            </m:e>
            <m:sup>
              <m:r>
                <w:rPr>
                  <w:rFonts w:ascii="Cambria Math" w:eastAsiaTheme="minorEastAsia" w:hAnsi="Cambria Math" w:cs="Arial"/>
                  <w:sz w:val="24"/>
                  <w:szCs w:val="24"/>
                </w:rPr>
                <m:t>8-3</m:t>
              </m:r>
            </m:sup>
          </m:sSup>
          <m:r>
            <w:rPr>
              <w:rFonts w:ascii="Cambria Math" w:eastAsiaTheme="minorEastAsia" w:hAnsi="Cambria Math" w:cs="Arial"/>
              <w:sz w:val="24"/>
              <w:szCs w:val="24"/>
            </w:rPr>
            <m:t>=0.2076</m:t>
          </m:r>
        </m:oMath>
      </m:oMathPara>
    </w:p>
    <w:tbl>
      <w:tblPr>
        <w:tblStyle w:val="Tablaconcuadrcula"/>
        <w:tblW w:w="9209" w:type="dxa"/>
        <w:tblLook w:val="04A0" w:firstRow="1" w:lastRow="0" w:firstColumn="1" w:lastColumn="0" w:noHBand="0" w:noVBand="1"/>
      </w:tblPr>
      <w:tblGrid>
        <w:gridCol w:w="1696"/>
        <w:gridCol w:w="7513"/>
      </w:tblGrid>
      <w:tr w:rsidR="007D631D" w:rsidRPr="00C87E96" w:rsidTr="00B4035A">
        <w:tc>
          <w:tcPr>
            <w:tcW w:w="9209" w:type="dxa"/>
            <w:gridSpan w:val="2"/>
            <w:shd w:val="clear" w:color="auto" w:fill="000000" w:themeFill="text1"/>
          </w:tcPr>
          <w:p w:rsidR="007D631D" w:rsidRPr="00C87E96" w:rsidRDefault="007D631D" w:rsidP="00B4035A">
            <w:pPr>
              <w:jc w:val="center"/>
              <w:rPr>
                <w:rFonts w:ascii="Arial" w:hAnsi="Arial" w:cs="Arial"/>
                <w:b/>
                <w:sz w:val="24"/>
                <w:szCs w:val="24"/>
              </w:rPr>
            </w:pPr>
            <w:r w:rsidRPr="00C87E96">
              <w:rPr>
                <w:rFonts w:ascii="Arial" w:hAnsi="Arial" w:cs="Arial"/>
                <w:b/>
                <w:sz w:val="24"/>
                <w:szCs w:val="24"/>
              </w:rPr>
              <w:t xml:space="preserve">Destacado </w:t>
            </w:r>
          </w:p>
        </w:tc>
      </w:tr>
      <w:tr w:rsidR="007D631D" w:rsidRPr="00C87E96" w:rsidTr="00B4035A">
        <w:tc>
          <w:tcPr>
            <w:tcW w:w="1696" w:type="dxa"/>
          </w:tcPr>
          <w:p w:rsidR="007D631D" w:rsidRPr="00C87E96" w:rsidRDefault="007D631D" w:rsidP="00B4035A">
            <w:pPr>
              <w:rPr>
                <w:rFonts w:ascii="Arial" w:hAnsi="Arial" w:cs="Arial"/>
                <w:b/>
                <w:sz w:val="24"/>
                <w:szCs w:val="24"/>
              </w:rPr>
            </w:pPr>
            <w:r w:rsidRPr="00C87E96">
              <w:rPr>
                <w:rFonts w:ascii="Arial" w:hAnsi="Arial" w:cs="Arial"/>
                <w:b/>
                <w:sz w:val="24"/>
                <w:szCs w:val="24"/>
              </w:rPr>
              <w:t>Título</w:t>
            </w:r>
          </w:p>
        </w:tc>
        <w:tc>
          <w:tcPr>
            <w:tcW w:w="7513" w:type="dxa"/>
          </w:tcPr>
          <w:p w:rsidR="007D631D" w:rsidRPr="00C87E96" w:rsidRDefault="007D631D" w:rsidP="00B4035A">
            <w:pPr>
              <w:rPr>
                <w:rFonts w:ascii="Arial" w:hAnsi="Arial" w:cs="Arial"/>
                <w:b/>
                <w:sz w:val="24"/>
                <w:szCs w:val="24"/>
              </w:rPr>
            </w:pPr>
            <w:r>
              <w:rPr>
                <w:rFonts w:ascii="Arial" w:hAnsi="Arial" w:cs="Arial"/>
                <w:b/>
                <w:sz w:val="24"/>
                <w:szCs w:val="24"/>
              </w:rPr>
              <w:t>Valor esperado y varianza de la distribución binomial</w:t>
            </w:r>
          </w:p>
        </w:tc>
      </w:tr>
      <w:tr w:rsidR="007D631D" w:rsidRPr="00C87E96" w:rsidTr="00B4035A">
        <w:tc>
          <w:tcPr>
            <w:tcW w:w="1696" w:type="dxa"/>
          </w:tcPr>
          <w:p w:rsidR="007D631D" w:rsidRPr="00C87E96" w:rsidRDefault="007D631D" w:rsidP="00B4035A">
            <w:pPr>
              <w:rPr>
                <w:rFonts w:ascii="Arial" w:hAnsi="Arial" w:cs="Arial"/>
                <w:sz w:val="24"/>
                <w:szCs w:val="24"/>
              </w:rPr>
            </w:pPr>
            <w:r w:rsidRPr="00C87E96">
              <w:rPr>
                <w:rFonts w:ascii="Arial" w:hAnsi="Arial" w:cs="Arial"/>
                <w:b/>
                <w:sz w:val="24"/>
                <w:szCs w:val="24"/>
              </w:rPr>
              <w:t>Contenido</w:t>
            </w:r>
          </w:p>
        </w:tc>
        <w:tc>
          <w:tcPr>
            <w:tcW w:w="7513" w:type="dxa"/>
          </w:tcPr>
          <w:p w:rsidR="007D631D" w:rsidRPr="007D631D" w:rsidRDefault="007D631D" w:rsidP="00B4035A">
            <w:pPr>
              <w:tabs>
                <w:tab w:val="right" w:pos="8498"/>
              </w:tabs>
              <w:jc w:val="both"/>
              <w:rPr>
                <w:rFonts w:ascii="Arial" w:eastAsiaTheme="minorEastAsia" w:hAnsi="Arial" w:cs="Arial"/>
                <w:sz w:val="24"/>
                <w:szCs w:val="24"/>
              </w:rPr>
            </w:pPr>
            <w:r>
              <w:rPr>
                <w:rFonts w:ascii="Arial" w:eastAsiaTheme="minorEastAsia" w:hAnsi="Arial" w:cs="Arial"/>
                <w:sz w:val="24"/>
                <w:szCs w:val="24"/>
              </w:rPr>
              <w:t xml:space="preserve">Sea X una variable aleatoria binomial con función de distribución </w:t>
            </w:r>
            <m:oMath>
              <m:r>
                <w:rPr>
                  <w:rFonts w:ascii="Cambria Math" w:eastAsiaTheme="minorEastAsia" w:hAnsi="Cambria Math" w:cs="Arial"/>
                  <w:sz w:val="24"/>
                  <w:szCs w:val="24"/>
                </w:rPr>
                <w:br/>
              </m:r>
            </m:oMath>
            <m:oMathPara>
              <m:oMath>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m:t>
                    </m:r>
                  </m:e>
                </m:d>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m>
                      <m:mPr>
                        <m:mcs>
                          <m:mc>
                            <m:mcPr>
                              <m:count m:val="1"/>
                              <m:mcJc m:val="center"/>
                            </m:mcPr>
                          </m:mc>
                        </m:mcs>
                        <m:ctrlPr>
                          <w:rPr>
                            <w:rFonts w:ascii="Cambria Math" w:eastAsiaTheme="minorEastAsia" w:hAnsi="Cambria Math" w:cs="Arial"/>
                            <w:i/>
                            <w:sz w:val="24"/>
                            <w:szCs w:val="24"/>
                          </w:rPr>
                        </m:ctrlPr>
                      </m:mPr>
                      <m:mr>
                        <m:e>
                          <m:r>
                            <w:rPr>
                              <w:rFonts w:ascii="Cambria Math" w:eastAsiaTheme="minorEastAsia" w:hAnsi="Cambria Math" w:cs="Arial"/>
                              <w:sz w:val="24"/>
                              <w:szCs w:val="24"/>
                            </w:rPr>
                            <m:t>n</m:t>
                          </m:r>
                        </m:e>
                      </m:mr>
                      <m:mr>
                        <m:e>
                          <m:r>
                            <w:rPr>
                              <w:rFonts w:ascii="Cambria Math" w:eastAsiaTheme="minorEastAsia" w:hAnsi="Cambria Math" w:cs="Arial"/>
                              <w:sz w:val="24"/>
                              <w:szCs w:val="24"/>
                            </w:rPr>
                            <m:t>x</m:t>
                          </m:r>
                        </m:e>
                      </m:mr>
                    </m:m>
                  </m:e>
                </m:d>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p</m:t>
                    </m:r>
                  </m:e>
                  <m:sup>
                    <m:r>
                      <w:rPr>
                        <w:rFonts w:ascii="Cambria Math" w:eastAsiaTheme="minorEastAsia" w:hAnsi="Cambria Math" w:cs="Arial"/>
                        <w:sz w:val="24"/>
                        <w:szCs w:val="24"/>
                      </w:rPr>
                      <m:t>x</m:t>
                    </m:r>
                  </m:sup>
                </m:sSup>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q</m:t>
                    </m:r>
                  </m:e>
                  <m:sup>
                    <m:r>
                      <w:rPr>
                        <w:rFonts w:ascii="Cambria Math" w:eastAsiaTheme="minorEastAsia" w:hAnsi="Cambria Math" w:cs="Arial"/>
                        <w:sz w:val="24"/>
                        <w:szCs w:val="24"/>
                      </w:rPr>
                      <m:t>n-x</m:t>
                    </m:r>
                  </m:sup>
                </m:sSup>
              </m:oMath>
            </m:oMathPara>
          </w:p>
          <w:p w:rsidR="007D631D" w:rsidRDefault="007D631D" w:rsidP="00B4035A">
            <w:pPr>
              <w:tabs>
                <w:tab w:val="right" w:pos="8498"/>
              </w:tabs>
              <w:jc w:val="both"/>
              <w:rPr>
                <w:rFonts w:ascii="Arial" w:eastAsiaTheme="minorEastAsia" w:hAnsi="Arial" w:cs="Arial"/>
                <w:sz w:val="24"/>
                <w:szCs w:val="24"/>
              </w:rPr>
            </w:pPr>
            <w:r>
              <w:rPr>
                <w:rFonts w:ascii="Arial" w:eastAsiaTheme="minorEastAsia" w:hAnsi="Arial" w:cs="Arial"/>
                <w:sz w:val="24"/>
                <w:szCs w:val="24"/>
              </w:rPr>
              <w:lastRenderedPageBreak/>
              <w:t>Entonces:</w:t>
            </w:r>
          </w:p>
          <w:p w:rsidR="007D631D" w:rsidRPr="008326D0" w:rsidRDefault="007D631D" w:rsidP="007D631D">
            <w:pPr>
              <w:tabs>
                <w:tab w:val="right" w:pos="8498"/>
              </w:tabs>
              <w:jc w:val="both"/>
              <w:rPr>
                <w:rFonts w:ascii="Arial" w:eastAsiaTheme="minorEastAsia" w:hAnsi="Arial" w:cs="Arial"/>
                <w:sz w:val="24"/>
                <w:szCs w:val="24"/>
              </w:rPr>
            </w:pPr>
            <m:oMathPara>
              <m:oMath>
                <m:r>
                  <w:rPr>
                    <w:rFonts w:ascii="Cambria Math" w:eastAsiaTheme="minorEastAsia" w:hAnsi="Cambria Math" w:cs="Arial"/>
                    <w:sz w:val="24"/>
                    <w:szCs w:val="24"/>
                  </w:rPr>
                  <m:t>E</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m:t>
                    </m:r>
                  </m:e>
                </m:d>
                <m:r>
                  <w:rPr>
                    <w:rFonts w:ascii="Cambria Math" w:eastAsiaTheme="minorEastAsia" w:hAnsi="Cambria Math" w:cs="Arial"/>
                    <w:sz w:val="24"/>
                    <w:szCs w:val="24"/>
                  </w:rPr>
                  <m:t>=np,      V</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m:t>
                    </m:r>
                  </m:e>
                </m:d>
                <m:r>
                  <w:rPr>
                    <w:rFonts w:ascii="Cambria Math" w:eastAsiaTheme="minorEastAsia" w:hAnsi="Cambria Math" w:cs="Arial"/>
                    <w:sz w:val="24"/>
                    <w:szCs w:val="24"/>
                  </w:rPr>
                  <m:t>=npq</m:t>
                </m:r>
              </m:oMath>
            </m:oMathPara>
          </w:p>
        </w:tc>
      </w:tr>
    </w:tbl>
    <w:p w:rsidR="007D631D" w:rsidRDefault="007D631D" w:rsidP="00D85467">
      <w:pPr>
        <w:tabs>
          <w:tab w:val="left" w:pos="7020"/>
        </w:tabs>
        <w:jc w:val="both"/>
        <w:rPr>
          <w:rFonts w:ascii="Arial" w:hAnsi="Arial" w:cs="Arial"/>
        </w:rPr>
      </w:pPr>
    </w:p>
    <w:p w:rsidR="007D631D" w:rsidRDefault="00F35387" w:rsidP="007D631D">
      <w:pPr>
        <w:tabs>
          <w:tab w:val="left" w:pos="5835"/>
        </w:tabs>
        <w:rPr>
          <w:rFonts w:ascii="Arial" w:hAnsi="Arial" w:cs="Arial"/>
        </w:rPr>
      </w:pPr>
      <w:r>
        <w:rPr>
          <w:rFonts w:ascii="Arial" w:hAnsi="Arial" w:cs="Arial"/>
        </w:rPr>
        <w:t>En el ejemplo de las personas que se exponen al sol se tiene que:</w:t>
      </w:r>
    </w:p>
    <w:p w:rsidR="00F35387" w:rsidRPr="00F35387" w:rsidRDefault="00F35387" w:rsidP="007D631D">
      <w:pPr>
        <w:tabs>
          <w:tab w:val="left" w:pos="5835"/>
        </w:tabs>
        <w:rPr>
          <w:rFonts w:ascii="Arial" w:eastAsiaTheme="minorEastAsia" w:hAnsi="Arial" w:cs="Arial"/>
        </w:rPr>
      </w:pPr>
      <m:oMathPara>
        <m:oMath>
          <m:r>
            <w:rPr>
              <w:rFonts w:ascii="Cambria Math" w:hAnsi="Cambria Math" w:cs="Arial"/>
            </w:rPr>
            <m:t>E</m:t>
          </m:r>
          <m:d>
            <m:dPr>
              <m:ctrlPr>
                <w:rPr>
                  <w:rFonts w:ascii="Cambria Math" w:hAnsi="Cambria Math" w:cs="Arial"/>
                  <w:i/>
                </w:rPr>
              </m:ctrlPr>
            </m:dPr>
            <m:e>
              <m:r>
                <w:rPr>
                  <w:rFonts w:ascii="Cambria Math" w:hAnsi="Cambria Math" w:cs="Arial"/>
                </w:rPr>
                <m:t>x</m:t>
              </m:r>
            </m:e>
          </m:d>
          <m:r>
            <w:rPr>
              <w:rFonts w:ascii="Cambria Math" w:hAnsi="Cambria Math" w:cs="Arial"/>
            </w:rPr>
            <m:t>=8*0.25=2 personas,       V</m:t>
          </m:r>
          <m:d>
            <m:dPr>
              <m:ctrlPr>
                <w:rPr>
                  <w:rFonts w:ascii="Cambria Math" w:hAnsi="Cambria Math" w:cs="Arial"/>
                  <w:i/>
                </w:rPr>
              </m:ctrlPr>
            </m:dPr>
            <m:e>
              <m:r>
                <w:rPr>
                  <w:rFonts w:ascii="Cambria Math" w:hAnsi="Cambria Math" w:cs="Arial"/>
                </w:rPr>
                <m:t>x</m:t>
              </m:r>
            </m:e>
          </m:d>
          <m:r>
            <w:rPr>
              <w:rFonts w:ascii="Cambria Math" w:hAnsi="Cambria Math" w:cs="Arial"/>
            </w:rPr>
            <m:t>=8*0.25*0.75=1.5</m:t>
          </m:r>
        </m:oMath>
      </m:oMathPara>
    </w:p>
    <w:p w:rsidR="00F35387" w:rsidRDefault="00F35387" w:rsidP="007D631D">
      <w:pPr>
        <w:tabs>
          <w:tab w:val="left" w:pos="5835"/>
        </w:tabs>
        <w:rPr>
          <w:rFonts w:ascii="Arial" w:eastAsiaTheme="minorEastAsia" w:hAnsi="Arial" w:cs="Arial"/>
        </w:rPr>
      </w:pPr>
      <w:r>
        <w:rPr>
          <w:rFonts w:ascii="Arial" w:eastAsiaTheme="minorEastAsia" w:hAnsi="Arial" w:cs="Arial"/>
        </w:rPr>
        <w:t>Es decir que, se espera que entre las 8 personas dos de ellas contraigan el virus.</w:t>
      </w:r>
    </w:p>
    <w:p w:rsidR="00F35387" w:rsidRDefault="00F35387" w:rsidP="00F35387">
      <w:pPr>
        <w:tabs>
          <w:tab w:val="right" w:pos="8498"/>
        </w:tabs>
        <w:spacing w:after="0"/>
        <w:jc w:val="both"/>
        <w:rPr>
          <w:rFonts w:ascii="Arial" w:hAnsi="Arial" w:cs="Arial"/>
          <w:b/>
        </w:rPr>
      </w:pPr>
      <w:r w:rsidRPr="00C87E96">
        <w:rPr>
          <w:rFonts w:ascii="Arial" w:hAnsi="Arial" w:cs="Arial"/>
        </w:rPr>
        <w:t>[</w:t>
      </w:r>
      <w:r>
        <w:rPr>
          <w:rFonts w:ascii="Arial" w:hAnsi="Arial" w:cs="Arial"/>
          <w:highlight w:val="yellow"/>
        </w:rPr>
        <w:t>SECCIÓN 2</w:t>
      </w:r>
      <w:r w:rsidRPr="00C87E96">
        <w:rPr>
          <w:rFonts w:ascii="Arial" w:hAnsi="Arial" w:cs="Arial"/>
          <w:highlight w:val="yellow"/>
        </w:rPr>
        <w:t>]</w:t>
      </w:r>
      <w:r w:rsidRPr="00C87E96">
        <w:rPr>
          <w:rFonts w:ascii="Arial" w:hAnsi="Arial" w:cs="Arial"/>
        </w:rPr>
        <w:t xml:space="preserve"> </w:t>
      </w:r>
      <w:r>
        <w:rPr>
          <w:rFonts w:ascii="Arial" w:hAnsi="Arial" w:cs="Arial"/>
          <w:b/>
        </w:rPr>
        <w:t xml:space="preserve">3.3 Variables aleatorias </w:t>
      </w:r>
      <w:proofErr w:type="gramStart"/>
      <w:r>
        <w:rPr>
          <w:rFonts w:ascii="Arial" w:hAnsi="Arial" w:cs="Arial"/>
          <w:b/>
        </w:rPr>
        <w:t>continuas</w:t>
      </w:r>
      <w:proofErr w:type="gramEnd"/>
    </w:p>
    <w:p w:rsidR="00B4035A" w:rsidRDefault="00B4035A" w:rsidP="00F35387">
      <w:pPr>
        <w:tabs>
          <w:tab w:val="right" w:pos="8498"/>
        </w:tabs>
        <w:spacing w:after="0"/>
        <w:jc w:val="both"/>
        <w:rPr>
          <w:rFonts w:ascii="Arial" w:hAnsi="Arial" w:cs="Arial"/>
          <w:b/>
        </w:rPr>
      </w:pPr>
    </w:p>
    <w:p w:rsidR="00B4035A" w:rsidRDefault="00B4035A" w:rsidP="00F35387">
      <w:pPr>
        <w:tabs>
          <w:tab w:val="right" w:pos="8498"/>
        </w:tabs>
        <w:spacing w:after="0"/>
        <w:jc w:val="both"/>
        <w:rPr>
          <w:rFonts w:ascii="Arial" w:hAnsi="Arial" w:cs="Arial"/>
        </w:rPr>
      </w:pPr>
      <w:r>
        <w:rPr>
          <w:rFonts w:ascii="Arial" w:hAnsi="Arial" w:cs="Arial"/>
        </w:rPr>
        <w:t>Las variables aleatorias continuas están directamente relacionadas con las variables cuantitativas en un estudio estadístico. Su aplicación es de gran utilidad ya que su estudio se fundamenta en las herramientas construidas en el cálculo infinitesimal.</w:t>
      </w:r>
    </w:p>
    <w:p w:rsidR="00B4035A" w:rsidRPr="00B4035A" w:rsidRDefault="00B4035A" w:rsidP="00F35387">
      <w:pPr>
        <w:tabs>
          <w:tab w:val="right" w:pos="8498"/>
        </w:tabs>
        <w:spacing w:after="0"/>
        <w:jc w:val="both"/>
        <w:rPr>
          <w:rFonts w:ascii="Arial" w:hAnsi="Arial" w:cs="Arial"/>
        </w:rPr>
      </w:pPr>
    </w:p>
    <w:p w:rsidR="00B4035A" w:rsidRDefault="00F35387" w:rsidP="00F35387">
      <w:pPr>
        <w:tabs>
          <w:tab w:val="right" w:pos="8498"/>
        </w:tabs>
        <w:spacing w:after="0"/>
        <w:jc w:val="both"/>
        <w:rPr>
          <w:rFonts w:ascii="Arial" w:hAnsi="Arial" w:cs="Arial"/>
          <w:b/>
        </w:rPr>
      </w:pPr>
      <w:r>
        <w:rPr>
          <w:rFonts w:ascii="Arial" w:hAnsi="Arial" w:cs="Arial"/>
          <w:b/>
        </w:rPr>
        <w:t xml:space="preserve"> </w:t>
      </w:r>
    </w:p>
    <w:tbl>
      <w:tblPr>
        <w:tblStyle w:val="Tablaconcuadrcula"/>
        <w:tblW w:w="9209" w:type="dxa"/>
        <w:tblLook w:val="04A0" w:firstRow="1" w:lastRow="0" w:firstColumn="1" w:lastColumn="0" w:noHBand="0" w:noVBand="1"/>
      </w:tblPr>
      <w:tblGrid>
        <w:gridCol w:w="1696"/>
        <w:gridCol w:w="7513"/>
      </w:tblGrid>
      <w:tr w:rsidR="00B4035A" w:rsidRPr="00C87E96" w:rsidTr="00B4035A">
        <w:tc>
          <w:tcPr>
            <w:tcW w:w="9209" w:type="dxa"/>
            <w:gridSpan w:val="2"/>
            <w:shd w:val="clear" w:color="auto" w:fill="000000" w:themeFill="text1"/>
          </w:tcPr>
          <w:p w:rsidR="00B4035A" w:rsidRPr="00C87E96" w:rsidRDefault="00B4035A" w:rsidP="00B4035A">
            <w:pPr>
              <w:jc w:val="center"/>
              <w:rPr>
                <w:rFonts w:ascii="Arial" w:hAnsi="Arial" w:cs="Arial"/>
                <w:b/>
                <w:sz w:val="24"/>
                <w:szCs w:val="24"/>
              </w:rPr>
            </w:pPr>
            <w:r w:rsidRPr="00C87E96">
              <w:rPr>
                <w:rFonts w:ascii="Arial" w:hAnsi="Arial" w:cs="Arial"/>
                <w:b/>
                <w:sz w:val="24"/>
                <w:szCs w:val="24"/>
              </w:rPr>
              <w:t xml:space="preserve">Destacado </w:t>
            </w:r>
          </w:p>
        </w:tc>
      </w:tr>
      <w:tr w:rsidR="00B4035A" w:rsidRPr="00C87E96" w:rsidTr="00B4035A">
        <w:tc>
          <w:tcPr>
            <w:tcW w:w="1696" w:type="dxa"/>
          </w:tcPr>
          <w:p w:rsidR="00B4035A" w:rsidRPr="00C87E96" w:rsidRDefault="00B4035A" w:rsidP="00B4035A">
            <w:pPr>
              <w:rPr>
                <w:rFonts w:ascii="Arial" w:hAnsi="Arial" w:cs="Arial"/>
                <w:b/>
                <w:sz w:val="24"/>
                <w:szCs w:val="24"/>
              </w:rPr>
            </w:pPr>
            <w:r w:rsidRPr="00C87E96">
              <w:rPr>
                <w:rFonts w:ascii="Arial" w:hAnsi="Arial" w:cs="Arial"/>
                <w:b/>
                <w:sz w:val="24"/>
                <w:szCs w:val="24"/>
              </w:rPr>
              <w:t>Título</w:t>
            </w:r>
          </w:p>
        </w:tc>
        <w:tc>
          <w:tcPr>
            <w:tcW w:w="7513" w:type="dxa"/>
          </w:tcPr>
          <w:p w:rsidR="00B4035A" w:rsidRPr="00C87E96" w:rsidRDefault="00B4035A" w:rsidP="00B4035A">
            <w:pPr>
              <w:rPr>
                <w:rFonts w:ascii="Arial" w:hAnsi="Arial" w:cs="Arial"/>
                <w:b/>
                <w:sz w:val="24"/>
                <w:szCs w:val="24"/>
              </w:rPr>
            </w:pPr>
            <w:r>
              <w:rPr>
                <w:rFonts w:ascii="Arial" w:hAnsi="Arial" w:cs="Arial"/>
                <w:b/>
                <w:sz w:val="24"/>
                <w:szCs w:val="24"/>
              </w:rPr>
              <w:t>Definición de Variable Aleatoria Continua</w:t>
            </w:r>
          </w:p>
        </w:tc>
      </w:tr>
      <w:tr w:rsidR="00B4035A" w:rsidRPr="00C87E96" w:rsidTr="00B4035A">
        <w:tc>
          <w:tcPr>
            <w:tcW w:w="1696" w:type="dxa"/>
          </w:tcPr>
          <w:p w:rsidR="00B4035A" w:rsidRPr="00C87E96" w:rsidRDefault="00B4035A" w:rsidP="00B4035A">
            <w:pPr>
              <w:rPr>
                <w:rFonts w:ascii="Arial" w:hAnsi="Arial" w:cs="Arial"/>
                <w:sz w:val="24"/>
                <w:szCs w:val="24"/>
              </w:rPr>
            </w:pPr>
            <w:r w:rsidRPr="00C87E96">
              <w:rPr>
                <w:rFonts w:ascii="Arial" w:hAnsi="Arial" w:cs="Arial"/>
                <w:b/>
                <w:sz w:val="24"/>
                <w:szCs w:val="24"/>
              </w:rPr>
              <w:t>Contenido</w:t>
            </w:r>
          </w:p>
        </w:tc>
        <w:tc>
          <w:tcPr>
            <w:tcW w:w="7513" w:type="dxa"/>
          </w:tcPr>
          <w:p w:rsidR="00B4035A" w:rsidRDefault="00C74FCC" w:rsidP="00B4035A">
            <w:pPr>
              <w:tabs>
                <w:tab w:val="right" w:pos="8498"/>
              </w:tabs>
              <w:jc w:val="both"/>
              <w:rPr>
                <w:rFonts w:ascii="Arial" w:eastAsiaTheme="minorEastAsia" w:hAnsi="Arial" w:cs="Arial"/>
                <w:sz w:val="24"/>
                <w:szCs w:val="24"/>
              </w:rPr>
            </w:pPr>
            <w:r>
              <w:rPr>
                <w:rFonts w:ascii="Arial" w:eastAsiaTheme="minorEastAsia" w:hAnsi="Arial" w:cs="Arial"/>
                <w:sz w:val="24"/>
                <w:szCs w:val="24"/>
              </w:rPr>
              <w:t>Sea X definida en un  intervalo cerrado [</w:t>
            </w:r>
            <w:proofErr w:type="spellStart"/>
            <w:r>
              <w:rPr>
                <w:rFonts w:ascii="Arial" w:eastAsiaTheme="minorEastAsia" w:hAnsi="Arial" w:cs="Arial"/>
                <w:sz w:val="24"/>
                <w:szCs w:val="24"/>
              </w:rPr>
              <w:t>a,b</w:t>
            </w:r>
            <w:proofErr w:type="spellEnd"/>
            <w:r>
              <w:rPr>
                <w:rFonts w:ascii="Arial" w:eastAsiaTheme="minorEastAsia" w:hAnsi="Arial" w:cs="Arial"/>
                <w:sz w:val="24"/>
                <w:szCs w:val="24"/>
              </w:rPr>
              <w:t>], si existe una función f(x) que cumple con las siguientes condiciones:</w:t>
            </w:r>
          </w:p>
          <w:p w:rsidR="00C74FCC" w:rsidRDefault="00C74FCC" w:rsidP="00C74FCC">
            <w:pPr>
              <w:pStyle w:val="Prrafodelista"/>
              <w:numPr>
                <w:ilvl w:val="0"/>
                <w:numId w:val="2"/>
              </w:numPr>
              <w:tabs>
                <w:tab w:val="right" w:pos="8498"/>
              </w:tabs>
              <w:jc w:val="both"/>
              <w:rPr>
                <w:rFonts w:ascii="Arial" w:eastAsiaTheme="minorEastAsia" w:hAnsi="Arial" w:cs="Arial"/>
                <w:sz w:val="24"/>
                <w:szCs w:val="24"/>
              </w:rPr>
            </w:pPr>
            <w:r>
              <w:rPr>
                <w:rFonts w:ascii="Arial" w:eastAsiaTheme="minorEastAsia" w:hAnsi="Arial" w:cs="Arial"/>
                <w:sz w:val="24"/>
                <w:szCs w:val="24"/>
              </w:rPr>
              <w:t>f(x) es positiva en el intervalo [</w:t>
            </w:r>
            <w:proofErr w:type="spellStart"/>
            <w:r>
              <w:rPr>
                <w:rFonts w:ascii="Arial" w:eastAsiaTheme="minorEastAsia" w:hAnsi="Arial" w:cs="Arial"/>
                <w:sz w:val="24"/>
                <w:szCs w:val="24"/>
              </w:rPr>
              <w:t>a,b</w:t>
            </w:r>
            <w:proofErr w:type="spellEnd"/>
            <w:r>
              <w:rPr>
                <w:rFonts w:ascii="Arial" w:eastAsiaTheme="minorEastAsia" w:hAnsi="Arial" w:cs="Arial"/>
                <w:sz w:val="24"/>
                <w:szCs w:val="24"/>
              </w:rPr>
              <w:t>]</w:t>
            </w:r>
          </w:p>
          <w:p w:rsidR="00C74FCC" w:rsidRDefault="00C74FCC" w:rsidP="00C74FCC">
            <w:pPr>
              <w:pStyle w:val="Prrafodelista"/>
              <w:numPr>
                <w:ilvl w:val="0"/>
                <w:numId w:val="2"/>
              </w:numPr>
              <w:tabs>
                <w:tab w:val="right" w:pos="8498"/>
              </w:tabs>
              <w:jc w:val="both"/>
              <w:rPr>
                <w:rFonts w:ascii="Arial" w:eastAsiaTheme="minorEastAsia" w:hAnsi="Arial" w:cs="Arial"/>
                <w:sz w:val="24"/>
                <w:szCs w:val="24"/>
              </w:rPr>
            </w:pPr>
            <w:r>
              <w:rPr>
                <w:rFonts w:ascii="Arial" w:eastAsiaTheme="minorEastAsia" w:hAnsi="Arial" w:cs="Arial"/>
                <w:sz w:val="24"/>
                <w:szCs w:val="24"/>
              </w:rPr>
              <w:t>El área bajo la curva en el intervalo [</w:t>
            </w:r>
            <w:proofErr w:type="spellStart"/>
            <w:r>
              <w:rPr>
                <w:rFonts w:ascii="Arial" w:eastAsiaTheme="minorEastAsia" w:hAnsi="Arial" w:cs="Arial"/>
                <w:sz w:val="24"/>
                <w:szCs w:val="24"/>
              </w:rPr>
              <w:t>a,b</w:t>
            </w:r>
            <w:proofErr w:type="spellEnd"/>
            <w:r>
              <w:rPr>
                <w:rFonts w:ascii="Arial" w:eastAsiaTheme="minorEastAsia" w:hAnsi="Arial" w:cs="Arial"/>
                <w:sz w:val="24"/>
                <w:szCs w:val="24"/>
              </w:rPr>
              <w:t>] es 1</w:t>
            </w:r>
          </w:p>
          <w:p w:rsidR="00C74FCC" w:rsidRDefault="00C74FCC" w:rsidP="00C74FCC">
            <w:pPr>
              <w:tabs>
                <w:tab w:val="right" w:pos="8498"/>
              </w:tabs>
              <w:jc w:val="both"/>
              <w:rPr>
                <w:rFonts w:ascii="Arial" w:eastAsiaTheme="minorEastAsia" w:hAnsi="Arial" w:cs="Arial"/>
                <w:sz w:val="24"/>
                <w:szCs w:val="24"/>
              </w:rPr>
            </w:pPr>
            <w:r>
              <w:rPr>
                <w:rFonts w:ascii="Arial" w:eastAsiaTheme="minorEastAsia" w:hAnsi="Arial" w:cs="Arial"/>
                <w:sz w:val="24"/>
                <w:szCs w:val="24"/>
              </w:rPr>
              <w:t>Entonces:</w:t>
            </w:r>
          </w:p>
          <w:p w:rsidR="00C74FCC" w:rsidRPr="00C74FCC" w:rsidRDefault="00C74FCC" w:rsidP="00C74FCC">
            <w:pPr>
              <w:tabs>
                <w:tab w:val="right" w:pos="8498"/>
              </w:tabs>
              <w:jc w:val="both"/>
              <w:rPr>
                <w:rFonts w:ascii="Arial" w:eastAsiaTheme="minorEastAsia" w:hAnsi="Arial" w:cs="Arial"/>
                <w:sz w:val="24"/>
                <w:szCs w:val="24"/>
              </w:rPr>
            </w:pPr>
            <w:r>
              <w:rPr>
                <w:rFonts w:ascii="Arial" w:eastAsiaTheme="minorEastAsia" w:hAnsi="Arial" w:cs="Arial"/>
                <w:sz w:val="24"/>
                <w:szCs w:val="24"/>
              </w:rPr>
              <w:t>X es una variable aleatoria continua y f(x) se llama la función de distribución de probabilidades de x</w:t>
            </w:r>
          </w:p>
        </w:tc>
      </w:tr>
    </w:tbl>
    <w:p w:rsidR="00F35387" w:rsidRDefault="00F35387" w:rsidP="00F35387">
      <w:pPr>
        <w:tabs>
          <w:tab w:val="right" w:pos="8498"/>
        </w:tabs>
        <w:spacing w:after="0"/>
        <w:jc w:val="both"/>
        <w:rPr>
          <w:rFonts w:ascii="Arial" w:hAnsi="Arial" w:cs="Arial"/>
          <w:b/>
        </w:rPr>
      </w:pPr>
    </w:p>
    <w:p w:rsidR="00CE42B2" w:rsidDel="003D73CC" w:rsidRDefault="00C74FCC" w:rsidP="00CE42B2">
      <w:pPr>
        <w:tabs>
          <w:tab w:val="left" w:pos="5835"/>
        </w:tabs>
        <w:jc w:val="both"/>
        <w:rPr>
          <w:del w:id="0" w:author="Juan de Jesus Romero" w:date="2016-07-25T14:02:00Z"/>
          <w:rFonts w:ascii="Arial" w:hAnsi="Arial" w:cs="Arial"/>
        </w:rPr>
        <w:pPrChange w:id="1" w:author="Juan de Jesus Romero" w:date="2016-07-25T14:02:00Z">
          <w:pPr>
            <w:tabs>
              <w:tab w:val="right" w:pos="8498"/>
            </w:tabs>
            <w:spacing w:after="0"/>
            <w:jc w:val="both"/>
          </w:pPr>
        </w:pPrChange>
      </w:pPr>
      <w:r>
        <w:rPr>
          <w:rFonts w:ascii="Arial" w:hAnsi="Arial" w:cs="Arial"/>
        </w:rPr>
        <w:t>De la definición es importante aclarar que, a diferencia de las variables aleatorias discretas, es necesario que se defina una función real que cumpla con los dos requisitos para definir la variable aleatoria.</w:t>
      </w:r>
    </w:p>
    <w:p w:rsidR="003D73CC" w:rsidRDefault="003D73CC" w:rsidP="00C74FCC">
      <w:pPr>
        <w:tabs>
          <w:tab w:val="left" w:pos="5835"/>
        </w:tabs>
        <w:jc w:val="both"/>
        <w:rPr>
          <w:ins w:id="2" w:author="Juan de Jesus Romero" w:date="2016-07-25T14:03:00Z"/>
          <w:rFonts w:ascii="Arial" w:hAnsi="Arial" w:cs="Arial"/>
        </w:rPr>
      </w:pPr>
    </w:p>
    <w:p w:rsidR="00C74FCC" w:rsidRDefault="00C74FCC" w:rsidP="00C74FCC">
      <w:pPr>
        <w:tabs>
          <w:tab w:val="right" w:pos="8498"/>
        </w:tabs>
        <w:spacing w:after="0"/>
        <w:jc w:val="both"/>
        <w:rPr>
          <w:rFonts w:ascii="Arial" w:hAnsi="Arial" w:cs="Arial"/>
          <w:b/>
        </w:rPr>
      </w:pPr>
      <w:r w:rsidRPr="00C87E96">
        <w:rPr>
          <w:rFonts w:ascii="Arial" w:hAnsi="Arial" w:cs="Arial"/>
        </w:rPr>
        <w:t>[</w:t>
      </w:r>
      <w:r>
        <w:rPr>
          <w:rFonts w:ascii="Arial" w:hAnsi="Arial" w:cs="Arial"/>
          <w:highlight w:val="yellow"/>
        </w:rPr>
        <w:t>SECCIÓN 2</w:t>
      </w:r>
      <w:r w:rsidRPr="00C87E96">
        <w:rPr>
          <w:rFonts w:ascii="Arial" w:hAnsi="Arial" w:cs="Arial"/>
          <w:highlight w:val="yellow"/>
        </w:rPr>
        <w:t>]</w:t>
      </w:r>
      <w:r w:rsidRPr="00C87E96">
        <w:rPr>
          <w:rFonts w:ascii="Arial" w:hAnsi="Arial" w:cs="Arial"/>
        </w:rPr>
        <w:t xml:space="preserve"> </w:t>
      </w:r>
      <w:r>
        <w:rPr>
          <w:rFonts w:ascii="Arial" w:hAnsi="Arial" w:cs="Arial"/>
          <w:b/>
        </w:rPr>
        <w:t>3.4 Distribución Uniforme</w:t>
      </w:r>
    </w:p>
    <w:p w:rsidR="00C74FCC" w:rsidRDefault="00C74FCC" w:rsidP="00C74FCC">
      <w:pPr>
        <w:tabs>
          <w:tab w:val="left" w:pos="5835"/>
        </w:tabs>
        <w:jc w:val="both"/>
        <w:rPr>
          <w:rFonts w:ascii="Arial" w:hAnsi="Arial" w:cs="Arial"/>
        </w:rPr>
      </w:pPr>
    </w:p>
    <w:p w:rsidR="00C74FCC" w:rsidRDefault="00C74FCC" w:rsidP="00C74FCC">
      <w:pPr>
        <w:tabs>
          <w:tab w:val="left" w:pos="5835"/>
        </w:tabs>
        <w:jc w:val="both"/>
        <w:rPr>
          <w:rFonts w:ascii="Arial" w:hAnsi="Arial" w:cs="Arial"/>
        </w:rPr>
      </w:pPr>
      <w:r>
        <w:rPr>
          <w:rFonts w:ascii="Arial" w:hAnsi="Arial" w:cs="Arial"/>
        </w:rPr>
        <w:t>Una de las variables aleatorias más sencillas, y frecuentemente usada en el campo del muestreo, es la distribución uniforme</w:t>
      </w:r>
    </w:p>
    <w:tbl>
      <w:tblPr>
        <w:tblStyle w:val="Tablaconcuadrcula"/>
        <w:tblW w:w="9209" w:type="dxa"/>
        <w:tblLook w:val="04A0" w:firstRow="1" w:lastRow="0" w:firstColumn="1" w:lastColumn="0" w:noHBand="0" w:noVBand="1"/>
      </w:tblPr>
      <w:tblGrid>
        <w:gridCol w:w="1696"/>
        <w:gridCol w:w="7513"/>
      </w:tblGrid>
      <w:tr w:rsidR="00C74FCC" w:rsidRPr="00C87E96" w:rsidTr="004E5352">
        <w:tc>
          <w:tcPr>
            <w:tcW w:w="9209" w:type="dxa"/>
            <w:gridSpan w:val="2"/>
            <w:shd w:val="clear" w:color="auto" w:fill="000000" w:themeFill="text1"/>
          </w:tcPr>
          <w:p w:rsidR="00C74FCC" w:rsidRPr="00C87E96" w:rsidRDefault="00C74FCC" w:rsidP="004E5352">
            <w:pPr>
              <w:jc w:val="center"/>
              <w:rPr>
                <w:rFonts w:ascii="Arial" w:hAnsi="Arial" w:cs="Arial"/>
                <w:b/>
                <w:sz w:val="24"/>
                <w:szCs w:val="24"/>
              </w:rPr>
            </w:pPr>
            <w:r w:rsidRPr="00C87E96">
              <w:rPr>
                <w:rFonts w:ascii="Arial" w:hAnsi="Arial" w:cs="Arial"/>
                <w:b/>
                <w:sz w:val="24"/>
                <w:szCs w:val="24"/>
              </w:rPr>
              <w:t xml:space="preserve">Destacado </w:t>
            </w:r>
          </w:p>
        </w:tc>
      </w:tr>
      <w:tr w:rsidR="00C74FCC" w:rsidRPr="00C87E96" w:rsidTr="004E5352">
        <w:tc>
          <w:tcPr>
            <w:tcW w:w="1696" w:type="dxa"/>
          </w:tcPr>
          <w:p w:rsidR="00C74FCC" w:rsidRPr="00C87E96" w:rsidRDefault="00C74FCC" w:rsidP="004E5352">
            <w:pPr>
              <w:rPr>
                <w:rFonts w:ascii="Arial" w:hAnsi="Arial" w:cs="Arial"/>
                <w:b/>
                <w:sz w:val="24"/>
                <w:szCs w:val="24"/>
              </w:rPr>
            </w:pPr>
            <w:r w:rsidRPr="00C87E96">
              <w:rPr>
                <w:rFonts w:ascii="Arial" w:hAnsi="Arial" w:cs="Arial"/>
                <w:b/>
                <w:sz w:val="24"/>
                <w:szCs w:val="24"/>
              </w:rPr>
              <w:t>Título</w:t>
            </w:r>
          </w:p>
        </w:tc>
        <w:tc>
          <w:tcPr>
            <w:tcW w:w="7513" w:type="dxa"/>
          </w:tcPr>
          <w:p w:rsidR="00C74FCC" w:rsidRPr="00C87E96" w:rsidRDefault="00C74FCC" w:rsidP="00C74FCC">
            <w:pPr>
              <w:rPr>
                <w:rFonts w:ascii="Arial" w:hAnsi="Arial" w:cs="Arial"/>
                <w:b/>
                <w:sz w:val="24"/>
                <w:szCs w:val="24"/>
              </w:rPr>
            </w:pPr>
            <w:r>
              <w:rPr>
                <w:rFonts w:ascii="Arial" w:hAnsi="Arial" w:cs="Arial"/>
                <w:b/>
                <w:sz w:val="24"/>
                <w:szCs w:val="24"/>
              </w:rPr>
              <w:t>La Distribución Uniforme</w:t>
            </w:r>
          </w:p>
        </w:tc>
      </w:tr>
      <w:tr w:rsidR="00C74FCC" w:rsidRPr="00C87E96" w:rsidTr="004E5352">
        <w:tc>
          <w:tcPr>
            <w:tcW w:w="1696" w:type="dxa"/>
          </w:tcPr>
          <w:p w:rsidR="00C74FCC" w:rsidRPr="00C87E96" w:rsidRDefault="00C74FCC" w:rsidP="004E5352">
            <w:pPr>
              <w:rPr>
                <w:rFonts w:ascii="Arial" w:hAnsi="Arial" w:cs="Arial"/>
                <w:sz w:val="24"/>
                <w:szCs w:val="24"/>
              </w:rPr>
            </w:pPr>
            <w:r w:rsidRPr="00C87E96">
              <w:rPr>
                <w:rFonts w:ascii="Arial" w:hAnsi="Arial" w:cs="Arial"/>
                <w:b/>
                <w:sz w:val="24"/>
                <w:szCs w:val="24"/>
              </w:rPr>
              <w:t>Contenido</w:t>
            </w:r>
          </w:p>
        </w:tc>
        <w:tc>
          <w:tcPr>
            <w:tcW w:w="7513" w:type="dxa"/>
          </w:tcPr>
          <w:p w:rsidR="00C74FCC" w:rsidRDefault="00C74FCC" w:rsidP="00C74FCC">
            <w:pPr>
              <w:tabs>
                <w:tab w:val="right" w:pos="8498"/>
              </w:tabs>
              <w:jc w:val="both"/>
              <w:rPr>
                <w:rFonts w:ascii="Arial" w:eastAsiaTheme="minorEastAsia" w:hAnsi="Arial" w:cs="Arial"/>
                <w:sz w:val="24"/>
                <w:szCs w:val="24"/>
              </w:rPr>
            </w:pPr>
            <w:r>
              <w:rPr>
                <w:rFonts w:ascii="Arial" w:eastAsiaTheme="minorEastAsia" w:hAnsi="Arial" w:cs="Arial"/>
                <w:sz w:val="24"/>
                <w:szCs w:val="24"/>
              </w:rPr>
              <w:t>Sea x definida en el intervalo [</w:t>
            </w:r>
            <w:proofErr w:type="spellStart"/>
            <w:r>
              <w:rPr>
                <w:rFonts w:ascii="Arial" w:eastAsiaTheme="minorEastAsia" w:hAnsi="Arial" w:cs="Arial"/>
                <w:sz w:val="24"/>
                <w:szCs w:val="24"/>
              </w:rPr>
              <w:t>a,b</w:t>
            </w:r>
            <w:proofErr w:type="spellEnd"/>
            <w:r>
              <w:rPr>
                <w:rFonts w:ascii="Arial" w:eastAsiaTheme="minorEastAsia" w:hAnsi="Arial" w:cs="Arial"/>
                <w:sz w:val="24"/>
                <w:szCs w:val="24"/>
              </w:rPr>
              <w:t>], si</w:t>
            </w:r>
          </w:p>
          <w:p w:rsidR="00C74FCC" w:rsidRPr="00C74FCC" w:rsidRDefault="00C74FCC" w:rsidP="00C74FCC">
            <w:pPr>
              <w:tabs>
                <w:tab w:val="right" w:pos="8498"/>
              </w:tabs>
              <w:jc w:val="both"/>
              <w:rPr>
                <w:rFonts w:ascii="Arial" w:eastAsiaTheme="minorEastAsia" w:hAnsi="Arial" w:cs="Arial"/>
                <w:sz w:val="24"/>
                <w:szCs w:val="24"/>
              </w:rPr>
            </w:pPr>
            <m:oMathPara>
              <m:oMath>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m:t>
                    </m:r>
                  </m:e>
                </m:d>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b-a</m:t>
                    </m:r>
                  </m:den>
                </m:f>
              </m:oMath>
            </m:oMathPara>
          </w:p>
          <w:p w:rsidR="00C74FCC" w:rsidRDefault="00C74FCC" w:rsidP="00C74FCC">
            <w:pPr>
              <w:tabs>
                <w:tab w:val="right" w:pos="8498"/>
              </w:tabs>
              <w:jc w:val="both"/>
              <w:rPr>
                <w:rFonts w:ascii="Arial" w:eastAsiaTheme="minorEastAsia" w:hAnsi="Arial" w:cs="Arial"/>
                <w:sz w:val="24"/>
                <w:szCs w:val="24"/>
              </w:rPr>
            </w:pPr>
            <w:r>
              <w:rPr>
                <w:rFonts w:ascii="Arial" w:eastAsiaTheme="minorEastAsia" w:hAnsi="Arial" w:cs="Arial"/>
                <w:sz w:val="24"/>
                <w:szCs w:val="24"/>
              </w:rPr>
              <w:t>Entonces x es una variable aleatoria continua con función de distribución Uniforme.</w:t>
            </w:r>
          </w:p>
          <w:p w:rsidR="00C74FCC" w:rsidRDefault="00C74FCC" w:rsidP="00C74FCC">
            <w:pPr>
              <w:tabs>
                <w:tab w:val="right" w:pos="8498"/>
              </w:tabs>
              <w:jc w:val="both"/>
              <w:rPr>
                <w:rFonts w:ascii="Arial" w:eastAsiaTheme="minorEastAsia" w:hAnsi="Arial" w:cs="Arial"/>
                <w:sz w:val="24"/>
                <w:szCs w:val="24"/>
              </w:rPr>
            </w:pPr>
            <w:r>
              <w:rPr>
                <w:rFonts w:ascii="Arial" w:eastAsiaTheme="minorEastAsia" w:hAnsi="Arial" w:cs="Arial"/>
                <w:sz w:val="24"/>
                <w:szCs w:val="24"/>
              </w:rPr>
              <w:t>Además,</w:t>
            </w:r>
          </w:p>
          <w:p w:rsidR="00C74FCC" w:rsidRPr="00C74FCC" w:rsidRDefault="00C74FCC" w:rsidP="00C74FCC">
            <w:pPr>
              <w:tabs>
                <w:tab w:val="right" w:pos="8498"/>
              </w:tabs>
              <w:jc w:val="both"/>
              <w:rPr>
                <w:rFonts w:ascii="Arial" w:eastAsiaTheme="minorEastAsia" w:hAnsi="Arial" w:cs="Arial"/>
                <w:sz w:val="24"/>
                <w:szCs w:val="24"/>
              </w:rPr>
            </w:pPr>
            <m:oMathPara>
              <m:oMath>
                <m:r>
                  <w:rPr>
                    <w:rFonts w:ascii="Cambria Math" w:eastAsiaTheme="minorEastAsia" w:hAnsi="Cambria Math" w:cs="Arial"/>
                    <w:sz w:val="24"/>
                    <w:szCs w:val="24"/>
                  </w:rPr>
                  <m:t>E</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m:t>
                    </m:r>
                  </m:e>
                </m:d>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a+b</m:t>
                    </m:r>
                  </m:num>
                  <m:den>
                    <m:r>
                      <w:rPr>
                        <w:rFonts w:ascii="Cambria Math" w:eastAsiaTheme="minorEastAsia" w:hAnsi="Cambria Math" w:cs="Arial"/>
                        <w:sz w:val="24"/>
                        <w:szCs w:val="24"/>
                      </w:rPr>
                      <m:t>2</m:t>
                    </m:r>
                  </m:den>
                </m:f>
              </m:oMath>
            </m:oMathPara>
          </w:p>
        </w:tc>
      </w:tr>
    </w:tbl>
    <w:p w:rsidR="00C74FCC" w:rsidRDefault="00C74FCC" w:rsidP="00C74FCC">
      <w:pPr>
        <w:tabs>
          <w:tab w:val="left" w:pos="5835"/>
        </w:tabs>
        <w:jc w:val="both"/>
        <w:rPr>
          <w:rFonts w:ascii="Arial" w:hAnsi="Arial" w:cs="Arial"/>
        </w:rPr>
      </w:pPr>
    </w:p>
    <w:p w:rsidR="00FD2C6D" w:rsidRDefault="00CE42B2" w:rsidP="00C74FCC">
      <w:pPr>
        <w:tabs>
          <w:tab w:val="left" w:pos="5835"/>
        </w:tabs>
        <w:jc w:val="both"/>
        <w:rPr>
          <w:ins w:id="3" w:author="Juan de Jesus Romero" w:date="2016-07-25T14:10:00Z"/>
          <w:rFonts w:ascii="Arial" w:hAnsi="Arial" w:cs="Arial"/>
        </w:rPr>
      </w:pPr>
      <w:r>
        <w:rPr>
          <w:rFonts w:ascii="Arial" w:hAnsi="Arial" w:cs="Arial"/>
        </w:rPr>
        <w:t xml:space="preserve">La gráfica de la </w:t>
      </w:r>
      <w:ins w:id="4" w:author="Juan de Jesus Romero" w:date="2016-07-25T14:08:00Z">
        <w:r w:rsidR="00FD2C6D">
          <w:rPr>
            <w:rFonts w:ascii="Arial" w:hAnsi="Arial" w:cs="Arial"/>
          </w:rPr>
          <w:t>distribución uniforme es:</w:t>
        </w:r>
      </w:ins>
    </w:p>
    <w:tbl>
      <w:tblPr>
        <w:tblStyle w:val="Tablaconcuadrcula"/>
        <w:tblW w:w="9054" w:type="dxa"/>
        <w:tblLayout w:type="fixed"/>
        <w:tblLook w:val="04A0" w:firstRow="1" w:lastRow="0" w:firstColumn="1" w:lastColumn="0" w:noHBand="0" w:noVBand="1"/>
      </w:tblPr>
      <w:tblGrid>
        <w:gridCol w:w="1980"/>
        <w:gridCol w:w="7074"/>
      </w:tblGrid>
      <w:tr w:rsidR="00FD2C6D" w:rsidRPr="00C87E96" w:rsidTr="004E5352">
        <w:trPr>
          <w:ins w:id="5" w:author="Juan de Jesus Romero" w:date="2016-07-25T14:12:00Z"/>
        </w:trPr>
        <w:tc>
          <w:tcPr>
            <w:tcW w:w="9054" w:type="dxa"/>
            <w:gridSpan w:val="2"/>
            <w:shd w:val="clear" w:color="auto" w:fill="0D0D0D" w:themeFill="text1" w:themeFillTint="F2"/>
          </w:tcPr>
          <w:p w:rsidR="00FD2C6D" w:rsidRPr="00C87E96" w:rsidRDefault="00FD2C6D" w:rsidP="004E5352">
            <w:pPr>
              <w:jc w:val="center"/>
              <w:rPr>
                <w:ins w:id="6" w:author="Juan de Jesus Romero" w:date="2016-07-25T14:12:00Z"/>
                <w:rFonts w:ascii="Arial" w:hAnsi="Arial" w:cs="Arial"/>
                <w:b/>
                <w:sz w:val="24"/>
                <w:szCs w:val="24"/>
              </w:rPr>
            </w:pPr>
            <w:ins w:id="7" w:author="Juan de Jesus Romero" w:date="2016-07-25T14:12:00Z">
              <w:r w:rsidRPr="00C87E96">
                <w:rPr>
                  <w:rFonts w:ascii="Arial" w:hAnsi="Arial" w:cs="Arial"/>
                  <w:b/>
                  <w:sz w:val="24"/>
                  <w:szCs w:val="24"/>
                </w:rPr>
                <w:lastRenderedPageBreak/>
                <w:t>Imagen (fotografía, gráfica o ilustración)</w:t>
              </w:r>
            </w:ins>
          </w:p>
        </w:tc>
      </w:tr>
      <w:tr w:rsidR="00FD2C6D" w:rsidRPr="00C87E96" w:rsidTr="004E5352">
        <w:trPr>
          <w:ins w:id="8" w:author="Juan de Jesus Romero" w:date="2016-07-25T14:12:00Z"/>
        </w:trPr>
        <w:tc>
          <w:tcPr>
            <w:tcW w:w="1980" w:type="dxa"/>
          </w:tcPr>
          <w:p w:rsidR="00FD2C6D" w:rsidRPr="00C87E96" w:rsidRDefault="00FD2C6D" w:rsidP="004E5352">
            <w:pPr>
              <w:rPr>
                <w:ins w:id="9" w:author="Juan de Jesus Romero" w:date="2016-07-25T14:12:00Z"/>
                <w:rFonts w:ascii="Arial" w:hAnsi="Arial" w:cs="Arial"/>
                <w:b/>
                <w:sz w:val="24"/>
                <w:szCs w:val="24"/>
              </w:rPr>
            </w:pPr>
            <w:ins w:id="10" w:author="Juan de Jesus Romero" w:date="2016-07-25T14:12:00Z">
              <w:r w:rsidRPr="00C87E96">
                <w:rPr>
                  <w:rFonts w:ascii="Arial" w:hAnsi="Arial" w:cs="Arial"/>
                  <w:b/>
                  <w:sz w:val="24"/>
                  <w:szCs w:val="24"/>
                </w:rPr>
                <w:t>Código</w:t>
              </w:r>
            </w:ins>
          </w:p>
        </w:tc>
        <w:tc>
          <w:tcPr>
            <w:tcW w:w="7074" w:type="dxa"/>
          </w:tcPr>
          <w:p w:rsidR="00FD2C6D" w:rsidRPr="00C87E96" w:rsidRDefault="00FD2C6D" w:rsidP="004E5352">
            <w:pPr>
              <w:rPr>
                <w:ins w:id="11" w:author="Juan de Jesus Romero" w:date="2016-07-25T14:12:00Z"/>
                <w:rFonts w:ascii="Arial" w:hAnsi="Arial" w:cs="Arial"/>
                <w:sz w:val="24"/>
                <w:szCs w:val="24"/>
              </w:rPr>
            </w:pPr>
          </w:p>
        </w:tc>
      </w:tr>
      <w:tr w:rsidR="00FD2C6D" w:rsidRPr="00C87E96" w:rsidTr="004E5352">
        <w:trPr>
          <w:ins w:id="12" w:author="Juan de Jesus Romero" w:date="2016-07-25T14:12:00Z"/>
        </w:trPr>
        <w:tc>
          <w:tcPr>
            <w:tcW w:w="1980" w:type="dxa"/>
          </w:tcPr>
          <w:p w:rsidR="00FD2C6D" w:rsidRPr="00C87E96" w:rsidRDefault="00FD2C6D" w:rsidP="004E5352">
            <w:pPr>
              <w:rPr>
                <w:ins w:id="13" w:author="Juan de Jesus Romero" w:date="2016-07-25T14:12:00Z"/>
                <w:rFonts w:ascii="Arial" w:hAnsi="Arial" w:cs="Arial"/>
                <w:sz w:val="24"/>
                <w:szCs w:val="24"/>
              </w:rPr>
            </w:pPr>
            <w:ins w:id="14" w:author="Juan de Jesus Romero" w:date="2016-07-25T14:12:00Z">
              <w:r w:rsidRPr="00C87E96">
                <w:rPr>
                  <w:rFonts w:ascii="Arial" w:hAnsi="Arial" w:cs="Arial"/>
                  <w:b/>
                  <w:sz w:val="24"/>
                  <w:szCs w:val="24"/>
                </w:rPr>
                <w:t>Descripción</w:t>
              </w:r>
            </w:ins>
          </w:p>
        </w:tc>
        <w:tc>
          <w:tcPr>
            <w:tcW w:w="7074" w:type="dxa"/>
          </w:tcPr>
          <w:p w:rsidR="00FD2C6D" w:rsidRPr="00C87E96" w:rsidRDefault="00FD2C6D" w:rsidP="00FD2C6D">
            <w:pPr>
              <w:rPr>
                <w:ins w:id="15" w:author="Juan de Jesus Romero" w:date="2016-07-25T14:12:00Z"/>
                <w:rFonts w:ascii="Arial" w:hAnsi="Arial" w:cs="Arial"/>
                <w:sz w:val="24"/>
                <w:szCs w:val="24"/>
              </w:rPr>
              <w:pPrChange w:id="16" w:author="Juan de Jesus Romero" w:date="2016-07-25T14:12:00Z">
                <w:pPr/>
              </w:pPrChange>
            </w:pPr>
            <w:ins w:id="17" w:author="Juan de Jesus Romero" w:date="2016-07-25T14:12:00Z">
              <w:r>
                <w:rPr>
                  <w:rFonts w:ascii="Arial" w:hAnsi="Arial" w:cs="Arial"/>
                  <w:sz w:val="24"/>
                  <w:szCs w:val="24"/>
                </w:rPr>
                <w:t xml:space="preserve">Gráfica de la </w:t>
              </w:r>
              <w:r>
                <w:rPr>
                  <w:rFonts w:ascii="Arial" w:hAnsi="Arial" w:cs="Arial"/>
                  <w:sz w:val="24"/>
                  <w:szCs w:val="24"/>
                </w:rPr>
                <w:t>distribución uniforme</w:t>
              </w:r>
            </w:ins>
          </w:p>
        </w:tc>
      </w:tr>
      <w:tr w:rsidR="00FD2C6D" w:rsidRPr="00C87E96" w:rsidTr="004E5352">
        <w:tblPrEx>
          <w:tblCellMar>
            <w:left w:w="70" w:type="dxa"/>
            <w:right w:w="70" w:type="dxa"/>
          </w:tblCellMar>
        </w:tblPrEx>
        <w:trPr>
          <w:ins w:id="18" w:author="Juan de Jesus Romero" w:date="2016-07-25T14:12:00Z"/>
        </w:trPr>
        <w:tc>
          <w:tcPr>
            <w:tcW w:w="1980" w:type="dxa"/>
          </w:tcPr>
          <w:p w:rsidR="00FD2C6D" w:rsidRPr="00C87E96" w:rsidRDefault="00FD2C6D" w:rsidP="004E5352">
            <w:pPr>
              <w:rPr>
                <w:ins w:id="19" w:author="Juan de Jesus Romero" w:date="2016-07-25T14:12:00Z"/>
                <w:rFonts w:ascii="Arial" w:hAnsi="Arial" w:cs="Arial"/>
                <w:sz w:val="24"/>
                <w:szCs w:val="24"/>
              </w:rPr>
            </w:pPr>
            <w:ins w:id="20" w:author="Juan de Jesus Romero" w:date="2016-07-25T14:12:00Z">
              <w:r w:rsidRPr="00C87E96">
                <w:rPr>
                  <w:rFonts w:ascii="Arial" w:hAnsi="Arial" w:cs="Arial"/>
                  <w:b/>
                  <w:sz w:val="24"/>
                  <w:szCs w:val="24"/>
                </w:rPr>
                <w:t xml:space="preserve">Código </w:t>
              </w:r>
              <w:proofErr w:type="spellStart"/>
              <w:r w:rsidRPr="00C87E96">
                <w:rPr>
                  <w:rFonts w:ascii="Arial" w:hAnsi="Arial" w:cs="Arial"/>
                  <w:b/>
                  <w:sz w:val="24"/>
                  <w:szCs w:val="24"/>
                </w:rPr>
                <w:t>Shutterstock</w:t>
              </w:r>
              <w:proofErr w:type="spellEnd"/>
              <w:r w:rsidRPr="00C87E96">
                <w:rPr>
                  <w:rFonts w:ascii="Arial" w:hAnsi="Arial" w:cs="Arial"/>
                  <w:b/>
                  <w:sz w:val="24"/>
                  <w:szCs w:val="24"/>
                </w:rPr>
                <w:t xml:space="preserve"> (o URL o la ruta en </w:t>
              </w:r>
              <w:proofErr w:type="spellStart"/>
              <w:r w:rsidRPr="00C87E96">
                <w:rPr>
                  <w:rFonts w:ascii="Arial" w:hAnsi="Arial" w:cs="Arial"/>
                  <w:b/>
                  <w:sz w:val="24"/>
                  <w:szCs w:val="24"/>
                </w:rPr>
                <w:t>AulaPlaneta</w:t>
              </w:r>
              <w:proofErr w:type="spellEnd"/>
              <w:r w:rsidRPr="00C87E96">
                <w:rPr>
                  <w:rFonts w:ascii="Arial" w:hAnsi="Arial" w:cs="Arial"/>
                  <w:b/>
                  <w:sz w:val="24"/>
                  <w:szCs w:val="24"/>
                </w:rPr>
                <w:t>)</w:t>
              </w:r>
            </w:ins>
          </w:p>
        </w:tc>
        <w:tc>
          <w:tcPr>
            <w:tcW w:w="7074" w:type="dxa"/>
          </w:tcPr>
          <w:p w:rsidR="00FD2C6D" w:rsidRPr="00C87E96" w:rsidRDefault="00FD2C6D" w:rsidP="004E5352">
            <w:pPr>
              <w:rPr>
                <w:ins w:id="21" w:author="Juan de Jesus Romero" w:date="2016-07-25T14:12:00Z"/>
                <w:rFonts w:ascii="Arial" w:hAnsi="Arial" w:cs="Arial"/>
                <w:sz w:val="24"/>
                <w:szCs w:val="24"/>
              </w:rPr>
            </w:pPr>
            <w:ins w:id="22" w:author="Juan de Jesus Romero" w:date="2016-07-25T14:12:00Z">
              <w:r>
                <w:rPr>
                  <w:noProof/>
                  <w:lang w:eastAsia="es-CO"/>
                </w:rPr>
                <w:drawing>
                  <wp:inline distT="0" distB="0" distL="0" distR="0" wp14:anchorId="502428D0" wp14:editId="163E8D38">
                    <wp:extent cx="4019550" cy="2334887"/>
                    <wp:effectExtent l="0" t="0" r="0" b="8890"/>
                    <wp:docPr id="7" name="Imagen 7" descr="http://pro.arcgis.com/es/pro-app/tool-reference/data-management/GUID-3CC0E179-1226-49E7-8D1F-0AC476ED8C23-we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ro.arcgis.com/es/pro-app/tool-reference/data-management/GUID-3CC0E179-1226-49E7-8D1F-0AC476ED8C23-web.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7017" cy="2339224"/>
                            </a:xfrm>
                            <a:prstGeom prst="rect">
                              <a:avLst/>
                            </a:prstGeom>
                            <a:noFill/>
                            <a:ln>
                              <a:noFill/>
                            </a:ln>
                          </pic:spPr>
                        </pic:pic>
                      </a:graphicData>
                    </a:graphic>
                  </wp:inline>
                </w:drawing>
              </w:r>
            </w:ins>
          </w:p>
        </w:tc>
      </w:tr>
      <w:tr w:rsidR="00FD2C6D" w:rsidRPr="00C87E96" w:rsidTr="004E5352">
        <w:trPr>
          <w:ins w:id="23" w:author="Juan de Jesus Romero" w:date="2016-07-25T14:12:00Z"/>
        </w:trPr>
        <w:tc>
          <w:tcPr>
            <w:tcW w:w="1980" w:type="dxa"/>
          </w:tcPr>
          <w:p w:rsidR="00FD2C6D" w:rsidRPr="00C87E96" w:rsidRDefault="00FD2C6D" w:rsidP="004E5352">
            <w:pPr>
              <w:rPr>
                <w:ins w:id="24" w:author="Juan de Jesus Romero" w:date="2016-07-25T14:12:00Z"/>
                <w:rFonts w:ascii="Arial" w:hAnsi="Arial" w:cs="Arial"/>
                <w:b/>
                <w:sz w:val="24"/>
                <w:szCs w:val="24"/>
              </w:rPr>
            </w:pPr>
            <w:ins w:id="25" w:author="Juan de Jesus Romero" w:date="2016-07-25T14:12:00Z">
              <w:r w:rsidRPr="00C87E96">
                <w:rPr>
                  <w:rFonts w:ascii="Arial" w:hAnsi="Arial" w:cs="Arial"/>
                  <w:b/>
                  <w:sz w:val="24"/>
                  <w:szCs w:val="24"/>
                </w:rPr>
                <w:t>Pie de imagen</w:t>
              </w:r>
            </w:ins>
          </w:p>
          <w:p w:rsidR="00FD2C6D" w:rsidRPr="00C87E96" w:rsidRDefault="00FD2C6D" w:rsidP="004E5352">
            <w:pPr>
              <w:rPr>
                <w:ins w:id="26" w:author="Juan de Jesus Romero" w:date="2016-07-25T14:12:00Z"/>
                <w:rFonts w:ascii="Arial" w:hAnsi="Arial" w:cs="Arial"/>
                <w:sz w:val="24"/>
                <w:szCs w:val="24"/>
              </w:rPr>
            </w:pPr>
            <w:ins w:id="27" w:author="Juan de Jesus Romero" w:date="2016-07-25T14:12:00Z">
              <w:r w:rsidRPr="00C87E96">
                <w:rPr>
                  <w:rFonts w:ascii="Arial" w:hAnsi="Arial" w:cs="Arial"/>
                  <w:b/>
                  <w:sz w:val="24"/>
                  <w:szCs w:val="24"/>
                </w:rPr>
                <w:t>Inferior</w:t>
              </w:r>
            </w:ins>
          </w:p>
        </w:tc>
        <w:tc>
          <w:tcPr>
            <w:tcW w:w="7074" w:type="dxa"/>
          </w:tcPr>
          <w:p w:rsidR="00FD2C6D" w:rsidRPr="00A72D3E" w:rsidRDefault="00BB6A80" w:rsidP="004E5352">
            <w:pPr>
              <w:rPr>
                <w:ins w:id="28" w:author="Juan de Jesus Romero" w:date="2016-07-25T14:12:00Z"/>
                <w:rFonts w:ascii="Arial" w:eastAsiaTheme="minorEastAsia" w:hAnsi="Arial" w:cs="Arial"/>
              </w:rPr>
            </w:pPr>
            <w:ins w:id="29" w:author="Juan de Jesus Romero" w:date="2016-07-25T14:13:00Z">
              <w:r>
                <w:rPr>
                  <w:rFonts w:ascii="Arial" w:eastAsiaTheme="minorEastAsia" w:hAnsi="Arial" w:cs="Arial"/>
                </w:rPr>
                <w:t xml:space="preserve">La distribución uniforme </w:t>
              </w:r>
            </w:ins>
            <w:ins w:id="30" w:author="Juan de Jesus Romero" w:date="2016-07-25T14:14:00Z">
              <w:r w:rsidR="00A62DC0">
                <w:rPr>
                  <w:rFonts w:ascii="Arial" w:eastAsiaTheme="minorEastAsia" w:hAnsi="Arial" w:cs="Arial"/>
                </w:rPr>
                <w:t>corresponde a la función lineal constante, definida en el intervalo [</w:t>
              </w:r>
              <w:proofErr w:type="spellStart"/>
              <w:r w:rsidR="00A62DC0">
                <w:rPr>
                  <w:rFonts w:ascii="Arial" w:eastAsiaTheme="minorEastAsia" w:hAnsi="Arial" w:cs="Arial"/>
                </w:rPr>
                <w:t>a</w:t>
              </w:r>
              <w:proofErr w:type="gramStart"/>
              <w:r w:rsidR="00A62DC0">
                <w:rPr>
                  <w:rFonts w:ascii="Arial" w:eastAsiaTheme="minorEastAsia" w:hAnsi="Arial" w:cs="Arial"/>
                </w:rPr>
                <w:t>,b</w:t>
              </w:r>
              <w:proofErr w:type="spellEnd"/>
              <w:proofErr w:type="gramEnd"/>
              <w:r w:rsidR="00A62DC0">
                <w:rPr>
                  <w:rFonts w:ascii="Arial" w:eastAsiaTheme="minorEastAsia" w:hAnsi="Arial" w:cs="Arial"/>
                </w:rPr>
                <w:t>]</w:t>
              </w:r>
            </w:ins>
            <w:ins w:id="31" w:author="Juan de Jesus Romero" w:date="2016-07-25T14:12:00Z">
              <w:r w:rsidR="00FD2C6D">
                <w:rPr>
                  <w:rFonts w:ascii="Arial" w:eastAsiaTheme="minorEastAsia" w:hAnsi="Arial" w:cs="Arial"/>
                </w:rPr>
                <w:t>.</w:t>
              </w:r>
            </w:ins>
          </w:p>
        </w:tc>
      </w:tr>
    </w:tbl>
    <w:p w:rsidR="00A62DC0" w:rsidRDefault="00A62DC0" w:rsidP="00C74FCC">
      <w:pPr>
        <w:tabs>
          <w:tab w:val="left" w:pos="5835"/>
        </w:tabs>
        <w:jc w:val="both"/>
        <w:rPr>
          <w:ins w:id="32" w:author="Juan de Jesus Romero" w:date="2016-07-25T14:15:00Z"/>
          <w:rFonts w:ascii="Arial" w:hAnsi="Arial" w:cs="Arial"/>
        </w:rPr>
      </w:pPr>
    </w:p>
    <w:p w:rsidR="00FD2C6D" w:rsidRDefault="00A62DC0" w:rsidP="00C74FCC">
      <w:pPr>
        <w:tabs>
          <w:tab w:val="left" w:pos="5835"/>
        </w:tabs>
        <w:jc w:val="both"/>
        <w:rPr>
          <w:ins w:id="33" w:author="Juan de Jesus Romero" w:date="2016-07-25T14:16:00Z"/>
          <w:rFonts w:ascii="Arial" w:eastAsiaTheme="minorEastAsia" w:hAnsi="Arial" w:cs="Arial"/>
        </w:rPr>
      </w:pPr>
      <w:ins w:id="34" w:author="Juan de Jesus Romero" w:date="2016-07-25T14:15:00Z">
        <w:r>
          <w:rPr>
            <w:rFonts w:ascii="Arial" w:hAnsi="Arial" w:cs="Arial"/>
          </w:rPr>
          <w:t xml:space="preserve">Por ejemplo, dada </w:t>
        </w:r>
        <m:oMath>
          <m:r>
            <w:rPr>
              <w:rFonts w:ascii="Cambria Math" w:hAnsi="Cambria Math" w:cs="Arial"/>
            </w:rPr>
            <m:t>x∈[1,6]</m:t>
          </m:r>
        </m:oMath>
        <w:r>
          <w:rPr>
            <w:rFonts w:ascii="Arial" w:eastAsiaTheme="minorEastAsia" w:hAnsi="Arial" w:cs="Arial"/>
          </w:rPr>
          <w:t xml:space="preserve"> una variable aleatoria con función de distribuci</w:t>
        </w:r>
      </w:ins>
      <w:ins w:id="35" w:author="Juan de Jesus Romero" w:date="2016-07-25T14:16:00Z">
        <w:r>
          <w:rPr>
            <w:rFonts w:ascii="Arial" w:eastAsiaTheme="minorEastAsia" w:hAnsi="Arial" w:cs="Arial"/>
          </w:rPr>
          <w:t>ón uniforme, por lo tanto:</w:t>
        </w:r>
      </w:ins>
    </w:p>
    <w:p w:rsidR="00A62DC0" w:rsidRPr="00A62DC0" w:rsidRDefault="00A62DC0" w:rsidP="00A62DC0">
      <w:pPr>
        <w:tabs>
          <w:tab w:val="left" w:pos="5835"/>
        </w:tabs>
        <w:jc w:val="center"/>
        <w:rPr>
          <w:ins w:id="36" w:author="Juan de Jesus Romero" w:date="2016-07-25T14:16:00Z"/>
          <w:rFonts w:ascii="Arial" w:eastAsiaTheme="minorEastAsia" w:hAnsi="Arial" w:cs="Arial"/>
          <w:rPrChange w:id="37" w:author="Juan de Jesus Romero" w:date="2016-07-25T14:16:00Z">
            <w:rPr>
              <w:ins w:id="38" w:author="Juan de Jesus Romero" w:date="2016-07-25T14:16:00Z"/>
              <w:rFonts w:ascii="Arial" w:eastAsiaTheme="minorEastAsia" w:hAnsi="Arial" w:cs="Arial"/>
            </w:rPr>
          </w:rPrChange>
        </w:rPr>
        <w:pPrChange w:id="39" w:author="Juan de Jesus Romero" w:date="2016-07-25T14:16:00Z">
          <w:pPr>
            <w:tabs>
              <w:tab w:val="left" w:pos="5835"/>
            </w:tabs>
            <w:jc w:val="both"/>
          </w:pPr>
        </w:pPrChange>
      </w:pPr>
      <m:oMathPara>
        <m:oMath>
          <m:r>
            <w:ins w:id="40" w:author="Juan de Jesus Romero" w:date="2016-07-25T14:16:00Z">
              <w:rPr>
                <w:rFonts w:ascii="Cambria Math" w:hAnsi="Cambria Math" w:cs="Arial"/>
              </w:rPr>
              <m:t>f</m:t>
            </w:ins>
          </m:r>
          <m:d>
            <m:dPr>
              <m:ctrlPr>
                <w:ins w:id="41" w:author="Juan de Jesus Romero" w:date="2016-07-25T14:16:00Z">
                  <w:rPr>
                    <w:rFonts w:ascii="Cambria Math" w:hAnsi="Cambria Math" w:cs="Arial"/>
                    <w:i/>
                  </w:rPr>
                </w:ins>
              </m:ctrlPr>
            </m:dPr>
            <m:e>
              <m:r>
                <w:ins w:id="42" w:author="Juan de Jesus Romero" w:date="2016-07-25T14:16:00Z">
                  <w:rPr>
                    <w:rFonts w:ascii="Cambria Math" w:hAnsi="Cambria Math" w:cs="Arial"/>
                  </w:rPr>
                  <m:t>x</m:t>
                </w:ins>
              </m:r>
            </m:e>
          </m:d>
          <m:r>
            <w:ins w:id="43" w:author="Juan de Jesus Romero" w:date="2016-07-25T14:16:00Z">
              <w:rPr>
                <w:rFonts w:ascii="Cambria Math" w:hAnsi="Cambria Math" w:cs="Arial"/>
              </w:rPr>
              <m:t>=</m:t>
            </w:ins>
          </m:r>
          <m:f>
            <m:fPr>
              <m:ctrlPr>
                <w:ins w:id="44" w:author="Juan de Jesus Romero" w:date="2016-07-25T14:16:00Z">
                  <w:rPr>
                    <w:rFonts w:ascii="Cambria Math" w:hAnsi="Cambria Math" w:cs="Arial"/>
                    <w:i/>
                  </w:rPr>
                </w:ins>
              </m:ctrlPr>
            </m:fPr>
            <m:num>
              <m:r>
                <w:ins w:id="45" w:author="Juan de Jesus Romero" w:date="2016-07-25T14:16:00Z">
                  <w:rPr>
                    <w:rFonts w:ascii="Cambria Math" w:hAnsi="Cambria Math" w:cs="Arial"/>
                  </w:rPr>
                  <m:t>1</m:t>
                </w:ins>
              </m:r>
            </m:num>
            <m:den>
              <m:r>
                <w:ins w:id="46" w:author="Juan de Jesus Romero" w:date="2016-07-25T14:16:00Z">
                  <w:rPr>
                    <w:rFonts w:ascii="Cambria Math" w:hAnsi="Cambria Math" w:cs="Arial"/>
                  </w:rPr>
                  <m:t>6-1</m:t>
                </w:ins>
              </m:r>
            </m:den>
          </m:f>
          <m:r>
            <w:ins w:id="47" w:author="Juan de Jesus Romero" w:date="2016-07-25T14:16:00Z">
              <w:rPr>
                <w:rFonts w:ascii="Cambria Math" w:hAnsi="Cambria Math" w:cs="Arial"/>
              </w:rPr>
              <m:t>=</m:t>
            </w:ins>
          </m:r>
          <m:f>
            <m:fPr>
              <m:ctrlPr>
                <w:ins w:id="48" w:author="Juan de Jesus Romero" w:date="2016-07-25T14:16:00Z">
                  <w:rPr>
                    <w:rFonts w:ascii="Cambria Math" w:hAnsi="Cambria Math" w:cs="Arial"/>
                    <w:i/>
                  </w:rPr>
                </w:ins>
              </m:ctrlPr>
            </m:fPr>
            <m:num>
              <m:r>
                <w:ins w:id="49" w:author="Juan de Jesus Romero" w:date="2016-07-25T14:16:00Z">
                  <w:rPr>
                    <w:rFonts w:ascii="Cambria Math" w:hAnsi="Cambria Math" w:cs="Arial"/>
                  </w:rPr>
                  <m:t>1</m:t>
                </w:ins>
              </m:r>
            </m:num>
            <m:den>
              <m:r>
                <w:ins w:id="50" w:author="Juan de Jesus Romero" w:date="2016-07-25T14:16:00Z">
                  <w:rPr>
                    <w:rFonts w:ascii="Cambria Math" w:hAnsi="Cambria Math" w:cs="Arial"/>
                  </w:rPr>
                  <m:t>5</m:t>
                </w:ins>
              </m:r>
            </m:den>
          </m:f>
        </m:oMath>
      </m:oMathPara>
    </w:p>
    <w:p w:rsidR="00A62DC0" w:rsidRDefault="00A62DC0" w:rsidP="00A62DC0">
      <w:pPr>
        <w:tabs>
          <w:tab w:val="left" w:pos="5835"/>
        </w:tabs>
        <w:jc w:val="both"/>
        <w:rPr>
          <w:ins w:id="51" w:author="Juan de Jesus Romero" w:date="2016-07-25T14:21:00Z"/>
          <w:rFonts w:ascii="Arial" w:eastAsiaTheme="minorEastAsia" w:hAnsi="Arial" w:cs="Arial"/>
        </w:rPr>
        <w:pPrChange w:id="52" w:author="Juan de Jesus Romero" w:date="2016-07-25T14:16:00Z">
          <w:pPr>
            <w:tabs>
              <w:tab w:val="left" w:pos="5835"/>
            </w:tabs>
            <w:jc w:val="both"/>
          </w:pPr>
        </w:pPrChange>
      </w:pPr>
      <w:ins w:id="53" w:author="Juan de Jesus Romero" w:date="2016-07-25T14:17:00Z">
        <w:r>
          <w:rPr>
            <w:rFonts w:ascii="Arial" w:eastAsiaTheme="minorEastAsia" w:hAnsi="Arial" w:cs="Arial"/>
          </w:rPr>
          <w:t>El cálculo de probabilidades se reduce a calcular el área de los rectángulos que se forman</w:t>
        </w:r>
      </w:ins>
      <w:ins w:id="54" w:author="Juan de Jesus Romero" w:date="2016-07-25T14:18:00Z">
        <w:r>
          <w:rPr>
            <w:rFonts w:ascii="Arial" w:eastAsiaTheme="minorEastAsia" w:hAnsi="Arial" w:cs="Arial"/>
          </w:rPr>
          <w:t>.</w:t>
        </w:r>
      </w:ins>
    </w:p>
    <w:p w:rsidR="00A62DC0" w:rsidRDefault="00A62DC0" w:rsidP="00A62DC0">
      <w:pPr>
        <w:tabs>
          <w:tab w:val="left" w:pos="5835"/>
        </w:tabs>
        <w:jc w:val="both"/>
        <w:rPr>
          <w:ins w:id="55" w:author="Juan de Jesus Romero" w:date="2016-07-25T14:21:00Z"/>
          <w:rFonts w:ascii="Arial" w:eastAsiaTheme="minorEastAsia" w:hAnsi="Arial" w:cs="Arial"/>
        </w:rPr>
        <w:pPrChange w:id="56" w:author="Juan de Jesus Romero" w:date="2016-07-25T14:16:00Z">
          <w:pPr>
            <w:tabs>
              <w:tab w:val="left" w:pos="5835"/>
            </w:tabs>
            <w:jc w:val="both"/>
          </w:pPr>
        </w:pPrChange>
      </w:pPr>
      <w:ins w:id="57" w:author="Juan de Jesus Romero" w:date="2016-07-25T14:21:00Z">
        <w:r>
          <w:rPr>
            <w:rFonts w:ascii="Arial" w:eastAsiaTheme="minorEastAsia" w:hAnsi="Arial" w:cs="Arial"/>
          </w:rPr>
          <w:t>Es decir que:</w:t>
        </w:r>
      </w:ins>
    </w:p>
    <w:p w:rsidR="00A62DC0" w:rsidRPr="00A62DC0" w:rsidRDefault="00A62DC0" w:rsidP="00A62DC0">
      <w:pPr>
        <w:tabs>
          <w:tab w:val="left" w:pos="5835"/>
        </w:tabs>
        <w:jc w:val="both"/>
        <w:rPr>
          <w:ins w:id="58" w:author="Juan de Jesus Romero" w:date="2016-07-25T14:22:00Z"/>
          <w:rFonts w:ascii="Arial" w:eastAsiaTheme="minorEastAsia" w:hAnsi="Arial" w:cs="Arial"/>
          <w:rPrChange w:id="59" w:author="Juan de Jesus Romero" w:date="2016-07-25T14:22:00Z">
            <w:rPr>
              <w:ins w:id="60" w:author="Juan de Jesus Romero" w:date="2016-07-25T14:22:00Z"/>
              <w:rFonts w:ascii="Arial" w:eastAsiaTheme="minorEastAsia" w:hAnsi="Arial" w:cs="Arial"/>
            </w:rPr>
          </w:rPrChange>
        </w:rPr>
      </w:pPr>
      <m:oMathPara>
        <m:oMath>
          <m:r>
            <w:ins w:id="61" w:author="Juan de Jesus Romero" w:date="2016-07-25T14:21:00Z">
              <w:rPr>
                <w:rFonts w:ascii="Cambria Math" w:eastAsiaTheme="minorEastAsia" w:hAnsi="Cambria Math" w:cs="Arial"/>
              </w:rPr>
              <m:t>P</m:t>
            </w:ins>
          </m:r>
          <m:d>
            <m:dPr>
              <m:ctrlPr>
                <w:ins w:id="62" w:author="Juan de Jesus Romero" w:date="2016-07-25T14:21:00Z">
                  <w:rPr>
                    <w:rFonts w:ascii="Cambria Math" w:eastAsiaTheme="minorEastAsia" w:hAnsi="Cambria Math" w:cs="Arial"/>
                    <w:i/>
                  </w:rPr>
                </w:ins>
              </m:ctrlPr>
            </m:dPr>
            <m:e>
              <m:r>
                <w:ins w:id="63" w:author="Juan de Jesus Romero" w:date="2016-07-25T14:22:00Z">
                  <w:rPr>
                    <w:rFonts w:ascii="Cambria Math" w:eastAsiaTheme="minorEastAsia" w:hAnsi="Cambria Math" w:cs="Arial"/>
                  </w:rPr>
                  <m:t>c</m:t>
                </w:ins>
              </m:r>
              <m:r>
                <w:ins w:id="64" w:author="Juan de Jesus Romero" w:date="2016-07-25T14:21:00Z">
                  <w:rPr>
                    <w:rFonts w:ascii="Cambria Math" w:eastAsiaTheme="minorEastAsia" w:hAnsi="Cambria Math" w:cs="Arial"/>
                  </w:rPr>
                  <m:t>≤x≤</m:t>
                </w:ins>
              </m:r>
              <m:r>
                <w:ins w:id="65" w:author="Juan de Jesus Romero" w:date="2016-07-25T14:22:00Z">
                  <w:rPr>
                    <w:rFonts w:ascii="Cambria Math" w:eastAsiaTheme="minorEastAsia" w:hAnsi="Cambria Math" w:cs="Arial"/>
                  </w:rPr>
                  <m:t>d</m:t>
                </w:ins>
              </m:r>
            </m:e>
          </m:d>
          <m:r>
            <w:ins w:id="66" w:author="Juan de Jesus Romero" w:date="2016-07-25T14:21:00Z">
              <w:rPr>
                <w:rFonts w:ascii="Cambria Math" w:eastAsiaTheme="minorEastAsia" w:hAnsi="Cambria Math" w:cs="Arial"/>
              </w:rPr>
              <m:t>=</m:t>
            </w:ins>
          </m:r>
          <m:d>
            <m:dPr>
              <m:ctrlPr>
                <w:ins w:id="67" w:author="Juan de Jesus Romero" w:date="2016-07-25T14:21:00Z">
                  <w:rPr>
                    <w:rFonts w:ascii="Cambria Math" w:eastAsiaTheme="minorEastAsia" w:hAnsi="Cambria Math" w:cs="Arial"/>
                    <w:i/>
                  </w:rPr>
                </w:ins>
              </m:ctrlPr>
            </m:dPr>
            <m:e>
              <m:r>
                <w:ins w:id="68" w:author="Juan de Jesus Romero" w:date="2016-07-25T14:22:00Z">
                  <w:rPr>
                    <w:rFonts w:ascii="Cambria Math" w:eastAsiaTheme="minorEastAsia" w:hAnsi="Cambria Math" w:cs="Arial"/>
                  </w:rPr>
                  <m:t>c</m:t>
                </w:ins>
              </m:r>
              <m:r>
                <w:ins w:id="69" w:author="Juan de Jesus Romero" w:date="2016-07-25T14:21:00Z">
                  <w:rPr>
                    <w:rFonts w:ascii="Cambria Math" w:eastAsiaTheme="minorEastAsia" w:hAnsi="Cambria Math" w:cs="Arial"/>
                  </w:rPr>
                  <m:t>-</m:t>
                </w:ins>
              </m:r>
              <m:r>
                <w:ins w:id="70" w:author="Juan de Jesus Romero" w:date="2016-07-25T14:22:00Z">
                  <w:rPr>
                    <w:rFonts w:ascii="Cambria Math" w:eastAsiaTheme="minorEastAsia" w:hAnsi="Cambria Math" w:cs="Arial"/>
                  </w:rPr>
                  <m:t>d</m:t>
                </w:ins>
              </m:r>
            </m:e>
          </m:d>
          <m:d>
            <m:dPr>
              <m:ctrlPr>
                <w:ins w:id="71" w:author="Juan de Jesus Romero" w:date="2016-07-25T14:21:00Z">
                  <w:rPr>
                    <w:rFonts w:ascii="Cambria Math" w:eastAsiaTheme="minorEastAsia" w:hAnsi="Cambria Math" w:cs="Arial"/>
                    <w:i/>
                  </w:rPr>
                </w:ins>
              </m:ctrlPr>
            </m:dPr>
            <m:e>
              <m:f>
                <m:fPr>
                  <m:ctrlPr>
                    <w:ins w:id="72" w:author="Juan de Jesus Romero" w:date="2016-07-25T14:21:00Z">
                      <w:rPr>
                        <w:rFonts w:ascii="Cambria Math" w:eastAsiaTheme="minorEastAsia" w:hAnsi="Cambria Math" w:cs="Arial"/>
                        <w:i/>
                      </w:rPr>
                    </w:ins>
                  </m:ctrlPr>
                </m:fPr>
                <m:num>
                  <m:r>
                    <w:ins w:id="73" w:author="Juan de Jesus Romero" w:date="2016-07-25T14:22:00Z">
                      <w:rPr>
                        <w:rFonts w:ascii="Cambria Math" w:eastAsiaTheme="minorEastAsia" w:hAnsi="Cambria Math" w:cs="Arial"/>
                      </w:rPr>
                      <m:t>1</m:t>
                    </w:ins>
                  </m:r>
                </m:num>
                <m:den>
                  <m:r>
                    <w:ins w:id="74" w:author="Juan de Jesus Romero" w:date="2016-07-25T14:22:00Z">
                      <w:rPr>
                        <w:rFonts w:ascii="Cambria Math" w:eastAsiaTheme="minorEastAsia" w:hAnsi="Cambria Math" w:cs="Arial"/>
                      </w:rPr>
                      <m:t>b-a</m:t>
                    </w:ins>
                  </m:r>
                </m:den>
              </m:f>
            </m:e>
          </m:d>
          <m:r>
            <w:ins w:id="75" w:author="Juan de Jesus Romero" w:date="2016-07-25T14:22:00Z">
              <w:rPr>
                <w:rFonts w:ascii="Cambria Math" w:eastAsiaTheme="minorEastAsia" w:hAnsi="Cambria Math" w:cs="Arial"/>
              </w:rPr>
              <m:t>=</m:t>
            </w:ins>
          </m:r>
          <m:f>
            <m:fPr>
              <m:ctrlPr>
                <w:ins w:id="76" w:author="Juan de Jesus Romero" w:date="2016-07-25T14:23:00Z">
                  <w:rPr>
                    <w:rFonts w:ascii="Cambria Math" w:eastAsiaTheme="minorEastAsia" w:hAnsi="Cambria Math" w:cs="Arial"/>
                    <w:i/>
                  </w:rPr>
                </w:ins>
              </m:ctrlPr>
            </m:fPr>
            <m:num>
              <m:r>
                <w:ins w:id="77" w:author="Juan de Jesus Romero" w:date="2016-07-25T14:23:00Z">
                  <w:rPr>
                    <w:rFonts w:ascii="Cambria Math" w:eastAsiaTheme="minorEastAsia" w:hAnsi="Cambria Math" w:cs="Arial"/>
                  </w:rPr>
                  <m:t>c-d</m:t>
                </w:ins>
              </m:r>
            </m:num>
            <m:den>
              <m:r>
                <w:ins w:id="78" w:author="Juan de Jesus Romero" w:date="2016-07-25T14:23:00Z">
                  <w:rPr>
                    <w:rFonts w:ascii="Cambria Math" w:eastAsiaTheme="minorEastAsia" w:hAnsi="Cambria Math" w:cs="Arial"/>
                  </w:rPr>
                  <m:t>b-a</m:t>
                </w:ins>
              </m:r>
            </m:den>
          </m:f>
        </m:oMath>
      </m:oMathPara>
    </w:p>
    <w:p w:rsidR="00A62DC0" w:rsidRPr="004E5352" w:rsidRDefault="00A62DC0" w:rsidP="00A62DC0">
      <w:pPr>
        <w:tabs>
          <w:tab w:val="left" w:pos="5835"/>
        </w:tabs>
        <w:jc w:val="both"/>
        <w:rPr>
          <w:ins w:id="79" w:author="Juan de Jesus Romero" w:date="2016-07-25T14:21:00Z"/>
          <w:rFonts w:ascii="Arial" w:eastAsiaTheme="minorEastAsia" w:hAnsi="Arial" w:cs="Arial"/>
        </w:rPr>
      </w:pPr>
      <w:ins w:id="80" w:author="Juan de Jesus Romero" w:date="2016-07-25T14:22:00Z">
        <w:r>
          <w:rPr>
            <w:rFonts w:ascii="Arial" w:eastAsiaTheme="minorEastAsia" w:hAnsi="Arial" w:cs="Arial"/>
          </w:rPr>
          <w:t>Para valores c y d que pertenecen al intervalo [</w:t>
        </w:r>
        <w:proofErr w:type="spellStart"/>
        <w:r>
          <w:rPr>
            <w:rFonts w:ascii="Arial" w:eastAsiaTheme="minorEastAsia" w:hAnsi="Arial" w:cs="Arial"/>
          </w:rPr>
          <w:t>a.b</w:t>
        </w:r>
        <w:proofErr w:type="spellEnd"/>
        <w:r>
          <w:rPr>
            <w:rFonts w:ascii="Arial" w:eastAsiaTheme="minorEastAsia" w:hAnsi="Arial" w:cs="Arial"/>
          </w:rPr>
          <w:t>]</w:t>
        </w:r>
      </w:ins>
    </w:p>
    <w:p w:rsidR="00A62DC0" w:rsidRDefault="00A62DC0" w:rsidP="00A62DC0">
      <w:pPr>
        <w:tabs>
          <w:tab w:val="left" w:pos="5835"/>
        </w:tabs>
        <w:jc w:val="both"/>
        <w:rPr>
          <w:ins w:id="81" w:author="Juan de Jesus Romero" w:date="2016-07-25T14:18:00Z"/>
          <w:rFonts w:ascii="Arial" w:eastAsiaTheme="minorEastAsia" w:hAnsi="Arial" w:cs="Arial"/>
        </w:rPr>
        <w:pPrChange w:id="82" w:author="Juan de Jesus Romero" w:date="2016-07-25T14:16:00Z">
          <w:pPr>
            <w:tabs>
              <w:tab w:val="left" w:pos="5835"/>
            </w:tabs>
            <w:jc w:val="both"/>
          </w:pPr>
        </w:pPrChange>
      </w:pPr>
    </w:p>
    <w:p w:rsidR="00A62DC0" w:rsidRDefault="00A62DC0" w:rsidP="00A62DC0">
      <w:pPr>
        <w:tabs>
          <w:tab w:val="left" w:pos="5835"/>
        </w:tabs>
        <w:jc w:val="both"/>
        <w:rPr>
          <w:ins w:id="83" w:author="Juan de Jesus Romero" w:date="2016-07-25T14:18:00Z"/>
          <w:rFonts w:ascii="Arial" w:eastAsiaTheme="minorEastAsia" w:hAnsi="Arial" w:cs="Arial"/>
        </w:rPr>
        <w:pPrChange w:id="84" w:author="Juan de Jesus Romero" w:date="2016-07-25T14:16:00Z">
          <w:pPr>
            <w:tabs>
              <w:tab w:val="left" w:pos="5835"/>
            </w:tabs>
            <w:jc w:val="both"/>
          </w:pPr>
        </w:pPrChange>
      </w:pPr>
      <w:ins w:id="85" w:author="Juan de Jesus Romero" w:date="2016-07-25T14:18:00Z">
        <w:r>
          <w:rPr>
            <w:rFonts w:ascii="Arial" w:eastAsiaTheme="minorEastAsia" w:hAnsi="Arial" w:cs="Arial"/>
          </w:rPr>
          <w:t>En el ejemplo:</w:t>
        </w:r>
      </w:ins>
    </w:p>
    <w:p w:rsidR="003A3F42" w:rsidRPr="003A3F42" w:rsidRDefault="00A62DC0" w:rsidP="00A62DC0">
      <w:pPr>
        <w:tabs>
          <w:tab w:val="left" w:pos="5835"/>
        </w:tabs>
        <w:jc w:val="both"/>
        <w:rPr>
          <w:ins w:id="86" w:author="Juan de Jesus Romero" w:date="2016-07-25T14:23:00Z"/>
          <w:rFonts w:ascii="Arial" w:eastAsiaTheme="minorEastAsia" w:hAnsi="Arial" w:cs="Arial"/>
          <w:rPrChange w:id="87" w:author="Juan de Jesus Romero" w:date="2016-07-25T14:23:00Z">
            <w:rPr>
              <w:ins w:id="88" w:author="Juan de Jesus Romero" w:date="2016-07-25T14:23:00Z"/>
              <w:rFonts w:ascii="Arial" w:eastAsiaTheme="minorEastAsia" w:hAnsi="Arial" w:cs="Arial"/>
            </w:rPr>
          </w:rPrChange>
        </w:rPr>
        <w:pPrChange w:id="89" w:author="Juan de Jesus Romero" w:date="2016-07-25T14:16:00Z">
          <w:pPr>
            <w:tabs>
              <w:tab w:val="left" w:pos="5835"/>
            </w:tabs>
            <w:jc w:val="both"/>
          </w:pPr>
        </w:pPrChange>
      </w:pPr>
      <m:oMathPara>
        <m:oMath>
          <m:r>
            <w:ins w:id="90" w:author="Juan de Jesus Romero" w:date="2016-07-25T14:19:00Z">
              <w:rPr>
                <w:rFonts w:ascii="Cambria Math" w:eastAsiaTheme="minorEastAsia" w:hAnsi="Cambria Math" w:cs="Arial"/>
              </w:rPr>
              <m:t>P</m:t>
            </w:ins>
          </m:r>
          <m:d>
            <m:dPr>
              <m:ctrlPr>
                <w:ins w:id="91" w:author="Juan de Jesus Romero" w:date="2016-07-25T14:19:00Z">
                  <w:rPr>
                    <w:rFonts w:ascii="Cambria Math" w:eastAsiaTheme="minorEastAsia" w:hAnsi="Cambria Math" w:cs="Arial"/>
                    <w:i/>
                  </w:rPr>
                </w:ins>
              </m:ctrlPr>
            </m:dPr>
            <m:e>
              <m:r>
                <w:ins w:id="92" w:author="Juan de Jesus Romero" w:date="2016-07-25T14:19:00Z">
                  <w:rPr>
                    <w:rFonts w:ascii="Cambria Math" w:eastAsiaTheme="minorEastAsia" w:hAnsi="Cambria Math" w:cs="Arial"/>
                  </w:rPr>
                  <m:t>2≤x≤</m:t>
                </w:ins>
              </m:r>
              <m:f>
                <m:fPr>
                  <m:ctrlPr>
                    <w:ins w:id="93" w:author="Juan de Jesus Romero" w:date="2016-07-25T14:19:00Z">
                      <w:rPr>
                        <w:rFonts w:ascii="Cambria Math" w:eastAsiaTheme="minorEastAsia" w:hAnsi="Cambria Math" w:cs="Arial"/>
                        <w:i/>
                      </w:rPr>
                    </w:ins>
                  </m:ctrlPr>
                </m:fPr>
                <m:num>
                  <m:r>
                    <w:ins w:id="94" w:author="Juan de Jesus Romero" w:date="2016-07-25T14:19:00Z">
                      <w:rPr>
                        <w:rFonts w:ascii="Cambria Math" w:eastAsiaTheme="minorEastAsia" w:hAnsi="Cambria Math" w:cs="Arial"/>
                      </w:rPr>
                      <m:t>7</m:t>
                    </w:ins>
                  </m:r>
                </m:num>
                <m:den>
                  <m:r>
                    <w:ins w:id="95" w:author="Juan de Jesus Romero" w:date="2016-07-25T14:19:00Z">
                      <w:rPr>
                        <w:rFonts w:ascii="Cambria Math" w:eastAsiaTheme="minorEastAsia" w:hAnsi="Cambria Math" w:cs="Arial"/>
                      </w:rPr>
                      <m:t>2</m:t>
                    </w:ins>
                  </m:r>
                </m:den>
              </m:f>
            </m:e>
          </m:d>
          <m:r>
            <w:ins w:id="96" w:author="Juan de Jesus Romero" w:date="2016-07-25T14:19:00Z">
              <w:rPr>
                <w:rFonts w:ascii="Cambria Math" w:eastAsiaTheme="minorEastAsia" w:hAnsi="Cambria Math" w:cs="Arial"/>
              </w:rPr>
              <m:t>=</m:t>
            </w:ins>
          </m:r>
          <m:d>
            <m:dPr>
              <m:ctrlPr>
                <w:ins w:id="97" w:author="Juan de Jesus Romero" w:date="2016-07-25T14:20:00Z">
                  <w:rPr>
                    <w:rFonts w:ascii="Cambria Math" w:eastAsiaTheme="minorEastAsia" w:hAnsi="Cambria Math" w:cs="Arial"/>
                    <w:i/>
                  </w:rPr>
                </w:ins>
              </m:ctrlPr>
            </m:dPr>
            <m:e>
              <m:f>
                <m:fPr>
                  <m:ctrlPr>
                    <w:ins w:id="98" w:author="Juan de Jesus Romero" w:date="2016-07-25T14:20:00Z">
                      <w:rPr>
                        <w:rFonts w:ascii="Cambria Math" w:eastAsiaTheme="minorEastAsia" w:hAnsi="Cambria Math" w:cs="Arial"/>
                        <w:i/>
                      </w:rPr>
                    </w:ins>
                  </m:ctrlPr>
                </m:fPr>
                <m:num>
                  <m:r>
                    <w:ins w:id="99" w:author="Juan de Jesus Romero" w:date="2016-07-25T14:20:00Z">
                      <w:rPr>
                        <w:rFonts w:ascii="Cambria Math" w:eastAsiaTheme="minorEastAsia" w:hAnsi="Cambria Math" w:cs="Arial"/>
                      </w:rPr>
                      <m:t>7</m:t>
                    </w:ins>
                  </m:r>
                </m:num>
                <m:den>
                  <m:r>
                    <w:ins w:id="100" w:author="Juan de Jesus Romero" w:date="2016-07-25T14:20:00Z">
                      <w:rPr>
                        <w:rFonts w:ascii="Cambria Math" w:eastAsiaTheme="minorEastAsia" w:hAnsi="Cambria Math" w:cs="Arial"/>
                      </w:rPr>
                      <m:t>2</m:t>
                    </w:ins>
                  </m:r>
                </m:den>
              </m:f>
              <m:r>
                <w:ins w:id="101" w:author="Juan de Jesus Romero" w:date="2016-07-25T14:20:00Z">
                  <w:rPr>
                    <w:rFonts w:ascii="Cambria Math" w:eastAsiaTheme="minorEastAsia" w:hAnsi="Cambria Math" w:cs="Arial"/>
                  </w:rPr>
                  <m:t>-2</m:t>
                </w:ins>
              </m:r>
            </m:e>
          </m:d>
          <m:r>
            <w:ins w:id="102" w:author="Juan de Jesus Romero" w:date="2016-07-25T14:20:00Z">
              <w:rPr>
                <w:rFonts w:ascii="Cambria Math" w:eastAsiaTheme="minorEastAsia" w:hAnsi="Cambria Math" w:cs="Arial"/>
              </w:rPr>
              <m:t>*</m:t>
            </w:ins>
          </m:r>
          <m:f>
            <m:fPr>
              <m:ctrlPr>
                <w:ins w:id="103" w:author="Juan de Jesus Romero" w:date="2016-07-25T14:20:00Z">
                  <w:rPr>
                    <w:rFonts w:ascii="Cambria Math" w:eastAsiaTheme="minorEastAsia" w:hAnsi="Cambria Math" w:cs="Arial"/>
                    <w:i/>
                  </w:rPr>
                </w:ins>
              </m:ctrlPr>
            </m:fPr>
            <m:num>
              <m:r>
                <w:ins w:id="104" w:author="Juan de Jesus Romero" w:date="2016-07-25T14:20:00Z">
                  <w:rPr>
                    <w:rFonts w:ascii="Cambria Math" w:eastAsiaTheme="minorEastAsia" w:hAnsi="Cambria Math" w:cs="Arial"/>
                  </w:rPr>
                  <m:t>1</m:t>
                </w:ins>
              </m:r>
            </m:num>
            <m:den>
              <m:r>
                <w:ins w:id="105" w:author="Juan de Jesus Romero" w:date="2016-07-25T14:20:00Z">
                  <w:rPr>
                    <w:rFonts w:ascii="Cambria Math" w:eastAsiaTheme="minorEastAsia" w:hAnsi="Cambria Math" w:cs="Arial"/>
                  </w:rPr>
                  <m:t>5</m:t>
                </w:ins>
              </m:r>
            </m:den>
          </m:f>
          <m:r>
            <w:ins w:id="106" w:author="Juan de Jesus Romero" w:date="2016-07-25T14:20:00Z">
              <w:rPr>
                <w:rFonts w:ascii="Cambria Math" w:eastAsiaTheme="minorEastAsia" w:hAnsi="Cambria Math" w:cs="Arial"/>
              </w:rPr>
              <m:t>=</m:t>
            </w:ins>
          </m:r>
          <m:f>
            <m:fPr>
              <m:ctrlPr>
                <w:ins w:id="107" w:author="Juan de Jesus Romero" w:date="2016-07-25T14:20:00Z">
                  <w:rPr>
                    <w:rFonts w:ascii="Cambria Math" w:eastAsiaTheme="minorEastAsia" w:hAnsi="Cambria Math" w:cs="Arial"/>
                    <w:i/>
                  </w:rPr>
                </w:ins>
              </m:ctrlPr>
            </m:fPr>
            <m:num>
              <m:r>
                <w:ins w:id="108" w:author="Juan de Jesus Romero" w:date="2016-07-25T14:20:00Z">
                  <w:rPr>
                    <w:rFonts w:ascii="Cambria Math" w:eastAsiaTheme="minorEastAsia" w:hAnsi="Cambria Math" w:cs="Arial"/>
                  </w:rPr>
                  <m:t>3</m:t>
                </w:ins>
              </m:r>
            </m:num>
            <m:den>
              <m:r>
                <w:ins w:id="109" w:author="Juan de Jesus Romero" w:date="2016-07-25T14:21:00Z">
                  <w:rPr>
                    <w:rFonts w:ascii="Cambria Math" w:eastAsiaTheme="minorEastAsia" w:hAnsi="Cambria Math" w:cs="Arial"/>
                  </w:rPr>
                  <m:t>10</m:t>
                </w:ins>
              </m:r>
            </m:den>
          </m:f>
        </m:oMath>
      </m:oMathPara>
    </w:p>
    <w:p w:rsidR="003A3F42" w:rsidRPr="00A62DC0" w:rsidRDefault="003A3F42" w:rsidP="00A62DC0">
      <w:pPr>
        <w:tabs>
          <w:tab w:val="left" w:pos="5835"/>
        </w:tabs>
        <w:jc w:val="both"/>
        <w:rPr>
          <w:ins w:id="110" w:author="Juan de Jesus Romero" w:date="2016-07-25T14:10:00Z"/>
          <w:rFonts w:ascii="Arial" w:eastAsiaTheme="minorEastAsia" w:hAnsi="Arial" w:cs="Arial"/>
          <w:rPrChange w:id="111" w:author="Juan de Jesus Romero" w:date="2016-07-25T14:18:00Z">
            <w:rPr>
              <w:ins w:id="112" w:author="Juan de Jesus Romero" w:date="2016-07-25T14:10:00Z"/>
              <w:rFonts w:ascii="Arial" w:hAnsi="Arial" w:cs="Arial"/>
            </w:rPr>
          </w:rPrChange>
        </w:rPr>
        <w:pPrChange w:id="113" w:author="Juan de Jesus Romero" w:date="2016-07-25T14:16:00Z">
          <w:pPr>
            <w:tabs>
              <w:tab w:val="left" w:pos="5835"/>
            </w:tabs>
            <w:jc w:val="both"/>
          </w:pPr>
        </w:pPrChange>
      </w:pPr>
    </w:p>
    <w:p w:rsidR="003A3F42" w:rsidRDefault="003A3F42" w:rsidP="003A3F42">
      <w:pPr>
        <w:tabs>
          <w:tab w:val="right" w:pos="8498"/>
        </w:tabs>
        <w:spacing w:after="0"/>
        <w:jc w:val="both"/>
        <w:rPr>
          <w:ins w:id="114" w:author="Juan de Jesus Romero" w:date="2016-07-25T14:24:00Z"/>
          <w:rFonts w:ascii="Arial" w:hAnsi="Arial" w:cs="Arial"/>
          <w:b/>
        </w:rPr>
      </w:pPr>
      <w:ins w:id="115" w:author="Juan de Jesus Romero" w:date="2016-07-25T14:24:00Z">
        <w:r w:rsidRPr="00C87E96">
          <w:rPr>
            <w:rFonts w:ascii="Arial" w:hAnsi="Arial" w:cs="Arial"/>
          </w:rPr>
          <w:t>[</w:t>
        </w:r>
        <w:r>
          <w:rPr>
            <w:rFonts w:ascii="Arial" w:hAnsi="Arial" w:cs="Arial"/>
            <w:highlight w:val="yellow"/>
          </w:rPr>
          <w:t>SECCIÓN 2</w:t>
        </w:r>
        <w:r w:rsidRPr="00C87E96">
          <w:rPr>
            <w:rFonts w:ascii="Arial" w:hAnsi="Arial" w:cs="Arial"/>
            <w:highlight w:val="yellow"/>
          </w:rPr>
          <w:t>]</w:t>
        </w:r>
        <w:r w:rsidRPr="00C87E96">
          <w:rPr>
            <w:rFonts w:ascii="Arial" w:hAnsi="Arial" w:cs="Arial"/>
          </w:rPr>
          <w:t xml:space="preserve"> </w:t>
        </w:r>
        <w:r>
          <w:rPr>
            <w:rFonts w:ascii="Arial" w:hAnsi="Arial" w:cs="Arial"/>
            <w:b/>
          </w:rPr>
          <w:t>3.4 Distribución Normal</w:t>
        </w:r>
      </w:ins>
    </w:p>
    <w:p w:rsidR="00FD2C6D" w:rsidRDefault="00FD2C6D" w:rsidP="00C74FCC">
      <w:pPr>
        <w:tabs>
          <w:tab w:val="left" w:pos="5835"/>
        </w:tabs>
        <w:jc w:val="both"/>
        <w:rPr>
          <w:ins w:id="116" w:author="Juan de Jesus Romero" w:date="2016-07-25T14:10:00Z"/>
          <w:rFonts w:ascii="Arial" w:hAnsi="Arial" w:cs="Arial"/>
        </w:rPr>
      </w:pPr>
    </w:p>
    <w:p w:rsidR="00FD2C6D" w:rsidRDefault="00FD2C6D" w:rsidP="00C74FCC">
      <w:pPr>
        <w:tabs>
          <w:tab w:val="left" w:pos="5835"/>
        </w:tabs>
        <w:jc w:val="both"/>
        <w:rPr>
          <w:ins w:id="117" w:author="Juan de Jesus Romero" w:date="2016-07-25T14:10:00Z"/>
          <w:rFonts w:ascii="Arial" w:hAnsi="Arial" w:cs="Arial"/>
        </w:rPr>
      </w:pPr>
      <w:bookmarkStart w:id="118" w:name="_GoBack"/>
      <w:bookmarkEnd w:id="118"/>
    </w:p>
    <w:p w:rsidR="00FD2C6D" w:rsidRDefault="00FD2C6D" w:rsidP="00C74FCC">
      <w:pPr>
        <w:tabs>
          <w:tab w:val="left" w:pos="5835"/>
        </w:tabs>
        <w:jc w:val="both"/>
        <w:rPr>
          <w:ins w:id="119" w:author="Juan de Jesus Romero" w:date="2016-07-25T14:08:00Z"/>
          <w:rFonts w:ascii="Arial" w:hAnsi="Arial" w:cs="Arial"/>
        </w:rPr>
      </w:pPr>
    </w:p>
    <w:p w:rsidR="00C74FCC" w:rsidRPr="007D631D" w:rsidRDefault="00CE42B2" w:rsidP="00C74FCC">
      <w:pPr>
        <w:tabs>
          <w:tab w:val="left" w:pos="5835"/>
        </w:tabs>
        <w:jc w:val="both"/>
        <w:rPr>
          <w:rFonts w:ascii="Arial" w:hAnsi="Arial" w:cs="Arial"/>
        </w:rPr>
      </w:pPr>
      <w:del w:id="120" w:author="Juan de Jesus Romero" w:date="2016-07-25T14:08:00Z">
        <w:r w:rsidDel="00FD2C6D">
          <w:rPr>
            <w:rFonts w:ascii="Arial" w:hAnsi="Arial" w:cs="Arial"/>
          </w:rPr>
          <w:delText>función</w:delText>
        </w:r>
      </w:del>
    </w:p>
    <w:sectPr w:rsidR="00C74FCC" w:rsidRPr="007D63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D1DA0"/>
    <w:multiLevelType w:val="hybridMultilevel"/>
    <w:tmpl w:val="7640E4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56427B1A"/>
    <w:multiLevelType w:val="hybridMultilevel"/>
    <w:tmpl w:val="C3FC2A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an de Jesus Romero">
    <w15:presenceInfo w15:providerId="AD" w15:userId="S-1-5-21-641248171-720876432-635509203-12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72B"/>
    <w:rsid w:val="00012931"/>
    <w:rsid w:val="00087BF1"/>
    <w:rsid w:val="0010272B"/>
    <w:rsid w:val="00114CFB"/>
    <w:rsid w:val="00121783"/>
    <w:rsid w:val="0016215B"/>
    <w:rsid w:val="001F1901"/>
    <w:rsid w:val="001F63C4"/>
    <w:rsid w:val="002A18E5"/>
    <w:rsid w:val="002B2AE5"/>
    <w:rsid w:val="002C0CF3"/>
    <w:rsid w:val="0036715F"/>
    <w:rsid w:val="00373FE8"/>
    <w:rsid w:val="003A3DDD"/>
    <w:rsid w:val="003A3F42"/>
    <w:rsid w:val="003C042A"/>
    <w:rsid w:val="003D3911"/>
    <w:rsid w:val="003D73CC"/>
    <w:rsid w:val="0040332C"/>
    <w:rsid w:val="00404CD1"/>
    <w:rsid w:val="004806EF"/>
    <w:rsid w:val="004833E0"/>
    <w:rsid w:val="004B71A6"/>
    <w:rsid w:val="004F3C41"/>
    <w:rsid w:val="0053642F"/>
    <w:rsid w:val="00557D68"/>
    <w:rsid w:val="005767F1"/>
    <w:rsid w:val="005A0C1E"/>
    <w:rsid w:val="00682FA1"/>
    <w:rsid w:val="00700247"/>
    <w:rsid w:val="00726530"/>
    <w:rsid w:val="0075233C"/>
    <w:rsid w:val="007754BB"/>
    <w:rsid w:val="007D631D"/>
    <w:rsid w:val="00820D1A"/>
    <w:rsid w:val="008326D0"/>
    <w:rsid w:val="008548B6"/>
    <w:rsid w:val="0088717E"/>
    <w:rsid w:val="008975AA"/>
    <w:rsid w:val="008F1FF3"/>
    <w:rsid w:val="009075B1"/>
    <w:rsid w:val="00945E35"/>
    <w:rsid w:val="00986490"/>
    <w:rsid w:val="00A1294A"/>
    <w:rsid w:val="00A211AF"/>
    <w:rsid w:val="00A62DC0"/>
    <w:rsid w:val="00A97A4B"/>
    <w:rsid w:val="00AC069E"/>
    <w:rsid w:val="00AD2BB4"/>
    <w:rsid w:val="00AD763A"/>
    <w:rsid w:val="00B4035A"/>
    <w:rsid w:val="00BA5C9B"/>
    <w:rsid w:val="00BB1666"/>
    <w:rsid w:val="00BB6A80"/>
    <w:rsid w:val="00C74FCC"/>
    <w:rsid w:val="00CE42B2"/>
    <w:rsid w:val="00D52D06"/>
    <w:rsid w:val="00D85467"/>
    <w:rsid w:val="00D96548"/>
    <w:rsid w:val="00DE7FC8"/>
    <w:rsid w:val="00E24A76"/>
    <w:rsid w:val="00EC5733"/>
    <w:rsid w:val="00EF43A8"/>
    <w:rsid w:val="00F214D2"/>
    <w:rsid w:val="00F35387"/>
    <w:rsid w:val="00FC106C"/>
    <w:rsid w:val="00FD1F11"/>
    <w:rsid w:val="00FD2C6D"/>
    <w:rsid w:val="00FE7C3B"/>
    <w:rsid w:val="00FF34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22425E-0058-41C1-AEDF-0281555AC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272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129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AD763A"/>
    <w:rPr>
      <w:color w:val="808080"/>
    </w:rPr>
  </w:style>
  <w:style w:type="paragraph" w:styleId="Prrafodelista">
    <w:name w:val="List Paragraph"/>
    <w:basedOn w:val="Normal"/>
    <w:uiPriority w:val="34"/>
    <w:qFormat/>
    <w:rsid w:val="005A0C1E"/>
    <w:pPr>
      <w:ind w:left="720"/>
      <w:contextualSpacing/>
    </w:pPr>
  </w:style>
  <w:style w:type="paragraph" w:styleId="Textodeglobo">
    <w:name w:val="Balloon Text"/>
    <w:basedOn w:val="Normal"/>
    <w:link w:val="TextodegloboCar"/>
    <w:uiPriority w:val="99"/>
    <w:semiHidden/>
    <w:unhideWhenUsed/>
    <w:rsid w:val="00CE42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E42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s-CO" sz="1400">
                <a:latin typeface="Arial" panose="020B0604020202020204" pitchFamily="34" charset="0"/>
                <a:cs typeface="Arial" panose="020B0604020202020204" pitchFamily="34" charset="0"/>
              </a:rPr>
              <a:t>Histograma de probabilidades</a:t>
            </a:r>
            <a:r>
              <a:rPr lang="es-CO" sz="1400" baseline="0">
                <a:latin typeface="Arial" panose="020B0604020202020204" pitchFamily="34" charset="0"/>
                <a:cs typeface="Arial" panose="020B0604020202020204" pitchFamily="34" charset="0"/>
              </a:rPr>
              <a:t> par ala variable aleatoria X</a:t>
            </a:r>
            <a:endParaRPr lang="es-CO" sz="1400">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s-CO"/>
        </a:p>
      </c:txPr>
    </c:title>
    <c:autoTitleDeleted val="0"/>
    <c:plotArea>
      <c:layout/>
      <c:barChart>
        <c:barDir val="col"/>
        <c:grouping val="clustered"/>
        <c:varyColors val="0"/>
        <c:ser>
          <c:idx val="0"/>
          <c:order val="0"/>
          <c:tx>
            <c:strRef>
              <c:f>Hoja1!$E$2</c:f>
              <c:strCache>
                <c:ptCount val="1"/>
                <c:pt idx="0">
                  <c:v>x=0</c:v>
                </c:pt>
              </c:strCache>
            </c:strRef>
          </c:tx>
          <c:spPr>
            <a:solidFill>
              <a:schemeClr val="accent1"/>
            </a:solidFill>
            <a:ln>
              <a:noFill/>
            </a:ln>
            <a:effectLst/>
          </c:spPr>
          <c:invertIfNegative val="0"/>
          <c:val>
            <c:numRef>
              <c:f>Hoja1!$F$2</c:f>
              <c:numCache>
                <c:formatCode>General</c:formatCode>
                <c:ptCount val="1"/>
                <c:pt idx="0">
                  <c:v>8.0999999999999996E-3</c:v>
                </c:pt>
              </c:numCache>
            </c:numRef>
          </c:val>
        </c:ser>
        <c:ser>
          <c:idx val="1"/>
          <c:order val="1"/>
          <c:tx>
            <c:strRef>
              <c:f>Hoja1!$E$3</c:f>
              <c:strCache>
                <c:ptCount val="1"/>
                <c:pt idx="0">
                  <c:v>x=1</c:v>
                </c:pt>
              </c:strCache>
            </c:strRef>
          </c:tx>
          <c:spPr>
            <a:solidFill>
              <a:schemeClr val="accent2"/>
            </a:solidFill>
            <a:ln>
              <a:noFill/>
            </a:ln>
            <a:effectLst/>
          </c:spPr>
          <c:invertIfNegative val="0"/>
          <c:val>
            <c:numRef>
              <c:f>Hoja1!$F$3</c:f>
              <c:numCache>
                <c:formatCode>General</c:formatCode>
                <c:ptCount val="1"/>
                <c:pt idx="0">
                  <c:v>7.5600000000000001E-2</c:v>
                </c:pt>
              </c:numCache>
            </c:numRef>
          </c:val>
        </c:ser>
        <c:ser>
          <c:idx val="2"/>
          <c:order val="2"/>
          <c:tx>
            <c:strRef>
              <c:f>Hoja1!$E$4</c:f>
              <c:strCache>
                <c:ptCount val="1"/>
                <c:pt idx="0">
                  <c:v>x=2</c:v>
                </c:pt>
              </c:strCache>
            </c:strRef>
          </c:tx>
          <c:spPr>
            <a:solidFill>
              <a:schemeClr val="accent3"/>
            </a:solidFill>
            <a:ln>
              <a:noFill/>
            </a:ln>
            <a:effectLst/>
          </c:spPr>
          <c:invertIfNegative val="0"/>
          <c:val>
            <c:numRef>
              <c:f>Hoja1!$F$4</c:f>
              <c:numCache>
                <c:formatCode>General</c:formatCode>
                <c:ptCount val="1"/>
                <c:pt idx="0">
                  <c:v>0.26459999999999995</c:v>
                </c:pt>
              </c:numCache>
            </c:numRef>
          </c:val>
        </c:ser>
        <c:ser>
          <c:idx val="3"/>
          <c:order val="3"/>
          <c:tx>
            <c:strRef>
              <c:f>Hoja1!$E$5</c:f>
              <c:strCache>
                <c:ptCount val="1"/>
                <c:pt idx="0">
                  <c:v>x=3</c:v>
                </c:pt>
              </c:strCache>
            </c:strRef>
          </c:tx>
          <c:spPr>
            <a:solidFill>
              <a:schemeClr val="accent4"/>
            </a:solidFill>
            <a:ln>
              <a:noFill/>
            </a:ln>
            <a:effectLst/>
          </c:spPr>
          <c:invertIfNegative val="0"/>
          <c:val>
            <c:numRef>
              <c:f>Hoja1!$F$5</c:f>
              <c:numCache>
                <c:formatCode>General</c:formatCode>
                <c:ptCount val="1"/>
                <c:pt idx="0">
                  <c:v>0.41159999999999997</c:v>
                </c:pt>
              </c:numCache>
            </c:numRef>
          </c:val>
        </c:ser>
        <c:ser>
          <c:idx val="4"/>
          <c:order val="4"/>
          <c:tx>
            <c:strRef>
              <c:f>Hoja1!$E$6</c:f>
              <c:strCache>
                <c:ptCount val="1"/>
                <c:pt idx="0">
                  <c:v>x=4</c:v>
                </c:pt>
              </c:strCache>
            </c:strRef>
          </c:tx>
          <c:spPr>
            <a:solidFill>
              <a:schemeClr val="accent5"/>
            </a:solidFill>
            <a:ln>
              <a:noFill/>
            </a:ln>
            <a:effectLst/>
          </c:spPr>
          <c:invertIfNegative val="0"/>
          <c:val>
            <c:numRef>
              <c:f>Hoja1!$F$6</c:f>
              <c:numCache>
                <c:formatCode>General</c:formatCode>
                <c:ptCount val="1"/>
                <c:pt idx="0">
                  <c:v>0.24009999999999992</c:v>
                </c:pt>
              </c:numCache>
            </c:numRef>
          </c:val>
        </c:ser>
        <c:dLbls>
          <c:showLegendKey val="0"/>
          <c:showVal val="0"/>
          <c:showCatName val="0"/>
          <c:showSerName val="0"/>
          <c:showPercent val="0"/>
          <c:showBubbleSize val="0"/>
        </c:dLbls>
        <c:gapWidth val="199"/>
        <c:axId val="488991664"/>
        <c:axId val="488992056"/>
      </c:barChart>
      <c:catAx>
        <c:axId val="488991664"/>
        <c:scaling>
          <c:orientation val="minMax"/>
        </c:scaling>
        <c:delete val="1"/>
        <c:axPos val="b"/>
        <c:numFmt formatCode="General" sourceLinked="1"/>
        <c:majorTickMark val="none"/>
        <c:minorTickMark val="none"/>
        <c:tickLblPos val="nextTo"/>
        <c:crossAx val="488992056"/>
        <c:crosses val="autoZero"/>
        <c:auto val="1"/>
        <c:lblAlgn val="ctr"/>
        <c:lblOffset val="100"/>
        <c:noMultiLvlLbl val="0"/>
      </c:catAx>
      <c:valAx>
        <c:axId val="48899205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889916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669</TotalTime>
  <Pages>10</Pages>
  <Words>2475</Words>
  <Characters>13616</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de Jesus Romero</dc:creator>
  <cp:keywords/>
  <dc:description/>
  <cp:lastModifiedBy>Juan de Jesus Romero</cp:lastModifiedBy>
  <cp:revision>45</cp:revision>
  <dcterms:created xsi:type="dcterms:W3CDTF">2016-07-24T23:00:00Z</dcterms:created>
  <dcterms:modified xsi:type="dcterms:W3CDTF">2016-07-25T19:24:00Z</dcterms:modified>
</cp:coreProperties>
</file>