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173A6D" w14:textId="77777777" w:rsidR="00D82497" w:rsidRPr="00012B84" w:rsidRDefault="00D82497" w:rsidP="00F31C53">
      <w:pPr>
        <w:rPr>
          <w:rFonts w:ascii="Times New Roman" w:hAnsi="Times New Roman" w:cs="Times New Roman"/>
          <w:b/>
        </w:rPr>
      </w:pPr>
      <w:r w:rsidRPr="00012B84">
        <w:rPr>
          <w:rFonts w:ascii="Times New Roman" w:hAnsi="Times New Roman" w:cs="Times New Roman"/>
          <w:b/>
        </w:rPr>
        <w:t>Guía didáctica</w:t>
      </w:r>
    </w:p>
    <w:p w14:paraId="7A467E94" w14:textId="77777777" w:rsidR="00217DE6" w:rsidRPr="00012B84" w:rsidRDefault="00217DE6" w:rsidP="00F31C53">
      <w:pPr>
        <w:rPr>
          <w:rFonts w:ascii="Times New Roman" w:hAnsi="Times New Roman" w:cs="Times New Roman"/>
          <w:b/>
        </w:rPr>
      </w:pPr>
    </w:p>
    <w:p w14:paraId="7D72E547" w14:textId="1A4B306E" w:rsidR="00217DE6" w:rsidRPr="00012B84" w:rsidRDefault="00217DE6" w:rsidP="00F31C53">
      <w:pPr>
        <w:rPr>
          <w:rFonts w:ascii="Times New Roman" w:hAnsi="Times New Roman" w:cs="Times New Roman"/>
          <w:b/>
        </w:rPr>
      </w:pPr>
      <w:r w:rsidRPr="00012B84">
        <w:rPr>
          <w:rFonts w:ascii="Times New Roman" w:hAnsi="Times New Roman" w:cs="Times New Roman"/>
          <w:b/>
        </w:rPr>
        <w:t xml:space="preserve">Tema: </w:t>
      </w:r>
      <w:r w:rsidR="00EE2BE1" w:rsidRPr="00012B84">
        <w:rPr>
          <w:rFonts w:ascii="Times New Roman" w:hAnsi="Times New Roman" w:cs="Times New Roman"/>
          <w:b/>
        </w:rPr>
        <w:t>La</w:t>
      </w:r>
      <w:r w:rsidR="00CB095A">
        <w:rPr>
          <w:rFonts w:ascii="Times New Roman" w:hAnsi="Times New Roman" w:cs="Times New Roman"/>
          <w:b/>
        </w:rPr>
        <w:t xml:space="preserve"> estadística y la</w:t>
      </w:r>
      <w:ins w:id="0" w:author="Juan de Jesus Romero" w:date="2016-08-08T09:12:00Z">
        <w:r w:rsidR="001447C6">
          <w:rPr>
            <w:rFonts w:ascii="Times New Roman" w:hAnsi="Times New Roman" w:cs="Times New Roman"/>
            <w:b/>
          </w:rPr>
          <w:t xml:space="preserve"> </w:t>
        </w:r>
      </w:ins>
      <w:r w:rsidR="00CB095A">
        <w:rPr>
          <w:rFonts w:ascii="Times New Roman" w:hAnsi="Times New Roman" w:cs="Times New Roman"/>
          <w:b/>
        </w:rPr>
        <w:t>p</w:t>
      </w:r>
      <w:r w:rsidR="001447C6">
        <w:rPr>
          <w:rFonts w:ascii="Times New Roman" w:hAnsi="Times New Roman" w:cs="Times New Roman"/>
          <w:b/>
        </w:rPr>
        <w:t>robabilidad</w:t>
      </w:r>
    </w:p>
    <w:p w14:paraId="40F439F5" w14:textId="77777777" w:rsidR="00CC2D61" w:rsidRPr="00012B84" w:rsidRDefault="00CC2D61" w:rsidP="00F31C53">
      <w:pPr>
        <w:rPr>
          <w:rFonts w:ascii="Times New Roman" w:hAnsi="Times New Roman" w:cs="Times New Roman"/>
          <w:b/>
        </w:rPr>
      </w:pPr>
    </w:p>
    <w:p w14:paraId="5523FED2" w14:textId="77777777" w:rsidR="00217DE6" w:rsidRPr="00012B84" w:rsidRDefault="00217DE6" w:rsidP="00F31C53">
      <w:pPr>
        <w:rPr>
          <w:rFonts w:ascii="Times New Roman" w:hAnsi="Times New Roman" w:cs="Times New Roman"/>
          <w:b/>
        </w:rPr>
      </w:pPr>
    </w:p>
    <w:p w14:paraId="60F396DA" w14:textId="5A3DD8B2" w:rsidR="00217DE6" w:rsidRPr="00012B84" w:rsidRDefault="00525F1F" w:rsidP="00F31C5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Estándares</w:t>
      </w:r>
    </w:p>
    <w:p w14:paraId="40EAA8CC" w14:textId="518DBF0E" w:rsidR="00217DE6" w:rsidRDefault="00217DE6" w:rsidP="00F31C53">
      <w:pPr>
        <w:rPr>
          <w:rFonts w:ascii="Times New Roman" w:hAnsi="Times New Roman" w:cs="Times New Roman"/>
          <w:b/>
        </w:rPr>
      </w:pPr>
      <w:r w:rsidRPr="00012B84">
        <w:rPr>
          <w:rFonts w:ascii="Times New Roman" w:hAnsi="Times New Roman" w:cs="Times New Roman"/>
          <w:b/>
        </w:rPr>
        <w:t xml:space="preserve">Pensamiento </w:t>
      </w:r>
      <w:r w:rsidR="001447C6">
        <w:rPr>
          <w:rFonts w:ascii="Times New Roman" w:hAnsi="Times New Roman" w:cs="Times New Roman"/>
          <w:b/>
        </w:rPr>
        <w:t>aleatorio y sistemas de datos</w:t>
      </w:r>
    </w:p>
    <w:p w14:paraId="0663E017" w14:textId="4C5AB499" w:rsidR="00315157" w:rsidRPr="00BE7095" w:rsidRDefault="00D12D2E">
      <w:pPr>
        <w:pStyle w:val="Prrafodelista"/>
        <w:numPr>
          <w:ilvl w:val="0"/>
          <w:numId w:val="15"/>
        </w:numPr>
        <w:autoSpaceDE w:val="0"/>
        <w:autoSpaceDN w:val="0"/>
        <w:adjustRightInd w:val="0"/>
        <w:rPr>
          <w:rFonts w:ascii="Times New Roman" w:hAnsi="Times New Roman" w:cs="Times New Roman"/>
          <w:b/>
        </w:rPr>
      </w:pPr>
      <w:r w:rsidRPr="00191348">
        <w:rPr>
          <w:rFonts w:ascii="Times New Roman" w:hAnsi="Times New Roman" w:cs="Times New Roman"/>
        </w:rPr>
        <w:t>Interpreto y comparo resultados de estudios con información estadística provenientes de medios de comunicación</w:t>
      </w:r>
      <w:r w:rsidR="00EE2BE1" w:rsidRPr="00BE7095">
        <w:rPr>
          <w:rFonts w:ascii="Times New Roman" w:hAnsi="Times New Roman" w:cs="Times New Roman"/>
          <w:lang w:val="es-CO" w:eastAsia="ja-JP"/>
        </w:rPr>
        <w:t>.</w:t>
      </w:r>
    </w:p>
    <w:p w14:paraId="3D1CA271" w14:textId="1A15FECB" w:rsidR="00D12D2E" w:rsidRPr="00191348" w:rsidRDefault="00D12D2E" w:rsidP="00F31C53">
      <w:pPr>
        <w:pStyle w:val="Prrafodelista"/>
        <w:numPr>
          <w:ilvl w:val="0"/>
          <w:numId w:val="15"/>
        </w:numPr>
        <w:autoSpaceDE w:val="0"/>
        <w:autoSpaceDN w:val="0"/>
        <w:adjustRightInd w:val="0"/>
        <w:rPr>
          <w:rFonts w:ascii="Times New Roman" w:hAnsi="Times New Roman" w:cs="Times New Roman"/>
          <w:b/>
        </w:rPr>
      </w:pPr>
      <w:r>
        <w:t>Describo tendencias que se observan en conjuntos de variables relacionadas</w:t>
      </w:r>
      <w:r w:rsidR="005E55B0">
        <w:t>.</w:t>
      </w:r>
    </w:p>
    <w:p w14:paraId="5C36487A" w14:textId="4B1E168C" w:rsidR="00D12D2E" w:rsidRPr="00191348" w:rsidRDefault="00D12D2E" w:rsidP="00F31C53">
      <w:pPr>
        <w:pStyle w:val="Prrafodelista"/>
        <w:numPr>
          <w:ilvl w:val="0"/>
          <w:numId w:val="15"/>
        </w:numPr>
        <w:autoSpaceDE w:val="0"/>
        <w:autoSpaceDN w:val="0"/>
        <w:adjustRightInd w:val="0"/>
        <w:rPr>
          <w:rFonts w:ascii="Times New Roman" w:hAnsi="Times New Roman" w:cs="Times New Roman"/>
          <w:b/>
        </w:rPr>
      </w:pPr>
      <w:r>
        <w:t>Uso comprensivamente algunas medidas de centralización, localización, dispersión y correlación (percentiles, cuartiles, centralidad, distancia, rango, varianza, covarianza y normalidad).</w:t>
      </w:r>
    </w:p>
    <w:p w14:paraId="5C53DE16" w14:textId="60A45F66" w:rsidR="00D12D2E" w:rsidRPr="00191348" w:rsidRDefault="00D12D2E" w:rsidP="00F31C53">
      <w:pPr>
        <w:pStyle w:val="Prrafodelista"/>
        <w:numPr>
          <w:ilvl w:val="0"/>
          <w:numId w:val="15"/>
        </w:numPr>
        <w:autoSpaceDE w:val="0"/>
        <w:autoSpaceDN w:val="0"/>
        <w:adjustRightInd w:val="0"/>
        <w:rPr>
          <w:rFonts w:ascii="Times New Roman" w:hAnsi="Times New Roman" w:cs="Times New Roman"/>
          <w:b/>
        </w:rPr>
      </w:pPr>
      <w:r>
        <w:t>Interpreto conceptos de probabilidad condicional e independencia de eventos.</w:t>
      </w:r>
    </w:p>
    <w:p w14:paraId="1CECC045" w14:textId="4914A872" w:rsidR="00D12D2E" w:rsidRPr="005522EB" w:rsidRDefault="00D12D2E" w:rsidP="00F31C53">
      <w:pPr>
        <w:pStyle w:val="Prrafodelista"/>
        <w:numPr>
          <w:ilvl w:val="0"/>
          <w:numId w:val="15"/>
        </w:numPr>
        <w:autoSpaceDE w:val="0"/>
        <w:autoSpaceDN w:val="0"/>
        <w:adjustRightInd w:val="0"/>
        <w:rPr>
          <w:rFonts w:ascii="Times New Roman" w:hAnsi="Times New Roman" w:cs="Times New Roman"/>
          <w:b/>
        </w:rPr>
      </w:pPr>
      <w:r>
        <w:t xml:space="preserve">Resuelvo y planteo problemas usando conceptos básicos de conteo y probabilidad (combinaciones, permutaciones, espacio </w:t>
      </w:r>
      <w:proofErr w:type="spellStart"/>
      <w:r>
        <w:t>muestral</w:t>
      </w:r>
      <w:proofErr w:type="spellEnd"/>
      <w:r>
        <w:t>, muestreo aleatorio, muestreo con remplazo).</w:t>
      </w:r>
    </w:p>
    <w:p w14:paraId="40987487" w14:textId="77777777" w:rsidR="00315157" w:rsidRPr="00012B84" w:rsidRDefault="00315157" w:rsidP="00F31C53">
      <w:pPr>
        <w:rPr>
          <w:rFonts w:ascii="Times New Roman" w:hAnsi="Times New Roman" w:cs="Times New Roman"/>
          <w:b/>
        </w:rPr>
      </w:pPr>
    </w:p>
    <w:p w14:paraId="664A5664" w14:textId="2A275920" w:rsidR="00315157" w:rsidRPr="00471E08" w:rsidRDefault="00525F1F" w:rsidP="00F31C5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Competencias</w:t>
      </w:r>
    </w:p>
    <w:p w14:paraId="54BE9EDA" w14:textId="77777777" w:rsidR="00606542" w:rsidRDefault="00606542" w:rsidP="00F31C53">
      <w:pPr>
        <w:rPr>
          <w:rFonts w:ascii="Times New Roman" w:hAnsi="Times New Roman" w:cs="Times New Roman"/>
          <w:b/>
          <w:lang w:val="uz-Cyrl-UZ"/>
        </w:rPr>
      </w:pPr>
    </w:p>
    <w:p w14:paraId="3A08EB80" w14:textId="7B297244" w:rsidR="009F5178" w:rsidRPr="00525F1F" w:rsidRDefault="009F5178" w:rsidP="00F31C53">
      <w:pPr>
        <w:pStyle w:val="Prrafodelista"/>
        <w:numPr>
          <w:ilvl w:val="0"/>
          <w:numId w:val="14"/>
        </w:numPr>
        <w:ind w:left="360"/>
        <w:rPr>
          <w:rFonts w:ascii="Times New Roman" w:hAnsi="Times New Roman" w:cs="Times New Roman"/>
          <w:lang w:val="uz-Cyrl-UZ"/>
        </w:rPr>
      </w:pPr>
      <w:r w:rsidRPr="00E07355">
        <w:rPr>
          <w:rFonts w:ascii="Times New Roman" w:hAnsi="Times New Roman" w:cs="Times New Roman"/>
          <w:lang w:val="uz-Cyrl-UZ"/>
        </w:rPr>
        <w:t xml:space="preserve">Reconocer </w:t>
      </w:r>
      <w:r w:rsidR="00EE5B9E">
        <w:rPr>
          <w:rFonts w:ascii="Times New Roman" w:hAnsi="Times New Roman" w:cs="Times New Roman"/>
          <w:lang w:val="es-CO"/>
        </w:rPr>
        <w:t xml:space="preserve">contextos donde sea necesario </w:t>
      </w:r>
      <w:r w:rsidRPr="00E07355">
        <w:rPr>
          <w:rFonts w:ascii="Times New Roman" w:hAnsi="Times New Roman" w:cs="Times New Roman"/>
          <w:lang w:val="uz-Cyrl-UZ"/>
        </w:rPr>
        <w:t>identificar</w:t>
      </w:r>
      <w:r w:rsidR="00EE5B9E">
        <w:rPr>
          <w:rFonts w:ascii="Times New Roman" w:hAnsi="Times New Roman" w:cs="Times New Roman"/>
          <w:lang w:val="es-CO"/>
        </w:rPr>
        <w:t xml:space="preserve"> fuentes de información, recolectarla, organizarla y analizarla</w:t>
      </w:r>
      <w:r w:rsidR="0010140A">
        <w:rPr>
          <w:rFonts w:ascii="Times New Roman" w:hAnsi="Times New Roman" w:cs="Times New Roman"/>
          <w:lang w:val="es-CO"/>
        </w:rPr>
        <w:t>,</w:t>
      </w:r>
      <w:r w:rsidR="00AB598E">
        <w:rPr>
          <w:rFonts w:ascii="Times New Roman" w:hAnsi="Times New Roman" w:cs="Times New Roman"/>
          <w:lang w:val="es-CO"/>
        </w:rPr>
        <w:t xml:space="preserve"> </w:t>
      </w:r>
      <w:r w:rsidR="00EE5B9E">
        <w:rPr>
          <w:rFonts w:ascii="Times New Roman" w:hAnsi="Times New Roman" w:cs="Times New Roman"/>
          <w:lang w:val="es-CO"/>
        </w:rPr>
        <w:t>enfocándose en la caracterización de poblaciones desde el estudio de muestras, y con el objeto de predecir o pronosticar comportamientos o tendencias</w:t>
      </w:r>
      <w:r w:rsidR="00525F1F">
        <w:rPr>
          <w:rFonts w:ascii="Times New Roman" w:hAnsi="Times New Roman" w:cs="Times New Roman"/>
          <w:lang w:val="uz-Cyrl-UZ"/>
        </w:rPr>
        <w:t>.</w:t>
      </w:r>
    </w:p>
    <w:p w14:paraId="18644BC4" w14:textId="0011A433" w:rsidR="009F5178" w:rsidRPr="00E07355" w:rsidRDefault="00EE5B9E" w:rsidP="00F31C53">
      <w:pPr>
        <w:pStyle w:val="Prrafodelista"/>
        <w:numPr>
          <w:ilvl w:val="0"/>
          <w:numId w:val="14"/>
        </w:numPr>
        <w:ind w:left="360"/>
        <w:rPr>
          <w:rFonts w:ascii="Times New Roman" w:hAnsi="Times New Roman" w:cs="Times New Roman"/>
          <w:lang w:val="uz-Cyrl-UZ"/>
        </w:rPr>
      </w:pPr>
      <w:r>
        <w:rPr>
          <w:rFonts w:ascii="Times New Roman" w:hAnsi="Times New Roman" w:cs="Times New Roman"/>
          <w:lang w:val="es-CO"/>
        </w:rPr>
        <w:t xml:space="preserve">Analizar diferentes experimentos aleatorios y sus características, determinando la probabilidad de ocurrencia de </w:t>
      </w:r>
      <w:r w:rsidR="0010140A">
        <w:rPr>
          <w:rFonts w:ascii="Times New Roman" w:hAnsi="Times New Roman" w:cs="Times New Roman"/>
          <w:lang w:val="es-CO"/>
        </w:rPr>
        <w:t xml:space="preserve">cierto </w:t>
      </w:r>
      <w:r>
        <w:rPr>
          <w:rFonts w:ascii="Times New Roman" w:hAnsi="Times New Roman" w:cs="Times New Roman"/>
          <w:lang w:val="es-CO"/>
        </w:rPr>
        <w:t>evento, estableciendo las técnicas de conteo adecuadas para simplificar su cálculo e interpretándola como medida de incertidumbre asociada a la toma de decisiones</w:t>
      </w:r>
      <w:r w:rsidR="00243DC0">
        <w:rPr>
          <w:rFonts w:ascii="Times New Roman" w:hAnsi="Times New Roman" w:cs="Times New Roman"/>
        </w:rPr>
        <w:t>.</w:t>
      </w:r>
    </w:p>
    <w:p w14:paraId="5ABB61F0" w14:textId="3FD4F7FE" w:rsidR="009F5178" w:rsidRDefault="00E07355" w:rsidP="00F31C53">
      <w:pPr>
        <w:pStyle w:val="Prrafodelista"/>
        <w:numPr>
          <w:ilvl w:val="0"/>
          <w:numId w:val="14"/>
        </w:numPr>
        <w:ind w:left="360"/>
        <w:rPr>
          <w:rFonts w:ascii="Times New Roman" w:hAnsi="Times New Roman" w:cs="Times New Roman"/>
          <w:lang w:val="uz-Cyrl-UZ"/>
        </w:rPr>
      </w:pPr>
      <w:r w:rsidRPr="00E07355">
        <w:rPr>
          <w:rFonts w:ascii="Times New Roman" w:hAnsi="Times New Roman" w:cs="Times New Roman"/>
          <w:lang w:val="uz-Cyrl-UZ"/>
        </w:rPr>
        <w:t xml:space="preserve">Modelar matemáticamente </w:t>
      </w:r>
      <w:r w:rsidR="00EE5B9E">
        <w:rPr>
          <w:rFonts w:ascii="Times New Roman" w:hAnsi="Times New Roman" w:cs="Times New Roman"/>
          <w:lang w:val="es-CO"/>
        </w:rPr>
        <w:t xml:space="preserve">diferentes experimentos aleatorios mediante la construcción de distribuciones de frecuencias que optimicen el comportamiento de las variables aleatorias tanto discretas, como </w:t>
      </w:r>
      <w:r w:rsidR="000F7A79">
        <w:rPr>
          <w:rFonts w:ascii="Times New Roman" w:hAnsi="Times New Roman" w:cs="Times New Roman"/>
          <w:lang w:val="es-CO"/>
        </w:rPr>
        <w:t>continuas</w:t>
      </w:r>
      <w:r w:rsidRPr="00E07355">
        <w:rPr>
          <w:rFonts w:ascii="Times New Roman" w:hAnsi="Times New Roman" w:cs="Times New Roman"/>
          <w:lang w:val="uz-Cyrl-UZ"/>
        </w:rPr>
        <w:t>.</w:t>
      </w:r>
    </w:p>
    <w:p w14:paraId="62692CA8" w14:textId="709FDAED" w:rsidR="00606542" w:rsidRDefault="00EE5B9E" w:rsidP="00F31C53">
      <w:pPr>
        <w:tabs>
          <w:tab w:val="left" w:pos="5535"/>
        </w:tabs>
        <w:rPr>
          <w:rFonts w:ascii="Times New Roman" w:hAnsi="Times New Roman" w:cs="Times New Roman"/>
          <w:b/>
          <w:lang w:val="uz-Cyrl-UZ"/>
        </w:rPr>
      </w:pPr>
      <w:r>
        <w:rPr>
          <w:rFonts w:ascii="Times New Roman" w:hAnsi="Times New Roman" w:cs="Times New Roman"/>
          <w:b/>
          <w:lang w:val="uz-Cyrl-UZ"/>
        </w:rPr>
        <w:tab/>
      </w:r>
    </w:p>
    <w:p w14:paraId="36739009" w14:textId="7375AD89" w:rsidR="009F0E28" w:rsidRDefault="00525F1F" w:rsidP="00F31C53">
      <w:pPr>
        <w:rPr>
          <w:rFonts w:ascii="Times New Roman" w:hAnsi="Times New Roman" w:cs="Times New Roman"/>
          <w:b/>
          <w:lang w:val="uz-Cyrl-UZ"/>
        </w:rPr>
      </w:pPr>
      <w:r>
        <w:rPr>
          <w:rFonts w:ascii="Times New Roman" w:hAnsi="Times New Roman" w:cs="Times New Roman"/>
          <w:b/>
          <w:lang w:val="uz-Cyrl-UZ"/>
        </w:rPr>
        <w:t>Estrategia didáctica</w:t>
      </w:r>
    </w:p>
    <w:p w14:paraId="290A9D59" w14:textId="2BFFD2CE" w:rsidR="001B6C28" w:rsidRDefault="001B6C28" w:rsidP="00F31C53">
      <w:pPr>
        <w:rPr>
          <w:ins w:id="1" w:author="Juan de Jesus Romero" w:date="2016-08-08T10:02:00Z"/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 este tema se presentan dos grandes partes: la primera referida a análisis estadístico en una variable</w:t>
      </w:r>
      <w:r w:rsidR="004F4D0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y la segunda enfocada al cálculo de probabilidades </w:t>
      </w:r>
      <w:r w:rsidR="004F4D0D">
        <w:rPr>
          <w:rFonts w:ascii="Times New Roman" w:hAnsi="Times New Roman" w:cs="Times New Roman"/>
        </w:rPr>
        <w:t>teniendo en cuenta</w:t>
      </w:r>
      <w:ins w:id="2" w:author="Juan de Jesus Romero" w:date="2016-08-08T10:00:00Z">
        <w:r>
          <w:rPr>
            <w:rFonts w:ascii="Times New Roman" w:hAnsi="Times New Roman" w:cs="Times New Roman"/>
          </w:rPr>
          <w:t xml:space="preserve"> </w:t>
        </w:r>
      </w:ins>
      <w:r w:rsidR="004F4D0D">
        <w:rPr>
          <w:rFonts w:ascii="Times New Roman" w:hAnsi="Times New Roman" w:cs="Times New Roman"/>
        </w:rPr>
        <w:t>los conjuntos,</w:t>
      </w:r>
      <w:r>
        <w:rPr>
          <w:rFonts w:ascii="Times New Roman" w:hAnsi="Times New Roman" w:cs="Times New Roman"/>
        </w:rPr>
        <w:t xml:space="preserve"> el uso de </w:t>
      </w:r>
      <w:r w:rsidR="004F4D0D">
        <w:rPr>
          <w:rFonts w:ascii="Times New Roman" w:hAnsi="Times New Roman" w:cs="Times New Roman"/>
        </w:rPr>
        <w:t xml:space="preserve">las técnicas de </w:t>
      </w:r>
      <w:r>
        <w:rPr>
          <w:rFonts w:ascii="Times New Roman" w:hAnsi="Times New Roman" w:cs="Times New Roman"/>
        </w:rPr>
        <w:t>conteo y</w:t>
      </w:r>
      <w:r w:rsidR="000F7A79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="0010140A">
        <w:rPr>
          <w:rFonts w:ascii="Times New Roman" w:hAnsi="Times New Roman" w:cs="Times New Roman"/>
        </w:rPr>
        <w:t>por último</w:t>
      </w:r>
      <w:r w:rsidR="000F7A79">
        <w:rPr>
          <w:rFonts w:ascii="Times New Roman" w:hAnsi="Times New Roman" w:cs="Times New Roman"/>
        </w:rPr>
        <w:t>,</w:t>
      </w:r>
      <w:r w:rsidR="004F4D0D">
        <w:rPr>
          <w:rFonts w:ascii="Times New Roman" w:hAnsi="Times New Roman" w:cs="Times New Roman"/>
        </w:rPr>
        <w:t xml:space="preserve"> las</w:t>
      </w:r>
      <w:r>
        <w:rPr>
          <w:rFonts w:ascii="Times New Roman" w:hAnsi="Times New Roman" w:cs="Times New Roman"/>
        </w:rPr>
        <w:t xml:space="preserve"> distribuciones de probabilidad.</w:t>
      </w:r>
    </w:p>
    <w:p w14:paraId="0DC7E923" w14:textId="1046E887" w:rsidR="00902BA0" w:rsidRDefault="00525F1F" w:rsidP="00F31C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Para trabajar el tema del </w:t>
      </w:r>
      <w:r w:rsidR="001B6C28">
        <w:rPr>
          <w:rFonts w:ascii="Times New Roman" w:hAnsi="Times New Roman" w:cs="Times New Roman"/>
        </w:rPr>
        <w:t>análisis estadístico</w:t>
      </w:r>
      <w:r w:rsidR="00902BA0">
        <w:rPr>
          <w:rFonts w:ascii="Times New Roman" w:hAnsi="Times New Roman" w:cs="Times New Roman"/>
        </w:rPr>
        <w:t xml:space="preserve"> es importante plantear</w:t>
      </w:r>
      <w:r w:rsidR="001B6C28">
        <w:rPr>
          <w:rFonts w:ascii="Times New Roman" w:hAnsi="Times New Roman" w:cs="Times New Roman"/>
        </w:rPr>
        <w:t xml:space="preserve"> contextos reales y cercanos</w:t>
      </w:r>
      <w:r w:rsidR="00902BA0">
        <w:rPr>
          <w:rFonts w:ascii="Times New Roman" w:hAnsi="Times New Roman" w:cs="Times New Roman"/>
        </w:rPr>
        <w:t xml:space="preserve"> </w:t>
      </w:r>
      <w:r w:rsidR="001B6C28">
        <w:rPr>
          <w:rFonts w:ascii="Times New Roman" w:hAnsi="Times New Roman" w:cs="Times New Roman"/>
        </w:rPr>
        <w:t xml:space="preserve">en los cuales sea posible identificar con claridad la población objetivo, el marco </w:t>
      </w:r>
      <w:proofErr w:type="spellStart"/>
      <w:r w:rsidR="001B6C28">
        <w:rPr>
          <w:rFonts w:ascii="Times New Roman" w:hAnsi="Times New Roman" w:cs="Times New Roman"/>
        </w:rPr>
        <w:t>muestral</w:t>
      </w:r>
      <w:proofErr w:type="spellEnd"/>
      <w:r w:rsidR="001B6C28">
        <w:rPr>
          <w:rFonts w:ascii="Times New Roman" w:hAnsi="Times New Roman" w:cs="Times New Roman"/>
        </w:rPr>
        <w:t xml:space="preserve"> y cómo </w:t>
      </w:r>
      <w:r w:rsidR="002C7A52">
        <w:rPr>
          <w:rFonts w:ascii="Times New Roman" w:hAnsi="Times New Roman" w:cs="Times New Roman"/>
        </w:rPr>
        <w:t xml:space="preserve">se selecciona la muestra. </w:t>
      </w:r>
      <w:r w:rsidR="00902BA0">
        <w:rPr>
          <w:rFonts w:ascii="Times New Roman" w:hAnsi="Times New Roman" w:cs="Times New Roman"/>
        </w:rPr>
        <w:t xml:space="preserve">En esta parte se propone utilizar el interactivo La estadística, en el cual se plantean </w:t>
      </w:r>
      <w:r w:rsidR="000F7A79">
        <w:rPr>
          <w:rFonts w:ascii="Times New Roman" w:hAnsi="Times New Roman" w:cs="Times New Roman"/>
        </w:rPr>
        <w:t xml:space="preserve">distintos </w:t>
      </w:r>
      <w:r w:rsidR="00902BA0">
        <w:rPr>
          <w:rFonts w:ascii="Times New Roman" w:hAnsi="Times New Roman" w:cs="Times New Roman"/>
        </w:rPr>
        <w:t>aspectos sobre el análisis.</w:t>
      </w:r>
    </w:p>
    <w:p w14:paraId="51BE925A" w14:textId="14A403DE" w:rsidR="00902BA0" w:rsidRDefault="002C7A52" w:rsidP="00F31C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Igualmente, es recomendable hablar </w:t>
      </w:r>
      <w:r w:rsidR="007B3DF9">
        <w:rPr>
          <w:rFonts w:ascii="Times New Roman" w:hAnsi="Times New Roman" w:cs="Times New Roman"/>
        </w:rPr>
        <w:t xml:space="preserve">con </w:t>
      </w:r>
      <w:r>
        <w:rPr>
          <w:rFonts w:ascii="Times New Roman" w:hAnsi="Times New Roman" w:cs="Times New Roman"/>
        </w:rPr>
        <w:t xml:space="preserve">los estudiantes </w:t>
      </w:r>
      <w:r w:rsidR="00902BA0">
        <w:rPr>
          <w:rFonts w:ascii="Times New Roman" w:hAnsi="Times New Roman" w:cs="Times New Roman"/>
        </w:rPr>
        <w:t>sobre</w:t>
      </w:r>
      <w:r>
        <w:rPr>
          <w:rFonts w:ascii="Times New Roman" w:hAnsi="Times New Roman" w:cs="Times New Roman"/>
        </w:rPr>
        <w:t xml:space="preserve"> los diferentes tipos de muestreo y los </w:t>
      </w:r>
      <w:r w:rsidR="007B3DF9">
        <w:rPr>
          <w:rFonts w:ascii="Times New Roman" w:hAnsi="Times New Roman" w:cs="Times New Roman"/>
        </w:rPr>
        <w:t xml:space="preserve">diversos </w:t>
      </w:r>
      <w:r>
        <w:rPr>
          <w:rFonts w:ascii="Times New Roman" w:hAnsi="Times New Roman" w:cs="Times New Roman"/>
        </w:rPr>
        <w:t>contextos donde es fácil aplicarlos.</w:t>
      </w:r>
      <w:ins w:id="3" w:author="Juan de Jesus Romero" w:date="2016-08-08T10:48:00Z">
        <w:r>
          <w:rPr>
            <w:rFonts w:ascii="Times New Roman" w:hAnsi="Times New Roman" w:cs="Times New Roman"/>
          </w:rPr>
          <w:t xml:space="preserve"> </w:t>
        </w:r>
      </w:ins>
    </w:p>
    <w:p w14:paraId="2C14CB9B" w14:textId="0CE2F51A" w:rsidR="00902BA0" w:rsidRDefault="00902BA0" w:rsidP="00F31C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manera de análisis de contextos y análisis gráfico es útil trabajar con los recursos Analiza gráficas estadísticas y resuelve situaciones problema con la información del gráfico.</w:t>
      </w:r>
    </w:p>
    <w:p w14:paraId="0341C303" w14:textId="77777777" w:rsidR="00902BA0" w:rsidRDefault="00902BA0" w:rsidP="00F31C53">
      <w:pPr>
        <w:rPr>
          <w:rFonts w:ascii="Times New Roman" w:hAnsi="Times New Roman" w:cs="Times New Roman"/>
        </w:rPr>
      </w:pPr>
    </w:p>
    <w:p w14:paraId="47669052" w14:textId="77777777" w:rsidR="002C7A52" w:rsidRDefault="002C7A52" w:rsidP="00F31C53">
      <w:pPr>
        <w:rPr>
          <w:ins w:id="4" w:author="Juan de Jesus Romero" w:date="2016-08-08T10:55:00Z"/>
          <w:rFonts w:ascii="Times New Roman" w:hAnsi="Times New Roman" w:cs="Times New Roman"/>
        </w:rPr>
      </w:pPr>
    </w:p>
    <w:p w14:paraId="180F662C" w14:textId="73351A36" w:rsidR="00341C4E" w:rsidRDefault="002C7A52" w:rsidP="00F31C53">
      <w:pPr>
        <w:rPr>
          <w:ins w:id="5" w:author="Juan de Jesus Romero" w:date="2016-08-08T10:56:00Z"/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Para la construcción de diagramas de cajas, use ejemplos en los cuales sea posible identificar datos inusuales. Calcule los valores de las medidas de tendencia central y de dispersión con los datos completos y</w:t>
      </w:r>
      <w:r w:rsidR="007B3DF9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luego</w:t>
      </w:r>
      <w:r w:rsidR="007B3DF9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sin los datos inusuales, eso le permitirá a los estudiantes identificar la influencia que tiene un dato de estas características y de la importancia de construir el diagrama de cajas.</w:t>
      </w:r>
      <w:r w:rsidR="00647330">
        <w:rPr>
          <w:rFonts w:ascii="Times New Roman" w:hAnsi="Times New Roman" w:cs="Times New Roman"/>
        </w:rPr>
        <w:t xml:space="preserve"> En esta parte puede usar los recursos Compara dos series de datos con las medidas estadísticas y Halla las medidas de tendencia central.</w:t>
      </w:r>
    </w:p>
    <w:p w14:paraId="219E40D8" w14:textId="77777777" w:rsidR="002C7A52" w:rsidRDefault="002C7A52" w:rsidP="00F31C53">
      <w:pPr>
        <w:rPr>
          <w:ins w:id="6" w:author="Juan de Jesus Romero" w:date="2016-08-08T10:56:00Z"/>
          <w:rFonts w:ascii="Times New Roman" w:hAnsi="Times New Roman" w:cs="Times New Roman"/>
        </w:rPr>
      </w:pPr>
    </w:p>
    <w:p w14:paraId="278AAC16" w14:textId="573B7D28" w:rsidR="002C7A52" w:rsidRDefault="002C7A52" w:rsidP="00F31C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Construya ejemplos en los cuales sea posible establecer la relación que hay entre los valores de las medidas de tendencia central</w:t>
      </w:r>
      <w:r w:rsidR="003A1E7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la forma de los histogramas y los diagramas de cajas</w:t>
      </w:r>
      <w:r w:rsidR="003A1E7C">
        <w:rPr>
          <w:rFonts w:ascii="Times New Roman" w:hAnsi="Times New Roman" w:cs="Times New Roman"/>
        </w:rPr>
        <w:t>; este estilo de ejemplos</w:t>
      </w:r>
      <w:ins w:id="7" w:author="Juan de Jesus Romero" w:date="2016-08-08T10:57:00Z">
        <w:r>
          <w:rPr>
            <w:rFonts w:ascii="Times New Roman" w:hAnsi="Times New Roman" w:cs="Times New Roman"/>
          </w:rPr>
          <w:t xml:space="preserve"> </w:t>
        </w:r>
      </w:ins>
      <w:r w:rsidR="003A1E7C">
        <w:rPr>
          <w:rFonts w:ascii="Times New Roman" w:hAnsi="Times New Roman" w:cs="Times New Roman"/>
        </w:rPr>
        <w:t>permite</w:t>
      </w:r>
      <w:ins w:id="8" w:author="Juan de Jesus Romero" w:date="2016-08-08T10:57:00Z">
        <w:r w:rsidR="005D746A">
          <w:rPr>
            <w:rFonts w:ascii="Times New Roman" w:hAnsi="Times New Roman" w:cs="Times New Roman"/>
          </w:rPr>
          <w:t xml:space="preserve"> </w:t>
        </w:r>
      </w:ins>
      <w:r w:rsidR="005D746A">
        <w:rPr>
          <w:rFonts w:ascii="Times New Roman" w:hAnsi="Times New Roman" w:cs="Times New Roman"/>
        </w:rPr>
        <w:t>que los estudiantes apliquen los conceptos trabajados en un contexto real</w:t>
      </w:r>
      <w:ins w:id="9" w:author="Juan de Jesus Romero" w:date="2016-08-08T10:57:00Z">
        <w:r w:rsidR="005D746A">
          <w:rPr>
            <w:rFonts w:ascii="Times New Roman" w:hAnsi="Times New Roman" w:cs="Times New Roman"/>
          </w:rPr>
          <w:t xml:space="preserve"> </w:t>
        </w:r>
      </w:ins>
      <w:r w:rsidR="003A1E7C">
        <w:rPr>
          <w:rFonts w:ascii="Times New Roman" w:hAnsi="Times New Roman" w:cs="Times New Roman"/>
        </w:rPr>
        <w:t>en el cual pueden elaborar</w:t>
      </w:r>
      <w:ins w:id="10" w:author="Juan de Jesus Romero" w:date="2016-08-08T10:57:00Z">
        <w:r w:rsidR="005D746A">
          <w:rPr>
            <w:rFonts w:ascii="Times New Roman" w:hAnsi="Times New Roman" w:cs="Times New Roman"/>
          </w:rPr>
          <w:t xml:space="preserve"> </w:t>
        </w:r>
      </w:ins>
      <w:r w:rsidR="005D746A">
        <w:rPr>
          <w:rFonts w:ascii="Times New Roman" w:hAnsi="Times New Roman" w:cs="Times New Roman"/>
        </w:rPr>
        <w:t>inferencias adecuadas.</w:t>
      </w:r>
    </w:p>
    <w:p w14:paraId="17055E32" w14:textId="77777777" w:rsidR="00341C4E" w:rsidRDefault="00341C4E" w:rsidP="00F31C53">
      <w:pPr>
        <w:rPr>
          <w:rFonts w:ascii="Times New Roman" w:hAnsi="Times New Roman" w:cs="Times New Roman"/>
        </w:rPr>
      </w:pPr>
    </w:p>
    <w:p w14:paraId="21E5B741" w14:textId="2D44DE38" w:rsidR="003A1E7C" w:rsidRDefault="005D746A" w:rsidP="00F31C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 iniciar el cálculo de probabilidades</w:t>
      </w:r>
      <w:r w:rsidR="003A1E7C">
        <w:rPr>
          <w:rFonts w:ascii="Times New Roman" w:hAnsi="Times New Roman" w:cs="Times New Roman"/>
        </w:rPr>
        <w:t xml:space="preserve"> trabaje </w:t>
      </w:r>
      <w:r>
        <w:rPr>
          <w:rFonts w:ascii="Times New Roman" w:hAnsi="Times New Roman" w:cs="Times New Roman"/>
        </w:rPr>
        <w:t xml:space="preserve">la construcción del espacio </w:t>
      </w:r>
      <w:proofErr w:type="spellStart"/>
      <w:r>
        <w:rPr>
          <w:rFonts w:ascii="Times New Roman" w:hAnsi="Times New Roman" w:cs="Times New Roman"/>
        </w:rPr>
        <w:t>muestral</w:t>
      </w:r>
      <w:proofErr w:type="spellEnd"/>
      <w:r>
        <w:rPr>
          <w:rFonts w:ascii="Times New Roman" w:hAnsi="Times New Roman" w:cs="Times New Roman"/>
        </w:rPr>
        <w:t xml:space="preserve"> de forma analítica, el uso de diagramas de </w:t>
      </w:r>
      <w:proofErr w:type="spellStart"/>
      <w:r>
        <w:rPr>
          <w:rFonts w:ascii="Times New Roman" w:hAnsi="Times New Roman" w:cs="Times New Roman"/>
        </w:rPr>
        <w:t>Venn</w:t>
      </w:r>
      <w:proofErr w:type="spellEnd"/>
      <w:r>
        <w:rPr>
          <w:rFonts w:ascii="Times New Roman" w:hAnsi="Times New Roman" w:cs="Times New Roman"/>
        </w:rPr>
        <w:t xml:space="preserve">, </w:t>
      </w:r>
      <w:r w:rsidR="004F35DA">
        <w:rPr>
          <w:rFonts w:ascii="Times New Roman" w:hAnsi="Times New Roman" w:cs="Times New Roman"/>
        </w:rPr>
        <w:t xml:space="preserve">así como </w:t>
      </w:r>
      <w:r w:rsidR="003A1E7C">
        <w:rPr>
          <w:rFonts w:ascii="Times New Roman" w:hAnsi="Times New Roman" w:cs="Times New Roman"/>
        </w:rPr>
        <w:t xml:space="preserve">la elaboración </w:t>
      </w:r>
      <w:r>
        <w:rPr>
          <w:rFonts w:ascii="Times New Roman" w:hAnsi="Times New Roman" w:cs="Times New Roman"/>
        </w:rPr>
        <w:t>de tablas de contingencia de una y dos entradas. Es</w:t>
      </w:r>
      <w:r w:rsidR="003A1E7C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 xml:space="preserve">o permite que se construya el concepto de probabilidad usando diferentes representaciones y estableciendo conexiones </w:t>
      </w:r>
      <w:r w:rsidR="003A1E7C">
        <w:rPr>
          <w:rFonts w:ascii="Times New Roman" w:hAnsi="Times New Roman" w:cs="Times New Roman"/>
        </w:rPr>
        <w:t>en</w:t>
      </w:r>
      <w:r>
        <w:rPr>
          <w:rFonts w:ascii="Times New Roman" w:hAnsi="Times New Roman" w:cs="Times New Roman"/>
        </w:rPr>
        <w:t xml:space="preserve"> </w:t>
      </w:r>
      <w:r w:rsidR="004F35DA">
        <w:rPr>
          <w:rFonts w:ascii="Times New Roman" w:hAnsi="Times New Roman" w:cs="Times New Roman"/>
        </w:rPr>
        <w:t xml:space="preserve">diversos </w:t>
      </w:r>
      <w:r w:rsidR="003A1E7C">
        <w:rPr>
          <w:rFonts w:ascii="Times New Roman" w:hAnsi="Times New Roman" w:cs="Times New Roman"/>
        </w:rPr>
        <w:t>contextos</w:t>
      </w:r>
      <w:r>
        <w:rPr>
          <w:rFonts w:ascii="Times New Roman" w:hAnsi="Times New Roman" w:cs="Times New Roman"/>
        </w:rPr>
        <w:t>.</w:t>
      </w:r>
    </w:p>
    <w:p w14:paraId="2D514CD0" w14:textId="6E5358BE" w:rsidR="005D746A" w:rsidRDefault="003A1E7C" w:rsidP="00F31C53">
      <w:pPr>
        <w:rPr>
          <w:ins w:id="11" w:author="Juan de Jesus Romero" w:date="2016-08-08T11:07:00Z"/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Proponga </w:t>
      </w:r>
      <w:r w:rsidR="005D746A">
        <w:rPr>
          <w:rFonts w:ascii="Times New Roman" w:hAnsi="Times New Roman" w:cs="Times New Roman"/>
        </w:rPr>
        <w:t xml:space="preserve">ejercicios en los cuales se construya el diagrama de </w:t>
      </w:r>
      <w:proofErr w:type="spellStart"/>
      <w:r w:rsidR="005D746A">
        <w:rPr>
          <w:rFonts w:ascii="Times New Roman" w:hAnsi="Times New Roman" w:cs="Times New Roman"/>
        </w:rPr>
        <w:t>Venn</w:t>
      </w:r>
      <w:proofErr w:type="spellEnd"/>
      <w:r w:rsidR="005D746A">
        <w:rPr>
          <w:rFonts w:ascii="Times New Roman" w:hAnsi="Times New Roman" w:cs="Times New Roman"/>
        </w:rPr>
        <w:t xml:space="preserve"> a partir de un enunciado verbal</w:t>
      </w:r>
      <w:r w:rsidR="00FB0EE3">
        <w:rPr>
          <w:rFonts w:ascii="Times New Roman" w:hAnsi="Times New Roman" w:cs="Times New Roman"/>
        </w:rPr>
        <w:t xml:space="preserve"> y </w:t>
      </w:r>
      <w:r>
        <w:rPr>
          <w:rFonts w:ascii="Times New Roman" w:hAnsi="Times New Roman" w:cs="Times New Roman"/>
        </w:rPr>
        <w:t xml:space="preserve">se </w:t>
      </w:r>
      <w:r w:rsidR="00FB0EE3">
        <w:rPr>
          <w:rFonts w:ascii="Times New Roman" w:hAnsi="Times New Roman" w:cs="Times New Roman"/>
        </w:rPr>
        <w:t>apliquen las propiedades del cálculo de probabilidades usando las operaciones con conjuntos</w:t>
      </w:r>
      <w:r>
        <w:rPr>
          <w:rFonts w:ascii="Times New Roman" w:hAnsi="Times New Roman" w:cs="Times New Roman"/>
        </w:rPr>
        <w:t>.</w:t>
      </w:r>
      <w:r w:rsidR="00767302">
        <w:rPr>
          <w:rFonts w:ascii="Times New Roman" w:hAnsi="Times New Roman" w:cs="Times New Roman"/>
        </w:rPr>
        <w:t xml:space="preserve"> Para el desarrollo de esta temáticas le serán muy útiles los recursos Halla el espacio </w:t>
      </w:r>
      <w:proofErr w:type="spellStart"/>
      <w:r w:rsidR="00767302">
        <w:rPr>
          <w:rFonts w:ascii="Times New Roman" w:hAnsi="Times New Roman" w:cs="Times New Roman"/>
        </w:rPr>
        <w:t>muestral</w:t>
      </w:r>
      <w:proofErr w:type="spellEnd"/>
      <w:r w:rsidR="00767302">
        <w:rPr>
          <w:rFonts w:ascii="Times New Roman" w:hAnsi="Times New Roman" w:cs="Times New Roman"/>
        </w:rPr>
        <w:t xml:space="preserve"> y Resuelve situaciones problema que involucran probabilidades.</w:t>
      </w:r>
    </w:p>
    <w:p w14:paraId="0B18032C" w14:textId="4C117468" w:rsidR="005D746A" w:rsidRDefault="005D746A" w:rsidP="00F31C53">
      <w:pPr>
        <w:rPr>
          <w:ins w:id="12" w:author="Juan de Jesus Romero" w:date="2016-08-08T11:05:00Z"/>
          <w:rFonts w:ascii="Times New Roman" w:hAnsi="Times New Roman" w:cs="Times New Roman"/>
        </w:rPr>
      </w:pPr>
      <w:ins w:id="13" w:author="Juan de Jesus Romero" w:date="2016-08-08T11:05:00Z">
        <w:r>
          <w:rPr>
            <w:rFonts w:ascii="Times New Roman" w:hAnsi="Times New Roman" w:cs="Times New Roman"/>
          </w:rPr>
          <w:t xml:space="preserve"> </w:t>
        </w:r>
      </w:ins>
    </w:p>
    <w:p w14:paraId="58255887" w14:textId="77777777" w:rsidR="00767302" w:rsidRDefault="005D746A" w:rsidP="00F31C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 el cálculo de probabilidades</w:t>
      </w:r>
      <w:r w:rsidR="00FB0EE3">
        <w:rPr>
          <w:rFonts w:ascii="Times New Roman" w:hAnsi="Times New Roman" w:cs="Times New Roman"/>
        </w:rPr>
        <w:t xml:space="preserve"> usando técnicas de conteo</w:t>
      </w:r>
      <w:r>
        <w:rPr>
          <w:rFonts w:ascii="Times New Roman" w:hAnsi="Times New Roman" w:cs="Times New Roman"/>
        </w:rPr>
        <w:t xml:space="preserve"> refuerce el uso de los conceptos de población, muestra, orden y repetición al seleccionar la muestra. Esto permitirá que el uso de las técnicas de conteo se apropie de mejor forma. </w:t>
      </w:r>
    </w:p>
    <w:p w14:paraId="6AE9D857" w14:textId="460DC430" w:rsidR="005D746A" w:rsidRDefault="00767302" w:rsidP="00F31C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Es recomendable </w:t>
      </w:r>
      <w:r w:rsidR="005D746A">
        <w:rPr>
          <w:rFonts w:ascii="Times New Roman" w:hAnsi="Times New Roman" w:cs="Times New Roman"/>
        </w:rPr>
        <w:t xml:space="preserve">usar un único contexto en el cual sea posible modificar las características del experimento aleatorio y que conduzcan al uso de una técnica diferente. Como elemento facilitador puede hallar los espacios </w:t>
      </w:r>
      <w:proofErr w:type="spellStart"/>
      <w:r w:rsidR="005D746A">
        <w:rPr>
          <w:rFonts w:ascii="Times New Roman" w:hAnsi="Times New Roman" w:cs="Times New Roman"/>
        </w:rPr>
        <w:t>muestrales</w:t>
      </w:r>
      <w:proofErr w:type="spellEnd"/>
      <w:r w:rsidR="005D746A">
        <w:rPr>
          <w:rFonts w:ascii="Times New Roman" w:hAnsi="Times New Roman" w:cs="Times New Roman"/>
        </w:rPr>
        <w:t xml:space="preserve"> de forma analítica escribiendo todos los elementos posibles del espacio y</w:t>
      </w:r>
      <w:r w:rsidR="002F3C8B">
        <w:rPr>
          <w:rFonts w:ascii="Times New Roman" w:hAnsi="Times New Roman" w:cs="Times New Roman"/>
        </w:rPr>
        <w:t>,</w:t>
      </w:r>
      <w:r w:rsidR="005D746A">
        <w:rPr>
          <w:rFonts w:ascii="Times New Roman" w:hAnsi="Times New Roman" w:cs="Times New Roman"/>
        </w:rPr>
        <w:t xml:space="preserve"> </w:t>
      </w:r>
      <w:r w:rsidR="002F3C8B">
        <w:rPr>
          <w:rFonts w:ascii="Times New Roman" w:hAnsi="Times New Roman" w:cs="Times New Roman"/>
        </w:rPr>
        <w:t>posteriormente,</w:t>
      </w:r>
      <w:r w:rsidR="005D746A">
        <w:rPr>
          <w:rFonts w:ascii="Times New Roman" w:hAnsi="Times New Roman" w:cs="Times New Roman"/>
        </w:rPr>
        <w:t xml:space="preserve"> usar la técnica correspondiente.</w:t>
      </w:r>
      <w:r w:rsidR="007731E9">
        <w:rPr>
          <w:rFonts w:ascii="Times New Roman" w:hAnsi="Times New Roman" w:cs="Times New Roman"/>
        </w:rPr>
        <w:t xml:space="preserve"> </w:t>
      </w:r>
      <w:r w:rsidR="007731E9" w:rsidRPr="00293C7B">
        <w:rPr>
          <w:rFonts w:ascii="Times New Roman" w:hAnsi="Times New Roman" w:cs="Times New Roman"/>
        </w:rPr>
        <w:t>Aquí le será de utilidad</w:t>
      </w:r>
      <w:r w:rsidR="007731E9">
        <w:rPr>
          <w:rFonts w:ascii="Times New Roman" w:hAnsi="Times New Roman" w:cs="Times New Roman"/>
        </w:rPr>
        <w:t xml:space="preserve"> el recurso </w:t>
      </w:r>
      <w:r w:rsidR="00DA518B">
        <w:rPr>
          <w:rFonts w:ascii="Times New Roman" w:hAnsi="Times New Roman" w:cs="Times New Roman"/>
        </w:rPr>
        <w:t xml:space="preserve">Halla la cantidad de elementos del espacio </w:t>
      </w:r>
      <w:proofErr w:type="spellStart"/>
      <w:r w:rsidR="00DA518B">
        <w:rPr>
          <w:rFonts w:ascii="Times New Roman" w:hAnsi="Times New Roman" w:cs="Times New Roman"/>
        </w:rPr>
        <w:t>muestral</w:t>
      </w:r>
      <w:proofErr w:type="spellEnd"/>
      <w:r w:rsidR="00DA518B">
        <w:rPr>
          <w:rFonts w:ascii="Times New Roman" w:hAnsi="Times New Roman" w:cs="Times New Roman"/>
        </w:rPr>
        <w:t>.</w:t>
      </w:r>
    </w:p>
    <w:p w14:paraId="3800AE3E" w14:textId="77777777" w:rsidR="005D746A" w:rsidRDefault="005D746A" w:rsidP="00F31C53">
      <w:pPr>
        <w:rPr>
          <w:rFonts w:ascii="Times New Roman" w:hAnsi="Times New Roman" w:cs="Times New Roman"/>
        </w:rPr>
      </w:pPr>
    </w:p>
    <w:p w14:paraId="2F0B1E7C" w14:textId="6865118E" w:rsidR="00FB0EE3" w:rsidRDefault="005D746A" w:rsidP="00F31C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Asimismo, al abordar el estudio de las técnicas de conteo</w:t>
      </w:r>
      <w:ins w:id="14" w:author="user" w:date="2016-08-21T21:58:00Z">
        <w:r w:rsidR="002F3C8B">
          <w:rPr>
            <w:rFonts w:ascii="Times New Roman" w:hAnsi="Times New Roman" w:cs="Times New Roman"/>
          </w:rPr>
          <w:t>,</w:t>
        </w:r>
      </w:ins>
      <w:r>
        <w:rPr>
          <w:rFonts w:ascii="Times New Roman" w:hAnsi="Times New Roman" w:cs="Times New Roman"/>
        </w:rPr>
        <w:t xml:space="preserve"> </w:t>
      </w:r>
      <w:r w:rsidR="00B835D3">
        <w:rPr>
          <w:rFonts w:ascii="Times New Roman" w:hAnsi="Times New Roman" w:cs="Times New Roman"/>
        </w:rPr>
        <w:t xml:space="preserve">proponga </w:t>
      </w:r>
      <w:r>
        <w:rPr>
          <w:rFonts w:ascii="Times New Roman" w:hAnsi="Times New Roman" w:cs="Times New Roman"/>
        </w:rPr>
        <w:t>problemas que involucren el cálculo de probabilidades</w:t>
      </w:r>
      <w:r w:rsidR="00B835D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de forma que se integre el uso de la técnica</w:t>
      </w:r>
      <w:r w:rsidR="009E59A2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tanto para hallar espacios </w:t>
      </w:r>
      <w:proofErr w:type="spellStart"/>
      <w:r>
        <w:rPr>
          <w:rFonts w:ascii="Times New Roman" w:hAnsi="Times New Roman" w:cs="Times New Roman"/>
        </w:rPr>
        <w:t>muestrales</w:t>
      </w:r>
      <w:proofErr w:type="spellEnd"/>
      <w:r>
        <w:rPr>
          <w:rFonts w:ascii="Times New Roman" w:hAnsi="Times New Roman" w:cs="Times New Roman"/>
        </w:rPr>
        <w:t xml:space="preserve"> como eventos.</w:t>
      </w:r>
    </w:p>
    <w:p w14:paraId="2353423B" w14:textId="77777777" w:rsidR="00FB0EE3" w:rsidRDefault="00FB0EE3" w:rsidP="00F31C53">
      <w:pPr>
        <w:rPr>
          <w:ins w:id="15" w:author="Juan de Jesus Romero" w:date="2016-08-08T11:09:00Z"/>
          <w:rFonts w:ascii="Times New Roman" w:hAnsi="Times New Roman" w:cs="Times New Roman"/>
        </w:rPr>
      </w:pPr>
    </w:p>
    <w:p w14:paraId="6EFE40AE" w14:textId="4AB40FBC" w:rsidR="00D6379C" w:rsidRDefault="00FB0EE3" w:rsidP="00F31C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 el tema de probabilidad condicional e independe</w:t>
      </w:r>
      <w:r w:rsidR="00D6379C">
        <w:rPr>
          <w:rFonts w:ascii="Times New Roman" w:hAnsi="Times New Roman" w:cs="Times New Roman"/>
        </w:rPr>
        <w:t>ncia</w:t>
      </w:r>
      <w:r w:rsidR="0012422A">
        <w:rPr>
          <w:rFonts w:ascii="Times New Roman" w:hAnsi="Times New Roman" w:cs="Times New Roman"/>
        </w:rPr>
        <w:t xml:space="preserve"> se puede </w:t>
      </w:r>
      <w:r w:rsidR="00D6379C">
        <w:rPr>
          <w:rFonts w:ascii="Times New Roman" w:hAnsi="Times New Roman" w:cs="Times New Roman"/>
        </w:rPr>
        <w:t xml:space="preserve">iniciar usando diagramas de </w:t>
      </w:r>
      <w:proofErr w:type="spellStart"/>
      <w:r w:rsidR="00D6379C">
        <w:rPr>
          <w:rFonts w:ascii="Times New Roman" w:hAnsi="Times New Roman" w:cs="Times New Roman"/>
        </w:rPr>
        <w:t>Venn</w:t>
      </w:r>
      <w:proofErr w:type="spellEnd"/>
      <w:r w:rsidR="00D6379C">
        <w:rPr>
          <w:rFonts w:ascii="Times New Roman" w:hAnsi="Times New Roman" w:cs="Times New Roman"/>
        </w:rPr>
        <w:t xml:space="preserve"> y de tablas de doble entrada, ya que </w:t>
      </w:r>
      <w:r w:rsidR="0012422A">
        <w:rPr>
          <w:rFonts w:ascii="Times New Roman" w:hAnsi="Times New Roman" w:cs="Times New Roman"/>
        </w:rPr>
        <w:t xml:space="preserve">estos </w:t>
      </w:r>
      <w:r w:rsidR="00D6379C">
        <w:rPr>
          <w:rFonts w:ascii="Times New Roman" w:hAnsi="Times New Roman" w:cs="Times New Roman"/>
        </w:rPr>
        <w:t>permite</w:t>
      </w:r>
      <w:r w:rsidR="0012422A">
        <w:rPr>
          <w:rFonts w:ascii="Times New Roman" w:hAnsi="Times New Roman" w:cs="Times New Roman"/>
        </w:rPr>
        <w:t>n</w:t>
      </w:r>
      <w:r w:rsidR="00D6379C">
        <w:rPr>
          <w:rFonts w:ascii="Times New Roman" w:hAnsi="Times New Roman" w:cs="Times New Roman"/>
        </w:rPr>
        <w:t xml:space="preserve"> </w:t>
      </w:r>
      <w:r w:rsidR="0012422A">
        <w:rPr>
          <w:rFonts w:ascii="Times New Roman" w:hAnsi="Times New Roman" w:cs="Times New Roman"/>
        </w:rPr>
        <w:t>identificar</w:t>
      </w:r>
      <w:r w:rsidR="00D6379C">
        <w:rPr>
          <w:rFonts w:ascii="Times New Roman" w:hAnsi="Times New Roman" w:cs="Times New Roman"/>
        </w:rPr>
        <w:t xml:space="preserve"> los valores </w:t>
      </w:r>
      <w:r w:rsidR="0012422A">
        <w:rPr>
          <w:rFonts w:ascii="Times New Roman" w:hAnsi="Times New Roman" w:cs="Times New Roman"/>
        </w:rPr>
        <w:t>que se deben</w:t>
      </w:r>
      <w:r w:rsidR="00D6379C">
        <w:rPr>
          <w:rFonts w:ascii="Times New Roman" w:hAnsi="Times New Roman" w:cs="Times New Roman"/>
        </w:rPr>
        <w:t xml:space="preserve"> usar en el cálculo de probabilidades condicionales. Igualmente, ratificar la no conmutatividad de la condicional calculando las dos probabilidades condicionales y determinando </w:t>
      </w:r>
      <w:r w:rsidR="0012422A">
        <w:rPr>
          <w:rFonts w:ascii="Times New Roman" w:hAnsi="Times New Roman" w:cs="Times New Roman"/>
        </w:rPr>
        <w:t>que no son iguales</w:t>
      </w:r>
      <w:r w:rsidR="00D6379C">
        <w:rPr>
          <w:rFonts w:ascii="Times New Roman" w:hAnsi="Times New Roman" w:cs="Times New Roman"/>
        </w:rPr>
        <w:t xml:space="preserve">. </w:t>
      </w:r>
    </w:p>
    <w:p w14:paraId="20CD0A5A" w14:textId="77777777" w:rsidR="00D6379C" w:rsidRDefault="00D6379C" w:rsidP="00F31C53">
      <w:pPr>
        <w:rPr>
          <w:rFonts w:ascii="Times New Roman" w:hAnsi="Times New Roman" w:cs="Times New Roman"/>
        </w:rPr>
      </w:pPr>
    </w:p>
    <w:p w14:paraId="4838B320" w14:textId="1D2C029C" w:rsidR="00D6379C" w:rsidRDefault="00D6379C" w:rsidP="00F31C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Una vez hecho este trabajo, </w:t>
      </w:r>
      <w:r w:rsidR="0012422A">
        <w:rPr>
          <w:rFonts w:ascii="Times New Roman" w:hAnsi="Times New Roman" w:cs="Times New Roman"/>
        </w:rPr>
        <w:t xml:space="preserve">es aconsejable </w:t>
      </w:r>
      <w:r>
        <w:rPr>
          <w:rFonts w:ascii="Times New Roman" w:hAnsi="Times New Roman" w:cs="Times New Roman"/>
        </w:rPr>
        <w:t>abordar contextos en los cuales se construyan diagramas de árbol de dos y tres generaciones. Este trabajo permite ejemplificar el teorema de la probabilidad y relaciona el cálculo de todas las</w:t>
      </w:r>
      <w:r w:rsidR="0012422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probabilidades asociadas a los dos eventos involucrados. Aproveche cada uno de los ejercicios trabajados para determinar la independencia entre los eventos y haga uso del recurso: Indica si los eventos son independientes o no.</w:t>
      </w:r>
    </w:p>
    <w:p w14:paraId="2B8ECFF7" w14:textId="77777777" w:rsidR="00D6379C" w:rsidRDefault="00D6379C" w:rsidP="00F31C53">
      <w:pPr>
        <w:rPr>
          <w:rFonts w:ascii="Times New Roman" w:hAnsi="Times New Roman" w:cs="Times New Roman"/>
        </w:rPr>
      </w:pPr>
    </w:p>
    <w:p w14:paraId="702EECA0" w14:textId="0162FEE3" w:rsidR="00B735C6" w:rsidRDefault="00D6379C" w:rsidP="00F31C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Para el tema de Variables </w:t>
      </w:r>
      <w:r w:rsidR="002F3C8B">
        <w:rPr>
          <w:rFonts w:ascii="Times New Roman" w:hAnsi="Times New Roman" w:cs="Times New Roman"/>
        </w:rPr>
        <w:t>aleatorias discretas</w:t>
      </w:r>
      <w:r>
        <w:rPr>
          <w:rFonts w:ascii="Times New Roman" w:hAnsi="Times New Roman" w:cs="Times New Roman"/>
        </w:rPr>
        <w:t xml:space="preserve">, utilice experimentos aleatorios simples, </w:t>
      </w:r>
      <w:r w:rsidR="00B735C6">
        <w:rPr>
          <w:rFonts w:ascii="Times New Roman" w:hAnsi="Times New Roman" w:cs="Times New Roman"/>
        </w:rPr>
        <w:t xml:space="preserve">pida </w:t>
      </w:r>
      <w:r w:rsidR="009E59A2">
        <w:rPr>
          <w:rFonts w:ascii="Times New Roman" w:hAnsi="Times New Roman" w:cs="Times New Roman"/>
        </w:rPr>
        <w:t xml:space="preserve">a </w:t>
      </w:r>
      <w:r w:rsidR="00B735C6">
        <w:rPr>
          <w:rFonts w:ascii="Times New Roman" w:hAnsi="Times New Roman" w:cs="Times New Roman"/>
        </w:rPr>
        <w:t xml:space="preserve">los estudiantes </w:t>
      </w:r>
      <w:r w:rsidR="009E59A2">
        <w:rPr>
          <w:rFonts w:ascii="Times New Roman" w:hAnsi="Times New Roman" w:cs="Times New Roman"/>
        </w:rPr>
        <w:t xml:space="preserve">que </w:t>
      </w:r>
      <w:r w:rsidR="00B735C6">
        <w:rPr>
          <w:rFonts w:ascii="Times New Roman" w:hAnsi="Times New Roman" w:cs="Times New Roman"/>
        </w:rPr>
        <w:t>escriban</w:t>
      </w:r>
      <w:ins w:id="16" w:author="user" w:date="2016-08-21T22:21:00Z">
        <w:r w:rsidR="009E59A2">
          <w:rPr>
            <w:rFonts w:ascii="Times New Roman" w:hAnsi="Times New Roman" w:cs="Times New Roman"/>
          </w:rPr>
          <w:t>,</w:t>
        </w:r>
      </w:ins>
      <w:r w:rsidR="00B735C6">
        <w:rPr>
          <w:rFonts w:ascii="Times New Roman" w:hAnsi="Times New Roman" w:cs="Times New Roman"/>
        </w:rPr>
        <w:t xml:space="preserve"> de forma explícita</w:t>
      </w:r>
      <w:ins w:id="17" w:author="user" w:date="2016-08-21T22:21:00Z">
        <w:r w:rsidR="009E59A2">
          <w:rPr>
            <w:rFonts w:ascii="Times New Roman" w:hAnsi="Times New Roman" w:cs="Times New Roman"/>
          </w:rPr>
          <w:t>,</w:t>
        </w:r>
      </w:ins>
      <w:r w:rsidR="00B735C6">
        <w:rPr>
          <w:rFonts w:ascii="Times New Roman" w:hAnsi="Times New Roman" w:cs="Times New Roman"/>
        </w:rPr>
        <w:t xml:space="preserve"> todos los elementos del espacio </w:t>
      </w:r>
      <w:proofErr w:type="spellStart"/>
      <w:r w:rsidR="00B735C6">
        <w:rPr>
          <w:rFonts w:ascii="Times New Roman" w:hAnsi="Times New Roman" w:cs="Times New Roman"/>
        </w:rPr>
        <w:t>muestral</w:t>
      </w:r>
      <w:proofErr w:type="spellEnd"/>
      <w:r w:rsidR="00B735C6">
        <w:rPr>
          <w:rFonts w:ascii="Times New Roman" w:hAnsi="Times New Roman" w:cs="Times New Roman"/>
        </w:rPr>
        <w:t xml:space="preserve"> y defina diferentes variables. </w:t>
      </w:r>
      <w:r w:rsidR="002F3C8B">
        <w:rPr>
          <w:rFonts w:ascii="Times New Roman" w:hAnsi="Times New Roman" w:cs="Times New Roman"/>
        </w:rPr>
        <w:t>A continuación</w:t>
      </w:r>
      <w:r w:rsidR="00B735C6">
        <w:rPr>
          <w:rFonts w:ascii="Times New Roman" w:hAnsi="Times New Roman" w:cs="Times New Roman"/>
        </w:rPr>
        <w:t xml:space="preserve">, construya las funciones de distribución de probabilidades y función acumulada, y construya </w:t>
      </w:r>
      <w:r w:rsidR="002F3C8B">
        <w:rPr>
          <w:rFonts w:ascii="Times New Roman" w:hAnsi="Times New Roman" w:cs="Times New Roman"/>
        </w:rPr>
        <w:t xml:space="preserve">las </w:t>
      </w:r>
      <w:r w:rsidR="00B735C6">
        <w:rPr>
          <w:rFonts w:ascii="Times New Roman" w:hAnsi="Times New Roman" w:cs="Times New Roman"/>
        </w:rPr>
        <w:t>gráficas correspondientes. Esto permite establecer una clara relación entre el teorema fundamental del cálculo y el cálculo de probabilidades. Igualmente, al construir la función de distribución, haga énfasis en la necesidad de usar el concepto de independencia.</w:t>
      </w:r>
    </w:p>
    <w:p w14:paraId="48E8AB2F" w14:textId="2EEA0708" w:rsidR="00B735C6" w:rsidRDefault="00BE7095" w:rsidP="00F31C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Prop</w:t>
      </w:r>
      <w:bookmarkStart w:id="18" w:name="_GoBack"/>
      <w:bookmarkEnd w:id="18"/>
      <w:r>
        <w:rPr>
          <w:rFonts w:ascii="Times New Roman" w:hAnsi="Times New Roman" w:cs="Times New Roman"/>
        </w:rPr>
        <w:t>onga</w:t>
      </w:r>
      <w:r w:rsidR="00B735C6">
        <w:rPr>
          <w:rFonts w:ascii="Times New Roman" w:hAnsi="Times New Roman" w:cs="Times New Roman"/>
        </w:rPr>
        <w:t xml:space="preserve">, para el uso de las distribuciones de probabilidad, establecer relaciones entre las expresiones cotidianas como: al menos, a lo </w:t>
      </w:r>
      <w:r w:rsidR="009870BA">
        <w:rPr>
          <w:rFonts w:ascii="Times New Roman" w:hAnsi="Times New Roman" w:cs="Times New Roman"/>
        </w:rPr>
        <w:t>sumo</w:t>
      </w:r>
      <w:r w:rsidR="00B735C6">
        <w:rPr>
          <w:rFonts w:ascii="Times New Roman" w:hAnsi="Times New Roman" w:cs="Times New Roman"/>
        </w:rPr>
        <w:t xml:space="preserve">, a lo más, tanto como, …, de forma que facilite el trabajo. Haga especial </w:t>
      </w:r>
      <w:r w:rsidR="00960CE0">
        <w:rPr>
          <w:rFonts w:ascii="Times New Roman" w:hAnsi="Times New Roman" w:cs="Times New Roman"/>
        </w:rPr>
        <w:t xml:space="preserve">hincapié </w:t>
      </w:r>
      <w:r w:rsidR="00B735C6">
        <w:rPr>
          <w:rFonts w:ascii="Times New Roman" w:hAnsi="Times New Roman" w:cs="Times New Roman"/>
        </w:rPr>
        <w:t>en la aplicación de la propiedad del complemento de un conjunto en el cálculo de probabilidades.</w:t>
      </w:r>
    </w:p>
    <w:p w14:paraId="3F0B7206" w14:textId="631C96B2" w:rsidR="00B735C6" w:rsidRDefault="00B735C6" w:rsidP="00F31C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Para el estudio de la distribución binomial, </w:t>
      </w:r>
      <w:r w:rsidR="00BE7095">
        <w:rPr>
          <w:rFonts w:ascii="Times New Roman" w:hAnsi="Times New Roman" w:cs="Times New Roman"/>
        </w:rPr>
        <w:t>es recomendable</w:t>
      </w:r>
      <w:r w:rsidR="00BE709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el uso de una herramienta tecnológica, Microsoft Excel, o calculadoras, que permitan la exploración en contextos reales</w:t>
      </w:r>
    </w:p>
    <w:p w14:paraId="44539624" w14:textId="607C36ED" w:rsidR="00084455" w:rsidRDefault="00084455" w:rsidP="00F31C53">
      <w:pPr>
        <w:rPr>
          <w:rFonts w:ascii="Times New Roman" w:hAnsi="Times New Roman" w:cs="Times New Roman"/>
        </w:rPr>
      </w:pPr>
    </w:p>
    <w:tbl>
      <w:tblPr>
        <w:tblW w:w="5070" w:type="pct"/>
        <w:jc w:val="center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50"/>
        <w:gridCol w:w="2187"/>
        <w:gridCol w:w="2869"/>
      </w:tblGrid>
      <w:tr w:rsidR="00983E13" w:rsidRPr="00471E08" w14:paraId="56F05799" w14:textId="77777777" w:rsidTr="00084455">
        <w:trPr>
          <w:trHeight w:val="281"/>
          <w:tblHeader/>
          <w:tblCellSpacing w:w="7" w:type="dxa"/>
          <w:jc w:val="center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FA0DCE" w14:textId="77777777" w:rsidR="00983E13" w:rsidRPr="00471E08" w:rsidRDefault="00983E13" w:rsidP="00F31C53">
            <w:pPr>
              <w:rPr>
                <w:rFonts w:ascii="Times New Roman" w:eastAsia="Times New Roman" w:hAnsi="Times New Roman" w:cs="Times New Roman"/>
                <w:b/>
                <w:bCs/>
                <w:lang w:eastAsia="es-CO"/>
              </w:rPr>
            </w:pPr>
            <w:r w:rsidRPr="00471E08">
              <w:rPr>
                <w:rFonts w:ascii="Times New Roman" w:eastAsia="Times New Roman" w:hAnsi="Times New Roman" w:cs="Times New Roman"/>
                <w:b/>
                <w:bCs/>
                <w:lang w:eastAsia="es-CO"/>
              </w:rPr>
              <w:t>DERECHOS BÁSICOS DE APRENDIZAJE EN AULAPLANETA</w:t>
            </w:r>
          </w:p>
        </w:tc>
      </w:tr>
      <w:tr w:rsidR="00983E13" w:rsidRPr="00471E08" w14:paraId="3388956B" w14:textId="77777777" w:rsidTr="00084455">
        <w:trPr>
          <w:trHeight w:val="310"/>
          <w:tblCellSpacing w:w="7" w:type="dxa"/>
          <w:jc w:val="center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5D7886" w14:textId="4A83A104" w:rsidR="00983E13" w:rsidRPr="00471E08" w:rsidRDefault="00983E13" w:rsidP="00F31C53">
            <w:pPr>
              <w:rPr>
                <w:rFonts w:ascii="Times New Roman" w:eastAsia="Times New Roman" w:hAnsi="Times New Roman" w:cs="Times New Roman"/>
                <w:lang w:eastAsia="es-CO"/>
              </w:rPr>
            </w:pPr>
            <w:r w:rsidRPr="00471E08">
              <w:rPr>
                <w:rFonts w:ascii="Times New Roman" w:eastAsia="Times New Roman" w:hAnsi="Times New Roman" w:cs="Times New Roman"/>
                <w:lang w:eastAsia="es-CO"/>
              </w:rPr>
              <w:t>DERECHO</w:t>
            </w:r>
            <w:r w:rsidR="00012B84">
              <w:rPr>
                <w:rFonts w:ascii="Times New Roman" w:eastAsia="Times New Roman" w:hAnsi="Times New Roman" w:cs="Times New Roman"/>
                <w:lang w:eastAsia="es-CO"/>
              </w:rPr>
              <w:t>S BÁSICOS DE APRENDIZAJE GRADO 11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E594C1" w14:textId="77777777" w:rsidR="00983E13" w:rsidRPr="00471E08" w:rsidRDefault="00983E13" w:rsidP="00F31C53">
            <w:pPr>
              <w:rPr>
                <w:rFonts w:ascii="Times New Roman" w:eastAsia="Times New Roman" w:hAnsi="Times New Roman" w:cs="Times New Roman"/>
                <w:lang w:eastAsia="es-CO"/>
              </w:rPr>
            </w:pPr>
            <w:r w:rsidRPr="00471E08">
              <w:rPr>
                <w:rFonts w:ascii="Times New Roman" w:eastAsia="Times New Roman" w:hAnsi="Times New Roman" w:cs="Times New Roman"/>
                <w:lang w:eastAsia="es-CO"/>
              </w:rPr>
              <w:t>RECURSOS AULAPLANETA</w:t>
            </w:r>
          </w:p>
        </w:tc>
      </w:tr>
      <w:tr w:rsidR="00983E13" w:rsidRPr="00471E08" w14:paraId="30EED25C" w14:textId="77777777" w:rsidTr="00084455">
        <w:trPr>
          <w:trHeight w:val="310"/>
          <w:tblCellSpacing w:w="7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D8F387" w14:textId="77777777" w:rsidR="00983E13" w:rsidRPr="00471E08" w:rsidRDefault="00983E13" w:rsidP="00F31C53">
            <w:pPr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034AB9" w14:textId="77777777" w:rsidR="00983E13" w:rsidRPr="00471E08" w:rsidRDefault="00983E13" w:rsidP="00F31C53">
            <w:pPr>
              <w:rPr>
                <w:rFonts w:ascii="Times New Roman" w:eastAsia="Times New Roman" w:hAnsi="Times New Roman" w:cs="Times New Roman"/>
                <w:lang w:eastAsia="es-CO"/>
              </w:rPr>
            </w:pPr>
            <w:r w:rsidRPr="00471E08">
              <w:rPr>
                <w:rFonts w:ascii="Times New Roman" w:eastAsia="Times New Roman" w:hAnsi="Times New Roman" w:cs="Times New Roman"/>
                <w:lang w:eastAsia="es-CO"/>
              </w:rPr>
              <w:t>Título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567C64" w14:textId="77777777" w:rsidR="00983E13" w:rsidRPr="00471E08" w:rsidRDefault="00983E13" w:rsidP="00F31C53">
            <w:pPr>
              <w:rPr>
                <w:rFonts w:ascii="Times New Roman" w:eastAsia="Times New Roman" w:hAnsi="Times New Roman" w:cs="Times New Roman"/>
                <w:lang w:eastAsia="es-CO"/>
              </w:rPr>
            </w:pPr>
            <w:r w:rsidRPr="00471E08">
              <w:rPr>
                <w:rFonts w:ascii="Times New Roman" w:eastAsia="Times New Roman" w:hAnsi="Times New Roman" w:cs="Times New Roman"/>
                <w:lang w:eastAsia="es-CO"/>
              </w:rPr>
              <w:t>Descripción</w:t>
            </w:r>
          </w:p>
        </w:tc>
      </w:tr>
      <w:tr w:rsidR="00F11F48" w:rsidRPr="00471E08" w14:paraId="108BC58F" w14:textId="77777777" w:rsidTr="00084455">
        <w:trPr>
          <w:trHeight w:val="1375"/>
          <w:tblCellSpacing w:w="7" w:type="dxa"/>
          <w:jc w:val="center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14:paraId="5508D894" w14:textId="748A077D" w:rsidR="00F11F48" w:rsidRPr="00F11F48" w:rsidRDefault="00821ADE" w:rsidP="00F31C5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eastAsia="es-CO"/>
              </w:rPr>
              <w:t>15</w:t>
            </w:r>
            <w:r w:rsidR="00012B84">
              <w:rPr>
                <w:rFonts w:ascii="Times New Roman" w:eastAsia="Times New Roman" w:hAnsi="Times New Roman" w:cs="Times New Roman"/>
                <w:lang w:eastAsia="es-CO"/>
              </w:rPr>
              <w:t>.</w:t>
            </w:r>
            <w:ins w:id="19" w:author="user" w:date="2016-08-21T21:31:00Z">
              <w:r w:rsidR="00AB598E">
                <w:rPr>
                  <w:rFonts w:ascii="Times New Roman" w:eastAsia="Times New Roman" w:hAnsi="Times New Roman" w:cs="Times New Roman"/>
                  <w:lang w:eastAsia="es-CO"/>
                </w:rPr>
                <w:t xml:space="preserve"> </w:t>
              </w:r>
            </w:ins>
            <w:r>
              <w:rPr>
                <w:rFonts w:ascii="Times New Roman" w:eastAsia="Champagne&amp;Limousines-Bold" w:hAnsi="Times New Roman" w:cs="Times New Roman"/>
                <w:bCs/>
                <w:lang w:val="es-CO" w:eastAsia="ja-JP"/>
              </w:rPr>
              <w:t>Conoce el significado de la probabilidad condicional y su relación con la probabilidad de la intersección.</w:t>
            </w:r>
          </w:p>
          <w:p w14:paraId="4F6998B4" w14:textId="56E726AE" w:rsidR="00F11F48" w:rsidRPr="00F11F48" w:rsidRDefault="00F11F48" w:rsidP="00F31C53">
            <w:pPr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5568C06" w14:textId="74C14F0E" w:rsidR="00081821" w:rsidRDefault="00821ADE" w:rsidP="00F31C53">
            <w:pPr>
              <w:rPr>
                <w:rFonts w:ascii="Calibri" w:hAnsi="Calibri"/>
                <w:color w:val="000000"/>
                <w:sz w:val="22"/>
                <w:szCs w:val="22"/>
                <w:lang w:eastAsia="es-CO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El teorema de la probabilidad total y el teorema de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Bayes</w:t>
            </w:r>
            <w:proofErr w:type="spellEnd"/>
          </w:p>
          <w:p w14:paraId="211423A9" w14:textId="5BCEA224" w:rsidR="00F11F48" w:rsidRPr="00471E08" w:rsidRDefault="00F11F48" w:rsidP="00F31C53">
            <w:pPr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CA8BDF3" w14:textId="5ACE0DDE" w:rsidR="00F11F48" w:rsidRPr="00471E08" w:rsidRDefault="00821ADE">
            <w:pPr>
              <w:rPr>
                <w:rFonts w:ascii="Times New Roman" w:eastAsia="Times New Roman" w:hAnsi="Times New Roman" w:cs="Times New Roman"/>
                <w:lang w:eastAsia="es-CO"/>
              </w:rPr>
            </w:pPr>
            <w:r w:rsidRPr="00821ADE">
              <w:rPr>
                <w:rFonts w:ascii="Calibri" w:hAnsi="Calibri"/>
                <w:color w:val="000000"/>
                <w:sz w:val="22"/>
                <w:szCs w:val="22"/>
              </w:rPr>
              <w:t xml:space="preserve">Interactivo que muestra el </w:t>
            </w:r>
            <w:r w:rsidR="00960CE0">
              <w:rPr>
                <w:rFonts w:ascii="Calibri" w:hAnsi="Calibri"/>
                <w:color w:val="000000"/>
                <w:sz w:val="22"/>
                <w:szCs w:val="22"/>
              </w:rPr>
              <w:t>t</w:t>
            </w:r>
            <w:r w:rsidR="00960CE0" w:rsidRPr="00821ADE">
              <w:rPr>
                <w:rFonts w:ascii="Calibri" w:hAnsi="Calibri"/>
                <w:color w:val="000000"/>
                <w:sz w:val="22"/>
                <w:szCs w:val="22"/>
              </w:rPr>
              <w:t xml:space="preserve">eorema </w:t>
            </w:r>
            <w:r w:rsidRPr="00821ADE">
              <w:rPr>
                <w:rFonts w:ascii="Calibri" w:hAnsi="Calibri"/>
                <w:color w:val="000000"/>
                <w:sz w:val="22"/>
                <w:szCs w:val="22"/>
              </w:rPr>
              <w:t xml:space="preserve">de la probabilidad total y el teorema de </w:t>
            </w:r>
            <w:proofErr w:type="spellStart"/>
            <w:r w:rsidRPr="00821ADE">
              <w:rPr>
                <w:rFonts w:ascii="Calibri" w:hAnsi="Calibri"/>
                <w:color w:val="000000"/>
                <w:sz w:val="22"/>
                <w:szCs w:val="22"/>
              </w:rPr>
              <w:t>Bayes</w:t>
            </w:r>
            <w:proofErr w:type="spellEnd"/>
            <w:ins w:id="20" w:author="user" w:date="2016-08-21T22:10:00Z">
              <w:r w:rsidR="00960CE0">
                <w:rPr>
                  <w:rFonts w:ascii="Calibri" w:hAnsi="Calibri"/>
                  <w:color w:val="000000"/>
                  <w:sz w:val="22"/>
                  <w:szCs w:val="22"/>
                </w:rPr>
                <w:t>.</w:t>
              </w:r>
            </w:ins>
            <w:r w:rsidRPr="00821ADE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</w:p>
        </w:tc>
      </w:tr>
      <w:tr w:rsidR="00F11F48" w:rsidRPr="00471E08" w14:paraId="45FBC35C" w14:textId="77777777" w:rsidTr="00084455">
        <w:trPr>
          <w:trHeight w:val="1405"/>
          <w:tblCellSpacing w:w="7" w:type="dxa"/>
          <w:jc w:val="center"/>
        </w:trPr>
        <w:tc>
          <w:tcPr>
            <w:tcW w:w="0" w:type="auto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14:paraId="5D26ADDA" w14:textId="77777777" w:rsidR="00F11F48" w:rsidRPr="00F11F48" w:rsidRDefault="00F11F48" w:rsidP="00F31C53">
            <w:pPr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FE87929" w14:textId="581AA717" w:rsidR="00F11F48" w:rsidRPr="00471E08" w:rsidRDefault="00821ADE" w:rsidP="00F31C53">
            <w:pPr>
              <w:rPr>
                <w:rFonts w:ascii="Times New Roman" w:eastAsia="Times New Roman" w:hAnsi="Times New Roman" w:cs="Times New Roman"/>
                <w:lang w:eastAsia="es-CO"/>
              </w:rPr>
            </w:pPr>
            <w:r w:rsidRPr="00821ADE">
              <w:rPr>
                <w:rFonts w:ascii="Calibri" w:hAnsi="Calibri"/>
                <w:color w:val="000000"/>
                <w:sz w:val="22"/>
                <w:szCs w:val="22"/>
              </w:rPr>
              <w:t xml:space="preserve">Halla la probabilidad de los eventos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47CE221" w14:textId="4743E40C" w:rsidR="00F11F48" w:rsidRPr="00471E08" w:rsidRDefault="00821ADE" w:rsidP="00F31C53">
            <w:pPr>
              <w:rPr>
                <w:rFonts w:ascii="Times New Roman" w:eastAsia="Times New Roman" w:hAnsi="Times New Roman" w:cs="Times New Roman"/>
                <w:lang w:eastAsia="es-CO"/>
              </w:rPr>
            </w:pPr>
            <w:r w:rsidRPr="00821ADE">
              <w:rPr>
                <w:rFonts w:ascii="Calibri" w:hAnsi="Calibri"/>
                <w:color w:val="000000"/>
                <w:sz w:val="22"/>
                <w:szCs w:val="22"/>
              </w:rPr>
              <w:t>Actividad para hallar la probabilidad de eventos compuestos utilizando el diagrama de árbol</w:t>
            </w:r>
            <w:ins w:id="21" w:author="user" w:date="2016-08-21T22:10:00Z">
              <w:r w:rsidR="00960CE0">
                <w:rPr>
                  <w:rFonts w:ascii="Calibri" w:hAnsi="Calibri"/>
                  <w:color w:val="000000"/>
                  <w:sz w:val="22"/>
                  <w:szCs w:val="22"/>
                </w:rPr>
                <w:t>.</w:t>
              </w:r>
            </w:ins>
            <w:r w:rsidRPr="00821ADE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</w:p>
        </w:tc>
      </w:tr>
      <w:tr w:rsidR="00A51B70" w:rsidRPr="00471E08" w14:paraId="11132703" w14:textId="77777777" w:rsidTr="00084455">
        <w:trPr>
          <w:trHeight w:val="1612"/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965DED0" w14:textId="5D0E241B" w:rsidR="00A51B70" w:rsidRPr="00F11F48" w:rsidRDefault="00821ADE" w:rsidP="00F31C53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lang w:eastAsia="es-CO"/>
              </w:rPr>
            </w:pPr>
            <w:r>
              <w:rPr>
                <w:rFonts w:ascii="Times New Roman" w:eastAsia="Champagne&amp;Limousines-Bold" w:hAnsi="Times New Roman" w:cs="Times New Roman"/>
                <w:bCs/>
                <w:lang w:val="es-CO" w:eastAsia="ja-JP"/>
              </w:rPr>
              <w:t>16</w:t>
            </w:r>
            <w:r w:rsidR="00012B84">
              <w:rPr>
                <w:rFonts w:ascii="Times New Roman" w:eastAsia="Champagne&amp;Limousines-Bold" w:hAnsi="Times New Roman" w:cs="Times New Roman"/>
                <w:bCs/>
                <w:lang w:val="es-CO" w:eastAsia="ja-JP"/>
              </w:rPr>
              <w:t xml:space="preserve">. </w:t>
            </w:r>
            <w:r>
              <w:rPr>
                <w:rFonts w:ascii="Times New Roman" w:eastAsia="Champagne&amp;Limousines-Bold" w:hAnsi="Times New Roman" w:cs="Times New Roman"/>
                <w:bCs/>
                <w:lang w:val="es-CO" w:eastAsia="ja-JP"/>
              </w:rPr>
              <w:t>Determina si dos eventos son dependientes o independientes utilizando la noción de probabilidad condicional.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421C495" w14:textId="56CAEAFE" w:rsidR="00A51B70" w:rsidRPr="00471E08" w:rsidRDefault="00821ADE" w:rsidP="00F31C53">
            <w:pPr>
              <w:rPr>
                <w:rFonts w:ascii="Times New Roman" w:eastAsia="Times New Roman" w:hAnsi="Times New Roman" w:cs="Times New Roman"/>
                <w:lang w:eastAsia="es-CO"/>
              </w:rPr>
            </w:pPr>
            <w:r w:rsidRPr="00821ADE">
              <w:rPr>
                <w:rFonts w:ascii="Calibri" w:hAnsi="Calibri"/>
                <w:color w:val="000000"/>
                <w:sz w:val="22"/>
                <w:szCs w:val="22"/>
              </w:rPr>
              <w:t xml:space="preserve">Indica si el evento es dependiente o independiente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E7F34A4" w14:textId="12907F26" w:rsidR="00A51B70" w:rsidRPr="00471E08" w:rsidRDefault="00821ADE" w:rsidP="00F31C53">
            <w:pPr>
              <w:rPr>
                <w:rFonts w:ascii="Times New Roman" w:eastAsia="Times New Roman" w:hAnsi="Times New Roman" w:cs="Times New Roman"/>
                <w:lang w:eastAsia="es-CO"/>
              </w:rPr>
            </w:pPr>
            <w:r w:rsidRPr="00821ADE">
              <w:rPr>
                <w:rFonts w:ascii="Calibri" w:hAnsi="Calibri"/>
                <w:color w:val="000000"/>
                <w:sz w:val="22"/>
                <w:szCs w:val="22"/>
              </w:rPr>
              <w:t>Actividad para reconocer dependencia o independencia de eventos</w:t>
            </w:r>
            <w:ins w:id="22" w:author="user" w:date="2016-08-21T22:11:00Z">
              <w:r w:rsidR="00960CE0">
                <w:rPr>
                  <w:rFonts w:ascii="Calibri" w:hAnsi="Calibri"/>
                  <w:color w:val="000000"/>
                  <w:sz w:val="22"/>
                  <w:szCs w:val="22"/>
                </w:rPr>
                <w:t>.</w:t>
              </w:r>
            </w:ins>
            <w:r w:rsidRPr="00821ADE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</w:p>
        </w:tc>
      </w:tr>
      <w:tr w:rsidR="00081821" w:rsidRPr="00471E08" w14:paraId="0E5FB216" w14:textId="77777777" w:rsidTr="00084455">
        <w:trPr>
          <w:trHeight w:val="453"/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14:paraId="059E3329" w14:textId="779095E2" w:rsidR="00081821" w:rsidRDefault="00821ADE" w:rsidP="00F31C53">
            <w:pPr>
              <w:autoSpaceDE w:val="0"/>
              <w:autoSpaceDN w:val="0"/>
              <w:adjustRightInd w:val="0"/>
              <w:rPr>
                <w:rFonts w:ascii="Times New Roman" w:eastAsia="Champagne&amp;Limousines-Bold" w:hAnsi="Times New Roman" w:cs="Times New Roman"/>
                <w:bCs/>
                <w:lang w:val="es-CO" w:eastAsia="ja-JP"/>
              </w:rPr>
            </w:pPr>
            <w:r>
              <w:rPr>
                <w:rFonts w:ascii="Times New Roman" w:eastAsia="Champagne&amp;Limousines-Bold" w:hAnsi="Times New Roman" w:cs="Times New Roman"/>
                <w:bCs/>
                <w:lang w:val="es-CO" w:eastAsia="ja-JP"/>
              </w:rPr>
              <w:t>17. Reconoce la desviación estándar como una medida de dispersión de un conjunto de datos.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11D53FC" w14:textId="4FFA430F" w:rsidR="00081821" w:rsidRPr="00F11F48" w:rsidRDefault="00B26D9A" w:rsidP="00F31C53">
            <w:pPr>
              <w:rPr>
                <w:rFonts w:ascii="Times New Roman" w:eastAsia="Times New Roman" w:hAnsi="Times New Roman" w:cs="Times New Roman"/>
                <w:lang w:eastAsia="es-CO"/>
              </w:rPr>
            </w:pPr>
            <w:r w:rsidRPr="00B26D9A">
              <w:rPr>
                <w:rFonts w:ascii="Times New Roman" w:eastAsia="Times New Roman" w:hAnsi="Times New Roman" w:cs="Times New Roman"/>
                <w:lang w:eastAsia="es-CO"/>
              </w:rPr>
              <w:t>El análisis de tendencias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D2BA4D6" w14:textId="2CB072B4" w:rsidR="00081821" w:rsidRPr="00F11F48" w:rsidRDefault="00B26D9A" w:rsidP="00F31C53">
            <w:pPr>
              <w:rPr>
                <w:rFonts w:ascii="Times New Roman" w:eastAsia="Times New Roman" w:hAnsi="Times New Roman" w:cs="Times New Roman"/>
                <w:lang w:eastAsia="es-CO"/>
              </w:rPr>
            </w:pPr>
            <w:r w:rsidRPr="00B26D9A">
              <w:rPr>
                <w:rFonts w:ascii="Times New Roman" w:eastAsia="Times New Roman" w:hAnsi="Times New Roman" w:cs="Times New Roman"/>
                <w:lang w:eastAsia="es-CO"/>
              </w:rPr>
              <w:t xml:space="preserve">Interactivo que muestra ejemplos sobre </w:t>
            </w:r>
            <w:r w:rsidR="00960CE0">
              <w:rPr>
                <w:rFonts w:ascii="Times New Roman" w:eastAsia="Times New Roman" w:hAnsi="Times New Roman" w:cs="Times New Roman"/>
                <w:lang w:eastAsia="es-CO"/>
              </w:rPr>
              <w:t xml:space="preserve">el </w:t>
            </w:r>
            <w:r w:rsidRPr="00B26D9A">
              <w:rPr>
                <w:rFonts w:ascii="Times New Roman" w:eastAsia="Times New Roman" w:hAnsi="Times New Roman" w:cs="Times New Roman"/>
                <w:lang w:eastAsia="es-CO"/>
              </w:rPr>
              <w:t>análisis de tendencias</w:t>
            </w:r>
            <w:ins w:id="23" w:author="user" w:date="2016-08-21T22:11:00Z">
              <w:r w:rsidR="00960CE0">
                <w:rPr>
                  <w:rFonts w:ascii="Times New Roman" w:eastAsia="Times New Roman" w:hAnsi="Times New Roman" w:cs="Times New Roman"/>
                  <w:lang w:eastAsia="es-CO"/>
                </w:rPr>
                <w:t>.</w:t>
              </w:r>
            </w:ins>
          </w:p>
        </w:tc>
      </w:tr>
    </w:tbl>
    <w:p w14:paraId="69CE0747" w14:textId="77777777" w:rsidR="00983E13" w:rsidRPr="00471E08" w:rsidRDefault="00983E13" w:rsidP="00F31C53">
      <w:pPr>
        <w:rPr>
          <w:rFonts w:ascii="Times New Roman" w:hAnsi="Times New Roman" w:cs="Times New Roman"/>
        </w:rPr>
      </w:pPr>
    </w:p>
    <w:sectPr w:rsidR="00983E13" w:rsidRPr="00471E08" w:rsidSect="00A375F9">
      <w:pgSz w:w="11900" w:h="16840"/>
      <w:pgMar w:top="1417" w:right="1701" w:bottom="1417" w:left="1701" w:header="708" w:footer="708" w:gutter="0"/>
      <w:cols w:space="708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9683593" w15:done="0"/>
  <w15:commentEx w15:paraId="01263D53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 Narrow">
    <w:panose1 w:val="020B050602020203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hampagne&amp;Limousines-Bold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7256A"/>
    <w:multiLevelType w:val="hybridMultilevel"/>
    <w:tmpl w:val="3864CA76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EC40E0"/>
    <w:multiLevelType w:val="hybridMultilevel"/>
    <w:tmpl w:val="0FE4E36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4556DA"/>
    <w:multiLevelType w:val="hybridMultilevel"/>
    <w:tmpl w:val="86260A08"/>
    <w:lvl w:ilvl="0" w:tplc="5374F7F2">
      <w:start w:val="1"/>
      <w:numFmt w:val="bullet"/>
      <w:pStyle w:val="HRZInstr2o"/>
      <w:lvlText w:val="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auto"/>
        <w:sz w:val="20"/>
      </w:rPr>
    </w:lvl>
    <w:lvl w:ilvl="1" w:tplc="0AEE9E0C">
      <w:start w:val="1"/>
      <w:numFmt w:val="bullet"/>
      <w:pStyle w:val="HRZInstr3o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color w:val="auto"/>
        <w:sz w:val="28"/>
        <w:lang w:val="es-ES"/>
      </w:rPr>
    </w:lvl>
    <w:lvl w:ilvl="2" w:tplc="0005040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A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A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A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FD85089"/>
    <w:multiLevelType w:val="hybridMultilevel"/>
    <w:tmpl w:val="D6D8D4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1D664F"/>
    <w:multiLevelType w:val="hybridMultilevel"/>
    <w:tmpl w:val="4090689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181710"/>
    <w:multiLevelType w:val="hybridMultilevel"/>
    <w:tmpl w:val="FC2E092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446093"/>
    <w:multiLevelType w:val="hybridMultilevel"/>
    <w:tmpl w:val="6A0A8C92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327844"/>
    <w:multiLevelType w:val="hybridMultilevel"/>
    <w:tmpl w:val="CF2A3A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6FC2D5D"/>
    <w:multiLevelType w:val="hybridMultilevel"/>
    <w:tmpl w:val="1FAA18D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900836"/>
    <w:multiLevelType w:val="hybridMultilevel"/>
    <w:tmpl w:val="5B624A14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A46185C"/>
    <w:multiLevelType w:val="hybridMultilevel"/>
    <w:tmpl w:val="837003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C461608"/>
    <w:multiLevelType w:val="hybridMultilevel"/>
    <w:tmpl w:val="EA4E4508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66008A8"/>
    <w:multiLevelType w:val="hybridMultilevel"/>
    <w:tmpl w:val="85BAC82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84B2615"/>
    <w:multiLevelType w:val="hybridMultilevel"/>
    <w:tmpl w:val="B6E640C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</w:num>
  <w:num w:numId="3">
    <w:abstractNumId w:val="10"/>
  </w:num>
  <w:num w:numId="4">
    <w:abstractNumId w:val="3"/>
  </w:num>
  <w:num w:numId="5">
    <w:abstractNumId w:val="11"/>
  </w:num>
  <w:num w:numId="6">
    <w:abstractNumId w:val="6"/>
  </w:num>
  <w:num w:numId="7">
    <w:abstractNumId w:val="12"/>
  </w:num>
  <w:num w:numId="8">
    <w:abstractNumId w:val="9"/>
  </w:num>
  <w:num w:numId="9">
    <w:abstractNumId w:val="0"/>
  </w:num>
  <w:num w:numId="10">
    <w:abstractNumId w:val="8"/>
  </w:num>
  <w:num w:numId="11">
    <w:abstractNumId w:val="1"/>
  </w:num>
  <w:num w:numId="12">
    <w:abstractNumId w:val="5"/>
  </w:num>
  <w:num w:numId="13">
    <w:abstractNumId w:val="13"/>
  </w:num>
  <w:num w:numId="14">
    <w:abstractNumId w:val="4"/>
  </w:num>
  <w:num w:numId="15">
    <w:abstractNumId w:val="7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uan de Jesus Romero">
    <w15:presenceInfo w15:providerId="None" w15:userId="Juan de Jesus Romero"/>
  </w15:person>
  <w15:person w15:author="user">
    <w15:presenceInfo w15:providerId="None" w15:userId="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trackRevisions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2497"/>
    <w:rsid w:val="00005969"/>
    <w:rsid w:val="00012497"/>
    <w:rsid w:val="00012B84"/>
    <w:rsid w:val="00015A05"/>
    <w:rsid w:val="000223C6"/>
    <w:rsid w:val="000229AD"/>
    <w:rsid w:val="0002446C"/>
    <w:rsid w:val="0003180A"/>
    <w:rsid w:val="0007748E"/>
    <w:rsid w:val="0008062B"/>
    <w:rsid w:val="00081821"/>
    <w:rsid w:val="00084455"/>
    <w:rsid w:val="000B6608"/>
    <w:rsid w:val="000C1F82"/>
    <w:rsid w:val="000F7A79"/>
    <w:rsid w:val="0010140A"/>
    <w:rsid w:val="00105F80"/>
    <w:rsid w:val="0012422A"/>
    <w:rsid w:val="001447C6"/>
    <w:rsid w:val="00184A43"/>
    <w:rsid w:val="00191348"/>
    <w:rsid w:val="001A07C8"/>
    <w:rsid w:val="001A2094"/>
    <w:rsid w:val="001A2928"/>
    <w:rsid w:val="001B6C28"/>
    <w:rsid w:val="001C0BAE"/>
    <w:rsid w:val="001D0E2E"/>
    <w:rsid w:val="001E403D"/>
    <w:rsid w:val="00217DE6"/>
    <w:rsid w:val="00243DC0"/>
    <w:rsid w:val="00290FA0"/>
    <w:rsid w:val="00293C7B"/>
    <w:rsid w:val="002C511E"/>
    <w:rsid w:val="002C7A52"/>
    <w:rsid w:val="002D4C66"/>
    <w:rsid w:val="002D50E2"/>
    <w:rsid w:val="002F3C8B"/>
    <w:rsid w:val="00300ABD"/>
    <w:rsid w:val="00315157"/>
    <w:rsid w:val="00341C4E"/>
    <w:rsid w:val="0035041E"/>
    <w:rsid w:val="003A19B2"/>
    <w:rsid w:val="003A1E7C"/>
    <w:rsid w:val="003A3262"/>
    <w:rsid w:val="003A4925"/>
    <w:rsid w:val="003C5523"/>
    <w:rsid w:val="003F2669"/>
    <w:rsid w:val="00417890"/>
    <w:rsid w:val="0042716F"/>
    <w:rsid w:val="00442E87"/>
    <w:rsid w:val="004643ED"/>
    <w:rsid w:val="004662A2"/>
    <w:rsid w:val="00471E08"/>
    <w:rsid w:val="004800E9"/>
    <w:rsid w:val="0048183E"/>
    <w:rsid w:val="004E5301"/>
    <w:rsid w:val="004F35DA"/>
    <w:rsid w:val="004F4D0D"/>
    <w:rsid w:val="005256E0"/>
    <w:rsid w:val="00525F1F"/>
    <w:rsid w:val="00532E0A"/>
    <w:rsid w:val="005522EB"/>
    <w:rsid w:val="005B3636"/>
    <w:rsid w:val="005C2098"/>
    <w:rsid w:val="005D30EB"/>
    <w:rsid w:val="005D746A"/>
    <w:rsid w:val="005E55B0"/>
    <w:rsid w:val="00606542"/>
    <w:rsid w:val="0061350F"/>
    <w:rsid w:val="006203A1"/>
    <w:rsid w:val="00647330"/>
    <w:rsid w:val="0065014F"/>
    <w:rsid w:val="00657020"/>
    <w:rsid w:val="006607A0"/>
    <w:rsid w:val="00676E11"/>
    <w:rsid w:val="00683910"/>
    <w:rsid w:val="006D3E09"/>
    <w:rsid w:val="006E0A69"/>
    <w:rsid w:val="006E1A88"/>
    <w:rsid w:val="006E74B7"/>
    <w:rsid w:val="006E7B54"/>
    <w:rsid w:val="006F7553"/>
    <w:rsid w:val="007446F9"/>
    <w:rsid w:val="00767302"/>
    <w:rsid w:val="00767B96"/>
    <w:rsid w:val="007731E9"/>
    <w:rsid w:val="007806EC"/>
    <w:rsid w:val="00781AE6"/>
    <w:rsid w:val="007B3DF9"/>
    <w:rsid w:val="007E1C7B"/>
    <w:rsid w:val="007E61A1"/>
    <w:rsid w:val="007F34F4"/>
    <w:rsid w:val="00803913"/>
    <w:rsid w:val="00804E03"/>
    <w:rsid w:val="008067FE"/>
    <w:rsid w:val="00821ADE"/>
    <w:rsid w:val="00843431"/>
    <w:rsid w:val="008560A4"/>
    <w:rsid w:val="00861F8E"/>
    <w:rsid w:val="008D1C52"/>
    <w:rsid w:val="00900BB5"/>
    <w:rsid w:val="00902BA0"/>
    <w:rsid w:val="00906F89"/>
    <w:rsid w:val="00911E47"/>
    <w:rsid w:val="0091713B"/>
    <w:rsid w:val="00933758"/>
    <w:rsid w:val="00952B2D"/>
    <w:rsid w:val="00960CE0"/>
    <w:rsid w:val="00983E13"/>
    <w:rsid w:val="009870BA"/>
    <w:rsid w:val="009A651B"/>
    <w:rsid w:val="009B0F0B"/>
    <w:rsid w:val="009E29DF"/>
    <w:rsid w:val="009E59A2"/>
    <w:rsid w:val="009F0E28"/>
    <w:rsid w:val="009F5178"/>
    <w:rsid w:val="00A0637F"/>
    <w:rsid w:val="00A375F9"/>
    <w:rsid w:val="00A51B70"/>
    <w:rsid w:val="00A71CF7"/>
    <w:rsid w:val="00A90345"/>
    <w:rsid w:val="00A90791"/>
    <w:rsid w:val="00AA1261"/>
    <w:rsid w:val="00AB0113"/>
    <w:rsid w:val="00AB4CDF"/>
    <w:rsid w:val="00AB598E"/>
    <w:rsid w:val="00AC64C0"/>
    <w:rsid w:val="00AE239F"/>
    <w:rsid w:val="00AF03E0"/>
    <w:rsid w:val="00B017F9"/>
    <w:rsid w:val="00B03CFA"/>
    <w:rsid w:val="00B26D9A"/>
    <w:rsid w:val="00B6019F"/>
    <w:rsid w:val="00B735C6"/>
    <w:rsid w:val="00B75723"/>
    <w:rsid w:val="00B835D3"/>
    <w:rsid w:val="00BC2944"/>
    <w:rsid w:val="00BC54CD"/>
    <w:rsid w:val="00BD0390"/>
    <w:rsid w:val="00BD4B13"/>
    <w:rsid w:val="00BE655B"/>
    <w:rsid w:val="00BE7095"/>
    <w:rsid w:val="00BF2302"/>
    <w:rsid w:val="00BF285E"/>
    <w:rsid w:val="00C15F17"/>
    <w:rsid w:val="00C2071E"/>
    <w:rsid w:val="00C36478"/>
    <w:rsid w:val="00C74444"/>
    <w:rsid w:val="00C825B5"/>
    <w:rsid w:val="00CB095A"/>
    <w:rsid w:val="00CC2D61"/>
    <w:rsid w:val="00CD5F89"/>
    <w:rsid w:val="00D016F5"/>
    <w:rsid w:val="00D12D2E"/>
    <w:rsid w:val="00D24C9F"/>
    <w:rsid w:val="00D4238B"/>
    <w:rsid w:val="00D6379C"/>
    <w:rsid w:val="00D72BAC"/>
    <w:rsid w:val="00D82497"/>
    <w:rsid w:val="00DA1968"/>
    <w:rsid w:val="00DA1D0D"/>
    <w:rsid w:val="00DA4783"/>
    <w:rsid w:val="00DA518B"/>
    <w:rsid w:val="00DC3146"/>
    <w:rsid w:val="00DC7806"/>
    <w:rsid w:val="00E00D81"/>
    <w:rsid w:val="00E07355"/>
    <w:rsid w:val="00E6431E"/>
    <w:rsid w:val="00E83896"/>
    <w:rsid w:val="00EA0026"/>
    <w:rsid w:val="00EE2BE1"/>
    <w:rsid w:val="00EE5B9E"/>
    <w:rsid w:val="00F006D5"/>
    <w:rsid w:val="00F11F48"/>
    <w:rsid w:val="00F14990"/>
    <w:rsid w:val="00F31C53"/>
    <w:rsid w:val="00F37D45"/>
    <w:rsid w:val="00F55F50"/>
    <w:rsid w:val="00F702C6"/>
    <w:rsid w:val="00FB0EE3"/>
    <w:rsid w:val="00FF5CD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,"/>
  <w:listSeparator w:val=";"/>
  <w14:docId w14:val="0C71FE0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s-ES_tradnl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2497"/>
    <w:pPr>
      <w:spacing w:after="0"/>
    </w:pPr>
    <w:rPr>
      <w:sz w:val="24"/>
      <w:szCs w:val="24"/>
      <w:lang w:eastAsia="es-ES"/>
    </w:rPr>
  </w:style>
  <w:style w:type="paragraph" w:styleId="Ttulo5">
    <w:name w:val="heading 5"/>
    <w:basedOn w:val="Normal"/>
    <w:link w:val="Ttulo5Car"/>
    <w:uiPriority w:val="9"/>
    <w:qFormat/>
    <w:rsid w:val="001C0BAE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  <w:lang w:val="es-CO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RZGral">
    <w:name w:val="HRZ Gral"/>
    <w:basedOn w:val="Normal"/>
    <w:rsid w:val="003A19B2"/>
    <w:pPr>
      <w:spacing w:line="240" w:lineRule="exact"/>
    </w:pPr>
    <w:rPr>
      <w:rFonts w:ascii="Arial" w:eastAsia="Calibri" w:hAnsi="Arial" w:cs="Times New Roman"/>
      <w:sz w:val="20"/>
      <w:szCs w:val="22"/>
      <w:lang w:val="es-ES"/>
    </w:rPr>
  </w:style>
  <w:style w:type="paragraph" w:customStyle="1" w:styleId="HRZInstr1o">
    <w:name w:val="HRZ Instr 1o"/>
    <w:basedOn w:val="Normal"/>
    <w:rsid w:val="003A19B2"/>
    <w:pPr>
      <w:spacing w:line="240" w:lineRule="exact"/>
    </w:pPr>
    <w:rPr>
      <w:rFonts w:ascii="Arial" w:eastAsia="Calibri" w:hAnsi="Arial" w:cs="Times New Roman"/>
      <w:b/>
      <w:sz w:val="20"/>
      <w:szCs w:val="22"/>
      <w:lang w:val="es-ES"/>
    </w:rPr>
  </w:style>
  <w:style w:type="paragraph" w:customStyle="1" w:styleId="HRZInstr2o">
    <w:name w:val="HRZ Instr 2o"/>
    <w:basedOn w:val="Normal"/>
    <w:rsid w:val="003A19B2"/>
    <w:pPr>
      <w:numPr>
        <w:numId w:val="2"/>
      </w:numPr>
      <w:spacing w:line="240" w:lineRule="exact"/>
    </w:pPr>
    <w:rPr>
      <w:rFonts w:ascii="Arial" w:eastAsia="Calibri" w:hAnsi="Arial" w:cs="Times New Roman"/>
      <w:sz w:val="20"/>
      <w:szCs w:val="22"/>
      <w:lang w:val="es-ES"/>
    </w:rPr>
  </w:style>
  <w:style w:type="paragraph" w:customStyle="1" w:styleId="HRZInstr3o">
    <w:name w:val="HRZ Instr 3o"/>
    <w:basedOn w:val="HRZInstr2o"/>
    <w:qFormat/>
    <w:rsid w:val="003A19B2"/>
    <w:pPr>
      <w:numPr>
        <w:ilvl w:val="1"/>
      </w:numPr>
    </w:pPr>
    <w:rPr>
      <w:lang w:val="es-ES_tradnl"/>
    </w:rPr>
  </w:style>
  <w:style w:type="paragraph" w:customStyle="1" w:styleId="HRZSeccin">
    <w:name w:val="HRZ Sección"/>
    <w:basedOn w:val="Normal"/>
    <w:rsid w:val="003A19B2"/>
    <w:rPr>
      <w:rFonts w:ascii="Arial" w:eastAsia="Calibri" w:hAnsi="Arial" w:cs="Times New Roman"/>
      <w:sz w:val="30"/>
      <w:szCs w:val="22"/>
      <w:lang w:val="es-ES"/>
    </w:rPr>
  </w:style>
  <w:style w:type="paragraph" w:customStyle="1" w:styleId="HRZT1">
    <w:name w:val="HRZ T1"/>
    <w:basedOn w:val="Normal"/>
    <w:rsid w:val="003A19B2"/>
    <w:rPr>
      <w:rFonts w:ascii="Arial" w:eastAsia="Calibri" w:hAnsi="Arial" w:cs="Times New Roman"/>
      <w:sz w:val="70"/>
    </w:rPr>
  </w:style>
  <w:style w:type="paragraph" w:customStyle="1" w:styleId="HRZT2">
    <w:name w:val="HRZ T2"/>
    <w:basedOn w:val="Normal"/>
    <w:rsid w:val="003A19B2"/>
    <w:rPr>
      <w:rFonts w:ascii="Arial Narrow" w:eastAsia="Calibri" w:hAnsi="Arial Narrow" w:cs="Times New Roman"/>
      <w:b/>
      <w:color w:val="FF0000"/>
      <w:sz w:val="36"/>
      <w:szCs w:val="22"/>
      <w:lang w:val="es-ES"/>
    </w:rPr>
  </w:style>
  <w:style w:type="paragraph" w:styleId="Prrafodelista">
    <w:name w:val="List Paragraph"/>
    <w:basedOn w:val="Normal"/>
    <w:uiPriority w:val="34"/>
    <w:qFormat/>
    <w:rsid w:val="00D82497"/>
    <w:pPr>
      <w:ind w:left="720"/>
      <w:contextualSpacing/>
    </w:pPr>
  </w:style>
  <w:style w:type="table" w:styleId="Tablaconcuadrcula">
    <w:name w:val="Table Grid"/>
    <w:basedOn w:val="Tablanormal"/>
    <w:uiPriority w:val="59"/>
    <w:rsid w:val="007806EC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24C9F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24C9F"/>
    <w:rPr>
      <w:rFonts w:ascii="Lucida Grande" w:hAnsi="Lucida Grande" w:cs="Lucida Grande"/>
      <w:sz w:val="18"/>
      <w:szCs w:val="18"/>
      <w:lang w:eastAsia="es-ES"/>
    </w:rPr>
  </w:style>
  <w:style w:type="character" w:customStyle="1" w:styleId="Ttulo5Car">
    <w:name w:val="Título 5 Car"/>
    <w:basedOn w:val="Fuentedeprrafopredeter"/>
    <w:link w:val="Ttulo5"/>
    <w:uiPriority w:val="9"/>
    <w:rsid w:val="001C0BAE"/>
    <w:rPr>
      <w:rFonts w:ascii="Times New Roman" w:eastAsia="Times New Roman" w:hAnsi="Times New Roman" w:cs="Times New Roman"/>
      <w:b/>
      <w:bCs/>
      <w:lang w:val="es-CO" w:eastAsia="es-CO"/>
    </w:rPr>
  </w:style>
  <w:style w:type="paragraph" w:styleId="NormalWeb">
    <w:name w:val="Normal (Web)"/>
    <w:basedOn w:val="Normal"/>
    <w:uiPriority w:val="99"/>
    <w:semiHidden/>
    <w:unhideWhenUsed/>
    <w:rsid w:val="001C0BAE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paragraph" w:customStyle="1" w:styleId="Normal1">
    <w:name w:val="Normal1"/>
    <w:basedOn w:val="Normal"/>
    <w:rsid w:val="001C0BAE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character" w:customStyle="1" w:styleId="apple-converted-space">
    <w:name w:val="apple-converted-space"/>
    <w:basedOn w:val="Fuentedeprrafopredeter"/>
    <w:rsid w:val="001C0BAE"/>
  </w:style>
  <w:style w:type="character" w:customStyle="1" w:styleId="negrita">
    <w:name w:val="negrita"/>
    <w:basedOn w:val="Fuentedeprrafopredeter"/>
    <w:rsid w:val="001C0BAE"/>
  </w:style>
  <w:style w:type="paragraph" w:customStyle="1" w:styleId="tab1">
    <w:name w:val="tab1"/>
    <w:basedOn w:val="Normal"/>
    <w:rsid w:val="001C0BAE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character" w:customStyle="1" w:styleId="cursiva">
    <w:name w:val="cursiva"/>
    <w:basedOn w:val="Fuentedeprrafopredeter"/>
    <w:rsid w:val="001C0BAE"/>
  </w:style>
  <w:style w:type="paragraph" w:customStyle="1" w:styleId="Normal2">
    <w:name w:val="Normal2"/>
    <w:basedOn w:val="Normal"/>
    <w:rsid w:val="00804E03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character" w:styleId="Refdecomentario">
    <w:name w:val="annotation reference"/>
    <w:basedOn w:val="Fuentedeprrafopredeter"/>
    <w:uiPriority w:val="99"/>
    <w:semiHidden/>
    <w:unhideWhenUsed/>
    <w:rsid w:val="00B6019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6019F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6019F"/>
    <w:rPr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6019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6019F"/>
    <w:rPr>
      <w:b/>
      <w:bCs/>
      <w:lang w:eastAsia="es-E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s-ES_tradnl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2497"/>
    <w:pPr>
      <w:spacing w:after="0"/>
    </w:pPr>
    <w:rPr>
      <w:sz w:val="24"/>
      <w:szCs w:val="24"/>
      <w:lang w:eastAsia="es-ES"/>
    </w:rPr>
  </w:style>
  <w:style w:type="paragraph" w:styleId="Ttulo5">
    <w:name w:val="heading 5"/>
    <w:basedOn w:val="Normal"/>
    <w:link w:val="Ttulo5Car"/>
    <w:uiPriority w:val="9"/>
    <w:qFormat/>
    <w:rsid w:val="001C0BAE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  <w:lang w:val="es-CO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RZGral">
    <w:name w:val="HRZ Gral"/>
    <w:basedOn w:val="Normal"/>
    <w:rsid w:val="003A19B2"/>
    <w:pPr>
      <w:spacing w:line="240" w:lineRule="exact"/>
    </w:pPr>
    <w:rPr>
      <w:rFonts w:ascii="Arial" w:eastAsia="Calibri" w:hAnsi="Arial" w:cs="Times New Roman"/>
      <w:sz w:val="20"/>
      <w:szCs w:val="22"/>
      <w:lang w:val="es-ES"/>
    </w:rPr>
  </w:style>
  <w:style w:type="paragraph" w:customStyle="1" w:styleId="HRZInstr1o">
    <w:name w:val="HRZ Instr 1o"/>
    <w:basedOn w:val="Normal"/>
    <w:rsid w:val="003A19B2"/>
    <w:pPr>
      <w:spacing w:line="240" w:lineRule="exact"/>
    </w:pPr>
    <w:rPr>
      <w:rFonts w:ascii="Arial" w:eastAsia="Calibri" w:hAnsi="Arial" w:cs="Times New Roman"/>
      <w:b/>
      <w:sz w:val="20"/>
      <w:szCs w:val="22"/>
      <w:lang w:val="es-ES"/>
    </w:rPr>
  </w:style>
  <w:style w:type="paragraph" w:customStyle="1" w:styleId="HRZInstr2o">
    <w:name w:val="HRZ Instr 2o"/>
    <w:basedOn w:val="Normal"/>
    <w:rsid w:val="003A19B2"/>
    <w:pPr>
      <w:numPr>
        <w:numId w:val="2"/>
      </w:numPr>
      <w:spacing w:line="240" w:lineRule="exact"/>
    </w:pPr>
    <w:rPr>
      <w:rFonts w:ascii="Arial" w:eastAsia="Calibri" w:hAnsi="Arial" w:cs="Times New Roman"/>
      <w:sz w:val="20"/>
      <w:szCs w:val="22"/>
      <w:lang w:val="es-ES"/>
    </w:rPr>
  </w:style>
  <w:style w:type="paragraph" w:customStyle="1" w:styleId="HRZInstr3o">
    <w:name w:val="HRZ Instr 3o"/>
    <w:basedOn w:val="HRZInstr2o"/>
    <w:qFormat/>
    <w:rsid w:val="003A19B2"/>
    <w:pPr>
      <w:numPr>
        <w:ilvl w:val="1"/>
      </w:numPr>
    </w:pPr>
    <w:rPr>
      <w:lang w:val="es-ES_tradnl"/>
    </w:rPr>
  </w:style>
  <w:style w:type="paragraph" w:customStyle="1" w:styleId="HRZSeccin">
    <w:name w:val="HRZ Sección"/>
    <w:basedOn w:val="Normal"/>
    <w:rsid w:val="003A19B2"/>
    <w:rPr>
      <w:rFonts w:ascii="Arial" w:eastAsia="Calibri" w:hAnsi="Arial" w:cs="Times New Roman"/>
      <w:sz w:val="30"/>
      <w:szCs w:val="22"/>
      <w:lang w:val="es-ES"/>
    </w:rPr>
  </w:style>
  <w:style w:type="paragraph" w:customStyle="1" w:styleId="HRZT1">
    <w:name w:val="HRZ T1"/>
    <w:basedOn w:val="Normal"/>
    <w:rsid w:val="003A19B2"/>
    <w:rPr>
      <w:rFonts w:ascii="Arial" w:eastAsia="Calibri" w:hAnsi="Arial" w:cs="Times New Roman"/>
      <w:sz w:val="70"/>
    </w:rPr>
  </w:style>
  <w:style w:type="paragraph" w:customStyle="1" w:styleId="HRZT2">
    <w:name w:val="HRZ T2"/>
    <w:basedOn w:val="Normal"/>
    <w:rsid w:val="003A19B2"/>
    <w:rPr>
      <w:rFonts w:ascii="Arial Narrow" w:eastAsia="Calibri" w:hAnsi="Arial Narrow" w:cs="Times New Roman"/>
      <w:b/>
      <w:color w:val="FF0000"/>
      <w:sz w:val="36"/>
      <w:szCs w:val="22"/>
      <w:lang w:val="es-ES"/>
    </w:rPr>
  </w:style>
  <w:style w:type="paragraph" w:styleId="Prrafodelista">
    <w:name w:val="List Paragraph"/>
    <w:basedOn w:val="Normal"/>
    <w:uiPriority w:val="34"/>
    <w:qFormat/>
    <w:rsid w:val="00D82497"/>
    <w:pPr>
      <w:ind w:left="720"/>
      <w:contextualSpacing/>
    </w:pPr>
  </w:style>
  <w:style w:type="table" w:styleId="Tablaconcuadrcula">
    <w:name w:val="Table Grid"/>
    <w:basedOn w:val="Tablanormal"/>
    <w:uiPriority w:val="59"/>
    <w:rsid w:val="007806EC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24C9F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24C9F"/>
    <w:rPr>
      <w:rFonts w:ascii="Lucida Grande" w:hAnsi="Lucida Grande" w:cs="Lucida Grande"/>
      <w:sz w:val="18"/>
      <w:szCs w:val="18"/>
      <w:lang w:eastAsia="es-ES"/>
    </w:rPr>
  </w:style>
  <w:style w:type="character" w:customStyle="1" w:styleId="Ttulo5Car">
    <w:name w:val="Título 5 Car"/>
    <w:basedOn w:val="Fuentedeprrafopredeter"/>
    <w:link w:val="Ttulo5"/>
    <w:uiPriority w:val="9"/>
    <w:rsid w:val="001C0BAE"/>
    <w:rPr>
      <w:rFonts w:ascii="Times New Roman" w:eastAsia="Times New Roman" w:hAnsi="Times New Roman" w:cs="Times New Roman"/>
      <w:b/>
      <w:bCs/>
      <w:lang w:val="es-CO" w:eastAsia="es-CO"/>
    </w:rPr>
  </w:style>
  <w:style w:type="paragraph" w:styleId="NormalWeb">
    <w:name w:val="Normal (Web)"/>
    <w:basedOn w:val="Normal"/>
    <w:uiPriority w:val="99"/>
    <w:semiHidden/>
    <w:unhideWhenUsed/>
    <w:rsid w:val="001C0BAE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paragraph" w:customStyle="1" w:styleId="Normal1">
    <w:name w:val="Normal1"/>
    <w:basedOn w:val="Normal"/>
    <w:rsid w:val="001C0BAE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character" w:customStyle="1" w:styleId="apple-converted-space">
    <w:name w:val="apple-converted-space"/>
    <w:basedOn w:val="Fuentedeprrafopredeter"/>
    <w:rsid w:val="001C0BAE"/>
  </w:style>
  <w:style w:type="character" w:customStyle="1" w:styleId="negrita">
    <w:name w:val="negrita"/>
    <w:basedOn w:val="Fuentedeprrafopredeter"/>
    <w:rsid w:val="001C0BAE"/>
  </w:style>
  <w:style w:type="paragraph" w:customStyle="1" w:styleId="tab1">
    <w:name w:val="tab1"/>
    <w:basedOn w:val="Normal"/>
    <w:rsid w:val="001C0BAE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character" w:customStyle="1" w:styleId="cursiva">
    <w:name w:val="cursiva"/>
    <w:basedOn w:val="Fuentedeprrafopredeter"/>
    <w:rsid w:val="001C0BAE"/>
  </w:style>
  <w:style w:type="paragraph" w:customStyle="1" w:styleId="Normal2">
    <w:name w:val="Normal2"/>
    <w:basedOn w:val="Normal"/>
    <w:rsid w:val="00804E03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character" w:styleId="Refdecomentario">
    <w:name w:val="annotation reference"/>
    <w:basedOn w:val="Fuentedeprrafopredeter"/>
    <w:uiPriority w:val="99"/>
    <w:semiHidden/>
    <w:unhideWhenUsed/>
    <w:rsid w:val="00B6019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6019F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6019F"/>
    <w:rPr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6019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6019F"/>
    <w:rPr>
      <w:b/>
      <w:bCs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0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72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92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9575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8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21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845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59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6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1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0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8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1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5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20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8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49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5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7175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67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1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8" Type="http://schemas.microsoft.com/office/2011/relationships/commentsExtended" Target="commentsExtended.xml"/><Relationship Id="rId9" Type="http://schemas.microsoft.com/office/2011/relationships/people" Target="peop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1210</Words>
  <Characters>6656</Characters>
  <Application>Microsoft Macintosh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MLGA</dc:creator>
  <cp:keywords/>
  <dc:description/>
  <cp:lastModifiedBy>MacBookPro</cp:lastModifiedBy>
  <cp:revision>29</cp:revision>
  <dcterms:created xsi:type="dcterms:W3CDTF">2016-08-08T16:11:00Z</dcterms:created>
  <dcterms:modified xsi:type="dcterms:W3CDTF">2016-08-23T01:21:00Z</dcterms:modified>
</cp:coreProperties>
</file>