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6895"/>
      </w:tblGrid>
      <w:tr w:rsidR="000B3FFD" w:rsidRPr="00F37BBE" w14:paraId="200FD254" w14:textId="77777777" w:rsidTr="006336F4">
        <w:tc>
          <w:tcPr>
            <w:tcW w:w="1951" w:type="dxa"/>
            <w:shd w:val="clear" w:color="auto" w:fill="000000" w:themeFill="text1"/>
          </w:tcPr>
          <w:p w14:paraId="548BF42E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Título del guion</w:t>
            </w:r>
          </w:p>
        </w:tc>
        <w:tc>
          <w:tcPr>
            <w:tcW w:w="7027" w:type="dxa"/>
          </w:tcPr>
          <w:p w14:paraId="18235F68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>Las integrales</w:t>
            </w:r>
          </w:p>
        </w:tc>
      </w:tr>
      <w:tr w:rsidR="000B3FFD" w:rsidRPr="00F37BBE" w14:paraId="4B9B2950" w14:textId="77777777" w:rsidTr="006336F4">
        <w:tc>
          <w:tcPr>
            <w:tcW w:w="1951" w:type="dxa"/>
            <w:shd w:val="clear" w:color="auto" w:fill="000000" w:themeFill="text1"/>
          </w:tcPr>
          <w:p w14:paraId="1A04A72D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Código del guion</w:t>
            </w:r>
          </w:p>
        </w:tc>
        <w:tc>
          <w:tcPr>
            <w:tcW w:w="7027" w:type="dxa"/>
          </w:tcPr>
          <w:p w14:paraId="3F8E27D7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>MA_11_05_CO</w:t>
            </w:r>
          </w:p>
        </w:tc>
      </w:tr>
      <w:tr w:rsidR="000B3FFD" w:rsidRPr="00F37BBE" w14:paraId="4B2E6734" w14:textId="77777777" w:rsidTr="006336F4">
        <w:tc>
          <w:tcPr>
            <w:tcW w:w="1951" w:type="dxa"/>
            <w:shd w:val="clear" w:color="auto" w:fill="000000" w:themeFill="text1"/>
          </w:tcPr>
          <w:p w14:paraId="1A8CC379" w14:textId="77777777" w:rsidR="000B3FFD" w:rsidRPr="00F37BBE" w:rsidRDefault="000B3FFD" w:rsidP="00C85C3A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sz w:val="20"/>
                <w:szCs w:val="20"/>
              </w:rPr>
              <w:t>Descripción</w:t>
            </w:r>
          </w:p>
        </w:tc>
        <w:tc>
          <w:tcPr>
            <w:tcW w:w="7027" w:type="dxa"/>
          </w:tcPr>
          <w:p w14:paraId="2533B188" w14:textId="71A52092" w:rsidR="000B3FFD" w:rsidRPr="00F37BBE" w:rsidRDefault="008D58FB" w:rsidP="0029069D">
            <w:pPr>
              <w:tabs>
                <w:tab w:val="right" w:pos="8498"/>
              </w:tabs>
              <w:spacing w:before="40" w:after="80"/>
              <w:rPr>
                <w:rFonts w:ascii="Times" w:hAnsi="Times"/>
                <w:sz w:val="20"/>
                <w:szCs w:val="20"/>
                <w:highlight w:val="yellow"/>
              </w:rPr>
            </w:pPr>
            <w:r w:rsidRPr="00F37BBE">
              <w:rPr>
                <w:rFonts w:ascii="Times" w:hAnsi="Times"/>
                <w:sz w:val="20"/>
                <w:szCs w:val="20"/>
                <w:highlight w:val="yellow"/>
              </w:rPr>
              <w:t xml:space="preserve">Con la aplicación de las integrales podrás modelar situaciones que muestran variaciones respecto al tiempo o a otras variables y calcular el área y el volumen de formas regulares e irregulares. </w:t>
            </w:r>
          </w:p>
        </w:tc>
      </w:tr>
    </w:tbl>
    <w:p w14:paraId="4E3A0397" w14:textId="77777777" w:rsidR="00C373EF" w:rsidRPr="00F37BBE" w:rsidRDefault="00C373EF" w:rsidP="00C85C3A">
      <w:pPr>
        <w:tabs>
          <w:tab w:val="left" w:pos="1418"/>
        </w:tabs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2A89F8F" w14:textId="24549CF7" w:rsidR="00F52732" w:rsidRPr="00F37BBE" w:rsidRDefault="008D58FB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F52732" w:rsidRPr="00F37BBE">
        <w:rPr>
          <w:rFonts w:ascii="Arial" w:hAnsi="Arial" w:cs="Arial"/>
          <w:b/>
          <w:sz w:val="20"/>
          <w:szCs w:val="20"/>
        </w:rPr>
        <w:t xml:space="preserve">1 </w:t>
      </w:r>
      <w:r w:rsidR="00410FD7" w:rsidRPr="00F37BBE">
        <w:rPr>
          <w:rFonts w:ascii="Arial" w:hAnsi="Arial" w:cs="Arial"/>
          <w:b/>
          <w:sz w:val="20"/>
          <w:szCs w:val="20"/>
        </w:rPr>
        <w:t>L</w:t>
      </w:r>
      <w:r w:rsidRPr="00F37BBE">
        <w:rPr>
          <w:rFonts w:ascii="Arial" w:hAnsi="Arial" w:cs="Arial"/>
          <w:b/>
          <w:sz w:val="20"/>
          <w:szCs w:val="20"/>
        </w:rPr>
        <w:t xml:space="preserve">a </w:t>
      </w:r>
      <w:proofErr w:type="spellStart"/>
      <w:r w:rsidRPr="00F37BBE">
        <w:rPr>
          <w:rFonts w:ascii="Arial" w:hAnsi="Arial" w:cs="Arial"/>
          <w:b/>
          <w:sz w:val="20"/>
          <w:szCs w:val="20"/>
        </w:rPr>
        <w:t>antiderivada</w:t>
      </w:r>
      <w:proofErr w:type="spellEnd"/>
    </w:p>
    <w:p w14:paraId="39FDF369" w14:textId="7E70E2AC" w:rsidR="00F52732" w:rsidRPr="00F37BBE" w:rsidRDefault="008D58F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 lo largo de tu aprendizaje en el área has estudiado las operaciones aritméticas y conoces que para cada una de ellas se determina su inversa.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Por ejemplo, la inversa de la adición es la sustracción, de la</w:t>
      </w:r>
      <w:r w:rsidR="00AB4DE4" w:rsidRPr="00F37BBE">
        <w:rPr>
          <w:rFonts w:ascii="Arial" w:hAnsi="Arial" w:cs="Arial"/>
          <w:sz w:val="20"/>
          <w:szCs w:val="20"/>
        </w:rPr>
        <w:t xml:space="preserve"> multiplicación </w:t>
      </w:r>
      <w:r w:rsidRPr="00F37BBE">
        <w:rPr>
          <w:rFonts w:ascii="Arial" w:hAnsi="Arial" w:cs="Arial"/>
          <w:sz w:val="20"/>
          <w:szCs w:val="20"/>
        </w:rPr>
        <w:t>es la</w:t>
      </w:r>
      <w:r w:rsidR="00AB4DE4" w:rsidRPr="00F37BBE">
        <w:rPr>
          <w:rFonts w:ascii="Arial" w:hAnsi="Arial" w:cs="Arial"/>
          <w:sz w:val="20"/>
          <w:szCs w:val="20"/>
        </w:rPr>
        <w:t xml:space="preserve"> división, </w:t>
      </w:r>
      <w:r w:rsidRPr="00F37BBE">
        <w:rPr>
          <w:rFonts w:ascii="Arial" w:hAnsi="Arial" w:cs="Arial"/>
          <w:sz w:val="20"/>
          <w:szCs w:val="20"/>
        </w:rPr>
        <w:t xml:space="preserve">de la </w:t>
      </w:r>
      <w:r w:rsidR="00AB4DE4" w:rsidRPr="00F37BBE">
        <w:rPr>
          <w:rFonts w:ascii="Arial" w:hAnsi="Arial" w:cs="Arial"/>
          <w:sz w:val="20"/>
          <w:szCs w:val="20"/>
        </w:rPr>
        <w:t xml:space="preserve">potenciación </w:t>
      </w:r>
      <w:r w:rsidRPr="00F37BBE">
        <w:rPr>
          <w:rFonts w:ascii="Arial" w:hAnsi="Arial" w:cs="Arial"/>
          <w:sz w:val="20"/>
          <w:szCs w:val="20"/>
        </w:rPr>
        <w:t xml:space="preserve">es la </w:t>
      </w:r>
      <w:r w:rsidR="00AB4DE4" w:rsidRPr="00F37BBE">
        <w:rPr>
          <w:rFonts w:ascii="Arial" w:hAnsi="Arial" w:cs="Arial"/>
          <w:sz w:val="20"/>
          <w:szCs w:val="20"/>
        </w:rPr>
        <w:t xml:space="preserve">radicación. En cada caso, la segunda operación </w:t>
      </w:r>
      <w:r w:rsidRPr="00F37BBE">
        <w:rPr>
          <w:rFonts w:ascii="Arial" w:hAnsi="Arial" w:cs="Arial"/>
          <w:sz w:val="20"/>
          <w:szCs w:val="20"/>
        </w:rPr>
        <w:t>“</w:t>
      </w:r>
      <w:r w:rsidR="00AB4DE4" w:rsidRPr="00F37BBE">
        <w:rPr>
          <w:rFonts w:ascii="Arial" w:hAnsi="Arial" w:cs="Arial"/>
          <w:sz w:val="20"/>
          <w:szCs w:val="20"/>
        </w:rPr>
        <w:t>deshace</w:t>
      </w:r>
      <w:r w:rsidRPr="00F37BBE">
        <w:rPr>
          <w:rFonts w:ascii="Arial" w:hAnsi="Arial" w:cs="Arial"/>
          <w:sz w:val="20"/>
          <w:szCs w:val="20"/>
        </w:rPr>
        <w:t>”</w:t>
      </w:r>
      <w:r w:rsidR="00AB4DE4" w:rsidRPr="00F37BBE">
        <w:rPr>
          <w:rFonts w:ascii="Arial" w:hAnsi="Arial" w:cs="Arial"/>
          <w:sz w:val="20"/>
          <w:szCs w:val="20"/>
        </w:rPr>
        <w:t xml:space="preserve"> a la primera y viceversa. El interés de estos procesos de operaciones inversas radica en la utilidad que tienen para solucionar ecuaciones.</w:t>
      </w:r>
      <w:r w:rsidR="004F015D" w:rsidRPr="00F37BBE">
        <w:rPr>
          <w:rFonts w:ascii="Arial" w:hAnsi="Arial" w:cs="Arial"/>
          <w:sz w:val="20"/>
          <w:szCs w:val="20"/>
        </w:rPr>
        <w:t xml:space="preserve"> </w:t>
      </w:r>
      <w:r w:rsidR="00151504" w:rsidRPr="00F37BBE">
        <w:rPr>
          <w:rFonts w:ascii="Arial" w:hAnsi="Arial" w:cs="Arial"/>
          <w:sz w:val="20"/>
          <w:szCs w:val="20"/>
        </w:rPr>
        <w:t xml:space="preserve">Si queremos resolver ecuaciones que incluyan derivadas, necesitaremos su inversa, denominada </w:t>
      </w:r>
      <w:proofErr w:type="spellStart"/>
      <w:r w:rsidR="00151504" w:rsidRPr="00F37BBE">
        <w:rPr>
          <w:rFonts w:ascii="Arial" w:hAnsi="Arial" w:cs="Arial"/>
          <w:sz w:val="20"/>
          <w:szCs w:val="20"/>
        </w:rPr>
        <w:t>antiderivación</w:t>
      </w:r>
      <w:proofErr w:type="spellEnd"/>
      <w:r w:rsidR="00151504" w:rsidRPr="00F37BBE">
        <w:rPr>
          <w:rFonts w:ascii="Arial" w:hAnsi="Arial" w:cs="Arial"/>
          <w:sz w:val="20"/>
          <w:szCs w:val="20"/>
        </w:rPr>
        <w:t xml:space="preserve">. </w:t>
      </w:r>
      <w:r w:rsidR="00E16095" w:rsidRPr="00F37BBE">
        <w:rPr>
          <w:rFonts w:ascii="Arial" w:hAnsi="Arial" w:cs="Arial"/>
          <w:sz w:val="20"/>
          <w:szCs w:val="20"/>
        </w:rPr>
        <w:t>E</w:t>
      </w:r>
      <w:r w:rsidR="00F52732" w:rsidRPr="00F37BBE">
        <w:rPr>
          <w:rFonts w:ascii="Arial" w:hAnsi="Arial" w:cs="Arial"/>
          <w:sz w:val="20"/>
          <w:szCs w:val="20"/>
        </w:rPr>
        <w:t xml:space="preserve">n </w:t>
      </w:r>
      <w:r w:rsidR="0020166C">
        <w:rPr>
          <w:rFonts w:ascii="Arial" w:hAnsi="Arial" w:cs="Arial"/>
          <w:sz w:val="20"/>
          <w:szCs w:val="20"/>
        </w:rPr>
        <w:t>el presente</w:t>
      </w:r>
      <w:r w:rsidR="0020166C" w:rsidRPr="00F37BBE">
        <w:rPr>
          <w:rFonts w:ascii="Arial" w:hAnsi="Arial" w:cs="Arial"/>
          <w:sz w:val="20"/>
          <w:szCs w:val="20"/>
        </w:rPr>
        <w:t xml:space="preserve"> </w:t>
      </w:r>
      <w:r w:rsidR="00AB4DE4" w:rsidRPr="00F37BBE">
        <w:rPr>
          <w:rFonts w:ascii="Arial" w:hAnsi="Arial" w:cs="Arial"/>
          <w:sz w:val="20"/>
          <w:szCs w:val="20"/>
        </w:rPr>
        <w:t>capítulo</w:t>
      </w:r>
      <w:r w:rsidR="00F52732" w:rsidRPr="00F37BBE">
        <w:rPr>
          <w:rFonts w:ascii="Arial" w:hAnsi="Arial" w:cs="Arial"/>
          <w:sz w:val="20"/>
          <w:szCs w:val="20"/>
        </w:rPr>
        <w:t xml:space="preserve"> </w:t>
      </w:r>
      <w:r w:rsidR="004F015D" w:rsidRPr="00F37BBE">
        <w:rPr>
          <w:rFonts w:ascii="Arial" w:hAnsi="Arial" w:cs="Arial"/>
          <w:sz w:val="20"/>
          <w:szCs w:val="20"/>
        </w:rPr>
        <w:t xml:space="preserve">veremos </w:t>
      </w:r>
      <w:r w:rsidR="00151504" w:rsidRPr="00F37BBE">
        <w:rPr>
          <w:rFonts w:ascii="Arial" w:hAnsi="Arial" w:cs="Arial"/>
          <w:sz w:val="20"/>
          <w:szCs w:val="20"/>
        </w:rPr>
        <w:t>este</w:t>
      </w:r>
      <w:r w:rsidR="004F015D" w:rsidRPr="00F37BBE">
        <w:rPr>
          <w:rFonts w:ascii="Arial" w:hAnsi="Arial" w:cs="Arial"/>
          <w:sz w:val="20"/>
          <w:szCs w:val="20"/>
        </w:rPr>
        <w:t xml:space="preserve"> proceso</w:t>
      </w:r>
      <w:r w:rsidR="00151504" w:rsidRPr="00F37BBE">
        <w:rPr>
          <w:rFonts w:ascii="Arial" w:hAnsi="Arial" w:cs="Arial"/>
          <w:sz w:val="20"/>
          <w:szCs w:val="20"/>
        </w:rPr>
        <w:t>,</w:t>
      </w:r>
      <w:r w:rsidR="004F015D" w:rsidRPr="00F37BBE">
        <w:rPr>
          <w:rFonts w:ascii="Arial" w:hAnsi="Arial" w:cs="Arial"/>
          <w:sz w:val="20"/>
          <w:szCs w:val="20"/>
        </w:rPr>
        <w:t xml:space="preserve"> inverso a la derivación</w:t>
      </w:r>
      <w:r w:rsidR="00F52732" w:rsidRPr="00F37BBE">
        <w:rPr>
          <w:rFonts w:ascii="Arial" w:hAnsi="Arial" w:cs="Arial"/>
          <w:sz w:val="20"/>
          <w:szCs w:val="20"/>
        </w:rPr>
        <w:t xml:space="preserve">, es decir, dada la derivada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2523B8" w:rsidRPr="00F37BBE">
        <w:rPr>
          <w:rFonts w:ascii="Cambria Math" w:hAnsi="Cambria Math" w:cs="Arial"/>
          <w:i/>
          <w:sz w:val="20"/>
          <w:szCs w:val="20"/>
        </w:rPr>
        <w:t xml:space="preserve">’ 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), hallar la función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). </w:t>
      </w:r>
      <w:r w:rsidR="004F015D" w:rsidRPr="00F37BBE">
        <w:rPr>
          <w:rFonts w:ascii="Arial" w:hAnsi="Arial" w:cs="Arial"/>
          <w:sz w:val="20"/>
          <w:szCs w:val="20"/>
        </w:rPr>
        <w:t xml:space="preserve">Así, una derivada tendrá su correspondiente </w:t>
      </w:r>
      <w:proofErr w:type="spellStart"/>
      <w:r w:rsidR="004F015D"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="004F015D" w:rsidRPr="00F37BBE">
        <w:rPr>
          <w:rFonts w:ascii="Arial" w:hAnsi="Arial" w:cs="Arial"/>
          <w:sz w:val="20"/>
          <w:szCs w:val="20"/>
        </w:rPr>
        <w:t>.</w:t>
      </w:r>
    </w:p>
    <w:p w14:paraId="5E6FE167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5271998" w14:textId="77777777" w:rsidR="008D58FB" w:rsidRPr="00F37BBE" w:rsidRDefault="008D58FB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 xml:space="preserve">La </w:t>
      </w:r>
      <w:proofErr w:type="spellStart"/>
      <w:r w:rsidRPr="00F37BBE">
        <w:rPr>
          <w:rFonts w:ascii="Arial" w:hAnsi="Arial" w:cs="Arial"/>
          <w:b/>
          <w:color w:val="FF0000"/>
          <w:sz w:val="20"/>
          <w:szCs w:val="20"/>
        </w:rPr>
        <w:t>antiderivada</w:t>
      </w:r>
      <w:proofErr w:type="spellEnd"/>
    </w:p>
    <w:p w14:paraId="480D8248" w14:textId="12E0A206" w:rsidR="008316F3" w:rsidRPr="00F37BBE" w:rsidRDefault="00F52732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Una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="000C3021" w:rsidRPr="00F37BBE">
        <w:rPr>
          <w:rFonts w:ascii="Arial" w:hAnsi="Arial" w:cs="Arial"/>
          <w:sz w:val="20"/>
          <w:szCs w:val="20"/>
        </w:rPr>
        <w:t xml:space="preserve">definida en un intervalo, </w:t>
      </w:r>
      <w:r w:rsidRPr="00F37BBE">
        <w:rPr>
          <w:rFonts w:ascii="Arial" w:hAnsi="Arial" w:cs="Arial"/>
          <w:sz w:val="20"/>
          <w:szCs w:val="20"/>
        </w:rPr>
        <w:t>es una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37BBE">
        <w:rPr>
          <w:rFonts w:ascii="Arial" w:hAnsi="Arial" w:cs="Arial"/>
          <w:b/>
          <w:sz w:val="20"/>
          <w:szCs w:val="20"/>
        </w:rPr>
        <w:t>antiderivada</w:t>
      </w:r>
      <w:proofErr w:type="spell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de otra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en ese intervalo, </w:t>
      </w:r>
      <w:r w:rsidRPr="00F37BBE">
        <w:rPr>
          <w:rFonts w:ascii="Arial" w:hAnsi="Arial" w:cs="Arial"/>
          <w:sz w:val="20"/>
          <w:szCs w:val="20"/>
        </w:rPr>
        <w:t xml:space="preserve">si cumple que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8D58FB" w:rsidRPr="00F37BBE">
        <w:rPr>
          <w:rFonts w:ascii="Cambria Math" w:hAnsi="Cambria Math" w:cs="Arial"/>
          <w:i/>
          <w:sz w:val="20"/>
          <w:szCs w:val="20"/>
        </w:rPr>
        <w:t xml:space="preserve">’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0C3021" w:rsidRPr="00F37BBE">
        <w:rPr>
          <w:rFonts w:ascii="Arial" w:hAnsi="Arial" w:cs="Arial"/>
          <w:sz w:val="20"/>
          <w:szCs w:val="20"/>
        </w:rPr>
        <w:t xml:space="preserve">, para todo 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 que pertenezca al intervalo</w:t>
      </w:r>
      <w:r w:rsidRPr="00F37BBE">
        <w:rPr>
          <w:rFonts w:ascii="Arial" w:hAnsi="Arial" w:cs="Arial"/>
          <w:sz w:val="20"/>
          <w:szCs w:val="20"/>
        </w:rPr>
        <w:t>.</w:t>
      </w:r>
    </w:p>
    <w:p w14:paraId="494BE87C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022BF35" w14:textId="4BB4D898" w:rsidR="00410FD7" w:rsidRPr="00F37BBE" w:rsidRDefault="002523B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410FD7" w:rsidRPr="00F37BBE">
        <w:rPr>
          <w:rFonts w:ascii="Arial" w:hAnsi="Arial" w:cs="Arial"/>
          <w:b/>
          <w:sz w:val="20"/>
          <w:szCs w:val="20"/>
        </w:rPr>
        <w:t>1.1 L</w:t>
      </w:r>
      <w:r w:rsidRPr="00F37BBE">
        <w:rPr>
          <w:rFonts w:ascii="Arial" w:hAnsi="Arial" w:cs="Arial"/>
          <w:b/>
          <w:sz w:val="20"/>
          <w:szCs w:val="20"/>
        </w:rPr>
        <w:t>a primitiva de una función</w:t>
      </w:r>
    </w:p>
    <w:p w14:paraId="500E05C8" w14:textId="77777777" w:rsidR="00F52732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</w:t>
      </w:r>
      <w:proofErr w:type="spellStart"/>
      <w:r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una función también se conoce con el nombre de </w:t>
      </w:r>
      <w:r w:rsidRPr="00F37BBE">
        <w:rPr>
          <w:rFonts w:ascii="Arial" w:hAnsi="Arial" w:cs="Arial"/>
          <w:b/>
          <w:sz w:val="20"/>
          <w:szCs w:val="20"/>
        </w:rPr>
        <w:t>primitiva de la función</w:t>
      </w:r>
      <w:r w:rsidR="000C3021" w:rsidRPr="00F37BBE">
        <w:rPr>
          <w:rFonts w:ascii="Arial" w:hAnsi="Arial" w:cs="Arial"/>
          <w:sz w:val="20"/>
          <w:szCs w:val="20"/>
        </w:rPr>
        <w:t xml:space="preserve"> y consiste en determinar la función original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conociendo su función derivada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="000C3021" w:rsidRPr="00F37BBE">
        <w:rPr>
          <w:rFonts w:ascii="Cambria Math" w:hAnsi="Cambria Math" w:cs="Arial"/>
          <w:i/>
          <w:sz w:val="20"/>
          <w:szCs w:val="20"/>
        </w:rPr>
        <w:t>’</w:t>
      </w:r>
      <w:r w:rsidR="0029069D">
        <w:rPr>
          <w:rFonts w:ascii="Cambria Math" w:hAnsi="Cambria Math" w:cs="Arial"/>
          <w:i/>
          <w:sz w:val="20"/>
          <w:szCs w:val="20"/>
        </w:rPr>
        <w:t xml:space="preserve"> 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>).</w:t>
      </w:r>
    </w:p>
    <w:p w14:paraId="4500A5F8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44EBFAED" w14:textId="73E61FA6" w:rsidR="00F52732" w:rsidRPr="00F37BBE" w:rsidRDefault="004F015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Una particularidad de l</w:t>
      </w:r>
      <w:r w:rsidR="00F52732" w:rsidRPr="00F37BBE">
        <w:rPr>
          <w:rFonts w:ascii="Arial" w:hAnsi="Arial" w:cs="Arial"/>
          <w:sz w:val="20"/>
          <w:szCs w:val="20"/>
        </w:rPr>
        <w:t xml:space="preserve">as </w:t>
      </w:r>
      <w:proofErr w:type="spellStart"/>
      <w:r w:rsidR="00F52732" w:rsidRPr="00F37BBE">
        <w:rPr>
          <w:rFonts w:ascii="Arial" w:hAnsi="Arial" w:cs="Arial"/>
          <w:sz w:val="20"/>
          <w:szCs w:val="20"/>
        </w:rPr>
        <w:t>antiderivadas</w:t>
      </w:r>
      <w:proofErr w:type="spellEnd"/>
      <w:r w:rsidR="00F52732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es que </w:t>
      </w:r>
      <w:r w:rsidR="00F52732" w:rsidRPr="00F37BBE">
        <w:rPr>
          <w:rFonts w:ascii="Arial" w:hAnsi="Arial" w:cs="Arial"/>
          <w:sz w:val="20"/>
          <w:szCs w:val="20"/>
        </w:rPr>
        <w:t xml:space="preserve">no son únicas. </w:t>
      </w:r>
      <w:r w:rsidR="0029069D">
        <w:rPr>
          <w:rFonts w:ascii="Arial" w:hAnsi="Arial" w:cs="Arial"/>
          <w:sz w:val="20"/>
          <w:szCs w:val="20"/>
        </w:rPr>
        <w:t>S</w:t>
      </w:r>
      <w:r w:rsidR="000C3021" w:rsidRPr="00F37BBE">
        <w:rPr>
          <w:rFonts w:ascii="Arial" w:hAnsi="Arial" w:cs="Arial"/>
          <w:sz w:val="20"/>
          <w:szCs w:val="20"/>
        </w:rPr>
        <w:t xml:space="preserve">i recordamos </w:t>
      </w:r>
      <w:r w:rsidR="00F52732" w:rsidRPr="00F37BBE">
        <w:rPr>
          <w:rFonts w:ascii="Arial" w:hAnsi="Arial" w:cs="Arial"/>
          <w:sz w:val="20"/>
          <w:szCs w:val="20"/>
        </w:rPr>
        <w:t xml:space="preserve">la derivada de una función constante es cero, </w:t>
      </w:r>
      <w:r w:rsidR="000C3021" w:rsidRPr="00F37BBE">
        <w:rPr>
          <w:rFonts w:ascii="Arial" w:hAnsi="Arial" w:cs="Arial"/>
          <w:sz w:val="20"/>
          <w:szCs w:val="20"/>
        </w:rPr>
        <w:t xml:space="preserve">entonces </w:t>
      </w:r>
      <w:r w:rsidR="00F52732" w:rsidRPr="00F37BBE">
        <w:rPr>
          <w:rFonts w:ascii="Arial" w:hAnsi="Arial" w:cs="Arial"/>
          <w:sz w:val="20"/>
          <w:szCs w:val="20"/>
        </w:rPr>
        <w:t xml:space="preserve">si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 es una </w:t>
      </w:r>
      <w:proofErr w:type="spellStart"/>
      <w:r w:rsidR="00F52732"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="00F52732" w:rsidRPr="00F37BBE">
        <w:rPr>
          <w:rFonts w:ascii="Arial" w:hAnsi="Arial" w:cs="Arial"/>
          <w:sz w:val="20"/>
          <w:szCs w:val="20"/>
        </w:rPr>
        <w:t xml:space="preserve"> de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 xml:space="preserve">), también lo es </w:t>
      </w:r>
      <w:r w:rsidR="00F52732" w:rsidRPr="00F37BBE">
        <w:rPr>
          <w:rFonts w:ascii="Arial" w:hAnsi="Arial" w:cs="Arial"/>
          <w:i/>
          <w:sz w:val="20"/>
          <w:szCs w:val="20"/>
        </w:rPr>
        <w:t>G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>,</w:t>
      </w:r>
      <w:r w:rsidR="00F52732" w:rsidRPr="00F37BBE">
        <w:rPr>
          <w:rFonts w:ascii="Arial" w:hAnsi="Arial" w:cs="Arial"/>
          <w:sz w:val="20"/>
          <w:szCs w:val="20"/>
        </w:rPr>
        <w:t xml:space="preserve"> definida por </w:t>
      </w:r>
      <w:r w:rsidR="00F52732" w:rsidRPr="00F37BBE">
        <w:rPr>
          <w:rFonts w:ascii="Arial" w:hAnsi="Arial" w:cs="Arial"/>
          <w:i/>
          <w:sz w:val="20"/>
          <w:szCs w:val="20"/>
        </w:rPr>
        <w:t>G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= 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F52732" w:rsidRPr="00F37BBE">
        <w:rPr>
          <w:rFonts w:ascii="Arial" w:hAnsi="Arial" w:cs="Arial"/>
          <w:sz w:val="20"/>
          <w:szCs w:val="20"/>
        </w:rPr>
        <w:t xml:space="preserve">, para cualquier número 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C. </w:t>
      </w:r>
    </w:p>
    <w:p w14:paraId="2C063C27" w14:textId="77777777" w:rsidR="000C3021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ejemplo, si </w:t>
      </w:r>
      <w:r w:rsidR="000C3021"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="00D13F78" w:rsidRPr="00F37BBE">
        <w:rPr>
          <w:rFonts w:ascii="Arial" w:hAnsi="Arial" w:cs="Arial"/>
          <w:sz w:val="20"/>
          <w:szCs w:val="20"/>
        </w:rPr>
        <w:t>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³, entonces las funciones</w:t>
      </w:r>
      <w:r w:rsidR="00D13F78" w:rsidRPr="00F37BBE">
        <w:rPr>
          <w:rFonts w:ascii="Arial" w:hAnsi="Arial" w:cs="Arial"/>
          <w:sz w:val="20"/>
          <w:szCs w:val="20"/>
        </w:rPr>
        <w:t xml:space="preserve"> definidas por las expresiones </w:t>
      </w:r>
      <w:r w:rsidR="000C3021" w:rsidRPr="00F37BBE">
        <w:rPr>
          <w:rFonts w:ascii="Arial" w:hAnsi="Arial" w:cs="Arial"/>
          <w:i/>
          <w:sz w:val="20"/>
          <w:szCs w:val="20"/>
        </w:rPr>
        <w:t>G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274DD7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786F69" w:rsidRPr="00F37BBE">
        <w:rPr>
          <w:rFonts w:ascii="Arial" w:hAnsi="Arial" w:cs="Arial"/>
          <w:sz w:val="20"/>
          <w:szCs w:val="20"/>
        </w:rPr>
        <w:t xml:space="preserve"> + </w:t>
      </w:r>
      <w:r w:rsidR="00D13F78" w:rsidRPr="00F37BBE">
        <w:rPr>
          <w:rFonts w:ascii="Arial" w:hAnsi="Arial" w:cs="Arial"/>
          <w:sz w:val="20"/>
          <w:szCs w:val="20"/>
        </w:rPr>
        <w:t>3</w:t>
      </w:r>
      <w:r w:rsidR="00786F69" w:rsidRPr="00F37BBE">
        <w:rPr>
          <w:rFonts w:ascii="Arial" w:hAnsi="Arial" w:cs="Arial"/>
          <w:sz w:val="20"/>
          <w:szCs w:val="20"/>
        </w:rPr>
        <w:t>,</w:t>
      </w:r>
      <w:r w:rsidR="00D13F78" w:rsidRPr="00F37BBE">
        <w:rPr>
          <w:rFonts w:ascii="Arial" w:hAnsi="Arial" w:cs="Arial"/>
          <w:sz w:val="20"/>
          <w:szCs w:val="20"/>
        </w:rPr>
        <w:t xml:space="preserve"> </w:t>
      </w:r>
      <w:r w:rsidR="000C3021" w:rsidRPr="00F37BBE">
        <w:rPr>
          <w:rFonts w:ascii="Arial" w:hAnsi="Arial" w:cs="Arial"/>
          <w:i/>
          <w:sz w:val="20"/>
          <w:szCs w:val="20"/>
        </w:rPr>
        <w:t>H</w:t>
      </w:r>
      <w:r w:rsidR="000C3021" w:rsidRPr="00F37BBE">
        <w:rPr>
          <w:rFonts w:ascii="Arial" w:hAnsi="Arial" w:cs="Arial"/>
          <w:sz w:val="20"/>
          <w:szCs w:val="20"/>
        </w:rPr>
        <w:t>(</w:t>
      </w:r>
      <w:r w:rsidR="000C3021" w:rsidRPr="00F37BBE">
        <w:rPr>
          <w:rFonts w:ascii="Arial" w:hAnsi="Arial" w:cs="Arial"/>
          <w:i/>
          <w:sz w:val="20"/>
          <w:szCs w:val="20"/>
        </w:rPr>
        <w:t>x</w:t>
      </w:r>
      <w:r w:rsidR="000C3021" w:rsidRPr="00F37BBE">
        <w:rPr>
          <w:rFonts w:ascii="Arial" w:hAnsi="Arial" w:cs="Arial"/>
          <w:sz w:val="20"/>
          <w:szCs w:val="20"/>
        </w:rPr>
        <w:t xml:space="preserve">) = </w:t>
      </w:r>
      <w:r w:rsidR="00786F69" w:rsidRPr="00F37BBE">
        <w:rPr>
          <w:rFonts w:ascii="Arial" w:hAnsi="Arial" w:cs="Arial"/>
          <w:i/>
          <w:sz w:val="20"/>
          <w:szCs w:val="20"/>
        </w:rPr>
        <w:t>x</w:t>
      </w:r>
      <w:r w:rsidR="00274DD7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786F69" w:rsidRPr="00F37BBE">
        <w:rPr>
          <w:rFonts w:ascii="Arial" w:hAnsi="Arial" w:cs="Arial"/>
          <w:sz w:val="20"/>
          <w:szCs w:val="20"/>
        </w:rPr>
        <w:t xml:space="preserve"> + </w:t>
      </w:r>
      <w:r w:rsidR="00786F69" w:rsidRPr="00F37BBE">
        <w:rPr>
          <w:rFonts w:ascii="Helvetica" w:hAnsi="Helvetica"/>
          <w:color w:val="000000"/>
          <w:sz w:val="20"/>
          <w:szCs w:val="20"/>
          <w:shd w:val="clear" w:color="auto" w:fill="FFFFFF"/>
        </w:rPr>
        <w:t>√2,</w:t>
      </w:r>
      <w:r w:rsidRPr="00F37BBE">
        <w:rPr>
          <w:rFonts w:ascii="Arial" w:hAnsi="Arial" w:cs="Arial"/>
          <w:sz w:val="20"/>
          <w:szCs w:val="20"/>
        </w:rPr>
        <w:t xml:space="preserve"> entre otras, son </w:t>
      </w:r>
      <w:proofErr w:type="spellStart"/>
      <w:r w:rsidRPr="00F37BBE">
        <w:rPr>
          <w:rFonts w:ascii="Arial" w:hAnsi="Arial" w:cs="Arial"/>
          <w:sz w:val="20"/>
          <w:szCs w:val="20"/>
        </w:rPr>
        <w:t>antiderivadas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).</w:t>
      </w:r>
      <w:r w:rsidR="000C3021" w:rsidRPr="00F37BBE">
        <w:rPr>
          <w:rFonts w:ascii="Arial" w:hAnsi="Arial" w:cs="Arial"/>
          <w:sz w:val="20"/>
          <w:szCs w:val="20"/>
        </w:rPr>
        <w:t xml:space="preserve"> </w:t>
      </w:r>
    </w:p>
    <w:p w14:paraId="063E66C8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F9CC7E" w14:textId="77777777" w:rsidR="00F52732" w:rsidRPr="00F37BBE" w:rsidRDefault="00F5273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general, 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es una </w:t>
      </w:r>
      <w:proofErr w:type="spellStart"/>
      <w:r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604AB4" w:rsidRPr="00F37BBE">
        <w:rPr>
          <w:rFonts w:ascii="Arial" w:hAnsi="Arial" w:cs="Arial"/>
          <w:sz w:val="20"/>
          <w:szCs w:val="20"/>
        </w:rPr>
        <w:t>, en un intervalo,</w:t>
      </w:r>
      <w:r w:rsidRPr="00F37BBE">
        <w:rPr>
          <w:rFonts w:ascii="Arial" w:hAnsi="Arial" w:cs="Arial"/>
          <w:sz w:val="20"/>
          <w:szCs w:val="20"/>
        </w:rPr>
        <w:t xml:space="preserve"> entonces cualquier</w:t>
      </w:r>
      <w:r w:rsidR="00231FD5" w:rsidRPr="00F37BBE">
        <w:rPr>
          <w:rFonts w:ascii="Arial" w:hAnsi="Arial" w:cs="Arial"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 xml:space="preserve"> otra </w:t>
      </w:r>
      <w:proofErr w:type="spellStart"/>
      <w:r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tiene la forma </w:t>
      </w:r>
      <w:r w:rsidRPr="00F37BBE">
        <w:rPr>
          <w:rFonts w:ascii="Arial" w:hAnsi="Arial" w:cs="Arial"/>
          <w:i/>
          <w:sz w:val="20"/>
          <w:szCs w:val="20"/>
        </w:rPr>
        <w:t>F(x) + C</w:t>
      </w:r>
      <w:r w:rsidR="0029069D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donde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es una constante arbitraria. </w:t>
      </w:r>
    </w:p>
    <w:p w14:paraId="6426BC56" w14:textId="5E591ABD" w:rsidR="00D13F78" w:rsidRPr="00F37BBE" w:rsidRDefault="000C302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 que,</w:t>
      </w:r>
      <w:r w:rsidR="00D13F78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si </w:t>
      </w:r>
      <w:r w:rsidR="00D13F78" w:rsidRPr="00F37BBE">
        <w:rPr>
          <w:rFonts w:ascii="Arial" w:hAnsi="Arial" w:cs="Arial"/>
          <w:sz w:val="20"/>
          <w:szCs w:val="20"/>
        </w:rPr>
        <w:t xml:space="preserve">una función </w:t>
      </w:r>
      <w:r w:rsidR="00D13F78" w:rsidRPr="00F37BBE">
        <w:rPr>
          <w:rFonts w:ascii="Arial" w:hAnsi="Arial" w:cs="Arial"/>
          <w:i/>
          <w:sz w:val="20"/>
          <w:szCs w:val="20"/>
        </w:rPr>
        <w:t>f</w:t>
      </w:r>
      <w:r w:rsidR="00D13F78" w:rsidRPr="00F37BBE">
        <w:rPr>
          <w:rFonts w:ascii="Arial" w:hAnsi="Arial" w:cs="Arial"/>
          <w:sz w:val="20"/>
          <w:szCs w:val="20"/>
        </w:rPr>
        <w:t xml:space="preserve"> tiene una </w:t>
      </w:r>
      <w:proofErr w:type="spellStart"/>
      <w:r w:rsidR="00D13F78"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="00D13F78" w:rsidRPr="00F37BBE">
        <w:rPr>
          <w:rFonts w:ascii="Arial" w:hAnsi="Arial" w:cs="Arial"/>
          <w:sz w:val="20"/>
          <w:szCs w:val="20"/>
        </w:rPr>
        <w:t xml:space="preserve">, tendrá una familia de ellas, y cada miembro de esta familia puede obtenerse de uno de ellos mediante la </w:t>
      </w:r>
      <w:r w:rsidR="0029069D">
        <w:rPr>
          <w:rFonts w:ascii="Arial" w:hAnsi="Arial" w:cs="Arial"/>
          <w:sz w:val="20"/>
          <w:szCs w:val="20"/>
        </w:rPr>
        <w:t>adición</w:t>
      </w:r>
      <w:r w:rsidR="0029069D" w:rsidRPr="00F37BBE">
        <w:rPr>
          <w:rFonts w:ascii="Arial" w:hAnsi="Arial" w:cs="Arial"/>
          <w:sz w:val="20"/>
          <w:szCs w:val="20"/>
        </w:rPr>
        <w:t xml:space="preserve"> </w:t>
      </w:r>
      <w:r w:rsidR="00D13F78" w:rsidRPr="00F37BBE">
        <w:rPr>
          <w:rFonts w:ascii="Arial" w:hAnsi="Arial" w:cs="Arial"/>
          <w:sz w:val="20"/>
          <w:szCs w:val="20"/>
        </w:rPr>
        <w:t>de una constante adecuada.</w:t>
      </w:r>
    </w:p>
    <w:p w14:paraId="3D1422C8" w14:textId="77777777" w:rsidR="00F52732" w:rsidRPr="00F37BBE" w:rsidRDefault="000C302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función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D13F78" w:rsidRPr="00F37BBE">
        <w:rPr>
          <w:rFonts w:ascii="Arial" w:hAnsi="Arial" w:cs="Arial"/>
          <w:sz w:val="20"/>
          <w:szCs w:val="20"/>
        </w:rPr>
        <w:t xml:space="preserve"> se llama la </w:t>
      </w:r>
      <w:proofErr w:type="spellStart"/>
      <w:r w:rsidR="00D13F78"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="00F52732" w:rsidRPr="00F37BBE">
        <w:rPr>
          <w:rFonts w:ascii="Arial" w:hAnsi="Arial" w:cs="Arial"/>
          <w:sz w:val="20"/>
          <w:szCs w:val="20"/>
        </w:rPr>
        <w:t xml:space="preserve"> general de </w:t>
      </w:r>
      <w:r w:rsidR="00F52732" w:rsidRPr="00F37BBE">
        <w:rPr>
          <w:rFonts w:ascii="Arial" w:hAnsi="Arial" w:cs="Arial"/>
          <w:i/>
          <w:sz w:val="20"/>
          <w:szCs w:val="20"/>
        </w:rPr>
        <w:t>f</w:t>
      </w:r>
      <w:r w:rsidR="00F52732" w:rsidRPr="00F37BBE">
        <w:rPr>
          <w:rFonts w:ascii="Arial" w:hAnsi="Arial" w:cs="Arial"/>
          <w:sz w:val="20"/>
          <w:szCs w:val="20"/>
        </w:rPr>
        <w:t>(</w:t>
      </w:r>
      <w:r w:rsidR="00F52732" w:rsidRPr="00F37BBE">
        <w:rPr>
          <w:rFonts w:ascii="Arial" w:hAnsi="Arial" w:cs="Arial"/>
          <w:i/>
          <w:sz w:val="20"/>
          <w:szCs w:val="20"/>
        </w:rPr>
        <w:t>x</w:t>
      </w:r>
      <w:r w:rsidR="00F52732" w:rsidRPr="00F37BBE">
        <w:rPr>
          <w:rFonts w:ascii="Arial" w:hAnsi="Arial" w:cs="Arial"/>
          <w:sz w:val="20"/>
          <w:szCs w:val="20"/>
        </w:rPr>
        <w:t>)</w:t>
      </w:r>
      <w:r w:rsidR="00F52732" w:rsidRPr="00F37BBE">
        <w:rPr>
          <w:rFonts w:ascii="Arial" w:hAnsi="Arial" w:cs="Arial"/>
          <w:i/>
          <w:sz w:val="20"/>
          <w:szCs w:val="20"/>
        </w:rPr>
        <w:t>.</w:t>
      </w:r>
      <w:r w:rsidR="00F52732" w:rsidRPr="00F37BB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B0FD3" w:rsidRPr="00F37BBE" w14:paraId="05470FDD" w14:textId="77777777" w:rsidTr="008B0FD3">
        <w:tc>
          <w:tcPr>
            <w:tcW w:w="9033" w:type="dxa"/>
            <w:gridSpan w:val="2"/>
            <w:shd w:val="clear" w:color="auto" w:fill="0D0D0D" w:themeFill="text1" w:themeFillTint="F2"/>
          </w:tcPr>
          <w:p w14:paraId="48872FF1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21DD6E5B" w14:textId="77777777" w:rsidTr="008B0FD3">
        <w:tc>
          <w:tcPr>
            <w:tcW w:w="2518" w:type="dxa"/>
          </w:tcPr>
          <w:p w14:paraId="1238469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3F7BB69" w14:textId="77777777" w:rsidR="008B0FD3" w:rsidRPr="00F37BBE" w:rsidRDefault="00FF627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_IMG01</w:t>
            </w:r>
          </w:p>
        </w:tc>
      </w:tr>
      <w:tr w:rsidR="008B0FD3" w:rsidRPr="00F37BBE" w14:paraId="1713174A" w14:textId="77777777" w:rsidTr="008B0FD3">
        <w:tc>
          <w:tcPr>
            <w:tcW w:w="2518" w:type="dxa"/>
          </w:tcPr>
          <w:p w14:paraId="46DF704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4E317C2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AF31636" w14:textId="77777777" w:rsidTr="008B0FD3">
        <w:tc>
          <w:tcPr>
            <w:tcW w:w="2518" w:type="dxa"/>
          </w:tcPr>
          <w:p w14:paraId="527132FF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5BBE348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00C6AC27" w14:textId="77777777" w:rsidTr="008B0FD3">
        <w:tc>
          <w:tcPr>
            <w:tcW w:w="2518" w:type="dxa"/>
          </w:tcPr>
          <w:p w14:paraId="4AA7DB4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2494EFF7" w14:textId="77777777" w:rsidR="008B0FD3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 la gráfica se muestra una familia de funciones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en las que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es una constante arbitraria.</w:t>
            </w:r>
          </w:p>
        </w:tc>
      </w:tr>
      <w:tr w:rsidR="008B0FD3" w:rsidRPr="00F37BBE" w14:paraId="31C04DF4" w14:textId="77777777" w:rsidTr="008B0FD3">
        <w:tc>
          <w:tcPr>
            <w:tcW w:w="2518" w:type="dxa"/>
          </w:tcPr>
          <w:p w14:paraId="60C70A57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4EE491F5" w14:textId="77777777" w:rsidR="008B0FD3" w:rsidRPr="00F37BBE" w:rsidRDefault="008B0FD3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97B5D56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Ejemplo</w:t>
      </w:r>
      <w:r w:rsidR="00F918A8" w:rsidRPr="00F37BBE">
        <w:rPr>
          <w:rFonts w:ascii="Arial" w:hAnsi="Arial" w:cs="Arial"/>
          <w:sz w:val="20"/>
          <w:szCs w:val="20"/>
        </w:rPr>
        <w:t xml:space="preserve"> 1</w:t>
      </w:r>
    </w:p>
    <w:p w14:paraId="4CB881F6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Hallar una primitiva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 de la función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+ 3.</w:t>
      </w:r>
    </w:p>
    <w:p w14:paraId="5D5E8C6A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Anteriormente se dedujo que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es una primitiva de</w:t>
      </w:r>
      <w:r w:rsidRPr="00F37BBE">
        <w:rPr>
          <w:rFonts w:ascii="Arial" w:hAnsi="Arial" w:cs="Arial"/>
          <w:i/>
          <w:sz w:val="20"/>
          <w:szCs w:val="20"/>
        </w:rPr>
        <w:t xml:space="preserve"> 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, </w:t>
      </w:r>
      <w:r w:rsidRPr="00F37BBE">
        <w:rPr>
          <w:rFonts w:ascii="Arial" w:hAnsi="Arial" w:cs="Arial"/>
          <w:sz w:val="20"/>
          <w:szCs w:val="20"/>
        </w:rPr>
        <w:t xml:space="preserve">ya que la derivada de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es igual a</w:t>
      </w:r>
      <w:r w:rsidRPr="00F37BBE">
        <w:rPr>
          <w:rFonts w:ascii="Arial" w:hAnsi="Arial" w:cs="Arial"/>
          <w:i/>
          <w:sz w:val="20"/>
          <w:szCs w:val="20"/>
        </w:rPr>
        <w:t xml:space="preserve">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. </w:t>
      </w:r>
    </w:p>
    <w:p w14:paraId="0F3D9461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Luego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³ + 4</w:t>
      </w:r>
      <w:r w:rsidR="0029069D">
        <w:rPr>
          <w:rFonts w:ascii="Arial" w:hAnsi="Arial" w:cs="Arial"/>
          <w:sz w:val="20"/>
          <w:szCs w:val="20"/>
        </w:rPr>
        <w:t>.</w:t>
      </w:r>
    </w:p>
    <w:p w14:paraId="487206DC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597DF38C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F918A8" w:rsidRPr="00F37BBE">
        <w:rPr>
          <w:rFonts w:ascii="Arial" w:hAnsi="Arial" w:cs="Arial"/>
          <w:sz w:val="20"/>
          <w:szCs w:val="20"/>
        </w:rPr>
        <w:t xml:space="preserve"> 2</w:t>
      </w:r>
    </w:p>
    <w:p w14:paraId="4FF52297" w14:textId="1B722EAB" w:rsidR="000130F3" w:rsidRPr="0029069D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proofErr w:type="spellStart"/>
      <w:r w:rsidRPr="00F37BBE">
        <w:rPr>
          <w:rFonts w:ascii="Arial" w:hAnsi="Arial" w:cs="Arial"/>
          <w:sz w:val="20"/>
          <w:szCs w:val="20"/>
        </w:rPr>
        <w:t>cos</w:t>
      </w:r>
      <w:proofErr w:type="spellEnd"/>
      <w:r w:rsidR="00D41202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, definir la primitiva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 xml:space="preserve"> de la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29069D">
        <w:rPr>
          <w:rFonts w:ascii="Arial" w:hAnsi="Arial" w:cs="Arial"/>
          <w:sz w:val="20"/>
          <w:szCs w:val="20"/>
        </w:rPr>
        <w:t>.</w:t>
      </w:r>
    </w:p>
    <w:p w14:paraId="0A3CE7CE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calcula la derivada implícita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D95815B" w14:textId="77777777" w:rsidR="000130F3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proofErr w:type="spellStart"/>
      <w:r w:rsidRPr="00F37BBE">
        <w:rPr>
          <w:rFonts w:ascii="Arial" w:hAnsi="Arial" w:cs="Arial"/>
          <w:sz w:val="20"/>
          <w:szCs w:val="20"/>
        </w:rPr>
        <w:t>cos</w:t>
      </w:r>
      <w:proofErr w:type="spellEnd"/>
      <w:r w:rsidR="0029069D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29069D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entonces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(–</w:t>
      </w:r>
      <w:proofErr w:type="spellStart"/>
      <w:r w:rsidRPr="00F37BBE">
        <w:rPr>
          <w:rFonts w:ascii="Arial" w:hAnsi="Arial" w:cs="Arial"/>
          <w:sz w:val="20"/>
          <w:szCs w:val="20"/>
        </w:rPr>
        <w:t>sen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3</w:t>
      </w:r>
      <w:r w:rsidRPr="002D7CB1">
        <w:rPr>
          <w:rFonts w:ascii="Arial" w:hAnsi="Arial" w:cs="Arial"/>
          <w:i/>
          <w:sz w:val="20"/>
          <w:szCs w:val="20"/>
        </w:rPr>
        <w:t>x</w:t>
      </w:r>
      <w:proofErr w:type="gramStart"/>
      <w:r w:rsidRPr="00F37BBE">
        <w:rPr>
          <w:rFonts w:ascii="Arial" w:hAnsi="Arial" w:cs="Arial"/>
          <w:sz w:val="20"/>
          <w:szCs w:val="20"/>
        </w:rPr>
        <w:t>)(</w:t>
      </w:r>
      <w:proofErr w:type="gramEnd"/>
      <w:r w:rsidRPr="00F37BBE">
        <w:rPr>
          <w:rFonts w:ascii="Arial" w:hAnsi="Arial" w:cs="Arial"/>
          <w:sz w:val="20"/>
          <w:szCs w:val="20"/>
        </w:rPr>
        <w:t>3) + 2 = –3(</w:t>
      </w:r>
      <w:proofErr w:type="spellStart"/>
      <w:r w:rsidRPr="00F37BBE">
        <w:rPr>
          <w:rFonts w:ascii="Arial" w:hAnsi="Arial" w:cs="Arial"/>
          <w:sz w:val="20"/>
          <w:szCs w:val="20"/>
        </w:rPr>
        <w:t>sen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3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+ 2</w:t>
      </w:r>
      <w:r w:rsidR="0029069D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D7CB1" w:rsidRPr="00F37BBE" w14:paraId="4CF496BB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43F2996C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2D7CB1" w:rsidRPr="00F37BBE" w14:paraId="5CE57619" w14:textId="77777777" w:rsidTr="00095A91">
        <w:tc>
          <w:tcPr>
            <w:tcW w:w="2518" w:type="dxa"/>
          </w:tcPr>
          <w:p w14:paraId="5E475D3F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72D12781" w14:textId="01339DDB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2D7CB1" w:rsidRPr="00F37BBE" w14:paraId="72A02CBE" w14:textId="77777777" w:rsidTr="00095A91">
        <w:tc>
          <w:tcPr>
            <w:tcW w:w="2518" w:type="dxa"/>
          </w:tcPr>
          <w:p w14:paraId="69F08F32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4CB26381" w14:textId="3E587FC1" w:rsidR="002D7CB1" w:rsidRPr="00F37BBE" w:rsidRDefault="002D7CB1" w:rsidP="002D7C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Identifica la función primitiva</w:t>
            </w:r>
          </w:p>
        </w:tc>
      </w:tr>
      <w:tr w:rsidR="002D7CB1" w:rsidRPr="00F37BBE" w14:paraId="6A240B2C" w14:textId="77777777" w:rsidTr="00095A91">
        <w:tc>
          <w:tcPr>
            <w:tcW w:w="2518" w:type="dxa"/>
          </w:tcPr>
          <w:p w14:paraId="05E16FE9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5C0B1AA1" w14:textId="5214BE1C" w:rsidR="002D7CB1" w:rsidRDefault="002D7CB1" w:rsidP="002D7CB1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Actividad para relacionar funciones y sus primitivas</w:t>
            </w:r>
          </w:p>
          <w:p w14:paraId="348EECED" w14:textId="17D05E09" w:rsidR="002D7CB1" w:rsidRPr="00F37BBE" w:rsidRDefault="002D7CB1" w:rsidP="00095A91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D6857D2" w14:textId="77777777" w:rsidR="002D7CB1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4B9070C0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F4256C7" w14:textId="1B63B32F" w:rsidR="00274DD7" w:rsidRPr="00F37BBE" w:rsidRDefault="0040104D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b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b/>
          <w:sz w:val="20"/>
          <w:szCs w:val="20"/>
        </w:rPr>
        <w:t xml:space="preserve">] </w:t>
      </w:r>
      <w:r w:rsidR="00410FD7" w:rsidRPr="00F37BBE">
        <w:rPr>
          <w:rFonts w:ascii="Arial" w:hAnsi="Arial" w:cs="Arial"/>
          <w:b/>
          <w:sz w:val="20"/>
          <w:szCs w:val="20"/>
        </w:rPr>
        <w:t>1.</w:t>
      </w:r>
      <w:r w:rsidR="00274DD7" w:rsidRPr="00F37BBE">
        <w:rPr>
          <w:rFonts w:ascii="Arial" w:hAnsi="Arial" w:cs="Arial"/>
          <w:b/>
          <w:sz w:val="20"/>
          <w:szCs w:val="20"/>
        </w:rPr>
        <w:t xml:space="preserve">2 </w:t>
      </w:r>
      <w:r w:rsidR="00604AB4" w:rsidRPr="00F37BBE">
        <w:rPr>
          <w:rFonts w:ascii="Arial" w:hAnsi="Arial" w:cs="Arial"/>
          <w:b/>
          <w:sz w:val="20"/>
          <w:szCs w:val="20"/>
        </w:rPr>
        <w:t>La integral indefinida</w:t>
      </w:r>
    </w:p>
    <w:p w14:paraId="2F08191D" w14:textId="77777777" w:rsidR="00274DD7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Las </w:t>
      </w:r>
      <w:proofErr w:type="spellStart"/>
      <w:r w:rsidRPr="00F37BBE">
        <w:rPr>
          <w:rFonts w:ascii="Arial" w:hAnsi="Arial" w:cs="Arial"/>
          <w:sz w:val="20"/>
          <w:szCs w:val="20"/>
        </w:rPr>
        <w:t>antiderivadas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una función forman una familia de funciones cuya representación gráfica se diferencia una de otra solamente en un número. </w:t>
      </w:r>
    </w:p>
    <w:p w14:paraId="64B83B16" w14:textId="77777777" w:rsidR="0040104D" w:rsidRPr="00F37BBE" w:rsidRDefault="0040104D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>La integral indefinida</w:t>
      </w:r>
    </w:p>
    <w:p w14:paraId="0ABF94C3" w14:textId="77777777" w:rsidR="0040104D" w:rsidRPr="00F37BBE" w:rsidRDefault="00274DD7" w:rsidP="00C85C3A">
      <w:pPr>
        <w:shd w:val="clear" w:color="auto" w:fill="FBD4B4" w:themeFill="accent6" w:themeFillTint="66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conjunto de todas las </w:t>
      </w:r>
      <w:proofErr w:type="spellStart"/>
      <w:r w:rsidRPr="00F37BBE">
        <w:rPr>
          <w:rFonts w:ascii="Arial" w:hAnsi="Arial" w:cs="Arial"/>
          <w:sz w:val="20"/>
          <w:szCs w:val="20"/>
        </w:rPr>
        <w:t>antiderivadas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una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hAnsi="Arial" w:cs="Arial"/>
          <w:sz w:val="20"/>
          <w:szCs w:val="20"/>
        </w:rPr>
        <w:t xml:space="preserve">se le llama </w:t>
      </w:r>
      <w:r w:rsidRPr="00F37BBE">
        <w:rPr>
          <w:rFonts w:ascii="Arial" w:hAnsi="Arial" w:cs="Arial"/>
          <w:b/>
          <w:sz w:val="20"/>
          <w:szCs w:val="20"/>
        </w:rPr>
        <w:t>integral indefinida</w:t>
      </w:r>
      <w:r w:rsidRPr="00F37BBE">
        <w:rPr>
          <w:rFonts w:ascii="Arial" w:hAnsi="Arial" w:cs="Arial"/>
          <w:sz w:val="20"/>
          <w:szCs w:val="20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>),</w:t>
      </w:r>
      <w:r w:rsidRPr="00F37BBE">
        <w:rPr>
          <w:rFonts w:ascii="Arial" w:hAnsi="Arial" w:cs="Arial"/>
          <w:sz w:val="20"/>
          <w:szCs w:val="20"/>
        </w:rPr>
        <w:t xml:space="preserve"> y se representa </w:t>
      </w:r>
      <w:r w:rsidR="0040104D" w:rsidRPr="00F37BBE">
        <w:rPr>
          <w:rFonts w:ascii="Arial" w:hAnsi="Arial" w:cs="Arial"/>
          <w:sz w:val="20"/>
          <w:szCs w:val="20"/>
        </w:rPr>
        <w:t>como</w:t>
      </w:r>
      <w:r w:rsidR="00390BB1">
        <w:rPr>
          <w:rFonts w:ascii="Arial" w:hAnsi="Arial" w:cs="Arial"/>
          <w:sz w:val="20"/>
          <w:szCs w:val="20"/>
        </w:rPr>
        <w:t>:</w:t>
      </w:r>
      <w:r w:rsidR="0040104D" w:rsidRPr="00F37BBE">
        <w:rPr>
          <w:rFonts w:ascii="Arial" w:hAnsi="Arial" w:cs="Arial"/>
          <w:sz w:val="20"/>
          <w:szCs w:val="20"/>
        </w:rPr>
        <w:t xml:space="preserve"> </w:t>
      </w:r>
    </w:p>
    <w:p w14:paraId="72BAA12D" w14:textId="77777777" w:rsidR="00274DD7" w:rsidRPr="00F37BBE" w:rsidRDefault="00274DD7" w:rsidP="00C85C3A">
      <w:pPr>
        <w:shd w:val="clear" w:color="auto" w:fill="FBD4B4" w:themeFill="accent6" w:themeFillTint="66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40104D" w:rsidRPr="00F37BBE">
        <w:rPr>
          <w:rFonts w:ascii="Arial" w:hAnsi="Arial" w:cs="Arial"/>
          <w:sz w:val="20"/>
          <w:szCs w:val="20"/>
        </w:rPr>
        <w:t xml:space="preserve"> </w:t>
      </w:r>
      <w:r w:rsidR="0040104D" w:rsidRPr="00F37BBE">
        <w:rPr>
          <w:rFonts w:ascii="Arial" w:hAnsi="Arial" w:cs="Arial"/>
          <w:i/>
          <w:sz w:val="20"/>
          <w:szCs w:val="20"/>
        </w:rPr>
        <w:t>f</w:t>
      </w:r>
      <w:r w:rsidR="0040104D" w:rsidRPr="00F37BBE">
        <w:rPr>
          <w:rFonts w:ascii="Arial" w:hAnsi="Arial" w:cs="Arial"/>
          <w:sz w:val="20"/>
          <w:szCs w:val="20"/>
        </w:rPr>
        <w:t>(</w:t>
      </w:r>
      <w:r w:rsidR="0040104D"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40104D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FQ_MA_11_05_001</w:t>
      </w:r>
    </w:p>
    <w:p w14:paraId="7CC63F38" w14:textId="77777777" w:rsidR="0040104D" w:rsidRPr="00F37BBE" w:rsidRDefault="0040104D" w:rsidP="00C85C3A">
      <w:pPr>
        <w:shd w:val="clear" w:color="auto" w:fill="FBD4B4" w:themeFill="accent6" w:themeFillTint="66"/>
        <w:spacing w:before="40" w:after="80" w:line="240" w:lineRule="auto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lee </w:t>
      </w:r>
      <w:r w:rsidRPr="00F37BBE">
        <w:rPr>
          <w:rFonts w:ascii="Arial" w:hAnsi="Arial" w:cs="Arial"/>
          <w:b/>
          <w:sz w:val="20"/>
          <w:szCs w:val="20"/>
        </w:rPr>
        <w:t>la integral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DB4B73" w:rsidRPr="00F37BBE">
        <w:rPr>
          <w:rFonts w:ascii="Arial" w:hAnsi="Arial" w:cs="Arial"/>
          <w:b/>
          <w:sz w:val="20"/>
          <w:szCs w:val="20"/>
        </w:rPr>
        <w:t>indefinida</w:t>
      </w:r>
      <w:r w:rsidR="00DB4B73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de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respecto a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C743B8E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21DAC4C" w14:textId="06751B35" w:rsidR="008316F3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ejemplo, si </w:t>
      </w:r>
      <w:r w:rsidR="008316F3" w:rsidRPr="00F37BBE">
        <w:rPr>
          <w:rFonts w:ascii="Arial" w:hAnsi="Arial" w:cs="Arial"/>
          <w:i/>
          <w:sz w:val="20"/>
          <w:szCs w:val="20"/>
        </w:rPr>
        <w:t>f</w:t>
      </w:r>
      <w:r w:rsidR="008316F3" w:rsidRPr="00F37BBE">
        <w:rPr>
          <w:rFonts w:ascii="Arial" w:hAnsi="Arial" w:cs="Arial"/>
          <w:sz w:val="20"/>
          <w:szCs w:val="20"/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=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y </w:t>
      </w:r>
      <w:r w:rsidR="008316F3" w:rsidRPr="00F37BBE">
        <w:rPr>
          <w:rFonts w:ascii="Arial" w:hAnsi="Arial" w:cs="Arial"/>
          <w:sz w:val="20"/>
          <w:szCs w:val="20"/>
        </w:rPr>
        <w:t>=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  <w:vertAlign w:val="superscript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–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2, entonces </w:t>
      </w:r>
      <w:r w:rsidR="008316F3" w:rsidRPr="00F37BBE">
        <w:rPr>
          <w:rFonts w:ascii="Arial" w:hAnsi="Arial" w:cs="Arial"/>
          <w:i/>
          <w:sz w:val="20"/>
          <w:szCs w:val="20"/>
        </w:rPr>
        <w:t>f´</w:t>
      </w:r>
      <w:r w:rsidR="00D41202">
        <w:rPr>
          <w:rFonts w:ascii="Arial" w:hAnsi="Arial" w:cs="Arial"/>
          <w:i/>
          <w:sz w:val="20"/>
          <w:szCs w:val="20"/>
        </w:rPr>
        <w:t xml:space="preserve"> </w:t>
      </w:r>
      <w:r w:rsidR="008316F3" w:rsidRPr="002D7CB1">
        <w:rPr>
          <w:rFonts w:ascii="Arial" w:hAnsi="Arial" w:cs="Arial"/>
          <w:sz w:val="20"/>
          <w:szCs w:val="20"/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2D7CB1">
        <w:rPr>
          <w:rFonts w:ascii="Arial" w:hAnsi="Arial" w:cs="Arial"/>
          <w:sz w:val="20"/>
          <w:szCs w:val="20"/>
        </w:rPr>
        <w:t>)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= </w:t>
      </w:r>
      <w:proofErr w:type="spellStart"/>
      <w:r w:rsidR="008316F3" w:rsidRPr="00F37BBE">
        <w:rPr>
          <w:rFonts w:ascii="Arial" w:hAnsi="Arial" w:cs="Arial"/>
          <w:i/>
          <w:sz w:val="20"/>
          <w:szCs w:val="20"/>
        </w:rPr>
        <w:t>dy</w:t>
      </w:r>
      <w:proofErr w:type="spellEnd"/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= </w:t>
      </w:r>
      <w:r w:rsidR="008316F3"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40104D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+</w:t>
      </w:r>
      <w:r w:rsidR="0040104D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1</w:t>
      </w:r>
      <w:r w:rsidR="008316F3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sz w:val="20"/>
          <w:szCs w:val="20"/>
        </w:rPr>
        <w:t>y la integral indefinida es:</w:t>
      </w:r>
    </w:p>
    <w:p w14:paraId="7767C728" w14:textId="5ADDC27A" w:rsidR="00274DD7" w:rsidRPr="00F37BBE" w:rsidRDefault="00274DD7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dy</w:t>
      </w:r>
      <w:proofErr w:type="spellEnd"/>
      <w:r w:rsidR="008316F3" w:rsidRPr="00F37BBE">
        <w:rPr>
          <w:rFonts w:ascii="Arial" w:hAnsi="Arial" w:cs="Arial"/>
          <w:i/>
          <w:sz w:val="20"/>
          <w:szCs w:val="20"/>
        </w:rPr>
        <w:t>/dx</w:t>
      </w:r>
      <w:r w:rsidRPr="00F37BBE">
        <w:rPr>
          <w:rFonts w:ascii="Arial" w:hAnsi="Arial" w:cs="Arial"/>
          <w:sz w:val="20"/>
          <w:szCs w:val="20"/>
        </w:rPr>
        <w:t xml:space="preserve"> =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ʃ (2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+</w:t>
      </w:r>
      <w:r w:rsidR="008316F3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1)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2D7CB1">
        <w:rPr>
          <w:rFonts w:ascii="Arial" w:hAnsi="Arial" w:cs="Arial"/>
          <w:i/>
          <w:sz w:val="20"/>
          <w:szCs w:val="20"/>
        </w:rPr>
        <w:t>d</w:t>
      </w:r>
      <w:r w:rsidRPr="004B0634">
        <w:rPr>
          <w:rFonts w:ascii="Arial" w:hAnsi="Arial" w:cs="Arial"/>
          <w:i/>
          <w:sz w:val="20"/>
          <w:szCs w:val="20"/>
        </w:rPr>
        <w:t>x</w:t>
      </w:r>
      <w:r w:rsidR="00F918A8" w:rsidRPr="004B0634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FQ_MA_11_05_002</w:t>
      </w:r>
    </w:p>
    <w:p w14:paraId="63504AEE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Luego, se puede concluir que</w:t>
      </w:r>
      <w:r w:rsidR="00390BB1">
        <w:rPr>
          <w:rFonts w:ascii="Arial" w:hAnsi="Arial" w:cs="Arial"/>
          <w:sz w:val="20"/>
          <w:szCs w:val="20"/>
        </w:rPr>
        <w:t>: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1A5780FA" w14:textId="77777777" w:rsidR="008316F3" w:rsidRPr="002C753D" w:rsidRDefault="00274DD7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proofErr w:type="gramStart"/>
      <w:r w:rsidRPr="002C753D">
        <w:rPr>
          <w:rFonts w:ascii="Arial" w:hAnsi="Arial" w:cs="Arial"/>
          <w:sz w:val="20"/>
          <w:szCs w:val="20"/>
          <w:lang w:val="en-US"/>
        </w:rPr>
        <w:t>ʃ</w:t>
      </w:r>
      <w:proofErr w:type="gramEnd"/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 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f</w:t>
      </w:r>
      <w:r w:rsidR="001C786B" w:rsidRPr="002C753D">
        <w:rPr>
          <w:rFonts w:ascii="Arial" w:hAnsi="Arial" w:cs="Arial"/>
          <w:sz w:val="20"/>
          <w:szCs w:val="20"/>
          <w:lang w:val="en-US"/>
        </w:rPr>
        <w:t>(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x</w:t>
      </w:r>
      <w:r w:rsidR="001C786B" w:rsidRPr="002C753D">
        <w:rPr>
          <w:rFonts w:ascii="Arial" w:hAnsi="Arial" w:cs="Arial"/>
          <w:sz w:val="20"/>
          <w:szCs w:val="20"/>
          <w:lang w:val="en-US"/>
        </w:rPr>
        <w:t>)</w:t>
      </w:r>
      <w:r w:rsidR="005C2EE0" w:rsidRPr="002C753D">
        <w:rPr>
          <w:rFonts w:ascii="Arial" w:hAnsi="Arial" w:cs="Arial"/>
          <w:sz w:val="20"/>
          <w:szCs w:val="20"/>
          <w:lang w:val="en-US"/>
        </w:rPr>
        <w:t xml:space="preserve"> 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dx</w:t>
      </w:r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 = 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F</w:t>
      </w:r>
      <w:r w:rsidR="001C786B" w:rsidRPr="002C753D">
        <w:rPr>
          <w:rFonts w:ascii="Arial" w:hAnsi="Arial" w:cs="Arial"/>
          <w:sz w:val="20"/>
          <w:szCs w:val="20"/>
          <w:lang w:val="en-US"/>
        </w:rPr>
        <w:t>(</w:t>
      </w:r>
      <w:r w:rsidR="001C786B" w:rsidRPr="002C753D">
        <w:rPr>
          <w:rFonts w:ascii="Arial" w:hAnsi="Arial" w:cs="Arial"/>
          <w:i/>
          <w:sz w:val="20"/>
          <w:szCs w:val="20"/>
          <w:lang w:val="en-US"/>
        </w:rPr>
        <w:t>x</w:t>
      </w:r>
      <w:r w:rsidR="001C786B" w:rsidRPr="002C753D">
        <w:rPr>
          <w:rFonts w:ascii="Arial" w:hAnsi="Arial" w:cs="Arial"/>
          <w:sz w:val="20"/>
          <w:szCs w:val="20"/>
          <w:lang w:val="en-US"/>
        </w:rPr>
        <w:t xml:space="preserve">) </w:t>
      </w:r>
      <w:r w:rsidRPr="002C753D">
        <w:rPr>
          <w:rFonts w:ascii="Arial" w:hAnsi="Arial" w:cs="Arial"/>
          <w:sz w:val="20"/>
          <w:szCs w:val="20"/>
          <w:lang w:val="en-US"/>
        </w:rPr>
        <w:t xml:space="preserve">+ </w:t>
      </w:r>
      <w:r w:rsidRPr="002C753D">
        <w:rPr>
          <w:rFonts w:ascii="Arial" w:hAnsi="Arial" w:cs="Arial"/>
          <w:i/>
          <w:sz w:val="20"/>
          <w:szCs w:val="20"/>
          <w:lang w:val="en-US"/>
        </w:rPr>
        <w:t>C</w:t>
      </w:r>
      <w:r w:rsidR="00F918A8" w:rsidRPr="002C753D">
        <w:rPr>
          <w:rFonts w:ascii="Arial" w:hAnsi="Arial" w:cs="Arial"/>
          <w:i/>
          <w:sz w:val="20"/>
          <w:szCs w:val="20"/>
          <w:lang w:val="en-US"/>
        </w:rPr>
        <w:tab/>
      </w:r>
      <w:r w:rsidR="00F918A8" w:rsidRPr="002C753D">
        <w:rPr>
          <w:rFonts w:ascii="Arial" w:hAnsi="Arial" w:cs="Arial"/>
          <w:i/>
          <w:sz w:val="20"/>
          <w:szCs w:val="20"/>
          <w:lang w:val="en-US"/>
        </w:rPr>
        <w:tab/>
        <w:t xml:space="preserve"> </w:t>
      </w:r>
      <w:r w:rsidR="00F918A8" w:rsidRPr="002C753D">
        <w:rPr>
          <w:rFonts w:ascii="Arial" w:hAnsi="Arial" w:cs="Arial"/>
          <w:sz w:val="20"/>
          <w:szCs w:val="20"/>
          <w:highlight w:val="cyan"/>
          <w:lang w:val="en-US"/>
        </w:rPr>
        <w:t>FQ_MA_11_05_003</w:t>
      </w:r>
    </w:p>
    <w:p w14:paraId="29FBBB9B" w14:textId="77777777" w:rsidR="008316F3" w:rsidRPr="002C753D" w:rsidRDefault="008316F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</w:p>
    <w:p w14:paraId="3958F968" w14:textId="77777777" w:rsidR="00274DD7" w:rsidRPr="00F37BBE" w:rsidRDefault="00274DD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C </w:t>
      </w:r>
      <w:r w:rsidRPr="00F37BBE">
        <w:rPr>
          <w:rFonts w:ascii="Arial" w:hAnsi="Arial" w:cs="Arial"/>
          <w:sz w:val="20"/>
          <w:szCs w:val="20"/>
        </w:rPr>
        <w:t xml:space="preserve">es llamada la </w:t>
      </w:r>
      <w:r w:rsidRPr="00F37BBE">
        <w:rPr>
          <w:rFonts w:ascii="Arial" w:hAnsi="Arial" w:cs="Arial"/>
          <w:b/>
          <w:sz w:val="20"/>
          <w:szCs w:val="20"/>
        </w:rPr>
        <w:t>constante de integración</w:t>
      </w:r>
      <w:r w:rsidRPr="00F37BBE">
        <w:rPr>
          <w:rFonts w:ascii="Arial" w:hAnsi="Arial" w:cs="Arial"/>
          <w:sz w:val="20"/>
          <w:szCs w:val="20"/>
        </w:rPr>
        <w:t>.</w:t>
      </w:r>
    </w:p>
    <w:p w14:paraId="2564EB4A" w14:textId="77777777" w:rsidR="008316F3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BA34DED" w14:textId="087AA933" w:rsidR="00CA598C" w:rsidRPr="00F37BBE" w:rsidRDefault="008316F3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b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3</w:t>
      </w:r>
      <w:r w:rsidRPr="00F37BBE">
        <w:rPr>
          <w:rFonts w:ascii="Arial" w:hAnsi="Arial" w:cs="Arial"/>
          <w:b/>
          <w:sz w:val="20"/>
          <w:szCs w:val="20"/>
        </w:rPr>
        <w:t xml:space="preserve">] </w:t>
      </w:r>
      <w:r w:rsidR="000B3FFD" w:rsidRPr="00F37BBE">
        <w:rPr>
          <w:rFonts w:ascii="Arial" w:hAnsi="Arial" w:cs="Arial"/>
          <w:b/>
          <w:sz w:val="20"/>
          <w:szCs w:val="20"/>
        </w:rPr>
        <w:t xml:space="preserve">1.2.1 </w:t>
      </w:r>
      <w:r w:rsidR="00CA598C" w:rsidRPr="00F37BBE">
        <w:rPr>
          <w:rFonts w:ascii="Arial" w:hAnsi="Arial" w:cs="Arial"/>
          <w:b/>
          <w:sz w:val="20"/>
          <w:szCs w:val="20"/>
        </w:rPr>
        <w:t>Propiedades de la integral indefinida</w:t>
      </w:r>
    </w:p>
    <w:p w14:paraId="32F140FC" w14:textId="64B9CC10" w:rsidR="00CA598C" w:rsidRPr="00F37BBE" w:rsidRDefault="00CA59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y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 son dos funciones que tienen integral indefinida, y </w:t>
      </w:r>
      <w:r w:rsidRPr="00F37BBE">
        <w:rPr>
          <w:rFonts w:ascii="Arial" w:hAnsi="Arial" w:cs="Arial"/>
          <w:i/>
          <w:sz w:val="20"/>
          <w:szCs w:val="20"/>
        </w:rPr>
        <w:t>k</w:t>
      </w:r>
      <w:r w:rsidRPr="00F37BBE">
        <w:rPr>
          <w:rFonts w:ascii="Arial" w:hAnsi="Arial" w:cs="Arial"/>
          <w:sz w:val="20"/>
          <w:szCs w:val="20"/>
        </w:rPr>
        <w:t xml:space="preserve"> es una constante, entonces</w:t>
      </w:r>
      <w:r w:rsidR="00390BB1">
        <w:rPr>
          <w:rFonts w:ascii="Arial" w:hAnsi="Arial" w:cs="Arial"/>
          <w:sz w:val="20"/>
          <w:szCs w:val="20"/>
        </w:rPr>
        <w:t>:</w:t>
      </w:r>
    </w:p>
    <w:p w14:paraId="6C56CCC0" w14:textId="03EC1CB0" w:rsidR="008316F3" w:rsidRPr="00F37BBE" w:rsidRDefault="00800B75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+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g</w:t>
      </w:r>
      <w:r w:rsidR="00390BB1" w:rsidRPr="00306764">
        <w:rPr>
          <w:rFonts w:ascii="Arial" w:hAnsi="Arial" w:cs="Arial"/>
          <w:sz w:val="20"/>
          <w:szCs w:val="20"/>
        </w:rPr>
        <w:t>(</w:t>
      </w:r>
      <w:r w:rsidR="00390BB1" w:rsidRPr="00F37BBE">
        <w:rPr>
          <w:rFonts w:ascii="Arial" w:hAnsi="Arial" w:cs="Arial"/>
          <w:i/>
          <w:sz w:val="20"/>
          <w:szCs w:val="20"/>
        </w:rPr>
        <w:t>x</w:t>
      </w:r>
      <w:r w:rsidR="00390BB1" w:rsidRPr="00306764">
        <w:rPr>
          <w:rFonts w:ascii="Arial" w:hAnsi="Arial" w:cs="Arial"/>
          <w:sz w:val="20"/>
          <w:szCs w:val="20"/>
        </w:rPr>
        <w:t>)</w:t>
      </w:r>
      <w:r w:rsidRPr="002D7CB1">
        <w:rPr>
          <w:rFonts w:ascii="Arial" w:hAnsi="Arial" w:cs="Arial"/>
          <w:color w:val="252525"/>
          <w:sz w:val="20"/>
          <w:szCs w:val="20"/>
          <w:shd w:val="clear" w:color="auto" w:fill="FFFFFF"/>
        </w:rPr>
        <w:t>)</w:t>
      </w:r>
      <w:r w:rsidR="005C2EE0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dx = </w:t>
      </w:r>
      <w:r w:rsidRPr="00F37BBE">
        <w:rPr>
          <w:rFonts w:ascii="Arial" w:hAnsi="Arial" w:cs="Arial"/>
          <w:i/>
          <w:sz w:val="20"/>
          <w:szCs w:val="20"/>
        </w:rPr>
        <w:t>ʃ 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="008316F3"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+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ʃ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g</w:t>
      </w:r>
      <w:r w:rsidR="008316F3" w:rsidRPr="002D7CB1">
        <w:rPr>
          <w:rFonts w:ascii="Arial" w:hAnsi="Arial" w:cs="Arial"/>
          <w:sz w:val="20"/>
          <w:szCs w:val="20"/>
        </w:rPr>
        <w:t>(</w:t>
      </w:r>
      <w:r w:rsidR="008316F3" w:rsidRPr="00F37BBE">
        <w:rPr>
          <w:rFonts w:ascii="Arial" w:hAnsi="Arial" w:cs="Arial"/>
          <w:i/>
          <w:sz w:val="20"/>
          <w:szCs w:val="20"/>
        </w:rPr>
        <w:t>x</w:t>
      </w:r>
      <w:r w:rsidR="008316F3"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="008316F3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FQ_MA_11_05_004</w:t>
      </w:r>
    </w:p>
    <w:p w14:paraId="58F9CD59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0247A2E2" w14:textId="739CE76A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="00390BB1" w:rsidRPr="00306764">
        <w:rPr>
          <w:rFonts w:ascii="Arial" w:hAnsi="Arial" w:cs="Arial"/>
          <w:sz w:val="20"/>
          <w:szCs w:val="20"/>
        </w:rPr>
        <w:t>(</w:t>
      </w:r>
      <w:r w:rsidR="00390BB1" w:rsidRPr="00F37BBE">
        <w:rPr>
          <w:rFonts w:ascii="Arial" w:hAnsi="Arial" w:cs="Arial"/>
          <w:i/>
          <w:sz w:val="20"/>
          <w:szCs w:val="20"/>
        </w:rPr>
        <w:t>x</w:t>
      </w:r>
      <w:r w:rsidR="00390BB1" w:rsidRPr="00306764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– g</w:t>
      </w:r>
      <w:r w:rsidRPr="002D7CB1">
        <w:rPr>
          <w:rFonts w:ascii="Arial" w:hAnsi="Arial" w:cs="Arial"/>
          <w:color w:val="252525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>x</w:t>
      </w:r>
      <w:r w:rsidRPr="002D7CB1">
        <w:rPr>
          <w:rFonts w:ascii="Arial" w:hAnsi="Arial" w:cs="Arial"/>
          <w:color w:val="252525"/>
          <w:sz w:val="20"/>
          <w:szCs w:val="20"/>
          <w:shd w:val="clear" w:color="auto" w:fill="FFFFFF"/>
        </w:rPr>
        <w:t>))</w:t>
      </w:r>
      <w:r w:rsidR="005C2EE0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dx = </w:t>
      </w:r>
      <w:r w:rsidRPr="00F37BBE">
        <w:rPr>
          <w:rFonts w:ascii="Arial" w:hAnsi="Arial" w:cs="Arial"/>
          <w:i/>
          <w:sz w:val="20"/>
          <w:szCs w:val="20"/>
        </w:rPr>
        <w:t>ʃ 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i/>
          <w:color w:val="252525"/>
          <w:sz w:val="20"/>
          <w:szCs w:val="20"/>
          <w:shd w:val="clear" w:color="auto" w:fill="FFFFFF"/>
        </w:rPr>
        <w:t xml:space="preserve">– </w:t>
      </w:r>
      <w:r w:rsidRPr="00F37BBE">
        <w:rPr>
          <w:rFonts w:ascii="Arial" w:hAnsi="Arial" w:cs="Arial"/>
          <w:i/>
          <w:sz w:val="20"/>
          <w:szCs w:val="20"/>
        </w:rPr>
        <w:t>ʃ g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FQ_MA_11_05_005</w:t>
      </w:r>
    </w:p>
    <w:p w14:paraId="11405986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6CB71D9B" w14:textId="77777777" w:rsidR="00CA598C" w:rsidRPr="00F37BBE" w:rsidRDefault="00800B75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kf</w:t>
      </w:r>
      <w:proofErr w:type="spellEnd"/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k ʃ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FQ_MA_11_05_006</w:t>
      </w:r>
    </w:p>
    <w:p w14:paraId="47F7AF6E" w14:textId="77777777" w:rsidR="00800B75" w:rsidRPr="00F37BBE" w:rsidRDefault="00800B7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 partir de la tabla de derivación se puede obtener una serie de integrales llamadas </w:t>
      </w:r>
      <w:r w:rsidRPr="00F37BBE">
        <w:rPr>
          <w:rFonts w:ascii="Arial" w:hAnsi="Arial" w:cs="Arial"/>
          <w:b/>
          <w:sz w:val="20"/>
          <w:szCs w:val="20"/>
        </w:rPr>
        <w:t>integrales inmediatas</w:t>
      </w:r>
      <w:r w:rsidR="008316F3" w:rsidRPr="00F37BBE">
        <w:rPr>
          <w:rFonts w:ascii="Arial" w:hAnsi="Arial" w:cs="Arial"/>
          <w:sz w:val="20"/>
          <w:szCs w:val="20"/>
        </w:rPr>
        <w:t>, es decir</w:t>
      </w:r>
      <w:r w:rsidR="00275279">
        <w:rPr>
          <w:rFonts w:ascii="Arial" w:hAnsi="Arial" w:cs="Arial"/>
          <w:sz w:val="20"/>
          <w:szCs w:val="20"/>
        </w:rPr>
        <w:t>,</w:t>
      </w:r>
      <w:r w:rsidR="008316F3" w:rsidRPr="00F37BBE">
        <w:rPr>
          <w:rFonts w:ascii="Arial" w:hAnsi="Arial" w:cs="Arial"/>
          <w:sz w:val="20"/>
          <w:szCs w:val="20"/>
        </w:rPr>
        <w:t xml:space="preserve"> aquellas que se pueden determinar directamente, sin necesidad de realizar ningún cambio o transformación</w:t>
      </w:r>
      <w:r w:rsidRPr="00F37BBE">
        <w:rPr>
          <w:rFonts w:ascii="Arial" w:hAnsi="Arial" w:cs="Arial"/>
          <w:sz w:val="20"/>
          <w:szCs w:val="20"/>
        </w:rPr>
        <w:t>. Por ejemplo:</w:t>
      </w:r>
    </w:p>
    <w:p w14:paraId="0411ED00" w14:textId="6566C1B8" w:rsidR="008316F3" w:rsidRPr="00F37BBE" w:rsidRDefault="00800B75" w:rsidP="00C85C3A">
      <w:pPr>
        <w:pStyle w:val="Prrafodelista"/>
        <w:numPr>
          <w:ilvl w:val="0"/>
          <w:numId w:val="12"/>
        </w:numPr>
        <w:spacing w:before="40" w:after="80" w:line="24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>función nula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 = 0 es</w:t>
      </w:r>
      <w:r w:rsidR="00275279">
        <w:rPr>
          <w:rFonts w:ascii="Arial" w:hAnsi="Arial" w:cs="Arial"/>
          <w:sz w:val="20"/>
          <w:szCs w:val="20"/>
        </w:rPr>
        <w:t>:</w:t>
      </w:r>
    </w:p>
    <w:p w14:paraId="3EBDCAE7" w14:textId="55A185DC" w:rsidR="00800B75" w:rsidRPr="00F37BBE" w:rsidRDefault="00800B7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="00B974B5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ʃ</w:t>
      </w:r>
      <w:r w:rsidR="00D41202">
        <w:rPr>
          <w:rFonts w:ascii="Arial" w:hAnsi="Arial" w:cs="Arial"/>
          <w:i/>
          <w:sz w:val="20"/>
          <w:szCs w:val="20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>0</w:t>
      </w:r>
      <w:r w:rsidR="004B0634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= </w:t>
      </w:r>
      <w:r w:rsidRPr="002D7CB1">
        <w:rPr>
          <w:rFonts w:ascii="Arial" w:hAnsi="Arial" w:cs="Arial"/>
          <w:sz w:val="20"/>
          <w:szCs w:val="20"/>
        </w:rPr>
        <w:t>0</w:t>
      </w:r>
      <w:r w:rsidRPr="00F37BBE">
        <w:rPr>
          <w:rFonts w:ascii="Arial" w:hAnsi="Arial" w:cs="Arial"/>
          <w:i/>
          <w:sz w:val="20"/>
          <w:szCs w:val="20"/>
        </w:rPr>
        <w:t xml:space="preserve"> ʃ</w:t>
      </w:r>
      <w:r w:rsidR="004B0634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FQ_MA_11_05_007</w:t>
      </w:r>
    </w:p>
    <w:p w14:paraId="121DD8B6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</w:p>
    <w:p w14:paraId="1E0F7AF6" w14:textId="3222A58F" w:rsidR="008316F3" w:rsidRPr="00F37BBE" w:rsidRDefault="00B974B5" w:rsidP="00C85C3A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>función constante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 xml:space="preserve">) = </w:t>
      </w:r>
      <w:r w:rsidRPr="00275279">
        <w:rPr>
          <w:rFonts w:ascii="Arial" w:hAnsi="Arial" w:cs="Arial"/>
          <w:i/>
          <w:sz w:val="20"/>
          <w:szCs w:val="20"/>
        </w:rPr>
        <w:t>k</w:t>
      </w:r>
      <w:r w:rsidRPr="002D7CB1">
        <w:rPr>
          <w:rFonts w:ascii="Arial" w:hAnsi="Arial" w:cs="Arial"/>
          <w:sz w:val="20"/>
          <w:szCs w:val="20"/>
        </w:rPr>
        <w:t xml:space="preserve"> es</w:t>
      </w:r>
      <w:r w:rsidR="00275279">
        <w:rPr>
          <w:rFonts w:ascii="Arial" w:hAnsi="Arial" w:cs="Arial"/>
          <w:sz w:val="20"/>
          <w:szCs w:val="20"/>
        </w:rPr>
        <w:t>:</w:t>
      </w:r>
    </w:p>
    <w:p w14:paraId="52ECF5B9" w14:textId="77777777" w:rsidR="00800B7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k ʃ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= 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kx</w:t>
      </w:r>
      <w:proofErr w:type="spellEnd"/>
      <w:r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FQ_MA_11_05_008</w:t>
      </w:r>
    </w:p>
    <w:p w14:paraId="679BA98C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</w:p>
    <w:p w14:paraId="59C45CEA" w14:textId="76362022" w:rsidR="008316F3" w:rsidRPr="00F37BBE" w:rsidRDefault="00B974B5" w:rsidP="00C85C3A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</w:t>
      </w:r>
      <w:r w:rsidRPr="00F37BBE">
        <w:rPr>
          <w:rFonts w:ascii="Arial" w:hAnsi="Arial" w:cs="Arial"/>
          <w:b/>
          <w:sz w:val="20"/>
          <w:szCs w:val="20"/>
        </w:rPr>
        <w:t xml:space="preserve">función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Pr="00F37BBE">
        <w:rPr>
          <w:rFonts w:ascii="Arial" w:hAnsi="Arial" w:cs="Arial"/>
          <w:b/>
          <w:i/>
          <w:sz w:val="20"/>
          <w:szCs w:val="20"/>
        </w:rPr>
        <w:t xml:space="preserve"> = x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es</w:t>
      </w:r>
      <w:r w:rsidR="00275279">
        <w:rPr>
          <w:rFonts w:ascii="Arial" w:hAnsi="Arial" w:cs="Arial"/>
          <w:sz w:val="20"/>
          <w:szCs w:val="20"/>
        </w:rPr>
        <w:t>:</w:t>
      </w:r>
    </w:p>
    <w:p w14:paraId="5D2D5CEA" w14:textId="157BB99B" w:rsidR="00B974B5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ʃ</w:t>
      </w:r>
      <w:r w:rsidR="00D41202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4B0634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x</w:t>
      </w:r>
      <w:r w:rsidRPr="002D7CB1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</w:rPr>
        <w:t>/</w:t>
      </w:r>
      <w:r w:rsidRPr="002D7CB1">
        <w:rPr>
          <w:rFonts w:ascii="Arial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sz w:val="20"/>
          <w:szCs w:val="20"/>
        </w:rPr>
        <w:t xml:space="preserve"> 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  <w:t xml:space="preserve"> </w:t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FQ_MA_11_05_009</w:t>
      </w:r>
    </w:p>
    <w:p w14:paraId="0FE2356B" w14:textId="77777777" w:rsidR="006C78EF" w:rsidRPr="00F37BBE" w:rsidRDefault="006C78EF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30526A08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64BA7365" w14:textId="77777777" w:rsidR="008316F3" w:rsidRPr="00F37BBE" w:rsidRDefault="008316F3" w:rsidP="002D7CB1">
      <w:pPr>
        <w:pStyle w:val="Prrafodelista"/>
        <w:numPr>
          <w:ilvl w:val="0"/>
          <w:numId w:val="1"/>
        </w:numPr>
        <w:spacing w:before="40" w:after="8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la función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="00B974B5"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="00B974B5" w:rsidRPr="00F37BBE">
        <w:rPr>
          <w:rFonts w:ascii="Arial" w:hAnsi="Arial" w:cs="Arial"/>
          <w:b/>
          <w:i/>
          <w:sz w:val="20"/>
          <w:szCs w:val="20"/>
        </w:rPr>
        <w:t xml:space="preserve"> = </w:t>
      </w:r>
      <w:r w:rsidR="00B974B5" w:rsidRPr="00F37BBE">
        <w:rPr>
          <w:rFonts w:ascii="Arial" w:hAnsi="Arial" w:cs="Arial"/>
          <w:b/>
          <w:sz w:val="20"/>
          <w:szCs w:val="20"/>
        </w:rPr>
        <w:t>1</w:t>
      </w:r>
      <w:r w:rsidRPr="002D7CB1">
        <w:rPr>
          <w:rFonts w:ascii="Arial" w:hAnsi="Arial" w:cs="Arial"/>
          <w:sz w:val="20"/>
          <w:szCs w:val="20"/>
        </w:rPr>
        <w:t xml:space="preserve"> es</w:t>
      </w:r>
      <w:r w:rsidR="00275279">
        <w:rPr>
          <w:rFonts w:ascii="Arial" w:hAnsi="Arial" w:cs="Arial"/>
          <w:sz w:val="20"/>
          <w:szCs w:val="20"/>
        </w:rPr>
        <w:t>:</w:t>
      </w:r>
    </w:p>
    <w:p w14:paraId="5FE9D643" w14:textId="77777777" w:rsidR="00B974B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x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FQ_MA_11_05_010</w:t>
      </w:r>
    </w:p>
    <w:p w14:paraId="28CDA9C0" w14:textId="77777777" w:rsidR="008316F3" w:rsidRPr="00F37BBE" w:rsidRDefault="008316F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74F5E351" w14:textId="7A6F33FE" w:rsidR="00B974B5" w:rsidRPr="00F37BBE" w:rsidRDefault="00B974B5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La integral de </w:t>
      </w:r>
      <w:r w:rsidRPr="00F37BBE">
        <w:rPr>
          <w:rFonts w:ascii="Arial" w:hAnsi="Arial" w:cs="Arial"/>
          <w:b/>
          <w:sz w:val="20"/>
          <w:szCs w:val="20"/>
        </w:rPr>
        <w:t xml:space="preserve">la función potencia </w:t>
      </w:r>
      <w:r w:rsidRPr="00F37BBE">
        <w:rPr>
          <w:rFonts w:ascii="Arial" w:hAnsi="Arial" w:cs="Arial"/>
          <w:b/>
          <w:i/>
          <w:sz w:val="20"/>
          <w:szCs w:val="20"/>
        </w:rPr>
        <w:t>f</w:t>
      </w:r>
      <w:r w:rsidRPr="00F37BBE">
        <w:rPr>
          <w:rFonts w:ascii="Arial" w:hAnsi="Arial" w:cs="Arial"/>
          <w:b/>
          <w:sz w:val="20"/>
          <w:szCs w:val="20"/>
        </w:rPr>
        <w:t>(</w:t>
      </w:r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sz w:val="20"/>
          <w:szCs w:val="20"/>
        </w:rPr>
        <w:t>)</w:t>
      </w:r>
      <w:r w:rsidRPr="00F37BBE">
        <w:rPr>
          <w:rFonts w:ascii="Arial" w:hAnsi="Arial" w:cs="Arial"/>
          <w:b/>
          <w:i/>
          <w:sz w:val="20"/>
          <w:szCs w:val="20"/>
        </w:rPr>
        <w:t xml:space="preserve"> =</w:t>
      </w:r>
      <w:r w:rsidR="00441FF7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F37BBE">
        <w:rPr>
          <w:rFonts w:ascii="Arial" w:hAnsi="Arial" w:cs="Arial"/>
          <w:b/>
          <w:i/>
          <w:sz w:val="20"/>
          <w:szCs w:val="20"/>
        </w:rPr>
        <w:t>x</w:t>
      </w:r>
      <w:r w:rsidRPr="00F37BBE">
        <w:rPr>
          <w:rFonts w:ascii="Arial" w:hAnsi="Arial" w:cs="Arial"/>
          <w:b/>
          <w:i/>
          <w:sz w:val="20"/>
          <w:szCs w:val="20"/>
          <w:vertAlign w:val="superscript"/>
        </w:rPr>
        <w:t>n</w:t>
      </w:r>
      <w:proofErr w:type="spellEnd"/>
      <w:r w:rsidRPr="002D7CB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 xml:space="preserve">, con </w:t>
      </w:r>
      <w:r w:rsidRPr="00F37BBE">
        <w:rPr>
          <w:rFonts w:ascii="Arial" w:hAnsi="Arial" w:cs="Arial"/>
          <w:i/>
          <w:sz w:val="20"/>
          <w:szCs w:val="20"/>
        </w:rPr>
        <w:t>n</w:t>
      </w:r>
      <w:r w:rsidRPr="002D7CB1">
        <w:rPr>
          <w:rFonts w:ascii="Arial" w:hAnsi="Arial" w:cs="Arial"/>
          <w:sz w:val="20"/>
          <w:szCs w:val="20"/>
        </w:rPr>
        <w:t xml:space="preserve"> </w:t>
      </w:r>
      <w:r w:rsidRPr="002D7CB1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≠</w:t>
      </w:r>
      <w:r w:rsidR="00441FF7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 xml:space="preserve"> </w:t>
      </w:r>
      <w:r w:rsidR="00275279" w:rsidRPr="00F37BBE">
        <w:rPr>
          <w:rFonts w:ascii="Arial" w:hAnsi="Arial" w:cs="Arial"/>
          <w:sz w:val="20"/>
          <w:szCs w:val="20"/>
        </w:rPr>
        <w:t>–</w:t>
      </w:r>
      <w:r w:rsidRPr="002D7CB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</w:t>
      </w:r>
      <w:r w:rsidRPr="00F37BBE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 xml:space="preserve">, </w:t>
      </w:r>
      <w:r w:rsidRPr="00F37BB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</w:t>
      </w:r>
      <w:r w:rsidR="0027527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p w14:paraId="181E9FF3" w14:textId="77777777" w:rsidR="008316F3" w:rsidRPr="00F37BBE" w:rsidRDefault="008316F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69EAFB20" w14:textId="77777777" w:rsidR="00B974B5" w:rsidRPr="00F37BBE" w:rsidRDefault="00B974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vertAlign w:val="superscript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f</w:t>
      </w:r>
      <w:r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2D7CB1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 = ʃ</w:t>
      </w:r>
      <w:r w:rsidR="00C84FD1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dx = </w:t>
      </w:r>
      <w:proofErr w:type="spellStart"/>
      <w:r w:rsidR="00196428" w:rsidRPr="00F37BBE">
        <w:rPr>
          <w:rFonts w:ascii="Arial" w:hAnsi="Arial" w:cs="Arial"/>
          <w:i/>
          <w:sz w:val="20"/>
          <w:szCs w:val="20"/>
        </w:rPr>
        <w:t>x</w:t>
      </w:r>
      <w:r w:rsidR="00196428" w:rsidRPr="00F37BBE">
        <w:rPr>
          <w:rFonts w:ascii="Arial" w:hAnsi="Arial" w:cs="Arial"/>
          <w:i/>
          <w:sz w:val="20"/>
          <w:szCs w:val="20"/>
          <w:vertAlign w:val="superscript"/>
        </w:rPr>
        <w:t>n</w:t>
      </w:r>
      <w:proofErr w:type="spellEnd"/>
      <w:r w:rsidR="00196428" w:rsidRPr="00F37BBE">
        <w:rPr>
          <w:rFonts w:ascii="Arial" w:hAnsi="Arial" w:cs="Arial"/>
          <w:i/>
          <w:sz w:val="20"/>
          <w:szCs w:val="20"/>
          <w:vertAlign w:val="superscript"/>
        </w:rPr>
        <w:t xml:space="preserve"> </w:t>
      </w:r>
      <w:r w:rsidRPr="002D7CB1">
        <w:rPr>
          <w:rFonts w:ascii="Arial" w:hAnsi="Arial" w:cs="Arial"/>
          <w:sz w:val="20"/>
          <w:szCs w:val="20"/>
          <w:vertAlign w:val="superscript"/>
        </w:rPr>
        <w:t>+</w:t>
      </w:r>
      <w:r w:rsidR="00C84FD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2D7CB1">
        <w:rPr>
          <w:rFonts w:ascii="Arial" w:hAnsi="Arial" w:cs="Arial"/>
          <w:sz w:val="20"/>
          <w:szCs w:val="20"/>
          <w:vertAlign w:val="superscript"/>
        </w:rPr>
        <w:t>1</w:t>
      </w:r>
      <w:r w:rsidRPr="00F37BBE">
        <w:rPr>
          <w:rFonts w:ascii="Arial" w:hAnsi="Arial" w:cs="Arial"/>
          <w:i/>
          <w:sz w:val="20"/>
          <w:szCs w:val="20"/>
        </w:rPr>
        <w:t>/</w:t>
      </w:r>
      <w:r w:rsidR="00231FD5" w:rsidRPr="002D7CB1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n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</w:t>
      </w:r>
      <w:r w:rsidR="00196428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>1</w:t>
      </w:r>
      <w:r w:rsidR="00231FD5" w:rsidRPr="002D7CB1">
        <w:rPr>
          <w:rFonts w:ascii="Arial" w:hAnsi="Arial" w:cs="Arial"/>
          <w:sz w:val="20"/>
          <w:szCs w:val="20"/>
        </w:rPr>
        <w:t>)</w:t>
      </w:r>
      <w:r w:rsidR="008316F3"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+ 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FQ_MA_11_05_011</w:t>
      </w:r>
    </w:p>
    <w:p w14:paraId="76B0F042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CFE1AEB" w14:textId="582A3341" w:rsidR="006336F4" w:rsidRPr="00F37BBE" w:rsidRDefault="0019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Veamos </w:t>
      </w:r>
      <w:r w:rsidR="000C4F72" w:rsidRPr="00F37BBE">
        <w:rPr>
          <w:rFonts w:ascii="Arial" w:hAnsi="Arial" w:cs="Arial"/>
          <w:sz w:val="20"/>
          <w:szCs w:val="20"/>
        </w:rPr>
        <w:t>c</w:t>
      </w:r>
      <w:r w:rsidR="000C4F72">
        <w:rPr>
          <w:rFonts w:ascii="Arial" w:hAnsi="Arial" w:cs="Arial"/>
          <w:sz w:val="20"/>
          <w:szCs w:val="20"/>
        </w:rPr>
        <w:t>ó</w:t>
      </w:r>
      <w:r w:rsidR="000C4F72" w:rsidRPr="00F37BBE">
        <w:rPr>
          <w:rFonts w:ascii="Arial" w:hAnsi="Arial" w:cs="Arial"/>
          <w:sz w:val="20"/>
          <w:szCs w:val="20"/>
        </w:rPr>
        <w:t xml:space="preserve">mo </w:t>
      </w:r>
      <w:r w:rsidR="008316F3" w:rsidRPr="00F37BBE">
        <w:rPr>
          <w:rFonts w:ascii="Arial" w:hAnsi="Arial" w:cs="Arial"/>
          <w:sz w:val="20"/>
          <w:szCs w:val="20"/>
        </w:rPr>
        <w:t xml:space="preserve">descomponer algunas </w:t>
      </w:r>
      <w:r w:rsidR="006336F4" w:rsidRPr="00F37BBE">
        <w:rPr>
          <w:rFonts w:ascii="Arial" w:hAnsi="Arial" w:cs="Arial"/>
          <w:sz w:val="20"/>
          <w:szCs w:val="20"/>
        </w:rPr>
        <w:t xml:space="preserve">integrales en otras más sencillas </w:t>
      </w:r>
      <w:r w:rsidRPr="00F37BBE">
        <w:rPr>
          <w:rFonts w:ascii="Arial" w:hAnsi="Arial" w:cs="Arial"/>
          <w:sz w:val="20"/>
          <w:szCs w:val="20"/>
        </w:rPr>
        <w:t>aplicando las integrales inmediatas dadas.</w:t>
      </w:r>
    </w:p>
    <w:p w14:paraId="3B5BAED2" w14:textId="77777777" w:rsidR="00196428" w:rsidRPr="00F37BBE" w:rsidRDefault="0019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Para cada caso resolver las integrales.</w:t>
      </w:r>
    </w:p>
    <w:p w14:paraId="474E7519" w14:textId="0907941A" w:rsidR="00196428" w:rsidRPr="00F37BBE" w:rsidRDefault="002D7CB1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(</m:t>
            </m:r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2D7CB1">
        <w:rPr>
          <w:rFonts w:ascii="Arial" w:hAnsi="Arial" w:cs="Arial"/>
          <w:i/>
          <w:sz w:val="20"/>
          <w:szCs w:val="20"/>
          <w:highlight w:val="yellow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6336F4" w:rsidRPr="00F37BBE">
        <w:rPr>
          <w:rFonts w:ascii="Arial" w:hAnsi="Arial" w:cs="Arial"/>
          <w:sz w:val="20"/>
          <w:szCs w:val="20"/>
        </w:rPr>
        <w:t xml:space="preserve"> + 3)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FQ_MA_11_05_012</w:t>
      </w:r>
    </w:p>
    <w:p w14:paraId="27EF0C83" w14:textId="00580E6C" w:rsidR="006336F4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(x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2D7CB1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96428" w:rsidRPr="00F37BBE">
        <w:rPr>
          <w:rFonts w:ascii="Arial" w:hAnsi="Arial" w:cs="Arial"/>
          <w:sz w:val="20"/>
          <w:szCs w:val="20"/>
        </w:rPr>
        <w:t xml:space="preserve"> + </w:t>
      </w:r>
      <w:r w:rsidR="00196428" w:rsidRPr="002D7CB1">
        <w:rPr>
          <w:rFonts w:ascii="Arial" w:hAnsi="Arial" w:cs="Arial"/>
          <w:sz w:val="20"/>
          <w:szCs w:val="20"/>
          <w:highlight w:val="yellow"/>
        </w:rPr>
        <w:t>3</w:t>
      </w:r>
      <w:r w:rsidR="00196428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i/>
          <w:sz w:val="20"/>
          <w:szCs w:val="20"/>
        </w:rPr>
        <w:t>dx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sz w:val="20"/>
          <w:szCs w:val="20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6336F4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6336F4" w:rsidRPr="00F37BBE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–</w:t>
      </w:r>
      <w:r w:rsidR="006336F4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highlight w:val="yellow"/>
              </w:rPr>
              <m:t>5</m:t>
            </m:r>
          </m:e>
        </m:nary>
      </m:oMath>
      <w:r w:rsidR="006336F4" w:rsidRPr="002D7CB1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e>
        </m:nary>
      </m:oMath>
      <w:r w:rsidR="005C2EE0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FQ_MA_11_05_013</w:t>
      </w:r>
    </w:p>
    <w:p w14:paraId="18BFBB8F" w14:textId="77777777" w:rsidR="00196428" w:rsidRPr="00F37BBE" w:rsidRDefault="00196428" w:rsidP="00C85C3A">
      <w:pPr>
        <w:pStyle w:val="Prrafodelista"/>
        <w:tabs>
          <w:tab w:val="left" w:pos="1701"/>
        </w:tabs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ab/>
      </w:r>
      <w:r w:rsidRPr="00F37BBE">
        <w:rPr>
          <w:rFonts w:ascii="Arial" w:hAnsi="Arial" w:cs="Arial"/>
          <w:sz w:val="20"/>
          <w:szCs w:val="20"/>
        </w:rPr>
        <w:tab/>
        <w:t xml:space="preserve">   </w:t>
      </w:r>
      <w:r w:rsidR="006336F4" w:rsidRPr="00F37BBE">
        <w:rPr>
          <w:rFonts w:ascii="Arial" w:hAnsi="Arial" w:cs="Arial"/>
          <w:sz w:val="20"/>
          <w:szCs w:val="20"/>
        </w:rPr>
        <w:t xml:space="preserve">= 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6336F4" w:rsidRPr="00F37BBE">
        <w:rPr>
          <w:rFonts w:ascii="Arial" w:hAnsi="Arial" w:cs="Arial"/>
          <w:sz w:val="20"/>
          <w:szCs w:val="20"/>
        </w:rPr>
        <w:t xml:space="preserve">/5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1</w:t>
      </w:r>
      <w:r w:rsidR="006336F4" w:rsidRPr="00F37BBE">
        <w:rPr>
          <w:rFonts w:ascii="Arial" w:hAnsi="Arial" w:cs="Arial"/>
          <w:sz w:val="20"/>
          <w:szCs w:val="20"/>
        </w:rPr>
        <w:t xml:space="preserve"> – 5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6336F4" w:rsidRPr="00F37BBE">
        <w:rPr>
          <w:rFonts w:ascii="Arial" w:hAnsi="Arial" w:cs="Arial"/>
          <w:sz w:val="20"/>
          <w:szCs w:val="20"/>
        </w:rPr>
        <w:t xml:space="preserve">/3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2</w:t>
      </w:r>
      <w:r w:rsidR="006336F4" w:rsidRPr="00F37BBE">
        <w:rPr>
          <w:rFonts w:ascii="Arial" w:hAnsi="Arial" w:cs="Arial"/>
          <w:sz w:val="20"/>
          <w:szCs w:val="20"/>
        </w:rPr>
        <w:t xml:space="preserve"> + 3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6336F4" w:rsidRPr="00F37BBE">
        <w:rPr>
          <w:rFonts w:ascii="Arial" w:hAnsi="Arial" w:cs="Arial"/>
          <w:sz w:val="20"/>
          <w:szCs w:val="20"/>
          <w:vertAlign w:val="subscript"/>
        </w:rPr>
        <w:t>3</w:t>
      </w:r>
      <w:r w:rsidR="00F918A8" w:rsidRPr="00F37BBE">
        <w:rPr>
          <w:rFonts w:ascii="Arial" w:hAnsi="Arial" w:cs="Arial"/>
          <w:sz w:val="20"/>
          <w:szCs w:val="20"/>
          <w:vertAlign w:val="subscript"/>
        </w:rPr>
        <w:tab/>
      </w:r>
      <w:r w:rsidR="00F918A8" w:rsidRPr="00F37BBE">
        <w:rPr>
          <w:rFonts w:ascii="Arial" w:hAnsi="Arial" w:cs="Arial"/>
          <w:sz w:val="20"/>
          <w:szCs w:val="20"/>
          <w:vertAlign w:val="subscript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FQ_MA_11_05_014</w:t>
      </w:r>
    </w:p>
    <w:p w14:paraId="0E8B18BF" w14:textId="65FD3800" w:rsidR="00296D8C" w:rsidRPr="00F37BBE" w:rsidRDefault="00296D8C" w:rsidP="00C85C3A">
      <w:pPr>
        <w:tabs>
          <w:tab w:val="left" w:pos="1701"/>
        </w:tabs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</w:t>
      </w:r>
      <w:r w:rsidR="000C4F72">
        <w:rPr>
          <w:rFonts w:ascii="Arial" w:hAnsi="Arial" w:cs="Arial"/>
          <w:sz w:val="20"/>
          <w:szCs w:val="20"/>
        </w:rPr>
        <w:t>:</w:t>
      </w:r>
      <w:r w:rsidR="000C4F72" w:rsidRPr="00F37BBE">
        <w:rPr>
          <w:rFonts w:ascii="Arial" w:hAnsi="Arial" w:cs="Arial"/>
          <w:sz w:val="20"/>
          <w:szCs w:val="20"/>
        </w:rPr>
        <w:t xml:space="preserve"> </w:t>
      </w:r>
    </w:p>
    <w:p w14:paraId="094108EB" w14:textId="022C4903" w:rsidR="006336F4" w:rsidRPr="00F37BBE" w:rsidRDefault="002D7CB1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(x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196428" w:rsidRPr="00F37BBE">
        <w:rPr>
          <w:rFonts w:ascii="Arial" w:hAnsi="Arial" w:cs="Arial"/>
          <w:sz w:val="20"/>
          <w:szCs w:val="20"/>
        </w:rPr>
        <w:t xml:space="preserve"> – 5</w:t>
      </w:r>
      <w:r w:rsidR="00196428" w:rsidRPr="00F37BBE">
        <w:rPr>
          <w:rFonts w:ascii="Arial" w:hAnsi="Arial" w:cs="Arial"/>
          <w:i/>
          <w:sz w:val="20"/>
          <w:szCs w:val="20"/>
        </w:rPr>
        <w:t>x</w:t>
      </w:r>
      <w:r w:rsidR="0019642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96428" w:rsidRPr="00F37BBE">
        <w:rPr>
          <w:rFonts w:ascii="Arial" w:hAnsi="Arial" w:cs="Arial"/>
          <w:sz w:val="20"/>
          <w:szCs w:val="20"/>
        </w:rPr>
        <w:t xml:space="preserve"> + 3)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i/>
          <w:sz w:val="20"/>
          <w:szCs w:val="20"/>
        </w:rPr>
        <w:t>dx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sz w:val="20"/>
          <w:szCs w:val="20"/>
        </w:rPr>
        <w:t>=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6336F4" w:rsidRPr="00F37BBE">
        <w:rPr>
          <w:rFonts w:ascii="Arial" w:hAnsi="Arial" w:cs="Arial"/>
          <w:sz w:val="20"/>
          <w:szCs w:val="20"/>
        </w:rPr>
        <w:t xml:space="preserve">/5 </w:t>
      </w:r>
      <w:r w:rsidR="000C4F72" w:rsidRPr="00F37BBE">
        <w:rPr>
          <w:rFonts w:ascii="Arial" w:hAnsi="Arial" w:cs="Arial"/>
          <w:sz w:val="20"/>
          <w:szCs w:val="20"/>
        </w:rPr>
        <w:t>–</w:t>
      </w:r>
      <w:r w:rsidR="006336F4" w:rsidRPr="00F37BBE">
        <w:rPr>
          <w:rFonts w:ascii="Arial" w:hAnsi="Arial" w:cs="Arial"/>
          <w:sz w:val="20"/>
          <w:szCs w:val="20"/>
        </w:rPr>
        <w:t xml:space="preserve"> 5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6336F4" w:rsidRPr="00F37BBE">
        <w:rPr>
          <w:rFonts w:ascii="Arial" w:hAnsi="Arial" w:cs="Arial"/>
          <w:sz w:val="20"/>
          <w:szCs w:val="20"/>
        </w:rPr>
        <w:t>/3 + 3</w:t>
      </w:r>
      <w:r w:rsidR="006336F4" w:rsidRPr="00F37BBE">
        <w:rPr>
          <w:rFonts w:ascii="Arial" w:hAnsi="Arial" w:cs="Arial"/>
          <w:i/>
          <w:sz w:val="20"/>
          <w:szCs w:val="20"/>
        </w:rPr>
        <w:t>x</w:t>
      </w:r>
      <w:r w:rsidR="006336F4" w:rsidRPr="00F37BBE">
        <w:rPr>
          <w:rFonts w:ascii="Arial" w:hAnsi="Arial" w:cs="Arial"/>
          <w:sz w:val="20"/>
          <w:szCs w:val="20"/>
        </w:rPr>
        <w:t xml:space="preserve"> + </w:t>
      </w:r>
      <w:r w:rsidR="006336F4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1EFFD552" w14:textId="77777777" w:rsidR="00C85C3A" w:rsidRPr="00F37BBE" w:rsidRDefault="00C85C3A" w:rsidP="00C85C3A">
      <w:pPr>
        <w:spacing w:before="40" w:after="80" w:line="240" w:lineRule="auto"/>
        <w:ind w:firstLine="567"/>
        <w:jc w:val="both"/>
        <w:rPr>
          <w:rFonts w:ascii="Arial" w:hAnsi="Arial" w:cs="Arial"/>
          <w:i/>
          <w:sz w:val="20"/>
          <w:szCs w:val="20"/>
        </w:rPr>
      </w:pPr>
    </w:p>
    <w:p w14:paraId="57A77C3C" w14:textId="7D7D6DE8" w:rsidR="006336F4" w:rsidRPr="00F37BBE" w:rsidRDefault="002349DA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ʃ</w:t>
      </w:r>
      <w:r w:rsidR="000C4F72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4F55F4A5" w14:textId="77777777" w:rsidR="00196428" w:rsidRPr="00F37BBE" w:rsidRDefault="00196428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7x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–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2x dx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2F973888" w14:textId="77F9B83A" w:rsidR="00296D8C" w:rsidRPr="00F37BBE" w:rsidRDefault="00296D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Luego</w:t>
      </w:r>
      <w:r w:rsidR="000C4F72">
        <w:rPr>
          <w:rFonts w:ascii="Arial" w:hAnsi="Arial" w:cs="Arial"/>
          <w:sz w:val="20"/>
          <w:szCs w:val="20"/>
        </w:rPr>
        <w:t>:</w:t>
      </w:r>
    </w:p>
    <w:p w14:paraId="57608409" w14:textId="77777777" w:rsidR="002349DA" w:rsidRPr="00F37BBE" w:rsidRDefault="00196428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(7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sz w:val="20"/>
          <w:szCs w:val="20"/>
        </w:rPr>
        <w:t>=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7/4</w:t>
      </w:r>
      <w:r w:rsidR="002349DA" w:rsidRPr="00F37BBE">
        <w:rPr>
          <w:rFonts w:ascii="Arial" w:hAnsi="Arial" w:cs="Arial"/>
          <w:i/>
          <w:sz w:val="20"/>
          <w:szCs w:val="20"/>
        </w:rPr>
        <w:t>x</w:t>
      </w:r>
      <w:r w:rsidR="002349DA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2349DA" w:rsidRPr="00F37BBE">
        <w:rPr>
          <w:rFonts w:ascii="Arial" w:hAnsi="Arial" w:cs="Arial"/>
          <w:i/>
          <w:sz w:val="20"/>
          <w:szCs w:val="20"/>
        </w:rPr>
        <w:t>x</w:t>
      </w:r>
      <w:r w:rsidR="002349DA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349DA" w:rsidRPr="00F37BBE">
        <w:rPr>
          <w:rFonts w:ascii="Arial" w:hAnsi="Arial" w:cs="Arial"/>
          <w:sz w:val="20"/>
          <w:szCs w:val="20"/>
        </w:rPr>
        <w:t xml:space="preserve"> + </w:t>
      </w:r>
      <w:r w:rsidR="002349DA"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2CB623D0" w14:textId="77777777" w:rsidR="008B11D1" w:rsidRPr="00F37BBE" w:rsidRDefault="008B11D1" w:rsidP="00C85C3A">
      <w:pPr>
        <w:spacing w:before="40" w:after="80"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6288B488" w14:textId="77777777" w:rsidR="00196428" w:rsidRPr="00F37BBE" w:rsidRDefault="002D7CB1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420319" w:rsidRPr="00F37BBE">
        <w:rPr>
          <w:rFonts w:ascii="Arial" w:hAnsi="Arial" w:cs="Arial"/>
          <w:sz w:val="20"/>
          <w:szCs w:val="20"/>
        </w:rPr>
        <w:t xml:space="preserve"> – 3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</w:rPr>
        <w:t xml:space="preserve"> +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sz w:val="20"/>
          <w:szCs w:val="20"/>
        </w:rPr>
        <w:t>10)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i/>
          <w:sz w:val="20"/>
          <w:szCs w:val="20"/>
        </w:rPr>
        <w:t>du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019</w:t>
      </w:r>
    </w:p>
    <w:p w14:paraId="3182BAAC" w14:textId="7888398A" w:rsidR="00420319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196428" w:rsidRPr="00F37BBE">
        <w:rPr>
          <w:rFonts w:ascii="Arial" w:hAnsi="Arial" w:cs="Arial"/>
          <w:sz w:val="20"/>
          <w:szCs w:val="20"/>
        </w:rPr>
        <w:t xml:space="preserve"> – 3</w:t>
      </w:r>
      <w:r w:rsidR="00196428" w:rsidRPr="00F37BBE">
        <w:rPr>
          <w:rFonts w:ascii="Arial" w:hAnsi="Arial" w:cs="Arial"/>
          <w:i/>
          <w:sz w:val="20"/>
          <w:szCs w:val="20"/>
        </w:rPr>
        <w:t>u</w:t>
      </w:r>
      <w:r w:rsidR="00196428" w:rsidRPr="00F37BBE">
        <w:rPr>
          <w:rFonts w:ascii="Arial" w:hAnsi="Arial" w:cs="Arial"/>
          <w:sz w:val="20"/>
          <w:szCs w:val="20"/>
        </w:rPr>
        <w:t xml:space="preserve"> +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10)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i/>
          <w:sz w:val="20"/>
          <w:szCs w:val="20"/>
        </w:rPr>
        <w:t>du</w:t>
      </w:r>
      <w:r w:rsidR="00196428" w:rsidRPr="00F37BBE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sz w:val="20"/>
          <w:szCs w:val="20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420319" w:rsidRPr="00F37BBE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i/>
          <w:sz w:val="20"/>
          <w:szCs w:val="20"/>
        </w:rPr>
        <w:t>du</w:t>
      </w:r>
      <w:r w:rsidR="00420319" w:rsidRPr="00F37BBE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–</w:t>
      </w:r>
      <w:r w:rsidR="00420319" w:rsidRPr="00F37BBE">
        <w:rPr>
          <w:rFonts w:ascii="Arial" w:hAnsi="Arial" w:cs="Arial"/>
          <w:sz w:val="20"/>
          <w:szCs w:val="20"/>
        </w:rPr>
        <w:t xml:space="preserve"> 3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du</m:t>
            </m:r>
          </m:e>
        </m:nary>
      </m:oMath>
      <w:r w:rsidR="00420319" w:rsidRPr="00F37BBE">
        <w:rPr>
          <w:rFonts w:ascii="Arial" w:hAnsi="Arial" w:cs="Arial"/>
          <w:sz w:val="20"/>
          <w:szCs w:val="20"/>
        </w:rPr>
        <w:t xml:space="preserve"> + 10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1 du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7F401639" w14:textId="421D757E" w:rsidR="00296D8C" w:rsidRPr="00F37BBE" w:rsidRDefault="00296D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Entonces</w:t>
      </w:r>
      <w:r w:rsidR="000C4F72">
        <w:rPr>
          <w:rFonts w:ascii="Arial" w:hAnsi="Arial" w:cs="Arial"/>
          <w:sz w:val="20"/>
          <w:szCs w:val="20"/>
        </w:rPr>
        <w:t>:</w:t>
      </w:r>
      <w:r w:rsidR="000C4F72" w:rsidRPr="00F37BBE">
        <w:rPr>
          <w:rFonts w:ascii="Arial" w:hAnsi="Arial" w:cs="Arial"/>
          <w:sz w:val="20"/>
          <w:szCs w:val="20"/>
        </w:rPr>
        <w:t xml:space="preserve"> </w:t>
      </w:r>
    </w:p>
    <w:p w14:paraId="58A17C52" w14:textId="2FC3E821" w:rsidR="00420319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(u</m:t>
            </m:r>
          </m:e>
        </m:nary>
      </m:oMath>
      <w:r w:rsidR="00196428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196428" w:rsidRPr="00F37BBE">
        <w:rPr>
          <w:rFonts w:ascii="Arial" w:hAnsi="Arial" w:cs="Arial"/>
          <w:sz w:val="20"/>
          <w:szCs w:val="20"/>
        </w:rPr>
        <w:t xml:space="preserve"> – 3</w:t>
      </w:r>
      <w:r w:rsidR="00196428" w:rsidRPr="00F37BBE">
        <w:rPr>
          <w:rFonts w:ascii="Arial" w:hAnsi="Arial" w:cs="Arial"/>
          <w:i/>
          <w:sz w:val="20"/>
          <w:szCs w:val="20"/>
        </w:rPr>
        <w:t>u</w:t>
      </w:r>
      <w:r w:rsidR="00196428" w:rsidRPr="00F37BBE">
        <w:rPr>
          <w:rFonts w:ascii="Arial" w:hAnsi="Arial" w:cs="Arial"/>
          <w:sz w:val="20"/>
          <w:szCs w:val="20"/>
        </w:rPr>
        <w:t xml:space="preserve"> +</w:t>
      </w:r>
      <w:r w:rsidR="000C4F72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sz w:val="20"/>
          <w:szCs w:val="20"/>
        </w:rPr>
        <w:t>10)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196428" w:rsidRPr="00F37BBE">
        <w:rPr>
          <w:rFonts w:ascii="Arial" w:hAnsi="Arial" w:cs="Arial"/>
          <w:i/>
          <w:sz w:val="20"/>
          <w:szCs w:val="20"/>
        </w:rPr>
        <w:t>du</w:t>
      </w:r>
      <w:r w:rsidR="00196428" w:rsidRPr="00F37BBE">
        <w:rPr>
          <w:rFonts w:ascii="Arial" w:hAnsi="Arial" w:cs="Arial"/>
          <w:sz w:val="20"/>
          <w:szCs w:val="20"/>
        </w:rPr>
        <w:t xml:space="preserve"> = 2/5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  <w:vertAlign w:val="superscript"/>
        </w:rPr>
        <w:t>5/2</w:t>
      </w:r>
      <w:r w:rsidR="00196428" w:rsidRPr="00F37BBE">
        <w:rPr>
          <w:rFonts w:ascii="Arial" w:hAnsi="Arial" w:cs="Arial"/>
          <w:sz w:val="20"/>
          <w:szCs w:val="20"/>
        </w:rPr>
        <w:t xml:space="preserve"> – 3/2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420319" w:rsidRPr="00F37BBE">
        <w:rPr>
          <w:rFonts w:ascii="Arial" w:hAnsi="Arial" w:cs="Arial"/>
          <w:sz w:val="20"/>
          <w:szCs w:val="20"/>
        </w:rPr>
        <w:t xml:space="preserve"> +</w:t>
      </w:r>
      <w:r w:rsidR="000C4F72">
        <w:rPr>
          <w:rFonts w:ascii="Arial" w:hAnsi="Arial" w:cs="Arial"/>
          <w:sz w:val="20"/>
          <w:szCs w:val="20"/>
        </w:rPr>
        <w:t xml:space="preserve"> </w:t>
      </w:r>
      <w:r w:rsidR="00420319" w:rsidRPr="00F37BBE">
        <w:rPr>
          <w:rFonts w:ascii="Arial" w:hAnsi="Arial" w:cs="Arial"/>
          <w:sz w:val="20"/>
          <w:szCs w:val="20"/>
        </w:rPr>
        <w:t>10</w:t>
      </w:r>
      <w:r w:rsidR="00420319" w:rsidRPr="00F37BBE">
        <w:rPr>
          <w:rFonts w:ascii="Arial" w:hAnsi="Arial" w:cs="Arial"/>
          <w:i/>
          <w:sz w:val="20"/>
          <w:szCs w:val="20"/>
        </w:rPr>
        <w:t>u</w:t>
      </w:r>
      <w:r w:rsidR="00420319" w:rsidRPr="00F37BBE">
        <w:rPr>
          <w:rFonts w:ascii="Arial" w:hAnsi="Arial" w:cs="Arial"/>
          <w:sz w:val="20"/>
          <w:szCs w:val="20"/>
        </w:rPr>
        <w:t xml:space="preserve"> + </w:t>
      </w:r>
      <w:r w:rsidR="00420319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462B3A1E" w14:textId="77777777" w:rsidR="008B11D1" w:rsidRPr="00F37BBE" w:rsidRDefault="008B11D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</w:p>
    <w:p w14:paraId="0361730F" w14:textId="4B360BA9" w:rsidR="00296D8C" w:rsidRPr="00F37BBE" w:rsidRDefault="002D7CB1" w:rsidP="00C85C3A">
      <w:pPr>
        <w:pStyle w:val="Prrafodelista"/>
        <w:numPr>
          <w:ilvl w:val="0"/>
          <w:numId w:val="14"/>
        </w:numPr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r w:rsidR="00296D8C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commentRangeStart w:id="0"/>
    <w:p w14:paraId="4C87B7FA" w14:textId="32AC3DF9" w:rsidR="00296D8C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96D8C" w:rsidRPr="00F37BBE">
        <w:rPr>
          <w:rFonts w:ascii="Arial" w:hAnsi="Arial" w:cs="Arial"/>
          <w:i/>
          <w:sz w:val="20"/>
          <w:szCs w:val="20"/>
        </w:rPr>
        <w:t>dx</w:t>
      </w:r>
      <w:proofErr w:type="gramEnd"/>
      <w:r w:rsidR="00296D8C" w:rsidRPr="00F37BBE">
        <w:rPr>
          <w:rFonts w:ascii="Arial" w:hAnsi="Arial" w:cs="Arial"/>
          <w:i/>
          <w:sz w:val="20"/>
          <w:szCs w:val="20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) dx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 </w:t>
      </w:r>
      <w:r w:rsidR="00F918A8" w:rsidRPr="002D7CB1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0DA9CE23" w14:textId="7F314D3E" w:rsidR="00296D8C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 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>–</w:t>
      </w:r>
      <w:r w:rsidR="00441FF7">
        <w:rPr>
          <w:rFonts w:ascii="Arial" w:hAnsi="Arial" w:cs="Arial"/>
          <w:i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 w:cs="Arial"/>
            <w:sz w:val="20"/>
            <w:szCs w:val="20"/>
          </w:rPr>
          <m:t>) dx</m:t>
        </m:r>
      </m:oMath>
      <w:r w:rsidR="00296D8C" w:rsidRPr="00F37BBE">
        <w:rPr>
          <w:rFonts w:ascii="Arial" w:hAnsi="Arial" w:cs="Arial"/>
          <w:i/>
          <w:sz w:val="20"/>
          <w:szCs w:val="20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) dx</m:t>
        </m:r>
      </m:oMath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4655BFCC" w14:textId="77777777" w:rsidR="00296D8C" w:rsidRPr="00F37BBE" w:rsidRDefault="002D7CB1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) dx </m:t>
        </m:r>
        <w:commentRangeEnd w:id="0"/>
        <m:r>
          <m:rPr>
            <m:sty m:val="p"/>
          </m:rPr>
          <w:rPr>
            <w:rStyle w:val="Refdecomentario"/>
          </w:rPr>
          <w:commentReference w:id="0"/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= </w:t>
      </w: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dx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62ABDFF5" w14:textId="77777777" w:rsidR="00296D8C" w:rsidRPr="00F37BBE" w:rsidRDefault="00296D8C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 dx</m:t>
        </m:r>
      </m:oMath>
      <w:r w:rsidRPr="00F37BBE">
        <w:rPr>
          <w:rFonts w:ascii="Arial" w:hAnsi="Arial" w:cs="Arial"/>
          <w:sz w:val="20"/>
          <w:szCs w:val="20"/>
        </w:rPr>
        <w:t xml:space="preserve"> = 3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76BB9497" w14:textId="786FE0DE" w:rsidR="00296D8C" w:rsidRPr="00F37BBE" w:rsidRDefault="00296D8C" w:rsidP="00C85C3A">
      <w:pPr>
        <w:pStyle w:val="Prrafodelista"/>
        <w:spacing w:before="40" w:after="80" w:line="240" w:lineRule="auto"/>
        <w:ind w:left="567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3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-</m:t>
        </m:r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 xml:space="preserve">C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–</m:t>
        </m:r>
      </m:oMath>
      <w:r w:rsidRPr="00F37BBE">
        <w:rPr>
          <w:rFonts w:ascii="Arial" w:hAnsi="Arial" w:cs="Arial"/>
          <w:sz w:val="20"/>
          <w:szCs w:val="20"/>
        </w:rPr>
        <w:t xml:space="preserve"> 4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154055DA" w14:textId="77777777" w:rsidR="008B11D1" w:rsidRPr="00F37BBE" w:rsidRDefault="008B11D1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602A3C5F" w14:textId="77129FAD" w:rsidR="00296D8C" w:rsidRPr="00F37BBE" w:rsidRDefault="00296D8C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r w:rsidR="00CC4083">
        <w:rPr>
          <w:rFonts w:ascii="Arial" w:hAnsi="Arial" w:cs="Arial"/>
          <w:sz w:val="20"/>
          <w:szCs w:val="20"/>
        </w:rPr>
        <w:t>:</w:t>
      </w:r>
    </w:p>
    <w:p w14:paraId="4F5B00D9" w14:textId="1EDE2367" w:rsidR="00296D8C" w:rsidRPr="00F37BBE" w:rsidRDefault="002D7CB1" w:rsidP="00C85C3A">
      <w:pPr>
        <w:pStyle w:val="Prrafodelista"/>
        <w:spacing w:before="40" w:after="80" w:line="240" w:lineRule="auto"/>
        <w:ind w:left="1080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nary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w:r w:rsidR="005C2EE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96D8C" w:rsidRPr="00F37BBE">
        <w:rPr>
          <w:rFonts w:ascii="Arial" w:hAnsi="Arial" w:cs="Arial"/>
          <w:i/>
          <w:sz w:val="20"/>
          <w:szCs w:val="20"/>
        </w:rPr>
        <w:t>dx</w:t>
      </w:r>
      <w:proofErr w:type="gramEnd"/>
      <w:r w:rsidR="00296D8C" w:rsidRPr="002D7CB1">
        <w:rPr>
          <w:rFonts w:ascii="Arial" w:hAnsi="Arial" w:cs="Arial"/>
          <w:sz w:val="20"/>
          <w:szCs w:val="20"/>
        </w:rPr>
        <w:t xml:space="preserve"> =</w:t>
      </w:r>
      <w:r w:rsidR="00CC4083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296D8C" w:rsidRPr="00F37BB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–</m:t>
        </m:r>
      </m:oMath>
      <w:r w:rsidR="00296D8C" w:rsidRPr="00F37BBE">
        <w:rPr>
          <w:rFonts w:ascii="Arial" w:hAnsi="Arial" w:cs="Arial"/>
          <w:sz w:val="20"/>
          <w:szCs w:val="20"/>
        </w:rPr>
        <w:t xml:space="preserve"> 4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den>
            </m:f>
          </m:sup>
        </m:sSup>
      </m:oMath>
      <w:r w:rsidR="00441FF7">
        <w:rPr>
          <w:rFonts w:ascii="Arial" w:hAnsi="Arial" w:cs="Arial"/>
          <w:sz w:val="20"/>
          <w:szCs w:val="20"/>
        </w:rPr>
        <w:t xml:space="preserve"> </w:t>
      </w:r>
      <w:r w:rsidR="00296D8C" w:rsidRPr="00F37BBE">
        <w:rPr>
          <w:rFonts w:ascii="Arial" w:hAnsi="Arial" w:cs="Arial"/>
          <w:sz w:val="20"/>
          <w:szCs w:val="20"/>
        </w:rPr>
        <w:t xml:space="preserve">+ </w:t>
      </w:r>
      <w:r w:rsidR="00296D8C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FQ_MA_11_05_02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713C53BB" w14:textId="77777777" w:rsidR="008B11D1" w:rsidRPr="00F37BBE" w:rsidRDefault="008B11D1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3265110A" w14:textId="08F556DB" w:rsidR="00296D8C" w:rsidRPr="00F37BBE" w:rsidRDefault="00296D8C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5. </w:t>
      </w:r>
      <w:r w:rsidR="002E4860" w:rsidRPr="00F37BBE">
        <w:rPr>
          <w:rFonts w:ascii="Arial" w:hAnsi="Arial" w:cs="Arial"/>
          <w:sz w:val="20"/>
          <w:szCs w:val="20"/>
        </w:rPr>
        <w:t xml:space="preserve">Determinar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f</w:t>
      </w:r>
      <w:r w:rsidR="002E4860" w:rsidRPr="00F37BBE">
        <w:rPr>
          <w:rFonts w:ascii="Arial" w:hAnsi="Arial" w:cs="Arial"/>
          <w:sz w:val="20"/>
          <w:szCs w:val="20"/>
        </w:rPr>
        <w:t>(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</w:rPr>
        <w:t xml:space="preserve">) para la cual su derivada es la función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f’</w:t>
      </w:r>
      <w:r w:rsidR="00CC4083">
        <w:rPr>
          <w:rFonts w:ascii="Arial" w:hAnsi="Arial" w:cs="Arial"/>
          <w:i/>
          <w:iCs/>
          <w:sz w:val="20"/>
          <w:szCs w:val="20"/>
        </w:rPr>
        <w:t xml:space="preserve"> </w:t>
      </w:r>
      <w:r w:rsidR="002E4860" w:rsidRPr="00F37BBE">
        <w:rPr>
          <w:rFonts w:ascii="Arial" w:hAnsi="Arial" w:cs="Arial"/>
          <w:sz w:val="20"/>
          <w:szCs w:val="20"/>
        </w:rPr>
        <w:t>(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</w:rPr>
        <w:t xml:space="preserve">) 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 – </w:t>
      </w:r>
      <w:r w:rsidR="002E4860" w:rsidRPr="00F37BBE">
        <w:rPr>
          <w:rFonts w:ascii="Arial" w:hAnsi="Arial" w:cs="Arial"/>
          <w:sz w:val="20"/>
          <w:szCs w:val="20"/>
        </w:rPr>
        <w:t>3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="002E4860" w:rsidRPr="00F37BBE">
        <w:rPr>
          <w:rFonts w:ascii="Arial" w:eastAsia="MathematicalPi-One" w:hAnsi="Arial" w:cs="Arial"/>
          <w:sz w:val="20"/>
          <w:szCs w:val="20"/>
        </w:rPr>
        <w:t xml:space="preserve">+ </w:t>
      </w:r>
      <w:r w:rsidR="002E4860" w:rsidRPr="00F37BBE">
        <w:rPr>
          <w:rFonts w:ascii="Arial" w:hAnsi="Arial" w:cs="Arial"/>
          <w:sz w:val="20"/>
          <w:szCs w:val="20"/>
        </w:rPr>
        <w:t>csc</w:t>
      </w:r>
      <w:r w:rsidR="002E4860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E4860" w:rsidRPr="00F37BBE">
        <w:rPr>
          <w:rFonts w:ascii="Arial" w:hAnsi="Arial" w:cs="Arial"/>
          <w:sz w:val="20"/>
          <w:szCs w:val="20"/>
        </w:rPr>
        <w:t xml:space="preserve"> </w:t>
      </w:r>
      <w:r w:rsidR="002E4860" w:rsidRPr="00F37BBE">
        <w:rPr>
          <w:rFonts w:ascii="Arial" w:hAnsi="Arial" w:cs="Arial"/>
          <w:i/>
          <w:iCs/>
          <w:sz w:val="20"/>
          <w:szCs w:val="20"/>
        </w:rPr>
        <w:t>x</w:t>
      </w:r>
      <w:r w:rsidR="002E4860" w:rsidRPr="00F37BBE">
        <w:rPr>
          <w:rFonts w:ascii="AGaramondPro-SemiboldItalic" w:hAnsi="AGaramondPro-SemiboldItalic" w:cs="AGaramondPro-SemiboldItalic"/>
          <w:i/>
          <w:iCs/>
          <w:sz w:val="20"/>
          <w:szCs w:val="20"/>
        </w:rPr>
        <w:t>.</w:t>
      </w:r>
    </w:p>
    <w:p w14:paraId="6A4B79E2" w14:textId="77777777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f'(x)</m:t>
            </m:r>
          </m:e>
        </m:nary>
      </m:oMath>
      <w:r w:rsidR="00F918A8" w:rsidRPr="00F37BBE">
        <w:rPr>
          <w:rFonts w:ascii="Arial" w:hAnsi="Arial" w:cs="Arial"/>
          <w:sz w:val="20"/>
          <w:szCs w:val="20"/>
        </w:rPr>
        <w:t xml:space="preserve">  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29</w:t>
      </w:r>
    </w:p>
    <w:p w14:paraId="6C8FB75A" w14:textId="1AC9F825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(x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/>
            <w:sz w:val="20"/>
            <w:szCs w:val="20"/>
          </w:rPr>
          <m:t>-3x+</m:t>
        </m:r>
        <m:sSup>
          <m:s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csc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mbria Math"/>
            <w:sz w:val="20"/>
            <w:szCs w:val="20"/>
          </w:rPr>
          <m:t xml:space="preserve"> x) dx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6079F93F" w14:textId="008C6EBB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0"/>
                <w:szCs w:val="20"/>
              </w:rPr>
              <m:t xml:space="preserve"> dx</m:t>
            </m:r>
          </m:e>
        </m:nary>
        <m:r>
          <w:rPr>
            <w:rFonts w:ascii="Cambria Math" w:hAnsi="Cambria Math" w:cs="Cambria Math"/>
            <w:sz w:val="20"/>
            <w:szCs w:val="20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</m:nary>
        <m:r>
          <w:rPr>
            <w:rFonts w:ascii="Cambria Math" w:hAnsi="Cambria Math" w:cs="Cambria Math"/>
            <w:sz w:val="20"/>
            <w:szCs w:val="20"/>
          </w:rPr>
          <m:t>dx+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csc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/>
            <w:sz w:val="20"/>
            <w:szCs w:val="20"/>
          </w:rPr>
          <m:t>x dx</m:t>
        </m:r>
      </m:oMath>
      <w:r w:rsidR="00F918A8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425BC1F9" w14:textId="064DD193" w:rsidR="002E4860" w:rsidRPr="00F37BBE" w:rsidRDefault="002E486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tanto, se concluye que</w:t>
      </w:r>
      <w:r w:rsidR="000D2F12">
        <w:rPr>
          <w:rFonts w:ascii="Arial" w:hAnsi="Arial" w:cs="Arial"/>
          <w:sz w:val="20"/>
          <w:szCs w:val="20"/>
        </w:rPr>
        <w:t>:</w:t>
      </w:r>
    </w:p>
    <w:p w14:paraId="552D505D" w14:textId="2680AA2B" w:rsidR="002E4860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cot</m:t>
        </m:r>
        <m:r>
          <w:rPr>
            <w:rFonts w:ascii="Cambria Math" w:hAnsi="Cambria Math" w:cs="Cambria Math"/>
            <w:sz w:val="20"/>
            <w:szCs w:val="20"/>
          </w:rPr>
          <m:t xml:space="preserve"> x+C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FQ_MA_11_05_03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4670D0A2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100B050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 continuación se presenta una primera lista de primitivas inmediatas que surgen directamente de derivadas ya conocidas.</w:t>
      </w:r>
    </w:p>
    <w:tbl>
      <w:tblPr>
        <w:tblStyle w:val="Tablaconcuadrcula"/>
        <w:tblW w:w="9547" w:type="dxa"/>
        <w:tblLook w:val="04A0" w:firstRow="1" w:lastRow="0" w:firstColumn="1" w:lastColumn="0" w:noHBand="0" w:noVBand="1"/>
      </w:tblPr>
      <w:tblGrid>
        <w:gridCol w:w="9547"/>
      </w:tblGrid>
      <w:tr w:rsidR="008B11D1" w:rsidRPr="00F37BBE" w14:paraId="3380E378" w14:textId="77777777" w:rsidTr="00F918A8">
        <w:trPr>
          <w:trHeight w:val="399"/>
        </w:trPr>
        <w:tc>
          <w:tcPr>
            <w:tcW w:w="9547" w:type="dxa"/>
          </w:tcPr>
          <w:p w14:paraId="4278E89F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Primitiva de funciones </w:t>
            </w:r>
            <w:commentRangeStart w:id="1"/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algebraicas</w:t>
            </w:r>
            <w:commentRangeEnd w:id="1"/>
            <w:r w:rsidR="00F524B4">
              <w:rPr>
                <w:rStyle w:val="Refdecomentario"/>
              </w:rPr>
              <w:commentReference w:id="1"/>
            </w:r>
          </w:p>
        </w:tc>
      </w:tr>
      <w:tr w:rsidR="008B11D1" w:rsidRPr="00F37BBE" w14:paraId="7CBDFB3E" w14:textId="77777777" w:rsidTr="00F918A8">
        <w:trPr>
          <w:trHeight w:val="1706"/>
        </w:trPr>
        <w:tc>
          <w:tcPr>
            <w:tcW w:w="9547" w:type="dxa"/>
          </w:tcPr>
          <w:p w14:paraId="72A345E9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8CEE9ED" wp14:editId="24F0E21F">
                  <wp:extent cx="5612130" cy="135636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C869E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B11D1" w:rsidRPr="00F37BBE" w14:paraId="466676FA" w14:textId="77777777" w:rsidTr="008B11D1">
        <w:trPr>
          <w:trHeight w:val="476"/>
        </w:trPr>
        <w:tc>
          <w:tcPr>
            <w:tcW w:w="9734" w:type="dxa"/>
          </w:tcPr>
          <w:p w14:paraId="3BA51013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Primitiva de funciones </w:t>
            </w:r>
            <w:commentRangeStart w:id="2"/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trascendentes</w:t>
            </w:r>
            <w:commentRangeEnd w:id="2"/>
            <w:r w:rsidR="000D2F12">
              <w:rPr>
                <w:rStyle w:val="Refdecomentario"/>
              </w:rPr>
              <w:commentReference w:id="2"/>
            </w:r>
          </w:p>
        </w:tc>
      </w:tr>
      <w:tr w:rsidR="008B11D1" w:rsidRPr="00F37BBE" w14:paraId="6B6A8938" w14:textId="77777777" w:rsidTr="008B11D1">
        <w:trPr>
          <w:trHeight w:val="2130"/>
        </w:trPr>
        <w:tc>
          <w:tcPr>
            <w:tcW w:w="9734" w:type="dxa"/>
          </w:tcPr>
          <w:p w14:paraId="63EF38FF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81F7B81" wp14:editId="7AD1DF33">
                  <wp:extent cx="5612130" cy="131635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F0979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8B11D1" w:rsidRPr="00F37BBE" w14:paraId="06B65E8B" w14:textId="77777777" w:rsidTr="00F918A8">
        <w:trPr>
          <w:trHeight w:val="484"/>
        </w:trPr>
        <w:tc>
          <w:tcPr>
            <w:tcW w:w="9529" w:type="dxa"/>
          </w:tcPr>
          <w:p w14:paraId="4EBB68F5" w14:textId="77777777" w:rsidR="008B11D1" w:rsidRPr="00F37BBE" w:rsidRDefault="008B11D1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color w:val="FF0000"/>
                <w:sz w:val="20"/>
                <w:szCs w:val="20"/>
              </w:rPr>
              <w:t>Primitiva de funciones trigonométricas</w:t>
            </w:r>
          </w:p>
        </w:tc>
      </w:tr>
      <w:tr w:rsidR="008B11D1" w:rsidRPr="00F37BBE" w14:paraId="41D5873B" w14:textId="77777777" w:rsidTr="00F918A8">
        <w:trPr>
          <w:trHeight w:val="2612"/>
        </w:trPr>
        <w:tc>
          <w:tcPr>
            <w:tcW w:w="9529" w:type="dxa"/>
          </w:tcPr>
          <w:p w14:paraId="1D559E50" w14:textId="77777777" w:rsidR="00F918A8" w:rsidRPr="00F37BBE" w:rsidRDefault="00F918A8" w:rsidP="00C85C3A">
            <w:pPr>
              <w:spacing w:before="40" w:after="80"/>
              <w:jc w:val="both"/>
              <w:rPr>
                <w:noProof/>
                <w:sz w:val="20"/>
                <w:szCs w:val="20"/>
                <w:lang w:eastAsia="es-CO"/>
              </w:rPr>
            </w:pPr>
          </w:p>
          <w:p w14:paraId="78A73628" w14:textId="77777777" w:rsidR="008B11D1" w:rsidRPr="00F37BBE" w:rsidRDefault="00F918A8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noProof/>
                <w:sz w:val="20"/>
                <w:szCs w:val="20"/>
                <w:lang w:eastAsia="es-CO"/>
              </w:rPr>
              <w:lastRenderedPageBreak/>
              <w:drawing>
                <wp:inline distT="0" distB="0" distL="0" distR="0" wp14:anchorId="606C9179" wp14:editId="4015C92A">
                  <wp:extent cx="4719344" cy="2276905"/>
                  <wp:effectExtent l="0" t="0" r="508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307" cy="227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1AF16" w14:textId="77777777" w:rsidR="00F918A8" w:rsidRPr="00F37BBE" w:rsidRDefault="00F918A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696B1DD" w14:textId="77777777" w:rsidR="00B94357" w:rsidRPr="00F37BBE" w:rsidRDefault="00B9435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3</w:t>
      </w:r>
    </w:p>
    <w:p w14:paraId="4E324114" w14:textId="77777777" w:rsidR="008B11D1" w:rsidRPr="00F37BBE" w:rsidRDefault="008B11D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Usando la tabla de</w:t>
      </w:r>
      <w:r w:rsidR="00572E9D" w:rsidRPr="00F37BBE">
        <w:rPr>
          <w:rFonts w:ascii="Arial" w:hAnsi="Arial" w:cs="Arial"/>
          <w:sz w:val="20"/>
          <w:szCs w:val="20"/>
        </w:rPr>
        <w:t xml:space="preserve"> integrales inmediatas, encontrar</w:t>
      </w:r>
      <w:r w:rsidRPr="00F37BBE">
        <w:rPr>
          <w:rFonts w:ascii="Arial" w:hAnsi="Arial" w:cs="Arial"/>
          <w:sz w:val="20"/>
          <w:szCs w:val="20"/>
        </w:rPr>
        <w:t xml:space="preserve"> la integral indefinida de </w:t>
      </w:r>
      <w:r w:rsidR="00C80F88" w:rsidRPr="00F37BBE">
        <w:rPr>
          <w:rFonts w:ascii="Arial" w:hAnsi="Arial" w:cs="Arial"/>
          <w:sz w:val="20"/>
          <w:szCs w:val="20"/>
        </w:rPr>
        <w:t>cada función.</w:t>
      </w:r>
    </w:p>
    <w:p w14:paraId="78F77547" w14:textId="207C1519" w:rsidR="008B11D1" w:rsidRPr="00F37BBE" w:rsidRDefault="002D7CB1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8B11D1" w:rsidRPr="00F37BBE">
        <w:rPr>
          <w:rFonts w:ascii="Arial" w:hAnsi="Arial" w:cs="Arial"/>
          <w:sz w:val="20"/>
          <w:szCs w:val="20"/>
        </w:rPr>
        <w:t xml:space="preserve"> + 2/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8B11D1" w:rsidRPr="00F37BBE">
        <w:rPr>
          <w:rFonts w:ascii="Arial" w:hAnsi="Arial" w:cs="Arial"/>
          <w:sz w:val="20"/>
          <w:szCs w:val="20"/>
        </w:rPr>
        <w:t>)</w:t>
      </w:r>
      <w:r w:rsidR="00460388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FQ_MA_11_05_046</w:t>
      </w:r>
    </w:p>
    <w:p w14:paraId="485B1CE7" w14:textId="77777777" w:rsidR="00F918A8" w:rsidRPr="00F37BBE" w:rsidRDefault="00F918A8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6A70AA59" w14:textId="77777777" w:rsidR="00C80F88" w:rsidRPr="00F37BBE" w:rsidRDefault="002D7CB1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+ 2/</w:t>
      </w:r>
      <w:r w:rsidR="00C80F88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C80F88" w:rsidRPr="00F37BBE">
        <w:rPr>
          <w:rFonts w:ascii="Arial" w:hAnsi="Arial" w:cs="Arial"/>
          <w:sz w:val="20"/>
          <w:szCs w:val="20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C80F88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FQ_MA_11_05_047</w:t>
      </w:r>
    </w:p>
    <w:p w14:paraId="7F440FC4" w14:textId="77777777" w:rsidR="00F918A8" w:rsidRPr="00F37BBE" w:rsidRDefault="00F918A8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711DC092" w14:textId="77777777" w:rsidR="008B11D1" w:rsidRPr="00F37BBE" w:rsidRDefault="008B11D1" w:rsidP="00C85C3A">
      <w:pPr>
        <w:pStyle w:val="Prrafodelista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                       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>-2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vertAlign w:val="superscript"/>
        </w:rPr>
        <w:t xml:space="preserve">-3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-1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sz w:val="20"/>
          <w:szCs w:val="20"/>
        </w:rPr>
        <w:t xml:space="preserve">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-2</w:t>
      </w:r>
      <w:r w:rsidR="00C80F88" w:rsidRPr="00F37BBE">
        <w:rPr>
          <w:rFonts w:ascii="Arial" w:hAnsi="Arial" w:cs="Arial"/>
          <w:sz w:val="20"/>
          <w:szCs w:val="20"/>
        </w:rPr>
        <w:t>/</w:t>
      </w:r>
      <w:r w:rsidRPr="00F37BBE">
        <w:rPr>
          <w:rFonts w:ascii="Arial" w:hAnsi="Arial" w:cs="Arial"/>
          <w:sz w:val="20"/>
          <w:szCs w:val="20"/>
        </w:rPr>
        <w:t xml:space="preserve">2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FQ_MA_11_05_048</w:t>
      </w:r>
    </w:p>
    <w:p w14:paraId="1D71904F" w14:textId="4B00D985" w:rsidR="008B11D1" w:rsidRPr="00F37BBE" w:rsidRDefault="00C80F88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</w:t>
      </w:r>
      <w:r w:rsidR="00460388">
        <w:rPr>
          <w:rFonts w:ascii="Arial" w:hAnsi="Arial" w:cs="Arial"/>
          <w:sz w:val="20"/>
          <w:szCs w:val="20"/>
        </w:rPr>
        <w:t>:</w:t>
      </w:r>
      <w:r w:rsidR="00460388" w:rsidRPr="00F37BBE">
        <w:rPr>
          <w:rFonts w:ascii="Arial" w:hAnsi="Arial" w:cs="Arial"/>
          <w:sz w:val="20"/>
          <w:szCs w:val="20"/>
        </w:rPr>
        <w:t xml:space="preserve"> </w:t>
      </w:r>
    </w:p>
    <w:p w14:paraId="28B9F680" w14:textId="77777777" w:rsidR="008B11D1" w:rsidRPr="00F37BBE" w:rsidRDefault="002D7CB1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(1/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80F88" w:rsidRPr="00F37BBE">
        <w:rPr>
          <w:rFonts w:ascii="Arial" w:hAnsi="Arial" w:cs="Arial"/>
          <w:sz w:val="20"/>
          <w:szCs w:val="20"/>
        </w:rPr>
        <w:t xml:space="preserve"> + 2/</w:t>
      </w:r>
      <w:r w:rsidR="00C80F88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80F88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C80F88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8B11D1" w:rsidRPr="00F37BBE">
        <w:rPr>
          <w:rFonts w:ascii="Arial" w:hAnsi="Arial" w:cs="Arial"/>
          <w:sz w:val="20"/>
          <w:szCs w:val="20"/>
        </w:rPr>
        <w:t xml:space="preserve">= </w:t>
      </w:r>
      <w:r w:rsidR="00C80F88" w:rsidRPr="00F37BBE">
        <w:rPr>
          <w:rFonts w:ascii="Arial" w:hAnsi="Arial" w:cs="Arial"/>
          <w:sz w:val="20"/>
          <w:szCs w:val="20"/>
        </w:rPr>
        <w:t>–</w:t>
      </w:r>
      <w:r w:rsidR="008B11D1" w:rsidRPr="00F37BBE">
        <w:rPr>
          <w:rFonts w:ascii="Arial" w:hAnsi="Arial" w:cs="Arial"/>
          <w:sz w:val="20"/>
          <w:szCs w:val="20"/>
        </w:rPr>
        <w:t>1/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– 1/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C80F8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2D7CB1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FQ_MA_11_05_049</w:t>
      </w:r>
    </w:p>
    <w:p w14:paraId="01325123" w14:textId="77777777" w:rsidR="00986E8F" w:rsidRPr="00F37BBE" w:rsidRDefault="00986E8F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025F6DE1" w14:textId="77777777" w:rsidR="008B11D1" w:rsidRPr="00F37BBE" w:rsidRDefault="002D7CB1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FQ_MA_11_05_050</w:t>
      </w:r>
    </w:p>
    <w:p w14:paraId="22071321" w14:textId="77777777" w:rsidR="00C85C3A" w:rsidRPr="00F37BBE" w:rsidRDefault="00C85C3A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</w:p>
    <w:p w14:paraId="0475956B" w14:textId="7AA59882" w:rsidR="00986E8F" w:rsidRPr="00F37BBE" w:rsidRDefault="002D7CB1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proofErr w:type="gramStart"/>
      <w:r w:rsidR="00986E8F" w:rsidRPr="00F37BBE">
        <w:rPr>
          <w:rFonts w:ascii="Arial" w:hAnsi="Arial" w:cs="Arial"/>
          <w:i/>
          <w:sz w:val="20"/>
          <w:szCs w:val="20"/>
        </w:rPr>
        <w:t>dx</w:t>
      </w:r>
      <w:proofErr w:type="gramEnd"/>
      <w:r w:rsidR="00986E8F" w:rsidRPr="00F37BBE">
        <w:rPr>
          <w:rFonts w:ascii="Arial" w:hAnsi="Arial" w:cs="Arial"/>
          <w:sz w:val="20"/>
          <w:szCs w:val="20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nary>
      </m:oMath>
      <w:r w:rsidR="00986E8F" w:rsidRPr="00F37BBE">
        <w:rPr>
          <w:rFonts w:ascii="Arial" w:hAnsi="Arial" w:cs="Arial"/>
          <w:sz w:val="20"/>
          <w:szCs w:val="20"/>
          <w:vertAlign w:val="superscript"/>
        </w:rPr>
        <w:t>1/2</w:t>
      </w:r>
      <w:r w:rsidR="00986E8F" w:rsidRPr="00F37BBE">
        <w:rPr>
          <w:rFonts w:ascii="Arial" w:hAnsi="Arial" w:cs="Arial"/>
          <w:sz w:val="20"/>
          <w:szCs w:val="20"/>
        </w:rPr>
        <w:t xml:space="preserve"> </w:t>
      </w:r>
      <w:r w:rsidR="00986E8F" w:rsidRPr="00F37BBE">
        <w:rPr>
          <w:rFonts w:ascii="Arial" w:hAnsi="Arial" w:cs="Arial"/>
          <w:i/>
          <w:sz w:val="20"/>
          <w:szCs w:val="20"/>
        </w:rPr>
        <w:t>dx</w:t>
      </w:r>
      <w:r w:rsidR="00986E8F" w:rsidRPr="00F37BBE">
        <w:rPr>
          <w:rFonts w:ascii="Arial" w:hAnsi="Arial" w:cs="Arial"/>
          <w:sz w:val="20"/>
          <w:szCs w:val="20"/>
        </w:rPr>
        <w:t xml:space="preserve"> = 3 </w:t>
      </w:r>
      <w:r w:rsidR="00986E8F" w:rsidRPr="00F37BBE">
        <w:rPr>
          <w:rFonts w:ascii="Arial" w:hAnsi="Arial" w:cs="Arial"/>
          <w:i/>
          <w:sz w:val="20"/>
          <w:szCs w:val="20"/>
        </w:rPr>
        <w:t>x</w:t>
      </w:r>
      <w:r w:rsidR="00986E8F" w:rsidRPr="00F37BBE">
        <w:rPr>
          <w:rFonts w:ascii="Arial" w:hAnsi="Arial" w:cs="Arial"/>
          <w:sz w:val="20"/>
          <w:szCs w:val="20"/>
          <w:vertAlign w:val="superscript"/>
        </w:rPr>
        <w:t>3/2</w:t>
      </w:r>
      <w:r w:rsidR="000E3051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986E8F" w:rsidRPr="00F37BBE">
        <w:rPr>
          <w:rFonts w:ascii="Arial" w:hAnsi="Arial" w:cs="Arial"/>
          <w:sz w:val="20"/>
          <w:szCs w:val="20"/>
        </w:rPr>
        <w:t xml:space="preserve">/ 3/2 + </w:t>
      </w:r>
      <w:r w:rsidR="00986E8F" w:rsidRPr="002D7CB1">
        <w:rPr>
          <w:rFonts w:ascii="Arial" w:hAnsi="Arial" w:cs="Arial"/>
          <w:i/>
          <w:sz w:val="20"/>
          <w:szCs w:val="20"/>
        </w:rPr>
        <w:t>C</w:t>
      </w:r>
      <w:r w:rsidR="00986E8F" w:rsidRPr="00F37BBE">
        <w:rPr>
          <w:rFonts w:ascii="Arial" w:hAnsi="Arial" w:cs="Arial"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FQ_MA_11_05_051</w:t>
      </w:r>
    </w:p>
    <w:p w14:paraId="2DF1EC72" w14:textId="77777777" w:rsidR="00986E8F" w:rsidRPr="00F37BBE" w:rsidRDefault="00202E26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Se concluye que:</w:t>
      </w:r>
    </w:p>
    <w:p w14:paraId="3508A6F2" w14:textId="3DD8A139" w:rsidR="008B11D1" w:rsidRPr="00F37BBE" w:rsidRDefault="002D7CB1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ym w:font="Symbol" w:char="F0D6"/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proofErr w:type="gramStart"/>
      <w:r w:rsidR="00986E8F" w:rsidRPr="00F37BBE">
        <w:rPr>
          <w:rFonts w:ascii="Arial" w:hAnsi="Arial" w:cs="Arial"/>
          <w:i/>
          <w:sz w:val="20"/>
          <w:szCs w:val="20"/>
        </w:rPr>
        <w:t>dx</w:t>
      </w:r>
      <w:proofErr w:type="gramEnd"/>
      <w:r w:rsidR="00986E8F" w:rsidRPr="00F37BBE">
        <w:rPr>
          <w:rFonts w:ascii="Arial" w:hAnsi="Arial" w:cs="Arial"/>
          <w:sz w:val="20"/>
          <w:szCs w:val="20"/>
        </w:rPr>
        <w:t xml:space="preserve"> = </w:t>
      </w:r>
      <w:r w:rsidR="008B11D1" w:rsidRPr="00F37BBE">
        <w:rPr>
          <w:rFonts w:ascii="Arial" w:hAnsi="Arial" w:cs="Arial"/>
          <w:sz w:val="20"/>
          <w:szCs w:val="20"/>
        </w:rPr>
        <w:t>2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  <w:vertAlign w:val="superscript"/>
        </w:rPr>
        <w:t xml:space="preserve">3/2 </w:t>
      </w:r>
      <w:r w:rsidR="008B11D1" w:rsidRPr="00F37BBE">
        <w:rPr>
          <w:rFonts w:ascii="Arial" w:hAnsi="Arial" w:cs="Arial"/>
          <w:sz w:val="20"/>
          <w:szCs w:val="20"/>
        </w:rPr>
        <w:t xml:space="preserve">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sz w:val="20"/>
          <w:szCs w:val="20"/>
        </w:rPr>
        <w:t>= 2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sym w:font="Symbol" w:char="F0D6"/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FQ_MA_11_05_052</w:t>
      </w:r>
    </w:p>
    <w:p w14:paraId="27F965B9" w14:textId="77777777" w:rsidR="00C85C3A" w:rsidRPr="00F37BBE" w:rsidRDefault="00C85C3A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i/>
          <w:sz w:val="20"/>
          <w:szCs w:val="20"/>
        </w:rPr>
      </w:pPr>
    </w:p>
    <w:p w14:paraId="25C03733" w14:textId="77777777" w:rsidR="008B11D1" w:rsidRPr="00F37BBE" w:rsidRDefault="002D7CB1" w:rsidP="00C85C3A">
      <w:pPr>
        <w:pStyle w:val="Prrafodelista"/>
        <w:numPr>
          <w:ilvl w:val="0"/>
          <w:numId w:val="17"/>
        </w:numPr>
        <w:spacing w:before="40" w:after="80" w:line="240" w:lineRule="auto"/>
        <w:ind w:left="709" w:hanging="567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) </w:t>
      </w:r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FQ_MA_11_05_053</w:t>
      </w:r>
    </w:p>
    <w:p w14:paraId="5A125836" w14:textId="112AA081" w:rsidR="008B11D1" w:rsidRPr="00F37BBE" w:rsidRDefault="002D7CB1" w:rsidP="00C85C3A">
      <w:pPr>
        <w:pStyle w:val="Prrafodelista"/>
        <w:spacing w:before="40" w:after="80" w:line="240" w:lineRule="auto"/>
        <w:ind w:left="709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202E26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) </w:t>
      </w:r>
      <w:r w:rsidR="00202E26" w:rsidRPr="00F37BBE">
        <w:rPr>
          <w:rFonts w:ascii="Arial" w:hAnsi="Arial" w:cs="Arial"/>
          <w:i/>
          <w:sz w:val="20"/>
          <w:szCs w:val="20"/>
        </w:rPr>
        <w:t>dx</w:t>
      </w:r>
      <w:r w:rsidR="00460388">
        <w:rPr>
          <w:rFonts w:ascii="Arial" w:hAnsi="Arial" w:cs="Arial"/>
          <w:sz w:val="20"/>
          <w:szCs w:val="20"/>
        </w:rPr>
        <w:t xml:space="preserve"> </w:t>
      </w:r>
      <w:r w:rsidR="008B11D1" w:rsidRPr="00460388">
        <w:rPr>
          <w:rFonts w:ascii="Arial" w:hAnsi="Arial" w:cs="Arial"/>
          <w:sz w:val="20"/>
          <w:szCs w:val="20"/>
        </w:rPr>
        <w:t>=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dx</m:t>
                </m:r>
              </m:e>
            </m:func>
          </m:e>
        </m:nary>
      </m:oMath>
      <w:r w:rsidR="008B11D1" w:rsidRPr="00F37BBE">
        <w:rPr>
          <w:rFonts w:ascii="Arial" w:hAnsi="Arial" w:cs="Arial"/>
          <w:sz w:val="20"/>
          <w:szCs w:val="20"/>
        </w:rPr>
        <w:t xml:space="preserve">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sec</m:t>
            </m:r>
          </m:e>
        </m:nary>
      </m:oMath>
      <w:r w:rsidR="008B11D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460388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dx</w:t>
      </w:r>
      <w:r w:rsidR="008B11D1" w:rsidRPr="00F37BBE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8B11D1" w:rsidRPr="00F37BBE">
        <w:rPr>
          <w:rFonts w:ascii="Arial" w:hAnsi="Arial" w:cs="Arial"/>
          <w:sz w:val="20"/>
          <w:szCs w:val="20"/>
        </w:rPr>
        <w:t>sen</w:t>
      </w:r>
      <w:proofErr w:type="spellEnd"/>
      <w:r w:rsidR="008B11D1" w:rsidRPr="00F37BBE">
        <w:rPr>
          <w:rFonts w:ascii="Arial" w:hAnsi="Arial" w:cs="Arial"/>
          <w:sz w:val="20"/>
          <w:szCs w:val="20"/>
        </w:rPr>
        <w:t xml:space="preserve">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tan </w:t>
      </w:r>
      <w:r w:rsidR="008B11D1" w:rsidRPr="00F37BBE">
        <w:rPr>
          <w:rFonts w:ascii="Arial" w:hAnsi="Arial" w:cs="Arial"/>
          <w:i/>
          <w:sz w:val="20"/>
          <w:szCs w:val="20"/>
        </w:rPr>
        <w:t>x</w:t>
      </w:r>
      <w:r w:rsidR="008B11D1" w:rsidRPr="00F37BBE">
        <w:rPr>
          <w:rFonts w:ascii="Arial" w:hAnsi="Arial" w:cs="Arial"/>
          <w:sz w:val="20"/>
          <w:szCs w:val="20"/>
        </w:rPr>
        <w:t xml:space="preserve"> + </w:t>
      </w:r>
      <w:r w:rsidR="008B11D1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 </w:t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F918A8" w:rsidRPr="00F37BBE">
        <w:rPr>
          <w:rFonts w:ascii="Arial" w:hAnsi="Arial" w:cs="Arial"/>
          <w:sz w:val="20"/>
          <w:szCs w:val="20"/>
        </w:rPr>
        <w:t>54</w:t>
      </w:r>
    </w:p>
    <w:p w14:paraId="0CCEE60D" w14:textId="77777777" w:rsidR="00202E26" w:rsidRPr="00F37BBE" w:rsidRDefault="00202E26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tanto, se obtiene:</w:t>
      </w:r>
    </w:p>
    <w:p w14:paraId="785C3505" w14:textId="77777777" w:rsidR="00202E26" w:rsidRDefault="002D7CB1" w:rsidP="00C85C3A">
      <w:pPr>
        <w:pStyle w:val="Prrafodelista"/>
        <w:spacing w:before="40" w:after="80" w:line="240" w:lineRule="auto"/>
        <w:ind w:left="360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+sec</m:t>
                </m:r>
              </m:e>
            </m:func>
          </m:e>
        </m:nary>
      </m:oMath>
      <w:r w:rsidR="00202E26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) </w:t>
      </w:r>
      <w:r w:rsidR="00202E26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202E26" w:rsidRPr="00F37BBE">
        <w:rPr>
          <w:rFonts w:ascii="Arial" w:hAnsi="Arial" w:cs="Arial"/>
          <w:sz w:val="20"/>
          <w:szCs w:val="20"/>
        </w:rPr>
        <w:t xml:space="preserve">= </w:t>
      </w:r>
      <w:proofErr w:type="spellStart"/>
      <w:r w:rsidR="00202E26" w:rsidRPr="00F37BBE">
        <w:rPr>
          <w:rFonts w:ascii="Arial" w:hAnsi="Arial" w:cs="Arial"/>
          <w:sz w:val="20"/>
          <w:szCs w:val="20"/>
        </w:rPr>
        <w:t>sen</w:t>
      </w:r>
      <w:proofErr w:type="spellEnd"/>
      <w:r w:rsidR="00202E26" w:rsidRPr="00F37BBE">
        <w:rPr>
          <w:rFonts w:ascii="Arial" w:hAnsi="Arial" w:cs="Arial"/>
          <w:sz w:val="20"/>
          <w:szCs w:val="20"/>
        </w:rPr>
        <w:t xml:space="preserve">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 + tan </w:t>
      </w:r>
      <w:r w:rsidR="00202E26" w:rsidRPr="00F37BBE">
        <w:rPr>
          <w:rFonts w:ascii="Arial" w:hAnsi="Arial" w:cs="Arial"/>
          <w:i/>
          <w:sz w:val="20"/>
          <w:szCs w:val="20"/>
        </w:rPr>
        <w:t>x</w:t>
      </w:r>
      <w:r w:rsidR="00202E26" w:rsidRPr="00F37BBE">
        <w:rPr>
          <w:rFonts w:ascii="Arial" w:hAnsi="Arial" w:cs="Arial"/>
          <w:sz w:val="20"/>
          <w:szCs w:val="20"/>
        </w:rPr>
        <w:t xml:space="preserve"> + </w:t>
      </w:r>
      <w:r w:rsidR="00202E26" w:rsidRPr="00F37BBE">
        <w:rPr>
          <w:rFonts w:ascii="Arial" w:hAnsi="Arial" w:cs="Arial"/>
          <w:i/>
          <w:sz w:val="20"/>
          <w:szCs w:val="20"/>
        </w:rPr>
        <w:t>C</w:t>
      </w:r>
      <w:r w:rsidR="00F918A8" w:rsidRPr="00F37BBE">
        <w:rPr>
          <w:rFonts w:ascii="Arial" w:hAnsi="Arial" w:cs="Arial"/>
          <w:i/>
          <w:sz w:val="20"/>
          <w:szCs w:val="20"/>
        </w:rPr>
        <w:t xml:space="preserve">  </w:t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i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FQ_MA_11_05_055</w:t>
      </w:r>
    </w:p>
    <w:p w14:paraId="046AF8C8" w14:textId="77777777" w:rsidR="00E36B0B" w:rsidRPr="00F37BBE" w:rsidRDefault="00E36B0B" w:rsidP="00C85C3A">
      <w:pPr>
        <w:pStyle w:val="Prrafodelista"/>
        <w:spacing w:before="40" w:after="80" w:line="240" w:lineRule="auto"/>
        <w:ind w:left="360"/>
        <w:rPr>
          <w:rFonts w:ascii="Arial" w:hAnsi="Arial" w:cs="Arial"/>
          <w:sz w:val="20"/>
          <w:szCs w:val="20"/>
        </w:rPr>
      </w:pPr>
    </w:p>
    <w:p w14:paraId="16D6BCCB" w14:textId="39AD20D0" w:rsidR="00B06A0B" w:rsidRPr="00F37BBE" w:rsidRDefault="002D7CB1" w:rsidP="00C85C3A">
      <w:pPr>
        <w:pStyle w:val="Prrafodelista"/>
        <w:numPr>
          <w:ilvl w:val="0"/>
          <w:numId w:val="17"/>
        </w:num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</m:oMath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FQ_MA_11_05_056</w:t>
      </w:r>
    </w:p>
    <w:p w14:paraId="47156AB2" w14:textId="751D0755" w:rsidR="00936072" w:rsidRPr="00F37BBE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 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1/2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dx</m:t>
        </m:r>
      </m:oMath>
      <w:r w:rsidR="00936072" w:rsidRPr="00F37BBE">
        <w:rPr>
          <w:rFonts w:ascii="Arial" w:hAnsi="Arial" w:cs="Arial"/>
          <w:b/>
          <w:sz w:val="20"/>
          <w:szCs w:val="20"/>
        </w:rPr>
        <w:t xml:space="preserve"> </w:t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b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FQ_MA_11_05_057</w:t>
      </w:r>
    </w:p>
    <w:p w14:paraId="1BAB1C49" w14:textId="1999A5F5" w:rsidR="00936072" w:rsidRPr="00F37BBE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7/2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dx-2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-1/6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dx</m:t>
                </m:r>
              </m:e>
            </m:nary>
          </m:e>
        </m:nary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FQ_MA_11_05_058</w:t>
      </w:r>
    </w:p>
    <w:p w14:paraId="0E68EC65" w14:textId="6C51FE4B" w:rsidR="00936072" w:rsidRPr="00F37BBE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- 2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=3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9/2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-2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6</m:t>
                    </m:r>
                  </m:den>
                </m:f>
              </m:den>
            </m:f>
          </m:e>
        </m:d>
        <m:r>
          <w:rPr>
            <w:rFonts w:ascii="Cambria Math" w:hAnsi="Cambria Math" w:cs="Arial"/>
            <w:sz w:val="20"/>
            <w:szCs w:val="20"/>
          </w:rPr>
          <m:t>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FQ_MA_11_05_059</w:t>
      </w:r>
    </w:p>
    <w:p w14:paraId="6A41AA4B" w14:textId="77777777" w:rsidR="00936072" w:rsidRPr="00F37BBE" w:rsidRDefault="009360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 se concluye que:</w:t>
      </w:r>
    </w:p>
    <w:p w14:paraId="742EE3A6" w14:textId="77777777" w:rsidR="00936072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-2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9/2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12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5/6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</w:rPr>
        <w:tab/>
      </w:r>
      <w:r w:rsidR="00F918A8" w:rsidRPr="00F37BBE">
        <w:rPr>
          <w:rFonts w:ascii="Arial" w:hAnsi="Arial" w:cs="Arial"/>
          <w:sz w:val="20"/>
          <w:szCs w:val="20"/>
          <w:highlight w:val="cyan"/>
        </w:rPr>
        <w:t>FQ_MA_11_05_060</w:t>
      </w:r>
    </w:p>
    <w:p w14:paraId="00CE0FB1" w14:textId="77777777" w:rsidR="002D7CB1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D7CB1" w:rsidRPr="00F37BBE" w14:paraId="3C8DAFF0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7DA84C8D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2D7CB1" w:rsidRPr="00F37BBE" w14:paraId="1A641C20" w14:textId="77777777" w:rsidTr="00095A91">
        <w:tc>
          <w:tcPr>
            <w:tcW w:w="2518" w:type="dxa"/>
          </w:tcPr>
          <w:p w14:paraId="22A367A0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71CB2C01" w14:textId="4756D297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3149A8E3" w14:textId="77777777" w:rsidTr="00095A91">
        <w:tc>
          <w:tcPr>
            <w:tcW w:w="2518" w:type="dxa"/>
          </w:tcPr>
          <w:p w14:paraId="0D97B18C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0F830B00" w14:textId="19017B77" w:rsidR="002D7CB1" w:rsidRPr="00F37BBE" w:rsidRDefault="002D7CB1" w:rsidP="002D7C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Practica integración de funciones indefinidas</w:t>
            </w:r>
          </w:p>
        </w:tc>
      </w:tr>
      <w:tr w:rsidR="002D7CB1" w:rsidRPr="00F37BBE" w14:paraId="30254AF1" w14:textId="77777777" w:rsidTr="00095A91">
        <w:tc>
          <w:tcPr>
            <w:tcW w:w="2518" w:type="dxa"/>
          </w:tcPr>
          <w:p w14:paraId="71E0D48B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C72EE1B" w14:textId="68EA4C16" w:rsidR="002D7CB1" w:rsidRPr="00F37BBE" w:rsidRDefault="002D7CB1" w:rsidP="002D7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Actividad para determinar la expresión de la integral de una función dada en representación gráfica</w:t>
            </w:r>
          </w:p>
        </w:tc>
      </w:tr>
    </w:tbl>
    <w:p w14:paraId="7C3CB2C4" w14:textId="77777777" w:rsidR="002D7CB1" w:rsidRPr="00F37BBE" w:rsidRDefault="002D7CB1" w:rsidP="00C85C3A">
      <w:pPr>
        <w:pStyle w:val="Prrafodelista"/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5E0406E" w14:textId="77777777" w:rsidR="00936072" w:rsidRPr="00F37BBE" w:rsidRDefault="0093607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7148FCE" w14:textId="41D08B7A" w:rsidR="00B974B5" w:rsidRPr="00F37BBE" w:rsidRDefault="00BD4B7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>[</w:t>
      </w:r>
      <w:r w:rsidR="00400DED" w:rsidRPr="00F37BBE">
        <w:rPr>
          <w:rFonts w:ascii="Arial" w:hAnsi="Arial" w:cs="Arial"/>
          <w:sz w:val="20"/>
          <w:szCs w:val="20"/>
          <w:highlight w:val="yellow"/>
        </w:rPr>
        <w:t>SECCI</w:t>
      </w:r>
      <w:r w:rsidR="00400DED">
        <w:rPr>
          <w:rFonts w:ascii="Arial" w:hAnsi="Arial" w:cs="Arial"/>
          <w:sz w:val="20"/>
          <w:szCs w:val="20"/>
          <w:highlight w:val="yellow"/>
        </w:rPr>
        <w:t>Ó</w:t>
      </w:r>
      <w:r w:rsidR="00400DED" w:rsidRPr="00F37BBE">
        <w:rPr>
          <w:rFonts w:ascii="Arial" w:hAnsi="Arial" w:cs="Arial"/>
          <w:sz w:val="20"/>
          <w:szCs w:val="20"/>
          <w:highlight w:val="yellow"/>
        </w:rPr>
        <w:t xml:space="preserve">N </w:t>
      </w:r>
      <w:r w:rsidRPr="00F37BBE">
        <w:rPr>
          <w:rFonts w:ascii="Arial" w:hAnsi="Arial" w:cs="Arial"/>
          <w:sz w:val="20"/>
          <w:szCs w:val="20"/>
          <w:highlight w:val="yellow"/>
        </w:rPr>
        <w:t>3</w:t>
      </w:r>
      <w:r w:rsidRPr="00F37BBE">
        <w:rPr>
          <w:rFonts w:ascii="Arial" w:hAnsi="Arial" w:cs="Arial"/>
          <w:b/>
          <w:sz w:val="20"/>
          <w:szCs w:val="20"/>
          <w:highlight w:val="yellow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0B3FFD" w:rsidRPr="00F37BBE">
        <w:rPr>
          <w:rFonts w:ascii="Arial" w:hAnsi="Arial" w:cs="Arial"/>
          <w:b/>
          <w:sz w:val="20"/>
          <w:szCs w:val="20"/>
        </w:rPr>
        <w:t>1.2.2</w:t>
      </w:r>
      <w:r w:rsidR="00B974B5" w:rsidRPr="00F37BBE">
        <w:rPr>
          <w:rFonts w:ascii="Arial" w:hAnsi="Arial" w:cs="Arial"/>
          <w:b/>
          <w:sz w:val="20"/>
          <w:szCs w:val="20"/>
        </w:rPr>
        <w:t xml:space="preserve"> S</w:t>
      </w:r>
      <w:r w:rsidRPr="00F37BBE">
        <w:rPr>
          <w:rFonts w:ascii="Arial" w:hAnsi="Arial" w:cs="Arial"/>
          <w:b/>
          <w:sz w:val="20"/>
          <w:szCs w:val="20"/>
        </w:rPr>
        <w:t xml:space="preserve">oluciones particulares </w:t>
      </w:r>
    </w:p>
    <w:p w14:paraId="7ADDB57D" w14:textId="78839ED5" w:rsidR="00B974B5" w:rsidRPr="00F37BBE" w:rsidRDefault="00B974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ha dicho que las </w:t>
      </w:r>
      <w:proofErr w:type="spellStart"/>
      <w:r w:rsidRPr="00F37BBE">
        <w:rPr>
          <w:rFonts w:ascii="Arial" w:hAnsi="Arial" w:cs="Arial"/>
          <w:sz w:val="20"/>
          <w:szCs w:val="20"/>
        </w:rPr>
        <w:t>antiderivadas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una función forman una familia de funciones, cuyas soluciones se diferencian una de otra </w:t>
      </w:r>
      <w:r w:rsidR="000E3051" w:rsidRPr="00F37BBE">
        <w:rPr>
          <w:rFonts w:ascii="Arial" w:hAnsi="Arial" w:cs="Arial"/>
          <w:sz w:val="20"/>
          <w:szCs w:val="20"/>
        </w:rPr>
        <w:t>sol</w:t>
      </w:r>
      <w:r w:rsidR="000E3051">
        <w:rPr>
          <w:rFonts w:ascii="Arial" w:hAnsi="Arial" w:cs="Arial"/>
          <w:sz w:val="20"/>
          <w:szCs w:val="20"/>
        </w:rPr>
        <w:t>o</w:t>
      </w:r>
      <w:r w:rsidR="000E3051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por la constante de integración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>.</w:t>
      </w:r>
    </w:p>
    <w:p w14:paraId="26886C94" w14:textId="20956734" w:rsidR="005E599E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ejemplo</w:t>
      </w:r>
      <w:r w:rsidR="005E599E" w:rsidRPr="00F37BBE">
        <w:rPr>
          <w:rFonts w:ascii="Arial" w:hAnsi="Arial" w:cs="Arial"/>
          <w:sz w:val="20"/>
          <w:szCs w:val="20"/>
        </w:rPr>
        <w:t xml:space="preserve">, la integral de la función </w:t>
      </w:r>
      <w:r w:rsidR="005E599E" w:rsidRPr="00F37BBE">
        <w:rPr>
          <w:rFonts w:ascii="Arial" w:hAnsi="Arial" w:cs="Arial"/>
          <w:i/>
          <w:sz w:val="20"/>
          <w:szCs w:val="20"/>
        </w:rPr>
        <w:t>f</w:t>
      </w:r>
      <w:r w:rsidR="005E599E" w:rsidRPr="00F37BBE">
        <w:rPr>
          <w:rFonts w:ascii="Arial" w:hAnsi="Arial" w:cs="Arial"/>
          <w:sz w:val="20"/>
          <w:szCs w:val="20"/>
        </w:rPr>
        <w:t>(</w:t>
      </w:r>
      <w:r w:rsidR="005E599E" w:rsidRPr="00F37BBE">
        <w:rPr>
          <w:rFonts w:ascii="Arial" w:hAnsi="Arial" w:cs="Arial"/>
          <w:i/>
          <w:sz w:val="20"/>
          <w:szCs w:val="20"/>
        </w:rPr>
        <w:t>x</w:t>
      </w:r>
      <w:r w:rsidR="005E599E" w:rsidRPr="00F37BBE">
        <w:rPr>
          <w:rFonts w:ascii="Arial" w:hAnsi="Arial" w:cs="Arial"/>
          <w:sz w:val="20"/>
          <w:szCs w:val="20"/>
        </w:rPr>
        <w:t xml:space="preserve">) </w:t>
      </w:r>
      <w:r w:rsidR="005E599E" w:rsidRPr="00F37BBE">
        <w:rPr>
          <w:rFonts w:ascii="Arial" w:hAnsi="Arial" w:cs="Arial"/>
          <w:i/>
          <w:sz w:val="20"/>
          <w:szCs w:val="20"/>
        </w:rPr>
        <w:t xml:space="preserve">= </w:t>
      </w:r>
      <w:r w:rsidR="00963043" w:rsidRPr="00F37BBE">
        <w:rPr>
          <w:rFonts w:ascii="Arial" w:hAnsi="Arial" w:cs="Arial"/>
          <w:sz w:val="20"/>
          <w:szCs w:val="20"/>
        </w:rPr>
        <w:t>5</w:t>
      </w:r>
      <w:r w:rsidR="005E599E" w:rsidRPr="00F37BBE">
        <w:rPr>
          <w:rFonts w:ascii="Arial" w:hAnsi="Arial" w:cs="Arial"/>
          <w:i/>
          <w:sz w:val="20"/>
          <w:szCs w:val="20"/>
        </w:rPr>
        <w:t>x</w:t>
      </w:r>
      <w:r w:rsidR="005E599E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E599E"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963043" w:rsidRPr="00F37BBE">
        <w:rPr>
          <w:rFonts w:ascii="Arial" w:hAnsi="Arial" w:cs="Arial"/>
          <w:i/>
          <w:sz w:val="20"/>
          <w:szCs w:val="20"/>
        </w:rPr>
        <w:t>x</w:t>
      </w:r>
      <w:r w:rsidR="00963043" w:rsidRPr="00F37BBE">
        <w:rPr>
          <w:rFonts w:ascii="Arial" w:hAnsi="Arial" w:cs="Arial"/>
          <w:sz w:val="20"/>
          <w:szCs w:val="20"/>
        </w:rPr>
        <w:t xml:space="preserve"> – 3</w:t>
      </w:r>
      <w:r w:rsidR="005E599E" w:rsidRPr="00F37BBE">
        <w:rPr>
          <w:rFonts w:ascii="Arial" w:hAnsi="Arial" w:cs="Arial"/>
          <w:sz w:val="20"/>
          <w:szCs w:val="20"/>
        </w:rPr>
        <w:t xml:space="preserve"> es</w:t>
      </w:r>
      <w:r w:rsidR="00460388">
        <w:rPr>
          <w:rFonts w:ascii="Arial" w:hAnsi="Arial" w:cs="Arial"/>
          <w:sz w:val="20"/>
          <w:szCs w:val="20"/>
        </w:rPr>
        <w:t>:</w:t>
      </w:r>
    </w:p>
    <w:p w14:paraId="5ABA4075" w14:textId="6C715793" w:rsidR="005E599E" w:rsidRPr="00F37BBE" w:rsidRDefault="005E599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963043" w:rsidRPr="00F37BBE">
        <w:rPr>
          <w:rFonts w:ascii="Arial" w:hAnsi="Arial" w:cs="Arial"/>
          <w:sz w:val="20"/>
          <w:szCs w:val="20"/>
        </w:rPr>
        <w:t xml:space="preserve">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963043" w:rsidRPr="00F37BBE">
        <w:rPr>
          <w:rFonts w:ascii="Arial" w:hAnsi="Arial" w:cs="Arial"/>
          <w:i/>
          <w:sz w:val="20"/>
          <w:szCs w:val="20"/>
        </w:rPr>
        <w:t>x</w:t>
      </w:r>
      <w:r w:rsidR="00963043" w:rsidRPr="00F37BBE">
        <w:rPr>
          <w:rFonts w:ascii="Arial" w:hAnsi="Arial" w:cs="Arial"/>
          <w:sz w:val="20"/>
          <w:szCs w:val="20"/>
        </w:rPr>
        <w:t xml:space="preserve"> – 3</w:t>
      </w:r>
      <w:r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ʃ</w:t>
      </w:r>
      <w:r w:rsidR="00963043" w:rsidRPr="00F37BBE">
        <w:rPr>
          <w:rFonts w:ascii="Arial" w:hAnsi="Arial" w:cs="Arial"/>
          <w:sz w:val="20"/>
          <w:szCs w:val="20"/>
        </w:rPr>
        <w:t xml:space="preserve"> 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2D7CB1">
        <w:rPr>
          <w:rFonts w:ascii="Arial" w:hAnsi="Arial" w:cs="Arial"/>
          <w:i/>
          <w:sz w:val="20"/>
          <w:szCs w:val="20"/>
        </w:rPr>
        <w:t>d</w:t>
      </w:r>
      <w:r w:rsidRPr="005C2EE0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ʃ</w:t>
      </w:r>
      <w:r w:rsidR="00963043" w:rsidRPr="00F37BBE">
        <w:rPr>
          <w:rFonts w:ascii="Arial" w:hAnsi="Arial" w:cs="Arial"/>
          <w:sz w:val="20"/>
          <w:szCs w:val="20"/>
        </w:rPr>
        <w:t xml:space="preserve">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5C2EE0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460388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sz w:val="20"/>
          <w:szCs w:val="20"/>
        </w:rPr>
        <w:t xml:space="preserve"> ʃ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FQ_MA_11_05_061</w:t>
      </w:r>
    </w:p>
    <w:p w14:paraId="3647A86A" w14:textId="77777777" w:rsidR="005E599E" w:rsidRPr="00F37BBE" w:rsidRDefault="005E599E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963043" w:rsidRPr="00F37BBE">
        <w:rPr>
          <w:rFonts w:ascii="Arial" w:hAnsi="Arial" w:cs="Arial"/>
          <w:sz w:val="20"/>
          <w:szCs w:val="20"/>
        </w:rPr>
        <w:t xml:space="preserve">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963043"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963043" w:rsidRPr="00F37BBE">
        <w:rPr>
          <w:rFonts w:ascii="Arial" w:hAnsi="Arial" w:cs="Arial"/>
          <w:i/>
          <w:sz w:val="20"/>
          <w:szCs w:val="20"/>
        </w:rPr>
        <w:t>dx</w:t>
      </w:r>
      <w:r w:rsidR="00963043" w:rsidRPr="00F37BBE">
        <w:rPr>
          <w:rFonts w:ascii="Arial" w:hAnsi="Arial" w:cs="Arial"/>
          <w:sz w:val="20"/>
          <w:szCs w:val="20"/>
        </w:rPr>
        <w:t xml:space="preserve"> = 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963043" w:rsidRPr="00F37BBE">
        <w:rPr>
          <w:rFonts w:ascii="Arial" w:hAnsi="Arial" w:cs="Arial"/>
          <w:sz w:val="20"/>
          <w:szCs w:val="20"/>
        </w:rPr>
        <w:t xml:space="preserve">/3 + </w:t>
      </w:r>
      <w:r w:rsidR="000130F3" w:rsidRPr="00F37BBE">
        <w:rPr>
          <w:rFonts w:ascii="Arial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/2 – </w:t>
      </w:r>
      <w:r w:rsidR="000130F3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FQ_MA_11_05_062</w:t>
      </w:r>
    </w:p>
    <w:p w14:paraId="7614B12A" w14:textId="6137930F" w:rsidR="0091192D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r w:rsidR="005C2EE0">
        <w:rPr>
          <w:rFonts w:ascii="Arial" w:hAnsi="Arial" w:cs="Arial"/>
          <w:sz w:val="20"/>
          <w:szCs w:val="20"/>
        </w:rPr>
        <w:t>:</w:t>
      </w:r>
      <w:r w:rsidR="005C2EE0" w:rsidRPr="00F37BBE">
        <w:rPr>
          <w:rFonts w:ascii="Arial" w:hAnsi="Arial" w:cs="Arial"/>
          <w:i/>
          <w:sz w:val="20"/>
          <w:szCs w:val="20"/>
        </w:rPr>
        <w:t xml:space="preserve"> </w:t>
      </w:r>
    </w:p>
    <w:p w14:paraId="12DD7D1D" w14:textId="77777777" w:rsidR="000130F3" w:rsidRPr="00F37BBE" w:rsidRDefault="000130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(5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+ 2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– 3)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 xml:space="preserve">dx </w:t>
      </w:r>
      <w:r w:rsidRPr="00F37BBE">
        <w:rPr>
          <w:rFonts w:ascii="Arial" w:hAnsi="Arial" w:cs="Arial"/>
          <w:sz w:val="20"/>
          <w:szCs w:val="20"/>
        </w:rPr>
        <w:t>= 5/3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i/>
          <w:sz w:val="20"/>
          <w:szCs w:val="20"/>
        </w:rPr>
        <w:tab/>
      </w:r>
      <w:r w:rsidR="00A05151" w:rsidRPr="00F37BBE">
        <w:rPr>
          <w:rFonts w:ascii="Arial" w:hAnsi="Arial" w:cs="Arial"/>
          <w:sz w:val="20"/>
          <w:szCs w:val="20"/>
          <w:highlight w:val="cyan"/>
        </w:rPr>
        <w:t>FQ_MA_11_05_063</w:t>
      </w:r>
    </w:p>
    <w:p w14:paraId="561587E4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130B252D" w14:textId="77777777" w:rsidR="00D559DF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se sustituye el valor de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por distintos valores, se obtienen algunas integrales de la función </w:t>
      </w: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dada. </w:t>
      </w:r>
    </w:p>
    <w:p w14:paraId="2D9DDFAE" w14:textId="77777777" w:rsidR="0091192D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Ahora, si el planteamiento del ejercicio brinda información adicional, es posible obtener una solución particular de una integral dada. A este tipo de información se le llama </w:t>
      </w:r>
      <w:r w:rsidRPr="00F37BBE">
        <w:rPr>
          <w:rFonts w:ascii="Arial" w:hAnsi="Arial" w:cs="Arial"/>
          <w:b/>
          <w:sz w:val="20"/>
          <w:szCs w:val="20"/>
        </w:rPr>
        <w:t>condición inicial</w:t>
      </w:r>
      <w:r w:rsidRPr="00F37BBE">
        <w:rPr>
          <w:rFonts w:ascii="Arial" w:hAnsi="Arial" w:cs="Arial"/>
          <w:sz w:val="20"/>
          <w:szCs w:val="20"/>
        </w:rPr>
        <w:t>.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p w14:paraId="1C9ACFC2" w14:textId="77777777" w:rsidR="0091192D" w:rsidRPr="00F37BBE" w:rsidRDefault="0091192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37BBE">
        <w:rPr>
          <w:rFonts w:ascii="Arial" w:hAnsi="Arial" w:cs="Arial"/>
          <w:b/>
          <w:color w:val="FF0000"/>
          <w:sz w:val="20"/>
          <w:szCs w:val="20"/>
        </w:rPr>
        <w:t>Recuerda</w:t>
      </w:r>
    </w:p>
    <w:p w14:paraId="7A210C21" w14:textId="2C11957F" w:rsidR="00D559DF" w:rsidRPr="00F37BBE" w:rsidRDefault="00D559D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Una condición inicial se da cuando se conoce el valor de </w:t>
      </w:r>
      <w:r w:rsidRPr="00F37BBE">
        <w:rPr>
          <w:rFonts w:ascii="Arial" w:hAnsi="Arial" w:cs="Arial"/>
          <w:i/>
          <w:sz w:val="20"/>
          <w:szCs w:val="20"/>
        </w:rPr>
        <w:t>F(x)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para un valor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dado.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p w14:paraId="60DB5934" w14:textId="6C55F808" w:rsidR="006B39C1" w:rsidRPr="00F37BBE" w:rsidRDefault="00D559D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Por ejempl</w:t>
      </w:r>
      <w:r w:rsidR="00B06291" w:rsidRPr="00F37BBE">
        <w:rPr>
          <w:rFonts w:ascii="Arial" w:hAnsi="Arial" w:cs="Arial"/>
          <w:sz w:val="20"/>
          <w:szCs w:val="20"/>
        </w:rPr>
        <w:t xml:space="preserve">o, </w:t>
      </w:r>
      <w:r w:rsidR="006B39C1" w:rsidRPr="00F37BBE">
        <w:rPr>
          <w:rFonts w:ascii="Arial" w:hAnsi="Arial" w:cs="Arial"/>
          <w:sz w:val="20"/>
          <w:szCs w:val="20"/>
        </w:rPr>
        <w:t xml:space="preserve">calcular una solución particular para </w:t>
      </w:r>
      <w:r w:rsidR="0091192D" w:rsidRPr="00F37BBE">
        <w:rPr>
          <w:rFonts w:ascii="Arial" w:hAnsi="Arial" w:cs="Arial"/>
          <w:sz w:val="20"/>
          <w:szCs w:val="20"/>
        </w:rPr>
        <w:t xml:space="preserve">la función </w:t>
      </w:r>
      <w:r w:rsidR="006B39C1" w:rsidRPr="00F37BBE">
        <w:rPr>
          <w:rFonts w:ascii="Arial" w:hAnsi="Arial" w:cs="Arial"/>
          <w:i/>
          <w:sz w:val="20"/>
          <w:szCs w:val="20"/>
        </w:rPr>
        <w:t>F</w:t>
      </w:r>
      <w:r w:rsidR="006B39C1" w:rsidRPr="00F37BBE">
        <w:rPr>
          <w:rFonts w:ascii="Arial" w:hAnsi="Arial" w:cs="Arial"/>
          <w:sz w:val="20"/>
          <w:szCs w:val="20"/>
        </w:rPr>
        <w:t>(</w:t>
      </w:r>
      <w:r w:rsidR="006B39C1" w:rsidRPr="00F37BBE">
        <w:rPr>
          <w:rFonts w:ascii="Arial" w:hAnsi="Arial" w:cs="Arial"/>
          <w:i/>
          <w:sz w:val="20"/>
          <w:szCs w:val="20"/>
        </w:rPr>
        <w:t>x</w:t>
      </w:r>
      <w:r w:rsidR="006B39C1" w:rsidRPr="00F37BBE">
        <w:rPr>
          <w:rFonts w:ascii="Arial" w:hAnsi="Arial" w:cs="Arial"/>
          <w:sz w:val="20"/>
          <w:szCs w:val="20"/>
        </w:rPr>
        <w:t>) =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963043" w:rsidRPr="00F37BBE">
        <w:rPr>
          <w:rFonts w:ascii="Arial" w:hAnsi="Arial" w:cs="Arial"/>
          <w:sz w:val="20"/>
          <w:szCs w:val="20"/>
        </w:rPr>
        <w:t>(5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i/>
          <w:sz w:val="20"/>
          <w:szCs w:val="20"/>
          <w:vertAlign w:val="superscript"/>
        </w:rPr>
        <w:t>2</w:t>
      </w:r>
      <w:r w:rsidR="00B06291" w:rsidRPr="00F37BBE">
        <w:rPr>
          <w:rFonts w:ascii="Arial" w:hAnsi="Arial" w:cs="Arial"/>
          <w:sz w:val="20"/>
          <w:szCs w:val="20"/>
        </w:rPr>
        <w:t xml:space="preserve"> + </w:t>
      </w:r>
      <w:r w:rsidR="00963043" w:rsidRPr="00F37BBE">
        <w:rPr>
          <w:rFonts w:ascii="Arial" w:hAnsi="Arial" w:cs="Arial"/>
          <w:sz w:val="20"/>
          <w:szCs w:val="20"/>
        </w:rPr>
        <w:t>2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="00B06291" w:rsidRPr="00F37BBE">
        <w:rPr>
          <w:rFonts w:ascii="Arial" w:hAnsi="Arial" w:cs="Arial"/>
          <w:sz w:val="20"/>
          <w:szCs w:val="20"/>
        </w:rPr>
        <w:t>)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B06291" w:rsidRPr="00F37BBE">
        <w:rPr>
          <w:rFonts w:ascii="Arial" w:hAnsi="Arial" w:cs="Arial"/>
          <w:i/>
          <w:sz w:val="20"/>
          <w:szCs w:val="20"/>
        </w:rPr>
        <w:t>dx</w:t>
      </w:r>
      <w:r w:rsidR="006B39C1" w:rsidRPr="00F37BBE">
        <w:rPr>
          <w:rFonts w:ascii="Arial" w:hAnsi="Arial" w:cs="Arial"/>
          <w:i/>
          <w:sz w:val="20"/>
          <w:szCs w:val="20"/>
        </w:rPr>
        <w:t xml:space="preserve"> </w:t>
      </w:r>
      <w:r w:rsidR="00B06291" w:rsidRPr="00F37BBE">
        <w:rPr>
          <w:rFonts w:ascii="Arial" w:hAnsi="Arial" w:cs="Arial"/>
          <w:sz w:val="20"/>
          <w:szCs w:val="20"/>
        </w:rPr>
        <w:t xml:space="preserve">si </w:t>
      </w:r>
      <w:proofErr w:type="gramStart"/>
      <w:r w:rsidR="00B06291" w:rsidRPr="00F37BBE">
        <w:rPr>
          <w:rFonts w:ascii="Arial" w:hAnsi="Arial" w:cs="Arial"/>
          <w:i/>
          <w:sz w:val="20"/>
          <w:szCs w:val="20"/>
        </w:rPr>
        <w:t>F</w:t>
      </w:r>
      <w:r w:rsidR="00B06291" w:rsidRPr="00F37BBE">
        <w:rPr>
          <w:rFonts w:ascii="Arial" w:hAnsi="Arial" w:cs="Arial"/>
          <w:sz w:val="20"/>
          <w:szCs w:val="20"/>
        </w:rPr>
        <w:t>(</w:t>
      </w:r>
      <w:proofErr w:type="gramEnd"/>
      <w:r w:rsidR="00B06291" w:rsidRPr="00F37BBE">
        <w:rPr>
          <w:rFonts w:ascii="Arial" w:hAnsi="Arial" w:cs="Arial"/>
          <w:sz w:val="20"/>
          <w:szCs w:val="20"/>
        </w:rPr>
        <w:t>0)</w:t>
      </w:r>
      <w:r w:rsidR="006B39C1" w:rsidRPr="00F37BBE">
        <w:rPr>
          <w:rFonts w:ascii="Arial" w:hAnsi="Arial" w:cs="Arial"/>
          <w:sz w:val="20"/>
          <w:szCs w:val="20"/>
        </w:rPr>
        <w:t xml:space="preserve"> = 2.</w:t>
      </w:r>
    </w:p>
    <w:p w14:paraId="59FA0C9C" w14:textId="630A4C4C" w:rsidR="00B06291" w:rsidRPr="00F37BBE" w:rsidRDefault="006B39C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este caso, </w:t>
      </w:r>
      <w:r w:rsidR="00B06291" w:rsidRPr="00F37BBE">
        <w:rPr>
          <w:rFonts w:ascii="Arial" w:hAnsi="Arial" w:cs="Arial"/>
          <w:sz w:val="20"/>
          <w:szCs w:val="20"/>
        </w:rPr>
        <w:t>la so</w:t>
      </w:r>
      <w:r w:rsidRPr="00F37BBE">
        <w:rPr>
          <w:rFonts w:ascii="Arial" w:hAnsi="Arial" w:cs="Arial"/>
          <w:sz w:val="20"/>
          <w:szCs w:val="20"/>
        </w:rPr>
        <w:t xml:space="preserve">lución particular determina que si </w:t>
      </w:r>
      <w:r w:rsidR="00B06291" w:rsidRPr="00F37BBE">
        <w:rPr>
          <w:rFonts w:ascii="Arial" w:hAnsi="Arial" w:cs="Arial"/>
          <w:i/>
          <w:sz w:val="20"/>
          <w:szCs w:val="20"/>
        </w:rPr>
        <w:t>F</w:t>
      </w:r>
      <w:r w:rsidR="00B06291" w:rsidRPr="00F37BBE">
        <w:rPr>
          <w:rFonts w:ascii="Arial" w:hAnsi="Arial" w:cs="Arial"/>
          <w:sz w:val="20"/>
          <w:szCs w:val="20"/>
        </w:rPr>
        <w:t>(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</w:rPr>
        <w:t xml:space="preserve">) = </w:t>
      </w:r>
      <w:r w:rsidR="00963043" w:rsidRPr="00F37BBE">
        <w:rPr>
          <w:rFonts w:ascii="Arial" w:hAnsi="Arial" w:cs="Arial"/>
          <w:sz w:val="20"/>
          <w:szCs w:val="20"/>
        </w:rPr>
        <w:t>5/3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B06291" w:rsidRPr="00F37BBE">
        <w:rPr>
          <w:rFonts w:ascii="Arial" w:hAnsi="Arial" w:cs="Arial"/>
          <w:sz w:val="20"/>
          <w:szCs w:val="20"/>
        </w:rPr>
        <w:t xml:space="preserve"> + </w:t>
      </w:r>
      <w:r w:rsidR="00B06291" w:rsidRPr="00F37BBE">
        <w:rPr>
          <w:rFonts w:ascii="Arial" w:hAnsi="Arial" w:cs="Arial"/>
          <w:i/>
          <w:sz w:val="20"/>
          <w:szCs w:val="20"/>
        </w:rPr>
        <w:t>x</w:t>
      </w:r>
      <w:r w:rsidR="00B0629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B06291"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="00B06291" w:rsidRPr="00F37BBE">
        <w:rPr>
          <w:rFonts w:ascii="Arial" w:hAnsi="Arial" w:cs="Arial"/>
          <w:i/>
          <w:sz w:val="20"/>
          <w:szCs w:val="20"/>
        </w:rPr>
        <w:t>x + C</w:t>
      </w:r>
      <w:r w:rsidR="0091192D" w:rsidRPr="00F37BBE">
        <w:rPr>
          <w:rFonts w:ascii="Arial" w:hAnsi="Arial" w:cs="Arial"/>
          <w:i/>
          <w:sz w:val="20"/>
          <w:szCs w:val="20"/>
        </w:rPr>
        <w:t xml:space="preserve">, </w:t>
      </w:r>
      <w:r w:rsidR="0091192D" w:rsidRPr="00F37BBE">
        <w:rPr>
          <w:rFonts w:ascii="Arial" w:hAnsi="Arial" w:cs="Arial"/>
          <w:sz w:val="20"/>
          <w:szCs w:val="20"/>
        </w:rPr>
        <w:t>entonces</w:t>
      </w:r>
      <w:r w:rsidR="002B2D9F">
        <w:rPr>
          <w:rFonts w:ascii="Arial" w:hAnsi="Arial" w:cs="Arial"/>
          <w:sz w:val="20"/>
          <w:szCs w:val="20"/>
        </w:rPr>
        <w:t>:</w:t>
      </w:r>
    </w:p>
    <w:p w14:paraId="68C2AC03" w14:textId="77777777" w:rsidR="00B06291" w:rsidRPr="00F37BBE" w:rsidRDefault="00B0629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2 = </w:t>
      </w:r>
      <w:r w:rsidR="00963043" w:rsidRPr="00F37BBE">
        <w:rPr>
          <w:rFonts w:ascii="Arial" w:hAnsi="Arial" w:cs="Arial"/>
          <w:sz w:val="20"/>
          <w:szCs w:val="20"/>
        </w:rPr>
        <w:t>5/3(</w:t>
      </w:r>
      <w:r w:rsidRPr="00F37BBE">
        <w:rPr>
          <w:rFonts w:ascii="Arial" w:hAnsi="Arial" w:cs="Arial"/>
          <w:sz w:val="20"/>
          <w:szCs w:val="20"/>
        </w:rPr>
        <w:t>0</w:t>
      </w:r>
      <w:r w:rsidR="00963043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(0)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0 +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0F4DEC26" w14:textId="3919366E" w:rsidR="00963043" w:rsidRPr="00F37BBE" w:rsidRDefault="0091192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resolver la ecuación se </w:t>
      </w:r>
      <w:r w:rsidR="006B39C1" w:rsidRPr="00F37BBE">
        <w:rPr>
          <w:rFonts w:ascii="Arial" w:hAnsi="Arial" w:cs="Arial"/>
          <w:sz w:val="20"/>
          <w:szCs w:val="20"/>
        </w:rPr>
        <w:t>obtiene que</w:t>
      </w:r>
      <w:r w:rsidR="00963043" w:rsidRPr="00F37BBE">
        <w:rPr>
          <w:rFonts w:ascii="Arial" w:hAnsi="Arial" w:cs="Arial"/>
          <w:sz w:val="20"/>
          <w:szCs w:val="20"/>
        </w:rPr>
        <w:t xml:space="preserve"> </w:t>
      </w:r>
      <w:r w:rsidR="00963043" w:rsidRPr="00F37BBE">
        <w:rPr>
          <w:rFonts w:ascii="Arial" w:hAnsi="Arial" w:cs="Arial"/>
          <w:i/>
          <w:sz w:val="20"/>
          <w:szCs w:val="20"/>
        </w:rPr>
        <w:t>C</w:t>
      </w:r>
      <w:r w:rsidR="00963043" w:rsidRPr="00F37BBE">
        <w:rPr>
          <w:rFonts w:ascii="Arial" w:hAnsi="Arial" w:cs="Arial"/>
          <w:sz w:val="20"/>
          <w:szCs w:val="20"/>
        </w:rPr>
        <w:t xml:space="preserve"> = 2</w:t>
      </w:r>
      <w:r w:rsidR="006B39C1" w:rsidRPr="00F37BBE">
        <w:rPr>
          <w:rFonts w:ascii="Arial" w:hAnsi="Arial" w:cs="Arial"/>
          <w:sz w:val="20"/>
          <w:szCs w:val="20"/>
        </w:rPr>
        <w:t>.</w:t>
      </w:r>
    </w:p>
    <w:p w14:paraId="3B69275A" w14:textId="1D1DE943" w:rsidR="00B06291" w:rsidRPr="00F37BBE" w:rsidRDefault="00E933B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</w:t>
      </w:r>
      <w:r w:rsidR="00B06291" w:rsidRPr="00F37BBE">
        <w:rPr>
          <w:rFonts w:ascii="Arial" w:hAnsi="Arial" w:cs="Arial"/>
          <w:sz w:val="20"/>
          <w:szCs w:val="20"/>
        </w:rPr>
        <w:t>, la solución particular para la integral es</w:t>
      </w:r>
      <w:r w:rsidR="002B2D9F">
        <w:rPr>
          <w:rFonts w:ascii="Arial" w:hAnsi="Arial" w:cs="Arial"/>
          <w:sz w:val="20"/>
          <w:szCs w:val="20"/>
        </w:rPr>
        <w:t>:</w:t>
      </w:r>
    </w:p>
    <w:p w14:paraId="4C176E5A" w14:textId="77777777" w:rsidR="00C21B94" w:rsidRPr="00F37BBE" w:rsidRDefault="00B0629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="00963043" w:rsidRPr="00F37BBE">
        <w:rPr>
          <w:rFonts w:ascii="Arial" w:hAnsi="Arial" w:cs="Arial"/>
          <w:sz w:val="20"/>
          <w:szCs w:val="20"/>
        </w:rPr>
        <w:t>5/3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</w:t>
      </w:r>
      <w:r w:rsidR="00963043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E933B8" w:rsidRPr="00F37BBE">
        <w:rPr>
          <w:rFonts w:ascii="Arial" w:hAnsi="Arial" w:cs="Arial"/>
          <w:sz w:val="20"/>
          <w:szCs w:val="20"/>
        </w:rPr>
        <w:t xml:space="preserve"> + 2</w:t>
      </w:r>
    </w:p>
    <w:p w14:paraId="39F1578D" w14:textId="77777777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Al igual que la derivación, la integración resulta un método útil para </w:t>
      </w:r>
      <w:r w:rsidR="00C21B94" w:rsidRPr="00F37BBE">
        <w:rPr>
          <w:rFonts w:ascii="Arial" w:hAnsi="Arial" w:cs="Arial"/>
          <w:sz w:val="20"/>
          <w:szCs w:val="20"/>
        </w:rPr>
        <w:t xml:space="preserve">encontrar la ecuación de una recta o </w:t>
      </w:r>
      <w:r w:rsidRPr="00F37BBE">
        <w:rPr>
          <w:rFonts w:ascii="Arial" w:hAnsi="Arial" w:cs="Arial"/>
          <w:sz w:val="20"/>
          <w:szCs w:val="20"/>
        </w:rPr>
        <w:t>solucionar problemas de física</w:t>
      </w:r>
      <w:r w:rsidR="00C21B94" w:rsidRPr="00F37BBE">
        <w:rPr>
          <w:rFonts w:ascii="Arial" w:hAnsi="Arial" w:cs="Arial"/>
          <w:sz w:val="20"/>
          <w:szCs w:val="20"/>
        </w:rPr>
        <w:t xml:space="preserve"> o de otras áreas</w:t>
      </w:r>
      <w:r w:rsidRPr="00F37BBE">
        <w:rPr>
          <w:rFonts w:ascii="Arial" w:hAnsi="Arial" w:cs="Arial"/>
          <w:sz w:val="20"/>
          <w:szCs w:val="20"/>
        </w:rPr>
        <w:t>.</w:t>
      </w:r>
    </w:p>
    <w:p w14:paraId="7AB8826D" w14:textId="77777777" w:rsidR="00C21B94" w:rsidRPr="00F37BBE" w:rsidRDefault="00C21B9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Veamos:</w:t>
      </w:r>
    </w:p>
    <w:p w14:paraId="1370975F" w14:textId="5F6CFFA5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Encontrar la función </w:t>
      </w:r>
      <w:r w:rsidRPr="00F37BBE">
        <w:rPr>
          <w:rFonts w:ascii="Arial" w:hAnsi="Arial" w:cs="Arial"/>
          <w:i/>
          <w:iCs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que pasa por el punto (0, 2),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f ”</w:t>
      </w:r>
      <w:proofErr w:type="gramEnd"/>
      <w:r w:rsidR="00400DED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eastAsia="MathematicalPi-One" w:hAnsi="Arial" w:cs="Arial"/>
          <w:sz w:val="20"/>
          <w:szCs w:val="20"/>
        </w:rPr>
        <w:t>2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Pr="002D7CB1">
        <w:rPr>
          <w:rFonts w:ascii="Arial" w:hAnsi="Arial" w:cs="Arial"/>
          <w:iCs/>
          <w:sz w:val="20"/>
          <w:szCs w:val="20"/>
        </w:rPr>
        <w:t>– 1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y la pendiente de la recta tangente en dicho punto es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m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4.</w:t>
      </w:r>
    </w:p>
    <w:p w14:paraId="616BD015" w14:textId="77777777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001A94CB" w14:textId="4E6D8513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la función pasa por el punto (0, 2), entonces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f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 xml:space="preserve">2. Además, como la pendiente de la recta tangente de la función en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x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 xml:space="preserve">0 es 4, entonces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f ’</w:t>
      </w:r>
      <w:proofErr w:type="gramEnd"/>
      <w:r w:rsidR="00400DED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(0)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4.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Luego, se halla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f ’</w:t>
      </w:r>
      <w:proofErr w:type="gramEnd"/>
      <w:r w:rsidR="00400DED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), con </w:t>
      </w:r>
      <w:r w:rsidRPr="00F37BBE">
        <w:rPr>
          <w:rFonts w:ascii="Arial" w:hAnsi="Arial" w:cs="Arial"/>
          <w:i/>
          <w:iCs/>
          <w:sz w:val="20"/>
          <w:szCs w:val="20"/>
        </w:rPr>
        <w:t>f ’</w:t>
      </w:r>
      <w:r w:rsidR="00400DED">
        <w:rPr>
          <w:rFonts w:ascii="Arial" w:hAnsi="Arial" w:cs="Arial"/>
          <w:i/>
          <w:iCs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(0)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4</w:t>
      </w:r>
      <w:r w:rsidR="002B2D9F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como sigue:</w:t>
      </w:r>
    </w:p>
    <w:p w14:paraId="16CAD716" w14:textId="1BA47619" w:rsidR="00520AB8" w:rsidRPr="00F37BBE" w:rsidRDefault="002D7CB1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2x-1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 xml:space="preserve">-x+C=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-x+C</m:t>
        </m:r>
      </m:oMath>
      <w:r w:rsidR="00CA72D5" w:rsidRPr="00F37BBE">
        <w:rPr>
          <w:rFonts w:ascii="Arial" w:hAnsi="Arial" w:cs="Arial"/>
          <w:sz w:val="20"/>
          <w:szCs w:val="20"/>
        </w:rPr>
        <w:t xml:space="preserve"> </w:t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FQ_MA_11_05_064</w:t>
      </w:r>
    </w:p>
    <w:p w14:paraId="7EAA2854" w14:textId="77777777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sustituye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= 0:</w:t>
      </w:r>
    </w:p>
    <w:p w14:paraId="60DA15B5" w14:textId="68CF6B7A" w:rsidR="00CA72D5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f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’</w:t>
      </w:r>
      <w:r w:rsidR="00400DED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(0) = (0)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– (0) +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297FA216" w14:textId="6E57C31E" w:rsidR="00520AB8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 sustituye </w:t>
      </w:r>
      <w:proofErr w:type="gramStart"/>
      <w:r w:rsidR="002B2D9F" w:rsidRPr="00F37BBE">
        <w:rPr>
          <w:rFonts w:ascii="Arial" w:hAnsi="Arial" w:cs="Arial"/>
          <w:i/>
          <w:sz w:val="20"/>
          <w:szCs w:val="20"/>
        </w:rPr>
        <w:t>f ’</w:t>
      </w:r>
      <w:proofErr w:type="gramEnd"/>
      <w:r w:rsidR="002B2D9F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(0) = 4</w:t>
      </w:r>
      <w:r w:rsidR="002B2D9F">
        <w:rPr>
          <w:rFonts w:ascii="Arial" w:hAnsi="Arial" w:cs="Arial"/>
          <w:sz w:val="20"/>
          <w:szCs w:val="20"/>
        </w:rPr>
        <w:t>:</w:t>
      </w:r>
    </w:p>
    <w:p w14:paraId="2079FDF6" w14:textId="77777777" w:rsidR="00CA72D5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4 = </w:t>
      </w:r>
      <w:r w:rsidRPr="00F37BBE">
        <w:rPr>
          <w:rFonts w:ascii="Arial" w:hAnsi="Arial" w:cs="Arial"/>
          <w:i/>
          <w:sz w:val="20"/>
          <w:szCs w:val="20"/>
        </w:rPr>
        <w:t>C</w:t>
      </w:r>
    </w:p>
    <w:p w14:paraId="0310834A" w14:textId="77777777" w:rsidR="00CA72D5" w:rsidRPr="00F37BBE" w:rsidRDefault="00520AB8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De esa forma:</w:t>
      </w:r>
    </w:p>
    <w:p w14:paraId="2B8954D9" w14:textId="5978AED6" w:rsidR="00520AB8" w:rsidRPr="00F37BBE" w:rsidRDefault="00CA72D5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f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’</w:t>
      </w:r>
      <w:r w:rsidR="00400DED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= 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</w:rPr>
        <w:t xml:space="preserve"> – x + </w:t>
      </w:r>
      <w:r w:rsidRPr="00F37BBE">
        <w:rPr>
          <w:rFonts w:ascii="Arial" w:hAnsi="Arial" w:cs="Arial"/>
          <w:sz w:val="20"/>
          <w:szCs w:val="20"/>
        </w:rPr>
        <w:t>4</w:t>
      </w:r>
    </w:p>
    <w:p w14:paraId="4E88CDB1" w14:textId="43E9C00B" w:rsidR="00D06787" w:rsidRPr="00F37BBE" w:rsidRDefault="00526DB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En el campo de la física es posible analizar lo siguiente:</w:t>
      </w:r>
      <w:r w:rsidR="00EA37D6" w:rsidRPr="00F37BBE">
        <w:rPr>
          <w:rFonts w:ascii="Arial" w:hAnsi="Arial" w:cs="Arial"/>
          <w:sz w:val="20"/>
          <w:szCs w:val="20"/>
        </w:rPr>
        <w:t xml:space="preserve"> s</w:t>
      </w:r>
      <w:r w:rsidR="00520AB8" w:rsidRPr="00F37BBE">
        <w:rPr>
          <w:rFonts w:ascii="Arial" w:hAnsi="Arial" w:cs="Arial"/>
          <w:sz w:val="20"/>
          <w:szCs w:val="20"/>
        </w:rPr>
        <w:t>i</w:t>
      </w:r>
      <w:r w:rsidR="00D06787" w:rsidRPr="00F37BBE">
        <w:rPr>
          <w:rFonts w:ascii="Arial" w:hAnsi="Arial" w:cs="Arial"/>
          <w:sz w:val="20"/>
          <w:szCs w:val="20"/>
        </w:rPr>
        <w:t xml:space="preserve"> una partícula se mueve en línea recta, la función de posición </w:t>
      </w:r>
      <w:proofErr w:type="gramStart"/>
      <w:r w:rsidR="00D06787" w:rsidRPr="00F37BBE">
        <w:rPr>
          <w:rFonts w:ascii="Arial" w:hAnsi="Arial" w:cs="Arial"/>
          <w:i/>
          <w:sz w:val="20"/>
          <w:szCs w:val="20"/>
        </w:rPr>
        <w:t>s</w:t>
      </w:r>
      <w:r w:rsidR="00D06787" w:rsidRPr="002D7CB1">
        <w:rPr>
          <w:rFonts w:ascii="Arial" w:hAnsi="Arial" w:cs="Arial"/>
          <w:sz w:val="20"/>
          <w:szCs w:val="20"/>
        </w:rPr>
        <w:t>(</w:t>
      </w:r>
      <w:proofErr w:type="gramEnd"/>
      <w:r w:rsidR="00D06787" w:rsidRPr="00F37BBE">
        <w:rPr>
          <w:rFonts w:ascii="Arial" w:hAnsi="Arial" w:cs="Arial"/>
          <w:i/>
          <w:sz w:val="20"/>
          <w:szCs w:val="20"/>
        </w:rPr>
        <w:t>t</w:t>
      </w:r>
      <w:r w:rsidR="00D06787" w:rsidRPr="002D7CB1">
        <w:rPr>
          <w:rFonts w:ascii="Arial" w:hAnsi="Arial" w:cs="Arial"/>
          <w:sz w:val="20"/>
          <w:szCs w:val="20"/>
        </w:rPr>
        <w:t>)</w:t>
      </w:r>
      <w:r w:rsidR="00D06787" w:rsidRPr="00F37BBE">
        <w:rPr>
          <w:rFonts w:ascii="Arial" w:hAnsi="Arial" w:cs="Arial"/>
          <w:sz w:val="20"/>
          <w:szCs w:val="20"/>
        </w:rPr>
        <w:t xml:space="preserve"> es una </w:t>
      </w:r>
      <w:proofErr w:type="spellStart"/>
      <w:r w:rsidR="00D06787"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="00D06787" w:rsidRPr="00F37BBE">
        <w:rPr>
          <w:rFonts w:ascii="Arial" w:hAnsi="Arial" w:cs="Arial"/>
          <w:sz w:val="20"/>
          <w:szCs w:val="20"/>
        </w:rPr>
        <w:t xml:space="preserve"> de su función de velocidad </w:t>
      </w:r>
      <w:r w:rsidR="00D06787" w:rsidRPr="00F37BBE">
        <w:rPr>
          <w:rFonts w:ascii="Arial" w:hAnsi="Arial" w:cs="Arial"/>
          <w:i/>
          <w:sz w:val="20"/>
          <w:szCs w:val="20"/>
        </w:rPr>
        <w:t>v</w:t>
      </w:r>
      <w:r w:rsidR="00D06787" w:rsidRPr="002D7CB1">
        <w:rPr>
          <w:rFonts w:ascii="Arial" w:hAnsi="Arial" w:cs="Arial"/>
          <w:sz w:val="20"/>
          <w:szCs w:val="20"/>
        </w:rPr>
        <w:t>(</w:t>
      </w:r>
      <w:r w:rsidR="00D06787" w:rsidRPr="00F37BBE">
        <w:rPr>
          <w:rFonts w:ascii="Arial" w:hAnsi="Arial" w:cs="Arial"/>
          <w:i/>
          <w:sz w:val="20"/>
          <w:szCs w:val="20"/>
        </w:rPr>
        <w:t>t</w:t>
      </w:r>
      <w:r w:rsidR="00D06787" w:rsidRPr="002D7CB1">
        <w:rPr>
          <w:rFonts w:ascii="Arial" w:hAnsi="Arial" w:cs="Arial"/>
          <w:sz w:val="20"/>
          <w:szCs w:val="20"/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>;</w:t>
      </w:r>
      <w:r w:rsidR="00D06787" w:rsidRPr="00F37BBE">
        <w:rPr>
          <w:rFonts w:ascii="Arial" w:hAnsi="Arial" w:cs="Arial"/>
          <w:sz w:val="20"/>
          <w:szCs w:val="20"/>
        </w:rPr>
        <w:t xml:space="preserve"> es decir, </w:t>
      </w:r>
      <w:r w:rsidR="00D06787" w:rsidRPr="00F37BBE">
        <w:rPr>
          <w:rFonts w:ascii="Arial" w:hAnsi="Arial" w:cs="Arial"/>
          <w:i/>
          <w:sz w:val="20"/>
          <w:szCs w:val="20"/>
        </w:rPr>
        <w:t>s’</w:t>
      </w:r>
      <w:r w:rsidR="002B2D9F">
        <w:rPr>
          <w:rFonts w:ascii="Arial" w:hAnsi="Arial" w:cs="Arial"/>
          <w:i/>
          <w:sz w:val="20"/>
          <w:szCs w:val="20"/>
        </w:rPr>
        <w:t xml:space="preserve"> </w:t>
      </w:r>
      <w:r w:rsidR="00D06787" w:rsidRPr="002D7CB1">
        <w:rPr>
          <w:rFonts w:ascii="Arial" w:hAnsi="Arial" w:cs="Arial"/>
          <w:sz w:val="20"/>
          <w:szCs w:val="20"/>
        </w:rPr>
        <w:t>(</w:t>
      </w:r>
      <w:r w:rsidR="00D06787" w:rsidRPr="002B2D9F">
        <w:rPr>
          <w:rFonts w:ascii="Arial" w:hAnsi="Arial" w:cs="Arial"/>
          <w:i/>
          <w:sz w:val="20"/>
          <w:szCs w:val="20"/>
        </w:rPr>
        <w:t>t</w:t>
      </w:r>
      <w:r w:rsidR="00D06787" w:rsidRPr="002D7CB1">
        <w:rPr>
          <w:rFonts w:ascii="Arial" w:hAnsi="Arial" w:cs="Arial"/>
          <w:sz w:val="20"/>
          <w:szCs w:val="20"/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 xml:space="preserve"> = v</w:t>
      </w:r>
      <w:r w:rsidR="00D06787" w:rsidRPr="002D7CB1">
        <w:rPr>
          <w:rFonts w:ascii="Arial" w:hAnsi="Arial" w:cs="Arial"/>
          <w:sz w:val="20"/>
          <w:szCs w:val="20"/>
        </w:rPr>
        <w:t>(</w:t>
      </w:r>
      <w:r w:rsidR="00D06787" w:rsidRPr="002B2D9F">
        <w:rPr>
          <w:rFonts w:ascii="Arial" w:hAnsi="Arial" w:cs="Arial"/>
          <w:i/>
          <w:sz w:val="20"/>
          <w:szCs w:val="20"/>
        </w:rPr>
        <w:t>t</w:t>
      </w:r>
      <w:r w:rsidR="00D06787" w:rsidRPr="002D7CB1">
        <w:rPr>
          <w:rFonts w:ascii="Arial" w:hAnsi="Arial" w:cs="Arial"/>
          <w:sz w:val="20"/>
          <w:szCs w:val="20"/>
        </w:rPr>
        <w:t>)</w:t>
      </w:r>
      <w:r w:rsidR="00D06787" w:rsidRPr="00F37BBE">
        <w:rPr>
          <w:rFonts w:ascii="Arial" w:hAnsi="Arial" w:cs="Arial"/>
          <w:i/>
          <w:sz w:val="20"/>
          <w:szCs w:val="20"/>
        </w:rPr>
        <w:t>.</w:t>
      </w:r>
    </w:p>
    <w:p w14:paraId="7147ED5E" w14:textId="463ADF5A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Igualmente, como la velocidad es una </w:t>
      </w:r>
      <w:proofErr w:type="spellStart"/>
      <w:r w:rsidRPr="00F37BBE">
        <w:rPr>
          <w:rFonts w:ascii="Arial" w:hAnsi="Arial" w:cs="Arial"/>
          <w:sz w:val="20"/>
          <w:szCs w:val="20"/>
        </w:rPr>
        <w:t>antiderivada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de la aceleración, se tiene que </w:t>
      </w:r>
      <w:r w:rsidRPr="00F37BBE">
        <w:rPr>
          <w:rFonts w:ascii="Arial" w:hAnsi="Arial" w:cs="Arial"/>
          <w:i/>
          <w:sz w:val="20"/>
          <w:szCs w:val="20"/>
        </w:rPr>
        <w:t>v’</w:t>
      </w:r>
      <w:r w:rsidR="008058F7">
        <w:rPr>
          <w:rFonts w:ascii="Arial" w:hAnsi="Arial" w:cs="Arial"/>
          <w:i/>
          <w:sz w:val="20"/>
          <w:szCs w:val="20"/>
        </w:rPr>
        <w:t xml:space="preserve"> </w:t>
      </w:r>
      <w:r w:rsidRPr="002D7CB1">
        <w:rPr>
          <w:rFonts w:ascii="Arial" w:hAnsi="Arial" w:cs="Arial"/>
          <w:sz w:val="20"/>
          <w:szCs w:val="20"/>
        </w:rPr>
        <w:t>(</w:t>
      </w:r>
      <w:r w:rsidRPr="008058F7">
        <w:rPr>
          <w:rFonts w:ascii="Arial" w:hAnsi="Arial" w:cs="Arial"/>
          <w:i/>
          <w:sz w:val="20"/>
          <w:szCs w:val="20"/>
        </w:rPr>
        <w:t>t</w:t>
      </w:r>
      <w:r w:rsidRPr="002D7CB1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 xml:space="preserve"> = </w:t>
      </w:r>
      <w:proofErr w:type="gramStart"/>
      <w:r w:rsidRPr="00F37BBE">
        <w:rPr>
          <w:rFonts w:ascii="Arial" w:hAnsi="Arial" w:cs="Arial"/>
          <w:i/>
          <w:sz w:val="20"/>
          <w:szCs w:val="20"/>
        </w:rPr>
        <w:t>a</w:t>
      </w:r>
      <w:r w:rsidRPr="002D7CB1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sz w:val="20"/>
          <w:szCs w:val="20"/>
        </w:rPr>
        <w:t>t</w:t>
      </w:r>
      <w:r w:rsidRPr="002D7CB1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i/>
          <w:sz w:val="20"/>
          <w:szCs w:val="20"/>
        </w:rPr>
        <w:t>.</w:t>
      </w:r>
    </w:p>
    <w:p w14:paraId="6F6A28D4" w14:textId="77777777" w:rsidR="00F80A61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Teniendo condiciones iníciales, puede determinarse la función de posición de una partícula a partir de la función de aceleración de la partícula.</w:t>
      </w:r>
      <w:r w:rsidR="00EA37D6" w:rsidRPr="00F37BBE">
        <w:rPr>
          <w:rFonts w:ascii="Arial" w:hAnsi="Arial" w:cs="Arial"/>
          <w:sz w:val="20"/>
          <w:szCs w:val="20"/>
        </w:rPr>
        <w:t xml:space="preserve"> Observa.</w:t>
      </w:r>
    </w:p>
    <w:p w14:paraId="56AD4C9E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Determinar la función de posición de una partícula que parte del reposo, en la posición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s </w:t>
      </w:r>
      <w:r w:rsidRPr="00F37BBE">
        <w:rPr>
          <w:rFonts w:ascii="Arial" w:eastAsia="MathematicalPi-One" w:hAnsi="Arial" w:cs="Arial"/>
          <w:sz w:val="20"/>
          <w:szCs w:val="20"/>
        </w:rPr>
        <w:t>= 3</w:t>
      </w:r>
      <w:r w:rsidRPr="00F37BBE">
        <w:rPr>
          <w:rFonts w:ascii="Arial" w:hAnsi="Arial" w:cs="Arial"/>
          <w:sz w:val="20"/>
          <w:szCs w:val="20"/>
        </w:rPr>
        <w:t xml:space="preserve"> y cuya aceleración en el tiempo 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, es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F37BBE">
        <w:rPr>
          <w:rFonts w:ascii="Arial" w:eastAsia="MathematicalPi-One" w:hAnsi="Arial" w:cs="Arial"/>
          <w:sz w:val="20"/>
          <w:szCs w:val="20"/>
        </w:rPr>
        <w:t xml:space="preserve">= </w:t>
      </w:r>
      <w:r w:rsidRPr="00F37BBE">
        <w:rPr>
          <w:rFonts w:ascii="Arial" w:hAnsi="Arial" w:cs="Arial"/>
          <w:sz w:val="20"/>
          <w:szCs w:val="20"/>
        </w:rPr>
        <w:t>15 m/s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>.</w:t>
      </w:r>
    </w:p>
    <w:p w14:paraId="51613020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18801697" w14:textId="77777777" w:rsidR="00EA37D6" w:rsidRPr="00F37BBE" w:rsidRDefault="00EA37D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proofErr w:type="gramStart"/>
      <w:r w:rsidRPr="00F37BBE">
        <w:rPr>
          <w:rFonts w:ascii="Arial" w:hAnsi="Arial" w:cs="Arial"/>
          <w:i/>
          <w:iCs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es la posición de un objeto, </w:t>
      </w:r>
      <w:r w:rsidRPr="00F37BBE">
        <w:rPr>
          <w:rFonts w:ascii="Arial" w:hAnsi="Arial" w:cs="Arial"/>
          <w:i/>
          <w:iCs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su velocidad y </w:t>
      </w:r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) su aceleración en función del tiempo </w:t>
      </w:r>
      <w:r w:rsidRPr="00F37BBE">
        <w:rPr>
          <w:rFonts w:ascii="Arial" w:hAnsi="Arial" w:cs="Arial"/>
          <w:i/>
          <w:iCs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, entonces:</w:t>
      </w:r>
    </w:p>
    <w:p w14:paraId="04EF65F7" w14:textId="7CE679A1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dt</m:t>
            </m:r>
          </m:e>
        </m:nary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FQ_MA_11_05_065</w:t>
      </w:r>
    </w:p>
    <w:p w14:paraId="6F2776AA" w14:textId="5DA34E9E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dt</m:t>
            </m:r>
          </m:e>
        </m:nary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FQ_MA_11_05_066</w:t>
      </w:r>
    </w:p>
    <w:p w14:paraId="580051F7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Así se facilita el cálculo de </w:t>
      </w:r>
      <w:proofErr w:type="gramStart"/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).</w:t>
      </w:r>
    </w:p>
    <w:p w14:paraId="1F555476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15 dt= </m:t>
            </m:r>
          </m:e>
        </m:nary>
        <m:r>
          <w:rPr>
            <w:rFonts w:ascii="Cambria Math" w:hAnsi="Cambria Math" w:cs="Arial"/>
            <w:sz w:val="20"/>
            <w:szCs w:val="20"/>
          </w:rPr>
          <m:t>15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dt= </m:t>
            </m:r>
          </m:e>
        </m:nary>
        <m:r>
          <w:rPr>
            <w:rFonts w:ascii="Cambria Math" w:hAnsi="Cambria Math" w:cs="Arial"/>
            <w:sz w:val="20"/>
            <w:szCs w:val="20"/>
          </w:rPr>
          <m:t>15t+C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FQ_MA_11_05_067</w:t>
      </w:r>
    </w:p>
    <w:p w14:paraId="279603A4" w14:textId="77777777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la partícula parte del reposo se sabe que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= 0.</w:t>
      </w:r>
    </w:p>
    <w:p w14:paraId="41167D13" w14:textId="5D0BE939" w:rsidR="00526DBD" w:rsidRPr="00F37BBE" w:rsidRDefault="00526DB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Por tanto, </w:t>
      </w:r>
      <w:proofErr w:type="gramStart"/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 = 15</w:t>
      </w:r>
      <w:r w:rsidRPr="00F37BBE">
        <w:rPr>
          <w:rFonts w:ascii="Arial" w:hAnsi="Arial" w:cs="Arial"/>
          <w:i/>
          <w:sz w:val="20"/>
          <w:szCs w:val="20"/>
        </w:rPr>
        <w:t xml:space="preserve">t </w:t>
      </w:r>
      <w:r w:rsidRPr="00F37BBE">
        <w:rPr>
          <w:rFonts w:ascii="Arial" w:hAnsi="Arial" w:cs="Arial"/>
          <w:sz w:val="20"/>
          <w:szCs w:val="20"/>
        </w:rPr>
        <w:t>m/s</w:t>
      </w:r>
      <w:r w:rsidR="008058F7">
        <w:rPr>
          <w:rFonts w:ascii="Arial" w:hAnsi="Arial" w:cs="Arial"/>
          <w:sz w:val="20"/>
          <w:szCs w:val="20"/>
        </w:rPr>
        <w:t>.</w:t>
      </w:r>
    </w:p>
    <w:p w14:paraId="16C91B38" w14:textId="77777777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 se reemplaza para hallar </w:t>
      </w:r>
      <w:proofErr w:type="gramStart"/>
      <w:r w:rsidRPr="00F37BBE">
        <w:rPr>
          <w:rFonts w:ascii="Arial" w:hAnsi="Arial" w:cs="Arial"/>
          <w:i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>(</w:t>
      </w:r>
      <w:proofErr w:type="gramEnd"/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>).</w:t>
      </w:r>
    </w:p>
    <w:p w14:paraId="3C25FA9A" w14:textId="2CFF2A24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ind w:firstLine="708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dt=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15t dt=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15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>+B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FQ_MA_11_05_068</w:t>
      </w:r>
    </w:p>
    <w:p w14:paraId="180BB5D2" w14:textId="6F5F4C3A" w:rsidR="001E7CDD" w:rsidRPr="00F37BBE" w:rsidRDefault="001E7CDD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>B</w:t>
      </w:r>
      <w:r w:rsidRPr="00F37BBE">
        <w:rPr>
          <w:rFonts w:ascii="Arial" w:hAnsi="Arial" w:cs="Arial"/>
          <w:sz w:val="20"/>
          <w:szCs w:val="20"/>
        </w:rPr>
        <w:t xml:space="preserve"> = 3</w:t>
      </w:r>
      <w:r w:rsidR="008058F7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8058F7" w:rsidRPr="00F37BBE">
        <w:rPr>
          <w:rFonts w:ascii="Arial" w:hAnsi="Arial" w:cs="Arial"/>
          <w:sz w:val="20"/>
          <w:szCs w:val="20"/>
        </w:rPr>
        <w:t xml:space="preserve">finalmente </w:t>
      </w:r>
      <w:r w:rsidRPr="00F37BBE">
        <w:rPr>
          <w:rFonts w:ascii="Arial" w:hAnsi="Arial" w:cs="Arial"/>
          <w:sz w:val="20"/>
          <w:szCs w:val="20"/>
        </w:rPr>
        <w:t>se obtiene</w:t>
      </w:r>
      <w:r w:rsidR="008058F7">
        <w:rPr>
          <w:rFonts w:ascii="Arial" w:hAnsi="Arial" w:cs="Arial"/>
          <w:sz w:val="20"/>
          <w:szCs w:val="20"/>
        </w:rPr>
        <w:t>:</w:t>
      </w:r>
    </w:p>
    <w:p w14:paraId="144B04E5" w14:textId="77777777" w:rsidR="00EA37D6" w:rsidRDefault="001E7CDD" w:rsidP="00C85C3A">
      <w:pPr>
        <w:autoSpaceDE w:val="0"/>
        <w:autoSpaceDN w:val="0"/>
        <w:adjustRightInd w:val="0"/>
        <w:spacing w:before="40" w:after="8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+3</m:t>
        </m:r>
      </m:oMath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</w:rPr>
        <w:tab/>
      </w:r>
      <w:r w:rsidR="00CA72D5" w:rsidRPr="00F37BBE">
        <w:rPr>
          <w:rFonts w:ascii="Arial" w:hAnsi="Arial" w:cs="Arial"/>
          <w:sz w:val="20"/>
          <w:szCs w:val="20"/>
          <w:highlight w:val="cyan"/>
        </w:rPr>
        <w:t>FQ_MA_11_05_069</w:t>
      </w:r>
    </w:p>
    <w:p w14:paraId="6CB0BEE9" w14:textId="77777777" w:rsidR="002D7CB1" w:rsidRDefault="002D7CB1" w:rsidP="00C85C3A">
      <w:pPr>
        <w:autoSpaceDE w:val="0"/>
        <w:autoSpaceDN w:val="0"/>
        <w:adjustRightInd w:val="0"/>
        <w:spacing w:before="40" w:after="8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D7CB1" w:rsidRPr="00F37BBE" w14:paraId="4B9D554B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2B78929D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2D7CB1" w:rsidRPr="00F37BBE" w14:paraId="2C8517A8" w14:textId="77777777" w:rsidTr="00095A91">
        <w:tc>
          <w:tcPr>
            <w:tcW w:w="2518" w:type="dxa"/>
          </w:tcPr>
          <w:p w14:paraId="6DDE0A4A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7A3DB63C" w14:textId="4957E463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75A305BA" w14:textId="77777777" w:rsidTr="00095A91">
        <w:tc>
          <w:tcPr>
            <w:tcW w:w="2518" w:type="dxa"/>
          </w:tcPr>
          <w:p w14:paraId="08E94540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78126B15" w14:textId="42FF3B8D" w:rsidR="002D7CB1" w:rsidRPr="00F37BBE" w:rsidRDefault="002D7CB1" w:rsidP="00095A91">
            <w:pPr>
              <w:spacing w:before="40" w:after="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Reconoce la derivada y </w:t>
            </w:r>
            <w:proofErr w:type="spellStart"/>
            <w:r w:rsidRPr="002D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antiderivada</w:t>
            </w:r>
            <w:proofErr w:type="spellEnd"/>
            <w:r w:rsidRPr="002D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una función</w:t>
            </w:r>
          </w:p>
        </w:tc>
      </w:tr>
      <w:tr w:rsidR="002D7CB1" w:rsidRPr="00F37BBE" w14:paraId="0B8EC7F5" w14:textId="77777777" w:rsidTr="00095A91">
        <w:tc>
          <w:tcPr>
            <w:tcW w:w="2518" w:type="dxa"/>
          </w:tcPr>
          <w:p w14:paraId="0A1FAF94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C9F6FBE" w14:textId="1C2E5CAC" w:rsidR="002D7CB1" w:rsidRPr="00F37BBE" w:rsidRDefault="002D7CB1" w:rsidP="002D7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 xml:space="preserve">Actividad para clasificar funciones expresadas analíticamente según si son derivada o </w:t>
            </w:r>
            <w:proofErr w:type="spellStart"/>
            <w:r>
              <w:rPr>
                <w:rFonts w:ascii="Garamond" w:hAnsi="Garamond"/>
                <w:color w:val="000000"/>
              </w:rPr>
              <w:t>antiderivada</w:t>
            </w:r>
            <w:proofErr w:type="spellEnd"/>
            <w:r>
              <w:rPr>
                <w:rFonts w:ascii="Garamond" w:hAnsi="Garamond"/>
                <w:color w:val="000000"/>
              </w:rPr>
              <w:t xml:space="preserve"> de otra.</w:t>
            </w:r>
          </w:p>
        </w:tc>
      </w:tr>
    </w:tbl>
    <w:p w14:paraId="538358FB" w14:textId="77777777" w:rsidR="002D7CB1" w:rsidRDefault="002D7CB1" w:rsidP="00C85C3A">
      <w:pPr>
        <w:autoSpaceDE w:val="0"/>
        <w:autoSpaceDN w:val="0"/>
        <w:adjustRightInd w:val="0"/>
        <w:spacing w:before="40" w:after="8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70F96A86" w14:textId="77777777" w:rsidR="002D7CB1" w:rsidRPr="00F37BBE" w:rsidRDefault="002D7CB1" w:rsidP="00C85C3A">
      <w:pPr>
        <w:autoSpaceDE w:val="0"/>
        <w:autoSpaceDN w:val="0"/>
        <w:adjustRightInd w:val="0"/>
        <w:spacing w:before="40" w:after="80" w:line="24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B3FFD" w:rsidRPr="00F37BBE" w14:paraId="4442578F" w14:textId="77777777" w:rsidTr="00C85C3A">
        <w:tc>
          <w:tcPr>
            <w:tcW w:w="8828" w:type="dxa"/>
            <w:gridSpan w:val="2"/>
            <w:shd w:val="clear" w:color="auto" w:fill="000000" w:themeFill="text1"/>
          </w:tcPr>
          <w:p w14:paraId="1D07833C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Profundiza (recurso de exposición)</w:t>
            </w:r>
          </w:p>
        </w:tc>
      </w:tr>
      <w:tr w:rsidR="000B3FFD" w:rsidRPr="00F37BBE" w14:paraId="6E713E54" w14:textId="77777777" w:rsidTr="00C85C3A">
        <w:tc>
          <w:tcPr>
            <w:tcW w:w="2470" w:type="dxa"/>
          </w:tcPr>
          <w:p w14:paraId="4025DCB8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8" w:type="dxa"/>
          </w:tcPr>
          <w:p w14:paraId="07915B8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MA_11_05_REC50</w:t>
            </w:r>
          </w:p>
        </w:tc>
      </w:tr>
      <w:tr w:rsidR="000B3FFD" w:rsidRPr="00F37BBE" w14:paraId="19EEF677" w14:textId="77777777" w:rsidTr="00C85C3A">
        <w:tc>
          <w:tcPr>
            <w:tcW w:w="2470" w:type="dxa"/>
          </w:tcPr>
          <w:p w14:paraId="09711920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358" w:type="dxa"/>
          </w:tcPr>
          <w:p w14:paraId="52DD96CC" w14:textId="77777777" w:rsidR="000B3FFD" w:rsidRPr="00F37BBE" w:rsidRDefault="000B3FFD" w:rsidP="008452F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Garamond" w:hAnsi="Garamond"/>
                <w:color w:val="000000"/>
                <w:sz w:val="20"/>
                <w:szCs w:val="20"/>
              </w:rPr>
              <w:t>El estudio de las integrales</w:t>
            </w:r>
          </w:p>
        </w:tc>
      </w:tr>
      <w:tr w:rsidR="000B3FFD" w:rsidRPr="00F37BBE" w14:paraId="5CAEF735" w14:textId="77777777" w:rsidTr="00C85C3A">
        <w:tc>
          <w:tcPr>
            <w:tcW w:w="2470" w:type="dxa"/>
          </w:tcPr>
          <w:p w14:paraId="7F71EB5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8" w:type="dxa"/>
          </w:tcPr>
          <w:p w14:paraId="505EB768" w14:textId="35FC4D80" w:rsidR="000B3FFD" w:rsidRPr="00F37BBE" w:rsidRDefault="000B3FFD" w:rsidP="008452F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Garamond" w:hAnsi="Garamond"/>
                <w:color w:val="000000"/>
                <w:sz w:val="20"/>
                <w:szCs w:val="20"/>
              </w:rPr>
              <w:t>Interactivo en el que se exponen distintas formas de comprender la integral</w:t>
            </w:r>
          </w:p>
        </w:tc>
      </w:tr>
    </w:tbl>
    <w:p w14:paraId="3F4E91B5" w14:textId="77777777" w:rsidR="000B3FFD" w:rsidRPr="00F37BBE" w:rsidRDefault="000B3FFD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438A458" w14:textId="2B35E7DD" w:rsidR="00D06787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b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b/>
          <w:sz w:val="20"/>
          <w:szCs w:val="20"/>
          <w:highlight w:val="yellow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0B3FFD" w:rsidRPr="00F37BBE">
        <w:rPr>
          <w:rFonts w:ascii="Arial" w:hAnsi="Arial" w:cs="Arial"/>
          <w:b/>
          <w:sz w:val="20"/>
          <w:szCs w:val="20"/>
        </w:rPr>
        <w:t>1.3 C</w:t>
      </w:r>
      <w:r w:rsidR="00667479" w:rsidRPr="00F37BBE">
        <w:rPr>
          <w:rFonts w:ascii="Arial" w:hAnsi="Arial" w:cs="Arial"/>
          <w:b/>
          <w:sz w:val="20"/>
          <w:szCs w:val="20"/>
        </w:rPr>
        <w:t>onsolidación</w:t>
      </w:r>
    </w:p>
    <w:p w14:paraId="4C05AAC5" w14:textId="77777777" w:rsidR="000B3FFD" w:rsidRPr="00F37BBE" w:rsidRDefault="000B3FFD" w:rsidP="00C85C3A">
      <w:pPr>
        <w:spacing w:before="40" w:after="80"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color w:val="333333"/>
          <w:sz w:val="20"/>
          <w:szCs w:val="20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0B3FFD" w:rsidRPr="00F37BBE" w14:paraId="79C5D67C" w14:textId="77777777" w:rsidTr="006336F4">
        <w:tc>
          <w:tcPr>
            <w:tcW w:w="9033" w:type="dxa"/>
            <w:gridSpan w:val="2"/>
            <w:shd w:val="clear" w:color="auto" w:fill="000000" w:themeFill="text1"/>
          </w:tcPr>
          <w:p w14:paraId="10752980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0B3FFD" w:rsidRPr="00F37BBE" w14:paraId="1D432854" w14:textId="77777777" w:rsidTr="006336F4">
        <w:tc>
          <w:tcPr>
            <w:tcW w:w="2518" w:type="dxa"/>
          </w:tcPr>
          <w:p w14:paraId="35C23BB9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7779F89A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MA_11_05_REC60</w:t>
            </w:r>
          </w:p>
        </w:tc>
      </w:tr>
      <w:tr w:rsidR="000B3FFD" w:rsidRPr="00F37BBE" w14:paraId="6618CE00" w14:textId="77777777" w:rsidTr="006336F4">
        <w:tc>
          <w:tcPr>
            <w:tcW w:w="2518" w:type="dxa"/>
          </w:tcPr>
          <w:p w14:paraId="346EE613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1D7D2C4A" w14:textId="77777777" w:rsidR="000B3FFD" w:rsidRPr="00F37BBE" w:rsidRDefault="000B3FFD" w:rsidP="008452FA">
            <w:pPr>
              <w:spacing w:before="40" w:after="8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Refuerza tu aprendizaje: La </w:t>
            </w:r>
            <w:proofErr w:type="spellStart"/>
            <w:r w:rsidRPr="00F37B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antiderivada</w:t>
            </w:r>
            <w:proofErr w:type="spellEnd"/>
          </w:p>
        </w:tc>
      </w:tr>
      <w:tr w:rsidR="000B3FFD" w:rsidRPr="00F37BBE" w14:paraId="4DDCF014" w14:textId="77777777" w:rsidTr="006336F4">
        <w:tc>
          <w:tcPr>
            <w:tcW w:w="2518" w:type="dxa"/>
          </w:tcPr>
          <w:p w14:paraId="60A3BBE7" w14:textId="77777777" w:rsidR="000B3FFD" w:rsidRPr="00F37BBE" w:rsidRDefault="000B3FFD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46C67F6" w14:textId="77777777" w:rsidR="000B3FFD" w:rsidRPr="00F37BBE" w:rsidRDefault="00667479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Actividades sobre las integrales</w:t>
            </w:r>
          </w:p>
        </w:tc>
      </w:tr>
    </w:tbl>
    <w:p w14:paraId="2FF31372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B3DD0A3" w14:textId="4E0CE43F" w:rsidR="00D06787" w:rsidRPr="00F37BBE" w:rsidRDefault="00596546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lastRenderedPageBreak/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AD6DA7" w:rsidRPr="00F37BBE">
        <w:rPr>
          <w:rFonts w:ascii="Arial" w:hAnsi="Arial" w:cs="Arial"/>
          <w:b/>
          <w:sz w:val="20"/>
          <w:szCs w:val="20"/>
        </w:rPr>
        <w:t>2</w:t>
      </w:r>
      <w:r w:rsidR="00D06787" w:rsidRPr="00F37BBE">
        <w:rPr>
          <w:rFonts w:ascii="Arial" w:hAnsi="Arial" w:cs="Arial"/>
          <w:b/>
          <w:sz w:val="20"/>
          <w:szCs w:val="20"/>
        </w:rPr>
        <w:t xml:space="preserve"> M</w:t>
      </w:r>
      <w:r w:rsidRPr="00F37BBE">
        <w:rPr>
          <w:rFonts w:ascii="Arial" w:hAnsi="Arial" w:cs="Arial"/>
          <w:b/>
          <w:sz w:val="20"/>
          <w:szCs w:val="20"/>
        </w:rPr>
        <w:t>étodos de integración</w:t>
      </w:r>
    </w:p>
    <w:p w14:paraId="2D79B6FC" w14:textId="5F9D325B" w:rsidR="00596546" w:rsidRPr="00F37BBE" w:rsidRDefault="00596546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ocasiones no es posible calcular la integral inmediata de una función. Por tal razón, es necesario aplicar otros métodos que permitan obtener una expresión equivalente que </w:t>
      </w:r>
      <w:r w:rsidR="00EE06DE">
        <w:rPr>
          <w:rFonts w:ascii="Arial" w:hAnsi="Arial" w:cs="Arial"/>
          <w:sz w:val="20"/>
          <w:szCs w:val="20"/>
        </w:rPr>
        <w:t>haga posible</w:t>
      </w:r>
      <w:r w:rsidR="00EE06DE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aplicar las propiedades de las integrales o alguna fórmula de integrales inmediatas. Los métodos que se estudiarán en esta sección se denominan la integración por sustitución y la integración por partes. </w:t>
      </w:r>
    </w:p>
    <w:p w14:paraId="316DBD1C" w14:textId="77777777" w:rsidR="00596546" w:rsidRPr="00F37BBE" w:rsidRDefault="00596546" w:rsidP="00C85C3A">
      <w:pPr>
        <w:autoSpaceDE w:val="0"/>
        <w:autoSpaceDN w:val="0"/>
        <w:adjustRightInd w:val="0"/>
        <w:spacing w:before="40" w:after="80" w:line="240" w:lineRule="auto"/>
        <w:rPr>
          <w:rFonts w:ascii="AGaramondPro-Regular" w:hAnsi="AGaramondPro-Regular" w:cs="AGaramondPro-Regular"/>
          <w:sz w:val="20"/>
          <w:szCs w:val="20"/>
        </w:rPr>
      </w:pPr>
    </w:p>
    <w:p w14:paraId="59FCB3A9" w14:textId="2CA1B55C" w:rsidR="00D06787" w:rsidRPr="00F37BBE" w:rsidRDefault="005965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D06787" w:rsidRPr="00F37BBE">
        <w:rPr>
          <w:rFonts w:ascii="Arial" w:hAnsi="Arial" w:cs="Arial"/>
          <w:b/>
          <w:sz w:val="20"/>
          <w:szCs w:val="20"/>
        </w:rPr>
        <w:t xml:space="preserve">2.1 </w:t>
      </w:r>
      <w:r w:rsidRPr="00F37BBE">
        <w:rPr>
          <w:rFonts w:ascii="Arial" w:hAnsi="Arial" w:cs="Arial"/>
          <w:b/>
          <w:sz w:val="20"/>
          <w:szCs w:val="20"/>
        </w:rPr>
        <w:t>La integración por sustitución</w:t>
      </w:r>
    </w:p>
    <w:p w14:paraId="4E854817" w14:textId="5FA83A5B" w:rsidR="00D06787" w:rsidRPr="00F37BBE" w:rsidRDefault="00D0678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integración por sustitución tiene su fundamento en la regla de la cadena pa</w:t>
      </w:r>
      <w:r w:rsidR="00FC1464" w:rsidRPr="00F37BBE">
        <w:rPr>
          <w:rFonts w:ascii="Arial" w:hAnsi="Arial" w:cs="Arial"/>
          <w:sz w:val="20"/>
          <w:szCs w:val="20"/>
        </w:rPr>
        <w:t xml:space="preserve">ra derivar funciones compuestas y consiste en realizar un cambio de variable en la función a la </w:t>
      </w:r>
      <w:r w:rsidR="002E1AE9" w:rsidRPr="00F37BBE">
        <w:rPr>
          <w:rFonts w:ascii="Arial" w:hAnsi="Arial" w:cs="Arial"/>
          <w:sz w:val="20"/>
          <w:szCs w:val="20"/>
        </w:rPr>
        <w:t>cual</w:t>
      </w:r>
      <w:r w:rsidR="00FC1464" w:rsidRPr="00F37BBE">
        <w:rPr>
          <w:rFonts w:ascii="Arial" w:hAnsi="Arial" w:cs="Arial"/>
          <w:sz w:val="20"/>
          <w:szCs w:val="20"/>
        </w:rPr>
        <w:t xml:space="preserve"> se le va a hallar la </w:t>
      </w:r>
      <w:r w:rsidR="00EE06DE" w:rsidRPr="00F37BBE">
        <w:rPr>
          <w:rFonts w:ascii="Arial" w:hAnsi="Arial" w:cs="Arial"/>
          <w:sz w:val="20"/>
          <w:szCs w:val="20"/>
        </w:rPr>
        <w:t>integra</w:t>
      </w:r>
      <w:r w:rsidR="00EE06DE">
        <w:rPr>
          <w:rFonts w:ascii="Arial" w:hAnsi="Arial" w:cs="Arial"/>
          <w:sz w:val="20"/>
          <w:szCs w:val="20"/>
        </w:rPr>
        <w:t>l</w:t>
      </w:r>
      <w:r w:rsidR="00EE06DE" w:rsidRPr="00F37BBE">
        <w:rPr>
          <w:rFonts w:ascii="Arial" w:hAnsi="Arial" w:cs="Arial"/>
          <w:sz w:val="20"/>
          <w:szCs w:val="20"/>
        </w:rPr>
        <w:t xml:space="preserve"> </w:t>
      </w:r>
      <w:r w:rsidR="00FC1464" w:rsidRPr="00F37BBE">
        <w:rPr>
          <w:rFonts w:ascii="Arial" w:hAnsi="Arial" w:cs="Arial"/>
          <w:sz w:val="20"/>
          <w:szCs w:val="20"/>
        </w:rPr>
        <w:t>para obtener una expresión que sea más fácil de integrar.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0B3FFD" w:rsidRPr="00F37BBE" w14:paraId="1FA27903" w14:textId="77777777" w:rsidTr="006336F4">
        <w:tc>
          <w:tcPr>
            <w:tcW w:w="8978" w:type="dxa"/>
            <w:gridSpan w:val="2"/>
            <w:shd w:val="clear" w:color="auto" w:fill="000000" w:themeFill="text1"/>
          </w:tcPr>
          <w:p w14:paraId="6A2B7132" w14:textId="77777777" w:rsidR="000B3FFD" w:rsidRPr="00F37BBE" w:rsidRDefault="000B3FFD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0B3FFD" w:rsidRPr="00F37BBE" w14:paraId="0FACA2C3" w14:textId="77777777" w:rsidTr="006336F4">
        <w:tc>
          <w:tcPr>
            <w:tcW w:w="2518" w:type="dxa"/>
          </w:tcPr>
          <w:p w14:paraId="37092682" w14:textId="77777777" w:rsidR="000B3FFD" w:rsidRPr="00F37BBE" w:rsidRDefault="000B3FFD" w:rsidP="00C85C3A">
            <w:pPr>
              <w:spacing w:before="40" w:after="80"/>
              <w:rPr>
                <w:rFonts w:ascii="Times" w:hAnsi="Times"/>
                <w:b/>
                <w:sz w:val="20"/>
                <w:szCs w:val="20"/>
              </w:rPr>
            </w:pPr>
            <w:r w:rsidRPr="00F37BBE">
              <w:rPr>
                <w:rFonts w:ascii="Times" w:hAnsi="Times"/>
                <w:b/>
                <w:sz w:val="20"/>
                <w:szCs w:val="20"/>
              </w:rPr>
              <w:t>Título</w:t>
            </w:r>
          </w:p>
        </w:tc>
        <w:tc>
          <w:tcPr>
            <w:tcW w:w="6460" w:type="dxa"/>
          </w:tcPr>
          <w:p w14:paraId="75170877" w14:textId="77777777" w:rsidR="000B3FFD" w:rsidRPr="00F37BBE" w:rsidRDefault="002F3141" w:rsidP="00C85C3A">
            <w:pPr>
              <w:spacing w:before="40" w:after="80"/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La integración por sustitución</w:t>
            </w:r>
          </w:p>
        </w:tc>
      </w:tr>
      <w:tr w:rsidR="000B3FFD" w:rsidRPr="00F37BBE" w14:paraId="169AEEC8" w14:textId="77777777" w:rsidTr="006336F4">
        <w:tc>
          <w:tcPr>
            <w:tcW w:w="2518" w:type="dxa"/>
          </w:tcPr>
          <w:p w14:paraId="6CECCB1C" w14:textId="77777777" w:rsidR="000B3FFD" w:rsidRPr="00F37BBE" w:rsidRDefault="000B3FFD" w:rsidP="00C85C3A">
            <w:pPr>
              <w:spacing w:before="40" w:after="80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Times" w:hAnsi="Times"/>
                <w:b/>
                <w:sz w:val="20"/>
                <w:szCs w:val="20"/>
              </w:rPr>
              <w:t>Contenido</w:t>
            </w:r>
          </w:p>
        </w:tc>
        <w:tc>
          <w:tcPr>
            <w:tcW w:w="6460" w:type="dxa"/>
          </w:tcPr>
          <w:p w14:paraId="5338DAD2" w14:textId="53D3A53A" w:rsidR="000B3FFD" w:rsidRPr="00F37BBE" w:rsidRDefault="00FC1464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son funciones derivables tales que 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y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2D7CB1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)) y 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F </w:t>
            </w:r>
            <w:r w:rsidR="000B3FFD" w:rsidRPr="00F37BBE">
              <w:rPr>
                <w:rFonts w:ascii="Arial" w:hAnsi="Arial" w:cs="Arial"/>
                <w:sz w:val="20"/>
                <w:szCs w:val="20"/>
              </w:rPr>
              <w:t>es una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0B3FFD" w:rsidRPr="00F37BBE">
              <w:rPr>
                <w:rFonts w:ascii="Arial" w:hAnsi="Arial" w:cs="Arial"/>
                <w:sz w:val="20"/>
                <w:szCs w:val="20"/>
              </w:rPr>
              <w:t>antiderivada</w:t>
            </w:r>
            <w:proofErr w:type="spellEnd"/>
            <w:r w:rsidR="000B3FFD" w:rsidRPr="00F37B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3FFD" w:rsidRPr="00F37BBE">
              <w:rPr>
                <w:rFonts w:ascii="Arial" w:hAnsi="Arial" w:cs="Arial"/>
                <w:i/>
                <w:sz w:val="20"/>
                <w:szCs w:val="20"/>
              </w:rPr>
              <w:t xml:space="preserve">de f, </w:t>
            </w:r>
            <w:r w:rsidR="000B3FFD" w:rsidRPr="002D7CB1">
              <w:rPr>
                <w:rFonts w:ascii="Arial" w:hAnsi="Arial" w:cs="Arial"/>
                <w:sz w:val="20"/>
                <w:szCs w:val="20"/>
              </w:rPr>
              <w:t>entonces</w:t>
            </w:r>
            <w:r w:rsidR="00EE06DE">
              <w:rPr>
                <w:rFonts w:ascii="Arial" w:hAnsi="Arial" w:cs="Arial"/>
                <w:sz w:val="20"/>
                <w:szCs w:val="20"/>
              </w:rPr>
              <w:t>:</w:t>
            </w:r>
            <w:r w:rsidR="000B3FFD" w:rsidRPr="00F37B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72F88A0" w14:textId="155889D7" w:rsidR="000B3FFD" w:rsidRPr="002D7CB1" w:rsidRDefault="000B3FFD" w:rsidP="00C85C3A">
            <w:pPr>
              <w:spacing w:before="40" w:after="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>ʃ</w:t>
            </w:r>
            <w:r w:rsidR="00FC1464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f</w:t>
            </w:r>
            <w:r w:rsidR="00FC1464" w:rsidRPr="002D7CB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FC1464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>g</w:t>
            </w:r>
            <w:r w:rsidR="00FC1464" w:rsidRPr="002D7CB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FC1464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>x</w:t>
            </w:r>
            <w:r w:rsidR="00FC1464" w:rsidRPr="002D7CB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D7CB1">
              <w:rPr>
                <w:rFonts w:ascii="Arial" w:hAnsi="Arial" w:cs="Arial"/>
                <w:i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>g’</w:t>
            </w:r>
            <w:r w:rsidR="00EE06DE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2D7CB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>x</w:t>
            </w:r>
            <w:r w:rsidRPr="002D7CB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5C2EE0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dx =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 xml:space="preserve"> +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 xml:space="preserve"> +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</m:t>
              </m:r>
            </m:oMath>
            <w:r w:rsidR="00CA72D5" w:rsidRPr="002D7CB1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</w:t>
            </w:r>
            <w:r w:rsidR="00CA72D5" w:rsidRPr="002D7CB1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FQ_MA_11_05_0</w:t>
            </w:r>
            <w:r w:rsidR="00E93FDD" w:rsidRPr="002D7CB1">
              <w:rPr>
                <w:rFonts w:ascii="Arial" w:hAnsi="Arial" w:cs="Arial"/>
                <w:sz w:val="20"/>
                <w:szCs w:val="20"/>
                <w:highlight w:val="cyan"/>
                <w:lang w:val="en-US"/>
              </w:rPr>
              <w:t>70</w:t>
            </w:r>
          </w:p>
          <w:p w14:paraId="05992FE8" w14:textId="7D3B4792" w:rsidR="000B3FFD" w:rsidRPr="00F37BBE" w:rsidRDefault="00FC146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Si se considera que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u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>)</w:t>
            </w:r>
            <w:r w:rsidR="00EE06DE">
              <w:rPr>
                <w:rFonts w:ascii="Arial" w:hAnsi="Arial" w:cs="Arial"/>
                <w:sz w:val="20"/>
                <w:szCs w:val="20"/>
              </w:rPr>
              <w:t>,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entonces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du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Pr="00F37BBE">
              <w:rPr>
                <w:rFonts w:ascii="Arial" w:hAnsi="Arial" w:cs="Arial"/>
                <w:sz w:val="20"/>
                <w:szCs w:val="20"/>
              </w:rPr>
              <w:t>’</w:t>
            </w:r>
            <w:r w:rsidR="00EE06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7BBE">
              <w:rPr>
                <w:rFonts w:ascii="Arial" w:hAnsi="Arial" w:cs="Arial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>dx</w:t>
            </w:r>
            <w:r w:rsidR="005C2EE0">
              <w:rPr>
                <w:rFonts w:ascii="Arial" w:hAnsi="Arial" w:cs="Arial"/>
                <w:sz w:val="20"/>
                <w:szCs w:val="20"/>
              </w:rPr>
              <w:t>,</w:t>
            </w:r>
            <w:r w:rsidRPr="00F37BB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37BBE">
              <w:rPr>
                <w:rFonts w:ascii="Arial" w:hAnsi="Arial" w:cs="Arial"/>
                <w:sz w:val="20"/>
                <w:szCs w:val="20"/>
              </w:rPr>
              <w:t>entonces</w:t>
            </w:r>
            <w:r w:rsidR="005C2EE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0CF7939" w14:textId="6635B2D6" w:rsidR="00FC1464" w:rsidRPr="00F37BBE" w:rsidRDefault="002D7CB1" w:rsidP="00C85C3A">
            <w:pPr>
              <w:spacing w:before="40" w:after="80"/>
              <w:rPr>
                <w:rFonts w:ascii="Times" w:hAnsi="Times"/>
                <w:sz w:val="20"/>
                <w:szCs w:val="2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g’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+C</m:t>
                    </m:r>
                  </m:e>
                </m:nary>
              </m:oMath>
            </m:oMathPara>
          </w:p>
          <w:p w14:paraId="126A646A" w14:textId="77777777" w:rsidR="00CA72D5" w:rsidRPr="00F37BBE" w:rsidRDefault="00CA72D5" w:rsidP="00C85C3A">
            <w:pPr>
              <w:spacing w:before="40" w:after="80"/>
              <w:jc w:val="center"/>
              <w:rPr>
                <w:rFonts w:ascii="Times" w:hAnsi="Times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  <w:highlight w:val="cyan"/>
              </w:rPr>
              <w:t>FQ_MA_11_05_0</w:t>
            </w:r>
            <w:r w:rsidR="00E93FDD" w:rsidRPr="00F37BBE">
              <w:rPr>
                <w:rFonts w:ascii="Arial" w:hAnsi="Arial" w:cs="Arial"/>
                <w:sz w:val="20"/>
                <w:szCs w:val="20"/>
                <w:highlight w:val="cyan"/>
              </w:rPr>
              <w:t>71</w:t>
            </w:r>
          </w:p>
        </w:tc>
      </w:tr>
    </w:tbl>
    <w:p w14:paraId="50C731F1" w14:textId="77777777" w:rsidR="00C10F7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4D3C8BD" w14:textId="77777777" w:rsidR="002F3141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1</w:t>
      </w:r>
    </w:p>
    <w:p w14:paraId="4BC8BA80" w14:textId="77777777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Eval</w:t>
      </w:r>
      <w:r w:rsidR="002F3141" w:rsidRPr="00F37BBE">
        <w:rPr>
          <w:rFonts w:ascii="Arial" w:hAnsi="Arial" w:cs="Arial"/>
          <w:sz w:val="20"/>
          <w:szCs w:val="20"/>
        </w:rPr>
        <w:t>uar la siguiente integral.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6EA7910C" w14:textId="77777777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="002F3141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="002F3141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>(4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+ 3) </w:t>
      </w:r>
      <w:r w:rsidRPr="00F37BBE">
        <w:rPr>
          <w:rFonts w:ascii="Arial" w:hAnsi="Arial" w:cs="Arial"/>
          <w:i/>
          <w:sz w:val="20"/>
          <w:szCs w:val="20"/>
        </w:rPr>
        <w:t>dx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FQ_MA_11_05_072</w:t>
      </w:r>
    </w:p>
    <w:p w14:paraId="2D745D51" w14:textId="351A986E" w:rsidR="002F3141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</w:rPr>
        <w:t>g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= 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Pr="00F37BBE">
        <w:rPr>
          <w:rFonts w:ascii="Arial" w:hAnsi="Arial" w:cs="Arial"/>
          <w:sz w:val="20"/>
          <w:szCs w:val="20"/>
        </w:rPr>
        <w:t xml:space="preserve"> + 3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; entonces </w:t>
      </w:r>
      <w:r w:rsidRPr="00F37BBE">
        <w:rPr>
          <w:rFonts w:ascii="Arial" w:hAnsi="Arial" w:cs="Arial"/>
          <w:i/>
          <w:sz w:val="20"/>
          <w:szCs w:val="20"/>
        </w:rPr>
        <w:t>g´</w:t>
      </w:r>
      <w:r w:rsidR="00EE06D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(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 = 4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+ 3. </w:t>
      </w:r>
    </w:p>
    <w:p w14:paraId="642CABE3" w14:textId="585681E3" w:rsidR="00997C46" w:rsidRPr="00F37BBE" w:rsidRDefault="00997C4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Así, por la regla </w:t>
      </w:r>
      <w:r w:rsidR="002F3141" w:rsidRPr="00F37BBE">
        <w:rPr>
          <w:rFonts w:ascii="Arial" w:hAnsi="Arial" w:cs="Arial"/>
          <w:sz w:val="20"/>
          <w:szCs w:val="20"/>
        </w:rPr>
        <w:t>anterior</w:t>
      </w:r>
      <w:r w:rsidR="00EE06DE">
        <w:rPr>
          <w:rFonts w:ascii="Arial" w:hAnsi="Arial" w:cs="Arial"/>
          <w:sz w:val="20"/>
          <w:szCs w:val="20"/>
        </w:rPr>
        <w:t>,</w:t>
      </w:r>
      <w:r w:rsidR="002F3141" w:rsidRPr="00F37BBE">
        <w:rPr>
          <w:rFonts w:ascii="Arial" w:hAnsi="Arial" w:cs="Arial"/>
          <w:sz w:val="20"/>
          <w:szCs w:val="20"/>
        </w:rPr>
        <w:t xml:space="preserve"> se obtiene:</w:t>
      </w:r>
    </w:p>
    <w:p w14:paraId="20CB1DE6" w14:textId="2C7239AB" w:rsidR="002F3141" w:rsidRPr="00F37BBE" w:rsidRDefault="002D7CB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+3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(4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+ 3)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+C</m:t>
            </m:r>
          </m:e>
        </m:nary>
      </m:oMath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FQ_MA_11_05_073</w:t>
      </w:r>
    </w:p>
    <w:p w14:paraId="2B46D2C1" w14:textId="059E4A30" w:rsidR="00E00E3B" w:rsidRPr="00F37BBE" w:rsidRDefault="002D7CB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+3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vertAlign w:val="superscript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(4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+ 3)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</m:nary>
      </m:oMath>
      <w:r w:rsidR="00E00E3B" w:rsidRPr="00F37BBE">
        <w:rPr>
          <w:rFonts w:ascii="Arial" w:hAnsi="Arial" w:cs="Arial"/>
          <w:sz w:val="20"/>
          <w:szCs w:val="20"/>
        </w:rPr>
        <w:t xml:space="preserve"> </w:t>
      </w:r>
      <w:r w:rsidR="002F3141" w:rsidRPr="00F37BBE">
        <w:rPr>
          <w:rFonts w:ascii="Arial" w:hAnsi="Arial" w:cs="Arial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="002F3141" w:rsidRPr="00F37BBE">
        <w:rPr>
          <w:rFonts w:ascii="Arial" w:hAnsi="Arial" w:cs="Arial"/>
          <w:sz w:val="20"/>
          <w:szCs w:val="20"/>
        </w:rPr>
        <w:t>(</w:t>
      </w:r>
      <w:r w:rsidR="002F3141" w:rsidRPr="002D7CB1">
        <w:rPr>
          <w:rFonts w:ascii="Arial" w:hAnsi="Arial" w:cs="Arial"/>
          <w:i/>
          <w:sz w:val="20"/>
          <w:szCs w:val="20"/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E00E3B" w:rsidRPr="00F37BBE">
        <w:rPr>
          <w:rFonts w:ascii="Arial" w:hAnsi="Arial" w:cs="Arial"/>
          <w:sz w:val="20"/>
          <w:szCs w:val="20"/>
        </w:rPr>
        <w:t xml:space="preserve"> + 3</w:t>
      </w:r>
      <w:r w:rsidR="00E00E3B" w:rsidRPr="00F37BBE">
        <w:rPr>
          <w:rFonts w:ascii="Arial" w:hAnsi="Arial" w:cs="Arial"/>
          <w:i/>
          <w:sz w:val="20"/>
          <w:szCs w:val="20"/>
        </w:rPr>
        <w:t>x</w:t>
      </w:r>
      <w:r w:rsidR="002F3141" w:rsidRPr="00F37BBE">
        <w:rPr>
          <w:rFonts w:ascii="Arial" w:hAnsi="Arial" w:cs="Arial"/>
          <w:sz w:val="20"/>
          <w:szCs w:val="20"/>
        </w:rPr>
        <w:t>)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E00E3B" w:rsidRPr="00F37BBE">
        <w:rPr>
          <w:rFonts w:ascii="Arial" w:hAnsi="Arial" w:cs="Arial"/>
          <w:sz w:val="20"/>
          <w:szCs w:val="20"/>
        </w:rPr>
        <w:t xml:space="preserve"> + </w:t>
      </w:r>
      <w:r w:rsidR="00E00E3B" w:rsidRPr="00F37BBE">
        <w:rPr>
          <w:rFonts w:ascii="Arial" w:hAnsi="Arial" w:cs="Arial"/>
          <w:i/>
          <w:sz w:val="20"/>
          <w:szCs w:val="20"/>
        </w:rPr>
        <w:t>C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FQ_MA_11_05_074</w:t>
      </w:r>
    </w:p>
    <w:p w14:paraId="570FF38E" w14:textId="77777777" w:rsidR="002F3141" w:rsidRPr="00F37BBE" w:rsidRDefault="00E00E3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2</w:t>
      </w:r>
    </w:p>
    <w:p w14:paraId="19FF6654" w14:textId="77777777" w:rsidR="00E00E3B" w:rsidRPr="00F37BBE" w:rsidRDefault="002F31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Hallar la </w:t>
      </w:r>
      <w:r w:rsidR="00C12626" w:rsidRPr="00F37BBE">
        <w:rPr>
          <w:rFonts w:ascii="Arial" w:hAnsi="Arial" w:cs="Arial"/>
          <w:sz w:val="20"/>
          <w:szCs w:val="20"/>
        </w:rPr>
        <w:t xml:space="preserve">siguiente </w:t>
      </w:r>
      <w:r w:rsidRPr="00F37BBE">
        <w:rPr>
          <w:rFonts w:ascii="Arial" w:hAnsi="Arial" w:cs="Arial"/>
          <w:sz w:val="20"/>
          <w:szCs w:val="20"/>
        </w:rPr>
        <w:t>integral empleando el método de sustitución.</w:t>
      </w:r>
    </w:p>
    <w:p w14:paraId="760572E3" w14:textId="77777777" w:rsidR="00E00E3B" w:rsidRPr="00F37BBE" w:rsidRDefault="00756038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</w:t>
      </w:r>
      <w:r w:rsidR="00C12626" w:rsidRPr="00F37BBE">
        <w:rPr>
          <w:rFonts w:ascii="Arial" w:hAnsi="Arial" w:cs="Arial"/>
          <w:sz w:val="20"/>
          <w:szCs w:val="20"/>
        </w:rPr>
        <w:t>(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E00E3B" w:rsidRPr="00F37BBE">
        <w:rPr>
          <w:rFonts w:ascii="Arial" w:hAnsi="Arial" w:cs="Arial"/>
          <w:sz w:val="20"/>
          <w:szCs w:val="20"/>
        </w:rPr>
        <w:t xml:space="preserve"> + 6</w:t>
      </w:r>
      <w:r w:rsidR="00E00E3B" w:rsidRPr="002D7CB1">
        <w:rPr>
          <w:rFonts w:ascii="Arial" w:hAnsi="Arial" w:cs="Arial"/>
          <w:i/>
          <w:sz w:val="20"/>
          <w:szCs w:val="20"/>
        </w:rPr>
        <w:t>x</w:t>
      </w:r>
      <w:r w:rsidR="00E00E3B" w:rsidRPr="00F37BBE">
        <w:rPr>
          <w:rFonts w:ascii="Arial" w:hAnsi="Arial" w:cs="Arial"/>
          <w:sz w:val="20"/>
          <w:szCs w:val="20"/>
        </w:rPr>
        <w:t>)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C12626" w:rsidRPr="00F37BBE">
        <w:rPr>
          <w:rFonts w:ascii="Arial" w:hAnsi="Arial" w:cs="Arial"/>
          <w:sz w:val="20"/>
          <w:szCs w:val="20"/>
        </w:rPr>
        <w:t>(6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="00E00E3B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E00E3B" w:rsidRPr="00F37BBE">
        <w:rPr>
          <w:rFonts w:ascii="Arial" w:hAnsi="Arial" w:cs="Arial"/>
          <w:sz w:val="20"/>
          <w:szCs w:val="20"/>
        </w:rPr>
        <w:t xml:space="preserve"> + 12) </w:t>
      </w:r>
      <w:r w:rsidR="00E00E3B" w:rsidRPr="00F37BBE">
        <w:rPr>
          <w:rFonts w:ascii="Arial" w:hAnsi="Arial" w:cs="Arial"/>
          <w:i/>
          <w:sz w:val="20"/>
          <w:szCs w:val="20"/>
        </w:rPr>
        <w:t>dx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FQ_MA_11_05_075</w:t>
      </w:r>
    </w:p>
    <w:p w14:paraId="4A156E84" w14:textId="5100D0E0" w:rsidR="000E2141" w:rsidRPr="00F37BBE" w:rsidRDefault="00E00E3B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Sea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i/>
          <w:sz w:val="20"/>
          <w:szCs w:val="20"/>
        </w:rPr>
        <w:t xml:space="preserve">u </w:t>
      </w:r>
      <w:r w:rsidR="00C12626" w:rsidRPr="00F37BBE">
        <w:rPr>
          <w:rFonts w:ascii="Arial" w:hAnsi="Arial" w:cs="Arial"/>
          <w:sz w:val="20"/>
          <w:szCs w:val="20"/>
        </w:rPr>
        <w:t xml:space="preserve">= 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756038" w:rsidRPr="00F37BBE">
        <w:rPr>
          <w:rFonts w:ascii="Arial" w:hAnsi="Arial" w:cs="Arial"/>
          <w:sz w:val="20"/>
          <w:szCs w:val="20"/>
        </w:rPr>
        <w:t xml:space="preserve"> + 6</w:t>
      </w:r>
      <w:r w:rsidR="00756038" w:rsidRPr="002D7CB1">
        <w:rPr>
          <w:rFonts w:ascii="Arial" w:hAnsi="Arial" w:cs="Arial"/>
          <w:i/>
          <w:sz w:val="20"/>
          <w:szCs w:val="20"/>
        </w:rPr>
        <w:t>x</w:t>
      </w:r>
      <w:r w:rsidR="00756038" w:rsidRPr="00F37BBE">
        <w:rPr>
          <w:rFonts w:ascii="Arial" w:hAnsi="Arial" w:cs="Arial"/>
          <w:sz w:val="20"/>
          <w:szCs w:val="20"/>
        </w:rPr>
        <w:t xml:space="preserve">; entonces </w:t>
      </w:r>
      <w:r w:rsidR="00756038" w:rsidRPr="00F37BBE">
        <w:rPr>
          <w:rFonts w:ascii="Arial" w:hAnsi="Arial" w:cs="Arial"/>
          <w:i/>
          <w:sz w:val="20"/>
          <w:szCs w:val="20"/>
        </w:rPr>
        <w:t>du</w:t>
      </w:r>
      <w:r w:rsidR="00756038" w:rsidRPr="00F37BBE">
        <w:rPr>
          <w:rFonts w:ascii="Arial" w:hAnsi="Arial" w:cs="Arial"/>
          <w:sz w:val="20"/>
          <w:szCs w:val="20"/>
        </w:rPr>
        <w:t xml:space="preserve"> = (3</w:t>
      </w:r>
      <w:r w:rsidR="00756038" w:rsidRPr="002D7CB1">
        <w:rPr>
          <w:rFonts w:ascii="Arial" w:hAnsi="Arial" w:cs="Arial"/>
          <w:i/>
          <w:sz w:val="20"/>
          <w:szCs w:val="20"/>
        </w:rPr>
        <w:t>x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756038" w:rsidRPr="00F37BBE">
        <w:rPr>
          <w:rFonts w:ascii="Arial" w:hAnsi="Arial" w:cs="Arial"/>
          <w:sz w:val="20"/>
          <w:szCs w:val="20"/>
        </w:rPr>
        <w:t xml:space="preserve"> +</w:t>
      </w:r>
      <w:r w:rsidR="00C12626"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sz w:val="20"/>
          <w:szCs w:val="20"/>
        </w:rPr>
        <w:t xml:space="preserve">6) </w:t>
      </w:r>
      <w:r w:rsidR="00E93FDD" w:rsidRPr="00F37BBE">
        <w:rPr>
          <w:rFonts w:ascii="Arial" w:hAnsi="Arial" w:cs="Arial"/>
          <w:i/>
          <w:sz w:val="20"/>
          <w:szCs w:val="20"/>
        </w:rPr>
        <w:t xml:space="preserve">dx 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</w:p>
    <w:p w14:paraId="333DA821" w14:textId="4588164D" w:rsidR="00756038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Pero, (6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="0015366C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15366C" w:rsidRPr="00F37BBE">
        <w:rPr>
          <w:rFonts w:ascii="Arial" w:hAnsi="Arial" w:cs="Arial"/>
          <w:sz w:val="20"/>
          <w:szCs w:val="20"/>
        </w:rPr>
        <w:t xml:space="preserve"> + 12)</w:t>
      </w:r>
      <w:r w:rsidRPr="00F37BBE">
        <w:rPr>
          <w:rFonts w:ascii="Arial" w:hAnsi="Arial" w:cs="Arial"/>
          <w:sz w:val="20"/>
          <w:szCs w:val="20"/>
        </w:rPr>
        <w:t xml:space="preserve"> = 2(3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6)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sz w:val="20"/>
          <w:szCs w:val="20"/>
        </w:rPr>
        <w:t>= 2</w:t>
      </w:r>
      <w:r w:rsidR="00906092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i/>
          <w:sz w:val="20"/>
          <w:szCs w:val="20"/>
        </w:rPr>
        <w:t>du,</w:t>
      </w:r>
      <w:r w:rsidR="00756038" w:rsidRPr="00F37BBE">
        <w:rPr>
          <w:rFonts w:ascii="Arial" w:hAnsi="Arial" w:cs="Arial"/>
          <w:sz w:val="20"/>
          <w:szCs w:val="20"/>
        </w:rPr>
        <w:t xml:space="preserve"> y en consecuencia</w:t>
      </w:r>
      <w:r w:rsidR="00906092">
        <w:rPr>
          <w:rFonts w:ascii="Arial" w:hAnsi="Arial" w:cs="Arial"/>
          <w:sz w:val="20"/>
          <w:szCs w:val="20"/>
        </w:rPr>
        <w:t>:</w:t>
      </w:r>
    </w:p>
    <w:p w14:paraId="5F67BC39" w14:textId="77777777" w:rsidR="00756038" w:rsidRPr="00F37BBE" w:rsidRDefault="00756038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C12626" w:rsidRPr="00F37BBE">
        <w:rPr>
          <w:rFonts w:ascii="Arial" w:hAnsi="Arial" w:cs="Arial"/>
          <w:sz w:val="20"/>
          <w:szCs w:val="20"/>
        </w:rPr>
        <w:t xml:space="preserve"> + 6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="00C12626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C12626" w:rsidRPr="00F37BBE">
        <w:rPr>
          <w:rFonts w:ascii="Arial" w:hAnsi="Arial" w:cs="Arial"/>
          <w:sz w:val="20"/>
          <w:szCs w:val="20"/>
        </w:rPr>
        <w:t>(6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+ 12) </w:t>
      </w:r>
      <w:r w:rsidRPr="002D7CB1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ʃ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="00E93FDD" w:rsidRPr="00F37BBE">
        <w:rPr>
          <w:rFonts w:ascii="Arial" w:hAnsi="Arial" w:cs="Arial"/>
          <w:i/>
          <w:sz w:val="20"/>
          <w:szCs w:val="20"/>
        </w:rPr>
        <w:t xml:space="preserve"> 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  <w:t xml:space="preserve"> </w:t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29ACC66D" w14:textId="77777777" w:rsidR="00756038" w:rsidRPr="00F37BBE" w:rsidRDefault="00C12626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sz w:val="20"/>
          <w:szCs w:val="20"/>
        </w:rPr>
        <w:t xml:space="preserve">= 2 ʃ </w:t>
      </w:r>
      <w:r w:rsidR="00756038" w:rsidRPr="00F37BBE">
        <w:rPr>
          <w:rFonts w:ascii="Arial" w:hAnsi="Arial" w:cs="Arial"/>
          <w:i/>
          <w:sz w:val="20"/>
          <w:szCs w:val="20"/>
        </w:rPr>
        <w:t>u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="00756038" w:rsidRPr="00F37BBE">
        <w:rPr>
          <w:rFonts w:ascii="Arial" w:hAnsi="Arial" w:cs="Arial"/>
          <w:sz w:val="20"/>
          <w:szCs w:val="20"/>
        </w:rPr>
        <w:t xml:space="preserve"> </w:t>
      </w:r>
      <w:r w:rsidR="00756038" w:rsidRPr="00F37BBE">
        <w:rPr>
          <w:rFonts w:ascii="Arial" w:hAnsi="Arial" w:cs="Arial"/>
          <w:i/>
          <w:sz w:val="20"/>
          <w:szCs w:val="20"/>
        </w:rPr>
        <w:t>du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644516C4" w14:textId="77777777" w:rsidR="00756038" w:rsidRPr="00F37BBE" w:rsidRDefault="00756038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</w:p>
    <w:p w14:paraId="49874EDE" w14:textId="77777777" w:rsidR="00756038" w:rsidRPr="00F37BBE" w:rsidRDefault="00C12626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2 </w:t>
      </w:r>
      <w:r w:rsidRPr="00F37BBE">
        <w:rPr>
          <w:rFonts w:ascii="Arial" w:hAnsi="Arial" w:cs="Arial"/>
          <w:i/>
          <w:sz w:val="20"/>
          <w:szCs w:val="20"/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= 2[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Pr="002D7CB1">
        <w:rPr>
          <w:rFonts w:ascii="Arial" w:hAnsi="Arial" w:cs="Arial"/>
          <w:i/>
          <w:sz w:val="20"/>
          <w:szCs w:val="20"/>
        </w:rPr>
        <w:t>u</w:t>
      </w:r>
      <w:r w:rsidR="00756038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756038" w:rsidRPr="00F37BBE">
        <w:rPr>
          <w:rFonts w:ascii="Arial" w:hAnsi="Arial" w:cs="Arial"/>
          <w:sz w:val="20"/>
          <w:szCs w:val="20"/>
        </w:rPr>
        <w:t xml:space="preserve"> + </w:t>
      </w:r>
      <w:r w:rsidR="00756038" w:rsidRPr="00F37BBE">
        <w:rPr>
          <w:rFonts w:ascii="Arial" w:hAnsi="Arial" w:cs="Arial"/>
          <w:i/>
          <w:sz w:val="20"/>
          <w:szCs w:val="20"/>
        </w:rPr>
        <w:t>C</w:t>
      </w:r>
      <w:r w:rsidR="00756038" w:rsidRPr="00F37BBE">
        <w:rPr>
          <w:rFonts w:ascii="Arial" w:hAnsi="Arial" w:cs="Arial"/>
          <w:sz w:val="20"/>
          <w:szCs w:val="20"/>
        </w:rPr>
        <w:t>]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FQ_MA_11_05_07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66E9898A" w14:textId="4F6444B4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 se puede afirmar que</w:t>
      </w:r>
      <w:r w:rsidR="00906092">
        <w:rPr>
          <w:rFonts w:ascii="Arial" w:hAnsi="Arial" w:cs="Arial"/>
          <w:sz w:val="20"/>
          <w:szCs w:val="20"/>
        </w:rPr>
        <w:t>: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284E6CBE" w14:textId="77777777" w:rsidR="000E2141" w:rsidRPr="00F37BBE" w:rsidRDefault="00C1262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(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 + 6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  <w:vertAlign w:val="superscript"/>
        </w:rPr>
        <w:t>5</w:t>
      </w:r>
      <w:r w:rsidRPr="00F37BBE">
        <w:rPr>
          <w:rFonts w:ascii="Arial" w:hAnsi="Arial" w:cs="Arial"/>
          <w:sz w:val="20"/>
          <w:szCs w:val="20"/>
        </w:rPr>
        <w:t>(6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+ 12) </w:t>
      </w:r>
      <w:r w:rsidRPr="002D7CB1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="000E2141" w:rsidRPr="00F37BBE">
        <w:rPr>
          <w:rFonts w:ascii="Arial" w:hAnsi="Arial" w:cs="Arial"/>
          <w:sz w:val="20"/>
          <w:szCs w:val="20"/>
        </w:rPr>
        <w:t>= 2[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6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(</w:t>
      </w:r>
      <w:r w:rsidR="000E2141" w:rsidRPr="002D7CB1">
        <w:rPr>
          <w:rFonts w:ascii="Arial" w:hAnsi="Arial" w:cs="Arial"/>
          <w:i/>
          <w:sz w:val="20"/>
          <w:szCs w:val="20"/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0E2141" w:rsidRPr="00F37BBE">
        <w:rPr>
          <w:rFonts w:ascii="Arial" w:hAnsi="Arial" w:cs="Arial"/>
          <w:sz w:val="20"/>
          <w:szCs w:val="20"/>
        </w:rPr>
        <w:t xml:space="preserve"> + 6</w:t>
      </w:r>
      <w:r w:rsidR="000E2141" w:rsidRPr="002D7CB1">
        <w:rPr>
          <w:rFonts w:ascii="Arial" w:hAnsi="Arial" w:cs="Arial"/>
          <w:i/>
          <w:sz w:val="20"/>
          <w:szCs w:val="20"/>
        </w:rPr>
        <w:t>x</w:t>
      </w:r>
      <w:r w:rsidR="000E2141" w:rsidRPr="00F37BBE">
        <w:rPr>
          <w:rFonts w:ascii="Arial" w:hAnsi="Arial" w:cs="Arial"/>
          <w:sz w:val="20"/>
          <w:szCs w:val="20"/>
        </w:rPr>
        <w:t>)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6</w:t>
      </w:r>
      <w:r w:rsidR="000E2141" w:rsidRPr="00F37BBE">
        <w:rPr>
          <w:rFonts w:ascii="Arial" w:hAnsi="Arial" w:cs="Arial"/>
          <w:sz w:val="20"/>
          <w:szCs w:val="20"/>
        </w:rPr>
        <w:t xml:space="preserve"> + C]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79</w:t>
      </w:r>
    </w:p>
    <w:p w14:paraId="63AE874B" w14:textId="77777777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3</w:t>
      </w:r>
    </w:p>
    <w:p w14:paraId="39893305" w14:textId="10CC73F3" w:rsidR="00C12626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r w:rsidR="00B62CEF">
        <w:rPr>
          <w:rFonts w:ascii="Arial" w:hAnsi="Arial" w:cs="Arial"/>
          <w:sz w:val="20"/>
          <w:szCs w:val="20"/>
        </w:rPr>
        <w:t>.</w:t>
      </w:r>
    </w:p>
    <w:p w14:paraId="5F771A6F" w14:textId="77777777" w:rsidR="0015366C" w:rsidRPr="00F37BBE" w:rsidRDefault="0015366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12626"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2D7CB1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 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773E096F" w14:textId="0E88DAF1" w:rsidR="0015366C" w:rsidRPr="00F37BBE" w:rsidRDefault="0015366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lastRenderedPageBreak/>
        <w:t>Sea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(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+ 4); entonces </w:t>
      </w:r>
      <w:r w:rsidRPr="00F37BBE">
        <w:rPr>
          <w:rFonts w:ascii="Arial" w:hAnsi="Arial" w:cs="Arial"/>
          <w:i/>
          <w:sz w:val="20"/>
          <w:szCs w:val="20"/>
        </w:rPr>
        <w:t xml:space="preserve">du </w:t>
      </w:r>
      <w:r w:rsidRPr="00F37BBE">
        <w:rPr>
          <w:rFonts w:ascii="Arial" w:hAnsi="Arial" w:cs="Arial"/>
          <w:sz w:val="20"/>
          <w:szCs w:val="20"/>
        </w:rPr>
        <w:t>= 2</w:t>
      </w:r>
      <w:r w:rsidRPr="002D7CB1">
        <w:rPr>
          <w:rFonts w:ascii="Arial" w:hAnsi="Arial" w:cs="Arial"/>
          <w:i/>
          <w:sz w:val="20"/>
          <w:szCs w:val="20"/>
        </w:rPr>
        <w:t>x dx</w:t>
      </w:r>
      <w:r w:rsidR="000E2141" w:rsidRPr="00F37BBE">
        <w:rPr>
          <w:rFonts w:ascii="Arial" w:hAnsi="Arial" w:cs="Arial"/>
          <w:sz w:val="20"/>
          <w:szCs w:val="20"/>
        </w:rPr>
        <w:t>, por tanto</w:t>
      </w:r>
      <w:r w:rsidR="005C2EE0">
        <w:rPr>
          <w:rFonts w:ascii="Arial" w:hAnsi="Arial" w:cs="Arial"/>
          <w:sz w:val="20"/>
          <w:szCs w:val="20"/>
        </w:rPr>
        <w:t>:</w:t>
      </w:r>
    </w:p>
    <w:p w14:paraId="21FCE3DB" w14:textId="334402BA" w:rsidR="000E2141" w:rsidRPr="00F37BBE" w:rsidRDefault="000E214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="00C12626" w:rsidRPr="00F37BBE">
        <w:rPr>
          <w:rFonts w:ascii="Arial" w:hAnsi="Arial" w:cs="Arial"/>
          <w:sz w:val="20"/>
          <w:szCs w:val="20"/>
        </w:rPr>
        <w:t xml:space="preserve"> (</w:t>
      </w:r>
      <w:r w:rsidR="00C12626"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C12626"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2D7CB1">
        <w:rPr>
          <w:rFonts w:ascii="Arial" w:hAnsi="Arial" w:cs="Arial"/>
          <w:i/>
          <w:sz w:val="20"/>
          <w:szCs w:val="20"/>
        </w:rPr>
        <w:t>dx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= ʃ </w:t>
      </w:r>
      <w:r w:rsidRPr="002D7CB1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Pr="002D7CB1">
        <w:rPr>
          <w:rFonts w:ascii="Arial" w:hAnsi="Arial" w:cs="Arial"/>
          <w:i/>
          <w:sz w:val="20"/>
          <w:szCs w:val="20"/>
        </w:rPr>
        <w:t>du</w:t>
      </w:r>
      <w:r w:rsidRPr="00F37BBE">
        <w:rPr>
          <w:rFonts w:ascii="Arial" w:hAnsi="Arial" w:cs="Arial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2D7CB1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i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7DBE1E33" w14:textId="77777777" w:rsidR="000E2141" w:rsidRPr="00F37BBE" w:rsidRDefault="00C1262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ʃ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(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</w:rPr>
        <w:t xml:space="preserve"> + 4)</w:t>
      </w:r>
      <w:r w:rsidRPr="00F37BBE">
        <w:rPr>
          <w:rFonts w:ascii="Arial" w:hAnsi="Arial" w:cs="Arial"/>
          <w:sz w:val="20"/>
          <w:szCs w:val="20"/>
          <w:vertAlign w:val="superscript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(2</w:t>
      </w:r>
      <w:r w:rsidRPr="002D7CB1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) </w:t>
      </w:r>
      <w:r w:rsidRPr="002D7CB1">
        <w:rPr>
          <w:rFonts w:ascii="Arial" w:hAnsi="Arial" w:cs="Arial"/>
          <w:i/>
          <w:sz w:val="20"/>
          <w:szCs w:val="20"/>
        </w:rPr>
        <w:t>dx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  <w:r w:rsidRPr="00F37BBE">
        <w:rPr>
          <w:rFonts w:ascii="Arial" w:hAnsi="Arial" w:cs="Arial"/>
          <w:sz w:val="20"/>
          <w:szCs w:val="20"/>
        </w:rPr>
        <w:t xml:space="preserve"> </w:t>
      </w:r>
      <w:r w:rsidR="000E2141" w:rsidRPr="00F37BBE">
        <w:rPr>
          <w:rFonts w:ascii="Arial" w:hAnsi="Arial" w:cs="Arial"/>
          <w:sz w:val="20"/>
          <w:szCs w:val="20"/>
        </w:rPr>
        <w:t>(</w:t>
      </w:r>
      <w:r w:rsidR="000E2141" w:rsidRPr="002D7CB1">
        <w:rPr>
          <w:rFonts w:ascii="Arial" w:hAnsi="Arial" w:cs="Arial"/>
          <w:i/>
          <w:sz w:val="20"/>
          <w:szCs w:val="20"/>
        </w:rPr>
        <w:t>x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+ 4)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0E2141" w:rsidRPr="00F37BBE">
        <w:rPr>
          <w:rFonts w:ascii="Arial" w:hAnsi="Arial" w:cs="Arial"/>
          <w:sz w:val="20"/>
          <w:szCs w:val="20"/>
        </w:rPr>
        <w:t xml:space="preserve"> + </w:t>
      </w:r>
      <w:r w:rsidR="000E2141" w:rsidRPr="002D7CB1">
        <w:rPr>
          <w:rFonts w:ascii="Arial" w:hAnsi="Arial" w:cs="Arial"/>
          <w:i/>
          <w:sz w:val="20"/>
          <w:szCs w:val="20"/>
        </w:rPr>
        <w:t>C</w:t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</w:rPr>
        <w:tab/>
      </w:r>
      <w:r w:rsidR="00E93FDD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01997BF9" w14:textId="77777777" w:rsidR="00C168F3" w:rsidRPr="00F37BBE" w:rsidRDefault="00C168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835B33B" w14:textId="77777777" w:rsidR="000E2141" w:rsidRPr="00F37BBE" w:rsidRDefault="00DC3DB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4</w:t>
      </w:r>
    </w:p>
    <w:p w14:paraId="3F29CBFB" w14:textId="532975BB" w:rsidR="00DC3DB2" w:rsidRPr="00F37BBE" w:rsidRDefault="00DC3DB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r w:rsidR="00B62CEF">
        <w:rPr>
          <w:rFonts w:ascii="Arial" w:hAnsi="Arial" w:cs="Arial"/>
          <w:sz w:val="20"/>
          <w:szCs w:val="20"/>
        </w:rPr>
        <w:t>.</w:t>
      </w:r>
    </w:p>
    <w:p w14:paraId="418330A1" w14:textId="48C55D9F" w:rsidR="00DC3DB2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60ED5F29" w14:textId="22089C36" w:rsidR="0057611D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2x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0D689D76" w14:textId="29970787" w:rsidR="0057611D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2x dx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016D6B1F" w14:textId="1A093D7E" w:rsidR="0057611D" w:rsidRPr="00F37BBE" w:rsidRDefault="0057611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Si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906092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entonces</w:t>
      </w:r>
      <w:r w:rsidR="00906092">
        <w:rPr>
          <w:rFonts w:ascii="Arial" w:hAnsi="Arial" w:cs="Arial"/>
          <w:sz w:val="20"/>
          <w:szCs w:val="20"/>
        </w:rPr>
        <w:t>:</w:t>
      </w:r>
    </w:p>
    <w:p w14:paraId="5DB34107" w14:textId="280AEDCF" w:rsidR="0057611D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du</m:t>
            </m:r>
          </m:e>
        </m:nary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40D28F4C" w14:textId="4F6619EB" w:rsidR="0057611D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sen</m:t>
        </m:r>
        <m:r>
          <w:rPr>
            <w:rFonts w:ascii="Cambria Math" w:hAnsi="Cambria Math" w:cs="Arial"/>
            <w:sz w:val="20"/>
            <w:szCs w:val="20"/>
          </w:rPr>
          <m:t xml:space="preserve"> u+C</m:t>
        </m:r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FQ_MA_11_05_08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7</w:t>
      </w:r>
    </w:p>
    <w:p w14:paraId="68D02F2C" w14:textId="1AFD2025" w:rsidR="0057611D" w:rsidRPr="00F37BBE" w:rsidRDefault="0057611D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Entonces</w:t>
      </w:r>
      <w:r w:rsidR="00CA37E3">
        <w:rPr>
          <w:rFonts w:ascii="Arial" w:hAnsi="Arial" w:cs="Arial"/>
          <w:sz w:val="20"/>
          <w:szCs w:val="20"/>
        </w:rPr>
        <w:t>:</w:t>
      </w:r>
    </w:p>
    <w:p w14:paraId="15AE9FA7" w14:textId="6E14D701" w:rsidR="0057611D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sen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 dx=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</m:e>
        </m:nary>
        <m:r>
          <w:rPr>
            <w:rFonts w:ascii="Cambria Math" w:hAnsi="Cambria Math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sen</m:t>
        </m:r>
        <m:r>
          <w:rPr>
            <w:rFonts w:ascii="Cambria Math" w:hAnsi="Cambria Math" w:cs="Arial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</w:rPr>
        <w:tab/>
      </w:r>
      <w:r w:rsidR="00611584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  <w:r w:rsidR="00611584" w:rsidRPr="00F37BBE">
        <w:rPr>
          <w:rFonts w:ascii="Arial" w:hAnsi="Arial" w:cs="Arial"/>
          <w:sz w:val="20"/>
          <w:szCs w:val="20"/>
          <w:highlight w:val="cyan"/>
        </w:rPr>
        <w:t>8</w:t>
      </w:r>
    </w:p>
    <w:p w14:paraId="672F7606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CFB267" w14:textId="77777777" w:rsidR="00376A89" w:rsidRPr="00F37BBE" w:rsidRDefault="00C1262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También s</w:t>
      </w:r>
      <w:r w:rsidR="00376A89" w:rsidRPr="00F37BBE">
        <w:rPr>
          <w:rFonts w:ascii="Arial" w:hAnsi="Arial" w:cs="Arial"/>
          <w:sz w:val="20"/>
          <w:szCs w:val="20"/>
        </w:rPr>
        <w:t>e pueden calcular las integrales usando el método de sustitución o desarrollando el integrando, y observando cómo varían las constantes de integración.</w:t>
      </w:r>
    </w:p>
    <w:p w14:paraId="14FBD451" w14:textId="77777777" w:rsidR="00F80A61" w:rsidRPr="00F37BBE" w:rsidRDefault="00F80A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En el siguiente ejemplo </w:t>
      </w:r>
      <w:r w:rsidR="00C12626" w:rsidRPr="00F37BBE">
        <w:rPr>
          <w:rFonts w:ascii="Arial" w:hAnsi="Arial" w:cs="Arial"/>
          <w:sz w:val="20"/>
          <w:szCs w:val="20"/>
        </w:rPr>
        <w:t>se presenta una</w:t>
      </w:r>
      <w:r w:rsidRPr="00F37BBE">
        <w:rPr>
          <w:rFonts w:ascii="Arial" w:hAnsi="Arial" w:cs="Arial"/>
          <w:sz w:val="20"/>
          <w:szCs w:val="20"/>
        </w:rPr>
        <w:t xml:space="preserve"> aplicación.</w:t>
      </w:r>
    </w:p>
    <w:p w14:paraId="1C0CD210" w14:textId="77777777" w:rsidR="008452FA" w:rsidRPr="00F37BBE" w:rsidRDefault="008452F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32E370DA" w14:textId="77777777" w:rsidR="008452FA" w:rsidRPr="00F37BBE" w:rsidRDefault="00F80A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8452FA" w:rsidRPr="00F37BBE">
        <w:rPr>
          <w:rFonts w:ascii="Arial" w:hAnsi="Arial" w:cs="Arial"/>
          <w:sz w:val="20"/>
          <w:szCs w:val="20"/>
        </w:rPr>
        <w:t xml:space="preserve"> 5</w:t>
      </w:r>
      <w:r w:rsidRPr="00F37BBE">
        <w:rPr>
          <w:rFonts w:ascii="Arial" w:hAnsi="Arial" w:cs="Arial"/>
          <w:sz w:val="20"/>
          <w:szCs w:val="20"/>
        </w:rPr>
        <w:t xml:space="preserve"> </w:t>
      </w:r>
    </w:p>
    <w:p w14:paraId="5A6D2825" w14:textId="789670CE" w:rsidR="00F80A6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Cerca de la superficie de la Tierra, la aceleración a la que cae un objeto, </w:t>
      </w:r>
      <w:r w:rsidR="00CA37E3" w:rsidRPr="00F37BBE">
        <w:rPr>
          <w:rFonts w:ascii="Arial" w:hAnsi="Arial" w:cs="Arial"/>
          <w:sz w:val="20"/>
          <w:szCs w:val="20"/>
        </w:rPr>
        <w:t>debid</w:t>
      </w:r>
      <w:r w:rsidR="00CA37E3">
        <w:rPr>
          <w:rFonts w:ascii="Arial" w:hAnsi="Arial" w:cs="Arial"/>
          <w:sz w:val="20"/>
          <w:szCs w:val="20"/>
        </w:rPr>
        <w:t>a</w:t>
      </w:r>
      <w:r w:rsidR="00CA37E3"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a la gravedad, es de </w:t>
      </w:r>
      <w:r w:rsidR="00421F1A" w:rsidRPr="00F37BBE">
        <w:rPr>
          <w:rFonts w:ascii="Arial" w:hAnsi="Arial" w:cs="Arial"/>
          <w:sz w:val="20"/>
          <w:szCs w:val="20"/>
        </w:rPr>
        <w:t>10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por segundo por segundo</w:t>
      </w:r>
      <w:r w:rsidR="000E2141" w:rsidRPr="00F37BBE">
        <w:rPr>
          <w:rFonts w:ascii="Arial" w:hAnsi="Arial" w:cs="Arial"/>
          <w:sz w:val="20"/>
          <w:szCs w:val="20"/>
        </w:rPr>
        <w:t xml:space="preserve"> (m/s</w:t>
      </w:r>
      <w:r w:rsidR="000E2141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421F1A" w:rsidRPr="00F37BBE">
        <w:rPr>
          <w:rFonts w:ascii="Arial" w:hAnsi="Arial" w:cs="Arial"/>
          <w:sz w:val="20"/>
          <w:szCs w:val="20"/>
        </w:rPr>
        <w:t>)</w:t>
      </w:r>
      <w:r w:rsidRPr="00F37BBE">
        <w:rPr>
          <w:rFonts w:ascii="Arial" w:hAnsi="Arial" w:cs="Arial"/>
          <w:sz w:val="20"/>
          <w:szCs w:val="20"/>
        </w:rPr>
        <w:t xml:space="preserve">, siempre </w:t>
      </w:r>
      <w:r w:rsidR="000E2141" w:rsidRPr="00F37BBE">
        <w:rPr>
          <w:rFonts w:ascii="Arial" w:hAnsi="Arial" w:cs="Arial"/>
          <w:sz w:val="20"/>
          <w:szCs w:val="20"/>
        </w:rPr>
        <w:t xml:space="preserve">y </w:t>
      </w:r>
      <w:r w:rsidRPr="00F37BBE">
        <w:rPr>
          <w:rFonts w:ascii="Arial" w:hAnsi="Arial" w:cs="Arial"/>
          <w:sz w:val="20"/>
          <w:szCs w:val="20"/>
        </w:rPr>
        <w:t xml:space="preserve">cuando </w:t>
      </w:r>
      <w:r w:rsidR="00B73BBB" w:rsidRPr="00F37BBE">
        <w:rPr>
          <w:rFonts w:ascii="Arial" w:hAnsi="Arial" w:cs="Arial"/>
          <w:sz w:val="20"/>
          <w:szCs w:val="20"/>
        </w:rPr>
        <w:t xml:space="preserve">sea posible </w:t>
      </w:r>
      <w:r w:rsidRPr="00F37BBE">
        <w:rPr>
          <w:rFonts w:ascii="Arial" w:hAnsi="Arial" w:cs="Arial"/>
          <w:sz w:val="20"/>
          <w:szCs w:val="20"/>
        </w:rPr>
        <w:t xml:space="preserve">despreciar la resistencia del aire. Si un objeto se lanza directamente hacia arriba desde una altura inicial de </w:t>
      </w:r>
      <w:r w:rsidR="00421F1A" w:rsidRPr="00F37BBE">
        <w:rPr>
          <w:rFonts w:ascii="Arial" w:hAnsi="Arial" w:cs="Arial"/>
          <w:sz w:val="20"/>
          <w:szCs w:val="20"/>
        </w:rPr>
        <w:t>3</w:t>
      </w:r>
      <w:r w:rsidRPr="00F37BBE">
        <w:rPr>
          <w:rFonts w:ascii="Arial" w:hAnsi="Arial" w:cs="Arial"/>
          <w:sz w:val="20"/>
          <w:szCs w:val="20"/>
        </w:rPr>
        <w:t xml:space="preserve">00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a una velocidad de </w:t>
      </w:r>
      <w:r w:rsidR="00421F1A" w:rsidRPr="00F37BBE">
        <w:rPr>
          <w:rFonts w:ascii="Arial" w:hAnsi="Arial" w:cs="Arial"/>
          <w:sz w:val="20"/>
          <w:szCs w:val="20"/>
        </w:rPr>
        <w:t>15</w:t>
      </w:r>
      <w:r w:rsidRPr="00F37BBE">
        <w:rPr>
          <w:rFonts w:ascii="Arial" w:hAnsi="Arial" w:cs="Arial"/>
          <w:sz w:val="20"/>
          <w:szCs w:val="20"/>
        </w:rPr>
        <w:t xml:space="preserve"> </w:t>
      </w:r>
      <w:r w:rsidR="00421F1A" w:rsidRPr="00F37BBE">
        <w:rPr>
          <w:rFonts w:ascii="Arial" w:hAnsi="Arial" w:cs="Arial"/>
          <w:sz w:val="20"/>
          <w:szCs w:val="20"/>
        </w:rPr>
        <w:t>metros</w:t>
      </w:r>
      <w:r w:rsidRPr="00F37BBE">
        <w:rPr>
          <w:rFonts w:ascii="Arial" w:hAnsi="Arial" w:cs="Arial"/>
          <w:sz w:val="20"/>
          <w:szCs w:val="20"/>
        </w:rPr>
        <w:t xml:space="preserve"> por segundo</w:t>
      </w:r>
      <w:r w:rsidR="00421F1A" w:rsidRPr="00F37BBE">
        <w:rPr>
          <w:rFonts w:ascii="Arial" w:hAnsi="Arial" w:cs="Arial"/>
          <w:sz w:val="20"/>
          <w:szCs w:val="20"/>
        </w:rPr>
        <w:t xml:space="preserve"> (m/s)</w:t>
      </w:r>
      <w:r w:rsidRPr="00F37BBE">
        <w:rPr>
          <w:rFonts w:ascii="Arial" w:hAnsi="Arial" w:cs="Arial"/>
          <w:sz w:val="20"/>
          <w:szCs w:val="20"/>
        </w:rPr>
        <w:t xml:space="preserve">, </w:t>
      </w:r>
      <w:r w:rsidR="00B73BBB" w:rsidRPr="00F37BBE">
        <w:rPr>
          <w:rFonts w:ascii="Arial" w:hAnsi="Arial" w:cs="Arial"/>
          <w:sz w:val="20"/>
          <w:szCs w:val="20"/>
        </w:rPr>
        <w:t xml:space="preserve">¿cuál es </w:t>
      </w:r>
      <w:r w:rsidRPr="00F37BBE">
        <w:rPr>
          <w:rFonts w:ascii="Arial" w:hAnsi="Arial" w:cs="Arial"/>
          <w:sz w:val="20"/>
          <w:szCs w:val="20"/>
        </w:rPr>
        <w:t>su velocidad y altura 4 segund</w:t>
      </w:r>
      <w:r w:rsidR="00B73BBB" w:rsidRPr="00F37BBE">
        <w:rPr>
          <w:rFonts w:ascii="Arial" w:hAnsi="Arial" w:cs="Arial"/>
          <w:sz w:val="20"/>
          <w:szCs w:val="20"/>
        </w:rPr>
        <w:t>os después del lanzamiento?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364CD" w:rsidRPr="00F37BBE" w14:paraId="1D22B0C0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8AA0230" w14:textId="77777777" w:rsidR="00B364CD" w:rsidRPr="00F37BBE" w:rsidRDefault="00B364CD" w:rsidP="002E1AE9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364CD" w:rsidRPr="00F37BBE" w14:paraId="77D1B66D" w14:textId="77777777" w:rsidTr="002E1AE9">
        <w:tc>
          <w:tcPr>
            <w:tcW w:w="2473" w:type="dxa"/>
          </w:tcPr>
          <w:p w14:paraId="56E369E6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D628693" w14:textId="77777777" w:rsidR="00B364CD" w:rsidRPr="00F37BBE" w:rsidRDefault="00481EC4" w:rsidP="00B364CD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364CD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IMG17</w:t>
            </w:r>
          </w:p>
        </w:tc>
      </w:tr>
      <w:tr w:rsidR="00B364CD" w:rsidRPr="00F37BBE" w14:paraId="76BF0582" w14:textId="77777777" w:rsidTr="002E1AE9">
        <w:tc>
          <w:tcPr>
            <w:tcW w:w="2473" w:type="dxa"/>
          </w:tcPr>
          <w:p w14:paraId="43506BB5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7F40DF2F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364CD" w:rsidRPr="00F37BBE" w14:paraId="5E4406EA" w14:textId="77777777" w:rsidTr="002E1AE9">
        <w:tc>
          <w:tcPr>
            <w:tcW w:w="2473" w:type="dxa"/>
          </w:tcPr>
          <w:p w14:paraId="19433AC0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4331883B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364CD" w:rsidRPr="00F37BBE" w14:paraId="55E9A84A" w14:textId="77777777" w:rsidTr="002E1AE9">
        <w:tc>
          <w:tcPr>
            <w:tcW w:w="2473" w:type="dxa"/>
          </w:tcPr>
          <w:p w14:paraId="72CA23C9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4FCBBB9F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Objeto en caída libre.</w:t>
            </w:r>
          </w:p>
        </w:tc>
      </w:tr>
      <w:tr w:rsidR="00B364CD" w:rsidRPr="00F37BBE" w14:paraId="53847A50" w14:textId="77777777" w:rsidTr="002E1AE9">
        <w:tc>
          <w:tcPr>
            <w:tcW w:w="2473" w:type="dxa"/>
          </w:tcPr>
          <w:p w14:paraId="7FE9FD70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4EACBABB" w14:textId="77777777" w:rsidR="00B364CD" w:rsidRPr="00F37BBE" w:rsidRDefault="00B364CD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1C553BDC" w14:textId="77777777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0CE636E0" w14:textId="49EF3AF0" w:rsidR="00C10F71" w:rsidRPr="00F37BBE" w:rsidRDefault="00C10F7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2C753D">
        <w:rPr>
          <w:rFonts w:ascii="Arial" w:hAnsi="Arial" w:cs="Arial"/>
          <w:sz w:val="20"/>
          <w:szCs w:val="20"/>
        </w:rPr>
        <w:t>Supongamos</w:t>
      </w:r>
      <w:r w:rsidRPr="00F37BBE">
        <w:rPr>
          <w:rFonts w:ascii="Arial" w:hAnsi="Arial" w:cs="Arial"/>
          <w:sz w:val="20"/>
          <w:szCs w:val="20"/>
        </w:rPr>
        <w:t xml:space="preserve"> que la altura </w:t>
      </w:r>
      <w:r w:rsidRPr="00F37BBE">
        <w:rPr>
          <w:rFonts w:ascii="Arial" w:hAnsi="Arial" w:cs="Arial"/>
          <w:i/>
          <w:sz w:val="20"/>
          <w:szCs w:val="20"/>
        </w:rPr>
        <w:t>s</w:t>
      </w:r>
      <w:r w:rsidRPr="00F37BBE">
        <w:rPr>
          <w:rFonts w:ascii="Arial" w:hAnsi="Arial" w:cs="Arial"/>
          <w:sz w:val="20"/>
          <w:szCs w:val="20"/>
        </w:rPr>
        <w:t xml:space="preserve"> se considera positiva hacia arriba.</w:t>
      </w:r>
      <w:r w:rsidR="0088611A" w:rsidRPr="00F37BBE">
        <w:rPr>
          <w:rFonts w:ascii="Arial" w:hAnsi="Arial" w:cs="Arial"/>
          <w:sz w:val="20"/>
          <w:szCs w:val="20"/>
        </w:rPr>
        <w:t xml:space="preserve"> Entonces </w:t>
      </w:r>
      <w:r w:rsidR="0088611A" w:rsidRPr="00F37BBE">
        <w:rPr>
          <w:rFonts w:ascii="Arial" w:hAnsi="Arial" w:cs="Arial"/>
          <w:i/>
          <w:sz w:val="20"/>
          <w:szCs w:val="20"/>
        </w:rPr>
        <w:t xml:space="preserve">v = </w:t>
      </w:r>
      <w:proofErr w:type="spellStart"/>
      <w:r w:rsidR="0088611A" w:rsidRPr="00F37BBE">
        <w:rPr>
          <w:rFonts w:ascii="Arial" w:hAnsi="Arial" w:cs="Arial"/>
          <w:i/>
          <w:sz w:val="20"/>
          <w:szCs w:val="20"/>
        </w:rPr>
        <w:t>ds</w:t>
      </w:r>
      <w:proofErr w:type="spellEnd"/>
      <w:r w:rsidR="0088611A" w:rsidRPr="00F37BBE">
        <w:rPr>
          <w:rFonts w:ascii="Arial" w:hAnsi="Arial" w:cs="Arial"/>
          <w:i/>
          <w:sz w:val="20"/>
          <w:szCs w:val="20"/>
        </w:rPr>
        <w:t>/</w:t>
      </w:r>
      <w:proofErr w:type="spellStart"/>
      <w:r w:rsidR="0088611A" w:rsidRPr="00F37BBE">
        <w:rPr>
          <w:rFonts w:ascii="Arial" w:hAnsi="Arial" w:cs="Arial"/>
          <w:i/>
          <w:sz w:val="20"/>
          <w:szCs w:val="20"/>
        </w:rPr>
        <w:t>dt</w:t>
      </w:r>
      <w:proofErr w:type="spellEnd"/>
      <w:r w:rsidR="0088611A" w:rsidRPr="00F37BBE">
        <w:rPr>
          <w:rFonts w:ascii="Arial" w:hAnsi="Arial" w:cs="Arial"/>
          <w:i/>
          <w:sz w:val="20"/>
          <w:szCs w:val="20"/>
        </w:rPr>
        <w:t xml:space="preserve"> </w:t>
      </w:r>
      <w:r w:rsidR="0088611A" w:rsidRPr="00F37BBE">
        <w:rPr>
          <w:rFonts w:ascii="Arial" w:hAnsi="Arial" w:cs="Arial"/>
          <w:sz w:val="20"/>
          <w:szCs w:val="20"/>
        </w:rPr>
        <w:t>inicialmente es positiva (</w:t>
      </w:r>
      <w:r w:rsidR="0088611A" w:rsidRPr="00F37BBE">
        <w:rPr>
          <w:rFonts w:ascii="Arial" w:hAnsi="Arial" w:cs="Arial"/>
          <w:i/>
          <w:sz w:val="20"/>
          <w:szCs w:val="20"/>
        </w:rPr>
        <w:t>s</w:t>
      </w:r>
      <w:r w:rsidR="0088611A" w:rsidRPr="00F37BBE">
        <w:rPr>
          <w:rFonts w:ascii="Arial" w:hAnsi="Arial" w:cs="Arial"/>
          <w:sz w:val="20"/>
          <w:szCs w:val="20"/>
        </w:rPr>
        <w:t xml:space="preserve"> está aumentando con relación a</w:t>
      </w:r>
      <w:r w:rsidR="00B73BBB" w:rsidRPr="00F37BBE">
        <w:rPr>
          <w:rFonts w:ascii="Arial" w:hAnsi="Arial" w:cs="Arial"/>
          <w:sz w:val="20"/>
          <w:szCs w:val="20"/>
        </w:rPr>
        <w:t xml:space="preserve">l punto de lanzamiento), pero </w:t>
      </w:r>
      <w:r w:rsidR="0088611A" w:rsidRPr="00F37BBE">
        <w:rPr>
          <w:rFonts w:ascii="Arial" w:hAnsi="Arial" w:cs="Arial"/>
          <w:i/>
          <w:sz w:val="20"/>
          <w:szCs w:val="20"/>
        </w:rPr>
        <w:t>a = dv/</w:t>
      </w:r>
      <w:proofErr w:type="spellStart"/>
      <w:r w:rsidR="0088611A" w:rsidRPr="00F37BBE">
        <w:rPr>
          <w:rFonts w:ascii="Arial" w:hAnsi="Arial" w:cs="Arial"/>
          <w:i/>
          <w:sz w:val="20"/>
          <w:szCs w:val="20"/>
        </w:rPr>
        <w:t>dt</w:t>
      </w:r>
      <w:proofErr w:type="spellEnd"/>
      <w:r w:rsidR="0088611A" w:rsidRPr="00F37BBE">
        <w:rPr>
          <w:rFonts w:ascii="Arial" w:hAnsi="Arial" w:cs="Arial"/>
          <w:i/>
          <w:sz w:val="20"/>
          <w:szCs w:val="20"/>
        </w:rPr>
        <w:t xml:space="preserve"> </w:t>
      </w:r>
      <w:r w:rsidR="0088611A" w:rsidRPr="00F37BBE">
        <w:rPr>
          <w:rFonts w:ascii="Arial" w:hAnsi="Arial" w:cs="Arial"/>
          <w:sz w:val="20"/>
          <w:szCs w:val="20"/>
        </w:rPr>
        <w:t xml:space="preserve">es negativa (la fuerza </w:t>
      </w:r>
      <w:r w:rsidR="00DA7F9B" w:rsidRPr="00F37BBE">
        <w:rPr>
          <w:rFonts w:ascii="Arial" w:hAnsi="Arial" w:cs="Arial"/>
          <w:sz w:val="20"/>
          <w:szCs w:val="20"/>
        </w:rPr>
        <w:t>que ejerce</w:t>
      </w:r>
      <w:r w:rsidR="0088611A" w:rsidRPr="00F37BBE">
        <w:rPr>
          <w:rFonts w:ascii="Arial" w:hAnsi="Arial" w:cs="Arial"/>
          <w:sz w:val="20"/>
          <w:szCs w:val="20"/>
        </w:rPr>
        <w:t xml:space="preserve"> la gravedad es descendente, por lo que </w:t>
      </w:r>
      <w:r w:rsidR="00DA7F9B" w:rsidRPr="00F37BBE">
        <w:rPr>
          <w:rFonts w:ascii="Arial" w:hAnsi="Arial" w:cs="Arial"/>
          <w:sz w:val="20"/>
          <w:szCs w:val="20"/>
        </w:rPr>
        <w:t xml:space="preserve">el valor </w:t>
      </w:r>
      <w:r w:rsidR="0088611A" w:rsidRPr="00F37BBE">
        <w:rPr>
          <w:rFonts w:ascii="Arial" w:hAnsi="Arial" w:cs="Arial"/>
          <w:i/>
          <w:sz w:val="20"/>
          <w:szCs w:val="20"/>
        </w:rPr>
        <w:t xml:space="preserve">v </w:t>
      </w:r>
      <w:r w:rsidR="0088611A" w:rsidRPr="00F37BBE">
        <w:rPr>
          <w:rFonts w:ascii="Arial" w:hAnsi="Arial" w:cs="Arial"/>
          <w:sz w:val="20"/>
          <w:szCs w:val="20"/>
        </w:rPr>
        <w:t>disminuye).</w:t>
      </w:r>
    </w:p>
    <w:p w14:paraId="76D3DB94" w14:textId="77777777" w:rsidR="0088611A" w:rsidRPr="00F37BBE" w:rsidRDefault="008861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i/>
          <w:sz w:val="20"/>
          <w:szCs w:val="20"/>
        </w:rPr>
        <w:t>dv/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dt</w:t>
      </w:r>
      <w:proofErr w:type="spellEnd"/>
      <w:proofErr w:type="gramEnd"/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 xml:space="preserve">= </w:t>
      </w:r>
      <w:r w:rsidR="00DA7F9B" w:rsidRPr="00F37BBE">
        <w:rPr>
          <w:rFonts w:ascii="Arial" w:hAnsi="Arial" w:cs="Arial"/>
          <w:sz w:val="20"/>
          <w:szCs w:val="20"/>
        </w:rPr>
        <w:t>–</w:t>
      </w:r>
      <w:r w:rsidR="00421F1A" w:rsidRPr="00F37BBE">
        <w:rPr>
          <w:rFonts w:ascii="Arial" w:hAnsi="Arial" w:cs="Arial"/>
          <w:sz w:val="20"/>
          <w:szCs w:val="20"/>
        </w:rPr>
        <w:t>10</w:t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  <w:highlight w:val="cyan"/>
        </w:rPr>
        <w:t>FQ_MA_11_05_0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8</w:t>
      </w:r>
      <w:r w:rsidR="00BB1813" w:rsidRPr="00F37BBE">
        <w:rPr>
          <w:rFonts w:ascii="Arial" w:hAnsi="Arial" w:cs="Arial"/>
          <w:sz w:val="20"/>
          <w:szCs w:val="20"/>
          <w:highlight w:val="cyan"/>
        </w:rPr>
        <w:t>9</w:t>
      </w:r>
    </w:p>
    <w:p w14:paraId="389BC36A" w14:textId="2A3D0350" w:rsidR="0088611A" w:rsidRPr="008C4A4F" w:rsidRDefault="008861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8C4A4F">
        <w:rPr>
          <w:rFonts w:ascii="Arial" w:hAnsi="Arial" w:cs="Arial"/>
          <w:i/>
          <w:sz w:val="20"/>
          <w:szCs w:val="20"/>
        </w:rPr>
        <w:t xml:space="preserve">v </w:t>
      </w:r>
      <w:r w:rsidRPr="008C4A4F">
        <w:rPr>
          <w:rFonts w:ascii="Arial" w:hAnsi="Arial" w:cs="Arial"/>
          <w:sz w:val="20"/>
          <w:szCs w:val="20"/>
        </w:rPr>
        <w:t>=</w:t>
      </w:r>
      <w:r w:rsidR="00441FF7" w:rsidRPr="008C4A4F">
        <w:rPr>
          <w:rFonts w:ascii="Arial" w:hAnsi="Arial" w:cs="Arial"/>
          <w:sz w:val="20"/>
          <w:szCs w:val="20"/>
        </w:rPr>
        <w:t xml:space="preserve"> </w:t>
      </w:r>
      <w:r w:rsidRPr="008C4A4F">
        <w:rPr>
          <w:rFonts w:ascii="Arial" w:hAnsi="Arial" w:cs="Arial"/>
          <w:sz w:val="20"/>
          <w:szCs w:val="20"/>
        </w:rPr>
        <w:t xml:space="preserve">ʃ </w:t>
      </w:r>
      <w:r w:rsidR="00DA7F9B" w:rsidRPr="008C4A4F">
        <w:rPr>
          <w:rFonts w:ascii="Arial" w:hAnsi="Arial" w:cs="Arial"/>
          <w:sz w:val="20"/>
          <w:szCs w:val="20"/>
        </w:rPr>
        <w:t>–10</w:t>
      </w:r>
      <w:r w:rsidR="002C753D" w:rsidRPr="008C4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4A4F">
        <w:rPr>
          <w:rFonts w:ascii="Arial" w:hAnsi="Arial" w:cs="Arial"/>
          <w:i/>
          <w:sz w:val="20"/>
          <w:szCs w:val="20"/>
        </w:rPr>
        <w:t>dt</w:t>
      </w:r>
      <w:proofErr w:type="spellEnd"/>
      <w:r w:rsidRPr="008C4A4F">
        <w:rPr>
          <w:rFonts w:ascii="Arial" w:hAnsi="Arial" w:cs="Arial"/>
          <w:i/>
          <w:sz w:val="20"/>
          <w:szCs w:val="20"/>
        </w:rPr>
        <w:t xml:space="preserve"> </w:t>
      </w:r>
      <w:r w:rsidRPr="008C4A4F">
        <w:rPr>
          <w:rFonts w:ascii="Arial" w:hAnsi="Arial" w:cs="Arial"/>
          <w:sz w:val="20"/>
          <w:szCs w:val="20"/>
        </w:rPr>
        <w:t xml:space="preserve">= </w:t>
      </w:r>
      <w:r w:rsidR="00DA7F9B" w:rsidRPr="008C4A4F">
        <w:rPr>
          <w:rFonts w:ascii="Arial" w:hAnsi="Arial" w:cs="Arial"/>
          <w:sz w:val="20"/>
          <w:szCs w:val="20"/>
        </w:rPr>
        <w:t>–10</w:t>
      </w:r>
      <w:r w:rsidRPr="008C4A4F">
        <w:rPr>
          <w:rFonts w:ascii="Arial" w:hAnsi="Arial" w:cs="Arial"/>
          <w:i/>
          <w:sz w:val="20"/>
          <w:szCs w:val="20"/>
        </w:rPr>
        <w:t>t</w:t>
      </w:r>
      <w:r w:rsidRPr="008C4A4F">
        <w:rPr>
          <w:rFonts w:ascii="Arial" w:hAnsi="Arial" w:cs="Arial"/>
          <w:sz w:val="20"/>
          <w:szCs w:val="20"/>
        </w:rPr>
        <w:t xml:space="preserve"> + </w:t>
      </w:r>
      <w:r w:rsidRPr="008C4A4F">
        <w:rPr>
          <w:rFonts w:ascii="Arial" w:hAnsi="Arial" w:cs="Arial"/>
          <w:i/>
          <w:sz w:val="20"/>
          <w:szCs w:val="20"/>
        </w:rPr>
        <w:t>C</w:t>
      </w:r>
      <w:r w:rsidR="00BB1813" w:rsidRPr="008C4A4F">
        <w:rPr>
          <w:rFonts w:ascii="Arial" w:hAnsi="Arial" w:cs="Arial"/>
          <w:i/>
          <w:sz w:val="20"/>
          <w:szCs w:val="20"/>
        </w:rPr>
        <w:tab/>
      </w:r>
      <w:r w:rsidR="00BB1813" w:rsidRPr="008C4A4F">
        <w:rPr>
          <w:rFonts w:ascii="Arial" w:hAnsi="Arial" w:cs="Arial"/>
          <w:i/>
          <w:sz w:val="20"/>
          <w:szCs w:val="20"/>
        </w:rPr>
        <w:tab/>
      </w:r>
      <w:r w:rsidR="00BB1813" w:rsidRPr="008C4A4F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8C4A4F">
        <w:rPr>
          <w:rFonts w:ascii="Arial" w:hAnsi="Arial" w:cs="Arial"/>
          <w:sz w:val="20"/>
          <w:szCs w:val="20"/>
          <w:highlight w:val="cyan"/>
        </w:rPr>
        <w:t>0</w:t>
      </w:r>
    </w:p>
    <w:p w14:paraId="4AA47CB8" w14:textId="3639D39D" w:rsidR="00C10F71" w:rsidRPr="00F37BBE" w:rsidRDefault="00421F1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 xml:space="preserve">v </w:t>
      </w:r>
      <w:r w:rsidRPr="00F37BBE">
        <w:rPr>
          <w:rFonts w:ascii="Arial" w:hAnsi="Arial" w:cs="Arial"/>
          <w:sz w:val="20"/>
          <w:szCs w:val="20"/>
        </w:rPr>
        <w:t xml:space="preserve">= 15 en </w:t>
      </w:r>
      <w:r w:rsidRPr="00F37BBE">
        <w:rPr>
          <w:rFonts w:ascii="Arial" w:hAnsi="Arial" w:cs="Arial"/>
          <w:i/>
          <w:sz w:val="20"/>
          <w:szCs w:val="20"/>
        </w:rPr>
        <w:t xml:space="preserve">t </w:t>
      </w:r>
      <w:r w:rsidRPr="00F37BBE">
        <w:rPr>
          <w:rFonts w:ascii="Arial" w:hAnsi="Arial" w:cs="Arial"/>
          <w:sz w:val="20"/>
          <w:szCs w:val="20"/>
        </w:rPr>
        <w:t xml:space="preserve">= 0, </w:t>
      </w:r>
      <w:r w:rsidR="00DA7F9B" w:rsidRPr="00F37BBE">
        <w:rPr>
          <w:rFonts w:ascii="Arial" w:hAnsi="Arial" w:cs="Arial"/>
          <w:sz w:val="20"/>
          <w:szCs w:val="20"/>
        </w:rPr>
        <w:t>entonces se obtiene</w:t>
      </w:r>
      <w:r w:rsidRPr="00F37BBE">
        <w:rPr>
          <w:rFonts w:ascii="Arial" w:hAnsi="Arial" w:cs="Arial"/>
          <w:sz w:val="20"/>
          <w:szCs w:val="20"/>
        </w:rPr>
        <w:t xml:space="preserve"> que </w:t>
      </w:r>
      <w:r w:rsidRPr="00F37BBE">
        <w:rPr>
          <w:rFonts w:ascii="Arial" w:hAnsi="Arial" w:cs="Arial"/>
          <w:i/>
          <w:sz w:val="20"/>
          <w:szCs w:val="20"/>
        </w:rPr>
        <w:t>C</w:t>
      </w:r>
      <w:r w:rsidRPr="00F37BBE">
        <w:rPr>
          <w:rFonts w:ascii="Arial" w:hAnsi="Arial" w:cs="Arial"/>
          <w:sz w:val="20"/>
          <w:szCs w:val="20"/>
        </w:rPr>
        <w:t xml:space="preserve"> = 15, y así</w:t>
      </w:r>
      <w:r w:rsidR="002C753D">
        <w:rPr>
          <w:rFonts w:ascii="Arial" w:hAnsi="Arial" w:cs="Arial"/>
          <w:sz w:val="20"/>
          <w:szCs w:val="20"/>
        </w:rPr>
        <w:t>:</w:t>
      </w:r>
    </w:p>
    <w:p w14:paraId="23517610" w14:textId="16082FD5" w:rsidR="00421F1A" w:rsidRPr="00F37BBE" w:rsidRDefault="00421F1A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lastRenderedPageBreak/>
        <w:t xml:space="preserve">v </w:t>
      </w:r>
      <w:r w:rsidRPr="00F37BBE">
        <w:rPr>
          <w:rFonts w:ascii="Arial" w:hAnsi="Arial" w:cs="Arial"/>
          <w:sz w:val="20"/>
          <w:szCs w:val="20"/>
        </w:rPr>
        <w:t xml:space="preserve">= </w:t>
      </w:r>
      <w:r w:rsidR="00D959B4" w:rsidRPr="00F37BBE">
        <w:rPr>
          <w:rFonts w:ascii="Arial" w:hAnsi="Arial" w:cs="Arial"/>
          <w:sz w:val="20"/>
          <w:szCs w:val="20"/>
        </w:rPr>
        <w:t>–</w:t>
      </w:r>
      <w:r w:rsidRPr="00F37BBE">
        <w:rPr>
          <w:rFonts w:ascii="Arial" w:hAnsi="Arial" w:cs="Arial"/>
          <w:sz w:val="20"/>
          <w:szCs w:val="20"/>
        </w:rPr>
        <w:t>10</w:t>
      </w:r>
      <w:r w:rsidRPr="00F37BBE">
        <w:rPr>
          <w:rFonts w:ascii="Arial" w:hAnsi="Arial" w:cs="Arial"/>
          <w:i/>
          <w:sz w:val="20"/>
          <w:szCs w:val="20"/>
        </w:rPr>
        <w:t>t</w:t>
      </w:r>
      <w:r w:rsidRPr="00F37BBE">
        <w:rPr>
          <w:rFonts w:ascii="Arial" w:hAnsi="Arial" w:cs="Arial"/>
          <w:sz w:val="20"/>
          <w:szCs w:val="20"/>
        </w:rPr>
        <w:t xml:space="preserve"> + 15</w:t>
      </w:r>
    </w:p>
    <w:p w14:paraId="072B07C7" w14:textId="01B4E25E" w:rsidR="00421F1A" w:rsidRPr="00F37BBE" w:rsidRDefault="00421F1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Ahora, </w:t>
      </w:r>
      <w:r w:rsidRPr="00F37BBE">
        <w:rPr>
          <w:rFonts w:ascii="Arial" w:hAnsi="Arial" w:cs="Arial"/>
          <w:i/>
          <w:sz w:val="20"/>
          <w:szCs w:val="20"/>
        </w:rPr>
        <w:t xml:space="preserve">v = 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ds</w:t>
      </w:r>
      <w:proofErr w:type="spellEnd"/>
      <w:r w:rsidRPr="00F37BBE">
        <w:rPr>
          <w:rFonts w:ascii="Arial" w:hAnsi="Arial" w:cs="Arial"/>
          <w:i/>
          <w:sz w:val="20"/>
          <w:szCs w:val="20"/>
        </w:rPr>
        <w:t>/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dt</w:t>
      </w:r>
      <w:proofErr w:type="spellEnd"/>
      <w:r w:rsidRPr="00F37BBE">
        <w:rPr>
          <w:rFonts w:ascii="Arial" w:hAnsi="Arial" w:cs="Arial"/>
          <w:sz w:val="20"/>
          <w:szCs w:val="20"/>
        </w:rPr>
        <w:t>, entonces:</w:t>
      </w:r>
    </w:p>
    <w:p w14:paraId="18D6071B" w14:textId="135CDC82" w:rsidR="00421F1A" w:rsidRPr="008C4A4F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4A4F">
        <w:rPr>
          <w:rFonts w:ascii="Arial" w:hAnsi="Arial" w:cs="Arial"/>
          <w:i/>
          <w:sz w:val="20"/>
          <w:szCs w:val="20"/>
        </w:rPr>
        <w:t>ds</w:t>
      </w:r>
      <w:proofErr w:type="spellEnd"/>
      <w:r w:rsidRPr="008C4A4F">
        <w:rPr>
          <w:rFonts w:ascii="Arial" w:hAnsi="Arial" w:cs="Arial"/>
          <w:i/>
          <w:sz w:val="20"/>
          <w:szCs w:val="20"/>
        </w:rPr>
        <w:t>/</w:t>
      </w:r>
      <w:proofErr w:type="spellStart"/>
      <w:r w:rsidRPr="008C4A4F">
        <w:rPr>
          <w:rFonts w:ascii="Arial" w:hAnsi="Arial" w:cs="Arial"/>
          <w:i/>
          <w:sz w:val="20"/>
          <w:szCs w:val="20"/>
        </w:rPr>
        <w:t>dt</w:t>
      </w:r>
      <w:proofErr w:type="spellEnd"/>
      <w:proofErr w:type="gramEnd"/>
      <w:r w:rsidRPr="008C4A4F">
        <w:rPr>
          <w:rFonts w:ascii="Arial" w:hAnsi="Arial" w:cs="Arial"/>
          <w:i/>
          <w:sz w:val="20"/>
          <w:szCs w:val="20"/>
        </w:rPr>
        <w:t xml:space="preserve"> =</w:t>
      </w:r>
      <w:r w:rsidR="00441FF7" w:rsidRPr="008C4A4F">
        <w:rPr>
          <w:rFonts w:ascii="Arial" w:hAnsi="Arial" w:cs="Arial"/>
          <w:i/>
          <w:sz w:val="20"/>
          <w:szCs w:val="20"/>
        </w:rPr>
        <w:t xml:space="preserve"> </w:t>
      </w:r>
      <w:r w:rsidR="00BB1813" w:rsidRPr="008C4A4F">
        <w:rPr>
          <w:rFonts w:ascii="Arial" w:hAnsi="Arial" w:cs="Arial"/>
          <w:sz w:val="20"/>
          <w:szCs w:val="20"/>
        </w:rPr>
        <w:t>–10</w:t>
      </w:r>
      <w:r w:rsidR="00DA7F9B" w:rsidRPr="008C4A4F">
        <w:rPr>
          <w:rFonts w:ascii="Arial" w:hAnsi="Arial" w:cs="Arial"/>
          <w:i/>
          <w:sz w:val="20"/>
          <w:szCs w:val="20"/>
        </w:rPr>
        <w:t>t</w:t>
      </w:r>
      <w:r w:rsidR="002C753D" w:rsidRPr="008C4A4F">
        <w:rPr>
          <w:rFonts w:ascii="Arial" w:hAnsi="Arial" w:cs="Arial"/>
          <w:sz w:val="20"/>
          <w:szCs w:val="20"/>
        </w:rPr>
        <w:t xml:space="preserve"> </w:t>
      </w:r>
      <w:r w:rsidRPr="008C4A4F">
        <w:rPr>
          <w:rFonts w:ascii="Arial" w:hAnsi="Arial" w:cs="Arial"/>
          <w:sz w:val="20"/>
          <w:szCs w:val="20"/>
        </w:rPr>
        <w:t>+ 15</w:t>
      </w:r>
      <w:r w:rsidR="00BB1813" w:rsidRPr="008C4A4F">
        <w:rPr>
          <w:rFonts w:ascii="Arial" w:hAnsi="Arial" w:cs="Arial"/>
          <w:sz w:val="20"/>
          <w:szCs w:val="20"/>
        </w:rPr>
        <w:tab/>
      </w:r>
    </w:p>
    <w:p w14:paraId="65DB57EB" w14:textId="040D982E" w:rsidR="005A3906" w:rsidRPr="008C4A4F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4A4F">
        <w:rPr>
          <w:rFonts w:ascii="Arial" w:hAnsi="Arial" w:cs="Arial"/>
          <w:i/>
          <w:sz w:val="20"/>
          <w:szCs w:val="20"/>
        </w:rPr>
        <w:t>ds</w:t>
      </w:r>
      <w:proofErr w:type="spellEnd"/>
      <w:proofErr w:type="gramEnd"/>
      <w:r w:rsidR="00BB1813" w:rsidRPr="008C4A4F">
        <w:rPr>
          <w:rFonts w:ascii="Arial" w:hAnsi="Arial" w:cs="Arial"/>
          <w:sz w:val="20"/>
          <w:szCs w:val="20"/>
        </w:rPr>
        <w:t xml:space="preserve"> = (–10</w:t>
      </w:r>
      <w:r w:rsidRPr="008C4A4F">
        <w:rPr>
          <w:rFonts w:ascii="Arial" w:hAnsi="Arial" w:cs="Arial"/>
          <w:i/>
          <w:sz w:val="20"/>
          <w:szCs w:val="20"/>
        </w:rPr>
        <w:t>t</w:t>
      </w:r>
      <w:r w:rsidRPr="008C4A4F">
        <w:rPr>
          <w:rFonts w:ascii="Arial" w:hAnsi="Arial" w:cs="Arial"/>
          <w:sz w:val="20"/>
          <w:szCs w:val="20"/>
        </w:rPr>
        <w:t xml:space="preserve"> + 15)</w:t>
      </w:r>
      <w:r w:rsidRPr="008C4A4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C4A4F">
        <w:rPr>
          <w:rFonts w:ascii="Arial" w:hAnsi="Arial" w:cs="Arial"/>
          <w:i/>
          <w:sz w:val="20"/>
          <w:szCs w:val="20"/>
        </w:rPr>
        <w:t>dt</w:t>
      </w:r>
      <w:proofErr w:type="spellEnd"/>
    </w:p>
    <w:p w14:paraId="2AC8CCA8" w14:textId="77777777" w:rsidR="005A3906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 integrar ambos términos se obtiene</w:t>
      </w:r>
    </w:p>
    <w:p w14:paraId="74600D4A" w14:textId="6C842F15" w:rsidR="005A3906" w:rsidRPr="002E1AE9" w:rsidRDefault="005A3906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Pr="002E1AE9">
        <w:rPr>
          <w:rFonts w:ascii="Arial" w:hAnsi="Arial" w:cs="Arial"/>
          <w:sz w:val="20"/>
          <w:szCs w:val="20"/>
          <w:lang w:val="en-US"/>
        </w:rPr>
        <w:t>ʃ</w:t>
      </w:r>
      <w:r w:rsidR="00D959B4" w:rsidRPr="002E1AE9">
        <w:rPr>
          <w:rFonts w:ascii="Arial" w:hAnsi="Arial" w:cs="Arial"/>
          <w:sz w:val="20"/>
          <w:szCs w:val="20"/>
          <w:lang w:val="en-US"/>
        </w:rPr>
        <w:t xml:space="preserve"> (–10</w:t>
      </w:r>
      <w:r w:rsidR="00D959B4"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+ 15) </w:t>
      </w:r>
      <w:proofErr w:type="spellStart"/>
      <w:proofErr w:type="gramStart"/>
      <w:r w:rsidRPr="002E1AE9">
        <w:rPr>
          <w:rFonts w:ascii="Arial" w:hAnsi="Arial" w:cs="Arial"/>
          <w:i/>
          <w:sz w:val="20"/>
          <w:szCs w:val="20"/>
          <w:lang w:val="en-US"/>
        </w:rPr>
        <w:t>dt</w:t>
      </w:r>
      <w:proofErr w:type="spellEnd"/>
      <w:proofErr w:type="gramEnd"/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FQ_MA_11_05_09</w:t>
      </w:r>
      <w:r w:rsidR="00C85C3A" w:rsidRPr="002E1AE9">
        <w:rPr>
          <w:rFonts w:ascii="Arial" w:hAnsi="Arial" w:cs="Arial"/>
          <w:sz w:val="20"/>
          <w:szCs w:val="20"/>
          <w:highlight w:val="cyan"/>
          <w:lang w:val="en-US"/>
        </w:rPr>
        <w:t>1</w:t>
      </w:r>
    </w:p>
    <w:p w14:paraId="23EABBEE" w14:textId="2FD362D6" w:rsidR="005A3906" w:rsidRPr="002E1AE9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–5</w:t>
      </w:r>
      <w:r w:rsidR="00334EB8"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="00334EB8" w:rsidRPr="002E1AE9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+ 15</w:t>
      </w:r>
      <w:r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</w:t>
      </w:r>
      <w:r w:rsidRPr="002E1AE9">
        <w:rPr>
          <w:rFonts w:ascii="Arial" w:hAnsi="Arial" w:cs="Arial"/>
          <w:i/>
          <w:sz w:val="20"/>
          <w:szCs w:val="20"/>
          <w:lang w:val="en-US"/>
        </w:rPr>
        <w:t>K</w:t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BB1813" w:rsidRPr="002E1AE9">
        <w:rPr>
          <w:rFonts w:ascii="Arial" w:hAnsi="Arial" w:cs="Arial"/>
          <w:i/>
          <w:sz w:val="20"/>
          <w:szCs w:val="20"/>
          <w:lang w:val="en-US"/>
        </w:rPr>
        <w:tab/>
      </w:r>
    </w:p>
    <w:p w14:paraId="7F387099" w14:textId="5B837492" w:rsidR="005A3906" w:rsidRPr="00F37BBE" w:rsidRDefault="005A390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 xml:space="preserve">s = </w:t>
      </w:r>
      <w:r w:rsidRPr="00F37BBE">
        <w:rPr>
          <w:rFonts w:ascii="Arial" w:hAnsi="Arial" w:cs="Arial"/>
          <w:sz w:val="20"/>
          <w:szCs w:val="20"/>
        </w:rPr>
        <w:t xml:space="preserve">300 en </w:t>
      </w:r>
      <w:r w:rsidRPr="00F37BBE">
        <w:rPr>
          <w:rFonts w:ascii="Arial" w:hAnsi="Arial" w:cs="Arial"/>
          <w:i/>
          <w:sz w:val="20"/>
          <w:szCs w:val="20"/>
        </w:rPr>
        <w:t xml:space="preserve">t = </w:t>
      </w:r>
      <w:r w:rsidRPr="00F37BBE">
        <w:rPr>
          <w:rFonts w:ascii="Arial" w:hAnsi="Arial" w:cs="Arial"/>
          <w:sz w:val="20"/>
          <w:szCs w:val="20"/>
        </w:rPr>
        <w:t xml:space="preserve">0, </w:t>
      </w:r>
      <w:r w:rsidR="00D959B4" w:rsidRPr="00F37BBE">
        <w:rPr>
          <w:rFonts w:ascii="Arial" w:hAnsi="Arial" w:cs="Arial"/>
          <w:sz w:val="20"/>
          <w:szCs w:val="20"/>
        </w:rPr>
        <w:t xml:space="preserve">se calcula que </w:t>
      </w:r>
      <w:r w:rsidRPr="00F37BBE">
        <w:rPr>
          <w:rFonts w:ascii="Arial" w:hAnsi="Arial" w:cs="Arial"/>
          <w:i/>
          <w:sz w:val="20"/>
          <w:szCs w:val="20"/>
        </w:rPr>
        <w:t>K</w:t>
      </w:r>
      <w:r w:rsidRPr="00F37BBE">
        <w:rPr>
          <w:rFonts w:ascii="Arial" w:hAnsi="Arial" w:cs="Arial"/>
          <w:sz w:val="20"/>
          <w:szCs w:val="20"/>
        </w:rPr>
        <w:t xml:space="preserve"> = 300, por tanto</w:t>
      </w:r>
      <w:r w:rsidR="002C753D">
        <w:rPr>
          <w:rFonts w:ascii="Arial" w:hAnsi="Arial" w:cs="Arial"/>
          <w:sz w:val="20"/>
          <w:szCs w:val="20"/>
        </w:rPr>
        <w:t>:</w:t>
      </w:r>
    </w:p>
    <w:p w14:paraId="3344A74D" w14:textId="5D1BF428" w:rsidR="005A3906" w:rsidRPr="00F37BBE" w:rsidRDefault="00D959B4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s</w:t>
      </w:r>
      <w:r w:rsidR="005A3906" w:rsidRPr="00F37BBE">
        <w:rPr>
          <w:rFonts w:ascii="Arial" w:hAnsi="Arial" w:cs="Arial"/>
          <w:i/>
          <w:sz w:val="20"/>
          <w:szCs w:val="20"/>
        </w:rPr>
        <w:t xml:space="preserve"> = </w:t>
      </w:r>
      <w:r w:rsidRPr="00F37BBE">
        <w:rPr>
          <w:rFonts w:ascii="Arial" w:hAnsi="Arial" w:cs="Arial"/>
          <w:sz w:val="20"/>
          <w:szCs w:val="20"/>
        </w:rPr>
        <w:t>–</w:t>
      </w:r>
      <w:r w:rsidR="005A3906" w:rsidRPr="00F37BBE">
        <w:rPr>
          <w:rFonts w:ascii="Arial" w:hAnsi="Arial" w:cs="Arial"/>
          <w:sz w:val="20"/>
          <w:szCs w:val="20"/>
        </w:rPr>
        <w:t>5</w:t>
      </w:r>
      <w:r w:rsidR="00334EB8" w:rsidRPr="00F37BBE">
        <w:rPr>
          <w:rFonts w:ascii="Arial" w:hAnsi="Arial" w:cs="Arial"/>
          <w:i/>
          <w:sz w:val="20"/>
          <w:szCs w:val="20"/>
        </w:rPr>
        <w:t>t</w:t>
      </w:r>
      <w:r w:rsidR="00334EB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2C753D" w:rsidRPr="00F37BBE">
        <w:rPr>
          <w:rFonts w:ascii="Arial" w:hAnsi="Arial" w:cs="Arial"/>
          <w:sz w:val="20"/>
          <w:szCs w:val="20"/>
        </w:rPr>
        <w:t xml:space="preserve"> </w:t>
      </w:r>
      <w:r w:rsidR="005A3906" w:rsidRPr="00F37BBE">
        <w:rPr>
          <w:rFonts w:ascii="Arial" w:hAnsi="Arial" w:cs="Arial"/>
          <w:sz w:val="20"/>
          <w:szCs w:val="20"/>
        </w:rPr>
        <w:t>+ 15</w:t>
      </w:r>
      <w:r w:rsidR="005A3906" w:rsidRPr="00F37BBE">
        <w:rPr>
          <w:rFonts w:ascii="Arial" w:hAnsi="Arial" w:cs="Arial"/>
          <w:i/>
          <w:sz w:val="20"/>
          <w:szCs w:val="20"/>
        </w:rPr>
        <w:t>t</w:t>
      </w:r>
      <w:r w:rsidR="005A3906" w:rsidRPr="00F37BBE">
        <w:rPr>
          <w:rFonts w:ascii="Arial" w:hAnsi="Arial" w:cs="Arial"/>
          <w:sz w:val="20"/>
          <w:szCs w:val="20"/>
        </w:rPr>
        <w:t xml:space="preserve"> + 300</w:t>
      </w:r>
      <w:r w:rsidR="00BB1813" w:rsidRPr="00F37BBE">
        <w:rPr>
          <w:rFonts w:ascii="Arial" w:hAnsi="Arial" w:cs="Arial"/>
          <w:sz w:val="20"/>
          <w:szCs w:val="20"/>
        </w:rPr>
        <w:tab/>
      </w:r>
      <w:r w:rsidR="00BB1813" w:rsidRPr="00F37BBE">
        <w:rPr>
          <w:rFonts w:ascii="Arial" w:hAnsi="Arial" w:cs="Arial"/>
          <w:sz w:val="20"/>
          <w:szCs w:val="20"/>
        </w:rPr>
        <w:tab/>
      </w:r>
    </w:p>
    <w:p w14:paraId="6BD3096A" w14:textId="14728AAF" w:rsidR="005A3906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Finalmente</w:t>
      </w:r>
      <w:r w:rsidR="005A3906" w:rsidRPr="00F37BBE">
        <w:rPr>
          <w:rFonts w:ascii="Arial" w:hAnsi="Arial" w:cs="Arial"/>
          <w:sz w:val="20"/>
          <w:szCs w:val="20"/>
        </w:rPr>
        <w:t xml:space="preserve">, en </w:t>
      </w:r>
      <w:r w:rsidR="005A3906" w:rsidRPr="00F37BBE">
        <w:rPr>
          <w:rFonts w:ascii="Arial" w:hAnsi="Arial" w:cs="Arial"/>
          <w:i/>
          <w:sz w:val="20"/>
          <w:szCs w:val="20"/>
        </w:rPr>
        <w:t xml:space="preserve">t = </w:t>
      </w:r>
      <w:r w:rsidR="005A3906" w:rsidRPr="00F37BBE">
        <w:rPr>
          <w:rFonts w:ascii="Arial" w:hAnsi="Arial" w:cs="Arial"/>
          <w:sz w:val="20"/>
          <w:szCs w:val="20"/>
        </w:rPr>
        <w:t>4</w:t>
      </w:r>
      <w:r w:rsidR="002C753D">
        <w:rPr>
          <w:rFonts w:ascii="Arial" w:hAnsi="Arial" w:cs="Arial"/>
          <w:sz w:val="20"/>
          <w:szCs w:val="20"/>
        </w:rPr>
        <w:t>:</w:t>
      </w:r>
    </w:p>
    <w:p w14:paraId="1A1D1C8C" w14:textId="2FFEF082" w:rsidR="005A3906" w:rsidRPr="00F37BBE" w:rsidRDefault="005A3906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v = </w:t>
      </w:r>
      <w:r w:rsidR="00D959B4" w:rsidRPr="00F37BBE">
        <w:rPr>
          <w:rFonts w:ascii="Arial" w:hAnsi="Arial" w:cs="Arial"/>
          <w:sz w:val="20"/>
          <w:szCs w:val="20"/>
        </w:rPr>
        <w:t>–10</w:t>
      </w:r>
      <w:r w:rsidRPr="00F37BBE">
        <w:rPr>
          <w:rFonts w:ascii="Arial" w:hAnsi="Arial" w:cs="Arial"/>
          <w:sz w:val="20"/>
          <w:szCs w:val="20"/>
        </w:rPr>
        <w:t xml:space="preserve">(4) + 15 = </w:t>
      </w:r>
      <w:r w:rsidR="006C78EF">
        <w:rPr>
          <w:rFonts w:ascii="Arial" w:hAnsi="Arial" w:cs="Arial"/>
          <w:sz w:val="20"/>
          <w:szCs w:val="20"/>
        </w:rPr>
        <w:t>–</w:t>
      </w:r>
      <w:r w:rsidR="004B7965" w:rsidRPr="00F37BBE">
        <w:rPr>
          <w:rFonts w:ascii="Arial" w:hAnsi="Arial" w:cs="Arial"/>
          <w:sz w:val="20"/>
          <w:szCs w:val="20"/>
        </w:rPr>
        <w:t>2</w:t>
      </w:r>
      <w:r w:rsidR="00D959B4" w:rsidRPr="00F37BBE">
        <w:rPr>
          <w:rFonts w:ascii="Arial" w:hAnsi="Arial" w:cs="Arial"/>
          <w:sz w:val="20"/>
          <w:szCs w:val="20"/>
        </w:rPr>
        <w:t>5</w:t>
      </w:r>
      <w:r w:rsidRPr="00F37BBE">
        <w:rPr>
          <w:rFonts w:ascii="Arial" w:hAnsi="Arial" w:cs="Arial"/>
          <w:sz w:val="20"/>
          <w:szCs w:val="20"/>
        </w:rPr>
        <w:t xml:space="preserve"> m/s</w:t>
      </w:r>
    </w:p>
    <w:p w14:paraId="69DCF635" w14:textId="77777777" w:rsidR="00421F1A" w:rsidRPr="00F37BBE" w:rsidRDefault="005A3906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 xml:space="preserve">s = </w:t>
      </w:r>
      <w:r w:rsidR="00D959B4" w:rsidRPr="00F37BBE">
        <w:rPr>
          <w:rFonts w:ascii="Arial" w:hAnsi="Arial" w:cs="Arial"/>
          <w:sz w:val="20"/>
          <w:szCs w:val="20"/>
        </w:rPr>
        <w:t>–</w:t>
      </w:r>
      <w:r w:rsidR="00334EB8" w:rsidRPr="00F37BBE">
        <w:rPr>
          <w:rFonts w:ascii="Arial" w:hAnsi="Arial" w:cs="Arial"/>
          <w:sz w:val="20"/>
          <w:szCs w:val="20"/>
        </w:rPr>
        <w:t>5(4)</w:t>
      </w:r>
      <w:r w:rsidR="00334EB8" w:rsidRPr="00F37BBE">
        <w:rPr>
          <w:rFonts w:ascii="Arial" w:hAnsi="Arial" w:cs="Arial"/>
          <w:sz w:val="20"/>
          <w:szCs w:val="20"/>
          <w:vertAlign w:val="superscript"/>
        </w:rPr>
        <w:t>2</w:t>
      </w:r>
      <w:r w:rsidR="00A57D63" w:rsidRPr="00F37BBE">
        <w:rPr>
          <w:rFonts w:ascii="Arial" w:hAnsi="Arial" w:cs="Arial"/>
          <w:sz w:val="20"/>
          <w:szCs w:val="20"/>
        </w:rPr>
        <w:t xml:space="preserve"> + 15</w:t>
      </w:r>
      <w:r w:rsidR="00D959B4" w:rsidRPr="00F37BBE">
        <w:rPr>
          <w:rFonts w:ascii="Arial" w:hAnsi="Arial" w:cs="Arial"/>
          <w:sz w:val="20"/>
          <w:szCs w:val="20"/>
        </w:rPr>
        <w:t>(4)</w:t>
      </w:r>
      <w:r w:rsidR="00A57D63" w:rsidRPr="00F37BBE">
        <w:rPr>
          <w:rFonts w:ascii="Arial" w:hAnsi="Arial" w:cs="Arial"/>
          <w:sz w:val="20"/>
          <w:szCs w:val="20"/>
        </w:rPr>
        <w:t xml:space="preserve"> + 300 = 2</w:t>
      </w:r>
      <w:r w:rsidR="00D959B4" w:rsidRPr="00F37BBE">
        <w:rPr>
          <w:rFonts w:ascii="Arial" w:hAnsi="Arial" w:cs="Arial"/>
          <w:sz w:val="20"/>
          <w:szCs w:val="20"/>
        </w:rPr>
        <w:t>80</w:t>
      </w:r>
      <w:r w:rsidR="00A57D63" w:rsidRPr="00F37BBE">
        <w:rPr>
          <w:rFonts w:ascii="Arial" w:hAnsi="Arial" w:cs="Arial"/>
          <w:sz w:val="20"/>
          <w:szCs w:val="20"/>
        </w:rPr>
        <w:t xml:space="preserve"> m</w:t>
      </w:r>
    </w:p>
    <w:p w14:paraId="5CDE36CE" w14:textId="77777777" w:rsidR="00A57D63" w:rsidRPr="00F37BBE" w:rsidRDefault="00D959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Observa</w:t>
      </w:r>
      <w:r w:rsidR="00A57D63" w:rsidRPr="00F37BBE">
        <w:rPr>
          <w:rFonts w:ascii="Arial" w:hAnsi="Arial" w:cs="Arial"/>
          <w:sz w:val="20"/>
          <w:szCs w:val="20"/>
        </w:rPr>
        <w:t xml:space="preserve"> que si 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v = </w:t>
      </w:r>
      <w:proofErr w:type="spellStart"/>
      <w:r w:rsidR="00A57D63" w:rsidRPr="00F37BBE">
        <w:rPr>
          <w:rFonts w:ascii="Arial" w:hAnsi="Arial" w:cs="Arial"/>
          <w:i/>
          <w:sz w:val="20"/>
          <w:szCs w:val="20"/>
        </w:rPr>
        <w:t>v</w:t>
      </w:r>
      <w:r w:rsidR="00A57D63" w:rsidRPr="00F37BBE">
        <w:rPr>
          <w:rFonts w:ascii="Arial" w:hAnsi="Arial" w:cs="Arial"/>
          <w:i/>
          <w:sz w:val="20"/>
          <w:szCs w:val="20"/>
          <w:vertAlign w:val="subscript"/>
        </w:rPr>
        <w:t>o</w:t>
      </w:r>
      <w:proofErr w:type="spellEnd"/>
      <w:r w:rsidR="00A57D63" w:rsidRPr="00F37BBE">
        <w:rPr>
          <w:rFonts w:ascii="Arial" w:hAnsi="Arial" w:cs="Arial"/>
          <w:i/>
          <w:sz w:val="20"/>
          <w:szCs w:val="20"/>
        </w:rPr>
        <w:t xml:space="preserve"> </w:t>
      </w:r>
      <w:r w:rsidR="00A57D63" w:rsidRPr="00F37BBE">
        <w:rPr>
          <w:rFonts w:ascii="Arial" w:hAnsi="Arial" w:cs="Arial"/>
          <w:sz w:val="20"/>
          <w:szCs w:val="20"/>
        </w:rPr>
        <w:t xml:space="preserve">y </w:t>
      </w:r>
      <w:r w:rsidR="00A57D63" w:rsidRPr="00F37BBE">
        <w:rPr>
          <w:rFonts w:ascii="Arial" w:hAnsi="Arial" w:cs="Arial"/>
          <w:i/>
          <w:sz w:val="20"/>
          <w:szCs w:val="20"/>
        </w:rPr>
        <w:t>s = s</w:t>
      </w:r>
      <w:r w:rsidR="00A57D63" w:rsidRPr="00F37BBE">
        <w:rPr>
          <w:rFonts w:ascii="Arial" w:hAnsi="Arial" w:cs="Arial"/>
          <w:i/>
          <w:sz w:val="20"/>
          <w:szCs w:val="20"/>
          <w:vertAlign w:val="subscript"/>
        </w:rPr>
        <w:t>o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 </w:t>
      </w:r>
      <w:r w:rsidR="00A57D63" w:rsidRPr="00F37BBE">
        <w:rPr>
          <w:rFonts w:ascii="Arial" w:hAnsi="Arial" w:cs="Arial"/>
          <w:sz w:val="20"/>
          <w:szCs w:val="20"/>
        </w:rPr>
        <w:t xml:space="preserve">en </w:t>
      </w:r>
      <w:r w:rsidR="00A57D63" w:rsidRPr="00F37BBE">
        <w:rPr>
          <w:rFonts w:ascii="Arial" w:hAnsi="Arial" w:cs="Arial"/>
          <w:i/>
          <w:sz w:val="20"/>
          <w:szCs w:val="20"/>
        </w:rPr>
        <w:t xml:space="preserve">t = </w:t>
      </w:r>
      <w:r w:rsidR="00A57D63" w:rsidRPr="00F37BBE">
        <w:rPr>
          <w:rFonts w:ascii="Arial" w:hAnsi="Arial" w:cs="Arial"/>
          <w:sz w:val="20"/>
          <w:szCs w:val="20"/>
        </w:rPr>
        <w:t xml:space="preserve">0, </w:t>
      </w:r>
      <w:r w:rsidR="004B7965" w:rsidRPr="00F37BBE">
        <w:rPr>
          <w:rFonts w:ascii="Arial" w:hAnsi="Arial" w:cs="Arial"/>
          <w:sz w:val="20"/>
          <w:szCs w:val="20"/>
        </w:rPr>
        <w:t>se obtienen</w:t>
      </w:r>
      <w:r w:rsidR="00A57D63" w:rsidRPr="00F37BBE">
        <w:rPr>
          <w:rFonts w:ascii="Arial" w:hAnsi="Arial" w:cs="Arial"/>
          <w:sz w:val="20"/>
          <w:szCs w:val="20"/>
        </w:rPr>
        <w:t xml:space="preserve"> las conocidas fórmulas de caída libre de un cuerpo.</w:t>
      </w:r>
    </w:p>
    <w:p w14:paraId="53E957B9" w14:textId="77777777" w:rsidR="00A57D63" w:rsidRPr="002E1AE9" w:rsidRDefault="00A57D63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a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</w:t>
      </w:r>
      <w:r w:rsidRPr="002E1AE9">
        <w:rPr>
          <w:rFonts w:ascii="Arial" w:hAnsi="Arial" w:cs="Arial"/>
          <w:sz w:val="20"/>
          <w:szCs w:val="20"/>
          <w:lang w:val="en-US"/>
        </w:rPr>
        <w:t>10</w:t>
      </w:r>
    </w:p>
    <w:p w14:paraId="39D73AB6" w14:textId="77777777" w:rsidR="00C10F71" w:rsidRPr="002E1AE9" w:rsidRDefault="00D959B4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v = </w:t>
      </w:r>
      <w:r w:rsidRPr="002E1AE9">
        <w:rPr>
          <w:rFonts w:ascii="Arial" w:hAnsi="Arial" w:cs="Arial"/>
          <w:sz w:val="20"/>
          <w:szCs w:val="20"/>
          <w:lang w:val="en-US"/>
        </w:rPr>
        <w:t>–</w:t>
      </w:r>
      <w:r w:rsidR="00A57D63" w:rsidRPr="002E1AE9">
        <w:rPr>
          <w:rFonts w:ascii="Arial" w:hAnsi="Arial" w:cs="Arial"/>
          <w:sz w:val="20"/>
          <w:szCs w:val="20"/>
          <w:lang w:val="en-US"/>
        </w:rPr>
        <w:t>5</w:t>
      </w:r>
      <w:r w:rsidR="00A57D63" w:rsidRPr="002E1AE9">
        <w:rPr>
          <w:rFonts w:ascii="Arial" w:hAnsi="Arial" w:cs="Arial"/>
          <w:i/>
          <w:sz w:val="20"/>
          <w:szCs w:val="20"/>
          <w:lang w:val="en-US"/>
        </w:rPr>
        <w:t xml:space="preserve">t </w:t>
      </w:r>
      <w:r w:rsidR="00A57D63" w:rsidRPr="002E1AE9">
        <w:rPr>
          <w:rFonts w:ascii="Arial" w:hAnsi="Arial" w:cs="Arial"/>
          <w:sz w:val="20"/>
          <w:szCs w:val="20"/>
          <w:lang w:val="en-US"/>
        </w:rPr>
        <w:t xml:space="preserve">+ </w:t>
      </w:r>
      <w:proofErr w:type="spellStart"/>
      <w:proofErr w:type="gramStart"/>
      <w:r w:rsidR="00A57D63" w:rsidRPr="002E1AE9">
        <w:rPr>
          <w:rFonts w:ascii="Arial" w:hAnsi="Arial" w:cs="Arial"/>
          <w:i/>
          <w:sz w:val="20"/>
          <w:szCs w:val="20"/>
          <w:lang w:val="en-US"/>
        </w:rPr>
        <w:t>v</w:t>
      </w:r>
      <w:r w:rsidR="00A57D63"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  <w:proofErr w:type="spellEnd"/>
      <w:proofErr w:type="gramEnd"/>
    </w:p>
    <w:p w14:paraId="10F41E2E" w14:textId="77777777" w:rsidR="00A57D63" w:rsidRDefault="00A57D63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vertAlign w:val="subscript"/>
          <w:lang w:val="en-US"/>
        </w:rPr>
      </w:pPr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s = </w:t>
      </w:r>
      <w:r w:rsidR="00D959B4" w:rsidRPr="002E1AE9">
        <w:rPr>
          <w:rFonts w:ascii="Arial" w:hAnsi="Arial" w:cs="Arial"/>
          <w:sz w:val="20"/>
          <w:szCs w:val="20"/>
          <w:lang w:val="en-US"/>
        </w:rPr>
        <w:t>–</w:t>
      </w:r>
      <w:r w:rsidRPr="002E1AE9">
        <w:rPr>
          <w:rFonts w:ascii="Arial" w:hAnsi="Arial" w:cs="Arial"/>
          <w:sz w:val="20"/>
          <w:szCs w:val="20"/>
          <w:lang w:val="en-US"/>
        </w:rPr>
        <w:t>5</w:t>
      </w:r>
      <w:r w:rsidRPr="002E1AE9">
        <w:rPr>
          <w:rFonts w:ascii="Arial" w:hAnsi="Arial" w:cs="Arial"/>
          <w:i/>
          <w:sz w:val="20"/>
          <w:szCs w:val="20"/>
          <w:lang w:val="en-US"/>
        </w:rPr>
        <w:t>t</w:t>
      </w:r>
      <w:r w:rsidR="00334EB8" w:rsidRPr="002E1AE9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2E1AE9">
        <w:rPr>
          <w:rFonts w:ascii="Arial" w:hAnsi="Arial" w:cs="Arial"/>
          <w:i/>
          <w:sz w:val="20"/>
          <w:szCs w:val="20"/>
          <w:lang w:val="en-US"/>
        </w:rPr>
        <w:t>v</w:t>
      </w:r>
      <w:r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  <w:r w:rsidRPr="002E1AE9">
        <w:rPr>
          <w:rFonts w:ascii="Arial" w:hAnsi="Arial" w:cs="Arial"/>
          <w:i/>
          <w:sz w:val="20"/>
          <w:szCs w:val="20"/>
          <w:lang w:val="en-US"/>
        </w:rPr>
        <w:t>t</w:t>
      </w:r>
      <w:proofErr w:type="spellEnd"/>
      <w:r w:rsidRPr="002E1AE9">
        <w:rPr>
          <w:rFonts w:ascii="Arial" w:hAnsi="Arial" w:cs="Arial"/>
          <w:i/>
          <w:sz w:val="20"/>
          <w:szCs w:val="20"/>
          <w:lang w:val="en-US"/>
        </w:rPr>
        <w:t xml:space="preserve"> + s</w:t>
      </w:r>
      <w:r w:rsidRPr="002E1AE9">
        <w:rPr>
          <w:rFonts w:ascii="Arial" w:hAnsi="Arial" w:cs="Arial"/>
          <w:i/>
          <w:sz w:val="20"/>
          <w:szCs w:val="20"/>
          <w:vertAlign w:val="subscript"/>
          <w:lang w:val="en-US"/>
        </w:rPr>
        <w:t>o</w:t>
      </w:r>
    </w:p>
    <w:p w14:paraId="0388DA6D" w14:textId="77777777" w:rsidR="002D7CB1" w:rsidRDefault="002D7CB1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vertAlign w:val="subscript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D7CB1" w:rsidRPr="00F37BBE" w14:paraId="76B2FF0C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3BACFEAD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2D7CB1" w:rsidRPr="00F37BBE" w14:paraId="6664F622" w14:textId="77777777" w:rsidTr="00095A91">
        <w:tc>
          <w:tcPr>
            <w:tcW w:w="2518" w:type="dxa"/>
          </w:tcPr>
          <w:p w14:paraId="4BEF6525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3A082AF6" w14:textId="30CEE158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144DA953" w14:textId="77777777" w:rsidTr="00095A91">
        <w:tc>
          <w:tcPr>
            <w:tcW w:w="2518" w:type="dxa"/>
          </w:tcPr>
          <w:p w14:paraId="4A435D3A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155C62F9" w14:textId="77601DCE" w:rsidR="002D7CB1" w:rsidRPr="00F37BBE" w:rsidRDefault="002D7CB1" w:rsidP="002D7C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Aplica el método de integración por sustitución</w:t>
            </w:r>
          </w:p>
        </w:tc>
      </w:tr>
      <w:tr w:rsidR="002D7CB1" w:rsidRPr="00F37BBE" w14:paraId="3460A818" w14:textId="77777777" w:rsidTr="00095A91">
        <w:tc>
          <w:tcPr>
            <w:tcW w:w="2518" w:type="dxa"/>
          </w:tcPr>
          <w:p w14:paraId="026597D8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E7EDFE9" w14:textId="2DF884E5" w:rsidR="002D7CB1" w:rsidRPr="00F37BBE" w:rsidRDefault="002D7CB1" w:rsidP="002D7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Actividad en la que se ejercita el cálculo de integrales mediante sustitución</w:t>
            </w:r>
          </w:p>
        </w:tc>
      </w:tr>
    </w:tbl>
    <w:p w14:paraId="003677D2" w14:textId="77777777" w:rsidR="00E36B0B" w:rsidRPr="002E1AE9" w:rsidRDefault="00E36B0B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49F741A" w14:textId="093F217C" w:rsidR="00B36428" w:rsidRPr="00F37BBE" w:rsidRDefault="00B17574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[</w:t>
      </w:r>
      <w:r w:rsidR="007225A3" w:rsidRPr="00F37BBE">
        <w:rPr>
          <w:rFonts w:ascii="Arial" w:hAnsi="Arial" w:cs="Arial"/>
          <w:sz w:val="20"/>
          <w:szCs w:val="20"/>
          <w:highlight w:val="yellow"/>
        </w:rPr>
        <w:t>SECCIÓN</w:t>
      </w:r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</w:rPr>
        <w:t xml:space="preserve">2.2 </w:t>
      </w:r>
      <w:r w:rsidRPr="00F37BBE">
        <w:rPr>
          <w:rFonts w:ascii="Arial" w:hAnsi="Arial" w:cs="Arial"/>
          <w:b/>
          <w:sz w:val="20"/>
          <w:szCs w:val="20"/>
        </w:rPr>
        <w:t>La integración por partes</w:t>
      </w:r>
    </w:p>
    <w:p w14:paraId="3435E7DC" w14:textId="77777777" w:rsidR="002106EF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El procedimiento de integración por partes tiene su fundamento en la regla de derivación</w:t>
      </w:r>
      <w:r w:rsidR="002106EF" w:rsidRPr="00F37BBE">
        <w:rPr>
          <w:rFonts w:ascii="Arial" w:hAnsi="Arial" w:cs="Arial"/>
          <w:sz w:val="20"/>
          <w:szCs w:val="20"/>
        </w:rPr>
        <w:t xml:space="preserve"> del producto de dos funciones, en el caso de que una de ellas sea la derivada de una función fácil de obtener.</w:t>
      </w:r>
    </w:p>
    <w:p w14:paraId="130C9FB1" w14:textId="55F45794" w:rsidR="002106EF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Así, la derivada de la función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f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>))</w:t>
      </w:r>
      <w:r w:rsidR="002106EF" w:rsidRPr="00F37BBE">
        <w:rPr>
          <w:rFonts w:ascii="Arial" w:hAnsi="Arial" w:cs="Arial"/>
          <w:i/>
          <w:sz w:val="20"/>
          <w:szCs w:val="20"/>
        </w:rPr>
        <w:t>’ = f’</w:t>
      </w:r>
      <w:r w:rsidR="007F3076">
        <w:rPr>
          <w:rFonts w:ascii="Arial" w:hAnsi="Arial" w:cs="Arial"/>
          <w:i/>
          <w:sz w:val="20"/>
          <w:szCs w:val="20"/>
        </w:rPr>
        <w:t xml:space="preserve"> 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 xml:space="preserve">) </w:t>
      </w:r>
      <w:r w:rsidR="002106EF" w:rsidRPr="00F37BBE">
        <w:rPr>
          <w:rFonts w:ascii="Arial" w:hAnsi="Arial" w:cs="Arial"/>
          <w:i/>
          <w:sz w:val="20"/>
          <w:szCs w:val="20"/>
        </w:rPr>
        <w:t>+ f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>)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g’</w:t>
      </w:r>
      <w:r w:rsidR="007F3076">
        <w:rPr>
          <w:rFonts w:ascii="Arial" w:hAnsi="Arial" w:cs="Arial"/>
          <w:i/>
          <w:sz w:val="20"/>
          <w:szCs w:val="20"/>
        </w:rPr>
        <w:t xml:space="preserve"> </w:t>
      </w:r>
      <w:r w:rsidR="002106EF" w:rsidRPr="002D7CB1">
        <w:rPr>
          <w:rFonts w:ascii="Arial" w:hAnsi="Arial" w:cs="Arial"/>
          <w:sz w:val="20"/>
          <w:szCs w:val="20"/>
        </w:rPr>
        <w:t>(</w:t>
      </w:r>
      <w:r w:rsidR="002106EF" w:rsidRPr="00F37BBE">
        <w:rPr>
          <w:rFonts w:ascii="Arial" w:hAnsi="Arial" w:cs="Arial"/>
          <w:i/>
          <w:sz w:val="20"/>
          <w:szCs w:val="20"/>
        </w:rPr>
        <w:t>x</w:t>
      </w:r>
      <w:r w:rsidR="002106EF" w:rsidRPr="002D7CB1">
        <w:rPr>
          <w:rFonts w:ascii="Arial" w:hAnsi="Arial" w:cs="Arial"/>
          <w:sz w:val="20"/>
          <w:szCs w:val="20"/>
        </w:rPr>
        <w:t>)</w:t>
      </w:r>
      <w:r w:rsidR="00441FF7">
        <w:rPr>
          <w:rFonts w:ascii="Arial" w:hAnsi="Arial" w:cs="Arial"/>
          <w:i/>
          <w:sz w:val="20"/>
          <w:szCs w:val="20"/>
        </w:rPr>
        <w:t>,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</w:t>
      </w:r>
      <w:r w:rsidR="002106EF" w:rsidRPr="002D7CB1">
        <w:rPr>
          <w:rFonts w:ascii="Arial" w:hAnsi="Arial" w:cs="Arial"/>
          <w:sz w:val="20"/>
          <w:szCs w:val="20"/>
        </w:rPr>
        <w:t>entonces</w:t>
      </w:r>
      <w:r w:rsidR="00441FF7">
        <w:rPr>
          <w:rFonts w:ascii="Arial" w:hAnsi="Arial" w:cs="Arial"/>
          <w:sz w:val="20"/>
          <w:szCs w:val="20"/>
        </w:rPr>
        <w:t>:</w:t>
      </w:r>
      <w:r w:rsidR="002106EF" w:rsidRPr="00F37BBE">
        <w:rPr>
          <w:rFonts w:ascii="Arial" w:hAnsi="Arial" w:cs="Arial"/>
          <w:i/>
          <w:sz w:val="20"/>
          <w:szCs w:val="20"/>
        </w:rPr>
        <w:t xml:space="preserve"> </w:t>
      </w:r>
    </w:p>
    <w:p w14:paraId="665708B0" w14:textId="0A8CC816" w:rsidR="002106EF" w:rsidRPr="002E1AE9" w:rsidRDefault="007F3076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2D7CB1">
        <w:rPr>
          <w:rFonts w:ascii="Arial" w:hAnsi="Arial" w:cs="Arial"/>
          <w:i/>
          <w:sz w:val="20"/>
          <w:szCs w:val="20"/>
          <w:lang w:val="en-US"/>
        </w:rPr>
        <w:t>f</w:t>
      </w:r>
      <w:r w:rsidRPr="002D7CB1">
        <w:rPr>
          <w:rFonts w:ascii="Arial" w:hAnsi="Arial" w:cs="Arial"/>
          <w:sz w:val="20"/>
          <w:szCs w:val="20"/>
          <w:lang w:val="en-US"/>
        </w:rPr>
        <w:t>(</w:t>
      </w:r>
      <w:r w:rsidRPr="002D7CB1">
        <w:rPr>
          <w:rFonts w:ascii="Arial" w:hAnsi="Arial" w:cs="Arial"/>
          <w:i/>
          <w:sz w:val="20"/>
          <w:szCs w:val="20"/>
          <w:lang w:val="en-US"/>
        </w:rPr>
        <w:t>x</w:t>
      </w:r>
      <w:r w:rsidRPr="002D7CB1">
        <w:rPr>
          <w:rFonts w:ascii="Arial" w:hAnsi="Arial" w:cs="Arial"/>
          <w:sz w:val="20"/>
          <w:szCs w:val="20"/>
          <w:lang w:val="en-US"/>
        </w:rPr>
        <w:t>)</w:t>
      </w:r>
      <w:r w:rsidRPr="002D7CB1">
        <w:rPr>
          <w:rFonts w:ascii="Arial" w:hAnsi="Arial" w:cs="Arial"/>
          <w:i/>
          <w:sz w:val="20"/>
          <w:szCs w:val="20"/>
          <w:lang w:val="en-US"/>
        </w:rPr>
        <w:t xml:space="preserve"> g’ </w:t>
      </w:r>
      <w:r w:rsidRPr="002D7CB1">
        <w:rPr>
          <w:rFonts w:ascii="Arial" w:hAnsi="Arial" w:cs="Arial"/>
          <w:sz w:val="20"/>
          <w:szCs w:val="20"/>
          <w:lang w:val="en-US"/>
        </w:rPr>
        <w:t>(</w:t>
      </w:r>
      <w:r w:rsidRPr="002D7CB1">
        <w:rPr>
          <w:rFonts w:ascii="Arial" w:hAnsi="Arial" w:cs="Arial"/>
          <w:i/>
          <w:sz w:val="20"/>
          <w:szCs w:val="20"/>
          <w:lang w:val="en-US"/>
        </w:rPr>
        <w:t>x</w:t>
      </w:r>
      <w:r w:rsidRPr="002D7CB1">
        <w:rPr>
          <w:rFonts w:ascii="Arial" w:hAnsi="Arial" w:cs="Arial"/>
          <w:sz w:val="20"/>
          <w:szCs w:val="20"/>
          <w:lang w:val="en-US"/>
        </w:rPr>
        <w:t>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= </w:t>
      </w:r>
      <w:r w:rsidR="002106EF" w:rsidRPr="002D7CB1">
        <w:rPr>
          <w:rFonts w:ascii="Arial" w:hAnsi="Arial" w:cs="Arial"/>
          <w:sz w:val="20"/>
          <w:szCs w:val="20"/>
          <w:lang w:val="en-US"/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f</w:t>
      </w:r>
      <w:r w:rsidR="002106EF" w:rsidRPr="002D7CB1">
        <w:rPr>
          <w:rFonts w:ascii="Arial" w:hAnsi="Arial" w:cs="Arial"/>
          <w:sz w:val="20"/>
          <w:szCs w:val="20"/>
          <w:lang w:val="en-US"/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2D7CB1">
        <w:rPr>
          <w:rFonts w:ascii="Arial" w:hAnsi="Arial" w:cs="Arial"/>
          <w:sz w:val="20"/>
          <w:szCs w:val="20"/>
          <w:lang w:val="en-US"/>
        </w:rPr>
        <w:t>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g</w:t>
      </w:r>
      <w:r w:rsidR="002106EF" w:rsidRPr="002D7CB1">
        <w:rPr>
          <w:rFonts w:ascii="Arial" w:hAnsi="Arial" w:cs="Arial"/>
          <w:sz w:val="20"/>
          <w:szCs w:val="20"/>
          <w:lang w:val="en-US"/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2D7CB1">
        <w:rPr>
          <w:rFonts w:ascii="Arial" w:hAnsi="Arial" w:cs="Arial"/>
          <w:sz w:val="20"/>
          <w:szCs w:val="20"/>
          <w:lang w:val="en-US"/>
        </w:rPr>
        <w:t>))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’</w:t>
      </w:r>
      <w:r w:rsidR="00441FF7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– f’</w:t>
      </w:r>
      <w:r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2106EF" w:rsidRPr="002D7CB1">
        <w:rPr>
          <w:rFonts w:ascii="Arial" w:hAnsi="Arial" w:cs="Arial"/>
          <w:sz w:val="20"/>
          <w:szCs w:val="20"/>
          <w:lang w:val="en-US"/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2D7CB1">
        <w:rPr>
          <w:rFonts w:ascii="Arial" w:hAnsi="Arial" w:cs="Arial"/>
          <w:sz w:val="20"/>
          <w:szCs w:val="20"/>
          <w:lang w:val="en-US"/>
        </w:rPr>
        <w:t>)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 xml:space="preserve"> g</w:t>
      </w:r>
      <w:r w:rsidR="002106EF" w:rsidRPr="002D7CB1">
        <w:rPr>
          <w:rFonts w:ascii="Arial" w:hAnsi="Arial" w:cs="Arial"/>
          <w:sz w:val="20"/>
          <w:szCs w:val="20"/>
          <w:lang w:val="en-US"/>
        </w:rPr>
        <w:t>(</w:t>
      </w:r>
      <w:r w:rsidR="002106EF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2106EF" w:rsidRPr="002D7CB1">
        <w:rPr>
          <w:rFonts w:ascii="Arial" w:hAnsi="Arial" w:cs="Arial"/>
          <w:sz w:val="20"/>
          <w:szCs w:val="20"/>
          <w:lang w:val="en-US"/>
        </w:rPr>
        <w:t>)</w:t>
      </w:r>
    </w:p>
    <w:p w14:paraId="33F53B67" w14:textId="55E4BB19" w:rsidR="00B36428" w:rsidRPr="00F37BBE" w:rsidRDefault="00B364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 calcular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la integral de los dos miembros de la igualdad, resulta</w:t>
      </w:r>
      <w:r w:rsidR="00704216" w:rsidRPr="00F37BBE">
        <w:rPr>
          <w:rFonts w:ascii="Arial" w:hAnsi="Arial" w:cs="Arial"/>
          <w:sz w:val="20"/>
          <w:szCs w:val="20"/>
        </w:rPr>
        <w:t>:</w:t>
      </w:r>
    </w:p>
    <w:p w14:paraId="61F4B4BC" w14:textId="241AFDE8" w:rsidR="002106EF" w:rsidRPr="00F37BBE" w:rsidRDefault="002D7CB1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 xml:space="preserve">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 xml:space="preserve"> dx</m:t>
                        </m:r>
                      </m:e>
                    </m:eqArr>
                  </m:e>
                </m:nary>
              </m:e>
            </m:nary>
          </m:e>
        </m:nary>
      </m:oMath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B1813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9C06A2" w:rsidRPr="00F37BBE" w14:paraId="6F5281D5" w14:textId="77777777" w:rsidTr="009C06A2">
        <w:tc>
          <w:tcPr>
            <w:tcW w:w="8828" w:type="dxa"/>
            <w:gridSpan w:val="2"/>
            <w:shd w:val="clear" w:color="auto" w:fill="000000" w:themeFill="text1"/>
          </w:tcPr>
          <w:p w14:paraId="03C673BB" w14:textId="77777777" w:rsidR="009C06A2" w:rsidRPr="00F37BBE" w:rsidRDefault="009C06A2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9C06A2" w:rsidRPr="00F37BBE" w14:paraId="7853995F" w14:textId="77777777" w:rsidTr="009C06A2">
        <w:tc>
          <w:tcPr>
            <w:tcW w:w="2405" w:type="dxa"/>
          </w:tcPr>
          <w:p w14:paraId="4B4BAB5C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423" w:type="dxa"/>
          </w:tcPr>
          <w:p w14:paraId="30F9C050" w14:textId="77777777" w:rsidR="009C06A2" w:rsidRPr="00F37BBE" w:rsidRDefault="009C06A2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La integración por partes</w:t>
            </w:r>
          </w:p>
        </w:tc>
      </w:tr>
      <w:tr w:rsidR="009C06A2" w:rsidRPr="00F37BBE" w14:paraId="360D3CFA" w14:textId="77777777" w:rsidTr="009C06A2">
        <w:tc>
          <w:tcPr>
            <w:tcW w:w="2405" w:type="dxa"/>
          </w:tcPr>
          <w:p w14:paraId="3A2FC953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6423" w:type="dxa"/>
          </w:tcPr>
          <w:p w14:paraId="564B39B6" w14:textId="77777777" w:rsidR="009C06A2" w:rsidRPr="00F37BBE" w:rsidRDefault="009C06A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Para calcular la integral de una función por partes se aplica la siguiente fórmula:</w:t>
            </w:r>
          </w:p>
          <w:p w14:paraId="1EF1DCAD" w14:textId="105680CA" w:rsidR="009C06A2" w:rsidRPr="00F37BBE" w:rsidRDefault="002D7CB1" w:rsidP="00C85C3A">
            <w:pPr>
              <w:spacing w:before="40" w:after="8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dx=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 xml:space="preserve">- </m:t>
                        </m:r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naryPr>
                          <m:sub/>
                          <m:sup/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 xml:space="preserve"> 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 xml:space="preserve"> dx</m:t>
                                </m:r>
                              </m:e>
                            </m:eqArr>
                          </m:e>
                        </m:nary>
                      </m:e>
                    </m:nary>
                  </m:e>
                </m:nary>
              </m:oMath>
            </m:oMathPara>
          </w:p>
          <w:p w14:paraId="3FAB9F5B" w14:textId="77777777" w:rsidR="001A556F" w:rsidRPr="00F37BBE" w:rsidRDefault="001A556F" w:rsidP="00C85C3A">
            <w:pPr>
              <w:spacing w:before="4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  <w:highlight w:val="cyan"/>
              </w:rPr>
              <w:t>FQ_MA_11_05_09</w:t>
            </w:r>
            <w:r w:rsidR="00C85C3A" w:rsidRPr="00F37BBE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</w:tr>
    </w:tbl>
    <w:p w14:paraId="34E91145" w14:textId="77777777" w:rsidR="002106EF" w:rsidRPr="00F37BBE" w:rsidRDefault="002106E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6C4864B9" w14:textId="42EA9662" w:rsidR="00166374" w:rsidRPr="00F37BBE" w:rsidRDefault="0016637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Generalmente</w:t>
      </w:r>
      <w:r w:rsidR="00CA3750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aplicando cambio de variables se </w:t>
      </w:r>
      <w:r w:rsidR="00CA3750">
        <w:rPr>
          <w:rFonts w:ascii="Arial" w:hAnsi="Arial" w:cs="Arial"/>
          <w:sz w:val="20"/>
          <w:szCs w:val="20"/>
          <w:shd w:val="clear" w:color="auto" w:fill="FFFFFF"/>
        </w:rPr>
        <w:t>utiliza</w:t>
      </w:r>
      <w:r w:rsidR="00CA37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la fórmula equivalente:</w:t>
      </w:r>
    </w:p>
    <w:p w14:paraId="304CF330" w14:textId="46310ABB" w:rsidR="00166374" w:rsidRPr="00F37BBE" w:rsidRDefault="002D7CB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u du=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u∙v 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v∙du</m:t>
                    </m:r>
                  </m:e>
                </m:nary>
              </m:e>
            </m:nary>
          </m:e>
        </m:nary>
      </m:oMath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31A3429" w14:textId="77777777" w:rsidR="00B36428" w:rsidRPr="00F37BBE" w:rsidRDefault="00857A00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Esta expresión sirve para calcular el producto de dos funciones, donde una de ellas es la derivada de una función conocida y la integral original 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>es equivalente a otra más simple de hallar.</w:t>
      </w:r>
    </w:p>
    <w:p w14:paraId="6F4FB374" w14:textId="3C980172" w:rsidR="00182345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aplicar el método de integración por partes es conveniente</w:t>
      </w:r>
      <w:r w:rsidR="00CA3750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FA44992" w14:textId="376727A5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Determinar entre las expresiones del integrando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="00CA3750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CA75D8D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Derivar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para determinar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BBCB932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 integra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para hallar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2199E3D" w14:textId="77777777" w:rsidR="00182345" w:rsidRPr="00F37BBE" w:rsidRDefault="00182345" w:rsidP="00C85C3A">
      <w:pPr>
        <w:pStyle w:val="Prrafodelista"/>
        <w:numPr>
          <w:ilvl w:val="0"/>
          <w:numId w:val="21"/>
        </w:num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aplica la fórmula de integración por partes y se soluciona la integral dada.</w:t>
      </w:r>
    </w:p>
    <w:p w14:paraId="7BD8535D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35030262" w14:textId="77777777" w:rsidR="00182345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>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6</w:t>
      </w:r>
    </w:p>
    <w:p w14:paraId="4F7F3D25" w14:textId="77777777" w:rsidR="006D4AB9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H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allar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siguiente integral.</w:t>
      </w:r>
    </w:p>
    <w:p w14:paraId="5F59A296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FQ_MA_11_05_09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0CBF2EC9" w14:textId="2E7C5612" w:rsidR="00B36428" w:rsidRPr="00F37BBE" w:rsidRDefault="00B36428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Sea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 = x</w:t>
      </w:r>
      <w:r w:rsidR="00441FF7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182345" w:rsidRPr="002D7CB1">
        <w:rPr>
          <w:rFonts w:ascii="Arial" w:hAnsi="Arial" w:cs="Arial"/>
          <w:sz w:val="20"/>
          <w:szCs w:val="20"/>
          <w:shd w:val="clear" w:color="auto" w:fill="FFFFFF"/>
        </w:rPr>
        <w:t>y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dv =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>x dx</w:t>
      </w:r>
      <w:r w:rsidR="00B97B4B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D7283C7" w14:textId="6D1BA390" w:rsidR="00B36428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ntonces</w:t>
      </w:r>
      <w:r w:rsidR="007D47AD">
        <w:rPr>
          <w:rFonts w:ascii="Arial" w:hAnsi="Arial" w:cs="Arial"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du = dx </w:t>
      </w:r>
      <w:r w:rsidR="00182345" w:rsidRPr="002D7CB1">
        <w:rPr>
          <w:rFonts w:ascii="Arial" w:hAnsi="Arial" w:cs="Arial"/>
          <w:sz w:val="20"/>
          <w:szCs w:val="20"/>
          <w:shd w:val="clear" w:color="auto" w:fill="FFFFFF"/>
        </w:rPr>
        <w:t>y</w:t>
      </w:r>
      <w:r w:rsidR="00182345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v =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</w:p>
    <w:p w14:paraId="4D3629F5" w14:textId="77777777" w:rsidR="00B36428" w:rsidRPr="00F37BBE" w:rsidRDefault="0018234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Al reemplazar en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fórmula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obtiene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1F46C7A" w14:textId="72FEBA57" w:rsidR="00B36428" w:rsidRPr="002E1AE9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ʃ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cos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dx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 xml:space="preserve">x </w:t>
      </w:r>
      <w:proofErr w:type="spellStart"/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>sen</w:t>
      </w:r>
      <w:proofErr w:type="spellEnd"/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ʃ </w:t>
      </w:r>
      <w:proofErr w:type="spellStart"/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>sen</w:t>
      </w:r>
      <w:proofErr w:type="spellEnd"/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x</w:t>
      </w:r>
      <w:r w:rsidR="00182345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dx</w:t>
      </w:r>
      <w:r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1A556F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shd w:val="clear" w:color="auto" w:fill="FFFFFF"/>
          <w:lang w:val="en-US"/>
        </w:rPr>
        <w:tab/>
      </w:r>
      <w:r w:rsidR="001A556F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FQ_MA_11_05_09</w:t>
      </w:r>
      <w:r w:rsidR="00C85C3A" w:rsidRPr="002E1AE9">
        <w:rPr>
          <w:rFonts w:ascii="Arial" w:hAnsi="Arial" w:cs="Arial"/>
          <w:sz w:val="20"/>
          <w:szCs w:val="20"/>
          <w:highlight w:val="cyan"/>
          <w:lang w:val="en-US"/>
        </w:rPr>
        <w:t>6</w:t>
      </w:r>
    </w:p>
    <w:p w14:paraId="08F2614F" w14:textId="482DF33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integral que aparece a la derecha de esta expresión es conocida.</w:t>
      </w:r>
      <w:r w:rsidR="001823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Por tanto</w:t>
      </w:r>
      <w:r w:rsidR="007D47AD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tenemos</w:t>
      </w:r>
      <w:r w:rsidR="007D47AD">
        <w:rPr>
          <w:rFonts w:ascii="Arial" w:hAnsi="Arial" w:cs="Arial"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58BD722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ʃ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7225A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1A556F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097</w:t>
      </w:r>
    </w:p>
    <w:p w14:paraId="70C91F78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EC942EA" w14:textId="77777777" w:rsidR="006D4AB9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7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A1902D2" w14:textId="77777777" w:rsidR="006D4AB9" w:rsidRPr="00F37BBE" w:rsidRDefault="006D4AB9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H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allar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integral dada aplicando la integración por partes.</w:t>
      </w:r>
    </w:p>
    <w:p w14:paraId="6C8DF6D9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D4AB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4AB9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D4261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098</w:t>
      </w:r>
    </w:p>
    <w:p w14:paraId="1D43C464" w14:textId="6FCD8B6E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Sea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B97B4B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4BD1F6FC" w14:textId="0FF08614" w:rsidR="00B36428" w:rsidRPr="00F37BBE" w:rsidRDefault="000F4DE5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ntonces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</w:p>
    <w:p w14:paraId="50FD0666" w14:textId="77777777" w:rsidR="00B3642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R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eemplazando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llega a:</w:t>
      </w:r>
    </w:p>
    <w:p w14:paraId="15EB63A1" w14:textId="54BCCE72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2 ʃ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proofErr w:type="spellEnd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dx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97B4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cuación 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>1)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099</w:t>
      </w:r>
    </w:p>
    <w:p w14:paraId="0259D289" w14:textId="525079EF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este caso, la segunda integral es más fácil que la primera, pero necesitamos continuar de la misma manera. Cuando la segunda integral se integra por partes así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AEE8A57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</w:p>
    <w:p w14:paraId="3C3E0AC4" w14:textId="7462B444" w:rsidR="00DD5B6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 modo que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du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32FE5E8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100</w:t>
      </w:r>
    </w:p>
    <w:p w14:paraId="4F93D3EA" w14:textId="6A48C939" w:rsidR="00B36428" w:rsidRPr="00F37BBE" w:rsidRDefault="00DD5B6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reemplaza en la ecuación 1,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el resultado final es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535A1A7" w14:textId="09AA9655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r w:rsidR="00B97B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dx</w:t>
      </w:r>
      <w:r w:rsidR="00DD5B6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DD5B6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+ 2 </w:t>
      </w: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1</w:t>
      </w:r>
    </w:p>
    <w:p w14:paraId="25878838" w14:textId="055C796F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ocasiones ocurre que la integral con la que</w:t>
      </w:r>
      <w:r w:rsidR="000F4DE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comienza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aparece por segunda vez durante la integración por partes. En este caso es posible resolver la ecuación mediante la aplicación del álgebra elemental. Veamos.</w:t>
      </w:r>
    </w:p>
    <w:p w14:paraId="5B818C42" w14:textId="77777777" w:rsidR="00C168F3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3EE977F" w14:textId="77777777" w:rsidR="0064472A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C168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8</w:t>
      </w:r>
    </w:p>
    <w:p w14:paraId="43369C9B" w14:textId="77777777" w:rsidR="00E36B0B" w:rsidRPr="00F37BBE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Resolver la siguiente integral.</w:t>
      </w:r>
    </w:p>
    <w:p w14:paraId="2122CC5D" w14:textId="0ECCA3B1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proofErr w:type="gramEnd"/>
      <w:r w:rsidR="00B62CE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C85C3A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4F06CE65" w14:textId="47AB561D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facilidad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se denota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integral por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 Según el proceso de integración por partes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328E4E3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</w:p>
    <w:p w14:paraId="62E1BD64" w14:textId="1313789F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r w:rsidR="005C2EE0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5C2EE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v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, por tanto</w:t>
      </w:r>
      <w:r w:rsidR="005C2EE0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092B98DF" w14:textId="6F43E3DA" w:rsidR="00B15D64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62CEF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ʃ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62C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cuación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1)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3</w:t>
      </w:r>
    </w:p>
    <w:p w14:paraId="689459EF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E4B0523" w14:textId="1C23A28F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>Observa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que el segundo término de la derecha de la igualdad no es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tan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fácil de integrar, pero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puede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aplicar 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 xml:space="preserve">de </w:t>
      </w:r>
      <w:r w:rsidR="00B62CEF" w:rsidRPr="00F37BBE">
        <w:rPr>
          <w:rFonts w:ascii="Arial" w:hAnsi="Arial" w:cs="Arial"/>
          <w:sz w:val="20"/>
          <w:szCs w:val="20"/>
          <w:shd w:val="clear" w:color="auto" w:fill="FFFFFF"/>
        </w:rPr>
        <w:t>nuev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o</w:t>
      </w:r>
      <w:r w:rsidR="00B62C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la integración por partes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sí</w:t>
      </w:r>
      <w:r w:rsidR="00B62CEF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F10C4FD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0161FD5F" w14:textId="1E1FFDFA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proofErr w:type="gramEnd"/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v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116F6C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</w:p>
    <w:p w14:paraId="2741E8B9" w14:textId="4C5F11DF" w:rsidR="00B36428" w:rsidRPr="00F37BBE" w:rsidRDefault="0064472A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consiguiente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2689D86D" w14:textId="763D7EBC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proofErr w:type="gramEnd"/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ʃ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116F6C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1409D10" w14:textId="77777777" w:rsidR="00E36B0B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6D62745" w14:textId="7A7F5595" w:rsidR="0064472A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Notemos que la integral del segundo miembro es nuevamente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por tanto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se escribe:</w:t>
      </w:r>
    </w:p>
    <w:p w14:paraId="10AD69F5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4472A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64472A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3A316B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67C69CD1" w14:textId="77777777" w:rsidR="009652F2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Al reemplazar esta ecuación en la ecuación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se llega a:</w:t>
      </w:r>
    </w:p>
    <w:p w14:paraId="497ADC56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9652F2" w:rsidRPr="002D7CB1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FQ_MA_11_05_10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6</w:t>
      </w:r>
    </w:p>
    <w:p w14:paraId="0963A3FD" w14:textId="3033F3A0" w:rsidR="00B36428" w:rsidRPr="00116F6C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fácil resolver la ecuación para hallar </w:t>
      </w:r>
      <w:r w:rsidR="00116F6C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E96E518" w14:textId="77777777" w:rsidR="009652F2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2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9652F2" w:rsidRPr="002D7CB1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07</w:t>
      </w:r>
    </w:p>
    <w:p w14:paraId="0DDFAECD" w14:textId="58863DAA" w:rsidR="00B36428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e donde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941A339" w14:textId="77777777" w:rsidR="00B15D64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j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½(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08</w:t>
      </w:r>
    </w:p>
    <w:p w14:paraId="461F96C0" w14:textId="30F87C39" w:rsidR="00B36428" w:rsidRPr="00F37BBE" w:rsidRDefault="009652F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Finalmente, solo se agrega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la constante de integración</w:t>
      </w:r>
      <w:r w:rsidR="00116F6C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4E723CF" w14:textId="77777777" w:rsidR="00B36428" w:rsidRPr="00F37BBE" w:rsidRDefault="00B36428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ʃ</w:t>
      </w:r>
      <w:proofErr w:type="gramEnd"/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  <w:vertAlign w:val="superscript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9652F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1/2 </w:t>
      </w:r>
      <w:r w:rsidR="009652F2" w:rsidRPr="00F37BBE">
        <w:rPr>
          <w:rFonts w:ascii="Arial" w:hAnsi="Arial" w:cs="Arial"/>
          <w:i/>
          <w:sz w:val="20"/>
          <w:szCs w:val="20"/>
          <w:shd w:val="clear" w:color="auto" w:fill="FFFFFF"/>
        </w:rPr>
        <w:t>e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sen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B15D64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09</w:t>
      </w:r>
    </w:p>
    <w:p w14:paraId="725590CA" w14:textId="77777777" w:rsidR="00C168F3" w:rsidRPr="00F37BBE" w:rsidRDefault="00C168F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57A0985B" w14:textId="77777777" w:rsidR="00504169" w:rsidRPr="00F37BBE" w:rsidRDefault="00504169" w:rsidP="00C85C3A">
      <w:pPr>
        <w:shd w:val="clear" w:color="auto" w:fill="FABF8F" w:themeFill="accent6" w:themeFillTint="99"/>
        <w:spacing w:before="40" w:after="80" w:line="240" w:lineRule="auto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Recuerda</w:t>
      </w:r>
    </w:p>
    <w:p w14:paraId="4701C861" w14:textId="77777777" w:rsidR="00B36428" w:rsidRPr="00F37BBE" w:rsidRDefault="00504169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La expresión general para la integración por partes</w:t>
      </w:r>
    </w:p>
    <w:p w14:paraId="2A710B9A" w14:textId="77777777" w:rsidR="00504169" w:rsidRPr="00F37BBE" w:rsidRDefault="002D7CB1" w:rsidP="00C85C3A">
      <w:pPr>
        <w:shd w:val="clear" w:color="auto" w:fill="FABF8F" w:themeFill="accent6" w:themeFillTint="99"/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 xml:space="preserve">u du=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 xml:space="preserve">u∙v-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ABF8F" w:themeFill="accent6" w:themeFillTint="99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ABF8F" w:themeFill="accent6" w:themeFillTint="99"/>
                      </w:rPr>
                      <m:t>v∙du</m:t>
                    </m:r>
                  </m:e>
                </m:nary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0</w:t>
      </w:r>
    </w:p>
    <w:p w14:paraId="4DD6EF08" w14:textId="54160862" w:rsidR="00504169" w:rsidRPr="00F37BBE" w:rsidRDefault="00504169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consiste</w:t>
      </w:r>
      <w:proofErr w:type="gramEnd"/>
      <w:r w:rsidRPr="00F37BBE">
        <w:rPr>
          <w:rFonts w:ascii="Arial" w:hAnsi="Arial" w:cs="Arial"/>
          <w:sz w:val="20"/>
          <w:szCs w:val="20"/>
        </w:rPr>
        <w:t xml:space="preserve"> en seleccionar una parte del integrando como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y la restante como </w:t>
      </w:r>
      <w:r w:rsidRPr="00F37BBE">
        <w:rPr>
          <w:rFonts w:ascii="Arial" w:hAnsi="Arial" w:cs="Arial"/>
          <w:i/>
          <w:sz w:val="20"/>
          <w:szCs w:val="20"/>
        </w:rPr>
        <w:t>dv</w:t>
      </w:r>
      <w:r w:rsidR="00116F6C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sz w:val="20"/>
          <w:szCs w:val="20"/>
        </w:rPr>
        <w:t xml:space="preserve"> de manera que </w:t>
      </w:r>
      <w:r w:rsidRPr="00F37BBE">
        <w:rPr>
          <w:rFonts w:ascii="Arial" w:hAnsi="Arial" w:cs="Arial"/>
          <w:i/>
          <w:sz w:val="20"/>
          <w:szCs w:val="20"/>
        </w:rPr>
        <w:t>dv</w:t>
      </w:r>
      <w:r w:rsidRPr="00F37BBE">
        <w:rPr>
          <w:rFonts w:ascii="Arial" w:hAnsi="Arial" w:cs="Arial"/>
          <w:sz w:val="20"/>
          <w:szCs w:val="20"/>
        </w:rPr>
        <w:t xml:space="preserve"> sea fácilmente integrable para obtener </w:t>
      </w:r>
      <w:r w:rsidRPr="00F37BBE">
        <w:rPr>
          <w:rFonts w:ascii="Arial" w:hAnsi="Arial" w:cs="Arial"/>
          <w:i/>
          <w:sz w:val="20"/>
          <w:szCs w:val="20"/>
        </w:rPr>
        <w:t>v</w:t>
      </w:r>
      <w:r w:rsidRPr="00F37BBE">
        <w:rPr>
          <w:rFonts w:ascii="Arial" w:hAnsi="Arial" w:cs="Arial"/>
          <w:sz w:val="20"/>
          <w:szCs w:val="20"/>
        </w:rPr>
        <w:t xml:space="preserve"> y la integral de la derecha corresponde a una integral simple de fácil deducción.</w:t>
      </w:r>
    </w:p>
    <w:p w14:paraId="499CE8D0" w14:textId="77777777" w:rsidR="002C1AB5" w:rsidRDefault="002C1AB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2D7CB1" w:rsidRPr="00F37BBE" w14:paraId="6B79E25A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5DD26502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Practica (recurso de ejercitación)</w:t>
            </w:r>
          </w:p>
        </w:tc>
      </w:tr>
      <w:tr w:rsidR="002D7CB1" w:rsidRPr="00F37BBE" w14:paraId="736D965E" w14:textId="77777777" w:rsidTr="00095A91">
        <w:tc>
          <w:tcPr>
            <w:tcW w:w="2518" w:type="dxa"/>
          </w:tcPr>
          <w:p w14:paraId="3DED94BA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5E6F6B20" w14:textId="0F709632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MA_11_05_REC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7D248A41" w14:textId="77777777" w:rsidTr="00095A91">
        <w:tc>
          <w:tcPr>
            <w:tcW w:w="2518" w:type="dxa"/>
          </w:tcPr>
          <w:p w14:paraId="4E2E9BFE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6D234540" w14:textId="73E2AEC1" w:rsidR="002D7CB1" w:rsidRPr="00F37BBE" w:rsidRDefault="002D7CB1" w:rsidP="002D7C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Ejercita el método de integración por partes</w:t>
            </w:r>
          </w:p>
        </w:tc>
      </w:tr>
      <w:tr w:rsidR="002D7CB1" w:rsidRPr="00F37BBE" w14:paraId="01FBC41A" w14:textId="77777777" w:rsidTr="00095A91">
        <w:tc>
          <w:tcPr>
            <w:tcW w:w="2518" w:type="dxa"/>
          </w:tcPr>
          <w:p w14:paraId="7DD8CFED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1ADC218" w14:textId="325DD8FA" w:rsidR="002D7CB1" w:rsidRPr="00F37BBE" w:rsidRDefault="002D7CB1" w:rsidP="002D7CB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Actividad en la que se practica el cálculo de integrales mediante el método de integración por partes</w:t>
            </w:r>
          </w:p>
        </w:tc>
      </w:tr>
    </w:tbl>
    <w:p w14:paraId="72706B54" w14:textId="77777777" w:rsidR="002D7CB1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39C446A" w14:textId="6C4C6779" w:rsidR="00415936" w:rsidRPr="00F37BBE" w:rsidRDefault="00415936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2.3 Integrales de funciones trigonométricas</w:t>
      </w:r>
    </w:p>
    <w:p w14:paraId="3CF9499C" w14:textId="5B540836" w:rsidR="006D3A27" w:rsidRPr="00F37BBE" w:rsidRDefault="006D3A2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Algunas de las funciones trigonométricas se pueden expresar</w:t>
      </w:r>
      <w:r w:rsidR="00441FF7">
        <w:rPr>
          <w:rFonts w:ascii="Arial" w:hAnsi="Arial" w:cs="Arial"/>
          <w:sz w:val="20"/>
          <w:szCs w:val="20"/>
        </w:rPr>
        <w:t xml:space="preserve"> </w:t>
      </w:r>
      <w:r w:rsidR="005923DC" w:rsidRPr="00F37BBE">
        <w:rPr>
          <w:rFonts w:ascii="Arial" w:hAnsi="Arial" w:cs="Arial"/>
          <w:sz w:val="20"/>
          <w:szCs w:val="20"/>
        </w:rPr>
        <w:t>como productos o cocientes de otras funciones cuyas integrales ya son conocidas.</w:t>
      </w:r>
    </w:p>
    <w:p w14:paraId="4289BADE" w14:textId="77777777" w:rsidR="002C1AB5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38D29E48" w14:textId="77777777" w:rsidR="005923DC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C168F3" w:rsidRPr="00F37BBE">
        <w:rPr>
          <w:rFonts w:ascii="Arial" w:hAnsi="Arial" w:cs="Arial"/>
          <w:sz w:val="20"/>
          <w:szCs w:val="20"/>
        </w:rPr>
        <w:t xml:space="preserve"> 9</w:t>
      </w:r>
    </w:p>
    <w:p w14:paraId="030EFC83" w14:textId="62F73C57" w:rsidR="005923DC" w:rsidRPr="00F37BBE" w:rsidRDefault="00A67E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Determinar</w:t>
      </w:r>
      <w:r w:rsidR="005923DC" w:rsidRPr="00F37BBE">
        <w:rPr>
          <w:rFonts w:ascii="Arial" w:hAnsi="Arial" w:cs="Arial"/>
          <w:sz w:val="20"/>
          <w:szCs w:val="20"/>
        </w:rPr>
        <w:t xml:space="preserve"> la integral</w:t>
      </w:r>
      <w:r w:rsidR="00E51968">
        <w:rPr>
          <w:rFonts w:ascii="Arial" w:hAnsi="Arial" w:cs="Arial"/>
          <w:sz w:val="20"/>
          <w:szCs w:val="20"/>
        </w:rPr>
        <w:t>.</w:t>
      </w:r>
    </w:p>
    <w:p w14:paraId="70F9E496" w14:textId="41D2BBA8" w:rsidR="005923DC" w:rsidRPr="002D7CB1" w:rsidRDefault="002D7CB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</m:sup>
            </m:sSup>
          </m:e>
        </m:nary>
      </m:oMath>
      <w:proofErr w:type="gramStart"/>
      <w:r w:rsidR="005923DC" w:rsidRPr="002D7CB1">
        <w:rPr>
          <w:rFonts w:ascii="Arial" w:hAnsi="Arial" w:cs="Arial"/>
          <w:i/>
          <w:sz w:val="20"/>
          <w:szCs w:val="20"/>
        </w:rPr>
        <w:t>x</w:t>
      </w:r>
      <w:proofErr w:type="gramEnd"/>
      <w:r w:rsidR="005923DC" w:rsidRPr="002D7CB1">
        <w:rPr>
          <w:rFonts w:ascii="Arial" w:hAnsi="Arial" w:cs="Arial"/>
          <w:sz w:val="20"/>
          <w:szCs w:val="20"/>
        </w:rPr>
        <w:t xml:space="preserve"> </w:t>
      </w:r>
      <w:r w:rsidR="005923DC" w:rsidRPr="002D7CB1">
        <w:rPr>
          <w:rFonts w:ascii="Cambria Math" w:hAnsi="Cambria Math" w:cs="Arial" w:hint="eastAsia"/>
          <w:sz w:val="20"/>
          <w:szCs w:val="20"/>
        </w:rPr>
        <w:t>·</w:t>
      </w:r>
      <w:r w:rsidR="00E51968">
        <w:rPr>
          <w:rFonts w:ascii="Cambria Math" w:hAnsi="Cambria Math" w:cs="Arial"/>
          <w:sz w:val="20"/>
          <w:szCs w:val="20"/>
        </w:rPr>
        <w:t xml:space="preserve"> </w:t>
      </w:r>
      <w:r w:rsidR="005923DC" w:rsidRPr="002D7CB1">
        <w:rPr>
          <w:rFonts w:ascii="Arial" w:hAnsi="Arial" w:cs="Arial"/>
          <w:sz w:val="20"/>
          <w:szCs w:val="20"/>
        </w:rPr>
        <w:t>sen</w:t>
      </w:r>
      <w:r w:rsidR="005923DC" w:rsidRPr="002D7CB1">
        <w:rPr>
          <w:rFonts w:ascii="Arial" w:hAnsi="Arial" w:cs="Arial"/>
          <w:sz w:val="20"/>
          <w:szCs w:val="20"/>
          <w:vertAlign w:val="superscript"/>
        </w:rPr>
        <w:t>4</w:t>
      </w:r>
      <w:r w:rsidR="007225A3" w:rsidRPr="002D7CB1">
        <w:rPr>
          <w:rFonts w:ascii="Arial" w:hAnsi="Arial" w:cs="Arial"/>
          <w:sz w:val="20"/>
          <w:szCs w:val="20"/>
        </w:rPr>
        <w:t xml:space="preserve"> </w:t>
      </w:r>
      <w:r w:rsidR="005923DC" w:rsidRPr="002D7CB1">
        <w:rPr>
          <w:rFonts w:ascii="Arial" w:hAnsi="Arial" w:cs="Arial"/>
          <w:i/>
          <w:sz w:val="20"/>
          <w:szCs w:val="20"/>
        </w:rPr>
        <w:t>x</w:t>
      </w:r>
      <w:r w:rsidR="005923DC" w:rsidRPr="002D7CB1">
        <w:rPr>
          <w:rFonts w:ascii="Arial" w:hAnsi="Arial" w:cs="Arial"/>
          <w:sz w:val="20"/>
          <w:szCs w:val="20"/>
        </w:rPr>
        <w:t xml:space="preserve"> </w:t>
      </w:r>
      <w:r w:rsidR="005923DC" w:rsidRPr="002D7CB1">
        <w:rPr>
          <w:rFonts w:ascii="Arial" w:hAnsi="Arial" w:cs="Arial"/>
          <w:i/>
          <w:sz w:val="20"/>
          <w:szCs w:val="20"/>
        </w:rPr>
        <w:t>dx</w:t>
      </w:r>
      <w:r w:rsidR="002C1AB5" w:rsidRPr="002D7CB1">
        <w:rPr>
          <w:rFonts w:ascii="Arial" w:hAnsi="Arial" w:cs="Arial"/>
          <w:i/>
          <w:sz w:val="20"/>
          <w:szCs w:val="20"/>
        </w:rPr>
        <w:tab/>
      </w:r>
      <w:r w:rsidR="002C1AB5" w:rsidRPr="002D7CB1">
        <w:rPr>
          <w:rFonts w:ascii="Arial" w:hAnsi="Arial" w:cs="Arial"/>
          <w:i/>
          <w:sz w:val="20"/>
          <w:szCs w:val="20"/>
        </w:rPr>
        <w:tab/>
      </w:r>
      <w:r w:rsidR="002C1AB5" w:rsidRPr="002D7CB1">
        <w:rPr>
          <w:rFonts w:ascii="Arial" w:hAnsi="Arial" w:cs="Arial"/>
          <w:i/>
          <w:sz w:val="20"/>
          <w:szCs w:val="20"/>
        </w:rPr>
        <w:tab/>
      </w:r>
      <w:r w:rsidR="002C1AB5" w:rsidRPr="002D7CB1">
        <w:rPr>
          <w:rFonts w:ascii="Arial" w:hAnsi="Arial" w:cs="Arial"/>
          <w:i/>
          <w:sz w:val="20"/>
          <w:szCs w:val="20"/>
        </w:rPr>
        <w:tab/>
      </w:r>
      <w:r w:rsidR="002C1AB5" w:rsidRPr="002D7CB1">
        <w:rPr>
          <w:rFonts w:ascii="Arial" w:hAnsi="Arial" w:cs="Arial"/>
          <w:i/>
          <w:sz w:val="20"/>
          <w:szCs w:val="20"/>
        </w:rPr>
        <w:tab/>
      </w:r>
      <w:r w:rsidR="002C1AB5" w:rsidRPr="002D7CB1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2D7CB1">
        <w:rPr>
          <w:rFonts w:ascii="Arial" w:hAnsi="Arial" w:cs="Arial"/>
          <w:sz w:val="20"/>
          <w:szCs w:val="20"/>
          <w:highlight w:val="cyan"/>
        </w:rPr>
        <w:t>1</w:t>
      </w:r>
    </w:p>
    <w:p w14:paraId="3DC334C6" w14:textId="319589EA" w:rsidR="00C168F3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En este caso, se tiene que la función cos</w:t>
      </w:r>
      <w:r w:rsidRPr="00F37BBE">
        <w:rPr>
          <w:rFonts w:ascii="Arial" w:hAnsi="Arial" w:cs="Arial"/>
          <w:sz w:val="20"/>
          <w:szCs w:val="20"/>
          <w:vertAlign w:val="superscript"/>
        </w:rPr>
        <w:t>3</w:t>
      </w:r>
      <w:r w:rsidR="00E51968" w:rsidRPr="000954E9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tiene exponente impar y sen</w:t>
      </w:r>
      <w:r w:rsidRPr="00F37BBE">
        <w:rPr>
          <w:rFonts w:ascii="Arial" w:hAnsi="Arial" w:cs="Arial"/>
          <w:sz w:val="20"/>
          <w:szCs w:val="20"/>
          <w:vertAlign w:val="superscript"/>
        </w:rPr>
        <w:t>4</w:t>
      </w:r>
      <w:r w:rsidR="00E51968" w:rsidRPr="000954E9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exponente par, así que se puede realizar la siguiente sustitución: </w:t>
      </w:r>
    </w:p>
    <w:p w14:paraId="04CC5817" w14:textId="77777777" w:rsidR="00C168F3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BBE">
        <w:rPr>
          <w:rFonts w:ascii="Arial" w:hAnsi="Arial" w:cs="Arial"/>
          <w:sz w:val="20"/>
          <w:szCs w:val="20"/>
        </w:rPr>
        <w:t>sen</w:t>
      </w:r>
      <w:proofErr w:type="spellEnd"/>
      <w:r w:rsidR="007225A3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Pr="00F37BBE">
        <w:rPr>
          <w:rFonts w:ascii="Arial" w:hAnsi="Arial" w:cs="Arial"/>
          <w:sz w:val="20"/>
          <w:szCs w:val="20"/>
        </w:rPr>
        <w:t xml:space="preserve"> y al derivar se obtiene </w:t>
      </w:r>
      <w:r w:rsidRPr="00F37BBE">
        <w:rPr>
          <w:rFonts w:ascii="Arial" w:hAnsi="Arial" w:cs="Arial"/>
          <w:i/>
          <w:sz w:val="20"/>
          <w:szCs w:val="20"/>
        </w:rPr>
        <w:t xml:space="preserve">du </w:t>
      </w:r>
      <w:r w:rsidRPr="00F37BBE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F37BBE">
        <w:rPr>
          <w:rFonts w:ascii="Arial" w:hAnsi="Arial" w:cs="Arial"/>
          <w:sz w:val="20"/>
          <w:szCs w:val="20"/>
        </w:rPr>
        <w:t>cos</w:t>
      </w:r>
      <w:proofErr w:type="spellEnd"/>
      <w:r w:rsidR="007225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7BBE">
        <w:rPr>
          <w:rFonts w:ascii="Arial" w:hAnsi="Arial" w:cs="Arial"/>
          <w:i/>
          <w:sz w:val="20"/>
          <w:szCs w:val="20"/>
        </w:rPr>
        <w:t>xdx</w:t>
      </w:r>
      <w:proofErr w:type="spellEnd"/>
      <w:r w:rsidRPr="00F37BBE">
        <w:rPr>
          <w:rFonts w:ascii="Arial" w:hAnsi="Arial" w:cs="Arial"/>
          <w:i/>
          <w:sz w:val="20"/>
          <w:szCs w:val="20"/>
        </w:rPr>
        <w:t xml:space="preserve">. </w:t>
      </w:r>
    </w:p>
    <w:p w14:paraId="2E5C1AC3" w14:textId="50D8B34B" w:rsidR="005923DC" w:rsidRPr="002D7CB1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2D7CB1">
        <w:rPr>
          <w:rFonts w:ascii="Arial" w:hAnsi="Arial" w:cs="Arial"/>
          <w:sz w:val="20"/>
          <w:szCs w:val="20"/>
          <w:lang w:val="en-US"/>
        </w:rPr>
        <w:t>Entonces</w:t>
      </w:r>
      <w:proofErr w:type="spellEnd"/>
      <w:r w:rsidR="00E51968">
        <w:rPr>
          <w:rFonts w:ascii="Arial" w:hAnsi="Arial" w:cs="Arial"/>
          <w:sz w:val="20"/>
          <w:szCs w:val="20"/>
          <w:lang w:val="en-US"/>
        </w:rPr>
        <w:t>:</w:t>
      </w:r>
    </w:p>
    <w:p w14:paraId="1E7B6B5B" w14:textId="77F82298" w:rsidR="005923DC" w:rsidRPr="002E1AE9" w:rsidRDefault="002D7CB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</m:e>
        </m:nary>
      </m:oMath>
      <w:proofErr w:type="gramStart"/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proofErr w:type="gramEnd"/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r w:rsidR="00E51968">
        <w:rPr>
          <w:rFonts w:ascii="Cambria Math" w:hAnsi="Cambria Math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="007225A3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 xml:space="preserve">dx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 </m:t>
            </m:r>
          </m:e>
        </m:nary>
      </m:oMath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r w:rsidR="00E51968">
        <w:rPr>
          <w:rFonts w:ascii="Cambria Math" w:hAnsi="Cambria Math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="007225A3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>dx</w:t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2</w:t>
      </w:r>
    </w:p>
    <w:p w14:paraId="7FD24497" w14:textId="4ACCB453" w:rsidR="005923DC" w:rsidRPr="002E1AE9" w:rsidRDefault="005923DC" w:rsidP="00C85C3A">
      <w:pPr>
        <w:spacing w:before="40" w:after="8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2E1AE9">
        <w:rPr>
          <w:rFonts w:ascii="Arial" w:hAnsi="Arial" w:cs="Arial"/>
          <w:sz w:val="20"/>
          <w:szCs w:val="20"/>
          <w:lang w:val="en-US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func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(1-sen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</m:t>
        </m:r>
      </m:oMath>
      <w:r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) </w:t>
      </w:r>
      <w:r w:rsidRPr="002E1AE9">
        <w:rPr>
          <w:rFonts w:ascii="Cambria Math" w:hAnsi="Cambria Math" w:cs="Arial"/>
          <w:sz w:val="20"/>
          <w:szCs w:val="20"/>
          <w:lang w:val="en-US"/>
        </w:rPr>
        <w:t>·</w:t>
      </w:r>
      <w:r w:rsidR="00E51968">
        <w:rPr>
          <w:rFonts w:ascii="Cambria Math" w:hAnsi="Cambria Math" w:cs="Arial"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sz w:val="20"/>
          <w:szCs w:val="20"/>
          <w:lang w:val="en-US"/>
        </w:rPr>
        <w:t>sen</w:t>
      </w:r>
      <w:r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="00E51968" w:rsidRPr="002D7CB1">
        <w:rPr>
          <w:rFonts w:ascii="Arial" w:hAnsi="Arial" w:cs="Arial"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Pr="002E1AE9">
        <w:rPr>
          <w:rFonts w:ascii="Arial" w:hAnsi="Arial" w:cs="Arial"/>
          <w:i/>
          <w:sz w:val="20"/>
          <w:szCs w:val="20"/>
          <w:lang w:val="en-US"/>
        </w:rPr>
        <w:t>dx</w:t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3</w:t>
      </w:r>
    </w:p>
    <w:p w14:paraId="409E6072" w14:textId="2A2EBCAE" w:rsidR="005923DC" w:rsidRPr="00F37BBE" w:rsidRDefault="005923D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(1-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</w:rPr>
          <m:t>du</m:t>
        </m:r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4</w:t>
      </w:r>
    </w:p>
    <w:p w14:paraId="16E6DE8B" w14:textId="5E092199" w:rsidR="005923DC" w:rsidRPr="00F37BBE" w:rsidRDefault="005923D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</m:nary>
        <m:r>
          <w:rPr>
            <w:rFonts w:ascii="Cambria Math" w:hAnsi="Cambria Math" w:cs="Arial"/>
            <w:sz w:val="20"/>
            <w:szCs w:val="20"/>
          </w:rPr>
          <m:t xml:space="preserve">du=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7</m:t>
            </m:r>
          </m:den>
        </m:f>
        <m:r>
          <w:rPr>
            <w:rFonts w:ascii="Cambria Math" w:hAnsi="Cambria Math" w:cs="Arial"/>
            <w:sz w:val="20"/>
            <w:szCs w:val="20"/>
          </w:rPr>
          <m:t>+C</m:t>
        </m:r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FQ_MA_11_05_11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5</w:t>
      </w:r>
    </w:p>
    <w:p w14:paraId="31F427E7" w14:textId="77777777" w:rsidR="005923DC" w:rsidRPr="00F37BBE" w:rsidRDefault="005923D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Como </w:t>
      </w:r>
      <w:r w:rsidRPr="00F37BBE">
        <w:rPr>
          <w:rFonts w:ascii="Arial" w:hAnsi="Arial" w:cs="Arial"/>
          <w:i/>
          <w:sz w:val="20"/>
          <w:szCs w:val="20"/>
        </w:rPr>
        <w:t>u</w:t>
      </w:r>
      <w:r w:rsidRPr="00F37BB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7BBE">
        <w:rPr>
          <w:rFonts w:ascii="Arial" w:hAnsi="Arial" w:cs="Arial"/>
          <w:sz w:val="20"/>
          <w:szCs w:val="20"/>
        </w:rPr>
        <w:t>sen</w:t>
      </w:r>
      <w:proofErr w:type="spellEnd"/>
      <w:r w:rsidRPr="00F37BBE">
        <w:rPr>
          <w:rFonts w:ascii="Arial" w:hAnsi="Arial" w:cs="Arial"/>
          <w:sz w:val="20"/>
          <w:szCs w:val="20"/>
        </w:rPr>
        <w:t xml:space="preserve"> </w:t>
      </w:r>
      <w:r w:rsidRPr="00F37BBE">
        <w:rPr>
          <w:rFonts w:ascii="Arial" w:hAnsi="Arial" w:cs="Arial"/>
          <w:i/>
          <w:sz w:val="20"/>
          <w:szCs w:val="20"/>
        </w:rPr>
        <w:t>x</w:t>
      </w:r>
      <w:r w:rsidR="007225A3">
        <w:rPr>
          <w:rFonts w:ascii="Arial" w:hAnsi="Arial" w:cs="Arial"/>
          <w:sz w:val="20"/>
          <w:szCs w:val="20"/>
        </w:rPr>
        <w:t>,</w:t>
      </w:r>
      <w:r w:rsidRPr="00F37BBE">
        <w:rPr>
          <w:rFonts w:ascii="Arial" w:hAnsi="Arial" w:cs="Arial"/>
          <w:i/>
          <w:sz w:val="20"/>
          <w:szCs w:val="20"/>
        </w:rPr>
        <w:t xml:space="preserve"> </w:t>
      </w:r>
      <w:r w:rsidRPr="00F37BBE">
        <w:rPr>
          <w:rFonts w:ascii="Arial" w:hAnsi="Arial" w:cs="Arial"/>
          <w:sz w:val="20"/>
          <w:szCs w:val="20"/>
        </w:rPr>
        <w:t>entonces:</w:t>
      </w:r>
    </w:p>
    <w:p w14:paraId="7EABA59A" w14:textId="1F5AC1E0" w:rsidR="005923DC" w:rsidRPr="002E1AE9" w:rsidRDefault="002D7CB1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 </m:t>
            </m:r>
          </m:e>
        </m:nary>
      </m:oMath>
      <w:proofErr w:type="gramStart"/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proofErr w:type="gramEnd"/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Cambria Math" w:hAnsi="Cambria Math" w:cs="Arial"/>
          <w:sz w:val="20"/>
          <w:szCs w:val="20"/>
          <w:lang w:val="en-US"/>
        </w:rPr>
        <w:t>·</w:t>
      </w:r>
      <w:r w:rsidR="00E51968">
        <w:rPr>
          <w:rFonts w:ascii="Cambria Math" w:hAnsi="Cambria Math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sz w:val="20"/>
          <w:szCs w:val="20"/>
          <w:lang w:val="en-US"/>
        </w:rPr>
        <w:t>sen</w:t>
      </w:r>
      <w:r w:rsidR="005923DC" w:rsidRPr="002E1AE9">
        <w:rPr>
          <w:rFonts w:ascii="Arial" w:hAnsi="Arial" w:cs="Arial"/>
          <w:sz w:val="20"/>
          <w:szCs w:val="20"/>
          <w:vertAlign w:val="superscript"/>
          <w:lang w:val="en-US"/>
        </w:rPr>
        <w:t>4</w:t>
      </w:r>
      <w:r w:rsidR="007225A3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>x</w:t>
      </w:r>
      <w:r w:rsidR="005923DC" w:rsidRPr="002E1AE9">
        <w:rPr>
          <w:rFonts w:ascii="Arial" w:hAnsi="Arial" w:cs="Arial"/>
          <w:sz w:val="20"/>
          <w:szCs w:val="20"/>
          <w:lang w:val="en-US"/>
        </w:rPr>
        <w:t xml:space="preserve"> </w:t>
      </w:r>
      <w:r w:rsidR="005923DC" w:rsidRPr="002E1AE9">
        <w:rPr>
          <w:rFonts w:ascii="Arial" w:hAnsi="Arial" w:cs="Arial"/>
          <w:i/>
          <w:sz w:val="20"/>
          <w:szCs w:val="20"/>
          <w:lang w:val="en-US"/>
        </w:rPr>
        <w:t xml:space="preserve">dx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 xml:space="preserve"> 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den>
        </m:f>
        <m:r>
          <w:rPr>
            <w:rFonts w:ascii="Cambria Math" w:hAnsi="Cambria Math" w:cs="Arial"/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7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7</m:t>
            </m:r>
          </m:den>
        </m:f>
        <m:r>
          <w:rPr>
            <w:rFonts w:ascii="Cambria Math" w:hAnsi="Cambria Math" w:cs="Arial"/>
            <w:sz w:val="20"/>
            <w:szCs w:val="20"/>
            <w:lang w:val="en-US"/>
          </w:rPr>
          <m:t>+</m:t>
        </m:r>
        <m:r>
          <w:rPr>
            <w:rFonts w:ascii="Cambria Math" w:hAnsi="Cambria Math" w:cs="Arial"/>
            <w:sz w:val="20"/>
            <w:szCs w:val="20"/>
          </w:rPr>
          <m:t>C</m:t>
        </m:r>
      </m:oMath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i/>
          <w:sz w:val="20"/>
          <w:szCs w:val="20"/>
          <w:lang w:val="en-US"/>
        </w:rPr>
        <w:tab/>
      </w:r>
      <w:r w:rsidR="002C1AB5" w:rsidRPr="002E1AE9">
        <w:rPr>
          <w:rFonts w:ascii="Arial" w:hAnsi="Arial" w:cs="Arial"/>
          <w:sz w:val="20"/>
          <w:szCs w:val="20"/>
          <w:highlight w:val="cyan"/>
          <w:lang w:val="en-US"/>
        </w:rPr>
        <w:t>FQ_MA_11_05_1</w:t>
      </w:r>
      <w:r w:rsidR="002B6DA5" w:rsidRPr="002E1AE9">
        <w:rPr>
          <w:rFonts w:ascii="Arial" w:hAnsi="Arial" w:cs="Arial"/>
          <w:sz w:val="20"/>
          <w:szCs w:val="20"/>
          <w:highlight w:val="cyan"/>
          <w:lang w:val="en-US"/>
        </w:rPr>
        <w:t>16</w:t>
      </w:r>
    </w:p>
    <w:p w14:paraId="19FCF93D" w14:textId="77777777" w:rsidR="002C1AB5" w:rsidRPr="002E1AE9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8F2490B" w14:textId="77777777" w:rsidR="00A67EEF" w:rsidRPr="00F37BBE" w:rsidRDefault="00C90E7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Ejemplo</w:t>
      </w:r>
      <w:r w:rsidR="00C168F3" w:rsidRPr="00F37BBE">
        <w:rPr>
          <w:rFonts w:ascii="Arial" w:hAnsi="Arial" w:cs="Arial"/>
          <w:sz w:val="20"/>
          <w:szCs w:val="20"/>
        </w:rPr>
        <w:t xml:space="preserve"> 10</w:t>
      </w:r>
    </w:p>
    <w:p w14:paraId="21E8E119" w14:textId="77CC794D" w:rsidR="00A67EEF" w:rsidRPr="00F37BBE" w:rsidRDefault="00A67E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Calcular la siguiente integral</w:t>
      </w:r>
      <w:r w:rsidR="00E51968">
        <w:rPr>
          <w:rFonts w:ascii="Arial" w:hAnsi="Arial" w:cs="Arial"/>
          <w:sz w:val="20"/>
          <w:szCs w:val="20"/>
        </w:rPr>
        <w:t>.</w:t>
      </w:r>
    </w:p>
    <w:p w14:paraId="7E103519" w14:textId="46C31101" w:rsidR="00C90E79" w:rsidRPr="00F37BBE" w:rsidRDefault="002D7CB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sen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 xml:space="preserve"> cos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FQ_MA_11_05_121</w:t>
      </w:r>
    </w:p>
    <w:p w14:paraId="4ED2090D" w14:textId="77777777" w:rsidR="00C90E79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noProof/>
          <w:sz w:val="20"/>
          <w:szCs w:val="20"/>
          <w:lang w:eastAsia="es-CO"/>
        </w:rPr>
        <w:drawing>
          <wp:inline distT="0" distB="0" distL="0" distR="0" wp14:anchorId="1ED333EA" wp14:editId="277B61D0">
            <wp:extent cx="5612130" cy="12915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9364" w14:textId="77777777" w:rsidR="002D7CB1" w:rsidRDefault="006D3A27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7BBE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2D7CB1" w:rsidRPr="00F37BBE" w14:paraId="103949FC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4701196D" w14:textId="77777777" w:rsidR="002D7CB1" w:rsidRPr="00F37BBE" w:rsidRDefault="002D7CB1" w:rsidP="00095A91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2D7CB1" w:rsidRPr="00F37BBE" w14:paraId="012240CC" w14:textId="77777777" w:rsidTr="00095A91">
        <w:tc>
          <w:tcPr>
            <w:tcW w:w="2518" w:type="dxa"/>
          </w:tcPr>
          <w:p w14:paraId="00D804CB" w14:textId="77777777" w:rsidR="002D7CB1" w:rsidRPr="00F37BBE" w:rsidRDefault="002D7CB1" w:rsidP="00095A91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7A3C94B8" w14:textId="0A6A528E" w:rsidR="002D7CB1" w:rsidRPr="00F37BBE" w:rsidRDefault="002D7CB1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F37B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D7CB1" w:rsidRPr="00F37BBE" w14:paraId="01910148" w14:textId="77777777" w:rsidTr="00095A91">
        <w:tc>
          <w:tcPr>
            <w:tcW w:w="2518" w:type="dxa"/>
          </w:tcPr>
          <w:p w14:paraId="1A1C8AFC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540C93DA" w14:textId="77978120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Integra funciones trigonométricas</w:t>
            </w:r>
          </w:p>
        </w:tc>
      </w:tr>
      <w:tr w:rsidR="002D7CB1" w:rsidRPr="00F37BBE" w14:paraId="2BF9F1B5" w14:textId="77777777" w:rsidTr="00095A91">
        <w:tc>
          <w:tcPr>
            <w:tcW w:w="2518" w:type="dxa"/>
          </w:tcPr>
          <w:p w14:paraId="32EAD251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59338E0" w14:textId="5D153988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 xml:space="preserve">Actividad en la que se propone asociar funciones trigonométricas -desde cualquiera de sus representaciones- con sus primitivas. </w:t>
            </w:r>
          </w:p>
        </w:tc>
      </w:tr>
    </w:tbl>
    <w:p w14:paraId="6AB2130F" w14:textId="41FFF569" w:rsidR="00E36B0B" w:rsidRDefault="00E36B0B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C921066" w14:textId="41CBEFB6" w:rsidR="00125945" w:rsidRPr="00F37BBE" w:rsidRDefault="0012594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</w:rPr>
        <w:t xml:space="preserve">2.4 </w:t>
      </w:r>
      <w:r w:rsidR="00C90E79" w:rsidRPr="00F37BBE">
        <w:rPr>
          <w:rFonts w:ascii="Arial" w:hAnsi="Arial" w:cs="Arial"/>
          <w:b/>
          <w:sz w:val="20"/>
          <w:szCs w:val="20"/>
        </w:rPr>
        <w:t>C</w:t>
      </w:r>
      <w:r w:rsidR="00A67EEF" w:rsidRPr="00F37BBE">
        <w:rPr>
          <w:rFonts w:ascii="Arial" w:hAnsi="Arial" w:cs="Arial"/>
          <w:b/>
          <w:sz w:val="20"/>
          <w:szCs w:val="20"/>
        </w:rPr>
        <w:t>onsolidación</w:t>
      </w:r>
    </w:p>
    <w:p w14:paraId="1A8BECC1" w14:textId="77777777" w:rsidR="00A57D63" w:rsidRPr="00F37BBE" w:rsidRDefault="00676B2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>Actividades para afianzar lo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76B28" w:rsidRPr="00F37BBE" w14:paraId="5F5668A3" w14:textId="77777777" w:rsidTr="006336F4">
        <w:tc>
          <w:tcPr>
            <w:tcW w:w="9033" w:type="dxa"/>
            <w:gridSpan w:val="2"/>
            <w:shd w:val="clear" w:color="auto" w:fill="000000" w:themeFill="text1"/>
          </w:tcPr>
          <w:p w14:paraId="05065779" w14:textId="77777777" w:rsidR="00676B28" w:rsidRPr="00F37BBE" w:rsidRDefault="00676B28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676B28" w:rsidRPr="00F37BBE" w14:paraId="433090AE" w14:textId="77777777" w:rsidTr="006336F4">
        <w:tc>
          <w:tcPr>
            <w:tcW w:w="2518" w:type="dxa"/>
          </w:tcPr>
          <w:p w14:paraId="10F93173" w14:textId="77777777" w:rsidR="00676B28" w:rsidRPr="00F37BBE" w:rsidRDefault="00676B28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42EAC266" w14:textId="5DC1908F" w:rsidR="00676B28" w:rsidRPr="00F37BBE" w:rsidRDefault="00676B28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 w:rsidR="002D7CB1"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</w:t>
            </w:r>
            <w:r w:rsidR="00BF4F68" w:rsidRPr="00F37BBE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676B28" w:rsidRPr="00F37BBE" w14:paraId="13DB2306" w14:textId="77777777" w:rsidTr="006336F4">
        <w:tc>
          <w:tcPr>
            <w:tcW w:w="2518" w:type="dxa"/>
          </w:tcPr>
          <w:p w14:paraId="392B43F2" w14:textId="77777777" w:rsidR="00676B28" w:rsidRPr="00F37BBE" w:rsidRDefault="00676B2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4BDA617F" w14:textId="77777777" w:rsidR="00676B28" w:rsidRPr="00F37BBE" w:rsidRDefault="00BF4F6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Refuerza tu aprendizaje: Los métodos de integración</w:t>
            </w:r>
          </w:p>
        </w:tc>
      </w:tr>
      <w:tr w:rsidR="00676B28" w:rsidRPr="00F37BBE" w14:paraId="5BCF116E" w14:textId="77777777" w:rsidTr="006336F4">
        <w:tc>
          <w:tcPr>
            <w:tcW w:w="2518" w:type="dxa"/>
          </w:tcPr>
          <w:p w14:paraId="58DB6782" w14:textId="77777777" w:rsidR="00676B28" w:rsidRPr="00F37BBE" w:rsidRDefault="00676B28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41EC741" w14:textId="77777777" w:rsidR="00676B28" w:rsidRPr="00F37BBE" w:rsidRDefault="00C07167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Actividades sobre L</w:t>
            </w:r>
            <w:r w:rsidR="00BF4F68" w:rsidRPr="00F37BBE">
              <w:rPr>
                <w:rFonts w:ascii="Arial" w:hAnsi="Arial" w:cs="Arial"/>
                <w:sz w:val="20"/>
                <w:szCs w:val="20"/>
              </w:rPr>
              <w:t>os métodos</w:t>
            </w:r>
            <w:r w:rsidRPr="00F37BBE">
              <w:rPr>
                <w:rFonts w:ascii="Arial" w:hAnsi="Arial" w:cs="Arial"/>
                <w:sz w:val="20"/>
                <w:szCs w:val="20"/>
              </w:rPr>
              <w:t xml:space="preserve"> de integración</w:t>
            </w:r>
          </w:p>
        </w:tc>
      </w:tr>
    </w:tbl>
    <w:p w14:paraId="31DC9CE0" w14:textId="77777777" w:rsidR="00C07167" w:rsidRPr="00F37BBE" w:rsidRDefault="00C07167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77B1723" w14:textId="47B7E8C4" w:rsidR="002C1AB5" w:rsidRPr="00F37BBE" w:rsidRDefault="00A67EEF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6089B" w:rsidRPr="00F37BBE">
        <w:rPr>
          <w:rFonts w:ascii="Arial" w:hAnsi="Arial" w:cs="Arial"/>
          <w:sz w:val="20"/>
          <w:szCs w:val="20"/>
          <w:highlight w:val="yellow"/>
        </w:rPr>
        <w:t>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5E599E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3 </w:t>
      </w:r>
      <w:r w:rsidR="00E36B0B">
        <w:rPr>
          <w:rFonts w:ascii="Arial" w:hAnsi="Arial" w:cs="Arial"/>
          <w:b/>
          <w:sz w:val="20"/>
          <w:szCs w:val="20"/>
          <w:shd w:val="clear" w:color="auto" w:fill="FFFFFF"/>
        </w:rPr>
        <w:t>Á</w:t>
      </w:r>
      <w:r w:rsidR="00E36B0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reas </w:t>
      </w:r>
    </w:p>
    <w:p w14:paraId="48338AC8" w14:textId="77777777" w:rsidR="009A0B8F" w:rsidRPr="00F37BBE" w:rsidRDefault="009A0B8F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fácil calcular el área de una región plana cuando está limitada por 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>segmentos de recta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 Por ejemplo, si la región es un rectángulo, un triángulo o cualquier polígono que se pueda dividir en triángulos, existen fórmulas que permiten determinar su área.</w:t>
      </w:r>
    </w:p>
    <w:p w14:paraId="7C5FF83D" w14:textId="75698443" w:rsidR="009A0B8F" w:rsidRPr="00F37BBE" w:rsidRDefault="009A0B8F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encontrar áreas de regiones cuyos límites no son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segmentos rectos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sino gráficas de funciones, es necesario utilizar un proceso que se fundamenta en el concepto de límite.</w:t>
      </w:r>
    </w:p>
    <w:p w14:paraId="08C33759" w14:textId="77777777" w:rsidR="009A0B8F" w:rsidRPr="00F37BBE" w:rsidRDefault="009A0B8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Por ejemplo, la siguiente gráfica muestra una región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S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un plano coordenado, limitada por 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>segmentos de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rectas verticales que intersecan al eje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punto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en el punto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A67EE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por el eje </w:t>
      </w:r>
      <w:r w:rsidR="00A67EE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por la gráfica de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y = f</w:t>
      </w:r>
      <w:r w:rsidRPr="002D7CB1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2D7CB1"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continua y no negativa en el intervalo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a, 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A67EEF" w:rsidRPr="00F37BBE" w14:paraId="58A4E43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442EF61F" w14:textId="77777777" w:rsidR="00A67EEF" w:rsidRPr="00F37BBE" w:rsidRDefault="00A67EEF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Imagen (fotografía, gráfica o ilustración)</w:t>
            </w:r>
          </w:p>
        </w:tc>
      </w:tr>
      <w:tr w:rsidR="00A67EEF" w:rsidRPr="00F37BBE" w14:paraId="0BE1A060" w14:textId="77777777" w:rsidTr="002E1AE9">
        <w:tc>
          <w:tcPr>
            <w:tcW w:w="2518" w:type="dxa"/>
          </w:tcPr>
          <w:p w14:paraId="48D413D5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0B09A3E8" w14:textId="77777777" w:rsidR="00A67EEF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A67EEF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IMG02</w:t>
            </w:r>
          </w:p>
        </w:tc>
      </w:tr>
      <w:tr w:rsidR="00A67EEF" w:rsidRPr="00F37BBE" w14:paraId="0AC70E76" w14:textId="77777777" w:rsidTr="002E1AE9">
        <w:tc>
          <w:tcPr>
            <w:tcW w:w="2518" w:type="dxa"/>
          </w:tcPr>
          <w:p w14:paraId="69D232FA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3FFA9230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67EEF" w:rsidRPr="00F37BBE" w14:paraId="46149B89" w14:textId="77777777" w:rsidTr="002E1AE9">
        <w:tc>
          <w:tcPr>
            <w:tcW w:w="2518" w:type="dxa"/>
          </w:tcPr>
          <w:p w14:paraId="1182823D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56CB0892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67EEF" w:rsidRPr="00F37BBE" w14:paraId="5C107E1F" w14:textId="77777777" w:rsidTr="002E1AE9">
        <w:tc>
          <w:tcPr>
            <w:tcW w:w="2518" w:type="dxa"/>
          </w:tcPr>
          <w:p w14:paraId="1F9FB016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C330340" w14:textId="77777777" w:rsidR="00A67EEF" w:rsidRPr="00F37BBE" w:rsidRDefault="0085224B" w:rsidP="0085224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 áreas de los rectángulos por encima de la curva, son el área por exceso.</w:t>
            </w:r>
          </w:p>
        </w:tc>
      </w:tr>
      <w:tr w:rsidR="00A67EEF" w:rsidRPr="00F37BBE" w14:paraId="15213116" w14:textId="77777777" w:rsidTr="002E1AE9">
        <w:tc>
          <w:tcPr>
            <w:tcW w:w="2518" w:type="dxa"/>
          </w:tcPr>
          <w:p w14:paraId="7FC35D39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04DC5E7A" w14:textId="77777777" w:rsidR="00A67EEF" w:rsidRPr="00F37BBE" w:rsidRDefault="00A67EE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3564C666" w14:textId="77777777" w:rsidR="00A67EEF" w:rsidRPr="00F37BBE" w:rsidRDefault="00A67EEF" w:rsidP="00C85C3A">
      <w:pPr>
        <w:spacing w:before="40" w:after="80" w:line="240" w:lineRule="auto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761C13BD" w14:textId="77777777" w:rsidR="00BB4744" w:rsidRPr="00F37BBE" w:rsidRDefault="00BB4744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Como ninguna porción de la gráfica está por debajo del eje </w:t>
      </w:r>
      <w:r w:rsidR="00C115AD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se dice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la región bajo la gráfica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entre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los puntos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2E2DF3" w14:textId="288F8C62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calcular el área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hace una partición del intervalo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partes iguale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s, formando rectángulos de igual base. Algunos de estos rectángulos quedan por encima de la curva y otros por debajo de </w:t>
      </w:r>
      <w:r w:rsidR="003C671E">
        <w:rPr>
          <w:rFonts w:ascii="Arial" w:hAnsi="Arial" w:cs="Arial"/>
          <w:sz w:val="20"/>
          <w:szCs w:val="20"/>
          <w:shd w:val="clear" w:color="auto" w:fill="FFFFFF"/>
        </w:rPr>
        <w:t>el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la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, como se muestra en la imagen anterior.</w:t>
      </w:r>
    </w:p>
    <w:p w14:paraId="3CA59985" w14:textId="77777777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suma de las áreas de los</w:t>
      </w:r>
      <w:r w:rsidR="008B0F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rectángulos de la gráfica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constitu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>ye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 aproximación por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exceso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área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que se quiere determinar.</w:t>
      </w:r>
    </w:p>
    <w:p w14:paraId="37FF5FC7" w14:textId="77777777" w:rsidR="00BB4744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suma de las áreas de</w:t>
      </w:r>
      <w:r w:rsidR="008B0F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los rectángulos de la gráfica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constituye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aproximación por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defecto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área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bajo la curva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B0A34AD" w14:textId="77777777" w:rsidR="00E36B0B" w:rsidRPr="00F37BBE" w:rsidRDefault="00E36B0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8B0FD3" w:rsidRPr="00F37BBE" w14:paraId="0A58447B" w14:textId="77777777" w:rsidTr="008B0FD3">
        <w:tc>
          <w:tcPr>
            <w:tcW w:w="9033" w:type="dxa"/>
            <w:gridSpan w:val="2"/>
            <w:shd w:val="clear" w:color="auto" w:fill="0D0D0D" w:themeFill="text1" w:themeFillTint="F2"/>
          </w:tcPr>
          <w:p w14:paraId="3193B374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3911E6A2" w14:textId="77777777" w:rsidTr="008B0FD3">
        <w:tc>
          <w:tcPr>
            <w:tcW w:w="2518" w:type="dxa"/>
          </w:tcPr>
          <w:p w14:paraId="7747E644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C59B8C4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IMG03</w:t>
            </w:r>
          </w:p>
        </w:tc>
      </w:tr>
      <w:tr w:rsidR="008B0FD3" w:rsidRPr="00F37BBE" w14:paraId="562FD620" w14:textId="77777777" w:rsidTr="008B0FD3">
        <w:tc>
          <w:tcPr>
            <w:tcW w:w="2518" w:type="dxa"/>
          </w:tcPr>
          <w:p w14:paraId="7EC9ADD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A1FEF6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6E921B19" w14:textId="77777777" w:rsidTr="008B0FD3">
        <w:tc>
          <w:tcPr>
            <w:tcW w:w="2518" w:type="dxa"/>
          </w:tcPr>
          <w:p w14:paraId="04365AB4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34424D09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6FE9BA10" w14:textId="77777777" w:rsidTr="008B0FD3">
        <w:tc>
          <w:tcPr>
            <w:tcW w:w="2518" w:type="dxa"/>
          </w:tcPr>
          <w:p w14:paraId="76267D3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3D9DF5C1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Las áreas sin sombrear, por debajo de la curva, constituyen el área por defecto.</w:t>
            </w:r>
          </w:p>
        </w:tc>
      </w:tr>
      <w:tr w:rsidR="008B0FD3" w:rsidRPr="00F37BBE" w14:paraId="5D089B4E" w14:textId="77777777" w:rsidTr="008B0FD3">
        <w:tc>
          <w:tcPr>
            <w:tcW w:w="2518" w:type="dxa"/>
          </w:tcPr>
          <w:p w14:paraId="7493E68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6900C168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E3AE816" w14:textId="77777777" w:rsidR="008B0FD3" w:rsidRPr="00F37BBE" w:rsidRDefault="008B0FD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24E66B49" w14:textId="4F634A4B" w:rsidR="00BB4744" w:rsidRPr="00F37BBE" w:rsidRDefault="00BB474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Si se considera una partición del intervalo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 en partes iguales</w:t>
      </w:r>
      <w:r w:rsidR="00723B56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pero 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con rectángulos de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menor base, se obtiene una aproximación mayor al área buscada.</w:t>
      </w:r>
    </w:p>
    <w:p w14:paraId="36AE9A73" w14:textId="611BF848" w:rsidR="00BB4744" w:rsidRPr="00F37BBE" w:rsidRDefault="008C7669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Luego, el á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rea 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S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 la región bajo la curva es la suma de las áreas de los rectángulos obtenidos cuando 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n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(número de rectángulos) es muy grande y su base (∆</w:t>
      </w:r>
      <w:r w:rsidR="00BB474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BB4744" w:rsidRPr="00F37BBE">
        <w:rPr>
          <w:rFonts w:ascii="Arial" w:hAnsi="Arial" w:cs="Arial"/>
          <w:sz w:val="20"/>
          <w:szCs w:val="20"/>
          <w:shd w:val="clear" w:color="auto" w:fill="FFFFFF"/>
        </w:rPr>
        <w:t>) es muy pequeña. Así</w:t>
      </w:r>
      <w:r w:rsidR="00723B56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367F9D4" w14:textId="0910BED9" w:rsidR="00C115AD" w:rsidRPr="00F37BBE" w:rsidRDefault="00C115AD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S= 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lím</m:t>
                </m:r>
              </m:e>
              <m:li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[f(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)∆x</m:t>
            </m:r>
          </m:e>
        </m:func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 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∆x+f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∆x+…+ f(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)∆x</m:t>
        </m:r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8B0FD3" w:rsidRPr="00F37BBE" w14:paraId="3268120C" w14:textId="77777777" w:rsidTr="00C115AD">
        <w:tc>
          <w:tcPr>
            <w:tcW w:w="8828" w:type="dxa"/>
            <w:gridSpan w:val="2"/>
            <w:shd w:val="clear" w:color="auto" w:fill="0D0D0D" w:themeFill="text1" w:themeFillTint="F2"/>
          </w:tcPr>
          <w:p w14:paraId="26E821DE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0C26F37F" w14:textId="77777777" w:rsidTr="00C115AD">
        <w:tc>
          <w:tcPr>
            <w:tcW w:w="2473" w:type="dxa"/>
          </w:tcPr>
          <w:p w14:paraId="5D892C6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2784CCB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IMG04</w:t>
            </w:r>
          </w:p>
        </w:tc>
      </w:tr>
      <w:tr w:rsidR="008B0FD3" w:rsidRPr="00F37BBE" w14:paraId="5A9A87C5" w14:textId="77777777" w:rsidTr="00C115AD">
        <w:tc>
          <w:tcPr>
            <w:tcW w:w="2473" w:type="dxa"/>
          </w:tcPr>
          <w:p w14:paraId="4D580A68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5940542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702DAB3" w14:textId="77777777" w:rsidTr="00C115AD">
        <w:tc>
          <w:tcPr>
            <w:tcW w:w="2473" w:type="dxa"/>
          </w:tcPr>
          <w:p w14:paraId="755785C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39B31A40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9378C57" w14:textId="77777777" w:rsidTr="00C115AD">
        <w:tc>
          <w:tcPr>
            <w:tcW w:w="2473" w:type="dxa"/>
          </w:tcPr>
          <w:p w14:paraId="338CC98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Pie de imagen</w:t>
            </w:r>
          </w:p>
        </w:tc>
        <w:tc>
          <w:tcPr>
            <w:tcW w:w="6355" w:type="dxa"/>
          </w:tcPr>
          <w:p w14:paraId="3B1B812E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Cuanto menor sea la base de los rectángulos elementales, menor será el área sombreada.</w:t>
            </w:r>
          </w:p>
        </w:tc>
      </w:tr>
      <w:tr w:rsidR="008B0FD3" w:rsidRPr="00F37BBE" w14:paraId="497CD431" w14:textId="77777777" w:rsidTr="00C115AD">
        <w:tc>
          <w:tcPr>
            <w:tcW w:w="2473" w:type="dxa"/>
          </w:tcPr>
          <w:p w14:paraId="530FBC26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1DB1CFC7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54E53FE7" w14:textId="77777777" w:rsidR="008B0FD3" w:rsidRPr="00F37BBE" w:rsidRDefault="008B0FD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79D17487" w14:textId="62763264" w:rsidR="00A67EEF" w:rsidRPr="00F37BBE" w:rsidRDefault="00E6089B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A67E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3.1 La integral definida</w:t>
      </w:r>
    </w:p>
    <w:p w14:paraId="737069A8" w14:textId="4B3DA5B7" w:rsidR="0027176F" w:rsidRPr="00F37BBE" w:rsidRDefault="002717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continua y no negativa</w:t>
      </w:r>
      <w:r w:rsidR="00723B56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tiene </w:t>
      </w:r>
      <w:r w:rsidR="008C766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área bajo su gráfica si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la amplitud de la partición ∆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tiende a cero, entonces el límite de las aproximaciones por exceso es igual al límite de las aproximaciones por defecto.</w:t>
      </w:r>
    </w:p>
    <w:p w14:paraId="3A9253BC" w14:textId="77777777" w:rsidR="00C115AD" w:rsidRPr="00F37BBE" w:rsidRDefault="00C115A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La integral definida</w:t>
      </w: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 xml:space="preserve"> </w:t>
      </w:r>
    </w:p>
    <w:p w14:paraId="1AA316F6" w14:textId="6B7822EE" w:rsidR="0027176F" w:rsidRPr="00F37BBE" w:rsidRDefault="002717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 llama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>integral definida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entre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al área de la porción de plano limitado por la gráfica de la función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el eje </w:t>
      </w:r>
      <w:r w:rsidR="00C115AD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las rectas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.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Se denota así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DB48FAA" w14:textId="170B4A6E" w:rsidR="00C115AD" w:rsidRPr="00F37BBE" w:rsidRDefault="002D7CB1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 xml:space="preserve"> 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FQ_MA_11_05_126</w:t>
      </w:r>
    </w:p>
    <w:p w14:paraId="12F864B9" w14:textId="77777777" w:rsidR="00C115AD" w:rsidRPr="00F37BBE" w:rsidRDefault="008A5BD7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Si la integral definida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desde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hasta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existe, se dice que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>integrable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 el intervalo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]</w:t>
      </w:r>
      <w:r w:rsidR="00C115AD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.</w:t>
      </w:r>
      <w:r w:rsidR="00C115AD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E3CB957" w14:textId="7AE10748" w:rsidR="00C115AD" w:rsidRPr="00F37BBE" w:rsidRDefault="00C115AD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Los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números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 xml:space="preserve">a 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y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se llama</w:t>
      </w:r>
      <w:r w:rsidR="003478F8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n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 xml:space="preserve">límites de integración.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El punto</w:t>
      </w:r>
      <w:r w:rsidRPr="00F37BBE">
        <w:rPr>
          <w:rFonts w:ascii="Arial" w:hAnsi="Arial" w:cs="Arial"/>
          <w:b/>
          <w:sz w:val="20"/>
          <w:szCs w:val="20"/>
          <w:shd w:val="clear" w:color="auto" w:fill="FABF8F" w:themeFill="accent6" w:themeFillTint="99"/>
        </w:rPr>
        <w:t xml:space="preserve">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el límite inferior y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el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punto </w:t>
      </w:r>
      <w:r w:rsidR="008A5BD7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8A5BD7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el límite superior.</w:t>
      </w:r>
      <w:r w:rsidR="008A5BD7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A9F17EB" w14:textId="77777777" w:rsidR="008A5BD7" w:rsidRPr="00F37BBE" w:rsidRDefault="008A5BD7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a la derecha del signo de la integral se llama integrando.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3C65D8" w:rsidRPr="00F37BBE" w14:paraId="64EC0325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4657FFE" w14:textId="77777777" w:rsidR="003C65D8" w:rsidRPr="00F37BBE" w:rsidRDefault="003C65D8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3C65D8" w:rsidRPr="00F37BBE" w14:paraId="2D497A33" w14:textId="77777777" w:rsidTr="002E1AE9">
        <w:tc>
          <w:tcPr>
            <w:tcW w:w="2473" w:type="dxa"/>
          </w:tcPr>
          <w:p w14:paraId="4D419468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7E73E2F" w14:textId="77777777" w:rsidR="003C65D8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3C65D8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IMG13</w:t>
            </w:r>
          </w:p>
        </w:tc>
      </w:tr>
      <w:tr w:rsidR="003C65D8" w:rsidRPr="00F37BBE" w14:paraId="4BD10B9C" w14:textId="77777777" w:rsidTr="002E1AE9">
        <w:tc>
          <w:tcPr>
            <w:tcW w:w="2473" w:type="dxa"/>
          </w:tcPr>
          <w:p w14:paraId="76E1CA4B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F1AA24C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C65D8" w:rsidRPr="00F37BBE" w14:paraId="5A4408CF" w14:textId="77777777" w:rsidTr="002E1AE9">
        <w:tc>
          <w:tcPr>
            <w:tcW w:w="2473" w:type="dxa"/>
          </w:tcPr>
          <w:p w14:paraId="2DB73CE2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69A78271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C65D8" w:rsidRPr="00F37BBE" w14:paraId="523C2A12" w14:textId="77777777" w:rsidTr="002E1AE9">
        <w:tc>
          <w:tcPr>
            <w:tcW w:w="2473" w:type="dxa"/>
          </w:tcPr>
          <w:p w14:paraId="7F12CC48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0F33D341" w14:textId="77777777" w:rsidR="003C65D8" w:rsidRPr="00F37BBE" w:rsidRDefault="00EA4A9C" w:rsidP="00EA4A9C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bajo la curva se representa con la integral de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en el intervalo [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].</w:t>
            </w:r>
          </w:p>
        </w:tc>
      </w:tr>
      <w:tr w:rsidR="003C65D8" w:rsidRPr="00F37BBE" w14:paraId="6AABDCB6" w14:textId="77777777" w:rsidTr="002E1AE9">
        <w:tc>
          <w:tcPr>
            <w:tcW w:w="2473" w:type="dxa"/>
          </w:tcPr>
          <w:p w14:paraId="6926DCFD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12F8B7B2" w14:textId="77777777" w:rsidR="003C65D8" w:rsidRPr="00F37BBE" w:rsidRDefault="003C65D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5E3F2308" w14:textId="77777777" w:rsidR="003C65D8" w:rsidRPr="00F37BBE" w:rsidRDefault="003C65D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372FDFD8" w14:textId="25E15B0E" w:rsidR="008A5BD7" w:rsidRPr="00F37BBE" w:rsidRDefault="00E6089B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36428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2</w:t>
      </w:r>
      <w:r w:rsidR="00B36428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8A5BD7" w:rsidRPr="00F37BBE">
        <w:rPr>
          <w:rFonts w:ascii="Arial" w:hAnsi="Arial" w:cs="Arial"/>
          <w:b/>
          <w:sz w:val="20"/>
          <w:szCs w:val="20"/>
          <w:shd w:val="clear" w:color="auto" w:fill="FFFFFF"/>
        </w:rPr>
        <w:t>P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ropiedades de la integral definida</w:t>
      </w:r>
    </w:p>
    <w:p w14:paraId="42AB3790" w14:textId="77777777" w:rsidR="00E6089B" w:rsidRPr="00F37BBE" w:rsidRDefault="00E6089B" w:rsidP="00C85C3A">
      <w:pPr>
        <w:autoSpaceDE w:val="0"/>
        <w:autoSpaceDN w:val="0"/>
        <w:adjustRightInd w:val="0"/>
        <w:spacing w:before="40" w:after="80" w:line="240" w:lineRule="auto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</w:rPr>
        <w:t xml:space="preserve">Para enunciar las propiedades más importantes de la integral definida es necesario aclarar que las funciones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f </w:t>
      </w:r>
      <w:r w:rsidRPr="00F37BBE">
        <w:rPr>
          <w:rFonts w:ascii="Arial" w:hAnsi="Arial" w:cs="Arial"/>
          <w:sz w:val="20"/>
          <w:szCs w:val="20"/>
        </w:rPr>
        <w:t xml:space="preserve">y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g </w:t>
      </w:r>
      <w:r w:rsidRPr="00F37BBE">
        <w:rPr>
          <w:rFonts w:ascii="Arial" w:hAnsi="Arial" w:cs="Arial"/>
          <w:sz w:val="20"/>
          <w:szCs w:val="20"/>
        </w:rPr>
        <w:t>son integrables en [</w:t>
      </w:r>
      <w:r w:rsidRPr="00F37BBE">
        <w:rPr>
          <w:rFonts w:ascii="Arial" w:hAnsi="Arial" w:cs="Arial"/>
          <w:i/>
          <w:iCs/>
          <w:sz w:val="20"/>
          <w:szCs w:val="20"/>
        </w:rPr>
        <w:t>a</w:t>
      </w:r>
      <w:r w:rsidRPr="00F37BBE">
        <w:rPr>
          <w:rFonts w:ascii="Arial" w:hAnsi="Arial" w:cs="Arial"/>
          <w:sz w:val="20"/>
          <w:szCs w:val="20"/>
        </w:rPr>
        <w:t xml:space="preserve">, </w:t>
      </w:r>
      <w:r w:rsidRPr="00F37BBE">
        <w:rPr>
          <w:rFonts w:ascii="Arial" w:hAnsi="Arial" w:cs="Arial"/>
          <w:i/>
          <w:iCs/>
          <w:sz w:val="20"/>
          <w:szCs w:val="20"/>
        </w:rPr>
        <w:t>b</w:t>
      </w:r>
      <w:r w:rsidRPr="00F37BBE">
        <w:rPr>
          <w:rFonts w:ascii="Arial" w:hAnsi="Arial" w:cs="Arial"/>
          <w:sz w:val="20"/>
          <w:szCs w:val="20"/>
        </w:rPr>
        <w:t xml:space="preserve">], y </w:t>
      </w:r>
      <w:r w:rsidRPr="00F37BBE">
        <w:rPr>
          <w:rFonts w:ascii="Arial" w:hAnsi="Arial" w:cs="Arial"/>
          <w:i/>
          <w:iCs/>
          <w:sz w:val="20"/>
          <w:szCs w:val="20"/>
        </w:rPr>
        <w:t xml:space="preserve">k </w:t>
      </w:r>
      <w:r w:rsidRPr="00F37BBE">
        <w:rPr>
          <w:rFonts w:ascii="Arial" w:hAnsi="Arial" w:cs="Arial"/>
          <w:sz w:val="20"/>
          <w:szCs w:val="20"/>
        </w:rPr>
        <w:t>es una constante.</w:t>
      </w:r>
    </w:p>
    <w:p w14:paraId="3D7F5DD6" w14:textId="77777777" w:rsidR="00E6089B" w:rsidRPr="00F37BBE" w:rsidRDefault="008A5BD7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1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si la base del área de la región bajo la curva es cero, el área es cero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se denota así:</w:t>
      </w:r>
    </w:p>
    <w:p w14:paraId="5A3FC25E" w14:textId="261461BE" w:rsidR="00B36428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FQ_MA_11_05_127</w:t>
      </w:r>
    </w:p>
    <w:p w14:paraId="5B107201" w14:textId="77777777" w:rsidR="002C1AB5" w:rsidRPr="00F37BBE" w:rsidRDefault="002C1AB5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8B0FD3" w:rsidRPr="00F37BBE" w14:paraId="1028CFD3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20F272BF" w14:textId="77777777" w:rsidR="008B0FD3" w:rsidRPr="00F37BBE" w:rsidRDefault="008B0FD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8B0FD3" w:rsidRPr="00F37BBE" w14:paraId="4317D737" w14:textId="77777777" w:rsidTr="00E6089B">
        <w:tc>
          <w:tcPr>
            <w:tcW w:w="2473" w:type="dxa"/>
          </w:tcPr>
          <w:p w14:paraId="08B97B3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4EB9A5BB" w14:textId="77777777" w:rsidR="008B0FD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8B0FD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IMG05</w:t>
            </w:r>
          </w:p>
        </w:tc>
      </w:tr>
      <w:tr w:rsidR="008B0FD3" w:rsidRPr="00F37BBE" w14:paraId="3793F0E8" w14:textId="77777777" w:rsidTr="00E6089B">
        <w:tc>
          <w:tcPr>
            <w:tcW w:w="2473" w:type="dxa"/>
          </w:tcPr>
          <w:p w14:paraId="04A8427C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460B38EF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2A9DD8DE" w14:textId="77777777" w:rsidTr="00E6089B">
        <w:tc>
          <w:tcPr>
            <w:tcW w:w="2473" w:type="dxa"/>
          </w:tcPr>
          <w:p w14:paraId="418DC415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76A81E43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0FD3" w:rsidRPr="00F37BBE" w14:paraId="31D3F022" w14:textId="77777777" w:rsidTr="00E6089B">
        <w:tc>
          <w:tcPr>
            <w:tcW w:w="2473" w:type="dxa"/>
          </w:tcPr>
          <w:p w14:paraId="04957F1D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763A336E" w14:textId="77777777" w:rsidR="008B0FD3" w:rsidRPr="00F37BBE" w:rsidRDefault="0085224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base del rectángulo es cero y su área será nula.</w:t>
            </w:r>
          </w:p>
        </w:tc>
      </w:tr>
      <w:tr w:rsidR="008B0FD3" w:rsidRPr="00F37BBE" w14:paraId="2DF6F1CF" w14:textId="77777777" w:rsidTr="00E6089B">
        <w:tc>
          <w:tcPr>
            <w:tcW w:w="2473" w:type="dxa"/>
          </w:tcPr>
          <w:p w14:paraId="2AB014DB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Ubicación del pie de imagen</w:t>
            </w:r>
          </w:p>
        </w:tc>
        <w:tc>
          <w:tcPr>
            <w:tcW w:w="6355" w:type="dxa"/>
          </w:tcPr>
          <w:p w14:paraId="401CDA7E" w14:textId="77777777" w:rsidR="008B0FD3" w:rsidRPr="00F37BBE" w:rsidRDefault="008B0FD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</w:t>
            </w:r>
          </w:p>
        </w:tc>
      </w:tr>
    </w:tbl>
    <w:p w14:paraId="75A76A76" w14:textId="77777777" w:rsidR="008B0FD3" w:rsidRPr="00F37BBE" w:rsidRDefault="008B0FD3" w:rsidP="00C85C3A">
      <w:pPr>
        <w:spacing w:before="40" w:after="80" w:line="240" w:lineRule="auto"/>
        <w:jc w:val="both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14:paraId="32AC3006" w14:textId="76F68A64" w:rsidR="00E6089B" w:rsidRPr="00F37BBE" w:rsidRDefault="008A5BD7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2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l área de la región bajo la curva siempre será positiv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 si </w:t>
      </w:r>
      <w:r w:rsidR="00962941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962941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>) es positiva.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decir, para todo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intervalo [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) &gt; 0 se cumple que</w:t>
      </w:r>
      <w:r w:rsidR="003478F8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2BB1319" w14:textId="6B280C65" w:rsidR="008A5BD7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dx&gt;0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63D04800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2DD87369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6A2033BF" w14:textId="77777777" w:rsidTr="008D58FB">
        <w:tc>
          <w:tcPr>
            <w:tcW w:w="2518" w:type="dxa"/>
          </w:tcPr>
          <w:p w14:paraId="4867256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3813C959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IMG06</w:t>
            </w:r>
          </w:p>
        </w:tc>
      </w:tr>
      <w:tr w:rsidR="00962941" w:rsidRPr="00F37BBE" w14:paraId="36F2B1C2" w14:textId="77777777" w:rsidTr="008D58FB">
        <w:tc>
          <w:tcPr>
            <w:tcW w:w="2518" w:type="dxa"/>
          </w:tcPr>
          <w:p w14:paraId="706E0D1C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48F9EC7F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48165703" w14:textId="77777777" w:rsidTr="008D58FB">
        <w:tc>
          <w:tcPr>
            <w:tcW w:w="2518" w:type="dxa"/>
          </w:tcPr>
          <w:p w14:paraId="179A2F5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11175B4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227BE6F" w14:textId="77777777" w:rsidTr="008D58FB">
        <w:tc>
          <w:tcPr>
            <w:tcW w:w="2518" w:type="dxa"/>
          </w:tcPr>
          <w:p w14:paraId="1C14F73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6B5CCCBF" w14:textId="77777777" w:rsidR="00962941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bajo la curva sobre 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es positiva.</w:t>
            </w:r>
          </w:p>
        </w:tc>
      </w:tr>
      <w:tr w:rsidR="00962941" w:rsidRPr="00F37BBE" w14:paraId="68912F25" w14:textId="77777777" w:rsidTr="008D58FB">
        <w:tc>
          <w:tcPr>
            <w:tcW w:w="2518" w:type="dxa"/>
          </w:tcPr>
          <w:p w14:paraId="29C19CB1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03A4E92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4CA7E34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758499D" w14:textId="66F10999" w:rsidR="00B36428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3</w:t>
      </w:r>
      <w:r w:rsidR="003478F8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 área de la región bajo la curva siempre será negativa si 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B36428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B36428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es negativa. Es decir, para todo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el intervalo [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) &lt; 0 se cumple que</w:t>
      </w:r>
      <w:r w:rsidR="00E370E9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10CD2C4" w14:textId="480A2CF1" w:rsidR="00E6089B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dx&lt;0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FQ_MA_11_05_129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62941" w:rsidRPr="00F37BBE" w14:paraId="18A7EFA2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43FE9506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2F80A03D" w14:textId="77777777" w:rsidTr="00E6089B">
        <w:tc>
          <w:tcPr>
            <w:tcW w:w="2473" w:type="dxa"/>
          </w:tcPr>
          <w:p w14:paraId="7DA0D54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1E22937B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IMG07</w:t>
            </w:r>
          </w:p>
        </w:tc>
      </w:tr>
      <w:tr w:rsidR="00962941" w:rsidRPr="00F37BBE" w14:paraId="1F736FEE" w14:textId="77777777" w:rsidTr="00E6089B">
        <w:tc>
          <w:tcPr>
            <w:tcW w:w="2473" w:type="dxa"/>
          </w:tcPr>
          <w:p w14:paraId="749013BB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5651E963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45623D06" w14:textId="77777777" w:rsidTr="00E6089B">
        <w:tc>
          <w:tcPr>
            <w:tcW w:w="2473" w:type="dxa"/>
          </w:tcPr>
          <w:p w14:paraId="2A99C5B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6841F50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355B6847" w14:textId="77777777" w:rsidTr="00E6089B">
        <w:tc>
          <w:tcPr>
            <w:tcW w:w="2473" w:type="dxa"/>
          </w:tcPr>
          <w:p w14:paraId="64CBF87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00075BDA" w14:textId="496AE4C7" w:rsidR="00962941" w:rsidRPr="00F37BBE" w:rsidRDefault="0085224B" w:rsidP="0085224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área mostrada, debajo del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es negativa</w:t>
            </w:r>
            <w:r w:rsidR="00E370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62941" w:rsidRPr="00F37BBE" w14:paraId="57FD59D2" w14:textId="77777777" w:rsidTr="00E6089B">
        <w:tc>
          <w:tcPr>
            <w:tcW w:w="2473" w:type="dxa"/>
          </w:tcPr>
          <w:p w14:paraId="0EBC3A7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661BEA6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2D6BC1A7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9F100E2" w14:textId="516EF257" w:rsidR="003F2A83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4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es una función integrable en un intervalo que contiene los puntos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tal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&lt;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&lt; </w:t>
      </w:r>
      <w:r w:rsidR="00E6089B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entonces</w:t>
      </w:r>
      <w:r w:rsidR="008E0C32">
        <w:rPr>
          <w:rFonts w:ascii="Arial" w:hAnsi="Arial" w:cs="Arial"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DBB9014" w14:textId="2853CDAC" w:rsidR="00E6089B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c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dx+ 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dx</m:t>
                    </m:r>
                  </m:e>
                </m:nary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962941" w:rsidRPr="00F37BBE" w14:paraId="3C7FD844" w14:textId="77777777" w:rsidTr="00E6089B">
        <w:tc>
          <w:tcPr>
            <w:tcW w:w="8828" w:type="dxa"/>
            <w:gridSpan w:val="2"/>
            <w:shd w:val="clear" w:color="auto" w:fill="0D0D0D" w:themeFill="text1" w:themeFillTint="F2"/>
          </w:tcPr>
          <w:p w14:paraId="2F932F06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718530E4" w14:textId="77777777" w:rsidTr="00E6089B">
        <w:tc>
          <w:tcPr>
            <w:tcW w:w="2473" w:type="dxa"/>
          </w:tcPr>
          <w:p w14:paraId="0F986F70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5F7E125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IMG08</w:t>
            </w:r>
          </w:p>
        </w:tc>
      </w:tr>
      <w:tr w:rsidR="00962941" w:rsidRPr="00F37BBE" w14:paraId="350B1E6B" w14:textId="77777777" w:rsidTr="00E6089B">
        <w:tc>
          <w:tcPr>
            <w:tcW w:w="2473" w:type="dxa"/>
          </w:tcPr>
          <w:p w14:paraId="1DB17C9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3D06482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48516C3" w14:textId="77777777" w:rsidTr="00E6089B">
        <w:tc>
          <w:tcPr>
            <w:tcW w:w="2473" w:type="dxa"/>
          </w:tcPr>
          <w:p w14:paraId="069ABA54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78EAD89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955A959" w14:textId="77777777" w:rsidTr="00E6089B">
        <w:tc>
          <w:tcPr>
            <w:tcW w:w="2473" w:type="dxa"/>
          </w:tcPr>
          <w:p w14:paraId="60C7304C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5494BE4E" w14:textId="77777777" w:rsidR="00962941" w:rsidRPr="00F37BBE" w:rsidRDefault="0098309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área total será la suma de las áreas parciales determinadas por los intervalos.</w:t>
            </w:r>
          </w:p>
        </w:tc>
      </w:tr>
      <w:tr w:rsidR="00962941" w:rsidRPr="00F37BBE" w14:paraId="02BC789D" w14:textId="77777777" w:rsidTr="00E6089B">
        <w:tc>
          <w:tcPr>
            <w:tcW w:w="2473" w:type="dxa"/>
          </w:tcPr>
          <w:p w14:paraId="164EB49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Ubicación del pie de imagen</w:t>
            </w:r>
          </w:p>
        </w:tc>
        <w:tc>
          <w:tcPr>
            <w:tcW w:w="6355" w:type="dxa"/>
          </w:tcPr>
          <w:p w14:paraId="6471F477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136BCA6C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9414B3C" w14:textId="2B2F430E" w:rsidR="00F81C35" w:rsidRPr="00F37BBE" w:rsidRDefault="003F2A83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5</w:t>
      </w:r>
      <w:r w:rsidR="008E0C32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son funciones integrables en</w:t>
      </w:r>
      <w:r w:rsidRPr="00F37BBE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], entonces también lo son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funciones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E0C3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f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–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Es decir:</w:t>
      </w:r>
    </w:p>
    <w:p w14:paraId="48EFF78A" w14:textId="6F8A6CDF" w:rsidR="00E6089B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± 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dx ± </m:t>
                </m:r>
              </m:e>
            </m:nary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FQ_MA_11_05_131</w:t>
      </w:r>
    </w:p>
    <w:p w14:paraId="38F8528F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2984013B" w14:textId="2C7FA844" w:rsidR="00F81C35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6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8E0C32">
        <w:rPr>
          <w:rFonts w:ascii="Arial" w:hAnsi="Arial" w:cs="Arial"/>
          <w:sz w:val="20"/>
          <w:szCs w:val="20"/>
          <w:shd w:val="clear" w:color="auto" w:fill="FFFFFF"/>
        </w:rPr>
        <w:t>p</w:t>
      </w:r>
      <w:r w:rsidR="008E0C3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ara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todo real</w:t>
      </w:r>
      <w:r w:rsidR="00F81C3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81C35" w:rsidRPr="00F37BBE">
        <w:rPr>
          <w:rFonts w:ascii="Arial" w:hAnsi="Arial" w:cs="Arial"/>
          <w:i/>
          <w:sz w:val="20"/>
          <w:szCs w:val="20"/>
          <w:shd w:val="clear" w:color="auto" w:fill="FFFFFF"/>
        </w:rPr>
        <w:t>k</w:t>
      </w:r>
      <w:r w:rsidR="00F81C3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constante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>se cumple</w:t>
      </w:r>
      <w:r w:rsidR="008E0C32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83000A3" w14:textId="116ACFD5" w:rsidR="00E6089B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kf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dx=k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FQ_MA_11_05_132</w:t>
      </w:r>
    </w:p>
    <w:p w14:paraId="74953CA3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1C4427BD" w14:textId="77777777" w:rsidR="00E7307E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7</w:t>
      </w:r>
      <w:r w:rsidR="00E6089B"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: </w:t>
      </w:r>
      <w:r w:rsidR="00E6089B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si se intercambian </w:t>
      </w:r>
      <w:r w:rsidR="00E7307E" w:rsidRPr="00F37BBE">
        <w:rPr>
          <w:rFonts w:ascii="Arial" w:hAnsi="Arial" w:cs="Arial"/>
          <w:sz w:val="20"/>
          <w:szCs w:val="20"/>
          <w:shd w:val="clear" w:color="auto" w:fill="FFFFFF"/>
        </w:rPr>
        <w:t>los límites de integración cambia el signo de la integral.</w:t>
      </w:r>
    </w:p>
    <w:p w14:paraId="7DB52E23" w14:textId="10EE6299" w:rsidR="00E6089B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dx=-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FQ_MA_11_05_133</w:t>
      </w:r>
    </w:p>
    <w:p w14:paraId="2AB7E290" w14:textId="77777777" w:rsidR="00D745D3" w:rsidRPr="00F37BBE" w:rsidRDefault="00D745D3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B7B6CE0" w14:textId="72164467" w:rsidR="00861B78" w:rsidRPr="00F37BBE" w:rsidRDefault="004E0350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8</w:t>
      </w:r>
      <w:r w:rsidR="00861B78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="00441FF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861B78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son funciones integrables en</w:t>
      </w:r>
      <w:r w:rsidR="00861B7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el intervalo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y si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≥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g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para todo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61B78" w:rsidRPr="00F37BBE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pertenezca al intervalo</w:t>
      </w:r>
      <w:r w:rsidR="008E0C3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entonces</w:t>
      </w:r>
      <w:r w:rsidR="008E0C32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90CC0E9" w14:textId="1F81ECF0" w:rsidR="00861B78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dx≥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a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dx</m:t>
                </m:r>
              </m:e>
            </m:nary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FQ_MA_11_05_134</w:t>
      </w:r>
    </w:p>
    <w:p w14:paraId="7951AE71" w14:textId="77777777" w:rsidR="00D745D3" w:rsidRPr="00F37BBE" w:rsidRDefault="00D745D3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D9E125F" w14:textId="77777777" w:rsidR="00E7307E" w:rsidRPr="00F37BBE" w:rsidRDefault="00B22DEF" w:rsidP="00C85C3A">
      <w:pPr>
        <w:pStyle w:val="Prrafodelista"/>
        <w:numPr>
          <w:ilvl w:val="0"/>
          <w:numId w:val="3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Propiedad 9</w:t>
      </w:r>
      <w:r w:rsidR="006D4387" w:rsidRPr="00F37BBE">
        <w:rPr>
          <w:rFonts w:ascii="Arial" w:hAnsi="Arial" w:cs="Arial"/>
          <w:b/>
          <w:sz w:val="20"/>
          <w:szCs w:val="20"/>
          <w:shd w:val="clear" w:color="auto" w:fill="FFFFFF"/>
        </w:rPr>
        <w:t>: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6D4387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E7307E" w:rsidRPr="00F37BBE">
        <w:rPr>
          <w:rFonts w:ascii="Arial" w:hAnsi="Arial" w:cs="Arial"/>
          <w:sz w:val="20"/>
          <w:szCs w:val="20"/>
          <w:shd w:val="clear" w:color="auto" w:fill="FFFFFF"/>
        </w:rPr>
        <w:t>i la función es constante, su integral es el producto de la constante por la diferencia de los límites de integración.</w:t>
      </w:r>
    </w:p>
    <w:p w14:paraId="4433A0F3" w14:textId="3633AB9A" w:rsidR="006D4387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k dx=k(b-a)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FQ_MA_11_05_135</w:t>
      </w:r>
    </w:p>
    <w:p w14:paraId="0BB26D56" w14:textId="77777777" w:rsidR="002C1AB5" w:rsidRPr="00F37BBE" w:rsidRDefault="002C1AB5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571934AA" w14:textId="77777777" w:rsidR="00B11BCF" w:rsidRPr="00F37BBE" w:rsidRDefault="002F2D7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1</w:t>
      </w:r>
    </w:p>
    <w:p w14:paraId="7D062EFA" w14:textId="774B12A0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Realizar la representación gráfica de la integral definida por</w:t>
      </w:r>
      <w:r w:rsidR="00C8444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1452920" w14:textId="1616829B" w:rsidR="00B11BCF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(x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+1) 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FQ_MA_11_05_136</w:t>
      </w:r>
    </w:p>
    <w:p w14:paraId="054797A8" w14:textId="77777777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 región que representa la integral dada es la limitada por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en el intervalo [0, 3].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B11BCF" w:rsidRPr="00F37BBE" w14:paraId="3E6ECBEF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2691B238" w14:textId="77777777" w:rsidR="00B11BCF" w:rsidRPr="00F37BBE" w:rsidRDefault="00B11BCF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11BCF" w:rsidRPr="00F37BBE" w14:paraId="6B176013" w14:textId="77777777" w:rsidTr="002E1AE9">
        <w:tc>
          <w:tcPr>
            <w:tcW w:w="2473" w:type="dxa"/>
          </w:tcPr>
          <w:p w14:paraId="3B927581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CB29BFE" w14:textId="77777777" w:rsidR="00B11BCF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11BCF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IMG14</w:t>
            </w:r>
          </w:p>
        </w:tc>
      </w:tr>
      <w:tr w:rsidR="00B11BCF" w:rsidRPr="00F37BBE" w14:paraId="22733472" w14:textId="77777777" w:rsidTr="002E1AE9">
        <w:tc>
          <w:tcPr>
            <w:tcW w:w="2473" w:type="dxa"/>
          </w:tcPr>
          <w:p w14:paraId="7ACD9C07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3CE7C4BC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BCF" w:rsidRPr="00F37BBE" w14:paraId="1C09E6E0" w14:textId="77777777" w:rsidTr="002E1AE9">
        <w:tc>
          <w:tcPr>
            <w:tcW w:w="2473" w:type="dxa"/>
          </w:tcPr>
          <w:p w14:paraId="38AFAC37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466E99AA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11BCF" w:rsidRPr="00F37BBE" w14:paraId="365619ED" w14:textId="77777777" w:rsidTr="002E1AE9">
        <w:tc>
          <w:tcPr>
            <w:tcW w:w="2473" w:type="dxa"/>
          </w:tcPr>
          <w:p w14:paraId="42EAEA3A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49289E84" w14:textId="77777777" w:rsidR="00B11BCF" w:rsidRPr="00F37BBE" w:rsidRDefault="00B11BCF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 xml:space="preserve">El área de la región sombreada corresponde a la integral de la función 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B11BCF" w:rsidRPr="00F37BBE" w14:paraId="2A66CBA3" w14:textId="77777777" w:rsidTr="002E1AE9">
        <w:tc>
          <w:tcPr>
            <w:tcW w:w="2473" w:type="dxa"/>
          </w:tcPr>
          <w:p w14:paraId="202D6920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0926A3CE" w14:textId="77777777" w:rsidR="00B11BCF" w:rsidRPr="00F37BBE" w:rsidRDefault="00B11BCF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449EEFBA" w14:textId="77777777" w:rsidR="00B11BCF" w:rsidRPr="00F37BBE" w:rsidRDefault="00B11BC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05F7F4D" w14:textId="77777777" w:rsidR="000B4261" w:rsidRPr="00F37BBE" w:rsidRDefault="000B426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2</w:t>
      </w:r>
    </w:p>
    <w:p w14:paraId="0AA36074" w14:textId="77777777" w:rsidR="000B4261" w:rsidRPr="00F37BBE" w:rsidRDefault="00D91B8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Calcular la integral</w:t>
      </w:r>
      <w:r w:rsidR="005A382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8448C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definida </w:t>
      </w:r>
      <w:r w:rsidR="005A3823" w:rsidRPr="00F37BBE">
        <w:rPr>
          <w:rFonts w:ascii="Arial" w:hAnsi="Arial" w:cs="Arial"/>
          <w:sz w:val="20"/>
          <w:szCs w:val="20"/>
          <w:shd w:val="clear" w:color="auto" w:fill="FFFFFF"/>
        </w:rPr>
        <w:t>de la función que se representa en la gráfica.</w:t>
      </w:r>
    </w:p>
    <w:p w14:paraId="38B7ED73" w14:textId="6EDF8E6F" w:rsidR="00257BC2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D91B82" w:rsidRPr="00F37BBE" w14:paraId="1180F5D9" w14:textId="77777777" w:rsidTr="002E1AE9">
        <w:tc>
          <w:tcPr>
            <w:tcW w:w="8828" w:type="dxa"/>
            <w:gridSpan w:val="2"/>
            <w:shd w:val="clear" w:color="auto" w:fill="0D0D0D" w:themeFill="text1" w:themeFillTint="F2"/>
          </w:tcPr>
          <w:p w14:paraId="031D2E2C" w14:textId="77777777" w:rsidR="00D91B82" w:rsidRPr="00F37BBE" w:rsidRDefault="00D91B82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D91B82" w:rsidRPr="00F37BBE" w14:paraId="37565BC6" w14:textId="77777777" w:rsidTr="002E1AE9">
        <w:tc>
          <w:tcPr>
            <w:tcW w:w="2473" w:type="dxa"/>
          </w:tcPr>
          <w:p w14:paraId="1B645197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729ACA78" w14:textId="77777777" w:rsidR="00D91B82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D91B82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IMG15</w:t>
            </w:r>
          </w:p>
        </w:tc>
      </w:tr>
      <w:tr w:rsidR="00D91B82" w:rsidRPr="00F37BBE" w14:paraId="6A3BFB1C" w14:textId="77777777" w:rsidTr="002E1AE9">
        <w:tc>
          <w:tcPr>
            <w:tcW w:w="2473" w:type="dxa"/>
          </w:tcPr>
          <w:p w14:paraId="070B9047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61AAA2FF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1B82" w:rsidRPr="00F37BBE" w14:paraId="0F43AD00" w14:textId="77777777" w:rsidTr="002E1AE9">
        <w:tc>
          <w:tcPr>
            <w:tcW w:w="2473" w:type="dxa"/>
          </w:tcPr>
          <w:p w14:paraId="1A1D3F49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6F118C63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1B82" w:rsidRPr="00F37BBE" w14:paraId="5C1D843B" w14:textId="77777777" w:rsidTr="002E1AE9">
        <w:tc>
          <w:tcPr>
            <w:tcW w:w="2473" w:type="dxa"/>
          </w:tcPr>
          <w:p w14:paraId="3250965E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58A564EC" w14:textId="77777777" w:rsidR="00D91B82" w:rsidRPr="00F37BBE" w:rsidRDefault="00D91B82" w:rsidP="00C85C3A">
            <w:pPr>
              <w:spacing w:before="40" w:after="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 xml:space="preserve">El área de la región sombreada corresponde a la integral de la función 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Arial" w:hAnsi="Arial" w:cs="Arial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</w:tc>
      </w:tr>
      <w:tr w:rsidR="00D91B82" w:rsidRPr="00F37BBE" w14:paraId="62BE19AC" w14:textId="77777777" w:rsidTr="002E1AE9">
        <w:tc>
          <w:tcPr>
            <w:tcW w:w="2473" w:type="dxa"/>
          </w:tcPr>
          <w:p w14:paraId="7366A4BF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355" w:type="dxa"/>
          </w:tcPr>
          <w:p w14:paraId="43CB2102" w14:textId="77777777" w:rsidR="00D91B82" w:rsidRPr="00F37BBE" w:rsidRDefault="00D91B82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31EBD46B" w14:textId="77777777" w:rsidR="00D745D3" w:rsidRPr="00F37BBE" w:rsidRDefault="00D745D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F40ED28" w14:textId="77777777" w:rsidR="00D91B82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la gráfica se observa que la región que demarca la integral definida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es la limitada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el eje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las rectas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5.</w:t>
      </w:r>
    </w:p>
    <w:p w14:paraId="38D6DAAB" w14:textId="77777777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La región corresponde a un trapecio de altura 4 cm y bases paralelas de 2 cm y 6 cm.</w:t>
      </w:r>
    </w:p>
    <w:p w14:paraId="258FA25F" w14:textId="5B4B0AF8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r w:rsidR="003F0651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aplica la fórmula del área del trapecio</w:t>
      </w:r>
      <w:r w:rsidR="003F065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1254DE99" w14:textId="709E7539" w:rsidR="00D8448C" w:rsidRPr="00F37BBE" w:rsidRDefault="00D8448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A=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(b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1 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+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)h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FQ_MA_11_05_138</w:t>
      </w:r>
    </w:p>
    <w:p w14:paraId="5CEC3D04" w14:textId="3D6CCA29" w:rsidR="00D8448C" w:rsidRPr="00F37BBE" w:rsidRDefault="00D8448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A=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(2 + 6)4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=16</m:t>
        </m:r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FQ_MA_11_05_139</w:t>
      </w:r>
    </w:p>
    <w:p w14:paraId="6DEDAD73" w14:textId="68F0A721" w:rsidR="00D8448C" w:rsidRPr="00F37BBE" w:rsidRDefault="00D8448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</w:t>
      </w:r>
      <w:r w:rsidR="003F065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223FD4D" w14:textId="678B2584" w:rsidR="00D8448C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dx=16</m:t>
            </m:r>
          </m:e>
        </m:nary>
      </m:oMath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FQ_MA_11_05_140</w:t>
      </w:r>
    </w:p>
    <w:p w14:paraId="49B95BCC" w14:textId="77777777" w:rsidR="00D8448C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</w:t>
      </w:r>
    </w:p>
    <w:p w14:paraId="67037F5E" w14:textId="77777777" w:rsidR="0092390E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Determinar el valor de las siguientes integrales, si:</w:t>
      </w:r>
    </w:p>
    <w:p w14:paraId="0C3A2653" w14:textId="7348916D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dx=8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>y</m:t>
        </m:r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dx=12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2C1AB5" w:rsidRPr="00F37BBE">
        <w:rPr>
          <w:rFonts w:ascii="Arial" w:hAnsi="Arial" w:cs="Arial"/>
          <w:sz w:val="20"/>
          <w:szCs w:val="20"/>
          <w:highlight w:val="cyan"/>
        </w:rPr>
        <w:t>FQ_MA_11_05_141</w:t>
      </w:r>
    </w:p>
    <w:p w14:paraId="2DDCE438" w14:textId="1B27F3AE" w:rsidR="0092390E" w:rsidRPr="00F37BBE" w:rsidRDefault="002D7CB1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</w:p>
    <w:p w14:paraId="0E2BF650" w14:textId="387CBA99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7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dx</m:t>
              </m:r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dx+ 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4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7</m:t>
                  </m:r>
                </m:sup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dx=8</m:t>
                  </m:r>
                </m:e>
              </m:nary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+12=20 </m:t>
          </m:r>
        </m:oMath>
      </m:oMathPara>
    </w:p>
    <w:p w14:paraId="479516DB" w14:textId="77777777" w:rsidR="004145D2" w:rsidRPr="00F37BBE" w:rsidRDefault="004145D2" w:rsidP="00C85C3A">
      <w:pPr>
        <w:pStyle w:val="Prrafodelista"/>
        <w:spacing w:before="40" w:after="80" w:line="240" w:lineRule="auto"/>
        <w:ind w:left="4968" w:firstLine="69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FQ_MA_11_05_142</w:t>
      </w:r>
    </w:p>
    <w:p w14:paraId="3D9AA773" w14:textId="41FFE6C7" w:rsidR="0092390E" w:rsidRPr="00F37BBE" w:rsidRDefault="0092390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Entonces</w:t>
      </w:r>
      <w:r w:rsidR="003F065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116C316" w14:textId="0A9CA4AE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=20 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FQ_MA_11_05_143</w:t>
      </w:r>
    </w:p>
    <w:p w14:paraId="11471ACE" w14:textId="77777777" w:rsidR="004145D2" w:rsidRPr="00F37BBE" w:rsidRDefault="004145D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FDC1565" w14:textId="4AD2219B" w:rsidR="0092390E" w:rsidRPr="00F37BBE" w:rsidRDefault="002D7CB1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FQ_MA_11_05_144</w:t>
      </w:r>
    </w:p>
    <w:p w14:paraId="692DA53F" w14:textId="522E3419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 -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FQ_MA_11_05_145</w:t>
      </w:r>
    </w:p>
    <w:p w14:paraId="17294EE9" w14:textId="77777777" w:rsidR="004145D2" w:rsidRPr="00F37BBE" w:rsidRDefault="004145D2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6C4FF23" w14:textId="11453497" w:rsidR="0092390E" w:rsidRPr="00F37BBE" w:rsidRDefault="0092390E" w:rsidP="00C85C3A">
      <w:pPr>
        <w:pStyle w:val="Prrafodelista"/>
        <w:spacing w:before="40" w:after="80" w:line="240" w:lineRule="auto"/>
        <w:ind w:lef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Luego</w:t>
      </w:r>
      <w:r w:rsidR="003F0651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E7CA7EC" w14:textId="58453A5F" w:rsidR="00D8448C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 -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12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FQ_MA_11_05_146</w:t>
      </w:r>
    </w:p>
    <w:p w14:paraId="3F42EA24" w14:textId="1296657C" w:rsidR="00710859" w:rsidRPr="00F37BBE" w:rsidRDefault="002D7CB1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 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FQ_MA_11_05_147</w:t>
      </w:r>
    </w:p>
    <w:p w14:paraId="051D4604" w14:textId="2EBFF57A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 dx=5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5-2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=5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=15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FQ_MA_11_05_148</w:t>
      </w:r>
    </w:p>
    <w:p w14:paraId="4F13C040" w14:textId="77777777" w:rsidR="0092390E" w:rsidRPr="00F37BBE" w:rsidRDefault="0092390E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3C324F3" w14:textId="15392257" w:rsidR="0092390E" w:rsidRPr="00F37BBE" w:rsidRDefault="002D7CB1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FQ_MA_11_05_149</w:t>
      </w:r>
    </w:p>
    <w:p w14:paraId="306D65FB" w14:textId="289998D2" w:rsidR="0092390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3-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-2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1(3 + 2)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FQ_MA_11_05_150</w:t>
      </w:r>
    </w:p>
    <w:p w14:paraId="6FEE10A4" w14:textId="77777777" w:rsidR="00CF350E" w:rsidRPr="00F37BBE" w:rsidRDefault="00CF350E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B016834" w14:textId="77777777" w:rsidR="008249D1" w:rsidRPr="00F37BBE" w:rsidRDefault="008249D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00759DA" w14:textId="26FF4598" w:rsidR="00E62324" w:rsidRPr="00F37BBE" w:rsidRDefault="002D7CB1" w:rsidP="00C85C3A">
      <w:pPr>
        <w:pStyle w:val="Prrafodelista"/>
        <w:numPr>
          <w:ilvl w:val="0"/>
          <w:numId w:val="22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dx=5 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y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</m:e>
        </m:nary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x dx=2   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FQ_MA_11_05_151</w:t>
      </w:r>
    </w:p>
    <w:p w14:paraId="550EB432" w14:textId="77777777" w:rsidR="00E62324" w:rsidRPr="00F37BBE" w:rsidRDefault="00E62324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023BE41" w14:textId="77777777" w:rsidR="00E62324" w:rsidRPr="00F37BBE" w:rsidRDefault="00E62324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Con esa información calcular</w:t>
      </w:r>
    </w:p>
    <w:p w14:paraId="66468027" w14:textId="77777777" w:rsidR="008249D1" w:rsidRPr="00F37BBE" w:rsidRDefault="002D7CB1" w:rsidP="00C85C3A">
      <w:pPr>
        <w:pStyle w:val="Prrafodelista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4) 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FQ_MA_11_05_152</w:t>
      </w:r>
    </w:p>
    <w:p w14:paraId="39AF4F61" w14:textId="77777777" w:rsidR="007A6463" w:rsidRPr="00F37BBE" w:rsidRDefault="007A6463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58515B5" w14:textId="2A1DAFA9" w:rsidR="007A6463" w:rsidRPr="00F37BBE" w:rsidRDefault="002D7CB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4) 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7A6463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E71CF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4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FQ_MA_11_05_153</w:t>
      </w:r>
    </w:p>
    <w:p w14:paraId="2D9E6F96" w14:textId="77777777" w:rsidR="007A6463" w:rsidRPr="00F37BBE" w:rsidRDefault="007A6463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22B9520" w14:textId="4FE8BF42" w:rsidR="007A6463" w:rsidRPr="00F37BBE" w:rsidRDefault="002D7CB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A646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5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30548E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="0030548E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E71CF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3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30548E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4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FQ_MA_11_05_154</w:t>
      </w:r>
    </w:p>
    <w:p w14:paraId="4D04B8FA" w14:textId="77777777" w:rsidR="00E96B38" w:rsidRPr="00F37BBE" w:rsidRDefault="00E96B38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9392C2E" w14:textId="77777777" w:rsidR="0030548E" w:rsidRPr="00F37BBE" w:rsidRDefault="002D7CB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1CFA" w:rsidRPr="00F37BBE">
        <w:rPr>
          <w:rFonts w:ascii="Arial" w:hAnsi="Arial" w:cs="Arial"/>
          <w:sz w:val="20"/>
          <w:szCs w:val="20"/>
          <w:shd w:val="clear" w:color="auto" w:fill="FFFFFF"/>
        </w:rPr>
        <w:t>= 5(5) – 3(2) + 4(3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341CFA" w:rsidRPr="00F37BBE">
        <w:rPr>
          <w:rFonts w:ascii="Arial" w:hAnsi="Arial" w:cs="Arial"/>
          <w:sz w:val="20"/>
          <w:szCs w:val="20"/>
          <w:shd w:val="clear" w:color="auto" w:fill="FFFFFF"/>
        </w:rPr>
        <w:t>1) = 25 – 6 + 8 = 27</w:t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FQ_MA_11_05_155</w:t>
      </w:r>
    </w:p>
    <w:p w14:paraId="3160C6FD" w14:textId="77777777" w:rsidR="00BF4F68" w:rsidRPr="00F37BBE" w:rsidRDefault="002D7CB1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(5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="00E62324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3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+ 4) </w:t>
      </w:r>
      <w:r w:rsidR="00E62324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dx = </w:t>
      </w:r>
      <w:r w:rsidR="00E62324" w:rsidRPr="00F37BBE">
        <w:rPr>
          <w:rFonts w:ascii="Arial" w:hAnsi="Arial" w:cs="Arial"/>
          <w:sz w:val="20"/>
          <w:szCs w:val="20"/>
          <w:shd w:val="clear" w:color="auto" w:fill="FFFFFF"/>
        </w:rPr>
        <w:t>27</w:t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FQ_MA_11_05_156</w:t>
      </w:r>
    </w:p>
    <w:p w14:paraId="68BEAF6D" w14:textId="77777777" w:rsidR="00E62324" w:rsidRPr="00F37BBE" w:rsidRDefault="00E62324" w:rsidP="00C85C3A">
      <w:pPr>
        <w:pStyle w:val="Prrafodelista"/>
        <w:spacing w:before="40" w:after="80" w:line="240" w:lineRule="auto"/>
        <w:ind w:left="92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D7CB1" w:rsidRPr="00F37BBE" w14:paraId="0C8668E1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2CCE9712" w14:textId="77777777" w:rsidR="002D7CB1" w:rsidRPr="00F37BBE" w:rsidRDefault="002D7CB1" w:rsidP="00095A91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2D7CB1" w:rsidRPr="00F37BBE" w14:paraId="187A4C8E" w14:textId="77777777" w:rsidTr="00095A91">
        <w:tc>
          <w:tcPr>
            <w:tcW w:w="2518" w:type="dxa"/>
          </w:tcPr>
          <w:p w14:paraId="1B724353" w14:textId="77777777" w:rsidR="002D7CB1" w:rsidRPr="00F37BBE" w:rsidRDefault="002D7CB1" w:rsidP="00095A91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098D9ADA" w14:textId="77F97E82" w:rsidR="002D7CB1" w:rsidRPr="00F37BBE" w:rsidRDefault="002D7CB1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F37B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D7CB1" w:rsidRPr="00F37BBE" w14:paraId="37F5F3CF" w14:textId="77777777" w:rsidTr="00095A91">
        <w:tc>
          <w:tcPr>
            <w:tcW w:w="2518" w:type="dxa"/>
          </w:tcPr>
          <w:p w14:paraId="26D78F45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36A01FEF" w14:textId="267B287C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Reconoce  propiedades de las  integrales a partir de sus aproximaciones por área bajo la curva</w:t>
            </w:r>
          </w:p>
        </w:tc>
      </w:tr>
      <w:tr w:rsidR="002D7CB1" w:rsidRPr="00F37BBE" w14:paraId="7937609E" w14:textId="77777777" w:rsidTr="00095A91">
        <w:tc>
          <w:tcPr>
            <w:tcW w:w="2518" w:type="dxa"/>
          </w:tcPr>
          <w:p w14:paraId="719719D2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4CC69462" w14:textId="6BFBC90A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Actividad para estudiar las propiedad</w:t>
            </w:r>
            <w:r>
              <w:rPr>
                <w:rFonts w:ascii="Garamond" w:hAnsi="Garamond"/>
                <w:color w:val="000000"/>
              </w:rPr>
              <w:t>es operatorias de las integrales</w:t>
            </w:r>
          </w:p>
        </w:tc>
      </w:tr>
    </w:tbl>
    <w:p w14:paraId="124CF8DD" w14:textId="77777777" w:rsidR="002D7CB1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765CC86E" w14:textId="2EFE3127" w:rsidR="00BF4F68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F4F68" w:rsidRPr="00F37BBE">
        <w:rPr>
          <w:rFonts w:ascii="Arial" w:hAnsi="Arial" w:cs="Arial"/>
          <w:b/>
          <w:sz w:val="20"/>
          <w:szCs w:val="20"/>
          <w:shd w:val="clear" w:color="auto" w:fill="FFFFFF"/>
        </w:rPr>
        <w:t>3.3 C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77144" w:rsidRPr="00F37BBE" w14:paraId="77C6FE36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60820A03" w14:textId="77777777" w:rsidR="00677144" w:rsidRPr="00F37BBE" w:rsidRDefault="00677144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677144" w:rsidRPr="00F37BBE" w14:paraId="4EB97F5B" w14:textId="77777777" w:rsidTr="00BA22D3">
        <w:tc>
          <w:tcPr>
            <w:tcW w:w="2518" w:type="dxa"/>
          </w:tcPr>
          <w:p w14:paraId="281357C1" w14:textId="77777777" w:rsidR="00677144" w:rsidRPr="00F37BBE" w:rsidRDefault="00677144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091A3D97" w14:textId="2E07B6DE" w:rsidR="00677144" w:rsidRPr="00F37BBE" w:rsidRDefault="00677144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 w:rsidR="002D7CB1"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_REC140</w:t>
            </w:r>
          </w:p>
        </w:tc>
      </w:tr>
      <w:tr w:rsidR="00677144" w:rsidRPr="00F37BBE" w14:paraId="6BD28BBC" w14:textId="77777777" w:rsidTr="00BA22D3">
        <w:tc>
          <w:tcPr>
            <w:tcW w:w="2518" w:type="dxa"/>
          </w:tcPr>
          <w:p w14:paraId="3D57940F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63D7E0A8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El área bajo la curva</w:t>
            </w:r>
          </w:p>
        </w:tc>
      </w:tr>
      <w:tr w:rsidR="00677144" w:rsidRPr="00F37BBE" w14:paraId="66245975" w14:textId="77777777" w:rsidTr="00BA22D3">
        <w:tc>
          <w:tcPr>
            <w:tcW w:w="2518" w:type="dxa"/>
          </w:tcPr>
          <w:p w14:paraId="07478B0F" w14:textId="77777777" w:rsidR="00677144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5EAE7751" w14:textId="68B06767" w:rsidR="00677144" w:rsidRPr="00F37BBE" w:rsidRDefault="00677144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 xml:space="preserve">Actividades en varios niveles de complejidad respecto a los conceptos estudiados </w:t>
            </w:r>
            <w:r w:rsidR="00C83DF3">
              <w:rPr>
                <w:rFonts w:ascii="Arial" w:hAnsi="Arial" w:cs="Arial"/>
                <w:sz w:val="20"/>
                <w:szCs w:val="20"/>
              </w:rPr>
              <w:t>con relación</w:t>
            </w:r>
            <w:r w:rsidR="00C83DF3" w:rsidRPr="00F37B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7BBE">
              <w:rPr>
                <w:rFonts w:ascii="Arial" w:hAnsi="Arial" w:cs="Arial"/>
                <w:sz w:val="20"/>
                <w:szCs w:val="20"/>
              </w:rPr>
              <w:t>al área bajo la curva</w:t>
            </w:r>
          </w:p>
        </w:tc>
      </w:tr>
    </w:tbl>
    <w:p w14:paraId="1B88C116" w14:textId="77777777" w:rsidR="00BF4F68" w:rsidRPr="00F37BBE" w:rsidRDefault="00BF4F68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68642BD3" w14:textId="527BCA23" w:rsidR="00B22DEF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B22D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4 R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elación entre integración y derivación</w:t>
      </w:r>
    </w:p>
    <w:p w14:paraId="65F23EC0" w14:textId="720673E2" w:rsidR="0072103E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establecer la relación entre la derivación y la integración </w:t>
      </w:r>
      <w:r w:rsidR="00C83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esta sección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se estudiarán dos teoremas.</w:t>
      </w:r>
    </w:p>
    <w:p w14:paraId="195E4AAE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163C383" w14:textId="7C9896C4" w:rsidR="00F51250" w:rsidRPr="00F37BBE" w:rsidRDefault="0072103E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7469EF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4.1 P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rimer teorema fundamental del cálculo</w:t>
      </w:r>
    </w:p>
    <w:p w14:paraId="7B504B4F" w14:textId="19911E8C" w:rsidR="007469EF" w:rsidRPr="00F37BBE" w:rsidRDefault="007469E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teorema que se presenta a continuación recibe el nombre de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 xml:space="preserve">teorema fundamental </w:t>
      </w:r>
      <w:r w:rsidR="009857E1" w:rsidRPr="00F37BBE">
        <w:rPr>
          <w:rFonts w:ascii="Arial" w:hAnsi="Arial" w:cs="Arial"/>
          <w:b/>
          <w:sz w:val="20"/>
          <w:szCs w:val="20"/>
          <w:shd w:val="clear" w:color="auto" w:fill="FFFFFF"/>
        </w:rPr>
        <w:t>d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el cálculo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, ya que expresa</w:t>
      </w:r>
      <w:r w:rsidR="00C83DF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 manera concisa</w:t>
      </w:r>
      <w:r w:rsidR="00C83DF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la relación entre el cálculo diferencial y el cálculo integral.</w:t>
      </w:r>
    </w:p>
    <w:p w14:paraId="526603EB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EB12FB4" w14:textId="77777777" w:rsidR="0072103E" w:rsidRPr="00F37BBE" w:rsidRDefault="00666C4B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Primer t</w:t>
      </w:r>
      <w:r w:rsidR="0072103E"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eorema fundamental del cálculo</w:t>
      </w:r>
    </w:p>
    <w:p w14:paraId="625D8091" w14:textId="77777777" w:rsidR="006C78EF" w:rsidRDefault="007469E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ABF8F" w:themeFill="accent6" w:themeFillTint="99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 xml:space="preserve">f 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una función continua en un intervalo 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]. 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función definida por</w:t>
      </w:r>
    </w:p>
    <w:p w14:paraId="5E7FE45B" w14:textId="25918E46" w:rsidR="0072103E" w:rsidRPr="00C83DF3" w:rsidRDefault="002D7CB1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x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)</m:t>
            </m:r>
          </m:e>
        </m:nary>
      </m:oMath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proofErr w:type="gramStart"/>
      <w:r w:rsidR="0072103E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dx</w:t>
      </w:r>
      <w:proofErr w:type="gramEnd"/>
      <w:r w:rsidR="007469EF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con </w:t>
      </w:r>
      <w:r w:rsidR="007469EF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7469EF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≤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≤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6C78EF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 xml:space="preserve"> </w:t>
      </w:r>
      <w:r w:rsidR="006C78EF" w:rsidRPr="00F37BBE">
        <w:rPr>
          <w:rFonts w:ascii="Arial" w:hAnsi="Arial" w:cs="Arial"/>
          <w:sz w:val="20"/>
          <w:szCs w:val="20"/>
          <w:highlight w:val="cyan"/>
        </w:rPr>
        <w:t>FQ_MA_11_05_1</w:t>
      </w:r>
      <w:r w:rsidR="006C78EF" w:rsidRPr="002D7CB1">
        <w:rPr>
          <w:rFonts w:ascii="Arial" w:hAnsi="Arial" w:cs="Arial"/>
          <w:sz w:val="20"/>
          <w:szCs w:val="20"/>
          <w:highlight w:val="cyan"/>
        </w:rPr>
        <w:t>89</w:t>
      </w:r>
    </w:p>
    <w:p w14:paraId="6B685A56" w14:textId="4FE529E3" w:rsidR="007469EF" w:rsidRPr="00F37BBE" w:rsidRDefault="00C83DF3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commentRangeStart w:id="3"/>
      <w:proofErr w:type="gramStart"/>
      <w:r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e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ntonces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6C78EF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es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continua </w:t>
      </w:r>
      <w:commentRangeEnd w:id="3"/>
      <w:r>
        <w:rPr>
          <w:rStyle w:val="Refdecomentario"/>
        </w:rPr>
        <w:commentReference w:id="3"/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y derivable en (</w:t>
      </w:r>
      <w:r w:rsidR="0072103E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72103E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y</w:t>
      </w:r>
      <w:r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,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además</w:t>
      </w:r>
      <w:r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,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es una </w:t>
      </w:r>
      <w:proofErr w:type="spellStart"/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antiderivada</w:t>
      </w:r>
      <w:proofErr w:type="spellEnd"/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en [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]; es decir,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’(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 =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 </w:t>
      </w:r>
      <w:r w:rsidR="0072103E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para todo </w:t>
      </w:r>
      <w:r w:rsidR="00976E04" w:rsidRPr="00F37BBE">
        <w:rPr>
          <w:rFonts w:ascii="Arial" w:hAnsi="Arial" w:cs="Arial"/>
          <w:i/>
          <w:color w:val="000000"/>
          <w:sz w:val="20"/>
          <w:szCs w:val="20"/>
          <w:shd w:val="clear" w:color="auto" w:fill="FABF8F" w:themeFill="accent6" w:themeFillTint="99"/>
        </w:rPr>
        <w:t>x</w:t>
      </w:r>
      <w:r w:rsidR="00976E04" w:rsidRPr="00F37BBE">
        <w:rPr>
          <w:rFonts w:ascii="Arial" w:hAnsi="Arial" w:cs="Arial"/>
          <w:color w:val="000000"/>
          <w:sz w:val="20"/>
          <w:szCs w:val="20"/>
          <w:shd w:val="clear" w:color="auto" w:fill="FABF8F" w:themeFill="accent6" w:themeFillTint="99"/>
        </w:rPr>
        <w:t xml:space="preserve"> </w:t>
      </w:r>
      <w:r w:rsidR="0072103E" w:rsidRPr="00F37BBE">
        <w:rPr>
          <w:rFonts w:ascii="Arial" w:hAnsi="Arial" w:cs="Arial"/>
          <w:color w:val="000000"/>
          <w:sz w:val="20"/>
          <w:szCs w:val="20"/>
          <w:shd w:val="clear" w:color="auto" w:fill="FABF8F" w:themeFill="accent6" w:themeFillTint="99"/>
        </w:rPr>
        <w:t xml:space="preserve">que pertenezca al intervalo 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[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976E04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976E04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].</w:t>
      </w:r>
    </w:p>
    <w:p w14:paraId="1D5E88EF" w14:textId="77777777" w:rsidR="004145D2" w:rsidRPr="00F37BBE" w:rsidRDefault="004145D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4EB7FDAF" w14:textId="77777777" w:rsidR="00274067" w:rsidRPr="00F37BBE" w:rsidRDefault="00FD190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1</w:t>
      </w:r>
    </w:p>
    <w:p w14:paraId="038BF9A5" w14:textId="2922FBD1" w:rsidR="00FD1904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Determinar la función </w:t>
      </w:r>
      <w:proofErr w:type="gramStart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’</w:t>
      </w:r>
      <w:proofErr w:type="gramEnd"/>
      <w:r w:rsidR="00F2610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FD1904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FD1904" w:rsidRPr="00F37BBE">
        <w:rPr>
          <w:rFonts w:ascii="Arial" w:hAnsi="Arial" w:cs="Arial"/>
          <w:sz w:val="20"/>
          <w:szCs w:val="20"/>
          <w:shd w:val="clear" w:color="auto" w:fill="FFFFFF"/>
        </w:rPr>
        <w:t>) si</w:t>
      </w:r>
    </w:p>
    <w:p w14:paraId="2BF4E4F7" w14:textId="77777777" w:rsidR="00FD1904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FQ_MA_11_05_157</w:t>
      </w:r>
    </w:p>
    <w:p w14:paraId="6D00B025" w14:textId="3E233C1F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Primero se calcula la integral</w:t>
      </w:r>
      <w:r w:rsidR="00F2610B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E72622B" w14:textId="68C637C4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dt=3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dt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FQ_MA_11_05_158</w:t>
      </w:r>
    </w:p>
    <w:p w14:paraId="152CE6A9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dt=3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+C</m:t>
        </m:r>
      </m:oMath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FQ_MA_11_05_159</w:t>
      </w:r>
    </w:p>
    <w:p w14:paraId="7699AF78" w14:textId="77777777" w:rsidR="004145D2" w:rsidRPr="00F37BBE" w:rsidRDefault="004145D2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0ED72C7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Se evalúa la función entre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0 y se obtiene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3058EA3A" w14:textId="77777777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3</m:t>
              </m:r>
            </m:sup>
          </m:sSup>
        </m:oMath>
      </m:oMathPara>
    </w:p>
    <w:p w14:paraId="5E1E73CF" w14:textId="249607BA" w:rsidR="00EE4327" w:rsidRPr="00F37BBE" w:rsidRDefault="00EE4327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Entonces </w:t>
      </w:r>
      <w:proofErr w:type="gramStart"/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’</w:t>
      </w:r>
      <w:proofErr w:type="gramEnd"/>
      <w:r w:rsidR="00F2610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 = 3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F2610B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514DAF24" w14:textId="77777777" w:rsidR="004145D2" w:rsidRPr="00F37BBE" w:rsidRDefault="004145D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C44DFA1" w14:textId="77777777" w:rsidR="00976E04" w:rsidRPr="00F37BBE" w:rsidRDefault="00860550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</w:rPr>
        <w:t>[</w:t>
      </w:r>
      <w:r w:rsidR="00D745D3" w:rsidRPr="00F37BBE">
        <w:rPr>
          <w:rFonts w:ascii="Arial" w:hAnsi="Arial" w:cs="Arial"/>
          <w:sz w:val="20"/>
          <w:szCs w:val="20"/>
          <w:highlight w:val="yellow"/>
        </w:rPr>
        <w:t>SECCIÓ</w:t>
      </w:r>
      <w:r w:rsidRPr="00F37BBE">
        <w:rPr>
          <w:rFonts w:ascii="Arial" w:hAnsi="Arial" w:cs="Arial"/>
          <w:sz w:val="20"/>
          <w:szCs w:val="20"/>
          <w:highlight w:val="yellow"/>
        </w:rPr>
        <w:t>N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976E04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4.2 S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egundo teorema fundamental del cálculo</w:t>
      </w:r>
    </w:p>
    <w:p w14:paraId="6943FE60" w14:textId="2584B9F1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teorema que se muestra a continuación, y que puede considerarse como la segunda parte del teorema anterior, </w:t>
      </w:r>
      <w:r w:rsidR="008747A1">
        <w:rPr>
          <w:rFonts w:ascii="Arial" w:hAnsi="Arial" w:cs="Arial"/>
          <w:sz w:val="20"/>
          <w:szCs w:val="20"/>
          <w:shd w:val="clear" w:color="auto" w:fill="FFFFFF"/>
        </w:rPr>
        <w:t>s</w:t>
      </w:r>
      <w:r w:rsidR="008747A1" w:rsidRPr="00F37BBE">
        <w:rPr>
          <w:rFonts w:ascii="Arial" w:hAnsi="Arial" w:cs="Arial"/>
          <w:sz w:val="20"/>
          <w:szCs w:val="20"/>
          <w:shd w:val="clear" w:color="auto" w:fill="FFFFFF"/>
        </w:rPr>
        <w:t>ue</w:t>
      </w:r>
      <w:r w:rsidR="008747A1">
        <w:rPr>
          <w:rFonts w:ascii="Arial" w:hAnsi="Arial" w:cs="Arial"/>
          <w:sz w:val="20"/>
          <w:szCs w:val="20"/>
          <w:shd w:val="clear" w:color="auto" w:fill="FFFFFF"/>
        </w:rPr>
        <w:t>l</w:t>
      </w:r>
      <w:r w:rsidR="008747A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emplearse para encontrar la integral definida sin usar límites de sumas. El método se conoce como </w:t>
      </w:r>
      <w:r w:rsidRPr="00F37BBE">
        <w:rPr>
          <w:rFonts w:ascii="Arial" w:hAnsi="Arial" w:cs="Arial"/>
          <w:b/>
          <w:sz w:val="20"/>
          <w:szCs w:val="20"/>
          <w:shd w:val="clear" w:color="auto" w:fill="FFFFFF"/>
        </w:rPr>
        <w:t>regla de Barrow.</w:t>
      </w:r>
    </w:p>
    <w:p w14:paraId="70828F60" w14:textId="77777777" w:rsidR="00860550" w:rsidRPr="00F37BBE" w:rsidRDefault="00860550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BC3424B" w14:textId="77777777" w:rsidR="00860550" w:rsidRPr="00F37BBE" w:rsidRDefault="00860550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La regla de Barrow</w:t>
      </w:r>
    </w:p>
    <w:p w14:paraId="6CD33127" w14:textId="77777777" w:rsidR="00860550" w:rsidRPr="00F37BBE" w:rsidRDefault="00976E04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función continua en un intervalo cerrado [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 y si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es una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antiderivada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de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, entonces</w:t>
      </w:r>
    </w:p>
    <w:p w14:paraId="7D11934F" w14:textId="401F242C" w:rsidR="00976E04" w:rsidRPr="00F37BBE" w:rsidRDefault="002D7CB1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 xml:space="preserve"> dx=F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b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-F(a)</m:t>
            </m:r>
          </m:e>
        </m:nary>
      </m:oMath>
      <w:r w:rsidR="004145D2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4145D2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4145D2" w:rsidRPr="00F37BBE">
        <w:rPr>
          <w:rFonts w:ascii="Arial" w:hAnsi="Arial" w:cs="Arial"/>
          <w:sz w:val="20"/>
          <w:szCs w:val="20"/>
          <w:highlight w:val="cyan"/>
        </w:rPr>
        <w:t>FQ_MA_11_05_160</w:t>
      </w:r>
    </w:p>
    <w:p w14:paraId="264D3E81" w14:textId="77777777" w:rsidR="00860550" w:rsidRPr="00F37BBE" w:rsidRDefault="00860550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7C6397A0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3BCE13E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calcular las integrales definidas usando la regla de Barrow, se pueden seguir los siguientes pasos:</w:t>
      </w:r>
    </w:p>
    <w:p w14:paraId="5019D4C6" w14:textId="05BB708C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°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Determinar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una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), tal que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’</w:t>
      </w:r>
      <w:r w:rsidR="008747A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0A049430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2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°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Evaluar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en los límites de integración, es decir,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6CB5AA42" w14:textId="77777777" w:rsidR="00976E04" w:rsidRPr="00F37BBE" w:rsidRDefault="00976E0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  <w:shd w:val="clear" w:color="auto" w:fill="FFFFFF"/>
        </w:rPr>
        <w:t>3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°</w:t>
      </w:r>
      <w:proofErr w:type="gram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Calcular la diferencia entre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y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),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es decir,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– 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860550" w:rsidRPr="00F37BBE">
        <w:rPr>
          <w:rFonts w:ascii="Arial" w:hAnsi="Arial" w:cs="Arial"/>
          <w:i/>
          <w:sz w:val="20"/>
          <w:szCs w:val="20"/>
          <w:shd w:val="clear" w:color="auto" w:fill="FFFFFF"/>
        </w:rPr>
        <w:t>b</w:t>
      </w:r>
      <w:r w:rsidR="00860550" w:rsidRPr="00F37BBE">
        <w:rPr>
          <w:rFonts w:ascii="Arial" w:hAnsi="Arial" w:cs="Arial"/>
          <w:sz w:val="20"/>
          <w:szCs w:val="20"/>
          <w:shd w:val="clear" w:color="auto" w:fill="FFFFFF"/>
        </w:rPr>
        <w:t>).</w:t>
      </w:r>
    </w:p>
    <w:p w14:paraId="1051A85B" w14:textId="77777777" w:rsidR="00FD1904" w:rsidRPr="00F37BBE" w:rsidRDefault="00FD1904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27B460A2" w14:textId="77777777" w:rsidR="00D745D3" w:rsidRPr="00F37BBE" w:rsidRDefault="00D745D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 2</w:t>
      </w:r>
    </w:p>
    <w:p w14:paraId="4DEBFBD2" w14:textId="77777777" w:rsidR="00C10DD2" w:rsidRPr="00F37BBE" w:rsidRDefault="00C10D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Usando la regla de Barrow, eval</w:t>
      </w:r>
      <w:r w:rsidR="00596647" w:rsidRPr="00F37BBE">
        <w:rPr>
          <w:rFonts w:ascii="Arial" w:hAnsi="Arial" w:cs="Arial"/>
          <w:sz w:val="20"/>
          <w:szCs w:val="20"/>
          <w:shd w:val="clear" w:color="auto" w:fill="FFFFFF"/>
        </w:rPr>
        <w:t>uar las siguientes integrales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1288060" w14:textId="02D9660F" w:rsidR="00C10DD2" w:rsidRPr="00F37BBE" w:rsidRDefault="002D7CB1" w:rsidP="00C85C3A">
      <w:pPr>
        <w:pStyle w:val="Prrafodelista"/>
        <w:numPr>
          <w:ilvl w:val="0"/>
          <w:numId w:val="8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FQ_MA_11_05_161</w:t>
      </w:r>
    </w:p>
    <w:p w14:paraId="39D1E1F4" w14:textId="77777777" w:rsidR="00797E42" w:rsidRPr="00F37BBE" w:rsidRDefault="00797E4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3D629E1" w14:textId="52B59F2B" w:rsidR="00797E42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 = </m:t>
            </m:r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4x dx- 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dx</m:t>
                    </m:r>
                  </m:e>
                </m:nary>
              </m:e>
            </m:nary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FQ_MA_11_05_162</w:t>
      </w:r>
    </w:p>
    <w:p w14:paraId="0A116738" w14:textId="77777777" w:rsidR="00797E42" w:rsidRPr="00F37BBE" w:rsidRDefault="00797E42" w:rsidP="00C85C3A">
      <w:pPr>
        <w:pStyle w:val="Prrafodelista"/>
        <w:spacing w:before="40" w:after="80" w:line="240" w:lineRule="auto"/>
        <w:ind w:left="1428" w:firstLine="696"/>
        <w:jc w:val="center"/>
        <w:rPr>
          <w:rFonts w:ascii="Arial" w:hAnsi="Arial" w:cs="Arial"/>
          <w:sz w:val="20"/>
          <w:szCs w:val="20"/>
          <w:shd w:val="clear" w:color="auto" w:fill="FFFFFF"/>
          <w:vertAlign w:val="superscript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 xml:space="preserve">=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8-16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>-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  <w:vertAlign w:val="superscri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  <w:vertAlign w:val="superscript"/>
              </w:rPr>
              <m:t>2+2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  <w:vertAlign w:val="superscript"/>
          </w:rPr>
          <m:t>= -12</m:t>
        </m:r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 </w:t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FQ_MA_11_05_163</w:t>
      </w:r>
    </w:p>
    <w:p w14:paraId="58B197F3" w14:textId="1CA80C5D" w:rsidR="00B46621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4x-6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dx=12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</w:rPr>
        <w:t xml:space="preserve"> </w:t>
      </w:r>
      <w:r w:rsidR="009B3672" w:rsidRPr="00F37BBE">
        <w:rPr>
          <w:rFonts w:ascii="Arial" w:hAnsi="Arial" w:cs="Arial"/>
          <w:sz w:val="20"/>
          <w:szCs w:val="20"/>
        </w:rPr>
        <w:tab/>
      </w:r>
      <w:r w:rsidR="009B3672" w:rsidRPr="00F37BBE">
        <w:rPr>
          <w:rFonts w:ascii="Arial" w:hAnsi="Arial" w:cs="Arial"/>
          <w:sz w:val="20"/>
          <w:szCs w:val="20"/>
        </w:rPr>
        <w:tab/>
        <w:t xml:space="preserve"> </w:t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FQ_MA_11_05_164</w:t>
      </w:r>
    </w:p>
    <w:p w14:paraId="301F1F7E" w14:textId="77777777" w:rsidR="00B46621" w:rsidRPr="00F37BBE" w:rsidRDefault="00B46621" w:rsidP="00C85C3A">
      <w:pPr>
        <w:pStyle w:val="Prrafodelista"/>
        <w:spacing w:before="40" w:after="80" w:line="240" w:lineRule="auto"/>
        <w:ind w:left="1428" w:firstLine="696"/>
        <w:rPr>
          <w:rFonts w:ascii="Arial" w:hAnsi="Arial" w:cs="Arial"/>
          <w:sz w:val="20"/>
          <w:szCs w:val="20"/>
          <w:shd w:val="clear" w:color="auto" w:fill="FFFFFF"/>
        </w:rPr>
      </w:pPr>
    </w:p>
    <w:p w14:paraId="3507F2ED" w14:textId="75EF1A28" w:rsidR="00132952" w:rsidRPr="00F37BBE" w:rsidRDefault="002D7CB1" w:rsidP="00C85C3A">
      <w:pPr>
        <w:pStyle w:val="Prrafodelista"/>
        <w:numPr>
          <w:ilvl w:val="0"/>
          <w:numId w:val="8"/>
        </w:num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1/3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4/3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FQ_MA_11_05_165</w:t>
      </w:r>
    </w:p>
    <w:p w14:paraId="0CFF32E3" w14:textId="692CFA3E" w:rsidR="00132952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1/3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4/3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 =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4/3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7/3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8</m:t>
                </m:r>
              </m:sup>
            </m:sSub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FQ_MA_11_05_166</w:t>
      </w:r>
    </w:p>
    <w:p w14:paraId="354FD833" w14:textId="77777777" w:rsidR="00132952" w:rsidRPr="00F37BBE" w:rsidRDefault="00132952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5325FD09" w14:textId="77777777" w:rsidR="009B3672" w:rsidRPr="00F37BBE" w:rsidRDefault="00C3079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16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7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(128)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7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(1)</m:t>
            </m:r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FQ_MA_11_05_167</w:t>
      </w:r>
    </w:p>
    <w:p w14:paraId="73691A4F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</w:rPr>
      </w:pPr>
    </w:p>
    <w:p w14:paraId="222332F3" w14:textId="7D88FC34" w:rsidR="00BC2013" w:rsidRPr="00F37BBE" w:rsidRDefault="002D7CB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+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381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den>
        </m:f>
      </m:oMath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FQ_MA_11_05_168</w:t>
      </w:r>
    </w:p>
    <w:p w14:paraId="3B665DA2" w14:textId="77777777" w:rsidR="0007502A" w:rsidRPr="00F37BBE" w:rsidRDefault="00BC201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Al calcular ese valor se obtiene aproximadamente </w:t>
      </w:r>
      <w:r w:rsidR="0007502A" w:rsidRPr="00F37BBE">
        <w:rPr>
          <w:rFonts w:ascii="Arial" w:hAnsi="Arial" w:cs="Arial"/>
          <w:sz w:val="20"/>
          <w:szCs w:val="20"/>
          <w:shd w:val="clear" w:color="auto" w:fill="FFFFFF"/>
        </w:rPr>
        <w:t>65,68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07502A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122E305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26C287C" w14:textId="77777777" w:rsidR="0007502A" w:rsidRPr="00F37BBE" w:rsidRDefault="0007502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ocasiones, es necesario utilizar algunos de los métodos de integración, que ya hemos visto, para calcular la integral definida y aplicar la regla de Barrow.</w:t>
      </w:r>
    </w:p>
    <w:p w14:paraId="5A59E594" w14:textId="77777777" w:rsidR="009B3672" w:rsidRPr="00F37BBE" w:rsidRDefault="009B367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5C93203" w14:textId="77777777" w:rsidR="0007502A" w:rsidRPr="00F37BBE" w:rsidRDefault="0069742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</w:t>
      </w:r>
    </w:p>
    <w:p w14:paraId="52906F5C" w14:textId="77777777" w:rsidR="00BC2013" w:rsidRPr="00F37BBE" w:rsidRDefault="00BC201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Evaluar la siguiente integral.</w:t>
      </w:r>
    </w:p>
    <w:p w14:paraId="0A0D0733" w14:textId="51023360" w:rsidR="00BC2013" w:rsidRPr="00F37BBE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+ 1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dx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           </m:t>
            </m:r>
          </m:e>
        </m:nary>
      </m:oMath>
      <w:r w:rsidR="009B3672" w:rsidRPr="00F37BBE">
        <w:rPr>
          <w:rFonts w:ascii="Arial" w:hAnsi="Arial" w:cs="Arial"/>
          <w:sz w:val="20"/>
          <w:szCs w:val="20"/>
          <w:highlight w:val="cyan"/>
        </w:rPr>
        <w:t xml:space="preserve"> FQ_MA_11_05_169</w:t>
      </w:r>
    </w:p>
    <w:p w14:paraId="30D9DCC9" w14:textId="77777777" w:rsidR="00AE3C45" w:rsidRPr="00F37BBE" w:rsidRDefault="0023527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este</w:t>
      </w:r>
      <w:r w:rsidR="00AE3C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caso </w:t>
      </w:r>
      <w:r w:rsidR="00BC2013" w:rsidRPr="00F37BBE">
        <w:rPr>
          <w:rFonts w:ascii="Arial" w:hAnsi="Arial" w:cs="Arial"/>
          <w:sz w:val="20"/>
          <w:szCs w:val="20"/>
          <w:shd w:val="clear" w:color="auto" w:fill="FFFFFF"/>
        </w:rPr>
        <w:t>se utiliza</w:t>
      </w:r>
      <w:r w:rsidR="00AE3C4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el método de sustitución así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30F7D9C5" w14:textId="6FDE092C" w:rsidR="00235272" w:rsidRPr="00F37BBE" w:rsidRDefault="008A7FF6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Sea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entonces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du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+ 1, por tanto</w:t>
      </w:r>
      <w:r w:rsidR="00654972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6549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F6A30BC" w14:textId="77777777" w:rsidR="00307DF9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(2x + 1)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dx </m:t>
            </m:r>
          </m:e>
        </m:nary>
      </m:oMath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u du </m:t>
            </m:r>
          </m:e>
        </m:nary>
      </m:oMath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="00235272" w:rsidRPr="00F37BBE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307DF9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r w:rsidR="00697422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235272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)</w:t>
      </w:r>
      <w:r w:rsidR="00235272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307DF9"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="009B367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i/>
          <w:sz w:val="20"/>
          <w:szCs w:val="20"/>
          <w:shd w:val="clear" w:color="auto" w:fill="FFFFFF"/>
        </w:rPr>
        <w:tab/>
      </w:r>
      <w:r w:rsidR="009B3672" w:rsidRPr="00F37BBE">
        <w:rPr>
          <w:rFonts w:ascii="Arial" w:hAnsi="Arial" w:cs="Arial"/>
          <w:sz w:val="20"/>
          <w:szCs w:val="20"/>
          <w:highlight w:val="cyan"/>
        </w:rPr>
        <w:t>FQ_MA_11_05_170</w:t>
      </w:r>
    </w:p>
    <w:p w14:paraId="17DC71CB" w14:textId="6A824FC4" w:rsidR="00307DF9" w:rsidRPr="00F37BBE" w:rsidRDefault="00307DF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Entonces, aplicando el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egundo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eorema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undamental del 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álculo,</w:t>
      </w:r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llega a</w:t>
      </w:r>
      <w:r w:rsidR="00654972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7F0635E2" w14:textId="568FE970" w:rsidR="00FA256E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+x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(2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+ 1)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="00C30796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07DF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3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 + 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+ 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C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sup>
        </m:sSubSup>
      </m:oMath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FQ_MA_11_05_171</w:t>
      </w:r>
    </w:p>
    <w:p w14:paraId="2C4E27B3" w14:textId="77777777" w:rsidR="00307DF9" w:rsidRPr="00F37BBE" w:rsidRDefault="002D7CB1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+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3/2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+ </m:t>
        </m:r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C</m:t>
        </m:r>
      </m:oMath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FQ_MA_11_05_172</w:t>
      </w:r>
    </w:p>
    <w:p w14:paraId="4D55B699" w14:textId="77777777" w:rsidR="00307DF9" w:rsidRPr="00F37BBE" w:rsidRDefault="00307DF9" w:rsidP="00C85C3A">
      <w:pPr>
        <w:pStyle w:val="Prrafodelista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        = [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(20)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] – [0 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C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]</w:t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FQ_MA_11_05_173</w:t>
      </w:r>
    </w:p>
    <w:p w14:paraId="6C4AEABD" w14:textId="77777777" w:rsidR="00F737F3" w:rsidRPr="00F37BBE" w:rsidRDefault="00235272" w:rsidP="00C85C3A">
      <w:pPr>
        <w:spacing w:before="40" w:after="80" w:line="240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                                                   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="00697422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[(20)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3/2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sym w:font="Symbol" w:char="F040"/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59,63 </w:t>
      </w:r>
      <w:r w:rsidR="00F73EF8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F73EF8" w:rsidRPr="00F37BBE">
        <w:rPr>
          <w:rFonts w:ascii="Arial" w:hAnsi="Arial" w:cs="Arial"/>
          <w:sz w:val="20"/>
          <w:szCs w:val="20"/>
          <w:highlight w:val="cyan"/>
        </w:rPr>
        <w:t>FQ_MA_11_05_174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D7CB1" w:rsidRPr="00F37BBE" w14:paraId="40FF8A33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147AAB05" w14:textId="77777777" w:rsidR="002D7CB1" w:rsidRPr="00F37BBE" w:rsidRDefault="002D7CB1" w:rsidP="00095A91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2D7CB1" w:rsidRPr="00F37BBE" w14:paraId="7914D92A" w14:textId="77777777" w:rsidTr="00095A91">
        <w:tc>
          <w:tcPr>
            <w:tcW w:w="2518" w:type="dxa"/>
          </w:tcPr>
          <w:p w14:paraId="2665A6E3" w14:textId="77777777" w:rsidR="002D7CB1" w:rsidRPr="00F37BBE" w:rsidRDefault="002D7CB1" w:rsidP="00095A91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24C01C92" w14:textId="6E8A6994" w:rsidR="002D7CB1" w:rsidRPr="00F37BBE" w:rsidRDefault="002D7CB1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37B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D7CB1" w:rsidRPr="00F37BBE" w14:paraId="03DE10C3" w14:textId="77777777" w:rsidTr="00095A91">
        <w:tc>
          <w:tcPr>
            <w:tcW w:w="2518" w:type="dxa"/>
          </w:tcPr>
          <w:p w14:paraId="2FDC0F14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283B3E9F" w14:textId="45B2A238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Aplic</w:t>
            </w:r>
            <w:r>
              <w:rPr>
                <w:rFonts w:ascii="Garamond" w:hAnsi="Garamond"/>
                <w:color w:val="000000"/>
              </w:rPr>
              <w:t>a</w:t>
            </w:r>
            <w:r>
              <w:rPr>
                <w:rFonts w:ascii="Garamond" w:hAnsi="Garamond"/>
                <w:color w:val="000000"/>
              </w:rPr>
              <w:t xml:space="preserve"> la regla de Barrow</w:t>
            </w:r>
          </w:p>
        </w:tc>
      </w:tr>
      <w:tr w:rsidR="002D7CB1" w:rsidRPr="00F37BBE" w14:paraId="4424DF52" w14:textId="77777777" w:rsidTr="00095A91">
        <w:tc>
          <w:tcPr>
            <w:tcW w:w="2518" w:type="dxa"/>
          </w:tcPr>
          <w:p w14:paraId="7935C8C0" w14:textId="77777777" w:rsidR="002D7CB1" w:rsidRPr="00F37BBE" w:rsidRDefault="002D7CB1" w:rsidP="00095A91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F636BA2" w14:textId="1D623F3D" w:rsidR="002D7CB1" w:rsidRPr="00F37BBE" w:rsidRDefault="002D7CB1" w:rsidP="002D7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Actividad para afianzar conocimientos respecto a la aplicación de la Regla de Barrow en procesos de integración</w:t>
            </w:r>
          </w:p>
        </w:tc>
      </w:tr>
    </w:tbl>
    <w:p w14:paraId="463C67B9" w14:textId="77777777" w:rsidR="002D7CB1" w:rsidRDefault="002D7CB1" w:rsidP="00C85C3A">
      <w:pPr>
        <w:spacing w:before="40" w:after="80" w:line="240" w:lineRule="auto"/>
        <w:rPr>
          <w:rFonts w:ascii="Arial" w:hAnsi="Arial" w:cs="Arial"/>
          <w:sz w:val="20"/>
          <w:szCs w:val="20"/>
        </w:rPr>
      </w:pPr>
    </w:p>
    <w:p w14:paraId="111C48BA" w14:textId="3412C6C9" w:rsidR="001F3BD2" w:rsidRPr="00F37BBE" w:rsidRDefault="002977A2" w:rsidP="00C85C3A">
      <w:pPr>
        <w:spacing w:before="40" w:after="8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1F3BD2" w:rsidRPr="00F37BBE">
        <w:rPr>
          <w:rFonts w:ascii="Arial" w:hAnsi="Arial" w:cs="Arial"/>
          <w:b/>
          <w:sz w:val="20"/>
          <w:szCs w:val="20"/>
          <w:shd w:val="clear" w:color="auto" w:fill="FFFFFF"/>
        </w:rPr>
        <w:t>4.3 C</w:t>
      </w:r>
      <w:r w:rsidR="00697422"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F3BD2" w:rsidRPr="00F37BBE" w14:paraId="091134FB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051EC8FD" w14:textId="77777777" w:rsidR="001F3BD2" w:rsidRPr="00F37BBE" w:rsidRDefault="001F3BD2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1F3BD2" w:rsidRPr="00F37BBE" w14:paraId="04095248" w14:textId="77777777" w:rsidTr="00BA22D3">
        <w:tc>
          <w:tcPr>
            <w:tcW w:w="2518" w:type="dxa"/>
          </w:tcPr>
          <w:p w14:paraId="742A34F5" w14:textId="77777777" w:rsidR="001F3BD2" w:rsidRPr="00F37BBE" w:rsidRDefault="001F3BD2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123E888D" w14:textId="7CAB75F2" w:rsidR="001F3BD2" w:rsidRPr="00F37BBE" w:rsidRDefault="001F3BD2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 w:rsidR="002D7CB1"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</w:t>
            </w:r>
            <w:r w:rsidR="00677144" w:rsidRPr="00F37BBE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F3BD2" w:rsidRPr="00F37BBE" w14:paraId="432A7D91" w14:textId="77777777" w:rsidTr="00BA22D3">
        <w:tc>
          <w:tcPr>
            <w:tcW w:w="2518" w:type="dxa"/>
          </w:tcPr>
          <w:p w14:paraId="74A64B73" w14:textId="77777777" w:rsidR="001F3BD2" w:rsidRPr="00F37BBE" w:rsidRDefault="001F3BD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2AA97CEE" w14:textId="77777777" w:rsidR="001F3BD2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La relación entre las derivadas y las integrales</w:t>
            </w:r>
          </w:p>
        </w:tc>
      </w:tr>
      <w:tr w:rsidR="001F3BD2" w:rsidRPr="00F37BBE" w14:paraId="39AEE26A" w14:textId="77777777" w:rsidTr="00BA22D3">
        <w:tc>
          <w:tcPr>
            <w:tcW w:w="2518" w:type="dxa"/>
          </w:tcPr>
          <w:p w14:paraId="50200BFA" w14:textId="77777777" w:rsidR="001F3BD2" w:rsidRPr="00F37BBE" w:rsidRDefault="001F3BD2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87849A9" w14:textId="77777777" w:rsidR="001F3BD2" w:rsidRPr="00F37BBE" w:rsidRDefault="00677144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 de afianzamiento de la relación entre las derivadas y las integrales</w:t>
            </w:r>
          </w:p>
        </w:tc>
      </w:tr>
    </w:tbl>
    <w:p w14:paraId="0530C677" w14:textId="77777777" w:rsidR="001F3BD2" w:rsidRPr="00F37BBE" w:rsidRDefault="001F3BD2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B3A816C" w14:textId="4F60D2C7" w:rsidR="009857E1" w:rsidRPr="00F37BBE" w:rsidRDefault="002977A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1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9857E1" w:rsidRPr="00F37BBE">
        <w:rPr>
          <w:rFonts w:ascii="Arial" w:hAnsi="Arial" w:cs="Arial"/>
          <w:b/>
          <w:sz w:val="20"/>
          <w:szCs w:val="20"/>
          <w:shd w:val="clear" w:color="auto" w:fill="FFFFFF"/>
        </w:rPr>
        <w:t>5 C</w:t>
      </w:r>
      <w:r w:rsidR="00873F6F" w:rsidRPr="00F37BBE">
        <w:rPr>
          <w:rFonts w:ascii="Arial" w:hAnsi="Arial" w:cs="Arial"/>
          <w:b/>
          <w:sz w:val="20"/>
          <w:szCs w:val="20"/>
          <w:shd w:val="clear" w:color="auto" w:fill="FFFFFF"/>
        </w:rPr>
        <w:t>álculo de áreas por integración</w:t>
      </w:r>
    </w:p>
    <w:p w14:paraId="4E83DCEE" w14:textId="77777777" w:rsidR="00976E04" w:rsidRPr="00F37BBE" w:rsidRDefault="004716E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Una de las aplicaciones de la integral definida es el cálculo del área de una región plana.</w:t>
      </w:r>
    </w:p>
    <w:p w14:paraId="33BF885A" w14:textId="77777777" w:rsidR="00873F6F" w:rsidRPr="00F37BBE" w:rsidRDefault="00873F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b/>
          <w:color w:val="FF0000"/>
          <w:sz w:val="20"/>
          <w:szCs w:val="20"/>
          <w:shd w:val="clear" w:color="auto" w:fill="FABF8F" w:themeFill="accent6" w:themeFillTint="99"/>
        </w:rPr>
        <w:t>Cálculo del área de una región</w:t>
      </w:r>
    </w:p>
    <w:p w14:paraId="55DEC221" w14:textId="77777777" w:rsidR="00873F6F" w:rsidRPr="00F37BBE" w:rsidRDefault="00873F6F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Sea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una función continua en el intervalo [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], tal que 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="00F45B15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="00F45B15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) ≥ 0.</w:t>
      </w:r>
      <w:r w:rsidR="00F45B1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DCA593B" w14:textId="77777777" w:rsidR="00F45B15" w:rsidRPr="00F37BBE" w:rsidRDefault="00F45B15" w:rsidP="00C85C3A">
      <w:pPr>
        <w:shd w:val="clear" w:color="auto" w:fill="FABF8F" w:themeFill="accent6" w:themeFillTint="99"/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 región limitada por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), </w:t>
      </w:r>
      <w:r w:rsidR="00873F6F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las rectas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,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b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y el eje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tiene por área</w:t>
      </w:r>
    </w:p>
    <w:p w14:paraId="36CE2631" w14:textId="5A65BF81" w:rsidR="00F73EF8" w:rsidRPr="00F37BBE" w:rsidRDefault="00F45B15" w:rsidP="00C85C3A">
      <w:pPr>
        <w:shd w:val="clear" w:color="auto" w:fill="FABF8F" w:themeFill="accent6" w:themeFillTint="99"/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ABF8F" w:themeFill="accent6" w:themeFillTint="99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ABF8F" w:themeFill="accent6" w:themeFillTint="99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ABF8F" w:themeFill="accent6" w:themeFillTint="99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ABF8F" w:themeFill="accent6" w:themeFillTint="99"/>
              </w:rPr>
              <m:t xml:space="preserve"> dx</m:t>
            </m:r>
          </m:e>
        </m:nary>
      </m:oMath>
      <w:r w:rsidR="00E072BC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ABF8F" w:themeFill="accent6" w:themeFillTint="99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FQ_MA_11_05_175</w:t>
      </w:r>
    </w:p>
    <w:p w14:paraId="1D9C0603" w14:textId="77777777" w:rsidR="00962941" w:rsidRPr="00F37BBE" w:rsidRDefault="0096294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F73EF8" w:rsidRPr="00F37BBE" w14:paraId="4DC98158" w14:textId="77777777" w:rsidTr="00F73EF8">
        <w:tc>
          <w:tcPr>
            <w:tcW w:w="8828" w:type="dxa"/>
            <w:gridSpan w:val="2"/>
            <w:shd w:val="clear" w:color="auto" w:fill="0D0D0D" w:themeFill="text1" w:themeFillTint="F2"/>
          </w:tcPr>
          <w:p w14:paraId="059F5D43" w14:textId="77777777" w:rsidR="00F73EF8" w:rsidRPr="00F37BBE" w:rsidRDefault="00F73EF8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F73EF8" w:rsidRPr="00F37BBE" w14:paraId="45F046E1" w14:textId="77777777" w:rsidTr="00F73EF8">
        <w:tc>
          <w:tcPr>
            <w:tcW w:w="2473" w:type="dxa"/>
          </w:tcPr>
          <w:p w14:paraId="4673FB0A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355" w:type="dxa"/>
          </w:tcPr>
          <w:p w14:paraId="6A7281F3" w14:textId="77777777" w:rsidR="00F73EF8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F73EF8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IMG09</w:t>
            </w:r>
          </w:p>
        </w:tc>
      </w:tr>
      <w:tr w:rsidR="00F73EF8" w:rsidRPr="00F37BBE" w14:paraId="7FB53760" w14:textId="77777777" w:rsidTr="00F73EF8">
        <w:tc>
          <w:tcPr>
            <w:tcW w:w="2473" w:type="dxa"/>
          </w:tcPr>
          <w:p w14:paraId="2DDC0C64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355" w:type="dxa"/>
          </w:tcPr>
          <w:p w14:paraId="6DD42C52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73EF8" w:rsidRPr="00F37BBE" w14:paraId="08A1D1E5" w14:textId="77777777" w:rsidTr="00F73EF8">
        <w:tc>
          <w:tcPr>
            <w:tcW w:w="2473" w:type="dxa"/>
          </w:tcPr>
          <w:p w14:paraId="661A6C29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355" w:type="dxa"/>
          </w:tcPr>
          <w:p w14:paraId="1EB45EB4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73EF8" w:rsidRPr="00F37BBE" w14:paraId="782DB74C" w14:textId="77777777" w:rsidTr="00F73EF8">
        <w:tc>
          <w:tcPr>
            <w:tcW w:w="2473" w:type="dxa"/>
          </w:tcPr>
          <w:p w14:paraId="42FE0200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355" w:type="dxa"/>
          </w:tcPr>
          <w:p w14:paraId="259FA29A" w14:textId="77777777" w:rsidR="00F73EF8" w:rsidRPr="00F37BBE" w:rsidRDefault="0098309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área bajo la curva está determinada por el valor de la integral en el intervalo [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].</w:t>
            </w:r>
          </w:p>
        </w:tc>
      </w:tr>
      <w:tr w:rsidR="00F73EF8" w:rsidRPr="00F37BBE" w14:paraId="3442FDA9" w14:textId="77777777" w:rsidTr="00F73EF8">
        <w:tc>
          <w:tcPr>
            <w:tcW w:w="2473" w:type="dxa"/>
          </w:tcPr>
          <w:p w14:paraId="0CDDD826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Ubicación del pie de imagen</w:t>
            </w:r>
          </w:p>
        </w:tc>
        <w:tc>
          <w:tcPr>
            <w:tcW w:w="6355" w:type="dxa"/>
          </w:tcPr>
          <w:p w14:paraId="35B9CEE5" w14:textId="77777777" w:rsidR="00F73EF8" w:rsidRPr="00F37BBE" w:rsidRDefault="00F73EF8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090A0767" w14:textId="77777777" w:rsidR="00F73EF8" w:rsidRPr="00F37BBE" w:rsidRDefault="00F73EF8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0CAA713" w14:textId="5082FA41" w:rsidR="00873F6F" w:rsidRPr="00F37BBE" w:rsidRDefault="00F45B1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78EF">
        <w:rPr>
          <w:rFonts w:ascii="Arial" w:hAnsi="Arial" w:cs="Arial"/>
          <w:sz w:val="20"/>
          <w:szCs w:val="20"/>
          <w:shd w:val="clear" w:color="auto" w:fill="FFFFFF"/>
        </w:rPr>
        <w:t>1</w:t>
      </w:r>
    </w:p>
    <w:p w14:paraId="597867A1" w14:textId="3ADDA78E" w:rsidR="00F45B15" w:rsidRPr="00F37BBE" w:rsidRDefault="00F45B15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Hallar el área de cada región 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limitada por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1,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3 y la función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(x) = </w:t>
      </w:r>
      <w:r w:rsidR="00873F6F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CA5095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CA5095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873F6F" w:rsidRPr="00F37BBE">
        <w:rPr>
          <w:rFonts w:ascii="Arial" w:hAnsi="Arial" w:cs="Arial"/>
          <w:sz w:val="20"/>
          <w:szCs w:val="20"/>
          <w:shd w:val="clear" w:color="auto" w:fill="FFFFFF"/>
        </w:rPr>
        <w:t>T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razar la gráfica.</w:t>
      </w:r>
    </w:p>
    <w:p w14:paraId="7B2C829F" w14:textId="68CDFF6C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Para iniciar, se calcula el área bajo la curva con las condiciones dadas</w:t>
      </w:r>
      <w:r w:rsidR="00425C15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así:</w:t>
      </w:r>
    </w:p>
    <w:p w14:paraId="759C069E" w14:textId="77777777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1)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5C2EE0">
        <w:rPr>
          <w:rFonts w:ascii="Arial" w:hAnsi="Arial" w:cs="Arial"/>
          <w:sz w:val="20"/>
          <w:szCs w:val="20"/>
        </w:rPr>
        <w:t xml:space="preserve"> </w:t>
      </w: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m:oMath>
        <m:nary>
          <m:naryPr>
            <m:limLoc m:val="subSup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x</m:t>
            </m:r>
          </m:e>
        </m:nary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dx</m:t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FQ_MA_11_05_176</w:t>
      </w:r>
    </w:p>
    <w:p w14:paraId="7DB6DB26" w14:textId="41CCBAC2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a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b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dx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3 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</m:sSubSup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 xml:space="preserve">2 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  <w:vertAlign w:val="superscript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sup>
        </m:sSubSup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FQ_MA_11_05_177</w:t>
      </w:r>
    </w:p>
    <w:p w14:paraId="6B023577" w14:textId="77777777" w:rsidR="00C75456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  <w:vertAlign w:val="superscript"/>
        </w:rPr>
      </w:pP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commentRangeStart w:id="4"/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[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2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2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]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9 –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3 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</m:t>
        </m:r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– 4,5 + ½ = 14/3 </w:t>
      </w:r>
      <w:r w:rsidRPr="002D7CB1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FQ_MA_11_05_178</w:t>
      </w:r>
    </w:p>
    <w:p w14:paraId="4ECA0F64" w14:textId="77777777" w:rsidR="00873F6F" w:rsidRPr="00F37BBE" w:rsidRDefault="00873F6F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la siguiente figura se ilustra la región.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4F091B2D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38BD3E3A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167283EF" w14:textId="77777777" w:rsidTr="008D58FB">
        <w:tc>
          <w:tcPr>
            <w:tcW w:w="2518" w:type="dxa"/>
          </w:tcPr>
          <w:p w14:paraId="2B645A9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43F483D6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IMG10</w:t>
            </w:r>
          </w:p>
        </w:tc>
      </w:tr>
      <w:tr w:rsidR="00962941" w:rsidRPr="00F37BBE" w14:paraId="149AD42A" w14:textId="77777777" w:rsidTr="008D58FB">
        <w:tc>
          <w:tcPr>
            <w:tcW w:w="2518" w:type="dxa"/>
          </w:tcPr>
          <w:p w14:paraId="423C1D79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74386E6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21F95B94" w14:textId="77777777" w:rsidTr="008D58FB">
        <w:tc>
          <w:tcPr>
            <w:tcW w:w="2518" w:type="dxa"/>
          </w:tcPr>
          <w:p w14:paraId="12CA01F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6ABAF94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602BF00F" w14:textId="77777777" w:rsidTr="008D58FB">
        <w:tc>
          <w:tcPr>
            <w:tcW w:w="2518" w:type="dxa"/>
          </w:tcPr>
          <w:p w14:paraId="763B073E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5191C47E" w14:textId="77777777" w:rsidR="00962941" w:rsidRPr="00F37BBE" w:rsidRDefault="004B12D5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=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62941" w:rsidRPr="00F37BBE" w14:paraId="786C72E1" w14:textId="77777777" w:rsidTr="008D58FB">
        <w:tc>
          <w:tcPr>
            <w:tcW w:w="2518" w:type="dxa"/>
          </w:tcPr>
          <w:p w14:paraId="10A56AEF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3504137D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73802516" w14:textId="0E6F2A57" w:rsidR="00346DF3" w:rsidRPr="00F37BBE" w:rsidRDefault="0061755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función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f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continua, </w:t>
      </w:r>
      <w:r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recuentemente,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determina dos o más regiones separadas por 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En este caso, se calculan las áreas de las regiones por separado, </w:t>
      </w:r>
      <w:r>
        <w:rPr>
          <w:rFonts w:ascii="Arial" w:hAnsi="Arial" w:cs="Arial"/>
          <w:sz w:val="20"/>
          <w:szCs w:val="20"/>
          <w:shd w:val="clear" w:color="auto" w:fill="FFFFFF"/>
        </w:rPr>
        <w:t>adicion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ando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áreas que están por encima del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</w:t>
      </w:r>
      <w:r>
        <w:rPr>
          <w:rFonts w:ascii="Arial" w:hAnsi="Arial" w:cs="Arial"/>
          <w:sz w:val="20"/>
          <w:szCs w:val="20"/>
          <w:shd w:val="clear" w:color="auto" w:fill="FFFFFF"/>
        </w:rPr>
        <w:t>sustrayendo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las áreas que resultan debajo del 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>mismo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.</w:t>
      </w:r>
      <w:r w:rsidR="0096294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962941" w:rsidRPr="00F37BBE" w14:paraId="3DDD5F73" w14:textId="77777777" w:rsidTr="008D58FB">
        <w:tc>
          <w:tcPr>
            <w:tcW w:w="9033" w:type="dxa"/>
            <w:gridSpan w:val="2"/>
            <w:shd w:val="clear" w:color="auto" w:fill="0D0D0D" w:themeFill="text1" w:themeFillTint="F2"/>
          </w:tcPr>
          <w:p w14:paraId="161BA6DE" w14:textId="77777777" w:rsidR="00962941" w:rsidRPr="00F37BBE" w:rsidRDefault="00962941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962941" w:rsidRPr="00F37BBE" w14:paraId="116A7ED7" w14:textId="77777777" w:rsidTr="008D58FB">
        <w:tc>
          <w:tcPr>
            <w:tcW w:w="2518" w:type="dxa"/>
          </w:tcPr>
          <w:p w14:paraId="70A39F9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502E0B0B" w14:textId="77777777" w:rsidR="00962941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962941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IMG11</w:t>
            </w:r>
          </w:p>
        </w:tc>
      </w:tr>
      <w:tr w:rsidR="00962941" w:rsidRPr="00F37BBE" w14:paraId="72BAE5C7" w14:textId="77777777" w:rsidTr="008D58FB">
        <w:tc>
          <w:tcPr>
            <w:tcW w:w="2518" w:type="dxa"/>
          </w:tcPr>
          <w:p w14:paraId="3D90A96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71C020E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53782B04" w14:textId="77777777" w:rsidTr="008D58FB">
        <w:tc>
          <w:tcPr>
            <w:tcW w:w="2518" w:type="dxa"/>
          </w:tcPr>
          <w:p w14:paraId="070DF56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3D8C8932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62941" w:rsidRPr="00F37BBE" w14:paraId="2AC02A8A" w14:textId="77777777" w:rsidTr="008D58FB">
        <w:tc>
          <w:tcPr>
            <w:tcW w:w="2518" w:type="dxa"/>
          </w:tcPr>
          <w:p w14:paraId="441708DA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2BB6937" w14:textId="09EDFC9C" w:rsidR="00962941" w:rsidRPr="00F37BBE" w:rsidRDefault="00FA4B6B" w:rsidP="00FA4B6B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Función continua con áreas por encima y por debajo del eje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6175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62941" w:rsidRPr="00F37BBE" w14:paraId="2FCC0A3A" w14:textId="77777777" w:rsidTr="008D58FB">
        <w:tc>
          <w:tcPr>
            <w:tcW w:w="2518" w:type="dxa"/>
          </w:tcPr>
          <w:p w14:paraId="292CB585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333C6A70" w14:textId="77777777" w:rsidR="00962941" w:rsidRPr="00F37BBE" w:rsidRDefault="00962941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Inferior o lateral</w:t>
            </w:r>
          </w:p>
        </w:tc>
      </w:tr>
    </w:tbl>
    <w:p w14:paraId="41B12E1C" w14:textId="77777777" w:rsidR="00346DF3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542B63F" w14:textId="59B7FA22" w:rsidR="002977A2" w:rsidRPr="00F37BBE" w:rsidRDefault="00346DF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78EF">
        <w:rPr>
          <w:rFonts w:ascii="Arial" w:hAnsi="Arial" w:cs="Arial"/>
          <w:sz w:val="20"/>
          <w:szCs w:val="20"/>
          <w:shd w:val="clear" w:color="auto" w:fill="FFFFFF"/>
        </w:rPr>
        <w:t>2</w:t>
      </w:r>
    </w:p>
    <w:p w14:paraId="2B567311" w14:textId="6A220893" w:rsidR="00346DF3" w:rsidRPr="00F37BBE" w:rsidRDefault="00A47DB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Enc</w:t>
      </w:r>
      <w:r>
        <w:rPr>
          <w:rFonts w:ascii="Arial" w:hAnsi="Arial" w:cs="Arial"/>
          <w:sz w:val="20"/>
          <w:szCs w:val="20"/>
          <w:shd w:val="clear" w:color="auto" w:fill="FFFFFF"/>
        </w:rPr>
        <w:t>ontrar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el área de la región determinada por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y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3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+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>5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3, y limitada por las rectas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–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2, </w:t>
      </w:r>
      <w:r w:rsidR="00346DF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2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el eje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346DF3" w:rsidRPr="00F37B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E892766" w14:textId="77777777" w:rsidR="00167D37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En la siguiente figura se ilustra la región.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320083" w:rsidRPr="00F37BBE" w14:paraId="011FD33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5EB92DD3" w14:textId="77777777" w:rsidR="00320083" w:rsidRPr="00F37BBE" w:rsidRDefault="00320083" w:rsidP="00C85C3A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320083" w:rsidRPr="00F37BBE" w14:paraId="162C0331" w14:textId="77777777" w:rsidTr="002E1AE9">
        <w:tc>
          <w:tcPr>
            <w:tcW w:w="2518" w:type="dxa"/>
          </w:tcPr>
          <w:p w14:paraId="3CF6BD79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60CF924A" w14:textId="77777777" w:rsidR="00320083" w:rsidRPr="00F37BBE" w:rsidRDefault="00481EC4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320083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IMG12</w:t>
            </w:r>
          </w:p>
        </w:tc>
      </w:tr>
      <w:tr w:rsidR="00320083" w:rsidRPr="00F37BBE" w14:paraId="68141020" w14:textId="77777777" w:rsidTr="002E1AE9">
        <w:tc>
          <w:tcPr>
            <w:tcW w:w="2518" w:type="dxa"/>
          </w:tcPr>
          <w:p w14:paraId="31832E44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1092BAC7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20083" w:rsidRPr="00F37BBE" w14:paraId="141AA5C5" w14:textId="77777777" w:rsidTr="002E1AE9">
        <w:tc>
          <w:tcPr>
            <w:tcW w:w="2518" w:type="dxa"/>
          </w:tcPr>
          <w:p w14:paraId="64BB7F6D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081476B5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20083" w:rsidRPr="00F37BBE" w14:paraId="742DDABA" w14:textId="77777777" w:rsidTr="002E1AE9">
        <w:tc>
          <w:tcPr>
            <w:tcW w:w="2518" w:type="dxa"/>
          </w:tcPr>
          <w:p w14:paraId="5D5629E4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4D91F9ED" w14:textId="723BB769" w:rsidR="00320083" w:rsidRPr="00F37BBE" w:rsidRDefault="00FA4B6B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2D7CB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y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2</w:t>
            </w:r>
            <w:r w:rsidR="00A47DB4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 5</w:t>
            </w:r>
            <w:r w:rsidRPr="00F37BB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x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3</w:t>
            </w:r>
          </w:p>
        </w:tc>
      </w:tr>
      <w:tr w:rsidR="00320083" w:rsidRPr="00F37BBE" w14:paraId="5AB42F1E" w14:textId="77777777" w:rsidTr="002E1AE9">
        <w:tc>
          <w:tcPr>
            <w:tcW w:w="2518" w:type="dxa"/>
          </w:tcPr>
          <w:p w14:paraId="1E2D0569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40356017" w14:textId="77777777" w:rsidR="00320083" w:rsidRPr="00F37BBE" w:rsidRDefault="00320083" w:rsidP="00C85C3A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636591B3" w14:textId="77777777" w:rsidR="002D7CB1" w:rsidRDefault="002D7CB1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4D8066CB" w14:textId="77777777" w:rsidR="00167D37" w:rsidRPr="00F37BBE" w:rsidRDefault="00167D3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Se observa que</w:t>
      </w:r>
      <w:r w:rsidR="00AB05F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una parte está 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>por encima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del eje </w:t>
      </w:r>
      <w:r w:rsidR="00320083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8046C1" w:rsidRPr="00F37BBE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8046C1" w:rsidRPr="00F37BBE">
        <w:rPr>
          <w:rFonts w:ascii="Arial" w:hAnsi="Arial" w:cs="Arial"/>
          <w:sz w:val="20"/>
          <w:szCs w:val="20"/>
          <w:shd w:val="clear" w:color="auto" w:fill="FFFFFF"/>
        </w:rPr>
        <w:t>y otra está debajo. Estas dos áreas se calculan por separado.</w:t>
      </w:r>
    </w:p>
    <w:p w14:paraId="51F44BDE" w14:textId="36AFF1A2" w:rsidR="008046C1" w:rsidRPr="00F37BBE" w:rsidRDefault="008046C1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  <w:vertAlign w:val="subscript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7DB4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</w:p>
    <w:p w14:paraId="240F607D" w14:textId="1A61BFEC" w:rsidR="008C7A08" w:rsidRPr="00F37BBE" w:rsidRDefault="006E75C4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441FF7">
        <w:rPr>
          <w:rFonts w:ascii="Arial" w:hAnsi="Arial" w:cs="Arial"/>
          <w:b/>
          <w:sz w:val="20"/>
          <w:szCs w:val="20"/>
          <w:shd w:val="clear" w:color="auto" w:fill="FFFFFF"/>
        </w:rPr>
        <w:t xml:space="preserve"> </w:t>
      </w:r>
      <w:r w:rsidR="008C7A08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(x</m:t>
            </m:r>
          </m:e>
        </m:nary>
      </m:oMath>
      <w:r w:rsidR="00795709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3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="00795709" w:rsidRPr="002D7CB1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2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>– 5</w:t>
      </w:r>
      <w:r w:rsidR="00795709"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7DB4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5)</w:t>
      </w:r>
      <w:r w:rsidR="005C2EE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95709"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5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p>
        </m:sSubSup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FQ_MA_11_05_179</w:t>
      </w:r>
    </w:p>
    <w:p w14:paraId="7CF550E8" w14:textId="77777777" w:rsidR="00320083" w:rsidRPr="00F37BBE" w:rsidRDefault="0032008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95709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"/>
            <m:endChr m:val="]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+</m:t>
        </m:r>
        <m:d>
          <m:dPr>
            <m:begChr m:val="["/>
            <m:endChr m:val="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– </m:t>
        </m:r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-1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-5(-2)</m:t>
            </m:r>
          </m:e>
        </m:d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FQ_MA_11_05_180</w:t>
      </w:r>
    </w:p>
    <w:p w14:paraId="6A2DC8A5" w14:textId="77777777" w:rsidR="00FA3AE7" w:rsidRPr="00F37BBE" w:rsidRDefault="00320083" w:rsidP="00C85C3A">
      <w:pPr>
        <w:spacing w:before="40" w:after="8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15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-5=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1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</w:p>
    <w:p w14:paraId="79773F39" w14:textId="330C7389" w:rsidR="00320083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De otro lado</w:t>
      </w:r>
      <w:r w:rsidR="006D54B9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6EC17360" w14:textId="7E37F041" w:rsidR="00320083" w:rsidRPr="00F37BBE" w:rsidRDefault="006E75C4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441F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(x</m:t>
            </m:r>
          </m:e>
        </m:nary>
      </m:oMath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3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+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 xml:space="preserve">2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– 5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D54B9" w:rsidRPr="00F37BBE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5)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dx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</w:t>
      </w:r>
      <w:r w:rsidR="006D54B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 xml:space="preserve"> – 5</m:t>
                </m:r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2</m:t>
            </m:r>
          </m:sup>
        </m:sSubSup>
      </m:oMath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</w:t>
      </w:r>
      <w:r w:rsidR="002B6DA5" w:rsidRPr="00F37BBE">
        <w:rPr>
          <w:rFonts w:ascii="Arial" w:hAnsi="Arial" w:cs="Arial"/>
          <w:sz w:val="20"/>
          <w:szCs w:val="20"/>
          <w:highlight w:val="cyan"/>
        </w:rPr>
        <w:t>2</w:t>
      </w:r>
    </w:p>
    <w:p w14:paraId="0E742BE1" w14:textId="77777777" w:rsidR="00320083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(2)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begChr m:val=""/>
            <m:endChr m:val="]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+</m:t>
        </m:r>
        <m:d>
          <m:dPr>
            <m:begChr m:val="["/>
            <m:endChr m:val="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 – </m:t>
        </m:r>
        <m:d>
          <m:dPr>
            <m:begChr m:val="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 xml:space="preserve">- 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5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2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-5(-1)</m:t>
            </m:r>
          </m:e>
        </m:d>
      </m:oMath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9C40FE9" w14:textId="77777777" w:rsidR="00E072BC" w:rsidRPr="00F37BBE" w:rsidRDefault="00E072BC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FQ_MA_11_05_182</w:t>
      </w:r>
    </w:p>
    <w:p w14:paraId="11A327D4" w14:textId="77777777" w:rsidR="006E75C4" w:rsidRPr="00F37BBE" w:rsidRDefault="003200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2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m:oMath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189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</m:oMath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FQ_MA_11_05_183</w:t>
      </w:r>
    </w:p>
    <w:p w14:paraId="3B3B9CC0" w14:textId="165C14D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tanto</w:t>
      </w:r>
      <w:r w:rsidR="006D54B9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>1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– </w:t>
      </w:r>
      <w:r w:rsidR="006E75C4"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="006E75C4" w:rsidRPr="00F37BBE">
        <w:rPr>
          <w:rFonts w:ascii="Arial" w:hAnsi="Arial" w:cs="Arial"/>
          <w:sz w:val="20"/>
          <w:szCs w:val="20"/>
          <w:shd w:val="clear" w:color="auto" w:fill="FFFFFF"/>
          <w:vertAlign w:val="subscript"/>
        </w:rPr>
        <w:t xml:space="preserve">2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8F93615" w14:textId="77777777" w:rsidR="006E75C4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A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B73B4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-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189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12</m:t>
                </m:r>
              </m:den>
            </m:f>
          </m:e>
        </m:d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+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189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12</m:t>
            </m:r>
          </m:den>
        </m:f>
        <m:r>
          <w:rPr>
            <w:rFonts w:ascii="Cambria Math" w:hAnsi="Cambria Math" w:cs="Arial"/>
            <w:sz w:val="20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101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m:t>6</m:t>
            </m:r>
          </m:den>
        </m:f>
      </m:oMath>
      <w:r w:rsidR="0032008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20083" w:rsidRPr="002D7CB1">
        <w:rPr>
          <w:rFonts w:ascii="Arial" w:hAnsi="Arial" w:cs="Arial"/>
          <w:i/>
          <w:sz w:val="20"/>
          <w:szCs w:val="20"/>
          <w:shd w:val="clear" w:color="auto" w:fill="FFFFFF"/>
        </w:rPr>
        <w:t>u</w:t>
      </w:r>
      <w:r w:rsidR="00320083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2</w:t>
      </w:r>
      <w:r w:rsidR="00E072BC" w:rsidRPr="00F37BBE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ab/>
      </w:r>
      <w:r w:rsidR="00E072BC" w:rsidRPr="00F37BBE">
        <w:rPr>
          <w:rFonts w:ascii="Arial" w:hAnsi="Arial" w:cs="Arial"/>
          <w:sz w:val="20"/>
          <w:szCs w:val="20"/>
          <w:highlight w:val="cyan"/>
        </w:rPr>
        <w:t>FQ_MA_11_05_184</w:t>
      </w:r>
    </w:p>
    <w:p w14:paraId="0B9CB6A6" w14:textId="77777777" w:rsidR="00273283" w:rsidRPr="00F37BBE" w:rsidRDefault="00273283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1617AAE4" w14:textId="4308DED4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Ejemplo</w:t>
      </w:r>
      <w:r w:rsidR="00D745D3"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78EF">
        <w:rPr>
          <w:rFonts w:ascii="Arial" w:hAnsi="Arial" w:cs="Arial"/>
          <w:sz w:val="20"/>
          <w:szCs w:val="20"/>
          <w:shd w:val="clear" w:color="auto" w:fill="FFFFFF"/>
        </w:rPr>
        <w:t>3</w:t>
      </w:r>
    </w:p>
    <w:p w14:paraId="2503A33A" w14:textId="43F9B48F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Hallar el área de la región limitada por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 = </w:t>
      </w:r>
      <w:proofErr w:type="spellStart"/>
      <w:r w:rsidRPr="00F37BBE">
        <w:rPr>
          <w:rFonts w:ascii="Arial" w:hAnsi="Arial" w:cs="Arial"/>
          <w:sz w:val="20"/>
          <w:szCs w:val="20"/>
          <w:shd w:val="clear" w:color="auto" w:fill="FFFFFF"/>
        </w:rPr>
        <w:t>cos</w:t>
      </w:r>
      <w:proofErr w:type="spellEnd"/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, el eje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y las rectas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0 y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= 5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</w:t>
      </w:r>
      <w:r w:rsidR="006D54B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1799BCF8" w14:textId="7777777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Para iniciar, se identifican los intervalos donde la función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) es positiva y los intervalos donde es negativa.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BB4B35" w:rsidRPr="00F37BBE" w14:paraId="2D668508" w14:textId="77777777" w:rsidTr="002E1AE9">
        <w:tc>
          <w:tcPr>
            <w:tcW w:w="9033" w:type="dxa"/>
            <w:gridSpan w:val="2"/>
            <w:shd w:val="clear" w:color="auto" w:fill="0D0D0D" w:themeFill="text1" w:themeFillTint="F2"/>
          </w:tcPr>
          <w:p w14:paraId="7FF321D9" w14:textId="77777777" w:rsidR="00BB4B35" w:rsidRPr="00F37BBE" w:rsidRDefault="00BB4B35" w:rsidP="002E1AE9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Imagen (fotografía, gráfica o ilustración)</w:t>
            </w:r>
          </w:p>
        </w:tc>
      </w:tr>
      <w:tr w:rsidR="00BB4B35" w:rsidRPr="00F37BBE" w14:paraId="5A62BFC7" w14:textId="77777777" w:rsidTr="002E1AE9">
        <w:tc>
          <w:tcPr>
            <w:tcW w:w="2518" w:type="dxa"/>
          </w:tcPr>
          <w:p w14:paraId="510A5FD8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160BB671" w14:textId="77777777" w:rsidR="00BB4B35" w:rsidRPr="00F37BBE" w:rsidRDefault="00481EC4" w:rsidP="00BB4B35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MA_11_05_CO_</w:t>
            </w:r>
            <w:r w:rsidR="00BB4B35"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IMG16</w:t>
            </w:r>
          </w:p>
        </w:tc>
      </w:tr>
      <w:tr w:rsidR="00BB4B35" w:rsidRPr="00F37BBE" w14:paraId="22CE5436" w14:textId="77777777" w:rsidTr="002E1AE9">
        <w:tc>
          <w:tcPr>
            <w:tcW w:w="2518" w:type="dxa"/>
          </w:tcPr>
          <w:p w14:paraId="19640E03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2E7A3EF7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4B35" w:rsidRPr="00F37BBE" w14:paraId="073903E3" w14:textId="77777777" w:rsidTr="002E1AE9">
        <w:tc>
          <w:tcPr>
            <w:tcW w:w="2518" w:type="dxa"/>
          </w:tcPr>
          <w:p w14:paraId="60816439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Código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Shutterstock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(o URL o la ruta en </w:t>
            </w:r>
            <w:proofErr w:type="spellStart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AulaPlaneta</w:t>
            </w:r>
            <w:proofErr w:type="spellEnd"/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5EEEB8EB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4B35" w:rsidRPr="00F37BBE" w14:paraId="461D81D7" w14:textId="77777777" w:rsidTr="002E1AE9">
        <w:tc>
          <w:tcPr>
            <w:tcW w:w="2518" w:type="dxa"/>
          </w:tcPr>
          <w:p w14:paraId="3156E040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Pie de imagen</w:t>
            </w:r>
          </w:p>
        </w:tc>
        <w:tc>
          <w:tcPr>
            <w:tcW w:w="6515" w:type="dxa"/>
          </w:tcPr>
          <w:p w14:paraId="6CE5C759" w14:textId="77777777" w:rsidR="00BB4B35" w:rsidRPr="00F37BBE" w:rsidRDefault="00BB4B35" w:rsidP="00BB4B35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Gráfica de la función 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f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x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) = </w:t>
            </w:r>
            <w:proofErr w:type="spellStart"/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cos</w:t>
            </w:r>
            <w:proofErr w:type="spellEnd"/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F37BBE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x 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 el intervalo [0, 5</w:t>
            </w:r>
            <w:r w:rsidRPr="00F37BBE"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  <w:t>π</w:t>
            </w:r>
            <w:r w:rsidRPr="00F37BB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/2].</w:t>
            </w:r>
          </w:p>
        </w:tc>
      </w:tr>
      <w:tr w:rsidR="00BB4B35" w:rsidRPr="00F37BBE" w14:paraId="77C6E5A7" w14:textId="77777777" w:rsidTr="002E1AE9">
        <w:tc>
          <w:tcPr>
            <w:tcW w:w="2518" w:type="dxa"/>
          </w:tcPr>
          <w:p w14:paraId="750AED25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Ubicación del pie de imagen</w:t>
            </w:r>
          </w:p>
        </w:tc>
        <w:tc>
          <w:tcPr>
            <w:tcW w:w="6515" w:type="dxa"/>
          </w:tcPr>
          <w:p w14:paraId="3F388EB1" w14:textId="77777777" w:rsidR="00BB4B35" w:rsidRPr="00F37BBE" w:rsidRDefault="00BB4B35" w:rsidP="002E1AE9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Inferior </w:t>
            </w:r>
          </w:p>
        </w:tc>
      </w:tr>
    </w:tbl>
    <w:p w14:paraId="24653134" w14:textId="77777777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En la imagen se observa la gráfica de 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f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(</w:t>
      </w:r>
      <w:r w:rsidRPr="00F37BBE">
        <w:rPr>
          <w:rFonts w:ascii="Arial" w:hAnsi="Arial" w:cs="Arial"/>
          <w:i/>
          <w:sz w:val="20"/>
          <w:szCs w:val="20"/>
          <w:shd w:val="clear" w:color="auto" w:fill="FFFFFF"/>
        </w:rPr>
        <w:t>x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). En ella se reconoce que en los intervalos [0, 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/2] 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∪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[3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 xml:space="preserve"> 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/2, 5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/2] la función es positiva y es negativa en el intervalo [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/2, 3</w:t>
      </w:r>
      <w:r w:rsidRPr="00F37BBE">
        <w:rPr>
          <w:rFonts w:ascii="Cambria Math" w:hAnsi="Cambria Math" w:cs="Arial"/>
          <w:sz w:val="20"/>
          <w:szCs w:val="20"/>
          <w:shd w:val="clear" w:color="auto" w:fill="FFFFFF"/>
        </w:rPr>
        <w:t>π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>/2].</w:t>
      </w:r>
    </w:p>
    <w:p w14:paraId="591D6358" w14:textId="5D90B47A" w:rsidR="00D719B7" w:rsidRPr="00F37BBE" w:rsidRDefault="00D719B7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shd w:val="clear" w:color="auto" w:fill="FFFFFF"/>
        </w:rPr>
        <w:t>Por tanto</w:t>
      </w:r>
      <w:r w:rsidR="006D54B9">
        <w:rPr>
          <w:rFonts w:ascii="Arial" w:hAnsi="Arial" w:cs="Arial"/>
          <w:sz w:val="20"/>
          <w:szCs w:val="20"/>
          <w:shd w:val="clear" w:color="auto" w:fill="FFFFFF"/>
        </w:rPr>
        <w:t>,</w:t>
      </w:r>
      <w:r w:rsidRPr="00F37BBE">
        <w:rPr>
          <w:rFonts w:ascii="Arial" w:hAnsi="Arial" w:cs="Arial"/>
          <w:sz w:val="20"/>
          <w:szCs w:val="20"/>
          <w:shd w:val="clear" w:color="auto" w:fill="FFFFFF"/>
        </w:rPr>
        <w:t xml:space="preserve"> se definen las siguientes integrales:</w:t>
      </w:r>
    </w:p>
    <w:p w14:paraId="5778FD6F" w14:textId="30DD8BCB" w:rsidR="00D719B7" w:rsidRPr="00F37BBE" w:rsidRDefault="003F0AEA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w:lastRenderedPageBreak/>
            <m:t xml:space="preserve">A=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cos 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x dx</m:t>
              </m:r>
            </m:e>
          </m:nary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cos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 dx</m:t>
                  </m:r>
                </m:e>
              </m:nary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14:paraId="579F7CB1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FQ_MA_11_05_185</w:t>
      </w:r>
    </w:p>
    <w:p w14:paraId="1C7F6553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A</m:t>
          </m:r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shd w:val="clear" w:color="auto" w:fill="FFFFFF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sen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 x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</m:sSubSup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 xml:space="preserve">sen 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e>
                <m: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sSubSup>
            <m:sSubSupP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shd w:val="clear" w:color="auto" w:fill="FFFFFF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 xml:space="preserve">sen 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sup>
          </m:sSubSup>
        </m:oMath>
      </m:oMathPara>
    </w:p>
    <w:p w14:paraId="5E5EDE84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788B6516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FQ_MA_11_05_186</w:t>
      </w:r>
    </w:p>
    <w:p w14:paraId="16B1F5DB" w14:textId="77777777" w:rsidR="00D05569" w:rsidRPr="00F37BBE" w:rsidRDefault="00D05569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A=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0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sen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44318596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FQ_MA_11_05_187</w:t>
      </w:r>
    </w:p>
    <w:p w14:paraId="3ADE99B8" w14:textId="77777777" w:rsidR="00D05569" w:rsidRPr="00F37BBE" w:rsidRDefault="0016712E" w:rsidP="00C85C3A">
      <w:pPr>
        <w:spacing w:before="40" w:after="8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1-0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-1-1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shd w:val="clear" w:color="auto" w:fill="FFFFFF"/>
                </w:rPr>
                <m:t>1+1</m:t>
              </m:r>
            </m:e>
          </m:d>
          <m:r>
            <w:rPr>
              <w:rFonts w:ascii="Cambria Math" w:hAnsi="Cambria Math" w:cs="Arial"/>
              <w:sz w:val="20"/>
              <w:szCs w:val="20"/>
              <w:shd w:val="clear" w:color="auto" w:fill="FFFFFF"/>
            </w:rPr>
            <m:t>=1+2+2=5</m:t>
          </m:r>
        </m:oMath>
      </m:oMathPara>
    </w:p>
    <w:p w14:paraId="08BBF39A" w14:textId="77777777" w:rsidR="00E072BC" w:rsidRPr="00F37BBE" w:rsidRDefault="00E072BC" w:rsidP="00C85C3A">
      <w:pPr>
        <w:spacing w:before="40" w:after="80" w:line="24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r w:rsidRPr="00F37BBE">
        <w:rPr>
          <w:rFonts w:ascii="Arial" w:hAnsi="Arial" w:cs="Arial"/>
          <w:sz w:val="20"/>
          <w:szCs w:val="20"/>
          <w:highlight w:val="cyan"/>
        </w:rPr>
        <w:t>FQ_MA_11_05_188</w:t>
      </w:r>
    </w:p>
    <w:p w14:paraId="2F8B4ED5" w14:textId="4659568A" w:rsidR="00273283" w:rsidRPr="00F37BBE" w:rsidRDefault="002977A2" w:rsidP="00C85C3A">
      <w:pPr>
        <w:spacing w:before="40" w:after="80" w:line="24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proofErr w:type="gramStart"/>
      <w:r w:rsidRPr="00F37BBE">
        <w:rPr>
          <w:rFonts w:ascii="Arial" w:hAnsi="Arial" w:cs="Arial"/>
          <w:sz w:val="20"/>
          <w:szCs w:val="20"/>
        </w:rPr>
        <w:t>[</w:t>
      </w:r>
      <w:r w:rsidR="00400DED">
        <w:rPr>
          <w:rFonts w:ascii="Arial" w:hAnsi="Arial" w:cs="Arial"/>
          <w:sz w:val="20"/>
          <w:szCs w:val="20"/>
          <w:highlight w:val="yellow"/>
        </w:rPr>
        <w:t xml:space="preserve"> SECCIÓN</w:t>
      </w:r>
      <w:proofErr w:type="gramEnd"/>
      <w:r w:rsidRPr="00F37BBE">
        <w:rPr>
          <w:rFonts w:ascii="Arial" w:hAnsi="Arial" w:cs="Arial"/>
          <w:sz w:val="20"/>
          <w:szCs w:val="20"/>
          <w:highlight w:val="yellow"/>
        </w:rPr>
        <w:t xml:space="preserve"> 2</w:t>
      </w:r>
      <w:r w:rsidRPr="00F37BBE">
        <w:rPr>
          <w:rFonts w:ascii="Arial" w:hAnsi="Arial" w:cs="Arial"/>
          <w:sz w:val="20"/>
          <w:szCs w:val="20"/>
        </w:rPr>
        <w:t>]</w:t>
      </w:r>
      <w:r w:rsidRPr="00F37BBE">
        <w:rPr>
          <w:rFonts w:ascii="Arial" w:hAnsi="Arial" w:cs="Arial"/>
          <w:b/>
          <w:sz w:val="20"/>
          <w:szCs w:val="20"/>
        </w:rPr>
        <w:t xml:space="preserve"> </w:t>
      </w:r>
      <w:r w:rsidR="00460CAA" w:rsidRPr="00F37BBE">
        <w:rPr>
          <w:rFonts w:ascii="Arial" w:hAnsi="Arial" w:cs="Arial"/>
          <w:b/>
          <w:sz w:val="20"/>
          <w:szCs w:val="20"/>
          <w:shd w:val="clear" w:color="auto" w:fill="FFFFFF"/>
        </w:rPr>
        <w:t>5.1 C</w:t>
      </w:r>
      <w:r w:rsidR="00D719B7" w:rsidRPr="00F37BBE">
        <w:rPr>
          <w:rFonts w:ascii="Arial" w:hAnsi="Arial" w:cs="Arial"/>
          <w:b/>
          <w:sz w:val="20"/>
          <w:szCs w:val="20"/>
          <w:shd w:val="clear" w:color="auto" w:fill="FFFFFF"/>
        </w:rPr>
        <w:t>onsolidación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73283" w:rsidRPr="00F37BBE" w14:paraId="7DC0EE32" w14:textId="77777777" w:rsidTr="00BA22D3">
        <w:tc>
          <w:tcPr>
            <w:tcW w:w="9033" w:type="dxa"/>
            <w:gridSpan w:val="2"/>
            <w:shd w:val="clear" w:color="auto" w:fill="000000" w:themeFill="text1"/>
          </w:tcPr>
          <w:p w14:paraId="0E5C15E7" w14:textId="77777777" w:rsidR="00273283" w:rsidRPr="00F37BBE" w:rsidRDefault="00273283" w:rsidP="00C85C3A">
            <w:pPr>
              <w:spacing w:before="4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Practica: recurso nuevo</w:t>
            </w:r>
          </w:p>
        </w:tc>
      </w:tr>
      <w:tr w:rsidR="00273283" w:rsidRPr="00F37BBE" w14:paraId="54E41408" w14:textId="77777777" w:rsidTr="00BA22D3">
        <w:tc>
          <w:tcPr>
            <w:tcW w:w="2518" w:type="dxa"/>
          </w:tcPr>
          <w:p w14:paraId="6D7EE59A" w14:textId="77777777" w:rsidR="00273283" w:rsidRPr="00F37BBE" w:rsidRDefault="00273283" w:rsidP="00C85C3A">
            <w:pPr>
              <w:tabs>
                <w:tab w:val="left" w:pos="1350"/>
              </w:tabs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Código</w:t>
            </w:r>
            <w:r w:rsidRPr="00F37BBE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515" w:type="dxa"/>
          </w:tcPr>
          <w:p w14:paraId="383B4573" w14:textId="0FCF790F" w:rsidR="00273283" w:rsidRPr="00F37BBE" w:rsidRDefault="00273283" w:rsidP="002D7CB1">
            <w:pPr>
              <w:spacing w:before="40" w:after="80"/>
              <w:rPr>
                <w:rFonts w:ascii="Arial" w:hAnsi="Arial" w:cs="Arial"/>
                <w:b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 w:rsidR="002D7CB1"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_REC</w:t>
            </w:r>
            <w:r w:rsidR="00460CAA" w:rsidRPr="00F37BBE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273283" w:rsidRPr="00F37BBE" w14:paraId="4719BA66" w14:textId="77777777" w:rsidTr="00BA22D3">
        <w:tc>
          <w:tcPr>
            <w:tcW w:w="2518" w:type="dxa"/>
          </w:tcPr>
          <w:p w14:paraId="4CE16D25" w14:textId="77777777" w:rsidR="00273283" w:rsidRPr="00F37BBE" w:rsidRDefault="00273283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7F24F00A" w14:textId="77777777" w:rsidR="00273283" w:rsidRPr="00F37BBE" w:rsidRDefault="00460CAA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color w:val="000000"/>
                <w:sz w:val="20"/>
                <w:szCs w:val="20"/>
              </w:rPr>
              <w:t>Refuerza tu aprendizaje: El cálculo de áreas</w:t>
            </w:r>
          </w:p>
        </w:tc>
      </w:tr>
      <w:tr w:rsidR="00273283" w:rsidRPr="00F37BBE" w14:paraId="11770760" w14:textId="77777777" w:rsidTr="00BA22D3">
        <w:tc>
          <w:tcPr>
            <w:tcW w:w="2518" w:type="dxa"/>
          </w:tcPr>
          <w:p w14:paraId="4110C42E" w14:textId="77777777" w:rsidR="00273283" w:rsidRPr="00F37BBE" w:rsidRDefault="00273283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3B42EC7B" w14:textId="77777777" w:rsidR="00273283" w:rsidRPr="00F37BBE" w:rsidRDefault="00460CAA" w:rsidP="00C85C3A">
            <w:pPr>
              <w:spacing w:before="40" w:after="80"/>
              <w:rPr>
                <w:rFonts w:ascii="Arial" w:hAnsi="Arial" w:cs="Arial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Actividad para revisar concepciones y aplicaciones del cálculo de áreas.</w:t>
            </w:r>
          </w:p>
        </w:tc>
      </w:tr>
    </w:tbl>
    <w:p w14:paraId="1E629571" w14:textId="77777777" w:rsidR="00BB4B35" w:rsidRPr="00F37BBE" w:rsidRDefault="00BB4B35" w:rsidP="00C85C3A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p w14:paraId="4B75329B" w14:textId="77777777" w:rsidR="002D7CB1" w:rsidRDefault="002D7CB1" w:rsidP="002D7CB1">
      <w:pPr>
        <w:spacing w:before="40" w:after="80" w:line="240" w:lineRule="auto"/>
        <w:rPr>
          <w:rFonts w:ascii="Times" w:hAnsi="Times"/>
          <w:b/>
          <w:sz w:val="20"/>
          <w:szCs w:val="20"/>
        </w:rPr>
      </w:pPr>
      <w:r w:rsidRPr="00F37BBE">
        <w:rPr>
          <w:rFonts w:ascii="Times" w:hAnsi="Times"/>
          <w:sz w:val="20"/>
          <w:szCs w:val="20"/>
          <w:highlight w:val="yellow"/>
        </w:rPr>
        <w:t>[SECCIÓN 1]</w:t>
      </w:r>
      <w:r w:rsidRPr="002D7CB1">
        <w:rPr>
          <w:rFonts w:ascii="Times" w:hAnsi="Times"/>
          <w:b/>
          <w:sz w:val="20"/>
          <w:szCs w:val="20"/>
        </w:rPr>
        <w:t>Competencias</w:t>
      </w:r>
    </w:p>
    <w:p w14:paraId="36E69F9D" w14:textId="6190ED01" w:rsidR="002D7CB1" w:rsidRDefault="002D7CB1" w:rsidP="002D7CB1">
      <w:pPr>
        <w:spacing w:before="40" w:after="80" w:line="240" w:lineRule="auto"/>
        <w:rPr>
          <w:rFonts w:ascii="Times" w:hAnsi="Time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Pon a prueba tus capacidades y aplica lo aprendido con estos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2D7CB1" w:rsidRPr="00F37BBE" w14:paraId="3878EDF3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51A816A1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Mapa conceptual</w:t>
            </w:r>
          </w:p>
        </w:tc>
      </w:tr>
      <w:tr w:rsidR="002D7CB1" w:rsidRPr="00F37BBE" w14:paraId="3E21861A" w14:textId="77777777" w:rsidTr="00095A91">
        <w:tc>
          <w:tcPr>
            <w:tcW w:w="2518" w:type="dxa"/>
          </w:tcPr>
          <w:p w14:paraId="124D6224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3DBAB0E8" w14:textId="1B22C80B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Arial" w:hAnsi="Arial" w:cs="Arial"/>
                <w:sz w:val="20"/>
                <w:szCs w:val="20"/>
              </w:rPr>
              <w:t>MA_11_0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37BBE">
              <w:rPr>
                <w:rFonts w:ascii="Arial" w:hAnsi="Arial" w:cs="Arial"/>
                <w:sz w:val="20"/>
                <w:szCs w:val="20"/>
              </w:rPr>
              <w:t>_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7A84B482" w14:textId="77777777" w:rsidTr="00095A91">
        <w:tc>
          <w:tcPr>
            <w:tcW w:w="2518" w:type="dxa"/>
          </w:tcPr>
          <w:p w14:paraId="27227AC6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70CCC3E9" w14:textId="29BB49D3" w:rsidR="002D7CB1" w:rsidRPr="00F37BBE" w:rsidRDefault="002D7CB1" w:rsidP="002D7C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</w:rPr>
              <w:t>Competencias: El área entre dos funciones</w:t>
            </w:r>
          </w:p>
        </w:tc>
      </w:tr>
      <w:tr w:rsidR="002D7CB1" w:rsidRPr="00F37BBE" w14:paraId="074B1283" w14:textId="77777777" w:rsidTr="00095A91">
        <w:tc>
          <w:tcPr>
            <w:tcW w:w="2518" w:type="dxa"/>
          </w:tcPr>
          <w:p w14:paraId="500DCA99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3C2234A9" w14:textId="7B0A9B97" w:rsidR="002D7CB1" w:rsidRPr="00F37BBE" w:rsidRDefault="002D7CB1" w:rsidP="002D7C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D7CB1">
              <w:rPr>
                <w:rFonts w:ascii="Garamond" w:hAnsi="Garamond"/>
                <w:color w:val="000000"/>
              </w:rPr>
              <w:t>Actividad que permite realizar generalizaciones para el cálculo del área entre curvas</w:t>
            </w:r>
          </w:p>
        </w:tc>
      </w:tr>
    </w:tbl>
    <w:p w14:paraId="4A936FAC" w14:textId="77777777" w:rsidR="002D7CB1" w:rsidRDefault="002D7CB1" w:rsidP="002D7CB1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p w14:paraId="61EA15D4" w14:textId="374A4284" w:rsidR="002D7CB1" w:rsidRPr="00F37BBE" w:rsidRDefault="002D7CB1" w:rsidP="002D7CB1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  <w:bookmarkStart w:id="5" w:name="_GoBack"/>
      <w:bookmarkEnd w:id="5"/>
      <w:r w:rsidRPr="00F37BBE">
        <w:rPr>
          <w:rFonts w:ascii="Times" w:hAnsi="Times"/>
          <w:sz w:val="20"/>
          <w:szCs w:val="20"/>
          <w:highlight w:val="yellow"/>
        </w:rPr>
        <w:t>[SECCIÓN 1]</w:t>
      </w:r>
      <w:r>
        <w:rPr>
          <w:rFonts w:ascii="Times" w:hAnsi="Times"/>
          <w:sz w:val="20"/>
          <w:szCs w:val="20"/>
        </w:rPr>
        <w:t xml:space="preserve"> </w:t>
      </w:r>
      <w:r w:rsidRPr="00F37BBE">
        <w:rPr>
          <w:rFonts w:ascii="Times" w:hAnsi="Times"/>
          <w:b/>
          <w:sz w:val="20"/>
          <w:szCs w:val="20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2D7CB1" w:rsidRPr="00F37BBE" w14:paraId="7C3E6B62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6C5461F2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Mapa conceptual</w:t>
            </w:r>
          </w:p>
        </w:tc>
      </w:tr>
      <w:tr w:rsidR="002D7CB1" w:rsidRPr="00F37BBE" w14:paraId="1DD5A026" w14:textId="77777777" w:rsidTr="00095A91">
        <w:tc>
          <w:tcPr>
            <w:tcW w:w="2518" w:type="dxa"/>
          </w:tcPr>
          <w:p w14:paraId="01AA9327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07DBFF16" w14:textId="42BBA366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REC230</w:t>
            </w:r>
          </w:p>
        </w:tc>
      </w:tr>
      <w:tr w:rsidR="002D7CB1" w:rsidRPr="00F37BBE" w14:paraId="2599FCD7" w14:textId="77777777" w:rsidTr="00095A91">
        <w:tc>
          <w:tcPr>
            <w:tcW w:w="2518" w:type="dxa"/>
          </w:tcPr>
          <w:p w14:paraId="276DA245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33F6FECE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Mapa conceptual</w:t>
            </w:r>
          </w:p>
        </w:tc>
      </w:tr>
      <w:tr w:rsidR="002D7CB1" w:rsidRPr="00F37BBE" w14:paraId="54EFB003" w14:textId="77777777" w:rsidTr="00095A91">
        <w:tc>
          <w:tcPr>
            <w:tcW w:w="2518" w:type="dxa"/>
          </w:tcPr>
          <w:p w14:paraId="1F8597B1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63191962" w14:textId="69FC840C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Mapa conceptual del tema Las integrales</w:t>
            </w:r>
          </w:p>
        </w:tc>
      </w:tr>
    </w:tbl>
    <w:p w14:paraId="0A40385D" w14:textId="77777777" w:rsidR="002D7CB1" w:rsidRPr="00F37BBE" w:rsidRDefault="002D7CB1" w:rsidP="002D7CB1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2D7CB1" w:rsidRPr="00F37BBE" w14:paraId="240ADE6A" w14:textId="77777777" w:rsidTr="00095A91">
        <w:tc>
          <w:tcPr>
            <w:tcW w:w="9033" w:type="dxa"/>
            <w:gridSpan w:val="2"/>
            <w:shd w:val="clear" w:color="auto" w:fill="000000" w:themeFill="text1"/>
          </w:tcPr>
          <w:p w14:paraId="5CBEF005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Evaluación: recurso nuevo</w:t>
            </w:r>
          </w:p>
        </w:tc>
      </w:tr>
      <w:tr w:rsidR="002D7CB1" w:rsidRPr="00F37BBE" w14:paraId="1EF9340D" w14:textId="77777777" w:rsidTr="00095A91">
        <w:tc>
          <w:tcPr>
            <w:tcW w:w="2518" w:type="dxa"/>
          </w:tcPr>
          <w:p w14:paraId="50033FE1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515" w:type="dxa"/>
          </w:tcPr>
          <w:p w14:paraId="27B67D7F" w14:textId="73AFEBAD" w:rsidR="002D7CB1" w:rsidRPr="00F37BBE" w:rsidRDefault="002D7CB1" w:rsidP="002D7CB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MA_11_05_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REC2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F37B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D7CB1" w:rsidRPr="00F37BBE" w14:paraId="46752470" w14:textId="77777777" w:rsidTr="00095A91">
        <w:tc>
          <w:tcPr>
            <w:tcW w:w="2518" w:type="dxa"/>
          </w:tcPr>
          <w:p w14:paraId="594E9211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6515" w:type="dxa"/>
          </w:tcPr>
          <w:p w14:paraId="36466A9F" w14:textId="4B07D492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Evaluación</w:t>
            </w:r>
          </w:p>
        </w:tc>
      </w:tr>
      <w:tr w:rsidR="002D7CB1" w:rsidRPr="00F37BBE" w14:paraId="4C2ACB65" w14:textId="77777777" w:rsidTr="00095A91">
        <w:tc>
          <w:tcPr>
            <w:tcW w:w="2518" w:type="dxa"/>
          </w:tcPr>
          <w:p w14:paraId="1703ABE4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515" w:type="dxa"/>
          </w:tcPr>
          <w:p w14:paraId="02E5FD15" w14:textId="7CB81C65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Evalúa tus conocimientos sobre el tema las integrales</w:t>
            </w:r>
          </w:p>
        </w:tc>
      </w:tr>
    </w:tbl>
    <w:p w14:paraId="20C9C773" w14:textId="77777777" w:rsidR="002D7CB1" w:rsidRPr="00F37BBE" w:rsidRDefault="002D7CB1" w:rsidP="002D7CB1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969"/>
        <w:gridCol w:w="3871"/>
      </w:tblGrid>
      <w:tr w:rsidR="002D7CB1" w:rsidRPr="00F37BBE" w14:paraId="17526F92" w14:textId="77777777" w:rsidTr="002D7CB1">
        <w:tc>
          <w:tcPr>
            <w:tcW w:w="8828" w:type="dxa"/>
            <w:gridSpan w:val="3"/>
            <w:shd w:val="clear" w:color="auto" w:fill="000000" w:themeFill="text1"/>
          </w:tcPr>
          <w:p w14:paraId="77F54484" w14:textId="77777777" w:rsidR="002D7CB1" w:rsidRPr="00F37BBE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Webs de referencia</w:t>
            </w:r>
          </w:p>
        </w:tc>
      </w:tr>
      <w:tr w:rsidR="002D7CB1" w:rsidRPr="00F37BBE" w14:paraId="34F2B035" w14:textId="77777777" w:rsidTr="002D7CB1">
        <w:tc>
          <w:tcPr>
            <w:tcW w:w="988" w:type="dxa"/>
          </w:tcPr>
          <w:p w14:paraId="508EF201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7840" w:type="dxa"/>
            <w:gridSpan w:val="2"/>
          </w:tcPr>
          <w:p w14:paraId="16E6F286" w14:textId="2469D602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D7CB1" w:rsidRPr="00F37BBE" w14:paraId="6CCFF9C2" w14:textId="77777777" w:rsidTr="002D7CB1">
        <w:tc>
          <w:tcPr>
            <w:tcW w:w="988" w:type="dxa"/>
          </w:tcPr>
          <w:p w14:paraId="5D5EBD90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01</w:t>
            </w:r>
          </w:p>
        </w:tc>
        <w:tc>
          <w:tcPr>
            <w:tcW w:w="3969" w:type="dxa"/>
          </w:tcPr>
          <w:p w14:paraId="169B3520" w14:textId="1F4BF024" w:rsidR="002D7CB1" w:rsidRPr="002D7CB1" w:rsidRDefault="002D7CB1" w:rsidP="002D7CB1">
            <w:pPr>
              <w:spacing w:before="40"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sz w:val="20"/>
                <w:szCs w:val="20"/>
              </w:rPr>
              <w:t xml:space="preserve">Lee algunos ejemplos de aplicaciones de las integrales en la vida cotidiana. </w:t>
            </w:r>
          </w:p>
        </w:tc>
        <w:tc>
          <w:tcPr>
            <w:tcW w:w="3871" w:type="dxa"/>
          </w:tcPr>
          <w:p w14:paraId="5B51D11C" w14:textId="22499A5D" w:rsidR="002D7CB1" w:rsidRPr="002D7CB1" w:rsidRDefault="002D7CB1" w:rsidP="002D7CB1">
            <w:pPr>
              <w:spacing w:before="40" w:after="8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i/>
                <w:sz w:val="20"/>
                <w:szCs w:val="20"/>
              </w:rPr>
              <w:t>https://es.scribd.com/doc/126648100/Aplicacion-de-las-Integrales-en-la-Vida-Real</w:t>
            </w:r>
          </w:p>
        </w:tc>
      </w:tr>
      <w:tr w:rsidR="002D7CB1" w:rsidRPr="00F37BBE" w14:paraId="4F774FEA" w14:textId="77777777" w:rsidTr="002D7CB1">
        <w:tc>
          <w:tcPr>
            <w:tcW w:w="988" w:type="dxa"/>
          </w:tcPr>
          <w:p w14:paraId="01AD7879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02</w:t>
            </w:r>
          </w:p>
        </w:tc>
        <w:tc>
          <w:tcPr>
            <w:tcW w:w="3969" w:type="dxa"/>
          </w:tcPr>
          <w:p w14:paraId="76F36A22" w14:textId="3F485332" w:rsidR="002D7CB1" w:rsidRPr="002D7CB1" w:rsidRDefault="002D7CB1" w:rsidP="002D7CB1">
            <w:pPr>
              <w:spacing w:before="40"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sz w:val="20"/>
                <w:szCs w:val="20"/>
              </w:rPr>
              <w:t xml:space="preserve">Afianza el concepto de integral indefinida en la página de </w:t>
            </w:r>
            <w:proofErr w:type="spellStart"/>
            <w:r w:rsidRPr="002D7CB1">
              <w:rPr>
                <w:rFonts w:ascii="Times New Roman" w:hAnsi="Times New Roman" w:cs="Times New Roman"/>
                <w:sz w:val="20"/>
                <w:szCs w:val="20"/>
              </w:rPr>
              <w:t>EcuRed</w:t>
            </w:r>
            <w:proofErr w:type="spellEnd"/>
            <w:r w:rsidRPr="002D7C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71" w:type="dxa"/>
          </w:tcPr>
          <w:p w14:paraId="733B92B0" w14:textId="2B79666D" w:rsidR="002D7CB1" w:rsidRPr="002D7CB1" w:rsidRDefault="002D7CB1" w:rsidP="002D7CB1">
            <w:pPr>
              <w:spacing w:before="40" w:after="8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http://www.ecured.cu/Integral_Indefinida </w:t>
            </w:r>
          </w:p>
        </w:tc>
      </w:tr>
      <w:tr w:rsidR="002D7CB1" w:rsidRPr="00F37BBE" w14:paraId="366C4F25" w14:textId="77777777" w:rsidTr="002D7CB1">
        <w:tc>
          <w:tcPr>
            <w:tcW w:w="988" w:type="dxa"/>
          </w:tcPr>
          <w:p w14:paraId="2F41A617" w14:textId="77777777" w:rsidR="002D7CB1" w:rsidRPr="00F37BBE" w:rsidRDefault="002D7CB1" w:rsidP="00095A91">
            <w:pPr>
              <w:spacing w:before="40" w:after="8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37BB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03</w:t>
            </w:r>
          </w:p>
        </w:tc>
        <w:tc>
          <w:tcPr>
            <w:tcW w:w="3969" w:type="dxa"/>
          </w:tcPr>
          <w:p w14:paraId="048D9148" w14:textId="54AC6EE4" w:rsidR="002D7CB1" w:rsidRPr="002D7CB1" w:rsidRDefault="002D7CB1" w:rsidP="002D7CB1">
            <w:pPr>
              <w:spacing w:before="40"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sz w:val="20"/>
                <w:szCs w:val="20"/>
              </w:rPr>
              <w:t xml:space="preserve">Practica el cálculo de integrales realizando los ejercicios propuestos en la página de </w:t>
            </w:r>
            <w:proofErr w:type="spellStart"/>
            <w:r w:rsidRPr="002D7CB1">
              <w:rPr>
                <w:rFonts w:ascii="Times New Roman" w:hAnsi="Times New Roman" w:cs="Times New Roman"/>
                <w:sz w:val="20"/>
                <w:szCs w:val="20"/>
              </w:rPr>
              <w:t>Vitutor</w:t>
            </w:r>
            <w:proofErr w:type="spellEnd"/>
            <w:r w:rsidRPr="002D7C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71" w:type="dxa"/>
          </w:tcPr>
          <w:p w14:paraId="460B313A" w14:textId="02778637" w:rsidR="002D7CB1" w:rsidRPr="002D7CB1" w:rsidRDefault="002D7CB1" w:rsidP="00095A91">
            <w:pPr>
              <w:spacing w:before="40" w:after="8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D7CB1">
              <w:rPr>
                <w:rFonts w:ascii="Times New Roman" w:hAnsi="Times New Roman" w:cs="Times New Roman"/>
                <w:i/>
                <w:sz w:val="20"/>
                <w:szCs w:val="20"/>
              </w:rPr>
              <w:t>http://www.vitutor.com/integrales/metodos/integrales_ejercicios.html</w:t>
            </w:r>
          </w:p>
        </w:tc>
      </w:tr>
    </w:tbl>
    <w:p w14:paraId="74250672" w14:textId="77777777" w:rsidR="002D7CB1" w:rsidRPr="00F37BBE" w:rsidRDefault="002D7CB1" w:rsidP="002D7CB1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p w14:paraId="470BBFEE" w14:textId="77777777" w:rsidR="00E36B0B" w:rsidRDefault="00E36B0B" w:rsidP="00C85C3A">
      <w:pPr>
        <w:spacing w:before="40" w:after="80" w:line="240" w:lineRule="auto"/>
        <w:rPr>
          <w:rFonts w:ascii="Times" w:hAnsi="Times"/>
          <w:sz w:val="20"/>
          <w:szCs w:val="20"/>
          <w:highlight w:val="yellow"/>
        </w:rPr>
      </w:pPr>
    </w:p>
    <w:sectPr w:rsidR="00E36B0B" w:rsidSect="00E02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6-08-06T19:17:00Z" w:initials="u">
    <w:p w14:paraId="24AC4BEE" w14:textId="657D1896" w:rsidR="008C4A4F" w:rsidRDefault="008C4A4F">
      <w:pPr>
        <w:pStyle w:val="Textocomentario"/>
      </w:pPr>
      <w:r>
        <w:rPr>
          <w:rStyle w:val="Refdecomentario"/>
        </w:rPr>
        <w:annotationRef/>
      </w:r>
      <w:r>
        <w:t>OJO Los “</w:t>
      </w:r>
      <w:r w:rsidRPr="00CC4083">
        <w:rPr>
          <w:b/>
        </w:rPr>
        <w:t>paréntesis</w:t>
      </w:r>
      <w:r>
        <w:t>” donde hay fracciones o exponentes con fracciones, deben “cubrirlos” totalmente.</w:t>
      </w:r>
    </w:p>
  </w:comment>
  <w:comment w:id="1" w:author="user" w:date="2016-08-06T23:53:00Z" w:initials="u">
    <w:p w14:paraId="446A5CDD" w14:textId="2CBB7704" w:rsidR="008C4A4F" w:rsidRDefault="008C4A4F" w:rsidP="00F524B4">
      <w:pPr>
        <w:pStyle w:val="Textocomentario"/>
      </w:pPr>
      <w:r>
        <w:rPr>
          <w:rStyle w:val="Refdecomentario"/>
        </w:rPr>
        <w:annotationRef/>
      </w:r>
      <w:r>
        <w:t xml:space="preserve">OJO En las fórmulas cambiar: </w:t>
      </w:r>
    </w:p>
    <w:p w14:paraId="1894046A" w14:textId="3F7954EA" w:rsidR="008C4A4F" w:rsidRDefault="008C4A4F" w:rsidP="00F524B4">
      <w:pPr>
        <w:pStyle w:val="Textocomentario"/>
      </w:pPr>
      <w:proofErr w:type="spellStart"/>
      <w:r w:rsidRPr="000D2F12">
        <w:rPr>
          <w:b/>
          <w:color w:val="FF0000"/>
        </w:rPr>
        <w:t>L</w:t>
      </w:r>
      <w:r>
        <w:rPr>
          <w:b/>
          <w:color w:val="FF0000"/>
        </w:rPr>
        <w:t>n</w:t>
      </w:r>
      <w:proofErr w:type="spellEnd"/>
      <w:r>
        <w:t xml:space="preserve"> por </w:t>
      </w:r>
      <w:proofErr w:type="spellStart"/>
      <w:r>
        <w:rPr>
          <w:color w:val="00B0F0"/>
        </w:rPr>
        <w:t>ln</w:t>
      </w:r>
      <w:proofErr w:type="spellEnd"/>
    </w:p>
  </w:comment>
  <w:comment w:id="2" w:author="user" w:date="2016-08-06T19:24:00Z" w:initials="u">
    <w:p w14:paraId="1ED45CC6" w14:textId="77777777" w:rsidR="008C4A4F" w:rsidRDefault="008C4A4F">
      <w:pPr>
        <w:pStyle w:val="Textocomentario"/>
      </w:pPr>
      <w:r>
        <w:rPr>
          <w:rStyle w:val="Refdecomentario"/>
        </w:rPr>
        <w:annotationRef/>
      </w:r>
      <w:r>
        <w:t xml:space="preserve">OJO En las fórmulas cambiar: </w:t>
      </w:r>
      <w:r w:rsidRPr="000D2F12">
        <w:rPr>
          <w:b/>
          <w:color w:val="FF0000"/>
        </w:rPr>
        <w:t>Log</w:t>
      </w:r>
      <w:r>
        <w:t xml:space="preserve"> por </w:t>
      </w:r>
      <w:r w:rsidRPr="000D2F12">
        <w:rPr>
          <w:color w:val="00B0F0"/>
        </w:rPr>
        <w:t>log</w:t>
      </w:r>
    </w:p>
    <w:p w14:paraId="310CE9DF" w14:textId="170A7246" w:rsidR="008C4A4F" w:rsidRDefault="008C4A4F">
      <w:pPr>
        <w:pStyle w:val="Textocomentario"/>
      </w:pPr>
      <w:proofErr w:type="spellStart"/>
      <w:r w:rsidRPr="000D2F12">
        <w:rPr>
          <w:b/>
          <w:color w:val="FF0000"/>
        </w:rPr>
        <w:t>L</w:t>
      </w:r>
      <w:r>
        <w:rPr>
          <w:b/>
          <w:color w:val="FF0000"/>
        </w:rPr>
        <w:t>n</w:t>
      </w:r>
      <w:proofErr w:type="spellEnd"/>
      <w:r>
        <w:t xml:space="preserve"> por </w:t>
      </w:r>
      <w:proofErr w:type="spellStart"/>
      <w:r>
        <w:rPr>
          <w:color w:val="00B0F0"/>
        </w:rPr>
        <w:t>ln</w:t>
      </w:r>
      <w:proofErr w:type="spellEnd"/>
    </w:p>
  </w:comment>
  <w:comment w:id="3" w:author="user" w:date="2016-08-07T15:56:00Z" w:initials="u">
    <w:p w14:paraId="3F1E01F6" w14:textId="4C16FE34" w:rsidR="008C4A4F" w:rsidRDefault="008C4A4F">
      <w:pPr>
        <w:pStyle w:val="Textocomentario"/>
      </w:pPr>
      <w:r>
        <w:rPr>
          <w:rStyle w:val="Refdecomentario"/>
        </w:rPr>
        <w:annotationRef/>
      </w:r>
      <w:r>
        <w:t xml:space="preserve">Pregunta: ¿el comienzo de esta frase no sería: </w:t>
      </w:r>
      <w:r w:rsidRPr="00F2610B">
        <w:rPr>
          <w:rFonts w:ascii="Cambria" w:hAnsi="Cambria"/>
        </w:rPr>
        <w:t xml:space="preserve">entonces </w:t>
      </w:r>
      <w:r w:rsidRPr="00F2610B">
        <w:rPr>
          <w:rFonts w:ascii="Cambria" w:hAnsi="Cambria"/>
          <w:i/>
        </w:rPr>
        <w:t>F</w:t>
      </w:r>
      <w:r w:rsidRPr="00F2610B">
        <w:rPr>
          <w:rFonts w:ascii="Cambria" w:hAnsi="Cambria"/>
        </w:rPr>
        <w:t xml:space="preserve"> </w:t>
      </w:r>
      <w:r w:rsidRPr="00F2610B">
        <w:rPr>
          <w:rFonts w:ascii="Cambria" w:hAnsi="Cambria"/>
          <w:color w:val="FF0000"/>
        </w:rPr>
        <w:t xml:space="preserve">es </w:t>
      </w:r>
      <w:r w:rsidRPr="00F2610B">
        <w:rPr>
          <w:rFonts w:ascii="Cambria" w:hAnsi="Cambria"/>
        </w:rPr>
        <w:t>continua y derivable en (</w:t>
      </w:r>
      <w:r w:rsidRPr="00F2610B">
        <w:rPr>
          <w:rFonts w:ascii="Cambria" w:hAnsi="Cambria"/>
          <w:i/>
        </w:rPr>
        <w:t>a</w:t>
      </w:r>
      <w:r w:rsidRPr="00F2610B">
        <w:rPr>
          <w:rFonts w:ascii="Cambria" w:hAnsi="Cambria"/>
        </w:rPr>
        <w:t xml:space="preserve">, </w:t>
      </w:r>
      <w:r w:rsidRPr="00F2610B">
        <w:rPr>
          <w:rFonts w:ascii="Cambria" w:hAnsi="Cambria"/>
          <w:i/>
        </w:rPr>
        <w:t>b</w:t>
      </w:r>
      <w:r w:rsidRPr="00F2610B">
        <w:rPr>
          <w:rFonts w:ascii="Cambria" w:hAnsi="Cambria"/>
        </w:rPr>
        <w:t>)…</w:t>
      </w:r>
      <w:r>
        <w:t>?</w:t>
      </w:r>
    </w:p>
  </w:comment>
  <w:comment w:id="4" w:author="user" w:date="2016-08-07T16:22:00Z" w:initials="u">
    <w:p w14:paraId="66258D39" w14:textId="32D66F55" w:rsidR="008C4A4F" w:rsidRDefault="008C4A4F">
      <w:pPr>
        <w:pStyle w:val="Textocomentario"/>
      </w:pPr>
      <w:r>
        <w:rPr>
          <w:rStyle w:val="Refdecomentario"/>
        </w:rPr>
        <w:annotationRef/>
      </w:r>
      <w:r>
        <w:t>OJO El “corchete” debe “cubrir” totalmente la fracción.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AC4BEE" w15:done="0"/>
  <w15:commentEx w15:paraId="1894046A" w15:done="0"/>
  <w15:commentEx w15:paraId="310CE9DF" w15:done="0"/>
  <w15:commentEx w15:paraId="3F1E01F6" w15:done="0"/>
  <w15:commentEx w15:paraId="66258D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thematicalPi-One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GaramondPro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708"/>
    <w:multiLevelType w:val="hybridMultilevel"/>
    <w:tmpl w:val="294CD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1667"/>
    <w:multiLevelType w:val="hybridMultilevel"/>
    <w:tmpl w:val="50C4DA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52D2A"/>
    <w:multiLevelType w:val="hybridMultilevel"/>
    <w:tmpl w:val="D8420D1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7023"/>
    <w:multiLevelType w:val="hybridMultilevel"/>
    <w:tmpl w:val="6E4259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A317A"/>
    <w:multiLevelType w:val="hybridMultilevel"/>
    <w:tmpl w:val="964ED0E4"/>
    <w:lvl w:ilvl="0" w:tplc="588EB05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B5CA5"/>
    <w:multiLevelType w:val="hybridMultilevel"/>
    <w:tmpl w:val="2D8A7C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B181E"/>
    <w:multiLevelType w:val="hybridMultilevel"/>
    <w:tmpl w:val="440E2D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34A77"/>
    <w:multiLevelType w:val="hybridMultilevel"/>
    <w:tmpl w:val="89B2E94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C367E"/>
    <w:multiLevelType w:val="hybridMultilevel"/>
    <w:tmpl w:val="A6A0F6D0"/>
    <w:lvl w:ilvl="0" w:tplc="548CF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B79C8"/>
    <w:multiLevelType w:val="hybridMultilevel"/>
    <w:tmpl w:val="163EB6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D7831"/>
    <w:multiLevelType w:val="hybridMultilevel"/>
    <w:tmpl w:val="90B4F4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2D3D53"/>
    <w:multiLevelType w:val="hybridMultilevel"/>
    <w:tmpl w:val="55260D00"/>
    <w:lvl w:ilvl="0" w:tplc="16AAF68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71D0E"/>
    <w:multiLevelType w:val="hybridMultilevel"/>
    <w:tmpl w:val="DC52BF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762F2"/>
    <w:multiLevelType w:val="hybridMultilevel"/>
    <w:tmpl w:val="4F1C6FA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02495"/>
    <w:multiLevelType w:val="hybridMultilevel"/>
    <w:tmpl w:val="4D9A65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2268B"/>
    <w:multiLevelType w:val="hybridMultilevel"/>
    <w:tmpl w:val="B472F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C3AB7"/>
    <w:multiLevelType w:val="hybridMultilevel"/>
    <w:tmpl w:val="34E8138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B6E39"/>
    <w:multiLevelType w:val="hybridMultilevel"/>
    <w:tmpl w:val="3174A3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B295E"/>
    <w:multiLevelType w:val="hybridMultilevel"/>
    <w:tmpl w:val="B8F89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84079"/>
    <w:multiLevelType w:val="hybridMultilevel"/>
    <w:tmpl w:val="AC7A53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A3575"/>
    <w:multiLevelType w:val="hybridMultilevel"/>
    <w:tmpl w:val="964ED0E4"/>
    <w:lvl w:ilvl="0" w:tplc="588EB05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0714F0"/>
    <w:multiLevelType w:val="hybridMultilevel"/>
    <w:tmpl w:val="116E0B84"/>
    <w:lvl w:ilvl="0" w:tplc="240A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8"/>
  </w:num>
  <w:num w:numId="4">
    <w:abstractNumId w:val="12"/>
  </w:num>
  <w:num w:numId="5">
    <w:abstractNumId w:val="16"/>
  </w:num>
  <w:num w:numId="6">
    <w:abstractNumId w:val="13"/>
  </w:num>
  <w:num w:numId="7">
    <w:abstractNumId w:val="21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10"/>
  </w:num>
  <w:num w:numId="13">
    <w:abstractNumId w:val="17"/>
  </w:num>
  <w:num w:numId="14">
    <w:abstractNumId w:val="11"/>
  </w:num>
  <w:num w:numId="15">
    <w:abstractNumId w:val="3"/>
  </w:num>
  <w:num w:numId="16">
    <w:abstractNumId w:val="6"/>
  </w:num>
  <w:num w:numId="17">
    <w:abstractNumId w:val="20"/>
  </w:num>
  <w:num w:numId="18">
    <w:abstractNumId w:val="8"/>
  </w:num>
  <w:num w:numId="19">
    <w:abstractNumId w:val="4"/>
  </w:num>
  <w:num w:numId="20">
    <w:abstractNumId w:val="15"/>
  </w:num>
  <w:num w:numId="21">
    <w:abstractNumId w:val="0"/>
  </w:num>
  <w:num w:numId="2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32"/>
    <w:rsid w:val="00000B63"/>
    <w:rsid w:val="000130F3"/>
    <w:rsid w:val="0007502A"/>
    <w:rsid w:val="00075676"/>
    <w:rsid w:val="000A7BCC"/>
    <w:rsid w:val="000B3FFD"/>
    <w:rsid w:val="000B4261"/>
    <w:rsid w:val="000B4D72"/>
    <w:rsid w:val="000B73B4"/>
    <w:rsid w:val="000C0CF5"/>
    <w:rsid w:val="000C3021"/>
    <w:rsid w:val="000C4F72"/>
    <w:rsid w:val="000D2F12"/>
    <w:rsid w:val="000E2141"/>
    <w:rsid w:val="000E3051"/>
    <w:rsid w:val="000E4B37"/>
    <w:rsid w:val="000F4DE5"/>
    <w:rsid w:val="00116F6C"/>
    <w:rsid w:val="00125945"/>
    <w:rsid w:val="00132952"/>
    <w:rsid w:val="00151504"/>
    <w:rsid w:val="0015366C"/>
    <w:rsid w:val="00166374"/>
    <w:rsid w:val="0016712E"/>
    <w:rsid w:val="00167D37"/>
    <w:rsid w:val="00182345"/>
    <w:rsid w:val="00196428"/>
    <w:rsid w:val="001A556F"/>
    <w:rsid w:val="001C786B"/>
    <w:rsid w:val="001D52A1"/>
    <w:rsid w:val="001E52DB"/>
    <w:rsid w:val="001E71CF"/>
    <w:rsid w:val="001E7CDD"/>
    <w:rsid w:val="001F3BD2"/>
    <w:rsid w:val="0020166C"/>
    <w:rsid w:val="00202E26"/>
    <w:rsid w:val="002106EF"/>
    <w:rsid w:val="00231FD5"/>
    <w:rsid w:val="002349DA"/>
    <w:rsid w:val="00235272"/>
    <w:rsid w:val="00247A02"/>
    <w:rsid w:val="002523B8"/>
    <w:rsid w:val="00257BC2"/>
    <w:rsid w:val="0027176F"/>
    <w:rsid w:val="00273283"/>
    <w:rsid w:val="0027400A"/>
    <w:rsid w:val="00274067"/>
    <w:rsid w:val="00274DD7"/>
    <w:rsid w:val="00275279"/>
    <w:rsid w:val="002754C8"/>
    <w:rsid w:val="0029069D"/>
    <w:rsid w:val="00296D8C"/>
    <w:rsid w:val="002977A2"/>
    <w:rsid w:val="002A645F"/>
    <w:rsid w:val="002B2D9F"/>
    <w:rsid w:val="002B4247"/>
    <w:rsid w:val="002B6DA5"/>
    <w:rsid w:val="002C1AB5"/>
    <w:rsid w:val="002C753D"/>
    <w:rsid w:val="002D7CB1"/>
    <w:rsid w:val="002E1AE9"/>
    <w:rsid w:val="002E2E81"/>
    <w:rsid w:val="002E4860"/>
    <w:rsid w:val="002F2D70"/>
    <w:rsid w:val="002F3141"/>
    <w:rsid w:val="0030548E"/>
    <w:rsid w:val="00307DF9"/>
    <w:rsid w:val="00320083"/>
    <w:rsid w:val="00334EB8"/>
    <w:rsid w:val="00335E14"/>
    <w:rsid w:val="00341CFA"/>
    <w:rsid w:val="00346DF3"/>
    <w:rsid w:val="003478F8"/>
    <w:rsid w:val="00357ADD"/>
    <w:rsid w:val="00371AC4"/>
    <w:rsid w:val="00376A89"/>
    <w:rsid w:val="00385E3E"/>
    <w:rsid w:val="00390BB1"/>
    <w:rsid w:val="003A316B"/>
    <w:rsid w:val="003C65D8"/>
    <w:rsid w:val="003C671E"/>
    <w:rsid w:val="003D5F1A"/>
    <w:rsid w:val="003D6687"/>
    <w:rsid w:val="003D709A"/>
    <w:rsid w:val="003F0651"/>
    <w:rsid w:val="003F0AEA"/>
    <w:rsid w:val="003F2A83"/>
    <w:rsid w:val="00400DED"/>
    <w:rsid w:val="0040104D"/>
    <w:rsid w:val="00410FD7"/>
    <w:rsid w:val="004145D2"/>
    <w:rsid w:val="00415936"/>
    <w:rsid w:val="00420319"/>
    <w:rsid w:val="00421F1A"/>
    <w:rsid w:val="00425C15"/>
    <w:rsid w:val="00441FF7"/>
    <w:rsid w:val="00442679"/>
    <w:rsid w:val="00442DAB"/>
    <w:rsid w:val="00453E65"/>
    <w:rsid w:val="0045562E"/>
    <w:rsid w:val="00460388"/>
    <w:rsid w:val="00460CAA"/>
    <w:rsid w:val="004716E4"/>
    <w:rsid w:val="00481EC4"/>
    <w:rsid w:val="004B0634"/>
    <w:rsid w:val="004B12D5"/>
    <w:rsid w:val="004B7965"/>
    <w:rsid w:val="004E0350"/>
    <w:rsid w:val="004F015D"/>
    <w:rsid w:val="005010AE"/>
    <w:rsid w:val="00504169"/>
    <w:rsid w:val="00510D1A"/>
    <w:rsid w:val="005169A6"/>
    <w:rsid w:val="00520AB8"/>
    <w:rsid w:val="00526DBD"/>
    <w:rsid w:val="00531955"/>
    <w:rsid w:val="00552860"/>
    <w:rsid w:val="005679E9"/>
    <w:rsid w:val="00572E9D"/>
    <w:rsid w:val="0057611D"/>
    <w:rsid w:val="00586880"/>
    <w:rsid w:val="005923DC"/>
    <w:rsid w:val="00596546"/>
    <w:rsid w:val="00596647"/>
    <w:rsid w:val="005A3823"/>
    <w:rsid w:val="005A3906"/>
    <w:rsid w:val="005A7F3D"/>
    <w:rsid w:val="005C2EE0"/>
    <w:rsid w:val="005E599E"/>
    <w:rsid w:val="00604AB4"/>
    <w:rsid w:val="00611584"/>
    <w:rsid w:val="00617553"/>
    <w:rsid w:val="006336F4"/>
    <w:rsid w:val="006368D0"/>
    <w:rsid w:val="0064472A"/>
    <w:rsid w:val="00654972"/>
    <w:rsid w:val="00656477"/>
    <w:rsid w:val="00666C4B"/>
    <w:rsid w:val="00667479"/>
    <w:rsid w:val="00676B28"/>
    <w:rsid w:val="00677144"/>
    <w:rsid w:val="00681CBA"/>
    <w:rsid w:val="00693484"/>
    <w:rsid w:val="00697422"/>
    <w:rsid w:val="006A0844"/>
    <w:rsid w:val="006B39C1"/>
    <w:rsid w:val="006C78EF"/>
    <w:rsid w:val="006D3A27"/>
    <w:rsid w:val="006D4387"/>
    <w:rsid w:val="006D4AB9"/>
    <w:rsid w:val="006D54B9"/>
    <w:rsid w:val="006E75C4"/>
    <w:rsid w:val="00704216"/>
    <w:rsid w:val="00710859"/>
    <w:rsid w:val="0072103E"/>
    <w:rsid w:val="007225A3"/>
    <w:rsid w:val="00723B56"/>
    <w:rsid w:val="00744BF0"/>
    <w:rsid w:val="007469EF"/>
    <w:rsid w:val="007555F6"/>
    <w:rsid w:val="00756038"/>
    <w:rsid w:val="00786F69"/>
    <w:rsid w:val="00795709"/>
    <w:rsid w:val="00797E42"/>
    <w:rsid w:val="007A6463"/>
    <w:rsid w:val="007A6744"/>
    <w:rsid w:val="007B7FD3"/>
    <w:rsid w:val="007D47AD"/>
    <w:rsid w:val="007D7B77"/>
    <w:rsid w:val="007F3076"/>
    <w:rsid w:val="00800B75"/>
    <w:rsid w:val="008046C1"/>
    <w:rsid w:val="008057E9"/>
    <w:rsid w:val="008058F7"/>
    <w:rsid w:val="008249D1"/>
    <w:rsid w:val="008316F3"/>
    <w:rsid w:val="008452FA"/>
    <w:rsid w:val="0085224B"/>
    <w:rsid w:val="00857A00"/>
    <w:rsid w:val="00860550"/>
    <w:rsid w:val="00861B78"/>
    <w:rsid w:val="00870E35"/>
    <w:rsid w:val="00873F6F"/>
    <w:rsid w:val="008747A1"/>
    <w:rsid w:val="0088611A"/>
    <w:rsid w:val="008A5BD7"/>
    <w:rsid w:val="008A7FF6"/>
    <w:rsid w:val="008B0FD3"/>
    <w:rsid w:val="008B11D1"/>
    <w:rsid w:val="008C43D3"/>
    <w:rsid w:val="008C4A4F"/>
    <w:rsid w:val="008C7669"/>
    <w:rsid w:val="008C7A08"/>
    <w:rsid w:val="008D58FB"/>
    <w:rsid w:val="008E0C32"/>
    <w:rsid w:val="008F2345"/>
    <w:rsid w:val="008F2D55"/>
    <w:rsid w:val="00906092"/>
    <w:rsid w:val="0091192D"/>
    <w:rsid w:val="0092390E"/>
    <w:rsid w:val="00936072"/>
    <w:rsid w:val="00955E42"/>
    <w:rsid w:val="00962941"/>
    <w:rsid w:val="00963043"/>
    <w:rsid w:val="009637D5"/>
    <w:rsid w:val="009652F2"/>
    <w:rsid w:val="00970565"/>
    <w:rsid w:val="009755AB"/>
    <w:rsid w:val="00976E04"/>
    <w:rsid w:val="00983091"/>
    <w:rsid w:val="009857E1"/>
    <w:rsid w:val="00986E8F"/>
    <w:rsid w:val="00997C46"/>
    <w:rsid w:val="009A0B8F"/>
    <w:rsid w:val="009B3672"/>
    <w:rsid w:val="009B3D7C"/>
    <w:rsid w:val="009C06A2"/>
    <w:rsid w:val="00A05151"/>
    <w:rsid w:val="00A20B47"/>
    <w:rsid w:val="00A47DB4"/>
    <w:rsid w:val="00A57D63"/>
    <w:rsid w:val="00A609D7"/>
    <w:rsid w:val="00A67EEF"/>
    <w:rsid w:val="00AA3564"/>
    <w:rsid w:val="00AB05F8"/>
    <w:rsid w:val="00AB4DE4"/>
    <w:rsid w:val="00AD0F65"/>
    <w:rsid w:val="00AD1587"/>
    <w:rsid w:val="00AD6DA7"/>
    <w:rsid w:val="00AE3C45"/>
    <w:rsid w:val="00AE78EE"/>
    <w:rsid w:val="00B06291"/>
    <w:rsid w:val="00B06A0B"/>
    <w:rsid w:val="00B11BCF"/>
    <w:rsid w:val="00B133A4"/>
    <w:rsid w:val="00B15D64"/>
    <w:rsid w:val="00B17574"/>
    <w:rsid w:val="00B22DEF"/>
    <w:rsid w:val="00B36428"/>
    <w:rsid w:val="00B364CD"/>
    <w:rsid w:val="00B42565"/>
    <w:rsid w:val="00B46621"/>
    <w:rsid w:val="00B62CEF"/>
    <w:rsid w:val="00B73BBB"/>
    <w:rsid w:val="00B8446B"/>
    <w:rsid w:val="00B86421"/>
    <w:rsid w:val="00B94357"/>
    <w:rsid w:val="00B974B5"/>
    <w:rsid w:val="00B97B4B"/>
    <w:rsid w:val="00BA22D3"/>
    <w:rsid w:val="00BA3266"/>
    <w:rsid w:val="00BB1813"/>
    <w:rsid w:val="00BB4744"/>
    <w:rsid w:val="00BB4B35"/>
    <w:rsid w:val="00BC2013"/>
    <w:rsid w:val="00BD4B7E"/>
    <w:rsid w:val="00BE53DF"/>
    <w:rsid w:val="00BF3DBD"/>
    <w:rsid w:val="00BF4F68"/>
    <w:rsid w:val="00BF5213"/>
    <w:rsid w:val="00C07167"/>
    <w:rsid w:val="00C10DD2"/>
    <w:rsid w:val="00C10F71"/>
    <w:rsid w:val="00C115AD"/>
    <w:rsid w:val="00C12626"/>
    <w:rsid w:val="00C168F3"/>
    <w:rsid w:val="00C21B94"/>
    <w:rsid w:val="00C30796"/>
    <w:rsid w:val="00C373EF"/>
    <w:rsid w:val="00C43994"/>
    <w:rsid w:val="00C502CE"/>
    <w:rsid w:val="00C75456"/>
    <w:rsid w:val="00C803C5"/>
    <w:rsid w:val="00C80F88"/>
    <w:rsid w:val="00C83DF3"/>
    <w:rsid w:val="00C84441"/>
    <w:rsid w:val="00C84FD1"/>
    <w:rsid w:val="00C85C3A"/>
    <w:rsid w:val="00C8693A"/>
    <w:rsid w:val="00C90E79"/>
    <w:rsid w:val="00CA1D99"/>
    <w:rsid w:val="00CA3750"/>
    <w:rsid w:val="00CA37E3"/>
    <w:rsid w:val="00CA5095"/>
    <w:rsid w:val="00CA598C"/>
    <w:rsid w:val="00CA72D5"/>
    <w:rsid w:val="00CC4083"/>
    <w:rsid w:val="00CD07F3"/>
    <w:rsid w:val="00CF350E"/>
    <w:rsid w:val="00D05569"/>
    <w:rsid w:val="00D06787"/>
    <w:rsid w:val="00D13F78"/>
    <w:rsid w:val="00D41202"/>
    <w:rsid w:val="00D42614"/>
    <w:rsid w:val="00D559DF"/>
    <w:rsid w:val="00D719B7"/>
    <w:rsid w:val="00D745D3"/>
    <w:rsid w:val="00D8448C"/>
    <w:rsid w:val="00D91B82"/>
    <w:rsid w:val="00D959B4"/>
    <w:rsid w:val="00DA7F9B"/>
    <w:rsid w:val="00DB4B73"/>
    <w:rsid w:val="00DC3DB2"/>
    <w:rsid w:val="00DD52DC"/>
    <w:rsid w:val="00DD5B68"/>
    <w:rsid w:val="00E00E3B"/>
    <w:rsid w:val="00E0223A"/>
    <w:rsid w:val="00E06DEB"/>
    <w:rsid w:val="00E072BC"/>
    <w:rsid w:val="00E16095"/>
    <w:rsid w:val="00E33AE9"/>
    <w:rsid w:val="00E36B0B"/>
    <w:rsid w:val="00E370E9"/>
    <w:rsid w:val="00E5119A"/>
    <w:rsid w:val="00E51968"/>
    <w:rsid w:val="00E6089B"/>
    <w:rsid w:val="00E62324"/>
    <w:rsid w:val="00E7307E"/>
    <w:rsid w:val="00E933B8"/>
    <w:rsid w:val="00E93FDD"/>
    <w:rsid w:val="00E96B38"/>
    <w:rsid w:val="00EA37D6"/>
    <w:rsid w:val="00EA4A9C"/>
    <w:rsid w:val="00EB52C1"/>
    <w:rsid w:val="00EE06DE"/>
    <w:rsid w:val="00EE4327"/>
    <w:rsid w:val="00F24106"/>
    <w:rsid w:val="00F2610B"/>
    <w:rsid w:val="00F37BBE"/>
    <w:rsid w:val="00F45B15"/>
    <w:rsid w:val="00F4669E"/>
    <w:rsid w:val="00F51250"/>
    <w:rsid w:val="00F524B4"/>
    <w:rsid w:val="00F52732"/>
    <w:rsid w:val="00F66B79"/>
    <w:rsid w:val="00F737F3"/>
    <w:rsid w:val="00F73EF8"/>
    <w:rsid w:val="00F80A61"/>
    <w:rsid w:val="00F81C35"/>
    <w:rsid w:val="00F85F22"/>
    <w:rsid w:val="00F918A8"/>
    <w:rsid w:val="00FA256E"/>
    <w:rsid w:val="00FA3AE7"/>
    <w:rsid w:val="00FA4B6B"/>
    <w:rsid w:val="00FC1464"/>
    <w:rsid w:val="00FD1904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DFAE"/>
  <w15:docId w15:val="{11C0AD2D-F6F1-48F4-86B2-3C3CE8CB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7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86F69"/>
  </w:style>
  <w:style w:type="paragraph" w:styleId="Prrafodelista">
    <w:name w:val="List Paragraph"/>
    <w:basedOn w:val="Normal"/>
    <w:uiPriority w:val="34"/>
    <w:qFormat/>
    <w:rsid w:val="00800B75"/>
    <w:pPr>
      <w:ind w:left="720"/>
      <w:contextualSpacing/>
    </w:pPr>
  </w:style>
  <w:style w:type="table" w:styleId="Tablaconcuadrcula">
    <w:name w:val="Table Grid"/>
    <w:basedOn w:val="Tablanormal"/>
    <w:rsid w:val="00275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3C4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E1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1A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1A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1A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1A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A4A7-D645-4A84-A878-36CB20D5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6349</Words>
  <Characters>34920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RANGEL</dc:creator>
  <cp:keywords/>
  <dc:description/>
  <cp:lastModifiedBy>Lzambrano</cp:lastModifiedBy>
  <cp:revision>3</cp:revision>
  <dcterms:created xsi:type="dcterms:W3CDTF">2016-08-09T20:47:00Z</dcterms:created>
  <dcterms:modified xsi:type="dcterms:W3CDTF">2016-08-12T15:33:00Z</dcterms:modified>
</cp:coreProperties>
</file>