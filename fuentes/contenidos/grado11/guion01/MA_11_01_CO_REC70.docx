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FABF0" w14:textId="77777777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6283E22A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8884623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EF7A799" w14:textId="77777777" w:rsidR="00CD652E" w:rsidRPr="006D02A8" w:rsidRDefault="004466C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A5D2B">
        <w:rPr>
          <w:rFonts w:ascii="Arial" w:hAnsi="Arial"/>
          <w:sz w:val="18"/>
          <w:szCs w:val="18"/>
          <w:lang w:val="es-ES_tradnl"/>
        </w:rPr>
        <w:t>11_01_CO</w:t>
      </w:r>
    </w:p>
    <w:p w14:paraId="1DE56E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C27227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FA1F5CC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35F4C5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8F6D28" w14:textId="1993F7EB" w:rsidR="007D2C4E" w:rsidRPr="004B44B2" w:rsidRDefault="007D2C4E" w:rsidP="00CD652E">
      <w:pPr>
        <w:rPr>
          <w:rFonts w:ascii="Times" w:hAnsi="Times"/>
          <w:lang w:val="es-CO"/>
        </w:rPr>
      </w:pPr>
      <w:r w:rsidRPr="004B44B2">
        <w:rPr>
          <w:rFonts w:ascii="Times" w:hAnsi="Times"/>
          <w:lang w:val="es-CO"/>
        </w:rPr>
        <w:t>Propiedades de orden de los números reales</w:t>
      </w:r>
    </w:p>
    <w:p w14:paraId="19C4EC25" w14:textId="255B9CC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B62D6A7" w14:textId="12A649C4" w:rsidR="004B44B2" w:rsidRPr="004B44B2" w:rsidRDefault="004B44B2" w:rsidP="00CD652E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4B44B2">
        <w:rPr>
          <w:rFonts w:ascii="Times New Roman" w:hAnsi="Times New Roman" w:cs="Times New Roman"/>
          <w:color w:val="000000"/>
          <w:lang w:val="es-CO"/>
        </w:rPr>
        <w:t xml:space="preserve">Interactivo que presenta las propiedades de orden de los </w:t>
      </w:r>
      <w:r w:rsidR="001D4C31">
        <w:rPr>
          <w:rFonts w:ascii="Times New Roman" w:hAnsi="Times New Roman" w:cs="Times New Roman"/>
          <w:color w:val="000000"/>
          <w:lang w:val="es-CO"/>
        </w:rPr>
        <w:t>n</w:t>
      </w:r>
      <w:r w:rsidRPr="004B44B2">
        <w:rPr>
          <w:rFonts w:ascii="Times New Roman" w:hAnsi="Times New Roman" w:cs="Times New Roman"/>
          <w:color w:val="000000"/>
          <w:lang w:val="es-CO"/>
        </w:rPr>
        <w:t xml:space="preserve">úmeros </w:t>
      </w:r>
      <w:r w:rsidR="001D4C31">
        <w:rPr>
          <w:rFonts w:ascii="Times New Roman" w:hAnsi="Times New Roman" w:cs="Times New Roman"/>
          <w:color w:val="000000"/>
          <w:lang w:val="es-CO"/>
        </w:rPr>
        <w:t>r</w:t>
      </w:r>
      <w:r w:rsidRPr="004B44B2">
        <w:rPr>
          <w:rFonts w:ascii="Times New Roman" w:hAnsi="Times New Roman" w:cs="Times New Roman"/>
          <w:color w:val="000000"/>
          <w:lang w:val="es-CO"/>
        </w:rPr>
        <w:t>eales y menciona algunos ejemplos.</w:t>
      </w:r>
      <w:r w:rsidRPr="004B44B2">
        <w:rPr>
          <w:rFonts w:ascii="Arial" w:hAnsi="Arial"/>
          <w:b/>
          <w:color w:val="FF0000"/>
          <w:sz w:val="18"/>
          <w:szCs w:val="18"/>
          <w:lang w:val="es-CO"/>
        </w:rPr>
        <w:t xml:space="preserve"> </w:t>
      </w:r>
    </w:p>
    <w:p w14:paraId="72A698C9" w14:textId="19D1CD0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2FC544C" w14:textId="0F03AA15" w:rsidR="004B44B2" w:rsidRDefault="001D4C31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“</w:t>
      </w:r>
      <w:bookmarkEnd w:id="0"/>
      <w:r w:rsidR="00A70A20">
        <w:rPr>
          <w:rFonts w:ascii="Arial" w:hAnsi="Arial" w:cs="Arial"/>
          <w:sz w:val="18"/>
          <w:szCs w:val="18"/>
          <w:lang w:val="es-ES_tradnl"/>
        </w:rPr>
        <w:t xml:space="preserve">Números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A70A20">
        <w:rPr>
          <w:rFonts w:ascii="Arial" w:hAnsi="Arial" w:cs="Arial"/>
          <w:sz w:val="18"/>
          <w:szCs w:val="18"/>
          <w:lang w:val="es-ES_tradnl"/>
        </w:rPr>
        <w:t xml:space="preserve">eales”, </w:t>
      </w:r>
      <w:r w:rsidR="004B44B2">
        <w:rPr>
          <w:rFonts w:ascii="Arial" w:hAnsi="Arial" w:cs="Arial"/>
          <w:sz w:val="18"/>
          <w:szCs w:val="18"/>
          <w:lang w:val="es-ES_tradnl"/>
        </w:rPr>
        <w:t>“recta real”, “orden de los números reales”, “propiedades de orden”, “monotonía”, “tricotomía”.</w:t>
      </w:r>
    </w:p>
    <w:p w14:paraId="489BD74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9E3C7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A82AF98" w14:textId="0BDE7F7C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DA5D2B">
        <w:rPr>
          <w:rFonts w:ascii="Arial" w:hAnsi="Arial" w:cs="Arial"/>
          <w:sz w:val="18"/>
          <w:szCs w:val="18"/>
          <w:lang w:val="es-ES_tradnl"/>
        </w:rPr>
        <w:t xml:space="preserve"> min</w:t>
      </w:r>
      <w:r w:rsidR="007D379F">
        <w:rPr>
          <w:rFonts w:ascii="Arial" w:hAnsi="Arial" w:cs="Arial"/>
          <w:sz w:val="18"/>
          <w:szCs w:val="18"/>
          <w:lang w:val="es-ES_tradnl"/>
        </w:rPr>
        <w:t>utos.</w:t>
      </w:r>
    </w:p>
    <w:p w14:paraId="6297388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616D5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ED14108" w14:textId="77777777" w:rsidTr="00F4317E">
        <w:tc>
          <w:tcPr>
            <w:tcW w:w="1248" w:type="dxa"/>
          </w:tcPr>
          <w:p w14:paraId="5AAD51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60CC40F" w14:textId="77777777" w:rsidR="00CD652E" w:rsidRPr="005F4C68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72CA521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BBD9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8B572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9A5AC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98D9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5E2F4A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E7D449" w14:textId="77777777" w:rsidTr="00F4317E">
        <w:tc>
          <w:tcPr>
            <w:tcW w:w="1248" w:type="dxa"/>
          </w:tcPr>
          <w:p w14:paraId="0CB87B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6745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EFA04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3E5773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51BA9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1541D8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2FEAC9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F30458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DC7CDC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2D7221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929CDDE" w14:textId="77777777" w:rsidTr="00F4317E">
        <w:tc>
          <w:tcPr>
            <w:tcW w:w="4536" w:type="dxa"/>
          </w:tcPr>
          <w:p w14:paraId="2B802FF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FBDA1C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8F410D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6377900" w14:textId="77777777" w:rsidR="00CD652E" w:rsidRPr="00AC7496" w:rsidRDefault="00DA5D2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3CE1" w14:paraId="7CE6FBC2" w14:textId="77777777" w:rsidTr="00F4317E">
        <w:tc>
          <w:tcPr>
            <w:tcW w:w="4536" w:type="dxa"/>
          </w:tcPr>
          <w:p w14:paraId="13CB817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324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EB2B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E3BD6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7E3744AE" w14:textId="77777777" w:rsidTr="00F4317E">
        <w:tc>
          <w:tcPr>
            <w:tcW w:w="4536" w:type="dxa"/>
          </w:tcPr>
          <w:p w14:paraId="44554E6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7AE2BF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D9C5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085205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957B574" w14:textId="77777777" w:rsidTr="00F4317E">
        <w:tc>
          <w:tcPr>
            <w:tcW w:w="4536" w:type="dxa"/>
          </w:tcPr>
          <w:p w14:paraId="2952D0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917AF7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B3B7A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59893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4D92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94A7758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14315049" w14:textId="77777777" w:rsidTr="00652F14">
        <w:tc>
          <w:tcPr>
            <w:tcW w:w="2126" w:type="dxa"/>
          </w:tcPr>
          <w:p w14:paraId="38D167E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48ACE6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1DDB1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06B546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92CDA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E8B418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51E58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DFE3C1" w14:textId="77777777" w:rsidR="00E920E6" w:rsidRPr="005F4C68" w:rsidRDefault="00DA5D2B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2426905D" w14:textId="77777777" w:rsidTr="00652F14">
        <w:tc>
          <w:tcPr>
            <w:tcW w:w="2126" w:type="dxa"/>
          </w:tcPr>
          <w:p w14:paraId="42E1CCF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B80443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C6E0A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2A64B41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1C08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862B7B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2E5FFC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25407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52B9BB7B" w14:textId="77777777" w:rsidTr="00652F14">
        <w:tc>
          <w:tcPr>
            <w:tcW w:w="2126" w:type="dxa"/>
          </w:tcPr>
          <w:p w14:paraId="767CFAAD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A9B63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0BFF6BC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F6937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9090D1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F108DF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923609A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D3DB0F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5A44C9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340DAA7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0B5149BC" w14:textId="785D2CEC" w:rsidR="00CD652E" w:rsidRPr="000719EE" w:rsidRDefault="001B3C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101EEA">
        <w:rPr>
          <w:rFonts w:ascii="Arial" w:hAnsi="Arial" w:cs="Arial"/>
          <w:sz w:val="18"/>
          <w:szCs w:val="18"/>
          <w:lang w:val="es-ES_tradnl"/>
        </w:rPr>
        <w:t>-</w:t>
      </w:r>
      <w:r w:rsidR="004B44B2">
        <w:rPr>
          <w:rFonts w:ascii="Arial" w:hAnsi="Arial" w:cs="Arial"/>
          <w:sz w:val="18"/>
          <w:szCs w:val="18"/>
          <w:lang w:val="es-ES_tradnl"/>
        </w:rPr>
        <w:t>Medio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86751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477568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7570067F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B62FAB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DE2147">
        <w:rPr>
          <w:rFonts w:ascii="Times New Roman" w:hAnsi="Times New Roman" w:cs="Times New Roman"/>
          <w:sz w:val="18"/>
          <w:szCs w:val="18"/>
          <w:lang w:val="es-ES_tradnl"/>
        </w:rPr>
        <w:t>Objetivo</w:t>
      </w:r>
    </w:p>
    <w:p w14:paraId="194FA4F1" w14:textId="77777777" w:rsidR="003674FA" w:rsidRPr="00DE2147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1EA3509" w14:textId="03874560" w:rsidR="003674F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Con este interactivo, se define</w:t>
      </w:r>
      <w:r w:rsidR="008D27B4">
        <w:rPr>
          <w:rFonts w:ascii="Times New Roman" w:hAnsi="Times New Roman" w:cs="Times New Roman"/>
          <w:sz w:val="18"/>
          <w:szCs w:val="18"/>
          <w:lang w:val="es-ES_tradnl"/>
        </w:rPr>
        <w:t>n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los </w:t>
      </w:r>
      <w:r w:rsidR="008D27B4">
        <w:rPr>
          <w:rFonts w:ascii="Times New Roman" w:hAnsi="Times New Roman" w:cs="Times New Roman"/>
          <w:sz w:val="18"/>
          <w:szCs w:val="18"/>
          <w:lang w:val="es-ES_tradnl"/>
        </w:rPr>
        <w:t>N</w:t>
      </w:r>
      <w:r>
        <w:rPr>
          <w:rFonts w:ascii="Times New Roman" w:hAnsi="Times New Roman" w:cs="Times New Roman"/>
          <w:sz w:val="18"/>
          <w:szCs w:val="18"/>
          <w:lang w:val="es-ES_tradnl"/>
        </w:rPr>
        <w:t>úmeros reales como un conjunto bien ordenado y se enuncian las propiedades de la tricotomía, la propiedad arquimediana y las propiedades de la monotonía.</w:t>
      </w:r>
    </w:p>
    <w:p w14:paraId="3ECA939D" w14:textId="77777777" w:rsidR="003674FA" w:rsidRDefault="003674F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AB39E31" w14:textId="77777777" w:rsidR="00BD757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Antes de la presentación:</w:t>
      </w:r>
    </w:p>
    <w:p w14:paraId="39486E1A" w14:textId="777D148A" w:rsidR="00BD757A" w:rsidRDefault="00BD757A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C8DBECE" w14:textId="5DBB8D55" w:rsidR="003674FA" w:rsidRDefault="00ED72EE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Establezca relaciones de orden entre los números reales, con el fin de familiarizar a los estudiantes con el uso de la simbología.</w:t>
      </w:r>
    </w:p>
    <w:p w14:paraId="64DDDDB1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E8ECF0E" w14:textId="77777777" w:rsidR="00E9363D" w:rsidRDefault="00E9363D" w:rsidP="003674FA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Después de la presentación</w:t>
      </w:r>
    </w:p>
    <w:p w14:paraId="13C03AD1" w14:textId="05543204" w:rsidR="003674FA" w:rsidRPr="0089231A" w:rsidRDefault="00ED72EE" w:rsidP="003674FA">
      <w:pPr>
        <w:jc w:val="both"/>
        <w:rPr>
          <w:rFonts w:ascii="Arial" w:hAnsi="Arial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S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olicite a sus estudiantes presentar </w:t>
      </w:r>
      <w:r>
        <w:rPr>
          <w:rFonts w:ascii="Times New Roman" w:hAnsi="Times New Roman" w:cs="Times New Roman"/>
          <w:sz w:val="18"/>
          <w:szCs w:val="18"/>
          <w:lang w:val="es-ES_tradnl"/>
        </w:rPr>
        <w:t>cinco</w:t>
      </w:r>
      <w:r w:rsidR="001C2ED5">
        <w:rPr>
          <w:rFonts w:ascii="Times New Roman" w:hAnsi="Times New Roman" w:cs="Times New Roman"/>
          <w:sz w:val="18"/>
          <w:szCs w:val="18"/>
          <w:lang w:val="es-ES_tradnl"/>
        </w:rPr>
        <w:t xml:space="preserve"> ejemplos de cada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una de las propiedades </w:t>
      </w:r>
      <w:r w:rsidR="004066A5">
        <w:rPr>
          <w:rFonts w:ascii="Times New Roman" w:hAnsi="Times New Roman" w:cs="Times New Roman"/>
          <w:sz w:val="18"/>
          <w:szCs w:val="18"/>
          <w:lang w:val="es-ES_tradnl"/>
        </w:rPr>
        <w:t xml:space="preserve">dadas </w:t>
      </w:r>
      <w:r>
        <w:rPr>
          <w:rFonts w:ascii="Times New Roman" w:hAnsi="Times New Roman" w:cs="Times New Roman"/>
          <w:sz w:val="18"/>
          <w:szCs w:val="18"/>
          <w:lang w:val="es-ES_tradnl"/>
        </w:rPr>
        <w:t>en este interactivo.</w:t>
      </w:r>
    </w:p>
    <w:p w14:paraId="509D2FE7" w14:textId="77777777" w:rsidR="003674FA" w:rsidRPr="00987317" w:rsidRDefault="003674FA" w:rsidP="003674FA">
      <w:pPr>
        <w:rPr>
          <w:rFonts w:ascii="Arial" w:hAnsi="Arial"/>
          <w:sz w:val="18"/>
          <w:szCs w:val="18"/>
          <w:lang w:val="es-ES"/>
        </w:rPr>
      </w:pPr>
    </w:p>
    <w:p w14:paraId="703D39FD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77E69AEA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07BBD9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6247DCD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70FB13A9" w14:textId="77777777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B2E33B3" w14:textId="0D60E500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3674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8A7BC4">
        <w:rPr>
          <w:rFonts w:ascii="Arial" w:hAnsi="Arial" w:cs="Arial"/>
          <w:sz w:val="18"/>
          <w:szCs w:val="18"/>
          <w:lang w:val="es-ES_tradnl"/>
        </w:rPr>
        <w:t>de orden de los números reales</w:t>
      </w:r>
    </w:p>
    <w:p w14:paraId="323F5602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2D35FB2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6236DC" w14:textId="77777777" w:rsidR="008A7BC4" w:rsidRDefault="008A7BC4" w:rsidP="00CD652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665"/>
      </w:tblGrid>
      <w:tr w:rsidR="008A7BC4" w14:paraId="609442AC" w14:textId="77777777" w:rsidTr="006A3264">
        <w:tc>
          <w:tcPr>
            <w:tcW w:w="4957" w:type="dxa"/>
          </w:tcPr>
          <w:p w14:paraId="21128B14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5F6E3B55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22E70725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4AC8BF7B" w14:textId="6D470013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Propiedades de las relaciones de orden</w:t>
            </w:r>
            <w:r w:rsidR="00373FF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  <w:p w14:paraId="1409D310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2FAB31C4" w14:textId="57DACD1D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de la tricotomía</w:t>
            </w:r>
            <w:r w:rsidR="00373FF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  <w:p w14:paraId="167A0C0D" w14:textId="77777777" w:rsidR="006A3264" w:rsidRP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1108DF1C" w14:textId="7FFBC73E" w:rsid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 arquimediana</w:t>
            </w:r>
            <w:r w:rsidR="00373FF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  <w:p w14:paraId="0E898C8E" w14:textId="77777777" w:rsidR="006A3264" w:rsidRDefault="006A3264" w:rsidP="006A3264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736BEA5F" w14:textId="1A3FBCD7" w:rsidR="008A7BC4" w:rsidRPr="008A7BC4" w:rsidRDefault="008A7BC4" w:rsidP="008A7BC4">
            <w:pPr>
              <w:pStyle w:val="Prrafodelista"/>
              <w:numPr>
                <w:ilvl w:val="0"/>
                <w:numId w:val="8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Propiedades de la monotonía</w:t>
            </w:r>
            <w:r w:rsidR="00373FFD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65" w:type="dxa"/>
          </w:tcPr>
          <w:p w14:paraId="0E0B3F9E" w14:textId="10A7E32A" w:rsidR="008A7BC4" w:rsidRDefault="006A3264" w:rsidP="00CD652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6750" w:dyaOrig="4785" w14:anchorId="7158EE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35pt;height:148.85pt" o:ole="">
                  <v:imagedata r:id="rId7" o:title=""/>
                </v:shape>
                <o:OLEObject Type="Embed" ProgID="PBrush" ShapeID="_x0000_i1025" DrawAspect="Content" ObjectID="_1488288336" r:id="rId8"/>
              </w:object>
            </w:r>
          </w:p>
        </w:tc>
      </w:tr>
    </w:tbl>
    <w:p w14:paraId="69C0574C" w14:textId="59109D4D" w:rsidR="00DA6138" w:rsidRDefault="00DA6138" w:rsidP="00CD652E">
      <w:pPr>
        <w:rPr>
          <w:rFonts w:ascii="Arial" w:hAnsi="Arial"/>
          <w:sz w:val="18"/>
          <w:szCs w:val="18"/>
          <w:lang w:val="es-ES_tradnl"/>
        </w:rPr>
      </w:pPr>
    </w:p>
    <w:p w14:paraId="21A76CC6" w14:textId="77777777" w:rsidR="004F44D2" w:rsidRDefault="004F44D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291119" w14:textId="07CBA5B9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 w:rsidR="00E72538">
        <w:rPr>
          <w:rFonts w:ascii="Arial" w:hAnsi="Arial"/>
          <w:b/>
          <w:sz w:val="16"/>
          <w:szCs w:val="16"/>
          <w:lang w:val="es-ES_tradnl"/>
        </w:rPr>
        <w:t>1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2818E53" w14:textId="64B03691" w:rsidR="00CD652E" w:rsidRDefault="00595E43" w:rsidP="00DA5D2B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A3264">
        <w:rPr>
          <w:rFonts w:ascii="Arial" w:hAnsi="Arial" w:cs="Arial"/>
          <w:sz w:val="18"/>
          <w:szCs w:val="18"/>
          <w:lang w:val="es-ES_tradnl"/>
        </w:rPr>
        <w:t>Relaciones de orden</w:t>
      </w:r>
    </w:p>
    <w:p w14:paraId="7F3DE05D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3D552B0" w14:textId="0C30BD7A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011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F44D2">
        <w:rPr>
          <w:rFonts w:ascii="Arial" w:hAnsi="Arial" w:cs="Arial"/>
          <w:sz w:val="18"/>
          <w:szCs w:val="18"/>
          <w:lang w:val="es-ES_tradnl"/>
        </w:rPr>
        <w:t xml:space="preserve">Propiedades </w:t>
      </w:r>
      <w:r w:rsidR="006A3264">
        <w:rPr>
          <w:rFonts w:ascii="Arial" w:hAnsi="Arial" w:cs="Arial"/>
          <w:sz w:val="18"/>
          <w:szCs w:val="18"/>
          <w:lang w:val="es-ES_tradnl"/>
        </w:rPr>
        <w:t>de las relaciones de orden</w:t>
      </w:r>
    </w:p>
    <w:p w14:paraId="29D1EA01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0AE773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B400D0" w14:textId="26AE0008" w:rsidR="00595E43" w:rsidRDefault="006A3264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Dada la relación </w:t>
      </w:r>
      <m:oMath>
        <m:r>
          <w:rPr>
            <w:rFonts w:ascii="Cambria Math" w:hAnsi="Cambria Math" w:cs="Times New Roman"/>
            <w:lang w:val="es-CO"/>
          </w:rPr>
          <m:t>"≤"</m:t>
        </m:r>
      </m:oMath>
      <w:r>
        <w:rPr>
          <w:rFonts w:ascii="Times New Roman" w:hAnsi="Times New Roman" w:cs="Times New Roman"/>
          <w:lang w:val="es-CO"/>
        </w:rPr>
        <w:t xml:space="preserve"> un conjunto se define bien ordenado si cumple:</w:t>
      </w:r>
    </w:p>
    <w:p w14:paraId="6FBC524B" w14:textId="1A3C3483" w:rsid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reflexiva</w:t>
      </w:r>
      <w:r w:rsidR="00373FFD">
        <w:rPr>
          <w:rFonts w:ascii="Times New Roman" w:hAnsi="Times New Roman" w:cs="Times New Roman"/>
          <w:lang w:val="es-CO"/>
        </w:rPr>
        <w:t>.</w:t>
      </w:r>
    </w:p>
    <w:p w14:paraId="79A2703D" w14:textId="12B7461B" w:rsid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antisimétrica</w:t>
      </w:r>
      <w:r w:rsidR="00373FFD">
        <w:rPr>
          <w:rFonts w:ascii="Times New Roman" w:hAnsi="Times New Roman" w:cs="Times New Roman"/>
          <w:lang w:val="es-CO"/>
        </w:rPr>
        <w:t>.</w:t>
      </w:r>
    </w:p>
    <w:p w14:paraId="3095FB4F" w14:textId="1C093C59" w:rsidR="006A3264" w:rsidRPr="006A3264" w:rsidRDefault="006A3264" w:rsidP="006A3264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Propiedad transitiva</w:t>
      </w:r>
      <w:r w:rsidR="00373FFD">
        <w:rPr>
          <w:rFonts w:ascii="Times New Roman" w:hAnsi="Times New Roman" w:cs="Times New Roman"/>
          <w:lang w:val="es-CO"/>
        </w:rPr>
        <w:t>.</w:t>
      </w:r>
    </w:p>
    <w:p w14:paraId="42DC36A6" w14:textId="77777777" w:rsidR="006A3264" w:rsidRDefault="006A3264" w:rsidP="00595E43">
      <w:pPr>
        <w:ind w:left="142" w:hanging="142"/>
        <w:jc w:val="both"/>
        <w:rPr>
          <w:rFonts w:ascii="Times New Roman" w:hAnsi="Times New Roman" w:cs="Times New Roman"/>
          <w:lang w:val="es-CO"/>
        </w:rPr>
      </w:pPr>
    </w:p>
    <w:p w14:paraId="0CAE1A50" w14:textId="77777777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431C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7D64A89" w14:textId="5941A067" w:rsidR="00783A15" w:rsidRPr="002903E2" w:rsidRDefault="00783A15" w:rsidP="00783A15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 w:rsidR="006A3264">
        <w:rPr>
          <w:rFonts w:ascii="Times" w:hAnsi="Times"/>
          <w:b/>
          <w:lang w:val="es-CO"/>
        </w:rPr>
        <w:t>reflexiva</w:t>
      </w:r>
      <w:r w:rsidR="004066A5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3A15" w14:paraId="09800C5D" w14:textId="77777777" w:rsidTr="00783A15">
        <w:tc>
          <w:tcPr>
            <w:tcW w:w="9622" w:type="dxa"/>
          </w:tcPr>
          <w:p w14:paraId="0997395B" w14:textId="593DE4ED" w:rsidR="00783A15" w:rsidRDefault="00783A15" w:rsidP="006A3264">
            <w:pPr>
              <w:jc w:val="center"/>
              <w:rPr>
                <w:rFonts w:ascii="Times" w:hAnsi="Times"/>
              </w:rPr>
            </w:pPr>
            <w:r w:rsidRPr="00783A15">
              <w:rPr>
                <w:rFonts w:ascii="Times New Roman" w:hAnsi="Times New Roman" w:cs="Times New Roman"/>
                <w:lang w:val="es-CO"/>
              </w:rPr>
              <w:t xml:space="preserve">Para todo </w:t>
            </w:r>
            <m:oMath>
              <m:r>
                <w:rPr>
                  <w:rFonts w:ascii="Cambria Math" w:hAnsi="Cambria Math" w:cs="Times New Roman"/>
                  <w:lang w:val="es-CO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lang w:val="es-CO"/>
                </w:rPr>
                <m:t>∈R</m:t>
              </m:r>
            </m:oMath>
            <w:r w:rsidRPr="00783A15">
              <w:rPr>
                <w:rFonts w:ascii="Times New Roman" w:hAnsi="Times New Roman" w:cs="Times New Roman"/>
                <w:lang w:val="es-CO"/>
              </w:rPr>
              <w:t xml:space="preserve">, se cumple que </w:t>
            </w:r>
            <m:oMath>
              <m:r>
                <w:rPr>
                  <w:rFonts w:ascii="Cambria Math" w:hAnsi="Cambria Math"/>
                </w:rPr>
                <m:t>x≤x</m:t>
              </m:r>
            </m:oMath>
            <w:r w:rsidR="009425D6">
              <w:rPr>
                <w:rFonts w:ascii="Times New Roman" w:hAnsi="Times New Roman" w:cs="Times New Roman"/>
              </w:rPr>
              <w:t>.</w:t>
            </w:r>
          </w:p>
        </w:tc>
      </w:tr>
    </w:tbl>
    <w:p w14:paraId="07A9FBF6" w14:textId="0E4A211E" w:rsidR="006A3264" w:rsidRDefault="006A3264" w:rsidP="00783A15">
      <w:pPr>
        <w:rPr>
          <w:rFonts w:ascii="Times" w:hAnsi="Times"/>
          <w:lang w:val="es-CO"/>
        </w:rPr>
      </w:pPr>
    </w:p>
    <w:p w14:paraId="36526666" w14:textId="5CADA364" w:rsidR="00783A15" w:rsidRDefault="006A3264" w:rsidP="00783A15">
      <w:pPr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U</w:t>
      </w:r>
      <w:r w:rsidRPr="006A3264">
        <w:rPr>
          <w:rFonts w:ascii="Times" w:hAnsi="Times"/>
          <w:lang w:val="es-CO"/>
        </w:rPr>
        <w:t xml:space="preserve">na relación de orden entre los números reales, </w:t>
      </w:r>
      <w:r>
        <w:rPr>
          <w:rFonts w:ascii="Times" w:hAnsi="Times"/>
          <w:lang w:val="es-CO"/>
        </w:rPr>
        <w:t xml:space="preserve">debe cumplir que </w:t>
      </w:r>
      <w:r w:rsidRPr="006A3264">
        <w:rPr>
          <w:rFonts w:ascii="Times" w:hAnsi="Times"/>
          <w:lang w:val="es-CO"/>
        </w:rPr>
        <w:t>cada element</w:t>
      </w:r>
      <w:r>
        <w:rPr>
          <w:rFonts w:ascii="Times" w:hAnsi="Times"/>
          <w:lang w:val="es-CO"/>
        </w:rPr>
        <w:t>o</w:t>
      </w:r>
      <w:r w:rsidRPr="006A3264">
        <w:rPr>
          <w:rFonts w:ascii="Times" w:hAnsi="Times"/>
          <w:lang w:val="es-CO"/>
        </w:rPr>
        <w:t xml:space="preserve"> del conjunto de los números reales se </w:t>
      </w:r>
      <w:r>
        <w:rPr>
          <w:rFonts w:ascii="Times" w:hAnsi="Times"/>
          <w:lang w:val="es-CO"/>
        </w:rPr>
        <w:t>relacione</w:t>
      </w:r>
      <w:r w:rsidRPr="006A3264">
        <w:rPr>
          <w:rFonts w:ascii="Times" w:hAnsi="Times"/>
          <w:lang w:val="es-CO"/>
        </w:rPr>
        <w:t xml:space="preserve"> consigo mismo. </w:t>
      </w:r>
    </w:p>
    <w:p w14:paraId="2D58CF95" w14:textId="43204685" w:rsidR="006427DB" w:rsidRPr="006427DB" w:rsidRDefault="006427DB" w:rsidP="00783A15">
      <w:pPr>
        <w:rPr>
          <w:rFonts w:ascii="Times" w:hAnsi="Times"/>
          <w:b/>
          <w:lang w:val="es-CO"/>
        </w:rPr>
      </w:pPr>
      <w:r w:rsidRPr="006427DB">
        <w:rPr>
          <w:rFonts w:ascii="Times" w:hAnsi="Times"/>
          <w:b/>
          <w:lang w:val="es-CO"/>
        </w:rPr>
        <w:t>Ejemplos:</w:t>
      </w:r>
    </w:p>
    <w:p w14:paraId="72E1A08A" w14:textId="440A3EC1" w:rsidR="006A3264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-4≤-4</m:t>
        </m:r>
      </m:oMath>
    </w:p>
    <w:p w14:paraId="58163C97" w14:textId="67A73B2F" w:rsidR="006427DB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√2≤√2</m:t>
        </m:r>
      </m:oMath>
    </w:p>
    <w:p w14:paraId="15966453" w14:textId="27D24B94" w:rsidR="006427DB" w:rsidRPr="006427DB" w:rsidRDefault="006427DB" w:rsidP="006427DB">
      <w:pPr>
        <w:pStyle w:val="Prrafodelista"/>
        <w:numPr>
          <w:ilvl w:val="0"/>
          <w:numId w:val="10"/>
        </w:numPr>
        <w:rPr>
          <w:rFonts w:ascii="Times" w:hAnsi="Times"/>
        </w:rPr>
      </w:pPr>
      <m:oMath>
        <m:r>
          <w:rPr>
            <w:rFonts w:ascii="Cambria Math" w:hAnsi="Cambria Math"/>
          </w:rPr>
          <m:t>0≤0</m:t>
        </m:r>
      </m:oMath>
    </w:p>
    <w:p w14:paraId="03BE5781" w14:textId="77777777" w:rsidR="00830582" w:rsidRDefault="00595E43" w:rsidP="00F0117C">
      <w:pPr>
        <w:rPr>
          <w:rFonts w:ascii="Arial" w:hAnsi="Arial" w:cs="Arial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702741" w14:textId="45B36583" w:rsidR="007364BC" w:rsidRPr="00DD407A" w:rsidRDefault="006427DB" w:rsidP="007364BC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>Propiedad antisimétrica</w:t>
      </w:r>
      <w:r w:rsidR="004066A5">
        <w:rPr>
          <w:rFonts w:ascii="Times" w:hAnsi="Times"/>
          <w:b/>
          <w:lang w:val="es-CO"/>
        </w:rPr>
        <w:t>:</w:t>
      </w:r>
    </w:p>
    <w:p w14:paraId="69E4EBE4" w14:textId="77777777" w:rsidR="007364BC" w:rsidRDefault="007364BC" w:rsidP="007364BC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364BC" w14:paraId="36CA709C" w14:textId="77777777" w:rsidTr="007364BC">
        <w:tc>
          <w:tcPr>
            <w:tcW w:w="9622" w:type="dxa"/>
          </w:tcPr>
          <w:p w14:paraId="42830102" w14:textId="36842D38" w:rsidR="007364BC" w:rsidRDefault="00CE5F12" w:rsidP="007364BC">
            <w:pPr>
              <w:jc w:val="center"/>
              <w:rPr>
                <w:rFonts w:ascii="Times" w:hAnsi="Times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 xml:space="preserve">, </w:t>
            </w:r>
            <w:r w:rsidR="009425D6">
              <w:rPr>
                <w:rFonts w:ascii="Times" w:hAnsi="Times"/>
                <w:lang w:val="es-CO"/>
              </w:rPr>
              <w:t>s</w:t>
            </w:r>
            <w:r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y≤x</m:t>
              </m:r>
            </m:oMath>
            <w:r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x=y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</w:tc>
      </w:tr>
    </w:tbl>
    <w:p w14:paraId="24AEAC54" w14:textId="66C3A363" w:rsidR="00DA6138" w:rsidRDefault="0071153F" w:rsidP="00AD6122">
      <w:pPr>
        <w:rPr>
          <w:rFonts w:ascii="Times New Roman" w:hAnsi="Times New Roman" w:cs="Times New Roman"/>
          <w:lang w:val="es-CO"/>
        </w:rPr>
      </w:pPr>
      <w:r w:rsidRPr="001A7499">
        <w:rPr>
          <w:rFonts w:ascii="Times New Roman" w:hAnsi="Times New Roman" w:cs="Times New Roman"/>
          <w:lang w:val="es-ES_tradnl"/>
        </w:rPr>
        <w:t xml:space="preserve">Es decir, las relaciones </w:t>
      </w:r>
      <m:oMath>
        <m:r>
          <w:rPr>
            <w:rFonts w:ascii="Cambria Math" w:hAnsi="Cambria Math" w:cs="Times New Roman"/>
            <w:lang w:val="es-CO"/>
          </w:rPr>
          <m:t>x≤y</m:t>
        </m:r>
      </m:oMath>
      <w:r w:rsidRPr="001A7499">
        <w:rPr>
          <w:rFonts w:ascii="Times New Roman" w:hAnsi="Times New Roman" w:cs="Times New Roman"/>
          <w:lang w:val="es-CO"/>
        </w:rPr>
        <w:t xml:space="preserve"> </w:t>
      </w:r>
      <w:r w:rsidR="009425D6">
        <w:rPr>
          <w:rFonts w:ascii="Times New Roman" w:hAnsi="Times New Roman" w:cs="Times New Roman"/>
          <w:lang w:val="es-CO"/>
        </w:rPr>
        <w:t>y</w:t>
      </w:r>
      <w:r w:rsidRPr="001A7499">
        <w:rPr>
          <w:rFonts w:ascii="Times New Roman" w:hAnsi="Times New Roman" w:cs="Times New Roman"/>
          <w:lang w:val="es-CO"/>
        </w:rPr>
        <w:t xml:space="preserve"> </w:t>
      </w:r>
      <m:oMath>
        <m:r>
          <w:rPr>
            <w:rFonts w:ascii="Cambria Math" w:hAnsi="Cambria Math" w:cs="Times New Roman"/>
            <w:lang w:val="es-CO"/>
          </w:rPr>
          <m:t>y≤x</m:t>
        </m:r>
      </m:oMath>
      <w:r w:rsidRPr="001A7499">
        <w:rPr>
          <w:rFonts w:ascii="Times New Roman" w:hAnsi="Times New Roman" w:cs="Times New Roman"/>
          <w:lang w:val="es-CO"/>
        </w:rPr>
        <w:t xml:space="preserve"> se cumplen a la vez, únicamente cuando </w:t>
      </w:r>
      <m:oMath>
        <m:r>
          <w:rPr>
            <w:rFonts w:ascii="Cambria Math" w:hAnsi="Cambria Math" w:cs="Times New Roman"/>
            <w:lang w:val="es-CO"/>
          </w:rPr>
          <m:t>x=y</m:t>
        </m:r>
      </m:oMath>
      <w:r w:rsidR="004066A5">
        <w:rPr>
          <w:rFonts w:ascii="Times New Roman" w:hAnsi="Times New Roman" w:cs="Times New Roman"/>
          <w:lang w:val="es-CO"/>
        </w:rPr>
        <w:t>.</w:t>
      </w:r>
    </w:p>
    <w:p w14:paraId="1A223B30" w14:textId="19D21A3E" w:rsidR="001A7499" w:rsidRPr="00CA6285" w:rsidRDefault="001A7499" w:rsidP="00AD6122">
      <w:pPr>
        <w:rPr>
          <w:rFonts w:ascii="Times New Roman" w:hAnsi="Times New Roman" w:cs="Times New Roman"/>
          <w:b/>
          <w:lang w:val="es-CO"/>
        </w:rPr>
      </w:pPr>
      <w:r w:rsidRPr="00CA6285">
        <w:rPr>
          <w:rFonts w:ascii="Times New Roman" w:hAnsi="Times New Roman" w:cs="Times New Roman"/>
          <w:b/>
          <w:lang w:val="es-CO"/>
        </w:rPr>
        <w:t>Ejemplos:</w:t>
      </w:r>
    </w:p>
    <w:p w14:paraId="38BBDB20" w14:textId="6E46D76A" w:rsidR="001A7499" w:rsidRDefault="001A7499" w:rsidP="001A749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se cumple que </w:t>
      </w:r>
      <m:oMath>
        <m:r>
          <w:rPr>
            <w:rFonts w:ascii="Cambria Math" w:hAnsi="Cambria Math" w:cs="Times New Roman"/>
            <w:lang w:val="es-CO"/>
          </w:rPr>
          <m:t>3≤7</m:t>
        </m:r>
      </m:oMath>
      <w:r>
        <w:rPr>
          <w:rFonts w:ascii="Times New Roman" w:hAnsi="Times New Roman" w:cs="Times New Roman"/>
          <w:lang w:val="es-CO"/>
        </w:rPr>
        <w:t xml:space="preserve">, por lo tanto, es falso que </w:t>
      </w:r>
      <m:oMath>
        <m:r>
          <w:rPr>
            <w:rFonts w:ascii="Cambria Math" w:hAnsi="Cambria Math" w:cs="Times New Roman"/>
            <w:lang w:val="es-CO"/>
          </w:rPr>
          <m:t>7≤3</m:t>
        </m:r>
      </m:oMath>
      <w:r>
        <w:rPr>
          <w:rFonts w:ascii="Times New Roman" w:hAnsi="Times New Roman" w:cs="Times New Roman"/>
          <w:lang w:val="es-CO"/>
        </w:rPr>
        <w:t>.</w:t>
      </w:r>
    </w:p>
    <w:p w14:paraId="4136CC42" w14:textId="7A5FF915" w:rsidR="001A7499" w:rsidRPr="001A7499" w:rsidRDefault="001A7499" w:rsidP="001A749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Debido a que 6+3</w:t>
      </w:r>
      <m:oMath>
        <m:r>
          <w:rPr>
            <w:rFonts w:ascii="Cambria Math" w:hAnsi="Cambria Math" w:cs="Times New Roman"/>
            <w:lang w:val="es-CO"/>
          </w:rPr>
          <m:t>≤9</m:t>
        </m:r>
      </m:oMath>
      <w:r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9≤6+3</m:t>
        </m:r>
      </m:oMath>
      <w:r w:rsidR="00CA6285">
        <w:rPr>
          <w:rFonts w:ascii="Times New Roman" w:hAnsi="Times New Roman" w:cs="Times New Roman"/>
          <w:lang w:val="es-CO"/>
        </w:rPr>
        <w:t>, se cumple que 6+3=9</w:t>
      </w:r>
      <w:r w:rsidR="009425D6">
        <w:rPr>
          <w:rFonts w:ascii="Times New Roman" w:hAnsi="Times New Roman" w:cs="Times New Roman"/>
          <w:lang w:val="es-CO"/>
        </w:rPr>
        <w:t>.</w:t>
      </w:r>
    </w:p>
    <w:p w14:paraId="73839619" w14:textId="77777777" w:rsidR="001A7499" w:rsidRPr="001A7499" w:rsidRDefault="001A7499" w:rsidP="00AD6122">
      <w:pPr>
        <w:rPr>
          <w:rFonts w:ascii="Times New Roman" w:hAnsi="Times New Roman" w:cs="Times New Roman"/>
          <w:highlight w:val="green"/>
          <w:lang w:val="es-ES_tradnl"/>
        </w:rPr>
      </w:pPr>
    </w:p>
    <w:p w14:paraId="2DACED4A" w14:textId="77777777" w:rsidR="0071153F" w:rsidRDefault="0071153F" w:rsidP="00AD612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77F1AA1" w14:textId="77777777" w:rsidR="00341500" w:rsidRPr="00AD6122" w:rsidRDefault="00341500" w:rsidP="00AD6122">
      <w:pPr>
        <w:rPr>
          <w:rFonts w:ascii="Arial" w:hAnsi="Arial" w:cs="Arial"/>
          <w:lang w:val="es-ES_tradnl"/>
        </w:rPr>
      </w:pPr>
      <w:r w:rsidRPr="00AD6122">
        <w:rPr>
          <w:rFonts w:ascii="Arial" w:hAnsi="Arial"/>
          <w:sz w:val="18"/>
          <w:szCs w:val="18"/>
          <w:highlight w:val="green"/>
          <w:lang w:val="es-ES_tradnl"/>
        </w:rPr>
        <w:t>Texto3 de pestaña (</w:t>
      </w:r>
      <w:r w:rsidRPr="00AD6122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Pr="00AD6122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aprox.)</w:t>
      </w:r>
    </w:p>
    <w:p w14:paraId="321BEEA5" w14:textId="77777777" w:rsidR="00AA323F" w:rsidRDefault="00AA323F" w:rsidP="00CA6285">
      <w:pPr>
        <w:rPr>
          <w:rFonts w:ascii="Times" w:hAnsi="Times"/>
          <w:b/>
          <w:lang w:val="es-CO"/>
        </w:rPr>
      </w:pPr>
    </w:p>
    <w:p w14:paraId="48E35A07" w14:textId="791367A9" w:rsidR="00CA6285" w:rsidRPr="00DD407A" w:rsidRDefault="00CA6285" w:rsidP="00CA6285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CO"/>
        </w:rPr>
        <w:t>Propiedad transitiva</w:t>
      </w:r>
      <w:r w:rsidR="004066A5">
        <w:rPr>
          <w:rFonts w:ascii="Times" w:hAnsi="Times"/>
          <w:b/>
          <w:lang w:val="es-C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41500" w14:paraId="424EB62D" w14:textId="77777777" w:rsidTr="00341500">
        <w:tc>
          <w:tcPr>
            <w:tcW w:w="9622" w:type="dxa"/>
          </w:tcPr>
          <w:p w14:paraId="268E75EC" w14:textId="105A1E0E" w:rsidR="00341500" w:rsidRDefault="00CA6285" w:rsidP="001D4C31">
            <w:pPr>
              <w:spacing w:line="360" w:lineRule="auto"/>
              <w:jc w:val="center"/>
              <w:rPr>
                <w:rFonts w:ascii="Times" w:hAnsi="Times"/>
                <w:b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 xml:space="preserve">, Si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y≤z</m:t>
              </m:r>
            </m:oMath>
            <w:r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x≤z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</w:tc>
      </w:tr>
    </w:tbl>
    <w:p w14:paraId="79B62341" w14:textId="77777777" w:rsidR="00CA6285" w:rsidRDefault="00CA6285" w:rsidP="00F0117C">
      <w:pPr>
        <w:spacing w:line="360" w:lineRule="auto"/>
        <w:jc w:val="both"/>
        <w:rPr>
          <w:rFonts w:ascii="Times" w:hAnsi="Times"/>
          <w:b/>
          <w:lang w:val="es-CO"/>
        </w:rPr>
      </w:pPr>
    </w:p>
    <w:p w14:paraId="44D28980" w14:textId="649928B5" w:rsidR="00891F3B" w:rsidRPr="00AD6122" w:rsidRDefault="00891F3B" w:rsidP="00F0117C">
      <w:pPr>
        <w:spacing w:line="360" w:lineRule="auto"/>
        <w:jc w:val="both"/>
        <w:rPr>
          <w:rFonts w:ascii="Times" w:hAnsi="Times"/>
          <w:b/>
          <w:lang w:val="es-CO"/>
        </w:rPr>
      </w:pPr>
      <w:r w:rsidRPr="00AD6122">
        <w:rPr>
          <w:rFonts w:ascii="Times" w:hAnsi="Times"/>
          <w:b/>
          <w:lang w:val="es-CO"/>
        </w:rPr>
        <w:t>Ejemplos:</w:t>
      </w:r>
    </w:p>
    <w:p w14:paraId="5BF1C180" w14:textId="4EE39EF4" w:rsidR="00891F3B" w:rsidRDefault="00CA6285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Dadas las desigualdades</w:t>
      </w:r>
      <w:r w:rsidR="00AA323F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-5≤2</m:t>
        </m:r>
      </m:oMath>
      <w:r w:rsidR="008F1544">
        <w:rPr>
          <w:rFonts w:ascii="Times" w:hAnsi="Times"/>
          <w:lang w:val="es-CO"/>
        </w:rPr>
        <w:t xml:space="preserve"> y </w:t>
      </w:r>
      <m:oMath>
        <m:r>
          <w:rPr>
            <w:rFonts w:ascii="Cambria Math" w:hAnsi="Cambria Math"/>
            <w:lang w:val="es-CO"/>
          </w:rPr>
          <m:t>2≤6</m:t>
        </m:r>
      </m:oMath>
      <w:r w:rsidR="008F1544">
        <w:rPr>
          <w:rFonts w:ascii="Times" w:hAnsi="Times"/>
          <w:lang w:val="es-CO"/>
        </w:rPr>
        <w:t>, se deduce la desigualdad -5</w:t>
      </w:r>
      <m:oMath>
        <m:r>
          <w:rPr>
            <w:rFonts w:ascii="Cambria Math" w:hAnsi="Cambria Math"/>
            <w:lang w:val="es-CO"/>
          </w:rPr>
          <m:t>≤6</m:t>
        </m:r>
      </m:oMath>
      <w:r w:rsidR="009425D6">
        <w:rPr>
          <w:rFonts w:ascii="Times" w:hAnsi="Times"/>
          <w:lang w:val="es-CO"/>
        </w:rPr>
        <w:t>.</w:t>
      </w:r>
    </w:p>
    <w:p w14:paraId="32A0F206" w14:textId="63B1E479" w:rsidR="008F1544" w:rsidRDefault="008F1544" w:rsidP="00891F3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>Dadas las desigualdades</w:t>
      </w:r>
      <w:r w:rsidR="00AA323F">
        <w:rPr>
          <w:rFonts w:ascii="Times" w:hAnsi="Times"/>
          <w:lang w:val="es-CO"/>
        </w:rPr>
        <w:t>:</w:t>
      </w:r>
      <w:r>
        <w:rPr>
          <w:rFonts w:ascii="Times" w:hAnsi="Times"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1≤</m:t>
        </m:r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2</m:t>
            </m:r>
          </m:e>
        </m:rad>
      </m:oMath>
      <w:r>
        <w:rPr>
          <w:rFonts w:ascii="Times" w:hAnsi="Times"/>
          <w:lang w:val="es-CO"/>
        </w:rPr>
        <w:t xml:space="preserve"> y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/>
                <w:lang w:val="es-CO"/>
              </w:rPr>
              <m:t>2</m:t>
            </m:r>
          </m:e>
        </m:rad>
        <m:r>
          <w:rPr>
            <w:rFonts w:ascii="Cambria Math" w:hAnsi="Cambria Math"/>
            <w:lang w:val="es-CO"/>
          </w:rPr>
          <m:t>≤2</m:t>
        </m:r>
      </m:oMath>
      <w:r>
        <w:rPr>
          <w:rFonts w:ascii="Times" w:hAnsi="Times"/>
          <w:lang w:val="es-CO"/>
        </w:rPr>
        <w:t xml:space="preserve">, se deduce la desigualdad </w:t>
      </w:r>
      <m:oMath>
        <m:r>
          <w:rPr>
            <w:rFonts w:ascii="Cambria Math" w:hAnsi="Cambria Math"/>
            <w:lang w:val="es-CO"/>
          </w:rPr>
          <m:t>1≤2.</m:t>
        </m:r>
      </m:oMath>
    </w:p>
    <w:p w14:paraId="2D327DB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050D684B" w14:textId="77777777" w:rsidR="00E72538" w:rsidRPr="00E928AA" w:rsidRDefault="00E72538" w:rsidP="00E7253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6E66A90F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de la tricotomía</w:t>
      </w:r>
    </w:p>
    <w:p w14:paraId="73709DE8" w14:textId="77777777" w:rsidR="00E72538" w:rsidRDefault="00E72538" w:rsidP="00E72538">
      <w:pPr>
        <w:rPr>
          <w:rFonts w:ascii="Arial" w:hAnsi="Arial" w:cs="Arial"/>
          <w:sz w:val="18"/>
          <w:szCs w:val="18"/>
          <w:lang w:val="es-ES_tradnl"/>
        </w:rPr>
      </w:pPr>
    </w:p>
    <w:p w14:paraId="4266B80E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de la tricotomía</w:t>
      </w:r>
    </w:p>
    <w:p w14:paraId="79AFC4C7" w14:textId="77777777" w:rsidR="00E72538" w:rsidRPr="00157C50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71D025F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F0EEEB" w14:textId="2577F14D" w:rsidR="00E72538" w:rsidRPr="002903E2" w:rsidRDefault="00E72538" w:rsidP="00E72538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>
        <w:rPr>
          <w:rFonts w:ascii="Times" w:hAnsi="Times"/>
          <w:b/>
          <w:lang w:val="es-CO"/>
        </w:rPr>
        <w:t>de la tricotomía</w:t>
      </w:r>
      <w:r w:rsidR="0034157E">
        <w:rPr>
          <w:rFonts w:ascii="Times" w:hAnsi="Times"/>
          <w:b/>
          <w:lang w:val="es-CO"/>
        </w:rPr>
        <w:t>:</w:t>
      </w:r>
    </w:p>
    <w:p w14:paraId="5C0AA99A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2538" w14:paraId="07757017" w14:textId="77777777" w:rsidTr="00D14E91">
        <w:tc>
          <w:tcPr>
            <w:tcW w:w="9622" w:type="dxa"/>
          </w:tcPr>
          <w:p w14:paraId="201958EE" w14:textId="2EE9DED7" w:rsidR="00E72538" w:rsidRDefault="00E72538" w:rsidP="00D14E91">
            <w:pPr>
              <w:pStyle w:val="Prrafodelista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C1D87">
              <w:rPr>
                <w:rFonts w:ascii="Times" w:hAnsi="Times"/>
                <w:lang w:val="es-CO"/>
              </w:rPr>
              <w:t xml:space="preserve">Sea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>
              <w:rPr>
                <w:rFonts w:ascii="Times" w:hAnsi="Times"/>
                <w:lang w:val="es-CO"/>
              </w:rPr>
              <w:t>,</w:t>
            </w:r>
            <w:r w:rsidRPr="009C1D87">
              <w:rPr>
                <w:rFonts w:ascii="Times" w:hAnsi="Times"/>
                <w:lang w:val="es-CO"/>
              </w:rPr>
              <w:t xml:space="preserve"> entonces se cumple una y solo una de las siguientes afirmaciones </w:t>
            </w:r>
            <m:oMath>
              <m:r>
                <w:rPr>
                  <w:rFonts w:ascii="Cambria Math" w:hAnsi="Cambria Math"/>
                  <w:lang w:val="es-CO"/>
                </w:rPr>
                <m:t>x&lt;y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 w:rsidR="009425D6">
              <w:rPr>
                <w:rFonts w:ascii="Times" w:hAnsi="Times"/>
                <w:lang w:val="es-CO"/>
              </w:rPr>
              <w:t xml:space="preserve">o </w:t>
            </w:r>
            <m:oMath>
              <m:r>
                <w:rPr>
                  <w:rFonts w:ascii="Cambria Math" w:hAnsi="Cambria Math"/>
                  <w:lang w:val="es-CO"/>
                </w:rPr>
                <m:t>x&gt;y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 w:rsidR="009425D6">
              <w:rPr>
                <w:rFonts w:ascii="Times" w:hAnsi="Times"/>
                <w:lang w:val="es-CO"/>
              </w:rPr>
              <w:t>o</w:t>
            </w:r>
            <w:r w:rsidRPr="009C1D87">
              <w:rPr>
                <w:rFonts w:ascii="Times" w:hAnsi="Times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x=y</m:t>
              </m:r>
            </m:oMath>
            <w:r w:rsidRPr="009C1D87">
              <w:rPr>
                <w:rFonts w:ascii="Times" w:hAnsi="Times"/>
                <w:lang w:val="es-CO"/>
              </w:rPr>
              <w:t>.</w:t>
            </w:r>
          </w:p>
        </w:tc>
      </w:tr>
    </w:tbl>
    <w:p w14:paraId="3F59DCBA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75759226" w14:textId="5D16B8B1" w:rsidR="00E72538" w:rsidRPr="00DA6138" w:rsidRDefault="00E72538" w:rsidP="00E72538">
      <w:pPr>
        <w:rPr>
          <w:rFonts w:ascii="Times New Roman" w:hAnsi="Times New Roman" w:cs="Times New Roman"/>
          <w:lang w:val="es-ES_tradnl"/>
        </w:rPr>
      </w:pPr>
      <w:r w:rsidRPr="00DA6138">
        <w:rPr>
          <w:rFonts w:ascii="Times New Roman" w:hAnsi="Times New Roman" w:cs="Times New Roman"/>
          <w:lang w:val="es-ES_tradnl"/>
        </w:rPr>
        <w:t>En la recta real se pueden establecer estas relaciones así:</w:t>
      </w:r>
    </w:p>
    <w:p w14:paraId="3A74C00E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2BF8A37E" w14:textId="77777777" w:rsidR="00E72538" w:rsidRDefault="00E72538" w:rsidP="00E72538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24CEA6A6" wp14:editId="26DBEA06">
            <wp:extent cx="3028950" cy="98134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98" cy="98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DA68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5B5BCC7A" w14:textId="77777777" w:rsidR="00E72538" w:rsidRPr="00E928AA" w:rsidRDefault="00E72538" w:rsidP="00E7253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6BC05888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arquimediana</w:t>
      </w:r>
    </w:p>
    <w:p w14:paraId="4D114F0B" w14:textId="77777777" w:rsidR="00E72538" w:rsidRDefault="00E72538" w:rsidP="00E72538">
      <w:pPr>
        <w:rPr>
          <w:rFonts w:ascii="Arial" w:hAnsi="Arial" w:cs="Arial"/>
          <w:sz w:val="18"/>
          <w:szCs w:val="18"/>
          <w:lang w:val="es-ES_tradnl"/>
        </w:rPr>
      </w:pPr>
    </w:p>
    <w:p w14:paraId="2C1239BB" w14:textId="77777777" w:rsidR="00E72538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Propiedad arquimediana</w:t>
      </w:r>
    </w:p>
    <w:p w14:paraId="523D8184" w14:textId="77777777" w:rsidR="00E72538" w:rsidRPr="00157C50" w:rsidRDefault="00E72538" w:rsidP="00E72538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9E82D7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0E3C70" w14:textId="0570F071" w:rsidR="00E72538" w:rsidRPr="002903E2" w:rsidRDefault="00E72538" w:rsidP="00E72538">
      <w:pPr>
        <w:rPr>
          <w:rFonts w:ascii="Times" w:hAnsi="Times"/>
          <w:lang w:val="es-CO"/>
        </w:rPr>
      </w:pPr>
      <w:r w:rsidRPr="002903E2">
        <w:rPr>
          <w:rFonts w:ascii="Times" w:hAnsi="Times"/>
          <w:b/>
          <w:lang w:val="es-CO"/>
        </w:rPr>
        <w:t xml:space="preserve">Propiedad </w:t>
      </w:r>
      <w:r>
        <w:rPr>
          <w:rFonts w:ascii="Times" w:hAnsi="Times"/>
          <w:b/>
          <w:lang w:val="es-CO"/>
        </w:rPr>
        <w:t>arquimediana</w:t>
      </w:r>
      <w:r w:rsidR="0034157E">
        <w:rPr>
          <w:rFonts w:ascii="Times" w:hAnsi="Times"/>
          <w:b/>
          <w:lang w:val="es-CO"/>
        </w:rPr>
        <w:t>:</w:t>
      </w:r>
    </w:p>
    <w:p w14:paraId="25314F5C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72538" w14:paraId="6F8AED5A" w14:textId="77777777" w:rsidTr="00D14E91">
        <w:tc>
          <w:tcPr>
            <w:tcW w:w="9622" w:type="dxa"/>
          </w:tcPr>
          <w:p w14:paraId="6FBE3883" w14:textId="6C0B5608" w:rsidR="00E72538" w:rsidRDefault="00E72538" w:rsidP="00D14E91">
            <w:pPr>
              <w:pStyle w:val="Prrafodelista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con </w:t>
            </w:r>
            <m:oMath>
              <m:r>
                <w:rPr>
                  <w:rFonts w:ascii="Cambria Math" w:hAnsi="Cambria Math"/>
                  <w:lang w:val="es-CO"/>
                </w:rPr>
                <m:t>x&gt;0</m:t>
              </m:r>
            </m:oMath>
            <w:r w:rsidRPr="009C1D87">
              <w:rPr>
                <w:rFonts w:ascii="Times" w:hAnsi="Times"/>
                <w:lang w:val="es-CO"/>
              </w:rPr>
              <w:t xml:space="preserve"> entonces existe un entero positivo </w:t>
            </w:r>
            <m:oMath>
              <m:r>
                <w:rPr>
                  <w:rFonts w:ascii="Cambria Math" w:hAnsi="Cambria Math"/>
                  <w:lang w:val="es-CO"/>
                </w:rPr>
                <m:t>n</m:t>
              </m:r>
            </m:oMath>
            <w:r w:rsidRPr="009C1D87">
              <w:rPr>
                <w:rFonts w:ascii="Times" w:hAnsi="Times"/>
                <w:lang w:val="es-CO"/>
              </w:rPr>
              <w:t xml:space="preserve"> tal que </w:t>
            </w:r>
            <m:oMath>
              <m:r>
                <w:rPr>
                  <w:rFonts w:ascii="Cambria Math" w:hAnsi="Cambria Math"/>
                  <w:lang w:val="es-CO"/>
                </w:rPr>
                <m:t>ny&gt;x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</w:tc>
      </w:tr>
    </w:tbl>
    <w:p w14:paraId="3FC087F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582CC25B" w14:textId="78C6C6C9" w:rsidR="00E72538" w:rsidRPr="00D105BF" w:rsidRDefault="00E72538" w:rsidP="00E7253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Esta propiedad compara un segmento de longitud </w:t>
      </w:r>
      <w:r w:rsidRPr="000B3219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con un segmento de mayor longitud </w:t>
      </w:r>
      <w:r w:rsidRPr="000B3219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, teniendo en cuenta que, si se reitera un número finito de veces el segmento de longitud </w:t>
      </w:r>
      <w:r w:rsidRPr="000B3219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, se obtiene un </w:t>
      </w:r>
      <w:r w:rsidRPr="00D105BF">
        <w:rPr>
          <w:rFonts w:ascii="Times New Roman" w:hAnsi="Times New Roman" w:cs="Times New Roman"/>
          <w:lang w:val="es-ES_tradnl"/>
        </w:rPr>
        <w:t xml:space="preserve">segmento de mayor longitud que </w:t>
      </w:r>
      <w:r w:rsidRPr="00D105BF">
        <w:rPr>
          <w:rFonts w:ascii="Times New Roman" w:hAnsi="Times New Roman" w:cs="Times New Roman"/>
          <w:i/>
          <w:lang w:val="es-ES_tradnl"/>
        </w:rPr>
        <w:t>x</w:t>
      </w:r>
      <w:r w:rsidRPr="00D105BF">
        <w:rPr>
          <w:rFonts w:ascii="Times New Roman" w:hAnsi="Times New Roman" w:cs="Times New Roman"/>
          <w:lang w:val="es-ES_tradnl"/>
        </w:rPr>
        <w:t>.</w:t>
      </w:r>
    </w:p>
    <w:p w14:paraId="4828FCAB" w14:textId="7CC5055A" w:rsidR="00E72538" w:rsidRPr="00D105BF" w:rsidRDefault="00E72538" w:rsidP="00E72538">
      <w:pPr>
        <w:rPr>
          <w:rFonts w:ascii="Times New Roman" w:hAnsi="Times New Roman" w:cs="Times New Roman"/>
          <w:lang w:val="es-ES_tradnl"/>
        </w:rPr>
      </w:pPr>
      <w:r w:rsidRPr="00D105BF">
        <w:rPr>
          <w:rFonts w:ascii="Times New Roman" w:hAnsi="Times New Roman" w:cs="Times New Roman"/>
          <w:lang w:val="es-ES_tradnl"/>
        </w:rPr>
        <w:t>En el ejemplo</w:t>
      </w:r>
      <w:r>
        <w:rPr>
          <w:rFonts w:ascii="Times New Roman" w:hAnsi="Times New Roman" w:cs="Times New Roman"/>
          <w:lang w:val="es-ES_tradnl"/>
        </w:rPr>
        <w:t>,</w:t>
      </w:r>
      <w:r w:rsidRPr="00D105BF">
        <w:rPr>
          <w:rFonts w:ascii="Times New Roman" w:hAnsi="Times New Roman" w:cs="Times New Roman"/>
          <w:lang w:val="es-ES_tradnl"/>
        </w:rPr>
        <w:t xml:space="preserve"> se muestra que reiterando 4 veces el segmento de longitud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D105BF">
        <w:rPr>
          <w:rFonts w:ascii="Times New Roman" w:hAnsi="Times New Roman" w:cs="Times New Roman"/>
          <w:i/>
          <w:lang w:val="es-ES_tradnl"/>
        </w:rPr>
        <w:t>y</w:t>
      </w:r>
      <w:r w:rsidRPr="00D105BF">
        <w:rPr>
          <w:rFonts w:ascii="Times New Roman" w:hAnsi="Times New Roman" w:cs="Times New Roman"/>
          <w:lang w:val="es-ES_tradnl"/>
        </w:rPr>
        <w:t>, el segm</w:t>
      </w:r>
      <w:r>
        <w:rPr>
          <w:rFonts w:ascii="Times New Roman" w:hAnsi="Times New Roman" w:cs="Times New Roman"/>
          <w:lang w:val="es-ES_tradnl"/>
        </w:rPr>
        <w:t>ento obtenido supera en tamaño</w:t>
      </w:r>
      <w:r w:rsidRPr="00D105BF">
        <w:rPr>
          <w:rFonts w:ascii="Times New Roman" w:hAnsi="Times New Roman" w:cs="Times New Roman"/>
          <w:lang w:val="es-ES_tradnl"/>
        </w:rPr>
        <w:t xml:space="preserve"> al segmento de longitud </w:t>
      </w:r>
      <w:r w:rsidRPr="00D105BF">
        <w:rPr>
          <w:rFonts w:ascii="Times New Roman" w:hAnsi="Times New Roman" w:cs="Times New Roman"/>
          <w:i/>
          <w:lang w:val="es-ES_tradnl"/>
        </w:rPr>
        <w:t>x</w:t>
      </w:r>
      <w:r w:rsidRPr="00D105BF">
        <w:rPr>
          <w:rFonts w:ascii="Times New Roman" w:hAnsi="Times New Roman" w:cs="Times New Roman"/>
          <w:lang w:val="es-ES_tradnl"/>
        </w:rPr>
        <w:t>.</w:t>
      </w:r>
    </w:p>
    <w:p w14:paraId="6771FD44" w14:textId="77777777" w:rsidR="00E72538" w:rsidRDefault="00E72538" w:rsidP="001D4C31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5DADB91A" wp14:editId="6CA2FAE0">
            <wp:extent cx="3958635" cy="97258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48" cy="9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0F0B" w14:textId="77777777" w:rsidR="00E72538" w:rsidRDefault="00E72538" w:rsidP="00E72538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0563DDB6" w14:textId="77777777" w:rsidR="00E72538" w:rsidRDefault="00E72538" w:rsidP="00E72538">
      <w:pPr>
        <w:rPr>
          <w:rFonts w:ascii="Arial" w:hAnsi="Arial"/>
          <w:sz w:val="18"/>
          <w:szCs w:val="18"/>
          <w:lang w:val="es-ES_tradnl"/>
        </w:rPr>
      </w:pPr>
    </w:p>
    <w:p w14:paraId="2052EEE3" w14:textId="77777777" w:rsidR="00830582" w:rsidRPr="00E928AA" w:rsidRDefault="00830582" w:rsidP="0083058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3</w:t>
      </w:r>
    </w:p>
    <w:p w14:paraId="28A332BD" w14:textId="623594E6" w:rsidR="00830582" w:rsidRDefault="00830582" w:rsidP="00101EE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D810F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6E33">
        <w:rPr>
          <w:rFonts w:ascii="Arial" w:hAnsi="Arial" w:cs="Arial"/>
          <w:sz w:val="18"/>
          <w:szCs w:val="18"/>
          <w:lang w:val="es-ES_tradnl"/>
        </w:rPr>
        <w:t>Propiedades de la monotonía</w:t>
      </w:r>
      <w:r w:rsidR="0021043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DE3FF3" w14:textId="77777777" w:rsidR="00830582" w:rsidRDefault="00830582" w:rsidP="00830582">
      <w:pPr>
        <w:rPr>
          <w:rFonts w:ascii="Arial" w:hAnsi="Arial" w:cs="Arial"/>
          <w:sz w:val="18"/>
          <w:szCs w:val="18"/>
          <w:lang w:val="es-ES_tradnl"/>
        </w:rPr>
      </w:pPr>
    </w:p>
    <w:p w14:paraId="19F87649" w14:textId="1B480B98" w:rsidR="00830582" w:rsidRPr="00157C50" w:rsidRDefault="00830582" w:rsidP="00830582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21043D" w:rsidRPr="0021043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6E33">
        <w:rPr>
          <w:rFonts w:ascii="Arial" w:hAnsi="Arial" w:cs="Arial"/>
          <w:sz w:val="18"/>
          <w:szCs w:val="18"/>
          <w:lang w:val="es-ES_tradnl"/>
        </w:rPr>
        <w:t>Propiedades de la monotonía</w:t>
      </w:r>
    </w:p>
    <w:p w14:paraId="6BDE9F11" w14:textId="77777777" w:rsidR="00830582" w:rsidRDefault="00830582" w:rsidP="008305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5D2461" w14:textId="06FA54EE" w:rsidR="0082454B" w:rsidRPr="00E72538" w:rsidRDefault="00E72538" w:rsidP="009B3D52">
      <w:pPr>
        <w:jc w:val="both"/>
        <w:rPr>
          <w:rFonts w:ascii="Times New Roman" w:hAnsi="Times New Roman" w:cs="Times New Roman"/>
          <w:lang w:val="es-CO"/>
        </w:rPr>
      </w:pPr>
      <w:r w:rsidRPr="00E72538">
        <w:rPr>
          <w:rFonts w:ascii="Times New Roman" w:hAnsi="Times New Roman" w:cs="Times New Roman"/>
          <w:lang w:val="es-CO"/>
        </w:rPr>
        <w:t xml:space="preserve">Las siguientes propiedades están definidas para la relación de orden </w:t>
      </w:r>
      <m:oMath>
        <m:r>
          <w:rPr>
            <w:rFonts w:ascii="Cambria Math" w:hAnsi="Cambria Math" w:cs="Times New Roman"/>
            <w:lang w:val="es-CO"/>
          </w:rPr>
          <m:t>"≤"</m:t>
        </m:r>
      </m:oMath>
      <w:r w:rsidR="009425D6">
        <w:rPr>
          <w:rFonts w:ascii="Times New Roman" w:hAnsi="Times New Roman" w:cs="Times New Roman"/>
          <w:lang w:val="es-CO"/>
        </w:rPr>
        <w:t>;</w:t>
      </w:r>
      <w:r w:rsidRPr="00E72538">
        <w:rPr>
          <w:rFonts w:ascii="Times New Roman" w:hAnsi="Times New Roman" w:cs="Times New Roman"/>
          <w:lang w:val="es-CO"/>
        </w:rPr>
        <w:t xml:space="preserve"> sin embargo</w:t>
      </w:r>
      <w:r w:rsidR="009425D6">
        <w:rPr>
          <w:rFonts w:ascii="Times New Roman" w:hAnsi="Times New Roman" w:cs="Times New Roman"/>
          <w:lang w:val="es-CO"/>
        </w:rPr>
        <w:t>,</w:t>
      </w:r>
      <w:r w:rsidRPr="00E72538">
        <w:rPr>
          <w:rFonts w:ascii="Times New Roman" w:hAnsi="Times New Roman" w:cs="Times New Roman"/>
          <w:lang w:val="es-CO"/>
        </w:rPr>
        <w:t xml:space="preserve"> también se cumplen para relaciones “</w:t>
      </w:r>
      <m:oMath>
        <m:r>
          <w:rPr>
            <w:rFonts w:ascii="Cambria Math" w:hAnsi="Cambria Math" w:cs="Times New Roman"/>
            <w:lang w:val="es-CO"/>
          </w:rPr>
          <m:t>&gt;</m:t>
        </m:r>
        <m:r>
          <m:rPr>
            <m:nor/>
          </m:rPr>
          <w:rPr>
            <w:rFonts w:ascii="Times New Roman" w:hAnsi="Times New Roman" w:cs="Times New Roman"/>
            <w:lang w:val="es-CO"/>
          </w:rPr>
          <m:t>,"</m:t>
        </m:r>
        <m:r>
          <w:rPr>
            <w:rFonts w:ascii="Cambria Math" w:hAnsi="Cambria Math" w:cs="Times New Roman"/>
            <w:lang w:val="es-CO"/>
          </w:rPr>
          <m:t>&lt;"</m:t>
        </m:r>
      </m:oMath>
      <w:r w:rsidRPr="00E72538"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"≥"</m:t>
        </m:r>
      </m:oMath>
    </w:p>
    <w:p w14:paraId="03201584" w14:textId="77777777" w:rsidR="004A29FC" w:rsidRDefault="004A29FC" w:rsidP="004A29FC">
      <w:pPr>
        <w:rPr>
          <w:rFonts w:ascii="Times New Roman" w:hAnsi="Times New Roman" w:cs="Times New Roman"/>
          <w:lang w:val="es-CO"/>
        </w:rPr>
      </w:pPr>
    </w:p>
    <w:p w14:paraId="20D1D2D3" w14:textId="1663E625" w:rsidR="000B149B" w:rsidRPr="000B149B" w:rsidRDefault="000B149B" w:rsidP="004A29FC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 la suma: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29FC" w:rsidRPr="00734E43" w14:paraId="121F2E87" w14:textId="77777777" w:rsidTr="005113C8">
        <w:tc>
          <w:tcPr>
            <w:tcW w:w="9622" w:type="dxa"/>
          </w:tcPr>
          <w:p w14:paraId="5AF2E3AC" w14:textId="0B5E5523" w:rsidR="005E5763" w:rsidRPr="005E5763" w:rsidRDefault="00B32B58" w:rsidP="005E5763">
            <w:pPr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="005E5763" w:rsidRPr="005E5763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="005E5763" w:rsidRPr="005E5763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z≤w</m:t>
              </m:r>
            </m:oMath>
            <w:r w:rsidR="005E5763" w:rsidRPr="005E5763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x+z≤y+w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  <w:p w14:paraId="18AF24B0" w14:textId="77777777" w:rsidR="004A29FC" w:rsidRPr="00734E43" w:rsidRDefault="004A29FC" w:rsidP="005E5763">
            <w:pPr>
              <w:jc w:val="center"/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14:paraId="5148B967" w14:textId="4C98D413" w:rsidR="004A29FC" w:rsidRDefault="00B32B58" w:rsidP="004A29FC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Esta propiedad es una generalización de la propiedad que indica, si se suma a ambos lados de una desigualdad del mismo número, el sentido de la desigualdad se conserva.</w:t>
      </w:r>
    </w:p>
    <w:p w14:paraId="28C0F355" w14:textId="1E0CBDC9" w:rsidR="00B32B58" w:rsidRDefault="00B32B58" w:rsidP="00B32B5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 decir</w:t>
      </w:r>
      <w:r w:rsidR="009425D6">
        <w:rPr>
          <w:rFonts w:ascii="Times New Roman" w:hAnsi="Times New Roman" w:cs="Times New Roman"/>
          <w:lang w:val="es-CO"/>
        </w:rPr>
        <w:t>:</w:t>
      </w:r>
    </w:p>
    <w:p w14:paraId="36401C5B" w14:textId="69D99C89" w:rsidR="00B32B58" w:rsidRPr="005E5763" w:rsidRDefault="00B32B58" w:rsidP="00B32B58">
      <w:pPr>
        <w:jc w:val="center"/>
        <w:rPr>
          <w:rFonts w:ascii="Times" w:hAnsi="Times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</w:t>
      </w:r>
      <w:r w:rsidRPr="005E5763">
        <w:rPr>
          <w:rFonts w:ascii="Times" w:hAnsi="Times"/>
          <w:lang w:val="es-CO"/>
        </w:rPr>
        <w:t xml:space="preserve">Si </w:t>
      </w:r>
      <m:oMath>
        <m:r>
          <w:rPr>
            <w:rFonts w:ascii="Cambria Math" w:hAnsi="Cambria Math"/>
            <w:lang w:val="es-CO"/>
          </w:rPr>
          <m:t>x≤y</m:t>
        </m:r>
      </m:oMath>
      <w:r>
        <w:rPr>
          <w:rFonts w:ascii="Times" w:hAnsi="Times"/>
          <w:lang w:val="es-CO"/>
        </w:rPr>
        <w:t xml:space="preserve"> </w:t>
      </w:r>
      <w:r w:rsidRPr="005E5763">
        <w:rPr>
          <w:rFonts w:ascii="Times" w:hAnsi="Times"/>
          <w:lang w:val="es-CO"/>
        </w:rPr>
        <w:t xml:space="preserve">entonces </w:t>
      </w:r>
      <m:oMath>
        <m:r>
          <w:rPr>
            <w:rFonts w:ascii="Cambria Math" w:hAnsi="Cambria Math"/>
            <w:lang w:val="es-CO"/>
          </w:rPr>
          <m:t>x+z≤y+z</m:t>
        </m:r>
      </m:oMath>
    </w:p>
    <w:p w14:paraId="24E9F648" w14:textId="1AB61EB7" w:rsidR="00B32B58" w:rsidRDefault="00B32B58" w:rsidP="004A29FC">
      <w:pPr>
        <w:rPr>
          <w:rFonts w:ascii="Times New Roman" w:hAnsi="Times New Roman" w:cs="Times New Roman"/>
          <w:lang w:val="es-CO"/>
        </w:rPr>
      </w:pPr>
    </w:p>
    <w:p w14:paraId="7A1866D5" w14:textId="77777777" w:rsidR="004A29FC" w:rsidRPr="00734E43" w:rsidRDefault="004A29FC" w:rsidP="004A29FC">
      <w:pPr>
        <w:rPr>
          <w:rFonts w:ascii="Times New Roman" w:hAnsi="Times New Roman" w:cs="Times New Roman"/>
          <w:b/>
          <w:lang w:val="es-CO"/>
        </w:rPr>
      </w:pPr>
      <w:r w:rsidRPr="00734E43">
        <w:rPr>
          <w:rFonts w:ascii="Times New Roman" w:hAnsi="Times New Roman" w:cs="Times New Roman"/>
          <w:b/>
          <w:lang w:val="es-CO"/>
        </w:rPr>
        <w:t>Ejemplos:</w:t>
      </w:r>
    </w:p>
    <w:p w14:paraId="152DFE9B" w14:textId="5C572FC6" w:rsidR="004A29FC" w:rsidRPr="00B32B58" w:rsidRDefault="005E5763" w:rsidP="00B32B5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B32B58">
        <w:rPr>
          <w:rFonts w:ascii="Times New Roman" w:hAnsi="Times New Roman" w:cs="Times New Roman"/>
          <w:lang w:val="es-CO"/>
        </w:rPr>
        <w:t xml:space="preserve">Dadas las desigualdades: </w:t>
      </w:r>
      <m:oMath>
        <m:r>
          <w:rPr>
            <w:rFonts w:ascii="Cambria Math" w:hAnsi="Cambria Math" w:cs="Times New Roman"/>
            <w:lang w:val="es-CO"/>
          </w:rPr>
          <m:t>4≤9</m:t>
        </m:r>
      </m:oMath>
      <w:r w:rsidRPr="00B32B58">
        <w:rPr>
          <w:rFonts w:ascii="Times New Roman" w:hAnsi="Times New Roman" w:cs="Times New Roman"/>
          <w:lang w:val="es-CO"/>
        </w:rPr>
        <w:t xml:space="preserve"> y </w:t>
      </w:r>
      <m:oMath>
        <m:r>
          <w:rPr>
            <w:rFonts w:ascii="Cambria Math" w:hAnsi="Cambria Math" w:cs="Times New Roman"/>
            <w:lang w:val="es-CO"/>
          </w:rPr>
          <m:t>2≤5</m:t>
        </m:r>
      </m:oMath>
      <w:r w:rsidR="00B32B58" w:rsidRPr="00B32B58">
        <w:rPr>
          <w:rFonts w:ascii="Times New Roman" w:hAnsi="Times New Roman" w:cs="Times New Roman"/>
          <w:lang w:val="es-CO"/>
        </w:rPr>
        <w:t xml:space="preserve"> luego al sumar a cada lado los términos de las desigualdades se obtiene:</w:t>
      </w:r>
    </w:p>
    <w:p w14:paraId="7A24CA30" w14:textId="7195AB35" w:rsidR="00B32B58" w:rsidRPr="00B32B58" w:rsidRDefault="00B32B58" w:rsidP="005E5763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4+2≤9+5</m:t>
          </m:r>
        </m:oMath>
      </m:oMathPara>
    </w:p>
    <w:p w14:paraId="15D603DF" w14:textId="3B3EF4EB" w:rsidR="00B32B58" w:rsidRDefault="00B32B58" w:rsidP="005E5763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6≤14</m:t>
          </m:r>
        </m:oMath>
      </m:oMathPara>
    </w:p>
    <w:p w14:paraId="64846A8F" w14:textId="17D0B060" w:rsidR="00B32B58" w:rsidRDefault="001E4055" w:rsidP="008E4F9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Dada</w:t>
      </w:r>
      <w:r w:rsidR="00B32B58" w:rsidRPr="00B32B58">
        <w:rPr>
          <w:rFonts w:ascii="Times New Roman" w:hAnsi="Times New Roman" w:cs="Times New Roman"/>
          <w:lang w:val="es-CO"/>
        </w:rPr>
        <w:t xml:space="preserve"> la desigualdad </w:t>
      </w:r>
      <m:oMath>
        <m:r>
          <w:rPr>
            <w:rFonts w:ascii="Cambria Math" w:hAnsi="Cambria Math" w:cs="Times New Roman"/>
            <w:lang w:val="es-CO"/>
          </w:rPr>
          <m:t>4&lt;6</m:t>
        </m:r>
      </m:oMath>
      <w:r w:rsidR="00B32B58" w:rsidRPr="00B32B58">
        <w:rPr>
          <w:rFonts w:ascii="Times New Roman" w:hAnsi="Times New Roman" w:cs="Times New Roman"/>
          <w:lang w:val="es-CO"/>
        </w:rPr>
        <w:t>, al sumar -5 a ambos lado</w:t>
      </w:r>
      <w:r w:rsidR="00B32B58">
        <w:rPr>
          <w:rFonts w:ascii="Times New Roman" w:hAnsi="Times New Roman" w:cs="Times New Roman"/>
          <w:lang w:val="es-CO"/>
        </w:rPr>
        <w:t>s de la desigualdad se obtiene</w:t>
      </w:r>
      <w:r w:rsidR="009425D6">
        <w:rPr>
          <w:rFonts w:ascii="Times New Roman" w:hAnsi="Times New Roman" w:cs="Times New Roman"/>
          <w:lang w:val="es-CO"/>
        </w:rPr>
        <w:t>:</w:t>
      </w:r>
    </w:p>
    <w:p w14:paraId="713FA6F4" w14:textId="6E5BCB3D" w:rsidR="00B32B58" w:rsidRPr="00B32B58" w:rsidRDefault="00B32B58" w:rsidP="00B32B58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4+</m:t>
          </m:r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-5</m:t>
              </m:r>
            </m:e>
          </m:d>
          <m:r>
            <w:rPr>
              <w:rFonts w:ascii="Cambria Math" w:hAnsi="Cambria Math" w:cs="Times New Roman"/>
              <w:lang w:val="es-CO"/>
            </w:rPr>
            <m:t>&lt;6+</m:t>
          </m:r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-5</m:t>
              </m:r>
            </m:e>
          </m:d>
        </m:oMath>
      </m:oMathPara>
    </w:p>
    <w:p w14:paraId="4B6DE919" w14:textId="176746E3" w:rsidR="00B32B58" w:rsidRPr="00B32B58" w:rsidRDefault="00B32B58" w:rsidP="00B32B58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4-5&lt;6-5</m:t>
          </m:r>
        </m:oMath>
      </m:oMathPara>
    </w:p>
    <w:p w14:paraId="0334C1B1" w14:textId="29CD57D8" w:rsidR="00B32B58" w:rsidRPr="00B32B58" w:rsidRDefault="00B32B58" w:rsidP="00B32B58">
      <w:pPr>
        <w:pStyle w:val="Prrafodelista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-1&lt;1</m:t>
          </m:r>
        </m:oMath>
      </m:oMathPara>
    </w:p>
    <w:p w14:paraId="30AFE26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Texto2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963F574" w14:textId="2DD06C36" w:rsidR="000B149B" w:rsidRPr="000B149B" w:rsidRDefault="000B149B" w:rsidP="000B149B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</w:t>
      </w:r>
      <w:r>
        <w:rPr>
          <w:rFonts w:ascii="Times New Roman" w:hAnsi="Times New Roman" w:cs="Times New Roman"/>
          <w:b/>
          <w:lang w:val="es-CO"/>
        </w:rPr>
        <w:t>l producto por un número real positivo</w:t>
      </w:r>
      <w:r w:rsidRPr="000B149B">
        <w:rPr>
          <w:rFonts w:ascii="Times New Roman" w:hAnsi="Times New Roman" w:cs="Times New Roman"/>
          <w:b/>
          <w:lang w:val="es-CO"/>
        </w:rPr>
        <w:t>:</w:t>
      </w:r>
    </w:p>
    <w:p w14:paraId="57E33E8F" w14:textId="351DD434" w:rsidR="003309E7" w:rsidRPr="002903E2" w:rsidRDefault="00B0029B" w:rsidP="00B0029B">
      <w:pPr>
        <w:tabs>
          <w:tab w:val="left" w:pos="6820"/>
        </w:tabs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309E7" w14:paraId="6FC26D85" w14:textId="77777777" w:rsidTr="005113C8">
        <w:tc>
          <w:tcPr>
            <w:tcW w:w="9622" w:type="dxa"/>
          </w:tcPr>
          <w:p w14:paraId="4473AB28" w14:textId="55539957" w:rsidR="00B0029B" w:rsidRPr="002F298A" w:rsidRDefault="005729B0" w:rsidP="00B0029B">
            <w:pPr>
              <w:pStyle w:val="Prrafodelista"/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="00B0029B" w:rsidRPr="002F298A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="00B0029B" w:rsidRPr="002F298A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z&gt;0</m:t>
              </m:r>
            </m:oMath>
            <w:r w:rsidR="00B0029B" w:rsidRPr="002F298A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xz≤yz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  <w:p w14:paraId="15A82C91" w14:textId="77777777" w:rsidR="003309E7" w:rsidRDefault="003309E7" w:rsidP="005113C8">
            <w:pPr>
              <w:rPr>
                <w:rFonts w:ascii="Times" w:hAnsi="Times"/>
              </w:rPr>
            </w:pPr>
          </w:p>
        </w:tc>
      </w:tr>
    </w:tbl>
    <w:p w14:paraId="10F08606" w14:textId="3C0B0680" w:rsidR="003309E7" w:rsidRPr="008C7436" w:rsidRDefault="00D70016" w:rsidP="00D70016">
      <w:pPr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Al multiplicar ambos lados de una desigualdad por un número real positivo, la desigualdad se conserva. </w:t>
      </w:r>
    </w:p>
    <w:p w14:paraId="4E79BF5B" w14:textId="77777777" w:rsidR="003309E7" w:rsidRPr="008C7436" w:rsidRDefault="003309E7" w:rsidP="003309E7">
      <w:pPr>
        <w:spacing w:line="360" w:lineRule="auto"/>
        <w:jc w:val="both"/>
        <w:rPr>
          <w:rFonts w:ascii="Times New Roman" w:hAnsi="Times New Roman" w:cs="Times New Roman"/>
          <w:b/>
          <w:lang w:val="es-CO"/>
        </w:rPr>
      </w:pPr>
      <w:r w:rsidRPr="008C7436">
        <w:rPr>
          <w:rFonts w:ascii="Times New Roman" w:hAnsi="Times New Roman" w:cs="Times New Roman"/>
          <w:b/>
          <w:lang w:val="es-CO"/>
        </w:rPr>
        <w:t>Ejemplos:</w:t>
      </w:r>
    </w:p>
    <w:p w14:paraId="1B6BF586" w14:textId="6C1891C6" w:rsidR="008C7436" w:rsidRPr="008C7436" w:rsidRDefault="008C7436" w:rsidP="008C743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Dada la desigualdad </w:t>
      </w:r>
      <m:oMath>
        <m:r>
          <w:rPr>
            <w:rFonts w:ascii="Cambria Math" w:hAnsi="Cambria Math" w:cs="Times New Roman"/>
            <w:lang w:val="es-CO"/>
          </w:rPr>
          <m:t>-5≤-2</m:t>
        </m:r>
      </m:oMath>
      <w:r w:rsidRPr="008C7436">
        <w:rPr>
          <w:rFonts w:ascii="Times New Roman" w:hAnsi="Times New Roman" w:cs="Times New Roman"/>
          <w:lang w:val="es-CO"/>
        </w:rPr>
        <w:t xml:space="preserve">, al multiplicar por 3 </w:t>
      </w:r>
      <w:r w:rsidR="00BB22F6">
        <w:rPr>
          <w:rFonts w:ascii="Times New Roman" w:hAnsi="Times New Roman" w:cs="Times New Roman"/>
          <w:lang w:val="es-CO"/>
        </w:rPr>
        <w:t xml:space="preserve">en </w:t>
      </w:r>
      <w:r w:rsidRPr="008C7436">
        <w:rPr>
          <w:rFonts w:ascii="Times New Roman" w:hAnsi="Times New Roman" w:cs="Times New Roman"/>
          <w:lang w:val="es-CO"/>
        </w:rPr>
        <w:t>ambos lados de la desigualdad, se obtiene:</w:t>
      </w:r>
    </w:p>
    <w:p w14:paraId="6906A758" w14:textId="093537CA" w:rsidR="008C7436" w:rsidRPr="008C7436" w:rsidRDefault="008C7436" w:rsidP="008C7436">
      <w:pPr>
        <w:pStyle w:val="Prrafodelista"/>
        <w:spacing w:line="360" w:lineRule="auto"/>
        <w:jc w:val="both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-5(3)≤-2(3)</m:t>
          </m:r>
        </m:oMath>
      </m:oMathPara>
    </w:p>
    <w:p w14:paraId="6AD72FBE" w14:textId="37ED8913" w:rsidR="008C7436" w:rsidRPr="008C7436" w:rsidRDefault="008C7436" w:rsidP="008C7436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-15≤-6</m:t>
          </m:r>
        </m:oMath>
      </m:oMathPara>
    </w:p>
    <w:p w14:paraId="4C26CD45" w14:textId="7C524E7C" w:rsidR="008C7436" w:rsidRPr="008C7436" w:rsidRDefault="008C7436" w:rsidP="008C7436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lang w:val="es-CO"/>
        </w:rPr>
      </w:pPr>
      <w:r w:rsidRPr="008C7436">
        <w:rPr>
          <w:rFonts w:ascii="Times New Roman" w:hAnsi="Times New Roman" w:cs="Times New Roman"/>
          <w:lang w:val="es-CO"/>
        </w:rPr>
        <w:t xml:space="preserve">Dada la desigualdad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3</m:t>
            </m:r>
          </m:e>
        </m:rad>
        <m:r>
          <w:rPr>
            <w:rFonts w:ascii="Cambria Math" w:hAnsi="Cambria Math" w:cs="Times New Roman"/>
            <w:lang w:val="es-CO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s-CO"/>
              </w:rPr>
            </m:ctrlPr>
          </m:radPr>
          <m:deg/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rad>
      </m:oMath>
      <w:r w:rsidRPr="008C7436">
        <w:rPr>
          <w:rFonts w:ascii="Times New Roman" w:hAnsi="Times New Roman" w:cs="Times New Roman"/>
          <w:lang w:val="es-CO"/>
        </w:rPr>
        <w:t xml:space="preserve">, al multiplicar por 5 </w:t>
      </w:r>
      <w:r w:rsidR="00BB22F6">
        <w:rPr>
          <w:rFonts w:ascii="Times New Roman" w:hAnsi="Times New Roman" w:cs="Times New Roman"/>
          <w:lang w:val="es-CO"/>
        </w:rPr>
        <w:t xml:space="preserve">en </w:t>
      </w:r>
      <w:r w:rsidRPr="008C7436">
        <w:rPr>
          <w:rFonts w:ascii="Times New Roman" w:hAnsi="Times New Roman" w:cs="Times New Roman"/>
          <w:lang w:val="es-CO"/>
        </w:rPr>
        <w:t>ambos lados de la desigualdad, se obtiene</w:t>
      </w:r>
      <w:r w:rsidR="00BB22F6">
        <w:rPr>
          <w:rFonts w:ascii="Times New Roman" w:hAnsi="Times New Roman" w:cs="Times New Roman"/>
          <w:lang w:val="es-CO"/>
        </w:rPr>
        <w:t>:</w:t>
      </w:r>
    </w:p>
    <w:p w14:paraId="7F3CB5D3" w14:textId="5649668B" w:rsidR="003309E7" w:rsidRPr="008C7436" w:rsidRDefault="008C7436" w:rsidP="008C7436">
      <w:pPr>
        <w:pStyle w:val="Prrafodelista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CO"/>
                </w:rPr>
                <m:t>3</m:t>
              </m:r>
            </m:e>
          </m:rad>
          <m:r>
            <w:rPr>
              <w:rFonts w:ascii="Cambria Math" w:hAnsi="Cambria Math" w:cs="Times New Roman"/>
              <w:lang w:val="es-CO"/>
            </w:rPr>
            <m:t>&gt;5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CO"/>
                </w:rPr>
                <m:t>2</m:t>
              </m:r>
            </m:e>
          </m:rad>
        </m:oMath>
      </m:oMathPara>
    </w:p>
    <w:p w14:paraId="37647720" w14:textId="74AFC304" w:rsidR="00E76306" w:rsidRDefault="002A5B34" w:rsidP="00E763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Texto3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="00E76306"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E76306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E76306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E76306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57C0D9" w14:textId="18993FE4" w:rsidR="00BB22F6" w:rsidRPr="000B149B" w:rsidRDefault="00BB22F6" w:rsidP="00BB22F6">
      <w:pPr>
        <w:rPr>
          <w:rFonts w:ascii="Times New Roman" w:hAnsi="Times New Roman" w:cs="Times New Roman"/>
          <w:b/>
          <w:lang w:val="es-CO"/>
        </w:rPr>
      </w:pPr>
      <w:r w:rsidRPr="000B149B">
        <w:rPr>
          <w:rFonts w:ascii="Times New Roman" w:hAnsi="Times New Roman" w:cs="Times New Roman"/>
          <w:b/>
          <w:lang w:val="es-CO"/>
        </w:rPr>
        <w:t>Propiedad de la monotonía respecto a</w:t>
      </w:r>
      <w:r>
        <w:rPr>
          <w:rFonts w:ascii="Times New Roman" w:hAnsi="Times New Roman" w:cs="Times New Roman"/>
          <w:b/>
          <w:lang w:val="es-CO"/>
        </w:rPr>
        <w:t>l producto por un número real negativo</w:t>
      </w:r>
      <w:r w:rsidRPr="000B149B">
        <w:rPr>
          <w:rFonts w:ascii="Times New Roman" w:hAnsi="Times New Roman" w:cs="Times New Roman"/>
          <w:b/>
          <w:lang w:val="es-CO"/>
        </w:rPr>
        <w:t>:</w:t>
      </w:r>
    </w:p>
    <w:p w14:paraId="74F1D117" w14:textId="77777777" w:rsidR="0057159A" w:rsidRDefault="0057159A" w:rsidP="0057159A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7159A" w14:paraId="25F8C7BD" w14:textId="77777777" w:rsidTr="005113C8">
        <w:tc>
          <w:tcPr>
            <w:tcW w:w="9622" w:type="dxa"/>
          </w:tcPr>
          <w:p w14:paraId="2A27BF4C" w14:textId="032E899B" w:rsidR="005729B0" w:rsidRPr="00C412F7" w:rsidRDefault="005729B0" w:rsidP="005729B0">
            <w:pPr>
              <w:pStyle w:val="Prrafodelista"/>
              <w:jc w:val="center"/>
              <w:rPr>
                <w:rFonts w:ascii="Times" w:hAnsi="Times"/>
                <w:lang w:val="es-CO"/>
              </w:rPr>
            </w:pPr>
            <w:r w:rsidRPr="009C1D87">
              <w:rPr>
                <w:rFonts w:ascii="Times" w:hAnsi="Times"/>
                <w:lang w:val="es-CO"/>
              </w:rPr>
              <w:t xml:space="preserve">Sean </w:t>
            </w:r>
            <m:oMath>
              <m:r>
                <w:rPr>
                  <w:rFonts w:ascii="Cambria Math" w:hAnsi="Cambria Math"/>
                  <w:lang w:val="es-CO"/>
                </w:rPr>
                <m:t>x,y,z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∈R</m:t>
              </m:r>
            </m:oMath>
            <w:r w:rsidRPr="009C1D87">
              <w:rPr>
                <w:rFonts w:ascii="Times" w:hAnsi="Times"/>
                <w:lang w:val="es-CO"/>
              </w:rPr>
              <w:t xml:space="preserve"> </w:t>
            </w:r>
            <w:r>
              <w:rPr>
                <w:rFonts w:ascii="Times" w:hAnsi="Times"/>
                <w:lang w:val="es-CO"/>
              </w:rPr>
              <w:t>, s</w:t>
            </w:r>
            <w:r w:rsidRPr="002F298A">
              <w:rPr>
                <w:rFonts w:ascii="Times" w:hAnsi="Times"/>
                <w:lang w:val="es-CO"/>
              </w:rPr>
              <w:t xml:space="preserve">i </w:t>
            </w:r>
            <m:oMath>
              <m:r>
                <w:rPr>
                  <w:rFonts w:ascii="Cambria Math" w:hAnsi="Cambria Math"/>
                  <w:lang w:val="es-CO"/>
                </w:rPr>
                <m:t>x≤y</m:t>
              </m:r>
            </m:oMath>
            <w:r w:rsidRPr="002F298A">
              <w:rPr>
                <w:rFonts w:ascii="Times" w:hAnsi="Times"/>
                <w:lang w:val="es-CO"/>
              </w:rPr>
              <w:t xml:space="preserve"> y </w:t>
            </w:r>
            <m:oMath>
              <m:r>
                <w:rPr>
                  <w:rFonts w:ascii="Cambria Math" w:hAnsi="Cambria Math"/>
                  <w:lang w:val="es-CO"/>
                </w:rPr>
                <m:t>z&lt;0</m:t>
              </m:r>
            </m:oMath>
            <w:r w:rsidRPr="002F298A">
              <w:rPr>
                <w:rFonts w:ascii="Times" w:hAnsi="Times"/>
                <w:lang w:val="es-CO"/>
              </w:rPr>
              <w:t xml:space="preserve"> entonces </w:t>
            </w:r>
            <m:oMath>
              <m:r>
                <w:rPr>
                  <w:rFonts w:ascii="Cambria Math" w:hAnsi="Cambria Math"/>
                  <w:lang w:val="es-CO"/>
                </w:rPr>
                <m:t>xz≥yz</m:t>
              </m:r>
            </m:oMath>
            <w:r w:rsidR="009425D6">
              <w:rPr>
                <w:rFonts w:ascii="Times" w:hAnsi="Times"/>
                <w:lang w:val="es-CO"/>
              </w:rPr>
              <w:t>.</w:t>
            </w:r>
          </w:p>
          <w:p w14:paraId="7BEF4A0D" w14:textId="6DFD5160" w:rsidR="0057159A" w:rsidRDefault="0057159A" w:rsidP="00AD79DF">
            <w:pPr>
              <w:jc w:val="center"/>
              <w:rPr>
                <w:rFonts w:ascii="Times" w:hAnsi="Times"/>
              </w:rPr>
            </w:pPr>
          </w:p>
        </w:tc>
      </w:tr>
    </w:tbl>
    <w:p w14:paraId="5413709B" w14:textId="77777777" w:rsidR="0057159A" w:rsidRPr="00AD6122" w:rsidRDefault="0057159A" w:rsidP="0057159A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B5BF82" w14:textId="0E053C1D" w:rsidR="00236D72" w:rsidRPr="00236D72" w:rsidRDefault="00236D72" w:rsidP="0057159A">
      <w:pPr>
        <w:spacing w:line="360" w:lineRule="auto"/>
        <w:jc w:val="both"/>
        <w:rPr>
          <w:rFonts w:ascii="Times New Roman" w:hAnsi="Times New Roman" w:cs="Times New Roman"/>
          <w:noProof/>
          <w:lang w:val="es-CO" w:eastAsia="es-CO"/>
        </w:rPr>
      </w:pPr>
      <w:r w:rsidRPr="00236D72">
        <w:rPr>
          <w:rFonts w:ascii="Times New Roman" w:hAnsi="Times New Roman" w:cs="Times New Roman"/>
          <w:noProof/>
          <w:lang w:val="es-CO" w:eastAsia="es-CO"/>
        </w:rPr>
        <w:t>Al multiplicar ambos lados de una desigualdad por un número real negativo, el sentido de la desigualdad se invierte.</w:t>
      </w:r>
    </w:p>
    <w:p w14:paraId="3F88D26F" w14:textId="77777777" w:rsidR="0057159A" w:rsidRPr="00AD6122" w:rsidRDefault="0057159A" w:rsidP="0057159A">
      <w:pPr>
        <w:spacing w:line="360" w:lineRule="auto"/>
        <w:jc w:val="both"/>
        <w:rPr>
          <w:rFonts w:ascii="Times New Roman" w:hAnsi="Times New Roman" w:cs="Times New Roman"/>
          <w:b/>
          <w:noProof/>
          <w:lang w:val="es-CO" w:eastAsia="es-CO"/>
        </w:rPr>
      </w:pPr>
      <w:r w:rsidRPr="00AD6122">
        <w:rPr>
          <w:rFonts w:ascii="Times New Roman" w:hAnsi="Times New Roman" w:cs="Times New Roman"/>
          <w:b/>
          <w:noProof/>
          <w:lang w:val="es-CO" w:eastAsia="es-CO"/>
        </w:rPr>
        <w:t>Ejemplos:</w:t>
      </w:r>
    </w:p>
    <w:p w14:paraId="6147607D" w14:textId="1A214BC4" w:rsidR="00C14D92" w:rsidRPr="0064643A" w:rsidRDefault="00244DE1" w:rsidP="00AD79DF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s-CO"/>
        </w:rPr>
      </w:pPr>
      <w:r w:rsidRPr="0064643A">
        <w:rPr>
          <w:rFonts w:ascii="Times New Roman" w:hAnsi="Times New Roman" w:cs="Times New Roman"/>
          <w:lang w:val="es-CO"/>
        </w:rPr>
        <w:t xml:space="preserve">Dada la desigualdad </w:t>
      </w:r>
      <m:oMath>
        <m:r>
          <w:rPr>
            <w:rFonts w:ascii="Cambria Math" w:hAnsi="Cambria Math" w:cs="Times New Roman"/>
            <w:lang w:val="es-CO"/>
          </w:rPr>
          <m:t>-4&gt;-3</m:t>
        </m:r>
      </m:oMath>
      <w:r w:rsidRPr="0064643A">
        <w:rPr>
          <w:rFonts w:ascii="Times New Roman" w:hAnsi="Times New Roman" w:cs="Times New Roman"/>
          <w:lang w:val="es-CO"/>
        </w:rPr>
        <w:t xml:space="preserve">, al multiplicar en ambos lados de la desigualdad por </w:t>
      </w:r>
      <m:oMath>
        <m:r>
          <w:rPr>
            <w:rFonts w:ascii="Cambria Math" w:hAnsi="Cambria Math" w:cs="Times New Roman"/>
            <w:lang w:val="es-CO"/>
          </w:rPr>
          <m:t>-</m:t>
        </m:r>
      </m:oMath>
      <w:r w:rsidRPr="0064643A">
        <w:rPr>
          <w:rFonts w:ascii="Times New Roman" w:hAnsi="Times New Roman" w:cs="Times New Roman"/>
          <w:lang w:val="es-CO"/>
        </w:rPr>
        <w:t xml:space="preserve">6 se obtiene: </w:t>
      </w:r>
    </w:p>
    <w:p w14:paraId="44C13408" w14:textId="04C3C916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-4&gt;-3</m:t>
          </m:r>
        </m:oMath>
      </m:oMathPara>
    </w:p>
    <w:p w14:paraId="660603B7" w14:textId="6DA69D73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-4(-6)&lt;-3(-6)</m:t>
          </m:r>
        </m:oMath>
      </m:oMathPara>
    </w:p>
    <w:p w14:paraId="69496DBF" w14:textId="704A6D7F" w:rsidR="00244DE1" w:rsidRPr="0064643A" w:rsidRDefault="00244DE1" w:rsidP="00244DE1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24&lt;18</m:t>
          </m:r>
        </m:oMath>
      </m:oMathPara>
    </w:p>
    <w:p w14:paraId="5E309C00" w14:textId="483933E1" w:rsidR="00244DE1" w:rsidRPr="0064643A" w:rsidRDefault="00244DE1" w:rsidP="00244DE1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s-CO"/>
        </w:rPr>
      </w:pPr>
      <w:r w:rsidRPr="0064643A">
        <w:rPr>
          <w:rFonts w:ascii="Times New Roman" w:hAnsi="Times New Roman" w:cs="Times New Roman"/>
          <w:lang w:val="es-CO"/>
        </w:rPr>
        <w:t xml:space="preserve">Dada la desigualdad </w:t>
      </w:r>
      <m:oMath>
        <m:f>
          <m:fPr>
            <m:ctrlPr>
              <w:rPr>
                <w:rFonts w:ascii="Cambria Math" w:hAnsi="Cambria Math" w:cs="Times New Roman"/>
                <w:i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lang w:val="es-CO"/>
              </w:rPr>
              <m:t>4</m:t>
            </m:r>
          </m:den>
        </m:f>
        <m:r>
          <w:rPr>
            <w:rFonts w:ascii="Cambria Math" w:hAnsi="Cambria Math" w:cs="Times New Roman"/>
            <w:lang w:val="es-CO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lang w:val="es-CO"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r>
              <w:rPr>
                <w:rFonts w:ascii="Cambria Math" w:hAnsi="Cambria Math" w:cs="Times New Roman"/>
                <w:lang w:val="es-CO"/>
              </w:rPr>
              <m:t>2</m:t>
            </m:r>
          </m:den>
        </m:f>
      </m:oMath>
      <w:r w:rsidRPr="0064643A">
        <w:rPr>
          <w:rFonts w:ascii="Times New Roman" w:hAnsi="Times New Roman" w:cs="Times New Roman"/>
          <w:lang w:val="es-CO"/>
        </w:rPr>
        <w:t xml:space="preserve">, al multiplicar en ambos lados de la desigualdad por </w:t>
      </w:r>
      <m:oMath>
        <m:r>
          <w:rPr>
            <w:rFonts w:ascii="Cambria Math" w:hAnsi="Cambria Math" w:cs="Times New Roman"/>
            <w:lang w:val="es-CO"/>
          </w:rPr>
          <m:t>-</m:t>
        </m:r>
      </m:oMath>
      <w:r w:rsidR="00691ACD" w:rsidRPr="0064643A">
        <w:rPr>
          <w:rFonts w:ascii="Times New Roman" w:hAnsi="Times New Roman" w:cs="Times New Roman"/>
          <w:lang w:val="es-CO"/>
        </w:rPr>
        <w:t>2</w:t>
      </w:r>
      <w:r w:rsidRPr="0064643A">
        <w:rPr>
          <w:rFonts w:ascii="Times New Roman" w:hAnsi="Times New Roman" w:cs="Times New Roman"/>
          <w:lang w:val="es-CO"/>
        </w:rPr>
        <w:t xml:space="preserve"> se obtiene: </w:t>
      </w:r>
    </w:p>
    <w:p w14:paraId="25CB7324" w14:textId="090CEA1F" w:rsidR="00691ACD" w:rsidRPr="0064643A" w:rsidRDefault="002F6493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4</m:t>
              </m:r>
            </m:den>
          </m:f>
          <m:r>
            <w:rPr>
              <w:rFonts w:ascii="Cambria Math" w:hAnsi="Cambria Math" w:cs="Times New Roman"/>
              <w:lang w:val="es-CO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</m:oMath>
      </m:oMathPara>
    </w:p>
    <w:p w14:paraId="6D9D9436" w14:textId="08842F7F" w:rsidR="00691ACD" w:rsidRPr="0064643A" w:rsidRDefault="002F6493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-2</m:t>
              </m:r>
            </m:e>
          </m:d>
          <m:r>
            <w:rPr>
              <w:rFonts w:ascii="Cambria Math" w:hAnsi="Cambria Math" w:cs="Times New Roman"/>
              <w:lang w:val="es-CO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CO"/>
            </w:rPr>
            <m:t>(-2)</m:t>
          </m:r>
        </m:oMath>
      </m:oMathPara>
    </w:p>
    <w:p w14:paraId="4FAC28A4" w14:textId="11691FBA" w:rsidR="00691ACD" w:rsidRPr="0064643A" w:rsidRDefault="00691ACD" w:rsidP="00691ACD">
      <w:pPr>
        <w:pStyle w:val="Prrafodelista"/>
        <w:spacing w:line="360" w:lineRule="auto"/>
        <w:jc w:val="center"/>
        <w:rPr>
          <w:rFonts w:ascii="Times New Roman" w:hAnsi="Times New Roman" w:cs="Times New Roman"/>
          <w:lang w:val="es-CO"/>
        </w:rPr>
      </w:pPr>
      <m:oMathPara>
        <m:oMath>
          <m:r>
            <w:rPr>
              <w:rFonts w:ascii="Cambria Math" w:hAnsi="Cambria Math" w:cs="Times New Roman"/>
              <w:lang w:val="es-CO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 w:cs="Times New Roman"/>
                  <w:lang w:val="es-C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s-CO"/>
                </w:rPr>
                <m:t>2</m:t>
              </m:r>
            </m:den>
          </m:f>
          <m:r>
            <w:rPr>
              <w:rFonts w:ascii="Cambria Math" w:hAnsi="Cambria Math" w:cs="Times New Roman"/>
              <w:lang w:val="es-CO"/>
            </w:rPr>
            <m:t>&gt;-1</m:t>
          </m:r>
        </m:oMath>
      </m:oMathPara>
    </w:p>
    <w:p w14:paraId="2E54F987" w14:textId="2C9EABC6" w:rsidR="007D0618" w:rsidRPr="007D0618" w:rsidRDefault="007D0618" w:rsidP="00380D57">
      <w:pPr>
        <w:jc w:val="both"/>
        <w:rPr>
          <w:rFonts w:ascii="Arial" w:hAnsi="Arial" w:cs="Arial"/>
          <w:lang w:val="es-CO"/>
        </w:rPr>
      </w:pPr>
    </w:p>
    <w:sectPr w:rsidR="007D0618" w:rsidRPr="007D06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1F0A9" w14:textId="77777777" w:rsidR="002F6493" w:rsidRDefault="002F6493" w:rsidP="00074653">
      <w:r>
        <w:separator/>
      </w:r>
    </w:p>
  </w:endnote>
  <w:endnote w:type="continuationSeparator" w:id="0">
    <w:p w14:paraId="737DF172" w14:textId="77777777" w:rsidR="002F6493" w:rsidRDefault="002F6493" w:rsidP="0007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E13D3" w14:textId="77777777" w:rsidR="002F6493" w:rsidRDefault="002F6493" w:rsidP="00074653">
      <w:r>
        <w:separator/>
      </w:r>
    </w:p>
  </w:footnote>
  <w:footnote w:type="continuationSeparator" w:id="0">
    <w:p w14:paraId="4475EED5" w14:textId="77777777" w:rsidR="002F6493" w:rsidRDefault="002F6493" w:rsidP="0007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03559"/>
    <w:multiLevelType w:val="hybridMultilevel"/>
    <w:tmpl w:val="C6949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5001F"/>
    <w:multiLevelType w:val="hybridMultilevel"/>
    <w:tmpl w:val="C0065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E4013"/>
    <w:multiLevelType w:val="hybridMultilevel"/>
    <w:tmpl w:val="95E64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D230C"/>
    <w:multiLevelType w:val="hybridMultilevel"/>
    <w:tmpl w:val="740C5C4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DFE0488"/>
    <w:multiLevelType w:val="hybridMultilevel"/>
    <w:tmpl w:val="02804C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33DD4"/>
    <w:multiLevelType w:val="hybridMultilevel"/>
    <w:tmpl w:val="80884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D13C7"/>
    <w:multiLevelType w:val="hybridMultilevel"/>
    <w:tmpl w:val="E37A5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513E9"/>
    <w:multiLevelType w:val="hybridMultilevel"/>
    <w:tmpl w:val="FB104B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A53ED"/>
    <w:multiLevelType w:val="hybridMultilevel"/>
    <w:tmpl w:val="C2EA1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037FA"/>
    <w:multiLevelType w:val="hybridMultilevel"/>
    <w:tmpl w:val="8022F6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2746BF"/>
    <w:multiLevelType w:val="hybridMultilevel"/>
    <w:tmpl w:val="7D5A7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E25B3"/>
    <w:multiLevelType w:val="hybridMultilevel"/>
    <w:tmpl w:val="F7728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35889"/>
    <w:multiLevelType w:val="hybridMultilevel"/>
    <w:tmpl w:val="9D543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11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25C03"/>
    <w:rsid w:val="00032BEF"/>
    <w:rsid w:val="0005228B"/>
    <w:rsid w:val="00054002"/>
    <w:rsid w:val="00074653"/>
    <w:rsid w:val="00080CA9"/>
    <w:rsid w:val="000822F9"/>
    <w:rsid w:val="0009708E"/>
    <w:rsid w:val="000974D9"/>
    <w:rsid w:val="000A6FD7"/>
    <w:rsid w:val="000B149B"/>
    <w:rsid w:val="000B3219"/>
    <w:rsid w:val="000B4767"/>
    <w:rsid w:val="000D3C84"/>
    <w:rsid w:val="000D60B3"/>
    <w:rsid w:val="000E0159"/>
    <w:rsid w:val="000F5BB5"/>
    <w:rsid w:val="00101EEA"/>
    <w:rsid w:val="00103621"/>
    <w:rsid w:val="00104E5C"/>
    <w:rsid w:val="00133B32"/>
    <w:rsid w:val="0014528A"/>
    <w:rsid w:val="00155E4E"/>
    <w:rsid w:val="00157C50"/>
    <w:rsid w:val="001758CC"/>
    <w:rsid w:val="0018263E"/>
    <w:rsid w:val="001A7499"/>
    <w:rsid w:val="001B3983"/>
    <w:rsid w:val="001B3CE1"/>
    <w:rsid w:val="001C2ED5"/>
    <w:rsid w:val="001C4F4A"/>
    <w:rsid w:val="001D4C31"/>
    <w:rsid w:val="001E1243"/>
    <w:rsid w:val="001E2043"/>
    <w:rsid w:val="001E4055"/>
    <w:rsid w:val="0021043D"/>
    <w:rsid w:val="00214F92"/>
    <w:rsid w:val="002247D2"/>
    <w:rsid w:val="00236D72"/>
    <w:rsid w:val="00244DE1"/>
    <w:rsid w:val="0025146C"/>
    <w:rsid w:val="0025454D"/>
    <w:rsid w:val="00254FDB"/>
    <w:rsid w:val="00271712"/>
    <w:rsid w:val="00275D98"/>
    <w:rsid w:val="00280270"/>
    <w:rsid w:val="002903E2"/>
    <w:rsid w:val="00292A35"/>
    <w:rsid w:val="002A563F"/>
    <w:rsid w:val="002A5B34"/>
    <w:rsid w:val="002B7E96"/>
    <w:rsid w:val="002E4EE6"/>
    <w:rsid w:val="002F1191"/>
    <w:rsid w:val="002F6267"/>
    <w:rsid w:val="002F6493"/>
    <w:rsid w:val="00326C60"/>
    <w:rsid w:val="00327630"/>
    <w:rsid w:val="003309E7"/>
    <w:rsid w:val="003345EA"/>
    <w:rsid w:val="0033528D"/>
    <w:rsid w:val="003372E8"/>
    <w:rsid w:val="00340C3A"/>
    <w:rsid w:val="00341500"/>
    <w:rsid w:val="0034157E"/>
    <w:rsid w:val="003439BF"/>
    <w:rsid w:val="00345260"/>
    <w:rsid w:val="00353644"/>
    <w:rsid w:val="00354081"/>
    <w:rsid w:val="00356450"/>
    <w:rsid w:val="003674FA"/>
    <w:rsid w:val="0037191F"/>
    <w:rsid w:val="00373FFD"/>
    <w:rsid w:val="00380D57"/>
    <w:rsid w:val="003A3DC8"/>
    <w:rsid w:val="003C26A4"/>
    <w:rsid w:val="003D3A67"/>
    <w:rsid w:val="003D72B3"/>
    <w:rsid w:val="003F1EB9"/>
    <w:rsid w:val="004066A5"/>
    <w:rsid w:val="00436766"/>
    <w:rsid w:val="004375B6"/>
    <w:rsid w:val="004466C2"/>
    <w:rsid w:val="004551EE"/>
    <w:rsid w:val="0045712C"/>
    <w:rsid w:val="004735BF"/>
    <w:rsid w:val="004837D5"/>
    <w:rsid w:val="00490358"/>
    <w:rsid w:val="004A0080"/>
    <w:rsid w:val="004A29FC"/>
    <w:rsid w:val="004A2B92"/>
    <w:rsid w:val="004B44B2"/>
    <w:rsid w:val="004F44D2"/>
    <w:rsid w:val="00501F38"/>
    <w:rsid w:val="00510D72"/>
    <w:rsid w:val="005234F3"/>
    <w:rsid w:val="00544BA5"/>
    <w:rsid w:val="00551D6E"/>
    <w:rsid w:val="00552D7C"/>
    <w:rsid w:val="0057159A"/>
    <w:rsid w:val="005729B0"/>
    <w:rsid w:val="005836E3"/>
    <w:rsid w:val="00595E43"/>
    <w:rsid w:val="005B336D"/>
    <w:rsid w:val="005C209B"/>
    <w:rsid w:val="005C6F79"/>
    <w:rsid w:val="005E5763"/>
    <w:rsid w:val="005E7629"/>
    <w:rsid w:val="005F4C68"/>
    <w:rsid w:val="005F7600"/>
    <w:rsid w:val="00600FD7"/>
    <w:rsid w:val="00611072"/>
    <w:rsid w:val="00616529"/>
    <w:rsid w:val="00634735"/>
    <w:rsid w:val="0063490D"/>
    <w:rsid w:val="006427DB"/>
    <w:rsid w:val="0064643A"/>
    <w:rsid w:val="00647430"/>
    <w:rsid w:val="00652F14"/>
    <w:rsid w:val="006559E5"/>
    <w:rsid w:val="00664C15"/>
    <w:rsid w:val="0066790F"/>
    <w:rsid w:val="0068219B"/>
    <w:rsid w:val="006907A4"/>
    <w:rsid w:val="00691ACD"/>
    <w:rsid w:val="0069272C"/>
    <w:rsid w:val="00695C92"/>
    <w:rsid w:val="006A196C"/>
    <w:rsid w:val="006A3264"/>
    <w:rsid w:val="006A32CE"/>
    <w:rsid w:val="006A3851"/>
    <w:rsid w:val="006B1C75"/>
    <w:rsid w:val="006D2991"/>
    <w:rsid w:val="006E1C59"/>
    <w:rsid w:val="006E32EF"/>
    <w:rsid w:val="006F0ED9"/>
    <w:rsid w:val="006F6165"/>
    <w:rsid w:val="00705DE0"/>
    <w:rsid w:val="0071153F"/>
    <w:rsid w:val="00715B13"/>
    <w:rsid w:val="00734E43"/>
    <w:rsid w:val="007364BC"/>
    <w:rsid w:val="0074775C"/>
    <w:rsid w:val="00771228"/>
    <w:rsid w:val="00783A15"/>
    <w:rsid w:val="00791BF9"/>
    <w:rsid w:val="007B25A6"/>
    <w:rsid w:val="007C1E3C"/>
    <w:rsid w:val="007C28CE"/>
    <w:rsid w:val="007D0618"/>
    <w:rsid w:val="007D2C4E"/>
    <w:rsid w:val="007D379F"/>
    <w:rsid w:val="007E57C0"/>
    <w:rsid w:val="00814126"/>
    <w:rsid w:val="0082454B"/>
    <w:rsid w:val="00830582"/>
    <w:rsid w:val="0084009B"/>
    <w:rsid w:val="008404BC"/>
    <w:rsid w:val="008514AA"/>
    <w:rsid w:val="0086218E"/>
    <w:rsid w:val="00870466"/>
    <w:rsid w:val="00876EC0"/>
    <w:rsid w:val="00891F3B"/>
    <w:rsid w:val="008A7BC4"/>
    <w:rsid w:val="008C7436"/>
    <w:rsid w:val="008D27B4"/>
    <w:rsid w:val="008F1544"/>
    <w:rsid w:val="008F363B"/>
    <w:rsid w:val="00900ED4"/>
    <w:rsid w:val="009076C4"/>
    <w:rsid w:val="0091337F"/>
    <w:rsid w:val="00924969"/>
    <w:rsid w:val="00925B7C"/>
    <w:rsid w:val="00931259"/>
    <w:rsid w:val="0094184C"/>
    <w:rsid w:val="009425D6"/>
    <w:rsid w:val="00945723"/>
    <w:rsid w:val="00963C75"/>
    <w:rsid w:val="009721E9"/>
    <w:rsid w:val="00987317"/>
    <w:rsid w:val="009B3D52"/>
    <w:rsid w:val="009D2C79"/>
    <w:rsid w:val="009E0144"/>
    <w:rsid w:val="00A16392"/>
    <w:rsid w:val="00A22796"/>
    <w:rsid w:val="00A530CF"/>
    <w:rsid w:val="00A53923"/>
    <w:rsid w:val="00A61B6D"/>
    <w:rsid w:val="00A70A20"/>
    <w:rsid w:val="00A909D5"/>
    <w:rsid w:val="00A925B6"/>
    <w:rsid w:val="00AA323F"/>
    <w:rsid w:val="00AC16DE"/>
    <w:rsid w:val="00AC45C1"/>
    <w:rsid w:val="00AC7496"/>
    <w:rsid w:val="00AC7FAC"/>
    <w:rsid w:val="00AD6122"/>
    <w:rsid w:val="00AD7044"/>
    <w:rsid w:val="00AD79DF"/>
    <w:rsid w:val="00AE458C"/>
    <w:rsid w:val="00AF23DF"/>
    <w:rsid w:val="00AF3B79"/>
    <w:rsid w:val="00AF6E33"/>
    <w:rsid w:val="00B0029B"/>
    <w:rsid w:val="00B0282E"/>
    <w:rsid w:val="00B06DEA"/>
    <w:rsid w:val="00B16990"/>
    <w:rsid w:val="00B32B58"/>
    <w:rsid w:val="00B34219"/>
    <w:rsid w:val="00B51472"/>
    <w:rsid w:val="00B53B64"/>
    <w:rsid w:val="00B8529E"/>
    <w:rsid w:val="00B92165"/>
    <w:rsid w:val="00B93357"/>
    <w:rsid w:val="00B95523"/>
    <w:rsid w:val="00BA3767"/>
    <w:rsid w:val="00BA4232"/>
    <w:rsid w:val="00BB18F2"/>
    <w:rsid w:val="00BB22F6"/>
    <w:rsid w:val="00BB44D0"/>
    <w:rsid w:val="00BC129D"/>
    <w:rsid w:val="00BC71BA"/>
    <w:rsid w:val="00BD1FFA"/>
    <w:rsid w:val="00BD757A"/>
    <w:rsid w:val="00BE4C34"/>
    <w:rsid w:val="00C0683E"/>
    <w:rsid w:val="00C14D92"/>
    <w:rsid w:val="00C209AE"/>
    <w:rsid w:val="00C34A1F"/>
    <w:rsid w:val="00C35567"/>
    <w:rsid w:val="00C542A0"/>
    <w:rsid w:val="00C5571E"/>
    <w:rsid w:val="00C57846"/>
    <w:rsid w:val="00C619BE"/>
    <w:rsid w:val="00C64710"/>
    <w:rsid w:val="00C65AB0"/>
    <w:rsid w:val="00C7411E"/>
    <w:rsid w:val="00C809D8"/>
    <w:rsid w:val="00C82643"/>
    <w:rsid w:val="00C828FC"/>
    <w:rsid w:val="00C82D30"/>
    <w:rsid w:val="00C84826"/>
    <w:rsid w:val="00C92E0A"/>
    <w:rsid w:val="00CA227F"/>
    <w:rsid w:val="00CA555F"/>
    <w:rsid w:val="00CA5658"/>
    <w:rsid w:val="00CA6285"/>
    <w:rsid w:val="00CB02D2"/>
    <w:rsid w:val="00CB58AF"/>
    <w:rsid w:val="00CB745B"/>
    <w:rsid w:val="00CD1BCD"/>
    <w:rsid w:val="00CD2245"/>
    <w:rsid w:val="00CD652E"/>
    <w:rsid w:val="00CE11A7"/>
    <w:rsid w:val="00CE5F12"/>
    <w:rsid w:val="00CF535A"/>
    <w:rsid w:val="00D105BF"/>
    <w:rsid w:val="00D15A42"/>
    <w:rsid w:val="00D33C92"/>
    <w:rsid w:val="00D37BBA"/>
    <w:rsid w:val="00D660AD"/>
    <w:rsid w:val="00D70016"/>
    <w:rsid w:val="00D810F4"/>
    <w:rsid w:val="00D93414"/>
    <w:rsid w:val="00DA5D2B"/>
    <w:rsid w:val="00DA6138"/>
    <w:rsid w:val="00DD182B"/>
    <w:rsid w:val="00DD407A"/>
    <w:rsid w:val="00DE0187"/>
    <w:rsid w:val="00DE1C4F"/>
    <w:rsid w:val="00DE2DBB"/>
    <w:rsid w:val="00DF27DE"/>
    <w:rsid w:val="00DF6F53"/>
    <w:rsid w:val="00E045FD"/>
    <w:rsid w:val="00E10C12"/>
    <w:rsid w:val="00E27511"/>
    <w:rsid w:val="00E31CAA"/>
    <w:rsid w:val="00E54DA3"/>
    <w:rsid w:val="00E61A4B"/>
    <w:rsid w:val="00E6457E"/>
    <w:rsid w:val="00E72538"/>
    <w:rsid w:val="00E76306"/>
    <w:rsid w:val="00E7707B"/>
    <w:rsid w:val="00E84C33"/>
    <w:rsid w:val="00E920E6"/>
    <w:rsid w:val="00E928AA"/>
    <w:rsid w:val="00E9363D"/>
    <w:rsid w:val="00EA3E65"/>
    <w:rsid w:val="00EB0CCB"/>
    <w:rsid w:val="00EB5F48"/>
    <w:rsid w:val="00EC398E"/>
    <w:rsid w:val="00ED34F7"/>
    <w:rsid w:val="00ED72EE"/>
    <w:rsid w:val="00EE23BC"/>
    <w:rsid w:val="00EE648C"/>
    <w:rsid w:val="00EF49ED"/>
    <w:rsid w:val="00F0117C"/>
    <w:rsid w:val="00F14984"/>
    <w:rsid w:val="00F157B9"/>
    <w:rsid w:val="00F2746E"/>
    <w:rsid w:val="00F34565"/>
    <w:rsid w:val="00F4317E"/>
    <w:rsid w:val="00F44F99"/>
    <w:rsid w:val="00F566C6"/>
    <w:rsid w:val="00F72BB7"/>
    <w:rsid w:val="00F77718"/>
    <w:rsid w:val="00F80068"/>
    <w:rsid w:val="00F819D0"/>
    <w:rsid w:val="00F91EAC"/>
    <w:rsid w:val="00FA04FB"/>
    <w:rsid w:val="00FD4E51"/>
    <w:rsid w:val="00FD52A2"/>
    <w:rsid w:val="00FE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AC497D"/>
  <w15:docId w15:val="{B73F87D6-C656-4A34-8ED8-73B2EF88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E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31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3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18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4184C"/>
  </w:style>
  <w:style w:type="character" w:styleId="Refdecomentario">
    <w:name w:val="annotation reference"/>
    <w:basedOn w:val="Fuentedeprrafopredeter"/>
    <w:uiPriority w:val="99"/>
    <w:semiHidden/>
    <w:unhideWhenUsed/>
    <w:rsid w:val="00B34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42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4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4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421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21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653"/>
  </w:style>
  <w:style w:type="paragraph" w:styleId="Piedepgina">
    <w:name w:val="footer"/>
    <w:basedOn w:val="Normal"/>
    <w:link w:val="PiedepginaCar"/>
    <w:uiPriority w:val="99"/>
    <w:unhideWhenUsed/>
    <w:rsid w:val="00074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40</cp:revision>
  <dcterms:created xsi:type="dcterms:W3CDTF">2015-03-15T02:58:00Z</dcterms:created>
  <dcterms:modified xsi:type="dcterms:W3CDTF">2015-03-19T21:39:00Z</dcterms:modified>
</cp:coreProperties>
</file>