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91708">
        <w:rPr>
          <w:rFonts w:ascii="Arial" w:hAnsi="Arial"/>
          <w:sz w:val="18"/>
          <w:szCs w:val="18"/>
          <w:lang w:val="es-ES_tradnl"/>
        </w:rPr>
        <w:t>MA_</w:t>
      </w:r>
      <w:r w:rsidR="00E5488D">
        <w:rPr>
          <w:rFonts w:ascii="Arial" w:hAnsi="Arial"/>
          <w:sz w:val="18"/>
          <w:szCs w:val="18"/>
          <w:lang w:val="es-ES_tradnl"/>
        </w:rPr>
        <w:t>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BB2901" w:rsidRPr="000719EE" w:rsidRDefault="006E7393" w:rsidP="00C679A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Refuerza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aprendizaje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Solución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de  </w:t>
      </w:r>
      <w:r w:rsidRPr="0070214C">
        <w:rPr>
          <w:rFonts w:ascii="Times New Roman" w:hAnsi="Times New Roman" w:cs="Times New Roman"/>
          <w:color w:val="000000"/>
        </w:rPr>
        <w:t>ecuaciones</w:t>
      </w:r>
      <w:proofErr w:type="gramEnd"/>
      <w:r w:rsidRPr="0070214C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Pr="0070214C">
        <w:rPr>
          <w:rFonts w:ascii="Times New Roman" w:hAnsi="Times New Roman" w:cs="Times New Roman"/>
          <w:color w:val="000000"/>
        </w:rPr>
        <w:t>inecuaciones</w:t>
      </w:r>
      <w:proofErr w:type="spellEnd"/>
      <w:r w:rsidRPr="0070214C">
        <w:rPr>
          <w:rFonts w:ascii="Times New Roman" w:hAnsi="Times New Roman" w:cs="Times New Roman"/>
          <w:color w:val="000000"/>
        </w:rPr>
        <w:t xml:space="preserve"> con valor absoluto</w:t>
      </w: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0719EE" w:rsidRDefault="006E73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sobre diferentes técnicas de resolución de ecuaciones e inecuaciones con valor absoluto.</w:t>
      </w: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“E</w:t>
      </w:r>
      <w:r w:rsidR="00BB2901">
        <w:rPr>
          <w:rFonts w:ascii="Arial" w:hAnsi="Arial"/>
          <w:sz w:val="18"/>
          <w:szCs w:val="18"/>
          <w:lang w:val="es-ES_tradnl"/>
        </w:rPr>
        <w:t>cuación</w:t>
      </w:r>
      <w:r>
        <w:rPr>
          <w:rFonts w:ascii="Arial" w:hAnsi="Arial"/>
          <w:sz w:val="18"/>
          <w:szCs w:val="18"/>
          <w:lang w:val="es-ES_tradnl"/>
        </w:rPr>
        <w:t>”, “</w:t>
      </w:r>
      <w:r w:rsidR="00BB2901">
        <w:rPr>
          <w:rFonts w:ascii="Arial" w:hAnsi="Arial"/>
          <w:sz w:val="18"/>
          <w:szCs w:val="18"/>
          <w:lang w:val="es-ES_tradnl"/>
        </w:rPr>
        <w:t>Inecuación</w:t>
      </w:r>
      <w:r>
        <w:rPr>
          <w:rFonts w:ascii="Arial" w:hAnsi="Arial"/>
          <w:sz w:val="18"/>
          <w:szCs w:val="18"/>
          <w:lang w:val="es-ES_tradnl"/>
        </w:rPr>
        <w:t>”</w:t>
      </w:r>
      <w:r w:rsidR="008F79C1">
        <w:rPr>
          <w:rFonts w:ascii="Arial" w:hAnsi="Arial"/>
          <w:sz w:val="18"/>
          <w:szCs w:val="18"/>
          <w:lang w:val="es-ES_tradnl"/>
        </w:rPr>
        <w:t>, “valor absoluto”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BB2901">
        <w:rPr>
          <w:rFonts w:ascii="Arial" w:hAnsi="Arial"/>
          <w:sz w:val="18"/>
          <w:szCs w:val="18"/>
          <w:lang w:val="es-ES_tradnl"/>
        </w:rPr>
        <w:t>25</w:t>
      </w:r>
      <w:r w:rsidR="00A747C1" w:rsidRPr="00A747C1">
        <w:rPr>
          <w:rFonts w:ascii="Arial" w:hAnsi="Arial"/>
          <w:sz w:val="18"/>
          <w:szCs w:val="18"/>
          <w:lang w:val="es-ES_tradnl"/>
        </w:rPr>
        <w:t xml:space="preserve">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B290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BB2901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</w:t>
      </w:r>
      <w:r w:rsidR="00BB2901">
        <w:rPr>
          <w:rFonts w:ascii="Arial" w:hAnsi="Arial"/>
          <w:sz w:val="18"/>
          <w:szCs w:val="18"/>
          <w:highlight w:val="green"/>
          <w:lang w:val="es-ES_tradnl"/>
        </w:rPr>
        <w:t xml:space="preserve"> del ejercicio, </w:t>
      </w:r>
    </w:p>
    <w:p w:rsidR="004375B6" w:rsidRDefault="00BB29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4D4216" w:rsidP="000719E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Resuelve</w:t>
      </w:r>
      <w:r w:rsidR="00BB2901" w:rsidRPr="00BB2901">
        <w:rPr>
          <w:rFonts w:ascii="Arial" w:hAnsi="Arial"/>
          <w:sz w:val="18"/>
          <w:szCs w:val="18"/>
          <w:lang w:val="es-CO"/>
        </w:rPr>
        <w:t xml:space="preserve"> correctamente ecuaciones e inecuaciones con valor absoluto.</w:t>
      </w:r>
    </w:p>
    <w:p w:rsidR="00BB2901" w:rsidRPr="000719EE" w:rsidRDefault="00BB290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BB29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Encuentre el conjunto solución de</w:t>
      </w:r>
      <w:r w:rsidRPr="00BB2901">
        <w:rPr>
          <w:rFonts w:ascii="Arial" w:hAnsi="Arial" w:cs="Arial"/>
          <w:sz w:val="18"/>
          <w:szCs w:val="18"/>
          <w:lang w:val="es-CO"/>
        </w:rPr>
        <w:t xml:space="preserve"> ecuaciones e inecuaciones con valor absoluto.</w:t>
      </w:r>
    </w:p>
    <w:p w:rsidR="00BB2901" w:rsidRDefault="00BB2901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3813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BB2901" w:rsidRDefault="00BB2901" w:rsidP="00FA00F3">
      <w:pPr>
        <w:rPr>
          <w:rFonts w:ascii="Arial" w:hAnsi="Arial"/>
          <w:sz w:val="18"/>
          <w:szCs w:val="18"/>
          <w:lang w:val="es-ES_tradnl"/>
        </w:rPr>
      </w:pPr>
    </w:p>
    <w:p w:rsidR="00BB2901" w:rsidRPr="00FA00F3" w:rsidRDefault="00BB2901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+7≤8</m:t>
        </m:r>
      </m:oMath>
      <w:r w:rsidR="0013607E">
        <w:rPr>
          <w:rFonts w:ascii="Arial" w:hAnsi="Arial"/>
          <w:sz w:val="18"/>
          <w:szCs w:val="18"/>
          <w:lang w:val="es-ES_tradnl"/>
        </w:rPr>
        <w:t xml:space="preserve"> es: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6E7393" w:rsidP="006D02A8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 w:rsidR="00771BF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F40B37" w:rsidRDefault="006E7393" w:rsidP="006D02A8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 w:rsidR="00F40B3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(-∞,2]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Default="00771BF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6E7393" w:rsidP="006D02A8">
      <w:pPr>
        <w:rPr>
          <w:rFonts w:ascii="Arial" w:hAnsi="Arial" w:cs="Arial"/>
          <w:sz w:val="18"/>
          <w:szCs w:val="18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,∞</m:t>
            </m:r>
          </m:e>
        </m:d>
      </m:oMath>
      <w:r w:rsidR="00771BFE">
        <w:rPr>
          <w:rFonts w:ascii="Arial" w:hAnsi="Arial" w:cs="Arial"/>
          <w:sz w:val="18"/>
          <w:szCs w:val="18"/>
        </w:rPr>
        <w:t xml:space="preserve"> </w:t>
      </w:r>
    </w:p>
    <w:p w:rsidR="00771BFE" w:rsidRPr="00771BFE" w:rsidRDefault="00771BFE" w:rsidP="006D02A8">
      <w:pPr>
        <w:rPr>
          <w:rFonts w:ascii="Arial" w:hAnsi="Arial" w:cs="Arial"/>
          <w:sz w:val="18"/>
          <w:szCs w:val="18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3607E" w:rsidRPr="00FA00F3" w:rsidRDefault="0013607E" w:rsidP="0013607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+4≥9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771BFE" w:rsidRDefault="006E7393" w:rsidP="00771BF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-∞,-5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∪[0,∞)</m:t>
        </m:r>
      </m:oMath>
      <w:r w:rsidR="00771BF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771BFE" w:rsidRDefault="00771BFE" w:rsidP="002B0B2F">
      <w:pPr>
        <w:rPr>
          <w:rFonts w:ascii="Arial" w:hAnsi="Arial" w:cs="Arial"/>
          <w:sz w:val="18"/>
          <w:szCs w:val="18"/>
          <w:lang w:val="es-ES"/>
        </w:rPr>
      </w:pPr>
    </w:p>
    <w:p w:rsidR="00771BFE" w:rsidRDefault="00771BFE" w:rsidP="002B0B2F">
      <w:pPr>
        <w:rPr>
          <w:rFonts w:ascii="Arial" w:hAnsi="Arial" w:cs="Arial"/>
          <w:sz w:val="18"/>
          <w:szCs w:val="18"/>
          <w:lang w:val="es-ES"/>
        </w:rPr>
      </w:pPr>
      <m:oMath>
        <m:r>
          <w:rPr>
            <w:rFonts w:ascii="Cambria Math" w:hAnsi="Cambria Math" w:cs="Arial"/>
            <w:sz w:val="18"/>
            <w:szCs w:val="18"/>
            <w:lang w:val="es-ES"/>
          </w:rPr>
          <m:t>[0,5]</m:t>
        </m:r>
      </m:oMath>
      <w:r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771BFE" w:rsidRPr="0013607E" w:rsidRDefault="00771BFE" w:rsidP="002B0B2F">
      <w:pPr>
        <w:rPr>
          <w:rFonts w:ascii="Arial" w:hAnsi="Arial" w:cs="Arial"/>
          <w:sz w:val="18"/>
          <w:szCs w:val="18"/>
          <w:lang w:val="es-ES"/>
        </w:rPr>
      </w:pPr>
    </w:p>
    <w:p w:rsidR="00F83269" w:rsidRDefault="006E7393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-∞,0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∪[5,∞)</m:t>
        </m:r>
      </m:oMath>
      <w:r w:rsidR="00F40B37" w:rsidRPr="00F40B3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F40B37" w:rsidRDefault="00F40B37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71BFE" w:rsidRDefault="00771BFE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[-5,0]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F40B37" w:rsidRDefault="00771BFE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E06E1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584B40" w:rsidRDefault="00584B40" w:rsidP="009E06E1">
      <w:pPr>
        <w:rPr>
          <w:rFonts w:ascii="Arial" w:hAnsi="Arial"/>
          <w:sz w:val="18"/>
          <w:szCs w:val="18"/>
          <w:lang w:val="es-ES_tradnl"/>
        </w:rPr>
      </w:pPr>
    </w:p>
    <w:p w:rsidR="00584B40" w:rsidRPr="00FA00F3" w:rsidRDefault="00584B40" w:rsidP="00584B40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+2x-16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&lt;8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584B40" w:rsidRDefault="00584B40" w:rsidP="009E06E1">
      <w:pPr>
        <w:rPr>
          <w:rFonts w:ascii="Arial" w:hAnsi="Arial"/>
          <w:sz w:val="18"/>
          <w:szCs w:val="18"/>
          <w:lang w:val="es-ES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5B2D11">
      <w:pPr>
        <w:rPr>
          <w:rFonts w:ascii="Arial" w:hAnsi="Arial" w:cs="Arial"/>
          <w:b/>
          <w:sz w:val="18"/>
          <w:szCs w:val="18"/>
        </w:rPr>
      </w:pPr>
    </w:p>
    <w:p w:rsidR="005B2D11" w:rsidRPr="005B2D11" w:rsidRDefault="006E7393" w:rsidP="005B2D11">
      <w:pPr>
        <w:rPr>
          <w:rFonts w:ascii="Arial" w:hAnsi="Arial"/>
          <w:b/>
          <w:sz w:val="18"/>
          <w:szCs w:val="18"/>
        </w:rPr>
      </w:pP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-6,-4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∪(2,4)</m:t>
        </m:r>
      </m:oMath>
      <w:r w:rsidR="005B2D11">
        <w:rPr>
          <w:rFonts w:ascii="Arial" w:hAnsi="Arial"/>
          <w:b/>
          <w:sz w:val="18"/>
          <w:szCs w:val="18"/>
        </w:rPr>
        <w:t xml:space="preserve"> </w:t>
      </w:r>
    </w:p>
    <w:p w:rsidR="005B2D11" w:rsidRDefault="005B2D11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5B2D11" w:rsidRDefault="006E7393" w:rsidP="00DD59E5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-∞,-6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∪(2,∞)</m:t>
        </m:r>
      </m:oMath>
      <w:r w:rsidR="00771BF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(-6 , 4)</m:t>
        </m:r>
      </m:oMath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E7393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-4,2</m:t>
            </m:r>
          </m:e>
        </m:d>
      </m:oMath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71BFE" w:rsidRPr="00771BFE" w:rsidRDefault="00771BFE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9E06E1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D8795E" w:rsidRDefault="00D8795E" w:rsidP="009E06E1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+7≥8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D8795E" w:rsidRDefault="00D8795E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E7393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,-1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,1</m:t>
            </m:r>
          </m:e>
        </m:d>
      </m:oMath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E7393" w:rsidP="00683F9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,∞</m:t>
            </m:r>
          </m:e>
        </m:d>
      </m:oMath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683F9E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[-1,1]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03F3C" w:rsidRPr="00D03F3C" w:rsidRDefault="006E7393" w:rsidP="00D03F3C">
      <w:pPr>
        <w:rPr>
          <w:rFonts w:ascii="Arial" w:hAnsi="Arial"/>
          <w:b/>
          <w:sz w:val="18"/>
          <w:szCs w:val="18"/>
          <w:lang w:val="es-CO"/>
        </w:rPr>
      </w:pPr>
      <m:oMath>
        <m:d>
          <m:dPr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-∞,-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 xml:space="preserve"> ∪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-1,1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  <w:lang w:val="es-CO"/>
          </w:rPr>
          <m:t>∪</m:t>
        </m:r>
        <m:d>
          <m:dPr>
            <m:begChr m:val="["/>
            <m:ctrlPr>
              <w:rPr>
                <w:rFonts w:ascii="Cambria Math" w:hAnsi="Cambria Math"/>
                <w:b/>
                <w:i/>
                <w:sz w:val="18"/>
                <w:szCs w:val="18"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es-CO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s-CO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s-CO"/>
                      </w:rPr>
                      <m:t>6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CO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CO"/>
              </w:rPr>
              <m:t>,∞</m:t>
            </m:r>
          </m:e>
        </m:d>
      </m:oMath>
      <w:r w:rsidR="00D03F3C" w:rsidRPr="00D03F3C">
        <w:rPr>
          <w:rFonts w:ascii="Arial" w:hAnsi="Arial"/>
          <w:b/>
          <w:sz w:val="18"/>
          <w:szCs w:val="18"/>
          <w:lang w:val="es-CO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8795E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D8795E" w:rsidRDefault="00D8795E" w:rsidP="00D8795E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</w:t>
      </w:r>
      <w:r w:rsidR="004A2963">
        <w:rPr>
          <w:rFonts w:ascii="Arial" w:hAnsi="Arial"/>
          <w:sz w:val="18"/>
          <w:szCs w:val="18"/>
          <w:lang w:val="es-ES_tradnl"/>
        </w:rPr>
        <w:t xml:space="preserve">de la </w:t>
      </w:r>
      <w:r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+2x=3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2B0B2F" w:rsidRPr="00D8795E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Pr="00683F9E" w:rsidRDefault="006E7393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3,5</m:t>
            </m:r>
          </m:e>
        </m:d>
      </m:oMath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P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9150B3" w:rsidRDefault="009150B3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{3,-5}</m:t>
        </m:r>
      </m:oMath>
      <w:r w:rsidR="00BD55A6" w:rsidRPr="009150B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Default="006E7393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0,7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683F9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83F9E" w:rsidRPr="009150B3" w:rsidRDefault="009150B3" w:rsidP="002B0B2F">
      <w:pPr>
        <w:rPr>
          <w:rFonts w:ascii="Arial" w:hAnsi="Arial" w:cs="Arial"/>
          <w:b/>
          <w:i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∅</m:t>
        </m:r>
      </m:oMath>
      <w:r w:rsidR="004A2963" w:rsidRPr="009150B3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</w:p>
    <w:p w:rsidR="00683F9E" w:rsidRPr="00683F9E" w:rsidRDefault="00683F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8795E" w:rsidRDefault="007D2825" w:rsidP="001807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D8795E" w:rsidRDefault="00D8795E" w:rsidP="0018072F">
      <w:pPr>
        <w:rPr>
          <w:rFonts w:ascii="Arial" w:hAnsi="Arial"/>
          <w:sz w:val="18"/>
          <w:szCs w:val="18"/>
          <w:lang w:val="es-ES_tradnl"/>
        </w:rPr>
      </w:pPr>
    </w:p>
    <w:p w:rsidR="00D8795E" w:rsidRPr="00FA00F3" w:rsidRDefault="00D8795E" w:rsidP="00D8795E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+2x&lt;10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18072F" w:rsidRPr="00D8795E" w:rsidRDefault="0018072F" w:rsidP="0018072F">
      <w:pPr>
        <w:rPr>
          <w:rFonts w:ascii="Arial" w:hAnsi="Arial" w:cs="Arial"/>
          <w:sz w:val="18"/>
          <w:szCs w:val="18"/>
          <w:lang w:val="es-ES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Default="004A2963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4A2963" w:rsidRDefault="006E7393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-∞,-5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-3,3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∪(5,∞)</m:t>
        </m:r>
      </m:oMath>
      <w:r w:rsidR="004A296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P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A74F3" w:rsidRDefault="005A74F3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(-5,3)</m:t>
        </m:r>
      </m:oMath>
      <w:r w:rsidR="00973997" w:rsidRPr="005A74F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7D2825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2963" w:rsidRDefault="006E7393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-5,-3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∪(3,5)</m:t>
        </m:r>
      </m:oMath>
      <w:r w:rsidR="004A296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A2963" w:rsidRDefault="004A296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2963" w:rsidRPr="00D255E5" w:rsidRDefault="00D255E5" w:rsidP="002B0B2F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(-3,5)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4A2963" w:rsidRPr="00D255E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5551"/>
    <w:rsid w:val="00025642"/>
    <w:rsid w:val="00033E28"/>
    <w:rsid w:val="00035B36"/>
    <w:rsid w:val="00046B74"/>
    <w:rsid w:val="0005228B"/>
    <w:rsid w:val="000537AE"/>
    <w:rsid w:val="00054002"/>
    <w:rsid w:val="000719EE"/>
    <w:rsid w:val="000B20BA"/>
    <w:rsid w:val="000E45A5"/>
    <w:rsid w:val="00104E5C"/>
    <w:rsid w:val="001129E5"/>
    <w:rsid w:val="00125D25"/>
    <w:rsid w:val="001260D6"/>
    <w:rsid w:val="0013607E"/>
    <w:rsid w:val="0018072F"/>
    <w:rsid w:val="00193810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77B4"/>
    <w:rsid w:val="0025789D"/>
    <w:rsid w:val="002A7226"/>
    <w:rsid w:val="002B0B2F"/>
    <w:rsid w:val="002B2F09"/>
    <w:rsid w:val="002B7E96"/>
    <w:rsid w:val="002D494B"/>
    <w:rsid w:val="002E30A7"/>
    <w:rsid w:val="002E4EE6"/>
    <w:rsid w:val="002F056C"/>
    <w:rsid w:val="002F3F12"/>
    <w:rsid w:val="00317F44"/>
    <w:rsid w:val="00326C60"/>
    <w:rsid w:val="00340C3A"/>
    <w:rsid w:val="00342E6F"/>
    <w:rsid w:val="00345260"/>
    <w:rsid w:val="00353644"/>
    <w:rsid w:val="0036258A"/>
    <w:rsid w:val="00381377"/>
    <w:rsid w:val="003820B2"/>
    <w:rsid w:val="00391708"/>
    <w:rsid w:val="00394820"/>
    <w:rsid w:val="003A458C"/>
    <w:rsid w:val="003B42BB"/>
    <w:rsid w:val="003D72B3"/>
    <w:rsid w:val="00401320"/>
    <w:rsid w:val="004024BA"/>
    <w:rsid w:val="00411F22"/>
    <w:rsid w:val="00417B06"/>
    <w:rsid w:val="004375B6"/>
    <w:rsid w:val="0045712C"/>
    <w:rsid w:val="00485C72"/>
    <w:rsid w:val="00495119"/>
    <w:rsid w:val="004A2963"/>
    <w:rsid w:val="004A4A9C"/>
    <w:rsid w:val="004D4216"/>
    <w:rsid w:val="00502F8B"/>
    <w:rsid w:val="0052013C"/>
    <w:rsid w:val="005513FA"/>
    <w:rsid w:val="00551D6E"/>
    <w:rsid w:val="00552D7C"/>
    <w:rsid w:val="00584B40"/>
    <w:rsid w:val="005A74F3"/>
    <w:rsid w:val="005B210B"/>
    <w:rsid w:val="005B2D11"/>
    <w:rsid w:val="005C209B"/>
    <w:rsid w:val="005F4C68"/>
    <w:rsid w:val="00611072"/>
    <w:rsid w:val="00616529"/>
    <w:rsid w:val="00630169"/>
    <w:rsid w:val="0063490D"/>
    <w:rsid w:val="00647430"/>
    <w:rsid w:val="00667642"/>
    <w:rsid w:val="0067074F"/>
    <w:rsid w:val="00683F9E"/>
    <w:rsid w:val="006907A4"/>
    <w:rsid w:val="006A32CE"/>
    <w:rsid w:val="006A3851"/>
    <w:rsid w:val="006B1C75"/>
    <w:rsid w:val="006C5EF2"/>
    <w:rsid w:val="006D02A8"/>
    <w:rsid w:val="006E1C59"/>
    <w:rsid w:val="006E32EF"/>
    <w:rsid w:val="006E7393"/>
    <w:rsid w:val="00713B23"/>
    <w:rsid w:val="0072270A"/>
    <w:rsid w:val="00742D83"/>
    <w:rsid w:val="00742E65"/>
    <w:rsid w:val="0074775C"/>
    <w:rsid w:val="00771BFE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752D9"/>
    <w:rsid w:val="008932B9"/>
    <w:rsid w:val="008C6F76"/>
    <w:rsid w:val="008D10C7"/>
    <w:rsid w:val="008F1843"/>
    <w:rsid w:val="008F79C1"/>
    <w:rsid w:val="009150B3"/>
    <w:rsid w:val="00923C89"/>
    <w:rsid w:val="009320AC"/>
    <w:rsid w:val="009510B5"/>
    <w:rsid w:val="00953886"/>
    <w:rsid w:val="00973997"/>
    <w:rsid w:val="009843AC"/>
    <w:rsid w:val="0099088A"/>
    <w:rsid w:val="00992AB9"/>
    <w:rsid w:val="009A3318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E458C"/>
    <w:rsid w:val="00AF23DF"/>
    <w:rsid w:val="00B0282E"/>
    <w:rsid w:val="00B07902"/>
    <w:rsid w:val="00B218CB"/>
    <w:rsid w:val="00B45ECD"/>
    <w:rsid w:val="00B51D60"/>
    <w:rsid w:val="00B5250C"/>
    <w:rsid w:val="00B55138"/>
    <w:rsid w:val="00B92165"/>
    <w:rsid w:val="00BB2901"/>
    <w:rsid w:val="00BC129D"/>
    <w:rsid w:val="00BC2254"/>
    <w:rsid w:val="00BD1FFA"/>
    <w:rsid w:val="00BD55A6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03F3C"/>
    <w:rsid w:val="00D117B4"/>
    <w:rsid w:val="00D1546C"/>
    <w:rsid w:val="00D15A42"/>
    <w:rsid w:val="00D255E5"/>
    <w:rsid w:val="00D3600C"/>
    <w:rsid w:val="00D4571F"/>
    <w:rsid w:val="00D660AD"/>
    <w:rsid w:val="00D85091"/>
    <w:rsid w:val="00D8795E"/>
    <w:rsid w:val="00DD15C9"/>
    <w:rsid w:val="00DD59E5"/>
    <w:rsid w:val="00DE1C4F"/>
    <w:rsid w:val="00DE4BFA"/>
    <w:rsid w:val="00DE69EE"/>
    <w:rsid w:val="00DF5702"/>
    <w:rsid w:val="00E144AF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17363"/>
    <w:rsid w:val="00F27343"/>
    <w:rsid w:val="00F40B37"/>
    <w:rsid w:val="00F44F99"/>
    <w:rsid w:val="00F57E22"/>
    <w:rsid w:val="00F73B99"/>
    <w:rsid w:val="00F77912"/>
    <w:rsid w:val="00F80068"/>
    <w:rsid w:val="00F819D0"/>
    <w:rsid w:val="00F83269"/>
    <w:rsid w:val="00F93E33"/>
    <w:rsid w:val="00FA00F3"/>
    <w:rsid w:val="00FA04FB"/>
    <w:rsid w:val="00FA1A62"/>
    <w:rsid w:val="00FA6DF9"/>
    <w:rsid w:val="00FD4E51"/>
    <w:rsid w:val="00F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13859B45-9248-435F-A811-71667DCD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90C9-50BD-4418-B423-3CA00556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27</cp:revision>
  <dcterms:created xsi:type="dcterms:W3CDTF">2015-02-26T17:03:00Z</dcterms:created>
  <dcterms:modified xsi:type="dcterms:W3CDTF">2015-03-16T00:12:00Z</dcterms:modified>
</cp:coreProperties>
</file>