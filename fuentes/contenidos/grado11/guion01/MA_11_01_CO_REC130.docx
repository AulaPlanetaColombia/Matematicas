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EF5545" w:rsidRDefault="00EF5545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EF554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MA_11_01_CO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A041D" w:rsidRPr="003A6998" w:rsidRDefault="00EA041D" w:rsidP="00EA041D">
      <w:pPr>
        <w:rPr>
          <w:rFonts w:ascii="Times New Roman" w:hAnsi="Times New Roman" w:cs="Times New Roman"/>
          <w:color w:val="000000"/>
          <w:lang w:val="es-CO"/>
        </w:rPr>
      </w:pPr>
      <w:r w:rsidRPr="003A6998">
        <w:rPr>
          <w:rFonts w:ascii="Times New Roman" w:hAnsi="Times New Roman" w:cs="Times New Roman"/>
          <w:color w:val="000000"/>
          <w:lang w:val="es-CO"/>
        </w:rPr>
        <w:t>Resolución de ecuaciones con valor absoluto</w:t>
      </w:r>
    </w:p>
    <w:p w:rsidR="0063490D" w:rsidRPr="003A6998" w:rsidRDefault="0063490D" w:rsidP="00CB02D2">
      <w:pPr>
        <w:rPr>
          <w:rFonts w:ascii="Arial" w:hAnsi="Arial"/>
          <w:sz w:val="18"/>
          <w:szCs w:val="18"/>
          <w:lang w:val="es-CO"/>
        </w:rPr>
      </w:pPr>
      <w:r w:rsidRPr="003A6998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="00AC7FAC" w:rsidRPr="003A6998">
        <w:rPr>
          <w:rFonts w:ascii="Arial" w:hAnsi="Arial"/>
          <w:sz w:val="18"/>
          <w:szCs w:val="18"/>
          <w:highlight w:val="green"/>
          <w:lang w:val="es-CO"/>
        </w:rPr>
        <w:t xml:space="preserve">Descripción del </w:t>
      </w:r>
      <w:r w:rsidR="00340C3A" w:rsidRPr="003A6998">
        <w:rPr>
          <w:rFonts w:ascii="Arial" w:hAnsi="Arial"/>
          <w:sz w:val="18"/>
          <w:szCs w:val="18"/>
          <w:highlight w:val="green"/>
          <w:lang w:val="es-CO"/>
        </w:rPr>
        <w:t>recurso</w:t>
      </w:r>
    </w:p>
    <w:p w:rsidR="000719EE" w:rsidRPr="003A6998" w:rsidRDefault="00EA041D" w:rsidP="000719EE">
      <w:pPr>
        <w:rPr>
          <w:rFonts w:ascii="Arial" w:hAnsi="Arial" w:cs="Arial"/>
          <w:sz w:val="18"/>
          <w:szCs w:val="18"/>
          <w:lang w:val="es-CO"/>
        </w:rPr>
      </w:pPr>
      <w:r w:rsidRPr="003A6998">
        <w:rPr>
          <w:rFonts w:ascii="Times New Roman" w:hAnsi="Times New Roman" w:cs="Times New Roman"/>
          <w:color w:val="000000"/>
          <w:lang w:val="es-CO"/>
        </w:rPr>
        <w:t>Actividad que te ejercita para encontrar el conjunto solución de ecuaciones con valor absoluto.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3A69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EF5545">
        <w:rPr>
          <w:rFonts w:ascii="Arial" w:hAnsi="Arial" w:cs="Arial"/>
          <w:sz w:val="18"/>
          <w:szCs w:val="18"/>
          <w:lang w:val="es-ES_tradnl"/>
        </w:rPr>
        <w:t>Ecuación</w:t>
      </w:r>
      <w:r>
        <w:rPr>
          <w:rFonts w:ascii="Arial" w:hAnsi="Arial" w:cs="Arial"/>
          <w:sz w:val="18"/>
          <w:szCs w:val="18"/>
          <w:lang w:val="es-ES_tradnl"/>
        </w:rPr>
        <w:t>”</w:t>
      </w:r>
      <w:r w:rsidR="00980D6D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“</w:t>
      </w:r>
      <w:r w:rsidR="008F6D52">
        <w:rPr>
          <w:rFonts w:ascii="Arial" w:hAnsi="Arial" w:cs="Arial"/>
          <w:sz w:val="18"/>
          <w:szCs w:val="18"/>
          <w:lang w:val="es-ES_tradnl"/>
        </w:rPr>
        <w:t>v</w:t>
      </w:r>
      <w:r w:rsidR="00980D6D">
        <w:rPr>
          <w:rFonts w:ascii="Arial" w:hAnsi="Arial" w:cs="Arial"/>
          <w:sz w:val="18"/>
          <w:szCs w:val="18"/>
          <w:lang w:val="es-ES_tradnl"/>
        </w:rPr>
        <w:t>alor ab</w:t>
      </w:r>
      <w:r w:rsidR="00DA7717">
        <w:rPr>
          <w:rFonts w:ascii="Arial" w:hAnsi="Arial" w:cs="Arial"/>
          <w:sz w:val="18"/>
          <w:szCs w:val="18"/>
          <w:lang w:val="es-ES_tradnl"/>
        </w:rPr>
        <w:t>s</w:t>
      </w:r>
      <w:r w:rsidR="00980D6D">
        <w:rPr>
          <w:rFonts w:ascii="Arial" w:hAnsi="Arial" w:cs="Arial"/>
          <w:sz w:val="18"/>
          <w:szCs w:val="18"/>
          <w:lang w:val="es-ES_tradnl"/>
        </w:rPr>
        <w:t>oluto”</w:t>
      </w:r>
      <w:r w:rsidR="00EA041D">
        <w:rPr>
          <w:rFonts w:ascii="Arial" w:hAnsi="Arial" w:cs="Arial"/>
          <w:sz w:val="18"/>
          <w:szCs w:val="18"/>
          <w:lang w:val="es-ES_tradnl"/>
        </w:rPr>
        <w:t>, “resolución de ecuaciones”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980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</w:t>
      </w:r>
      <w:r w:rsidR="005D3050">
        <w:rPr>
          <w:rFonts w:ascii="Arial" w:hAnsi="Arial" w:cs="Arial"/>
          <w:sz w:val="18"/>
          <w:szCs w:val="18"/>
          <w:lang w:val="es-ES_tradnl"/>
        </w:rPr>
        <w:t>utos.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proofErr w:type="spellStart"/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980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980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F554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980D6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73658" w:rsidRPr="003A6998" w:rsidRDefault="00D73658" w:rsidP="00D73658">
      <w:pPr>
        <w:rPr>
          <w:rFonts w:ascii="Times New Roman" w:hAnsi="Times New Roman" w:cs="Times New Roman"/>
          <w:color w:val="000000"/>
          <w:lang w:val="es-CO"/>
        </w:rPr>
      </w:pPr>
      <w:r w:rsidRPr="003A6998">
        <w:rPr>
          <w:rFonts w:ascii="Times New Roman" w:hAnsi="Times New Roman" w:cs="Times New Roman"/>
          <w:color w:val="000000"/>
          <w:lang w:val="es-CO"/>
        </w:rPr>
        <w:t>Resolución de ecuaciones con valor absoluto</w:t>
      </w:r>
    </w:p>
    <w:p w:rsidR="000719EE" w:rsidRPr="003A6998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980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980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el conjunto solución de las siguientes ecuaciones</w:t>
      </w:r>
      <w:r w:rsidR="005D3050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980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Utiliza las propiedades de las operaciones de los números reales y del valor absoluto para encontrar el conjunto solución.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980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B633B" w:rsidRDefault="003A699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2038D" w:rsidRDefault="0042038D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Default="00D468A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</w:t>
      </w:r>
      <w:r w:rsidR="0042038D">
        <w:rPr>
          <w:rFonts w:ascii="Arial" w:hAnsi="Arial" w:cs="Arial"/>
          <w:sz w:val="18"/>
          <w:szCs w:val="18"/>
          <w:lang w:val="es-ES_tradnl"/>
        </w:rPr>
        <w:t xml:space="preserve">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1+5x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=-3</m:t>
        </m:r>
      </m:oMath>
      <w:r w:rsidR="005D3050">
        <w:rPr>
          <w:rFonts w:ascii="Arial" w:hAnsi="Arial" w:cs="Arial"/>
          <w:sz w:val="18"/>
          <w:szCs w:val="18"/>
          <w:lang w:val="es-ES_tradnl"/>
        </w:rPr>
        <w:t>:</w:t>
      </w:r>
      <w:r w:rsidR="0042038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D0AA6" w:rsidRPr="007F74EA" w:rsidRDefault="00CD0AA6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</w:p>
    <w:p w:rsidR="009C2E06" w:rsidRDefault="00CD0AA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CD0AA6" w:rsidRDefault="00CD0AA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CD0AA6" w:rsidRDefault="00CD0AA6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7960BD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2038D" w:rsidRDefault="0042038D" w:rsidP="0042038D">
      <w:pPr>
        <w:rPr>
          <w:rFonts w:ascii="Arial" w:hAnsi="Arial" w:cs="Arial"/>
          <w:sz w:val="18"/>
          <w:szCs w:val="18"/>
          <w:lang w:val="es-ES_tradnl"/>
        </w:rPr>
      </w:pPr>
    </w:p>
    <w:p w:rsidR="0042038D" w:rsidRDefault="00D468AC" w:rsidP="004203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</w:t>
      </w:r>
      <w:r w:rsidR="0042038D">
        <w:rPr>
          <w:rFonts w:ascii="Arial" w:hAnsi="Arial" w:cs="Arial"/>
          <w:sz w:val="18"/>
          <w:szCs w:val="18"/>
          <w:lang w:val="es-ES_tradnl"/>
        </w:rPr>
        <w:t xml:space="preserve"> el conjunto solución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1-2x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+8=-10</m:t>
        </m:r>
      </m:oMath>
      <w:r w:rsidR="005D3050">
        <w:rPr>
          <w:rFonts w:ascii="Arial" w:hAnsi="Arial" w:cs="Arial"/>
          <w:sz w:val="18"/>
          <w:szCs w:val="18"/>
          <w:lang w:val="es-ES_tradnl"/>
        </w:rPr>
        <w:t>:</w:t>
      </w:r>
      <w:r w:rsidR="0042038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</w:p>
    <w:p w:rsidR="005B1760" w:rsidRDefault="007960B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7960BD" w:rsidRDefault="007960BD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7960BD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:rsidR="00F71D6A" w:rsidRPr="007F74EA" w:rsidRDefault="00F71D6A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D468A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</w:t>
      </w:r>
      <w:r w:rsidR="00F71D6A">
        <w:rPr>
          <w:rFonts w:ascii="Arial" w:hAnsi="Arial" w:cs="Arial"/>
          <w:sz w:val="18"/>
          <w:szCs w:val="18"/>
          <w:lang w:val="es-ES_tradnl"/>
        </w:rPr>
        <w:t xml:space="preserve"> el conjunto solución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x+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1+2x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=-2</m:t>
        </m:r>
      </m:oMath>
      <w:r w:rsidR="005D3050">
        <w:rPr>
          <w:rFonts w:ascii="Arial" w:hAnsi="Arial" w:cs="Arial"/>
          <w:sz w:val="18"/>
          <w:szCs w:val="18"/>
          <w:lang w:val="es-ES_tradnl"/>
        </w:rPr>
        <w:t>:</w:t>
      </w:r>
    </w:p>
    <w:p w:rsidR="00F71D6A" w:rsidRDefault="00F71D6A" w:rsidP="005B176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</w:p>
    <w:p w:rsidR="005B1760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1A6BC0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1A6BC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D468A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1A6BC0">
        <w:rPr>
          <w:rFonts w:ascii="Arial" w:hAnsi="Arial" w:cs="Arial"/>
          <w:sz w:val="18"/>
          <w:szCs w:val="18"/>
          <w:lang w:val="es-ES_tradnl"/>
        </w:rPr>
        <w:t xml:space="preserve">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-2x+4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=6</m:t>
        </m:r>
      </m:oMath>
      <w:r w:rsidR="005D3050">
        <w:rPr>
          <w:rFonts w:ascii="Arial" w:hAnsi="Arial" w:cs="Arial"/>
          <w:sz w:val="18"/>
          <w:szCs w:val="18"/>
          <w:lang w:val="es-ES_tradnl"/>
        </w:rPr>
        <w:t>:</w:t>
      </w:r>
    </w:p>
    <w:p w:rsidR="007960BD" w:rsidRPr="007F74EA" w:rsidRDefault="007960BD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</w:p>
    <w:p w:rsidR="005B1760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7960BD">
        <w:rPr>
          <w:rFonts w:ascii="Arial" w:hAnsi="Arial" w:cs="Arial"/>
          <w:sz w:val="18"/>
          <w:szCs w:val="18"/>
          <w:lang w:val="es-ES_tradnl"/>
        </w:rPr>
        <w:t>-Medio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1A6BC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7F74EA" w:rsidRDefault="00D468A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Encuentra</w:t>
      </w:r>
      <w:r w:rsidR="001A6BC0">
        <w:rPr>
          <w:rFonts w:ascii="Arial" w:hAnsi="Arial" w:cs="Arial"/>
          <w:sz w:val="18"/>
          <w:szCs w:val="18"/>
          <w:lang w:val="es-ES_tradnl"/>
        </w:rPr>
        <w:t xml:space="preserve">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=2-3x</m:t>
        </m:r>
      </m:oMath>
      <w:r w:rsidR="005D3050">
        <w:rPr>
          <w:rFonts w:ascii="Arial" w:hAnsi="Arial" w:cs="Arial"/>
          <w:sz w:val="18"/>
          <w:szCs w:val="18"/>
          <w:lang w:val="es-ES_tradnl"/>
        </w:rPr>
        <w:t>:</w:t>
      </w:r>
    </w:p>
    <w:p w:rsidR="001A6BC0" w:rsidRDefault="001A6BC0" w:rsidP="005B176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</w:p>
    <w:p w:rsidR="005B1760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1A6BC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D468A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1A6BC0">
        <w:rPr>
          <w:rFonts w:ascii="Arial" w:hAnsi="Arial" w:cs="Arial"/>
          <w:sz w:val="18"/>
          <w:szCs w:val="18"/>
          <w:lang w:val="es-ES_tradnl"/>
        </w:rPr>
        <w:t xml:space="preserve"> el conjunto solución de la 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x+1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x+3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=6</m:t>
        </m:r>
      </m:oMath>
      <w:bookmarkStart w:id="0" w:name="_GoBack"/>
      <w:r w:rsidR="005D3050">
        <w:rPr>
          <w:rFonts w:ascii="Arial" w:hAnsi="Arial" w:cs="Arial"/>
          <w:sz w:val="18"/>
          <w:szCs w:val="18"/>
          <w:lang w:val="es-ES_tradnl"/>
        </w:rPr>
        <w:t>:</w:t>
      </w:r>
      <w:bookmarkEnd w:id="0"/>
    </w:p>
    <w:p w:rsidR="001A6BC0" w:rsidRPr="007F74EA" w:rsidRDefault="001A6BC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</w:p>
    <w:p w:rsidR="005B1760" w:rsidRDefault="009D047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3-Dificl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6BC0"/>
    <w:rsid w:val="001B092E"/>
    <w:rsid w:val="001B3983"/>
    <w:rsid w:val="001C122B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A6998"/>
    <w:rsid w:val="003B49B4"/>
    <w:rsid w:val="003D72B3"/>
    <w:rsid w:val="004024BA"/>
    <w:rsid w:val="00411F22"/>
    <w:rsid w:val="00417B06"/>
    <w:rsid w:val="0042038D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050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8F6D52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22796"/>
    <w:rsid w:val="00A61B6D"/>
    <w:rsid w:val="00A714C4"/>
    <w:rsid w:val="00A74CE5"/>
    <w:rsid w:val="00A87222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9596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AA6"/>
    <w:rsid w:val="00CD0B3B"/>
    <w:rsid w:val="00CD2245"/>
    <w:rsid w:val="00CE7115"/>
    <w:rsid w:val="00D15A42"/>
    <w:rsid w:val="00D3600C"/>
    <w:rsid w:val="00D468AC"/>
    <w:rsid w:val="00D660AD"/>
    <w:rsid w:val="00D73658"/>
    <w:rsid w:val="00DA7717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041D"/>
    <w:rsid w:val="00EA22E1"/>
    <w:rsid w:val="00EA3E65"/>
    <w:rsid w:val="00EB0CCB"/>
    <w:rsid w:val="00EB633B"/>
    <w:rsid w:val="00EC398E"/>
    <w:rsid w:val="00EC3FD8"/>
    <w:rsid w:val="00EF5545"/>
    <w:rsid w:val="00EF7BBC"/>
    <w:rsid w:val="00F157B9"/>
    <w:rsid w:val="00F44F99"/>
    <w:rsid w:val="00F57E22"/>
    <w:rsid w:val="00F70E70"/>
    <w:rsid w:val="00F71D6A"/>
    <w:rsid w:val="00F73B99"/>
    <w:rsid w:val="00F80068"/>
    <w:rsid w:val="00F819D0"/>
    <w:rsid w:val="00F93E33"/>
    <w:rsid w:val="00F94050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3CCE2B1C-8203-41DA-9649-78EB6282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2038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3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13</cp:revision>
  <dcterms:created xsi:type="dcterms:W3CDTF">2015-02-28T16:31:00Z</dcterms:created>
  <dcterms:modified xsi:type="dcterms:W3CDTF">2015-03-19T21:56:00Z</dcterms:modified>
</cp:coreProperties>
</file>