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44796" w:rsidRPr="00A61910">
        <w:rPr>
          <w:rFonts w:ascii="Times New Roman" w:hAnsi="Times New Roman" w:cs="Times New Roman"/>
          <w:color w:val="000000"/>
          <w:lang w:val="es-CO"/>
        </w:rPr>
        <w:t>MA_G11_01_</w:t>
      </w:r>
      <w:r w:rsidR="00A61910" w:rsidRPr="00A61910">
        <w:rPr>
          <w:rFonts w:ascii="Times New Roman" w:hAnsi="Times New Roman" w:cs="Times New Roman"/>
          <w:color w:val="000000"/>
          <w:lang w:val="es-CO"/>
        </w:rPr>
        <w:t>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Otros casos de ecuaciones con valor absoluto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Pr="000719EE" w:rsidRDefault="00A61910" w:rsidP="00A6191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Estudia cómo resolver ecuaciones en donde la variable aparece en más de un término, y no solo dentro del valor absoluto.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Valor absoluto, ecuación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A6191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A6191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6437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A61910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</w:t>
      </w:r>
      <w:r w:rsidR="00D6437C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A6191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Objetivo:</w:t>
      </w:r>
      <w:r w:rsidR="00D6437C">
        <w:rPr>
          <w:rFonts w:ascii="Arial" w:hAnsi="Arial"/>
          <w:sz w:val="18"/>
          <w:szCs w:val="18"/>
          <w:lang w:val="es-ES_tradnl"/>
        </w:rPr>
        <w:t xml:space="preserve"> Ejemplificar c</w:t>
      </w:r>
      <w:r w:rsidR="00CE62AF">
        <w:rPr>
          <w:rFonts w:ascii="Arial" w:hAnsi="Arial"/>
          <w:sz w:val="18"/>
          <w:szCs w:val="18"/>
          <w:lang w:val="es-ES_tradnl"/>
        </w:rPr>
        <w:t>ómo</w:t>
      </w:r>
      <w:r>
        <w:rPr>
          <w:rFonts w:ascii="Arial" w:hAnsi="Arial"/>
          <w:sz w:val="18"/>
          <w:szCs w:val="18"/>
          <w:lang w:val="es-ES_tradnl"/>
        </w:rPr>
        <w:t xml:space="preserve"> se pueden resolver </w:t>
      </w:r>
      <w:r w:rsidR="00CE62AF">
        <w:rPr>
          <w:rFonts w:ascii="Arial" w:hAnsi="Arial"/>
          <w:sz w:val="18"/>
          <w:szCs w:val="18"/>
          <w:lang w:val="es-ES_tradnl"/>
        </w:rPr>
        <w:t>algunas ecuaciones</w:t>
      </w:r>
      <w:r>
        <w:rPr>
          <w:rFonts w:ascii="Arial" w:hAnsi="Arial"/>
          <w:sz w:val="18"/>
          <w:szCs w:val="18"/>
          <w:lang w:val="es-ES_tradnl"/>
        </w:rPr>
        <w:t xml:space="preserve"> con valor absoluto</w:t>
      </w:r>
      <w:r w:rsidR="00D6437C">
        <w:rPr>
          <w:rFonts w:ascii="Arial" w:hAnsi="Arial"/>
          <w:sz w:val="18"/>
          <w:szCs w:val="18"/>
          <w:lang w:val="es-ES_tradnl"/>
        </w:rPr>
        <w:t xml:space="preserve"> diferentes a las mencionadas en el cuaderno de estudio.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61910" w:rsidRDefault="00A61910" w:rsidP="00A61910">
      <w:pPr>
        <w:rPr>
          <w:rFonts w:ascii="Arial" w:hAnsi="Arial"/>
          <w:sz w:val="18"/>
          <w:szCs w:val="18"/>
          <w:lang w:val="es-ES_tradnl"/>
        </w:rPr>
      </w:pPr>
    </w:p>
    <w:p w:rsidR="00A61910" w:rsidRDefault="00A61910" w:rsidP="00C6710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Antes: se espera que el estudiante </w:t>
      </w:r>
      <w:r w:rsidR="00E25908">
        <w:rPr>
          <w:rFonts w:ascii="Arial" w:hAnsi="Arial"/>
          <w:sz w:val="18"/>
          <w:szCs w:val="18"/>
          <w:lang w:val="es-ES_tradnl"/>
        </w:rPr>
        <w:t>haya trabajado</w:t>
      </w:r>
      <w:r w:rsidR="00C67102">
        <w:rPr>
          <w:rFonts w:ascii="Arial" w:hAnsi="Arial"/>
          <w:sz w:val="18"/>
          <w:szCs w:val="18"/>
          <w:lang w:val="es-ES_tradnl"/>
        </w:rPr>
        <w:t xml:space="preserve"> los ejemplos de la solución de ecuaciones con valor absoluto del cuaderno de estudio, y resuelto</w:t>
      </w:r>
      <w:r>
        <w:rPr>
          <w:rFonts w:ascii="Arial" w:hAnsi="Arial"/>
          <w:sz w:val="18"/>
          <w:szCs w:val="18"/>
          <w:lang w:val="es-ES_tradnl"/>
        </w:rPr>
        <w:t xml:space="preserve"> algunas </w:t>
      </w:r>
      <w:r w:rsidR="00CE62AF">
        <w:rPr>
          <w:rFonts w:ascii="Arial" w:hAnsi="Arial"/>
          <w:sz w:val="18"/>
          <w:szCs w:val="18"/>
          <w:lang w:val="es-ES_tradnl"/>
        </w:rPr>
        <w:t>ecuaciones</w:t>
      </w:r>
      <w:r>
        <w:rPr>
          <w:rFonts w:ascii="Arial" w:hAnsi="Arial"/>
          <w:sz w:val="18"/>
          <w:szCs w:val="18"/>
          <w:lang w:val="es-ES_tradnl"/>
        </w:rPr>
        <w:t xml:space="preserve"> similares, es fundamental que el estudiante conozca las </w:t>
      </w:r>
      <w:r w:rsidR="00CE62AF">
        <w:rPr>
          <w:rFonts w:ascii="Arial" w:hAnsi="Arial"/>
          <w:sz w:val="18"/>
          <w:szCs w:val="18"/>
          <w:lang w:val="es-ES_tradnl"/>
        </w:rPr>
        <w:t xml:space="preserve">propiedades </w:t>
      </w:r>
      <w:r>
        <w:rPr>
          <w:rFonts w:ascii="Arial" w:hAnsi="Arial"/>
          <w:sz w:val="18"/>
          <w:szCs w:val="18"/>
          <w:lang w:val="es-ES_tradnl"/>
        </w:rPr>
        <w:t xml:space="preserve">del valor absoluto </w:t>
      </w:r>
      <w:r w:rsidR="00CE62AF">
        <w:rPr>
          <w:rFonts w:ascii="Arial" w:hAnsi="Arial"/>
          <w:sz w:val="18"/>
          <w:szCs w:val="18"/>
          <w:lang w:val="es-ES_tradnl"/>
        </w:rPr>
        <w:t>así</w:t>
      </w:r>
      <w:r>
        <w:rPr>
          <w:rFonts w:ascii="Arial" w:hAnsi="Arial"/>
          <w:sz w:val="18"/>
          <w:szCs w:val="18"/>
          <w:lang w:val="es-ES_tradnl"/>
        </w:rPr>
        <w:t xml:space="preserve"> como al</w:t>
      </w:r>
      <w:r w:rsidR="00CE62AF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s propiedades de las operaciones de los números reales.</w:t>
      </w:r>
    </w:p>
    <w:p w:rsidR="00A61910" w:rsidRDefault="00A61910" w:rsidP="00CD652E">
      <w:pPr>
        <w:rPr>
          <w:rFonts w:ascii="Arial" w:hAnsi="Arial"/>
          <w:sz w:val="18"/>
          <w:szCs w:val="18"/>
          <w:lang w:val="es-ES_tradnl"/>
        </w:rPr>
      </w:pPr>
    </w:p>
    <w:p w:rsidR="00A61910" w:rsidRDefault="00A61910" w:rsidP="00C6710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Durante: cada una de las diapositivas muestra la for</w:t>
      </w:r>
      <w:r w:rsidR="00CE62AF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 xml:space="preserve">a de resolver la </w:t>
      </w:r>
      <w:r w:rsidR="00CE62AF">
        <w:rPr>
          <w:rFonts w:ascii="Arial" w:hAnsi="Arial"/>
          <w:sz w:val="18"/>
          <w:szCs w:val="18"/>
          <w:lang w:val="es-ES_tradnl"/>
        </w:rPr>
        <w:t>ecuación</w:t>
      </w:r>
      <w:r>
        <w:rPr>
          <w:rFonts w:ascii="Arial" w:hAnsi="Arial"/>
          <w:sz w:val="18"/>
          <w:szCs w:val="18"/>
          <w:lang w:val="es-ES_tradnl"/>
        </w:rPr>
        <w:t xml:space="preserve">, pero no justifica cada uno de los pasos que se realiza, esconveniente que se realice la justificación </w:t>
      </w:r>
      <w:r w:rsidR="00CE62AF">
        <w:rPr>
          <w:rFonts w:ascii="Arial" w:hAnsi="Arial"/>
          <w:sz w:val="18"/>
          <w:szCs w:val="18"/>
          <w:lang w:val="es-ES_tradnl"/>
        </w:rPr>
        <w:t>de estos a medida que se va estudiando el interactivo, ya que esto es lo que permite que el estudiante le dé sentido a los procesos que realiza y no</w:t>
      </w:r>
      <w:r w:rsidR="00E25908">
        <w:rPr>
          <w:rFonts w:ascii="Arial" w:hAnsi="Arial"/>
          <w:sz w:val="18"/>
          <w:szCs w:val="18"/>
          <w:lang w:val="es-ES_tradnl"/>
        </w:rPr>
        <w:t xml:space="preserve"> lo vea</w:t>
      </w:r>
      <w:r w:rsidR="00CE62AF">
        <w:rPr>
          <w:rFonts w:ascii="Arial" w:hAnsi="Arial"/>
          <w:sz w:val="18"/>
          <w:szCs w:val="18"/>
          <w:lang w:val="es-ES_tradnl"/>
        </w:rPr>
        <w:t xml:space="preserve"> como pasos secuenciales en los que no se debe realizar ningún tipo de razonamiento.</w:t>
      </w:r>
    </w:p>
    <w:p w:rsidR="00A61910" w:rsidRDefault="00A61910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25908" w:rsidRDefault="00E25908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E25908" w:rsidRDefault="00E25908" w:rsidP="00CD652E">
      <w:pPr>
        <w:rPr>
          <w:rFonts w:ascii="Arial" w:hAnsi="Arial"/>
          <w:sz w:val="18"/>
          <w:szCs w:val="18"/>
          <w:lang w:val="es-ES_tradnl"/>
        </w:rPr>
      </w:pPr>
      <w:r w:rsidRPr="00D6437C">
        <w:rPr>
          <w:rFonts w:ascii="Arial" w:hAnsi="Arial"/>
          <w:sz w:val="18"/>
          <w:szCs w:val="18"/>
          <w:lang w:val="es-ES_tradnl"/>
        </w:rPr>
        <w:t xml:space="preserve">En la siguiente actividad podrás retroalimentar los ejercicios trabajados en la resolución de ecuaciones con valor absoluto </w:t>
      </w:r>
      <w:bookmarkStart w:id="0" w:name="_GoBack"/>
      <w:bookmarkEnd w:id="0"/>
      <w:r w:rsidR="00D6437C">
        <w:rPr>
          <w:rFonts w:ascii="Arial" w:hAnsi="Arial"/>
          <w:sz w:val="18"/>
          <w:szCs w:val="18"/>
          <w:lang w:val="es-ES_tradnl"/>
        </w:rPr>
        <w:t>y estudiar algunos casos particulares que no fueron abordados en el cuaderno de estudio, debes justificar los procedimientos que se realizan en el interactivo.</w:t>
      </w:r>
    </w:p>
    <w:p w:rsidR="00D6437C" w:rsidRDefault="00D6437C" w:rsidP="00CD652E">
      <w:pPr>
        <w:rPr>
          <w:rFonts w:ascii="Arial" w:hAnsi="Arial"/>
          <w:sz w:val="18"/>
          <w:szCs w:val="18"/>
          <w:lang w:val="es-ES_tradnl"/>
        </w:rPr>
      </w:pPr>
    </w:p>
    <w:p w:rsidR="00D6437C" w:rsidRPr="00D6437C" w:rsidRDefault="00D6437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Puedes profundizar el tema, realizando algunos ejercicios extras, ya que debes adquirir destreza en resolver estas ecuaciones para poder abordar algunos temas más adelante. 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61910" w:rsidRPr="000719EE" w:rsidRDefault="00A61910" w:rsidP="00A6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Otros casos de ecuaciones con valor absoluto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652E" w:rsidRDefault="00D643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de ejemplifica como se solucionan algunas ecuaciones con valor absoluto en las que se presenta algún tipo de condición inicial distinta a las que se debe desarrollar cuando </w:t>
      </w:r>
      <w:r w:rsidR="00FB1D14">
        <w:rPr>
          <w:rFonts w:ascii="Arial" w:hAnsi="Arial" w:cs="Arial"/>
          <w:sz w:val="18"/>
          <w:szCs w:val="18"/>
          <w:lang w:val="es-ES_tradnl"/>
        </w:rPr>
        <w:t>se elimina el valor absoluto.</w:t>
      </w:r>
    </w:p>
    <w:p w:rsidR="00FB1D14" w:rsidRDefault="00FB1D1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B1D14" w:rsidRPr="000719EE" w:rsidRDefault="00FB1D1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</w:p>
    <w:p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B1D14" w:rsidRDefault="00FB1D14" w:rsidP="00FB1D1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=x+1</m:t>
          </m:r>
        </m:oMath>
      </m:oMathPara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FB1D14" w:rsidRDefault="00FB1D14" w:rsidP="00FB1D14">
      <w:pPr>
        <w:rPr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Hallar el conjunto solución de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+4</m:t>
            </m:r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</m:t>
        </m:r>
      </m:oMath>
    </w:p>
    <w:p w:rsidR="00595E43" w:rsidRPr="00FB1D14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Default="00FB1D14" w:rsidP="00FB1D14">
      <w:pPr>
        <w:jc w:val="both"/>
        <w:rPr>
          <w:lang w:val="es-CO"/>
        </w:rPr>
      </w:pPr>
      <w:proofErr w:type="gramStart"/>
      <w:r w:rsidRPr="00FB1D14">
        <w:rPr>
          <w:lang w:val="es-CO"/>
        </w:rPr>
        <w:t>ara</w:t>
      </w:r>
      <w:proofErr w:type="gramEnd"/>
      <w:r w:rsidRPr="00FB1D14">
        <w:rPr>
          <w:lang w:val="es-CO"/>
        </w:rPr>
        <w:t xml:space="preserve"> solucionar debemos tener en cuenta, no solo como romper el valor absoluto en sus dos casos, sino que además estamos asumiendo que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+1≥0</m:t>
        </m:r>
      </m:oMath>
      <w:r w:rsidRPr="00FB1D14">
        <w:rPr>
          <w:lang w:val="es-CO"/>
        </w:rPr>
        <w:t xml:space="preserve"> luego todas las soluciones posibles deben cumplir que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≥-1</m:t>
        </m:r>
      </m:oMath>
      <w:r w:rsidRPr="00FB1D14">
        <w:rPr>
          <w:lang w:val="es-CO"/>
        </w:rPr>
        <w:t xml:space="preserve"> .</w:t>
      </w:r>
    </w:p>
    <w:p w:rsidR="00FB1D14" w:rsidRPr="00FB1D14" w:rsidRDefault="00FB1D14" w:rsidP="00FB1D14">
      <w:pPr>
        <w:jc w:val="both"/>
        <w:rPr>
          <w:lang w:val="es-CO"/>
        </w:rPr>
      </w:pPr>
    </w:p>
    <w:p w:rsidR="00FB1D14" w:rsidRDefault="00FB1D14" w:rsidP="00FB1D14">
      <w:pPr>
        <w:rPr>
          <w:lang w:val="es-CO"/>
        </w:rPr>
      </w:pPr>
      <w:r w:rsidRPr="00FB1D14">
        <w:rPr>
          <w:lang w:val="es-CO"/>
        </w:rPr>
        <w:t xml:space="preserve">Ahora si trabajamos los dos casos: </w:t>
      </w:r>
    </w:p>
    <w:p w:rsidR="00FB1D14" w:rsidRPr="00FB1D14" w:rsidRDefault="00FB1D14" w:rsidP="00FB1D14">
      <w:pPr>
        <w:rPr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FB1D14" w:rsidTr="00413CD9">
        <w:tc>
          <w:tcPr>
            <w:tcW w:w="4489" w:type="dxa"/>
          </w:tcPr>
          <w:p w:rsidR="00FB1D14" w:rsidRDefault="00FB1D14" w:rsidP="00413C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x+4=x+1</m:t>
                </m:r>
              </m:oMath>
            </m:oMathPara>
          </w:p>
          <w:p w:rsidR="00FB1D14" w:rsidRDefault="00FB1D14" w:rsidP="00413CD9">
            <m:oMathPara>
              <m:oMath>
                <m:r>
                  <w:rPr>
                    <w:rFonts w:ascii="Cambria Math" w:hAnsi="Cambria Math"/>
                  </w:rPr>
                  <m:t>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=x+1+(-x)</m:t>
                </m:r>
              </m:oMath>
            </m:oMathPara>
          </w:p>
          <w:p w:rsidR="00FB1D14" w:rsidRDefault="00FB1D14" w:rsidP="00413CD9">
            <m:oMathPara>
              <m:oMath>
                <m:r>
                  <w:rPr>
                    <w:rFonts w:ascii="Cambria Math" w:hAnsi="Cambria Math"/>
                  </w:rPr>
                  <m:t>4=1</m:t>
                </m:r>
              </m:oMath>
            </m:oMathPara>
          </w:p>
          <w:p w:rsidR="00FB1D14" w:rsidRDefault="00FB1D14" w:rsidP="00413CD9"/>
          <w:p w:rsidR="00FB1D14" w:rsidRPr="005568D4" w:rsidRDefault="00FB1D14" w:rsidP="00413CD9">
            <w:pPr>
              <w:jc w:val="center"/>
            </w:pPr>
            <w:proofErr w:type="spellStart"/>
            <w:r>
              <w:t>Llegamos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contradicción</w:t>
            </w:r>
            <w:proofErr w:type="spellEnd"/>
            <w:r>
              <w:t>.</w:t>
            </w:r>
          </w:p>
        </w:tc>
        <w:tc>
          <w:tcPr>
            <w:tcW w:w="4489" w:type="dxa"/>
          </w:tcPr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x+4=-(x+1)</m:t>
                </m:r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x+4=-x-1</m:t>
                </m:r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2x+4=-1</m:t>
                </m:r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=-1-4</m:t>
                </m:r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2x=-5</m:t>
                </m:r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B1D14" w:rsidRDefault="00FB1D14" w:rsidP="00595E43">
      <w:pPr>
        <w:ind w:left="142" w:hanging="142"/>
        <w:jc w:val="both"/>
        <w:rPr>
          <w:lang w:val="es-CO"/>
        </w:rPr>
      </w:pPr>
    </w:p>
    <w:p w:rsidR="00595E43" w:rsidRPr="00FB1D14" w:rsidRDefault="00FB1D14" w:rsidP="00FB1D14">
      <w:pPr>
        <w:ind w:left="142" w:hanging="142"/>
        <w:jc w:val="both"/>
        <w:rPr>
          <w:lang w:val="es-CO"/>
        </w:rPr>
      </w:pPr>
      <w:r w:rsidRPr="00FB1D14">
        <w:rPr>
          <w:lang w:val="es-CO"/>
        </w:rPr>
        <w:t xml:space="preserve">Luego la única solución posible es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5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</m:oMath>
      <w:r w:rsidRPr="00FB1D14">
        <w:rPr>
          <w:lang w:val="es-CO"/>
        </w:rPr>
        <w:t xml:space="preserve"> y como no satisface la condición principal de ser</w:t>
      </w:r>
      <w:r>
        <w:rPr>
          <w:lang w:val="es-CO"/>
        </w:rPr>
        <w:t xml:space="preserve"> </w:t>
      </w:r>
      <w:r w:rsidRPr="00FB1D14">
        <w:rPr>
          <w:lang w:val="es-CO"/>
        </w:rPr>
        <w:t xml:space="preserve">mayor que </w:t>
      </w:r>
      <m:oMath>
        <m:r>
          <w:rPr>
            <w:rFonts w:ascii="Cambria Math" w:hAnsi="Cambria Math"/>
            <w:lang w:val="es-CO"/>
          </w:rPr>
          <m:t xml:space="preserve">-1 </m:t>
        </m:r>
      </m:oMath>
      <w:r w:rsidRPr="00FB1D14">
        <w:rPr>
          <w:lang w:val="es-CO"/>
        </w:rPr>
        <w:t>, entonces el c</w:t>
      </w:r>
      <w:proofErr w:type="spellStart"/>
      <w:r w:rsidRPr="00FB1D14">
        <w:rPr>
          <w:lang w:val="es-CO"/>
        </w:rPr>
        <w:t>onjunto</w:t>
      </w:r>
      <w:proofErr w:type="spellEnd"/>
      <w:r w:rsidRPr="00FB1D14">
        <w:rPr>
          <w:lang w:val="es-CO"/>
        </w:rPr>
        <w:t xml:space="preserve"> solución de la ecuación </w:t>
      </w:r>
      <w:proofErr w:type="gramStart"/>
      <w:r w:rsidRPr="00FB1D14">
        <w:rPr>
          <w:lang w:val="es-CO"/>
        </w:rPr>
        <w:t xml:space="preserve">es </w:t>
      </w:r>
      <m:oMath>
        <w:proofErr w:type="gramEnd"/>
        <m:r>
          <w:rPr>
            <w:rFonts w:ascii="Cambria Math" w:hAnsi="Cambria Math"/>
            <w:lang w:val="es-CO"/>
          </w:rPr>
          <m:t>∅</m:t>
        </m:r>
      </m:oMath>
      <w:r w:rsidRPr="00FB1D14">
        <w:rPr>
          <w:lang w:val="es-CO"/>
        </w:rPr>
        <w:t>.</w:t>
      </w:r>
    </w:p>
    <w:p w:rsidR="00FB1D14" w:rsidRPr="00157C50" w:rsidRDefault="00FB1D14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</w:t>
      </w:r>
    </w:p>
    <w:p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B1D14" w:rsidRDefault="00FB1D14" w:rsidP="00FB1D1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=2-3x</m:t>
          </m:r>
        </m:oMath>
      </m:oMathPara>
    </w:p>
    <w:p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FB1D14" w:rsidRDefault="00FB1D14" w:rsidP="00FB1D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FB1D14" w:rsidRDefault="00FB1D14" w:rsidP="00FB1D14">
      <w:pPr>
        <w:jc w:val="both"/>
        <w:rPr>
          <w:lang w:val="es-CO"/>
        </w:rPr>
      </w:pPr>
      <w:r w:rsidRPr="00FB1D14">
        <w:rPr>
          <w:lang w:val="es-CO"/>
        </w:rPr>
        <w:t xml:space="preserve">Para solucionar debemos tener en cuenta, no solo como romper el valor absoluto en sus dos casos, sino que además estamos asumiendo que  </w:t>
      </w:r>
      <m:oMath>
        <m:r>
          <w:rPr>
            <w:rFonts w:ascii="Cambria Math" w:hAnsi="Cambria Math"/>
            <w:lang w:val="es-CO"/>
          </w:rPr>
          <m:t>2-3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≥0</m:t>
        </m:r>
      </m:oMath>
      <w:r w:rsidRPr="00FB1D14">
        <w:rPr>
          <w:lang w:val="es-CO"/>
        </w:rPr>
        <w:t xml:space="preserve"> luego todas las soluciones posibles deben cumplir: </w:t>
      </w:r>
    </w:p>
    <w:p w:rsidR="00FB1D14" w:rsidRPr="00E7613E" w:rsidRDefault="00FB1D14" w:rsidP="00FB1D14">
      <w:pPr>
        <w:jc w:val="both"/>
      </w:pPr>
      <m:oMathPara>
        <m:oMath>
          <m:r>
            <w:rPr>
              <w:rFonts w:ascii="Cambria Math" w:hAnsi="Cambria Math"/>
            </w:rPr>
            <m:t>2-3x+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≥0+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FB1D14" w:rsidRPr="00E7613E" w:rsidRDefault="00FB1D14" w:rsidP="00FB1D14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-3x≥-</m:t>
          </m:r>
          <m:r>
            <w:rPr>
              <w:rFonts w:ascii="Cambria Math" w:hAnsi="Cambria Math"/>
            </w:rPr>
            <m:t>2</m:t>
          </m:r>
        </m:oMath>
      </m:oMathPara>
    </w:p>
    <w:p w:rsidR="00FB1D14" w:rsidRPr="00E7613E" w:rsidRDefault="00FB1D14" w:rsidP="00FB1D14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FB1D14" w:rsidRDefault="00FB1D14" w:rsidP="00FB1D14">
      <m:oMathPara>
        <m:oMath>
          <m:r>
            <w:rPr>
              <w:rFonts w:ascii="Cambria Math" w:hAnsi="Cambria Math"/>
            </w:rPr>
            <m:t>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F22BA" w:rsidRDefault="009F22BA" w:rsidP="00FB1D14"/>
    <w:p w:rsidR="009F22BA" w:rsidRDefault="009F22BA" w:rsidP="009F22B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B1D14" w:rsidRDefault="00FB1D1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9F22BA" w:rsidRDefault="009F22BA" w:rsidP="009F22BA">
      <w:pPr>
        <w:rPr>
          <w:lang w:val="es-CO"/>
        </w:rPr>
      </w:pPr>
      <w:r w:rsidRPr="009F22BA">
        <w:rPr>
          <w:lang w:val="es-CO"/>
        </w:rPr>
        <w:t xml:space="preserve">Ahora si trabajamos los dos casos: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4"/>
        <w:gridCol w:w="2245"/>
        <w:gridCol w:w="1856"/>
        <w:gridCol w:w="2633"/>
      </w:tblGrid>
      <w:tr w:rsidR="009F22BA" w:rsidTr="009F22BA">
        <w:tc>
          <w:tcPr>
            <w:tcW w:w="4489" w:type="dxa"/>
            <w:gridSpan w:val="2"/>
          </w:tcPr>
          <w:p w:rsidR="009F22BA" w:rsidRPr="009564DF" w:rsidRDefault="009F22BA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-2=2-3x</m:t>
                </m:r>
              </m:oMath>
            </m:oMathPara>
          </w:p>
          <w:p w:rsidR="009F22BA" w:rsidRPr="009564DF" w:rsidRDefault="009F22BA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  <m:r>
                  <w:rPr>
                    <w:rFonts w:ascii="Cambria Math" w:hAnsi="Cambria Math"/>
                  </w:rPr>
                  <m:t>=2-3x+(3x)</m:t>
                </m:r>
              </m:oMath>
            </m:oMathPara>
          </w:p>
          <w:p w:rsidR="009F22BA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+3x-2=2</m:t>
                </m:r>
              </m:oMath>
            </m:oMathPara>
          </w:p>
          <w:p w:rsidR="009F22BA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=2+(-2)</m:t>
                </m:r>
              </m:oMath>
            </m:oMathPara>
          </w:p>
          <w:p w:rsidR="009F22BA" w:rsidRPr="00CC2B38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+3x-4=0</m:t>
                </m:r>
              </m:oMath>
            </m:oMathPara>
          </w:p>
          <w:p w:rsidR="009F22BA" w:rsidRPr="00CC2B38" w:rsidRDefault="009F22BA" w:rsidP="00413CD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F22BA" w:rsidRPr="005568D4" w:rsidRDefault="009F22BA" w:rsidP="00413CD9"/>
        </w:tc>
        <w:tc>
          <w:tcPr>
            <w:tcW w:w="4489" w:type="dxa"/>
            <w:gridSpan w:val="2"/>
          </w:tcPr>
          <w:p w:rsidR="009F22BA" w:rsidRPr="006B2D23" w:rsidRDefault="009F22BA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2-3x</m:t>
                    </m:r>
                  </m:e>
                </m:d>
              </m:oMath>
            </m:oMathPara>
          </w:p>
          <w:p w:rsidR="009F22BA" w:rsidRPr="006B2D23" w:rsidRDefault="009F22BA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-2=-2+3x</m:t>
                </m:r>
              </m:oMath>
            </m:oMathPara>
          </w:p>
          <w:p w:rsidR="009F22BA" w:rsidRPr="009564DF" w:rsidRDefault="009F22BA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-3x</m:t>
                    </m:r>
                  </m:e>
                </m:d>
                <m:r>
                  <w:rPr>
                    <w:rFonts w:ascii="Cambria Math" w:hAnsi="Cambria Math"/>
                  </w:rPr>
                  <m:t>=-2+3x+(-3x)</m:t>
                </m:r>
              </m:oMath>
            </m:oMathPara>
          </w:p>
          <w:p w:rsidR="009F22BA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-3x-2=-2</m:t>
                </m:r>
              </m:oMath>
            </m:oMathPara>
          </w:p>
          <w:p w:rsidR="009F22BA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=-2+(2)</m:t>
                </m:r>
              </m:oMath>
            </m:oMathPara>
          </w:p>
          <w:p w:rsidR="009F22BA" w:rsidRPr="00CC2B38" w:rsidRDefault="009F22BA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-3x=0</m:t>
                </m:r>
              </m:oMath>
            </m:oMathPara>
          </w:p>
          <w:p w:rsidR="009F22BA" w:rsidRPr="006B2D23" w:rsidRDefault="009F22BA" w:rsidP="00413CD9">
            <m:oMathPara>
              <m:oMath>
                <m:r>
                  <w:rPr>
                    <w:rFonts w:ascii="Cambria Math" w:hAnsi="Cambria Math"/>
                  </w:rPr>
                  <m:t>x(x-3)=0</m:t>
                </m:r>
              </m:oMath>
            </m:oMathPara>
          </w:p>
        </w:tc>
      </w:tr>
      <w:tr w:rsidR="009F22BA" w:rsidTr="00413CD9">
        <w:tc>
          <w:tcPr>
            <w:tcW w:w="2244" w:type="dxa"/>
          </w:tcPr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x+4=0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x=-4</m:t>
                </m:r>
              </m:oMath>
            </m:oMathPara>
          </w:p>
        </w:tc>
        <w:tc>
          <w:tcPr>
            <w:tcW w:w="2245" w:type="dxa"/>
          </w:tcPr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x-1=0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x=1 </m:t>
                </m:r>
              </m:oMath>
            </m:oMathPara>
          </w:p>
        </w:tc>
        <w:tc>
          <w:tcPr>
            <w:tcW w:w="1856" w:type="dxa"/>
          </w:tcPr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2633" w:type="dxa"/>
          </w:tcPr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x-3=0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x=3</m:t>
                </m:r>
              </m:oMath>
            </m:oMathPara>
          </w:p>
        </w:tc>
      </w:tr>
    </w:tbl>
    <w:p w:rsidR="009F22BA" w:rsidRDefault="009F22BA" w:rsidP="009F22BA"/>
    <w:p w:rsidR="009F22BA" w:rsidRPr="009F22BA" w:rsidRDefault="009F22BA" w:rsidP="009F22BA">
      <w:pPr>
        <w:rPr>
          <w:lang w:val="es-CO"/>
        </w:rPr>
      </w:pPr>
      <w:r w:rsidRPr="009F22BA">
        <w:rPr>
          <w:lang w:val="es-CO"/>
        </w:rPr>
        <w:t xml:space="preserve">Luego el conjunto de las posibles soluciones son </w:t>
      </w:r>
      <m:oMath>
        <m:r>
          <w:rPr>
            <w:rFonts w:ascii="Cambria Math" w:hAnsi="Cambria Math"/>
            <w:lang w:val="es-CO"/>
          </w:rPr>
          <m:t>{-4,1,0,3}</m:t>
        </m:r>
      </m:oMath>
      <w:r w:rsidRPr="009F22BA">
        <w:rPr>
          <w:lang w:val="es-CO"/>
        </w:rPr>
        <w:t xml:space="preserve"> y tomando las que cumplen ser menores o iguales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</m:num>
          <m:den>
            <m:r>
              <w:rPr>
                <w:rFonts w:ascii="Cambria Math" w:hAnsi="Cambria Math"/>
                <w:lang w:val="es-CO"/>
              </w:rPr>
              <m:t>3</m:t>
            </m:r>
          </m:den>
        </m:f>
      </m:oMath>
      <w:r w:rsidRPr="009F22BA">
        <w:rPr>
          <w:lang w:val="es-CO"/>
        </w:rPr>
        <w:t xml:space="preserve"> entonces el conjunto solución es </w:t>
      </w:r>
      <m:oMath>
        <m:r>
          <w:rPr>
            <w:rFonts w:ascii="Cambria Math" w:hAnsi="Cambria Math"/>
            <w:lang w:val="es-CO"/>
          </w:rPr>
          <m:t>{-4,0}</m:t>
        </m:r>
      </m:oMath>
    </w:p>
    <w:p w:rsidR="009F22BA" w:rsidRPr="009F22BA" w:rsidRDefault="009F22B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F22BA" w:rsidRDefault="009F22BA" w:rsidP="009F22B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=|x-5|</m:t>
          </m:r>
        </m:oMath>
      </m:oMathPara>
    </w:p>
    <w:p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F22BA" w:rsidRPr="009F22BA" w:rsidRDefault="009F22BA" w:rsidP="009F22BA">
      <w:pPr>
        <w:rPr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+1</m:t>
            </m:r>
          </m:e>
        </m:d>
        <m:r>
          <w:rPr>
            <w:rFonts w:ascii="Cambria Math" w:hAnsi="Cambria Math"/>
            <w:lang w:val="es-CO"/>
          </w:rPr>
          <m:t>=|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-5|</m:t>
        </m:r>
      </m:oMath>
    </w:p>
    <w:p w:rsidR="00080CA9" w:rsidRPr="009F22BA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9F22BA" w:rsidRDefault="009F22BA" w:rsidP="009F22BA">
      <w:pPr>
        <w:jc w:val="both"/>
        <w:rPr>
          <w:lang w:val="es-CO"/>
        </w:rPr>
      </w:pPr>
      <w:r w:rsidRPr="009F22BA">
        <w:rPr>
          <w:lang w:val="es-CO"/>
        </w:rPr>
        <w:t xml:space="preserve">Como en este caso hay más de un valor absoluto que afecta la variable lo que hacemos es buscar cuando las expresiones son cero, en este caso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+1=0</m:t>
        </m:r>
      </m:oMath>
      <w:r w:rsidRPr="009F22BA">
        <w:rPr>
          <w:lang w:val="es-CO"/>
        </w:rPr>
        <w:t xml:space="preserve"> 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-5=0</m:t>
        </m:r>
      </m:oMath>
      <w:r w:rsidRPr="009F22BA">
        <w:rPr>
          <w:lang w:val="es-CO"/>
        </w:rPr>
        <w:t xml:space="preserve"> entonces los valores son </w:t>
      </w:r>
      <m:oMath>
        <m:r>
          <w:rPr>
            <w:rFonts w:ascii="Cambria Math" w:hAnsi="Cambria Math"/>
            <w:lang w:val="es-CO"/>
          </w:rPr>
          <m:t>-1</m:t>
        </m:r>
      </m:oMath>
      <w:r w:rsidRPr="009F22BA">
        <w:rPr>
          <w:lang w:val="es-CO"/>
        </w:rPr>
        <w:t xml:space="preserve"> </w:t>
      </w:r>
      <w:proofErr w:type="gramStart"/>
      <w:r w:rsidRPr="009F22BA">
        <w:rPr>
          <w:lang w:val="es-CO"/>
        </w:rPr>
        <w:t xml:space="preserve">y </w:t>
      </w:r>
      <m:oMath>
        <w:proofErr w:type="gramEnd"/>
        <m:r>
          <w:rPr>
            <w:rFonts w:ascii="Cambria Math" w:hAnsi="Cambria Math"/>
            <w:lang w:val="es-CO"/>
          </w:rPr>
          <m:t>5</m:t>
        </m:r>
      </m:oMath>
      <w:r w:rsidRPr="009F22BA">
        <w:rPr>
          <w:lang w:val="es-CO"/>
        </w:rPr>
        <w:t xml:space="preserve">, con estos dos valores,  la recta queda dividida en tres intervalos </w:t>
      </w:r>
      <m:oMath>
        <m:r>
          <w:rPr>
            <w:rFonts w:ascii="Cambria Math" w:hAnsi="Cambria Math"/>
            <w:lang w:val="es-CO"/>
          </w:rPr>
          <m:t>(-∞,-1]∪(-1,5)∪[5,∞)</m:t>
        </m:r>
      </m:oMath>
    </w:p>
    <w:p w:rsidR="009F22BA" w:rsidRPr="009F22BA" w:rsidRDefault="009F22BA" w:rsidP="009F22BA">
      <w:pPr>
        <w:jc w:val="both"/>
        <w:rPr>
          <w:lang w:val="es-CO"/>
        </w:rPr>
      </w:pPr>
      <w:r w:rsidRPr="009F22BA">
        <w:rPr>
          <w:lang w:val="es-CO"/>
        </w:rPr>
        <w:t xml:space="preserve">Trabajamos en cada uno de esos </w:t>
      </w:r>
      <m:oMath>
        <m:r>
          <w:rPr>
            <w:rFonts w:ascii="Cambria Math" w:hAnsi="Cambria Math"/>
            <w:lang w:val="es-CO"/>
          </w:rPr>
          <m:t>3</m:t>
        </m:r>
      </m:oMath>
      <w:r w:rsidRPr="009F22BA">
        <w:rPr>
          <w:lang w:val="es-CO"/>
        </w:rPr>
        <w:t xml:space="preserve"> intervalos teniendo en cuenta que </w:t>
      </w:r>
    </w:p>
    <w:p w:rsidR="009F22BA" w:rsidRDefault="009F22BA" w:rsidP="009F22B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x+1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  x+1≥0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x≥-1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x+1&lt;0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x&lt;-1</m:t>
                  </m:r>
                </m:e>
              </m:eqArr>
            </m:e>
          </m:d>
        </m:oMath>
      </m:oMathPara>
    </w:p>
    <w:p w:rsidR="00150427" w:rsidRDefault="00150427" w:rsidP="009F22BA">
      <w:pPr>
        <w:jc w:val="both"/>
      </w:pPr>
    </w:p>
    <w:p w:rsidR="009F22BA" w:rsidRDefault="009F22BA" w:rsidP="009F22B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x-5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  x-5≥0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x≥5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x-5&lt;0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x&lt;-5</m:t>
                  </m:r>
                </m:e>
              </m:eqArr>
            </m:e>
          </m:d>
        </m:oMath>
      </m:oMathPara>
    </w:p>
    <w:p w:rsidR="00150427" w:rsidRDefault="00150427" w:rsidP="009F22BA">
      <w:pPr>
        <w:ind w:left="142" w:hanging="142"/>
        <w:jc w:val="both"/>
        <w:rPr>
          <w:lang w:val="es-CO"/>
        </w:rPr>
      </w:pPr>
    </w:p>
    <w:p w:rsidR="009F22BA" w:rsidRDefault="009F22BA" w:rsidP="009F22B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9F22BA">
        <w:rPr>
          <w:lang w:val="es-CO"/>
        </w:rPr>
        <w:t>Es importante observar en intervalos se incluyen los extremos se incluyen en el intervalo ¿Por qué?</w:t>
      </w: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2802"/>
        <w:gridCol w:w="3183"/>
        <w:gridCol w:w="2993"/>
      </w:tblGrid>
      <w:tr w:rsidR="009F22BA" w:rsidTr="009F22BA">
        <w:tc>
          <w:tcPr>
            <w:tcW w:w="2802" w:type="dxa"/>
          </w:tcPr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(-∞,-1]</m:t>
                </m:r>
              </m:oMath>
            </m:oMathPara>
          </w:p>
        </w:tc>
        <w:tc>
          <w:tcPr>
            <w:tcW w:w="3183" w:type="dxa"/>
          </w:tcPr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(-1,5)</m:t>
                </m:r>
              </m:oMath>
            </m:oMathPara>
          </w:p>
        </w:tc>
        <w:tc>
          <w:tcPr>
            <w:tcW w:w="2993" w:type="dxa"/>
          </w:tcPr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(5,∞)</m:t>
                </m:r>
              </m:oMath>
            </m:oMathPara>
          </w:p>
        </w:tc>
      </w:tr>
      <w:tr w:rsidR="009F22BA" w:rsidTr="009F22BA">
        <w:tc>
          <w:tcPr>
            <w:tcW w:w="2802" w:type="dxa"/>
          </w:tcPr>
          <w:p w:rsidR="009F22BA" w:rsidRPr="00287F26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-x-1=-x+5</m:t>
                </m:r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=-x+5+(x)</m:t>
                </m:r>
              </m:oMath>
            </m:oMathPara>
          </w:p>
          <w:p w:rsidR="009F22BA" w:rsidRPr="004C158F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1=5</m:t>
                </m:r>
              </m:oMath>
            </m:oMathPara>
          </w:p>
          <w:p w:rsidR="009F22BA" w:rsidRDefault="009F22BA" w:rsidP="00413CD9">
            <w:pPr>
              <w:jc w:val="both"/>
            </w:pPr>
          </w:p>
          <w:p w:rsidR="009F22BA" w:rsidRPr="004C158F" w:rsidRDefault="009F22BA" w:rsidP="00150427">
            <w:pPr>
              <w:jc w:val="center"/>
            </w:pPr>
            <w:proofErr w:type="spellStart"/>
            <w:r>
              <w:t>Llegamos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contradicción</w:t>
            </w:r>
            <w:proofErr w:type="spellEnd"/>
          </w:p>
        </w:tc>
        <w:tc>
          <w:tcPr>
            <w:tcW w:w="3183" w:type="dxa"/>
          </w:tcPr>
          <w:p w:rsidR="009F22BA" w:rsidRPr="00287F26" w:rsidRDefault="009F22BA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x+1=-x+5</m:t>
                </m:r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x+1+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=-x+5+(x)</m:t>
                </m:r>
              </m:oMath>
            </m:oMathPara>
          </w:p>
          <w:p w:rsidR="009F22BA" w:rsidRPr="004C158F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2x+1=5</m:t>
                </m:r>
              </m:oMath>
            </m:oMathPara>
          </w:p>
          <w:p w:rsidR="009F22BA" w:rsidRPr="004C158F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2x+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+(-1)</m:t>
                </m:r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2x=4</m:t>
                </m:r>
              </m:oMath>
            </m:oMathPara>
          </w:p>
          <w:p w:rsidR="009F22BA" w:rsidRPr="006115D8" w:rsidRDefault="009F22BA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x=2</m:t>
                </m:r>
              </m:oMath>
            </m:oMathPara>
          </w:p>
          <w:p w:rsidR="009F22BA" w:rsidRDefault="009F22BA" w:rsidP="00413CD9">
            <w:pPr>
              <w:jc w:val="both"/>
            </w:pPr>
          </w:p>
          <w:p w:rsidR="009F22BA" w:rsidRPr="006115D8" w:rsidRDefault="009F22BA" w:rsidP="00413CD9">
            <w:pPr>
              <w:jc w:val="both"/>
            </w:pPr>
            <w:r>
              <w:lastRenderedPageBreak/>
              <w:t xml:space="preserve">Como </w:t>
            </w:r>
            <m:oMath>
              <m:r>
                <w:rPr>
                  <w:rFonts w:ascii="Cambria Math" w:hAnsi="Cambria Math"/>
                </w:rPr>
                <m:t>2∈(-1,5)</m:t>
              </m:r>
            </m:oMath>
            <w:r>
              <w:t xml:space="preserve"> es valida</w:t>
            </w:r>
          </w:p>
        </w:tc>
        <w:tc>
          <w:tcPr>
            <w:tcW w:w="2993" w:type="dxa"/>
          </w:tcPr>
          <w:p w:rsidR="009F22BA" w:rsidRPr="00287F26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x+1=x-5</m:t>
                </m:r>
              </m:oMath>
            </m:oMathPara>
          </w:p>
          <w:p w:rsidR="009F22BA" w:rsidRPr="00A71BA2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x+1+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=x-5+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oMath>
            </m:oMathPara>
          </w:p>
          <w:p w:rsidR="009F22BA" w:rsidRDefault="009F22BA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1=-5</m:t>
                </m:r>
              </m:oMath>
            </m:oMathPara>
          </w:p>
          <w:p w:rsidR="009F22BA" w:rsidRDefault="009F22BA" w:rsidP="00413CD9">
            <w:pPr>
              <w:jc w:val="both"/>
            </w:pPr>
          </w:p>
          <w:p w:rsidR="009F22BA" w:rsidRPr="00A71BA2" w:rsidRDefault="009F22BA" w:rsidP="00150427">
            <w:pPr>
              <w:jc w:val="center"/>
            </w:pPr>
            <w:proofErr w:type="spellStart"/>
            <w:r>
              <w:t>Llegamos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 w:rsidR="00150427">
              <w:t xml:space="preserve"> </w:t>
            </w:r>
            <w:proofErr w:type="spellStart"/>
            <w:r>
              <w:t>contradicción</w:t>
            </w:r>
            <w:proofErr w:type="spellEnd"/>
          </w:p>
        </w:tc>
      </w:tr>
    </w:tbl>
    <w:p w:rsidR="009F22BA" w:rsidRDefault="009F22BA" w:rsidP="009F22BA">
      <w:pPr>
        <w:jc w:val="both"/>
      </w:pPr>
    </w:p>
    <w:p w:rsidR="009F22BA" w:rsidRPr="009F22BA" w:rsidRDefault="009F22BA" w:rsidP="009F22BA">
      <w:pPr>
        <w:jc w:val="both"/>
        <w:rPr>
          <w:lang w:val="es-CO"/>
        </w:rPr>
      </w:pPr>
      <w:r w:rsidRPr="009F22BA">
        <w:rPr>
          <w:lang w:val="es-CO"/>
        </w:rPr>
        <w:t xml:space="preserve">Luego el conjunto solución es </w:t>
      </w:r>
      <m:oMath>
        <m:r>
          <w:rPr>
            <w:rFonts w:ascii="Cambria Math" w:hAnsi="Cambria Math"/>
            <w:lang w:val="es-CO"/>
          </w:rPr>
          <m:t>{2}</m:t>
        </m:r>
      </m:oMath>
    </w:p>
    <w:p w:rsidR="009F22BA" w:rsidRDefault="009F22BA" w:rsidP="00080CA9">
      <w:pPr>
        <w:rPr>
          <w:rFonts w:ascii="Arial" w:hAnsi="Arial" w:cs="Arial"/>
          <w:sz w:val="18"/>
          <w:szCs w:val="18"/>
          <w:lang w:val="es-CO"/>
        </w:rPr>
      </w:pPr>
    </w:p>
    <w:p w:rsidR="00150427" w:rsidRPr="00E928AA" w:rsidRDefault="00150427" w:rsidP="0015042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5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50427" w:rsidRDefault="00150427" w:rsidP="00150427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5-2x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=10</m:t>
          </m:r>
        </m:oMath>
      </m:oMathPara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50427" w:rsidRDefault="00150427" w:rsidP="0015042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solución de  </w:t>
      </w:r>
    </w:p>
    <w:p w:rsidR="00150427" w:rsidRDefault="00150427" w:rsidP="00150427">
      <w:pPr>
        <w:jc w:val="both"/>
      </w:pPr>
      <m:r>
        <w:rPr>
          <w:rFonts w:ascii="Cambria Math" w:hAnsi="Cambria Math"/>
        </w:rPr>
        <w:br/>
      </m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5-2x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=10</m:t>
          </m:r>
        </m:oMath>
      </m:oMathPara>
    </w:p>
    <w:p w:rsidR="00150427" w:rsidRPr="009F22BA" w:rsidRDefault="00150427" w:rsidP="00150427">
      <w:pPr>
        <w:rPr>
          <w:lang w:val="es-CO"/>
        </w:rPr>
      </w:pPr>
    </w:p>
    <w:p w:rsidR="00150427" w:rsidRPr="009F22BA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Default="00150427" w:rsidP="00150427">
      <w:pPr>
        <w:jc w:val="both"/>
      </w:pPr>
      <w:proofErr w:type="spellStart"/>
      <w:r>
        <w:t>Tenemos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, </w:t>
      </w:r>
      <w:proofErr w:type="spellStart"/>
      <w:r>
        <w:t>luego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2835"/>
        <w:gridCol w:w="1238"/>
        <w:gridCol w:w="2245"/>
      </w:tblGrid>
      <w:tr w:rsidR="00150427" w:rsidTr="00150427">
        <w:tc>
          <w:tcPr>
            <w:tcW w:w="5495" w:type="dxa"/>
            <w:gridSpan w:val="2"/>
          </w:tcPr>
          <w:p w:rsidR="00150427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  <w:p w:rsidR="00150427" w:rsidRPr="00966988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-4+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=10+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  <w:p w:rsidR="00150427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=14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w:proofErr w:type="spellStart"/>
            <w:r>
              <w:t>Tenemos</w:t>
            </w:r>
            <w:proofErr w:type="spellEnd"/>
            <w:r>
              <w:t xml:space="preserve"> dos </w:t>
            </w:r>
            <w:proofErr w:type="spellStart"/>
            <w:r>
              <w:t>casos</w:t>
            </w:r>
            <w:proofErr w:type="spellEnd"/>
            <w:r>
              <w:t>:</w:t>
            </w:r>
          </w:p>
          <w:p w:rsidR="00150427" w:rsidRPr="00966988" w:rsidRDefault="00150427" w:rsidP="00413CD9">
            <w:pPr>
              <w:jc w:val="both"/>
            </w:pPr>
          </w:p>
        </w:tc>
        <w:tc>
          <w:tcPr>
            <w:tcW w:w="3483" w:type="dxa"/>
            <w:gridSpan w:val="2"/>
          </w:tcPr>
          <w:p w:rsidR="00150427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-4=-10</m:t>
                </m:r>
              </m:oMath>
            </m:oMathPara>
          </w:p>
          <w:p w:rsidR="00150427" w:rsidRPr="00966988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-4+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=-10+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  <w:p w:rsidR="00150427" w:rsidRDefault="00150427" w:rsidP="00413CD9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</w:rPr>
                  <m:t>=-6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w:r>
              <w:t xml:space="preserve">No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</w:t>
            </w:r>
          </w:p>
          <w:p w:rsidR="00150427" w:rsidRDefault="00150427" w:rsidP="00413CD9">
            <w:pPr>
              <w:jc w:val="both"/>
            </w:pPr>
            <w:r>
              <w:t xml:space="preserve"> </w:t>
            </w:r>
          </w:p>
        </w:tc>
      </w:tr>
      <w:tr w:rsidR="00150427" w:rsidTr="00413CD9">
        <w:tc>
          <w:tcPr>
            <w:tcW w:w="2660" w:type="dxa"/>
          </w:tcPr>
          <w:p w:rsidR="00150427" w:rsidRPr="00531E80" w:rsidRDefault="00150427" w:rsidP="00413CD9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5-2x=14</m:t>
                </m:r>
              </m:oMath>
            </m:oMathPara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-2x=9</m:t>
                </m:r>
              </m:oMath>
            </m:oMathPara>
          </w:p>
          <w:p w:rsidR="00150427" w:rsidRPr="00531E80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:rsidR="00150427" w:rsidRDefault="00150427" w:rsidP="00413CD9">
            <w:pPr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5-2x=-14</m:t>
                </m:r>
              </m:oMath>
            </m:oMathPara>
          </w:p>
          <w:p w:rsidR="00150427" w:rsidRDefault="00150427" w:rsidP="00413CD9">
            <w:pPr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-2x=-19</m:t>
                </m:r>
              </m:oMath>
            </m:oMathPara>
          </w:p>
          <w:p w:rsidR="00150427" w:rsidRDefault="00150427" w:rsidP="00413CD9">
            <w:pPr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38" w:type="dxa"/>
          </w:tcPr>
          <w:p w:rsidR="00150427" w:rsidRDefault="00150427" w:rsidP="00413CD9">
            <w:pPr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245" w:type="dxa"/>
          </w:tcPr>
          <w:p w:rsidR="00150427" w:rsidRDefault="00150427" w:rsidP="00413CD9">
            <w:pPr>
              <w:jc w:val="both"/>
              <w:rPr>
                <w:rFonts w:ascii="Calibri" w:eastAsia="Times New Roman" w:hAnsi="Calibri" w:cs="Times New Roman"/>
              </w:rPr>
            </w:pPr>
          </w:p>
        </w:tc>
      </w:tr>
    </w:tbl>
    <w:p w:rsidR="00150427" w:rsidRDefault="00150427" w:rsidP="00150427">
      <w:pPr>
        <w:jc w:val="both"/>
      </w:pPr>
    </w:p>
    <w:p w:rsidR="00150427" w:rsidRP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 xml:space="preserve">Luego el conjunto solución 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/>
                <w:lang w:val="es-CO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</m:oMath>
    </w:p>
    <w:p w:rsidR="0015042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E928AA" w:rsidRDefault="00150427" w:rsidP="0015042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6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50427" w:rsidRDefault="00150427" w:rsidP="00150427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50427" w:rsidRDefault="00150427" w:rsidP="0015042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solución de   </w:t>
      </w:r>
    </w:p>
    <w:p w:rsidR="00150427" w:rsidRDefault="00150427" w:rsidP="00150427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50427" w:rsidRDefault="00150427" w:rsidP="00150427">
      <w:pPr>
        <w:jc w:val="both"/>
      </w:pPr>
    </w:p>
    <w:p w:rsidR="00150427" w:rsidRPr="009F22BA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Default="00150427" w:rsidP="00150427">
      <w:pPr>
        <w:jc w:val="both"/>
        <w:rPr>
          <w:lang w:val="es-CO"/>
        </w:rPr>
      </w:pPr>
    </w:p>
    <w:p w:rsidR="00150427" w:rsidRP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 xml:space="preserve">Observa que no podemos dividir por </w:t>
      </w:r>
      <m:oMath>
        <m:r>
          <w:rPr>
            <w:rFonts w:ascii="Cambria Math" w:hAnsi="Cambria Math"/>
            <w:lang w:val="es-CO"/>
          </w:rPr>
          <m:t>0</m:t>
        </m:r>
      </m:oMath>
      <w:r w:rsidRPr="00150427">
        <w:rPr>
          <w:lang w:val="es-CO"/>
        </w:rPr>
        <w:t xml:space="preserve"> luego solucionamos pero debemos tener encuenta que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+2≠0</m:t>
        </m:r>
      </m:oMath>
      <w:r w:rsidRPr="00150427">
        <w:rPr>
          <w:lang w:val="es-CO"/>
        </w:rPr>
        <w:t xml:space="preserve"> luego se debe cumplir que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≠-2</m:t>
        </m:r>
      </m:oMath>
    </w:p>
    <w:p w:rsidR="00150427" w:rsidRDefault="00150427" w:rsidP="00150427">
      <w:pPr>
        <w:jc w:val="both"/>
        <w:rPr>
          <w:lang w:val="es-CO"/>
        </w:rPr>
      </w:pPr>
    </w:p>
    <w:p w:rsid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>Ahora teniendo en cuenta los dos casos:</w:t>
      </w:r>
    </w:p>
    <w:p w:rsidR="00150427" w:rsidRPr="00150427" w:rsidRDefault="00150427" w:rsidP="00150427">
      <w:pPr>
        <w:jc w:val="both"/>
        <w:rPr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150427" w:rsidTr="00150427">
        <w:tc>
          <w:tcPr>
            <w:tcW w:w="4489" w:type="dxa"/>
          </w:tcPr>
          <w:p w:rsidR="00150427" w:rsidRDefault="00150427" w:rsidP="00413CD9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x-1=2x+4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=2x+4+(-x)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-1=x+4</m:t>
                </m:r>
              </m:oMath>
            </m:oMathPara>
          </w:p>
          <w:p w:rsidR="00150427" w:rsidRPr="00DD356E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=x+4+(-4)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Pr="00DD356E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-5=x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</w:tc>
        <w:tc>
          <w:tcPr>
            <w:tcW w:w="4489" w:type="dxa"/>
          </w:tcPr>
          <w:p w:rsidR="00150427" w:rsidRDefault="00150427" w:rsidP="00413CD9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(-2)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x-1=-2x-4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=-2x-4+(2x)</m:t>
                </m:r>
              </m:oMath>
            </m:oMathPara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3x-1=-4</m:t>
                </m:r>
              </m:oMath>
            </m:oMathPara>
          </w:p>
          <w:p w:rsidR="00150427" w:rsidRPr="00DD356E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=-4+(1)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3x=-3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x=-1</m:t>
                </m:r>
              </m:oMath>
            </m:oMathPara>
          </w:p>
        </w:tc>
      </w:tr>
    </w:tbl>
    <w:p w:rsidR="00150427" w:rsidRDefault="00150427" w:rsidP="00150427">
      <w:pPr>
        <w:jc w:val="both"/>
      </w:pPr>
    </w:p>
    <w:p w:rsidR="00150427" w:rsidRP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 xml:space="preserve">Como ambas posibles soluciones son distintas </w:t>
      </w:r>
      <w:proofErr w:type="gramStart"/>
      <w:r w:rsidRPr="00150427">
        <w:rPr>
          <w:lang w:val="es-CO"/>
        </w:rPr>
        <w:t xml:space="preserve">de </w:t>
      </w:r>
      <m:oMath>
        <m:r>
          <w:rPr>
            <w:rFonts w:ascii="Cambria Math" w:hAnsi="Cambria Math"/>
            <w:lang w:val="es-CO"/>
          </w:rPr>
          <m:t>-2</m:t>
        </m:r>
      </m:oMath>
      <w:r w:rsidRPr="00150427">
        <w:rPr>
          <w:lang w:val="es-CO"/>
        </w:rPr>
        <w:t xml:space="preserve"> el</w:t>
      </w:r>
      <w:proofErr w:type="gramEnd"/>
      <w:r w:rsidRPr="00150427">
        <w:rPr>
          <w:lang w:val="es-CO"/>
        </w:rPr>
        <w:t xml:space="preserve"> conjunto solución 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-1,-5</m:t>
            </m:r>
          </m:e>
        </m:d>
      </m:oMath>
      <w:r w:rsidRPr="00150427">
        <w:rPr>
          <w:lang w:val="es-CO"/>
        </w:rPr>
        <w:t xml:space="preserve"> </w:t>
      </w:r>
    </w:p>
    <w:p w:rsidR="00150427" w:rsidRPr="009F22BA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150427" w:rsidRPr="009F22B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3E56"/>
    <w:rsid w:val="00025642"/>
    <w:rsid w:val="00041062"/>
    <w:rsid w:val="0005228B"/>
    <w:rsid w:val="00054002"/>
    <w:rsid w:val="00080CA9"/>
    <w:rsid w:val="000B4767"/>
    <w:rsid w:val="00104E5C"/>
    <w:rsid w:val="0014528A"/>
    <w:rsid w:val="00150427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796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C3738"/>
    <w:rsid w:val="009F22BA"/>
    <w:rsid w:val="00A22796"/>
    <w:rsid w:val="00A61910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710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E62AF"/>
    <w:rsid w:val="00CF535A"/>
    <w:rsid w:val="00D15A42"/>
    <w:rsid w:val="00D6437C"/>
    <w:rsid w:val="00D660AD"/>
    <w:rsid w:val="00DE1C4F"/>
    <w:rsid w:val="00DF6F53"/>
    <w:rsid w:val="00E25908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B1D14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D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6C25-3490-4271-B34F-A7343DD9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Sanchez Rojas</cp:lastModifiedBy>
  <cp:revision>5</cp:revision>
  <dcterms:created xsi:type="dcterms:W3CDTF">2015-03-02T02:08:00Z</dcterms:created>
  <dcterms:modified xsi:type="dcterms:W3CDTF">2015-03-02T03:44:00Z</dcterms:modified>
</cp:coreProperties>
</file>