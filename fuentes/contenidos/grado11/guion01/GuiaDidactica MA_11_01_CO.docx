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2914C7" w14:textId="77777777" w:rsidR="00D82497" w:rsidRPr="003A4925" w:rsidRDefault="00D82497" w:rsidP="00D82497">
      <w:pPr>
        <w:rPr>
          <w:rFonts w:ascii="Times" w:hAnsi="Times"/>
        </w:rPr>
      </w:pPr>
    </w:p>
    <w:p w14:paraId="530F0470" w14:textId="17D2C761" w:rsidR="00D82497" w:rsidRDefault="008560A4" w:rsidP="00D82497">
      <w:pPr>
        <w:rPr>
          <w:rFonts w:ascii="Times" w:hAnsi="Times"/>
          <w:b/>
        </w:rPr>
      </w:pPr>
      <w:r>
        <w:rPr>
          <w:rFonts w:ascii="Times" w:hAnsi="Times"/>
          <w:b/>
        </w:rPr>
        <w:t>Estándar</w:t>
      </w:r>
    </w:p>
    <w:p w14:paraId="52F4863B" w14:textId="77777777" w:rsidR="000F3D88" w:rsidRDefault="000F3D88" w:rsidP="00D82497">
      <w:pPr>
        <w:rPr>
          <w:rFonts w:ascii="Times" w:hAnsi="Times"/>
          <w:b/>
        </w:rPr>
      </w:pPr>
    </w:p>
    <w:p w14:paraId="1DDB2AB8" w14:textId="47812835" w:rsidR="00CE35D8" w:rsidRPr="00343D6B" w:rsidRDefault="00CE35D8" w:rsidP="00343D6B">
      <w:pPr>
        <w:jc w:val="both"/>
        <w:rPr>
          <w:rFonts w:ascii="Times" w:hAnsi="Times"/>
        </w:rPr>
      </w:pPr>
      <w:r w:rsidRPr="00343D6B">
        <w:rPr>
          <w:rFonts w:ascii="Times" w:hAnsi="Times"/>
        </w:rPr>
        <w:t>En esta unidad de estudio se trabajan los estándares de grados decimo y undécimo:</w:t>
      </w:r>
    </w:p>
    <w:p w14:paraId="35537D25" w14:textId="77777777" w:rsidR="00CE35D8" w:rsidRPr="00343D6B" w:rsidRDefault="00CE35D8" w:rsidP="00343D6B">
      <w:pPr>
        <w:jc w:val="both"/>
        <w:rPr>
          <w:rFonts w:ascii="Times" w:hAnsi="Times"/>
        </w:rPr>
      </w:pPr>
    </w:p>
    <w:p w14:paraId="260E813D" w14:textId="7AA16CF2" w:rsidR="00EE3B79" w:rsidRPr="00343D6B" w:rsidRDefault="00EE3B79" w:rsidP="00343D6B">
      <w:pPr>
        <w:numPr>
          <w:ilvl w:val="0"/>
          <w:numId w:val="6"/>
        </w:numPr>
        <w:jc w:val="both"/>
        <w:rPr>
          <w:rFonts w:ascii="Times" w:hAnsi="Times"/>
        </w:rPr>
      </w:pPr>
      <w:r w:rsidRPr="00343D6B">
        <w:rPr>
          <w:rFonts w:ascii="Times" w:hAnsi="Times"/>
        </w:rPr>
        <w:t xml:space="preserve">Reconozco la densidad e incompletitud de los </w:t>
      </w:r>
      <w:r w:rsidR="00CE35D8" w:rsidRPr="00343D6B">
        <w:rPr>
          <w:rFonts w:ascii="Times" w:hAnsi="Times"/>
        </w:rPr>
        <w:t>números</w:t>
      </w:r>
      <w:r w:rsidRPr="00343D6B">
        <w:rPr>
          <w:rFonts w:ascii="Times" w:hAnsi="Times"/>
        </w:rPr>
        <w:t xml:space="preserve"> racionales a </w:t>
      </w:r>
      <w:r w:rsidR="00CE35D8" w:rsidRPr="00343D6B">
        <w:rPr>
          <w:rFonts w:ascii="Times" w:hAnsi="Times"/>
        </w:rPr>
        <w:t>través</w:t>
      </w:r>
      <w:r w:rsidRPr="00343D6B">
        <w:rPr>
          <w:rFonts w:ascii="Times" w:hAnsi="Times"/>
        </w:rPr>
        <w:t xml:space="preserve"> de métodos </w:t>
      </w:r>
      <w:r w:rsidR="00CE35D8" w:rsidRPr="00343D6B">
        <w:rPr>
          <w:rFonts w:ascii="Times" w:hAnsi="Times"/>
        </w:rPr>
        <w:t>numéricos</w:t>
      </w:r>
      <w:r w:rsidRPr="00343D6B">
        <w:rPr>
          <w:rFonts w:ascii="Times" w:hAnsi="Times"/>
        </w:rPr>
        <w:t xml:space="preserve">, </w:t>
      </w:r>
      <w:r w:rsidR="00CE35D8" w:rsidRPr="00343D6B">
        <w:rPr>
          <w:rFonts w:ascii="Times" w:hAnsi="Times"/>
        </w:rPr>
        <w:t>geométricos</w:t>
      </w:r>
      <w:r w:rsidRPr="00343D6B">
        <w:rPr>
          <w:rFonts w:ascii="Times" w:hAnsi="Times"/>
        </w:rPr>
        <w:t xml:space="preserve"> y algebraicos </w:t>
      </w:r>
    </w:p>
    <w:p w14:paraId="37A87A44" w14:textId="1F4A216F" w:rsidR="008B3761" w:rsidRPr="00343D6B" w:rsidRDefault="008B3761" w:rsidP="00343D6B">
      <w:pPr>
        <w:numPr>
          <w:ilvl w:val="0"/>
          <w:numId w:val="8"/>
        </w:numPr>
        <w:jc w:val="both"/>
        <w:rPr>
          <w:rFonts w:ascii="Times" w:hAnsi="Times"/>
        </w:rPr>
      </w:pPr>
      <w:r w:rsidRPr="00343D6B">
        <w:rPr>
          <w:rFonts w:ascii="Times" w:hAnsi="Times"/>
        </w:rPr>
        <w:t xml:space="preserve">Analizo representaciones decimales de los </w:t>
      </w:r>
      <w:r w:rsidR="00CE35D8" w:rsidRPr="00343D6B">
        <w:rPr>
          <w:rFonts w:ascii="Times" w:hAnsi="Times"/>
        </w:rPr>
        <w:t>números real</w:t>
      </w:r>
      <w:r w:rsidRPr="00343D6B">
        <w:rPr>
          <w:rFonts w:ascii="Times" w:hAnsi="Times"/>
        </w:rPr>
        <w:t xml:space="preserve">es para diferenciar entre racionales e irracionales. </w:t>
      </w:r>
    </w:p>
    <w:p w14:paraId="4EC28771" w14:textId="551450D8" w:rsidR="008560A4" w:rsidRPr="00343D6B" w:rsidRDefault="008B3761" w:rsidP="00343D6B">
      <w:pPr>
        <w:numPr>
          <w:ilvl w:val="0"/>
          <w:numId w:val="9"/>
        </w:numPr>
        <w:jc w:val="both"/>
        <w:rPr>
          <w:rFonts w:ascii="Times" w:hAnsi="Times"/>
        </w:rPr>
      </w:pPr>
      <w:r w:rsidRPr="00343D6B">
        <w:rPr>
          <w:rFonts w:ascii="Times" w:hAnsi="Times"/>
        </w:rPr>
        <w:t>Establezco relaciones y d</w:t>
      </w:r>
      <w:r w:rsidR="00CE35D8" w:rsidRPr="00343D6B">
        <w:rPr>
          <w:rFonts w:ascii="Times" w:hAnsi="Times"/>
        </w:rPr>
        <w:t>iferencias entre diferentes no</w:t>
      </w:r>
      <w:r w:rsidRPr="00343D6B">
        <w:rPr>
          <w:rFonts w:ascii="Times" w:hAnsi="Times"/>
        </w:rPr>
        <w:t xml:space="preserve">taciones de </w:t>
      </w:r>
      <w:r w:rsidR="00CE35D8" w:rsidRPr="00343D6B">
        <w:rPr>
          <w:rFonts w:ascii="Times" w:hAnsi="Times"/>
        </w:rPr>
        <w:t>números</w:t>
      </w:r>
      <w:r w:rsidRPr="00343D6B">
        <w:rPr>
          <w:rFonts w:ascii="Times" w:hAnsi="Times"/>
        </w:rPr>
        <w:t xml:space="preserve"> reales para decidir sobre su uso en una </w:t>
      </w:r>
      <w:r w:rsidR="00CE35D8" w:rsidRPr="00343D6B">
        <w:rPr>
          <w:rFonts w:ascii="Times" w:hAnsi="Times"/>
        </w:rPr>
        <w:t>situación</w:t>
      </w:r>
      <w:r w:rsidRPr="00343D6B">
        <w:rPr>
          <w:rFonts w:ascii="Times" w:hAnsi="Times"/>
        </w:rPr>
        <w:t xml:space="preserve"> dada</w:t>
      </w:r>
      <w:r w:rsidR="00CE35D8" w:rsidRPr="00343D6B">
        <w:rPr>
          <w:rFonts w:ascii="Times" w:hAnsi="Times"/>
        </w:rPr>
        <w:t>.</w:t>
      </w:r>
    </w:p>
    <w:p w14:paraId="2920D533" w14:textId="365B13E3" w:rsidR="008B3761" w:rsidRPr="00343D6B" w:rsidRDefault="008B3761" w:rsidP="00343D6B">
      <w:pPr>
        <w:numPr>
          <w:ilvl w:val="0"/>
          <w:numId w:val="7"/>
        </w:numPr>
        <w:jc w:val="both"/>
        <w:rPr>
          <w:rFonts w:ascii="Times" w:hAnsi="Times"/>
        </w:rPr>
      </w:pPr>
      <w:r w:rsidRPr="00343D6B">
        <w:rPr>
          <w:rFonts w:ascii="Times" w:hAnsi="Times"/>
        </w:rPr>
        <w:t xml:space="preserve">Comparo y contrasto las propiedades de los </w:t>
      </w:r>
      <w:r w:rsidR="000D7ED0" w:rsidRPr="00343D6B">
        <w:rPr>
          <w:rFonts w:ascii="Times" w:hAnsi="Times"/>
        </w:rPr>
        <w:t>números</w:t>
      </w:r>
      <w:r w:rsidRPr="00343D6B">
        <w:rPr>
          <w:rFonts w:ascii="Times" w:hAnsi="Times"/>
        </w:rPr>
        <w:t xml:space="preserve"> (naturales, enteros, raciona</w:t>
      </w:r>
      <w:r w:rsidR="000D7ED0" w:rsidRPr="00343D6B">
        <w:rPr>
          <w:rFonts w:ascii="Times" w:hAnsi="Times"/>
        </w:rPr>
        <w:t>les y reales) y las de sus rel</w:t>
      </w:r>
      <w:r w:rsidRPr="00343D6B">
        <w:rPr>
          <w:rFonts w:ascii="Times" w:hAnsi="Times"/>
        </w:rPr>
        <w:t xml:space="preserve">aciones y operaciones para construir, manejar y utilizar apropiadamente los distintos sistemas </w:t>
      </w:r>
      <w:r w:rsidR="000D7ED0" w:rsidRPr="00343D6B">
        <w:rPr>
          <w:rFonts w:ascii="Times" w:hAnsi="Times"/>
        </w:rPr>
        <w:t>numéricos</w:t>
      </w:r>
      <w:r w:rsidRPr="00343D6B">
        <w:rPr>
          <w:rFonts w:ascii="Times" w:hAnsi="Times"/>
        </w:rPr>
        <w:t xml:space="preserve">. </w:t>
      </w:r>
    </w:p>
    <w:p w14:paraId="05D5406F" w14:textId="77777777" w:rsidR="00EE3B79" w:rsidRDefault="00EE3B79" w:rsidP="00D82497">
      <w:pPr>
        <w:rPr>
          <w:rFonts w:ascii="Times" w:hAnsi="Times"/>
          <w:b/>
        </w:rPr>
      </w:pPr>
    </w:p>
    <w:p w14:paraId="6CB3C890" w14:textId="5CCB543C" w:rsidR="008B3761" w:rsidRPr="00343D6B" w:rsidRDefault="00CE35D8" w:rsidP="00D82497">
      <w:pPr>
        <w:rPr>
          <w:rFonts w:ascii="Times" w:hAnsi="Times"/>
        </w:rPr>
      </w:pPr>
      <w:r w:rsidRPr="00343D6B">
        <w:rPr>
          <w:rFonts w:ascii="Times" w:hAnsi="Times"/>
        </w:rPr>
        <w:t xml:space="preserve">Y se retoman algunos </w:t>
      </w:r>
      <w:r w:rsidR="003322E6">
        <w:rPr>
          <w:rFonts w:ascii="Times" w:hAnsi="Times"/>
        </w:rPr>
        <w:t xml:space="preserve">estándares </w:t>
      </w:r>
      <w:r w:rsidR="00343D6B">
        <w:rPr>
          <w:rFonts w:ascii="Times" w:hAnsi="Times"/>
        </w:rPr>
        <w:t xml:space="preserve">de </w:t>
      </w:r>
      <w:r w:rsidRPr="00343D6B">
        <w:rPr>
          <w:rFonts w:ascii="Times" w:hAnsi="Times"/>
        </w:rPr>
        <w:t>grado</w:t>
      </w:r>
      <w:r w:rsidR="003322E6">
        <w:rPr>
          <w:rFonts w:ascii="Times" w:hAnsi="Times"/>
        </w:rPr>
        <w:t xml:space="preserve"> octavo y noveno</w:t>
      </w:r>
      <w:r w:rsidRPr="00343D6B">
        <w:rPr>
          <w:rFonts w:ascii="Times" w:hAnsi="Times"/>
        </w:rPr>
        <w:t>:</w:t>
      </w:r>
    </w:p>
    <w:p w14:paraId="611593C6" w14:textId="77777777" w:rsidR="00EE3B79" w:rsidRDefault="00EE3B79" w:rsidP="00D82497">
      <w:pPr>
        <w:rPr>
          <w:rFonts w:ascii="Times" w:hAnsi="Times"/>
          <w:b/>
        </w:rPr>
      </w:pPr>
    </w:p>
    <w:p w14:paraId="1E4FDAD8" w14:textId="59D92E67" w:rsidR="00824E14" w:rsidRPr="00824E14" w:rsidRDefault="00824E14" w:rsidP="00824E14">
      <w:pPr>
        <w:pStyle w:val="Prrafodelista"/>
        <w:numPr>
          <w:ilvl w:val="0"/>
          <w:numId w:val="12"/>
        </w:numPr>
        <w:jc w:val="both"/>
        <w:rPr>
          <w:rFonts w:ascii="Times" w:hAnsi="Times"/>
        </w:rPr>
      </w:pPr>
      <w:r w:rsidRPr="00824E14">
        <w:rPr>
          <w:rFonts w:ascii="Times" w:hAnsi="Times"/>
        </w:rPr>
        <w:t>Analizo los procesos infinitos que subyacen en las notaciones decimales.</w:t>
      </w:r>
    </w:p>
    <w:p w14:paraId="788B5B52" w14:textId="79B2C269" w:rsidR="00824E14" w:rsidRPr="00824E14" w:rsidRDefault="00824E14" w:rsidP="00824E14">
      <w:pPr>
        <w:pStyle w:val="Prrafodelista"/>
        <w:numPr>
          <w:ilvl w:val="0"/>
          <w:numId w:val="12"/>
        </w:numPr>
        <w:jc w:val="both"/>
        <w:rPr>
          <w:rFonts w:ascii="Times" w:hAnsi="Times"/>
        </w:rPr>
      </w:pPr>
      <w:r w:rsidRPr="00824E14">
        <w:rPr>
          <w:rFonts w:ascii="Times" w:hAnsi="Times"/>
        </w:rPr>
        <w:t>Utilizo números reales e</w:t>
      </w:r>
      <w:r>
        <w:rPr>
          <w:rFonts w:ascii="Times" w:hAnsi="Times"/>
        </w:rPr>
        <w:t>n sus diferentes representacio</w:t>
      </w:r>
      <w:r w:rsidRPr="00824E14">
        <w:rPr>
          <w:rFonts w:ascii="Times" w:hAnsi="Times"/>
        </w:rPr>
        <w:t xml:space="preserve">nes y en diversos </w:t>
      </w:r>
      <w:r>
        <w:rPr>
          <w:rFonts w:ascii="Times" w:hAnsi="Times"/>
        </w:rPr>
        <w:t>c</w:t>
      </w:r>
      <w:r w:rsidRPr="00824E14">
        <w:rPr>
          <w:rFonts w:ascii="Times" w:hAnsi="Times"/>
        </w:rPr>
        <w:t>ontextos.</w:t>
      </w:r>
    </w:p>
    <w:p w14:paraId="443CAF61" w14:textId="73BF1A8E" w:rsidR="00824E14" w:rsidRPr="00824E14" w:rsidRDefault="00824E14" w:rsidP="00824E14">
      <w:pPr>
        <w:pStyle w:val="Prrafodelista"/>
        <w:numPr>
          <w:ilvl w:val="0"/>
          <w:numId w:val="12"/>
        </w:numPr>
        <w:jc w:val="both"/>
        <w:rPr>
          <w:rFonts w:ascii="Times" w:hAnsi="Times"/>
        </w:rPr>
      </w:pPr>
      <w:r w:rsidRPr="00824E14">
        <w:rPr>
          <w:rFonts w:ascii="Times" w:hAnsi="Times"/>
        </w:rPr>
        <w:t>Resuelvo problemas y simplifico cálculos</w:t>
      </w:r>
      <w:r>
        <w:rPr>
          <w:rFonts w:ascii="Times" w:hAnsi="Times"/>
        </w:rPr>
        <w:t xml:space="preserve"> usando propie</w:t>
      </w:r>
      <w:r w:rsidRPr="00824E14">
        <w:rPr>
          <w:rFonts w:ascii="Times" w:hAnsi="Times"/>
        </w:rPr>
        <w:t>dades y relaciones de los números</w:t>
      </w:r>
      <w:r>
        <w:rPr>
          <w:rFonts w:ascii="Times" w:hAnsi="Times"/>
        </w:rPr>
        <w:t xml:space="preserve"> reales y de las relacio</w:t>
      </w:r>
      <w:r w:rsidRPr="00824E14">
        <w:rPr>
          <w:rFonts w:ascii="Times" w:hAnsi="Times"/>
        </w:rPr>
        <w:t>nes y operaciones entre ellos.</w:t>
      </w:r>
    </w:p>
    <w:p w14:paraId="7F6B6034" w14:textId="77777777" w:rsidR="003322E6" w:rsidRDefault="003322E6" w:rsidP="00D82497">
      <w:pPr>
        <w:rPr>
          <w:rFonts w:ascii="Times" w:hAnsi="Times"/>
          <w:b/>
        </w:rPr>
      </w:pPr>
    </w:p>
    <w:p w14:paraId="022A2DFC" w14:textId="27685A06" w:rsidR="00D82497" w:rsidRDefault="008560A4" w:rsidP="00D82497">
      <w:pPr>
        <w:rPr>
          <w:rFonts w:ascii="Times" w:hAnsi="Times"/>
        </w:rPr>
      </w:pPr>
      <w:r>
        <w:rPr>
          <w:rFonts w:ascii="Times" w:hAnsi="Times"/>
          <w:b/>
        </w:rPr>
        <w:t>Pensamiento</w:t>
      </w:r>
      <w:r w:rsidR="003322E6">
        <w:rPr>
          <w:rFonts w:ascii="Times" w:hAnsi="Times"/>
          <w:b/>
        </w:rPr>
        <w:t>s</w:t>
      </w:r>
    </w:p>
    <w:p w14:paraId="1DBC9AE6" w14:textId="77777777" w:rsidR="00343D6B" w:rsidRDefault="00343D6B" w:rsidP="00D82497">
      <w:pPr>
        <w:rPr>
          <w:rFonts w:ascii="Times" w:hAnsi="Times"/>
        </w:rPr>
      </w:pPr>
    </w:p>
    <w:p w14:paraId="4D430A06" w14:textId="11821DE8" w:rsidR="00D82497" w:rsidRDefault="00265964" w:rsidP="00BC3DAC">
      <w:pPr>
        <w:jc w:val="both"/>
        <w:rPr>
          <w:rFonts w:ascii="Times" w:hAnsi="Times"/>
        </w:rPr>
      </w:pPr>
      <w:r>
        <w:rPr>
          <w:rFonts w:ascii="Times" w:hAnsi="Times"/>
        </w:rPr>
        <w:t xml:space="preserve">En esta unidad se desarrollan tres </w:t>
      </w:r>
      <w:r w:rsidR="00BC3DAC">
        <w:rPr>
          <w:rFonts w:ascii="Times" w:hAnsi="Times"/>
        </w:rPr>
        <w:t xml:space="preserve">tipos de pensamiento matemático, </w:t>
      </w:r>
      <w:r w:rsidR="005D430D">
        <w:rPr>
          <w:rFonts w:ascii="Times" w:hAnsi="Times"/>
        </w:rPr>
        <w:t>Pensamiento Numérico</w:t>
      </w:r>
      <w:r w:rsidR="00BC3DAC">
        <w:rPr>
          <w:rFonts w:ascii="Times" w:hAnsi="Times"/>
        </w:rPr>
        <w:t>, Variacional y Geométrico.</w:t>
      </w:r>
    </w:p>
    <w:p w14:paraId="3A479882" w14:textId="77777777" w:rsidR="005D430D" w:rsidRDefault="005D430D" w:rsidP="00D82497">
      <w:pPr>
        <w:rPr>
          <w:rFonts w:ascii="Times" w:hAnsi="Times"/>
        </w:rPr>
      </w:pPr>
    </w:p>
    <w:p w14:paraId="44958CE8" w14:textId="273D2C4C" w:rsidR="005D430D" w:rsidRDefault="00BC3DAC" w:rsidP="00207A65">
      <w:pPr>
        <w:jc w:val="both"/>
        <w:rPr>
          <w:rFonts w:ascii="Times" w:hAnsi="Times"/>
        </w:rPr>
      </w:pPr>
      <w:r>
        <w:rPr>
          <w:rFonts w:ascii="Times" w:hAnsi="Times"/>
        </w:rPr>
        <w:t xml:space="preserve">Esto debido a que se </w:t>
      </w:r>
      <w:r w:rsidR="00265964">
        <w:rPr>
          <w:rFonts w:ascii="Times" w:hAnsi="Times"/>
        </w:rPr>
        <w:t xml:space="preserve">da sentido a la construcción de números reales, a partir de mostrar el problema de la </w:t>
      </w:r>
      <w:r w:rsidR="00265964" w:rsidRPr="00265964">
        <w:rPr>
          <w:rFonts w:ascii="Times" w:hAnsi="Times"/>
        </w:rPr>
        <w:t>medici</w:t>
      </w:r>
      <w:r w:rsidR="00265964">
        <w:rPr>
          <w:rFonts w:ascii="Times" w:hAnsi="Times"/>
        </w:rPr>
        <w:t>ó</w:t>
      </w:r>
      <w:r w:rsidR="00265964" w:rsidRPr="00265964">
        <w:rPr>
          <w:rFonts w:ascii="Times" w:hAnsi="Times"/>
        </w:rPr>
        <w:t>n de ciertas longitudes</w:t>
      </w:r>
      <w:r w:rsidR="00265964">
        <w:rPr>
          <w:rFonts w:ascii="Times" w:hAnsi="Times"/>
        </w:rPr>
        <w:t>,</w:t>
      </w:r>
      <w:r>
        <w:rPr>
          <w:rFonts w:ascii="Times" w:hAnsi="Times"/>
        </w:rPr>
        <w:t xml:space="preserve"> construidas a partir de estudios y conocimientos geométricos</w:t>
      </w:r>
      <w:r w:rsidR="00265964">
        <w:rPr>
          <w:rFonts w:ascii="Times" w:hAnsi="Times"/>
        </w:rPr>
        <w:t xml:space="preserve"> que llevo </w:t>
      </w:r>
      <w:r w:rsidR="00E62BF7">
        <w:rPr>
          <w:rFonts w:ascii="Times" w:hAnsi="Times"/>
        </w:rPr>
        <w:t xml:space="preserve">necesidad </w:t>
      </w:r>
      <w:r w:rsidR="00265964">
        <w:rPr>
          <w:rFonts w:ascii="Times" w:hAnsi="Times"/>
        </w:rPr>
        <w:t xml:space="preserve">de los </w:t>
      </w:r>
      <w:r w:rsidR="00E62BF7">
        <w:rPr>
          <w:rFonts w:ascii="Times" w:hAnsi="Times"/>
        </w:rPr>
        <w:t xml:space="preserve">incluir a los </w:t>
      </w:r>
      <w:r w:rsidR="00265964">
        <w:rPr>
          <w:rFonts w:ascii="Times" w:hAnsi="Times"/>
        </w:rPr>
        <w:t xml:space="preserve">números irracionales </w:t>
      </w:r>
      <w:r w:rsidR="00E62BF7">
        <w:rPr>
          <w:rFonts w:ascii="Times" w:hAnsi="Times"/>
        </w:rPr>
        <w:t>como complemento del nú</w:t>
      </w:r>
      <w:r w:rsidR="00265964" w:rsidRPr="00265964">
        <w:rPr>
          <w:rFonts w:ascii="Times" w:hAnsi="Times"/>
        </w:rPr>
        <w:t>mero racional</w:t>
      </w:r>
      <w:r w:rsidR="00E62BF7">
        <w:rPr>
          <w:rFonts w:ascii="Times" w:hAnsi="Times"/>
        </w:rPr>
        <w:t>,</w:t>
      </w:r>
      <w:r>
        <w:rPr>
          <w:rFonts w:ascii="Times" w:hAnsi="Times"/>
        </w:rPr>
        <w:t xml:space="preserve"> y por la tanto a unificarlos en un conjunto</w:t>
      </w:r>
      <w:r w:rsidR="00207A65">
        <w:rPr>
          <w:rFonts w:ascii="Times" w:hAnsi="Times"/>
        </w:rPr>
        <w:t xml:space="preserve">, </w:t>
      </w:r>
      <w:r w:rsidR="00207A65" w:rsidRPr="00207A65">
        <w:rPr>
          <w:rFonts w:ascii="Times" w:hAnsi="Times"/>
          <w:b/>
        </w:rPr>
        <w:t>los reales</w:t>
      </w:r>
      <w:r w:rsidR="00E62BF7">
        <w:rPr>
          <w:rFonts w:ascii="Times" w:hAnsi="Times"/>
        </w:rPr>
        <w:t xml:space="preserve">. Las </w:t>
      </w:r>
      <w:r w:rsidR="00265964" w:rsidRPr="00265964">
        <w:rPr>
          <w:rFonts w:ascii="Times" w:hAnsi="Times"/>
        </w:rPr>
        <w:t xml:space="preserve">operaciones y relaciones apropiadamente extendidas </w:t>
      </w:r>
      <w:r w:rsidR="00E62BF7">
        <w:rPr>
          <w:rFonts w:ascii="Times" w:hAnsi="Times"/>
        </w:rPr>
        <w:t>desde los racionales a los reales implican el estudio de sus propiedades y representaciones</w:t>
      </w:r>
      <w:r w:rsidR="00207A65">
        <w:rPr>
          <w:rFonts w:ascii="Times" w:hAnsi="Times"/>
        </w:rPr>
        <w:t xml:space="preserve">, y el análisis de estas hace parte fundamental de procesos y algoritmos ligados al manejo de variables y lenguaje algebraico. </w:t>
      </w:r>
    </w:p>
    <w:p w14:paraId="42D24659" w14:textId="77777777" w:rsidR="005D430D" w:rsidRPr="003A4925" w:rsidRDefault="005D430D" w:rsidP="00D82497">
      <w:pPr>
        <w:rPr>
          <w:rFonts w:ascii="Times" w:hAnsi="Times"/>
        </w:rPr>
      </w:pPr>
    </w:p>
    <w:p w14:paraId="45726F2F" w14:textId="3A444FB7" w:rsidR="00D54D71" w:rsidRPr="00D54D71" w:rsidRDefault="008560A4" w:rsidP="00D82497">
      <w:pPr>
        <w:rPr>
          <w:rFonts w:ascii="Times" w:hAnsi="Times"/>
          <w:b/>
        </w:rPr>
      </w:pPr>
      <w:r>
        <w:rPr>
          <w:rFonts w:ascii="Times" w:hAnsi="Times"/>
          <w:b/>
        </w:rPr>
        <w:t>Competencias</w:t>
      </w:r>
    </w:p>
    <w:p w14:paraId="52204001" w14:textId="77777777" w:rsidR="00D54D71" w:rsidRDefault="00D54D71" w:rsidP="00D82497">
      <w:pPr>
        <w:rPr>
          <w:rFonts w:ascii="Times" w:hAnsi="Times"/>
        </w:rPr>
      </w:pPr>
    </w:p>
    <w:p w14:paraId="4C796C96" w14:textId="263010E0" w:rsidR="00DE6A7F" w:rsidRDefault="00D54D71" w:rsidP="00DE6A7F">
      <w:pPr>
        <w:jc w:val="both"/>
        <w:rPr>
          <w:rFonts w:ascii="Times" w:hAnsi="Times"/>
        </w:rPr>
      </w:pPr>
      <w:r>
        <w:rPr>
          <w:rFonts w:ascii="Times" w:hAnsi="Times"/>
        </w:rPr>
        <w:t xml:space="preserve">Reconocer la </w:t>
      </w:r>
      <w:r w:rsidR="00DE6A7F">
        <w:rPr>
          <w:rFonts w:ascii="Times" w:hAnsi="Times"/>
        </w:rPr>
        <w:t>inco</w:t>
      </w:r>
      <w:r>
        <w:rPr>
          <w:rFonts w:ascii="Times" w:hAnsi="Times"/>
        </w:rPr>
        <w:t>mpletitud de los nú</w:t>
      </w:r>
      <w:r w:rsidR="00DE6A7F">
        <w:rPr>
          <w:rFonts w:ascii="Times" w:hAnsi="Times"/>
        </w:rPr>
        <w:t xml:space="preserve">meros racionales </w:t>
      </w:r>
      <w:r>
        <w:rPr>
          <w:rFonts w:ascii="Times" w:hAnsi="Times"/>
        </w:rPr>
        <w:t xml:space="preserve">y profundizar en el estudio e importancia de los números irracionales </w:t>
      </w:r>
      <w:r w:rsidR="00DE6A7F">
        <w:rPr>
          <w:rFonts w:ascii="Times" w:hAnsi="Times"/>
        </w:rPr>
        <w:t xml:space="preserve">así como observar la construcción de los números reales, </w:t>
      </w:r>
      <w:r>
        <w:rPr>
          <w:rFonts w:ascii="Times" w:hAnsi="Times"/>
        </w:rPr>
        <w:t>permi</w:t>
      </w:r>
      <w:r w:rsidR="00DE6A7F">
        <w:rPr>
          <w:rFonts w:ascii="Times" w:hAnsi="Times"/>
        </w:rPr>
        <w:t>t</w:t>
      </w:r>
      <w:r>
        <w:rPr>
          <w:rFonts w:ascii="Times" w:hAnsi="Times"/>
        </w:rPr>
        <w:t>e al estudia</w:t>
      </w:r>
      <w:r w:rsidR="00DE6A7F">
        <w:rPr>
          <w:rFonts w:ascii="Times" w:hAnsi="Times"/>
        </w:rPr>
        <w:t>n</w:t>
      </w:r>
      <w:r>
        <w:rPr>
          <w:rFonts w:ascii="Times" w:hAnsi="Times"/>
        </w:rPr>
        <w:t xml:space="preserve">te </w:t>
      </w:r>
      <w:r w:rsidR="00DE6A7F">
        <w:rPr>
          <w:rFonts w:ascii="Times" w:hAnsi="Times"/>
        </w:rPr>
        <w:t xml:space="preserve">identificar como el problema de medir llevo a la humanidad a la construcción de diferentes modelos y conjuntos de numeración y reconozca a los números reales como un sistema figurativo mental, lo que </w:t>
      </w:r>
      <w:r w:rsidR="00CD27E2">
        <w:rPr>
          <w:rFonts w:ascii="Times" w:hAnsi="Times"/>
        </w:rPr>
        <w:t>fortalece</w:t>
      </w:r>
      <w:r w:rsidR="00DE6A7F">
        <w:rPr>
          <w:rFonts w:ascii="Times" w:hAnsi="Times"/>
        </w:rPr>
        <w:t xml:space="preserve"> de manera indirecta la competencia de </w:t>
      </w:r>
      <w:r w:rsidR="00DE6A7F">
        <w:rPr>
          <w:rFonts w:ascii="Times" w:hAnsi="Times"/>
          <w:b/>
        </w:rPr>
        <w:t>Modelar.</w:t>
      </w:r>
      <w:r w:rsidR="00DE6A7F">
        <w:rPr>
          <w:rFonts w:ascii="Times" w:hAnsi="Times"/>
        </w:rPr>
        <w:t xml:space="preserve"> </w:t>
      </w:r>
    </w:p>
    <w:p w14:paraId="7B7E4745" w14:textId="77777777" w:rsidR="00DE6A7F" w:rsidRDefault="00DE6A7F" w:rsidP="00DE6A7F">
      <w:pPr>
        <w:jc w:val="both"/>
        <w:rPr>
          <w:rFonts w:ascii="Times" w:hAnsi="Times"/>
        </w:rPr>
      </w:pPr>
    </w:p>
    <w:p w14:paraId="6744FDE7" w14:textId="4B590932" w:rsidR="005D430D" w:rsidRDefault="005D430D" w:rsidP="005D430D">
      <w:pPr>
        <w:jc w:val="both"/>
        <w:rPr>
          <w:rFonts w:ascii="Times" w:hAnsi="Times"/>
        </w:rPr>
      </w:pPr>
      <w:r>
        <w:rPr>
          <w:rFonts w:ascii="Times" w:hAnsi="Times"/>
        </w:rPr>
        <w:t xml:space="preserve">Dentro de las actividades </w:t>
      </w:r>
      <w:r w:rsidR="00D54D71">
        <w:rPr>
          <w:rFonts w:ascii="Times" w:hAnsi="Times"/>
        </w:rPr>
        <w:t>que</w:t>
      </w:r>
      <w:r>
        <w:rPr>
          <w:rFonts w:ascii="Times" w:hAnsi="Times"/>
        </w:rPr>
        <w:t xml:space="preserve"> proponen a los estudiantes hay algunas de las cuales el estudiante no debe resolver por medio de procedimientos algebraicos, sino desde una interpretación de los significados de propiedades o conceptos.  (Por ejemplo cuando se </w:t>
      </w:r>
      <w:r>
        <w:rPr>
          <w:rFonts w:ascii="Times" w:hAnsi="Times"/>
        </w:rPr>
        <w:lastRenderedPageBreak/>
        <w:t>el se propone resolver inecuaciones con valor absoluto en la que aparecen polinomios cúbicos, en esta actividad el estudiante debe interpretar el conjunto solución y sus intersecciones con otros de lo</w:t>
      </w:r>
      <w:r w:rsidR="00560E5F">
        <w:rPr>
          <w:rFonts w:ascii="Times" w:hAnsi="Times"/>
        </w:rPr>
        <w:t xml:space="preserve">s conjuntos soluciones sin realizar procedimientos </w:t>
      </w:r>
      <w:r w:rsidR="00CD27E2">
        <w:rPr>
          <w:rFonts w:ascii="Times" w:hAnsi="Times"/>
        </w:rPr>
        <w:t>algébricos</w:t>
      </w:r>
      <w:r w:rsidR="00560E5F">
        <w:rPr>
          <w:rFonts w:ascii="Times" w:hAnsi="Times"/>
        </w:rPr>
        <w:t xml:space="preserve">); promoviendo </w:t>
      </w:r>
      <w:r>
        <w:rPr>
          <w:rFonts w:ascii="Times" w:hAnsi="Times"/>
        </w:rPr>
        <w:t xml:space="preserve"> </w:t>
      </w:r>
      <w:r w:rsidR="00D54D71">
        <w:rPr>
          <w:rFonts w:ascii="Times" w:hAnsi="Times"/>
        </w:rPr>
        <w:t xml:space="preserve">dos tipos de competencias </w:t>
      </w:r>
      <w:r w:rsidR="00D54D71" w:rsidRPr="00D54D71">
        <w:rPr>
          <w:rFonts w:ascii="Times" w:hAnsi="Times"/>
          <w:b/>
        </w:rPr>
        <w:t xml:space="preserve">la </w:t>
      </w:r>
      <w:r w:rsidR="00DE6A7F">
        <w:rPr>
          <w:rFonts w:ascii="Times" w:hAnsi="Times"/>
          <w:b/>
        </w:rPr>
        <w:t xml:space="preserve">formulación, tratamiento y </w:t>
      </w:r>
      <w:r w:rsidR="00D54D71" w:rsidRPr="00D54D71">
        <w:rPr>
          <w:rFonts w:ascii="Times" w:hAnsi="Times"/>
          <w:b/>
        </w:rPr>
        <w:t>resolución de problemas y razonar</w:t>
      </w:r>
      <w:r w:rsidR="00D54D71">
        <w:rPr>
          <w:rFonts w:ascii="Times" w:hAnsi="Times"/>
          <w:b/>
        </w:rPr>
        <w:t>.</w:t>
      </w:r>
    </w:p>
    <w:p w14:paraId="4DCD0E60" w14:textId="77777777" w:rsidR="00560E5F" w:rsidRDefault="00560E5F" w:rsidP="005D430D">
      <w:pPr>
        <w:jc w:val="both"/>
        <w:rPr>
          <w:rFonts w:ascii="Times" w:hAnsi="Times"/>
        </w:rPr>
      </w:pPr>
    </w:p>
    <w:p w14:paraId="046FCA89" w14:textId="77777777" w:rsidR="00D54D71" w:rsidRDefault="00D54D71" w:rsidP="005D430D">
      <w:pPr>
        <w:jc w:val="both"/>
        <w:rPr>
          <w:rFonts w:ascii="Times" w:hAnsi="Times"/>
        </w:rPr>
      </w:pPr>
    </w:p>
    <w:p w14:paraId="1FC58951" w14:textId="6A8D6466" w:rsidR="00D54D71" w:rsidRPr="00D54D71" w:rsidRDefault="00D54D71" w:rsidP="00D54D71">
      <w:pPr>
        <w:jc w:val="both"/>
        <w:rPr>
          <w:rFonts w:ascii="Times" w:hAnsi="Times"/>
          <w:b/>
          <w:lang w:val="es-ES"/>
        </w:rPr>
      </w:pPr>
      <w:r>
        <w:rPr>
          <w:rFonts w:ascii="Times" w:hAnsi="Times"/>
        </w:rPr>
        <w:t xml:space="preserve">También se proponen algunas actividades de ejercitación como los son la solución de ecuaciones e inecuaciones con valor absoluto y de operaciones entre intervalos que </w:t>
      </w:r>
      <w:r w:rsidR="00CD27E2">
        <w:rPr>
          <w:rFonts w:ascii="Times" w:hAnsi="Times"/>
        </w:rPr>
        <w:t>fortalecen</w:t>
      </w:r>
      <w:r>
        <w:rPr>
          <w:rFonts w:ascii="Times" w:hAnsi="Times"/>
        </w:rPr>
        <w:t xml:space="preserve"> la competencia de </w:t>
      </w:r>
      <w:r>
        <w:rPr>
          <w:rFonts w:ascii="Times" w:hAnsi="Times"/>
          <w:b/>
          <w:iCs/>
          <w:lang w:val="es-ES"/>
        </w:rPr>
        <w:t>fo</w:t>
      </w:r>
      <w:r w:rsidRPr="00D54D71">
        <w:rPr>
          <w:rFonts w:ascii="Times" w:hAnsi="Times"/>
          <w:b/>
          <w:iCs/>
          <w:lang w:val="es-ES"/>
        </w:rPr>
        <w:t xml:space="preserve">rmular comparar y ejercitar procedimientos y algoritmos. </w:t>
      </w:r>
      <w:r w:rsidRPr="00D54D71">
        <w:rPr>
          <w:rFonts w:ascii="Times" w:hAnsi="Times"/>
          <w:b/>
          <w:lang w:val="es-ES"/>
        </w:rPr>
        <w:t> </w:t>
      </w:r>
    </w:p>
    <w:p w14:paraId="1913B6E6" w14:textId="77777777" w:rsidR="00D54D71" w:rsidRDefault="00D54D71" w:rsidP="005D430D">
      <w:pPr>
        <w:jc w:val="both"/>
        <w:rPr>
          <w:rFonts w:ascii="Times" w:hAnsi="Times"/>
        </w:rPr>
      </w:pPr>
    </w:p>
    <w:p w14:paraId="4EAD4813" w14:textId="77777777" w:rsidR="00560E5F" w:rsidRDefault="00560E5F" w:rsidP="005D430D">
      <w:pPr>
        <w:jc w:val="both"/>
        <w:rPr>
          <w:rFonts w:ascii="Times" w:hAnsi="Times"/>
        </w:rPr>
      </w:pPr>
    </w:p>
    <w:p w14:paraId="09E8753D" w14:textId="1C228377" w:rsidR="00DE6A7F" w:rsidRPr="00CD27E2" w:rsidRDefault="00DE6A7F" w:rsidP="005D430D">
      <w:pPr>
        <w:jc w:val="both"/>
        <w:rPr>
          <w:rFonts w:ascii="Times" w:hAnsi="Times"/>
          <w:b/>
        </w:rPr>
      </w:pPr>
      <w:r>
        <w:rPr>
          <w:rFonts w:ascii="Times" w:hAnsi="Times"/>
        </w:rPr>
        <w:t xml:space="preserve">Por último en algunas actividades el estudiante debe realizar correcciones de escritos, o completarlos a partir de las propiedades de las operaciones y orden de los números reales fortaleciendo la argumentación y comunicación de ideas, también se espera que el estudiantes </w:t>
      </w:r>
      <w:r w:rsidR="00CD27E2">
        <w:rPr>
          <w:rFonts w:ascii="Times" w:hAnsi="Times"/>
        </w:rPr>
        <w:t xml:space="preserve">reconozca e interprete diferentes representaciones de número real lo que desarrollara un más su comprensión del lenguaje de las matemáticas, todo esto fortalece la competencia de </w:t>
      </w:r>
      <w:r w:rsidR="00CD27E2">
        <w:rPr>
          <w:rFonts w:ascii="Times" w:hAnsi="Times"/>
          <w:b/>
        </w:rPr>
        <w:t>comuni</w:t>
      </w:r>
      <w:r w:rsidR="00CD27E2" w:rsidRPr="00CD27E2">
        <w:rPr>
          <w:rFonts w:ascii="Times" w:hAnsi="Times"/>
          <w:b/>
        </w:rPr>
        <w:t>cación.</w:t>
      </w:r>
    </w:p>
    <w:p w14:paraId="0DCBA10F" w14:textId="77777777" w:rsidR="00265964" w:rsidRPr="003A4925" w:rsidRDefault="00265964" w:rsidP="00D82497">
      <w:pPr>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68B2DA84" w14:textId="77777777" w:rsidR="00560E5F" w:rsidRDefault="00560E5F" w:rsidP="00343D6B">
      <w:pPr>
        <w:jc w:val="both"/>
        <w:rPr>
          <w:lang w:val="es-ES"/>
        </w:rPr>
      </w:pPr>
    </w:p>
    <w:p w14:paraId="03C6B16C" w14:textId="706B481E" w:rsidR="008739FD" w:rsidRPr="00D54D71" w:rsidRDefault="00343D6B" w:rsidP="00560E5F">
      <w:pPr>
        <w:jc w:val="both"/>
        <w:rPr>
          <w:rFonts w:ascii="Times" w:hAnsi="Times"/>
        </w:rPr>
      </w:pPr>
      <w:r w:rsidRPr="00D54D71">
        <w:rPr>
          <w:rFonts w:ascii="Times" w:hAnsi="Times"/>
        </w:rPr>
        <w:t>En esta unidad se trabajan los números reales, que es un tema que ha sido objeto de estudio en grados anteriores,  por eso se espera que en esta oportunidad el es</w:t>
      </w:r>
      <w:r w:rsidR="00560E5F" w:rsidRPr="00D54D71">
        <w:rPr>
          <w:rFonts w:ascii="Times" w:hAnsi="Times"/>
        </w:rPr>
        <w:t>tudiante formalice el concepto, de número real, reconozca las propiedades de las operaciones</w:t>
      </w:r>
      <w:r w:rsidR="008739FD" w:rsidRPr="00D54D71">
        <w:rPr>
          <w:rFonts w:ascii="Times" w:hAnsi="Times"/>
        </w:rPr>
        <w:t xml:space="preserve"> y relación de orden; también se espera que se apropie del concepto de intervalo aplique correctamente las operaciones conjuntistas entre estos y los reconozca como el conjuntos soluciones de inecuaciones en las que se hace presente el valor absoluto.</w:t>
      </w:r>
    </w:p>
    <w:p w14:paraId="757B7ACC" w14:textId="77777777" w:rsidR="008739FD" w:rsidRPr="00D54D71" w:rsidRDefault="008739FD" w:rsidP="00560E5F">
      <w:pPr>
        <w:jc w:val="both"/>
        <w:rPr>
          <w:rFonts w:ascii="Times" w:hAnsi="Times"/>
        </w:rPr>
      </w:pPr>
    </w:p>
    <w:p w14:paraId="67408343" w14:textId="5D389F59" w:rsidR="00343D6B" w:rsidRPr="00D54D71" w:rsidRDefault="008739FD" w:rsidP="00343D6B">
      <w:pPr>
        <w:jc w:val="both"/>
        <w:rPr>
          <w:rFonts w:ascii="Times" w:hAnsi="Times"/>
        </w:rPr>
      </w:pPr>
      <w:r w:rsidRPr="00D54D71">
        <w:rPr>
          <w:rFonts w:ascii="Times" w:hAnsi="Times"/>
        </w:rPr>
        <w:t xml:space="preserve">Con el fin de alcanzar lo anteriormente mencionado se propone la siguiente estrategia didáctica: </w:t>
      </w:r>
    </w:p>
    <w:p w14:paraId="4F2C2179" w14:textId="77777777" w:rsidR="00343D6B" w:rsidRPr="00D54D71" w:rsidRDefault="00343D6B" w:rsidP="00343D6B">
      <w:pPr>
        <w:jc w:val="both"/>
        <w:rPr>
          <w:rFonts w:ascii="Times" w:hAnsi="Times"/>
        </w:rPr>
      </w:pPr>
    </w:p>
    <w:p w14:paraId="6F96A7FC" w14:textId="7DAFEC0E" w:rsidR="00BB2A75" w:rsidRPr="00D54D71" w:rsidRDefault="008739FD" w:rsidP="008739FD">
      <w:pPr>
        <w:jc w:val="both"/>
        <w:rPr>
          <w:rFonts w:ascii="Times" w:hAnsi="Times"/>
        </w:rPr>
      </w:pPr>
      <w:r w:rsidRPr="00D54D71">
        <w:rPr>
          <w:rFonts w:ascii="Times" w:hAnsi="Times"/>
        </w:rPr>
        <w:t xml:space="preserve">El tema comienza con la presentación de los números reales como expansiones decimales, representación basada en el sistema de numeración decimal arábigo y </w:t>
      </w:r>
      <w:r w:rsidR="00BB2A75" w:rsidRPr="00D54D71">
        <w:rPr>
          <w:rFonts w:ascii="Times" w:hAnsi="Times"/>
        </w:rPr>
        <w:t xml:space="preserve">que </w:t>
      </w:r>
      <w:r w:rsidRPr="00D54D71">
        <w:rPr>
          <w:rFonts w:ascii="Times" w:hAnsi="Times"/>
        </w:rPr>
        <w:t>responde al problema de la incompletitud de los números racionales</w:t>
      </w:r>
      <w:r w:rsidR="00BB2A75" w:rsidRPr="00D54D71">
        <w:rPr>
          <w:rFonts w:ascii="Times" w:hAnsi="Times"/>
        </w:rPr>
        <w:t xml:space="preserve"> para lograr medir ciertas longitudes;  para ello el docente puede comenzar con la actividad de profundización “</w:t>
      </w:r>
      <w:r w:rsidR="00D64A8D">
        <w:rPr>
          <w:rFonts w:ascii="Times New Roman" w:hAnsi="Times New Roman" w:cs="Times New Roman"/>
          <w:color w:val="000000"/>
        </w:rPr>
        <w:t>Los números reales: Un sistema numérico para medir</w:t>
      </w:r>
      <w:r w:rsidR="00BB2A75" w:rsidRPr="00D54D71">
        <w:rPr>
          <w:rFonts w:ascii="Times" w:hAnsi="Times"/>
        </w:rPr>
        <w:t>” en e</w:t>
      </w:r>
      <w:r w:rsidR="00D64A8D">
        <w:rPr>
          <w:rFonts w:ascii="Times" w:hAnsi="Times"/>
        </w:rPr>
        <w:t>l</w:t>
      </w:r>
      <w:bookmarkStart w:id="0" w:name="_GoBack"/>
      <w:bookmarkEnd w:id="0"/>
      <w:r w:rsidR="00BB2A75" w:rsidRPr="00D54D71">
        <w:rPr>
          <w:rFonts w:ascii="Times" w:hAnsi="Times"/>
        </w:rPr>
        <w:t xml:space="preserve"> que se trabajan algunos conceptos sobre el problema de la medida. Seguido de esto se realizara la identificación de algunas clases de expansiones decimales, las </w:t>
      </w:r>
      <w:r w:rsidR="00DB7E09" w:rsidRPr="00D54D71">
        <w:rPr>
          <w:rFonts w:ascii="Times" w:hAnsi="Times"/>
        </w:rPr>
        <w:t>periódicas</w:t>
      </w:r>
      <w:r w:rsidR="00BB2A75" w:rsidRPr="00D54D71">
        <w:rPr>
          <w:rFonts w:ascii="Times" w:hAnsi="Times"/>
        </w:rPr>
        <w:t xml:space="preserve"> y no que llevara a retomar los conc</w:t>
      </w:r>
      <w:r w:rsidR="00DB7E09" w:rsidRPr="00D54D71">
        <w:rPr>
          <w:rFonts w:ascii="Times" w:hAnsi="Times"/>
        </w:rPr>
        <w:t>e</w:t>
      </w:r>
      <w:r w:rsidR="00BB2A75" w:rsidRPr="00D54D71">
        <w:rPr>
          <w:rFonts w:ascii="Times" w:hAnsi="Times"/>
        </w:rPr>
        <w:t>p</w:t>
      </w:r>
      <w:r w:rsidR="00DB7E09" w:rsidRPr="00D54D71">
        <w:rPr>
          <w:rFonts w:ascii="Times" w:hAnsi="Times"/>
        </w:rPr>
        <w:t xml:space="preserve">tos de numero racional e </w:t>
      </w:r>
      <w:r w:rsidR="00BB2A75" w:rsidRPr="00D54D71">
        <w:rPr>
          <w:rFonts w:ascii="Times" w:hAnsi="Times"/>
        </w:rPr>
        <w:t>irracional</w:t>
      </w:r>
      <w:r w:rsidR="00DB7E09" w:rsidRPr="00D54D71">
        <w:rPr>
          <w:rFonts w:ascii="Times" w:hAnsi="Times"/>
        </w:rPr>
        <w:t>, así como sus representaciones e importancia.</w:t>
      </w:r>
    </w:p>
    <w:p w14:paraId="5A450D8E" w14:textId="1821D7C7" w:rsidR="00DB7E09" w:rsidRPr="00D54D71" w:rsidRDefault="00DB7E09" w:rsidP="008739FD">
      <w:pPr>
        <w:jc w:val="both"/>
        <w:rPr>
          <w:rFonts w:ascii="Times" w:hAnsi="Times"/>
        </w:rPr>
      </w:pPr>
    </w:p>
    <w:p w14:paraId="655FA723" w14:textId="69B3D14F" w:rsidR="00DB7E09" w:rsidRPr="00D54D71" w:rsidRDefault="00DB7E09" w:rsidP="008739FD">
      <w:pPr>
        <w:jc w:val="both"/>
        <w:rPr>
          <w:rFonts w:ascii="Times" w:hAnsi="Times"/>
        </w:rPr>
      </w:pPr>
      <w:r w:rsidRPr="00D54D71">
        <w:rPr>
          <w:rFonts w:ascii="Times" w:hAnsi="Times"/>
        </w:rPr>
        <w:t>Después se enuncian las propiedades de las operaciones de números reales y del orden de los números reales, y se proponen algunas actividades en las que se pretende el estudiante no solo reconozca la existencia de estas propiedades sino que además identifique como estas propiedades juegan un papel preponderante el desarrollo de procesos algebraicos,  y de sentido a varios de estos.</w:t>
      </w:r>
    </w:p>
    <w:p w14:paraId="740C99E9" w14:textId="77777777" w:rsidR="00BB2A75" w:rsidRPr="00D54D71" w:rsidRDefault="00BB2A75" w:rsidP="008739FD">
      <w:pPr>
        <w:jc w:val="both"/>
        <w:rPr>
          <w:rFonts w:ascii="Times" w:hAnsi="Times"/>
        </w:rPr>
      </w:pPr>
    </w:p>
    <w:p w14:paraId="22796BFF" w14:textId="100DC0BB" w:rsidR="00BB2A75" w:rsidRPr="00D54D71" w:rsidRDefault="00DB7E09" w:rsidP="008739FD">
      <w:pPr>
        <w:jc w:val="both"/>
        <w:rPr>
          <w:rFonts w:ascii="Times" w:hAnsi="Times"/>
        </w:rPr>
      </w:pPr>
      <w:r w:rsidRPr="00D54D71">
        <w:rPr>
          <w:rFonts w:ascii="Times" w:hAnsi="Times"/>
        </w:rPr>
        <w:t xml:space="preserve">En seguida se retoma de manera muy somera el concepto de intervalo como un subconjuntos de números reales cuya representación en la recta numérica esta dada por </w:t>
      </w:r>
      <w:r w:rsidRPr="00D54D71">
        <w:rPr>
          <w:rFonts w:ascii="Times" w:hAnsi="Times"/>
        </w:rPr>
        <w:lastRenderedPageBreak/>
        <w:t>segmentos o semirrectas, y las operaciones entre ellos y se proponen actividades de ejercitación de dichas operaciones.</w:t>
      </w:r>
    </w:p>
    <w:p w14:paraId="7AA78060" w14:textId="77777777" w:rsidR="00DB7E09" w:rsidRPr="00D54D71" w:rsidRDefault="00DB7E09" w:rsidP="008739FD">
      <w:pPr>
        <w:jc w:val="both"/>
        <w:rPr>
          <w:rFonts w:ascii="Times" w:hAnsi="Times"/>
        </w:rPr>
      </w:pPr>
    </w:p>
    <w:p w14:paraId="253F6DF2" w14:textId="77777777" w:rsidR="00D54D71" w:rsidRDefault="00DB7E09" w:rsidP="00D54D71">
      <w:pPr>
        <w:jc w:val="both"/>
        <w:rPr>
          <w:rFonts w:ascii="Times" w:hAnsi="Times"/>
        </w:rPr>
      </w:pPr>
      <w:r w:rsidRPr="00D54D71">
        <w:rPr>
          <w:rFonts w:ascii="Times" w:hAnsi="Times"/>
        </w:rPr>
        <w:t xml:space="preserve">Se introduce el concepto de valor absoluto tanto visto como una función así como su interpretación como distancia en la recta, y se estudia los procesos para resolver ecuaciones e inecuaciones que lo involucran, y como </w:t>
      </w:r>
      <w:r w:rsidR="00D54D71" w:rsidRPr="00D54D71">
        <w:rPr>
          <w:rFonts w:ascii="Times" w:hAnsi="Times"/>
        </w:rPr>
        <w:t xml:space="preserve">al ser visto como un problema de distancia en la recta numérica </w:t>
      </w:r>
      <w:r w:rsidRPr="00D54D71">
        <w:rPr>
          <w:rFonts w:ascii="Times" w:hAnsi="Times"/>
        </w:rPr>
        <w:t xml:space="preserve">los intervalos resultan ser </w:t>
      </w:r>
      <w:r w:rsidR="00D54D71" w:rsidRPr="00D54D71">
        <w:rPr>
          <w:rFonts w:ascii="Times" w:hAnsi="Times"/>
        </w:rPr>
        <w:t>la forma más adecuada para expresar el conjunto solución  para el caso de las inecuaciones. E</w:t>
      </w:r>
      <w:r w:rsidRPr="00D54D71">
        <w:rPr>
          <w:rFonts w:ascii="Times" w:hAnsi="Times"/>
        </w:rPr>
        <w:t xml:space="preserve">n el cuaderno de estudio se presentan algunos </w:t>
      </w:r>
      <w:r w:rsidR="00D54D71" w:rsidRPr="00D54D71">
        <w:rPr>
          <w:rFonts w:ascii="Times" w:hAnsi="Times"/>
        </w:rPr>
        <w:t xml:space="preserve">ejemplos </w:t>
      </w:r>
      <w:r w:rsidRPr="00D54D71">
        <w:rPr>
          <w:rFonts w:ascii="Times" w:hAnsi="Times"/>
        </w:rPr>
        <w:t xml:space="preserve">y se </w:t>
      </w:r>
      <w:r w:rsidR="00D54D71" w:rsidRPr="00D54D71">
        <w:rPr>
          <w:rFonts w:ascii="Times" w:hAnsi="Times"/>
        </w:rPr>
        <w:t xml:space="preserve">proponen </w:t>
      </w:r>
      <w:r w:rsidRPr="00D54D71">
        <w:rPr>
          <w:rFonts w:ascii="Times" w:hAnsi="Times"/>
        </w:rPr>
        <w:t>actividades de ejercitación y de conceptualización.</w:t>
      </w:r>
    </w:p>
    <w:p w14:paraId="06F4D6CB" w14:textId="0D69AA18" w:rsidR="00DB7E09" w:rsidRPr="00D54D71" w:rsidRDefault="00DB7E09" w:rsidP="00D54D71">
      <w:pPr>
        <w:jc w:val="both"/>
        <w:rPr>
          <w:rFonts w:ascii="Times" w:hAnsi="Times"/>
        </w:rPr>
      </w:pPr>
      <w:r w:rsidRPr="00D54D71">
        <w:rPr>
          <w:rFonts w:ascii="Times" w:hAnsi="Times"/>
        </w:rPr>
        <w:t xml:space="preserve"> </w:t>
      </w:r>
    </w:p>
    <w:p w14:paraId="46393322" w14:textId="68BE93CF" w:rsidR="00DB7E09" w:rsidRPr="00D54D71" w:rsidRDefault="00D54D71" w:rsidP="008739FD">
      <w:pPr>
        <w:jc w:val="both"/>
        <w:rPr>
          <w:rFonts w:ascii="Times" w:hAnsi="Times"/>
        </w:rPr>
      </w:pPr>
      <w:r w:rsidRPr="00D54D71">
        <w:rPr>
          <w:rFonts w:ascii="Times" w:hAnsi="Times"/>
        </w:rPr>
        <w:t>Por último se proponen actividades para la consolidación de las temáticas trabajadas</w:t>
      </w:r>
    </w:p>
    <w:p w14:paraId="3CBAE3B6" w14:textId="77777777" w:rsidR="00D54D71" w:rsidRPr="00D54D71" w:rsidRDefault="00D54D71" w:rsidP="008739FD">
      <w:pPr>
        <w:jc w:val="both"/>
        <w:rPr>
          <w:rFonts w:ascii="Times" w:hAnsi="Times"/>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9"/>
  </w:num>
  <w:num w:numId="4">
    <w:abstractNumId w:val="4"/>
  </w:num>
  <w:num w:numId="5">
    <w:abstractNumId w:val="6"/>
  </w:num>
  <w:num w:numId="6">
    <w:abstractNumId w:val="11"/>
  </w:num>
  <w:num w:numId="7">
    <w:abstractNumId w:val="5"/>
  </w:num>
  <w:num w:numId="8">
    <w:abstractNumId w:val="3"/>
  </w:num>
  <w:num w:numId="9">
    <w:abstractNumId w:val="7"/>
  </w:num>
  <w:num w:numId="10">
    <w:abstractNumId w:val="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0D7ED0"/>
    <w:rsid w:val="000F3D88"/>
    <w:rsid w:val="00105F80"/>
    <w:rsid w:val="0015064E"/>
    <w:rsid w:val="001A07C8"/>
    <w:rsid w:val="00207A65"/>
    <w:rsid w:val="00265964"/>
    <w:rsid w:val="002D50E2"/>
    <w:rsid w:val="003322E6"/>
    <w:rsid w:val="00343D6B"/>
    <w:rsid w:val="003A19B2"/>
    <w:rsid w:val="003A4925"/>
    <w:rsid w:val="004800E9"/>
    <w:rsid w:val="004E5301"/>
    <w:rsid w:val="00532E0A"/>
    <w:rsid w:val="00560E5F"/>
    <w:rsid w:val="005C2098"/>
    <w:rsid w:val="005D430D"/>
    <w:rsid w:val="0061350F"/>
    <w:rsid w:val="006D3E09"/>
    <w:rsid w:val="006E1A88"/>
    <w:rsid w:val="006E74B7"/>
    <w:rsid w:val="006F7553"/>
    <w:rsid w:val="007446F9"/>
    <w:rsid w:val="007806EC"/>
    <w:rsid w:val="007F34F4"/>
    <w:rsid w:val="00803913"/>
    <w:rsid w:val="00824E14"/>
    <w:rsid w:val="008560A4"/>
    <w:rsid w:val="00861F8E"/>
    <w:rsid w:val="008739FD"/>
    <w:rsid w:val="008B3761"/>
    <w:rsid w:val="009B0F0B"/>
    <w:rsid w:val="009E29DF"/>
    <w:rsid w:val="00A375F9"/>
    <w:rsid w:val="00AB0113"/>
    <w:rsid w:val="00AF03E0"/>
    <w:rsid w:val="00BB2A75"/>
    <w:rsid w:val="00BC2944"/>
    <w:rsid w:val="00BC3DAC"/>
    <w:rsid w:val="00BC54CD"/>
    <w:rsid w:val="00BE655B"/>
    <w:rsid w:val="00BF285E"/>
    <w:rsid w:val="00C74444"/>
    <w:rsid w:val="00C9060E"/>
    <w:rsid w:val="00CD27E2"/>
    <w:rsid w:val="00CD54DA"/>
    <w:rsid w:val="00CE35D8"/>
    <w:rsid w:val="00D21923"/>
    <w:rsid w:val="00D24C9F"/>
    <w:rsid w:val="00D54D71"/>
    <w:rsid w:val="00D64A8D"/>
    <w:rsid w:val="00D72BAC"/>
    <w:rsid w:val="00D82497"/>
    <w:rsid w:val="00D87C82"/>
    <w:rsid w:val="00DB7E09"/>
    <w:rsid w:val="00DC3146"/>
    <w:rsid w:val="00DE6A7F"/>
    <w:rsid w:val="00E62BF7"/>
    <w:rsid w:val="00EE3B79"/>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958</Words>
  <Characters>5275</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Yeison  Sanchez</cp:lastModifiedBy>
  <cp:revision>12</cp:revision>
  <dcterms:created xsi:type="dcterms:W3CDTF">2015-03-03T23:46:00Z</dcterms:created>
  <dcterms:modified xsi:type="dcterms:W3CDTF">2015-03-05T20:34:00Z</dcterms:modified>
</cp:coreProperties>
</file>