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E5488D">
        <w:rPr>
          <w:rFonts w:ascii="Arial" w:hAnsi="Arial"/>
          <w:sz w:val="18"/>
          <w:szCs w:val="18"/>
          <w:lang w:val="es-ES_tradnl"/>
        </w:rPr>
        <w:t>MA_11_01_CO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DE4BFA" w:rsidRDefault="00C679A1" w:rsidP="00C679A1">
      <w:pPr>
        <w:rPr>
          <w:rFonts w:ascii="Times New Roman" w:hAnsi="Times New Roman" w:cs="Times New Roman"/>
          <w:color w:val="000000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E5488D" w:rsidRPr="00E5488D">
        <w:rPr>
          <w:rFonts w:ascii="Times New Roman" w:hAnsi="Times New Roman" w:cs="Times New Roman"/>
          <w:color w:val="000000"/>
          <w:lang w:val="es-ES_tradnl"/>
        </w:rPr>
        <w:t xml:space="preserve"> </w:t>
      </w:r>
      <w:r w:rsidR="00A747C1" w:rsidRPr="00A747C1">
        <w:rPr>
          <w:rFonts w:ascii="Arial" w:hAnsi="Arial"/>
          <w:sz w:val="18"/>
          <w:szCs w:val="18"/>
          <w:lang w:val="es-ES_tradnl"/>
        </w:rPr>
        <w:t>Titulo:</w:t>
      </w:r>
      <w:r w:rsidR="00A747C1">
        <w:rPr>
          <w:rFonts w:ascii="Times New Roman" w:hAnsi="Times New Roman" w:cs="Times New Roman"/>
          <w:color w:val="000000"/>
          <w:lang w:val="es-ES_tradnl"/>
        </w:rPr>
        <w:t xml:space="preserve"> </w:t>
      </w:r>
    </w:p>
    <w:p w:rsidR="00DA4ECB" w:rsidRDefault="00DA4ECB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Competencias: </w:t>
      </w:r>
      <w:r w:rsidR="00B521A5">
        <w:rPr>
          <w:rFonts w:ascii="Arial" w:hAnsi="Arial" w:cs="Arial"/>
          <w:sz w:val="18"/>
          <w:szCs w:val="18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>on a prueba tu conocimiento sobre números reales</w:t>
      </w: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 </w:t>
      </w:r>
    </w:p>
    <w:p w:rsidR="00DE4BFA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747C1">
        <w:rPr>
          <w:rFonts w:ascii="Arial" w:hAnsi="Arial"/>
          <w:sz w:val="18"/>
          <w:szCs w:val="18"/>
          <w:lang w:val="es-ES_tradnl"/>
        </w:rPr>
        <w:t xml:space="preserve">Descripción: </w:t>
      </w:r>
    </w:p>
    <w:p w:rsidR="00DE4BFA" w:rsidRDefault="00DA4EC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CO"/>
        </w:rPr>
        <w:t>Maneja</w:t>
      </w:r>
      <w:r w:rsidRPr="00AD22A0">
        <w:rPr>
          <w:rFonts w:ascii="Arial" w:hAnsi="Arial" w:cs="Arial"/>
          <w:sz w:val="18"/>
          <w:szCs w:val="18"/>
          <w:lang w:val="es-CO"/>
        </w:rPr>
        <w:t xml:space="preserve"> correctamente los</w:t>
      </w:r>
      <w:r>
        <w:rPr>
          <w:rFonts w:ascii="Arial" w:hAnsi="Arial" w:cs="Arial"/>
          <w:sz w:val="18"/>
          <w:szCs w:val="18"/>
          <w:lang w:val="es-CO"/>
        </w:rPr>
        <w:t xml:space="preserve"> números reales y aplica sus propiedades en la resolución de inecuaciones.</w:t>
      </w:r>
    </w:p>
    <w:p w:rsidR="00DE4BFA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747C1">
        <w:rPr>
          <w:rFonts w:ascii="Arial" w:hAnsi="Arial"/>
          <w:sz w:val="18"/>
          <w:szCs w:val="18"/>
          <w:lang w:val="es-ES_tradnl"/>
        </w:rPr>
        <w:t xml:space="preserve">Palabras Claves: </w:t>
      </w:r>
    </w:p>
    <w:p w:rsidR="003D72B3" w:rsidRPr="006D02A8" w:rsidRDefault="00A747C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“Expansión decimal periódica”, “fracción de enteros”</w:t>
      </w:r>
      <w:r w:rsidR="00B0509A">
        <w:rPr>
          <w:rFonts w:ascii="Arial" w:hAnsi="Arial"/>
          <w:sz w:val="18"/>
          <w:szCs w:val="18"/>
          <w:lang w:val="es-ES_tradnl"/>
        </w:rPr>
        <w:t>, “números reales”, “números irracionales”, “valor absoluto”, ecuaciones con valor absoluto”</w:t>
      </w:r>
      <w:proofErr w:type="gramStart"/>
      <w:r w:rsidR="00B0509A">
        <w:rPr>
          <w:rFonts w:ascii="Arial" w:hAnsi="Arial"/>
          <w:sz w:val="18"/>
          <w:szCs w:val="18"/>
          <w:lang w:val="es-ES_tradnl"/>
        </w:rPr>
        <w:t>,</w:t>
      </w:r>
      <w:r w:rsidR="00B70B8A">
        <w:rPr>
          <w:rFonts w:ascii="Arial" w:hAnsi="Arial"/>
          <w:sz w:val="18"/>
          <w:szCs w:val="18"/>
          <w:lang w:val="es-ES_tradnl"/>
        </w:rPr>
        <w:t xml:space="preserve"> </w:t>
      </w:r>
      <w:r w:rsidR="00B0509A">
        <w:rPr>
          <w:rFonts w:ascii="Arial" w:hAnsi="Arial"/>
          <w:sz w:val="18"/>
          <w:szCs w:val="18"/>
          <w:lang w:val="es-ES_tradnl"/>
        </w:rPr>
        <w:t>”</w:t>
      </w:r>
      <w:proofErr w:type="gramEnd"/>
      <w:r w:rsidR="00B0509A">
        <w:rPr>
          <w:rFonts w:ascii="Arial" w:hAnsi="Arial"/>
          <w:sz w:val="18"/>
          <w:szCs w:val="18"/>
          <w:lang w:val="es-ES_tradnl"/>
        </w:rPr>
        <w:t>inecuaciones”.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Default="0063490D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747C1">
        <w:rPr>
          <w:rFonts w:ascii="Arial" w:hAnsi="Arial"/>
          <w:b/>
          <w:color w:val="FF0000"/>
          <w:sz w:val="18"/>
          <w:szCs w:val="18"/>
          <w:lang w:val="es-ES_tradnl"/>
        </w:rPr>
        <w:t xml:space="preserve"> </w:t>
      </w:r>
      <w:r w:rsidR="00AD22A0">
        <w:rPr>
          <w:rFonts w:ascii="Arial" w:hAnsi="Arial"/>
          <w:sz w:val="18"/>
          <w:szCs w:val="18"/>
          <w:lang w:val="es-ES_tradnl"/>
        </w:rPr>
        <w:t>20</w:t>
      </w:r>
      <w:r w:rsidR="00A747C1" w:rsidRPr="00A747C1">
        <w:rPr>
          <w:rFonts w:ascii="Arial" w:hAnsi="Arial"/>
          <w:sz w:val="18"/>
          <w:szCs w:val="18"/>
          <w:lang w:val="es-ES_tradnl"/>
        </w:rPr>
        <w:t xml:space="preserve"> minutos.</w:t>
      </w:r>
    </w:p>
    <w:p w:rsidR="00A747C1" w:rsidRPr="006D02A8" w:rsidRDefault="00A747C1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A747C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38137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D22A0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38137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F4DD9" w:rsidRDefault="000F4DD9" w:rsidP="000F4DD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Competencias: pon a prueba tu conocimiento sobre números reales</w:t>
      </w: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 </w:t>
      </w:r>
    </w:p>
    <w:p w:rsidR="00AD22A0" w:rsidRPr="000719EE" w:rsidRDefault="00AD22A0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38137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C92E0A" w:rsidP="000719E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Default="00AD22A0" w:rsidP="000719E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Elije la respuesta correcta</w:t>
      </w:r>
      <w:r w:rsidR="00B521A5">
        <w:rPr>
          <w:rFonts w:ascii="Arial" w:hAnsi="Arial"/>
          <w:sz w:val="18"/>
          <w:szCs w:val="18"/>
          <w:lang w:val="es-ES_tradnl"/>
        </w:rPr>
        <w:t>.</w:t>
      </w:r>
    </w:p>
    <w:p w:rsidR="00AD22A0" w:rsidRPr="00AD22A0" w:rsidRDefault="00AD22A0" w:rsidP="000719EE">
      <w:pPr>
        <w:rPr>
          <w:rFonts w:ascii="Arial" w:hAnsi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Pr="000719EE" w:rsidRDefault="0038137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33E28" w:rsidRPr="00CD652E" w:rsidRDefault="00381377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38137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4689" w:rsidRPr="000719EE" w:rsidRDefault="0038137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B521A5" w:rsidRDefault="006D02A8" w:rsidP="00FA00F3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</w:p>
    <w:p w:rsidR="00FA00F3" w:rsidRPr="00FA00F3" w:rsidRDefault="009843AC" w:rsidP="00FA00F3">
      <w:pPr>
        <w:rPr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 xml:space="preserve">La fracción de enteros que representa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1.1</m:t>
        </m:r>
        <m:acc>
          <m:accPr>
            <m:chr m:val="̅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713</m:t>
            </m:r>
          </m:e>
        </m:acc>
      </m:oMath>
      <w:r w:rsidR="00F83269">
        <w:rPr>
          <w:rFonts w:ascii="Arial" w:hAnsi="Arial"/>
          <w:sz w:val="18"/>
          <w:szCs w:val="18"/>
          <w:lang w:val="es-ES_tradnl"/>
        </w:rPr>
        <w:t xml:space="preserve"> es</w:t>
      </w:r>
      <w:r w:rsidR="00B521A5">
        <w:rPr>
          <w:rFonts w:ascii="Arial" w:hAnsi="Arial"/>
          <w:sz w:val="18"/>
          <w:szCs w:val="18"/>
          <w:lang w:val="es-ES_tradnl"/>
        </w:rPr>
        <w:t>:</w:t>
      </w:r>
    </w:p>
    <w:p w:rsidR="006D02A8" w:rsidRPr="009510B5" w:rsidRDefault="00FA00F3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F83269" w:rsidRPr="0072270A" w:rsidRDefault="00F83269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siguen las reglas establecidas para obtener el numerador y el denominador</w:t>
      </w:r>
      <w:r w:rsidR="00B521A5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se simplifica la fracción.</w:t>
      </w: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FA00F3" w:rsidRDefault="000F4DD9" w:rsidP="00FA00F3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1170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990</m:t>
              </m:r>
            </m:den>
          </m:f>
        </m:oMath>
      </m:oMathPara>
    </w:p>
    <w:p w:rsidR="00FA00F3" w:rsidRDefault="00FA00F3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8F1843" w:rsidRPr="00BE32FA" w:rsidRDefault="000F4DD9" w:rsidP="008F1843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11702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9000</m:t>
              </m:r>
            </m:den>
          </m:f>
        </m:oMath>
      </m:oMathPara>
    </w:p>
    <w:p w:rsidR="008F1843" w:rsidRDefault="008F1843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8F1843" w:rsidRPr="00BE32FA" w:rsidRDefault="000F4DD9" w:rsidP="008F1843">
      <w:pPr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5851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4995</m:t>
              </m:r>
            </m:den>
          </m:f>
        </m:oMath>
      </m:oMathPara>
    </w:p>
    <w:p w:rsidR="008F1843" w:rsidRDefault="008F1843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8F1843" w:rsidRDefault="000F4DD9" w:rsidP="008F1843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3911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3000</m:t>
              </m:r>
            </m:den>
          </m:f>
        </m:oMath>
      </m:oMathPara>
    </w:p>
    <w:p w:rsidR="008F1843" w:rsidRDefault="008F1843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1A5" w:rsidRDefault="00404BCA" w:rsidP="009E06E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</w:p>
    <w:p w:rsidR="009E06E1" w:rsidRDefault="00BA4EAD" w:rsidP="009E06E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ecuación polinómica</w:t>
      </w:r>
      <w:r w:rsidR="00AF108E">
        <w:rPr>
          <w:rFonts w:ascii="Arial" w:hAnsi="Arial"/>
          <w:sz w:val="18"/>
          <w:szCs w:val="18"/>
          <w:lang w:val="es-ES_tradnl"/>
        </w:rPr>
        <w:t xml:space="preserve"> para la cual </w:t>
      </w:r>
      <w:r>
        <w:rPr>
          <w:rFonts w:ascii="Arial" w:hAnsi="Arial"/>
          <w:sz w:val="18"/>
          <w:szCs w:val="18"/>
          <w:lang w:val="es-ES_tradnl"/>
        </w:rPr>
        <w:t xml:space="preserve">el irracional </w:t>
      </w:r>
      <m:oMath>
        <m:rad>
          <m:radPr>
            <m:degHide m:val="1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3+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 xml:space="preserve">2 </m:t>
                </m:r>
              </m:e>
            </m:rad>
          </m:e>
        </m:rad>
      </m:oMath>
      <w:r>
        <w:rPr>
          <w:rFonts w:ascii="Arial" w:hAnsi="Arial"/>
          <w:sz w:val="18"/>
          <w:szCs w:val="18"/>
          <w:lang w:val="es-ES_tradnl"/>
        </w:rPr>
        <w:t xml:space="preserve"> es raíz</w:t>
      </w:r>
      <w:r w:rsidR="00B521A5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es:</w:t>
      </w:r>
    </w:p>
    <w:p w:rsidR="00FA6F90" w:rsidRPr="009510B5" w:rsidRDefault="00FA6F90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9A1F65" w:rsidRDefault="000F4DD9" w:rsidP="009A1F65">
      <w:pPr>
        <w:rPr>
          <w:rFonts w:ascii="Arial" w:hAnsi="Arial" w:cs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+2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-5=0.</m:t>
        </m:r>
      </m:oMath>
      <w:r w:rsidR="009A1F65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A1F65" w:rsidRDefault="009A1F65" w:rsidP="009A1F65">
      <w:pPr>
        <w:rPr>
          <w:rFonts w:ascii="Arial" w:hAnsi="Arial" w:cs="Arial"/>
          <w:sz w:val="18"/>
          <w:szCs w:val="18"/>
          <w:lang w:val="es-ES_tradnl"/>
        </w:rPr>
      </w:pPr>
    </w:p>
    <w:p w:rsidR="009A1F65" w:rsidRPr="00256DBE" w:rsidRDefault="000F4DD9" w:rsidP="009A1F65">
      <w:pPr>
        <w:rPr>
          <w:rFonts w:ascii="Arial" w:hAnsi="Arial" w:cs="Arial"/>
          <w:b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sup>
        </m:sSup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-6</m:t>
        </m:r>
        <m:sSup>
          <m:sSup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+7=0</m:t>
        </m:r>
      </m:oMath>
      <w:r w:rsidR="00B521A5" w:rsidRPr="000F4DD9">
        <w:rPr>
          <w:rFonts w:ascii="Arial" w:hAnsi="Arial" w:cs="Arial"/>
          <w:b/>
          <w:sz w:val="18"/>
          <w:szCs w:val="18"/>
          <w:lang w:val="es-ES_tradnl"/>
        </w:rPr>
        <w:t>.</w:t>
      </w:r>
      <w:r w:rsidR="009A1F65" w:rsidRPr="00256DBE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9A1F65" w:rsidRDefault="009A1F65" w:rsidP="009A1F65">
      <w:pPr>
        <w:rPr>
          <w:rFonts w:ascii="Arial" w:hAnsi="Arial" w:cs="Arial"/>
          <w:sz w:val="18"/>
          <w:szCs w:val="18"/>
          <w:lang w:val="es-ES_tradnl"/>
        </w:rPr>
      </w:pPr>
    </w:p>
    <w:p w:rsidR="009A1F65" w:rsidRDefault="000F4DD9" w:rsidP="009A1F65">
      <w:pPr>
        <w:rPr>
          <w:rFonts w:ascii="Arial" w:hAnsi="Arial" w:cs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-6x+9=0</m:t>
        </m:r>
      </m:oMath>
      <w:r w:rsidR="00B521A5">
        <w:rPr>
          <w:rFonts w:ascii="Arial" w:hAnsi="Arial" w:cs="Arial"/>
          <w:sz w:val="18"/>
          <w:szCs w:val="18"/>
          <w:lang w:val="es-ES_tradnl"/>
        </w:rPr>
        <w:t>.</w:t>
      </w:r>
      <w:r w:rsidR="009A1F65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A1F65" w:rsidRDefault="009A1F65" w:rsidP="009A1F65">
      <w:pPr>
        <w:rPr>
          <w:rFonts w:ascii="Arial" w:hAnsi="Arial" w:cs="Arial"/>
          <w:sz w:val="18"/>
          <w:szCs w:val="18"/>
          <w:lang w:val="es-ES_tradnl"/>
        </w:rPr>
      </w:pPr>
    </w:p>
    <w:p w:rsidR="009A1F65" w:rsidRPr="003E27CF" w:rsidRDefault="000F4DD9" w:rsidP="009A1F65">
      <w:pPr>
        <w:rPr>
          <w:rFonts w:ascii="Arial" w:hAnsi="Arial" w:cs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-10x+7=0.</m:t>
        </m:r>
      </m:oMath>
      <w:r w:rsidR="009A1F65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A1F65" w:rsidRDefault="009A1F65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067B39" w:rsidRDefault="00404BCA" w:rsidP="00DD59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="00067B39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067B39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067B39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67B39" w:rsidRDefault="00067B39" w:rsidP="00DD59E5">
      <w:pPr>
        <w:rPr>
          <w:rFonts w:ascii="Arial" w:hAnsi="Arial" w:cs="Arial"/>
          <w:sz w:val="18"/>
          <w:szCs w:val="18"/>
          <w:lang w:val="es-ES_tradnl"/>
        </w:rPr>
      </w:pPr>
    </w:p>
    <w:p w:rsidR="00067B39" w:rsidRDefault="00067B39" w:rsidP="00067B3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resultado de </w:t>
      </w:r>
      <m:oMath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d>
              <m:dPr>
                <m:endChr m:val="]"/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-2, 5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es-ES_tradnl"/>
              </w:rPr>
              <m:t>∩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-3, 4</m:t>
                </m:r>
              </m:e>
            </m:d>
          </m:e>
        </m:d>
        <m:r>
          <w:rPr>
            <w:rFonts w:ascii="Cambria Math" w:hAnsi="Cambria Math"/>
            <w:sz w:val="18"/>
            <w:szCs w:val="18"/>
            <w:lang w:val="es-ES_tradnl"/>
          </w:rPr>
          <m:t>∪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-1,∞</m:t>
                </m:r>
              </m:e>
            </m:d>
            <m:r>
              <w:rPr>
                <w:rFonts w:ascii="Cambria Math" w:hAnsi="Cambria Math"/>
                <w:sz w:val="18"/>
                <w:szCs w:val="18"/>
                <w:lang w:val="es-ES_tradnl"/>
              </w:rPr>
              <m:t>∩</m:t>
            </m:r>
            <m:d>
              <m:dPr>
                <m:endChr m:val="]"/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r>
                  <m:rPr>
                    <m:lit/>
                  </m:rP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∞,9</m:t>
                </m:r>
              </m:e>
            </m:d>
          </m:e>
        </m:d>
        <m:r>
          <w:rPr>
            <w:rFonts w:ascii="Cambria Math" w:hAnsi="Cambria Math"/>
            <w:sz w:val="18"/>
            <w:szCs w:val="18"/>
            <w:lang w:val="es-ES_tradnl"/>
          </w:rPr>
          <m:t xml:space="preserve">,  </m:t>
        </m:r>
      </m:oMath>
      <w:r>
        <w:rPr>
          <w:rFonts w:ascii="Arial" w:hAnsi="Arial"/>
          <w:sz w:val="18"/>
          <w:szCs w:val="18"/>
          <w:lang w:val="es-ES_tradnl"/>
        </w:rPr>
        <w:t>es:</w:t>
      </w:r>
    </w:p>
    <w:p w:rsidR="00067B39" w:rsidRPr="009510B5" w:rsidRDefault="00067B39" w:rsidP="00067B39">
      <w:pPr>
        <w:rPr>
          <w:rFonts w:ascii="Arial" w:hAnsi="Arial" w:cs="Arial"/>
          <w:sz w:val="18"/>
          <w:szCs w:val="18"/>
          <w:lang w:val="es-ES_tradnl"/>
        </w:rPr>
      </w:pPr>
    </w:p>
    <w:p w:rsidR="00067B39" w:rsidRPr="0072270A" w:rsidRDefault="00067B39" w:rsidP="00067B3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067B39" w:rsidRDefault="00067B39" w:rsidP="00067B39">
      <w:pPr>
        <w:rPr>
          <w:rFonts w:ascii="Arial" w:hAnsi="Arial" w:cs="Arial"/>
          <w:sz w:val="18"/>
          <w:szCs w:val="18"/>
          <w:lang w:val="es-ES_tradnl"/>
        </w:rPr>
      </w:pPr>
    </w:p>
    <w:p w:rsidR="00067B39" w:rsidRPr="00F27343" w:rsidRDefault="00067B39" w:rsidP="00067B3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67B39" w:rsidRDefault="00067B39" w:rsidP="00067B39">
      <w:pPr>
        <w:rPr>
          <w:rFonts w:ascii="Arial" w:hAnsi="Arial" w:cs="Arial"/>
          <w:sz w:val="18"/>
          <w:szCs w:val="18"/>
          <w:lang w:val="es-ES_tradnl"/>
        </w:rPr>
      </w:pPr>
    </w:p>
    <w:p w:rsidR="00067B39" w:rsidRPr="006A6096" w:rsidRDefault="006A6096" w:rsidP="00067B39">
      <w:p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(-2,9]</m:t>
        </m:r>
      </m:oMath>
      <w:r w:rsidR="00B521A5" w:rsidRPr="000F4DD9">
        <w:rPr>
          <w:rFonts w:ascii="Arial" w:hAnsi="Arial" w:cs="Arial"/>
          <w:b/>
          <w:sz w:val="18"/>
          <w:szCs w:val="18"/>
          <w:lang w:val="es-ES_tradnl"/>
        </w:rPr>
        <w:t>.</w:t>
      </w:r>
      <w:r w:rsidR="00067B39" w:rsidRPr="006A6096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067B39" w:rsidRDefault="006A6096" w:rsidP="00067B39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[5, 9]</m:t>
        </m:r>
      </m:oMath>
      <w:r w:rsidR="00B521A5">
        <w:rPr>
          <w:rFonts w:ascii="Arial" w:hAnsi="Arial" w:cs="Arial"/>
          <w:sz w:val="18"/>
          <w:szCs w:val="18"/>
          <w:lang w:val="es-ES_tradnl"/>
        </w:rPr>
        <w:t>.</w:t>
      </w:r>
      <w:r w:rsidR="00067B3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67B39" w:rsidRPr="006A6096" w:rsidRDefault="000F4DD9" w:rsidP="00067B39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-1, 9</m:t>
            </m:r>
          </m:e>
        </m:d>
      </m:oMath>
      <w:r w:rsidR="00B521A5">
        <w:rPr>
          <w:rFonts w:ascii="Arial" w:hAnsi="Arial" w:cs="Arial"/>
          <w:sz w:val="18"/>
          <w:szCs w:val="18"/>
          <w:lang w:val="es-ES_tradnl"/>
        </w:rPr>
        <w:t>.</w:t>
      </w:r>
      <w:r w:rsidR="00067B39" w:rsidRPr="006A6096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67B39" w:rsidRDefault="000F4DD9" w:rsidP="00067B39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-∞,9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</m:oMath>
      <w:r w:rsidR="00B521A5">
        <w:rPr>
          <w:rFonts w:ascii="Arial" w:hAnsi="Arial" w:cs="Arial"/>
          <w:sz w:val="18"/>
          <w:szCs w:val="18"/>
          <w:lang w:val="es-ES_tradnl"/>
        </w:rPr>
        <w:t>.</w:t>
      </w:r>
      <w:r w:rsidR="00067B3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04BCA" w:rsidRDefault="00404BCA" w:rsidP="00067B39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067B39" w:rsidRPr="009510B5" w:rsidRDefault="00067B39" w:rsidP="00067B3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04BCA">
        <w:rPr>
          <w:rFonts w:ascii="Arial" w:hAnsi="Arial"/>
          <w:sz w:val="18"/>
          <w:szCs w:val="18"/>
          <w:highlight w:val="green"/>
          <w:lang w:val="es-ES_tradnl"/>
        </w:rPr>
        <w:t>4</w:t>
      </w:r>
      <w:r w:rsidR="00EB2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67B39" w:rsidRDefault="00067B39" w:rsidP="00067B39">
      <w:pPr>
        <w:rPr>
          <w:rFonts w:ascii="Arial" w:hAnsi="Arial" w:cs="Arial"/>
          <w:sz w:val="18"/>
          <w:szCs w:val="18"/>
          <w:lang w:val="es-ES_tradnl"/>
        </w:rPr>
      </w:pPr>
    </w:p>
    <w:p w:rsidR="00067B39" w:rsidRDefault="00067B39" w:rsidP="00067B3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resultado de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dPr>
              <m:e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-6, 8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∩</m:t>
                </m:r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-2,11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c</m:t>
            </m:r>
          </m:sup>
        </m:sSup>
        <m:r>
          <w:rPr>
            <w:rFonts w:ascii="Cambria Math" w:hAnsi="Cambria Math"/>
            <w:sz w:val="18"/>
            <w:szCs w:val="18"/>
            <w:lang w:val="es-ES_tradnl"/>
          </w:rPr>
          <m:t>∪[3, 10]</m:t>
        </m:r>
      </m:oMath>
      <w:r w:rsidR="00B521A5">
        <w:rPr>
          <w:rFonts w:ascii="Arial" w:hAnsi="Arial"/>
          <w:sz w:val="18"/>
          <w:szCs w:val="18"/>
          <w:lang w:val="es-ES_tradnl"/>
        </w:rPr>
        <w:t>,</w:t>
      </w:r>
      <w:r w:rsidR="006A6096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es:</w:t>
      </w:r>
    </w:p>
    <w:p w:rsidR="00067B39" w:rsidRPr="009510B5" w:rsidRDefault="00067B39" w:rsidP="00067B39">
      <w:pPr>
        <w:rPr>
          <w:rFonts w:ascii="Arial" w:hAnsi="Arial" w:cs="Arial"/>
          <w:sz w:val="18"/>
          <w:szCs w:val="18"/>
          <w:lang w:val="es-ES_tradnl"/>
        </w:rPr>
      </w:pPr>
    </w:p>
    <w:p w:rsidR="00067B39" w:rsidRPr="0072270A" w:rsidRDefault="00067B39" w:rsidP="00067B3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067B39" w:rsidRDefault="00067B39" w:rsidP="00067B39">
      <w:pPr>
        <w:rPr>
          <w:rFonts w:ascii="Arial" w:hAnsi="Arial" w:cs="Arial"/>
          <w:sz w:val="18"/>
          <w:szCs w:val="18"/>
          <w:lang w:val="es-ES_tradnl"/>
        </w:rPr>
      </w:pPr>
    </w:p>
    <w:p w:rsidR="00067B39" w:rsidRPr="00F27343" w:rsidRDefault="00067B39" w:rsidP="00067B3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032E4" w:rsidRDefault="000032E4" w:rsidP="00067B39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067B39" w:rsidRPr="000032E4" w:rsidRDefault="000F4DD9" w:rsidP="00067B39">
      <w:pPr>
        <w:rPr>
          <w:rFonts w:ascii="Arial" w:hAnsi="Arial" w:cs="Arial"/>
          <w:b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lit/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-</m:t>
            </m:r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∞,-2</m:t>
            </m:r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∪(3, ∞)</m:t>
        </m:r>
      </m:oMath>
      <w:bookmarkStart w:id="0" w:name="_GoBack"/>
      <w:r w:rsidR="00B521A5" w:rsidRPr="000F4DD9">
        <w:rPr>
          <w:rFonts w:ascii="Arial" w:hAnsi="Arial" w:cs="Arial"/>
          <w:b/>
          <w:sz w:val="18"/>
          <w:szCs w:val="18"/>
          <w:lang w:val="es-ES_tradnl"/>
        </w:rPr>
        <w:t>.</w:t>
      </w:r>
      <w:bookmarkEnd w:id="0"/>
      <w:r w:rsidR="00067B39" w:rsidRPr="000032E4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067B39" w:rsidRDefault="000F4DD9" w:rsidP="00067B39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-2,10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</m:oMath>
      <w:r w:rsidR="00B521A5">
        <w:rPr>
          <w:rFonts w:ascii="Arial" w:hAnsi="Arial" w:cs="Arial"/>
          <w:sz w:val="18"/>
          <w:szCs w:val="18"/>
          <w:lang w:val="es-ES_tradnl"/>
        </w:rPr>
        <w:t>.</w:t>
      </w:r>
      <w:r w:rsidR="00067B3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67B39" w:rsidRPr="00746135" w:rsidRDefault="006D71BC" w:rsidP="00067B39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(10,∞)</m:t>
        </m:r>
      </m:oMath>
      <w:r w:rsidR="00B521A5">
        <w:rPr>
          <w:rFonts w:ascii="Arial" w:hAnsi="Arial" w:cs="Arial"/>
          <w:sz w:val="18"/>
          <w:szCs w:val="18"/>
          <w:lang w:val="es-ES_tradnl"/>
        </w:rPr>
        <w:t>.</w:t>
      </w:r>
      <w:r w:rsidR="00067B3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67B39" w:rsidRDefault="000F4DD9" w:rsidP="00067B39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-∞,-2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∪</m:t>
        </m:r>
        <m:d>
          <m:dPr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8,10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.</m:t>
        </m:r>
      </m:oMath>
      <w:r w:rsidR="00067B3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67B39" w:rsidRDefault="00067B39" w:rsidP="00067B39">
      <w:pPr>
        <w:rPr>
          <w:rFonts w:ascii="Arial" w:hAnsi="Arial" w:cs="Arial"/>
          <w:sz w:val="18"/>
          <w:szCs w:val="18"/>
          <w:lang w:val="es-ES_tradnl"/>
        </w:rPr>
      </w:pPr>
    </w:p>
    <w:p w:rsidR="00067B39" w:rsidRPr="009510B5" w:rsidRDefault="00404BCA" w:rsidP="00067B3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="00067B39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067B39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067B39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67B39" w:rsidRDefault="00067B39" w:rsidP="00067B39">
      <w:pPr>
        <w:rPr>
          <w:rFonts w:ascii="Arial" w:hAnsi="Arial" w:cs="Arial"/>
          <w:sz w:val="18"/>
          <w:szCs w:val="18"/>
          <w:lang w:val="es-ES_tradnl"/>
        </w:rPr>
      </w:pPr>
    </w:p>
    <w:p w:rsidR="0049145A" w:rsidRPr="00FA00F3" w:rsidRDefault="0049145A" w:rsidP="0049145A">
      <w:pPr>
        <w:rPr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 xml:space="preserve">El conjunto solución de la inecuación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-5</m:t>
            </m:r>
          </m:e>
        </m:d>
        <m:r>
          <w:rPr>
            <w:rFonts w:ascii="Cambria Math" w:hAnsi="Cambria Math"/>
            <w:sz w:val="18"/>
            <w:szCs w:val="18"/>
            <w:lang w:val="es-ES_tradnl"/>
          </w:rPr>
          <m:t>+7&lt;8</m:t>
        </m:r>
      </m:oMath>
      <w:r w:rsidR="00B521A5">
        <w:rPr>
          <w:rFonts w:ascii="Arial" w:hAnsi="Arial"/>
          <w:sz w:val="18"/>
          <w:szCs w:val="18"/>
          <w:lang w:val="es-ES_tradnl"/>
        </w:rPr>
        <w:t xml:space="preserve">, </w:t>
      </w:r>
      <w:r>
        <w:rPr>
          <w:rFonts w:ascii="Arial" w:hAnsi="Arial"/>
          <w:sz w:val="18"/>
          <w:szCs w:val="18"/>
          <w:lang w:val="es-ES_tradnl"/>
        </w:rPr>
        <w:t>es:</w:t>
      </w:r>
    </w:p>
    <w:p w:rsidR="0049145A" w:rsidRPr="0049145A" w:rsidRDefault="0049145A" w:rsidP="0049145A">
      <w:pPr>
        <w:rPr>
          <w:rFonts w:ascii="Arial" w:hAnsi="Arial" w:cs="Arial"/>
          <w:sz w:val="18"/>
          <w:szCs w:val="18"/>
          <w:lang w:val="es-ES"/>
        </w:rPr>
      </w:pPr>
    </w:p>
    <w:p w:rsidR="0049145A" w:rsidRPr="0072270A" w:rsidRDefault="0049145A" w:rsidP="0049145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9145A" w:rsidRDefault="0049145A" w:rsidP="0049145A">
      <w:pPr>
        <w:rPr>
          <w:rFonts w:ascii="Arial" w:hAnsi="Arial" w:cs="Arial"/>
          <w:sz w:val="18"/>
          <w:szCs w:val="18"/>
          <w:lang w:val="es-ES_tradnl"/>
        </w:rPr>
      </w:pPr>
    </w:p>
    <w:p w:rsidR="0049145A" w:rsidRPr="00F27343" w:rsidRDefault="0049145A" w:rsidP="0049145A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9145A" w:rsidRDefault="0049145A" w:rsidP="0049145A">
      <w:pPr>
        <w:rPr>
          <w:rFonts w:ascii="Arial" w:hAnsi="Arial" w:cs="Arial"/>
          <w:sz w:val="18"/>
          <w:szCs w:val="18"/>
          <w:lang w:val="es-ES_tradnl"/>
        </w:rPr>
      </w:pPr>
    </w:p>
    <w:p w:rsidR="0049145A" w:rsidRPr="002941AE" w:rsidRDefault="000F4DD9" w:rsidP="0049145A">
      <w:pPr>
        <w:rPr>
          <w:rFonts w:ascii="Arial" w:hAnsi="Arial" w:cs="Arial"/>
          <w:b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6</m:t>
                </m:r>
              </m:e>
            </m:rad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,-2</m:t>
            </m:r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∪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 xml:space="preserve">2, </m:t>
            </m:r>
            <m:rad>
              <m:radPr>
                <m:degHide m:val="1"/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6</m:t>
                </m:r>
              </m:e>
            </m:rad>
          </m:e>
        </m:d>
      </m:oMath>
      <w:r w:rsidR="00B521A5">
        <w:rPr>
          <w:rFonts w:ascii="Arial" w:hAnsi="Arial" w:cs="Arial"/>
          <w:b/>
          <w:sz w:val="18"/>
          <w:szCs w:val="18"/>
          <w:lang w:val="es-ES_tradnl"/>
        </w:rPr>
        <w:t>.</w:t>
      </w:r>
      <w:r w:rsidR="0049145A" w:rsidRPr="002941AE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49145A" w:rsidRDefault="0049145A" w:rsidP="0049145A">
      <w:pPr>
        <w:rPr>
          <w:rFonts w:ascii="Arial" w:hAnsi="Arial" w:cs="Arial"/>
          <w:sz w:val="18"/>
          <w:szCs w:val="18"/>
          <w:lang w:val="es-ES_tradnl"/>
        </w:rPr>
      </w:pPr>
    </w:p>
    <w:p w:rsidR="0049145A" w:rsidRDefault="000F4DD9" w:rsidP="0049145A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-∞,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6</m:t>
                </m:r>
              </m:e>
            </m:rad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∪</m:t>
        </m:r>
        <m:d>
          <m:dPr>
            <m:begChr m:val="[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6</m:t>
                </m:r>
              </m:e>
            </m:rad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,∞</m:t>
            </m:r>
          </m:e>
        </m:d>
      </m:oMath>
      <w:r w:rsidR="00B521A5">
        <w:rPr>
          <w:rFonts w:ascii="Arial" w:hAnsi="Arial" w:cs="Arial"/>
          <w:sz w:val="18"/>
          <w:szCs w:val="18"/>
          <w:lang w:val="es-ES_tradnl"/>
        </w:rPr>
        <w:t>.</w:t>
      </w:r>
      <w:r w:rsidR="0049145A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9145A" w:rsidRDefault="0049145A" w:rsidP="0049145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9145A" w:rsidRDefault="002941AE" w:rsidP="0049145A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[-2,2]</m:t>
        </m:r>
      </m:oMath>
      <w:r w:rsidR="00B521A5">
        <w:rPr>
          <w:rFonts w:ascii="Arial" w:hAnsi="Arial" w:cs="Arial"/>
          <w:sz w:val="18"/>
          <w:szCs w:val="18"/>
          <w:lang w:val="es-ES_tradnl"/>
        </w:rPr>
        <w:t>.</w:t>
      </w:r>
      <w:r w:rsidR="0049145A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9145A" w:rsidRDefault="0049145A" w:rsidP="0049145A">
      <w:pPr>
        <w:rPr>
          <w:rFonts w:ascii="Arial" w:hAnsi="Arial" w:cs="Arial"/>
          <w:sz w:val="18"/>
          <w:szCs w:val="18"/>
          <w:lang w:val="es-ES_tradnl"/>
        </w:rPr>
      </w:pPr>
    </w:p>
    <w:p w:rsidR="0049145A" w:rsidRPr="002941AE" w:rsidRDefault="000F4DD9" w:rsidP="0049145A">
      <w:pPr>
        <w:rPr>
          <w:rFonts w:ascii="Arial" w:hAnsi="Arial"/>
          <w:sz w:val="18"/>
          <w:szCs w:val="18"/>
          <w:lang w:val="es-CO"/>
        </w:rPr>
      </w:pPr>
      <m:oMath>
        <m:d>
          <m:dPr>
            <m:endChr m:val="]"/>
            <m:ctrlPr>
              <w:rPr>
                <w:rFonts w:ascii="Cambria Math" w:hAnsi="Cambria Math"/>
                <w:i/>
                <w:sz w:val="18"/>
                <w:szCs w:val="18"/>
                <w:lang w:val="es-CO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CO"/>
              </w:rPr>
              <m:t>-∞,-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6</m:t>
                </m:r>
              </m:e>
            </m:rad>
          </m:e>
        </m:d>
        <m:r>
          <w:rPr>
            <w:rFonts w:ascii="Cambria Math" w:hAnsi="Cambria Math"/>
            <w:sz w:val="18"/>
            <w:szCs w:val="18"/>
            <w:lang w:val="es-CO"/>
          </w:rPr>
          <m:t xml:space="preserve"> ∪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  <w:lang w:val="es-CO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s-CO"/>
              </w:rPr>
              <m:t>-2,2</m:t>
            </m:r>
          </m:e>
        </m:d>
        <m:r>
          <w:rPr>
            <w:rFonts w:ascii="Cambria Math" w:hAnsi="Cambria Math"/>
            <w:sz w:val="18"/>
            <w:szCs w:val="18"/>
            <w:lang w:val="es-CO"/>
          </w:rPr>
          <m:t>∪</m:t>
        </m:r>
        <m:d>
          <m:dPr>
            <m:begChr m:val="["/>
            <m:ctrlPr>
              <w:rPr>
                <w:rFonts w:ascii="Cambria Math" w:hAnsi="Cambria Math"/>
                <w:i/>
                <w:sz w:val="18"/>
                <w:szCs w:val="18"/>
                <w:lang w:val="es-CO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6</m:t>
                </m:r>
              </m:e>
            </m:rad>
            <m:r>
              <w:rPr>
                <w:rFonts w:ascii="Cambria Math" w:hAnsi="Cambria Math"/>
                <w:sz w:val="18"/>
                <w:szCs w:val="18"/>
                <w:lang w:val="es-CO"/>
              </w:rPr>
              <m:t>,∞</m:t>
            </m:r>
          </m:e>
        </m:d>
        <m:r>
          <w:rPr>
            <w:rFonts w:ascii="Cambria Math" w:hAnsi="Cambria Math"/>
            <w:sz w:val="18"/>
            <w:szCs w:val="18"/>
            <w:lang w:val="es-CO"/>
          </w:rPr>
          <m:t>.</m:t>
        </m:r>
      </m:oMath>
      <w:r w:rsidR="0049145A" w:rsidRPr="002941AE">
        <w:rPr>
          <w:rFonts w:ascii="Arial" w:hAnsi="Arial"/>
          <w:sz w:val="18"/>
          <w:szCs w:val="18"/>
          <w:lang w:val="es-CO"/>
        </w:rPr>
        <w:t xml:space="preserve"> </w:t>
      </w:r>
    </w:p>
    <w:p w:rsidR="0049145A" w:rsidRDefault="0049145A" w:rsidP="0049145A">
      <w:pPr>
        <w:rPr>
          <w:rFonts w:ascii="Arial" w:hAnsi="Arial" w:cs="Arial"/>
          <w:sz w:val="18"/>
          <w:szCs w:val="18"/>
          <w:lang w:val="es-ES_tradnl"/>
        </w:rPr>
      </w:pPr>
    </w:p>
    <w:sectPr w:rsidR="0049145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32E4"/>
    <w:rsid w:val="00005551"/>
    <w:rsid w:val="00025642"/>
    <w:rsid w:val="00033E28"/>
    <w:rsid w:val="00035B36"/>
    <w:rsid w:val="00046B74"/>
    <w:rsid w:val="0005228B"/>
    <w:rsid w:val="000537AE"/>
    <w:rsid w:val="00054002"/>
    <w:rsid w:val="00067B39"/>
    <w:rsid w:val="000719EE"/>
    <w:rsid w:val="000B1AA3"/>
    <w:rsid w:val="000B20BA"/>
    <w:rsid w:val="000F4DD9"/>
    <w:rsid w:val="00104E5C"/>
    <w:rsid w:val="001129E5"/>
    <w:rsid w:val="00125D25"/>
    <w:rsid w:val="001260D6"/>
    <w:rsid w:val="0018072F"/>
    <w:rsid w:val="001B092E"/>
    <w:rsid w:val="001B3983"/>
    <w:rsid w:val="001D2148"/>
    <w:rsid w:val="001E2043"/>
    <w:rsid w:val="002233BF"/>
    <w:rsid w:val="00227850"/>
    <w:rsid w:val="00230D9D"/>
    <w:rsid w:val="00236415"/>
    <w:rsid w:val="002434B6"/>
    <w:rsid w:val="00254FDB"/>
    <w:rsid w:val="00256DBE"/>
    <w:rsid w:val="002577B4"/>
    <w:rsid w:val="0025789D"/>
    <w:rsid w:val="002941AE"/>
    <w:rsid w:val="002A7226"/>
    <w:rsid w:val="002B0B2F"/>
    <w:rsid w:val="002B2F09"/>
    <w:rsid w:val="002B7E96"/>
    <w:rsid w:val="002D235D"/>
    <w:rsid w:val="002D494B"/>
    <w:rsid w:val="002E13F7"/>
    <w:rsid w:val="002E30A7"/>
    <w:rsid w:val="002E4EE6"/>
    <w:rsid w:val="002F3F12"/>
    <w:rsid w:val="00310881"/>
    <w:rsid w:val="00317F44"/>
    <w:rsid w:val="00326C60"/>
    <w:rsid w:val="00340C3A"/>
    <w:rsid w:val="00342E6F"/>
    <w:rsid w:val="00345260"/>
    <w:rsid w:val="00353644"/>
    <w:rsid w:val="0036258A"/>
    <w:rsid w:val="00366405"/>
    <w:rsid w:val="00381377"/>
    <w:rsid w:val="003820B2"/>
    <w:rsid w:val="00394820"/>
    <w:rsid w:val="003A458C"/>
    <w:rsid w:val="003D72B3"/>
    <w:rsid w:val="003E27CF"/>
    <w:rsid w:val="003F4842"/>
    <w:rsid w:val="00401320"/>
    <w:rsid w:val="004024BA"/>
    <w:rsid w:val="00404BCA"/>
    <w:rsid w:val="00411F22"/>
    <w:rsid w:val="00417B06"/>
    <w:rsid w:val="004375B6"/>
    <w:rsid w:val="0045712C"/>
    <w:rsid w:val="00485C72"/>
    <w:rsid w:val="0049145A"/>
    <w:rsid w:val="00495119"/>
    <w:rsid w:val="004A4A9C"/>
    <w:rsid w:val="00502F8B"/>
    <w:rsid w:val="0052013C"/>
    <w:rsid w:val="005366B8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02C6"/>
    <w:rsid w:val="00633962"/>
    <w:rsid w:val="0063490D"/>
    <w:rsid w:val="00647430"/>
    <w:rsid w:val="00667642"/>
    <w:rsid w:val="006907A4"/>
    <w:rsid w:val="006A32CE"/>
    <w:rsid w:val="006A3851"/>
    <w:rsid w:val="006A6096"/>
    <w:rsid w:val="006B1C75"/>
    <w:rsid w:val="006C5EF2"/>
    <w:rsid w:val="006D02A8"/>
    <w:rsid w:val="006D71BC"/>
    <w:rsid w:val="006E1C59"/>
    <w:rsid w:val="006E32EF"/>
    <w:rsid w:val="00713B23"/>
    <w:rsid w:val="0072270A"/>
    <w:rsid w:val="00742D83"/>
    <w:rsid w:val="00742E65"/>
    <w:rsid w:val="0074775C"/>
    <w:rsid w:val="007900A5"/>
    <w:rsid w:val="00792588"/>
    <w:rsid w:val="007A2B2C"/>
    <w:rsid w:val="007B25C8"/>
    <w:rsid w:val="007B521F"/>
    <w:rsid w:val="007B7770"/>
    <w:rsid w:val="007C28CE"/>
    <w:rsid w:val="007D0493"/>
    <w:rsid w:val="007D2825"/>
    <w:rsid w:val="00803A11"/>
    <w:rsid w:val="00850F4F"/>
    <w:rsid w:val="008752D9"/>
    <w:rsid w:val="0088259D"/>
    <w:rsid w:val="008932B9"/>
    <w:rsid w:val="008C6F76"/>
    <w:rsid w:val="008D10C7"/>
    <w:rsid w:val="008F1843"/>
    <w:rsid w:val="00923C89"/>
    <w:rsid w:val="009320AC"/>
    <w:rsid w:val="009345D5"/>
    <w:rsid w:val="009350CB"/>
    <w:rsid w:val="009510B5"/>
    <w:rsid w:val="00953886"/>
    <w:rsid w:val="009843AC"/>
    <w:rsid w:val="0099088A"/>
    <w:rsid w:val="00992AB9"/>
    <w:rsid w:val="009A1F65"/>
    <w:rsid w:val="009B085C"/>
    <w:rsid w:val="009C4689"/>
    <w:rsid w:val="009E06E1"/>
    <w:rsid w:val="009E361F"/>
    <w:rsid w:val="009E7DAC"/>
    <w:rsid w:val="009F074B"/>
    <w:rsid w:val="00A22796"/>
    <w:rsid w:val="00A61B6D"/>
    <w:rsid w:val="00A714C4"/>
    <w:rsid w:val="00A747C1"/>
    <w:rsid w:val="00A74CE5"/>
    <w:rsid w:val="00A925B6"/>
    <w:rsid w:val="00A974E1"/>
    <w:rsid w:val="00AA0FF1"/>
    <w:rsid w:val="00AB51C3"/>
    <w:rsid w:val="00AC165F"/>
    <w:rsid w:val="00AC45C1"/>
    <w:rsid w:val="00AC7496"/>
    <w:rsid w:val="00AC7FAC"/>
    <w:rsid w:val="00AD22A0"/>
    <w:rsid w:val="00AE458C"/>
    <w:rsid w:val="00AF108E"/>
    <w:rsid w:val="00AF23DF"/>
    <w:rsid w:val="00B0282E"/>
    <w:rsid w:val="00B0509A"/>
    <w:rsid w:val="00B45ECD"/>
    <w:rsid w:val="00B51D60"/>
    <w:rsid w:val="00B521A5"/>
    <w:rsid w:val="00B5250C"/>
    <w:rsid w:val="00B55138"/>
    <w:rsid w:val="00B70B8A"/>
    <w:rsid w:val="00B810D9"/>
    <w:rsid w:val="00B92165"/>
    <w:rsid w:val="00BA4EAD"/>
    <w:rsid w:val="00BC129D"/>
    <w:rsid w:val="00BC2254"/>
    <w:rsid w:val="00BD1FFA"/>
    <w:rsid w:val="00BE32FA"/>
    <w:rsid w:val="00C0683E"/>
    <w:rsid w:val="00C209AE"/>
    <w:rsid w:val="00C219A9"/>
    <w:rsid w:val="00C34A1F"/>
    <w:rsid w:val="00C35567"/>
    <w:rsid w:val="00C43F55"/>
    <w:rsid w:val="00C65312"/>
    <w:rsid w:val="00C679A1"/>
    <w:rsid w:val="00C7411E"/>
    <w:rsid w:val="00C77D03"/>
    <w:rsid w:val="00C801EC"/>
    <w:rsid w:val="00C82D30"/>
    <w:rsid w:val="00C84826"/>
    <w:rsid w:val="00C92E0A"/>
    <w:rsid w:val="00CA0747"/>
    <w:rsid w:val="00CA5658"/>
    <w:rsid w:val="00CA5942"/>
    <w:rsid w:val="00CB02D2"/>
    <w:rsid w:val="00CD0B3B"/>
    <w:rsid w:val="00CD2245"/>
    <w:rsid w:val="00CD5095"/>
    <w:rsid w:val="00CE7115"/>
    <w:rsid w:val="00D1546C"/>
    <w:rsid w:val="00D15A42"/>
    <w:rsid w:val="00D3600C"/>
    <w:rsid w:val="00D4571F"/>
    <w:rsid w:val="00D660AD"/>
    <w:rsid w:val="00D841F2"/>
    <w:rsid w:val="00D85091"/>
    <w:rsid w:val="00DA4ECB"/>
    <w:rsid w:val="00DD15C9"/>
    <w:rsid w:val="00DD59E5"/>
    <w:rsid w:val="00DE1C4F"/>
    <w:rsid w:val="00DE4BFA"/>
    <w:rsid w:val="00DE69EE"/>
    <w:rsid w:val="00DF5702"/>
    <w:rsid w:val="00E32F4B"/>
    <w:rsid w:val="00E5488D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274B"/>
    <w:rsid w:val="00EB5482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83269"/>
    <w:rsid w:val="00F93E33"/>
    <w:rsid w:val="00FA00F3"/>
    <w:rsid w:val="00FA04FB"/>
    <w:rsid w:val="00FA1A62"/>
    <w:rsid w:val="00FA6DF9"/>
    <w:rsid w:val="00FA6F90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A1C83130-1E97-4D9E-84C3-50A9B4600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0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516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Cristhian Andres Bello Rivera</cp:lastModifiedBy>
  <cp:revision>32</cp:revision>
  <dcterms:created xsi:type="dcterms:W3CDTF">2015-02-26T17:03:00Z</dcterms:created>
  <dcterms:modified xsi:type="dcterms:W3CDTF">2015-03-19T22:07:00Z</dcterms:modified>
</cp:coreProperties>
</file>