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F5545" w:rsidRDefault="00EF5545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EF554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719EE" w:rsidRDefault="00EF5545" w:rsidP="000719EE">
      <w:pPr>
        <w:rPr>
          <w:rFonts w:ascii="Arial" w:hAnsi="Arial" w:cs="Arial"/>
          <w:sz w:val="18"/>
          <w:szCs w:val="18"/>
          <w:lang w:val="es-CO"/>
        </w:rPr>
      </w:pPr>
      <w:r w:rsidRPr="00EF5545">
        <w:rPr>
          <w:rFonts w:ascii="Arial" w:hAnsi="Arial" w:cs="Arial"/>
          <w:sz w:val="18"/>
          <w:szCs w:val="18"/>
          <w:lang w:val="es-CO"/>
        </w:rPr>
        <w:t>Resolviendo ecuaciones con valor absoluto</w:t>
      </w:r>
    </w:p>
    <w:p w:rsidR="00EF5545" w:rsidRPr="000719EE" w:rsidRDefault="00EF5545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EF5545" w:rsidP="000719EE">
      <w:pPr>
        <w:rPr>
          <w:rFonts w:ascii="Arial" w:hAnsi="Arial" w:cs="Arial"/>
          <w:sz w:val="18"/>
          <w:szCs w:val="18"/>
          <w:lang w:val="es-ES_tradnl"/>
        </w:rPr>
      </w:pPr>
      <w:r w:rsidRPr="00EF5545">
        <w:rPr>
          <w:rFonts w:ascii="Arial" w:hAnsi="Arial" w:cs="Arial"/>
          <w:sz w:val="18"/>
          <w:szCs w:val="18"/>
          <w:lang w:val="es-CO"/>
        </w:rPr>
        <w:t>Encuentra el conjunto solución de ecuaciones con valor absoluto.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EF55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“Ecuación”</w:t>
      </w:r>
      <w:r w:rsidR="00980D6D">
        <w:rPr>
          <w:rFonts w:ascii="Arial" w:hAnsi="Arial" w:cs="Arial"/>
          <w:sz w:val="18"/>
          <w:szCs w:val="18"/>
          <w:lang w:val="es-ES_tradnl"/>
        </w:rPr>
        <w:t xml:space="preserve">, “Valor </w:t>
      </w:r>
      <w:proofErr w:type="spellStart"/>
      <w:r w:rsidR="00980D6D">
        <w:rPr>
          <w:rFonts w:ascii="Arial" w:hAnsi="Arial" w:cs="Arial"/>
          <w:sz w:val="18"/>
          <w:szCs w:val="18"/>
          <w:lang w:val="es-ES_tradnl"/>
        </w:rPr>
        <w:t>aboluto</w:t>
      </w:r>
      <w:proofErr w:type="spellEnd"/>
      <w:r w:rsidR="00980D6D">
        <w:rPr>
          <w:rFonts w:ascii="Arial" w:hAnsi="Arial" w:cs="Arial"/>
          <w:sz w:val="18"/>
          <w:szCs w:val="18"/>
          <w:lang w:val="es-ES_tradnl"/>
        </w:rPr>
        <w:t>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980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80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F554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980D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80D6D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 w:rsidRPr="00980D6D">
        <w:rPr>
          <w:rFonts w:ascii="Arial" w:hAnsi="Arial" w:cs="Arial"/>
          <w:sz w:val="18"/>
          <w:szCs w:val="18"/>
          <w:lang w:val="es-CO"/>
        </w:rPr>
        <w:t>Resolviendo ecuaciones con valor absoluto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el conjunto solución de las siguientes ecuaciones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Utiliza las propiedades de las operaciones de los números reales y del valor absoluto para encontrar el conjunto solución.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2038D" w:rsidRDefault="0042038D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Default="0042038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Encontrar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1+5x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=-3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D0AA6" w:rsidRPr="007F74EA" w:rsidRDefault="00CD0AA6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9C2E06" w:rsidRDefault="00CD0AA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CD0AA6" w:rsidRDefault="00CD0AA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D0AA6" w:rsidRDefault="00CD0AA6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960BD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2038D" w:rsidRDefault="0042038D" w:rsidP="0042038D">
      <w:pPr>
        <w:rPr>
          <w:rFonts w:ascii="Arial" w:hAnsi="Arial" w:cs="Arial"/>
          <w:sz w:val="18"/>
          <w:szCs w:val="18"/>
          <w:lang w:val="es-ES_tradnl"/>
        </w:rPr>
      </w:pPr>
    </w:p>
    <w:p w:rsidR="0042038D" w:rsidRDefault="0042038D" w:rsidP="004203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Encontrar el conjunto solución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1-2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+8</m:t>
        </m:r>
        <m:r>
          <w:rPr>
            <w:rFonts w:ascii="Cambria Math" w:hAnsi="Cambria Math" w:cs="Arial"/>
            <w:sz w:val="18"/>
            <w:szCs w:val="18"/>
            <w:lang w:val="es-ES_tradnl"/>
          </w:rPr>
          <m:t>=-</m:t>
        </m:r>
        <m:r>
          <w:rPr>
            <w:rFonts w:ascii="Cambria Math" w:hAnsi="Cambria Math" w:cs="Arial"/>
            <w:sz w:val="18"/>
            <w:szCs w:val="18"/>
            <w:lang w:val="es-ES_tradnl"/>
          </w:rPr>
          <m:t>10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7960B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7960BD" w:rsidRDefault="007960BD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960BD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F71D6A" w:rsidRPr="007F74EA" w:rsidRDefault="00F71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F71D6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Encontrar el conjunto solución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1+2x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=-2</m:t>
        </m:r>
      </m:oMath>
    </w:p>
    <w:p w:rsidR="00F71D6A" w:rsidRDefault="00F71D6A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1A6BC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A6BC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Encontrar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-2x+4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=6</m:t>
        </m:r>
      </m:oMath>
    </w:p>
    <w:p w:rsidR="007960BD" w:rsidRPr="007F74EA" w:rsidRDefault="007960BD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7960BD">
        <w:rPr>
          <w:rFonts w:ascii="Arial" w:hAnsi="Arial" w:cs="Arial"/>
          <w:sz w:val="18"/>
          <w:szCs w:val="18"/>
          <w:lang w:val="es-ES_tradnl"/>
        </w:rPr>
        <w:t>-Medio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A6BC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Encontrar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=2-3x</m:t>
        </m:r>
      </m:oMath>
    </w:p>
    <w:p w:rsidR="001A6BC0" w:rsidRDefault="001A6BC0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A6BC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Encontrar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=6</m:t>
        </m:r>
      </m:oMath>
    </w:p>
    <w:p w:rsidR="001A6BC0" w:rsidRPr="007F74EA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9D047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3-Dificl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2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038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3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Sanchez Rojas</cp:lastModifiedBy>
  <cp:revision>2</cp:revision>
  <dcterms:created xsi:type="dcterms:W3CDTF">2015-02-28T16:31:00Z</dcterms:created>
  <dcterms:modified xsi:type="dcterms:W3CDTF">2015-02-28T16:31:00Z</dcterms:modified>
</cp:coreProperties>
</file>