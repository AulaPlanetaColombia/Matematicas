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61A4B" w:rsidRPr="006D02A8" w:rsidRDefault="00567DA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603B0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5354F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Resolución</w:t>
      </w:r>
      <w:r w:rsidRPr="00E603B0"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 xml:space="preserve"> de </w:t>
      </w:r>
      <w:r w:rsidRPr="00E603B0">
        <w:rPr>
          <w:rFonts w:ascii="Arial" w:hAnsi="Arial" w:cs="Arial"/>
          <w:sz w:val="18"/>
          <w:szCs w:val="18"/>
          <w:lang w:val="es-CO"/>
        </w:rPr>
        <w:t>inecuaciones con valor absoluto</w:t>
      </w:r>
      <w:r w:rsidR="00E603B0">
        <w:rPr>
          <w:rFonts w:ascii="Arial" w:hAnsi="Arial" w:cs="Arial"/>
          <w:sz w:val="18"/>
          <w:szCs w:val="18"/>
          <w:lang w:val="es-ES_tradnl"/>
        </w:rPr>
        <w:tab/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5354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que pone en p</w:t>
      </w:r>
      <w:r w:rsidRPr="00E603B0">
        <w:rPr>
          <w:rFonts w:ascii="Arial" w:hAnsi="Arial" w:cs="Arial"/>
          <w:sz w:val="18"/>
          <w:szCs w:val="18"/>
          <w:lang w:val="es-CO"/>
        </w:rPr>
        <w:t xml:space="preserve">ráctica </w:t>
      </w:r>
      <w:r>
        <w:rPr>
          <w:rFonts w:ascii="Arial" w:hAnsi="Arial" w:cs="Arial"/>
          <w:sz w:val="18"/>
          <w:szCs w:val="18"/>
          <w:lang w:val="es-CO"/>
        </w:rPr>
        <w:t>los procedimientos para resolver inecuaciones con valor absoluto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“Inecuación” “Valor absoluto”</w:t>
      </w:r>
      <w:r w:rsidR="005354F3">
        <w:rPr>
          <w:rFonts w:ascii="Arial" w:hAnsi="Arial" w:cs="Arial"/>
          <w:sz w:val="18"/>
          <w:szCs w:val="18"/>
          <w:lang w:val="es-ES_tradnl"/>
        </w:rPr>
        <w:t>, “números reales”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9297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367"/>
        <w:gridCol w:w="2504"/>
        <w:gridCol w:w="425"/>
        <w:gridCol w:w="2268"/>
        <w:gridCol w:w="425"/>
      </w:tblGrid>
      <w:tr w:rsidR="005354F3" w:rsidRPr="005F4C68" w:rsidTr="005354F3">
        <w:tc>
          <w:tcPr>
            <w:tcW w:w="124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54F3" w:rsidRPr="005F4C68" w:rsidTr="005354F3">
        <w:tc>
          <w:tcPr>
            <w:tcW w:w="124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367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354F3" w:rsidRPr="005F4C68" w:rsidRDefault="005354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55E6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603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con valor absoluto. 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577C" w:rsidRP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teniendo en cuenta las propiedades de las operaciones y orden de los números reales y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857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-15≥0</m:t>
        </m:r>
      </m:oMath>
    </w:p>
    <w:p w:rsidR="0058577C" w:rsidRPr="007F74EA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9C2E06" w:rsidRDefault="0058577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8577C" w:rsidRDefault="0058577C" w:rsidP="001F52D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5354F3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2-4x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-15&gt;8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-18≥0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A231F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5354F3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-1&gt;0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A105A3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7F74E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5 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Default="005354F3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bookmarkStart w:id="0" w:name="_GoBack"/>
      <w:bookmarkEnd w:id="0"/>
      <w:r w:rsidR="005B3498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-5x+6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x-1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</w:p>
    <w:p w:rsidR="005B3498" w:rsidRPr="007F74E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3-Dificil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72270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B3498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C531DB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7F74EA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254D62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254D62" w:rsidRDefault="005B3498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3498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2DA1"/>
    <w:rsid w:val="002B2F09"/>
    <w:rsid w:val="002B7E96"/>
    <w:rsid w:val="002E30A7"/>
    <w:rsid w:val="002E3834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354F3"/>
    <w:rsid w:val="005513FA"/>
    <w:rsid w:val="00551D6E"/>
    <w:rsid w:val="00552D7C"/>
    <w:rsid w:val="00567DA5"/>
    <w:rsid w:val="0057625D"/>
    <w:rsid w:val="00584F8B"/>
    <w:rsid w:val="0058577C"/>
    <w:rsid w:val="005A0EE8"/>
    <w:rsid w:val="005B1760"/>
    <w:rsid w:val="005B210B"/>
    <w:rsid w:val="005B3498"/>
    <w:rsid w:val="005C209B"/>
    <w:rsid w:val="005D3CC8"/>
    <w:rsid w:val="005F4C68"/>
    <w:rsid w:val="005F77C4"/>
    <w:rsid w:val="00611072"/>
    <w:rsid w:val="00616529"/>
    <w:rsid w:val="00630169"/>
    <w:rsid w:val="0063490D"/>
    <w:rsid w:val="00635912"/>
    <w:rsid w:val="00647430"/>
    <w:rsid w:val="0065400F"/>
    <w:rsid w:val="006808F4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0A35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D38AF"/>
    <w:rsid w:val="007F74EA"/>
    <w:rsid w:val="008752D9"/>
    <w:rsid w:val="00881754"/>
    <w:rsid w:val="0089063A"/>
    <w:rsid w:val="008932B9"/>
    <w:rsid w:val="008A231F"/>
    <w:rsid w:val="008C6F76"/>
    <w:rsid w:val="008E17FB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4385"/>
    <w:rsid w:val="009E7DAC"/>
    <w:rsid w:val="009F074B"/>
    <w:rsid w:val="00A105A3"/>
    <w:rsid w:val="00A22796"/>
    <w:rsid w:val="00A5293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03B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5E65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206C0653-6B60-4990-87A2-3BDE91D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7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8</cp:revision>
  <dcterms:created xsi:type="dcterms:W3CDTF">2015-02-28T16:46:00Z</dcterms:created>
  <dcterms:modified xsi:type="dcterms:W3CDTF">2015-03-15T23:59:00Z</dcterms:modified>
</cp:coreProperties>
</file>