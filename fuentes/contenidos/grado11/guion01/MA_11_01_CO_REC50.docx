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FABF0" w14:textId="77777777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6283E22A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78884623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EF7A799" w14:textId="77777777" w:rsidR="00CD652E" w:rsidRPr="006D02A8" w:rsidRDefault="004466C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A5D2B">
        <w:rPr>
          <w:rFonts w:ascii="Arial" w:hAnsi="Arial"/>
          <w:sz w:val="18"/>
          <w:szCs w:val="18"/>
          <w:lang w:val="es-ES_tradnl"/>
        </w:rPr>
        <w:t>11_01_CO</w:t>
      </w:r>
    </w:p>
    <w:p w14:paraId="1DE56E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05C27227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FA1F5CC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35F4C5B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D7903A" w14:textId="7A394B5B" w:rsidR="00CD652E" w:rsidRPr="00032BEF" w:rsidRDefault="00A70A20" w:rsidP="00CD652E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Propiedades de la </w:t>
      </w:r>
      <w:r w:rsidR="009D2C79">
        <w:rPr>
          <w:rFonts w:ascii="Times New Roman" w:hAnsi="Times New Roman" w:cs="Times New Roman"/>
          <w:color w:val="000000"/>
          <w:lang w:val="es-CO"/>
        </w:rPr>
        <w:t>adición</w:t>
      </w:r>
      <w:r>
        <w:rPr>
          <w:rFonts w:ascii="Times New Roman" w:hAnsi="Times New Roman" w:cs="Times New Roman"/>
          <w:color w:val="000000"/>
          <w:lang w:val="es-CO"/>
        </w:rPr>
        <w:t xml:space="preserve"> y la multiplicación de los números reales</w:t>
      </w:r>
    </w:p>
    <w:p w14:paraId="19C4EC25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B1C95AB" w14:textId="7D2C2B6B" w:rsidR="001B3CE1" w:rsidRPr="00032BEF" w:rsidRDefault="00032BEF" w:rsidP="00CD652E">
      <w:pPr>
        <w:rPr>
          <w:rFonts w:ascii="Arial" w:hAnsi="Arial" w:cs="Arial"/>
          <w:sz w:val="18"/>
          <w:szCs w:val="18"/>
          <w:lang w:val="es-CO"/>
        </w:rPr>
      </w:pPr>
      <w:r w:rsidRPr="00032BEF">
        <w:rPr>
          <w:rFonts w:ascii="Times New Roman" w:hAnsi="Times New Roman" w:cs="Times New Roman"/>
          <w:color w:val="000000"/>
          <w:lang w:val="es-CO"/>
        </w:rPr>
        <w:t xml:space="preserve">Interactivo que presenta </w:t>
      </w:r>
      <w:r w:rsidR="00A70A20">
        <w:rPr>
          <w:rFonts w:ascii="Times New Roman" w:hAnsi="Times New Roman" w:cs="Times New Roman"/>
          <w:color w:val="000000"/>
          <w:lang w:val="es-CO"/>
        </w:rPr>
        <w:t>las propiedades de los números reales y algunos ejemplos.</w:t>
      </w:r>
    </w:p>
    <w:p w14:paraId="72A698C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C4044C9" w14:textId="540CFD0B" w:rsidR="00CD652E" w:rsidRPr="000719EE" w:rsidRDefault="00A70A2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“Números reales”,  “adicion”, “propiedades de la adición”, “propiedades de la multiplicación”</w:t>
      </w:r>
    </w:p>
    <w:p w14:paraId="489BD745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D9E3C7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A82AF98" w14:textId="77777777" w:rsidR="00CD652E" w:rsidRPr="000719EE" w:rsidRDefault="001B3CE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DA5D2B">
        <w:rPr>
          <w:rFonts w:ascii="Arial" w:hAnsi="Arial" w:cs="Arial"/>
          <w:sz w:val="18"/>
          <w:szCs w:val="18"/>
          <w:lang w:val="es-ES_tradnl"/>
        </w:rPr>
        <w:t xml:space="preserve"> min</w:t>
      </w:r>
    </w:p>
    <w:p w14:paraId="6297388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616D5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ED14108" w14:textId="77777777" w:rsidTr="00F4317E">
        <w:tc>
          <w:tcPr>
            <w:tcW w:w="1248" w:type="dxa"/>
          </w:tcPr>
          <w:p w14:paraId="5AAD511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60CC40F" w14:textId="77777777" w:rsidR="00CD652E" w:rsidRPr="005F4C68" w:rsidRDefault="00DA5D2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72CA521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6BBD94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F8B572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F9A5AC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F98D9A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5E2F4A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29E7D449" w14:textId="77777777" w:rsidTr="00F4317E">
        <w:tc>
          <w:tcPr>
            <w:tcW w:w="1248" w:type="dxa"/>
          </w:tcPr>
          <w:p w14:paraId="0CB87B8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C6745DB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0EFA04D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3E5773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51BA9F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1541D8F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2FEAC9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F30458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DC7CDC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52D7221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3929CDDE" w14:textId="77777777" w:rsidTr="00F4317E">
        <w:tc>
          <w:tcPr>
            <w:tcW w:w="4536" w:type="dxa"/>
          </w:tcPr>
          <w:p w14:paraId="2B802FF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FBDA1C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8F410D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26377900" w14:textId="77777777" w:rsidR="00CD652E" w:rsidRPr="00AC7496" w:rsidRDefault="00DA5D2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1B3CE1" w14:paraId="7CE6FBC2" w14:textId="77777777" w:rsidTr="00F4317E">
        <w:tc>
          <w:tcPr>
            <w:tcW w:w="4536" w:type="dxa"/>
          </w:tcPr>
          <w:p w14:paraId="13CB817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1324E1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1EB2B2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5E3BD6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7E3744AE" w14:textId="77777777" w:rsidTr="00F4317E">
        <w:tc>
          <w:tcPr>
            <w:tcW w:w="4536" w:type="dxa"/>
          </w:tcPr>
          <w:p w14:paraId="44554E6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17AE2BF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D9C5C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085205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6957B574" w14:textId="77777777" w:rsidTr="00F4317E">
        <w:tc>
          <w:tcPr>
            <w:tcW w:w="4536" w:type="dxa"/>
          </w:tcPr>
          <w:p w14:paraId="2952D08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917AF7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CB3B7A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598934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4D92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94A7758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14315049" w14:textId="77777777" w:rsidTr="00652F14">
        <w:tc>
          <w:tcPr>
            <w:tcW w:w="2126" w:type="dxa"/>
          </w:tcPr>
          <w:p w14:paraId="38D167E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48ACE6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C1DDB1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06B546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92CDA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AE8B418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C51E58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DFE3C1" w14:textId="77777777" w:rsidR="00E920E6" w:rsidRPr="005F4C68" w:rsidRDefault="00DA5D2B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2426905D" w14:textId="77777777" w:rsidTr="00652F14">
        <w:tc>
          <w:tcPr>
            <w:tcW w:w="2126" w:type="dxa"/>
          </w:tcPr>
          <w:p w14:paraId="42E1CCF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B80443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C6E0A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2A64B41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0A1C08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862B7B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E2E5FF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425407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52B9BB7B" w14:textId="77777777" w:rsidTr="00652F14">
        <w:tc>
          <w:tcPr>
            <w:tcW w:w="2126" w:type="dxa"/>
          </w:tcPr>
          <w:p w14:paraId="767CFAAD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3A9B63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0BFF6BC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F6937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29090D1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F108DF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923609A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D3DB0F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5A44C9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340DAA7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0B5149BC" w14:textId="77777777" w:rsidR="00CD652E" w:rsidRPr="000719EE" w:rsidRDefault="001B3CE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101EEA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 xml:space="preserve">Medio </w:t>
      </w:r>
    </w:p>
    <w:p w14:paraId="4886751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477568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7570067F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5B62FAB" w14:textId="77777777" w:rsidR="003674FA" w:rsidRPr="00DE2147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DE2147">
        <w:rPr>
          <w:rFonts w:ascii="Times New Roman" w:hAnsi="Times New Roman" w:cs="Times New Roman"/>
          <w:sz w:val="18"/>
          <w:szCs w:val="18"/>
          <w:lang w:val="es-ES_tradnl"/>
        </w:rPr>
        <w:t>Objetivo</w:t>
      </w:r>
    </w:p>
    <w:p w14:paraId="194FA4F1" w14:textId="77777777" w:rsidR="003674FA" w:rsidRPr="00DE2147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F7761A8" w14:textId="2A718073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DE2147">
        <w:rPr>
          <w:rFonts w:ascii="Times New Roman" w:hAnsi="Times New Roman" w:cs="Times New Roman"/>
          <w:sz w:val="18"/>
          <w:szCs w:val="18"/>
          <w:lang w:val="es-ES_tradnl"/>
        </w:rPr>
        <w:t xml:space="preserve">Con este interactivo, </w:t>
      </w:r>
      <w:r w:rsidR="001C2ED5">
        <w:rPr>
          <w:rFonts w:ascii="Times New Roman" w:hAnsi="Times New Roman" w:cs="Times New Roman"/>
          <w:sz w:val="18"/>
          <w:szCs w:val="18"/>
          <w:lang w:val="es-ES_tradnl"/>
        </w:rPr>
        <w:t>se proporciona a los estudiantes las herramientas básicas para conceptualizar el conjunto de los números reales dotándolo de una estructura algebraica.</w:t>
      </w:r>
      <w:r w:rsidR="00032BEF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41EA3509" w14:textId="77777777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1016D4A" w14:textId="77777777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Antes de la presentación:</w:t>
      </w:r>
    </w:p>
    <w:p w14:paraId="3ECA939D" w14:textId="77777777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C8DBECE" w14:textId="2B31F914" w:rsidR="003674FA" w:rsidRDefault="001C2ED5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Presente a los estudiantes el concepto de axioma como una verdad evidente que no requiere demostración e indique que las propiedades de las operaciones con números reales  son axiomas.</w:t>
      </w:r>
    </w:p>
    <w:p w14:paraId="64DDDDB1" w14:textId="77777777" w:rsidR="00E9363D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E8ECF0E" w14:textId="77777777" w:rsidR="00E9363D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Después de la presentación</w:t>
      </w:r>
    </w:p>
    <w:p w14:paraId="37AA1A50" w14:textId="77777777" w:rsidR="003674FA" w:rsidRPr="00DE2147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13C03AD1" w14:textId="0D30BBED" w:rsidR="003674FA" w:rsidRPr="0089231A" w:rsidRDefault="003674FA" w:rsidP="003674FA">
      <w:pPr>
        <w:jc w:val="both"/>
        <w:rPr>
          <w:rFonts w:ascii="Arial" w:hAnsi="Arial"/>
          <w:sz w:val="18"/>
          <w:szCs w:val="18"/>
          <w:lang w:val="es-ES"/>
        </w:rPr>
      </w:pPr>
      <w:r w:rsidRPr="00DE2147">
        <w:rPr>
          <w:rFonts w:ascii="Times New Roman" w:hAnsi="Times New Roman" w:cs="Times New Roman"/>
          <w:sz w:val="18"/>
          <w:szCs w:val="18"/>
          <w:lang w:val="es-ES_tradnl"/>
        </w:rPr>
        <w:t>Después de ver el interactivo</w:t>
      </w:r>
      <w:r w:rsidR="007E57C0">
        <w:rPr>
          <w:rFonts w:ascii="Times New Roman" w:hAnsi="Times New Roman" w:cs="Times New Roman"/>
          <w:sz w:val="18"/>
          <w:szCs w:val="18"/>
          <w:lang w:val="es-ES_tradnl"/>
        </w:rPr>
        <w:t xml:space="preserve">, </w:t>
      </w:r>
      <w:r w:rsidR="001C2ED5">
        <w:rPr>
          <w:rFonts w:ascii="Times New Roman" w:hAnsi="Times New Roman" w:cs="Times New Roman"/>
          <w:sz w:val="18"/>
          <w:szCs w:val="18"/>
          <w:lang w:val="es-ES_tradnl"/>
        </w:rPr>
        <w:t>solicite a sus estudiantes presentar 5 ejemplos de cada propiedad</w:t>
      </w:r>
      <w:r w:rsidR="004F44D2"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14:paraId="509D2FE7" w14:textId="77777777" w:rsidR="003674FA" w:rsidRPr="00987317" w:rsidRDefault="003674FA" w:rsidP="003674FA">
      <w:pPr>
        <w:rPr>
          <w:rFonts w:ascii="Arial" w:hAnsi="Arial"/>
          <w:sz w:val="18"/>
          <w:szCs w:val="18"/>
          <w:lang w:val="es-ES"/>
        </w:rPr>
      </w:pPr>
    </w:p>
    <w:p w14:paraId="394391CD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03D39FD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77E69AEA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107BBD94" w14:textId="77777777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6247DCD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70FB13A9" w14:textId="77777777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6B2E33B3" w14:textId="0AC6B001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3674F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1FA4">
        <w:rPr>
          <w:rFonts w:ascii="Arial" w:hAnsi="Arial" w:cs="Arial"/>
          <w:sz w:val="18"/>
          <w:szCs w:val="18"/>
          <w:lang w:val="es-ES_tradnl"/>
        </w:rPr>
        <w:t>Propiedades de las operaciones de los números reales</w:t>
      </w:r>
    </w:p>
    <w:p w14:paraId="66825D3A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23F5602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2D35FB2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451FA4" w14:paraId="422AB799" w14:textId="77777777" w:rsidTr="00451FA4">
        <w:tc>
          <w:tcPr>
            <w:tcW w:w="3207" w:type="dxa"/>
          </w:tcPr>
          <w:p w14:paraId="5587CA15" w14:textId="77777777" w:rsidR="00451FA4" w:rsidRPr="00451FA4" w:rsidRDefault="00451FA4" w:rsidP="00CD652E">
            <w:pPr>
              <w:rPr>
                <w:lang w:val="es-CO"/>
              </w:rPr>
            </w:pPr>
            <w:r w:rsidRPr="00451FA4">
              <w:rPr>
                <w:lang w:val="es-CO"/>
              </w:rPr>
              <w:object w:dxaOrig="2415" w:dyaOrig="2430" w14:anchorId="30E8F3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75pt;height:121.5pt" o:ole="">
                  <v:imagedata r:id="rId7" o:title=""/>
                </v:shape>
                <o:OLEObject Type="Embed" ProgID="PBrush" ShapeID="_x0000_i1025" DrawAspect="Content" ObjectID="_1487955373" r:id="rId8"/>
              </w:object>
            </w:r>
          </w:p>
          <w:p w14:paraId="035EC0FE" w14:textId="74C7E223" w:rsidR="00451FA4" w:rsidRPr="00451FA4" w:rsidRDefault="00451FA4" w:rsidP="00CD652E">
            <w:pPr>
              <w:rPr>
                <w:rFonts w:ascii="Arial" w:hAnsi="Arial"/>
                <w:sz w:val="18"/>
                <w:szCs w:val="18"/>
                <w:lang w:val="es-CO"/>
              </w:rPr>
            </w:pPr>
            <w:r w:rsidRPr="00451FA4">
              <w:rPr>
                <w:lang w:val="es-CO"/>
              </w:rPr>
              <w:t xml:space="preserve">Propiedades de la adición  </w:t>
            </w:r>
          </w:p>
        </w:tc>
        <w:tc>
          <w:tcPr>
            <w:tcW w:w="3207" w:type="dxa"/>
          </w:tcPr>
          <w:p w14:paraId="6450BBDD" w14:textId="77777777" w:rsidR="00451FA4" w:rsidRPr="00451FA4" w:rsidRDefault="00451FA4" w:rsidP="00451FA4">
            <w:pPr>
              <w:jc w:val="center"/>
              <w:rPr>
                <w:lang w:val="es-CO"/>
              </w:rPr>
            </w:pPr>
            <w:r w:rsidRPr="00451FA4">
              <w:rPr>
                <w:lang w:val="es-CO"/>
              </w:rPr>
              <w:object w:dxaOrig="2325" w:dyaOrig="2340" w14:anchorId="317A9FCB">
                <v:shape id="_x0000_i1026" type="#_x0000_t75" style="width:116.25pt;height:117pt" o:ole="">
                  <v:imagedata r:id="rId9" o:title=""/>
                </v:shape>
                <o:OLEObject Type="Embed" ProgID="PBrush" ShapeID="_x0000_i1026" DrawAspect="Content" ObjectID="_1487955374" r:id="rId10"/>
              </w:object>
            </w:r>
          </w:p>
          <w:p w14:paraId="08440C38" w14:textId="7088D588" w:rsidR="00451FA4" w:rsidRPr="00451FA4" w:rsidRDefault="00451FA4" w:rsidP="00451FA4">
            <w:pPr>
              <w:rPr>
                <w:lang w:val="es-CO"/>
              </w:rPr>
            </w:pPr>
            <w:r w:rsidRPr="00451FA4">
              <w:rPr>
                <w:lang w:val="es-CO"/>
              </w:rPr>
              <w:t>Propiedades de la Multiplicación</w:t>
            </w:r>
          </w:p>
          <w:p w14:paraId="651E90C9" w14:textId="4850F195" w:rsidR="00451FA4" w:rsidRPr="00451FA4" w:rsidRDefault="00451FA4" w:rsidP="00451FA4">
            <w:pPr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3208" w:type="dxa"/>
          </w:tcPr>
          <w:p w14:paraId="56CB4D68" w14:textId="5678AAF6" w:rsidR="00451FA4" w:rsidRPr="00451FA4" w:rsidRDefault="00E13A53" w:rsidP="00451FA4">
            <w:pPr>
              <w:jc w:val="center"/>
              <w:rPr>
                <w:lang w:val="es-CO"/>
              </w:rPr>
            </w:pPr>
            <w:r w:rsidRPr="00451FA4">
              <w:rPr>
                <w:lang w:val="es-CO"/>
              </w:rPr>
              <w:object w:dxaOrig="4785" w:dyaOrig="4230" w14:anchorId="556F8D92">
                <v:shape id="_x0000_i1027" type="#_x0000_t75" style="width:139.5pt;height:123.75pt" o:ole="">
                  <v:imagedata r:id="rId11" o:title=""/>
                </v:shape>
                <o:OLEObject Type="Embed" ProgID="PBrush" ShapeID="_x0000_i1027" DrawAspect="Content" ObjectID="_1487955375" r:id="rId12"/>
              </w:object>
            </w:r>
          </w:p>
          <w:p w14:paraId="60A557EB" w14:textId="74BB3F12" w:rsidR="00451FA4" w:rsidRPr="00451FA4" w:rsidRDefault="00451FA4" w:rsidP="00451FA4">
            <w:pPr>
              <w:jc w:val="center"/>
              <w:rPr>
                <w:rFonts w:ascii="Arial" w:hAnsi="Arial"/>
                <w:sz w:val="18"/>
                <w:szCs w:val="18"/>
                <w:lang w:val="es-CO"/>
              </w:rPr>
            </w:pPr>
            <w:r w:rsidRPr="00451FA4">
              <w:rPr>
                <w:lang w:val="es-CO"/>
              </w:rPr>
              <w:t>Propiedad distributiva de la multiplicación respecto a la adición</w:t>
            </w:r>
          </w:p>
        </w:tc>
      </w:tr>
    </w:tbl>
    <w:p w14:paraId="035AC0DA" w14:textId="77777777" w:rsidR="00451FA4" w:rsidRDefault="00451FA4" w:rsidP="00CD652E">
      <w:pPr>
        <w:rPr>
          <w:rFonts w:ascii="Arial" w:hAnsi="Arial"/>
          <w:sz w:val="18"/>
          <w:szCs w:val="18"/>
          <w:lang w:val="es-ES_tradnl"/>
        </w:rPr>
      </w:pPr>
    </w:p>
    <w:p w14:paraId="217EA731" w14:textId="77777777" w:rsidR="004F44D2" w:rsidRDefault="004F44D2" w:rsidP="00CD652E">
      <w:pPr>
        <w:rPr>
          <w:rFonts w:ascii="Arial" w:hAnsi="Arial"/>
          <w:sz w:val="18"/>
          <w:szCs w:val="18"/>
          <w:lang w:val="es-ES_tradnl"/>
        </w:rPr>
      </w:pPr>
    </w:p>
    <w:p w14:paraId="67C5A7A8" w14:textId="77777777" w:rsidR="004F44D2" w:rsidRDefault="004F44D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4BDD52A" w14:textId="77777777" w:rsidR="004F44D2" w:rsidRDefault="004F44D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1A76CC6" w14:textId="77777777" w:rsidR="004F44D2" w:rsidRDefault="004F44D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0291119" w14:textId="77777777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2818E53" w14:textId="2B523937" w:rsidR="00CD652E" w:rsidRDefault="00595E43" w:rsidP="00DA5D2B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F0117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F44D2">
        <w:rPr>
          <w:rFonts w:ascii="Arial" w:hAnsi="Arial" w:cs="Arial"/>
          <w:sz w:val="18"/>
          <w:szCs w:val="18"/>
          <w:lang w:val="es-ES_tradnl"/>
        </w:rPr>
        <w:t>Propiedades de la adición</w:t>
      </w:r>
    </w:p>
    <w:p w14:paraId="7F3DE05D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3D552B0" w14:textId="5992B35E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</w:t>
      </w:r>
      <w:bookmarkStart w:id="0" w:name="_GoBack"/>
      <w:bookmarkEnd w:id="0"/>
      <w:r w:rsidRPr="00411F22">
        <w:rPr>
          <w:rFonts w:ascii="Arial" w:hAnsi="Arial"/>
          <w:sz w:val="18"/>
          <w:szCs w:val="18"/>
          <w:highlight w:val="green"/>
          <w:lang w:val="es-ES_tradnl"/>
        </w:rPr>
        <w:t>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F0117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F44D2">
        <w:rPr>
          <w:rFonts w:ascii="Arial" w:hAnsi="Arial" w:cs="Arial"/>
          <w:sz w:val="18"/>
          <w:szCs w:val="18"/>
          <w:lang w:val="es-ES_tradnl"/>
        </w:rPr>
        <w:t>Propiedades de la adición de números reales</w:t>
      </w:r>
    </w:p>
    <w:p w14:paraId="29D1EA01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0AE773" w14:textId="77777777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A73CF1" w14:textId="77777777" w:rsidR="004F44D2" w:rsidRPr="00734E43" w:rsidRDefault="004F44D2" w:rsidP="004F44D2">
      <w:pPr>
        <w:rPr>
          <w:rFonts w:ascii="Times New Roman" w:hAnsi="Times New Roman" w:cs="Times New Roman"/>
          <w:lang w:val="es-CO"/>
        </w:rPr>
      </w:pPr>
      <w:r w:rsidRPr="00734E43">
        <w:rPr>
          <w:rFonts w:ascii="Times New Roman" w:hAnsi="Times New Roman" w:cs="Times New Roman"/>
          <w:b/>
          <w:lang w:val="es-CO"/>
        </w:rPr>
        <w:t>Propiedad clausurativa  de la adición:</w:t>
      </w:r>
      <w:r w:rsidRPr="00734E43">
        <w:rPr>
          <w:rFonts w:ascii="Times New Roman" w:hAnsi="Times New Roman" w:cs="Times New Roman"/>
          <w:lang w:val="es-CO"/>
        </w:rPr>
        <w:t xml:space="preserve">  </w:t>
      </w:r>
    </w:p>
    <w:p w14:paraId="77D9A8B6" w14:textId="77777777" w:rsidR="004F44D2" w:rsidRPr="00734E43" w:rsidRDefault="004F44D2" w:rsidP="004F44D2">
      <w:pPr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F44D2" w:rsidRPr="00734E43" w14:paraId="7366642F" w14:textId="77777777" w:rsidTr="005113C8">
        <w:tc>
          <w:tcPr>
            <w:tcW w:w="9622" w:type="dxa"/>
          </w:tcPr>
          <w:p w14:paraId="742A530A" w14:textId="0F4EE412" w:rsidR="004F44D2" w:rsidRPr="00783A15" w:rsidRDefault="004F44D2" w:rsidP="00783A15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 w:rsidR="007364BC">
              <w:rPr>
                <w:rFonts w:ascii="Times New Roman" w:hAnsi="Times New Roman" w:cs="Times New Roman"/>
                <w:lang w:val="es-CO"/>
              </w:rPr>
              <w:t>,</w:t>
            </w:r>
            <w:r w:rsidRPr="00783A15">
              <w:rPr>
                <w:rFonts w:ascii="Times New Roman" w:hAnsi="Times New Roman" w:cs="Times New Roman"/>
                <w:lang w:val="es-CO"/>
              </w:rPr>
              <w:t xml:space="preserve">  se cumple que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x+y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</w:p>
          <w:p w14:paraId="16C08977" w14:textId="77777777" w:rsidR="004F44D2" w:rsidRPr="00734E43" w:rsidRDefault="004F44D2" w:rsidP="005113C8">
            <w:pPr>
              <w:rPr>
                <w:rFonts w:ascii="Times New Roman" w:hAnsi="Times New Roman" w:cs="Times New Roman"/>
                <w:lang w:val="es-CO"/>
              </w:rPr>
            </w:pPr>
          </w:p>
        </w:tc>
      </w:tr>
    </w:tbl>
    <w:p w14:paraId="3A1E43A1" w14:textId="77777777" w:rsidR="004F44D2" w:rsidRPr="00734E43" w:rsidRDefault="004F44D2" w:rsidP="004F44D2">
      <w:pPr>
        <w:rPr>
          <w:rFonts w:ascii="Times New Roman" w:hAnsi="Times New Roman" w:cs="Times New Roman"/>
          <w:lang w:val="es-CO"/>
        </w:rPr>
      </w:pPr>
    </w:p>
    <w:p w14:paraId="6984E4B4" w14:textId="77777777" w:rsidR="004F44D2" w:rsidRPr="00734E43" w:rsidRDefault="004F44D2" w:rsidP="004F44D2">
      <w:pPr>
        <w:rPr>
          <w:rFonts w:ascii="Times New Roman" w:hAnsi="Times New Roman" w:cs="Times New Roman"/>
          <w:lang w:val="es-CO"/>
        </w:rPr>
      </w:pPr>
      <w:r w:rsidRPr="00734E43">
        <w:rPr>
          <w:rFonts w:ascii="Times New Roman" w:hAnsi="Times New Roman" w:cs="Times New Roman"/>
          <w:lang w:val="es-CO"/>
        </w:rPr>
        <w:t>Esta propiedad también conocida como la propiedad de la cerradura,  indica que la suma de dos números reales es un número real.</w:t>
      </w:r>
    </w:p>
    <w:p w14:paraId="44E906DC" w14:textId="77777777" w:rsidR="004F44D2" w:rsidRPr="00734E43" w:rsidRDefault="004F44D2" w:rsidP="004F44D2">
      <w:pPr>
        <w:rPr>
          <w:rFonts w:ascii="Times New Roman" w:hAnsi="Times New Roman" w:cs="Times New Roman"/>
          <w:b/>
          <w:lang w:val="es-CO"/>
        </w:rPr>
      </w:pPr>
    </w:p>
    <w:p w14:paraId="2A46C8F3" w14:textId="77777777" w:rsidR="004F44D2" w:rsidRPr="00734E43" w:rsidRDefault="004F44D2" w:rsidP="004F44D2">
      <w:pPr>
        <w:rPr>
          <w:rFonts w:ascii="Times New Roman" w:hAnsi="Times New Roman" w:cs="Times New Roman"/>
          <w:b/>
          <w:lang w:val="es-CO"/>
        </w:rPr>
      </w:pPr>
      <w:r w:rsidRPr="00734E43">
        <w:rPr>
          <w:rFonts w:ascii="Times New Roman" w:hAnsi="Times New Roman" w:cs="Times New Roman"/>
          <w:b/>
          <w:lang w:val="es-CO"/>
        </w:rPr>
        <w:t>Ejemplos:</w:t>
      </w:r>
    </w:p>
    <w:p w14:paraId="7897D9E8" w14:textId="77777777" w:rsidR="004F44D2" w:rsidRPr="00734E43" w:rsidRDefault="004F44D2" w:rsidP="004F44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734E43">
        <w:rPr>
          <w:rFonts w:ascii="Times New Roman" w:hAnsi="Times New Roman" w:cs="Times New Roman"/>
          <w:lang w:val="es-CO"/>
        </w:rPr>
        <w:t>4+5=9</w:t>
      </w:r>
    </w:p>
    <w:p w14:paraId="748F8BFE" w14:textId="77777777" w:rsidR="004F44D2" w:rsidRPr="00734E43" w:rsidRDefault="0051531B" w:rsidP="004F44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2</m:t>
            </m:r>
          </m:e>
        </m:rad>
        <m:r>
          <w:rPr>
            <w:rFonts w:ascii="Cambria Math" w:hAnsi="Cambria Math" w:cs="Times New Roman"/>
            <w:lang w:val="es-CO"/>
          </w:rPr>
          <m:t>+4=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2</m:t>
            </m:r>
          </m:e>
        </m:rad>
        <m:r>
          <w:rPr>
            <w:rFonts w:ascii="Cambria Math" w:hAnsi="Cambria Math" w:cs="Times New Roman"/>
            <w:lang w:val="es-CO"/>
          </w:rPr>
          <m:t>+4</m:t>
        </m:r>
      </m:oMath>
    </w:p>
    <w:p w14:paraId="41FA9313" w14:textId="77777777" w:rsidR="004F44D2" w:rsidRPr="00734E43" w:rsidRDefault="004F44D2" w:rsidP="004F44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π+π=2π</m:t>
        </m:r>
      </m:oMath>
    </w:p>
    <w:p w14:paraId="3CB400D0" w14:textId="77777777" w:rsidR="00595E43" w:rsidRPr="004F44D2" w:rsidRDefault="00595E43" w:rsidP="00595E43">
      <w:pPr>
        <w:ind w:left="142" w:hanging="142"/>
        <w:jc w:val="both"/>
        <w:rPr>
          <w:rFonts w:ascii="Times New Roman" w:hAnsi="Times New Roman" w:cs="Times New Roman"/>
          <w:lang w:val="es-CO"/>
        </w:rPr>
      </w:pPr>
    </w:p>
    <w:p w14:paraId="608FEE19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1A50" w14:textId="77777777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E3431C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07D64A89" w14:textId="77777777" w:rsidR="00783A15" w:rsidRPr="002903E2" w:rsidRDefault="00783A15" w:rsidP="00783A15">
      <w:pPr>
        <w:rPr>
          <w:rFonts w:ascii="Times" w:hAnsi="Times"/>
          <w:lang w:val="es-CO"/>
        </w:rPr>
      </w:pPr>
      <w:r w:rsidRPr="002903E2">
        <w:rPr>
          <w:rFonts w:ascii="Times" w:hAnsi="Times"/>
          <w:b/>
          <w:lang w:val="es-CO"/>
        </w:rPr>
        <w:t>Propiedad asociativa de la adición: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83A15" w14:paraId="09800C5D" w14:textId="77777777" w:rsidTr="00783A15">
        <w:tc>
          <w:tcPr>
            <w:tcW w:w="9622" w:type="dxa"/>
          </w:tcPr>
          <w:p w14:paraId="099217CE" w14:textId="77777777" w:rsidR="00783A15" w:rsidRPr="00783A15" w:rsidRDefault="00783A15" w:rsidP="00783A15">
            <w:pPr>
              <w:jc w:val="center"/>
              <w:rPr>
                <w:rFonts w:ascii="Times" w:hAnsi="Times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x,y, z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 w:rsidRPr="00783A15">
              <w:rPr>
                <w:rFonts w:ascii="Times New Roman" w:hAnsi="Times New Roman" w:cs="Times New Roman"/>
                <w:lang w:val="es-CO"/>
              </w:rPr>
              <w:t xml:space="preserve">  , se cumple que </w:t>
            </w:r>
            <m:oMath>
              <m:r>
                <w:rPr>
                  <w:rFonts w:ascii="Cambria Math" w:hAnsi="Cambria Math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  <m:r>
                <w:rPr>
                  <w:rFonts w:ascii="Cambria Math" w:hAnsi="Cambria Math"/>
                </w:rPr>
                <m:t>+z</m:t>
              </m:r>
            </m:oMath>
          </w:p>
          <w:p w14:paraId="0997395B" w14:textId="16EC7D5D" w:rsidR="00783A15" w:rsidRDefault="00783A15" w:rsidP="00783A15">
            <w:pPr>
              <w:rPr>
                <w:rFonts w:ascii="Times" w:hAnsi="Times"/>
              </w:rPr>
            </w:pPr>
          </w:p>
        </w:tc>
      </w:tr>
    </w:tbl>
    <w:p w14:paraId="36526666" w14:textId="77777777" w:rsidR="00783A15" w:rsidRPr="00783A15" w:rsidRDefault="00783A15" w:rsidP="00783A15">
      <w:pPr>
        <w:rPr>
          <w:rFonts w:ascii="Times" w:hAnsi="Times"/>
        </w:rPr>
      </w:pPr>
    </w:p>
    <w:p w14:paraId="630F8507" w14:textId="14BE7374" w:rsidR="00F0117C" w:rsidRDefault="00783A15" w:rsidP="00F0117C">
      <w:pPr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Esta propiedad permite sumar tres o más números reales, agrupando dos números a la vez indistintamente del orden en que aparezcan escritos.</w:t>
      </w:r>
    </w:p>
    <w:p w14:paraId="5378AF50" w14:textId="586BE363" w:rsidR="00783A15" w:rsidRPr="002903E2" w:rsidRDefault="00783A15" w:rsidP="00F0117C">
      <w:pPr>
        <w:spacing w:line="360" w:lineRule="auto"/>
        <w:jc w:val="both"/>
        <w:rPr>
          <w:rFonts w:ascii="Arial" w:hAnsi="Arial" w:cs="Arial"/>
          <w:b/>
          <w:lang w:val="es-CO"/>
        </w:rPr>
      </w:pPr>
      <w:r w:rsidRPr="002903E2">
        <w:rPr>
          <w:rFonts w:ascii="Arial" w:hAnsi="Arial" w:cs="Arial"/>
          <w:b/>
          <w:lang w:val="es-CO"/>
        </w:rPr>
        <w:t>Ejemplos: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83A15" w14:paraId="3F6A3962" w14:textId="77777777" w:rsidTr="00783A15">
        <w:tc>
          <w:tcPr>
            <w:tcW w:w="4811" w:type="dxa"/>
          </w:tcPr>
          <w:p w14:paraId="2AC00529" w14:textId="2392BDE7" w:rsidR="00783A15" w:rsidRDefault="00783A15" w:rsidP="007364BC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(4+6)+(-3)=4+(6+(-3))</w:t>
            </w:r>
          </w:p>
          <w:p w14:paraId="31579A04" w14:textId="77777777" w:rsidR="00783A15" w:rsidRDefault="00783A15" w:rsidP="00783A15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    10+(-3)=4+(6-3)</w:t>
            </w:r>
          </w:p>
          <w:p w14:paraId="3D536CD8" w14:textId="77777777" w:rsidR="00783A15" w:rsidRDefault="00783A15" w:rsidP="00783A15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        10-3=4+3</w:t>
            </w:r>
          </w:p>
          <w:p w14:paraId="21087514" w14:textId="02A465C8" w:rsidR="00783A15" w:rsidRPr="00783A15" w:rsidRDefault="00783A15" w:rsidP="00783A15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             7=7</w:t>
            </w:r>
          </w:p>
        </w:tc>
        <w:tc>
          <w:tcPr>
            <w:tcW w:w="4811" w:type="dxa"/>
          </w:tcPr>
          <w:p w14:paraId="2C1BAADF" w14:textId="77777777" w:rsidR="00783A15" w:rsidRPr="002903E2" w:rsidRDefault="0051531B" w:rsidP="002903E2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7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Arial"/>
                        <w:lang w:val="es-CO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e>
                    </m:rad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+6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=7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Arial"/>
                        <w:lang w:val="es-CO"/>
                      </w:rPr>
                      <m:t>+6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  <w:p w14:paraId="19A2DD27" w14:textId="77777777" w:rsidR="002903E2" w:rsidRPr="002903E2" w:rsidRDefault="002903E2" w:rsidP="002903E2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9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+6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=7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+8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</m:oMath>
            </m:oMathPara>
          </w:p>
          <w:p w14:paraId="5C8041D4" w14:textId="51C1D969" w:rsidR="002903E2" w:rsidRPr="002903E2" w:rsidRDefault="002903E2" w:rsidP="002903E2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15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=15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</m:oMath>
            </m:oMathPara>
          </w:p>
        </w:tc>
      </w:tr>
    </w:tbl>
    <w:p w14:paraId="57EA73DE" w14:textId="77777777" w:rsidR="00783A15" w:rsidRPr="00783A15" w:rsidRDefault="00783A15" w:rsidP="00783A15">
      <w:pPr>
        <w:spacing w:line="360" w:lineRule="auto"/>
        <w:jc w:val="both"/>
        <w:rPr>
          <w:rFonts w:ascii="Arial" w:hAnsi="Arial" w:cs="Arial"/>
          <w:lang w:val="es-CO"/>
        </w:rPr>
      </w:pPr>
    </w:p>
    <w:p w14:paraId="03BE5781" w14:textId="77777777" w:rsidR="00830582" w:rsidRDefault="00595E43" w:rsidP="00F0117C">
      <w:pPr>
        <w:rPr>
          <w:rFonts w:ascii="Arial" w:hAnsi="Arial" w:cs="Arial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B702741" w14:textId="77777777" w:rsidR="007364BC" w:rsidRPr="00DD407A" w:rsidRDefault="007364BC" w:rsidP="007364BC">
      <w:pPr>
        <w:rPr>
          <w:rFonts w:ascii="Times" w:hAnsi="Times"/>
          <w:b/>
          <w:lang w:val="es-CO"/>
        </w:rPr>
      </w:pPr>
      <w:r w:rsidRPr="00DD407A">
        <w:rPr>
          <w:rFonts w:ascii="Times" w:hAnsi="Times"/>
          <w:b/>
          <w:lang w:val="es-CO"/>
        </w:rPr>
        <w:lastRenderedPageBreak/>
        <w:t>Propiedad conmutativa de la adición:</w:t>
      </w:r>
    </w:p>
    <w:p w14:paraId="69E4EBE4" w14:textId="77777777" w:rsidR="007364BC" w:rsidRDefault="007364BC" w:rsidP="007364BC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364BC" w14:paraId="36CA709C" w14:textId="77777777" w:rsidTr="007364BC">
        <w:tc>
          <w:tcPr>
            <w:tcW w:w="9622" w:type="dxa"/>
          </w:tcPr>
          <w:p w14:paraId="42830102" w14:textId="17EEEDD5" w:rsidR="007364BC" w:rsidRDefault="007364BC" w:rsidP="007364BC">
            <w:pPr>
              <w:jc w:val="center"/>
              <w:rPr>
                <w:rFonts w:ascii="Times" w:hAnsi="Times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 New Roman" w:hAnsi="Times New Roman" w:cs="Times New Roman"/>
                <w:lang w:val="es-CO"/>
              </w:rPr>
              <w:t xml:space="preserve">, se cumple que  </w:t>
            </w:r>
            <m:oMath>
              <m:r>
                <w:rPr>
                  <w:rFonts w:ascii="Cambria Math" w:hAnsi="Cambria Math"/>
                </w:rPr>
                <m:t>x+y=y+x</m:t>
              </m:r>
            </m:oMath>
          </w:p>
        </w:tc>
      </w:tr>
    </w:tbl>
    <w:p w14:paraId="382F9567" w14:textId="77777777" w:rsidR="00595E43" w:rsidRPr="00AD6122" w:rsidRDefault="00595E43" w:rsidP="00595E43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5A3CA74" w14:textId="77777777" w:rsidR="000D60B3" w:rsidRPr="00AD6122" w:rsidRDefault="000D60B3" w:rsidP="00F0117C">
      <w:pPr>
        <w:spacing w:line="360" w:lineRule="auto"/>
        <w:jc w:val="both"/>
        <w:rPr>
          <w:rFonts w:ascii="Times New Roman" w:hAnsi="Times New Roman" w:cs="Times New Roman"/>
          <w:noProof/>
          <w:lang w:val="es-CO" w:eastAsia="es-CO"/>
        </w:rPr>
      </w:pPr>
      <w:r w:rsidRPr="00AD6122">
        <w:rPr>
          <w:rFonts w:ascii="Times New Roman" w:hAnsi="Times New Roman" w:cs="Times New Roman"/>
          <w:noProof/>
          <w:lang w:val="es-CO" w:eastAsia="es-CO"/>
        </w:rPr>
        <w:t>Esta propiedad indica  que se pueden intercambiar los sumandos de orden, sin alterar la suma.</w:t>
      </w:r>
    </w:p>
    <w:p w14:paraId="74E4375C" w14:textId="77777777" w:rsidR="000D60B3" w:rsidRPr="00AD6122" w:rsidRDefault="000D60B3" w:rsidP="00F0117C">
      <w:pPr>
        <w:spacing w:line="360" w:lineRule="auto"/>
        <w:jc w:val="both"/>
        <w:rPr>
          <w:rFonts w:ascii="Times New Roman" w:hAnsi="Times New Roman" w:cs="Times New Roman"/>
          <w:b/>
          <w:noProof/>
          <w:lang w:val="es-CO" w:eastAsia="es-CO"/>
        </w:rPr>
      </w:pPr>
      <w:r w:rsidRPr="00AD6122">
        <w:rPr>
          <w:rFonts w:ascii="Times New Roman" w:hAnsi="Times New Roman" w:cs="Times New Roman"/>
          <w:b/>
          <w:noProof/>
          <w:lang w:val="es-CO" w:eastAsia="es-CO"/>
        </w:rPr>
        <w:t>Ejemplos:</w:t>
      </w:r>
    </w:p>
    <w:p w14:paraId="6A3F3E16" w14:textId="3053BE45" w:rsidR="00490358" w:rsidRPr="00AD6122" w:rsidRDefault="00341500" w:rsidP="000D60B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lang w:val="es-CO" w:eastAsia="es-CO"/>
        </w:rPr>
      </w:pPr>
      <w:r w:rsidRPr="00AD6122">
        <w:rPr>
          <w:rFonts w:ascii="Times New Roman" w:hAnsi="Times New Roman" w:cs="Times New Roman"/>
          <w:noProof/>
          <w:lang w:val="es-CO" w:eastAsia="es-CO"/>
        </w:rPr>
        <w:t>13+4=4+13=17</w:t>
      </w:r>
    </w:p>
    <w:p w14:paraId="750DDFE8" w14:textId="027D3B36" w:rsidR="00341500" w:rsidRPr="00AD6122" w:rsidRDefault="00341500" w:rsidP="000D60B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lang w:val="es-CO" w:eastAsia="es-CO"/>
        </w:rPr>
      </w:pPr>
      <m:oMath>
        <m:r>
          <w:rPr>
            <w:rFonts w:ascii="Cambria Math" w:hAnsi="Cambria Math" w:cs="Times New Roman"/>
            <w:noProof/>
            <w:lang w:val="es-CO" w:eastAsia="es-CO"/>
          </w:rPr>
          <m:t>3+</m:t>
        </m:r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lang w:val="es-CO" w:eastAsia="es-CO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lang w:val="es-CO" w:eastAsia="es-CO"/>
              </w:rPr>
              <m:t>5</m:t>
            </m:r>
          </m:e>
        </m:rad>
        <m:r>
          <w:rPr>
            <w:rFonts w:ascii="Cambria Math" w:hAnsi="Cambria Math" w:cs="Times New Roman"/>
            <w:noProof/>
            <w:lang w:val="es-CO" w:eastAsia="es-CO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lang w:val="es-CO" w:eastAsia="es-CO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lang w:val="es-CO" w:eastAsia="es-CO"/>
              </w:rPr>
              <m:t>5</m:t>
            </m:r>
          </m:e>
        </m:rad>
        <m:r>
          <w:rPr>
            <w:rFonts w:ascii="Cambria Math" w:hAnsi="Cambria Math" w:cs="Times New Roman"/>
            <w:noProof/>
            <w:lang w:val="es-CO" w:eastAsia="es-CO"/>
          </w:rPr>
          <m:t>+3</m:t>
        </m:r>
      </m:oMath>
    </w:p>
    <w:p w14:paraId="19554735" w14:textId="2C5836C6" w:rsidR="00341500" w:rsidRPr="00341500" w:rsidRDefault="0051531B" w:rsidP="000D60B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lang w:val="es-CO" w:eastAsia="es-CO"/>
        </w:rPr>
      </w:pPr>
      <m:oMath>
        <m:f>
          <m:fPr>
            <m:ctrlPr>
              <w:rPr>
                <w:rFonts w:ascii="Cambria Math" w:hAnsi="Cambria Math" w:cs="Arial"/>
                <w:i/>
                <w:noProof/>
                <w:lang w:val="es-CO" w:eastAsia="es-CO"/>
              </w:rPr>
            </m:ctrlPr>
          </m:fPr>
          <m:num>
            <m:r>
              <w:rPr>
                <w:rFonts w:ascii="Cambria Math" w:hAnsi="Cambria Math" w:cs="Arial"/>
                <w:noProof/>
                <w:lang w:val="es-CO" w:eastAsia="es-CO"/>
              </w:rPr>
              <m:t>1</m:t>
            </m:r>
          </m:num>
          <m:den>
            <m:r>
              <w:rPr>
                <w:rFonts w:ascii="Cambria Math" w:hAnsi="Cambria Math" w:cs="Arial"/>
                <w:noProof/>
                <w:lang w:val="es-CO" w:eastAsia="es-CO"/>
              </w:rPr>
              <m:t>5</m:t>
            </m:r>
          </m:den>
        </m:f>
        <m:r>
          <w:rPr>
            <w:rFonts w:ascii="Cambria Math" w:hAnsi="Cambria Math" w:cs="Arial"/>
            <w:noProof/>
            <w:lang w:val="es-CO" w:eastAsia="es-CO"/>
          </w:rPr>
          <m:t>+π=π+</m:t>
        </m:r>
        <m:f>
          <m:fPr>
            <m:ctrlPr>
              <w:rPr>
                <w:rFonts w:ascii="Cambria Math" w:hAnsi="Cambria Math" w:cs="Arial"/>
                <w:i/>
                <w:noProof/>
                <w:lang w:val="es-CO" w:eastAsia="es-CO"/>
              </w:rPr>
            </m:ctrlPr>
          </m:fPr>
          <m:num>
            <m:r>
              <w:rPr>
                <w:rFonts w:ascii="Cambria Math" w:hAnsi="Cambria Math" w:cs="Arial"/>
                <w:noProof/>
                <w:lang w:val="es-CO" w:eastAsia="es-CO"/>
              </w:rPr>
              <m:t>1</m:t>
            </m:r>
          </m:num>
          <m:den>
            <m:r>
              <w:rPr>
                <w:rFonts w:ascii="Cambria Math" w:hAnsi="Cambria Math" w:cs="Arial"/>
                <w:noProof/>
                <w:lang w:val="es-CO" w:eastAsia="es-CO"/>
              </w:rPr>
              <m:t>5</m:t>
            </m:r>
          </m:den>
        </m:f>
      </m:oMath>
    </w:p>
    <w:p w14:paraId="477F1AA1" w14:textId="77777777" w:rsidR="00341500" w:rsidRPr="00AD6122" w:rsidRDefault="00341500" w:rsidP="00AD6122">
      <w:pPr>
        <w:rPr>
          <w:rFonts w:ascii="Arial" w:hAnsi="Arial" w:cs="Arial"/>
          <w:lang w:val="es-ES_tradnl"/>
        </w:rPr>
      </w:pPr>
      <w:r w:rsidRPr="00AD6122">
        <w:rPr>
          <w:rFonts w:ascii="Arial" w:hAnsi="Arial"/>
          <w:sz w:val="18"/>
          <w:szCs w:val="18"/>
          <w:highlight w:val="green"/>
          <w:lang w:val="es-ES_tradnl"/>
        </w:rPr>
        <w:t>Texto3 de pestaña (</w:t>
      </w:r>
      <w:r w:rsidRPr="00AD6122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Pr="00AD6122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6DB7F2F4" w14:textId="6C0178E5" w:rsidR="000D60B3" w:rsidRPr="00891F3B" w:rsidRDefault="00341500" w:rsidP="00F0117C">
      <w:pPr>
        <w:spacing w:line="360" w:lineRule="auto"/>
        <w:jc w:val="both"/>
        <w:rPr>
          <w:rFonts w:ascii="Times" w:hAnsi="Times"/>
          <w:b/>
          <w:lang w:val="es-CO"/>
        </w:rPr>
      </w:pPr>
      <w:r w:rsidRPr="00891F3B">
        <w:rPr>
          <w:rFonts w:ascii="Times" w:hAnsi="Times"/>
          <w:b/>
          <w:lang w:val="es-CO"/>
        </w:rPr>
        <w:t>Existencia de elemento idéntico de la adición: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41500" w14:paraId="424EB62D" w14:textId="77777777" w:rsidTr="00341500">
        <w:tc>
          <w:tcPr>
            <w:tcW w:w="9622" w:type="dxa"/>
          </w:tcPr>
          <w:p w14:paraId="268E75EC" w14:textId="31BBAA77" w:rsidR="00341500" w:rsidRDefault="00341500" w:rsidP="00341500">
            <w:pPr>
              <w:spacing w:line="360" w:lineRule="auto"/>
              <w:jc w:val="both"/>
              <w:rPr>
                <w:rFonts w:ascii="Times" w:hAnsi="Times"/>
                <w:b/>
              </w:rPr>
            </w:pPr>
            <w:r>
              <w:rPr>
                <w:rFonts w:ascii="Times" w:hAnsi="Times"/>
              </w:rPr>
              <w:t xml:space="preserve">Sea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" w:hAnsi="Times"/>
                <w:lang w:val="es-CO"/>
              </w:rPr>
              <w:t>, existe</w:t>
            </w:r>
            <w:r>
              <w:rPr>
                <w:rFonts w:ascii="Times" w:hAnsi="Times"/>
              </w:rPr>
              <w:t xml:space="preserve"> 0 tal que</w:t>
            </w:r>
            <w:r w:rsidRPr="00C85C0E">
              <w:rPr>
                <w:rFonts w:ascii="Times" w:hAnsi="Time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x+0=0+x=x</m:t>
              </m:r>
            </m:oMath>
          </w:p>
        </w:tc>
      </w:tr>
    </w:tbl>
    <w:p w14:paraId="55B3C7EB" w14:textId="1657E400" w:rsidR="00341500" w:rsidRDefault="00891F3B" w:rsidP="00F0117C">
      <w:pPr>
        <w:spacing w:line="360" w:lineRule="auto"/>
        <w:jc w:val="both"/>
        <w:rPr>
          <w:rFonts w:ascii="Times" w:hAnsi="Times"/>
          <w:lang w:val="es-CO"/>
        </w:rPr>
      </w:pPr>
      <w:r w:rsidRPr="00891F3B">
        <w:rPr>
          <w:rFonts w:ascii="Times" w:hAnsi="Times"/>
          <w:lang w:val="es-CO"/>
        </w:rPr>
        <w:t>Si se adiciona  cero a cualquier número real,  su suma es el mismo número real.</w:t>
      </w:r>
    </w:p>
    <w:p w14:paraId="44D28980" w14:textId="649928B5" w:rsidR="00891F3B" w:rsidRPr="00AD6122" w:rsidRDefault="00891F3B" w:rsidP="00F0117C">
      <w:pPr>
        <w:spacing w:line="360" w:lineRule="auto"/>
        <w:jc w:val="both"/>
        <w:rPr>
          <w:rFonts w:ascii="Times" w:hAnsi="Times"/>
          <w:b/>
          <w:lang w:val="es-CO"/>
        </w:rPr>
      </w:pPr>
      <w:r w:rsidRPr="00AD6122">
        <w:rPr>
          <w:rFonts w:ascii="Times" w:hAnsi="Times"/>
          <w:b/>
          <w:lang w:val="es-CO"/>
        </w:rPr>
        <w:t>Ejemplos:</w:t>
      </w:r>
    </w:p>
    <w:p w14:paraId="5BF1C180" w14:textId="00F455A4" w:rsidR="00891F3B" w:rsidRDefault="00891F3B" w:rsidP="00891F3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(-4)+0=0+(-4)=-4</w:t>
      </w:r>
    </w:p>
    <w:p w14:paraId="34216A35" w14:textId="48C290AE" w:rsidR="00891F3B" w:rsidRDefault="0051531B" w:rsidP="00891F3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  <w:lang w:val="es-CO"/>
        </w:rPr>
      </w:pPr>
      <m:oMath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3</m:t>
            </m:r>
          </m:num>
          <m:den>
            <m:r>
              <w:rPr>
                <w:rFonts w:ascii="Cambria Math" w:hAnsi="Cambria Math"/>
                <w:lang w:val="es-CO"/>
              </w:rPr>
              <m:t>7</m:t>
            </m:r>
          </m:den>
        </m:f>
        <m:r>
          <w:rPr>
            <w:rFonts w:ascii="Cambria Math" w:hAnsi="Cambria Math"/>
            <w:lang w:val="es-CO"/>
          </w:rPr>
          <m:t>+0=0+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3</m:t>
            </m:r>
          </m:num>
          <m:den>
            <m:r>
              <w:rPr>
                <w:rFonts w:ascii="Cambria Math" w:hAnsi="Cambria Math"/>
                <w:lang w:val="es-CO"/>
              </w:rPr>
              <m:t>7</m:t>
            </m:r>
          </m:den>
        </m:f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3</m:t>
            </m:r>
          </m:num>
          <m:den>
            <m:r>
              <w:rPr>
                <w:rFonts w:ascii="Cambria Math" w:hAnsi="Cambria Math"/>
                <w:lang w:val="es-CO"/>
              </w:rPr>
              <m:t>7</m:t>
            </m:r>
          </m:den>
        </m:f>
      </m:oMath>
    </w:p>
    <w:p w14:paraId="6B35315C" w14:textId="51928CCD" w:rsidR="00891F3B" w:rsidRPr="00891F3B" w:rsidRDefault="00AD6122" w:rsidP="00891F3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  <w:lang w:val="es-CO"/>
        </w:rPr>
      </w:pPr>
      <m:oMath>
        <m:r>
          <w:rPr>
            <w:rFonts w:ascii="Cambria Math" w:hAnsi="Cambria Math"/>
            <w:lang w:val="es-CO"/>
          </w:rPr>
          <m:t>π+0=0+π=π</m:t>
        </m:r>
      </m:oMath>
    </w:p>
    <w:p w14:paraId="23FE4D93" w14:textId="77777777" w:rsidR="00AD6122" w:rsidRPr="00AD6122" w:rsidRDefault="00AD6122" w:rsidP="00AD6122">
      <w:pPr>
        <w:rPr>
          <w:rFonts w:ascii="Arial" w:hAnsi="Arial" w:cs="Arial"/>
          <w:lang w:val="es-ES_tradnl"/>
        </w:rPr>
      </w:pPr>
      <w:r w:rsidRPr="00AD6122">
        <w:rPr>
          <w:rFonts w:ascii="Arial" w:hAnsi="Arial"/>
          <w:sz w:val="18"/>
          <w:szCs w:val="18"/>
          <w:highlight w:val="green"/>
          <w:lang w:val="es-ES_tradnl"/>
        </w:rPr>
        <w:t>Texto3 de pestaña (</w:t>
      </w:r>
      <w:r w:rsidRPr="00AD6122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Pr="00AD6122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0F87D83D" w14:textId="58068CC0" w:rsidR="00341500" w:rsidRPr="00D93414" w:rsidRDefault="00D93414" w:rsidP="00F0117C">
      <w:pPr>
        <w:spacing w:line="360" w:lineRule="auto"/>
        <w:jc w:val="both"/>
        <w:rPr>
          <w:rFonts w:ascii="Times" w:hAnsi="Times"/>
          <w:b/>
          <w:lang w:val="es-CO"/>
        </w:rPr>
      </w:pPr>
      <w:r w:rsidRPr="00D93414">
        <w:rPr>
          <w:rFonts w:ascii="Times" w:hAnsi="Times"/>
          <w:b/>
          <w:lang w:val="es-CO"/>
        </w:rPr>
        <w:t>Existencia de</w:t>
      </w:r>
      <w:r>
        <w:rPr>
          <w:rFonts w:ascii="Times" w:hAnsi="Times"/>
          <w:b/>
          <w:lang w:val="es-CO"/>
        </w:rPr>
        <w:t xml:space="preserve"> los opuestos aditivos</w:t>
      </w:r>
      <w:r w:rsidRPr="00D93414">
        <w:rPr>
          <w:rFonts w:ascii="Times" w:hAnsi="Times"/>
          <w:b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D93414" w14:paraId="5064DCF7" w14:textId="77777777" w:rsidTr="00D93414">
        <w:tc>
          <w:tcPr>
            <w:tcW w:w="9622" w:type="dxa"/>
          </w:tcPr>
          <w:p w14:paraId="039D9B8B" w14:textId="77067C69" w:rsidR="00D93414" w:rsidRPr="00D93414" w:rsidRDefault="00D93414" w:rsidP="00F0117C">
            <w:pPr>
              <w:spacing w:line="360" w:lineRule="auto"/>
              <w:jc w:val="both"/>
              <w:rPr>
                <w:rFonts w:ascii="Arial" w:hAnsi="Arial" w:cs="Arial"/>
                <w:noProof/>
                <w:lang w:val="es-CO" w:eastAsia="es-CO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 New Roman" w:hAnsi="Times New Roman" w:cs="Times New Roman"/>
                <w:lang w:val="es-CO"/>
              </w:rPr>
              <w:t xml:space="preserve">, existe </w:t>
            </w:r>
            <w:r>
              <w:rPr>
                <w:rFonts w:ascii="Times New Roman" w:hAnsi="Times New Roman" w:cs="Times New Roman"/>
                <w:i/>
                <w:lang w:val="es-CO"/>
              </w:rPr>
              <w:t>–</w:t>
            </w:r>
            <w:r w:rsidRPr="00D93414">
              <w:rPr>
                <w:rFonts w:ascii="Times New Roman" w:hAnsi="Times New Roman" w:cs="Times New Roman"/>
                <w:i/>
                <w:lang w:val="es-CO"/>
              </w:rPr>
              <w:t>x</w:t>
            </w:r>
            <w:r>
              <w:rPr>
                <w:rFonts w:ascii="Times New Roman" w:hAnsi="Times New Roman" w:cs="Times New Roman"/>
                <w:lang w:val="es-CO"/>
              </w:rPr>
              <w:t xml:space="preserve"> tal que </w:t>
            </w:r>
            <m:oMath>
              <m:r>
                <w:rPr>
                  <w:rFonts w:ascii="Cambria Math" w:hAnsi="Cambria Math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+x=0</m:t>
              </m:r>
            </m:oMath>
          </w:p>
        </w:tc>
      </w:tr>
    </w:tbl>
    <w:p w14:paraId="53FB67ED" w14:textId="77777777" w:rsidR="00B95523" w:rsidRDefault="00B95523" w:rsidP="00B95523">
      <w:pPr>
        <w:spacing w:line="360" w:lineRule="auto"/>
        <w:jc w:val="both"/>
        <w:rPr>
          <w:rFonts w:ascii="Times" w:hAnsi="Times"/>
          <w:b/>
          <w:lang w:val="es-CO"/>
        </w:rPr>
      </w:pPr>
      <w:r w:rsidRPr="00AD6122">
        <w:rPr>
          <w:rFonts w:ascii="Times" w:hAnsi="Times"/>
          <w:b/>
          <w:lang w:val="es-CO"/>
        </w:rPr>
        <w:t>Ejemplos:</w:t>
      </w:r>
    </w:p>
    <w:p w14:paraId="6ECEC9AF" w14:textId="6DDEBB5B" w:rsidR="00B95523" w:rsidRDefault="00B95523" w:rsidP="00B9552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  <w:lang w:val="es-CO"/>
        </w:rPr>
        <w:t xml:space="preserve">El opuesto aditivo de 8 es -8, puesto que </w:t>
      </w:r>
      <m:oMath>
        <m:r>
          <w:rPr>
            <w:rFonts w:ascii="Cambria Math" w:hAnsi="Cambria Math"/>
          </w:rPr>
          <m:t>8+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</m:t>
            </m:r>
          </m:e>
        </m:d>
        <m:r>
          <w:rPr>
            <w:rFonts w:ascii="Cambria Math" w:hAnsi="Cambria Math"/>
          </w:rPr>
          <m:t>+8=0</m:t>
        </m:r>
      </m:oMath>
    </w:p>
    <w:p w14:paraId="2602F3B6" w14:textId="7AE53424" w:rsidR="00B95523" w:rsidRDefault="00B95523" w:rsidP="00B9552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  <w:lang w:val="es-CO"/>
        </w:rPr>
        <w:t xml:space="preserve">El opuesto aditivo de -6 es 6, puesto que </w:t>
      </w:r>
      <m:oMath>
        <m:r>
          <w:rPr>
            <w:rFonts w:ascii="Cambria Math" w:hAnsi="Cambria Math"/>
          </w:rPr>
          <m:t>(-6)+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-6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-6</m:t>
                </m:r>
              </m:e>
            </m:d>
          </m:e>
        </m:d>
        <m:r>
          <w:rPr>
            <w:rFonts w:ascii="Cambria Math" w:hAnsi="Cambria Math"/>
          </w:rPr>
          <m:t>+(-6)=0</m:t>
        </m:r>
      </m:oMath>
    </w:p>
    <w:p w14:paraId="6F27C188" w14:textId="33B2F34C" w:rsidR="00DE0187" w:rsidRDefault="00DE0187" w:rsidP="00DE0187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  <w:lang w:val="es-CO"/>
        </w:rPr>
        <w:t xml:space="preserve">El opuesto aditivo de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/>
                <w:lang w:val="es-CO"/>
              </w:rPr>
              <m:t>7</m:t>
            </m:r>
          </m:e>
        </m:rad>
      </m:oMath>
      <w:r>
        <w:rPr>
          <w:rFonts w:ascii="Times" w:hAnsi="Times"/>
          <w:lang w:val="es-CO"/>
        </w:rPr>
        <w:t xml:space="preserve"> es </w:t>
      </w:r>
      <m:oMath>
        <m:r>
          <w:rPr>
            <w:rFonts w:ascii="Cambria Math" w:hAnsi="Cambria Math"/>
            <w:lang w:val="es-CO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/>
                <w:lang w:val="es-CO"/>
              </w:rPr>
              <m:t>7</m:t>
            </m:r>
          </m:e>
        </m:rad>
      </m:oMath>
      <w:r>
        <w:rPr>
          <w:rFonts w:ascii="Times" w:hAnsi="Times"/>
          <w:lang w:val="es-CO"/>
        </w:rPr>
        <w:t xml:space="preserve">, puesto que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/>
                <w:lang w:val="es-CO"/>
              </w:rPr>
              <m:t>7</m:t>
            </m:r>
          </m:e>
        </m:rad>
      </m:oMath>
      <w:r>
        <w:rPr>
          <w:rFonts w:ascii="Times" w:hAnsi="Times"/>
          <w:lang w:val="es-CO"/>
        </w:rPr>
        <w:t xml:space="preserve"> </w:t>
      </w:r>
      <m:oMath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CO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CO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val="es-CO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CO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CO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val="es-CO"/>
              </w:rPr>
              <m:t xml:space="preserve"> </m:t>
            </m:r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/>
                <w:lang w:val="es-CO"/>
              </w:rPr>
              <m:t>7</m:t>
            </m:r>
          </m:e>
        </m:rad>
        <m:r>
          <m:rPr>
            <m:sty m:val="p"/>
          </m:rPr>
          <w:rPr>
            <w:rFonts w:ascii="Cambria Math" w:hAnsi="Cambria Math"/>
            <w:lang w:val="es-CO"/>
          </w:rPr>
          <m:t xml:space="preserve"> </m:t>
        </m:r>
        <m:r>
          <w:rPr>
            <w:rFonts w:ascii="Cambria Math" w:hAnsi="Cambria Math"/>
          </w:rPr>
          <m:t>=0</m:t>
        </m:r>
      </m:oMath>
    </w:p>
    <w:p w14:paraId="077358F1" w14:textId="77777777" w:rsidR="00DE0187" w:rsidRDefault="00DE0187" w:rsidP="00B95523">
      <w:pPr>
        <w:spacing w:line="360" w:lineRule="auto"/>
        <w:jc w:val="both"/>
        <w:rPr>
          <w:rFonts w:ascii="Times" w:hAnsi="Times"/>
        </w:rPr>
      </w:pPr>
    </w:p>
    <w:p w14:paraId="2052EEE3" w14:textId="77777777" w:rsidR="00830582" w:rsidRPr="00E928AA" w:rsidRDefault="00830582" w:rsidP="00830582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3</w:t>
      </w:r>
    </w:p>
    <w:p w14:paraId="28A332BD" w14:textId="718E64E1" w:rsidR="00830582" w:rsidRDefault="00830582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D810F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1043D">
        <w:rPr>
          <w:rFonts w:ascii="Arial" w:hAnsi="Arial" w:cs="Arial"/>
          <w:sz w:val="18"/>
          <w:szCs w:val="18"/>
          <w:lang w:val="es-ES_tradnl"/>
        </w:rPr>
        <w:t xml:space="preserve">Propiedades de la multiplicación </w:t>
      </w:r>
    </w:p>
    <w:p w14:paraId="17DE3FF3" w14:textId="77777777" w:rsidR="00830582" w:rsidRDefault="00830582" w:rsidP="00830582">
      <w:pPr>
        <w:rPr>
          <w:rFonts w:ascii="Arial" w:hAnsi="Arial" w:cs="Arial"/>
          <w:sz w:val="18"/>
          <w:szCs w:val="18"/>
          <w:lang w:val="es-ES_tradnl"/>
        </w:rPr>
      </w:pPr>
    </w:p>
    <w:p w14:paraId="44480519" w14:textId="6CC1D3F9" w:rsidR="00830582" w:rsidRDefault="00830582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21043D" w:rsidRPr="0021043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1043D">
        <w:rPr>
          <w:rFonts w:ascii="Arial" w:hAnsi="Arial" w:cs="Arial"/>
          <w:sz w:val="18"/>
          <w:szCs w:val="18"/>
          <w:lang w:val="es-ES_tradnl"/>
        </w:rPr>
        <w:t>Propiedades de la multiplicación de números reales</w:t>
      </w:r>
    </w:p>
    <w:p w14:paraId="19F87649" w14:textId="77777777" w:rsidR="00830582" w:rsidRPr="00157C50" w:rsidRDefault="00830582" w:rsidP="00830582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BDE9F11" w14:textId="77777777" w:rsidR="00830582" w:rsidRDefault="00830582" w:rsidP="0083058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85D2461" w14:textId="77777777" w:rsidR="0082454B" w:rsidRDefault="0082454B" w:rsidP="009B3D52">
      <w:pPr>
        <w:jc w:val="both"/>
        <w:rPr>
          <w:rFonts w:ascii="Arial" w:hAnsi="Arial" w:cs="Arial"/>
          <w:lang w:val="es-CO"/>
        </w:rPr>
      </w:pPr>
    </w:p>
    <w:p w14:paraId="247DA498" w14:textId="6E28C45C" w:rsidR="004A29FC" w:rsidRPr="00734E43" w:rsidRDefault="004A29FC" w:rsidP="004A29FC">
      <w:pPr>
        <w:rPr>
          <w:rFonts w:ascii="Times New Roman" w:hAnsi="Times New Roman" w:cs="Times New Roman"/>
          <w:lang w:val="es-CO"/>
        </w:rPr>
      </w:pPr>
      <w:r w:rsidRPr="00734E43">
        <w:rPr>
          <w:rFonts w:ascii="Times New Roman" w:hAnsi="Times New Roman" w:cs="Times New Roman"/>
          <w:b/>
          <w:lang w:val="es-CO"/>
        </w:rPr>
        <w:t xml:space="preserve">Propiedad clausurativa  de la </w:t>
      </w:r>
      <w:r>
        <w:rPr>
          <w:rFonts w:ascii="Times New Roman" w:hAnsi="Times New Roman" w:cs="Times New Roman"/>
          <w:b/>
          <w:lang w:val="es-CO"/>
        </w:rPr>
        <w:t>multiplicación</w:t>
      </w:r>
      <w:r w:rsidRPr="00734E43">
        <w:rPr>
          <w:rFonts w:ascii="Times New Roman" w:hAnsi="Times New Roman" w:cs="Times New Roman"/>
          <w:b/>
          <w:lang w:val="es-CO"/>
        </w:rPr>
        <w:t>:</w:t>
      </w:r>
      <w:r w:rsidRPr="00734E43">
        <w:rPr>
          <w:rFonts w:ascii="Times New Roman" w:hAnsi="Times New Roman" w:cs="Times New Roman"/>
          <w:lang w:val="es-CO"/>
        </w:rPr>
        <w:t xml:space="preserve">  </w:t>
      </w:r>
    </w:p>
    <w:p w14:paraId="03201584" w14:textId="77777777" w:rsidR="004A29FC" w:rsidRPr="00734E43" w:rsidRDefault="004A29FC" w:rsidP="004A29FC">
      <w:pPr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A29FC" w:rsidRPr="00734E43" w14:paraId="121F2E87" w14:textId="77777777" w:rsidTr="005113C8">
        <w:tc>
          <w:tcPr>
            <w:tcW w:w="9622" w:type="dxa"/>
          </w:tcPr>
          <w:p w14:paraId="00E62892" w14:textId="34145497" w:rsidR="004A29FC" w:rsidRPr="00783A15" w:rsidRDefault="004A29FC" w:rsidP="005113C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 New Roman" w:hAnsi="Times New Roman" w:cs="Times New Roman"/>
                <w:lang w:val="es-CO"/>
              </w:rPr>
              <w:t>,</w:t>
            </w:r>
            <w:r w:rsidRPr="00783A15">
              <w:rPr>
                <w:rFonts w:ascii="Times New Roman" w:hAnsi="Times New Roman" w:cs="Times New Roman"/>
                <w:lang w:val="es-CO"/>
              </w:rPr>
              <w:t xml:space="preserve">  se cumple que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</w:p>
          <w:p w14:paraId="18AF24B0" w14:textId="77777777" w:rsidR="004A29FC" w:rsidRPr="00734E43" w:rsidRDefault="004A29FC" w:rsidP="005113C8">
            <w:pPr>
              <w:rPr>
                <w:rFonts w:ascii="Times New Roman" w:hAnsi="Times New Roman" w:cs="Times New Roman"/>
                <w:lang w:val="es-CO"/>
              </w:rPr>
            </w:pPr>
          </w:p>
        </w:tc>
      </w:tr>
    </w:tbl>
    <w:p w14:paraId="5148B967" w14:textId="77777777" w:rsidR="004A29FC" w:rsidRPr="00734E43" w:rsidRDefault="004A29FC" w:rsidP="004A29FC">
      <w:pPr>
        <w:rPr>
          <w:rFonts w:ascii="Times New Roman" w:hAnsi="Times New Roman" w:cs="Times New Roman"/>
          <w:lang w:val="es-CO"/>
        </w:rPr>
      </w:pPr>
    </w:p>
    <w:p w14:paraId="34BAB757" w14:textId="0AA3995B" w:rsidR="004A29FC" w:rsidRPr="00734E43" w:rsidRDefault="004A29FC" w:rsidP="004A29FC">
      <w:pPr>
        <w:rPr>
          <w:rFonts w:ascii="Times New Roman" w:hAnsi="Times New Roman" w:cs="Times New Roman"/>
          <w:b/>
          <w:lang w:val="es-CO"/>
        </w:rPr>
      </w:pPr>
      <w:r w:rsidRPr="00734E43">
        <w:rPr>
          <w:rFonts w:ascii="Times New Roman" w:hAnsi="Times New Roman" w:cs="Times New Roman"/>
          <w:lang w:val="es-CO"/>
        </w:rPr>
        <w:t xml:space="preserve">Esta propiedad también conocida como la propiedad de la cerradura, </w:t>
      </w:r>
      <w:r>
        <w:rPr>
          <w:rFonts w:ascii="Times New Roman" w:hAnsi="Times New Roman" w:cs="Times New Roman"/>
          <w:lang w:val="es-CO"/>
        </w:rPr>
        <w:t>indica que el producto de dos números reales es un número real.</w:t>
      </w:r>
    </w:p>
    <w:p w14:paraId="7A1866D5" w14:textId="77777777" w:rsidR="004A29FC" w:rsidRPr="00734E43" w:rsidRDefault="004A29FC" w:rsidP="004A29FC">
      <w:pPr>
        <w:rPr>
          <w:rFonts w:ascii="Times New Roman" w:hAnsi="Times New Roman" w:cs="Times New Roman"/>
          <w:b/>
          <w:lang w:val="es-CO"/>
        </w:rPr>
      </w:pPr>
      <w:r w:rsidRPr="00734E43">
        <w:rPr>
          <w:rFonts w:ascii="Times New Roman" w:hAnsi="Times New Roman" w:cs="Times New Roman"/>
          <w:b/>
          <w:lang w:val="es-CO"/>
        </w:rPr>
        <w:t>Ejemplos:</w:t>
      </w:r>
    </w:p>
    <w:p w14:paraId="152DFE9B" w14:textId="3E5DEF49" w:rsidR="004A29FC" w:rsidRPr="00734E43" w:rsidRDefault="004A29FC" w:rsidP="004A29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3</m:t>
        </m:r>
        <m:d>
          <m:dPr>
            <m:ctrlPr>
              <w:rPr>
                <w:rFonts w:ascii="Cambria Math" w:hAnsi="Cambria Math" w:cs="Times New Roman"/>
                <w:i/>
                <w:lang w:val="es-CO"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s-CO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s-CO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lang w:val="es-CO"/>
          </w:rPr>
          <m:t>=-1</m:t>
        </m:r>
      </m:oMath>
    </w:p>
    <w:p w14:paraId="547ECDDF" w14:textId="4899FE86" w:rsidR="004A29FC" w:rsidRPr="004A29FC" w:rsidRDefault="004A29FC" w:rsidP="004A29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5</m:t>
            </m:r>
          </m:e>
        </m:rad>
        <m:r>
          <w:rPr>
            <w:rFonts w:ascii="Cambria Math" w:hAnsi="Cambria Math" w:cs="Times New Roman"/>
            <w:lang w:val="es-CO"/>
          </w:rPr>
          <m:t>)(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3</m:t>
            </m:r>
          </m:e>
        </m:rad>
        <m:r>
          <w:rPr>
            <w:rFonts w:ascii="Cambria Math" w:hAnsi="Cambria Math" w:cs="Times New Roman"/>
            <w:lang w:val="es-CO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15</m:t>
            </m:r>
          </m:e>
        </m:rad>
      </m:oMath>
    </w:p>
    <w:p w14:paraId="0BC99E39" w14:textId="2641AE7E" w:rsidR="004A29FC" w:rsidRPr="004A29FC" w:rsidRDefault="0051531B" w:rsidP="004A29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m:oMath>
        <m:d>
          <m:dPr>
            <m:ctrlPr>
              <w:rPr>
                <w:rFonts w:ascii="Cambria Math" w:hAnsi="Cambria Math" w:cs="Times New Roman"/>
                <w:i/>
                <w:lang w:val="es-CO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s-CO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s-CO"/>
                  </w:rPr>
                  <m:t>18</m:t>
                </m:r>
              </m:e>
            </m:rad>
          </m:e>
        </m:d>
        <m:d>
          <m:dPr>
            <m:ctrlPr>
              <w:rPr>
                <w:rFonts w:ascii="Cambria Math" w:hAnsi="Cambria Math" w:cs="Times New Roman"/>
                <w:i/>
                <w:lang w:val="es-CO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s-CO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s-CO"/>
                  </w:rPr>
                  <m:t>2</m:t>
                </m:r>
              </m:e>
            </m:rad>
          </m:e>
        </m:d>
        <m:r>
          <w:rPr>
            <w:rFonts w:ascii="Cambria Math" w:hAnsi="Cambria Math" w:cs="Times New Roman"/>
            <w:lang w:val="es-CO"/>
          </w:rPr>
          <m:t>=-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36</m:t>
            </m:r>
          </m:e>
        </m:rad>
        <m:r>
          <w:rPr>
            <w:rFonts w:ascii="Cambria Math" w:hAnsi="Cambria Math" w:cs="Times New Roman"/>
            <w:lang w:val="es-CO"/>
          </w:rPr>
          <m:t>=±6</m:t>
        </m:r>
      </m:oMath>
    </w:p>
    <w:p w14:paraId="78495788" w14:textId="77777777" w:rsidR="009B3D52" w:rsidRDefault="009B3D52" w:rsidP="00080CA9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30AFE263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7E33E8F" w14:textId="015F5F6E" w:rsidR="003309E7" w:rsidRPr="002903E2" w:rsidRDefault="003309E7" w:rsidP="003309E7">
      <w:pPr>
        <w:rPr>
          <w:rFonts w:ascii="Times" w:hAnsi="Times"/>
          <w:lang w:val="es-CO"/>
        </w:rPr>
      </w:pPr>
      <w:r w:rsidRPr="002903E2">
        <w:rPr>
          <w:rFonts w:ascii="Times" w:hAnsi="Times"/>
          <w:b/>
          <w:lang w:val="es-CO"/>
        </w:rPr>
        <w:t>Pr</w:t>
      </w:r>
      <w:r>
        <w:rPr>
          <w:rFonts w:ascii="Times" w:hAnsi="Times"/>
          <w:b/>
          <w:lang w:val="es-CO"/>
        </w:rPr>
        <w:t>opiedad asociativa de la multiplicación</w:t>
      </w:r>
      <w:r w:rsidRPr="002903E2">
        <w:rPr>
          <w:rFonts w:ascii="Times" w:hAnsi="Times"/>
          <w:b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309E7" w14:paraId="6FC26D85" w14:textId="77777777" w:rsidTr="005113C8">
        <w:tc>
          <w:tcPr>
            <w:tcW w:w="9622" w:type="dxa"/>
          </w:tcPr>
          <w:p w14:paraId="43E3CFD0" w14:textId="2E86C8DA" w:rsidR="003309E7" w:rsidRPr="00783A15" w:rsidRDefault="003309E7" w:rsidP="005113C8">
            <w:pPr>
              <w:jc w:val="center"/>
              <w:rPr>
                <w:rFonts w:ascii="Times" w:hAnsi="Times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x,y, z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 w:rsidRPr="00783A15">
              <w:rPr>
                <w:rFonts w:ascii="Times New Roman" w:hAnsi="Times New Roman" w:cs="Times New Roman"/>
                <w:lang w:val="es-CO"/>
              </w:rPr>
              <w:t xml:space="preserve">  , se cumple que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</m:oMath>
          </w:p>
          <w:p w14:paraId="15A82C91" w14:textId="77777777" w:rsidR="003309E7" w:rsidRDefault="003309E7" w:rsidP="005113C8">
            <w:pPr>
              <w:rPr>
                <w:rFonts w:ascii="Times" w:hAnsi="Times"/>
              </w:rPr>
            </w:pPr>
          </w:p>
        </w:tc>
      </w:tr>
    </w:tbl>
    <w:p w14:paraId="10F08606" w14:textId="77777777" w:rsidR="003309E7" w:rsidRPr="00783A15" w:rsidRDefault="003309E7" w:rsidP="003309E7">
      <w:pPr>
        <w:rPr>
          <w:rFonts w:ascii="Times" w:hAnsi="Times"/>
        </w:rPr>
      </w:pPr>
    </w:p>
    <w:p w14:paraId="76524DA6" w14:textId="0CDB229C" w:rsidR="003309E7" w:rsidRDefault="003309E7" w:rsidP="003309E7">
      <w:pPr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Esta propiedad permite </w:t>
      </w:r>
      <w:r w:rsidR="009721E9">
        <w:rPr>
          <w:rFonts w:ascii="Arial" w:hAnsi="Arial" w:cs="Arial"/>
          <w:lang w:val="es-CO"/>
        </w:rPr>
        <w:t xml:space="preserve">multiplicar </w:t>
      </w:r>
      <w:r>
        <w:rPr>
          <w:rFonts w:ascii="Arial" w:hAnsi="Arial" w:cs="Arial"/>
          <w:lang w:val="es-CO"/>
        </w:rPr>
        <w:t xml:space="preserve"> tres o más números reales, agrupando dos números a la vez indistintamente del orden en que aparezcan escritos.</w:t>
      </w:r>
    </w:p>
    <w:p w14:paraId="4E79BF5B" w14:textId="77777777" w:rsidR="003309E7" w:rsidRPr="002903E2" w:rsidRDefault="003309E7" w:rsidP="003309E7">
      <w:pPr>
        <w:spacing w:line="360" w:lineRule="auto"/>
        <w:jc w:val="both"/>
        <w:rPr>
          <w:rFonts w:ascii="Arial" w:hAnsi="Arial" w:cs="Arial"/>
          <w:b/>
          <w:lang w:val="es-CO"/>
        </w:rPr>
      </w:pPr>
      <w:r w:rsidRPr="002903E2">
        <w:rPr>
          <w:rFonts w:ascii="Arial" w:hAnsi="Arial" w:cs="Arial"/>
          <w:b/>
          <w:lang w:val="es-CO"/>
        </w:rPr>
        <w:t>Ejemplos: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309E7" w14:paraId="53DE5196" w14:textId="77777777" w:rsidTr="005113C8">
        <w:tc>
          <w:tcPr>
            <w:tcW w:w="4811" w:type="dxa"/>
          </w:tcPr>
          <w:p w14:paraId="016990E6" w14:textId="6B69CC4C" w:rsidR="003309E7" w:rsidRPr="0033528D" w:rsidRDefault="0033528D" w:rsidP="0033528D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 xml:space="preserve">    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-5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-2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=3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-5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-2</m:t>
                        </m:r>
                      </m:e>
                    </m:d>
                  </m:e>
                </m:d>
              </m:oMath>
            </m:oMathPara>
          </w:p>
          <w:p w14:paraId="15A3322D" w14:textId="34591518" w:rsidR="0033528D" w:rsidRPr="0033528D" w:rsidRDefault="0033528D" w:rsidP="0033528D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-15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-2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=3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10</m:t>
                    </m:r>
                  </m:e>
                </m:d>
              </m:oMath>
            </m:oMathPara>
          </w:p>
          <w:p w14:paraId="68272164" w14:textId="54CF6B6E" w:rsidR="0033528D" w:rsidRPr="0033528D" w:rsidRDefault="0033528D" w:rsidP="0033528D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                        </w:t>
            </w:r>
            <m:oMath>
              <m:r>
                <w:rPr>
                  <w:rFonts w:ascii="Cambria Math" w:hAnsi="Cambria Math" w:cs="Arial"/>
                  <w:lang w:val="es-CO"/>
                </w:rPr>
                <m:t>30=30</m:t>
              </m:r>
            </m:oMath>
          </w:p>
          <w:p w14:paraId="56E53475" w14:textId="2F163AC9" w:rsidR="0033528D" w:rsidRPr="0033528D" w:rsidRDefault="0033528D" w:rsidP="0033528D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4811" w:type="dxa"/>
          </w:tcPr>
          <w:p w14:paraId="30F2E570" w14:textId="77777777" w:rsidR="003309E7" w:rsidRPr="00F91EAC" w:rsidRDefault="0051531B" w:rsidP="00F91EAC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3×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e>
                    </m:rad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7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3×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e>
                    </m:rad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7</m:t>
                    </m:r>
                  </m:e>
                </m:rad>
              </m:oMath>
            </m:oMathPara>
          </w:p>
          <w:p w14:paraId="7701419A" w14:textId="77777777" w:rsidR="00F91EAC" w:rsidRPr="00F91EAC" w:rsidRDefault="00F91EAC" w:rsidP="00F91EAC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7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=3×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14</m:t>
                    </m:r>
                  </m:e>
                </m:rad>
              </m:oMath>
            </m:oMathPara>
          </w:p>
          <w:p w14:paraId="18D8E538" w14:textId="32FA1C74" w:rsidR="00F91EAC" w:rsidRPr="002903E2" w:rsidRDefault="00F91EAC" w:rsidP="00F91EAC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14</m:t>
                    </m:r>
                  </m:e>
                </m:rad>
                <m:r>
                  <w:rPr>
                    <w:rFonts w:ascii="Cambria Math" w:hAnsi="Cambria Math" w:cs="Arial"/>
                    <w:lang w:val="es-CO"/>
                  </w:rPr>
                  <m:t>=3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14</m:t>
                    </m:r>
                  </m:e>
                </m:rad>
              </m:oMath>
            </m:oMathPara>
          </w:p>
        </w:tc>
      </w:tr>
    </w:tbl>
    <w:p w14:paraId="238A2B1D" w14:textId="77777777" w:rsidR="00C65AB0" w:rsidRDefault="00C65AB0" w:rsidP="008F363B">
      <w:pPr>
        <w:jc w:val="both"/>
        <w:rPr>
          <w:rFonts w:ascii="Arial" w:hAnsi="Arial" w:cs="Arial"/>
          <w:lang w:val="es-CO"/>
        </w:rPr>
      </w:pPr>
    </w:p>
    <w:p w14:paraId="7F3CB5D3" w14:textId="77777777" w:rsidR="003309E7" w:rsidRPr="004837D5" w:rsidRDefault="003309E7" w:rsidP="008F363B">
      <w:pPr>
        <w:jc w:val="both"/>
        <w:rPr>
          <w:rFonts w:ascii="Arial" w:hAnsi="Arial" w:cs="Arial"/>
          <w:lang w:val="es-CO"/>
        </w:rPr>
      </w:pPr>
    </w:p>
    <w:p w14:paraId="37647720" w14:textId="74AFC304" w:rsidR="00E76306" w:rsidRDefault="002A5B34" w:rsidP="00E763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Texto3</w:t>
      </w:r>
      <w:r w:rsidR="00E76306">
        <w:rPr>
          <w:rFonts w:ascii="Arial" w:hAnsi="Arial"/>
          <w:sz w:val="18"/>
          <w:szCs w:val="18"/>
          <w:highlight w:val="green"/>
          <w:lang w:val="es-ES_tradnl"/>
        </w:rPr>
        <w:t xml:space="preserve"> de pestaña </w:t>
      </w:r>
      <w:r w:rsidR="00E76306"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E76306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E76306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E76306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18B380B" w14:textId="790014AD" w:rsidR="0057159A" w:rsidRPr="00DD407A" w:rsidRDefault="0057159A" w:rsidP="0057159A">
      <w:pPr>
        <w:rPr>
          <w:rFonts w:ascii="Times" w:hAnsi="Times"/>
          <w:b/>
          <w:lang w:val="es-CO"/>
        </w:rPr>
      </w:pPr>
      <w:r w:rsidRPr="00DD407A">
        <w:rPr>
          <w:rFonts w:ascii="Times" w:hAnsi="Times"/>
          <w:b/>
          <w:lang w:val="es-CO"/>
        </w:rPr>
        <w:t>Propiedad c</w:t>
      </w:r>
      <w:r>
        <w:rPr>
          <w:rFonts w:ascii="Times" w:hAnsi="Times"/>
          <w:b/>
          <w:lang w:val="es-CO"/>
        </w:rPr>
        <w:t>onmutativa de la multiplicación</w:t>
      </w:r>
      <w:r w:rsidRPr="00DD407A">
        <w:rPr>
          <w:rFonts w:ascii="Times" w:hAnsi="Times"/>
          <w:b/>
          <w:lang w:val="es-CO"/>
        </w:rPr>
        <w:t>:</w:t>
      </w:r>
    </w:p>
    <w:p w14:paraId="74F1D117" w14:textId="77777777" w:rsidR="0057159A" w:rsidRDefault="0057159A" w:rsidP="0057159A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7159A" w14:paraId="25F8C7BD" w14:textId="77777777" w:rsidTr="005113C8">
        <w:tc>
          <w:tcPr>
            <w:tcW w:w="9622" w:type="dxa"/>
          </w:tcPr>
          <w:p w14:paraId="7BEF4A0D" w14:textId="152F7FF7" w:rsidR="0057159A" w:rsidRDefault="0057159A" w:rsidP="00AD79DF">
            <w:pPr>
              <w:jc w:val="center"/>
              <w:rPr>
                <w:rFonts w:ascii="Times" w:hAnsi="Times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 New Roman" w:hAnsi="Times New Roman" w:cs="Times New Roman"/>
                <w:lang w:val="es-CO"/>
              </w:rPr>
              <w:t xml:space="preserve">, se cumple que  </w:t>
            </w:r>
            <m:oMath>
              <m:r>
                <w:rPr>
                  <w:rFonts w:ascii="Cambria Math" w:hAnsi="Cambria Math"/>
                </w:rPr>
                <m:t>xy=yx</m:t>
              </m:r>
            </m:oMath>
          </w:p>
        </w:tc>
      </w:tr>
    </w:tbl>
    <w:p w14:paraId="5413709B" w14:textId="77777777" w:rsidR="0057159A" w:rsidRPr="00AD6122" w:rsidRDefault="0057159A" w:rsidP="0057159A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8D3C713" w14:textId="7689966E" w:rsidR="0057159A" w:rsidRPr="00AD6122" w:rsidRDefault="0057159A" w:rsidP="0057159A">
      <w:pPr>
        <w:spacing w:line="360" w:lineRule="auto"/>
        <w:jc w:val="both"/>
        <w:rPr>
          <w:rFonts w:ascii="Times New Roman" w:hAnsi="Times New Roman" w:cs="Times New Roman"/>
          <w:noProof/>
          <w:lang w:val="es-CO" w:eastAsia="es-CO"/>
        </w:rPr>
      </w:pPr>
      <w:r w:rsidRPr="00AD6122">
        <w:rPr>
          <w:rFonts w:ascii="Times New Roman" w:hAnsi="Times New Roman" w:cs="Times New Roman"/>
          <w:noProof/>
          <w:lang w:val="es-CO" w:eastAsia="es-CO"/>
        </w:rPr>
        <w:t xml:space="preserve">Esta propiedad indica  que se pueden intercambiar los </w:t>
      </w:r>
      <w:r w:rsidR="00AD79DF">
        <w:rPr>
          <w:rFonts w:ascii="Times New Roman" w:hAnsi="Times New Roman" w:cs="Times New Roman"/>
          <w:noProof/>
          <w:lang w:val="es-CO" w:eastAsia="es-CO"/>
        </w:rPr>
        <w:t>factores</w:t>
      </w:r>
      <w:r w:rsidRPr="00AD6122">
        <w:rPr>
          <w:rFonts w:ascii="Times New Roman" w:hAnsi="Times New Roman" w:cs="Times New Roman"/>
          <w:noProof/>
          <w:lang w:val="es-CO" w:eastAsia="es-CO"/>
        </w:rPr>
        <w:t xml:space="preserve"> de orden, sin alterar </w:t>
      </w:r>
      <w:r w:rsidR="00AD79DF">
        <w:rPr>
          <w:rFonts w:ascii="Times New Roman" w:hAnsi="Times New Roman" w:cs="Times New Roman"/>
          <w:noProof/>
          <w:lang w:val="es-CO" w:eastAsia="es-CO"/>
        </w:rPr>
        <w:t>el producto</w:t>
      </w:r>
      <w:r w:rsidRPr="00AD6122">
        <w:rPr>
          <w:rFonts w:ascii="Times New Roman" w:hAnsi="Times New Roman" w:cs="Times New Roman"/>
          <w:noProof/>
          <w:lang w:val="es-CO" w:eastAsia="es-CO"/>
        </w:rPr>
        <w:t>.</w:t>
      </w:r>
    </w:p>
    <w:p w14:paraId="3F88D26F" w14:textId="77777777" w:rsidR="0057159A" w:rsidRPr="00AD6122" w:rsidRDefault="0057159A" w:rsidP="0057159A">
      <w:pPr>
        <w:spacing w:line="360" w:lineRule="auto"/>
        <w:jc w:val="both"/>
        <w:rPr>
          <w:rFonts w:ascii="Times New Roman" w:hAnsi="Times New Roman" w:cs="Times New Roman"/>
          <w:b/>
          <w:noProof/>
          <w:lang w:val="es-CO" w:eastAsia="es-CO"/>
        </w:rPr>
      </w:pPr>
      <w:r w:rsidRPr="00AD6122">
        <w:rPr>
          <w:rFonts w:ascii="Times New Roman" w:hAnsi="Times New Roman" w:cs="Times New Roman"/>
          <w:b/>
          <w:noProof/>
          <w:lang w:val="es-CO" w:eastAsia="es-CO"/>
        </w:rPr>
        <w:t>Ejemplos:</w:t>
      </w:r>
    </w:p>
    <w:p w14:paraId="79550053" w14:textId="4D33A69E" w:rsidR="008F363B" w:rsidRDefault="0051531B" w:rsidP="00AD79DF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15=15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=-45</m:t>
        </m:r>
      </m:oMath>
    </w:p>
    <w:p w14:paraId="518BCD85" w14:textId="18DF6287" w:rsidR="00AD79DF" w:rsidRDefault="00C14D92" w:rsidP="00AD79DF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×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14:paraId="6147607D" w14:textId="128FD006" w:rsidR="00C14D92" w:rsidRPr="00AD79DF" w:rsidRDefault="0051531B" w:rsidP="00AD79DF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  <m:r>
          <w:rPr>
            <w:rFonts w:ascii="Cambria Math" w:hAnsi="Cambria Math" w:cs="Arial"/>
          </w:rPr>
          <m:t>×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  <m:r>
          <w:rPr>
            <w:rFonts w:ascii="Cambria Math" w:hAnsi="Cambria Math" w:cs="Arial"/>
          </w:rPr>
          <m:t>×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</w:p>
    <w:p w14:paraId="46F5B545" w14:textId="531C9F42" w:rsidR="00155E4E" w:rsidRPr="00155E4E" w:rsidRDefault="002A5B34" w:rsidP="00155E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Texto4</w:t>
      </w:r>
      <w:r w:rsidR="00155E4E" w:rsidRPr="00155E4E">
        <w:rPr>
          <w:rFonts w:ascii="Arial" w:hAnsi="Arial"/>
          <w:sz w:val="18"/>
          <w:szCs w:val="18"/>
          <w:highlight w:val="green"/>
          <w:lang w:val="es-ES_tradnl"/>
        </w:rPr>
        <w:t xml:space="preserve"> de pestaña (</w:t>
      </w:r>
      <w:r w:rsidR="00155E4E" w:rsidRPr="00155E4E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5E4E" w:rsidRPr="00155E4E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1E0E1EEB" w14:textId="7BEE58A7" w:rsidR="00155E4E" w:rsidRPr="00891F3B" w:rsidRDefault="00155E4E" w:rsidP="00155E4E">
      <w:pPr>
        <w:spacing w:line="360" w:lineRule="auto"/>
        <w:jc w:val="both"/>
        <w:rPr>
          <w:rFonts w:ascii="Times" w:hAnsi="Times"/>
          <w:b/>
          <w:lang w:val="es-CO"/>
        </w:rPr>
      </w:pPr>
      <w:r w:rsidRPr="00891F3B">
        <w:rPr>
          <w:rFonts w:ascii="Times" w:hAnsi="Times"/>
          <w:b/>
          <w:lang w:val="es-CO"/>
        </w:rPr>
        <w:t xml:space="preserve">Existencia de elemento idéntico de la </w:t>
      </w:r>
      <w:r>
        <w:rPr>
          <w:rFonts w:ascii="Times" w:hAnsi="Times"/>
          <w:b/>
          <w:lang w:val="es-CO"/>
        </w:rPr>
        <w:t>multiplicación</w:t>
      </w:r>
      <w:r w:rsidRPr="00891F3B">
        <w:rPr>
          <w:rFonts w:ascii="Times" w:hAnsi="Times"/>
          <w:b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55E4E" w14:paraId="0014006E" w14:textId="77777777" w:rsidTr="005113C8">
        <w:tc>
          <w:tcPr>
            <w:tcW w:w="9622" w:type="dxa"/>
          </w:tcPr>
          <w:p w14:paraId="1EC4D45F" w14:textId="3FC0469B" w:rsidR="00155E4E" w:rsidRDefault="00155E4E" w:rsidP="00155E4E">
            <w:pPr>
              <w:spacing w:line="360" w:lineRule="auto"/>
              <w:jc w:val="both"/>
              <w:rPr>
                <w:rFonts w:ascii="Times" w:hAnsi="Times"/>
                <w:b/>
              </w:rPr>
            </w:pPr>
            <w:r>
              <w:rPr>
                <w:rFonts w:ascii="Times" w:hAnsi="Times"/>
              </w:rPr>
              <w:t xml:space="preserve">Sea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 w:rsidRPr="00BC71BA">
              <w:rPr>
                <w:rFonts w:ascii="Times" w:hAnsi="Times"/>
                <w:lang w:val="es-CO"/>
              </w:rPr>
              <w:t xml:space="preserve">, con </w:t>
            </w:r>
            <m:oMath>
              <m:r>
                <w:rPr>
                  <w:rFonts w:ascii="Cambria Math" w:hAnsi="Cambria Math"/>
                  <w:lang w:val="es-CO"/>
                </w:rPr>
                <m:t>x≠0</m:t>
              </m:r>
            </m:oMath>
            <w:r w:rsidRPr="00BC71BA">
              <w:rPr>
                <w:rFonts w:ascii="Times" w:hAnsi="Times"/>
                <w:lang w:val="es-CO"/>
              </w:rPr>
              <w:t>, existe 1 tal que</w:t>
            </w:r>
            <w:r w:rsidR="00BC71BA" w:rsidRPr="00BC71BA">
              <w:rPr>
                <w:rFonts w:ascii="Times" w:hAnsi="Times"/>
                <w:lang w:val="es-CO"/>
              </w:rPr>
              <w:t xml:space="preserve"> </w:t>
            </w:r>
            <w:r w:rsidRPr="00BC71BA">
              <w:rPr>
                <w:rFonts w:ascii="Times" w:hAnsi="Times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x1=1x=x</m:t>
              </m:r>
            </m:oMath>
          </w:p>
        </w:tc>
      </w:tr>
    </w:tbl>
    <w:p w14:paraId="56655E7A" w14:textId="3FA129A5" w:rsidR="00DD182B" w:rsidRPr="00DD182B" w:rsidRDefault="00DD182B" w:rsidP="00155E4E">
      <w:pPr>
        <w:spacing w:line="360" w:lineRule="auto"/>
        <w:jc w:val="both"/>
        <w:rPr>
          <w:rFonts w:ascii="Times" w:hAnsi="Times"/>
          <w:lang w:val="es-CO"/>
        </w:rPr>
      </w:pPr>
      <w:r w:rsidRPr="00DD182B">
        <w:rPr>
          <w:rFonts w:ascii="Times" w:hAnsi="Times"/>
          <w:lang w:val="es-CO"/>
        </w:rPr>
        <w:t xml:space="preserve">Cuando </w:t>
      </w:r>
      <w:r w:rsidRPr="00DD182B">
        <w:rPr>
          <w:rFonts w:ascii="Times" w:hAnsi="Times"/>
          <w:i/>
          <w:lang w:val="es-CO"/>
        </w:rPr>
        <w:t>x=0</w:t>
      </w:r>
      <w:r>
        <w:rPr>
          <w:rFonts w:ascii="Times" w:hAnsi="Times"/>
          <w:lang w:val="es-CO"/>
        </w:rPr>
        <w:t xml:space="preserve">, el producto </w:t>
      </w:r>
      <m:oMath>
        <m:r>
          <w:rPr>
            <w:rFonts w:ascii="Cambria Math" w:hAnsi="Cambria Math"/>
            <w:lang w:val="es-CO"/>
          </w:rPr>
          <m:t>1×0=0×1=0</m:t>
        </m:r>
      </m:oMath>
    </w:p>
    <w:p w14:paraId="1D0C915F" w14:textId="77777777" w:rsidR="00155E4E" w:rsidRPr="00AD6122" w:rsidRDefault="00155E4E" w:rsidP="00155E4E">
      <w:pPr>
        <w:spacing w:line="360" w:lineRule="auto"/>
        <w:jc w:val="both"/>
        <w:rPr>
          <w:rFonts w:ascii="Times" w:hAnsi="Times"/>
          <w:b/>
          <w:lang w:val="es-CO"/>
        </w:rPr>
      </w:pPr>
      <w:r w:rsidRPr="00AD6122">
        <w:rPr>
          <w:rFonts w:ascii="Times" w:hAnsi="Times"/>
          <w:b/>
          <w:lang w:val="es-CO"/>
        </w:rPr>
        <w:t>Ejemplos:</w:t>
      </w:r>
    </w:p>
    <w:p w14:paraId="4CFA5F45" w14:textId="699651B7" w:rsidR="00380D57" w:rsidRDefault="0051531B" w:rsidP="002A5B34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×1=1×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14:paraId="46C9D1D1" w14:textId="07FB5789" w:rsidR="002A5B34" w:rsidRDefault="002A5B34" w:rsidP="002A5B34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1×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×1=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e>
        </m:rad>
      </m:oMath>
    </w:p>
    <w:p w14:paraId="7F0F21E7" w14:textId="32AC33FF" w:rsidR="002A5B34" w:rsidRPr="002A5B34" w:rsidRDefault="0051531B" w:rsidP="002A5B34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-4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×1=1×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-4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=-4</m:t>
        </m:r>
      </m:oMath>
    </w:p>
    <w:p w14:paraId="2F9A2121" w14:textId="77777777" w:rsidR="00155E4E" w:rsidRDefault="00155E4E" w:rsidP="00380D57">
      <w:pPr>
        <w:rPr>
          <w:rFonts w:ascii="Arial" w:hAnsi="Arial" w:cs="Arial"/>
          <w:sz w:val="18"/>
          <w:szCs w:val="18"/>
          <w:lang w:val="es-ES_tradnl"/>
        </w:rPr>
      </w:pPr>
    </w:p>
    <w:p w14:paraId="0B890EE1" w14:textId="77777777" w:rsidR="00C542A0" w:rsidRPr="00155E4E" w:rsidRDefault="00C542A0" w:rsidP="00C542A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Texto4</w:t>
      </w:r>
      <w:r w:rsidRPr="00155E4E">
        <w:rPr>
          <w:rFonts w:ascii="Arial" w:hAnsi="Arial"/>
          <w:sz w:val="18"/>
          <w:szCs w:val="18"/>
          <w:highlight w:val="green"/>
          <w:lang w:val="es-ES_tradnl"/>
        </w:rPr>
        <w:t xml:space="preserve"> de pestaña (</w:t>
      </w:r>
      <w:r w:rsidRPr="00155E4E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Pr="00155E4E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09243F65" w14:textId="44EE7F67" w:rsidR="00C542A0" w:rsidRPr="00D93414" w:rsidRDefault="00C542A0" w:rsidP="00C542A0">
      <w:pPr>
        <w:spacing w:line="360" w:lineRule="auto"/>
        <w:jc w:val="both"/>
        <w:rPr>
          <w:rFonts w:ascii="Times" w:hAnsi="Times"/>
          <w:b/>
          <w:lang w:val="es-CO"/>
        </w:rPr>
      </w:pPr>
      <w:r w:rsidRPr="00D93414">
        <w:rPr>
          <w:rFonts w:ascii="Times" w:hAnsi="Times"/>
          <w:b/>
          <w:lang w:val="es-CO"/>
        </w:rPr>
        <w:t>Existencia de</w:t>
      </w:r>
      <w:r>
        <w:rPr>
          <w:rFonts w:ascii="Times" w:hAnsi="Times"/>
          <w:b/>
          <w:lang w:val="es-CO"/>
        </w:rPr>
        <w:t xml:space="preserve"> inversos multiplicativos</w:t>
      </w:r>
      <w:r w:rsidRPr="00D93414">
        <w:rPr>
          <w:rFonts w:ascii="Times" w:hAnsi="Times"/>
          <w:b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542A0" w14:paraId="09175655" w14:textId="77777777" w:rsidTr="005113C8">
        <w:tc>
          <w:tcPr>
            <w:tcW w:w="9622" w:type="dxa"/>
          </w:tcPr>
          <w:p w14:paraId="4EA0C7A1" w14:textId="590290A7" w:rsidR="00C542A0" w:rsidRPr="00D93414" w:rsidRDefault="00C542A0" w:rsidP="006F6165">
            <w:pPr>
              <w:spacing w:line="360" w:lineRule="auto"/>
              <w:jc w:val="both"/>
              <w:rPr>
                <w:rFonts w:ascii="Arial" w:hAnsi="Arial" w:cs="Arial"/>
                <w:noProof/>
                <w:lang w:val="es-CO" w:eastAsia="es-CO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 New Roman" w:hAnsi="Times New Roman" w:cs="Times New Roman"/>
                <w:lang w:val="es-CO"/>
              </w:rPr>
              <w:t>,</w:t>
            </w:r>
            <w:r w:rsidR="006F6165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6F6165" w:rsidRPr="00E31355">
              <w:rPr>
                <w:rFonts w:ascii="Times" w:hAnsi="Times"/>
              </w:rPr>
              <w:t xml:space="preserve">Si </w:t>
            </w:r>
            <m:oMath>
              <m:r>
                <w:rPr>
                  <w:rFonts w:ascii="Cambria Math" w:hAnsi="Cambria Math"/>
                </w:rPr>
                <m:t>x≠0</m:t>
              </m:r>
            </m:oMath>
            <w:r w:rsidR="006F6165" w:rsidRPr="00E31355">
              <w:rPr>
                <w:rFonts w:ascii="Times" w:hAnsi="Times"/>
              </w:rPr>
              <w:t xml:space="preserve">, entonces existe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="006F6165" w:rsidRPr="00E31355">
              <w:rPr>
                <w:rFonts w:ascii="Times" w:hAnsi="Times"/>
              </w:rPr>
              <w:t xml:space="preserve"> tal que </w:t>
            </w:r>
            <m:oMath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x=1</m:t>
              </m:r>
            </m:oMath>
          </w:p>
        </w:tc>
      </w:tr>
    </w:tbl>
    <w:p w14:paraId="0EB35563" w14:textId="77777777" w:rsidR="006F6165" w:rsidRDefault="006F6165" w:rsidP="00C542A0">
      <w:pPr>
        <w:spacing w:line="360" w:lineRule="auto"/>
        <w:jc w:val="both"/>
        <w:rPr>
          <w:rFonts w:ascii="Times" w:hAnsi="Times"/>
          <w:b/>
          <w:lang w:val="es-CO"/>
        </w:rPr>
      </w:pPr>
    </w:p>
    <w:p w14:paraId="253ABFFA" w14:textId="3F7E3643" w:rsidR="00BE4C34" w:rsidRDefault="00BE4C34" w:rsidP="00BE4C34">
      <w:pPr>
        <w:spacing w:line="360" w:lineRule="auto"/>
        <w:jc w:val="both"/>
        <w:rPr>
          <w:rFonts w:ascii="Times" w:hAnsi="Times"/>
          <w:b/>
          <w:lang w:val="es-CO"/>
        </w:rPr>
      </w:pPr>
      <w:r w:rsidRPr="00BE4C34">
        <w:rPr>
          <w:rFonts w:ascii="Times" w:hAnsi="Times"/>
          <w:lang w:val="es-CO"/>
        </w:rPr>
        <w:t>Donde</w:t>
      </w:r>
      <w:r>
        <w:rPr>
          <w:rFonts w:ascii="Times" w:hAnsi="Times"/>
          <w:lang w:val="es-CO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F579FD1" w14:textId="77777777" w:rsidR="00C542A0" w:rsidRDefault="00C542A0" w:rsidP="00C542A0">
      <w:pPr>
        <w:spacing w:line="360" w:lineRule="auto"/>
        <w:jc w:val="both"/>
        <w:rPr>
          <w:rFonts w:ascii="Times" w:hAnsi="Times"/>
          <w:b/>
          <w:lang w:val="es-CO"/>
        </w:rPr>
      </w:pPr>
      <w:r w:rsidRPr="00AD6122">
        <w:rPr>
          <w:rFonts w:ascii="Times" w:hAnsi="Times"/>
          <w:b/>
          <w:lang w:val="es-CO"/>
        </w:rPr>
        <w:t>Ejemplos:</w:t>
      </w:r>
    </w:p>
    <w:p w14:paraId="3F9B03D2" w14:textId="64205453" w:rsidR="00C542A0" w:rsidRDefault="00BE4C34" w:rsidP="00C542A0">
      <w:pPr>
        <w:spacing w:line="360" w:lineRule="auto"/>
        <w:jc w:val="both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lastRenderedPageBreak/>
        <w:t xml:space="preserve">El inverso multiplicativo de 9 es </w:t>
      </w:r>
      <m:oMath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9</m:t>
            </m:r>
          </m:den>
        </m:f>
      </m:oMath>
      <w:r>
        <w:rPr>
          <w:rFonts w:ascii="Times" w:hAnsi="Times"/>
          <w:lang w:val="es-CO"/>
        </w:rPr>
        <w:t xml:space="preserve">, puesto que  </w:t>
      </w:r>
      <m:oMath>
        <m:r>
          <w:rPr>
            <w:rFonts w:ascii="Cambria Math" w:hAnsi="Cambria Math"/>
            <w:lang w:val="es-CO"/>
          </w:rPr>
          <m:t>9×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9</m:t>
            </m:r>
          </m:den>
        </m:f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9</m:t>
            </m:r>
          </m:den>
        </m:f>
        <m:r>
          <w:rPr>
            <w:rFonts w:ascii="Cambria Math" w:hAnsi="Cambria Math"/>
            <w:lang w:val="es-CO"/>
          </w:rPr>
          <m:t>×9=1</m:t>
        </m:r>
      </m:oMath>
      <w:r w:rsidR="00C82643">
        <w:rPr>
          <w:rFonts w:ascii="Times" w:hAnsi="Times"/>
          <w:lang w:val="es-CO"/>
        </w:rPr>
        <w:t>.</w:t>
      </w:r>
    </w:p>
    <w:p w14:paraId="55E82DFA" w14:textId="6F318714" w:rsidR="00C82643" w:rsidRDefault="00C82643" w:rsidP="00C82643">
      <w:pPr>
        <w:spacing w:line="360" w:lineRule="auto"/>
        <w:jc w:val="both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El inverso multiplicativo de </w:t>
      </w:r>
      <m:oMath>
        <m:r>
          <w:rPr>
            <w:rFonts w:ascii="Cambria Math" w:hAnsi="Cambria Math"/>
            <w:lang w:val="es-CO"/>
          </w:rPr>
          <m:t>π</m:t>
        </m:r>
      </m:oMath>
      <w:r>
        <w:rPr>
          <w:rFonts w:ascii="Times" w:hAnsi="Times"/>
          <w:lang w:val="es-CO"/>
        </w:rPr>
        <w:t xml:space="preserve"> es </w:t>
      </w:r>
      <m:oMath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π</m:t>
            </m:r>
          </m:den>
        </m:f>
      </m:oMath>
      <w:r>
        <w:rPr>
          <w:rFonts w:ascii="Times" w:hAnsi="Times"/>
          <w:lang w:val="es-CO"/>
        </w:rPr>
        <w:t xml:space="preserve">, puesto que  </w:t>
      </w:r>
      <m:oMath>
        <m:r>
          <w:rPr>
            <w:rFonts w:ascii="Cambria Math" w:hAnsi="Cambria Math"/>
            <w:lang w:val="es-CO"/>
          </w:rPr>
          <m:t>π×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π</m:t>
            </m:r>
          </m:den>
        </m:f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π</m:t>
            </m:r>
          </m:den>
        </m:f>
        <m:r>
          <w:rPr>
            <w:rFonts w:ascii="Cambria Math" w:hAnsi="Cambria Math"/>
            <w:lang w:val="es-CO"/>
          </w:rPr>
          <m:t>×π=1</m:t>
        </m:r>
      </m:oMath>
      <w:r>
        <w:rPr>
          <w:rFonts w:ascii="Times" w:hAnsi="Times"/>
          <w:lang w:val="es-CO"/>
        </w:rPr>
        <w:t>.</w:t>
      </w:r>
    </w:p>
    <w:p w14:paraId="1D629EED" w14:textId="77777777" w:rsidR="00C82643" w:rsidRDefault="00C82643" w:rsidP="00C542A0">
      <w:pPr>
        <w:spacing w:line="360" w:lineRule="auto"/>
        <w:jc w:val="both"/>
        <w:rPr>
          <w:rFonts w:ascii="Times" w:hAnsi="Times"/>
        </w:rPr>
      </w:pPr>
    </w:p>
    <w:p w14:paraId="77377D53" w14:textId="0ED249CF" w:rsidR="00FD52A2" w:rsidRPr="00155E4E" w:rsidRDefault="00FD52A2" w:rsidP="00FD52A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Texto5</w:t>
      </w:r>
      <w:r w:rsidRPr="00155E4E">
        <w:rPr>
          <w:rFonts w:ascii="Arial" w:hAnsi="Arial"/>
          <w:sz w:val="18"/>
          <w:szCs w:val="18"/>
          <w:highlight w:val="green"/>
          <w:lang w:val="es-ES_tradnl"/>
        </w:rPr>
        <w:t xml:space="preserve"> de pestaña (</w:t>
      </w:r>
      <w:r w:rsidRPr="00155E4E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Pr="00155E4E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52189EA3" w14:textId="2DEEE5F0" w:rsidR="00FD52A2" w:rsidRPr="00D93414" w:rsidRDefault="00FD52A2" w:rsidP="00FD52A2">
      <w:pPr>
        <w:spacing w:line="360" w:lineRule="auto"/>
        <w:jc w:val="both"/>
        <w:rPr>
          <w:rFonts w:ascii="Times" w:hAnsi="Times"/>
          <w:b/>
          <w:lang w:val="es-CO"/>
        </w:rPr>
      </w:pPr>
      <w:r w:rsidRPr="001758CC">
        <w:rPr>
          <w:rFonts w:ascii="Times" w:hAnsi="Times"/>
          <w:b/>
          <w:lang w:val="es-CO"/>
        </w:rPr>
        <w:t>Inexistencia de divisores</w:t>
      </w:r>
      <w:r w:rsidRPr="00D210B1">
        <w:rPr>
          <w:rFonts w:ascii="Times" w:hAnsi="Times"/>
          <w:b/>
        </w:rPr>
        <w:t xml:space="preserve"> de cero: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D52A2" w14:paraId="03490D55" w14:textId="77777777" w:rsidTr="005113C8">
        <w:tc>
          <w:tcPr>
            <w:tcW w:w="9622" w:type="dxa"/>
          </w:tcPr>
          <w:p w14:paraId="158AA783" w14:textId="417EBBCF" w:rsidR="00FD52A2" w:rsidRPr="00D93414" w:rsidRDefault="00FD52A2" w:rsidP="00FD52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noProof/>
                <w:lang w:val="es-CO" w:eastAsia="es-CO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x, 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>
              <w:rPr>
                <w:rFonts w:ascii="Times New Roman" w:hAnsi="Times New Roman" w:cs="Times New Roman"/>
                <w:lang w:val="es-CO"/>
              </w:rPr>
              <w:t xml:space="preserve">, </w:t>
            </w:r>
            <w:r w:rsidRPr="00E31355">
              <w:rPr>
                <w:rFonts w:ascii="Times" w:hAnsi="Times"/>
              </w:rPr>
              <w:t xml:space="preserve">Si </w:t>
            </w:r>
            <m:oMath>
              <m:r>
                <w:rPr>
                  <w:rFonts w:ascii="Cambria Math" w:hAnsi="Cambria Math"/>
                </w:rPr>
                <m:t>x≠0</m:t>
              </m:r>
            </m:oMath>
            <w:r w:rsidRPr="00E31355">
              <w:rPr>
                <w:rFonts w:ascii="Times" w:hAnsi="Times"/>
              </w:rPr>
              <w:t xml:space="preserve">, </w:t>
            </w:r>
            <w:r>
              <w:rPr>
                <w:rFonts w:ascii="Times" w:hAnsi="Times"/>
              </w:rPr>
              <w:t xml:space="preserve">Si </w:t>
            </w:r>
            <m:oMath>
              <m:r>
                <w:rPr>
                  <w:rFonts w:ascii="Cambria Math" w:hAnsi="Cambria Math"/>
                </w:rPr>
                <m:t>xy=0</m:t>
              </m:r>
            </m:oMath>
            <w:r>
              <w:rPr>
                <w:rFonts w:ascii="Times" w:hAnsi="Times"/>
              </w:rPr>
              <w:t xml:space="preserve"> si y solo si </w:t>
            </w:r>
            <m:oMath>
              <m:r>
                <w:rPr>
                  <w:rFonts w:ascii="Cambria Math" w:hAnsi="Cambria Math"/>
                </w:rPr>
                <m:t>x=0</m:t>
              </m:r>
            </m:oMath>
            <w:r>
              <w:rPr>
                <w:rFonts w:ascii="Times" w:hAnsi="Times"/>
              </w:rPr>
              <w:t xml:space="preserve"> ó </w:t>
            </w:r>
            <m:oMath>
              <m:r>
                <w:rPr>
                  <w:rFonts w:ascii="Cambria Math" w:hAnsi="Cambria Math"/>
                </w:rPr>
                <m:t>y=0</m:t>
              </m:r>
            </m:oMath>
          </w:p>
        </w:tc>
      </w:tr>
    </w:tbl>
    <w:p w14:paraId="249126F5" w14:textId="77777777" w:rsidR="00FD52A2" w:rsidRDefault="00FD52A2" w:rsidP="00FD52A2">
      <w:pPr>
        <w:spacing w:line="360" w:lineRule="auto"/>
        <w:jc w:val="both"/>
        <w:rPr>
          <w:rFonts w:ascii="Times" w:hAnsi="Times"/>
          <w:b/>
          <w:lang w:val="es-CO"/>
        </w:rPr>
      </w:pPr>
    </w:p>
    <w:p w14:paraId="142AA512" w14:textId="77777777" w:rsidR="00FD52A2" w:rsidRDefault="00FD52A2" w:rsidP="00C542A0">
      <w:pPr>
        <w:spacing w:line="360" w:lineRule="auto"/>
        <w:jc w:val="both"/>
        <w:rPr>
          <w:rFonts w:ascii="Times" w:hAnsi="Times"/>
          <w:b/>
          <w:lang w:val="es-CO"/>
        </w:rPr>
      </w:pPr>
      <w:r w:rsidRPr="00AD6122">
        <w:rPr>
          <w:rFonts w:ascii="Times" w:hAnsi="Times"/>
          <w:b/>
          <w:lang w:val="es-CO"/>
        </w:rPr>
        <w:t>Ejemplos:</w:t>
      </w:r>
    </w:p>
    <w:p w14:paraId="2C46F40B" w14:textId="430B55F7" w:rsidR="00C542A0" w:rsidRPr="00FD52A2" w:rsidRDefault="00FD52A2" w:rsidP="00FD52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" w:hAnsi="Times"/>
          <w:b/>
          <w:lang w:val="es-CO"/>
        </w:rPr>
      </w:pPr>
      <m:oMath>
        <m:r>
          <w:rPr>
            <w:rFonts w:ascii="Cambria Math" w:hAnsi="Cambria Math"/>
          </w:rPr>
          <m:t>3×0=0</m:t>
        </m:r>
      </m:oMath>
    </w:p>
    <w:p w14:paraId="10EA2CA5" w14:textId="0B805D14" w:rsidR="00FD52A2" w:rsidRDefault="00FD52A2" w:rsidP="00FD52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" w:hAnsi="Times"/>
          <w:lang w:val="es-CO"/>
        </w:rPr>
      </w:pPr>
      <m:oMath>
        <m:r>
          <w:rPr>
            <w:rFonts w:ascii="Cambria Math" w:hAnsi="Cambria Math"/>
            <w:lang w:val="es-CO"/>
          </w:rPr>
          <m:t>0×</m:t>
        </m:r>
        <m:rad>
          <m:radPr>
            <m:ctrlPr>
              <w:rPr>
                <w:rFonts w:ascii="Cambria Math" w:hAnsi="Cambria Math"/>
                <w:i/>
                <w:lang w:val="es-CO"/>
              </w:rPr>
            </m:ctrlPr>
          </m:radPr>
          <m:deg>
            <m:r>
              <w:rPr>
                <w:rFonts w:ascii="Cambria Math" w:hAnsi="Cambria Math"/>
                <w:lang w:val="es-CO"/>
              </w:rPr>
              <m:t>3</m:t>
            </m:r>
          </m:deg>
          <m:e>
            <m:r>
              <w:rPr>
                <w:rFonts w:ascii="Cambria Math" w:hAnsi="Cambria Math"/>
                <w:lang w:val="es-CO"/>
              </w:rPr>
              <m:t>4</m:t>
            </m:r>
          </m:e>
        </m:rad>
        <m:r>
          <w:rPr>
            <w:rFonts w:ascii="Cambria Math" w:hAnsi="Cambria Math"/>
            <w:lang w:val="es-CO"/>
          </w:rPr>
          <m:t>=0</m:t>
        </m:r>
      </m:oMath>
    </w:p>
    <w:p w14:paraId="567F7AC4" w14:textId="712A4443" w:rsidR="00FD52A2" w:rsidRPr="00FD52A2" w:rsidRDefault="00FD52A2" w:rsidP="00FD52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" w:hAnsi="Times"/>
          <w:lang w:val="es-CO"/>
        </w:rPr>
      </w:pPr>
      <m:oMath>
        <m:r>
          <w:rPr>
            <w:rFonts w:ascii="Cambria Math" w:hAnsi="Cambria Math"/>
            <w:lang w:val="es-CO"/>
          </w:rPr>
          <m:t>0×0=0</m:t>
        </m:r>
      </m:oMath>
    </w:p>
    <w:p w14:paraId="6BCA5FF2" w14:textId="77777777" w:rsidR="00FD52A2" w:rsidRPr="00FD52A2" w:rsidRDefault="00FD52A2" w:rsidP="00C542A0">
      <w:pPr>
        <w:spacing w:line="360" w:lineRule="auto"/>
        <w:jc w:val="both"/>
        <w:rPr>
          <w:rFonts w:ascii="Times" w:hAnsi="Times"/>
        </w:rPr>
      </w:pPr>
    </w:p>
    <w:p w14:paraId="13539AA0" w14:textId="77777777" w:rsidR="002A5B34" w:rsidRDefault="002A5B34" w:rsidP="00380D57">
      <w:pPr>
        <w:rPr>
          <w:rFonts w:ascii="Arial" w:hAnsi="Arial" w:cs="Arial"/>
          <w:sz w:val="18"/>
          <w:szCs w:val="18"/>
          <w:lang w:val="es-ES_tradnl"/>
        </w:rPr>
      </w:pPr>
    </w:p>
    <w:p w14:paraId="095FAF90" w14:textId="77777777" w:rsidR="002A5B34" w:rsidRDefault="002A5B34" w:rsidP="00380D57">
      <w:pPr>
        <w:rPr>
          <w:rFonts w:ascii="Arial" w:hAnsi="Arial" w:cs="Arial"/>
          <w:sz w:val="18"/>
          <w:szCs w:val="18"/>
          <w:lang w:val="es-ES_tradnl"/>
        </w:rPr>
      </w:pPr>
    </w:p>
    <w:p w14:paraId="3C25C24B" w14:textId="77777777" w:rsidR="00380D57" w:rsidRPr="00E928AA" w:rsidRDefault="00380D57" w:rsidP="00380D5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</w:p>
    <w:p w14:paraId="0F9B8420" w14:textId="619EA017" w:rsidR="00380D57" w:rsidRDefault="00380D57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B06DEA">
        <w:rPr>
          <w:rFonts w:ascii="Arial" w:hAnsi="Arial" w:cs="Arial"/>
          <w:sz w:val="18"/>
          <w:szCs w:val="18"/>
          <w:lang w:val="es-ES_tradnl"/>
        </w:rPr>
        <w:t>Propiedad distributiva</w:t>
      </w:r>
    </w:p>
    <w:p w14:paraId="5C288109" w14:textId="77777777" w:rsidR="00380D57" w:rsidRDefault="00380D57" w:rsidP="00380D57">
      <w:pPr>
        <w:rPr>
          <w:rFonts w:ascii="Arial" w:hAnsi="Arial" w:cs="Arial"/>
          <w:sz w:val="18"/>
          <w:szCs w:val="18"/>
          <w:lang w:val="es-ES_tradnl"/>
        </w:rPr>
      </w:pPr>
    </w:p>
    <w:p w14:paraId="18EB2611" w14:textId="1915037E" w:rsidR="00380D57" w:rsidRPr="00F14984" w:rsidRDefault="00380D57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B06DEA" w:rsidRPr="00B06DE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14984" w:rsidRPr="00F14984">
        <w:rPr>
          <w:rFonts w:ascii="Times" w:hAnsi="Times"/>
          <w:lang w:val="es-CO"/>
        </w:rPr>
        <w:t>Propiedad distributiva de la multiplicación con respecto a la suma</w:t>
      </w:r>
    </w:p>
    <w:p w14:paraId="10200DF4" w14:textId="77777777" w:rsidR="00380D57" w:rsidRPr="00157C50" w:rsidRDefault="00380D57" w:rsidP="00380D5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8C410D3" w14:textId="77777777" w:rsidR="00380D57" w:rsidRDefault="00380D57" w:rsidP="00380D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4C6378E" w14:textId="77777777" w:rsidR="00380D57" w:rsidRPr="00354081" w:rsidRDefault="00380D57" w:rsidP="00380D57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7AE10283" w14:textId="25642BCD" w:rsidR="00380D57" w:rsidRPr="00B53B64" w:rsidRDefault="00AF3B79" w:rsidP="00380D57">
      <w:pPr>
        <w:jc w:val="both"/>
        <w:rPr>
          <w:rFonts w:ascii="Times" w:hAnsi="Times"/>
          <w:b/>
          <w:lang w:val="es-CO"/>
        </w:rPr>
      </w:pPr>
      <w:r w:rsidRPr="00B53B64">
        <w:rPr>
          <w:rFonts w:ascii="Times" w:hAnsi="Times"/>
          <w:b/>
          <w:lang w:val="es-CO"/>
        </w:rPr>
        <w:t>Propiedad distributiva de la multiplicación con respecto a la suma: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F3B79" w:rsidRPr="00B53B64" w14:paraId="1B448B2B" w14:textId="77777777" w:rsidTr="00AF3B79">
        <w:tc>
          <w:tcPr>
            <w:tcW w:w="9622" w:type="dxa"/>
          </w:tcPr>
          <w:p w14:paraId="148DB424" w14:textId="269F2D96" w:rsidR="00AF3B79" w:rsidRPr="00B53B64" w:rsidRDefault="00AF3B79" w:rsidP="00AF3B79">
            <w:pPr>
              <w:rPr>
                <w:rFonts w:ascii="Arial" w:hAnsi="Arial" w:cs="Arial"/>
                <w:lang w:val="es-CO"/>
              </w:rPr>
            </w:pPr>
            <w:r w:rsidRPr="00B53B64">
              <w:rPr>
                <w:rFonts w:ascii="Times" w:hAnsi="Times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/>
                  <w:lang w:val="es-CO"/>
                </w:rPr>
                <m:t>x,y,z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B53B64">
              <w:rPr>
                <w:rFonts w:ascii="Times" w:hAnsi="Times"/>
                <w:lang w:val="es-CO"/>
              </w:rPr>
              <w:t xml:space="preserve"> se cumple </w:t>
            </w:r>
            <m:oMath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y+z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=xy+xz</m:t>
              </m:r>
            </m:oMath>
          </w:p>
        </w:tc>
      </w:tr>
    </w:tbl>
    <w:p w14:paraId="3CC54C95" w14:textId="77777777" w:rsidR="00B53B64" w:rsidRPr="00B53B64" w:rsidRDefault="00B53B64" w:rsidP="00380D57">
      <w:pPr>
        <w:jc w:val="both"/>
        <w:rPr>
          <w:rFonts w:ascii="Times" w:hAnsi="Times"/>
          <w:lang w:val="es-CO"/>
        </w:rPr>
      </w:pPr>
    </w:p>
    <w:p w14:paraId="0EF11F55" w14:textId="4289ADD4" w:rsidR="00AF3B79" w:rsidRPr="00B53B64" w:rsidRDefault="00B53B64" w:rsidP="00380D57">
      <w:pPr>
        <w:jc w:val="both"/>
        <w:rPr>
          <w:rFonts w:ascii="Times" w:hAnsi="Times"/>
          <w:lang w:val="es-CO"/>
        </w:rPr>
      </w:pPr>
      <w:r w:rsidRPr="00B53B64">
        <w:rPr>
          <w:rFonts w:ascii="Times" w:hAnsi="Times"/>
          <w:lang w:val="es-CO"/>
        </w:rPr>
        <w:t>Esta propiedad relaciona la adición de números reales con la multiplicación.</w:t>
      </w:r>
    </w:p>
    <w:p w14:paraId="7817C266" w14:textId="09D46BCB" w:rsidR="00B53B64" w:rsidRDefault="00B53B64" w:rsidP="00380D57">
      <w:pPr>
        <w:jc w:val="both"/>
        <w:rPr>
          <w:rFonts w:ascii="Times" w:hAnsi="Times"/>
          <w:lang w:val="es-CO"/>
        </w:rPr>
      </w:pPr>
      <w:r w:rsidRPr="00B53B64">
        <w:rPr>
          <w:rFonts w:ascii="Times" w:hAnsi="Times"/>
          <w:lang w:val="es-CO"/>
        </w:rPr>
        <w:t>Ejemplos</w:t>
      </w:r>
      <w:r>
        <w:rPr>
          <w:rFonts w:ascii="Times" w:hAnsi="Times"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1758CC" w14:paraId="04E4F11A" w14:textId="77777777" w:rsidTr="001758CC">
        <w:tc>
          <w:tcPr>
            <w:tcW w:w="4811" w:type="dxa"/>
          </w:tcPr>
          <w:p w14:paraId="1038A7BA" w14:textId="77777777" w:rsidR="001758CC" w:rsidRPr="009E0144" w:rsidRDefault="009E0144" w:rsidP="009E0144">
            <w:pPr>
              <w:jc w:val="both"/>
              <w:rPr>
                <w:rFonts w:ascii="Times" w:hAnsi="Times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4+6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=3×4+3×6</m:t>
                </m:r>
              </m:oMath>
            </m:oMathPara>
          </w:p>
          <w:p w14:paraId="25582BB0" w14:textId="77777777" w:rsidR="009E0144" w:rsidRPr="009E0144" w:rsidRDefault="009E0144" w:rsidP="009E0144">
            <w:pPr>
              <w:jc w:val="center"/>
              <w:rPr>
                <w:rFonts w:ascii="Times" w:hAnsi="Times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10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=12+18</m:t>
                </m:r>
              </m:oMath>
            </m:oMathPara>
          </w:p>
          <w:p w14:paraId="4C7BDC5B" w14:textId="6CF33779" w:rsidR="009E0144" w:rsidRPr="009E0144" w:rsidRDefault="009E0144" w:rsidP="009E0144">
            <w:pPr>
              <w:jc w:val="center"/>
              <w:rPr>
                <w:rFonts w:ascii="Times" w:hAnsi="Times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30=30</m:t>
                </m:r>
              </m:oMath>
            </m:oMathPara>
          </w:p>
        </w:tc>
        <w:tc>
          <w:tcPr>
            <w:tcW w:w="4811" w:type="dxa"/>
          </w:tcPr>
          <w:p w14:paraId="63C2224E" w14:textId="77777777" w:rsidR="001758CC" w:rsidRPr="009E0144" w:rsidRDefault="0051531B" w:rsidP="00380D57">
            <w:pPr>
              <w:jc w:val="both"/>
              <w:rPr>
                <w:rFonts w:ascii="Times" w:hAnsi="Times"/>
                <w:lang w:val="es-CO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CO"/>
                      </w:rPr>
                      <m:t>5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4+8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=4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CO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lang w:val="es-CO"/>
                  </w:rPr>
                  <m:t>+8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CO"/>
                      </w:rPr>
                      <m:t>5</m:t>
                    </m:r>
                  </m:e>
                </m:rad>
              </m:oMath>
            </m:oMathPara>
          </w:p>
          <w:p w14:paraId="46C168F9" w14:textId="6EEA7FEB" w:rsidR="009E0144" w:rsidRDefault="0051531B" w:rsidP="00380D57">
            <w:pPr>
              <w:jc w:val="both"/>
              <w:rPr>
                <w:rFonts w:ascii="Times" w:hAnsi="Times"/>
                <w:lang w:val="es-CO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CO"/>
                      </w:rPr>
                      <m:t>5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12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=12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CO"/>
                      </w:rPr>
                      <m:t>5</m:t>
                    </m:r>
                  </m:e>
                </m:rad>
              </m:oMath>
            </m:oMathPara>
          </w:p>
        </w:tc>
      </w:tr>
    </w:tbl>
    <w:p w14:paraId="5001F10D" w14:textId="77777777" w:rsidR="001758CC" w:rsidRDefault="001758CC" w:rsidP="00380D57">
      <w:pPr>
        <w:jc w:val="both"/>
        <w:rPr>
          <w:rFonts w:ascii="Times" w:hAnsi="Times"/>
          <w:lang w:val="es-CO"/>
        </w:rPr>
      </w:pPr>
    </w:p>
    <w:p w14:paraId="0EBD28D7" w14:textId="77777777" w:rsidR="00B53B64" w:rsidRPr="00B53B64" w:rsidRDefault="00B53B64" w:rsidP="00380D57">
      <w:pPr>
        <w:jc w:val="both"/>
        <w:rPr>
          <w:rFonts w:ascii="Arial" w:hAnsi="Arial" w:cs="Arial"/>
          <w:lang w:val="es-CO"/>
        </w:rPr>
      </w:pPr>
    </w:p>
    <w:p w14:paraId="2E54F987" w14:textId="77777777" w:rsidR="007D0618" w:rsidRPr="007D0618" w:rsidRDefault="007D0618" w:rsidP="00380D57">
      <w:pPr>
        <w:jc w:val="both"/>
        <w:rPr>
          <w:rFonts w:ascii="Arial" w:hAnsi="Arial" w:cs="Arial"/>
          <w:lang w:val="es-CO"/>
        </w:rPr>
      </w:pPr>
    </w:p>
    <w:sectPr w:rsidR="007D0618" w:rsidRPr="007D061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E8381" w14:textId="77777777" w:rsidR="0051531B" w:rsidRDefault="0051531B" w:rsidP="00074653">
      <w:r>
        <w:separator/>
      </w:r>
    </w:p>
  </w:endnote>
  <w:endnote w:type="continuationSeparator" w:id="0">
    <w:p w14:paraId="5D30CBEA" w14:textId="77777777" w:rsidR="0051531B" w:rsidRDefault="0051531B" w:rsidP="0007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59699" w14:textId="77777777" w:rsidR="0051531B" w:rsidRDefault="0051531B" w:rsidP="00074653">
      <w:r>
        <w:separator/>
      </w:r>
    </w:p>
  </w:footnote>
  <w:footnote w:type="continuationSeparator" w:id="0">
    <w:p w14:paraId="5D102FCC" w14:textId="77777777" w:rsidR="0051531B" w:rsidRDefault="0051531B" w:rsidP="00074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03559"/>
    <w:multiLevelType w:val="hybridMultilevel"/>
    <w:tmpl w:val="C6949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D230C"/>
    <w:multiLevelType w:val="hybridMultilevel"/>
    <w:tmpl w:val="740C5C4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DFE0488"/>
    <w:multiLevelType w:val="hybridMultilevel"/>
    <w:tmpl w:val="02804C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8513E9"/>
    <w:multiLevelType w:val="hybridMultilevel"/>
    <w:tmpl w:val="FB104B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A53ED"/>
    <w:multiLevelType w:val="hybridMultilevel"/>
    <w:tmpl w:val="C2EA10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746BF"/>
    <w:multiLevelType w:val="hybridMultilevel"/>
    <w:tmpl w:val="7D5A74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E25B3"/>
    <w:multiLevelType w:val="hybridMultilevel"/>
    <w:tmpl w:val="F7728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E56"/>
    <w:rsid w:val="00025642"/>
    <w:rsid w:val="00025C03"/>
    <w:rsid w:val="00032BEF"/>
    <w:rsid w:val="0005228B"/>
    <w:rsid w:val="00054002"/>
    <w:rsid w:val="00074653"/>
    <w:rsid w:val="00080CA9"/>
    <w:rsid w:val="0009708E"/>
    <w:rsid w:val="000974D9"/>
    <w:rsid w:val="000A6FD7"/>
    <w:rsid w:val="000B4767"/>
    <w:rsid w:val="000D3C84"/>
    <w:rsid w:val="000D60B3"/>
    <w:rsid w:val="000E0159"/>
    <w:rsid w:val="000E595B"/>
    <w:rsid w:val="000F5BB5"/>
    <w:rsid w:val="00101EEA"/>
    <w:rsid w:val="00103621"/>
    <w:rsid w:val="00104E5C"/>
    <w:rsid w:val="00133B32"/>
    <w:rsid w:val="0014528A"/>
    <w:rsid w:val="00155E4E"/>
    <w:rsid w:val="00157C50"/>
    <w:rsid w:val="001758CC"/>
    <w:rsid w:val="0018263E"/>
    <w:rsid w:val="001B3983"/>
    <w:rsid w:val="001B3CE1"/>
    <w:rsid w:val="001C2ED5"/>
    <w:rsid w:val="001C4F4A"/>
    <w:rsid w:val="001E1243"/>
    <w:rsid w:val="001E2043"/>
    <w:rsid w:val="0021043D"/>
    <w:rsid w:val="00214F92"/>
    <w:rsid w:val="002247D2"/>
    <w:rsid w:val="0025146C"/>
    <w:rsid w:val="0025454D"/>
    <w:rsid w:val="00254FDB"/>
    <w:rsid w:val="00275D98"/>
    <w:rsid w:val="00280270"/>
    <w:rsid w:val="002903E2"/>
    <w:rsid w:val="00292A35"/>
    <w:rsid w:val="002A563F"/>
    <w:rsid w:val="002A5B34"/>
    <w:rsid w:val="002B7E96"/>
    <w:rsid w:val="002E4EE6"/>
    <w:rsid w:val="002F1191"/>
    <w:rsid w:val="002F6267"/>
    <w:rsid w:val="00326C60"/>
    <w:rsid w:val="003309E7"/>
    <w:rsid w:val="003345EA"/>
    <w:rsid w:val="0033528D"/>
    <w:rsid w:val="003372E8"/>
    <w:rsid w:val="00340C3A"/>
    <w:rsid w:val="00341500"/>
    <w:rsid w:val="003439BF"/>
    <w:rsid w:val="00345260"/>
    <w:rsid w:val="00353644"/>
    <w:rsid w:val="00354081"/>
    <w:rsid w:val="00356450"/>
    <w:rsid w:val="003674FA"/>
    <w:rsid w:val="0037191F"/>
    <w:rsid w:val="00380D57"/>
    <w:rsid w:val="003A3DC8"/>
    <w:rsid w:val="003C26A4"/>
    <w:rsid w:val="003D3A67"/>
    <w:rsid w:val="003D72B3"/>
    <w:rsid w:val="003F1EB9"/>
    <w:rsid w:val="00436766"/>
    <w:rsid w:val="004375B6"/>
    <w:rsid w:val="004466C2"/>
    <w:rsid w:val="00451FA4"/>
    <w:rsid w:val="004551EE"/>
    <w:rsid w:val="0045712C"/>
    <w:rsid w:val="004735BF"/>
    <w:rsid w:val="004837D5"/>
    <w:rsid w:val="00490358"/>
    <w:rsid w:val="004A0080"/>
    <w:rsid w:val="004A29FC"/>
    <w:rsid w:val="004A2B92"/>
    <w:rsid w:val="004F44D2"/>
    <w:rsid w:val="00510D72"/>
    <w:rsid w:val="0051531B"/>
    <w:rsid w:val="005234F3"/>
    <w:rsid w:val="00544BA5"/>
    <w:rsid w:val="00551D6E"/>
    <w:rsid w:val="00552D7C"/>
    <w:rsid w:val="0057159A"/>
    <w:rsid w:val="005836E3"/>
    <w:rsid w:val="00595E43"/>
    <w:rsid w:val="005B336D"/>
    <w:rsid w:val="005C209B"/>
    <w:rsid w:val="005C6F79"/>
    <w:rsid w:val="005E7629"/>
    <w:rsid w:val="005F4C68"/>
    <w:rsid w:val="00611072"/>
    <w:rsid w:val="00616529"/>
    <w:rsid w:val="00634735"/>
    <w:rsid w:val="0063490D"/>
    <w:rsid w:val="00647430"/>
    <w:rsid w:val="00652F14"/>
    <w:rsid w:val="006559E5"/>
    <w:rsid w:val="00664C15"/>
    <w:rsid w:val="0066790F"/>
    <w:rsid w:val="0068219B"/>
    <w:rsid w:val="006907A4"/>
    <w:rsid w:val="0069272C"/>
    <w:rsid w:val="00695C92"/>
    <w:rsid w:val="006A32CE"/>
    <w:rsid w:val="006A3851"/>
    <w:rsid w:val="006B1C75"/>
    <w:rsid w:val="006E1C59"/>
    <w:rsid w:val="006E32EF"/>
    <w:rsid w:val="006F0ED9"/>
    <w:rsid w:val="006F6165"/>
    <w:rsid w:val="00705DE0"/>
    <w:rsid w:val="00715B13"/>
    <w:rsid w:val="00734E43"/>
    <w:rsid w:val="007364BC"/>
    <w:rsid w:val="0074775C"/>
    <w:rsid w:val="00771228"/>
    <w:rsid w:val="00783A15"/>
    <w:rsid w:val="00791BF9"/>
    <w:rsid w:val="007B25A6"/>
    <w:rsid w:val="007C1E3C"/>
    <w:rsid w:val="007C28CE"/>
    <w:rsid w:val="007D0618"/>
    <w:rsid w:val="007E57C0"/>
    <w:rsid w:val="0082454B"/>
    <w:rsid w:val="00830582"/>
    <w:rsid w:val="0084009B"/>
    <w:rsid w:val="008404BC"/>
    <w:rsid w:val="008514AA"/>
    <w:rsid w:val="0086218E"/>
    <w:rsid w:val="00870466"/>
    <w:rsid w:val="00876EC0"/>
    <w:rsid w:val="00891F3B"/>
    <w:rsid w:val="008F363B"/>
    <w:rsid w:val="00900ED4"/>
    <w:rsid w:val="009076C4"/>
    <w:rsid w:val="0091337F"/>
    <w:rsid w:val="00924969"/>
    <w:rsid w:val="00925B7C"/>
    <w:rsid w:val="00931259"/>
    <w:rsid w:val="0094184C"/>
    <w:rsid w:val="00963C75"/>
    <w:rsid w:val="009721E9"/>
    <w:rsid w:val="00987317"/>
    <w:rsid w:val="009B3D52"/>
    <w:rsid w:val="009D2C79"/>
    <w:rsid w:val="009E0144"/>
    <w:rsid w:val="00A16392"/>
    <w:rsid w:val="00A22796"/>
    <w:rsid w:val="00A530CF"/>
    <w:rsid w:val="00A53923"/>
    <w:rsid w:val="00A61B6D"/>
    <w:rsid w:val="00A70A20"/>
    <w:rsid w:val="00A909D5"/>
    <w:rsid w:val="00A925B6"/>
    <w:rsid w:val="00AC16DE"/>
    <w:rsid w:val="00AC45C1"/>
    <w:rsid w:val="00AC7496"/>
    <w:rsid w:val="00AC7FAC"/>
    <w:rsid w:val="00AD6122"/>
    <w:rsid w:val="00AD7044"/>
    <w:rsid w:val="00AD79DF"/>
    <w:rsid w:val="00AE458C"/>
    <w:rsid w:val="00AF23DF"/>
    <w:rsid w:val="00AF3B79"/>
    <w:rsid w:val="00B0282E"/>
    <w:rsid w:val="00B06DEA"/>
    <w:rsid w:val="00B16990"/>
    <w:rsid w:val="00B34219"/>
    <w:rsid w:val="00B51472"/>
    <w:rsid w:val="00B53B64"/>
    <w:rsid w:val="00B92165"/>
    <w:rsid w:val="00B93357"/>
    <w:rsid w:val="00B95523"/>
    <w:rsid w:val="00BA3767"/>
    <w:rsid w:val="00BA4232"/>
    <w:rsid w:val="00BB18F2"/>
    <w:rsid w:val="00BB44D0"/>
    <w:rsid w:val="00BC129D"/>
    <w:rsid w:val="00BC71BA"/>
    <w:rsid w:val="00BD1FFA"/>
    <w:rsid w:val="00BE4C34"/>
    <w:rsid w:val="00C0683E"/>
    <w:rsid w:val="00C14D92"/>
    <w:rsid w:val="00C209AE"/>
    <w:rsid w:val="00C34A1F"/>
    <w:rsid w:val="00C35567"/>
    <w:rsid w:val="00C542A0"/>
    <w:rsid w:val="00C5571E"/>
    <w:rsid w:val="00C619BE"/>
    <w:rsid w:val="00C64710"/>
    <w:rsid w:val="00C65AB0"/>
    <w:rsid w:val="00C7411E"/>
    <w:rsid w:val="00C809D8"/>
    <w:rsid w:val="00C82643"/>
    <w:rsid w:val="00C828FC"/>
    <w:rsid w:val="00C82D30"/>
    <w:rsid w:val="00C84826"/>
    <w:rsid w:val="00C92E0A"/>
    <w:rsid w:val="00CA227F"/>
    <w:rsid w:val="00CA555F"/>
    <w:rsid w:val="00CA5658"/>
    <w:rsid w:val="00CB02D2"/>
    <w:rsid w:val="00CB58AF"/>
    <w:rsid w:val="00CB745B"/>
    <w:rsid w:val="00CD1BCD"/>
    <w:rsid w:val="00CD2245"/>
    <w:rsid w:val="00CD652E"/>
    <w:rsid w:val="00CE11A7"/>
    <w:rsid w:val="00CF535A"/>
    <w:rsid w:val="00D15A42"/>
    <w:rsid w:val="00D33C92"/>
    <w:rsid w:val="00D37BBA"/>
    <w:rsid w:val="00D660AD"/>
    <w:rsid w:val="00D810F4"/>
    <w:rsid w:val="00D93414"/>
    <w:rsid w:val="00DA5D2B"/>
    <w:rsid w:val="00DD182B"/>
    <w:rsid w:val="00DD407A"/>
    <w:rsid w:val="00DE0187"/>
    <w:rsid w:val="00DE1C4F"/>
    <w:rsid w:val="00DE2DBB"/>
    <w:rsid w:val="00DF27DE"/>
    <w:rsid w:val="00DF6F53"/>
    <w:rsid w:val="00E045FD"/>
    <w:rsid w:val="00E13A53"/>
    <w:rsid w:val="00E27511"/>
    <w:rsid w:val="00E31CAA"/>
    <w:rsid w:val="00E54DA3"/>
    <w:rsid w:val="00E61A4B"/>
    <w:rsid w:val="00E6457E"/>
    <w:rsid w:val="00E76306"/>
    <w:rsid w:val="00E7707B"/>
    <w:rsid w:val="00E84C33"/>
    <w:rsid w:val="00E920E6"/>
    <w:rsid w:val="00E928AA"/>
    <w:rsid w:val="00E9363D"/>
    <w:rsid w:val="00EA3E65"/>
    <w:rsid w:val="00EB0CCB"/>
    <w:rsid w:val="00EC398E"/>
    <w:rsid w:val="00ED34F7"/>
    <w:rsid w:val="00EE23BC"/>
    <w:rsid w:val="00EE648C"/>
    <w:rsid w:val="00F0117C"/>
    <w:rsid w:val="00F14984"/>
    <w:rsid w:val="00F157B9"/>
    <w:rsid w:val="00F2746E"/>
    <w:rsid w:val="00F34565"/>
    <w:rsid w:val="00F4317E"/>
    <w:rsid w:val="00F44F99"/>
    <w:rsid w:val="00F566C6"/>
    <w:rsid w:val="00F77718"/>
    <w:rsid w:val="00F80068"/>
    <w:rsid w:val="00F819D0"/>
    <w:rsid w:val="00F91EAC"/>
    <w:rsid w:val="00FA04FB"/>
    <w:rsid w:val="00FD4E51"/>
    <w:rsid w:val="00FD52A2"/>
    <w:rsid w:val="00FE3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7AC497D"/>
  <w15:docId w15:val="{B73F87D6-C656-4A34-8ED8-73B2EF88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5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1EE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8731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73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3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18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94184C"/>
  </w:style>
  <w:style w:type="character" w:styleId="Refdecomentario">
    <w:name w:val="annotation reference"/>
    <w:basedOn w:val="Fuentedeprrafopredeter"/>
    <w:uiPriority w:val="99"/>
    <w:semiHidden/>
    <w:unhideWhenUsed/>
    <w:rsid w:val="00B342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42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42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4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4219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3421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6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4653"/>
  </w:style>
  <w:style w:type="paragraph" w:styleId="Piedepgina">
    <w:name w:val="footer"/>
    <w:basedOn w:val="Normal"/>
    <w:link w:val="PiedepginaCar"/>
    <w:uiPriority w:val="99"/>
    <w:unhideWhenUsed/>
    <w:rsid w:val="000746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995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50</cp:revision>
  <dcterms:created xsi:type="dcterms:W3CDTF">2015-03-15T00:17:00Z</dcterms:created>
  <dcterms:modified xsi:type="dcterms:W3CDTF">2015-03-16T01:10:00Z</dcterms:modified>
</cp:coreProperties>
</file>