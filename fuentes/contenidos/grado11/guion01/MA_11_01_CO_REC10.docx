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2C11FE" w:rsidP="00CD652E">
      <w:pPr>
        <w:rPr>
          <w:rFonts w:ascii="Arial" w:hAnsi="Arial"/>
          <w:sz w:val="18"/>
          <w:szCs w:val="18"/>
          <w:lang w:val="es-ES_tradnl"/>
        </w:rPr>
      </w:pPr>
      <w:r>
        <w:rPr>
          <w:rFonts w:ascii="Arial" w:hAnsi="Arial"/>
          <w:sz w:val="18"/>
          <w:szCs w:val="18"/>
          <w:lang w:val="es-ES_tradnl"/>
        </w:rPr>
        <w:t>MA_</w:t>
      </w:r>
      <w:r w:rsidR="00DA5D2B">
        <w:rPr>
          <w:rFonts w:ascii="Arial" w:hAnsi="Arial"/>
          <w:sz w:val="18"/>
          <w:szCs w:val="18"/>
          <w:lang w:val="es-ES_tradnl"/>
        </w:rPr>
        <w:t>11_01_CO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DA5D2B">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B83D8C" w:rsidRDefault="001D19F7" w:rsidP="00CD652E">
      <w:pPr>
        <w:rPr>
          <w:rFonts w:ascii="Times New Roman" w:hAnsi="Times New Roman" w:cs="Times New Roman"/>
          <w:lang w:val="es-ES_tradnl"/>
        </w:rPr>
      </w:pPr>
      <w:r w:rsidRPr="00B83D8C">
        <w:rPr>
          <w:rFonts w:ascii="Times New Roman" w:hAnsi="Times New Roman" w:cs="Times New Roman"/>
          <w:lang w:val="es-ES_tradnl"/>
        </w:rPr>
        <w:t xml:space="preserve">Una aproximación a los </w:t>
      </w:r>
      <w:ins w:id="0" w:author="González, C." w:date="2015-03-18T15:11:00Z">
        <w:r w:rsidR="00A91845">
          <w:rPr>
            <w:rFonts w:ascii="Times New Roman" w:hAnsi="Times New Roman" w:cs="Times New Roman"/>
            <w:lang w:val="es-ES_tradnl"/>
          </w:rPr>
          <w:t>N</w:t>
        </w:r>
      </w:ins>
      <w:del w:id="1" w:author="González, C." w:date="2015-03-18T15:11:00Z">
        <w:r w:rsidRPr="00B83D8C" w:rsidDel="00A91845">
          <w:rPr>
            <w:rFonts w:ascii="Times New Roman" w:hAnsi="Times New Roman" w:cs="Times New Roman"/>
            <w:lang w:val="es-ES_tradnl"/>
          </w:rPr>
          <w:delText>n</w:delText>
        </w:r>
      </w:del>
      <w:r w:rsidRPr="00B83D8C">
        <w:rPr>
          <w:rFonts w:ascii="Times New Roman" w:hAnsi="Times New Roman" w:cs="Times New Roman"/>
          <w:lang w:val="es-ES_tradnl"/>
        </w:rPr>
        <w:t xml:space="preserve">úmeros </w:t>
      </w:r>
      <w:ins w:id="2" w:author="González, C." w:date="2015-03-18T15:11:00Z">
        <w:r w:rsidR="00A91845">
          <w:rPr>
            <w:rFonts w:ascii="Times New Roman" w:hAnsi="Times New Roman" w:cs="Times New Roman"/>
            <w:lang w:val="es-ES_tradnl"/>
          </w:rPr>
          <w:t>R</w:t>
        </w:r>
      </w:ins>
      <w:del w:id="3" w:author="González, C." w:date="2015-03-18T15:11:00Z">
        <w:r w:rsidRPr="00B83D8C" w:rsidDel="00A91845">
          <w:rPr>
            <w:rFonts w:ascii="Times New Roman" w:hAnsi="Times New Roman" w:cs="Times New Roman"/>
            <w:lang w:val="es-ES_tradnl"/>
          </w:rPr>
          <w:delText>r</w:delText>
        </w:r>
      </w:del>
      <w:r w:rsidRPr="00B83D8C">
        <w:rPr>
          <w:rFonts w:ascii="Times New Roman" w:hAnsi="Times New Roman" w:cs="Times New Roman"/>
          <w:lang w:val="es-ES_tradnl"/>
        </w:rPr>
        <w:t>eales</w:t>
      </w:r>
      <w:del w:id="4" w:author="González, C." w:date="2015-03-18T15:11:00Z">
        <w:r w:rsidRPr="00B83D8C" w:rsidDel="00A91845">
          <w:rPr>
            <w:rFonts w:ascii="Times New Roman" w:hAnsi="Times New Roman" w:cs="Times New Roman"/>
            <w:lang w:val="es-ES_tradnl"/>
          </w:rPr>
          <w:delText>.</w:delText>
        </w:r>
      </w:del>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Pr="00B83D8C" w:rsidRDefault="001D19F7" w:rsidP="00CD652E">
      <w:pPr>
        <w:rPr>
          <w:rFonts w:ascii="Times New Roman" w:hAnsi="Times New Roman" w:cs="Times New Roman"/>
          <w:sz w:val="18"/>
          <w:szCs w:val="18"/>
          <w:lang w:val="es-CO"/>
        </w:rPr>
      </w:pPr>
      <w:r w:rsidRPr="00B83D8C">
        <w:rPr>
          <w:rFonts w:ascii="Times New Roman" w:hAnsi="Times New Roman" w:cs="Times New Roman"/>
          <w:color w:val="000000"/>
          <w:lang w:val="es-CO"/>
        </w:rPr>
        <w:t xml:space="preserve">Interactivo que presenta una breve descripción acerca del surgimiento de los </w:t>
      </w:r>
      <w:ins w:id="5" w:author="González, C." w:date="2015-03-18T15:11:00Z">
        <w:r w:rsidR="00A91845">
          <w:rPr>
            <w:rFonts w:ascii="Times New Roman" w:hAnsi="Times New Roman" w:cs="Times New Roman"/>
            <w:color w:val="000000"/>
            <w:lang w:val="es-CO"/>
          </w:rPr>
          <w:t>N</w:t>
        </w:r>
      </w:ins>
      <w:del w:id="6" w:author="González, C." w:date="2015-03-18T15:11:00Z">
        <w:r w:rsidRPr="00B83D8C" w:rsidDel="00A91845">
          <w:rPr>
            <w:rFonts w:ascii="Times New Roman" w:hAnsi="Times New Roman" w:cs="Times New Roman"/>
            <w:color w:val="000000"/>
            <w:lang w:val="es-CO"/>
          </w:rPr>
          <w:delText>n</w:delText>
        </w:r>
      </w:del>
      <w:r w:rsidRPr="00B83D8C">
        <w:rPr>
          <w:rFonts w:ascii="Times New Roman" w:hAnsi="Times New Roman" w:cs="Times New Roman"/>
          <w:color w:val="000000"/>
          <w:lang w:val="es-CO"/>
        </w:rPr>
        <w:t xml:space="preserve">úmeros </w:t>
      </w:r>
      <w:ins w:id="7" w:author="González, C." w:date="2015-03-18T15:11:00Z">
        <w:r w:rsidR="00A91845">
          <w:rPr>
            <w:rFonts w:ascii="Times New Roman" w:hAnsi="Times New Roman" w:cs="Times New Roman"/>
            <w:color w:val="000000"/>
            <w:lang w:val="es-CO"/>
          </w:rPr>
          <w:t>R</w:t>
        </w:r>
      </w:ins>
      <w:del w:id="8" w:author="González, C." w:date="2015-03-18T15:11:00Z">
        <w:r w:rsidRPr="00B83D8C" w:rsidDel="00A91845">
          <w:rPr>
            <w:rFonts w:ascii="Times New Roman" w:hAnsi="Times New Roman" w:cs="Times New Roman"/>
            <w:color w:val="000000"/>
            <w:lang w:val="es-CO"/>
          </w:rPr>
          <w:delText>r</w:delText>
        </w:r>
      </w:del>
      <w:r w:rsidRPr="00B83D8C">
        <w:rPr>
          <w:rFonts w:ascii="Times New Roman" w:hAnsi="Times New Roman" w:cs="Times New Roman"/>
          <w:color w:val="000000"/>
          <w:lang w:val="es-CO"/>
        </w:rPr>
        <w:t>eales.</w:t>
      </w: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D652E" w:rsidRPr="00B83D8C" w:rsidRDefault="009027E9" w:rsidP="00CD652E">
      <w:pPr>
        <w:rPr>
          <w:rFonts w:ascii="Times New Roman" w:hAnsi="Times New Roman" w:cs="Times New Roman"/>
          <w:lang w:val="es-ES_tradnl"/>
        </w:rPr>
      </w:pPr>
      <w:del w:id="9" w:author="González, C." w:date="2015-03-18T15:12:00Z">
        <w:r w:rsidRPr="00B83D8C" w:rsidDel="00A91845">
          <w:rPr>
            <w:rFonts w:ascii="Times New Roman" w:hAnsi="Times New Roman" w:cs="Times New Roman"/>
            <w:lang w:val="es-ES_tradnl"/>
          </w:rPr>
          <w:delText>“</w:delText>
        </w:r>
      </w:del>
      <w:r w:rsidR="00DA5D2B" w:rsidRPr="00B83D8C">
        <w:rPr>
          <w:rFonts w:ascii="Times New Roman" w:hAnsi="Times New Roman" w:cs="Times New Roman"/>
          <w:lang w:val="es-ES_tradnl"/>
        </w:rPr>
        <w:t xml:space="preserve">Números </w:t>
      </w:r>
      <w:ins w:id="10" w:author="González, C." w:date="2015-03-18T15:12:00Z">
        <w:r w:rsidR="00A91845">
          <w:rPr>
            <w:rFonts w:ascii="Times New Roman" w:hAnsi="Times New Roman" w:cs="Times New Roman"/>
            <w:lang w:val="es-ES_tradnl"/>
          </w:rPr>
          <w:t>R</w:t>
        </w:r>
      </w:ins>
      <w:del w:id="11" w:author="González, C." w:date="2015-03-18T15:12:00Z">
        <w:r w:rsidR="00DA5D2B" w:rsidRPr="00B83D8C" w:rsidDel="00A91845">
          <w:rPr>
            <w:rFonts w:ascii="Times New Roman" w:hAnsi="Times New Roman" w:cs="Times New Roman"/>
            <w:lang w:val="es-ES_tradnl"/>
          </w:rPr>
          <w:delText>r</w:delText>
        </w:r>
      </w:del>
      <w:r w:rsidR="00DA5D2B" w:rsidRPr="00B83D8C">
        <w:rPr>
          <w:rFonts w:ascii="Times New Roman" w:hAnsi="Times New Roman" w:cs="Times New Roman"/>
          <w:lang w:val="es-ES_tradnl"/>
        </w:rPr>
        <w:t>eales</w:t>
      </w:r>
      <w:del w:id="12" w:author="González, C." w:date="2015-03-18T15:12:00Z">
        <w:r w:rsidRPr="00B83D8C" w:rsidDel="00A91845">
          <w:rPr>
            <w:rFonts w:ascii="Times New Roman" w:hAnsi="Times New Roman" w:cs="Times New Roman"/>
            <w:lang w:val="es-ES_tradnl"/>
          </w:rPr>
          <w:delText>”</w:delText>
        </w:r>
      </w:del>
      <w:r w:rsidRPr="00B83D8C">
        <w:rPr>
          <w:rFonts w:ascii="Times New Roman" w:hAnsi="Times New Roman" w:cs="Times New Roman"/>
          <w:lang w:val="es-ES_tradnl"/>
        </w:rPr>
        <w:t xml:space="preserve">, </w:t>
      </w:r>
      <w:del w:id="13" w:author="González, C." w:date="2015-03-18T15:12:00Z">
        <w:r w:rsidRPr="00B83D8C" w:rsidDel="00A91845">
          <w:rPr>
            <w:rFonts w:ascii="Times New Roman" w:hAnsi="Times New Roman" w:cs="Times New Roman"/>
            <w:lang w:val="es-ES_tradnl"/>
          </w:rPr>
          <w:delText>”</w:delText>
        </w:r>
      </w:del>
      <w:r w:rsidR="00CF2697" w:rsidRPr="00B83D8C">
        <w:rPr>
          <w:rFonts w:ascii="Times New Roman" w:hAnsi="Times New Roman" w:cs="Times New Roman"/>
          <w:lang w:val="es-ES_tradnl"/>
        </w:rPr>
        <w:t>números</w:t>
      </w:r>
      <w:r w:rsidRPr="00B83D8C">
        <w:rPr>
          <w:rFonts w:ascii="Times New Roman" w:hAnsi="Times New Roman" w:cs="Times New Roman"/>
          <w:lang w:val="es-ES_tradnl"/>
        </w:rPr>
        <w:t xml:space="preserve"> racionales</w:t>
      </w:r>
      <w:del w:id="14" w:author="González, C." w:date="2015-03-18T15:12:00Z">
        <w:r w:rsidRPr="00B83D8C" w:rsidDel="00A91845">
          <w:rPr>
            <w:rFonts w:ascii="Times New Roman" w:hAnsi="Times New Roman" w:cs="Times New Roman"/>
            <w:lang w:val="es-ES_tradnl"/>
          </w:rPr>
          <w:delText>”</w:delText>
        </w:r>
      </w:del>
      <w:r w:rsidRPr="00B83D8C">
        <w:rPr>
          <w:rFonts w:ascii="Times New Roman" w:hAnsi="Times New Roman" w:cs="Times New Roman"/>
          <w:lang w:val="es-ES_tradnl"/>
        </w:rPr>
        <w:t xml:space="preserve">, </w:t>
      </w:r>
      <w:del w:id="15" w:author="González, C." w:date="2015-03-18T15:12:00Z">
        <w:r w:rsidRPr="00B83D8C" w:rsidDel="00A91845">
          <w:rPr>
            <w:rFonts w:ascii="Times New Roman" w:hAnsi="Times New Roman" w:cs="Times New Roman"/>
            <w:lang w:val="es-ES_tradnl"/>
          </w:rPr>
          <w:delText>“</w:delText>
        </w:r>
      </w:del>
      <w:r w:rsidRPr="00B83D8C">
        <w:rPr>
          <w:rFonts w:ascii="Times New Roman" w:hAnsi="Times New Roman" w:cs="Times New Roman"/>
          <w:lang w:val="es-ES_tradnl"/>
        </w:rPr>
        <w:t>números irracionales</w:t>
      </w:r>
      <w:del w:id="16" w:author="González, C." w:date="2015-03-18T15:12:00Z">
        <w:r w:rsidRPr="00B83D8C" w:rsidDel="00A91845">
          <w:rPr>
            <w:rFonts w:ascii="Times New Roman" w:hAnsi="Times New Roman" w:cs="Times New Roman"/>
            <w:lang w:val="es-ES_tradnl"/>
          </w:rPr>
          <w:delText>”</w:delText>
        </w:r>
      </w:del>
      <w:r w:rsidRPr="00B83D8C">
        <w:rPr>
          <w:rFonts w:ascii="Times New Roman" w:hAnsi="Times New Roman" w:cs="Times New Roman"/>
          <w:lang w:val="es-ES_tradnl"/>
        </w:rPr>
        <w:t xml:space="preserve">, </w:t>
      </w:r>
      <w:del w:id="17" w:author="González, C." w:date="2015-03-18T15:12:00Z">
        <w:r w:rsidRPr="00B83D8C" w:rsidDel="00A91845">
          <w:rPr>
            <w:rFonts w:ascii="Times New Roman" w:hAnsi="Times New Roman" w:cs="Times New Roman"/>
            <w:lang w:val="es-ES_tradnl"/>
          </w:rPr>
          <w:delText>“</w:delText>
        </w:r>
      </w:del>
      <w:r w:rsidRPr="00B83D8C">
        <w:rPr>
          <w:rFonts w:ascii="Times New Roman" w:hAnsi="Times New Roman" w:cs="Times New Roman"/>
          <w:lang w:val="es-ES_tradnl"/>
        </w:rPr>
        <w:t>medir</w:t>
      </w:r>
      <w:ins w:id="18" w:author="González, C." w:date="2015-03-18T15:12:00Z">
        <w:r w:rsidR="00A91845">
          <w:rPr>
            <w:rFonts w:ascii="Times New Roman" w:hAnsi="Times New Roman" w:cs="Times New Roman"/>
            <w:lang w:val="es-ES_tradnl"/>
          </w:rPr>
          <w:t>.</w:t>
        </w:r>
      </w:ins>
      <w:del w:id="19" w:author="González, C." w:date="2015-03-18T15:12:00Z">
        <w:r w:rsidRPr="00B83D8C" w:rsidDel="00A91845">
          <w:rPr>
            <w:rFonts w:ascii="Times New Roman" w:hAnsi="Times New Roman" w:cs="Times New Roman"/>
            <w:lang w:val="es-ES_tradnl"/>
          </w:rPr>
          <w:delText>”</w:delText>
        </w:r>
      </w:del>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CD652E" w:rsidRPr="000719EE" w:rsidRDefault="002C11FE" w:rsidP="00CD652E">
      <w:pPr>
        <w:rPr>
          <w:rFonts w:ascii="Arial" w:hAnsi="Arial" w:cs="Arial"/>
          <w:sz w:val="18"/>
          <w:szCs w:val="18"/>
          <w:lang w:val="es-ES_tradnl"/>
        </w:rPr>
      </w:pPr>
      <w:r>
        <w:rPr>
          <w:rFonts w:ascii="Arial" w:hAnsi="Arial" w:cs="Arial"/>
          <w:sz w:val="18"/>
          <w:szCs w:val="18"/>
          <w:lang w:val="es-ES_tradnl"/>
        </w:rPr>
        <w:t>60</w:t>
      </w:r>
      <w:r w:rsidR="00DA5D2B">
        <w:rPr>
          <w:rFonts w:ascii="Arial" w:hAnsi="Arial" w:cs="Arial"/>
          <w:sz w:val="18"/>
          <w:szCs w:val="18"/>
          <w:lang w:val="es-ES_tradnl"/>
        </w:rPr>
        <w:t xml:space="preserve"> min</w:t>
      </w:r>
      <w:ins w:id="20" w:author="González, C." w:date="2015-03-18T15:12:00Z">
        <w:r w:rsidR="00A91845">
          <w:rPr>
            <w:rFonts w:ascii="Arial" w:hAnsi="Arial" w:cs="Arial"/>
            <w:sz w:val="18"/>
            <w:szCs w:val="18"/>
            <w:lang w:val="es-ES_tradnl"/>
          </w:rPr>
          <w:t>utos</w:t>
        </w:r>
      </w:ins>
      <w:ins w:id="21" w:author="González, C." w:date="2015-03-18T18:22:00Z">
        <w:r w:rsidR="00992FF7">
          <w:rPr>
            <w:rFonts w:ascii="Arial" w:hAnsi="Arial" w:cs="Arial"/>
            <w:sz w:val="18"/>
            <w:szCs w:val="18"/>
            <w:lang w:val="es-ES_tradnl"/>
          </w:rPr>
          <w:t>.</w:t>
        </w:r>
      </w:ins>
      <w:bookmarkStart w:id="22" w:name="_GoBack"/>
      <w:bookmarkEnd w:id="22"/>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3674FA"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Pr="000719EE" w:rsidRDefault="00101EEA" w:rsidP="00CD652E">
      <w:pPr>
        <w:rPr>
          <w:rFonts w:ascii="Arial" w:hAnsi="Arial" w:cs="Arial"/>
          <w:sz w:val="18"/>
          <w:szCs w:val="18"/>
          <w:lang w:val="es-ES_tradnl"/>
        </w:rPr>
      </w:pPr>
      <w:r>
        <w:rPr>
          <w:rFonts w:ascii="Arial" w:hAnsi="Arial" w:cs="Arial"/>
          <w:sz w:val="18"/>
          <w:szCs w:val="18"/>
          <w:lang w:val="es-ES_tradnl"/>
        </w:rPr>
        <w:t>3-Dificil</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3674FA" w:rsidRPr="00BA7975" w:rsidRDefault="003674FA" w:rsidP="003674FA">
      <w:pPr>
        <w:jc w:val="both"/>
        <w:rPr>
          <w:rFonts w:ascii="Times New Roman" w:hAnsi="Times New Roman" w:cs="Times New Roman"/>
          <w:b/>
          <w:sz w:val="18"/>
          <w:szCs w:val="18"/>
          <w:lang w:val="es-ES_tradnl"/>
        </w:rPr>
      </w:pPr>
      <w:r w:rsidRPr="00BA7975">
        <w:rPr>
          <w:rFonts w:ascii="Times New Roman" w:hAnsi="Times New Roman" w:cs="Times New Roman"/>
          <w:b/>
          <w:sz w:val="18"/>
          <w:szCs w:val="18"/>
          <w:lang w:val="es-ES_tradnl"/>
        </w:rPr>
        <w:t>Objetivo</w:t>
      </w:r>
    </w:p>
    <w:p w:rsidR="003674FA" w:rsidRPr="00DE2147"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Pr>
          <w:rFonts w:ascii="Times New Roman" w:hAnsi="Times New Roman" w:cs="Times New Roman"/>
          <w:sz w:val="18"/>
          <w:szCs w:val="18"/>
          <w:lang w:val="es-ES_tradnl"/>
        </w:rPr>
        <w:t xml:space="preserve">conocer un poco más </w:t>
      </w:r>
      <w:r w:rsidR="00CF2697">
        <w:rPr>
          <w:rFonts w:ascii="Times New Roman" w:hAnsi="Times New Roman" w:cs="Times New Roman"/>
          <w:sz w:val="18"/>
          <w:szCs w:val="18"/>
          <w:lang w:val="es-ES_tradnl"/>
        </w:rPr>
        <w:t>acerca del surgimiento d</w:t>
      </w:r>
      <w:r>
        <w:rPr>
          <w:rFonts w:ascii="Times New Roman" w:hAnsi="Times New Roman" w:cs="Times New Roman"/>
          <w:sz w:val="18"/>
          <w:szCs w:val="18"/>
          <w:lang w:val="es-ES_tradnl"/>
        </w:rPr>
        <w:t xml:space="preserve">el sistema de los </w:t>
      </w:r>
      <w:ins w:id="23" w:author="González, C." w:date="2015-03-18T15:12:00Z">
        <w:r w:rsidR="00A91845">
          <w:rPr>
            <w:rFonts w:ascii="Times New Roman" w:hAnsi="Times New Roman" w:cs="Times New Roman"/>
            <w:sz w:val="18"/>
            <w:szCs w:val="18"/>
            <w:lang w:val="es-ES_tradnl"/>
          </w:rPr>
          <w:t>N</w:t>
        </w:r>
      </w:ins>
      <w:del w:id="24" w:author="González, C." w:date="2015-03-18T15:12:00Z">
        <w:r w:rsidDel="00A91845">
          <w:rPr>
            <w:rFonts w:ascii="Times New Roman" w:hAnsi="Times New Roman" w:cs="Times New Roman"/>
            <w:sz w:val="18"/>
            <w:szCs w:val="18"/>
            <w:lang w:val="es-ES_tradnl"/>
          </w:rPr>
          <w:delText>n</w:delText>
        </w:r>
      </w:del>
      <w:r>
        <w:rPr>
          <w:rFonts w:ascii="Times New Roman" w:hAnsi="Times New Roman" w:cs="Times New Roman"/>
          <w:sz w:val="18"/>
          <w:szCs w:val="18"/>
          <w:lang w:val="es-ES_tradnl"/>
        </w:rPr>
        <w:t xml:space="preserve">úmeros </w:t>
      </w:r>
      <w:ins w:id="25" w:author="González, C." w:date="2015-03-18T15:12:00Z">
        <w:r w:rsidR="00A91845">
          <w:rPr>
            <w:rFonts w:ascii="Times New Roman" w:hAnsi="Times New Roman" w:cs="Times New Roman"/>
            <w:sz w:val="18"/>
            <w:szCs w:val="18"/>
            <w:lang w:val="es-ES_tradnl"/>
          </w:rPr>
          <w:t>R</w:t>
        </w:r>
      </w:ins>
      <w:del w:id="26" w:author="González, C." w:date="2015-03-18T15:12:00Z">
        <w:r w:rsidDel="00A91845">
          <w:rPr>
            <w:rFonts w:ascii="Times New Roman" w:hAnsi="Times New Roman" w:cs="Times New Roman"/>
            <w:sz w:val="18"/>
            <w:szCs w:val="18"/>
            <w:lang w:val="es-ES_tradnl"/>
          </w:rPr>
          <w:delText>r</w:delText>
        </w:r>
      </w:del>
      <w:r>
        <w:rPr>
          <w:rFonts w:ascii="Times New Roman" w:hAnsi="Times New Roman" w:cs="Times New Roman"/>
          <w:sz w:val="18"/>
          <w:szCs w:val="18"/>
          <w:lang w:val="es-ES_tradnl"/>
        </w:rPr>
        <w:t>eales y</w:t>
      </w:r>
      <w:r w:rsidR="00CF2697">
        <w:rPr>
          <w:rFonts w:ascii="Times New Roman" w:hAnsi="Times New Roman" w:cs="Times New Roman"/>
          <w:sz w:val="18"/>
          <w:szCs w:val="18"/>
          <w:lang w:val="es-ES_tradnl"/>
        </w:rPr>
        <w:t xml:space="preserve"> la importancia de su desarrollo</w:t>
      </w:r>
      <w:ins w:id="27" w:author="González, C." w:date="2015-03-18T15:13:00Z">
        <w:r w:rsidR="00A91845">
          <w:rPr>
            <w:rFonts w:ascii="Times New Roman" w:hAnsi="Times New Roman" w:cs="Times New Roman"/>
            <w:sz w:val="18"/>
            <w:szCs w:val="18"/>
            <w:lang w:val="es-ES_tradnl"/>
          </w:rPr>
          <w:t>;</w:t>
        </w:r>
      </w:ins>
      <w:del w:id="28" w:author="González, C." w:date="2015-03-18T15:13:00Z">
        <w:r w:rsidDel="00A91845">
          <w:rPr>
            <w:rFonts w:ascii="Times New Roman" w:hAnsi="Times New Roman" w:cs="Times New Roman"/>
            <w:sz w:val="18"/>
            <w:szCs w:val="18"/>
            <w:lang w:val="es-ES_tradnl"/>
          </w:rPr>
          <w:delText>,</w:delText>
        </w:r>
      </w:del>
      <w:r>
        <w:rPr>
          <w:rFonts w:ascii="Times New Roman" w:hAnsi="Times New Roman" w:cs="Times New Roman"/>
          <w:sz w:val="18"/>
          <w:szCs w:val="18"/>
          <w:lang w:val="es-ES_tradnl"/>
        </w:rPr>
        <w:t xml:space="preserve"> </w:t>
      </w:r>
      <w:del w:id="29" w:author="González, C." w:date="2015-03-18T15:13:00Z">
        <w:r w:rsidDel="00A91845">
          <w:rPr>
            <w:rFonts w:ascii="Times New Roman" w:hAnsi="Times New Roman" w:cs="Times New Roman"/>
            <w:sz w:val="18"/>
            <w:szCs w:val="18"/>
            <w:lang w:val="es-ES_tradnl"/>
          </w:rPr>
          <w:delText xml:space="preserve">también </w:delText>
        </w:r>
      </w:del>
      <w:ins w:id="30" w:author="González, C." w:date="2015-03-18T15:13:00Z">
        <w:r w:rsidR="00A91845">
          <w:rPr>
            <w:rFonts w:ascii="Times New Roman" w:hAnsi="Times New Roman" w:cs="Times New Roman"/>
            <w:sz w:val="18"/>
            <w:szCs w:val="18"/>
            <w:lang w:val="es-ES_tradnl"/>
          </w:rPr>
          <w:t xml:space="preserve">asimismo </w:t>
        </w:r>
      </w:ins>
      <w:r>
        <w:rPr>
          <w:rFonts w:ascii="Times New Roman" w:hAnsi="Times New Roman" w:cs="Times New Roman"/>
          <w:sz w:val="18"/>
          <w:szCs w:val="18"/>
          <w:lang w:val="es-ES_tradnl"/>
        </w:rPr>
        <w:t>se espera que el estudiante identifique algunos de los aspectos claves que hicieron surgir nuevos sistemas numérico</w:t>
      </w:r>
      <w:r w:rsidR="00CF2697">
        <w:rPr>
          <w:rFonts w:ascii="Times New Roman" w:hAnsi="Times New Roman" w:cs="Times New Roman"/>
          <w:sz w:val="18"/>
          <w:szCs w:val="18"/>
          <w:lang w:val="es-ES_tradnl"/>
        </w:rPr>
        <w:t>s</w:t>
      </w:r>
      <w:del w:id="31" w:author="González, C." w:date="2015-03-18T15:13:00Z">
        <w:r w:rsidR="00CF2697" w:rsidDel="00A91845">
          <w:rPr>
            <w:rFonts w:ascii="Times New Roman" w:hAnsi="Times New Roman" w:cs="Times New Roman"/>
            <w:sz w:val="18"/>
            <w:szCs w:val="18"/>
            <w:lang w:val="es-ES_tradnl"/>
          </w:rPr>
          <w:delText xml:space="preserve"> </w:delText>
        </w:r>
      </w:del>
      <w:r>
        <w:rPr>
          <w:rFonts w:ascii="Times New Roman" w:hAnsi="Times New Roman" w:cs="Times New Roman"/>
          <w:sz w:val="18"/>
          <w:szCs w:val="18"/>
          <w:lang w:val="es-ES_tradnl"/>
        </w:rPr>
        <w:t xml:space="preserve"> y nuevos sistemas de representación.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No es la primera vez que los estudiantes de grado </w:t>
      </w:r>
      <w:del w:id="32" w:author="González, C." w:date="2015-03-18T15:57:00Z">
        <w:r w:rsidDel="006E00B4">
          <w:rPr>
            <w:rFonts w:ascii="Times New Roman" w:hAnsi="Times New Roman" w:cs="Times New Roman"/>
            <w:sz w:val="18"/>
            <w:szCs w:val="18"/>
            <w:lang w:val="es-ES_tradnl"/>
          </w:rPr>
          <w:delText>once</w:delText>
        </w:r>
      </w:del>
      <w:ins w:id="33" w:author="González, C." w:date="2015-03-18T15:57:00Z">
        <w:r w:rsidR="006E00B4">
          <w:rPr>
            <w:rFonts w:ascii="Times New Roman" w:hAnsi="Times New Roman" w:cs="Times New Roman"/>
            <w:sz w:val="18"/>
            <w:szCs w:val="18"/>
            <w:lang w:val="es-ES_tradnl"/>
          </w:rPr>
          <w:t>undécimo</w:t>
        </w:r>
      </w:ins>
      <w:r>
        <w:rPr>
          <w:rFonts w:ascii="Times New Roman" w:hAnsi="Times New Roman" w:cs="Times New Roman"/>
          <w:sz w:val="18"/>
          <w:szCs w:val="18"/>
          <w:lang w:val="es-ES_tradnl"/>
        </w:rPr>
        <w:t xml:space="preserve"> se enfrentan a</w:t>
      </w:r>
      <w:r w:rsidR="001F7C99">
        <w:rPr>
          <w:rFonts w:ascii="Times New Roman" w:hAnsi="Times New Roman" w:cs="Times New Roman"/>
          <w:sz w:val="18"/>
          <w:szCs w:val="18"/>
          <w:lang w:val="es-ES_tradnl"/>
        </w:rPr>
        <w:t>l concepto de número real</w:t>
      </w:r>
      <w:r>
        <w:rPr>
          <w:rFonts w:ascii="Times New Roman" w:hAnsi="Times New Roman" w:cs="Times New Roman"/>
          <w:sz w:val="18"/>
          <w:szCs w:val="18"/>
          <w:lang w:val="es-ES_tradnl"/>
        </w:rPr>
        <w:t xml:space="preserve">, se espera que el estudiante maneje ya algunos conceptos </w:t>
      </w:r>
      <w:r w:rsidR="00E97486">
        <w:rPr>
          <w:rFonts w:ascii="Times New Roman" w:hAnsi="Times New Roman" w:cs="Times New Roman"/>
          <w:sz w:val="18"/>
          <w:szCs w:val="18"/>
          <w:lang w:val="es-ES_tradnl"/>
        </w:rPr>
        <w:t>como número natural, nú</w:t>
      </w:r>
      <w:r>
        <w:rPr>
          <w:rFonts w:ascii="Times New Roman" w:hAnsi="Times New Roman" w:cs="Times New Roman"/>
          <w:sz w:val="18"/>
          <w:szCs w:val="18"/>
          <w:lang w:val="es-ES_tradnl"/>
        </w:rPr>
        <w:t>mero entero, n</w:t>
      </w:r>
      <w:r w:rsidR="00E97486">
        <w:rPr>
          <w:rFonts w:ascii="Times New Roman" w:hAnsi="Times New Roman" w:cs="Times New Roman"/>
          <w:sz w:val="18"/>
          <w:szCs w:val="18"/>
          <w:lang w:val="es-ES_tradnl"/>
        </w:rPr>
        <w:t>ú</w:t>
      </w:r>
      <w:r>
        <w:rPr>
          <w:rFonts w:ascii="Times New Roman" w:hAnsi="Times New Roman" w:cs="Times New Roman"/>
          <w:sz w:val="18"/>
          <w:szCs w:val="18"/>
          <w:lang w:val="es-ES_tradnl"/>
        </w:rPr>
        <w:t xml:space="preserve">mero racional y tenga </w:t>
      </w:r>
      <w:del w:id="34" w:author="González, C." w:date="2015-03-18T15:14:00Z">
        <w:r w:rsidDel="00A91845">
          <w:rPr>
            <w:rFonts w:ascii="Times New Roman" w:hAnsi="Times New Roman" w:cs="Times New Roman"/>
            <w:sz w:val="18"/>
            <w:szCs w:val="18"/>
            <w:lang w:val="es-ES_tradnl"/>
          </w:rPr>
          <w:delText>al</w:delText>
        </w:r>
      </w:del>
      <w:del w:id="35" w:author="González, C." w:date="2015-03-18T15:13:00Z">
        <w:r w:rsidDel="00A91845">
          <w:rPr>
            <w:rFonts w:ascii="Times New Roman" w:hAnsi="Times New Roman" w:cs="Times New Roman"/>
            <w:sz w:val="18"/>
            <w:szCs w:val="18"/>
            <w:lang w:val="es-ES_tradnl"/>
          </w:rPr>
          <w:delText xml:space="preserve">gunas </w:delText>
        </w:r>
      </w:del>
      <w:r>
        <w:rPr>
          <w:rFonts w:ascii="Times New Roman" w:hAnsi="Times New Roman" w:cs="Times New Roman"/>
          <w:sz w:val="18"/>
          <w:szCs w:val="18"/>
          <w:lang w:val="es-ES_tradnl"/>
        </w:rPr>
        <w:t>ideas básicas sobre los números irracionales.</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El desarrollo de la sección 1.1 de expansiones decimales puede usarse antes o después de esta presentación dependiendo si desea usarla como una manera de introducción o de refuerzo de la idea de </w:t>
      </w:r>
      <w:ins w:id="36" w:author="González, C." w:date="2015-03-18T15:14:00Z">
        <w:r w:rsidR="00A91845">
          <w:rPr>
            <w:rFonts w:ascii="Times New Roman" w:hAnsi="Times New Roman" w:cs="Times New Roman"/>
            <w:sz w:val="18"/>
            <w:szCs w:val="18"/>
            <w:lang w:val="es-ES_tradnl"/>
          </w:rPr>
          <w:t>N</w:t>
        </w:r>
      </w:ins>
      <w:del w:id="37" w:author="González, C." w:date="2015-03-18T15:14:00Z">
        <w:r w:rsidDel="00A91845">
          <w:rPr>
            <w:rFonts w:ascii="Times New Roman" w:hAnsi="Times New Roman" w:cs="Times New Roman"/>
            <w:sz w:val="18"/>
            <w:szCs w:val="18"/>
            <w:lang w:val="es-ES_tradnl"/>
          </w:rPr>
          <w:delText>n</w:delText>
        </w:r>
      </w:del>
      <w:r>
        <w:rPr>
          <w:rFonts w:ascii="Times New Roman" w:hAnsi="Times New Roman" w:cs="Times New Roman"/>
          <w:sz w:val="18"/>
          <w:szCs w:val="18"/>
          <w:lang w:val="es-ES_tradnl"/>
        </w:rPr>
        <w:t xml:space="preserve">úmero </w:t>
      </w:r>
      <w:ins w:id="38" w:author="González, C." w:date="2015-03-18T15:14:00Z">
        <w:r w:rsidR="00A91845">
          <w:rPr>
            <w:rFonts w:ascii="Times New Roman" w:hAnsi="Times New Roman" w:cs="Times New Roman"/>
            <w:sz w:val="18"/>
            <w:szCs w:val="18"/>
            <w:lang w:val="es-ES_tradnl"/>
          </w:rPr>
          <w:t>R</w:t>
        </w:r>
      </w:ins>
      <w:del w:id="39" w:author="González, C." w:date="2015-03-18T15:14:00Z">
        <w:r w:rsidDel="00A91845">
          <w:rPr>
            <w:rFonts w:ascii="Times New Roman" w:hAnsi="Times New Roman" w:cs="Times New Roman"/>
            <w:sz w:val="18"/>
            <w:szCs w:val="18"/>
            <w:lang w:val="es-ES_tradnl"/>
          </w:rPr>
          <w:delText>r</w:delText>
        </w:r>
      </w:del>
      <w:r>
        <w:rPr>
          <w:rFonts w:ascii="Times New Roman" w:hAnsi="Times New Roman" w:cs="Times New Roman"/>
          <w:sz w:val="18"/>
          <w:szCs w:val="18"/>
          <w:lang w:val="es-ES_tradnl"/>
        </w:rPr>
        <w:t>eal como expansión decimal.</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Durante la presentación: </w:t>
      </w:r>
    </w:p>
    <w:p w:rsidR="003674FA" w:rsidRDefault="003674FA" w:rsidP="003674FA">
      <w:pPr>
        <w:jc w:val="both"/>
        <w:rPr>
          <w:rFonts w:ascii="Times New Roman" w:hAnsi="Times New Roman" w:cs="Times New Roman"/>
          <w:sz w:val="18"/>
          <w:szCs w:val="18"/>
          <w:lang w:val="es-ES_tradnl"/>
        </w:rPr>
      </w:pPr>
    </w:p>
    <w:p w:rsidR="003674FA" w:rsidRDefault="005716F6" w:rsidP="005716F6">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Si el profesor </w:t>
      </w:r>
      <w:del w:id="40" w:author="González, C." w:date="2015-03-18T15:14:00Z">
        <w:r w:rsidDel="00A91845">
          <w:rPr>
            <w:rFonts w:ascii="Times New Roman" w:hAnsi="Times New Roman" w:cs="Times New Roman"/>
            <w:sz w:val="18"/>
            <w:szCs w:val="18"/>
            <w:lang w:val="es-ES_tradnl"/>
          </w:rPr>
          <w:delText xml:space="preserve">lo </w:delText>
        </w:r>
      </w:del>
      <w:r>
        <w:rPr>
          <w:rFonts w:ascii="Times New Roman" w:hAnsi="Times New Roman" w:cs="Times New Roman"/>
          <w:sz w:val="18"/>
          <w:szCs w:val="18"/>
          <w:lang w:val="es-ES_tradnl"/>
        </w:rPr>
        <w:t xml:space="preserve">considera pertinente, </w:t>
      </w:r>
      <w:r w:rsidR="003674FA">
        <w:rPr>
          <w:rFonts w:ascii="Times New Roman" w:hAnsi="Times New Roman" w:cs="Times New Roman"/>
          <w:sz w:val="18"/>
          <w:szCs w:val="18"/>
          <w:lang w:val="es-ES_tradnl"/>
        </w:rPr>
        <w:t xml:space="preserve">en cada una de las pestañas </w:t>
      </w:r>
      <w:r>
        <w:rPr>
          <w:rFonts w:ascii="Times New Roman" w:hAnsi="Times New Roman" w:cs="Times New Roman"/>
          <w:sz w:val="18"/>
          <w:szCs w:val="18"/>
          <w:lang w:val="es-ES_tradnl"/>
        </w:rPr>
        <w:t xml:space="preserve">realice </w:t>
      </w:r>
      <w:r w:rsidR="003674FA">
        <w:rPr>
          <w:rFonts w:ascii="Times New Roman" w:hAnsi="Times New Roman" w:cs="Times New Roman"/>
          <w:sz w:val="18"/>
          <w:szCs w:val="18"/>
          <w:lang w:val="es-ES_tradnl"/>
        </w:rPr>
        <w:t xml:space="preserve">los cuestionamientos </w:t>
      </w:r>
      <w:r>
        <w:rPr>
          <w:rFonts w:ascii="Times New Roman" w:hAnsi="Times New Roman" w:cs="Times New Roman"/>
          <w:sz w:val="18"/>
          <w:szCs w:val="18"/>
          <w:lang w:val="es-ES_tradnl"/>
        </w:rPr>
        <w:t>descritos a sus estudiantes, estos</w:t>
      </w:r>
      <w:r w:rsidR="003674FA">
        <w:rPr>
          <w:rFonts w:ascii="Times New Roman" w:hAnsi="Times New Roman" w:cs="Times New Roman"/>
          <w:sz w:val="18"/>
          <w:szCs w:val="18"/>
          <w:lang w:val="es-ES_tradnl"/>
        </w:rPr>
        <w:t xml:space="preserve"> pueden servir de material </w:t>
      </w:r>
      <w:del w:id="41" w:author="González, C." w:date="2015-03-18T15:14:00Z">
        <w:r w:rsidR="003674FA" w:rsidDel="00A91845">
          <w:rPr>
            <w:rFonts w:ascii="Times New Roman" w:hAnsi="Times New Roman" w:cs="Times New Roman"/>
            <w:sz w:val="18"/>
            <w:szCs w:val="18"/>
            <w:lang w:val="es-ES_tradnl"/>
          </w:rPr>
          <w:delText xml:space="preserve">de </w:delText>
        </w:r>
      </w:del>
      <w:ins w:id="42" w:author="González, C." w:date="2015-03-18T15:14:00Z">
        <w:r w:rsidR="00A91845">
          <w:rPr>
            <w:rFonts w:ascii="Times New Roman" w:hAnsi="Times New Roman" w:cs="Times New Roman"/>
            <w:sz w:val="18"/>
            <w:szCs w:val="18"/>
            <w:lang w:val="es-ES_tradnl"/>
          </w:rPr>
          <w:t xml:space="preserve">para </w:t>
        </w:r>
      </w:ins>
      <w:r w:rsidR="003674FA">
        <w:rPr>
          <w:rFonts w:ascii="Times New Roman" w:hAnsi="Times New Roman" w:cs="Times New Roman"/>
          <w:sz w:val="18"/>
          <w:szCs w:val="18"/>
          <w:lang w:val="es-ES_tradnl"/>
        </w:rPr>
        <w:t xml:space="preserve">pequeñas discusiones y socializaciones con los estudiantes </w:t>
      </w:r>
      <w:r>
        <w:rPr>
          <w:rFonts w:ascii="Times New Roman" w:hAnsi="Times New Roman" w:cs="Times New Roman"/>
          <w:sz w:val="18"/>
          <w:szCs w:val="18"/>
          <w:lang w:val="es-ES_tradnl"/>
        </w:rPr>
        <w:t>que fortal</w:t>
      </w:r>
      <w:ins w:id="43" w:author="González, C." w:date="2015-03-18T15:14:00Z">
        <w:r w:rsidR="00A91845">
          <w:rPr>
            <w:rFonts w:ascii="Times New Roman" w:hAnsi="Times New Roman" w:cs="Times New Roman"/>
            <w:sz w:val="18"/>
            <w:szCs w:val="18"/>
            <w:lang w:val="es-ES_tradnl"/>
          </w:rPr>
          <w:t xml:space="preserve">ezcan </w:t>
        </w:r>
      </w:ins>
      <w:del w:id="44" w:author="González, C." w:date="2015-03-18T15:14:00Z">
        <w:r w:rsidDel="00A91845">
          <w:rPr>
            <w:rFonts w:ascii="Times New Roman" w:hAnsi="Times New Roman" w:cs="Times New Roman"/>
            <w:sz w:val="18"/>
            <w:szCs w:val="18"/>
            <w:lang w:val="es-ES_tradnl"/>
          </w:rPr>
          <w:delText xml:space="preserve">ecen </w:delText>
        </w:r>
        <w:r w:rsidR="003674FA" w:rsidDel="00A91845">
          <w:rPr>
            <w:rFonts w:ascii="Times New Roman" w:hAnsi="Times New Roman" w:cs="Times New Roman"/>
            <w:sz w:val="18"/>
            <w:szCs w:val="18"/>
            <w:lang w:val="es-ES_tradnl"/>
          </w:rPr>
          <w:delText xml:space="preserve"> </w:delText>
        </w:r>
      </w:del>
      <w:r w:rsidR="003674FA">
        <w:rPr>
          <w:rFonts w:ascii="Times New Roman" w:hAnsi="Times New Roman" w:cs="Times New Roman"/>
          <w:sz w:val="18"/>
          <w:szCs w:val="18"/>
          <w:lang w:val="es-ES_tradnl"/>
        </w:rPr>
        <w:t xml:space="preserve">la aprehensión del concepto de </w:t>
      </w:r>
      <w:ins w:id="45" w:author="González, C." w:date="2015-03-18T15:14:00Z">
        <w:r w:rsidR="00A91845">
          <w:rPr>
            <w:rFonts w:ascii="Times New Roman" w:hAnsi="Times New Roman" w:cs="Times New Roman"/>
            <w:sz w:val="18"/>
            <w:szCs w:val="18"/>
            <w:lang w:val="es-ES_tradnl"/>
          </w:rPr>
          <w:t>N</w:t>
        </w:r>
      </w:ins>
      <w:del w:id="46" w:author="González, C." w:date="2015-03-18T15:14:00Z">
        <w:r w:rsidR="003674FA" w:rsidDel="00A91845">
          <w:rPr>
            <w:rFonts w:ascii="Times New Roman" w:hAnsi="Times New Roman" w:cs="Times New Roman"/>
            <w:sz w:val="18"/>
            <w:szCs w:val="18"/>
            <w:lang w:val="es-ES_tradnl"/>
          </w:rPr>
          <w:delText>n</w:delText>
        </w:r>
      </w:del>
      <w:r w:rsidR="003674FA">
        <w:rPr>
          <w:rFonts w:ascii="Times New Roman" w:hAnsi="Times New Roman" w:cs="Times New Roman"/>
          <w:sz w:val="18"/>
          <w:szCs w:val="18"/>
          <w:lang w:val="es-ES_tradnl"/>
        </w:rPr>
        <w:t xml:space="preserve">úmero </w:t>
      </w:r>
      <w:ins w:id="47" w:author="González, C." w:date="2015-03-18T15:15:00Z">
        <w:r w:rsidR="00A91845">
          <w:rPr>
            <w:rFonts w:ascii="Times New Roman" w:hAnsi="Times New Roman" w:cs="Times New Roman"/>
            <w:sz w:val="18"/>
            <w:szCs w:val="18"/>
            <w:lang w:val="es-ES_tradnl"/>
          </w:rPr>
          <w:t>R</w:t>
        </w:r>
      </w:ins>
      <w:del w:id="48" w:author="González, C." w:date="2015-03-18T15:15:00Z">
        <w:r w:rsidR="003674FA" w:rsidDel="00A91845">
          <w:rPr>
            <w:rFonts w:ascii="Times New Roman" w:hAnsi="Times New Roman" w:cs="Times New Roman"/>
            <w:sz w:val="18"/>
            <w:szCs w:val="18"/>
            <w:lang w:val="es-ES_tradnl"/>
          </w:rPr>
          <w:delText>r</w:delText>
        </w:r>
      </w:del>
      <w:r w:rsidR="003674FA">
        <w:rPr>
          <w:rFonts w:ascii="Times New Roman" w:hAnsi="Times New Roman" w:cs="Times New Roman"/>
          <w:sz w:val="18"/>
          <w:szCs w:val="18"/>
          <w:lang w:val="es-ES_tradnl"/>
        </w:rPr>
        <w:t>eal.</w:t>
      </w:r>
    </w:p>
    <w:p w:rsidR="003674FA" w:rsidRDefault="003674FA" w:rsidP="003674FA">
      <w:pPr>
        <w:jc w:val="both"/>
        <w:rPr>
          <w:rFonts w:ascii="Times New Roman" w:hAnsi="Times New Roman" w:cs="Times New Roman"/>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Después de la presentación:</w:t>
      </w:r>
    </w:p>
    <w:p w:rsidR="003674FA" w:rsidRPr="00DE2147" w:rsidRDefault="003674FA" w:rsidP="003674FA">
      <w:pPr>
        <w:jc w:val="both"/>
        <w:rPr>
          <w:rFonts w:ascii="Times New Roman" w:hAnsi="Times New Roman" w:cs="Times New Roman"/>
          <w:sz w:val="18"/>
          <w:szCs w:val="18"/>
          <w:lang w:val="es-ES_tradnl"/>
        </w:rPr>
      </w:pPr>
    </w:p>
    <w:p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 xml:space="preserve">Después de ver el interactivo, </w:t>
      </w:r>
      <w:r>
        <w:rPr>
          <w:rFonts w:ascii="Times New Roman" w:hAnsi="Times New Roman" w:cs="Times New Roman"/>
          <w:sz w:val="18"/>
          <w:szCs w:val="18"/>
          <w:lang w:val="es-ES_tradnl"/>
        </w:rPr>
        <w:t xml:space="preserve">puede solicitar a los estudiantes un escrito sobre el concepto de </w:t>
      </w:r>
      <w:ins w:id="49" w:author="González, C." w:date="2015-03-18T15:15:00Z">
        <w:r w:rsidR="00A91845">
          <w:rPr>
            <w:rFonts w:ascii="Times New Roman" w:hAnsi="Times New Roman" w:cs="Times New Roman"/>
            <w:sz w:val="18"/>
            <w:szCs w:val="18"/>
            <w:lang w:val="es-ES_tradnl"/>
          </w:rPr>
          <w:t>N</w:t>
        </w:r>
      </w:ins>
      <w:del w:id="50" w:author="González, C." w:date="2015-03-18T15:15:00Z">
        <w:r w:rsidDel="00A91845">
          <w:rPr>
            <w:rFonts w:ascii="Times New Roman" w:hAnsi="Times New Roman" w:cs="Times New Roman"/>
            <w:sz w:val="18"/>
            <w:szCs w:val="18"/>
            <w:lang w:val="es-ES_tradnl"/>
          </w:rPr>
          <w:delText>n</w:delText>
        </w:r>
      </w:del>
      <w:r>
        <w:rPr>
          <w:rFonts w:ascii="Times New Roman" w:hAnsi="Times New Roman" w:cs="Times New Roman"/>
          <w:sz w:val="18"/>
          <w:szCs w:val="18"/>
          <w:lang w:val="es-ES_tradnl"/>
        </w:rPr>
        <w:t xml:space="preserve">úmero </w:t>
      </w:r>
      <w:ins w:id="51" w:author="González, C." w:date="2015-03-18T15:15:00Z">
        <w:r w:rsidR="00A91845">
          <w:rPr>
            <w:rFonts w:ascii="Times New Roman" w:hAnsi="Times New Roman" w:cs="Times New Roman"/>
            <w:sz w:val="18"/>
            <w:szCs w:val="18"/>
            <w:lang w:val="es-ES_tradnl"/>
          </w:rPr>
          <w:t>R</w:t>
        </w:r>
      </w:ins>
      <w:del w:id="52" w:author="González, C." w:date="2015-03-18T15:15:00Z">
        <w:r w:rsidDel="00A91845">
          <w:rPr>
            <w:rFonts w:ascii="Times New Roman" w:hAnsi="Times New Roman" w:cs="Times New Roman"/>
            <w:sz w:val="18"/>
            <w:szCs w:val="18"/>
            <w:lang w:val="es-ES_tradnl"/>
          </w:rPr>
          <w:delText>r</w:delText>
        </w:r>
      </w:del>
      <w:r>
        <w:rPr>
          <w:rFonts w:ascii="Times New Roman" w:hAnsi="Times New Roman" w:cs="Times New Roman"/>
          <w:sz w:val="18"/>
          <w:szCs w:val="18"/>
          <w:lang w:val="es-ES_tradnl"/>
        </w:rPr>
        <w:t>eal.</w:t>
      </w:r>
    </w:p>
    <w:p w:rsidR="003674FA" w:rsidRPr="00F4317E" w:rsidRDefault="003674FA" w:rsidP="003674FA">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3674FA" w:rsidRPr="00DE2147" w:rsidRDefault="003674FA" w:rsidP="003674FA">
      <w:pPr>
        <w:jc w:val="both"/>
        <w:rPr>
          <w:rFonts w:ascii="Arial" w:hAnsi="Arial"/>
          <w:sz w:val="18"/>
          <w:szCs w:val="18"/>
          <w:lang w:val="es-ES"/>
        </w:rPr>
      </w:pPr>
      <w:r w:rsidRPr="00DE2147">
        <w:rPr>
          <w:rFonts w:ascii="Times" w:hAnsi="Times"/>
          <w:color w:val="000000" w:themeColor="text1"/>
          <w:sz w:val="18"/>
          <w:szCs w:val="18"/>
          <w:lang w:val="es-ES"/>
        </w:rPr>
        <w:t xml:space="preserve">Existe una relación muy estrecha entre </w:t>
      </w:r>
      <w:r>
        <w:rPr>
          <w:rFonts w:ascii="Times" w:hAnsi="Times"/>
          <w:color w:val="000000" w:themeColor="text1"/>
          <w:sz w:val="18"/>
          <w:szCs w:val="18"/>
          <w:lang w:val="es-ES"/>
        </w:rPr>
        <w:t xml:space="preserve">el conjunto de los </w:t>
      </w:r>
      <w:ins w:id="53" w:author="González, C." w:date="2015-03-18T15:15:00Z">
        <w:r w:rsidR="00A91845">
          <w:rPr>
            <w:rFonts w:ascii="Times" w:hAnsi="Times"/>
            <w:color w:val="000000" w:themeColor="text1"/>
            <w:sz w:val="18"/>
            <w:szCs w:val="18"/>
            <w:lang w:val="es-ES"/>
          </w:rPr>
          <w:t>N</w:t>
        </w:r>
      </w:ins>
      <w:del w:id="54" w:author="González, C." w:date="2015-03-18T15:15:00Z">
        <w:r w:rsidRPr="00DE2147" w:rsidDel="00A91845">
          <w:rPr>
            <w:rFonts w:ascii="Times" w:hAnsi="Times"/>
            <w:color w:val="000000" w:themeColor="text1"/>
            <w:sz w:val="18"/>
            <w:szCs w:val="18"/>
            <w:lang w:val="es-ES"/>
          </w:rPr>
          <w:delText>n</w:delText>
        </w:r>
      </w:del>
      <w:r w:rsidRPr="00DE2147">
        <w:rPr>
          <w:rFonts w:ascii="Times" w:hAnsi="Times"/>
          <w:color w:val="000000" w:themeColor="text1"/>
          <w:sz w:val="18"/>
          <w:szCs w:val="18"/>
          <w:lang w:val="es-ES"/>
        </w:rPr>
        <w:t xml:space="preserve">úmeros </w:t>
      </w:r>
      <w:ins w:id="55" w:author="González, C." w:date="2015-03-18T15:15:00Z">
        <w:r w:rsidR="00A91845">
          <w:rPr>
            <w:rFonts w:ascii="Times" w:hAnsi="Times"/>
            <w:color w:val="000000" w:themeColor="text1"/>
            <w:sz w:val="18"/>
            <w:szCs w:val="18"/>
            <w:lang w:val="es-ES"/>
          </w:rPr>
          <w:t>R</w:t>
        </w:r>
      </w:ins>
      <w:del w:id="56" w:author="González, C." w:date="2015-03-18T15:15:00Z">
        <w:r w:rsidRPr="00DE2147" w:rsidDel="00A91845">
          <w:rPr>
            <w:rFonts w:ascii="Times" w:hAnsi="Times"/>
            <w:color w:val="000000" w:themeColor="text1"/>
            <w:sz w:val="18"/>
            <w:szCs w:val="18"/>
            <w:lang w:val="es-ES"/>
          </w:rPr>
          <w:delText>r</w:delText>
        </w:r>
      </w:del>
      <w:r w:rsidRPr="00DE2147">
        <w:rPr>
          <w:rFonts w:ascii="Times" w:hAnsi="Times"/>
          <w:color w:val="000000" w:themeColor="text1"/>
          <w:sz w:val="18"/>
          <w:szCs w:val="18"/>
          <w:lang w:val="es-ES"/>
        </w:rPr>
        <w:t xml:space="preserve">eales y los puntos de una recta, esta relación </w:t>
      </w:r>
      <w:r w:rsidR="00A04342">
        <w:rPr>
          <w:rFonts w:ascii="Times" w:hAnsi="Times"/>
          <w:color w:val="000000" w:themeColor="text1"/>
          <w:sz w:val="18"/>
          <w:szCs w:val="18"/>
          <w:lang w:val="es-ES"/>
        </w:rPr>
        <w:t>se debe</w:t>
      </w:r>
      <w:r>
        <w:rPr>
          <w:rFonts w:ascii="Times" w:hAnsi="Times"/>
          <w:color w:val="000000" w:themeColor="text1"/>
          <w:sz w:val="18"/>
          <w:szCs w:val="18"/>
          <w:lang w:val="es-ES"/>
        </w:rPr>
        <w:t xml:space="preserve"> a que los </w:t>
      </w:r>
      <w:r w:rsidR="00A04342">
        <w:rPr>
          <w:rFonts w:ascii="Times" w:hAnsi="Times"/>
          <w:color w:val="000000" w:themeColor="text1"/>
          <w:sz w:val="18"/>
          <w:szCs w:val="18"/>
          <w:lang w:val="es-ES"/>
        </w:rPr>
        <w:t xml:space="preserve">números </w:t>
      </w:r>
      <w:r>
        <w:rPr>
          <w:rFonts w:ascii="Times" w:hAnsi="Times"/>
          <w:color w:val="000000" w:themeColor="text1"/>
          <w:sz w:val="18"/>
          <w:szCs w:val="18"/>
          <w:lang w:val="es-ES"/>
        </w:rPr>
        <w:t>reales positivos solucionan uno de los problemas que fueron de vital importancia para la humanidad</w:t>
      </w:r>
      <w:r w:rsidR="00A04342">
        <w:rPr>
          <w:rFonts w:ascii="Times" w:hAnsi="Times"/>
          <w:color w:val="000000" w:themeColor="text1"/>
          <w:sz w:val="18"/>
          <w:szCs w:val="18"/>
          <w:lang w:val="es-ES"/>
        </w:rPr>
        <w:t>:</w:t>
      </w:r>
      <w:r>
        <w:rPr>
          <w:rFonts w:ascii="Times" w:hAnsi="Times"/>
          <w:color w:val="000000" w:themeColor="text1"/>
          <w:sz w:val="18"/>
          <w:szCs w:val="18"/>
          <w:lang w:val="es-ES"/>
        </w:rPr>
        <w:t xml:space="preserve"> crear un conjunto numérico para medir. </w:t>
      </w:r>
      <w:r w:rsidR="00021138">
        <w:rPr>
          <w:rFonts w:ascii="Times" w:hAnsi="Times"/>
          <w:color w:val="000000" w:themeColor="text1"/>
          <w:sz w:val="18"/>
          <w:szCs w:val="18"/>
          <w:lang w:val="es-ES"/>
        </w:rPr>
        <w:t xml:space="preserve">Este conjunto numérico está conformado por </w:t>
      </w:r>
      <w:r>
        <w:rPr>
          <w:rFonts w:ascii="Times" w:hAnsi="Times"/>
          <w:color w:val="000000" w:themeColor="text1"/>
          <w:sz w:val="18"/>
          <w:szCs w:val="18"/>
          <w:lang w:val="es-ES"/>
        </w:rPr>
        <w:t>los</w:t>
      </w:r>
      <w:r w:rsidR="00A04342">
        <w:rPr>
          <w:rFonts w:ascii="Times" w:hAnsi="Times"/>
          <w:color w:val="000000" w:themeColor="text1"/>
          <w:sz w:val="18"/>
          <w:szCs w:val="18"/>
          <w:lang w:val="es-ES"/>
        </w:rPr>
        <w:t xml:space="preserve"> números</w:t>
      </w:r>
      <w:r>
        <w:rPr>
          <w:rFonts w:ascii="Times" w:hAnsi="Times"/>
          <w:color w:val="000000" w:themeColor="text1"/>
          <w:sz w:val="18"/>
          <w:szCs w:val="18"/>
          <w:lang w:val="es-ES"/>
        </w:rPr>
        <w:t xml:space="preserve"> reales positivos</w:t>
      </w:r>
      <w:r w:rsidR="00A04342">
        <w:rPr>
          <w:rFonts w:ascii="Times" w:hAnsi="Times"/>
          <w:color w:val="000000" w:themeColor="text1"/>
          <w:sz w:val="18"/>
          <w:szCs w:val="18"/>
          <w:lang w:val="es-ES"/>
        </w:rPr>
        <w:t>, sus</w:t>
      </w:r>
      <w:r>
        <w:rPr>
          <w:rFonts w:ascii="Times" w:hAnsi="Times"/>
          <w:color w:val="000000" w:themeColor="text1"/>
          <w:sz w:val="18"/>
          <w:szCs w:val="18"/>
          <w:lang w:val="es-ES"/>
        </w:rPr>
        <w:t xml:space="preserve"> opuestos aditivos y el cero</w:t>
      </w:r>
      <w:r w:rsidR="00021138">
        <w:rPr>
          <w:rFonts w:ascii="Times" w:hAnsi="Times"/>
          <w:color w:val="000000" w:themeColor="text1"/>
          <w:sz w:val="18"/>
          <w:szCs w:val="18"/>
          <w:lang w:val="es-ES"/>
        </w:rPr>
        <w:t>.</w:t>
      </w:r>
      <w:r>
        <w:rPr>
          <w:rFonts w:ascii="Times" w:hAnsi="Times"/>
          <w:color w:val="000000" w:themeColor="text1"/>
          <w:sz w:val="18"/>
          <w:szCs w:val="18"/>
          <w:lang w:val="es-ES"/>
        </w:rPr>
        <w:t xml:space="preserve"> </w:t>
      </w:r>
    </w:p>
    <w:p w:rsidR="00F4317E" w:rsidRPr="003674FA" w:rsidDel="006E00B4" w:rsidRDefault="00F4317E" w:rsidP="00CD652E">
      <w:pPr>
        <w:rPr>
          <w:del w:id="57" w:author="González, C." w:date="2015-03-18T15:58:00Z"/>
          <w:rFonts w:ascii="Arial" w:hAnsi="Arial"/>
          <w:sz w:val="18"/>
          <w:szCs w:val="18"/>
          <w:lang w:val="es-ES"/>
        </w:rPr>
      </w:pPr>
    </w:p>
    <w:p w:rsidR="00F4317E" w:rsidRPr="00F4317E" w:rsidDel="006E00B4" w:rsidRDefault="00F4317E" w:rsidP="00CD652E">
      <w:pPr>
        <w:rPr>
          <w:del w:id="58" w:author="González, C." w:date="2015-03-18T15:58:00Z"/>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CD652E" w:rsidRPr="00F4317E" w:rsidRDefault="00CD652E" w:rsidP="00CD652E">
      <w:pPr>
        <w:rPr>
          <w:rFonts w:ascii="Arial" w:hAnsi="Arial" w:cs="Arial"/>
          <w:sz w:val="18"/>
          <w:szCs w:val="18"/>
          <w:lang w:val="es-ES_tradnl"/>
        </w:rPr>
      </w:pPr>
    </w:p>
    <w:p w:rsidR="00843256" w:rsidRPr="001D19F7" w:rsidRDefault="00843256" w:rsidP="00843256">
      <w:pPr>
        <w:rPr>
          <w:rFonts w:ascii="Times New Roman" w:hAnsi="Times New Roman" w:cs="Times New Roman"/>
          <w:lang w:val="es-ES_tradnl"/>
        </w:rPr>
      </w:pPr>
      <w:r w:rsidRPr="001D19F7">
        <w:rPr>
          <w:rFonts w:ascii="Times New Roman" w:hAnsi="Times New Roman" w:cs="Times New Roman"/>
          <w:lang w:val="es-ES_tradnl"/>
        </w:rPr>
        <w:t xml:space="preserve">Una aproximación a los </w:t>
      </w:r>
      <w:ins w:id="59" w:author="González, C." w:date="2015-03-18T15:16:00Z">
        <w:r w:rsidR="00C660E5">
          <w:rPr>
            <w:rFonts w:ascii="Times New Roman" w:hAnsi="Times New Roman" w:cs="Times New Roman"/>
            <w:lang w:val="es-ES_tradnl"/>
          </w:rPr>
          <w:t>N</w:t>
        </w:r>
      </w:ins>
      <w:del w:id="60" w:author="González, C." w:date="2015-03-18T15:16:00Z">
        <w:r w:rsidRPr="001D19F7" w:rsidDel="00C660E5">
          <w:rPr>
            <w:rFonts w:ascii="Times New Roman" w:hAnsi="Times New Roman" w:cs="Times New Roman"/>
            <w:lang w:val="es-ES_tradnl"/>
          </w:rPr>
          <w:delText>n</w:delText>
        </w:r>
      </w:del>
      <w:r w:rsidRPr="001D19F7">
        <w:rPr>
          <w:rFonts w:ascii="Times New Roman" w:hAnsi="Times New Roman" w:cs="Times New Roman"/>
          <w:lang w:val="es-ES_tradnl"/>
        </w:rPr>
        <w:t xml:space="preserve">úmeros </w:t>
      </w:r>
      <w:ins w:id="61" w:author="González, C." w:date="2015-03-18T15:16:00Z">
        <w:r w:rsidR="00C660E5">
          <w:rPr>
            <w:rFonts w:ascii="Times New Roman" w:hAnsi="Times New Roman" w:cs="Times New Roman"/>
            <w:lang w:val="es-ES_tradnl"/>
          </w:rPr>
          <w:t>R</w:t>
        </w:r>
      </w:ins>
      <w:del w:id="62" w:author="González, C." w:date="2015-03-18T15:16:00Z">
        <w:r w:rsidRPr="001D19F7" w:rsidDel="00C660E5">
          <w:rPr>
            <w:rFonts w:ascii="Times New Roman" w:hAnsi="Times New Roman" w:cs="Times New Roman"/>
            <w:lang w:val="es-ES_tradnl"/>
          </w:rPr>
          <w:delText>r</w:delText>
        </w:r>
      </w:del>
      <w:r w:rsidRPr="001D19F7">
        <w:rPr>
          <w:rFonts w:ascii="Times New Roman" w:hAnsi="Times New Roman" w:cs="Times New Roman"/>
          <w:lang w:val="es-ES_tradnl"/>
        </w:rPr>
        <w:t>eales</w:t>
      </w:r>
      <w:del w:id="63" w:author="González, C." w:date="2015-03-18T15:16:00Z">
        <w:r w:rsidRPr="001D19F7" w:rsidDel="00C660E5">
          <w:rPr>
            <w:rFonts w:ascii="Times New Roman" w:hAnsi="Times New Roman" w:cs="Times New Roman"/>
            <w:lang w:val="es-ES_tradnl"/>
          </w:rPr>
          <w:delText>.</w:delText>
        </w:r>
      </w:del>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rsidR="00595D16" w:rsidRDefault="00595D16" w:rsidP="003674FA">
      <w:pPr>
        <w:jc w:val="both"/>
        <w:rPr>
          <w:rFonts w:ascii="Arial" w:hAnsi="Arial" w:cs="Arial"/>
          <w:lang w:val="es-ES_tradnl"/>
        </w:rPr>
      </w:pPr>
    </w:p>
    <w:tbl>
      <w:tblPr>
        <w:tblStyle w:val="Tablaconcuadrcula"/>
        <w:tblW w:w="0" w:type="auto"/>
        <w:tblLook w:val="04A0" w:firstRow="1" w:lastRow="0" w:firstColumn="1" w:lastColumn="0" w:noHBand="0" w:noVBand="1"/>
      </w:tblPr>
      <w:tblGrid>
        <w:gridCol w:w="4807"/>
        <w:gridCol w:w="5041"/>
      </w:tblGrid>
      <w:tr w:rsidR="00595D16" w:rsidTr="00595D16">
        <w:tc>
          <w:tcPr>
            <w:tcW w:w="4886" w:type="dxa"/>
          </w:tcPr>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ES_tradnl"/>
              </w:rPr>
            </w:pPr>
          </w:p>
          <w:p w:rsidR="00595D16" w:rsidRDefault="00843256" w:rsidP="00843256">
            <w:pPr>
              <w:jc w:val="both"/>
              <w:rPr>
                <w:rFonts w:ascii="Arial" w:hAnsi="Arial" w:cs="Arial"/>
                <w:lang w:val="es-ES_tradnl"/>
              </w:rPr>
            </w:pPr>
            <w:r>
              <w:rPr>
                <w:rFonts w:ascii="Arial" w:hAnsi="Arial" w:cs="Arial"/>
                <w:lang w:val="es-ES_tradnl"/>
              </w:rPr>
              <w:t>¿Qué sentido tiene un numero con infinitas cifras decimales?</w:t>
            </w:r>
          </w:p>
          <w:p w:rsidR="00843256" w:rsidRDefault="00843256" w:rsidP="00843256">
            <w:pPr>
              <w:jc w:val="both"/>
              <w:rPr>
                <w:rFonts w:ascii="Arial" w:hAnsi="Arial" w:cs="Arial"/>
                <w:lang w:val="es-ES_tradnl"/>
              </w:rPr>
            </w:pPr>
          </w:p>
          <w:p w:rsidR="00843256" w:rsidRDefault="00843256" w:rsidP="00843256">
            <w:pPr>
              <w:jc w:val="both"/>
              <w:rPr>
                <w:rFonts w:ascii="Arial" w:hAnsi="Arial" w:cs="Arial"/>
                <w:lang w:val="es-CO"/>
              </w:rPr>
            </w:pPr>
            <w:r>
              <w:rPr>
                <w:rFonts w:ascii="Arial" w:hAnsi="Arial" w:cs="Arial"/>
                <w:lang w:val="es-CO"/>
              </w:rPr>
              <w:t xml:space="preserve">Muchos </w:t>
            </w:r>
            <w:r w:rsidRPr="00811CF5">
              <w:rPr>
                <w:rFonts w:ascii="Arial" w:hAnsi="Arial" w:cs="Arial"/>
                <w:lang w:val="es-CO"/>
              </w:rPr>
              <w:t xml:space="preserve">de los conceptos matemáticos surgen a partir de la necesidad de la humanidad para resolver un problema, los </w:t>
            </w:r>
            <w:ins w:id="64" w:author="González, C." w:date="2015-03-18T15:16:00Z">
              <w:r w:rsidR="00C660E5">
                <w:rPr>
                  <w:rFonts w:ascii="Arial" w:hAnsi="Arial" w:cs="Arial"/>
                  <w:lang w:val="es-CO"/>
                </w:rPr>
                <w:t>N</w:t>
              </w:r>
            </w:ins>
            <w:del w:id="65" w:author="González, C." w:date="2015-03-18T15:16:00Z">
              <w:r w:rsidRPr="00811CF5" w:rsidDel="00C660E5">
                <w:rPr>
                  <w:rFonts w:ascii="Arial" w:hAnsi="Arial" w:cs="Arial"/>
                  <w:lang w:val="es-CO"/>
                </w:rPr>
                <w:delText>n</w:delText>
              </w:r>
            </w:del>
            <w:r w:rsidRPr="00811CF5">
              <w:rPr>
                <w:rFonts w:ascii="Arial" w:hAnsi="Arial" w:cs="Arial"/>
                <w:lang w:val="es-CO"/>
              </w:rPr>
              <w:t xml:space="preserve">úmeros </w:t>
            </w:r>
            <w:ins w:id="66" w:author="González, C." w:date="2015-03-18T15:17:00Z">
              <w:r w:rsidR="00C660E5">
                <w:rPr>
                  <w:rFonts w:ascii="Arial" w:hAnsi="Arial" w:cs="Arial"/>
                  <w:lang w:val="es-CO"/>
                </w:rPr>
                <w:t>R</w:t>
              </w:r>
            </w:ins>
            <w:del w:id="67" w:author="González, C." w:date="2015-03-18T15:17:00Z">
              <w:r w:rsidRPr="00811CF5" w:rsidDel="00C660E5">
                <w:rPr>
                  <w:rFonts w:ascii="Arial" w:hAnsi="Arial" w:cs="Arial"/>
                  <w:lang w:val="es-CO"/>
                </w:rPr>
                <w:delText>r</w:delText>
              </w:r>
            </w:del>
            <w:r w:rsidRPr="00811CF5">
              <w:rPr>
                <w:rFonts w:ascii="Arial" w:hAnsi="Arial" w:cs="Arial"/>
                <w:lang w:val="es-CO"/>
              </w:rPr>
              <w:t>eales no son la excepción.</w:t>
            </w:r>
          </w:p>
          <w:p w:rsidR="00843256" w:rsidRDefault="00843256" w:rsidP="00843256">
            <w:pPr>
              <w:jc w:val="both"/>
              <w:rPr>
                <w:rFonts w:ascii="Arial" w:hAnsi="Arial" w:cs="Arial"/>
                <w:lang w:val="es-ES_tradnl"/>
              </w:rPr>
            </w:pPr>
          </w:p>
        </w:tc>
        <w:tc>
          <w:tcPr>
            <w:tcW w:w="4886" w:type="dxa"/>
          </w:tcPr>
          <w:p w:rsidR="00595D16" w:rsidRDefault="00595D16" w:rsidP="003674FA">
            <w:pPr>
              <w:jc w:val="both"/>
              <w:rPr>
                <w:rFonts w:ascii="Arial" w:hAnsi="Arial" w:cs="Arial"/>
                <w:lang w:val="es-ES_tradnl"/>
              </w:rPr>
            </w:pPr>
            <w:r>
              <w:rPr>
                <w:noProof/>
              </w:rPr>
              <w:drawing>
                <wp:inline distT="0" distB="0" distL="0" distR="0" wp14:anchorId="06BB5782" wp14:editId="5C18BCAA">
                  <wp:extent cx="3064378" cy="3009900"/>
                  <wp:effectExtent l="0" t="0" r="0" b="0"/>
                  <wp:docPr id="1" name="Imagen 1" descr="http://thumb7.shutterstock.com/display_pic_with_logo/1047346/189851069/stock-vector-pi-spiral-circumference-mathematics-189851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047346/189851069/stock-vector-pi-spiral-circumference-mathematics-1898510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9042" cy="3014481"/>
                          </a:xfrm>
                          <a:prstGeom prst="rect">
                            <a:avLst/>
                          </a:prstGeom>
                          <a:noFill/>
                          <a:ln>
                            <a:noFill/>
                          </a:ln>
                        </pic:spPr>
                      </pic:pic>
                    </a:graphicData>
                  </a:graphic>
                </wp:inline>
              </w:drawing>
            </w:r>
          </w:p>
          <w:p w:rsidR="00595D16" w:rsidRDefault="00595D16" w:rsidP="003674FA">
            <w:pPr>
              <w:jc w:val="both"/>
              <w:rPr>
                <w:rFonts w:ascii="Arial" w:hAnsi="Arial" w:cs="Arial"/>
                <w:lang w:val="es-ES_tradnl"/>
              </w:rPr>
            </w:pPr>
            <w:r>
              <w:rPr>
                <w:rFonts w:ascii="Arial" w:hAnsi="Arial" w:cs="Arial"/>
                <w:lang w:val="es-ES_tradnl"/>
              </w:rPr>
              <w:t xml:space="preserve">Expansión numérica de </w:t>
            </w:r>
            <m:oMath>
              <m:r>
                <w:rPr>
                  <w:rFonts w:ascii="Cambria Math" w:hAnsi="Cambria Math" w:cs="Arial"/>
                  <w:lang w:val="es-ES_tradnl"/>
                </w:rPr>
                <m:t>π</m:t>
              </m:r>
            </m:oMath>
            <w:ins w:id="68" w:author="González, C." w:date="2015-03-18T15:17:00Z">
              <w:r w:rsidR="00C660E5">
                <w:rPr>
                  <w:rFonts w:ascii="Arial" w:hAnsi="Arial" w:cs="Arial"/>
                  <w:lang w:val="es-ES_tradnl"/>
                </w:rPr>
                <w:t>.</w:t>
              </w:r>
            </w:ins>
          </w:p>
          <w:p w:rsidR="00595D16" w:rsidRDefault="00595D16" w:rsidP="003674FA">
            <w:pPr>
              <w:jc w:val="both"/>
              <w:rPr>
                <w:rFonts w:ascii="Arial" w:hAnsi="Arial" w:cs="Arial"/>
                <w:lang w:val="es-ES_tradnl"/>
              </w:rPr>
            </w:pPr>
          </w:p>
        </w:tc>
      </w:tr>
    </w:tbl>
    <w:p w:rsidR="00595D16" w:rsidRDefault="00595D16" w:rsidP="003674FA">
      <w:pPr>
        <w:jc w:val="both"/>
        <w:rPr>
          <w:rFonts w:ascii="Arial" w:hAnsi="Arial" w:cs="Arial"/>
          <w:lang w:val="es-ES_tradnl"/>
        </w:rPr>
      </w:pPr>
    </w:p>
    <w:p w:rsidR="00595D16" w:rsidRDefault="00595D16" w:rsidP="003674FA">
      <w:pPr>
        <w:jc w:val="both"/>
        <w:rPr>
          <w:rFonts w:ascii="Arial" w:hAnsi="Arial" w:cs="Arial"/>
          <w:lang w:val="es-ES_tradnl"/>
        </w:rPr>
      </w:pPr>
    </w:p>
    <w:p w:rsidR="00595D16" w:rsidDel="006E00B4" w:rsidRDefault="00595D16" w:rsidP="003674FA">
      <w:pPr>
        <w:jc w:val="both"/>
        <w:rPr>
          <w:del w:id="69" w:author="González, C." w:date="2015-03-18T15:59:00Z"/>
          <w:rFonts w:ascii="Arial" w:hAnsi="Arial" w:cs="Arial"/>
          <w:lang w:val="es-ES_tradnl"/>
        </w:rPr>
      </w:pPr>
    </w:p>
    <w:p w:rsidR="00595D16" w:rsidRDefault="006449C9" w:rsidP="003674FA">
      <w:pPr>
        <w:jc w:val="both"/>
        <w:rPr>
          <w:rFonts w:ascii="Arial" w:hAnsi="Arial" w:cs="Arial"/>
          <w:lang w:val="es-ES_tradnl"/>
        </w:rPr>
      </w:pPr>
      <w:r>
        <w:rPr>
          <w:rFonts w:ascii="Arial" w:hAnsi="Arial" w:cs="Arial"/>
          <w:lang w:val="es-ES_tradnl"/>
        </w:rPr>
        <w:t>189851069</w:t>
      </w: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El problema de la medida</w:t>
      </w:r>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A5D2B">
        <w:rPr>
          <w:rFonts w:ascii="Arial" w:hAnsi="Arial" w:cs="Arial"/>
          <w:sz w:val="18"/>
          <w:szCs w:val="18"/>
          <w:lang w:val="es-ES_tradnl"/>
        </w:rPr>
        <w:t xml:space="preserve"> </w:t>
      </w:r>
      <w:r w:rsidR="00830582">
        <w:rPr>
          <w:rFonts w:ascii="Arial" w:hAnsi="Arial" w:cs="Arial"/>
          <w:sz w:val="18"/>
          <w:szCs w:val="18"/>
          <w:lang w:val="es-ES_tradnl"/>
        </w:rPr>
        <w:t>Introducción</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C95485" w:rsidRPr="00033BC7" w:rsidRDefault="00830582" w:rsidP="00830582">
      <w:pPr>
        <w:jc w:val="both"/>
        <w:rPr>
          <w:rFonts w:ascii="Times New Roman" w:hAnsi="Times New Roman" w:cs="Times New Roman"/>
          <w:lang w:val="es-CO"/>
        </w:rPr>
      </w:pPr>
      <w:r w:rsidRPr="00033BC7">
        <w:rPr>
          <w:rFonts w:ascii="Times New Roman" w:hAnsi="Times New Roman" w:cs="Times New Roman"/>
          <w:lang w:val="es-CO"/>
        </w:rPr>
        <w:t>Desde la antigüedad era necesario realizar procesos como contar, or</w:t>
      </w:r>
      <w:r w:rsidR="00BA7975" w:rsidRPr="00033BC7">
        <w:rPr>
          <w:rFonts w:ascii="Times New Roman" w:hAnsi="Times New Roman" w:cs="Times New Roman"/>
          <w:lang w:val="es-CO"/>
        </w:rPr>
        <w:t>denar, clasificar y medir. Di</w:t>
      </w:r>
      <w:r w:rsidRPr="00033BC7">
        <w:rPr>
          <w:rFonts w:ascii="Times New Roman" w:hAnsi="Times New Roman" w:cs="Times New Roman"/>
          <w:lang w:val="es-CO"/>
        </w:rPr>
        <w:t>ferentes culturas lograron construir un sistema de numeración asociado a la idea de cantidad, es decir</w:t>
      </w:r>
      <w:ins w:id="70" w:author="González, C." w:date="2015-03-18T15:17:00Z">
        <w:r w:rsidR="00C660E5">
          <w:rPr>
            <w:rFonts w:ascii="Times New Roman" w:hAnsi="Times New Roman" w:cs="Times New Roman"/>
            <w:lang w:val="es-CO"/>
          </w:rPr>
          <w:t>,</w:t>
        </w:r>
      </w:ins>
      <w:r w:rsidRPr="00033BC7">
        <w:rPr>
          <w:rFonts w:ascii="Times New Roman" w:hAnsi="Times New Roman" w:cs="Times New Roman"/>
          <w:lang w:val="es-CO"/>
        </w:rPr>
        <w:t xml:space="preserve"> un conjunto de números que sirviera para contar</w:t>
      </w:r>
      <w:ins w:id="71" w:author="González, C." w:date="2015-03-18T15:18:00Z">
        <w:r w:rsidR="00C660E5">
          <w:rPr>
            <w:rFonts w:ascii="Times New Roman" w:hAnsi="Times New Roman" w:cs="Times New Roman"/>
            <w:lang w:val="es-CO"/>
          </w:rPr>
          <w:t>;</w:t>
        </w:r>
      </w:ins>
      <w:del w:id="72" w:author="González, C." w:date="2015-03-18T15:17:00Z">
        <w:r w:rsidRPr="00033BC7" w:rsidDel="00C660E5">
          <w:rPr>
            <w:rFonts w:ascii="Times New Roman" w:hAnsi="Times New Roman" w:cs="Times New Roman"/>
            <w:lang w:val="es-CO"/>
          </w:rPr>
          <w:delText>,</w:delText>
        </w:r>
      </w:del>
      <w:r w:rsidRPr="00033BC7">
        <w:rPr>
          <w:rFonts w:ascii="Times New Roman" w:hAnsi="Times New Roman" w:cs="Times New Roman"/>
          <w:lang w:val="es-CO"/>
        </w:rPr>
        <w:t xml:space="preserve"> aquellas</w:t>
      </w:r>
      <w:r w:rsidR="00C95485" w:rsidRPr="00033BC7">
        <w:rPr>
          <w:rFonts w:ascii="Times New Roman" w:hAnsi="Times New Roman" w:cs="Times New Roman"/>
          <w:lang w:val="es-CO"/>
        </w:rPr>
        <w:t xml:space="preserve"> culturas</w:t>
      </w:r>
      <w:r w:rsidRPr="00033BC7">
        <w:rPr>
          <w:rFonts w:ascii="Times New Roman" w:hAnsi="Times New Roman" w:cs="Times New Roman"/>
          <w:lang w:val="es-CO"/>
        </w:rPr>
        <w:t xml:space="preserve"> que desarrollaron escritura </w:t>
      </w:r>
      <w:del w:id="73" w:author="González, C." w:date="2015-03-18T15:18:00Z">
        <w:r w:rsidRPr="00033BC7" w:rsidDel="00C660E5">
          <w:rPr>
            <w:rFonts w:ascii="Times New Roman" w:hAnsi="Times New Roman" w:cs="Times New Roman"/>
            <w:lang w:val="es-CO"/>
          </w:rPr>
          <w:delText xml:space="preserve">también </w:delText>
        </w:r>
      </w:del>
      <w:r w:rsidRPr="00033BC7">
        <w:rPr>
          <w:rFonts w:ascii="Times New Roman" w:hAnsi="Times New Roman" w:cs="Times New Roman"/>
          <w:lang w:val="es-CO"/>
        </w:rPr>
        <w:t>buscaron representar los números y empezaron a aparecer distintas</w:t>
      </w:r>
      <w:ins w:id="74" w:author="González, C." w:date="2015-03-18T15:59:00Z">
        <w:r w:rsidR="006E00B4">
          <w:rPr>
            <w:rFonts w:ascii="Times New Roman" w:hAnsi="Times New Roman" w:cs="Times New Roman"/>
            <w:lang w:val="es-CO"/>
          </w:rPr>
          <w:t xml:space="preserve"> </w:t>
        </w:r>
      </w:ins>
      <w:del w:id="75" w:author="González, C." w:date="2015-03-18T15:59:00Z">
        <w:r w:rsidRPr="00033BC7" w:rsidDel="006E00B4">
          <w:rPr>
            <w:rFonts w:ascii="Times New Roman" w:hAnsi="Times New Roman" w:cs="Times New Roman"/>
            <w:lang w:val="es-CO"/>
          </w:rPr>
          <w:delText xml:space="preserve"> escrituras</w:delText>
        </w:r>
      </w:del>
      <w:ins w:id="76" w:author="González, C." w:date="2015-03-18T15:59:00Z">
        <w:r w:rsidR="006E00B4">
          <w:rPr>
            <w:rFonts w:ascii="Times New Roman" w:hAnsi="Times New Roman" w:cs="Times New Roman"/>
            <w:lang w:val="es-CO"/>
          </w:rPr>
          <w:t>formas de escribir</w:t>
        </w:r>
      </w:ins>
      <w:r w:rsidRPr="00033BC7">
        <w:rPr>
          <w:rFonts w:ascii="Times New Roman" w:hAnsi="Times New Roman" w:cs="Times New Roman"/>
          <w:lang w:val="es-CO"/>
        </w:rPr>
        <w:t xml:space="preserve"> </w:t>
      </w:r>
      <w:del w:id="77" w:author="González, C." w:date="2015-03-18T15:59:00Z">
        <w:r w:rsidRPr="00033BC7" w:rsidDel="006E00B4">
          <w:rPr>
            <w:rFonts w:ascii="Times New Roman" w:hAnsi="Times New Roman" w:cs="Times New Roman"/>
            <w:lang w:val="es-CO"/>
          </w:rPr>
          <w:delText xml:space="preserve">de </w:delText>
        </w:r>
      </w:del>
      <w:r w:rsidRPr="00033BC7">
        <w:rPr>
          <w:rFonts w:ascii="Times New Roman" w:hAnsi="Times New Roman" w:cs="Times New Roman"/>
          <w:lang w:val="es-CO"/>
        </w:rPr>
        <w:t>este conjunto numérico</w:t>
      </w:r>
      <w:ins w:id="78" w:author="González, C." w:date="2015-03-18T15:19:00Z">
        <w:r w:rsidR="00C660E5">
          <w:rPr>
            <w:rFonts w:ascii="Times New Roman" w:hAnsi="Times New Roman" w:cs="Times New Roman"/>
            <w:lang w:val="es-CO"/>
          </w:rPr>
          <w:t xml:space="preserve"> –</w:t>
        </w:r>
      </w:ins>
      <w:del w:id="79" w:author="González, C." w:date="2015-03-18T15:19:00Z">
        <w:r w:rsidRPr="00033BC7" w:rsidDel="00C660E5">
          <w:rPr>
            <w:rFonts w:ascii="Times New Roman" w:hAnsi="Times New Roman" w:cs="Times New Roman"/>
            <w:lang w:val="es-CO"/>
          </w:rPr>
          <w:delText xml:space="preserve"> que </w:delText>
        </w:r>
      </w:del>
      <w:r w:rsidRPr="00033BC7">
        <w:rPr>
          <w:rFonts w:ascii="Times New Roman" w:hAnsi="Times New Roman" w:cs="Times New Roman"/>
          <w:lang w:val="es-CO"/>
        </w:rPr>
        <w:t xml:space="preserve">actualmente </w:t>
      </w:r>
      <w:ins w:id="80" w:author="González, C." w:date="2015-03-18T15:20:00Z">
        <w:r w:rsidR="00627FE6">
          <w:rPr>
            <w:rFonts w:ascii="Times New Roman" w:hAnsi="Times New Roman" w:cs="Times New Roman"/>
            <w:lang w:val="es-CO"/>
          </w:rPr>
          <w:t>se conocen</w:t>
        </w:r>
      </w:ins>
      <w:del w:id="81" w:author="González, C." w:date="2015-03-18T15:20:00Z">
        <w:r w:rsidRPr="00033BC7" w:rsidDel="00627FE6">
          <w:rPr>
            <w:rFonts w:ascii="Times New Roman" w:hAnsi="Times New Roman" w:cs="Times New Roman"/>
            <w:lang w:val="es-CO"/>
          </w:rPr>
          <w:delText>conocemos</w:delText>
        </w:r>
      </w:del>
      <w:del w:id="82" w:author="González, C." w:date="2015-03-18T15:18:00Z">
        <w:r w:rsidRPr="00033BC7" w:rsidDel="00C660E5">
          <w:rPr>
            <w:rFonts w:ascii="Times New Roman" w:hAnsi="Times New Roman" w:cs="Times New Roman"/>
            <w:lang w:val="es-CO"/>
          </w:rPr>
          <w:delText xml:space="preserve"> </w:delText>
        </w:r>
      </w:del>
      <w:r w:rsidRPr="00033BC7">
        <w:rPr>
          <w:rFonts w:ascii="Times New Roman" w:hAnsi="Times New Roman" w:cs="Times New Roman"/>
          <w:lang w:val="es-CO"/>
        </w:rPr>
        <w:t xml:space="preserve"> como los</w:t>
      </w:r>
      <w:r w:rsidR="00C95485" w:rsidRPr="00033BC7">
        <w:rPr>
          <w:rFonts w:ascii="Times New Roman" w:hAnsi="Times New Roman" w:cs="Times New Roman"/>
          <w:lang w:val="es-CO"/>
        </w:rPr>
        <w:t xml:space="preserve"> números</w:t>
      </w:r>
      <w:r w:rsidRPr="00033BC7">
        <w:rPr>
          <w:rFonts w:ascii="Times New Roman" w:hAnsi="Times New Roman" w:cs="Times New Roman"/>
          <w:lang w:val="es-CO"/>
        </w:rPr>
        <w:t xml:space="preserve"> naturales</w:t>
      </w:r>
      <w:ins w:id="83" w:author="González, C." w:date="2015-03-18T15:19:00Z">
        <w:r w:rsidR="00C660E5">
          <w:rPr>
            <w:rFonts w:ascii="Times New Roman" w:hAnsi="Times New Roman" w:cs="Times New Roman"/>
            <w:lang w:val="es-CO"/>
          </w:rPr>
          <w:t>–</w:t>
        </w:r>
      </w:ins>
      <w:r w:rsidRPr="00033BC7">
        <w:rPr>
          <w:rFonts w:ascii="Times New Roman" w:hAnsi="Times New Roman" w:cs="Times New Roman"/>
          <w:lang w:val="es-CO"/>
        </w:rPr>
        <w:t>. Un problema que no todas</w:t>
      </w:r>
      <w:r w:rsidR="00C95485" w:rsidRPr="00033BC7">
        <w:rPr>
          <w:rFonts w:ascii="Times New Roman" w:hAnsi="Times New Roman" w:cs="Times New Roman"/>
          <w:lang w:val="es-CO"/>
        </w:rPr>
        <w:t xml:space="preserve"> las culturas</w:t>
      </w:r>
      <w:r w:rsidRPr="00033BC7">
        <w:rPr>
          <w:rFonts w:ascii="Times New Roman" w:hAnsi="Times New Roman" w:cs="Times New Roman"/>
          <w:lang w:val="es-CO"/>
        </w:rPr>
        <w:t xml:space="preserve"> resolvieron fue </w:t>
      </w:r>
      <w:r w:rsidR="00723EB7" w:rsidRPr="00033BC7">
        <w:rPr>
          <w:rFonts w:ascii="Times New Roman" w:hAnsi="Times New Roman" w:cs="Times New Roman"/>
          <w:lang w:val="es-CO"/>
        </w:rPr>
        <w:t xml:space="preserve">construir </w:t>
      </w:r>
      <w:del w:id="84" w:author="González, C." w:date="2015-03-18T15:18:00Z">
        <w:r w:rsidRPr="00033BC7" w:rsidDel="00C660E5">
          <w:rPr>
            <w:rFonts w:ascii="Times New Roman" w:hAnsi="Times New Roman" w:cs="Times New Roman"/>
            <w:lang w:val="es-CO"/>
          </w:rPr>
          <w:delText xml:space="preserve"> </w:delText>
        </w:r>
      </w:del>
      <w:r w:rsidRPr="00033BC7">
        <w:rPr>
          <w:rFonts w:ascii="Times New Roman" w:hAnsi="Times New Roman" w:cs="Times New Roman"/>
          <w:lang w:val="es-CO"/>
        </w:rPr>
        <w:t>un sistema numérico para “medir”</w:t>
      </w:r>
      <w:r w:rsidR="00723EB7" w:rsidRPr="00033BC7">
        <w:rPr>
          <w:rFonts w:ascii="Times New Roman" w:hAnsi="Times New Roman" w:cs="Times New Roman"/>
          <w:lang w:val="es-CO"/>
        </w:rPr>
        <w:t>.</w:t>
      </w:r>
    </w:p>
    <w:p w:rsidR="00595E43" w:rsidRPr="00830582" w:rsidRDefault="00595E43" w:rsidP="00595E43">
      <w:pPr>
        <w:ind w:left="142" w:hanging="142"/>
        <w:jc w:val="both"/>
        <w:rPr>
          <w:rFonts w:ascii="Arial" w:hAnsi="Arial" w:cs="Arial"/>
          <w:sz w:val="18"/>
          <w:szCs w:val="18"/>
          <w:lang w:val="es-CO"/>
        </w:rPr>
      </w:pP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033BC7" w:rsidRDefault="00B92C5B" w:rsidP="00B92C5B">
      <w:pPr>
        <w:jc w:val="both"/>
        <w:rPr>
          <w:rFonts w:ascii="Times New Roman" w:hAnsi="Times New Roman" w:cs="Times New Roman"/>
          <w:lang w:val="es-CO"/>
        </w:rPr>
      </w:pPr>
      <w:r w:rsidRPr="00033BC7">
        <w:rPr>
          <w:rFonts w:ascii="Times New Roman" w:hAnsi="Times New Roman" w:cs="Times New Roman"/>
          <w:lang w:val="es-CO"/>
        </w:rPr>
        <w:t>Claramente, el conjunto de los números naturales es suficiente para contar</w:t>
      </w:r>
      <w:ins w:id="85" w:author="González, C." w:date="2015-03-18T15:20:00Z">
        <w:r w:rsidR="00627FE6">
          <w:rPr>
            <w:rFonts w:ascii="Times New Roman" w:hAnsi="Times New Roman" w:cs="Times New Roman"/>
            <w:lang w:val="es-CO"/>
          </w:rPr>
          <w:t>;</w:t>
        </w:r>
      </w:ins>
      <w:del w:id="86" w:author="González, C." w:date="2015-03-18T15:20:00Z">
        <w:r w:rsidRPr="00033BC7" w:rsidDel="00627FE6">
          <w:rPr>
            <w:rFonts w:ascii="Times New Roman" w:hAnsi="Times New Roman" w:cs="Times New Roman"/>
            <w:lang w:val="es-CO"/>
          </w:rPr>
          <w:delText>,</w:delText>
        </w:r>
      </w:del>
      <w:r w:rsidRPr="00033BC7">
        <w:rPr>
          <w:rFonts w:ascii="Times New Roman" w:hAnsi="Times New Roman" w:cs="Times New Roman"/>
          <w:lang w:val="es-CO"/>
        </w:rPr>
        <w:t xml:space="preserve"> sin embargo</w:t>
      </w:r>
      <w:ins w:id="87" w:author="González, C." w:date="2015-03-18T15:21:00Z">
        <w:r w:rsidR="00627FE6">
          <w:rPr>
            <w:rFonts w:ascii="Times New Roman" w:hAnsi="Times New Roman" w:cs="Times New Roman"/>
            <w:lang w:val="es-CO"/>
          </w:rPr>
          <w:t>,</w:t>
        </w:r>
      </w:ins>
      <w:del w:id="88" w:author="González, C." w:date="2015-03-18T15:21:00Z">
        <w:r w:rsidRPr="00033BC7" w:rsidDel="00627FE6">
          <w:rPr>
            <w:rFonts w:ascii="Times New Roman" w:hAnsi="Times New Roman" w:cs="Times New Roman"/>
            <w:lang w:val="es-CO"/>
          </w:rPr>
          <w:delText xml:space="preserve"> </w:delText>
        </w:r>
      </w:del>
      <w:r w:rsidRPr="00033BC7">
        <w:rPr>
          <w:rFonts w:ascii="Times New Roman" w:hAnsi="Times New Roman" w:cs="Times New Roman"/>
          <w:lang w:val="es-CO"/>
        </w:rPr>
        <w:t xml:space="preserve"> es insuficiente para medir de manera exacta, </w:t>
      </w:r>
      <w:del w:id="89" w:author="González, C." w:date="2015-03-18T15:21:00Z">
        <w:r w:rsidRPr="00033BC7" w:rsidDel="00627FE6">
          <w:rPr>
            <w:rFonts w:ascii="Times New Roman" w:hAnsi="Times New Roman" w:cs="Times New Roman"/>
            <w:lang w:val="es-CO"/>
          </w:rPr>
          <w:delText xml:space="preserve">ya </w:delText>
        </w:r>
      </w:del>
      <w:ins w:id="90" w:author="González, C." w:date="2015-03-18T15:21:00Z">
        <w:r w:rsidR="00627FE6">
          <w:rPr>
            <w:rFonts w:ascii="Times New Roman" w:hAnsi="Times New Roman" w:cs="Times New Roman"/>
            <w:lang w:val="es-CO"/>
          </w:rPr>
          <w:t>puesto</w:t>
        </w:r>
        <w:r w:rsidR="00627FE6" w:rsidRPr="00033BC7">
          <w:rPr>
            <w:rFonts w:ascii="Times New Roman" w:hAnsi="Times New Roman" w:cs="Times New Roman"/>
            <w:lang w:val="es-CO"/>
          </w:rPr>
          <w:t xml:space="preserve"> </w:t>
        </w:r>
      </w:ins>
      <w:r w:rsidRPr="00033BC7">
        <w:rPr>
          <w:rFonts w:ascii="Times New Roman" w:hAnsi="Times New Roman" w:cs="Times New Roman"/>
          <w:lang w:val="es-CO"/>
        </w:rPr>
        <w:t>que</w:t>
      </w:r>
      <w:ins w:id="91" w:author="González, C." w:date="2015-03-18T15:21:00Z">
        <w:r w:rsidR="00627FE6">
          <w:rPr>
            <w:rFonts w:ascii="Times New Roman" w:hAnsi="Times New Roman" w:cs="Times New Roman"/>
            <w:lang w:val="es-CO"/>
          </w:rPr>
          <w:t xml:space="preserve"> con </w:t>
        </w:r>
      </w:ins>
      <w:ins w:id="92" w:author="González, C." w:date="2015-03-18T16:00:00Z">
        <w:r w:rsidR="00476D25">
          <w:rPr>
            <w:rFonts w:ascii="Times New Roman" w:hAnsi="Times New Roman" w:cs="Times New Roman"/>
            <w:lang w:val="es-CO"/>
          </w:rPr>
          <w:t>ellos</w:t>
        </w:r>
      </w:ins>
      <w:del w:id="93" w:author="González, C." w:date="2015-03-18T15:21:00Z">
        <w:r w:rsidRPr="00033BC7" w:rsidDel="00627FE6">
          <w:rPr>
            <w:rFonts w:ascii="Times New Roman" w:hAnsi="Times New Roman" w:cs="Times New Roman"/>
            <w:lang w:val="es-CO"/>
          </w:rPr>
          <w:delText xml:space="preserve"> no</w:delText>
        </w:r>
      </w:del>
      <w:r w:rsidRPr="00033BC7">
        <w:rPr>
          <w:rFonts w:ascii="Times New Roman" w:hAnsi="Times New Roman" w:cs="Times New Roman"/>
          <w:lang w:val="es-CO"/>
        </w:rPr>
        <w:t xml:space="preserve"> era </w:t>
      </w:r>
      <w:ins w:id="94" w:author="González, C." w:date="2015-03-18T16:00:00Z">
        <w:r w:rsidR="00476D25">
          <w:rPr>
            <w:rFonts w:ascii="Times New Roman" w:hAnsi="Times New Roman" w:cs="Times New Roman"/>
            <w:lang w:val="es-CO"/>
          </w:rPr>
          <w:t>im</w:t>
        </w:r>
      </w:ins>
      <w:r w:rsidRPr="00033BC7">
        <w:rPr>
          <w:rFonts w:ascii="Times New Roman" w:hAnsi="Times New Roman" w:cs="Times New Roman"/>
          <w:lang w:val="es-CO"/>
        </w:rPr>
        <w:t>posible medir</w:t>
      </w:r>
      <w:del w:id="95" w:author="González, C." w:date="2015-03-18T15:21:00Z">
        <w:r w:rsidRPr="00033BC7" w:rsidDel="00627FE6">
          <w:rPr>
            <w:rFonts w:ascii="Times New Roman" w:hAnsi="Times New Roman" w:cs="Times New Roman"/>
            <w:lang w:val="es-CO"/>
          </w:rPr>
          <w:delText xml:space="preserve"> </w:delText>
        </w:r>
      </w:del>
      <w:r w:rsidRPr="00033BC7">
        <w:rPr>
          <w:rFonts w:ascii="Times New Roman" w:hAnsi="Times New Roman" w:cs="Times New Roman"/>
          <w:lang w:val="es-CO"/>
        </w:rPr>
        <w:t xml:space="preserve"> magnitudes más pequeñas </w:t>
      </w:r>
      <w:ins w:id="96" w:author="González, C." w:date="2015-03-18T15:21:00Z">
        <w:r w:rsidR="00627FE6">
          <w:rPr>
            <w:rFonts w:ascii="Times New Roman" w:hAnsi="Times New Roman" w:cs="Times New Roman"/>
            <w:lang w:val="es-CO"/>
          </w:rPr>
          <w:t>a</w:t>
        </w:r>
      </w:ins>
      <w:del w:id="97" w:author="González, C." w:date="2015-03-18T15:21:00Z">
        <w:r w:rsidRPr="00033BC7" w:rsidDel="00627FE6">
          <w:rPr>
            <w:rFonts w:ascii="Times New Roman" w:hAnsi="Times New Roman" w:cs="Times New Roman"/>
            <w:lang w:val="es-CO"/>
          </w:rPr>
          <w:delText>de</w:delText>
        </w:r>
      </w:del>
      <w:r w:rsidRPr="00033BC7">
        <w:rPr>
          <w:rFonts w:ascii="Times New Roman" w:hAnsi="Times New Roman" w:cs="Times New Roman"/>
          <w:lang w:val="es-CO"/>
        </w:rPr>
        <w:t xml:space="preserve"> la unidad.</w:t>
      </w:r>
    </w:p>
    <w:p w:rsidR="00B92C5B" w:rsidRPr="00033BC7" w:rsidRDefault="00B92C5B" w:rsidP="00595E43">
      <w:pPr>
        <w:rPr>
          <w:rFonts w:ascii="Times New Roman" w:hAnsi="Times New Roman" w:cs="Times New Roman"/>
          <w:sz w:val="18"/>
          <w:szCs w:val="18"/>
          <w:lang w:val="es-ES_tradnl"/>
        </w:rPr>
      </w:pPr>
    </w:p>
    <w:p w:rsidR="00830582" w:rsidRPr="00033BC7" w:rsidRDefault="007459C2" w:rsidP="007459C2">
      <w:pPr>
        <w:jc w:val="both"/>
        <w:rPr>
          <w:rFonts w:ascii="Times New Roman" w:hAnsi="Times New Roman" w:cs="Times New Roman"/>
          <w:lang w:val="es-ES_tradnl"/>
        </w:rPr>
      </w:pPr>
      <w:r w:rsidRPr="00033BC7">
        <w:rPr>
          <w:rFonts w:ascii="Times New Roman" w:hAnsi="Times New Roman" w:cs="Times New Roman"/>
          <w:lang w:val="es-ES_tradnl"/>
        </w:rPr>
        <w:t>Una regla o un metro son los instrumentos que se</w:t>
      </w:r>
      <w:del w:id="98" w:author="González, C." w:date="2015-03-18T15:22: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 xml:space="preserve"> emplean para realizar las medic</w:t>
      </w:r>
      <w:r w:rsidR="005D4BC0" w:rsidRPr="00033BC7">
        <w:rPr>
          <w:rFonts w:ascii="Times New Roman" w:hAnsi="Times New Roman" w:cs="Times New Roman"/>
          <w:lang w:val="es-ES_tradnl"/>
        </w:rPr>
        <w:t>iones de longitud de un objeto</w:t>
      </w:r>
      <w:ins w:id="99" w:author="González, C." w:date="2015-03-18T15:22:00Z">
        <w:r w:rsidR="00627FE6">
          <w:rPr>
            <w:rFonts w:ascii="Times New Roman" w:hAnsi="Times New Roman" w:cs="Times New Roman"/>
            <w:lang w:val="es-ES_tradnl"/>
          </w:rPr>
          <w:t>.</w:t>
        </w:r>
      </w:ins>
      <w:del w:id="100" w:author="González, C." w:date="2015-03-18T15:22:00Z">
        <w:r w:rsidR="005D4BC0" w:rsidRPr="00033BC7" w:rsidDel="00627FE6">
          <w:rPr>
            <w:rFonts w:ascii="Times New Roman" w:hAnsi="Times New Roman" w:cs="Times New Roman"/>
            <w:lang w:val="es-ES_tradnl"/>
          </w:rPr>
          <w:delText>,</w:delText>
        </w:r>
      </w:del>
      <w:r w:rsidR="005D4BC0" w:rsidRPr="00033BC7">
        <w:rPr>
          <w:rFonts w:ascii="Times New Roman" w:hAnsi="Times New Roman" w:cs="Times New Roman"/>
          <w:lang w:val="es-ES_tradnl"/>
        </w:rPr>
        <w:t xml:space="preserve"> La regla se puede d</w:t>
      </w:r>
      <w:r w:rsidRPr="00033BC7">
        <w:rPr>
          <w:rFonts w:ascii="Times New Roman" w:hAnsi="Times New Roman" w:cs="Times New Roman"/>
          <w:lang w:val="es-ES_tradnl"/>
        </w:rPr>
        <w:t>escrib</w:t>
      </w:r>
      <w:r w:rsidR="005D4BC0" w:rsidRPr="00033BC7">
        <w:rPr>
          <w:rFonts w:ascii="Times New Roman" w:hAnsi="Times New Roman" w:cs="Times New Roman"/>
          <w:lang w:val="es-ES_tradnl"/>
        </w:rPr>
        <w:t>ir</w:t>
      </w:r>
      <w:r w:rsidRPr="00033BC7">
        <w:rPr>
          <w:rFonts w:ascii="Times New Roman" w:hAnsi="Times New Roman" w:cs="Times New Roman"/>
          <w:lang w:val="es-ES_tradnl"/>
        </w:rPr>
        <w:t xml:space="preserve"> como </w:t>
      </w:r>
      <w:r w:rsidR="00830582" w:rsidRPr="00033BC7">
        <w:rPr>
          <w:rFonts w:ascii="Times New Roman" w:hAnsi="Times New Roman" w:cs="Times New Roman"/>
          <w:lang w:val="es-ES_tradnl"/>
        </w:rPr>
        <w:t>una vara recta en la que desde cierto extremo aparecen marcas que se encuentran relacionada</w:t>
      </w:r>
      <w:r w:rsidRPr="00033BC7">
        <w:rPr>
          <w:rFonts w:ascii="Times New Roman" w:hAnsi="Times New Roman" w:cs="Times New Roman"/>
          <w:lang w:val="es-ES_tradnl"/>
        </w:rPr>
        <w:t>s</w:t>
      </w:r>
      <w:r w:rsidR="00830582" w:rsidRPr="00033BC7">
        <w:rPr>
          <w:rFonts w:ascii="Times New Roman" w:hAnsi="Times New Roman" w:cs="Times New Roman"/>
          <w:lang w:val="es-ES_tradnl"/>
        </w:rPr>
        <w:t xml:space="preserve"> con una unidad que sirve de referencia</w:t>
      </w:r>
      <w:ins w:id="101" w:author="González, C." w:date="2015-03-18T15:23:00Z">
        <w:r w:rsidR="00627FE6">
          <w:rPr>
            <w:rFonts w:ascii="Times New Roman" w:hAnsi="Times New Roman" w:cs="Times New Roman"/>
            <w:lang w:val="es-ES_tradnl"/>
          </w:rPr>
          <w:t>;</w:t>
        </w:r>
      </w:ins>
      <w:del w:id="102" w:author="González, C." w:date="2015-03-18T15:23:00Z">
        <w:r w:rsidR="00830582" w:rsidRPr="00033BC7" w:rsidDel="00627FE6">
          <w:rPr>
            <w:rFonts w:ascii="Times New Roman" w:hAnsi="Times New Roman" w:cs="Times New Roman"/>
            <w:lang w:val="es-ES_tradnl"/>
          </w:rPr>
          <w:delText>,</w:delText>
        </w:r>
      </w:del>
      <w:r w:rsidR="00830582" w:rsidRPr="00033BC7">
        <w:rPr>
          <w:rFonts w:ascii="Times New Roman" w:hAnsi="Times New Roman" w:cs="Times New Roman"/>
          <w:lang w:val="es-ES_tradnl"/>
        </w:rPr>
        <w:t xml:space="preserve"> el ideal sería poder medir cualquier longitud</w:t>
      </w:r>
      <w:ins w:id="103" w:author="González, C." w:date="2015-03-18T15:23:00Z">
        <w:r w:rsidR="00627FE6">
          <w:rPr>
            <w:rFonts w:ascii="Times New Roman" w:hAnsi="Times New Roman" w:cs="Times New Roman"/>
            <w:lang w:val="es-ES_tradnl"/>
          </w:rPr>
          <w:t>.</w:t>
        </w:r>
      </w:ins>
      <w:del w:id="104" w:author="González, C." w:date="2015-03-18T15:23:00Z">
        <w:r w:rsidR="00830582" w:rsidRPr="00033BC7" w:rsidDel="00627FE6">
          <w:rPr>
            <w:rFonts w:ascii="Times New Roman" w:hAnsi="Times New Roman" w:cs="Times New Roman"/>
            <w:lang w:val="es-ES_tradnl"/>
          </w:rPr>
          <w:delText>,</w:delText>
        </w:r>
      </w:del>
      <w:r w:rsidR="00830582" w:rsidRPr="00033BC7">
        <w:rPr>
          <w:rFonts w:ascii="Times New Roman" w:hAnsi="Times New Roman" w:cs="Times New Roman"/>
          <w:lang w:val="es-ES_tradnl"/>
        </w:rPr>
        <w:t xml:space="preserve"> </w:t>
      </w:r>
      <w:ins w:id="105" w:author="González, C." w:date="2015-03-18T15:23:00Z">
        <w:r w:rsidR="00627FE6">
          <w:rPr>
            <w:rFonts w:ascii="Times New Roman" w:hAnsi="Times New Roman" w:cs="Times New Roman"/>
            <w:lang w:val="es-ES_tradnl"/>
          </w:rPr>
          <w:t>P</w:t>
        </w:r>
      </w:ins>
      <w:del w:id="106" w:author="González, C." w:date="2015-03-18T15:23:00Z">
        <w:r w:rsidR="00830582" w:rsidRPr="00033BC7" w:rsidDel="00627FE6">
          <w:rPr>
            <w:rFonts w:ascii="Times New Roman" w:hAnsi="Times New Roman" w:cs="Times New Roman"/>
            <w:lang w:val="es-ES_tradnl"/>
          </w:rPr>
          <w:delText>p</w:delText>
        </w:r>
      </w:del>
      <w:r w:rsidR="00830582" w:rsidRPr="00033BC7">
        <w:rPr>
          <w:rFonts w:ascii="Times New Roman" w:hAnsi="Times New Roman" w:cs="Times New Roman"/>
          <w:lang w:val="es-ES_tradnl"/>
        </w:rPr>
        <w:t>or eso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puede ser representada por una semirrecta.   </w:t>
      </w:r>
    </w:p>
    <w:p w:rsidR="00830582" w:rsidRPr="00811CF5" w:rsidRDefault="00830582" w:rsidP="00830582">
      <w:pPr>
        <w:rPr>
          <w:rFonts w:ascii="Arial" w:hAnsi="Arial" w:cs="Arial"/>
          <w:lang w:val="es-ES_tradnl"/>
        </w:rPr>
      </w:pPr>
    </w:p>
    <w:p w:rsidR="00830582" w:rsidRPr="00811CF5" w:rsidRDefault="00260449" w:rsidP="00830582">
      <w:pPr>
        <w:rPr>
          <w:rFonts w:ascii="Arial" w:hAnsi="Arial" w:cs="Arial"/>
          <w:lang w:val="es-ES_tradnl"/>
        </w:rPr>
      </w:pPr>
      <w:r>
        <w:rPr>
          <w:rFonts w:ascii="Arial" w:hAnsi="Arial" w:cs="Arial"/>
          <w:noProof/>
          <w:lang w:val="es-CO" w:eastAsia="es-CO"/>
        </w:rPr>
        <w:pict>
          <v:group id="_x0000_s1026" style="position:absolute;margin-left:16.3pt;margin-top:4.15pt;width:432.75pt;height:19.7pt;z-index:251659264" coordorigin="1460,5697" coordsize="7080,394">
            <v:shapetype id="_x0000_t202" coordsize="21600,21600" o:spt="202" path="m,l,21600r21600,l21600,xe">
              <v:stroke joinstyle="miter"/>
              <v:path gradientshapeok="t" o:connecttype="rect"/>
            </v:shapetype>
            <v:shape id="_x0000_s1027" type="#_x0000_t202" style="position:absolute;left:1460;top:5737;width:384;height:354;mso-width-relative:margin;mso-height-relative:margin" stroked="f">
              <v:textbox style="mso-next-textbox:#_x0000_s1027">
                <w:txbxContent>
                  <w:p w:rsidR="00C660E5" w:rsidRPr="00D56843" w:rsidRDefault="00C660E5" w:rsidP="00830582">
                    <w:pPr>
                      <w:rPr>
                        <w:sz w:val="16"/>
                        <w:szCs w:val="16"/>
                        <w:lang w:val="es-ES"/>
                      </w:rPr>
                    </w:pPr>
                    <m:oMathPara>
                      <m:oMath>
                        <m:r>
                          <w:rPr>
                            <w:rFonts w:ascii="Cambria Math" w:hAnsi="Cambria Math"/>
                            <w:sz w:val="16"/>
                            <w:szCs w:val="16"/>
                            <w:lang w:val="es-ES"/>
                          </w:rPr>
                          <m:t>O</m:t>
                        </m:r>
                      </m:oMath>
                    </m:oMathPara>
                  </w:p>
                </w:txbxContent>
              </v:textbox>
            </v:shape>
            <v:shape id="_x0000_s1028" type="#_x0000_t202" style="position:absolute;left:4328;top:5736;width:384;height:354;mso-width-relative:margin;mso-height-relative:margin" stroked="f">
              <v:textbox style="mso-next-textbox:#_x0000_s1028">
                <w:txbxContent>
                  <w:p w:rsidR="00C660E5" w:rsidRPr="00D56843" w:rsidRDefault="00C660E5" w:rsidP="00830582">
                    <w:pPr>
                      <w:rPr>
                        <w:sz w:val="16"/>
                        <w:szCs w:val="16"/>
                        <w:lang w:val="es-ES"/>
                      </w:rPr>
                    </w:pPr>
                    <m:oMathPara>
                      <m:oMath>
                        <m:r>
                          <w:rPr>
                            <w:rFonts w:ascii="Cambria Math" w:hAnsi="Cambria Math"/>
                            <w:sz w:val="16"/>
                            <w:szCs w:val="16"/>
                            <w:lang w:val="es-ES"/>
                          </w:rPr>
                          <m:t>P</m:t>
                        </m:r>
                      </m:oMath>
                    </m:oMathPara>
                  </w:p>
                </w:txbxContent>
              </v:textbox>
            </v:shape>
            <v:group id="_x0000_s1029" style="position:absolute;left:1639;top:5697;width:6901;height:103" coordorigin="1639,5697" coordsize="6901,103">
              <v:shapetype id="_x0000_t32" coordsize="21600,21600" o:spt="32" o:oned="t" path="m,l21600,21600e" filled="f">
                <v:path arrowok="t" fillok="f" o:connecttype="none"/>
                <o:lock v:ext="edit" shapetype="t"/>
              </v:shapetype>
              <v:shape id="_x0000_s1030" type="#_x0000_t32" style="position:absolute;left:1700;top:5750;width:6840;height:0" o:connectortype="straight" strokeweight="1.5pt">
                <v:stroke endarrow="block"/>
              </v:shape>
              <v:oval id="_x0000_s1031" style="position:absolute;left:1639;top:5697;width:71;height:93"/>
              <v:oval id="_x0000_s1032" style="position:absolute;left:4489;top:5707;width:71;height:93" fillcolor="black [3213]"/>
            </v:group>
          </v:group>
        </w:pict>
      </w:r>
    </w:p>
    <w:p w:rsidR="00830582" w:rsidRPr="00811CF5" w:rsidRDefault="00830582" w:rsidP="00830582">
      <w:pPr>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830582">
      <w:pPr>
        <w:jc w:val="both"/>
        <w:rPr>
          <w:rFonts w:ascii="Arial" w:hAnsi="Arial" w:cs="Arial"/>
          <w:lang w:val="es-ES_tradnl"/>
        </w:rPr>
      </w:pPr>
    </w:p>
    <w:p w:rsidR="00B92C5B" w:rsidRDefault="00B92C5B" w:rsidP="00B92C5B">
      <w:pPr>
        <w:rPr>
          <w:rFonts w:ascii="Arial" w:hAnsi="Arial"/>
          <w:sz w:val="18"/>
          <w:szCs w:val="18"/>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jc w:val="both"/>
        <w:rPr>
          <w:rFonts w:ascii="Arial" w:hAnsi="Arial" w:cs="Arial"/>
          <w:lang w:val="es-ES_tradnl"/>
        </w:rPr>
      </w:pPr>
    </w:p>
    <w:p w:rsidR="00DC7DA0" w:rsidRPr="00033BC7" w:rsidRDefault="007459C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¿Cuántas </w:t>
      </w:r>
      <w:r w:rsidR="00830582" w:rsidRPr="00033BC7">
        <w:rPr>
          <w:rFonts w:ascii="Times New Roman" w:hAnsi="Times New Roman" w:cs="Times New Roman"/>
          <w:lang w:val="es-ES_tradnl"/>
        </w:rPr>
        <w:t xml:space="preserve">marcas debe tener </w:t>
      </w:r>
      <w:r w:rsidR="005D4BC0" w:rsidRPr="00033BC7">
        <w:rPr>
          <w:rFonts w:ascii="Times New Roman" w:hAnsi="Times New Roman" w:cs="Times New Roman"/>
          <w:lang w:val="es-ES_tradnl"/>
        </w:rPr>
        <w:t>una</w:t>
      </w:r>
      <w:r w:rsidR="00830582" w:rsidRPr="00033BC7">
        <w:rPr>
          <w:rFonts w:ascii="Times New Roman" w:hAnsi="Times New Roman" w:cs="Times New Roman"/>
          <w:lang w:val="es-ES_tradnl"/>
        </w:rPr>
        <w:t xml:space="preserve"> regla ideal para medir exa</w:t>
      </w:r>
      <w:r w:rsidR="00DC7DA0" w:rsidRPr="00033BC7">
        <w:rPr>
          <w:rFonts w:ascii="Times New Roman" w:hAnsi="Times New Roman" w:cs="Times New Roman"/>
          <w:lang w:val="es-ES_tradnl"/>
        </w:rPr>
        <w:t xml:space="preserve">ctamente cualquier </w:t>
      </w:r>
      <w:del w:id="107" w:author="González, C." w:date="2015-03-18T15:23:00Z">
        <w:r w:rsidR="00DC7DA0" w:rsidRPr="00033BC7" w:rsidDel="00627FE6">
          <w:rPr>
            <w:rFonts w:ascii="Times New Roman" w:hAnsi="Times New Roman" w:cs="Times New Roman"/>
            <w:lang w:val="es-ES_tradnl"/>
          </w:rPr>
          <w:delText xml:space="preserve"> </w:delText>
        </w:r>
      </w:del>
      <w:r w:rsidR="00DC7DA0" w:rsidRPr="00033BC7">
        <w:rPr>
          <w:rFonts w:ascii="Times New Roman" w:hAnsi="Times New Roman" w:cs="Times New Roman"/>
          <w:lang w:val="es-ES_tradnl"/>
        </w:rPr>
        <w:t xml:space="preserve">longitud? </w:t>
      </w:r>
    </w:p>
    <w:p w:rsidR="00830582" w:rsidRPr="00033BC7" w:rsidRDefault="00DC7DA0" w:rsidP="00830582">
      <w:pPr>
        <w:jc w:val="both"/>
        <w:rPr>
          <w:rFonts w:ascii="Times New Roman" w:hAnsi="Times New Roman" w:cs="Times New Roman"/>
          <w:lang w:val="es-ES_tradnl"/>
        </w:rPr>
      </w:pPr>
      <w:r w:rsidRPr="00033BC7">
        <w:rPr>
          <w:rFonts w:ascii="Times New Roman" w:hAnsi="Times New Roman" w:cs="Times New Roman"/>
          <w:lang w:val="es-ES_tradnl"/>
        </w:rPr>
        <w:t>C</w:t>
      </w:r>
      <w:r w:rsidR="00830582" w:rsidRPr="00033BC7">
        <w:rPr>
          <w:rFonts w:ascii="Times New Roman" w:hAnsi="Times New Roman" w:cs="Times New Roman"/>
          <w:lang w:val="es-ES_tradnl"/>
        </w:rPr>
        <w:t>ada punto de esta semirrecta genera una medida distinta, por lo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para medir cualquier longitud </w:t>
      </w:r>
      <w:r w:rsidR="007459C2" w:rsidRPr="00033BC7">
        <w:rPr>
          <w:rFonts w:ascii="Times New Roman" w:hAnsi="Times New Roman" w:cs="Times New Roman"/>
          <w:lang w:val="es-ES_tradnl"/>
        </w:rPr>
        <w:t>se debería</w:t>
      </w:r>
      <w:r w:rsidR="00830582" w:rsidRPr="00033BC7">
        <w:rPr>
          <w:rFonts w:ascii="Times New Roman" w:hAnsi="Times New Roman" w:cs="Times New Roman"/>
          <w:lang w:val="es-ES_tradnl"/>
        </w:rPr>
        <w:t xml:space="preserve"> marcar todos los puntos de la semirrecta, pero si los</w:t>
      </w:r>
      <w:ins w:id="108" w:author="González, C." w:date="2015-03-18T15:24:00Z">
        <w:r w:rsidR="00627FE6">
          <w:rPr>
            <w:rFonts w:ascii="Times New Roman" w:hAnsi="Times New Roman" w:cs="Times New Roman"/>
            <w:lang w:val="es-ES_tradnl"/>
          </w:rPr>
          <w:t xml:space="preserve"> llegamos a</w:t>
        </w:r>
      </w:ins>
      <w:r w:rsidR="00830582" w:rsidRPr="00033BC7">
        <w:rPr>
          <w:rFonts w:ascii="Times New Roman" w:hAnsi="Times New Roman" w:cs="Times New Roman"/>
          <w:lang w:val="es-ES_tradnl"/>
        </w:rPr>
        <w:t xml:space="preserve"> marca</w:t>
      </w:r>
      <w:del w:id="109" w:author="González, C." w:date="2015-03-18T15:24:00Z">
        <w:r w:rsidR="00830582" w:rsidRPr="00033BC7" w:rsidDel="00627FE6">
          <w:rPr>
            <w:rFonts w:ascii="Times New Roman" w:hAnsi="Times New Roman" w:cs="Times New Roman"/>
            <w:lang w:val="es-ES_tradnl"/>
          </w:rPr>
          <w:delText xml:space="preserve">mos </w:delText>
        </w:r>
      </w:del>
      <w:ins w:id="110" w:author="González, C." w:date="2015-03-18T15:24:00Z">
        <w:r w:rsidR="00627FE6">
          <w:rPr>
            <w:rFonts w:ascii="Times New Roman" w:hAnsi="Times New Roman" w:cs="Times New Roman"/>
            <w:lang w:val="es-ES_tradnl"/>
          </w:rPr>
          <w:t xml:space="preserve">r </w:t>
        </w:r>
      </w:ins>
      <w:r w:rsidR="00830582" w:rsidRPr="00033BC7">
        <w:rPr>
          <w:rFonts w:ascii="Times New Roman" w:hAnsi="Times New Roman" w:cs="Times New Roman"/>
          <w:lang w:val="es-ES_tradnl"/>
        </w:rPr>
        <w:t>todos</w:t>
      </w:r>
      <w:r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4037A4" w:rsidRPr="00033BC7">
        <w:rPr>
          <w:rFonts w:ascii="Times New Roman" w:hAnsi="Times New Roman" w:cs="Times New Roman"/>
          <w:lang w:val="es-ES_tradnl"/>
        </w:rPr>
        <w:t>habría puntos que se diferencien</w:t>
      </w:r>
      <w:ins w:id="111" w:author="González, C." w:date="2015-03-18T15:24:00Z">
        <w:r w:rsidR="00627FE6">
          <w:rPr>
            <w:rFonts w:ascii="Times New Roman" w:hAnsi="Times New Roman" w:cs="Times New Roman"/>
            <w:lang w:val="es-ES_tradnl"/>
          </w:rPr>
          <w:t>;</w:t>
        </w:r>
      </w:ins>
      <w:del w:id="112" w:author="González, C." w:date="2015-03-18T15:24:00Z">
        <w:r w:rsidRPr="00033BC7" w:rsidDel="00627FE6">
          <w:rPr>
            <w:rFonts w:ascii="Times New Roman" w:hAnsi="Times New Roman" w:cs="Times New Roman"/>
            <w:lang w:val="es-ES_tradnl"/>
          </w:rPr>
          <w:delText>,</w:delText>
        </w:r>
      </w:del>
      <w:r w:rsidRPr="00033BC7">
        <w:rPr>
          <w:rFonts w:ascii="Times New Roman" w:hAnsi="Times New Roman" w:cs="Times New Roman"/>
          <w:lang w:val="es-ES_tradnl"/>
        </w:rPr>
        <w:t xml:space="preserve"> por</w:t>
      </w:r>
      <w:del w:id="113" w:author="González, C." w:date="2015-03-18T16:01:00Z">
        <w:r w:rsidRPr="00033BC7" w:rsidDel="00476D25">
          <w:rPr>
            <w:rFonts w:ascii="Times New Roman" w:hAnsi="Times New Roman" w:cs="Times New Roman"/>
            <w:lang w:val="es-ES_tradnl"/>
          </w:rPr>
          <w:delText xml:space="preserve"> lo</w:delText>
        </w:r>
      </w:del>
      <w:r w:rsidRPr="00033BC7">
        <w:rPr>
          <w:rFonts w:ascii="Times New Roman" w:hAnsi="Times New Roman" w:cs="Times New Roman"/>
          <w:lang w:val="es-ES_tradnl"/>
        </w:rPr>
        <w:t xml:space="preserve"> tanto</w:t>
      </w:r>
      <w:r w:rsidR="005D4BC0"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no </w:t>
      </w:r>
      <w:r w:rsidR="007459C2" w:rsidRPr="00033BC7">
        <w:rPr>
          <w:rFonts w:ascii="Times New Roman" w:hAnsi="Times New Roman" w:cs="Times New Roman"/>
          <w:lang w:val="es-ES_tradnl"/>
        </w:rPr>
        <w:t xml:space="preserve">se habría </w:t>
      </w:r>
      <w:r w:rsidR="00830582" w:rsidRPr="00033BC7">
        <w:rPr>
          <w:rFonts w:ascii="Times New Roman" w:hAnsi="Times New Roman" w:cs="Times New Roman"/>
          <w:lang w:val="es-ES_tradnl"/>
        </w:rPr>
        <w:t xml:space="preserve">marcado ninguno. </w:t>
      </w:r>
      <w:del w:id="114" w:author="González, C." w:date="2015-03-18T16:01:00Z">
        <w:r w:rsidR="003F545B" w:rsidRPr="00033BC7" w:rsidDel="00476D25">
          <w:rPr>
            <w:rFonts w:ascii="Times New Roman" w:hAnsi="Times New Roman" w:cs="Times New Roman"/>
            <w:lang w:val="es-ES_tradnl"/>
          </w:rPr>
          <w:delText>Por esta razón</w:delText>
        </w:r>
      </w:del>
      <w:ins w:id="115" w:author="González, C." w:date="2015-03-18T16:01:00Z">
        <w:r w:rsidR="00476D25">
          <w:rPr>
            <w:rFonts w:ascii="Times New Roman" w:hAnsi="Times New Roman" w:cs="Times New Roman"/>
            <w:lang w:val="es-ES_tradnl"/>
          </w:rPr>
          <w:t>En ese sentido</w:t>
        </w:r>
      </w:ins>
      <w:r w:rsidR="003F545B"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3F545B" w:rsidRPr="00033BC7">
        <w:rPr>
          <w:rFonts w:ascii="Times New Roman" w:hAnsi="Times New Roman" w:cs="Times New Roman"/>
          <w:lang w:val="es-ES_tradnl"/>
        </w:rPr>
        <w:t xml:space="preserve">la </w:t>
      </w:r>
      <w:r w:rsidR="00830582" w:rsidRPr="00033BC7">
        <w:rPr>
          <w:rFonts w:ascii="Times New Roman" w:hAnsi="Times New Roman" w:cs="Times New Roman"/>
          <w:lang w:val="es-ES_tradnl"/>
        </w:rPr>
        <w:t xml:space="preserve">regla ideal </w:t>
      </w:r>
      <w:del w:id="116" w:author="González, C." w:date="2015-03-18T15:25:00Z">
        <w:r w:rsidR="00830582" w:rsidRPr="00033BC7" w:rsidDel="00627FE6">
          <w:rPr>
            <w:rFonts w:ascii="Times New Roman" w:hAnsi="Times New Roman" w:cs="Times New Roman"/>
            <w:lang w:val="es-ES_tradnl"/>
          </w:rPr>
          <w:delText>empieza convertirse en una</w:delText>
        </w:r>
      </w:del>
      <w:ins w:id="117" w:author="González, C." w:date="2015-03-18T15:25:00Z">
        <w:r w:rsidR="00627FE6">
          <w:rPr>
            <w:rFonts w:ascii="Times New Roman" w:hAnsi="Times New Roman" w:cs="Times New Roman"/>
            <w:lang w:val="es-ES_tradnl"/>
          </w:rPr>
          <w:t>se convierte en una</w:t>
        </w:r>
      </w:ins>
      <w:r w:rsidR="00830582" w:rsidRPr="00033BC7">
        <w:rPr>
          <w:rFonts w:ascii="Times New Roman" w:hAnsi="Times New Roman" w:cs="Times New Roman"/>
          <w:lang w:val="es-ES_tradnl"/>
        </w:rPr>
        <w:t xml:space="preserve"> idea abstracta. </w:t>
      </w:r>
    </w:p>
    <w:p w:rsidR="00830582" w:rsidRPr="00033BC7" w:rsidRDefault="00830582" w:rsidP="00830582">
      <w:pPr>
        <w:jc w:val="both"/>
        <w:rPr>
          <w:rFonts w:ascii="Times New Roman" w:hAnsi="Times New Roman" w:cs="Times New Roman"/>
          <w:lang w:val="es-ES_tradnl"/>
        </w:rPr>
      </w:pPr>
    </w:p>
    <w:p w:rsidR="00830582" w:rsidRPr="00033BC7" w:rsidRDefault="00830582" w:rsidP="00830582">
      <w:pPr>
        <w:jc w:val="center"/>
        <w:rPr>
          <w:rFonts w:ascii="Times New Roman" w:hAnsi="Times New Roman" w:cs="Times New Roman"/>
          <w:lang w:val="es-ES_tradnl"/>
        </w:rPr>
      </w:pPr>
      <w:r w:rsidRPr="00033BC7">
        <w:rPr>
          <w:rFonts w:ascii="Times New Roman" w:hAnsi="Times New Roman" w:cs="Times New Roman"/>
          <w:lang w:val="es-ES_tradnl"/>
        </w:rPr>
        <w:t>¿Si no podemos hacer marcas, c</w:t>
      </w:r>
      <w:ins w:id="118" w:author="González, C." w:date="2015-03-18T15:25:00Z">
        <w:r w:rsidR="00627FE6">
          <w:rPr>
            <w:rFonts w:ascii="Times New Roman" w:hAnsi="Times New Roman" w:cs="Times New Roman"/>
            <w:lang w:val="es-ES_tradnl"/>
          </w:rPr>
          <w:t>ó</w:t>
        </w:r>
      </w:ins>
      <w:del w:id="119" w:author="González, C." w:date="2015-03-18T15:25:00Z">
        <w:r w:rsidRPr="00033BC7" w:rsidDel="00627FE6">
          <w:rPr>
            <w:rFonts w:ascii="Times New Roman" w:hAnsi="Times New Roman" w:cs="Times New Roman"/>
            <w:lang w:val="es-ES_tradnl"/>
          </w:rPr>
          <w:delText>o</w:delText>
        </w:r>
      </w:del>
      <w:r w:rsidRPr="00033BC7">
        <w:rPr>
          <w:rFonts w:ascii="Times New Roman" w:hAnsi="Times New Roman" w:cs="Times New Roman"/>
          <w:lang w:val="es-ES_tradnl"/>
        </w:rPr>
        <w:t>mo podemos entonces medir?</w:t>
      </w:r>
    </w:p>
    <w:p w:rsidR="00595E43" w:rsidRDefault="00595E43" w:rsidP="00595E43">
      <w:pPr>
        <w:rPr>
          <w:rFonts w:ascii="Arial" w:hAnsi="Arial" w:cs="Arial"/>
          <w:sz w:val="18"/>
          <w:szCs w:val="18"/>
          <w:lang w:val="es-ES_tradnl"/>
        </w:rPr>
      </w:pPr>
    </w:p>
    <w:p w:rsidR="00595E43" w:rsidRDefault="0079760F" w:rsidP="00595E43">
      <w:pPr>
        <w:rPr>
          <w:rFonts w:ascii="Arial" w:hAnsi="Arial"/>
          <w:sz w:val="18"/>
          <w:szCs w:val="18"/>
          <w:lang w:val="es-ES_tradnl"/>
        </w:rPr>
      </w:pPr>
      <w:r>
        <w:rPr>
          <w:rFonts w:ascii="Arial" w:hAnsi="Arial"/>
          <w:sz w:val="18"/>
          <w:szCs w:val="18"/>
          <w:highlight w:val="green"/>
          <w:lang w:val="es-ES_tradnl"/>
        </w:rPr>
        <w:t>Texto4</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830582" w:rsidRPr="00033BC7" w:rsidRDefault="002A448C" w:rsidP="004B5B18">
      <w:pPr>
        <w:jc w:val="both"/>
        <w:rPr>
          <w:rFonts w:ascii="Times New Roman" w:hAnsi="Times New Roman" w:cs="Times New Roman"/>
          <w:lang w:val="es-ES_tradnl"/>
        </w:rPr>
      </w:pPr>
      <w:r w:rsidRPr="00033BC7">
        <w:rPr>
          <w:rFonts w:ascii="Times New Roman" w:hAnsi="Times New Roman" w:cs="Times New Roman"/>
          <w:lang w:val="es-ES_tradnl"/>
        </w:rPr>
        <w:t xml:space="preserve">Establecer una unidad </w:t>
      </w:r>
      <w:del w:id="120" w:author="González, C." w:date="2015-03-18T15:25: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patrón de medida</w:t>
      </w:r>
      <w:ins w:id="121" w:author="González, C." w:date="2015-03-18T15:25:00Z">
        <w:r w:rsidR="00627FE6">
          <w:rPr>
            <w:rFonts w:ascii="Times New Roman" w:hAnsi="Times New Roman" w:cs="Times New Roman"/>
            <w:lang w:val="es-ES_tradnl"/>
          </w:rPr>
          <w:t xml:space="preserve">, </w:t>
        </w:r>
      </w:ins>
      <w:del w:id="122" w:author="González, C." w:date="2015-03-18T15:25: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 xml:space="preserve">permite calcular la longitud de algunos segmentos, </w:t>
      </w:r>
      <w:r w:rsidR="003F545B" w:rsidRPr="00033BC7">
        <w:rPr>
          <w:rFonts w:ascii="Times New Roman" w:hAnsi="Times New Roman" w:cs="Times New Roman"/>
          <w:lang w:val="es-ES_tradnl"/>
        </w:rPr>
        <w:t>reiterando</w:t>
      </w:r>
      <w:r w:rsidR="004B5B18" w:rsidRPr="00033BC7">
        <w:rPr>
          <w:rFonts w:ascii="Times New Roman" w:hAnsi="Times New Roman" w:cs="Times New Roman"/>
          <w:lang w:val="es-ES_tradnl"/>
        </w:rPr>
        <w:t xml:space="preserve"> </w:t>
      </w:r>
      <w:del w:id="123" w:author="González, C." w:date="2015-03-18T15:25:00Z">
        <w:r w:rsidR="005D4BC0" w:rsidRPr="00033BC7" w:rsidDel="00627FE6">
          <w:rPr>
            <w:rFonts w:ascii="Times New Roman" w:hAnsi="Times New Roman" w:cs="Times New Roman"/>
            <w:lang w:val="es-ES_tradnl"/>
          </w:rPr>
          <w:delText xml:space="preserve"> </w:delText>
        </w:r>
      </w:del>
      <w:r w:rsidR="005D4BC0" w:rsidRPr="00033BC7">
        <w:rPr>
          <w:rFonts w:ascii="Times New Roman" w:hAnsi="Times New Roman" w:cs="Times New Roman"/>
          <w:lang w:val="es-ES_tradnl"/>
        </w:rPr>
        <w:t xml:space="preserve">la unidad </w:t>
      </w:r>
      <w:r w:rsidR="004B5B18" w:rsidRPr="00033BC7">
        <w:rPr>
          <w:rFonts w:ascii="Times New Roman" w:hAnsi="Times New Roman" w:cs="Times New Roman"/>
          <w:lang w:val="es-ES_tradnl"/>
        </w:rPr>
        <w:t xml:space="preserve">varias veces, con el fin </w:t>
      </w:r>
      <w:r w:rsidRPr="00033BC7">
        <w:rPr>
          <w:rFonts w:ascii="Times New Roman" w:hAnsi="Times New Roman" w:cs="Times New Roman"/>
          <w:lang w:val="es-ES_tradnl"/>
        </w:rPr>
        <w:t>de establecer</w:t>
      </w:r>
      <w:del w:id="124" w:author="González, C." w:date="2015-03-18T15:25:00Z">
        <w:r w:rsidR="005D4BC0" w:rsidRPr="00033BC7" w:rsidDel="00627FE6">
          <w:rPr>
            <w:rFonts w:ascii="Times New Roman" w:hAnsi="Times New Roman" w:cs="Times New Roman"/>
            <w:lang w:val="es-ES_tradnl"/>
          </w:rPr>
          <w:delText xml:space="preserve"> </w:delText>
        </w:r>
      </w:del>
      <w:r w:rsidR="005D4BC0" w:rsidRPr="00033BC7">
        <w:rPr>
          <w:rFonts w:ascii="Times New Roman" w:hAnsi="Times New Roman" w:cs="Times New Roman"/>
          <w:lang w:val="es-ES_tradnl"/>
        </w:rPr>
        <w:t xml:space="preserve"> el número de </w:t>
      </w:r>
      <w:r w:rsidR="00830582" w:rsidRPr="00033BC7">
        <w:rPr>
          <w:rFonts w:ascii="Times New Roman" w:hAnsi="Times New Roman" w:cs="Times New Roman"/>
          <w:lang w:val="es-ES_tradnl"/>
        </w:rPr>
        <w:t xml:space="preserve">veces </w:t>
      </w:r>
      <w:del w:id="125" w:author="González, C." w:date="2015-03-18T15:25:00Z">
        <w:r w:rsidR="005D4BC0" w:rsidRPr="00033BC7" w:rsidDel="00627FE6">
          <w:rPr>
            <w:rFonts w:ascii="Times New Roman" w:hAnsi="Times New Roman" w:cs="Times New Roman"/>
            <w:lang w:val="es-ES_tradnl"/>
          </w:rPr>
          <w:delText xml:space="preserve"> </w:delText>
        </w:r>
      </w:del>
      <w:r w:rsidR="005D4BC0" w:rsidRPr="00033BC7">
        <w:rPr>
          <w:rFonts w:ascii="Times New Roman" w:hAnsi="Times New Roman" w:cs="Times New Roman"/>
          <w:lang w:val="es-ES_tradnl"/>
        </w:rPr>
        <w:t>que cabe la unidad de referencia en el segmento que se requiere medir.</w:t>
      </w:r>
      <w:r w:rsidR="00830582"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lang w:val="es-ES_tradnl"/>
        </w:rPr>
      </w:pPr>
    </w:p>
    <w:p w:rsidR="00830582" w:rsidRPr="00033BC7" w:rsidRDefault="00260449" w:rsidP="00830582">
      <w:pPr>
        <w:rPr>
          <w:rFonts w:ascii="Times New Roman" w:hAnsi="Times New Roman" w:cs="Times New Roman"/>
          <w:lang w:val="es-ES_tradnl"/>
        </w:rPr>
      </w:pPr>
      <w:r>
        <w:rPr>
          <w:rFonts w:ascii="Times New Roman" w:hAnsi="Times New Roman" w:cs="Times New Roman"/>
          <w:noProof/>
          <w:lang w:val="es-CO" w:eastAsia="es-CO"/>
        </w:rPr>
        <w:pict>
          <v:group id="_x0000_s1033" style="position:absolute;margin-left:36.05pt;margin-top:.75pt;width:427.15pt;height:54.45pt;z-index:251661312" coordorigin="1855,4392" coordsize="8543,1089">
            <v:group id="_x0000_s1034" style="position:absolute;left:1867;top:4966;width:4544;height:81" coordorigin="3007,4183" coordsize="4544,81">
              <v:group id="_x0000_s1035" style="position:absolute;left:3007;top:4183;width:1520;height:81" coordorigin="3007,4183" coordsize="1520,81">
                <v:shape id="_x0000_s1036" type="#_x0000_t32" style="position:absolute;left:3007;top:4228;width:1520;height:1" o:connectortype="straight"/>
                <v:shape id="_x0000_s1037" type="#_x0000_t32" style="position:absolute;left:3007;top:4183;width:0;height:81" o:connectortype="straight"/>
                <v:shape id="_x0000_s1038" type="#_x0000_t32" style="position:absolute;left:4519;top:4183;width:0;height:81" o:connectortype="straight"/>
              </v:group>
              <v:group id="_x0000_s1039" style="position:absolute;left:6031;top:4183;width:1520;height:81" coordorigin="3007,4183" coordsize="1520,81">
                <v:shape id="_x0000_s1040" type="#_x0000_t32" style="position:absolute;left:3007;top:4228;width:1520;height:1" o:connectortype="straight"/>
                <v:shape id="_x0000_s1041" type="#_x0000_t32" style="position:absolute;left:3007;top:4183;width:0;height:81" o:connectortype="straight"/>
                <v:shape id="_x0000_s1042" type="#_x0000_t32" style="position:absolute;left:4519;top:4183;width:0;height:81" o:connectortype="straight"/>
              </v:group>
              <v:group id="_x0000_s1043" style="position:absolute;left:4519;top:4183;width:1520;height:81" coordorigin="3007,4183" coordsize="1520,81">
                <v:shape id="_x0000_s1044" type="#_x0000_t32" style="position:absolute;left:3007;top:4228;width:1520;height:1" o:connectortype="straight"/>
                <v:shape id="_x0000_s1045" type="#_x0000_t32" style="position:absolute;left:3007;top:4183;width:0;height:81" o:connectortype="straight"/>
                <v:shape id="_x0000_s1046" type="#_x0000_t32" style="position:absolute;left:4519;top:4183;width:0;height:81" o:connectortype="straight"/>
              </v:group>
            </v:group>
            <v:group id="_x0000_s1047" style="position:absolute;left:1855;top:4591;width:1520;height:81" coordorigin="3007,4183" coordsize="1520,81">
              <v:shape id="_x0000_s1048" type="#_x0000_t32" style="position:absolute;left:3007;top:4228;width:1520;height:1" o:connectortype="straight"/>
              <v:shape id="_x0000_s1049" type="#_x0000_t32" style="position:absolute;left:3007;top:4183;width:0;height:81" o:connectortype="straight"/>
              <v:shape id="_x0000_s1050" type="#_x0000_t32" style="position:absolute;left:4519;top:4183;width:0;height:81" o:connectortype="straight"/>
            </v:group>
            <v:group id="_x0000_s1051" style="position:absolute;left:1855;top:5254;width:6052;height:81" coordorigin="1855,4978" coordsize="6052,81">
              <v:group id="_x0000_s1052" style="position:absolute;left:1855;top:4978;width:4544;height:81" coordorigin="3007,4183" coordsize="4544,81">
                <v:group id="_x0000_s1053" style="position:absolute;left:3007;top:4183;width:1520;height:81" coordorigin="3007,4183" coordsize="1520,81">
                  <v:shape id="_x0000_s1054" type="#_x0000_t32" style="position:absolute;left:3007;top:4228;width:1520;height:1" o:connectortype="straight"/>
                  <v:shape id="_x0000_s1055" type="#_x0000_t32" style="position:absolute;left:3007;top:4183;width:0;height:81" o:connectortype="straight"/>
                  <v:shape id="_x0000_s1056" type="#_x0000_t32" style="position:absolute;left:4519;top:4183;width:0;height:81" o:connectortype="straight"/>
                </v:group>
                <v:group id="_x0000_s1057" style="position:absolute;left:6031;top:4183;width:1520;height:81" coordorigin="3007,4183" coordsize="1520,81">
                  <v:shape id="_x0000_s1058" type="#_x0000_t32" style="position:absolute;left:3007;top:4228;width:1520;height:1" o:connectortype="straight"/>
                  <v:shape id="_x0000_s1059" type="#_x0000_t32" style="position:absolute;left:3007;top:4183;width:0;height:81" o:connectortype="straight"/>
                  <v:shape id="_x0000_s1060" type="#_x0000_t32" style="position:absolute;left:4519;top:4183;width:0;height:81" o:connectortype="straight"/>
                </v:group>
                <v:group id="_x0000_s1061" style="position:absolute;left:4519;top:4183;width:1520;height:81" coordorigin="3007,4183" coordsize="1520,81">
                  <v:shape id="_x0000_s1062" type="#_x0000_t32" style="position:absolute;left:3007;top:4228;width:1520;height:1" o:connectortype="straight"/>
                  <v:shape id="_x0000_s1063" type="#_x0000_t32" style="position:absolute;left:3007;top:4183;width:0;height:81" o:connectortype="straight"/>
                  <v:shape id="_x0000_s1064" type="#_x0000_t32" style="position:absolute;left:4519;top:4183;width:0;height:81" o:connectortype="straight"/>
                </v:group>
              </v:group>
              <v:group id="_x0000_s1065" style="position:absolute;left:6387;top:4978;width:1520;height:81" coordorigin="3007,4183" coordsize="1520,81">
                <v:shape id="_x0000_s1066" type="#_x0000_t32" style="position:absolute;left:3007;top:4228;width:1520;height:1" o:connectortype="straight"/>
                <v:shape id="_x0000_s1067" type="#_x0000_t32" style="position:absolute;left:3007;top:4183;width:0;height:81" o:connectortype="straight"/>
                <v:shape id="_x0000_s1068" type="#_x0000_t32" style="position:absolute;left:4519;top:4183;width:0;height:81" o:connectortype="straight"/>
              </v:group>
            </v:group>
            <v:shape id="_x0000_s1069" type="#_x0000_t202" style="position:absolute;left:3446;top:4392;width:2364;height:423;mso-width-relative:margin;mso-height-relative:margin" stroked="f">
              <v:textbox style="mso-next-textbox:#_x0000_s1069">
                <w:txbxContent>
                  <w:p w:rsidR="00C660E5" w:rsidRDefault="00C660E5" w:rsidP="00830582">
                    <w:pPr>
                      <w:rPr>
                        <w:lang w:val="es-ES"/>
                      </w:rPr>
                    </w:pPr>
                    <w:r>
                      <w:rPr>
                        <w:lang w:val="es-ES"/>
                      </w:rPr>
                      <w:t>Unidad</w:t>
                    </w:r>
                  </w:p>
                  <w:p w:rsidR="00C660E5" w:rsidRDefault="00C660E5" w:rsidP="00830582">
                    <w:pPr>
                      <w:rPr>
                        <w:lang w:val="es-ES"/>
                      </w:rPr>
                    </w:pPr>
                  </w:p>
                </w:txbxContent>
              </v:textbox>
            </v:shape>
            <v:shape id="_x0000_s1070" type="#_x0000_t202" style="position:absolute;left:6522;top:4734;width:2364;height:423;mso-width-relative:margin;mso-height-relative:margin" stroked="f">
              <v:textbox style="mso-next-textbox:#_x0000_s1070">
                <w:txbxContent>
                  <w:p w:rsidR="00C660E5" w:rsidRDefault="00C660E5" w:rsidP="00830582">
                    <w:pPr>
                      <w:rPr>
                        <w:lang w:val="es-ES"/>
                      </w:rPr>
                    </w:pPr>
                    <w:r>
                      <w:rPr>
                        <w:lang w:val="es-ES"/>
                      </w:rPr>
                      <w:t>Mide 3</w:t>
                    </w:r>
                    <w:ins w:id="126" w:author="González, C." w:date="2015-03-18T15:26:00Z">
                      <w:r w:rsidR="00627FE6">
                        <w:rPr>
                          <w:lang w:val="es-ES"/>
                        </w:rPr>
                        <w:t xml:space="preserve"> </w:t>
                      </w:r>
                    </w:ins>
                    <w:r>
                      <w:rPr>
                        <w:lang w:val="es-ES"/>
                      </w:rPr>
                      <w:t>Unidades</w:t>
                    </w:r>
                  </w:p>
                  <w:p w:rsidR="00C660E5" w:rsidRDefault="00C660E5" w:rsidP="00830582">
                    <w:pPr>
                      <w:rPr>
                        <w:lang w:val="es-ES"/>
                      </w:rPr>
                    </w:pPr>
                  </w:p>
                </w:txbxContent>
              </v:textbox>
            </v:shape>
            <v:shape id="_x0000_s1071" type="#_x0000_t202" style="position:absolute;left:8034;top:5058;width:2364;height:423;mso-width-relative:margin;mso-height-relative:margin" stroked="f">
              <v:textbox style="mso-next-textbox:#_x0000_s1071">
                <w:txbxContent>
                  <w:p w:rsidR="00C660E5" w:rsidRDefault="00C660E5" w:rsidP="00830582">
                    <w:pPr>
                      <w:rPr>
                        <w:lang w:val="es-ES"/>
                      </w:rPr>
                    </w:pPr>
                    <w:r>
                      <w:rPr>
                        <w:lang w:val="es-ES"/>
                      </w:rPr>
                      <w:t>Mide 4</w:t>
                    </w:r>
                    <w:ins w:id="127" w:author="González, C." w:date="2015-03-18T15:26:00Z">
                      <w:r w:rsidR="00627FE6">
                        <w:rPr>
                          <w:lang w:val="es-ES"/>
                        </w:rPr>
                        <w:t xml:space="preserve"> </w:t>
                      </w:r>
                    </w:ins>
                    <w:r>
                      <w:rPr>
                        <w:lang w:val="es-ES"/>
                      </w:rPr>
                      <w:t>Unidades</w:t>
                    </w:r>
                  </w:p>
                  <w:p w:rsidR="00C660E5" w:rsidRDefault="00C660E5" w:rsidP="00830582">
                    <w:pPr>
                      <w:rPr>
                        <w:lang w:val="es-ES"/>
                      </w:rPr>
                    </w:pPr>
                  </w:p>
                </w:txbxContent>
              </v:textbox>
            </v:shape>
          </v:group>
        </w:pict>
      </w:r>
    </w:p>
    <w:p w:rsidR="00830582" w:rsidRPr="00033BC7" w:rsidRDefault="00830582" w:rsidP="00830582">
      <w:pPr>
        <w:rPr>
          <w:rFonts w:ascii="Times New Roman" w:hAnsi="Times New Roman" w:cs="Times New Roman"/>
          <w:lang w:val="es-ES_tradnl"/>
        </w:rPr>
      </w:pPr>
      <w:r w:rsidRPr="00033BC7">
        <w:rPr>
          <w:rFonts w:ascii="Times New Roman" w:hAnsi="Times New Roman" w:cs="Times New Roman"/>
          <w:lang w:val="es-ES_tradnl"/>
        </w:rPr>
        <w:t xml:space="preserve"> </w:t>
      </w: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830582" w:rsidRPr="00033BC7" w:rsidRDefault="00830582" w:rsidP="00830582">
      <w:pPr>
        <w:rPr>
          <w:rFonts w:ascii="Times New Roman" w:hAnsi="Times New Roman" w:cs="Times New Roman"/>
          <w:sz w:val="18"/>
          <w:szCs w:val="18"/>
          <w:lang w:val="es-ES_tradnl"/>
        </w:rPr>
      </w:pPr>
    </w:p>
    <w:p w:rsidR="00EF15BE" w:rsidRPr="00033BC7" w:rsidRDefault="000F76C1"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método no es posible medir cualquier segmento, puesto que </w:t>
      </w:r>
      <w:del w:id="128" w:author="González, C." w:date="2015-03-18T15:26: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 xml:space="preserve">si se requiere medir un segmento </w:t>
      </w:r>
      <w:r w:rsidR="00830582" w:rsidRPr="00033BC7">
        <w:rPr>
          <w:rFonts w:ascii="Times New Roman" w:hAnsi="Times New Roman" w:cs="Times New Roman"/>
          <w:lang w:val="es-ES_tradnl"/>
        </w:rPr>
        <w:t xml:space="preserve">más pequeño que la unidad, </w:t>
      </w:r>
      <w:r w:rsidR="002A448C" w:rsidRPr="00033BC7">
        <w:rPr>
          <w:rFonts w:ascii="Times New Roman" w:hAnsi="Times New Roman" w:cs="Times New Roman"/>
          <w:lang w:val="es-ES_tradnl"/>
        </w:rPr>
        <w:t>o un segmento en el que</w:t>
      </w:r>
      <w:r w:rsidRPr="00033BC7">
        <w:rPr>
          <w:rFonts w:ascii="Times New Roman" w:hAnsi="Times New Roman" w:cs="Times New Roman"/>
          <w:lang w:val="es-ES_tradnl"/>
        </w:rPr>
        <w:t xml:space="preserve"> la unidad </w:t>
      </w:r>
      <w:r w:rsidR="002A448C" w:rsidRPr="00033BC7">
        <w:rPr>
          <w:rFonts w:ascii="Times New Roman" w:hAnsi="Times New Roman" w:cs="Times New Roman"/>
          <w:lang w:val="es-ES_tradnl"/>
        </w:rPr>
        <w:t xml:space="preserve">se ha </w:t>
      </w:r>
      <w:r w:rsidR="003F545B" w:rsidRPr="00033BC7">
        <w:rPr>
          <w:rFonts w:ascii="Times New Roman" w:hAnsi="Times New Roman" w:cs="Times New Roman"/>
          <w:lang w:val="es-ES_tradnl"/>
        </w:rPr>
        <w:t>reiterado</w:t>
      </w:r>
      <w:r w:rsidRPr="00033BC7">
        <w:rPr>
          <w:rFonts w:ascii="Times New Roman" w:hAnsi="Times New Roman" w:cs="Times New Roman"/>
          <w:lang w:val="es-ES_tradnl"/>
        </w:rPr>
        <w:t xml:space="preserve"> varias</w:t>
      </w:r>
      <w:r w:rsidR="00830582" w:rsidRPr="00033BC7">
        <w:rPr>
          <w:rFonts w:ascii="Times New Roman" w:hAnsi="Times New Roman" w:cs="Times New Roman"/>
          <w:lang w:val="es-ES_tradnl"/>
        </w:rPr>
        <w:t xml:space="preserve"> veces</w:t>
      </w:r>
      <w:r w:rsidRPr="00033BC7">
        <w:rPr>
          <w:rFonts w:ascii="Times New Roman" w:hAnsi="Times New Roman" w:cs="Times New Roman"/>
          <w:lang w:val="es-ES_tradnl"/>
        </w:rPr>
        <w:t xml:space="preserve"> </w:t>
      </w:r>
      <w:r w:rsidR="002A448C" w:rsidRPr="00033BC7">
        <w:rPr>
          <w:rFonts w:ascii="Times New Roman" w:hAnsi="Times New Roman" w:cs="Times New Roman"/>
          <w:lang w:val="es-ES_tradnl"/>
        </w:rPr>
        <w:t xml:space="preserve">y </w:t>
      </w:r>
      <w:r w:rsidRPr="00033BC7">
        <w:rPr>
          <w:rFonts w:ascii="Times New Roman" w:hAnsi="Times New Roman" w:cs="Times New Roman"/>
          <w:lang w:val="es-ES_tradnl"/>
        </w:rPr>
        <w:t xml:space="preserve">sobra un pedazo más pequeño que esta, no es posible </w:t>
      </w:r>
      <w:r w:rsidR="00B83DE3" w:rsidRPr="00033BC7">
        <w:rPr>
          <w:rFonts w:ascii="Times New Roman" w:hAnsi="Times New Roman" w:cs="Times New Roman"/>
          <w:lang w:val="es-ES_tradnl"/>
        </w:rPr>
        <w:t>finalizar</w:t>
      </w:r>
      <w:r w:rsidRPr="00033BC7">
        <w:rPr>
          <w:rFonts w:ascii="Times New Roman" w:hAnsi="Times New Roman" w:cs="Times New Roman"/>
          <w:lang w:val="es-ES_tradnl"/>
        </w:rPr>
        <w:t xml:space="preserve"> el proceso</w:t>
      </w:r>
      <w:r w:rsidR="00EF15BE" w:rsidRPr="00033BC7">
        <w:rPr>
          <w:rFonts w:ascii="Times New Roman" w:hAnsi="Times New Roman" w:cs="Times New Roman"/>
          <w:lang w:val="es-ES_tradnl"/>
        </w:rPr>
        <w:t xml:space="preserve"> de medición</w:t>
      </w:r>
      <w:r w:rsidRPr="00033BC7">
        <w:rPr>
          <w:rFonts w:ascii="Times New Roman" w:hAnsi="Times New Roman" w:cs="Times New Roman"/>
          <w:lang w:val="es-ES_tradnl"/>
        </w:rPr>
        <w:t xml:space="preserve">. </w:t>
      </w:r>
    </w:p>
    <w:p w:rsidR="00595E43" w:rsidRDefault="00595E43" w:rsidP="00595E43">
      <w:pPr>
        <w:rPr>
          <w:rFonts w:ascii="Arial" w:hAnsi="Arial" w:cs="Arial"/>
          <w:sz w:val="18"/>
          <w:szCs w:val="18"/>
          <w:lang w:val="es-ES_tradnl"/>
        </w:rPr>
      </w:pPr>
    </w:p>
    <w:p w:rsidR="00595E43" w:rsidRDefault="0079760F" w:rsidP="00595E43">
      <w:pPr>
        <w:rPr>
          <w:rFonts w:ascii="Arial" w:hAnsi="Arial" w:cs="Arial"/>
          <w:color w:val="0000FF"/>
          <w:sz w:val="16"/>
          <w:szCs w:val="16"/>
          <w:lang w:val="es-ES_tradnl"/>
        </w:rPr>
      </w:pPr>
      <w:r>
        <w:rPr>
          <w:rFonts w:ascii="Arial" w:hAnsi="Arial"/>
          <w:sz w:val="18"/>
          <w:szCs w:val="18"/>
          <w:highlight w:val="green"/>
          <w:lang w:val="es-ES_tradnl"/>
        </w:rPr>
        <w:t>Texto5</w:t>
      </w:r>
      <w:r w:rsidR="00595E43">
        <w:rPr>
          <w:rFonts w:ascii="Arial" w:hAnsi="Arial"/>
          <w:sz w:val="18"/>
          <w:szCs w:val="18"/>
          <w:highlight w:val="green"/>
          <w:lang w:val="es-ES_tradnl"/>
        </w:rPr>
        <w:t xml:space="preserve"> de pestaña </w:t>
      </w:r>
      <w:r w:rsidR="00595E43" w:rsidRPr="009F074B">
        <w:rPr>
          <w:rFonts w:ascii="Arial" w:hAnsi="Arial"/>
          <w:sz w:val="18"/>
          <w:szCs w:val="18"/>
          <w:highlight w:val="green"/>
          <w:lang w:val="es-ES_tradnl"/>
        </w:rPr>
        <w:t>(</w:t>
      </w:r>
      <w:r w:rsidR="00595E43">
        <w:rPr>
          <w:rFonts w:ascii="Arial" w:hAnsi="Arial"/>
          <w:b/>
          <w:sz w:val="18"/>
          <w:szCs w:val="18"/>
          <w:highlight w:val="green"/>
          <w:lang w:val="es-ES_tradnl"/>
        </w:rPr>
        <w:t>500</w:t>
      </w:r>
      <w:r w:rsidR="00595E43">
        <w:rPr>
          <w:rFonts w:ascii="Arial" w:hAnsi="Arial"/>
          <w:sz w:val="18"/>
          <w:szCs w:val="18"/>
          <w:highlight w:val="green"/>
          <w:lang w:val="es-ES_tradnl"/>
        </w:rPr>
        <w:t xml:space="preserve"> caracteres aprox.</w:t>
      </w:r>
      <w:r w:rsidR="00595E43" w:rsidRPr="00F4317E">
        <w:rPr>
          <w:rFonts w:ascii="Arial" w:hAnsi="Arial"/>
          <w:sz w:val="18"/>
          <w:szCs w:val="18"/>
          <w:highlight w:val="green"/>
          <w:lang w:val="es-ES_tradnl"/>
        </w:rPr>
        <w:t>)</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¿Cuáles son las que longitudes que </w:t>
      </w:r>
      <w:r w:rsidR="00FB43F7" w:rsidRPr="00033BC7">
        <w:rPr>
          <w:rFonts w:ascii="Times New Roman" w:hAnsi="Times New Roman" w:cs="Times New Roman"/>
          <w:lang w:val="es-ES_tradnl"/>
        </w:rPr>
        <w:t>se pueden</w:t>
      </w:r>
      <w:del w:id="129" w:author="González, C." w:date="2015-03-18T15:26:00Z">
        <w:r w:rsidR="00FB43F7"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 xml:space="preserve"> medir hasta el momento? </w:t>
      </w:r>
    </w:p>
    <w:p w:rsidR="00FB43F7" w:rsidRPr="00033BC7" w:rsidRDefault="00830582" w:rsidP="00830582">
      <w:pPr>
        <w:jc w:val="both"/>
        <w:rPr>
          <w:rFonts w:ascii="Times New Roman" w:hAnsi="Times New Roman" w:cs="Times New Roman"/>
          <w:lang w:val="es-ES_tradnl"/>
        </w:rPr>
      </w:pPr>
      <w:r w:rsidRPr="00033BC7">
        <w:rPr>
          <w:rFonts w:ascii="Times New Roman" w:hAnsi="Times New Roman" w:cs="Times New Roman"/>
          <w:lang w:val="es-ES_tradnl"/>
        </w:rPr>
        <w:t xml:space="preserve">Solo </w:t>
      </w:r>
      <w:r w:rsidR="00FB43F7" w:rsidRPr="00033BC7">
        <w:rPr>
          <w:rFonts w:ascii="Times New Roman" w:hAnsi="Times New Roman" w:cs="Times New Roman"/>
          <w:lang w:val="es-ES_tradnl"/>
        </w:rPr>
        <w:t>se pueden</w:t>
      </w:r>
      <w:r w:rsidRPr="00033BC7">
        <w:rPr>
          <w:rFonts w:ascii="Times New Roman" w:hAnsi="Times New Roman" w:cs="Times New Roman"/>
          <w:lang w:val="es-ES_tradnl"/>
        </w:rPr>
        <w:t xml:space="preserve"> medir segmentos de longitud</w:t>
      </w:r>
      <w:ins w:id="130" w:author="González, C." w:date="2015-03-18T16:02:00Z">
        <w:r w:rsidR="002B4A6D">
          <w:rPr>
            <w:rFonts w:ascii="Times New Roman" w:hAnsi="Times New Roman" w:cs="Times New Roman"/>
            <w:lang w:val="es-ES_tradnl"/>
          </w:rPr>
          <w:t xml:space="preserve"> igual a</w:t>
        </w:r>
      </w:ins>
      <w:del w:id="131" w:author="González, C." w:date="2015-03-18T16:02:00Z">
        <w:r w:rsidR="00FB43F7" w:rsidRPr="00033BC7" w:rsidDel="002B4A6D">
          <w:rPr>
            <w:rFonts w:ascii="Times New Roman" w:hAnsi="Times New Roman" w:cs="Times New Roman"/>
            <w:lang w:val="es-ES_tradnl"/>
          </w:rPr>
          <w:delText>:</w:delText>
        </w:r>
      </w:del>
      <w:r w:rsidRPr="00033BC7">
        <w:rPr>
          <w:rFonts w:ascii="Times New Roman" w:hAnsi="Times New Roman" w:cs="Times New Roman"/>
          <w:lang w:val="es-ES_tradnl"/>
        </w:rPr>
        <w:t xml:space="preserve"> la unidad, dos veces la unidad, tres veces la unidad, y así sucesivamente</w:t>
      </w:r>
      <w:ins w:id="132" w:author="González, C." w:date="2015-03-18T15:27:00Z">
        <w:r w:rsidR="00627FE6">
          <w:rPr>
            <w:rFonts w:ascii="Times New Roman" w:hAnsi="Times New Roman" w:cs="Times New Roman"/>
            <w:lang w:val="es-ES_tradnl"/>
          </w:rPr>
          <w:t>.</w:t>
        </w:r>
      </w:ins>
      <w:del w:id="133" w:author="González, C." w:date="2015-03-18T15:27:00Z">
        <w:r w:rsidRPr="00033BC7" w:rsidDel="00627FE6">
          <w:rPr>
            <w:rFonts w:ascii="Times New Roman" w:hAnsi="Times New Roman" w:cs="Times New Roman"/>
            <w:lang w:val="es-ES_tradnl"/>
          </w:rPr>
          <w:delText>,</w:delText>
        </w:r>
      </w:del>
      <w:r w:rsidRPr="00033BC7">
        <w:rPr>
          <w:rFonts w:ascii="Times New Roman" w:hAnsi="Times New Roman" w:cs="Times New Roman"/>
          <w:lang w:val="es-ES_tradnl"/>
        </w:rPr>
        <w:t xml:space="preserve"> </w:t>
      </w:r>
      <w:ins w:id="134" w:author="González, C." w:date="2015-03-18T15:27:00Z">
        <w:r w:rsidR="00627FE6">
          <w:rPr>
            <w:rFonts w:ascii="Times New Roman" w:hAnsi="Times New Roman" w:cs="Times New Roman"/>
            <w:lang w:val="es-ES_tradnl"/>
          </w:rPr>
          <w:t>D</w:t>
        </w:r>
      </w:ins>
      <w:del w:id="135" w:author="González, C." w:date="2015-03-18T15:27:00Z">
        <w:r w:rsidRPr="00033BC7" w:rsidDel="00627FE6">
          <w:rPr>
            <w:rFonts w:ascii="Times New Roman" w:hAnsi="Times New Roman" w:cs="Times New Roman"/>
            <w:lang w:val="es-ES_tradnl"/>
          </w:rPr>
          <w:delText>d</w:delText>
        </w:r>
      </w:del>
      <w:r w:rsidRPr="00033BC7">
        <w:rPr>
          <w:rFonts w:ascii="Times New Roman" w:hAnsi="Times New Roman" w:cs="Times New Roman"/>
          <w:lang w:val="es-ES_tradnl"/>
        </w:rPr>
        <w:t>e manera general</w:t>
      </w:r>
      <w:ins w:id="136" w:author="González, C." w:date="2015-03-18T15:27:00Z">
        <w:r w:rsidR="00627FE6">
          <w:rPr>
            <w:rFonts w:ascii="Times New Roman" w:hAnsi="Times New Roman" w:cs="Times New Roman"/>
            <w:lang w:val="es-ES_tradnl"/>
          </w:rPr>
          <w:t>,</w:t>
        </w:r>
      </w:ins>
      <w:r w:rsidRPr="00033BC7">
        <w:rPr>
          <w:rFonts w:ascii="Times New Roman" w:hAnsi="Times New Roman" w:cs="Times New Roman"/>
          <w:lang w:val="es-ES_tradnl"/>
        </w:rPr>
        <w:t xml:space="preserve"> </w:t>
      </w:r>
      <w:r w:rsidR="00FB43F7" w:rsidRPr="00033BC7">
        <w:rPr>
          <w:rFonts w:ascii="Times New Roman" w:hAnsi="Times New Roman" w:cs="Times New Roman"/>
          <w:lang w:val="es-ES_tradnl"/>
        </w:rPr>
        <w:t xml:space="preserve">se pueden medir </w:t>
      </w:r>
      <w:r w:rsidRPr="00033BC7">
        <w:rPr>
          <w:rFonts w:ascii="Times New Roman" w:hAnsi="Times New Roman" w:cs="Times New Roman"/>
          <w:lang w:val="es-ES_tradnl"/>
        </w:rPr>
        <w:t>segmentos que midan un n</w:t>
      </w:r>
      <w:ins w:id="137" w:author="González, C." w:date="2015-03-18T15:27:00Z">
        <w:r w:rsidR="00627FE6">
          <w:rPr>
            <w:rFonts w:ascii="Times New Roman" w:hAnsi="Times New Roman" w:cs="Times New Roman"/>
            <w:lang w:val="es-ES_tradnl"/>
          </w:rPr>
          <w:t>ú</w:t>
        </w:r>
      </w:ins>
      <w:del w:id="138" w:author="González, C." w:date="2015-03-18T15:27:00Z">
        <w:r w:rsidRPr="00033BC7" w:rsidDel="00627FE6">
          <w:rPr>
            <w:rFonts w:ascii="Times New Roman" w:hAnsi="Times New Roman" w:cs="Times New Roman"/>
            <w:lang w:val="es-ES_tradnl"/>
          </w:rPr>
          <w:delText>u</w:delText>
        </w:r>
      </w:del>
      <w:r w:rsidRPr="00033BC7">
        <w:rPr>
          <w:rFonts w:ascii="Times New Roman" w:hAnsi="Times New Roman" w:cs="Times New Roman"/>
          <w:lang w:val="es-ES_tradnl"/>
        </w:rPr>
        <w:t>m</w:t>
      </w:r>
      <w:r w:rsidR="00FB43F7" w:rsidRPr="00033BC7">
        <w:rPr>
          <w:rFonts w:ascii="Times New Roman" w:hAnsi="Times New Roman" w:cs="Times New Roman"/>
          <w:lang w:val="es-ES_tradnl"/>
        </w:rPr>
        <w:t>ero natural de veces la unidad.</w:t>
      </w:r>
    </w:p>
    <w:p w:rsidR="00687566" w:rsidRPr="00033BC7" w:rsidRDefault="00221CC6" w:rsidP="00221CC6">
      <w:pPr>
        <w:tabs>
          <w:tab w:val="left" w:pos="2145"/>
        </w:tabs>
        <w:jc w:val="both"/>
        <w:rPr>
          <w:rFonts w:ascii="Times New Roman" w:hAnsi="Times New Roman" w:cs="Times New Roman"/>
          <w:lang w:val="es-ES_tradnl"/>
        </w:rPr>
      </w:pPr>
      <w:r w:rsidRPr="00033BC7">
        <w:rPr>
          <w:rFonts w:ascii="Times New Roman" w:hAnsi="Times New Roman" w:cs="Times New Roman"/>
          <w:lang w:val="es-ES_tradnl"/>
        </w:rPr>
        <w:tab/>
      </w:r>
    </w:p>
    <w:p w:rsidR="00830582" w:rsidRPr="00033BC7" w:rsidRDefault="00FB43F7" w:rsidP="005C4CEB">
      <w:pPr>
        <w:jc w:val="both"/>
        <w:rPr>
          <w:rFonts w:ascii="Times New Roman" w:hAnsi="Times New Roman" w:cs="Times New Roman"/>
          <w:lang w:val="es-ES_tradnl"/>
        </w:rPr>
      </w:pPr>
      <w:r w:rsidRPr="00033BC7">
        <w:rPr>
          <w:rFonts w:ascii="Times New Roman" w:hAnsi="Times New Roman" w:cs="Times New Roman"/>
          <w:lang w:val="es-ES_tradnl"/>
        </w:rPr>
        <w:t xml:space="preserve">Mediante este proceso se comienzan a asociar </w:t>
      </w:r>
      <w:r w:rsidR="00830582" w:rsidRPr="00033BC7">
        <w:rPr>
          <w:rFonts w:ascii="Times New Roman" w:hAnsi="Times New Roman" w:cs="Times New Roman"/>
          <w:lang w:val="es-ES_tradnl"/>
        </w:rPr>
        <w:t>conjuntos numéricos a la idea de medir, en este caso</w:t>
      </w:r>
      <w:r w:rsidR="00176236" w:rsidRPr="00033BC7">
        <w:rPr>
          <w:rFonts w:ascii="Times New Roman" w:hAnsi="Times New Roman" w:cs="Times New Roman"/>
          <w:lang w:val="es-ES_tradnl"/>
        </w:rPr>
        <w:t>,</w:t>
      </w:r>
      <w:r w:rsidR="00830582" w:rsidRPr="00033BC7">
        <w:rPr>
          <w:rFonts w:ascii="Times New Roman" w:hAnsi="Times New Roman" w:cs="Times New Roman"/>
          <w:lang w:val="es-ES_tradnl"/>
        </w:rPr>
        <w:t xml:space="preserve"> </w:t>
      </w:r>
      <w:r w:rsidR="00830582" w:rsidRPr="00033BC7">
        <w:rPr>
          <w:rFonts w:ascii="Times New Roman" w:hAnsi="Times New Roman" w:cs="Times New Roman"/>
          <w:b/>
          <w:lang w:val="es-ES_tradnl"/>
        </w:rPr>
        <w:t>el conjunto de los números naturales</w:t>
      </w:r>
      <w:r w:rsidR="00830582" w:rsidRPr="00033BC7">
        <w:rPr>
          <w:rFonts w:ascii="Times New Roman" w:hAnsi="Times New Roman" w:cs="Times New Roman"/>
          <w:lang w:val="es-ES_tradnl"/>
        </w:rPr>
        <w:t>. Por supuesto</w:t>
      </w:r>
      <w:r w:rsidR="00687566" w:rsidRPr="00033BC7">
        <w:rPr>
          <w:rFonts w:ascii="Times New Roman" w:hAnsi="Times New Roman" w:cs="Times New Roman"/>
          <w:lang w:val="es-ES_tradnl"/>
        </w:rPr>
        <w:t xml:space="preserve">, si se colocan en una </w:t>
      </w:r>
      <w:r w:rsidR="00830582" w:rsidRPr="00033BC7">
        <w:rPr>
          <w:rFonts w:ascii="Times New Roman" w:hAnsi="Times New Roman" w:cs="Times New Roman"/>
          <w:lang w:val="es-ES_tradnl"/>
        </w:rPr>
        <w:t>regla ideal solamente los puntos</w:t>
      </w:r>
      <w:r w:rsidR="00687566" w:rsidRPr="00033BC7">
        <w:rPr>
          <w:rFonts w:ascii="Times New Roman" w:hAnsi="Times New Roman" w:cs="Times New Roman"/>
          <w:lang w:val="es-ES_tradnl"/>
        </w:rPr>
        <w:t>,</w:t>
      </w:r>
      <w:r w:rsidR="00176236" w:rsidRPr="00033BC7">
        <w:rPr>
          <w:rFonts w:ascii="Times New Roman" w:hAnsi="Times New Roman" w:cs="Times New Roman"/>
          <w:lang w:val="es-ES_tradnl"/>
        </w:rPr>
        <w:t xml:space="preserve"> no se podrían medir exactamente longitudes más</w:t>
      </w:r>
      <w:r w:rsidR="005C4CEB" w:rsidRPr="00033BC7">
        <w:rPr>
          <w:rFonts w:ascii="Times New Roman" w:hAnsi="Times New Roman" w:cs="Times New Roman"/>
          <w:lang w:val="es-ES_tradnl"/>
        </w:rPr>
        <w:t xml:space="preserve"> pequeñas que la unidad, como se muestra en la imagen.</w:t>
      </w:r>
    </w:p>
    <w:p w:rsidR="00830582" w:rsidRPr="00033BC7" w:rsidRDefault="00260449" w:rsidP="00830582">
      <w:pPr>
        <w:rPr>
          <w:rFonts w:ascii="Times New Roman" w:hAnsi="Times New Roman" w:cs="Times New Roman"/>
          <w:lang w:val="es-ES_tradnl"/>
        </w:rPr>
      </w:pPr>
      <w:r>
        <w:rPr>
          <w:rFonts w:ascii="Times New Roman" w:hAnsi="Times New Roman" w:cs="Times New Roman"/>
          <w:noProof/>
          <w:lang w:val="es-CO" w:eastAsia="es-CO"/>
        </w:rPr>
        <w:pict>
          <v:group id="_x0000_s1072" style="position:absolute;margin-left:39.25pt;margin-top:11.3pt;width:428.95pt;height:17.7pt;z-index:251663360" coordorigin="1919,10191" coordsize="8579,354">
            <v:shape id="_x0000_s1073" type="#_x0000_t202" style="position:absolute;left:10029;top:10191;width:469;height:354;mso-width-relative:margin;mso-height-relative:margin" stroked="f">
              <v:textbox style="mso-next-textbox:#_x0000_s1073">
                <w:txbxContent>
                  <w:p w:rsidR="00C660E5" w:rsidRPr="00D56843" w:rsidRDefault="00C660E5" w:rsidP="00830582">
                    <w:pPr>
                      <w:rPr>
                        <w:sz w:val="16"/>
                        <w:szCs w:val="16"/>
                        <w:lang w:val="es-ES"/>
                      </w:rPr>
                    </w:pPr>
                    <m:oMathPara>
                      <m:oMath>
                        <m:r>
                          <w:rPr>
                            <w:rFonts w:ascii="Cambria Math" w:hAnsi="Cambria Math"/>
                            <w:sz w:val="16"/>
                            <w:szCs w:val="16"/>
                            <w:lang w:val="es-ES"/>
                          </w:rPr>
                          <m:t>…</m:t>
                        </m:r>
                      </m:oMath>
                    </m:oMathPara>
                  </w:p>
                </w:txbxContent>
              </v:textbox>
            </v:shape>
            <v:group id="_x0000_s1074" style="position:absolute;left:1919;top:10272;width:7993;height:93" coordorigin="1919,10272" coordsize="7993,93">
              <v:oval id="_x0000_s1075" style="position:absolute;left:1919;top:10272;width:87;height:93"/>
              <v:group id="_x0000_s1076" style="position:absolute;left:2169;top:10272;width:3915;height:93" coordorigin="2169,10272" coordsize="3915,93">
                <v:group id="_x0000_s1077" style="position:absolute;left:2169;top:10272;width:1995;height:93" coordorigin="2169,10272" coordsize="1995,93">
                  <v:group id="_x0000_s1078" style="position:absolute;left:2169;top:10272;width:1047;height:93" coordorigin="2169,10272" coordsize="1047,93">
                    <v:group id="_x0000_s1079" style="position:absolute;left:2169;top:10272;width:567;height:93" coordorigin="5643,10522" coordsize="567,93">
                      <v:oval id="_x0000_s1080" style="position:absolute;left:5643;top:10522;width:87;height:93" fillcolor="black [3213]"/>
                      <v:oval id="_x0000_s1081" style="position:absolute;left:5883;top:10522;width:87;height:93" fillcolor="black [3213]"/>
                      <v:oval id="_x0000_s1082" style="position:absolute;left:6123;top:10522;width:87;height:93" fillcolor="black [3213]"/>
                    </v:group>
                    <v:group id="_x0000_s1083" style="position:absolute;left:2649;top:10272;width:567;height:93" coordorigin="5643,10522" coordsize="567,93">
                      <v:oval id="_x0000_s1084" style="position:absolute;left:5643;top:10522;width:87;height:93" fillcolor="black [3213]"/>
                      <v:oval id="_x0000_s1085" style="position:absolute;left:5883;top:10522;width:87;height:93" fillcolor="black [3213]"/>
                      <v:oval id="_x0000_s1086" style="position:absolute;left:6123;top:10522;width:87;height:93" fillcolor="black [3213]"/>
                    </v:group>
                  </v:group>
                  <v:group id="_x0000_s1087" style="position:absolute;left:3117;top:10272;width:1047;height:93" coordorigin="2169,10272" coordsize="1047,93">
                    <v:group id="_x0000_s1088" style="position:absolute;left:2169;top:10272;width:567;height:93" coordorigin="5643,10522" coordsize="567,93">
                      <v:oval id="_x0000_s1089" style="position:absolute;left:5643;top:10522;width:87;height:93" fillcolor="black [3213]"/>
                      <v:oval id="_x0000_s1090" style="position:absolute;left:5883;top:10522;width:87;height:93" fillcolor="black [3213]"/>
                      <v:oval id="_x0000_s1091" style="position:absolute;left:6123;top:10522;width:87;height:93" fillcolor="black [3213]"/>
                    </v:group>
                    <v:group id="_x0000_s1092" style="position:absolute;left:2649;top:10272;width:567;height:93" coordorigin="5643,10522" coordsize="567,93">
                      <v:oval id="_x0000_s1093" style="position:absolute;left:5643;top:10522;width:87;height:93" fillcolor="black [3213]"/>
                      <v:oval id="_x0000_s1094" style="position:absolute;left:5883;top:10522;width:87;height:93" fillcolor="black [3213]"/>
                      <v:oval id="_x0000_s1095" style="position:absolute;left:6123;top:10522;width:87;height:93" fillcolor="black [3213]"/>
                    </v:group>
                  </v:group>
                </v:group>
                <v:group id="_x0000_s1096" style="position:absolute;left:4089;top:10272;width:1995;height:93" coordorigin="2169,10272" coordsize="1995,93">
                  <v:group id="_x0000_s1097" style="position:absolute;left:2169;top:10272;width:1047;height:93" coordorigin="2169,10272" coordsize="1047,93">
                    <v:group id="_x0000_s1098" style="position:absolute;left:2169;top:10272;width:567;height:93" coordorigin="5643,10522" coordsize="567,93">
                      <v:oval id="_x0000_s1099" style="position:absolute;left:5643;top:10522;width:87;height:93" fillcolor="black [3213]"/>
                      <v:oval id="_x0000_s1100" style="position:absolute;left:5883;top:10522;width:87;height:93" fillcolor="black [3213]"/>
                      <v:oval id="_x0000_s1101" style="position:absolute;left:6123;top:10522;width:87;height:93" fillcolor="black [3213]"/>
                    </v:group>
                    <v:group id="_x0000_s1102" style="position:absolute;left:2649;top:10272;width:567;height:93" coordorigin="5643,10522" coordsize="567,93">
                      <v:oval id="_x0000_s1103" style="position:absolute;left:5643;top:10522;width:87;height:93" fillcolor="black [3213]"/>
                      <v:oval id="_x0000_s1104" style="position:absolute;left:5883;top:10522;width:87;height:93" fillcolor="black [3213]"/>
                      <v:oval id="_x0000_s1105" style="position:absolute;left:6123;top:10522;width:87;height:93" fillcolor="black [3213]"/>
                    </v:group>
                  </v:group>
                  <v:group id="_x0000_s1106" style="position:absolute;left:3117;top:10272;width:1047;height:93" coordorigin="2169,10272" coordsize="1047,93">
                    <v:group id="_x0000_s1107" style="position:absolute;left:2169;top:10272;width:567;height:93" coordorigin="5643,10522" coordsize="567,93">
                      <v:oval id="_x0000_s1108" style="position:absolute;left:5643;top:10522;width:87;height:93" fillcolor="black [3213]"/>
                      <v:oval id="_x0000_s1109" style="position:absolute;left:5883;top:10522;width:87;height:93" fillcolor="black [3213]"/>
                      <v:oval id="_x0000_s1110" style="position:absolute;left:6123;top:10522;width:87;height:93" fillcolor="black [3213]"/>
                    </v:group>
                    <v:group id="_x0000_s1111" style="position:absolute;left:2649;top:10272;width:567;height:93" coordorigin="5643,10522" coordsize="567,93">
                      <v:oval id="_x0000_s1112" style="position:absolute;left:5643;top:10522;width:87;height:93" fillcolor="black [3213]"/>
                      <v:oval id="_x0000_s1113" style="position:absolute;left:5883;top:10522;width:87;height:93" fillcolor="black [3213]"/>
                      <v:oval id="_x0000_s1114" style="position:absolute;left:6123;top:10522;width:87;height:93" fillcolor="black [3213]"/>
                    </v:group>
                  </v:group>
                </v:group>
              </v:group>
              <v:group id="_x0000_s1115" style="position:absolute;left:5997;top:10272;width:3915;height:93" coordorigin="2169,10272" coordsize="3915,93">
                <v:group id="_x0000_s1116" style="position:absolute;left:2169;top:10272;width:1995;height:93" coordorigin="2169,10272" coordsize="1995,93">
                  <v:group id="_x0000_s1117" style="position:absolute;left:2169;top:10272;width:1047;height:93" coordorigin="2169,10272" coordsize="1047,93">
                    <v:group id="_x0000_s1118" style="position:absolute;left:2169;top:10272;width:567;height:93" coordorigin="5643,10522" coordsize="567,93">
                      <v:oval id="_x0000_s1119" style="position:absolute;left:5643;top:10522;width:87;height:93" fillcolor="black [3213]"/>
                      <v:oval id="_x0000_s1120" style="position:absolute;left:5883;top:10522;width:87;height:93" fillcolor="black [3213]"/>
                      <v:oval id="_x0000_s1121" style="position:absolute;left:6123;top:10522;width:87;height:93" fillcolor="black [3213]"/>
                    </v:group>
                    <v:group id="_x0000_s1122" style="position:absolute;left:2649;top:10272;width:567;height:93" coordorigin="5643,10522" coordsize="567,93">
                      <v:oval id="_x0000_s1123" style="position:absolute;left:5643;top:10522;width:87;height:93" fillcolor="black [3213]"/>
                      <v:oval id="_x0000_s1124" style="position:absolute;left:5883;top:10522;width:87;height:93" fillcolor="black [3213]"/>
                      <v:oval id="_x0000_s1125" style="position:absolute;left:6123;top:10522;width:87;height:93" fillcolor="black [3213]"/>
                    </v:group>
                  </v:group>
                  <v:group id="_x0000_s1126" style="position:absolute;left:3117;top:10272;width:1047;height:93" coordorigin="2169,10272" coordsize="1047,93">
                    <v:group id="_x0000_s1127" style="position:absolute;left:2169;top:10272;width:567;height:93" coordorigin="5643,10522" coordsize="567,93">
                      <v:oval id="_x0000_s1128" style="position:absolute;left:5643;top:10522;width:87;height:93" fillcolor="black [3213]"/>
                      <v:oval id="_x0000_s1129" style="position:absolute;left:5883;top:10522;width:87;height:93" fillcolor="black [3213]"/>
                      <v:oval id="_x0000_s1130" style="position:absolute;left:6123;top:10522;width:87;height:93" fillcolor="black [3213]"/>
                    </v:group>
                    <v:group id="_x0000_s1131" style="position:absolute;left:2649;top:10272;width:567;height:93" coordorigin="5643,10522" coordsize="567,93">
                      <v:oval id="_x0000_s1132" style="position:absolute;left:5643;top:10522;width:87;height:93" fillcolor="black [3213]"/>
                      <v:oval id="_x0000_s1133" style="position:absolute;left:5883;top:10522;width:87;height:93" fillcolor="black [3213]"/>
                      <v:oval id="_x0000_s1134" style="position:absolute;left:6123;top:10522;width:87;height:93" fillcolor="black [3213]"/>
                    </v:group>
                  </v:group>
                </v:group>
                <v:group id="_x0000_s1135" style="position:absolute;left:4089;top:10272;width:1995;height:93" coordorigin="2169,10272" coordsize="1995,93">
                  <v:group id="_x0000_s1136" style="position:absolute;left:2169;top:10272;width:1047;height:93" coordorigin="2169,10272" coordsize="1047,93">
                    <v:group id="_x0000_s1137" style="position:absolute;left:2169;top:10272;width:567;height:93" coordorigin="5643,10522" coordsize="567,93">
                      <v:oval id="_x0000_s1138" style="position:absolute;left:5643;top:10522;width:87;height:93" fillcolor="black [3213]"/>
                      <v:oval id="_x0000_s1139" style="position:absolute;left:5883;top:10522;width:87;height:93" fillcolor="black [3213]"/>
                      <v:oval id="_x0000_s1140" style="position:absolute;left:6123;top:10522;width:87;height:93" fillcolor="black [3213]"/>
                    </v:group>
                    <v:group id="_x0000_s1141" style="position:absolute;left:2649;top:10272;width:567;height:93" coordorigin="5643,10522" coordsize="567,93">
                      <v:oval id="_x0000_s1142" style="position:absolute;left:5643;top:10522;width:87;height:93" fillcolor="black [3213]"/>
                      <v:oval id="_x0000_s1143" style="position:absolute;left:5883;top:10522;width:87;height:93" fillcolor="black [3213]"/>
                      <v:oval id="_x0000_s1144" style="position:absolute;left:6123;top:10522;width:87;height:93" fillcolor="black [3213]"/>
                    </v:group>
                  </v:group>
                  <v:group id="_x0000_s1145" style="position:absolute;left:3117;top:10272;width:1047;height:93" coordorigin="2169,10272" coordsize="1047,93">
                    <v:group id="_x0000_s1146" style="position:absolute;left:2169;top:10272;width:567;height:93" coordorigin="5643,10522" coordsize="567,93">
                      <v:oval id="_x0000_s1147" style="position:absolute;left:5643;top:10522;width:87;height:93" fillcolor="black [3213]"/>
                      <v:oval id="_x0000_s1148" style="position:absolute;left:5883;top:10522;width:87;height:93" fillcolor="black [3213]"/>
                      <v:oval id="_x0000_s1149" style="position:absolute;left:6123;top:10522;width:87;height:93" fillcolor="black [3213]"/>
                    </v:group>
                    <v:group id="_x0000_s1150" style="position:absolute;left:2649;top:10272;width:567;height:93" coordorigin="5643,10522" coordsize="567,93">
                      <v:oval id="_x0000_s1151" style="position:absolute;left:5643;top:10522;width:87;height:93" fillcolor="black [3213]"/>
                      <v:oval id="_x0000_s1152" style="position:absolute;left:5883;top:10522;width:87;height:93" fillcolor="black [3213]"/>
                      <v:oval id="_x0000_s1153" style="position:absolute;left:6123;top:10522;width:87;height:93" fillcolor="black [3213]"/>
                    </v:group>
                  </v:group>
                </v:group>
              </v:group>
            </v:group>
          </v:group>
        </w:pict>
      </w:r>
    </w:p>
    <w:p w:rsidR="00830582" w:rsidRDefault="00830582" w:rsidP="00830582">
      <w:pPr>
        <w:rPr>
          <w:rFonts w:ascii="Arial" w:hAnsi="Arial" w:cs="Arial"/>
          <w:lang w:val="es-ES_tradnl"/>
        </w:rPr>
      </w:pPr>
    </w:p>
    <w:p w:rsidR="00687566" w:rsidRDefault="00687566" w:rsidP="00830582">
      <w:pPr>
        <w:rPr>
          <w:rFonts w:ascii="Arial" w:hAnsi="Arial" w:cs="Arial"/>
          <w:lang w:val="es-ES_tradnl"/>
        </w:rPr>
      </w:pPr>
    </w:p>
    <w:p w:rsidR="00595E43" w:rsidDel="00344957" w:rsidRDefault="00595E43" w:rsidP="00595E43">
      <w:pPr>
        <w:rPr>
          <w:del w:id="139" w:author="González, C." w:date="2015-03-18T16:03:00Z"/>
          <w:rFonts w:ascii="Arial" w:hAnsi="Arial" w:cs="Arial"/>
          <w:sz w:val="18"/>
          <w:szCs w:val="18"/>
          <w:lang w:val="es-ES_tradnl"/>
        </w:rPr>
      </w:pPr>
    </w:p>
    <w:p w:rsidR="00830582" w:rsidDel="00344957" w:rsidRDefault="00830582" w:rsidP="00830582">
      <w:pPr>
        <w:rPr>
          <w:del w:id="140" w:author="González, C." w:date="2015-03-18T16:03:00Z"/>
          <w:rFonts w:ascii="Arial" w:hAnsi="Arial" w:cs="Arial"/>
          <w:sz w:val="18"/>
          <w:szCs w:val="18"/>
          <w:lang w:val="es-ES_tradnl"/>
        </w:rPr>
      </w:pPr>
    </w:p>
    <w:p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r>
        <w:rPr>
          <w:rFonts w:ascii="Arial" w:hAnsi="Arial"/>
          <w:sz w:val="16"/>
          <w:szCs w:val="16"/>
          <w:lang w:val="es-ES_tradnl"/>
        </w:rPr>
        <w:t xml:space="preserve"> </w:t>
      </w: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B2773">
        <w:rPr>
          <w:rFonts w:ascii="Arial" w:hAnsi="Arial" w:cs="Arial"/>
          <w:sz w:val="18"/>
          <w:szCs w:val="18"/>
          <w:lang w:val="es-ES_tradnl"/>
        </w:rPr>
        <w:t xml:space="preserve"> Construcción de los números racionales</w:t>
      </w:r>
    </w:p>
    <w:p w:rsidR="00830582" w:rsidRDefault="00830582" w:rsidP="00830582">
      <w:pPr>
        <w:rPr>
          <w:rFonts w:ascii="Arial" w:hAnsi="Arial" w:cs="Arial"/>
          <w:sz w:val="18"/>
          <w:szCs w:val="18"/>
          <w:lang w:val="es-ES_tradnl"/>
        </w:rPr>
      </w:pP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830582" w:rsidRPr="00157C50" w:rsidRDefault="00830582" w:rsidP="00830582">
      <w:pPr>
        <w:ind w:left="142" w:hanging="142"/>
        <w:jc w:val="both"/>
        <w:rPr>
          <w:rFonts w:ascii="Arial" w:hAnsi="Arial" w:cs="Arial"/>
          <w:sz w:val="18"/>
          <w:szCs w:val="18"/>
          <w:lang w:val="es-ES_tradnl"/>
        </w:rPr>
      </w:pPr>
    </w:p>
    <w:p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Texto1</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830582">
      <w:pPr>
        <w:rPr>
          <w:rFonts w:ascii="Arial" w:hAnsi="Arial"/>
          <w:sz w:val="18"/>
          <w:szCs w:val="18"/>
          <w:lang w:val="es-ES_tradnl"/>
        </w:rPr>
      </w:pPr>
    </w:p>
    <w:p w:rsidR="00B92C5B" w:rsidRPr="00033BC7" w:rsidRDefault="00B92C5B" w:rsidP="00B92C5B">
      <w:pPr>
        <w:jc w:val="both"/>
        <w:rPr>
          <w:rFonts w:ascii="Times New Roman" w:hAnsi="Times New Roman" w:cs="Times New Roman"/>
          <w:lang w:val="es-ES_tradnl"/>
        </w:rPr>
      </w:pPr>
      <w:r w:rsidRPr="00033BC7">
        <w:rPr>
          <w:rFonts w:ascii="Times New Roman" w:hAnsi="Times New Roman" w:cs="Times New Roman"/>
          <w:lang w:val="es-ES_tradnl"/>
        </w:rPr>
        <w:t xml:space="preserve">Para medir segmentos más pequeños que la </w:t>
      </w:r>
      <w:del w:id="141" w:author="González, C." w:date="2015-03-18T15:28: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 xml:space="preserve">unidad, surge la idea de fraccionar </w:t>
      </w:r>
      <w:del w:id="142" w:author="González, C." w:date="2015-03-18T15:28:00Z">
        <w:r w:rsidRPr="00033BC7" w:rsidDel="00627FE6">
          <w:rPr>
            <w:rFonts w:ascii="Times New Roman" w:hAnsi="Times New Roman" w:cs="Times New Roman"/>
            <w:lang w:val="es-ES_tradnl"/>
          </w:rPr>
          <w:delText xml:space="preserve"> </w:delText>
        </w:r>
      </w:del>
      <w:r w:rsidRPr="00033BC7">
        <w:rPr>
          <w:rFonts w:ascii="Times New Roman" w:hAnsi="Times New Roman" w:cs="Times New Roman"/>
          <w:lang w:val="es-ES_tradnl"/>
        </w:rPr>
        <w:t>la unidad en partes iguales, este proceso permite medir pedazos que son más pequeños que la unidad con partes de la</w:t>
      </w:r>
      <w:ins w:id="143" w:author="González, C." w:date="2015-03-18T16:03:00Z">
        <w:r w:rsidR="001B77D6">
          <w:rPr>
            <w:rFonts w:ascii="Times New Roman" w:hAnsi="Times New Roman" w:cs="Times New Roman"/>
            <w:lang w:val="es-ES_tradnl"/>
          </w:rPr>
          <w:t xml:space="preserve"> misma</w:t>
        </w:r>
      </w:ins>
      <w:r w:rsidRPr="00033BC7">
        <w:rPr>
          <w:rFonts w:ascii="Times New Roman" w:hAnsi="Times New Roman" w:cs="Times New Roman"/>
          <w:lang w:val="es-ES_tradnl"/>
        </w:rPr>
        <w:t xml:space="preserve"> unidad.</w:t>
      </w:r>
    </w:p>
    <w:p w:rsidR="00080CA9" w:rsidRPr="00033BC7" w:rsidRDefault="00080CA9" w:rsidP="00830582">
      <w:pPr>
        <w:jc w:val="both"/>
        <w:rPr>
          <w:rFonts w:ascii="Times New Roman" w:hAnsi="Times New Roman" w:cs="Times New Roman"/>
          <w:sz w:val="18"/>
          <w:szCs w:val="18"/>
          <w:lang w:val="es-ES_tradnl"/>
        </w:rPr>
      </w:pPr>
    </w:p>
    <w:p w:rsidR="00DB1B58" w:rsidRPr="00033BC7" w:rsidRDefault="00DB1B58" w:rsidP="00DB1B58">
      <w:pPr>
        <w:jc w:val="both"/>
        <w:rPr>
          <w:rFonts w:ascii="Times New Roman" w:hAnsi="Times New Roman" w:cs="Times New Roman"/>
          <w:lang w:val="es-ES_tradnl"/>
        </w:rPr>
      </w:pPr>
      <w:r w:rsidRPr="00033BC7">
        <w:rPr>
          <w:rFonts w:ascii="Times New Roman" w:hAnsi="Times New Roman" w:cs="Times New Roman"/>
          <w:lang w:val="es-ES_tradnl"/>
        </w:rPr>
        <w:t>En este proceso de medi</w:t>
      </w:r>
      <w:r w:rsidR="00033BC7">
        <w:rPr>
          <w:rFonts w:ascii="Times New Roman" w:hAnsi="Times New Roman" w:cs="Times New Roman"/>
          <w:lang w:val="es-ES_tradnl"/>
        </w:rPr>
        <w:t xml:space="preserve">ción, surge la pregunta: ¿Cómo </w:t>
      </w:r>
      <w:r w:rsidRPr="00033BC7">
        <w:rPr>
          <w:rFonts w:ascii="Times New Roman" w:hAnsi="Times New Roman" w:cs="Times New Roman"/>
          <w:lang w:val="es-ES_tradnl"/>
        </w:rPr>
        <w:t>se puede dividir la unidad en partes iguales, si no se pueden medir pedazos más pequeños que la unidad?</w:t>
      </w:r>
    </w:p>
    <w:p w:rsidR="00094D55" w:rsidRDefault="00094D55" w:rsidP="00CB58AF">
      <w:pPr>
        <w:jc w:val="both"/>
        <w:rPr>
          <w:rFonts w:ascii="Arial" w:hAnsi="Arial" w:cs="Arial"/>
          <w:lang w:val="es-ES_tradnl"/>
        </w:rPr>
      </w:pPr>
    </w:p>
    <w:p w:rsidR="003213E7" w:rsidRDefault="0079760F" w:rsidP="003213E7">
      <w:pPr>
        <w:rPr>
          <w:rFonts w:ascii="Arial" w:hAnsi="Arial"/>
          <w:sz w:val="18"/>
          <w:szCs w:val="18"/>
          <w:lang w:val="es-ES_tradnl"/>
        </w:rPr>
      </w:pPr>
      <w:r>
        <w:rPr>
          <w:rFonts w:ascii="Arial" w:hAnsi="Arial"/>
          <w:sz w:val="18"/>
          <w:szCs w:val="18"/>
          <w:highlight w:val="green"/>
          <w:lang w:val="es-ES_tradnl"/>
        </w:rPr>
        <w:t>Texto2</w:t>
      </w:r>
      <w:r w:rsidR="003213E7">
        <w:rPr>
          <w:rFonts w:ascii="Arial" w:hAnsi="Arial"/>
          <w:sz w:val="18"/>
          <w:szCs w:val="18"/>
          <w:highlight w:val="green"/>
          <w:lang w:val="es-ES_tradnl"/>
        </w:rPr>
        <w:t xml:space="preserve"> de pestaña </w:t>
      </w:r>
      <w:r w:rsidR="003213E7" w:rsidRPr="009F074B">
        <w:rPr>
          <w:rFonts w:ascii="Arial" w:hAnsi="Arial"/>
          <w:sz w:val="18"/>
          <w:szCs w:val="18"/>
          <w:highlight w:val="green"/>
          <w:lang w:val="es-ES_tradnl"/>
        </w:rPr>
        <w:t>(</w:t>
      </w:r>
      <w:r w:rsidR="003213E7">
        <w:rPr>
          <w:rFonts w:ascii="Arial" w:hAnsi="Arial"/>
          <w:b/>
          <w:sz w:val="18"/>
          <w:szCs w:val="18"/>
          <w:highlight w:val="green"/>
          <w:lang w:val="es-ES_tradnl"/>
        </w:rPr>
        <w:t>500</w:t>
      </w:r>
      <w:r w:rsidR="003213E7">
        <w:rPr>
          <w:rFonts w:ascii="Arial" w:hAnsi="Arial"/>
          <w:sz w:val="18"/>
          <w:szCs w:val="18"/>
          <w:highlight w:val="green"/>
          <w:lang w:val="es-ES_tradnl"/>
        </w:rPr>
        <w:t xml:space="preserve"> caracteres aprox.</w:t>
      </w:r>
      <w:r w:rsidR="003213E7" w:rsidRPr="00F4317E">
        <w:rPr>
          <w:rFonts w:ascii="Arial" w:hAnsi="Arial"/>
          <w:sz w:val="18"/>
          <w:szCs w:val="18"/>
          <w:highlight w:val="green"/>
          <w:lang w:val="es-ES_tradnl"/>
        </w:rPr>
        <w:t>)</w:t>
      </w:r>
    </w:p>
    <w:p w:rsidR="003213E7" w:rsidRDefault="003213E7" w:rsidP="00CB58AF">
      <w:pPr>
        <w:jc w:val="both"/>
        <w:rPr>
          <w:rFonts w:ascii="Arial" w:hAnsi="Arial" w:cs="Arial"/>
          <w:lang w:val="es-ES_tradnl"/>
        </w:rPr>
      </w:pPr>
    </w:p>
    <w:p w:rsidR="00CB58AF" w:rsidRPr="00F57D99" w:rsidRDefault="00DB1B58"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Mediante una construcción geométrica es posible </w:t>
      </w:r>
      <w:r w:rsidR="00CB58AF" w:rsidRPr="00F57D99">
        <w:rPr>
          <w:rFonts w:ascii="Times New Roman" w:hAnsi="Times New Roman" w:cs="Times New Roman"/>
          <w:lang w:val="es-ES_tradnl"/>
        </w:rPr>
        <w:t>dividir un segmento en dos partes iguales (bisecar) sin necesidad de medir.</w:t>
      </w:r>
      <w:r w:rsidR="00CB58AF" w:rsidRPr="00F57D99">
        <w:rPr>
          <w:rFonts w:ascii="Times New Roman" w:hAnsi="Times New Roman" w:cs="Times New Roman"/>
          <w:color w:val="FF0000"/>
          <w:lang w:val="es-ES_tradnl"/>
        </w:rPr>
        <w:t xml:space="preserve"> </w:t>
      </w:r>
      <w:hyperlink r:id="rId9" w:history="1">
        <w:r w:rsidR="00DA5D2B" w:rsidRPr="00F57D99">
          <w:rPr>
            <w:rStyle w:val="Hipervnculo"/>
            <w:rFonts w:ascii="Times New Roman" w:hAnsi="Times New Roman" w:cs="Times New Roman"/>
            <w:lang w:val="es-ES_tradnl"/>
          </w:rPr>
          <w:t>[VER]</w:t>
        </w:r>
      </w:hyperlink>
    </w:p>
    <w:p w:rsidR="00CB58AF" w:rsidRDefault="00CB58AF" w:rsidP="00CB58AF">
      <w:pPr>
        <w:jc w:val="both"/>
        <w:rPr>
          <w:ins w:id="144" w:author="González, C." w:date="2015-03-18T15:29:00Z"/>
          <w:rFonts w:ascii="Times New Roman" w:hAnsi="Times New Roman" w:cs="Times New Roman"/>
          <w:lang w:val="es-ES_tradnl"/>
        </w:rPr>
      </w:pPr>
      <w:r w:rsidRPr="00F57D99">
        <w:rPr>
          <w:rFonts w:ascii="Times New Roman" w:hAnsi="Times New Roman" w:cs="Times New Roman"/>
          <w:lang w:val="es-ES_tradnl"/>
        </w:rPr>
        <w:br/>
      </w:r>
      <w:del w:id="145" w:author="González, C." w:date="2015-03-18T15:28:00Z">
        <w:r w:rsidRPr="00F57D99" w:rsidDel="00627FE6">
          <w:rPr>
            <w:rFonts w:ascii="Times New Roman" w:hAnsi="Times New Roman" w:cs="Times New Roman"/>
            <w:lang w:val="es-ES_tradnl"/>
          </w:rPr>
          <w:delText>Por lo tanto</w:delText>
        </w:r>
      </w:del>
      <w:ins w:id="146" w:author="González, C." w:date="2015-03-18T15:28:00Z">
        <w:r w:rsidR="00627FE6">
          <w:rPr>
            <w:rFonts w:ascii="Times New Roman" w:hAnsi="Times New Roman" w:cs="Times New Roman"/>
            <w:lang w:val="es-ES_tradnl"/>
          </w:rPr>
          <w:t>Entonces</w:t>
        </w:r>
      </w:ins>
      <w:r w:rsidR="00DB1B58" w:rsidRPr="00F57D99">
        <w:rPr>
          <w:rFonts w:ascii="Times New Roman" w:hAnsi="Times New Roman" w:cs="Times New Roman"/>
          <w:lang w:val="es-ES_tradnl"/>
        </w:rPr>
        <w:t xml:space="preserve">, mediante este proceso, se puede </w:t>
      </w:r>
      <w:r w:rsidRPr="00F57D99">
        <w:rPr>
          <w:rFonts w:ascii="Times New Roman" w:hAnsi="Times New Roman" w:cs="Times New Roman"/>
          <w:lang w:val="es-ES_tradnl"/>
        </w:rPr>
        <w:t>hallar la mitad de la unidad, y la mitad de la mitad de la unidad, y la mitad de est</w:t>
      </w:r>
      <w:ins w:id="147" w:author="González, C." w:date="2015-03-18T16:04:00Z">
        <w:r w:rsidR="001B77D6">
          <w:rPr>
            <w:rFonts w:ascii="Times New Roman" w:hAnsi="Times New Roman" w:cs="Times New Roman"/>
            <w:lang w:val="es-ES_tradnl"/>
          </w:rPr>
          <w:t>a</w:t>
        </w:r>
      </w:ins>
      <w:del w:id="148" w:author="González, C." w:date="2015-03-18T16:04:00Z">
        <w:r w:rsidRPr="00F57D99" w:rsidDel="001B77D6">
          <w:rPr>
            <w:rFonts w:ascii="Times New Roman" w:hAnsi="Times New Roman" w:cs="Times New Roman"/>
            <w:lang w:val="es-ES_tradnl"/>
          </w:rPr>
          <w:delText>e</w:delText>
        </w:r>
      </w:del>
      <w:r w:rsidRPr="00F57D99">
        <w:rPr>
          <w:rFonts w:ascii="Times New Roman" w:hAnsi="Times New Roman" w:cs="Times New Roman"/>
          <w:lang w:val="es-ES_tradnl"/>
        </w:rPr>
        <w:t xml:space="preserve"> y así sucesivamente</w:t>
      </w:r>
      <w:ins w:id="149" w:author="González, C." w:date="2015-03-18T15:29:00Z">
        <w:r w:rsidR="00627FE6">
          <w:rPr>
            <w:rFonts w:ascii="Times New Roman" w:hAnsi="Times New Roman" w:cs="Times New Roman"/>
            <w:lang w:val="es-ES_tradnl"/>
          </w:rPr>
          <w:t>;</w:t>
        </w:r>
      </w:ins>
      <w:del w:id="150" w:author="González, C." w:date="2015-03-18T15:29:00Z">
        <w:r w:rsidRPr="00F57D99" w:rsidDel="00627FE6">
          <w:rPr>
            <w:rFonts w:ascii="Times New Roman" w:hAnsi="Times New Roman" w:cs="Times New Roman"/>
            <w:lang w:val="es-ES_tradnl"/>
          </w:rPr>
          <w:delText>,</w:delText>
        </w:r>
      </w:del>
      <w:r w:rsidRPr="00F57D99">
        <w:rPr>
          <w:rFonts w:ascii="Times New Roman" w:hAnsi="Times New Roman" w:cs="Times New Roman"/>
          <w:lang w:val="es-ES_tradnl"/>
        </w:rPr>
        <w:t xml:space="preserve"> es decir</w:t>
      </w:r>
      <w:ins w:id="151" w:author="González, C." w:date="2015-03-18T15:29:00Z">
        <w:r w:rsidR="001B77D6">
          <w:rPr>
            <w:rFonts w:ascii="Times New Roman" w:hAnsi="Times New Roman" w:cs="Times New Roman"/>
            <w:lang w:val="es-ES_tradnl"/>
          </w:rPr>
          <w:t>,</w:t>
        </w:r>
      </w:ins>
      <w:r w:rsidRPr="00F57D99">
        <w:rPr>
          <w:rFonts w:ascii="Times New Roman" w:hAnsi="Times New Roman" w:cs="Times New Roman"/>
          <w:lang w:val="es-ES_tradnl"/>
        </w:rPr>
        <w:t xml:space="preserve"> </w:t>
      </w:r>
      <w:r w:rsidR="00DB1B58" w:rsidRPr="00F57D99">
        <w:rPr>
          <w:rFonts w:ascii="Times New Roman" w:hAnsi="Times New Roman" w:cs="Times New Roman"/>
          <w:lang w:val="es-ES_tradnl"/>
        </w:rPr>
        <w:t>es posible</w:t>
      </w:r>
      <w:r w:rsidRPr="00F57D99">
        <w:rPr>
          <w:rFonts w:ascii="Times New Roman" w:hAnsi="Times New Roman" w:cs="Times New Roman"/>
          <w:lang w:val="es-ES_tradnl"/>
        </w:rPr>
        <w:t xml:space="preserve"> medir segmentos que midan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Pr="00F57D99">
        <w:rPr>
          <w:rFonts w:ascii="Times New Roman" w:hAnsi="Times New Roman" w:cs="Times New Roman"/>
          <w:lang w:val="es-ES_tradnl"/>
        </w:rPr>
        <w:t xml:space="preserve"> 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 xml:space="preserve"> </m:t>
        </m:r>
      </m:oMath>
      <w:r w:rsidRPr="00F57D99">
        <w:rPr>
          <w:rFonts w:ascii="Times New Roman" w:hAnsi="Times New Roman" w:cs="Times New Roman"/>
          <w:lang w:val="es-ES_tradnl"/>
        </w:rPr>
        <w:t xml:space="preserve">de la unidad,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oMath>
      <w:r w:rsidRPr="00F57D99">
        <w:rPr>
          <w:rFonts w:ascii="Times New Roman" w:hAnsi="Times New Roman" w:cs="Times New Roman"/>
          <w:lang w:val="es-ES_tradnl"/>
        </w:rPr>
        <w:t xml:space="preserve"> de la unidad y en general un segmento que mida </w:t>
      </w:r>
      <m:oMath>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n</m:t>
                </m:r>
              </m:sup>
            </m:sSup>
          </m:den>
        </m:f>
      </m:oMath>
      <w:r w:rsidRPr="00F57D99">
        <w:rPr>
          <w:rFonts w:ascii="Times New Roman" w:hAnsi="Times New Roman" w:cs="Times New Roman"/>
          <w:lang w:val="es-ES_tradnl"/>
        </w:rPr>
        <w:t xml:space="preserve"> de la unidad.</w:t>
      </w:r>
    </w:p>
    <w:p w:rsidR="00627FE6" w:rsidRPr="00F57D99" w:rsidRDefault="00627FE6" w:rsidP="00CB58AF">
      <w:pPr>
        <w:jc w:val="both"/>
        <w:rPr>
          <w:rFonts w:ascii="Times New Roman" w:hAnsi="Times New Roman" w:cs="Times New Roman"/>
          <w:lang w:val="es-ES_tradnl"/>
        </w:rPr>
      </w:pPr>
    </w:p>
    <w:p w:rsidR="003213E7" w:rsidRPr="00F57D99" w:rsidRDefault="003213E7" w:rsidP="003213E7">
      <w:pPr>
        <w:jc w:val="both"/>
        <w:rPr>
          <w:rFonts w:ascii="Times New Roman" w:hAnsi="Times New Roman" w:cs="Times New Roman"/>
          <w:lang w:val="es-ES_tradnl"/>
        </w:rPr>
      </w:pPr>
      <w:r w:rsidRPr="00F57D99">
        <w:rPr>
          <w:rFonts w:ascii="Times New Roman" w:hAnsi="Times New Roman" w:cs="Times New Roman"/>
          <w:lang w:val="es-ES_tradnl"/>
        </w:rPr>
        <w:t>El proceso de bisecar permite ampliar el conjunto numérico asociado a la medida, que se considera el conjunto</w:t>
      </w:r>
      <w:del w:id="152" w:author="González, C." w:date="2015-03-18T15:29:00Z">
        <w:r w:rsidRPr="00F57D99" w:rsidDel="00627FE6">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ins w:id="153" w:author="González, C." w:date="2015-03-18T15:29:00Z">
        <w:r w:rsidR="00627FE6">
          <w:rPr>
            <w:rFonts w:ascii="Times New Roman" w:hAnsi="Times New Roman" w:cs="Times New Roman"/>
            <w:lang w:val="es-ES_tradnl"/>
          </w:rPr>
          <w:t>.</w:t>
        </w:r>
      </w:ins>
    </w:p>
    <w:p w:rsidR="00CB58AF" w:rsidRPr="00157C50" w:rsidRDefault="00CB58AF" w:rsidP="003213E7">
      <w:pPr>
        <w:ind w:firstLine="720"/>
        <w:jc w:val="center"/>
        <w:rPr>
          <w:rFonts w:ascii="Arial" w:hAnsi="Arial" w:cs="Arial"/>
          <w:sz w:val="18"/>
          <w:szCs w:val="18"/>
          <w:lang w:val="es-ES_tradnl"/>
        </w:rPr>
      </w:pPr>
    </w:p>
    <w:p w:rsidR="003213E7" w:rsidRDefault="003213E7" w:rsidP="00080CA9">
      <w:pPr>
        <w:rPr>
          <w:rFonts w:ascii="Arial" w:hAnsi="Arial"/>
          <w:sz w:val="18"/>
          <w:szCs w:val="18"/>
          <w:highlight w:val="green"/>
          <w:lang w:val="es-ES_tradnl"/>
        </w:rPr>
      </w:pPr>
    </w:p>
    <w:p w:rsidR="00080CA9" w:rsidRDefault="0079760F" w:rsidP="00080CA9">
      <w:pPr>
        <w:rPr>
          <w:rFonts w:ascii="Arial" w:hAnsi="Arial"/>
          <w:sz w:val="18"/>
          <w:szCs w:val="18"/>
          <w:lang w:val="es-ES_tradnl"/>
        </w:rPr>
      </w:pPr>
      <w:r>
        <w:rPr>
          <w:rFonts w:ascii="Arial" w:hAnsi="Arial"/>
          <w:sz w:val="18"/>
          <w:szCs w:val="18"/>
          <w:highlight w:val="green"/>
          <w:lang w:val="es-ES_tradnl"/>
        </w:rPr>
        <w:t>Texto3</w:t>
      </w:r>
      <w:r w:rsidR="00080CA9">
        <w:rPr>
          <w:rFonts w:ascii="Arial" w:hAnsi="Arial"/>
          <w:sz w:val="18"/>
          <w:szCs w:val="18"/>
          <w:highlight w:val="green"/>
          <w:lang w:val="es-ES_tradnl"/>
        </w:rPr>
        <w:t xml:space="preserve"> de pestaña </w:t>
      </w:r>
      <w:r w:rsidR="00080CA9" w:rsidRPr="009F074B">
        <w:rPr>
          <w:rFonts w:ascii="Arial" w:hAnsi="Arial"/>
          <w:sz w:val="18"/>
          <w:szCs w:val="18"/>
          <w:highlight w:val="green"/>
          <w:lang w:val="es-ES_tradnl"/>
        </w:rPr>
        <w:t>(</w:t>
      </w:r>
      <w:r w:rsidR="00080CA9">
        <w:rPr>
          <w:rFonts w:ascii="Arial" w:hAnsi="Arial"/>
          <w:b/>
          <w:sz w:val="18"/>
          <w:szCs w:val="18"/>
          <w:highlight w:val="green"/>
          <w:lang w:val="es-ES_tradnl"/>
        </w:rPr>
        <w:t>500</w:t>
      </w:r>
      <w:r w:rsidR="00080CA9">
        <w:rPr>
          <w:rFonts w:ascii="Arial" w:hAnsi="Arial"/>
          <w:sz w:val="18"/>
          <w:szCs w:val="18"/>
          <w:highlight w:val="green"/>
          <w:lang w:val="es-ES_tradnl"/>
        </w:rPr>
        <w:t xml:space="preserve"> caracteres aprox.</w:t>
      </w:r>
      <w:r w:rsidR="00080CA9" w:rsidRPr="00F4317E">
        <w:rPr>
          <w:rFonts w:ascii="Arial" w:hAnsi="Arial"/>
          <w:sz w:val="18"/>
          <w:szCs w:val="18"/>
          <w:highlight w:val="green"/>
          <w:lang w:val="es-ES_tradnl"/>
        </w:rPr>
        <w:t>)</w:t>
      </w:r>
    </w:p>
    <w:p w:rsidR="00080CA9" w:rsidRDefault="00080CA9" w:rsidP="00080CA9">
      <w:pPr>
        <w:rPr>
          <w:rFonts w:ascii="Arial" w:hAnsi="Arial" w:cs="Arial"/>
          <w:sz w:val="18"/>
          <w:szCs w:val="18"/>
          <w:lang w:val="es-ES_tradnl"/>
        </w:rPr>
      </w:pPr>
    </w:p>
    <w:p w:rsidR="0062026B" w:rsidRPr="00F57D99" w:rsidRDefault="003213E7" w:rsidP="00CB58AF">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 xml:space="preserve">i </w:t>
      </w:r>
      <w:r w:rsidR="0062026B" w:rsidRPr="00F57D99">
        <w:rPr>
          <w:rFonts w:ascii="Times New Roman" w:hAnsi="Times New Roman" w:cs="Times New Roman"/>
          <w:lang w:val="es-ES_tradnl"/>
        </w:rPr>
        <w:t>se requiere</w:t>
      </w:r>
      <w:r w:rsidR="00CB58AF" w:rsidRPr="00F57D99">
        <w:rPr>
          <w:rFonts w:ascii="Times New Roman" w:hAnsi="Times New Roman" w:cs="Times New Roman"/>
          <w:lang w:val="es-ES_tradnl"/>
        </w:rPr>
        <w:t xml:space="preserve"> medir un segmento de longitud </w:t>
      </w:r>
      <m:oMath>
        <m:r>
          <w:rPr>
            <w:rFonts w:ascii="Cambria Math" w:hAnsi="Cambria Math" w:cs="Times New Roman"/>
            <w:lang w:val="es-ES_tradnl"/>
          </w:rPr>
          <m:t>l</m:t>
        </m:r>
      </m:oMath>
      <w:r w:rsidR="00CB58AF" w:rsidRPr="00F57D99">
        <w:rPr>
          <w:rFonts w:ascii="Times New Roman" w:hAnsi="Times New Roman" w:cs="Times New Roman"/>
          <w:lang w:val="es-ES_tradnl"/>
        </w:rPr>
        <w:t xml:space="preserve">, </w:t>
      </w:r>
      <w:r w:rsidR="0062026B" w:rsidRPr="00F57D99">
        <w:rPr>
          <w:rFonts w:ascii="Times New Roman" w:hAnsi="Times New Roman" w:cs="Times New Roman"/>
          <w:lang w:val="es-ES_tradnl"/>
        </w:rPr>
        <w:t>se realizan los siguientes pasos:</w:t>
      </w:r>
    </w:p>
    <w:p w:rsidR="0062026B"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 xml:space="preserve">Se determina </w:t>
      </w:r>
      <w:r w:rsidR="00CB58AF" w:rsidRPr="00F57D99">
        <w:rPr>
          <w:rFonts w:ascii="Times New Roman" w:hAnsi="Times New Roman" w:cs="Times New Roman"/>
          <w:lang w:val="es-ES_tradnl"/>
        </w:rPr>
        <w:t>la cantidad de veces que cabe la unidad</w:t>
      </w:r>
      <w:r w:rsidR="00773108" w:rsidRPr="00F57D99">
        <w:rPr>
          <w:rFonts w:ascii="Times New Roman" w:hAnsi="Times New Roman" w:cs="Times New Roman"/>
          <w:lang w:val="es-ES_tradnl"/>
        </w:rPr>
        <w:t xml:space="preserve"> en el segmento</w:t>
      </w:r>
      <w:r w:rsidR="00CB58AF" w:rsidRPr="00F57D99">
        <w:rPr>
          <w:rFonts w:ascii="Times New Roman" w:hAnsi="Times New Roman" w:cs="Times New Roman"/>
          <w:lang w:val="es-ES_tradnl"/>
        </w:rPr>
        <w:t>, si este</w:t>
      </w:r>
      <w:r w:rsidRPr="00F57D99">
        <w:rPr>
          <w:rFonts w:ascii="Times New Roman" w:hAnsi="Times New Roman" w:cs="Times New Roman"/>
          <w:lang w:val="es-ES_tradnl"/>
        </w:rPr>
        <w:t xml:space="preserve"> número de veces es exacto, entonces</w:t>
      </w:r>
      <w:del w:id="154" w:author="González, C." w:date="2015-03-18T15:29:00Z">
        <w:r w:rsidRPr="00F57D99" w:rsidDel="00627FE6">
          <w:rPr>
            <w:rFonts w:ascii="Times New Roman" w:hAnsi="Times New Roman" w:cs="Times New Roman"/>
            <w:lang w:val="es-ES_tradnl"/>
          </w:rPr>
          <w:delText xml:space="preserve"> </w:delText>
        </w:r>
      </w:del>
      <w:r w:rsidR="00CB58AF" w:rsidRPr="00F57D99">
        <w:rPr>
          <w:rFonts w:ascii="Times New Roman" w:hAnsi="Times New Roman" w:cs="Times New Roman"/>
          <w:lang w:val="es-ES_tradnl"/>
        </w:rPr>
        <w:t xml:space="preserve"> </w:t>
      </w:r>
      <m:oMath>
        <m:r>
          <w:rPr>
            <w:rFonts w:ascii="Cambria Math" w:hAnsi="Cambria Math" w:cs="Times New Roman"/>
            <w:lang w:val="es-ES_tradnl"/>
          </w:rPr>
          <m:t>l=m</m:t>
        </m:r>
      </m:oMath>
      <w:r w:rsidR="00CB58AF" w:rsidRPr="00F57D99">
        <w:rPr>
          <w:rFonts w:ascii="Times New Roman" w:hAnsi="Times New Roman" w:cs="Times New Roman"/>
          <w:lang w:val="es-ES_tradnl"/>
        </w:rPr>
        <w:t xml:space="preserve"> con </w:t>
      </w:r>
      <m:oMath>
        <m:r>
          <w:rPr>
            <w:rFonts w:ascii="Cambria Math" w:hAnsi="Cambria Math" w:cs="Times New Roman"/>
            <w:lang w:val="es-ES_tradnl"/>
          </w:rPr>
          <m:t>m</m:t>
        </m:r>
      </m:oMath>
      <w:r w:rsidR="00CB58AF" w:rsidRPr="00F57D99">
        <w:rPr>
          <w:rFonts w:ascii="Times New Roman" w:hAnsi="Times New Roman" w:cs="Times New Roman"/>
          <w:lang w:val="es-ES_tradnl"/>
        </w:rPr>
        <w:t xml:space="preserve"> el </w:t>
      </w:r>
      <w:r w:rsidR="003213E7" w:rsidRPr="00F57D99">
        <w:rPr>
          <w:rFonts w:ascii="Times New Roman" w:hAnsi="Times New Roman" w:cs="Times New Roman"/>
          <w:lang w:val="es-ES_tradnl"/>
        </w:rPr>
        <w:t>número</w:t>
      </w:r>
      <w:r w:rsidR="00CB58AF" w:rsidRPr="00F57D99">
        <w:rPr>
          <w:rFonts w:ascii="Times New Roman" w:hAnsi="Times New Roman" w:cs="Times New Roman"/>
          <w:lang w:val="es-ES_tradnl"/>
        </w:rPr>
        <w:t xml:space="preserve"> de veces que cabe la unidad natural</w:t>
      </w:r>
      <w:ins w:id="155" w:author="González, C." w:date="2015-03-18T15:30:00Z">
        <w:r w:rsidR="00627FE6">
          <w:rPr>
            <w:rFonts w:ascii="Times New Roman" w:hAnsi="Times New Roman" w:cs="Times New Roman"/>
            <w:lang w:val="es-ES_tradnl"/>
          </w:rPr>
          <w:t>.</w:t>
        </w:r>
      </w:ins>
      <w:del w:id="156" w:author="González, C." w:date="2015-03-18T15:30:00Z">
        <w:r w:rsidR="00CB58AF" w:rsidRPr="00F57D99" w:rsidDel="00627FE6">
          <w:rPr>
            <w:rFonts w:ascii="Times New Roman" w:hAnsi="Times New Roman" w:cs="Times New Roman"/>
            <w:lang w:val="es-ES_tradnl"/>
          </w:rPr>
          <w:delText>,</w:delText>
        </w:r>
      </w:del>
      <w:r w:rsidR="00CB58AF" w:rsidRPr="00F57D99">
        <w:rPr>
          <w:rFonts w:ascii="Times New Roman" w:hAnsi="Times New Roman" w:cs="Times New Roman"/>
          <w:lang w:val="es-ES_tradnl"/>
        </w:rPr>
        <w:t xml:space="preserve"> </w:t>
      </w:r>
    </w:p>
    <w:p w:rsidR="00CB58AF" w:rsidRPr="00F57D99" w:rsidRDefault="0062026B" w:rsidP="003213E7">
      <w:pPr>
        <w:jc w:val="both"/>
        <w:rPr>
          <w:rFonts w:ascii="Times New Roman" w:hAnsi="Times New Roman" w:cs="Times New Roman"/>
          <w:lang w:val="es-ES_tradnl"/>
        </w:rPr>
      </w:pPr>
      <w:r w:rsidRPr="00F57D99">
        <w:rPr>
          <w:rFonts w:ascii="Times New Roman" w:hAnsi="Times New Roman" w:cs="Times New Roman"/>
          <w:lang w:val="es-ES_tradnl"/>
        </w:rPr>
        <w:t>S</w:t>
      </w:r>
      <w:r w:rsidR="00CB58AF" w:rsidRPr="00F57D99">
        <w:rPr>
          <w:rFonts w:ascii="Times New Roman" w:hAnsi="Times New Roman" w:cs="Times New Roman"/>
          <w:lang w:val="es-ES_tradnl"/>
        </w:rPr>
        <w:t xml:space="preserve">i </w:t>
      </w:r>
      <w:ins w:id="157" w:author="González, C." w:date="2015-03-18T15:30:00Z">
        <w:r w:rsidR="00627FE6">
          <w:rPr>
            <w:rFonts w:ascii="Times New Roman" w:hAnsi="Times New Roman" w:cs="Times New Roman"/>
            <w:lang w:val="es-ES_tradnl"/>
          </w:rPr>
          <w:t xml:space="preserve">por el contrario, </w:t>
        </w:r>
      </w:ins>
      <w:r w:rsidR="00CB58AF" w:rsidRPr="00F57D99">
        <w:rPr>
          <w:rFonts w:ascii="Times New Roman" w:hAnsi="Times New Roman" w:cs="Times New Roman"/>
          <w:lang w:val="es-ES_tradnl"/>
        </w:rPr>
        <w:t>no es exacto</w:t>
      </w:r>
      <w:r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entonces </w:t>
      </w:r>
      <w:r w:rsidRPr="00F57D99">
        <w:rPr>
          <w:rFonts w:ascii="Times New Roman" w:hAnsi="Times New Roman" w:cs="Times New Roman"/>
          <w:lang w:val="es-ES_tradnl"/>
        </w:rPr>
        <w:t xml:space="preserve">se calcula </w:t>
      </w:r>
      <w:r w:rsidR="00773108" w:rsidRPr="00F57D99">
        <w:rPr>
          <w:rFonts w:ascii="Times New Roman" w:hAnsi="Times New Roman" w:cs="Times New Roman"/>
          <w:lang w:val="es-ES_tradnl"/>
        </w:rPr>
        <w:t xml:space="preserve">el número de veces que cabe </w:t>
      </w:r>
      <w:r w:rsidR="00CB58AF" w:rsidRPr="00F57D99">
        <w:rPr>
          <w:rFonts w:ascii="Times New Roman" w:hAnsi="Times New Roman" w:cs="Times New Roman"/>
          <w:lang w:val="es-ES_tradnl"/>
        </w:rPr>
        <w:t xml:space="preserve">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de la unidad</w:t>
      </w:r>
      <w:r w:rsidR="00773108" w:rsidRPr="00F57D99">
        <w:rPr>
          <w:rFonts w:ascii="Times New Roman" w:hAnsi="Times New Roman" w:cs="Times New Roman"/>
          <w:lang w:val="es-ES_tradnl"/>
        </w:rPr>
        <w:t xml:space="preserve"> en la parte</w:t>
      </w:r>
      <w:del w:id="158" w:author="González, C." w:date="2015-03-18T15:30:00Z">
        <w:r w:rsidR="00773108" w:rsidRPr="00F57D99" w:rsidDel="005A23D6">
          <w:rPr>
            <w:rFonts w:ascii="Times New Roman" w:hAnsi="Times New Roman" w:cs="Times New Roman"/>
            <w:lang w:val="es-ES_tradnl"/>
          </w:rPr>
          <w:delText xml:space="preserve"> </w:delText>
        </w:r>
      </w:del>
      <w:r w:rsidR="00773108" w:rsidRPr="00F57D99">
        <w:rPr>
          <w:rFonts w:ascii="Times New Roman" w:hAnsi="Times New Roman" w:cs="Times New Roman"/>
          <w:lang w:val="es-ES_tradnl"/>
        </w:rPr>
        <w:t xml:space="preserve"> sobrante del segmento</w:t>
      </w:r>
      <w:r w:rsidR="00CB58AF" w:rsidRPr="00F57D99">
        <w:rPr>
          <w:rFonts w:ascii="Times New Roman" w:hAnsi="Times New Roman" w:cs="Times New Roman"/>
          <w:lang w:val="es-ES_tradnl"/>
        </w:rPr>
        <w:t xml:space="preserve"> (no puede caber más de una vez porque en ese caso formaría la unidad)</w:t>
      </w:r>
      <w:r w:rsidR="00773108" w:rsidRPr="00F57D99">
        <w:rPr>
          <w:rFonts w:ascii="Times New Roman" w:hAnsi="Times New Roman" w:cs="Times New Roman"/>
          <w:lang w:val="es-ES_tradnl"/>
        </w:rPr>
        <w:t>,</w:t>
      </w:r>
      <w:r w:rsidR="00CB58AF" w:rsidRPr="00F57D99">
        <w:rPr>
          <w:rFonts w:ascii="Times New Roman" w:hAnsi="Times New Roman" w:cs="Times New Roman"/>
          <w:lang w:val="es-ES_tradnl"/>
        </w:rPr>
        <w:t xml:space="preserve"> si cabe y queda 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oMath>
      <w:r w:rsidR="00CB58AF" w:rsidRPr="00F57D99">
        <w:rPr>
          <w:rFonts w:ascii="Times New Roman" w:hAnsi="Times New Roman" w:cs="Times New Roman"/>
          <w:lang w:val="es-ES_tradnl"/>
        </w:rPr>
        <w:t xml:space="preserve"> </w:t>
      </w:r>
      <w:ins w:id="159" w:author="González, C." w:date="2015-03-18T16:05:00Z">
        <w:r w:rsidR="001B77D6">
          <w:rPr>
            <w:rFonts w:ascii="Times New Roman" w:hAnsi="Times New Roman" w:cs="Times New Roman"/>
            <w:lang w:val="es-ES_tradnl"/>
          </w:rPr>
          <w:t xml:space="preserve">, </w:t>
        </w:r>
      </w:ins>
      <w:r w:rsidR="00CB58AF" w:rsidRPr="00F57D99">
        <w:rPr>
          <w:rFonts w:ascii="Times New Roman" w:hAnsi="Times New Roman" w:cs="Times New Roman"/>
          <w:lang w:val="es-ES_tradnl"/>
        </w:rPr>
        <w:t>ahora si sobra</w:t>
      </w:r>
      <w:r w:rsidR="00773108" w:rsidRPr="00F57D99">
        <w:rPr>
          <w:rFonts w:ascii="Times New Roman" w:hAnsi="Times New Roman" w:cs="Times New Roman"/>
          <w:lang w:val="es-ES_tradnl"/>
        </w:rPr>
        <w:t xml:space="preserve"> una porción del segmento</w:t>
      </w:r>
      <w:r w:rsidR="00CB58AF"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se repite </w:t>
      </w:r>
      <w:r w:rsidR="00CB58AF" w:rsidRPr="00F57D99">
        <w:rPr>
          <w:rFonts w:ascii="Times New Roman" w:hAnsi="Times New Roman" w:cs="Times New Roman"/>
          <w:lang w:val="es-ES_tradnl"/>
        </w:rPr>
        <w:t xml:space="preserve">el proceso con </w:t>
      </w:r>
      <m:oMath>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 xml:space="preserve"> </m:t>
        </m:r>
      </m:oMath>
      <w:r w:rsidR="00CB58AF" w:rsidRPr="00F57D99">
        <w:rPr>
          <w:rFonts w:ascii="Times New Roman" w:hAnsi="Times New Roman" w:cs="Times New Roman"/>
          <w:lang w:val="es-ES_tradnl"/>
        </w:rPr>
        <w:t xml:space="preserve">de la unidad, si </w:t>
      </w:r>
      <w:r w:rsidRPr="00F57D99">
        <w:rPr>
          <w:rFonts w:ascii="Times New Roman" w:hAnsi="Times New Roman" w:cs="Times New Roman"/>
          <w:lang w:val="es-ES_tradnl"/>
        </w:rPr>
        <w:t xml:space="preserve">es </w:t>
      </w:r>
      <w:r w:rsidR="00CB58AF" w:rsidRPr="00F57D99">
        <w:rPr>
          <w:rFonts w:ascii="Times New Roman" w:hAnsi="Times New Roman" w:cs="Times New Roman"/>
          <w:lang w:val="es-ES_tradnl"/>
        </w:rPr>
        <w:t xml:space="preserve">exacto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w:t>
      </w:r>
      <w:ins w:id="160" w:author="González, C." w:date="2015-03-18T15:30:00Z">
        <w:r w:rsidR="005A23D6">
          <w:rPr>
            <w:rFonts w:ascii="Times New Roman" w:hAnsi="Times New Roman" w:cs="Times New Roman"/>
            <w:lang w:val="es-ES_tradnl"/>
          </w:rPr>
          <w:t>o</w:t>
        </w:r>
      </w:ins>
      <w:del w:id="161" w:author="González, C." w:date="2015-03-18T15:30:00Z">
        <w:r w:rsidR="00CB58AF" w:rsidRPr="00F57D99" w:rsidDel="005A23D6">
          <w:rPr>
            <w:rFonts w:ascii="Times New Roman" w:hAnsi="Times New Roman" w:cs="Times New Roman"/>
            <w:lang w:val="es-ES_tradnl"/>
          </w:rPr>
          <w:delText>ó</w:delText>
        </w:r>
      </w:del>
      <w:r w:rsidR="00CB58AF" w:rsidRPr="00F57D99">
        <w:rPr>
          <w:rFonts w:ascii="Times New Roman" w:hAnsi="Times New Roman" w:cs="Times New Roman"/>
          <w:lang w:val="es-ES_tradnl"/>
        </w:rPr>
        <w:t xml:space="preserve"> </w:t>
      </w:r>
      <m:oMath>
        <m:r>
          <w:rPr>
            <w:rFonts w:ascii="Cambria Math" w:hAnsi="Cambria Math" w:cs="Times New Roman"/>
            <w:lang w:val="es-ES_tradnl"/>
          </w:rPr>
          <m:t>l=m+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oMath>
      <w:r w:rsidR="00CB58AF" w:rsidRPr="00F57D99">
        <w:rPr>
          <w:rFonts w:ascii="Times New Roman" w:hAnsi="Times New Roman" w:cs="Times New Roman"/>
          <w:lang w:val="es-ES_tradnl"/>
        </w:rPr>
        <w:t xml:space="preserve"> ; </w:t>
      </w:r>
      <w:del w:id="162" w:author="González, C." w:date="2015-03-18T15:30:00Z">
        <w:r w:rsidR="00FE103D" w:rsidRPr="00F57D99" w:rsidDel="005A23D6">
          <w:rPr>
            <w:rFonts w:ascii="Times New Roman" w:hAnsi="Times New Roman" w:cs="Times New Roman"/>
            <w:lang w:val="es-ES_tradnl"/>
          </w:rPr>
          <w:delText xml:space="preserve"> </w:delText>
        </w:r>
      </w:del>
      <w:r w:rsidR="00FE103D" w:rsidRPr="00F57D99">
        <w:rPr>
          <w:rFonts w:ascii="Times New Roman" w:hAnsi="Times New Roman" w:cs="Times New Roman"/>
          <w:lang w:val="es-ES_tradnl"/>
        </w:rPr>
        <w:t xml:space="preserve">se continua con este proceso hasta </w:t>
      </w:r>
      <w:del w:id="163" w:author="González, C." w:date="2015-03-18T15:30:00Z">
        <w:r w:rsidR="00FE103D" w:rsidRPr="00F57D99" w:rsidDel="005A23D6">
          <w:rPr>
            <w:rFonts w:ascii="Times New Roman" w:hAnsi="Times New Roman" w:cs="Times New Roman"/>
            <w:lang w:val="es-ES_tradnl"/>
          </w:rPr>
          <w:delText xml:space="preserve"> </w:delText>
        </w:r>
      </w:del>
      <w:r w:rsidR="00FE103D" w:rsidRPr="00F57D99">
        <w:rPr>
          <w:rFonts w:ascii="Times New Roman" w:hAnsi="Times New Roman" w:cs="Times New Roman"/>
          <w:lang w:val="es-ES_tradnl"/>
        </w:rPr>
        <w:t xml:space="preserve">completar la longitud del segmento. </w:t>
      </w:r>
    </w:p>
    <w:p w:rsidR="00080CA9" w:rsidRDefault="00080CA9" w:rsidP="00080CA9">
      <w:pPr>
        <w:rPr>
          <w:rFonts w:ascii="Arial" w:hAnsi="Arial" w:cs="Arial"/>
          <w:sz w:val="18"/>
          <w:szCs w:val="18"/>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0079760F">
        <w:rPr>
          <w:rFonts w:ascii="Arial" w:hAnsi="Arial"/>
          <w:sz w:val="18"/>
          <w:szCs w:val="18"/>
          <w:highlight w:val="green"/>
          <w:lang w:val="es-ES_tradnl"/>
        </w:rPr>
        <w:t>4</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080CA9" w:rsidRPr="00F57D99" w:rsidRDefault="0079760F" w:rsidP="0079760F">
      <w:pPr>
        <w:jc w:val="center"/>
        <w:rPr>
          <w:rFonts w:ascii="Times New Roman" w:hAnsi="Times New Roman" w:cs="Times New Roman"/>
          <w:sz w:val="18"/>
          <w:szCs w:val="18"/>
          <w:lang w:val="es-ES_tradnl"/>
        </w:rPr>
      </w:pPr>
      <w:r w:rsidRPr="00F57D99">
        <w:rPr>
          <w:rFonts w:ascii="Times New Roman" w:hAnsi="Times New Roman" w:cs="Times New Roman"/>
          <w:noProof/>
          <w:sz w:val="18"/>
          <w:szCs w:val="18"/>
        </w:rPr>
        <w:drawing>
          <wp:inline distT="0" distB="0" distL="0" distR="0" wp14:anchorId="5C7EDFCA" wp14:editId="0A5C2021">
            <wp:extent cx="3486840" cy="5219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052" cy="525273"/>
                    </a:xfrm>
                    <a:prstGeom prst="rect">
                      <a:avLst/>
                    </a:prstGeom>
                    <a:noFill/>
                    <a:ln>
                      <a:noFill/>
                    </a:ln>
                  </pic:spPr>
                </pic:pic>
              </a:graphicData>
            </a:graphic>
          </wp:inline>
        </w:drawing>
      </w:r>
    </w:p>
    <w:p w:rsidR="0079760F" w:rsidRPr="00F57D99" w:rsidRDefault="0079760F" w:rsidP="00080CA9">
      <w:pPr>
        <w:rPr>
          <w:rFonts w:ascii="Times New Roman" w:hAnsi="Times New Roman" w:cs="Times New Roman"/>
          <w:sz w:val="18"/>
          <w:szCs w:val="18"/>
          <w:lang w:val="es-ES_tradnl"/>
        </w:rPr>
      </w:pPr>
    </w:p>
    <w:p w:rsidR="00CB58AF" w:rsidRPr="00F57D99" w:rsidRDefault="00CB58AF" w:rsidP="00DA5D2B">
      <w:pPr>
        <w:jc w:val="both"/>
        <w:rPr>
          <w:rFonts w:ascii="Times New Roman" w:hAnsi="Times New Roman" w:cs="Times New Roman"/>
          <w:lang w:val="es-ES_tradnl"/>
        </w:rPr>
      </w:pPr>
      <w:r w:rsidRPr="00F57D99">
        <w:rPr>
          <w:rFonts w:ascii="Times New Roman" w:hAnsi="Times New Roman" w:cs="Times New Roman"/>
          <w:lang w:val="es-ES_tradnl"/>
        </w:rPr>
        <w:t>Si el proceso descrito</w:t>
      </w:r>
      <w:r w:rsidR="00064A5C" w:rsidRPr="00F57D99">
        <w:rPr>
          <w:rFonts w:ascii="Times New Roman" w:hAnsi="Times New Roman" w:cs="Times New Roman"/>
          <w:lang w:val="es-ES_tradnl"/>
        </w:rPr>
        <w:t xml:space="preserve"> anteriormente</w:t>
      </w:r>
      <w:r w:rsidR="004A683D" w:rsidRPr="00F57D99">
        <w:rPr>
          <w:rFonts w:ascii="Times New Roman" w:hAnsi="Times New Roman" w:cs="Times New Roman"/>
          <w:lang w:val="es-ES_tradnl"/>
        </w:rPr>
        <w:t xml:space="preserve"> siempre </w:t>
      </w:r>
      <w:r w:rsidRPr="00F57D99">
        <w:rPr>
          <w:rFonts w:ascii="Times New Roman" w:hAnsi="Times New Roman" w:cs="Times New Roman"/>
          <w:lang w:val="es-ES_tradnl"/>
        </w:rPr>
        <w:t>termina</w:t>
      </w:r>
      <w:r w:rsidR="004A683D" w:rsidRPr="00F57D99">
        <w:rPr>
          <w:rFonts w:ascii="Times New Roman" w:hAnsi="Times New Roman" w:cs="Times New Roman"/>
          <w:lang w:val="es-ES_tradnl"/>
        </w:rPr>
        <w:t>,</w:t>
      </w:r>
      <w:r w:rsidRPr="00F57D99">
        <w:rPr>
          <w:rFonts w:ascii="Times New Roman" w:hAnsi="Times New Roman" w:cs="Times New Roman"/>
          <w:lang w:val="es-ES_tradnl"/>
        </w:rPr>
        <w:t xml:space="preserve"> entonces cualquier longitud </w:t>
      </w:r>
      <m:oMath>
        <m:r>
          <w:rPr>
            <w:rFonts w:ascii="Cambria Math" w:hAnsi="Cambria Math" w:cs="Times New Roman"/>
            <w:lang w:val="es-ES_tradnl"/>
          </w:rPr>
          <m:t xml:space="preserve">l </m:t>
        </m:r>
      </m:oMath>
      <w:r w:rsidR="004A683D" w:rsidRPr="00F57D99">
        <w:rPr>
          <w:rFonts w:ascii="Times New Roman" w:hAnsi="Times New Roman" w:cs="Times New Roman"/>
          <w:lang w:val="es-ES_tradnl"/>
        </w:rPr>
        <w:t>se podría expresar</w:t>
      </w:r>
      <w:r w:rsidRPr="00F57D99">
        <w:rPr>
          <w:rFonts w:ascii="Times New Roman" w:hAnsi="Times New Roman" w:cs="Times New Roman"/>
          <w:lang w:val="es-ES_tradnl"/>
        </w:rPr>
        <w:t xml:space="preserve"> como una suma de elementos de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,1,2,3,4,5,6,7,8,…}</m:t>
        </m:r>
      </m:oMath>
      <w:ins w:id="164" w:author="González, C." w:date="2015-03-18T15:31:00Z">
        <w:r w:rsidR="005A23D6">
          <w:rPr>
            <w:rFonts w:ascii="Times New Roman" w:hAnsi="Times New Roman" w:cs="Times New Roman"/>
            <w:lang w:val="es-ES_tradnl"/>
          </w:rPr>
          <w:t>.</w:t>
        </w:r>
      </w:ins>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Es decir</w:t>
      </w:r>
      <w:ins w:id="165" w:author="González, C." w:date="2015-03-18T16:05:00Z">
        <w:r w:rsidR="001B77D6">
          <w:rPr>
            <w:rFonts w:ascii="Times New Roman" w:hAnsi="Times New Roman" w:cs="Times New Roman"/>
            <w:lang w:val="es-ES_tradnl"/>
          </w:rPr>
          <w:t>:</w:t>
        </w:r>
      </w:ins>
      <w:del w:id="166" w:author="González, C." w:date="2015-03-18T16:05:00Z">
        <w:r w:rsidR="00FB3866" w:rsidRPr="00F57D99" w:rsidDel="001B77D6">
          <w:rPr>
            <w:rFonts w:ascii="Times New Roman" w:hAnsi="Times New Roman" w:cs="Times New Roman"/>
            <w:lang w:val="es-ES_tradnl"/>
          </w:rPr>
          <w:delText>,</w:delText>
        </w:r>
      </w:del>
    </w:p>
    <w:p w:rsidR="00CB58AF" w:rsidRPr="00F57D99" w:rsidRDefault="0081162C" w:rsidP="00CB58AF">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2</m:t>
                  </m:r>
                </m:e>
                <m:sup>
                  <m:r>
                    <w:rPr>
                      <w:rFonts w:ascii="Cambria Math" w:hAnsi="Cambria Math" w:cs="Times New Roman"/>
                      <w:lang w:val="es-ES_tradnl"/>
                    </w:rPr>
                    <m:t>k</m:t>
                  </m:r>
                </m:sup>
              </m:sSup>
            </m:den>
          </m:f>
        </m:oMath>
      </m:oMathPara>
    </w:p>
    <w:p w:rsidR="00CB58AF" w:rsidRPr="00F57D99" w:rsidRDefault="00CB58AF" w:rsidP="00CB58AF">
      <w:pPr>
        <w:jc w:val="both"/>
        <w:rPr>
          <w:rFonts w:ascii="Times New Roman" w:hAnsi="Times New Roman" w:cs="Times New Roman"/>
          <w:lang w:val="es-ES_tradnl"/>
        </w:rPr>
      </w:pPr>
      <w:r w:rsidRPr="00F57D99">
        <w:rPr>
          <w:rFonts w:ascii="Times New Roman" w:hAnsi="Times New Roman" w:cs="Times New Roman"/>
          <w:lang w:val="es-ES_tradnl"/>
        </w:rPr>
        <w:t xml:space="preserve">Donde </w:t>
      </w:r>
      <m:oMath>
        <m:sSub>
          <m:sSubPr>
            <m:ctrlPr>
              <w:rPr>
                <w:rFonts w:ascii="Cambria Math" w:hAnsi="Cambria Math" w:cs="Times New Roman"/>
                <w:i/>
                <w:lang w:val="es-ES_tradnl"/>
              </w:rPr>
            </m:ctrlPr>
          </m:sSubPr>
          <m:e>
            <m:r>
              <w:rPr>
                <w:rFonts w:ascii="Cambria Math" w:hAnsi="Cambria Math" w:cs="Times New Roman"/>
                <w:lang w:val="es-ES_tradnl"/>
              </w:rPr>
              <m:t>n</m:t>
            </m:r>
          </m:e>
          <m:sub>
            <m:r>
              <w:rPr>
                <w:rFonts w:ascii="Cambria Math" w:hAnsi="Cambria Math" w:cs="Times New Roman"/>
                <w:lang w:val="es-ES_tradnl"/>
              </w:rPr>
              <m:t>k</m:t>
            </m:r>
          </m:sub>
        </m:sSub>
      </m:oMath>
      <w:r w:rsidRPr="00F57D99">
        <w:rPr>
          <w:rFonts w:ascii="Times New Roman" w:hAnsi="Times New Roman" w:cs="Times New Roman"/>
          <w:lang w:val="es-ES_tradnl"/>
        </w:rPr>
        <w:t xml:space="preserve"> es </w:t>
      </w:r>
      <m:oMath>
        <m:r>
          <w:rPr>
            <w:rFonts w:ascii="Cambria Math" w:hAnsi="Cambria Math" w:cs="Times New Roman"/>
            <w:lang w:val="es-ES_tradnl"/>
          </w:rPr>
          <m:t>0</m:t>
        </m:r>
      </m:oMath>
      <w:r w:rsidRPr="00F57D99">
        <w:rPr>
          <w:rFonts w:ascii="Times New Roman" w:hAnsi="Times New Roman" w:cs="Times New Roman"/>
          <w:lang w:val="es-ES_tradnl"/>
        </w:rPr>
        <w:t xml:space="preserve"> o </w:t>
      </w:r>
      <m:oMath>
        <m:r>
          <w:rPr>
            <w:rFonts w:ascii="Cambria Math" w:hAnsi="Cambria Math" w:cs="Times New Roman"/>
            <w:lang w:val="es-ES_tradnl"/>
          </w:rPr>
          <m:t>1</m:t>
        </m:r>
      </m:oMath>
      <w:r w:rsidRPr="00F57D99">
        <w:rPr>
          <w:rFonts w:ascii="Times New Roman" w:hAnsi="Times New Roman" w:cs="Times New Roman"/>
          <w:lang w:val="es-ES_tradnl"/>
        </w:rPr>
        <w:t xml:space="preserve"> dependiendo</w:t>
      </w:r>
      <w:del w:id="167" w:author="González, C." w:date="2015-03-18T15:31:00Z">
        <w:r w:rsidR="00064A5C" w:rsidRPr="00F57D99" w:rsidDel="005A23D6">
          <w:rPr>
            <w:rFonts w:ascii="Times New Roman" w:hAnsi="Times New Roman" w:cs="Times New Roman"/>
            <w:lang w:val="es-ES_tradnl"/>
          </w:rPr>
          <w:delText>,</w:delText>
        </w:r>
      </w:del>
      <w:r w:rsidRPr="00F57D99">
        <w:rPr>
          <w:rFonts w:ascii="Times New Roman" w:hAnsi="Times New Roman" w:cs="Times New Roman"/>
          <w:lang w:val="es-ES_tradnl"/>
        </w:rPr>
        <w:t xml:space="preserve"> si esa parte de la unidad cabe o no</w:t>
      </w:r>
      <w:r w:rsidR="00FB3866" w:rsidRPr="00F57D99">
        <w:rPr>
          <w:rFonts w:ascii="Times New Roman" w:hAnsi="Times New Roman" w:cs="Times New Roman"/>
          <w:lang w:val="es-ES_tradnl"/>
        </w:rPr>
        <w:t xml:space="preserve"> en la porción </w:t>
      </w:r>
      <w:r w:rsidR="00064A5C" w:rsidRPr="00F57D99">
        <w:rPr>
          <w:rFonts w:ascii="Times New Roman" w:hAnsi="Times New Roman" w:cs="Times New Roman"/>
          <w:lang w:val="es-ES_tradnl"/>
        </w:rPr>
        <w:t>de segmento que se está midiendo.</w:t>
      </w:r>
    </w:p>
    <w:p w:rsidR="00CB58AF" w:rsidRDefault="00CB58AF" w:rsidP="00CB58AF">
      <w:pPr>
        <w:jc w:val="both"/>
        <w:rPr>
          <w:rFonts w:ascii="Arial" w:hAnsi="Arial" w:cs="Arial"/>
          <w:lang w:val="es-ES_tradnl"/>
        </w:rPr>
      </w:pPr>
    </w:p>
    <w:p w:rsidR="00B92C5B" w:rsidRDefault="0079760F" w:rsidP="00B92C5B">
      <w:pPr>
        <w:rPr>
          <w:rFonts w:ascii="Arial" w:hAnsi="Arial"/>
          <w:sz w:val="18"/>
          <w:szCs w:val="18"/>
          <w:lang w:val="es-ES_tradnl"/>
        </w:rPr>
      </w:pPr>
      <w:r>
        <w:rPr>
          <w:rFonts w:ascii="Arial" w:hAnsi="Arial"/>
          <w:sz w:val="18"/>
          <w:szCs w:val="18"/>
          <w:highlight w:val="green"/>
          <w:lang w:val="es-ES_tradnl"/>
        </w:rPr>
        <w:t>Texto5</w:t>
      </w:r>
      <w:r w:rsidR="00B92C5B">
        <w:rPr>
          <w:rFonts w:ascii="Arial" w:hAnsi="Arial"/>
          <w:sz w:val="18"/>
          <w:szCs w:val="18"/>
          <w:highlight w:val="green"/>
          <w:lang w:val="es-ES_tradnl"/>
        </w:rPr>
        <w:t xml:space="preserve"> de pestaña </w:t>
      </w:r>
      <w:r w:rsidR="00B92C5B" w:rsidRPr="009F074B">
        <w:rPr>
          <w:rFonts w:ascii="Arial" w:hAnsi="Arial"/>
          <w:sz w:val="18"/>
          <w:szCs w:val="18"/>
          <w:highlight w:val="green"/>
          <w:lang w:val="es-ES_tradnl"/>
        </w:rPr>
        <w:t>(</w:t>
      </w:r>
      <w:r w:rsidR="00B92C5B">
        <w:rPr>
          <w:rFonts w:ascii="Arial" w:hAnsi="Arial"/>
          <w:b/>
          <w:sz w:val="18"/>
          <w:szCs w:val="18"/>
          <w:highlight w:val="green"/>
          <w:lang w:val="es-ES_tradnl"/>
        </w:rPr>
        <w:t>500</w:t>
      </w:r>
      <w:r w:rsidR="00B92C5B">
        <w:rPr>
          <w:rFonts w:ascii="Arial" w:hAnsi="Arial"/>
          <w:sz w:val="18"/>
          <w:szCs w:val="18"/>
          <w:highlight w:val="green"/>
          <w:lang w:val="es-ES_tradnl"/>
        </w:rPr>
        <w:t xml:space="preserve"> caracteres aprox.</w:t>
      </w:r>
      <w:r w:rsidR="00B92C5B"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 xml:space="preserve">Estas ideas de medición, fueron desarrolladas por los egipcios en el </w:t>
      </w:r>
      <w:r w:rsidRPr="005A23D6">
        <w:rPr>
          <w:rFonts w:ascii="Times New Roman" w:hAnsi="Times New Roman" w:cs="Times New Roman"/>
          <w:i/>
          <w:lang w:val="es-CO"/>
          <w:rPrChange w:id="168" w:author="González, C." w:date="2015-03-18T15:31:00Z">
            <w:rPr>
              <w:rFonts w:ascii="Times New Roman" w:hAnsi="Times New Roman" w:cs="Times New Roman"/>
              <w:lang w:val="es-CO"/>
            </w:rPr>
          </w:rPrChange>
        </w:rPr>
        <w:t>Papiro</w:t>
      </w:r>
      <w:r w:rsidRPr="00F57D99">
        <w:rPr>
          <w:rFonts w:ascii="Times New Roman" w:hAnsi="Times New Roman" w:cs="Times New Roman"/>
          <w:lang w:val="es-CO"/>
        </w:rPr>
        <w:t xml:space="preserve"> </w:t>
      </w:r>
      <w:r w:rsidRPr="005A23D6">
        <w:rPr>
          <w:rFonts w:ascii="Times New Roman" w:hAnsi="Times New Roman" w:cs="Times New Roman"/>
          <w:i/>
          <w:lang w:val="es-CO"/>
          <w:rPrChange w:id="169" w:author="González, C." w:date="2015-03-18T15:31:00Z">
            <w:rPr>
              <w:rFonts w:ascii="Times New Roman" w:hAnsi="Times New Roman" w:cs="Times New Roman"/>
              <w:lang w:val="es-CO"/>
            </w:rPr>
          </w:rPrChange>
        </w:rPr>
        <w:t>Rhind</w:t>
      </w:r>
      <w:r w:rsidRPr="00F57D99">
        <w:rPr>
          <w:rFonts w:ascii="Times New Roman" w:hAnsi="Times New Roman" w:cs="Times New Roman"/>
          <w:lang w:val="es-CO"/>
        </w:rPr>
        <w:t>, quizás uno de los más antiguos e importantes escritos sobre matemática</w:t>
      </w:r>
      <w:ins w:id="170" w:author="González, C." w:date="2015-03-18T15:31:00Z">
        <w:r w:rsidR="005A23D6">
          <w:rPr>
            <w:rFonts w:ascii="Times New Roman" w:hAnsi="Times New Roman" w:cs="Times New Roman"/>
            <w:lang w:val="es-CO"/>
          </w:rPr>
          <w:t>s</w:t>
        </w:r>
      </w:ins>
      <w:r w:rsidRPr="00F57D99">
        <w:rPr>
          <w:rFonts w:ascii="Times New Roman" w:hAnsi="Times New Roman" w:cs="Times New Roman"/>
          <w:lang w:val="es-CO"/>
        </w:rPr>
        <w:t xml:space="preserve"> antigua</w:t>
      </w:r>
      <w:ins w:id="171" w:author="González, C." w:date="2015-03-18T15:31:00Z">
        <w:r w:rsidR="005A23D6">
          <w:rPr>
            <w:rFonts w:ascii="Times New Roman" w:hAnsi="Times New Roman" w:cs="Times New Roman"/>
            <w:lang w:val="es-CO"/>
          </w:rPr>
          <w:t>s</w:t>
        </w:r>
      </w:ins>
      <w:r w:rsidRPr="00F57D99">
        <w:rPr>
          <w:rFonts w:ascii="Times New Roman" w:hAnsi="Times New Roman" w:cs="Times New Roman"/>
          <w:lang w:val="es-CO"/>
        </w:rPr>
        <w:t xml:space="preserve"> que data hacia el 1.650 a.C. y que se reconoce como una de sus mayores fuentes de conocimiento</w:t>
      </w:r>
      <w:ins w:id="172" w:author="González, C." w:date="2015-03-18T15:32:00Z">
        <w:r w:rsidR="005A23D6">
          <w:rPr>
            <w:rFonts w:ascii="Times New Roman" w:hAnsi="Times New Roman" w:cs="Times New Roman"/>
            <w:lang w:val="es-CO"/>
          </w:rPr>
          <w:t>.</w:t>
        </w:r>
      </w:ins>
      <w:del w:id="173" w:author="González, C." w:date="2015-03-18T15:32:00Z">
        <w:r w:rsidRPr="00F57D99" w:rsidDel="005A23D6">
          <w:rPr>
            <w:rFonts w:ascii="Times New Roman" w:hAnsi="Times New Roman" w:cs="Times New Roman"/>
            <w:lang w:val="es-CO"/>
          </w:rPr>
          <w:delText>;</w:delText>
        </w:r>
      </w:del>
      <w:r w:rsidRPr="00F57D99">
        <w:rPr>
          <w:rFonts w:ascii="Times New Roman" w:hAnsi="Times New Roman" w:cs="Times New Roman"/>
          <w:lang w:val="es-CO"/>
        </w:rPr>
        <w:t xml:space="preserve"> </w:t>
      </w:r>
      <w:ins w:id="174" w:author="González, C." w:date="2015-03-18T15:32:00Z">
        <w:r w:rsidR="005A23D6">
          <w:rPr>
            <w:rFonts w:ascii="Times New Roman" w:hAnsi="Times New Roman" w:cs="Times New Roman"/>
            <w:lang w:val="es-CO"/>
          </w:rPr>
          <w:t>E</w:t>
        </w:r>
      </w:ins>
      <w:del w:id="175" w:author="González, C." w:date="2015-03-18T15:32:00Z">
        <w:r w:rsidRPr="00F57D99" w:rsidDel="005A23D6">
          <w:rPr>
            <w:rFonts w:ascii="Times New Roman" w:hAnsi="Times New Roman" w:cs="Times New Roman"/>
            <w:lang w:val="es-CO"/>
          </w:rPr>
          <w:delText>e</w:delText>
        </w:r>
      </w:del>
      <w:r w:rsidRPr="00F57D99">
        <w:rPr>
          <w:rFonts w:ascii="Times New Roman" w:hAnsi="Times New Roman" w:cs="Times New Roman"/>
          <w:lang w:val="es-CO"/>
        </w:rPr>
        <w:t xml:space="preserve">n este escrito, </w:t>
      </w:r>
      <w:r w:rsidRPr="00F57D99">
        <w:rPr>
          <w:rFonts w:ascii="Times New Roman" w:hAnsi="Times New Roman" w:cs="Times New Roman"/>
          <w:lang w:val="es-ES_tradnl"/>
        </w:rPr>
        <w:t>se encuentra un trabajo que intenta expresar todas las longitudes como la suma entre un natural y fracciones unitarias</w:t>
      </w:r>
      <w:del w:id="176" w:author="González, C." w:date="2015-03-18T15:32:00Z">
        <w:r w:rsidRPr="00F57D99" w:rsidDel="005A23D6">
          <w:rPr>
            <w:rFonts w:ascii="Times New Roman" w:hAnsi="Times New Roman" w:cs="Times New Roman"/>
            <w:lang w:val="es-ES_tradnl"/>
          </w:rPr>
          <w:delText>,</w:delText>
        </w:r>
      </w:del>
      <w:ins w:id="177" w:author="González, C." w:date="2015-03-18T15:32:00Z">
        <w:r w:rsidR="005A23D6">
          <w:rPr>
            <w:rFonts w:ascii="Times New Roman" w:hAnsi="Times New Roman" w:cs="Times New Roman"/>
            <w:lang w:val="es-ES_tradnl"/>
          </w:rPr>
          <w:t>;</w:t>
        </w:r>
      </w:ins>
      <w:r w:rsidRPr="00F57D99">
        <w:rPr>
          <w:rFonts w:ascii="Times New Roman" w:hAnsi="Times New Roman" w:cs="Times New Roman"/>
          <w:lang w:val="es-ES_tradnl"/>
        </w:rPr>
        <w:t xml:space="preserve"> sin embargo</w:t>
      </w:r>
      <w:ins w:id="178" w:author="González, C." w:date="2015-03-18T15:32:00Z">
        <w:r w:rsidR="005A23D6">
          <w:rPr>
            <w:rFonts w:ascii="Times New Roman" w:hAnsi="Times New Roman" w:cs="Times New Roman"/>
            <w:lang w:val="es-ES_tradnl"/>
          </w:rPr>
          <w:t>,</w:t>
        </w:r>
      </w:ins>
      <w:r w:rsidRPr="00F57D99">
        <w:rPr>
          <w:rFonts w:ascii="Times New Roman" w:hAnsi="Times New Roman" w:cs="Times New Roman"/>
          <w:lang w:val="es-ES_tradnl"/>
        </w:rPr>
        <w:t xml:space="preserve"> </w:t>
      </w:r>
      <w:del w:id="179" w:author="González, C." w:date="2015-03-18T16:15:00Z">
        <w:r w:rsidRPr="00F57D99" w:rsidDel="00765737">
          <w:rPr>
            <w:rFonts w:ascii="Times New Roman" w:hAnsi="Times New Roman" w:cs="Times New Roman"/>
            <w:lang w:val="es-ES_tradnl"/>
          </w:rPr>
          <w:delText xml:space="preserve">en este papiro </w:delText>
        </w:r>
      </w:del>
      <w:r w:rsidRPr="00F57D99">
        <w:rPr>
          <w:rFonts w:ascii="Times New Roman" w:hAnsi="Times New Roman" w:cs="Times New Roman"/>
          <w:lang w:val="es-ES_tradnl"/>
        </w:rPr>
        <w:t>se muestra que</w:t>
      </w:r>
      <w:del w:id="180" w:author="González, C." w:date="2015-03-18T15:32:00Z">
        <w:r w:rsidRPr="00F57D99" w:rsidDel="005A23D6">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 esto no siempre es posible, </w:t>
      </w:r>
      <w:del w:id="181" w:author="González, C." w:date="2015-03-18T15:33:00Z">
        <w:r w:rsidRPr="00F57D99" w:rsidDel="005A23D6">
          <w:rPr>
            <w:rFonts w:ascii="Times New Roman" w:hAnsi="Times New Roman" w:cs="Times New Roman"/>
            <w:lang w:val="es-ES_tradnl"/>
          </w:rPr>
          <w:delText xml:space="preserve">ya que </w:delText>
        </w:r>
      </w:del>
      <w:r w:rsidRPr="00F57D99">
        <w:rPr>
          <w:rFonts w:ascii="Times New Roman" w:hAnsi="Times New Roman" w:cs="Times New Roman"/>
          <w:lang w:val="es-ES_tradnl"/>
        </w:rPr>
        <w:t>por</w:t>
      </w:r>
      <w:ins w:id="182" w:author="González, C." w:date="2015-03-18T15:33:00Z">
        <w:r w:rsidR="005A23D6">
          <w:rPr>
            <w:rFonts w:ascii="Times New Roman" w:hAnsi="Times New Roman" w:cs="Times New Roman"/>
            <w:lang w:val="es-ES_tradnl"/>
          </w:rPr>
          <w:t>que por</w:t>
        </w:r>
      </w:ins>
      <w:r w:rsidRPr="00F57D99">
        <w:rPr>
          <w:rFonts w:ascii="Times New Roman" w:hAnsi="Times New Roman" w:cs="Times New Roman"/>
          <w:lang w:val="es-ES_tradnl"/>
        </w:rPr>
        <w:t xml:space="preserve"> ejemplo </w:t>
      </w:r>
      <m:oMath>
        <m:f>
          <m:fPr>
            <m:ctrlPr>
              <w:rPr>
                <w:rFonts w:ascii="Cambria Math" w:hAnsi="Cambria Math" w:cs="Times New Roman"/>
                <w:i/>
                <w:lang w:val="es-ES_tradnl"/>
              </w:rPr>
            </m:ctrlPr>
          </m:fPr>
          <m:num>
            <m:r>
              <w:rPr>
                <w:rFonts w:ascii="Cambria Math" w:hAnsi="Cambria Math" w:cs="Times New Roman"/>
                <w:lang w:val="es-ES_tradnl"/>
              </w:rPr>
              <m:t>2</m:t>
            </m:r>
          </m:num>
          <m:den>
            <m:r>
              <w:rPr>
                <w:rFonts w:ascii="Cambria Math" w:hAnsi="Cambria Math" w:cs="Times New Roman"/>
                <w:lang w:val="es-ES_tradnl"/>
              </w:rPr>
              <m:t>3</m:t>
            </m:r>
          </m:den>
        </m:f>
      </m:oMath>
      <w:r w:rsidRPr="00F57D99">
        <w:rPr>
          <w:rFonts w:ascii="Times New Roman" w:hAnsi="Times New Roman" w:cs="Times New Roman"/>
          <w:lang w:val="es-ES_tradnl"/>
        </w:rPr>
        <w:t xml:space="preserve"> no puede escribirse de esta manera,</w:t>
      </w:r>
      <w:del w:id="183" w:author="González, C." w:date="2015-03-18T15:33:00Z">
        <w:r w:rsidRPr="00F57D99" w:rsidDel="005A23D6">
          <w:rPr>
            <w:rFonts w:ascii="Times New Roman" w:hAnsi="Times New Roman" w:cs="Times New Roman"/>
            <w:lang w:val="es-ES_tradnl"/>
          </w:rPr>
          <w:delText xml:space="preserve">  puesto </w:delText>
        </w:r>
      </w:del>
      <w:ins w:id="184" w:author="González, C." w:date="2015-03-18T15:33:00Z">
        <w:r w:rsidR="005A23D6">
          <w:rPr>
            <w:rFonts w:ascii="Times New Roman" w:hAnsi="Times New Roman" w:cs="Times New Roman"/>
            <w:lang w:val="es-ES_tradnl"/>
          </w:rPr>
          <w:t xml:space="preserve"> ya</w:t>
        </w:r>
      </w:ins>
      <w:r w:rsidRPr="00F57D99">
        <w:rPr>
          <w:rFonts w:ascii="Times New Roman" w:hAnsi="Times New Roman" w:cs="Times New Roman"/>
          <w:lang w:val="es-ES_tradnl"/>
        </w:rPr>
        <w:t xml:space="preserve"> que requiere de un proceso de sumas infinitas, razón por la cual, inventan un símbolo especial para esta longitud y otras de gran interés. Aunque actualmente,</w:t>
      </w:r>
      <w:del w:id="185" w:author="González, C." w:date="2015-03-18T15:33:00Z">
        <w:r w:rsidRPr="00F57D99" w:rsidDel="005A23D6">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 no hay evidencia de que los egipcios, hayan desarrollado aún más el sistema de numeración para medir, este desarrollo fue de gran importancia para que lograran elaborar sus majestuosas construcciones arquitectónicas.</w:t>
      </w:r>
    </w:p>
    <w:p w:rsidR="00B92C5B" w:rsidRDefault="00B92C5B" w:rsidP="00B92C5B">
      <w:pPr>
        <w:jc w:val="both"/>
        <w:rPr>
          <w:rFonts w:ascii="Arial" w:hAnsi="Arial" w:cs="Arial"/>
          <w:lang w:val="es-ES_tradnl"/>
        </w:rPr>
      </w:pPr>
    </w:p>
    <w:p w:rsidR="00B92C5B" w:rsidRDefault="00B92C5B" w:rsidP="00B92C5B">
      <w:pPr>
        <w:jc w:val="both"/>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lastRenderedPageBreak/>
        <w:t>*</w:t>
      </w:r>
      <w:r>
        <w:rPr>
          <w:rFonts w:ascii="Arial" w:hAnsi="Arial"/>
          <w:sz w:val="18"/>
          <w:szCs w:val="18"/>
          <w:highlight w:val="green"/>
          <w:lang w:val="es-ES_tradnl"/>
        </w:rPr>
        <w:t>Texto</w:t>
      </w:r>
      <w:r w:rsidR="0079760F">
        <w:rPr>
          <w:rFonts w:ascii="Arial" w:hAnsi="Arial"/>
          <w:sz w:val="18"/>
          <w:szCs w:val="18"/>
          <w:highlight w:val="green"/>
          <w:lang w:val="es-ES_tradnl"/>
        </w:rPr>
        <w:t>6</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Default="00B92C5B" w:rsidP="00B92C5B">
      <w:pPr>
        <w:rPr>
          <w:rFonts w:ascii="Arial" w:hAnsi="Arial"/>
          <w:sz w:val="18"/>
          <w:szCs w:val="18"/>
          <w:lang w:val="es-ES_tradnl"/>
        </w:rPr>
      </w:pPr>
    </w:p>
    <w:p w:rsidR="00B92C5B" w:rsidRPr="00F57D99" w:rsidRDefault="00B92C5B" w:rsidP="00B92C5B">
      <w:pPr>
        <w:jc w:val="both"/>
        <w:rPr>
          <w:rStyle w:val="Hipervnculo"/>
          <w:rFonts w:ascii="Times New Roman" w:hAnsi="Times New Roman" w:cs="Times New Roman"/>
          <w:lang w:val="es-ES_tradnl"/>
        </w:rPr>
      </w:pPr>
      <w:r w:rsidRPr="00F57D99">
        <w:rPr>
          <w:rFonts w:ascii="Times New Roman" w:hAnsi="Times New Roman" w:cs="Times New Roman"/>
          <w:lang w:val="es-ES_tradnl"/>
        </w:rPr>
        <w:t xml:space="preserve">Así como se realiza una construcción geométrica que permite dividir exactamente un segmento en dos partes iguales, existe una construcción, que permite dividir un segmento en tres partes iguales, </w:t>
      </w:r>
      <w:del w:id="186" w:author="González, C." w:date="2015-03-18T15:34:00Z">
        <w:r w:rsidRPr="00F57D99" w:rsidDel="000A260C">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en cuatro, </w:t>
      </w:r>
      <w:del w:id="187" w:author="González, C." w:date="2015-03-18T15:34:00Z">
        <w:r w:rsidRPr="00F57D99" w:rsidDel="000A260C">
          <w:rPr>
            <w:rFonts w:ascii="Times New Roman" w:hAnsi="Times New Roman" w:cs="Times New Roman"/>
            <w:lang w:val="es-ES_tradnl"/>
          </w:rPr>
          <w:delText xml:space="preserve"> </w:delText>
        </w:r>
      </w:del>
      <w:r w:rsidRPr="00F57D99">
        <w:rPr>
          <w:rFonts w:ascii="Times New Roman" w:hAnsi="Times New Roman" w:cs="Times New Roman"/>
          <w:lang w:val="es-ES_tradnl"/>
        </w:rPr>
        <w:t>en cinco</w:t>
      </w:r>
      <w:del w:id="188" w:author="González, C." w:date="2015-03-18T15:34:00Z">
        <w:r w:rsidRPr="00F57D99" w:rsidDel="000A260C">
          <w:rPr>
            <w:rFonts w:ascii="Times New Roman" w:hAnsi="Times New Roman" w:cs="Times New Roman"/>
            <w:lang w:val="es-ES_tradnl"/>
          </w:rPr>
          <w:delText>,</w:delText>
        </w:r>
      </w:del>
      <w:r w:rsidRPr="00F57D99">
        <w:rPr>
          <w:rFonts w:ascii="Times New Roman" w:hAnsi="Times New Roman" w:cs="Times New Roman"/>
          <w:lang w:val="es-ES_tradnl"/>
        </w:rPr>
        <w:t xml:space="preserve"> o de manera general se puede dividir la unidad en cualquier número natural de partes iguales que se requiera. </w:t>
      </w:r>
      <w:hyperlink r:id="rId11" w:anchor="material/471395" w:history="1">
        <w:r w:rsidRPr="00F57D99">
          <w:rPr>
            <w:rStyle w:val="Hipervnculo"/>
            <w:rFonts w:ascii="Times New Roman" w:hAnsi="Times New Roman" w:cs="Times New Roman"/>
            <w:lang w:val="es-ES_tradnl"/>
          </w:rPr>
          <w:t>[VER]</w:t>
        </w:r>
      </w:hyperlink>
    </w:p>
    <w:p w:rsidR="00B92C5B" w:rsidRPr="00F57D99" w:rsidRDefault="00B92C5B" w:rsidP="00B92C5B">
      <w:pPr>
        <w:jc w:val="both"/>
        <w:rPr>
          <w:rFonts w:ascii="Times New Roman" w:hAnsi="Times New Roman" w:cs="Times New Roman"/>
          <w:lang w:val="es-ES_tradnl"/>
        </w:rPr>
      </w:pPr>
      <w:r w:rsidRPr="00F57D99">
        <w:rPr>
          <w:rFonts w:ascii="Times New Roman" w:hAnsi="Times New Roman" w:cs="Times New Roman"/>
          <w:lang w:val="es-ES_tradnl"/>
        </w:rPr>
        <w:t>De esta forma, el conjunto numérico asociado a la medida</w:t>
      </w:r>
      <w:ins w:id="189" w:author="González, C." w:date="2015-03-18T15:34:00Z">
        <w:r w:rsidR="000A260C">
          <w:rPr>
            <w:rFonts w:ascii="Times New Roman" w:hAnsi="Times New Roman" w:cs="Times New Roman"/>
            <w:lang w:val="es-ES_tradnl"/>
          </w:rPr>
          <w:t>,</w:t>
        </w:r>
      </w:ins>
      <w:r w:rsidRPr="00F57D99">
        <w:rPr>
          <w:rFonts w:ascii="Times New Roman" w:hAnsi="Times New Roman" w:cs="Times New Roman"/>
          <w:lang w:val="es-ES_tradnl"/>
        </w:rPr>
        <w:t xml:space="preserve"> se puede ampliar al conjunto las sumas de elementos de</w:t>
      </w:r>
      <w:del w:id="190" w:author="González, C." w:date="2015-03-18T15:34:00Z">
        <w:r w:rsidRPr="00F57D99" w:rsidDel="000A260C">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 </w:t>
      </w:r>
      <m:oMath>
        <m:r>
          <w:rPr>
            <w:rFonts w:ascii="Cambria Math" w:hAnsi="Cambria Math" w:cs="Times New Roman"/>
            <w:lang w:val="es-ES_tradnl"/>
          </w:rPr>
          <m:t>M={…,</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9</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8</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7</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6</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4</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2</m:t>
            </m:r>
          </m:den>
        </m:f>
        <m:r>
          <w:rPr>
            <w:rFonts w:ascii="Cambria Math" w:hAnsi="Cambria Math" w:cs="Times New Roman"/>
            <w:lang w:val="es-ES_tradnl"/>
          </w:rPr>
          <m:t>,1,2,3,4,5,6,7…}</m:t>
        </m:r>
      </m:oMath>
      <w:r w:rsidRPr="00F57D99">
        <w:rPr>
          <w:rFonts w:ascii="Times New Roman" w:hAnsi="Times New Roman" w:cs="Times New Roman"/>
          <w:lang w:val="es-ES_tradnl"/>
        </w:rPr>
        <w:t>.</w:t>
      </w:r>
    </w:p>
    <w:p w:rsidR="00B92C5B" w:rsidRPr="00F57D99" w:rsidRDefault="00B92C5B" w:rsidP="00B92C5B">
      <w:pPr>
        <w:jc w:val="both"/>
        <w:rPr>
          <w:rFonts w:ascii="Times New Roman" w:hAnsi="Times New Roman" w:cs="Times New Roman"/>
          <w:lang w:val="es-CO"/>
        </w:rPr>
      </w:pPr>
      <w:r w:rsidRPr="00F57D99">
        <w:rPr>
          <w:rFonts w:ascii="Times New Roman" w:hAnsi="Times New Roman" w:cs="Times New Roman"/>
          <w:lang w:val="es-ES_tradnl"/>
        </w:rPr>
        <w:t xml:space="preserve">Por ejemplo, una longitud </w:t>
      </w:r>
      <m:oMath>
        <m:r>
          <w:rPr>
            <w:rFonts w:ascii="Cambria Math" w:hAnsi="Cambria Math" w:cs="Times New Roman"/>
            <w:lang w:val="es-ES_tradnl"/>
          </w:rPr>
          <m:t>l</m:t>
        </m:r>
      </m:oMath>
      <w:r w:rsidRPr="00F57D99">
        <w:rPr>
          <w:rFonts w:ascii="Times New Roman" w:hAnsi="Times New Roman" w:cs="Times New Roman"/>
          <w:lang w:val="es-ES_tradnl"/>
        </w:rPr>
        <w:t xml:space="preserve"> puede estar expresada por </w:t>
      </w:r>
      <m:oMath>
        <m:r>
          <w:rPr>
            <w:rFonts w:ascii="Cambria Math" w:hAnsi="Cambria Math" w:cs="Times New Roman"/>
            <w:lang w:val="es-ES_tradnl"/>
          </w:rPr>
          <m:t>l=3+2⋅</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3</m:t>
            </m:r>
          </m:den>
        </m:f>
        <m:r>
          <w:rPr>
            <w:rFonts w:ascii="Cambria Math" w:hAnsi="Cambria Math" w:cs="Times New Roman"/>
            <w:lang w:val="es-ES_tradnl"/>
          </w:rPr>
          <m:t>+4⋅</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5</m:t>
            </m:r>
          </m:den>
        </m:f>
        <m:r>
          <w:rPr>
            <w:rFonts w:ascii="Cambria Math" w:hAnsi="Cambria Math" w:cs="Times New Roman"/>
            <w:lang w:val="es-ES_tradnl"/>
          </w:rPr>
          <m:t>+6</m:t>
        </m:r>
        <m:r>
          <w:rPr>
            <w:rFonts w:ascii="Cambria Math" w:hAnsi="Cambria Math" w:cs="Times New Roman"/>
            <w:lang w:val="es-CO"/>
          </w:rPr>
          <m:t>⋅</m:t>
        </m:r>
        <m:f>
          <m:fPr>
            <m:ctrlPr>
              <w:rPr>
                <w:rFonts w:ascii="Cambria Math" w:hAnsi="Cambria Math" w:cs="Times New Roman"/>
                <w:i/>
                <w:lang w:val="es-CO"/>
              </w:rPr>
            </m:ctrlPr>
          </m:fPr>
          <m:num>
            <m:r>
              <w:rPr>
                <w:rFonts w:ascii="Cambria Math" w:hAnsi="Cambria Math" w:cs="Times New Roman"/>
                <w:lang w:val="es-CO"/>
              </w:rPr>
              <m:t>1</m:t>
            </m:r>
          </m:num>
          <m:den>
            <m:r>
              <w:rPr>
                <w:rFonts w:ascii="Cambria Math" w:hAnsi="Cambria Math" w:cs="Times New Roman"/>
                <w:lang w:val="es-CO"/>
              </w:rPr>
              <m:t>17</m:t>
            </m:r>
          </m:den>
        </m:f>
      </m:oMath>
      <w:r w:rsidRPr="00F57D99">
        <w:rPr>
          <w:rFonts w:ascii="Times New Roman" w:hAnsi="Times New Roman" w:cs="Times New Roman"/>
          <w:lang w:val="es-CO"/>
        </w:rPr>
        <w:t>.</w:t>
      </w:r>
    </w:p>
    <w:p w:rsidR="00B92C5B" w:rsidRPr="00F57D99" w:rsidDel="000A260C" w:rsidRDefault="00B92C5B" w:rsidP="00B92C5B">
      <w:pPr>
        <w:jc w:val="both"/>
        <w:rPr>
          <w:del w:id="191" w:author="González, C." w:date="2015-03-18T15:34:00Z"/>
          <w:rFonts w:ascii="Times New Roman" w:hAnsi="Times New Roman" w:cs="Times New Roman"/>
          <w:lang w:val="es-ES_tradnl"/>
        </w:rPr>
      </w:pPr>
      <w:r w:rsidRPr="00F57D99">
        <w:rPr>
          <w:rFonts w:ascii="Times New Roman" w:hAnsi="Times New Roman" w:cs="Times New Roman"/>
          <w:lang w:val="es-CO"/>
        </w:rPr>
        <w:t xml:space="preserve">Esta ecuación permite ampliar el conjunto </w:t>
      </w:r>
      <w:del w:id="192" w:author="González, C." w:date="2015-03-18T15:34:00Z">
        <w:r w:rsidRPr="00F57D99" w:rsidDel="000A260C">
          <w:rPr>
            <w:rFonts w:ascii="Times New Roman" w:hAnsi="Times New Roman" w:cs="Times New Roman"/>
            <w:lang w:val="es-CO"/>
          </w:rPr>
          <w:delText xml:space="preserve"> </w:delText>
        </w:r>
      </w:del>
      <w:r w:rsidRPr="00F57D99">
        <w:rPr>
          <w:rFonts w:ascii="Times New Roman" w:hAnsi="Times New Roman" w:cs="Times New Roman"/>
          <w:lang w:val="es-CO"/>
        </w:rPr>
        <w:t>numérico que sirve para medir al conjunto de números racionales positivos, es decir</w:t>
      </w:r>
      <w:ins w:id="193" w:author="González, C." w:date="2015-03-18T15:34:00Z">
        <w:r w:rsidR="000A260C">
          <w:rPr>
            <w:rFonts w:ascii="Times New Roman" w:hAnsi="Times New Roman" w:cs="Times New Roman"/>
            <w:lang w:val="es-CO"/>
          </w:rPr>
          <w:t>:</w:t>
        </w:r>
      </w:ins>
      <w:r w:rsidRPr="00F57D99">
        <w:rPr>
          <w:rFonts w:ascii="Times New Roman" w:hAnsi="Times New Roman" w:cs="Times New Roman"/>
          <w:lang w:val="es-CO"/>
        </w:rPr>
        <w:t xml:space="preserve"> </w:t>
      </w:r>
      <m:oMath>
        <m:sSup>
          <m:sSupPr>
            <m:ctrlPr>
              <w:rPr>
                <w:rFonts w:ascii="Cambria Math" w:hAnsi="Cambria Math" w:cs="Times New Roman"/>
                <w:i/>
                <w:lang w:val="es-ES_tradnl"/>
              </w:rPr>
            </m:ctrlPr>
          </m:sSupPr>
          <m:e>
            <m:r>
              <m:rPr>
                <m:scr m:val="double-struck"/>
              </m:rPr>
              <w:rPr>
                <w:rFonts w:ascii="Cambria Math" w:hAnsi="Cambria Math" w:cs="Times New Roman"/>
                <w:lang w:val="es-ES_tradnl"/>
              </w:rPr>
              <m:t>Q</m:t>
            </m:r>
          </m:e>
          <m:sup>
            <m:r>
              <w:rPr>
                <w:rFonts w:ascii="Cambria Math" w:hAnsi="Cambria Math" w:cs="Times New Roman"/>
                <w:lang w:val="es-ES_tradnl"/>
              </w:rPr>
              <m:t>+</m:t>
            </m:r>
          </m:sup>
        </m:sSup>
        <m:r>
          <w:rPr>
            <w:rFonts w:ascii="Cambria Math" w:hAnsi="Cambria Math" w:cs="Times New Roman"/>
            <w:lang w:val="es-ES_tradnl"/>
          </w:rPr>
          <m:t>=</m:t>
        </m:r>
        <m:d>
          <m:dPr>
            <m:begChr m:val="{"/>
            <m:endChr m:val="}"/>
            <m:ctrlPr>
              <w:rPr>
                <w:rFonts w:ascii="Cambria Math" w:hAnsi="Cambria Math" w:cs="Times New Roman"/>
                <w:i/>
                <w:lang w:val="es-ES_tradnl"/>
              </w:rPr>
            </m:ctrlPr>
          </m:dPr>
          <m:e>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r>
              <w:rPr>
                <w:rFonts w:ascii="Cambria Math" w:hAnsi="Cambria Math" w:cs="Times New Roman"/>
                <w:lang w:val="es-ES_tradnl"/>
              </w:rPr>
              <m:t xml:space="preserve"> |  a,b</m:t>
            </m:r>
            <m:r>
              <m:rPr>
                <m:scr m:val="double-struck"/>
              </m:rPr>
              <w:rPr>
                <w:rFonts w:ascii="Cambria Math" w:hAnsi="Cambria Math" w:cs="Times New Roman"/>
                <w:lang w:val="es-ES_tradnl"/>
              </w:rPr>
              <m:t xml:space="preserve">∈N, </m:t>
            </m:r>
            <m:r>
              <w:rPr>
                <w:rFonts w:ascii="Cambria Math" w:hAnsi="Cambria Math" w:cs="Times New Roman"/>
                <w:lang w:val="es-ES_tradnl"/>
              </w:rPr>
              <m:t>b≠0</m:t>
            </m:r>
          </m:e>
        </m:d>
        <w:del w:id="194" w:author="González, C." w:date="2015-03-18T15:34:00Z">
          <m:r>
            <w:rPr>
              <w:rFonts w:ascii="Cambria Math" w:hAnsi="Cambria Math" w:cs="Times New Roman"/>
              <w:lang w:val="es-ES_tradnl"/>
            </w:rPr>
            <m:t xml:space="preserve">     </m:t>
          </m:r>
        </w:del>
      </m:oMath>
    </w:p>
    <w:p w:rsidR="00B92C5B" w:rsidRDefault="000A260C" w:rsidP="00B92C5B">
      <w:pPr>
        <w:jc w:val="both"/>
        <w:rPr>
          <w:rFonts w:ascii="Arial" w:hAnsi="Arial" w:cs="Arial"/>
          <w:sz w:val="18"/>
          <w:szCs w:val="18"/>
          <w:lang w:val="es-ES_tradnl"/>
        </w:rPr>
      </w:pPr>
      <w:ins w:id="195" w:author="González, C." w:date="2015-03-18T15:35:00Z">
        <w:r>
          <w:rPr>
            <w:rFonts w:ascii="Arial" w:hAnsi="Arial" w:cs="Arial"/>
            <w:sz w:val="18"/>
            <w:szCs w:val="18"/>
            <w:lang w:val="es-ES_tradnl"/>
          </w:rPr>
          <w:t>.</w:t>
        </w:r>
      </w:ins>
    </w:p>
    <w:p w:rsidR="00B92C5B" w:rsidRDefault="00B92C5B" w:rsidP="00B92C5B">
      <w:pPr>
        <w:rPr>
          <w:rFonts w:ascii="Arial" w:hAnsi="Arial" w:cs="Arial"/>
          <w:sz w:val="18"/>
          <w:szCs w:val="18"/>
          <w:lang w:val="es-ES_tradnl"/>
        </w:rPr>
      </w:pPr>
    </w:p>
    <w:p w:rsidR="00B92C5B" w:rsidRDefault="00B92C5B" w:rsidP="00B92C5B">
      <w:pPr>
        <w:rPr>
          <w:rFonts w:ascii="Arial" w:hAnsi="Arial"/>
          <w:sz w:val="18"/>
          <w:szCs w:val="18"/>
          <w:lang w:val="es-ES_tradnl"/>
        </w:rPr>
      </w:pPr>
      <w:r w:rsidRPr="00792588">
        <w:rPr>
          <w:rFonts w:ascii="Arial" w:hAnsi="Arial"/>
          <w:b/>
          <w:color w:val="FF0000"/>
          <w:sz w:val="18"/>
          <w:szCs w:val="18"/>
          <w:lang w:val="es-ES_tradnl"/>
        </w:rPr>
        <w:t>*</w:t>
      </w:r>
      <w:r w:rsidR="0079760F">
        <w:rPr>
          <w:rFonts w:ascii="Arial" w:hAnsi="Arial"/>
          <w:sz w:val="18"/>
          <w:szCs w:val="18"/>
          <w:highlight w:val="green"/>
          <w:lang w:val="es-ES_tradnl"/>
        </w:rPr>
        <w:t>Texto7</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2C5B" w:rsidRPr="00F57D99" w:rsidRDefault="00B92C5B" w:rsidP="00B92C5B">
      <w:pPr>
        <w:jc w:val="both"/>
        <w:rPr>
          <w:rFonts w:ascii="Times New Roman" w:hAnsi="Times New Roman" w:cs="Times New Roman"/>
          <w:sz w:val="18"/>
          <w:szCs w:val="18"/>
          <w:lang w:val="es-ES_tradnl"/>
        </w:rPr>
      </w:pPr>
      <w:r w:rsidRPr="00F57D99">
        <w:rPr>
          <w:rFonts w:ascii="Times New Roman" w:hAnsi="Times New Roman" w:cs="Times New Roman"/>
          <w:lang w:val="es-CO"/>
        </w:rPr>
        <w:t>Aunque los babilónicos y los egipcios ya conocían las fracciones y los griegos plenamente el conjunto de los números racionales positivos,</w:t>
      </w:r>
      <w:ins w:id="196" w:author="González, C." w:date="2015-03-18T15:35:00Z">
        <w:r w:rsidR="000A260C">
          <w:rPr>
            <w:rFonts w:ascii="Times New Roman" w:hAnsi="Times New Roman" w:cs="Times New Roman"/>
            <w:lang w:val="es-CO"/>
          </w:rPr>
          <w:t xml:space="preserve"> ellos</w:t>
        </w:r>
      </w:ins>
      <w:r w:rsidRPr="00F57D99">
        <w:rPr>
          <w:rFonts w:ascii="Times New Roman" w:hAnsi="Times New Roman" w:cs="Times New Roman"/>
          <w:lang w:val="es-CO"/>
        </w:rPr>
        <w:t xml:space="preserve"> no usa</w:t>
      </w:r>
      <w:ins w:id="197" w:author="González, C." w:date="2015-03-18T15:35:00Z">
        <w:r w:rsidR="000A260C">
          <w:rPr>
            <w:rFonts w:ascii="Times New Roman" w:hAnsi="Times New Roman" w:cs="Times New Roman"/>
            <w:lang w:val="es-CO"/>
          </w:rPr>
          <w:t>ron</w:t>
        </w:r>
      </w:ins>
      <w:del w:id="198" w:author="González, C." w:date="2015-03-18T15:35:00Z">
        <w:r w:rsidRPr="00F57D99" w:rsidDel="000A260C">
          <w:rPr>
            <w:rFonts w:ascii="Times New Roman" w:hAnsi="Times New Roman" w:cs="Times New Roman"/>
            <w:lang w:val="es-CO"/>
          </w:rPr>
          <w:delText>ban</w:delText>
        </w:r>
      </w:del>
      <w:r w:rsidRPr="00F57D99">
        <w:rPr>
          <w:rFonts w:ascii="Times New Roman" w:hAnsi="Times New Roman" w:cs="Times New Roman"/>
          <w:lang w:val="es-CO"/>
        </w:rPr>
        <w:t xml:space="preserve"> la notación actual</w:t>
      </w:r>
      <w:del w:id="199" w:author="González, C." w:date="2015-03-18T15:35:00Z">
        <w:r w:rsidRPr="00F57D99" w:rsidDel="000A260C">
          <w:rPr>
            <w:rFonts w:ascii="Times New Roman" w:hAnsi="Times New Roman" w:cs="Times New Roman"/>
            <w:lang w:val="es-CO"/>
          </w:rPr>
          <w:delText>,</w:delText>
        </w:r>
      </w:del>
      <w:r w:rsidRPr="00F57D99">
        <w:rPr>
          <w:rFonts w:ascii="Times New Roman" w:hAnsi="Times New Roman" w:cs="Times New Roman"/>
          <w:lang w:val="es-CO"/>
        </w:rPr>
        <w:t xml:space="preserve"> y esto dificult</w:t>
      </w:r>
      <w:ins w:id="200" w:author="González, C." w:date="2015-03-18T15:35:00Z">
        <w:r w:rsidR="000A260C">
          <w:rPr>
            <w:rFonts w:ascii="Times New Roman" w:hAnsi="Times New Roman" w:cs="Times New Roman"/>
            <w:lang w:val="es-CO"/>
          </w:rPr>
          <w:t>ó</w:t>
        </w:r>
      </w:ins>
      <w:del w:id="201" w:author="González, C." w:date="2015-03-18T15:35:00Z">
        <w:r w:rsidRPr="00F57D99" w:rsidDel="000A260C">
          <w:rPr>
            <w:rFonts w:ascii="Times New Roman" w:hAnsi="Times New Roman" w:cs="Times New Roman"/>
            <w:lang w:val="es-CO"/>
          </w:rPr>
          <w:delText>aba</w:delText>
        </w:r>
      </w:del>
      <w:r w:rsidRPr="00F57D99">
        <w:rPr>
          <w:rFonts w:ascii="Times New Roman" w:hAnsi="Times New Roman" w:cs="Times New Roman"/>
          <w:lang w:val="es-CO"/>
        </w:rPr>
        <w:t xml:space="preserve"> su estudio</w:t>
      </w:r>
      <w:ins w:id="202" w:author="González, C." w:date="2015-03-18T15:35:00Z">
        <w:r w:rsidR="000A260C">
          <w:rPr>
            <w:rFonts w:ascii="Times New Roman" w:hAnsi="Times New Roman" w:cs="Times New Roman"/>
            <w:lang w:val="es-CO"/>
          </w:rPr>
          <w:t>.</w:t>
        </w:r>
      </w:ins>
      <w:del w:id="203" w:author="González, C." w:date="2015-03-18T15:35:00Z">
        <w:r w:rsidRPr="00F57D99" w:rsidDel="000A260C">
          <w:rPr>
            <w:rFonts w:ascii="Times New Roman" w:hAnsi="Times New Roman" w:cs="Times New Roman"/>
            <w:lang w:val="es-CO"/>
          </w:rPr>
          <w:delText>,</w:delText>
        </w:r>
      </w:del>
      <w:r w:rsidRPr="00F57D99">
        <w:rPr>
          <w:rFonts w:ascii="Times New Roman" w:hAnsi="Times New Roman" w:cs="Times New Roman"/>
          <w:lang w:val="es-CO"/>
        </w:rPr>
        <w:t xml:space="preserve"> </w:t>
      </w:r>
      <w:ins w:id="204" w:author="González, C." w:date="2015-03-18T15:35:00Z">
        <w:r w:rsidR="000A260C">
          <w:rPr>
            <w:rFonts w:ascii="Times New Roman" w:hAnsi="Times New Roman" w:cs="Times New Roman"/>
            <w:lang w:val="es-CO"/>
          </w:rPr>
          <w:t>M</w:t>
        </w:r>
      </w:ins>
      <w:del w:id="205" w:author="González, C." w:date="2015-03-18T15:35:00Z">
        <w:r w:rsidRPr="00F57D99" w:rsidDel="000A260C">
          <w:rPr>
            <w:rFonts w:ascii="Times New Roman" w:hAnsi="Times New Roman" w:cs="Times New Roman"/>
            <w:lang w:val="es-CO"/>
          </w:rPr>
          <w:delText>m</w:delText>
        </w:r>
      </w:del>
      <w:r w:rsidRPr="00F57D99">
        <w:rPr>
          <w:rFonts w:ascii="Times New Roman" w:hAnsi="Times New Roman" w:cs="Times New Roman"/>
          <w:lang w:val="es-CO"/>
        </w:rPr>
        <w:t>uchos siglos después los musulmanes introdujeron su sistema de numeración, conocido como indoarábigo y este paso fue clave para la comprensión y el estudio de los números racionales en la vieja Europa. Fue hasta el</w:t>
      </w:r>
      <w:ins w:id="206" w:author="González, C." w:date="2015-03-18T15:35:00Z">
        <w:r w:rsidR="000A260C">
          <w:rPr>
            <w:rFonts w:ascii="Times New Roman" w:hAnsi="Times New Roman" w:cs="Times New Roman"/>
            <w:lang w:val="es-CO"/>
          </w:rPr>
          <w:t xml:space="preserve"> siglo </w:t>
        </w:r>
      </w:ins>
      <w:del w:id="207" w:author="González, C." w:date="2015-03-18T15:35:00Z">
        <w:r w:rsidRPr="00F57D99" w:rsidDel="000A260C">
          <w:rPr>
            <w:rFonts w:ascii="Times New Roman" w:hAnsi="Times New Roman" w:cs="Times New Roman"/>
            <w:lang w:val="es-CO"/>
          </w:rPr>
          <w:delText xml:space="preserve"> S.</w:delText>
        </w:r>
      </w:del>
      <w:r w:rsidRPr="00F57D99">
        <w:rPr>
          <w:rFonts w:ascii="Times New Roman" w:hAnsi="Times New Roman" w:cs="Times New Roman"/>
          <w:lang w:val="es-CO"/>
        </w:rPr>
        <w:t>XIII cuando Leonardo de Pisa, más conocido por su apodo Fibonacci, introdujo el concepto de números quebrados o números “ruptus”, empleando además la raya para separar el numerador del denominador.</w:t>
      </w:r>
    </w:p>
    <w:p w:rsidR="00380D57" w:rsidRDefault="00380D57" w:rsidP="00380D57">
      <w:pPr>
        <w:rPr>
          <w:rFonts w:ascii="Arial" w:hAnsi="Arial"/>
          <w:b/>
          <w:color w:val="FF0000"/>
          <w:sz w:val="18"/>
          <w:szCs w:val="18"/>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p>
    <w:p w:rsidR="00380D57" w:rsidRPr="0079760F" w:rsidRDefault="0079760F" w:rsidP="00380D57">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79760F" w:rsidRPr="0079760F" w:rsidRDefault="0079760F" w:rsidP="0079760F">
      <w:pPr>
        <w:ind w:left="142" w:hanging="142"/>
        <w:jc w:val="both"/>
        <w:rPr>
          <w:rFonts w:ascii="Arial" w:hAnsi="Arial" w:cs="Arial"/>
          <w:sz w:val="18"/>
          <w:szCs w:val="18"/>
          <w:lang w:val="es-ES_tradnl"/>
        </w:rPr>
      </w:pPr>
      <w:r w:rsidRPr="0079760F">
        <w:rPr>
          <w:rFonts w:ascii="Arial" w:hAnsi="Arial"/>
          <w:sz w:val="18"/>
          <w:szCs w:val="18"/>
          <w:lang w:val="es-ES_tradnl"/>
        </w:rPr>
        <w:t>Los números irracionales</w:t>
      </w:r>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906C1D"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Por bastante tiempo los griegos consideraron que los números racionales positivos eran los únicos que existían, pero </w:t>
      </w:r>
      <w:r w:rsidR="00906C1D" w:rsidRPr="00F57D99">
        <w:rPr>
          <w:rFonts w:ascii="Times New Roman" w:hAnsi="Times New Roman" w:cs="Times New Roman"/>
          <w:lang w:val="es-CO"/>
        </w:rPr>
        <w:t>surgieron</w:t>
      </w:r>
      <w:r w:rsidRPr="00F57D99">
        <w:rPr>
          <w:rFonts w:ascii="Times New Roman" w:hAnsi="Times New Roman" w:cs="Times New Roman"/>
          <w:lang w:val="es-CO"/>
        </w:rPr>
        <w:t xml:space="preserve"> algunos cuestionamientos</w:t>
      </w:r>
      <w:del w:id="208" w:author="González, C." w:date="2015-03-18T15:43:00Z">
        <w:r w:rsidRPr="00F57D99" w:rsidDel="005D12C1">
          <w:rPr>
            <w:rFonts w:ascii="Times New Roman" w:hAnsi="Times New Roman" w:cs="Times New Roman"/>
            <w:lang w:val="es-CO"/>
          </w:rPr>
          <w:delText xml:space="preserve"> </w:delText>
        </w:r>
      </w:del>
      <w:r w:rsidRPr="00F57D99">
        <w:rPr>
          <w:rFonts w:ascii="Times New Roman" w:hAnsi="Times New Roman" w:cs="Times New Roman"/>
          <w:lang w:val="es-CO"/>
        </w:rPr>
        <w:t xml:space="preserve"> como por ejemplo</w:t>
      </w:r>
      <w:ins w:id="209" w:author="González, C." w:date="2015-03-18T15:46:00Z">
        <w:r w:rsidR="005D12C1">
          <w:rPr>
            <w:rFonts w:ascii="Times New Roman" w:hAnsi="Times New Roman" w:cs="Times New Roman"/>
            <w:lang w:val="es-CO"/>
          </w:rPr>
          <w:t>,</w:t>
        </w:r>
      </w:ins>
      <w:r w:rsidRPr="00F57D99">
        <w:rPr>
          <w:rFonts w:ascii="Times New Roman" w:hAnsi="Times New Roman" w:cs="Times New Roman"/>
          <w:lang w:val="es-CO"/>
        </w:rPr>
        <w:t xml:space="preserve"> medir la diagonal de un cuadrado tomando uno de sus lados como unidad</w:t>
      </w:r>
      <w:ins w:id="210" w:author="González, C." w:date="2015-03-18T15:44:00Z">
        <w:r w:rsidR="005D12C1">
          <w:rPr>
            <w:rFonts w:ascii="Times New Roman" w:hAnsi="Times New Roman" w:cs="Times New Roman"/>
            <w:lang w:val="es-CO"/>
          </w:rPr>
          <w:t>;</w:t>
        </w:r>
      </w:ins>
      <w:del w:id="211" w:author="González, C." w:date="2015-03-18T15:44:00Z">
        <w:r w:rsidRPr="00F57D99" w:rsidDel="005D12C1">
          <w:rPr>
            <w:rFonts w:ascii="Times New Roman" w:hAnsi="Times New Roman" w:cs="Times New Roman"/>
            <w:lang w:val="es-CO"/>
          </w:rPr>
          <w:delText>,</w:delText>
        </w:r>
      </w:del>
      <w:r w:rsidRPr="00F57D99">
        <w:rPr>
          <w:rFonts w:ascii="Times New Roman" w:hAnsi="Times New Roman" w:cs="Times New Roman"/>
          <w:lang w:val="es-CO"/>
        </w:rPr>
        <w:t xml:space="preserve"> </w:t>
      </w:r>
      <w:r w:rsidR="00906C1D" w:rsidRPr="00F57D99">
        <w:rPr>
          <w:rFonts w:ascii="Times New Roman" w:hAnsi="Times New Roman" w:cs="Times New Roman"/>
          <w:lang w:val="es-CO"/>
        </w:rPr>
        <w:t>sin embargo</w:t>
      </w:r>
      <w:ins w:id="212" w:author="González, C." w:date="2015-03-18T15:44:00Z">
        <w:r w:rsidR="005D12C1">
          <w:rPr>
            <w:rFonts w:ascii="Times New Roman" w:hAnsi="Times New Roman" w:cs="Times New Roman"/>
            <w:lang w:val="es-CO"/>
          </w:rPr>
          <w:t>,</w:t>
        </w:r>
      </w:ins>
      <w:r w:rsidR="00906C1D" w:rsidRPr="00F57D99">
        <w:rPr>
          <w:rFonts w:ascii="Times New Roman" w:hAnsi="Times New Roman" w:cs="Times New Roman"/>
          <w:lang w:val="es-CO"/>
        </w:rPr>
        <w:t xml:space="preserve"> no fue posible encontrar una unidad de medida común </w:t>
      </w:r>
      <w:ins w:id="213" w:author="González, C." w:date="2015-03-18T15:44:00Z">
        <w:r w:rsidR="005D12C1">
          <w:rPr>
            <w:rFonts w:ascii="Times New Roman" w:hAnsi="Times New Roman" w:cs="Times New Roman"/>
            <w:lang w:val="es-CO"/>
          </w:rPr>
          <w:t>que</w:t>
        </w:r>
      </w:ins>
      <w:del w:id="214" w:author="González, C." w:date="2015-03-18T15:44:00Z">
        <w:r w:rsidR="00906C1D" w:rsidRPr="00F57D99" w:rsidDel="005D12C1">
          <w:rPr>
            <w:rFonts w:ascii="Times New Roman" w:hAnsi="Times New Roman" w:cs="Times New Roman"/>
            <w:lang w:val="es-CO"/>
          </w:rPr>
          <w:delText>de</w:delText>
        </w:r>
      </w:del>
      <w:r w:rsidR="00906C1D" w:rsidRPr="00F57D99">
        <w:rPr>
          <w:rFonts w:ascii="Times New Roman" w:hAnsi="Times New Roman" w:cs="Times New Roman"/>
          <w:lang w:val="es-CO"/>
        </w:rPr>
        <w:t xml:space="preserve"> midiera exactamente </w:t>
      </w:r>
      <w:ins w:id="215" w:author="González, C." w:date="2015-03-18T15:44:00Z">
        <w:r w:rsidR="005D12C1">
          <w:rPr>
            <w:rFonts w:ascii="Times New Roman" w:hAnsi="Times New Roman" w:cs="Times New Roman"/>
            <w:lang w:val="es-CO"/>
          </w:rPr>
          <w:t>e</w:t>
        </w:r>
      </w:ins>
      <w:del w:id="216" w:author="González, C." w:date="2015-03-18T15:44:00Z">
        <w:r w:rsidR="00906C1D" w:rsidRPr="00F57D99" w:rsidDel="005D12C1">
          <w:rPr>
            <w:rFonts w:ascii="Times New Roman" w:hAnsi="Times New Roman" w:cs="Times New Roman"/>
            <w:lang w:val="es-CO"/>
          </w:rPr>
          <w:delText>a</w:delText>
        </w:r>
      </w:del>
      <w:r w:rsidR="00906C1D" w:rsidRPr="00F57D99">
        <w:rPr>
          <w:rFonts w:ascii="Times New Roman" w:hAnsi="Times New Roman" w:cs="Times New Roman"/>
          <w:lang w:val="es-CO"/>
        </w:rPr>
        <w:t xml:space="preserve">l lado del cuadrado y </w:t>
      </w:r>
      <w:del w:id="217" w:author="González, C." w:date="2015-03-18T15:44:00Z">
        <w:r w:rsidR="00906C1D" w:rsidRPr="00F57D99" w:rsidDel="005D12C1">
          <w:rPr>
            <w:rFonts w:ascii="Times New Roman" w:hAnsi="Times New Roman" w:cs="Times New Roman"/>
            <w:lang w:val="es-CO"/>
          </w:rPr>
          <w:delText xml:space="preserve"> </w:delText>
        </w:r>
      </w:del>
      <w:r w:rsidR="00906C1D" w:rsidRPr="00F57D99">
        <w:rPr>
          <w:rFonts w:ascii="Times New Roman" w:hAnsi="Times New Roman" w:cs="Times New Roman"/>
          <w:lang w:val="es-CO"/>
        </w:rPr>
        <w:t>su diagonal.</w:t>
      </w:r>
    </w:p>
    <w:p w:rsidR="00380D57" w:rsidRPr="00F57D99" w:rsidRDefault="005D12C1" w:rsidP="00380D57">
      <w:pPr>
        <w:jc w:val="both"/>
        <w:rPr>
          <w:rFonts w:ascii="Times New Roman" w:hAnsi="Times New Roman" w:cs="Times New Roman"/>
          <w:lang w:val="es-CO"/>
        </w:rPr>
      </w:pPr>
      <w:ins w:id="218" w:author="González, C." w:date="2015-03-18T15:44:00Z">
        <w:r>
          <w:rPr>
            <w:rFonts w:ascii="Times New Roman" w:hAnsi="Times New Roman" w:cs="Times New Roman"/>
            <w:lang w:val="es-CO"/>
          </w:rPr>
          <w:t>C</w:t>
        </w:r>
      </w:ins>
      <w:del w:id="219" w:author="González, C." w:date="2015-03-18T15:44:00Z">
        <w:r w:rsidR="00906C1D" w:rsidRPr="00F57D99" w:rsidDel="005D12C1">
          <w:rPr>
            <w:rFonts w:ascii="Times New Roman" w:hAnsi="Times New Roman" w:cs="Times New Roman"/>
            <w:lang w:val="es-CO"/>
          </w:rPr>
          <w:delText>Puesto que c</w:delText>
        </w:r>
      </w:del>
      <w:r w:rsidR="00906C1D" w:rsidRPr="00F57D99">
        <w:rPr>
          <w:rFonts w:ascii="Times New Roman" w:hAnsi="Times New Roman" w:cs="Times New Roman"/>
          <w:lang w:val="es-CO"/>
        </w:rPr>
        <w:t>uando</w:t>
      </w:r>
      <w:del w:id="220" w:author="González, C." w:date="2015-03-18T15:44:00Z">
        <w:r w:rsidR="00906C1D" w:rsidRPr="00F57D99" w:rsidDel="005D12C1">
          <w:rPr>
            <w:rFonts w:ascii="Times New Roman" w:hAnsi="Times New Roman" w:cs="Times New Roman"/>
            <w:lang w:val="es-CO"/>
          </w:rPr>
          <w:delText xml:space="preserve"> </w:delText>
        </w:r>
      </w:del>
      <w:r w:rsidR="00906C1D" w:rsidRPr="00F57D99">
        <w:rPr>
          <w:rFonts w:ascii="Times New Roman" w:hAnsi="Times New Roman" w:cs="Times New Roman"/>
          <w:lang w:val="es-CO"/>
        </w:rPr>
        <w:t xml:space="preserve"> creían haber encontrado </w:t>
      </w:r>
      <w:del w:id="221" w:author="González, C." w:date="2015-03-18T15:44:00Z">
        <w:r w:rsidR="00906C1D" w:rsidRPr="00F57D99" w:rsidDel="005D12C1">
          <w:rPr>
            <w:rFonts w:ascii="Times New Roman" w:hAnsi="Times New Roman" w:cs="Times New Roman"/>
            <w:lang w:val="es-CO"/>
          </w:rPr>
          <w:delText xml:space="preserve"> </w:delText>
        </w:r>
      </w:del>
      <w:r w:rsidR="00906C1D" w:rsidRPr="00F57D99">
        <w:rPr>
          <w:rFonts w:ascii="Times New Roman" w:hAnsi="Times New Roman" w:cs="Times New Roman"/>
          <w:lang w:val="es-CO"/>
        </w:rPr>
        <w:t>esta unidad de medida,</w:t>
      </w:r>
      <w:r w:rsidR="00380D57" w:rsidRPr="00F57D99">
        <w:rPr>
          <w:rFonts w:ascii="Times New Roman" w:hAnsi="Times New Roman" w:cs="Times New Roman"/>
          <w:lang w:val="es-CO"/>
        </w:rPr>
        <w:t xml:space="preserve"> se d</w:t>
      </w:r>
      <w:ins w:id="222" w:author="González, C." w:date="2015-03-18T15:47:00Z">
        <w:r>
          <w:rPr>
            <w:rFonts w:ascii="Times New Roman" w:hAnsi="Times New Roman" w:cs="Times New Roman"/>
            <w:lang w:val="es-CO"/>
          </w:rPr>
          <w:t>ieron</w:t>
        </w:r>
      </w:ins>
      <w:del w:id="223" w:author="González, C." w:date="2015-03-18T15:47:00Z">
        <w:r w:rsidR="00380D57" w:rsidRPr="00F57D99" w:rsidDel="005D12C1">
          <w:rPr>
            <w:rFonts w:ascii="Times New Roman" w:hAnsi="Times New Roman" w:cs="Times New Roman"/>
            <w:lang w:val="es-CO"/>
          </w:rPr>
          <w:delText>aban</w:delText>
        </w:r>
      </w:del>
      <w:r w:rsidR="00380D57" w:rsidRPr="00F57D99">
        <w:rPr>
          <w:rFonts w:ascii="Times New Roman" w:hAnsi="Times New Roman" w:cs="Times New Roman"/>
          <w:lang w:val="es-CO"/>
        </w:rPr>
        <w:t xml:space="preserve"> cuenta que no era tan precisa </w:t>
      </w:r>
      <w:r w:rsidR="00906C1D" w:rsidRPr="00F57D99">
        <w:rPr>
          <w:rFonts w:ascii="Times New Roman" w:hAnsi="Times New Roman" w:cs="Times New Roman"/>
          <w:lang w:val="es-CO"/>
        </w:rPr>
        <w:t>al aumentar</w:t>
      </w:r>
      <w:r w:rsidR="00380D57" w:rsidRPr="00F57D99">
        <w:rPr>
          <w:rFonts w:ascii="Times New Roman" w:hAnsi="Times New Roman" w:cs="Times New Roman"/>
          <w:lang w:val="es-CO"/>
        </w:rPr>
        <w:t xml:space="preserve"> de tamaño el cuadrado. Otro</w:t>
      </w:r>
      <w:del w:id="224" w:author="González, C." w:date="2015-03-18T15:45:00Z">
        <w:r w:rsidR="00380D57" w:rsidRPr="00F57D99" w:rsidDel="005D12C1">
          <w:rPr>
            <w:rFonts w:ascii="Times New Roman" w:hAnsi="Times New Roman" w:cs="Times New Roman"/>
            <w:lang w:val="es-CO"/>
          </w:rPr>
          <w:delText>s</w:delText>
        </w:r>
      </w:del>
      <w:r w:rsidR="00380D57" w:rsidRPr="00F57D99">
        <w:rPr>
          <w:rFonts w:ascii="Times New Roman" w:hAnsi="Times New Roman" w:cs="Times New Roman"/>
          <w:lang w:val="es-CO"/>
        </w:rPr>
        <w:t xml:space="preserve"> problema</w:t>
      </w:r>
      <w:del w:id="225" w:author="González, C." w:date="2015-03-18T15:45:00Z">
        <w:r w:rsidR="00380D57" w:rsidRPr="00F57D99" w:rsidDel="005D12C1">
          <w:rPr>
            <w:rFonts w:ascii="Times New Roman" w:hAnsi="Times New Roman" w:cs="Times New Roman"/>
            <w:lang w:val="es-CO"/>
          </w:rPr>
          <w:delText>s</w:delText>
        </w:r>
      </w:del>
      <w:r w:rsidR="00380D57" w:rsidRPr="00F57D99">
        <w:rPr>
          <w:rFonts w:ascii="Times New Roman" w:hAnsi="Times New Roman" w:cs="Times New Roman"/>
          <w:lang w:val="es-CO"/>
        </w:rPr>
        <w:t xml:space="preserve"> que abordaron </w:t>
      </w:r>
      <w:del w:id="226" w:author="González, C." w:date="2015-03-18T15:45:00Z">
        <w:r w:rsidR="00380D57" w:rsidRPr="00F57D99" w:rsidDel="005D12C1">
          <w:rPr>
            <w:rFonts w:ascii="Times New Roman" w:hAnsi="Times New Roman" w:cs="Times New Roman"/>
            <w:lang w:val="es-CO"/>
          </w:rPr>
          <w:delText xml:space="preserve">es </w:delText>
        </w:r>
      </w:del>
      <w:ins w:id="227" w:author="González, C." w:date="2015-03-18T15:45:00Z">
        <w:r>
          <w:rPr>
            <w:rFonts w:ascii="Times New Roman" w:hAnsi="Times New Roman" w:cs="Times New Roman"/>
            <w:lang w:val="es-CO"/>
          </w:rPr>
          <w:t>fue</w:t>
        </w:r>
        <w:r w:rsidRPr="00F57D99">
          <w:rPr>
            <w:rFonts w:ascii="Times New Roman" w:hAnsi="Times New Roman" w:cs="Times New Roman"/>
            <w:lang w:val="es-CO"/>
          </w:rPr>
          <w:t xml:space="preserve"> </w:t>
        </w:r>
      </w:ins>
      <w:r w:rsidR="00380D57" w:rsidRPr="00F57D99">
        <w:rPr>
          <w:rFonts w:ascii="Times New Roman" w:hAnsi="Times New Roman" w:cs="Times New Roman"/>
          <w:lang w:val="es-CO"/>
        </w:rPr>
        <w:t>lograr medir la longitud de la circ</w:t>
      </w:r>
      <w:r w:rsidR="00906C1D" w:rsidRPr="00F57D99">
        <w:rPr>
          <w:rFonts w:ascii="Times New Roman" w:hAnsi="Times New Roman" w:cs="Times New Roman"/>
          <w:lang w:val="es-CO"/>
        </w:rPr>
        <w:t>unferencia tomado como unidad su diámetro</w:t>
      </w:r>
      <w:r w:rsidR="00380D57" w:rsidRPr="00F57D99">
        <w:rPr>
          <w:rFonts w:ascii="Times New Roman" w:hAnsi="Times New Roman" w:cs="Times New Roman"/>
          <w:lang w:val="es-CO"/>
        </w:rPr>
        <w:t xml:space="preserve">, </w:t>
      </w:r>
      <w:ins w:id="228" w:author="González, C." w:date="2015-03-18T15:45:00Z">
        <w:r>
          <w:rPr>
            <w:rFonts w:ascii="Times New Roman" w:hAnsi="Times New Roman" w:cs="Times New Roman"/>
            <w:lang w:val="es-CO"/>
          </w:rPr>
          <w:t>la</w:t>
        </w:r>
      </w:ins>
      <w:del w:id="229" w:author="González, C." w:date="2015-03-18T15:45:00Z">
        <w:r w:rsidR="00380D57" w:rsidRPr="00F57D99" w:rsidDel="005D12C1">
          <w:rPr>
            <w:rFonts w:ascii="Times New Roman" w:hAnsi="Times New Roman" w:cs="Times New Roman"/>
            <w:lang w:val="es-CO"/>
          </w:rPr>
          <w:delText>el</w:delText>
        </w:r>
      </w:del>
      <w:r w:rsidR="00380D57" w:rsidRPr="00F57D99">
        <w:rPr>
          <w:rFonts w:ascii="Times New Roman" w:hAnsi="Times New Roman" w:cs="Times New Roman"/>
          <w:lang w:val="es-CO"/>
        </w:rPr>
        <w:t xml:space="preserve"> </w:t>
      </w:r>
      <w:del w:id="230" w:author="González, C." w:date="2015-03-18T15:45:00Z">
        <w:r w:rsidR="00380D57" w:rsidRPr="00F57D99" w:rsidDel="005D12C1">
          <w:rPr>
            <w:rFonts w:ascii="Times New Roman" w:hAnsi="Times New Roman" w:cs="Times New Roman"/>
            <w:lang w:val="es-CO"/>
          </w:rPr>
          <w:delText>problema</w:delText>
        </w:r>
      </w:del>
      <w:ins w:id="231" w:author="González, C." w:date="2015-03-18T15:45:00Z">
        <w:r w:rsidRPr="00F57D99">
          <w:rPr>
            <w:rFonts w:ascii="Times New Roman" w:hAnsi="Times New Roman" w:cs="Times New Roman"/>
            <w:lang w:val="es-CO"/>
          </w:rPr>
          <w:t>dificultad</w:t>
        </w:r>
      </w:ins>
      <w:r w:rsidR="00380D57" w:rsidRPr="00F57D99">
        <w:rPr>
          <w:rFonts w:ascii="Times New Roman" w:hAnsi="Times New Roman" w:cs="Times New Roman"/>
          <w:lang w:val="es-CO"/>
        </w:rPr>
        <w:t xml:space="preserve"> de la cuadratura del círculo</w:t>
      </w:r>
      <w:del w:id="232" w:author="González, C." w:date="2015-03-18T15:46:00Z">
        <w:r w:rsidR="00380D57" w:rsidRPr="00F57D99" w:rsidDel="005D12C1">
          <w:rPr>
            <w:rFonts w:ascii="Times New Roman" w:hAnsi="Times New Roman" w:cs="Times New Roman"/>
            <w:lang w:val="es-CO"/>
          </w:rPr>
          <w:delText xml:space="preserve"> que</w:delText>
        </w:r>
      </w:del>
      <w:r w:rsidR="00380D57" w:rsidRPr="00F57D99">
        <w:rPr>
          <w:rFonts w:ascii="Times New Roman" w:hAnsi="Times New Roman" w:cs="Times New Roman"/>
          <w:lang w:val="es-CO"/>
        </w:rPr>
        <w:t xml:space="preserve"> consistía en construir un polígono regular que tuviera la misma área que el círculo</w:t>
      </w:r>
      <w:ins w:id="233" w:author="González, C." w:date="2015-03-18T15:46:00Z">
        <w:r>
          <w:rPr>
            <w:rFonts w:ascii="Times New Roman" w:hAnsi="Times New Roman" w:cs="Times New Roman"/>
            <w:lang w:val="es-CO"/>
          </w:rPr>
          <w:t>.</w:t>
        </w:r>
      </w:ins>
      <w:ins w:id="234" w:author="González, C." w:date="2015-03-18T15:47:00Z">
        <w:r>
          <w:rPr>
            <w:rFonts w:ascii="Times New Roman" w:hAnsi="Times New Roman" w:cs="Times New Roman"/>
            <w:lang w:val="es-CO"/>
          </w:rPr>
          <w:t xml:space="preserve"> Y problemas similares</w:t>
        </w:r>
      </w:ins>
      <w:ins w:id="235" w:author="González, C." w:date="2015-03-18T16:18:00Z">
        <w:r w:rsidR="00765737">
          <w:rPr>
            <w:rFonts w:ascii="Times New Roman" w:hAnsi="Times New Roman" w:cs="Times New Roman"/>
            <w:lang w:val="es-CO"/>
          </w:rPr>
          <w:t xml:space="preserve"> a estos</w:t>
        </w:r>
      </w:ins>
      <w:ins w:id="236" w:author="González, C." w:date="2015-03-18T15:47:00Z">
        <w:r>
          <w:rPr>
            <w:rFonts w:ascii="Times New Roman" w:hAnsi="Times New Roman" w:cs="Times New Roman"/>
            <w:lang w:val="es-CO"/>
          </w:rPr>
          <w:t xml:space="preserve"> tuvieron </w:t>
        </w:r>
      </w:ins>
      <w:ins w:id="237" w:author="González, C." w:date="2015-03-18T15:48:00Z">
        <w:r>
          <w:rPr>
            <w:rFonts w:ascii="Times New Roman" w:hAnsi="Times New Roman" w:cs="Times New Roman"/>
            <w:lang w:val="es-CO"/>
          </w:rPr>
          <w:t xml:space="preserve">los griegos </w:t>
        </w:r>
      </w:ins>
      <w:ins w:id="238" w:author="González, C." w:date="2015-03-18T15:47:00Z">
        <w:r>
          <w:rPr>
            <w:rFonts w:ascii="Times New Roman" w:hAnsi="Times New Roman" w:cs="Times New Roman"/>
            <w:lang w:val="es-CO"/>
          </w:rPr>
          <w:t>con respecto a la medida.</w:t>
        </w:r>
      </w:ins>
      <w:del w:id="239" w:author="González, C." w:date="2015-03-18T15:46:00Z">
        <w:r w:rsidR="00380D57" w:rsidRPr="00F57D99" w:rsidDel="005D12C1">
          <w:rPr>
            <w:rFonts w:ascii="Times New Roman" w:hAnsi="Times New Roman" w:cs="Times New Roman"/>
            <w:lang w:val="es-CO"/>
          </w:rPr>
          <w:delText>, entr</w:delText>
        </w:r>
        <w:r w:rsidR="000A2BEA" w:rsidRPr="00F57D99" w:rsidDel="005D12C1">
          <w:rPr>
            <w:rFonts w:ascii="Times New Roman" w:hAnsi="Times New Roman" w:cs="Times New Roman"/>
            <w:lang w:val="es-CO"/>
          </w:rPr>
          <w:delText>e</w:delText>
        </w:r>
        <w:r w:rsidR="00380D57" w:rsidRPr="00F57D99" w:rsidDel="005D12C1">
          <w:rPr>
            <w:rFonts w:ascii="Times New Roman" w:hAnsi="Times New Roman" w:cs="Times New Roman"/>
            <w:lang w:val="es-CO"/>
          </w:rPr>
          <w:delText xml:space="preserve"> otros.   </w:delText>
        </w:r>
      </w:del>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DA5D2B">
      <w:pPr>
        <w:jc w:val="both"/>
        <w:rPr>
          <w:rFonts w:ascii="Times New Roman" w:hAnsi="Times New Roman" w:cs="Times New Roman"/>
          <w:sz w:val="18"/>
          <w:szCs w:val="18"/>
          <w:lang w:val="es-ES_tradnl"/>
        </w:rPr>
      </w:pPr>
      <w:r w:rsidRPr="00F57D99">
        <w:rPr>
          <w:rFonts w:ascii="Times New Roman" w:hAnsi="Times New Roman" w:cs="Times New Roman"/>
          <w:lang w:val="es-CO"/>
        </w:rPr>
        <w:t xml:space="preserve">Una de las historias más famosas (que tiene varias versiones) se presentó en la escuela pitagórica, cuando </w:t>
      </w:r>
      <w:r w:rsidRPr="005D12C1">
        <w:rPr>
          <w:rFonts w:ascii="Times New Roman" w:hAnsi="Times New Roman" w:cs="Times New Roman"/>
          <w:lang w:val="es-CO"/>
          <w:rPrChange w:id="240" w:author="González, C." w:date="2015-03-18T15:49:00Z">
            <w:rPr>
              <w:rFonts w:ascii="Times New Roman" w:hAnsi="Times New Roman" w:cs="Times New Roman"/>
              <w:i/>
              <w:lang w:val="es-CO"/>
            </w:rPr>
          </w:rPrChange>
        </w:rPr>
        <w:t>Hipaso</w:t>
      </w:r>
      <w:r w:rsidRPr="00F57D99">
        <w:rPr>
          <w:rFonts w:ascii="Times New Roman" w:hAnsi="Times New Roman" w:cs="Times New Roman"/>
          <w:i/>
          <w:lang w:val="es-CO"/>
        </w:rPr>
        <w:t xml:space="preserve"> </w:t>
      </w:r>
      <m:oMath>
        <m:r>
          <w:rPr>
            <w:rFonts w:ascii="Cambria Math" w:hAnsi="Cambria Math" w:cs="Times New Roman"/>
            <w:lang w:val="es-CO"/>
          </w:rPr>
          <m:t xml:space="preserve"> </m:t>
        </m:r>
      </m:oMath>
      <w:r w:rsidRPr="00F57D99">
        <w:rPr>
          <w:rFonts w:ascii="Times New Roman" w:hAnsi="Times New Roman" w:cs="Times New Roman"/>
          <w:lang w:val="es-CO"/>
        </w:rPr>
        <w:t xml:space="preserve">uno de los alumnos de </w:t>
      </w:r>
      <w:r w:rsidRPr="005D12C1">
        <w:rPr>
          <w:rFonts w:ascii="Times New Roman" w:hAnsi="Times New Roman" w:cs="Times New Roman"/>
          <w:lang w:val="es-CO"/>
          <w:rPrChange w:id="241" w:author="González, C." w:date="2015-03-18T15:49:00Z">
            <w:rPr>
              <w:rFonts w:ascii="Times New Roman" w:hAnsi="Times New Roman" w:cs="Times New Roman"/>
              <w:i/>
              <w:lang w:val="es-CO"/>
            </w:rPr>
          </w:rPrChange>
        </w:rPr>
        <w:t>Pitágoras</w:t>
      </w:r>
      <w:r w:rsidRPr="00F57D99">
        <w:rPr>
          <w:rFonts w:ascii="Times New Roman" w:hAnsi="Times New Roman" w:cs="Times New Roman"/>
          <w:i/>
          <w:lang w:val="es-CO"/>
        </w:rPr>
        <w:t xml:space="preserve"> </w:t>
      </w:r>
      <w:r w:rsidR="00942DB7" w:rsidRPr="00F57D99">
        <w:rPr>
          <w:rFonts w:ascii="Times New Roman" w:hAnsi="Times New Roman" w:cs="Times New Roman"/>
          <w:lang w:val="es-CO"/>
        </w:rPr>
        <w:t>le pidió a su maestro que</w:t>
      </w:r>
      <w:del w:id="242" w:author="González, C." w:date="2015-03-18T15:48:00Z">
        <w:r w:rsidR="00942DB7" w:rsidRPr="00F57D99" w:rsidDel="005D12C1">
          <w:rPr>
            <w:rFonts w:ascii="Times New Roman" w:hAnsi="Times New Roman" w:cs="Times New Roman"/>
            <w:lang w:val="es-CO"/>
          </w:rPr>
          <w:delText xml:space="preserve"> </w:delText>
        </w:r>
      </w:del>
      <w:r w:rsidR="00942DB7" w:rsidRPr="00F57D99">
        <w:rPr>
          <w:rFonts w:ascii="Times New Roman" w:hAnsi="Times New Roman" w:cs="Times New Roman"/>
          <w:lang w:val="es-CO"/>
        </w:rPr>
        <w:t xml:space="preserve"> expresara</w:t>
      </w:r>
      <w:ins w:id="243" w:author="González, C." w:date="2015-03-18T15:48:00Z">
        <w:r w:rsidR="005D12C1">
          <w:rPr>
            <w:rFonts w:ascii="Times New Roman" w:hAnsi="Times New Roman" w:cs="Times New Roman"/>
            <w:lang w:val="es-CO"/>
          </w:rPr>
          <w:t xml:space="preserve"> </w:t>
        </w:r>
      </w:ins>
      <w:del w:id="244" w:author="González, C." w:date="2015-03-18T15:48:00Z">
        <w:r w:rsidR="00942DB7" w:rsidRPr="00F57D99" w:rsidDel="005D12C1">
          <w:rPr>
            <w:rFonts w:ascii="Times New Roman" w:hAnsi="Times New Roman" w:cs="Times New Roman"/>
            <w:lang w:val="es-CO"/>
          </w:rPr>
          <w:delText xml:space="preserve"> que le indicara </w:delText>
        </w:r>
      </w:del>
      <w:r w:rsidR="00942DB7" w:rsidRPr="00F57D99">
        <w:rPr>
          <w:rFonts w:ascii="Times New Roman" w:hAnsi="Times New Roman" w:cs="Times New Roman"/>
          <w:lang w:val="es-CO"/>
        </w:rPr>
        <w:t>qu</w:t>
      </w:r>
      <w:ins w:id="245" w:author="González, C." w:date="2015-03-18T15:48:00Z">
        <w:r w:rsidR="005D12C1">
          <w:rPr>
            <w:rFonts w:ascii="Times New Roman" w:hAnsi="Times New Roman" w:cs="Times New Roman"/>
            <w:lang w:val="es-CO"/>
          </w:rPr>
          <w:t>é</w:t>
        </w:r>
      </w:ins>
      <w:del w:id="246" w:author="González, C." w:date="2015-03-18T15:48:00Z">
        <w:r w:rsidR="00942DB7" w:rsidRPr="00F57D99" w:rsidDel="005D12C1">
          <w:rPr>
            <w:rFonts w:ascii="Times New Roman" w:hAnsi="Times New Roman" w:cs="Times New Roman"/>
            <w:lang w:val="es-CO"/>
          </w:rPr>
          <w:delText xml:space="preserve">e </w:delText>
        </w:r>
      </w:del>
      <w:r w:rsidRPr="00F57D99">
        <w:rPr>
          <w:rFonts w:ascii="Times New Roman" w:hAnsi="Times New Roman" w:cs="Times New Roman"/>
          <w:lang w:val="es-CO"/>
        </w:rPr>
        <w:t xml:space="preserve"> número racional al cuadrado tenía como </w:t>
      </w:r>
      <w:r w:rsidR="00942DB7" w:rsidRPr="00F57D99">
        <w:rPr>
          <w:rFonts w:ascii="Times New Roman" w:hAnsi="Times New Roman" w:cs="Times New Roman"/>
          <w:lang w:val="es-CO"/>
        </w:rPr>
        <w:t>resultado</w:t>
      </w:r>
      <w:ins w:id="247" w:author="González, C." w:date="2015-03-18T16:18:00Z">
        <w:r w:rsidR="00765737">
          <w:rPr>
            <w:rFonts w:ascii="Times New Roman" w:hAnsi="Times New Roman" w:cs="Times New Roman"/>
            <w:lang w:val="es-CO"/>
          </w:rPr>
          <w:t xml:space="preserve"> </w:t>
        </w:r>
      </w:ins>
      <m:oMath>
        <m:r>
          <w:rPr>
            <w:rFonts w:ascii="Cambria Math" w:hAnsi="Cambria Math" w:cs="Times New Roman"/>
            <w:lang w:val="es-CO"/>
          </w:rPr>
          <m:t>2</m:t>
        </m:r>
      </m:oMath>
      <w:r w:rsidRPr="00F57D99">
        <w:rPr>
          <w:rFonts w:ascii="Times New Roman" w:hAnsi="Times New Roman" w:cs="Times New Roman"/>
          <w:lang w:val="es-CO"/>
        </w:rPr>
        <w:t>,</w:t>
      </w:r>
      <w:r w:rsidR="00942DB7" w:rsidRPr="00F57D99">
        <w:rPr>
          <w:rFonts w:ascii="Times New Roman" w:hAnsi="Times New Roman" w:cs="Times New Roman"/>
          <w:lang w:val="es-CO"/>
        </w:rPr>
        <w:t xml:space="preserve"> Pitágoras que creía</w:t>
      </w:r>
      <w:ins w:id="248" w:author="González, C." w:date="2015-03-18T15:49:00Z">
        <w:r w:rsidR="005D12C1">
          <w:rPr>
            <w:rFonts w:ascii="Times New Roman" w:hAnsi="Times New Roman" w:cs="Times New Roman"/>
            <w:lang w:val="es-CO"/>
          </w:rPr>
          <w:t xml:space="preserve"> </w:t>
        </w:r>
      </w:ins>
      <w:del w:id="249" w:author="González, C." w:date="2015-03-18T15:49:00Z">
        <w:r w:rsidR="00942DB7" w:rsidRPr="00F57D99" w:rsidDel="005D12C1">
          <w:rPr>
            <w:rFonts w:ascii="Times New Roman" w:hAnsi="Times New Roman" w:cs="Times New Roman"/>
            <w:lang w:val="es-CO"/>
          </w:rPr>
          <w:delText xml:space="preserve">  </w:delText>
        </w:r>
      </w:del>
      <w:r w:rsidR="00942DB7" w:rsidRPr="00F57D99">
        <w:rPr>
          <w:rFonts w:ascii="Times New Roman" w:hAnsi="Times New Roman" w:cs="Times New Roman"/>
          <w:lang w:val="es-CO"/>
        </w:rPr>
        <w:t>que los únicos números que existían eran los racionales,</w:t>
      </w:r>
      <w:r w:rsidRPr="00F57D99">
        <w:rPr>
          <w:rFonts w:ascii="Times New Roman" w:hAnsi="Times New Roman" w:cs="Times New Roman"/>
          <w:lang w:val="es-CO"/>
        </w:rPr>
        <w:t xml:space="preserve"> al no encontrar la respuesta </w:t>
      </w:r>
      <w:r w:rsidR="00942DB7" w:rsidRPr="00F57D99">
        <w:rPr>
          <w:rFonts w:ascii="Times New Roman" w:hAnsi="Times New Roman" w:cs="Times New Roman"/>
          <w:lang w:val="es-CO"/>
        </w:rPr>
        <w:t>reaccionó</w:t>
      </w:r>
      <w:del w:id="250" w:author="González, C." w:date="2015-03-18T15:49:00Z">
        <w:r w:rsidR="00942DB7" w:rsidRPr="00F57D99" w:rsidDel="005D12C1">
          <w:rPr>
            <w:rFonts w:ascii="Times New Roman" w:hAnsi="Times New Roman" w:cs="Times New Roman"/>
            <w:lang w:val="es-CO"/>
          </w:rPr>
          <w:delText xml:space="preserve"> </w:delText>
        </w:r>
      </w:del>
      <w:r w:rsidRPr="00F57D99">
        <w:rPr>
          <w:rFonts w:ascii="Times New Roman" w:hAnsi="Times New Roman" w:cs="Times New Roman"/>
          <w:lang w:val="es-CO"/>
        </w:rPr>
        <w:t xml:space="preserve"> airadamente botando</w:t>
      </w:r>
      <w:r w:rsidR="000A2BEA" w:rsidRPr="00F57D99">
        <w:rPr>
          <w:rFonts w:ascii="Times New Roman" w:hAnsi="Times New Roman" w:cs="Times New Roman"/>
          <w:lang w:val="es-CO"/>
        </w:rPr>
        <w:t xml:space="preserve"> a</w:t>
      </w:r>
      <w:r w:rsidRPr="00F57D99">
        <w:rPr>
          <w:rFonts w:ascii="Times New Roman" w:hAnsi="Times New Roman" w:cs="Times New Roman"/>
          <w:lang w:val="es-CO"/>
        </w:rPr>
        <w:t xml:space="preserve"> </w:t>
      </w:r>
      <w:r w:rsidRPr="005D12C1">
        <w:rPr>
          <w:rFonts w:ascii="Times New Roman" w:hAnsi="Times New Roman" w:cs="Times New Roman"/>
          <w:lang w:val="es-CO"/>
          <w:rPrChange w:id="251" w:author="González, C." w:date="2015-03-18T15:49:00Z">
            <w:rPr>
              <w:rFonts w:ascii="Times New Roman" w:hAnsi="Times New Roman" w:cs="Times New Roman"/>
              <w:i/>
              <w:lang w:val="es-CO"/>
            </w:rPr>
          </w:rPrChange>
        </w:rPr>
        <w:t>Hipaso</w:t>
      </w:r>
      <w:r w:rsidRPr="00F57D99">
        <w:rPr>
          <w:rFonts w:ascii="Times New Roman" w:hAnsi="Times New Roman" w:cs="Times New Roman"/>
          <w:i/>
          <w:lang w:val="es-CO"/>
        </w:rPr>
        <w:t xml:space="preserve"> </w:t>
      </w:r>
      <w:r w:rsidR="00942DB7" w:rsidRPr="00F57D99">
        <w:rPr>
          <w:rFonts w:ascii="Times New Roman" w:hAnsi="Times New Roman" w:cs="Times New Roman"/>
          <w:lang w:val="es-CO"/>
        </w:rPr>
        <w:t>por una ventana.</w:t>
      </w: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CO"/>
        </w:rPr>
        <w:t xml:space="preserve">Usando el teorema de Pitágoras </w:t>
      </w:r>
      <w:hyperlink r:id="rId12" w:history="1">
        <w:r w:rsidR="00101EEA" w:rsidRPr="00F57D99">
          <w:rPr>
            <w:rStyle w:val="Hipervnculo"/>
            <w:rFonts w:ascii="Times New Roman" w:hAnsi="Times New Roman" w:cs="Times New Roman"/>
            <w:lang w:val="es-ES_tradnl"/>
          </w:rPr>
          <w:t>[VER]</w:t>
        </w:r>
      </w:hyperlink>
      <w:r w:rsidR="00101EEA" w:rsidRPr="00F57D99">
        <w:rPr>
          <w:rFonts w:ascii="Times New Roman" w:hAnsi="Times New Roman" w:cs="Times New Roman"/>
          <w:lang w:val="es-ES_tradnl"/>
        </w:rPr>
        <w:t xml:space="preserve"> </w:t>
      </w:r>
      <w:r w:rsidR="003A35E8" w:rsidRPr="00F57D99">
        <w:rPr>
          <w:rFonts w:ascii="Times New Roman" w:hAnsi="Times New Roman" w:cs="Times New Roman"/>
          <w:lang w:val="es-CO"/>
        </w:rPr>
        <w:t xml:space="preserve">se puede determinar </w:t>
      </w:r>
      <w:r w:rsidRPr="00F57D99">
        <w:rPr>
          <w:rFonts w:ascii="Times New Roman" w:hAnsi="Times New Roman" w:cs="Times New Roman"/>
          <w:lang w:val="es-CO"/>
        </w:rPr>
        <w:t xml:space="preserve">que si </w:t>
      </w:r>
      <w:r w:rsidR="003A35E8" w:rsidRPr="00F57D99">
        <w:rPr>
          <w:rFonts w:ascii="Times New Roman" w:hAnsi="Times New Roman" w:cs="Times New Roman"/>
          <w:lang w:val="es-CO"/>
        </w:rPr>
        <w:t>se construye</w:t>
      </w:r>
      <w:r w:rsidRPr="00F57D99">
        <w:rPr>
          <w:rFonts w:ascii="Times New Roman" w:hAnsi="Times New Roman" w:cs="Times New Roman"/>
          <w:lang w:val="es-CO"/>
        </w:rPr>
        <w:t xml:space="preserve"> un cuadrado</w:t>
      </w:r>
      <w:r w:rsidR="003A35E8" w:rsidRPr="00F57D99">
        <w:rPr>
          <w:rFonts w:ascii="Times New Roman" w:hAnsi="Times New Roman" w:cs="Times New Roman"/>
          <w:lang w:val="es-CO"/>
        </w:rPr>
        <w:t>,</w:t>
      </w:r>
      <w:r w:rsidRPr="00F57D99">
        <w:rPr>
          <w:rFonts w:ascii="Times New Roman" w:hAnsi="Times New Roman" w:cs="Times New Roman"/>
          <w:lang w:val="es-CO"/>
        </w:rPr>
        <w:t xml:space="preserve"> su diagonal </w:t>
      </w:r>
      <w:del w:id="252" w:author="González, C." w:date="2015-03-18T15:49:00Z">
        <w:r w:rsidRPr="00F57D99" w:rsidDel="005D12C1">
          <w:rPr>
            <w:rFonts w:ascii="Times New Roman" w:hAnsi="Times New Roman" w:cs="Times New Roman"/>
            <w:lang w:val="es-CO"/>
          </w:rPr>
          <w:delText xml:space="preserve"> </w:delText>
        </w:r>
      </w:del>
      <w:r w:rsidRPr="00F57D99">
        <w:rPr>
          <w:rFonts w:ascii="Times New Roman" w:hAnsi="Times New Roman" w:cs="Times New Roman"/>
          <w:lang w:val="es-CO"/>
        </w:rPr>
        <w:t xml:space="preserve">tiene una longitud que al cuadrado debe ser el doble del lado, </w:t>
      </w:r>
      <w:r w:rsidR="003A35E8" w:rsidRPr="00F57D99">
        <w:rPr>
          <w:rFonts w:ascii="Times New Roman" w:hAnsi="Times New Roman" w:cs="Times New Roman"/>
          <w:lang w:val="es-CO"/>
        </w:rPr>
        <w:t xml:space="preserve">de esta forma, si el lado de un </w:t>
      </w:r>
      <w:r w:rsidRPr="00F57D99">
        <w:rPr>
          <w:rFonts w:ascii="Times New Roman" w:hAnsi="Times New Roman" w:cs="Times New Roman"/>
          <w:lang w:val="es-CO"/>
        </w:rPr>
        <w:t xml:space="preserve">cuadrado </w:t>
      </w:r>
      <w:r w:rsidR="003A35E8" w:rsidRPr="00F57D99">
        <w:rPr>
          <w:rFonts w:ascii="Times New Roman" w:hAnsi="Times New Roman" w:cs="Times New Roman"/>
          <w:lang w:val="es-CO"/>
        </w:rPr>
        <w:t>es de</w:t>
      </w:r>
      <w:r w:rsidRPr="00F57D99">
        <w:rPr>
          <w:rFonts w:ascii="Times New Roman" w:hAnsi="Times New Roman" w:cs="Times New Roman"/>
          <w:lang w:val="es-CO"/>
        </w:rPr>
        <w:t xml:space="preserve"> </w:t>
      </w:r>
      <m:oMath>
        <m:r>
          <w:rPr>
            <w:rFonts w:ascii="Cambria Math" w:hAnsi="Cambria Math" w:cs="Times New Roman"/>
            <w:lang w:val="es-CO"/>
          </w:rPr>
          <m:t xml:space="preserve">1 </m:t>
        </m:r>
      </m:oMath>
      <w:r w:rsidR="003A35E8" w:rsidRPr="00F57D99">
        <w:rPr>
          <w:rFonts w:ascii="Times New Roman" w:hAnsi="Times New Roman" w:cs="Times New Roman"/>
          <w:lang w:val="es-CO"/>
        </w:rPr>
        <w:t xml:space="preserve"> unidad, </w:t>
      </w:r>
      <w:del w:id="253" w:author="González, C." w:date="2015-03-18T15:49:00Z">
        <w:r w:rsidR="003A35E8" w:rsidRPr="00F57D99" w:rsidDel="005D12C1">
          <w:rPr>
            <w:rFonts w:ascii="Times New Roman" w:hAnsi="Times New Roman" w:cs="Times New Roman"/>
            <w:lang w:val="es-CO"/>
          </w:rPr>
          <w:delText xml:space="preserve"> </w:delText>
        </w:r>
      </w:del>
      <w:r w:rsidRPr="00F57D99">
        <w:rPr>
          <w:rFonts w:ascii="Times New Roman" w:hAnsi="Times New Roman" w:cs="Times New Roman"/>
          <w:lang w:val="es-CO"/>
        </w:rPr>
        <w:t xml:space="preserve">la longitud de su diagonal debe ser un número que </w:t>
      </w:r>
      <w:r w:rsidR="000A2BEA" w:rsidRPr="00F57D99">
        <w:rPr>
          <w:rFonts w:ascii="Times New Roman" w:hAnsi="Times New Roman" w:cs="Times New Roman"/>
          <w:lang w:val="es-CO"/>
        </w:rPr>
        <w:t>su</w:t>
      </w:r>
      <w:r w:rsidRPr="00F57D99">
        <w:rPr>
          <w:rFonts w:ascii="Times New Roman" w:hAnsi="Times New Roman" w:cs="Times New Roman"/>
          <w:lang w:val="es-CO"/>
        </w:rPr>
        <w:t xml:space="preserve"> cuadrado </w:t>
      </w:r>
      <w:r w:rsidR="000A2BEA" w:rsidRPr="00F57D99">
        <w:rPr>
          <w:rFonts w:ascii="Times New Roman" w:hAnsi="Times New Roman" w:cs="Times New Roman"/>
          <w:lang w:val="es-CO"/>
        </w:rPr>
        <w:t>sea</w:t>
      </w:r>
      <w:r w:rsidR="00DA5D2B" w:rsidRPr="00F57D99">
        <w:rPr>
          <w:rFonts w:ascii="Times New Roman" w:hAnsi="Times New Roman" w:cs="Times New Roman"/>
          <w:lang w:val="es-CO"/>
        </w:rPr>
        <w:t xml:space="preserve"> </w:t>
      </w:r>
      <m:oMath>
        <m:r>
          <w:rPr>
            <w:rFonts w:ascii="Cambria Math" w:hAnsi="Cambria Math" w:cs="Times New Roman"/>
            <w:lang w:val="es-CO"/>
          </w:rPr>
          <m:t>2</m:t>
        </m:r>
      </m:oMath>
      <w:r w:rsidR="00DA5D2B" w:rsidRPr="00F57D99">
        <w:rPr>
          <w:rFonts w:ascii="Times New Roman" w:hAnsi="Times New Roman" w:cs="Times New Roman"/>
          <w:lang w:val="es-CO"/>
        </w:rPr>
        <w:t xml:space="preserve">, </w:t>
      </w:r>
      <w:r w:rsidRPr="00F57D99">
        <w:rPr>
          <w:rFonts w:ascii="Times New Roman" w:hAnsi="Times New Roman" w:cs="Times New Roman"/>
          <w:lang w:val="es-CO"/>
        </w:rPr>
        <w:t xml:space="preserve">pero si este número no es racional quiere decir que </w:t>
      </w:r>
      <w:r w:rsidRPr="00F57D99">
        <w:rPr>
          <w:rFonts w:ascii="Times New Roman" w:hAnsi="Times New Roman" w:cs="Times New Roman"/>
          <w:b/>
          <w:lang w:val="es-CO"/>
        </w:rPr>
        <w:t xml:space="preserve">el problema de la medida </w:t>
      </w:r>
      <w:r w:rsidR="00DA5D2B" w:rsidRPr="00F57D99">
        <w:rPr>
          <w:rFonts w:ascii="Times New Roman" w:hAnsi="Times New Roman" w:cs="Times New Roman"/>
          <w:b/>
          <w:lang w:val="es-CO"/>
        </w:rPr>
        <w:t>aún</w:t>
      </w:r>
      <w:r w:rsidRPr="00F57D99">
        <w:rPr>
          <w:rFonts w:ascii="Times New Roman" w:hAnsi="Times New Roman" w:cs="Times New Roman"/>
          <w:b/>
          <w:lang w:val="es-CO"/>
        </w:rPr>
        <w:t xml:space="preserve"> no está solucionado</w:t>
      </w:r>
      <w:r w:rsidRPr="00F57D99">
        <w:rPr>
          <w:rFonts w:ascii="Times New Roman" w:hAnsi="Times New Roman" w:cs="Times New Roman"/>
          <w:lang w:val="es-CO"/>
        </w:rPr>
        <w:t xml:space="preserve">, esta diagonal es imposible de medir con los racionales. </w:t>
      </w:r>
    </w:p>
    <w:p w:rsidR="00380D57" w:rsidRPr="00380D57" w:rsidRDefault="00380D57" w:rsidP="00380D57">
      <w:pPr>
        <w:rPr>
          <w:rFonts w:ascii="Arial" w:hAnsi="Arial"/>
          <w:sz w:val="18"/>
          <w:szCs w:val="18"/>
          <w:lang w:val="es-CO"/>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7B6D4A" w:rsidRPr="00F57D99" w:rsidRDefault="007B6D4A" w:rsidP="00380D57">
      <w:pPr>
        <w:jc w:val="both"/>
        <w:rPr>
          <w:rFonts w:ascii="Times New Roman" w:hAnsi="Times New Roman" w:cs="Times New Roman"/>
          <w:lang w:val="es-CO"/>
        </w:rPr>
      </w:pPr>
      <w:r w:rsidRPr="00F57D99">
        <w:rPr>
          <w:rFonts w:ascii="Times New Roman" w:hAnsi="Times New Roman" w:cs="Times New Roman"/>
          <w:lang w:val="es-CO"/>
        </w:rPr>
        <w:t xml:space="preserve">La siguiente es una demostración </w:t>
      </w:r>
      <w:r w:rsidR="00380D57" w:rsidRPr="00F57D99">
        <w:rPr>
          <w:rFonts w:ascii="Times New Roman" w:hAnsi="Times New Roman" w:cs="Times New Roman"/>
          <w:lang w:val="es-CO"/>
        </w:rPr>
        <w:t>de que no hay un</w:t>
      </w:r>
      <w:r w:rsidRPr="00F57D99">
        <w:rPr>
          <w:rFonts w:ascii="Times New Roman" w:hAnsi="Times New Roman" w:cs="Times New Roman"/>
          <w:lang w:val="es-CO"/>
        </w:rPr>
        <w:t xml:space="preserve"> número </w:t>
      </w:r>
      <w:r w:rsidR="00380D57" w:rsidRPr="00F57D99">
        <w:rPr>
          <w:rFonts w:ascii="Times New Roman" w:hAnsi="Times New Roman" w:cs="Times New Roman"/>
          <w:lang w:val="es-CO"/>
        </w:rPr>
        <w:t xml:space="preserve">racional </w:t>
      </w:r>
      <w:del w:id="254" w:author="González, C." w:date="2015-03-18T15:50:00Z">
        <w:r w:rsidR="000A2BEA" w:rsidRPr="00F57D99" w:rsidDel="005D12C1">
          <w:rPr>
            <w:rFonts w:ascii="Times New Roman" w:hAnsi="Times New Roman" w:cs="Times New Roman"/>
            <w:lang w:val="es-CO"/>
          </w:rPr>
          <w:delText xml:space="preserve"> </w:delText>
        </w:r>
      </w:del>
      <w:r w:rsidR="000A2BEA" w:rsidRPr="00F57D99">
        <w:rPr>
          <w:rFonts w:ascii="Times New Roman" w:hAnsi="Times New Roman" w:cs="Times New Roman"/>
          <w:lang w:val="es-CO"/>
        </w:rPr>
        <w:t xml:space="preserve">cuyo </w:t>
      </w:r>
      <w:r w:rsidR="00380D57" w:rsidRPr="00F57D99">
        <w:rPr>
          <w:rFonts w:ascii="Times New Roman" w:hAnsi="Times New Roman" w:cs="Times New Roman"/>
          <w:lang w:val="es-CO"/>
        </w:rPr>
        <w:t xml:space="preserve">cuadrado </w:t>
      </w:r>
      <w:del w:id="255" w:author="González, C." w:date="2015-03-18T15:50:00Z">
        <w:r w:rsidR="00380D57" w:rsidRPr="00F57D99" w:rsidDel="005D12C1">
          <w:rPr>
            <w:rFonts w:ascii="Times New Roman" w:hAnsi="Times New Roman" w:cs="Times New Roman"/>
            <w:lang w:val="es-CO"/>
          </w:rPr>
          <w:delText xml:space="preserve">sea </w:delText>
        </w:r>
      </w:del>
      <w:ins w:id="256" w:author="González, C." w:date="2015-03-18T15:50:00Z">
        <w:r w:rsidR="005D12C1" w:rsidRPr="00F57D99">
          <w:rPr>
            <w:rFonts w:ascii="Times New Roman" w:hAnsi="Times New Roman" w:cs="Times New Roman"/>
            <w:lang w:val="es-CO"/>
          </w:rPr>
          <w:t>sea</w:t>
        </w:r>
        <w:r w:rsidR="005D12C1">
          <w:rPr>
            <w:rFonts w:ascii="Times New Roman" w:hAnsi="Times New Roman" w:cs="Times New Roman"/>
            <w:lang w:val="es-CO"/>
          </w:rPr>
          <w:t xml:space="preserve"> </w:t>
        </w:r>
      </w:ins>
      <m:oMath>
        <m:r>
          <w:rPr>
            <w:rFonts w:ascii="Cambria Math" w:hAnsi="Cambria Math" w:cs="Times New Roman"/>
            <w:lang w:val="es-CO"/>
          </w:rPr>
          <m:t>2</m:t>
        </m:r>
      </m:oMath>
      <w:r w:rsidR="00380D57" w:rsidRPr="00F57D99">
        <w:rPr>
          <w:rFonts w:ascii="Times New Roman" w:hAnsi="Times New Roman" w:cs="Times New Roman"/>
          <w:lang w:val="es-CO"/>
        </w:rPr>
        <w:t>.</w:t>
      </w:r>
    </w:p>
    <w:p w:rsidR="007B6D4A" w:rsidRPr="00F57D99" w:rsidRDefault="007B6D4A" w:rsidP="00380D57">
      <w:pPr>
        <w:jc w:val="both"/>
        <w:rPr>
          <w:rFonts w:ascii="Times New Roman" w:hAnsi="Times New Roman" w:cs="Times New Roman"/>
          <w:lang w:val="es-ES_tradnl"/>
        </w:rPr>
      </w:pPr>
      <w:del w:id="257" w:author="González, C." w:date="2015-03-18T15:50:00Z">
        <w:r w:rsidRPr="00F57D99" w:rsidDel="005D12C1">
          <w:rPr>
            <w:rFonts w:ascii="Times New Roman" w:hAnsi="Times New Roman" w:cs="Times New Roman"/>
            <w:lang w:val="es-ES_tradnl"/>
          </w:rPr>
          <w:lastRenderedPageBreak/>
          <w:delText xml:space="preserve">Sea </w:delText>
        </w:r>
      </w:del>
      <w:ins w:id="258" w:author="González, C." w:date="2015-03-18T15:50:00Z">
        <w:r w:rsidR="005D12C1">
          <w:rPr>
            <w:rFonts w:ascii="Times New Roman" w:hAnsi="Times New Roman" w:cs="Times New Roman"/>
            <w:lang w:val="es-ES_tradnl"/>
          </w:rPr>
          <w:t>Si</w:t>
        </w:r>
        <w:r w:rsidR="005D12C1" w:rsidRPr="00F57D99">
          <w:rPr>
            <w:rFonts w:ascii="Times New Roman" w:hAnsi="Times New Roman" w:cs="Times New Roman"/>
            <w:lang w:val="es-ES_tradnl"/>
          </w:rPr>
          <w:t xml:space="preserve"> </w:t>
        </w:r>
      </w:ins>
      <w:del w:id="259" w:author="González, C." w:date="2015-03-18T16:19:00Z">
        <w:r w:rsidRPr="00F57D99" w:rsidDel="00765737">
          <w:rPr>
            <w:rFonts w:ascii="Times New Roman" w:hAnsi="Times New Roman" w:cs="Times New Roman"/>
            <w:lang w:val="es-ES_tradnl"/>
          </w:rPr>
          <w:delText xml:space="preserve">x </w:delText>
        </w:r>
      </w:del>
      <w:ins w:id="260" w:author="González, C." w:date="2015-03-18T16:19:00Z">
        <w:r w:rsidR="00765737">
          <w:rPr>
            <w:rFonts w:ascii="Times New Roman" w:hAnsi="Times New Roman" w:cs="Times New Roman"/>
            <w:i/>
            <w:lang w:val="es-ES_tradnl"/>
          </w:rPr>
          <w:t>x</w:t>
        </w:r>
        <w:r w:rsidR="00765737" w:rsidRPr="00F57D99">
          <w:rPr>
            <w:rFonts w:ascii="Times New Roman" w:hAnsi="Times New Roman" w:cs="Times New Roman"/>
            <w:lang w:val="es-ES_tradnl"/>
          </w:rPr>
          <w:t xml:space="preserve"> </w:t>
        </w:r>
      </w:ins>
      <w:ins w:id="261" w:author="González, C." w:date="2015-03-18T15:50:00Z">
        <w:r w:rsidR="005D12C1">
          <w:rPr>
            <w:rFonts w:ascii="Times New Roman" w:hAnsi="Times New Roman" w:cs="Times New Roman"/>
            <w:lang w:val="es-ES_tradnl"/>
          </w:rPr>
          <w:t xml:space="preserve">es </w:t>
        </w:r>
      </w:ins>
      <w:r w:rsidRPr="00F57D99">
        <w:rPr>
          <w:rFonts w:ascii="Times New Roman" w:hAnsi="Times New Roman" w:cs="Times New Roman"/>
          <w:lang w:val="es-ES_tradnl"/>
        </w:rPr>
        <w:t>un número raciona</w:t>
      </w:r>
      <w:ins w:id="262" w:author="González, C." w:date="2015-03-18T15:50:00Z">
        <w:r w:rsidR="005D12C1">
          <w:rPr>
            <w:rFonts w:ascii="Times New Roman" w:hAnsi="Times New Roman" w:cs="Times New Roman"/>
            <w:lang w:val="es-ES_tradnl"/>
          </w:rPr>
          <w:t>l</w:t>
        </w:r>
      </w:ins>
      <w:r w:rsidRPr="00F57D99">
        <w:rPr>
          <w:rFonts w:ascii="Times New Roman" w:hAnsi="Times New Roman" w:cs="Times New Roman"/>
          <w:lang w:val="es-ES_tradnl"/>
        </w:rPr>
        <w:t xml:space="preserve"> cuyo cuadrado es 2, luego </w:t>
      </w:r>
      <w:r w:rsidRPr="00F57D99">
        <w:rPr>
          <w:rFonts w:ascii="Times New Roman" w:hAnsi="Times New Roman" w:cs="Times New Roman"/>
          <w:i/>
          <w:lang w:val="es-ES_tradnl"/>
        </w:rPr>
        <w:t>x</w:t>
      </w:r>
      <w:r w:rsidRPr="00F57D99">
        <w:rPr>
          <w:rFonts w:ascii="Times New Roman" w:hAnsi="Times New Roman" w:cs="Times New Roman"/>
          <w:lang w:val="es-ES_tradnl"/>
        </w:rPr>
        <w:t xml:space="preserve"> se puede expresar como la fracción irreductible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0A2BEA" w:rsidRPr="00F57D99">
        <w:rPr>
          <w:rFonts w:ascii="Times New Roman" w:hAnsi="Times New Roman" w:cs="Times New Roman"/>
          <w:lang w:val="es-ES_tradnl"/>
        </w:rPr>
        <w:t xml:space="preserve">, donde </w:t>
      </w:r>
      <m:oMath>
        <m:r>
          <w:rPr>
            <w:rFonts w:ascii="Cambria Math" w:hAnsi="Cambria Math" w:cs="Times New Roman"/>
            <w:lang w:val="es-ES_tradnl"/>
          </w:rPr>
          <m:t>a</m:t>
        </m:r>
      </m:oMath>
      <w:r w:rsidR="000A2BEA" w:rsidRPr="00F57D99">
        <w:rPr>
          <w:rFonts w:ascii="Times New Roman" w:hAnsi="Times New Roman" w:cs="Times New Roman"/>
          <w:lang w:val="es-ES_tradnl"/>
        </w:rPr>
        <w:t xml:space="preserve"> y </w:t>
      </w:r>
      <m:oMath>
        <m:r>
          <w:rPr>
            <w:rFonts w:ascii="Cambria Math" w:hAnsi="Cambria Math" w:cs="Times New Roman"/>
            <w:lang w:val="es-ES_tradnl"/>
          </w:rPr>
          <m:t>b</m:t>
        </m:r>
      </m:oMath>
      <w:r w:rsidR="000A2BEA" w:rsidRPr="00F57D99">
        <w:rPr>
          <w:rFonts w:ascii="Times New Roman" w:hAnsi="Times New Roman" w:cs="Times New Roman"/>
          <w:lang w:val="es-ES_tradnl"/>
        </w:rPr>
        <w:t xml:space="preserve"> son números </w:t>
      </w:r>
      <w:r w:rsidR="005C1934" w:rsidRPr="00F57D99">
        <w:rPr>
          <w:rFonts w:ascii="Times New Roman" w:hAnsi="Times New Roman" w:cs="Times New Roman"/>
          <w:lang w:val="es-ES_tradnl"/>
        </w:rPr>
        <w:t>enteros,</w:t>
      </w:r>
      <w:r w:rsidRPr="00F57D99">
        <w:rPr>
          <w:rFonts w:ascii="Times New Roman" w:hAnsi="Times New Roman" w:cs="Times New Roman"/>
          <w:lang w:val="es-ES_tradnl"/>
        </w:rPr>
        <w:t xml:space="preserve"> por lo tanto</w:t>
      </w:r>
      <w:ins w:id="263" w:author="González, C." w:date="2015-03-18T15:51:00Z">
        <w:r w:rsidR="005D12C1">
          <w:rPr>
            <w:rFonts w:ascii="Times New Roman" w:hAnsi="Times New Roman" w:cs="Times New Roman"/>
            <w:lang w:val="es-ES_tradnl"/>
          </w:rPr>
          <w:t>:</w:t>
        </w:r>
      </w:ins>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x</m:t>
              </m:r>
            </m:e>
            <m:sup>
              <m:r>
                <w:rPr>
                  <w:rFonts w:ascii="Cambria Math" w:hAnsi="Cambria Math" w:cs="Times New Roman"/>
                  <w:lang w:val="es-ES_tradnl"/>
                </w:rPr>
                <m:t>2</m:t>
              </m:r>
            </m:sup>
          </m:sSup>
          <m:r>
            <w:rPr>
              <w:rFonts w:ascii="Cambria Math" w:hAnsi="Cambria Math" w:cs="Times New Roman"/>
              <w:lang w:val="es-ES_tradnl"/>
            </w:rPr>
            <m:t>=</m:t>
          </m:r>
          <m:f>
            <m:fPr>
              <m:ctrlPr>
                <w:rPr>
                  <w:rFonts w:ascii="Cambria Math" w:hAnsi="Cambria Math" w:cs="Times New Roman"/>
                  <w:i/>
                  <w:lang w:val="es-ES_tradnl"/>
                </w:rPr>
              </m:ctrlPr>
            </m:fPr>
            <m:num>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num>
            <m:den>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den>
          </m:f>
        </m:oMath>
      </m:oMathPara>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m:t>
          </m:r>
          <m:sSup>
            <m:sSupPr>
              <m:ctrlPr>
                <w:rPr>
                  <w:rFonts w:ascii="Cambria Math" w:hAnsi="Cambria Math" w:cs="Times New Roman"/>
                  <w:i/>
                  <w:lang w:val="es-ES_tradnl"/>
                </w:rPr>
              </m:ctrlPr>
            </m:sSupPr>
            <m:e>
              <m:r>
                <w:rPr>
                  <w:rFonts w:ascii="Cambria Math" w:hAnsi="Cambria Math" w:cs="Times New Roman"/>
                  <w:lang w:val="es-ES_tradnl"/>
                </w:rPr>
                <m:t>a</m:t>
              </m:r>
            </m:e>
            <m:sup>
              <m:r>
                <w:rPr>
                  <w:rFonts w:ascii="Cambria Math" w:hAnsi="Cambria Math" w:cs="Times New Roman"/>
                  <w:lang w:val="es-ES_tradnl"/>
                </w:rPr>
                <m:t>2</m:t>
              </m:r>
            </m:sup>
          </m:sSup>
        </m:oMath>
      </m:oMathPara>
    </w:p>
    <w:p w:rsidR="00380D57" w:rsidRPr="00F57D99" w:rsidRDefault="00380D57" w:rsidP="00380D57">
      <w:pPr>
        <w:jc w:val="both"/>
        <w:rPr>
          <w:rFonts w:ascii="Times New Roman" w:hAnsi="Times New Roman" w:cs="Times New Roman"/>
          <w:lang w:val="es-CO"/>
        </w:rPr>
      </w:pPr>
      <w:r w:rsidRPr="00F57D99">
        <w:rPr>
          <w:rFonts w:ascii="Times New Roman" w:hAnsi="Times New Roman" w:cs="Times New Roman"/>
          <w:lang w:val="es-ES_tradnl"/>
        </w:rPr>
        <w:t>Es claro</w:t>
      </w:r>
      <w:ins w:id="264" w:author="González, C." w:date="2015-03-18T15:51:00Z">
        <w:r w:rsidR="005D12C1">
          <w:rPr>
            <w:rFonts w:ascii="Times New Roman" w:hAnsi="Times New Roman" w:cs="Times New Roman"/>
            <w:lang w:val="es-ES_tradnl"/>
          </w:rPr>
          <w:t>,</w:t>
        </w:r>
      </w:ins>
      <w:r w:rsidRPr="00F57D99">
        <w:rPr>
          <w:rFonts w:ascii="Times New Roman" w:hAnsi="Times New Roman" w:cs="Times New Roman"/>
          <w:lang w:val="es-ES_tradnl"/>
        </w:rPr>
        <w:t xml:space="preserve"> que</w:t>
      </w:r>
      <w:r w:rsidR="007E4278" w:rsidRPr="00F57D99">
        <w:rPr>
          <w:rFonts w:ascii="Times New Roman" w:hAnsi="Times New Roman" w:cs="Times New Roman"/>
          <w:lang w:val="es-ES_tradnl"/>
        </w:rPr>
        <w:t>,</w:t>
      </w:r>
      <w:del w:id="265" w:author="González, C." w:date="2015-03-18T15:51:00Z">
        <w:r w:rsidR="007E4278" w:rsidRPr="00F57D99" w:rsidDel="005D12C1">
          <w:rPr>
            <w:rFonts w:ascii="Times New Roman" w:hAnsi="Times New Roman" w:cs="Times New Roman"/>
            <w:lang w:val="es-ES_tradnl"/>
          </w:rPr>
          <w:delText xml:space="preserve"> </w:delText>
        </w:r>
      </w:del>
      <w:r w:rsidRPr="00F57D99">
        <w:rPr>
          <w:rFonts w:ascii="Times New Roman" w:hAnsi="Times New Roman" w:cs="Times New Roman"/>
          <w:lang w:val="es-ES_tradnl"/>
        </w:rPr>
        <w:t xml:space="preserve"> </w:t>
      </w:r>
      <m:oMath>
        <m:sSup>
          <m:sSupPr>
            <m:ctrlPr>
              <w:rPr>
                <w:rFonts w:ascii="Cambria Math" w:hAnsi="Cambria Math" w:cs="Times New Roman"/>
                <w:i/>
                <w:lang w:val="es-CO"/>
              </w:rPr>
            </m:ctrlPr>
          </m:sSupPr>
          <m:e>
            <m:r>
              <w:rPr>
                <w:rFonts w:ascii="Cambria Math" w:hAnsi="Cambria Math" w:cs="Times New Roman"/>
                <w:lang w:val="es-ES_tradnl"/>
              </w:rPr>
              <m:t>a</m:t>
            </m:r>
            <m:ctrlPr>
              <w:rPr>
                <w:rFonts w:ascii="Cambria Math" w:hAnsi="Cambria Math" w:cs="Times New Roman"/>
                <w:i/>
                <w:lang w:val="es-ES_tradnl"/>
              </w:rPr>
            </m:ctrlPr>
          </m:e>
          <m:sup>
            <m:r>
              <w:rPr>
                <w:rFonts w:ascii="Cambria Math" w:hAnsi="Cambria Math" w:cs="Times New Roman"/>
                <w:lang w:val="es-CO"/>
              </w:rPr>
              <m:t>2</m:t>
            </m:r>
          </m:sup>
        </m:sSup>
      </m:oMath>
      <w:r w:rsidRPr="00F57D99">
        <w:rPr>
          <w:rFonts w:ascii="Times New Roman" w:hAnsi="Times New Roman" w:cs="Times New Roman"/>
          <w:lang w:val="es-CO"/>
        </w:rPr>
        <w:t xml:space="preserve">y </w:t>
      </w:r>
      <m:oMath>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oMath>
      <w:r w:rsidRPr="00F57D99">
        <w:rPr>
          <w:rFonts w:ascii="Times New Roman" w:hAnsi="Times New Roman" w:cs="Times New Roman"/>
          <w:lang w:val="es-CO"/>
        </w:rPr>
        <w:t xml:space="preserve"> son naturales</w:t>
      </w:r>
      <w:r w:rsidR="007E4278" w:rsidRPr="00F57D99">
        <w:rPr>
          <w:rFonts w:ascii="Times New Roman" w:hAnsi="Times New Roman" w:cs="Times New Roman"/>
          <w:lang w:val="es-CO"/>
        </w:rPr>
        <w:t>,</w:t>
      </w:r>
      <w:r w:rsidRPr="00F57D99">
        <w:rPr>
          <w:rFonts w:ascii="Times New Roman" w:hAnsi="Times New Roman" w:cs="Times New Roman"/>
          <w:lang w:val="es-CO"/>
        </w:rPr>
        <w:t xml:space="preserve"> </w:t>
      </w:r>
      <m:oMath>
        <m:sSup>
          <m:sSupPr>
            <m:ctrlPr>
              <w:rPr>
                <w:rFonts w:ascii="Cambria Math" w:hAnsi="Cambria Math" w:cs="Times New Roman"/>
                <w:i/>
                <w:lang w:val="es-CO"/>
              </w:rPr>
            </m:ctrlPr>
          </m:sSupPr>
          <m:e>
            <m:r>
              <w:rPr>
                <w:rFonts w:ascii="Cambria Math" w:hAnsi="Cambria Math" w:cs="Times New Roman"/>
                <w:lang w:val="es-CO"/>
              </w:rPr>
              <m:t>a</m:t>
            </m:r>
          </m:e>
          <m:sup>
            <m:r>
              <w:rPr>
                <w:rFonts w:ascii="Cambria Math" w:hAnsi="Cambria Math" w:cs="Times New Roman"/>
                <w:lang w:val="es-CO"/>
              </w:rPr>
              <m:t>2</m:t>
            </m:r>
          </m:sup>
        </m:sSup>
      </m:oMath>
      <w:r w:rsidRPr="00F57D99">
        <w:rPr>
          <w:rFonts w:ascii="Times New Roman" w:hAnsi="Times New Roman" w:cs="Times New Roman"/>
          <w:lang w:val="es-CO"/>
        </w:rPr>
        <w:t xml:space="preserve"> es par, y eso necesariamente nos lleva a que </w:t>
      </w:r>
      <m:oMath>
        <m:r>
          <w:rPr>
            <w:rFonts w:ascii="Cambria Math" w:hAnsi="Cambria Math" w:cs="Times New Roman"/>
            <w:lang w:val="es-CO"/>
          </w:rPr>
          <m:t>a</m:t>
        </m:r>
      </m:oMath>
      <w:r w:rsidRPr="00F57D99">
        <w:rPr>
          <w:rFonts w:ascii="Times New Roman" w:hAnsi="Times New Roman" w:cs="Times New Roman"/>
          <w:lang w:val="es-CO"/>
        </w:rPr>
        <w:t xml:space="preserve"> debe ser par, </w:t>
      </w:r>
      <w:del w:id="266" w:author="González, C." w:date="2015-03-18T15:51:00Z">
        <w:r w:rsidRPr="00F57D99" w:rsidDel="005D12C1">
          <w:rPr>
            <w:rFonts w:ascii="Times New Roman" w:hAnsi="Times New Roman" w:cs="Times New Roman"/>
            <w:lang w:val="es-CO"/>
          </w:rPr>
          <w:delText xml:space="preserve">luego </w:delText>
        </w:r>
      </w:del>
      <w:ins w:id="267" w:author="González, C." w:date="2015-03-18T15:51:00Z">
        <w:r w:rsidR="005D12C1">
          <w:rPr>
            <w:rFonts w:ascii="Times New Roman" w:hAnsi="Times New Roman" w:cs="Times New Roman"/>
            <w:lang w:val="es-CO"/>
          </w:rPr>
          <w:t>entonces,</w:t>
        </w:r>
        <w:r w:rsidR="005D12C1" w:rsidRPr="00F57D99">
          <w:rPr>
            <w:rFonts w:ascii="Times New Roman" w:hAnsi="Times New Roman" w:cs="Times New Roman"/>
            <w:lang w:val="es-CO"/>
          </w:rPr>
          <w:t xml:space="preserve"> </w:t>
        </w:r>
      </w:ins>
      <m:oMath>
        <m:r>
          <w:rPr>
            <w:rFonts w:ascii="Cambria Math" w:hAnsi="Cambria Math" w:cs="Times New Roman"/>
            <w:lang w:val="es-CO"/>
          </w:rPr>
          <m:t>a=2k</m:t>
        </m:r>
      </m:oMath>
      <w:ins w:id="268" w:author="González, C." w:date="2015-03-18T15:52:00Z">
        <w:r w:rsidR="005D12C1">
          <w:rPr>
            <w:rFonts w:ascii="Times New Roman" w:hAnsi="Times New Roman" w:cs="Times New Roman"/>
            <w:lang w:val="es-CO"/>
          </w:rPr>
          <w:t>,</w:t>
        </w:r>
      </w:ins>
      <w:r w:rsidRPr="00F57D99">
        <w:rPr>
          <w:rFonts w:ascii="Times New Roman" w:hAnsi="Times New Roman" w:cs="Times New Roman"/>
          <w:lang w:val="es-CO"/>
        </w:rPr>
        <w:t xml:space="preserve"> es as</w:t>
      </w:r>
      <w:ins w:id="269" w:author="González, C." w:date="2015-03-18T15:52:00Z">
        <w:r w:rsidR="005D12C1">
          <w:rPr>
            <w:rFonts w:ascii="Times New Roman" w:hAnsi="Times New Roman" w:cs="Times New Roman"/>
            <w:lang w:val="es-CO"/>
          </w:rPr>
          <w:t>í</w:t>
        </w:r>
      </w:ins>
      <w:del w:id="270" w:author="González, C." w:date="2015-03-18T15:52:00Z">
        <w:r w:rsidRPr="00F57D99" w:rsidDel="005D12C1">
          <w:rPr>
            <w:rFonts w:ascii="Times New Roman" w:hAnsi="Times New Roman" w:cs="Times New Roman"/>
            <w:lang w:val="es-CO"/>
          </w:rPr>
          <w:delText>i</w:delText>
        </w:r>
      </w:del>
      <w:r w:rsidRPr="00F57D99">
        <w:rPr>
          <w:rFonts w:ascii="Times New Roman" w:hAnsi="Times New Roman" w:cs="Times New Roman"/>
          <w:lang w:val="es-CO"/>
        </w:rPr>
        <w:t xml:space="preserve"> como:</w:t>
      </w:r>
    </w:p>
    <w:p w:rsidR="00380D57" w:rsidRPr="00F57D99" w:rsidRDefault="00380D57" w:rsidP="00380D57">
      <w:pPr>
        <w:jc w:val="both"/>
        <w:rPr>
          <w:rFonts w:ascii="Times New Roman" w:hAnsi="Times New Roman" w:cs="Times New Roman"/>
          <w:lang w:val="es-CO"/>
        </w:rPr>
      </w:pPr>
      <m:oMathPara>
        <m:oMath>
          <m:r>
            <w:rPr>
              <w:rFonts w:ascii="Cambria Math" w:hAnsi="Cambria Math" w:cs="Times New Roman"/>
              <w:lang w:val="es-CO"/>
            </w:rPr>
            <m:t>2</m:t>
          </m:r>
          <m:sSup>
            <m:sSupPr>
              <m:ctrlPr>
                <w:rPr>
                  <w:rFonts w:ascii="Cambria Math" w:hAnsi="Cambria Math" w:cs="Times New Roman"/>
                  <w:i/>
                  <w:lang w:val="es-CO"/>
                </w:rPr>
              </m:ctrlPr>
            </m:sSupPr>
            <m:e>
              <m:r>
                <w:rPr>
                  <w:rFonts w:ascii="Cambria Math" w:hAnsi="Cambria Math" w:cs="Times New Roman"/>
                  <w:lang w:val="es-CO"/>
                </w:rPr>
                <m:t>b</m:t>
              </m:r>
            </m:e>
            <m:sup>
              <m:r>
                <w:rPr>
                  <w:rFonts w:ascii="Cambria Math" w:hAnsi="Cambria Math" w:cs="Times New Roman"/>
                  <w:lang w:val="es-CO"/>
                </w:rPr>
                <m:t>2</m:t>
              </m:r>
            </m:sup>
          </m:sSup>
          <m:r>
            <w:rPr>
              <w:rFonts w:ascii="Cambria Math" w:hAnsi="Cambria Math" w:cs="Times New Roman"/>
              <w:lang w:val="es-CO"/>
            </w:rPr>
            <m:t>=</m:t>
          </m:r>
          <m:sSup>
            <m:sSupPr>
              <m:ctrlPr>
                <w:rPr>
                  <w:rFonts w:ascii="Cambria Math" w:hAnsi="Cambria Math" w:cs="Times New Roman"/>
                  <w:i/>
                  <w:lang w:val="es-CO"/>
                </w:rPr>
              </m:ctrlPr>
            </m:sSupPr>
            <m:e>
              <m:d>
                <m:dPr>
                  <m:ctrlPr>
                    <w:rPr>
                      <w:rFonts w:ascii="Cambria Math" w:hAnsi="Cambria Math" w:cs="Times New Roman"/>
                      <w:i/>
                      <w:lang w:val="es-CO"/>
                    </w:rPr>
                  </m:ctrlPr>
                </m:dPr>
                <m:e>
                  <m:r>
                    <w:rPr>
                      <w:rFonts w:ascii="Cambria Math" w:hAnsi="Cambria Math" w:cs="Times New Roman"/>
                      <w:lang w:val="es-CO"/>
                    </w:rPr>
                    <m:t>2k</m:t>
                  </m:r>
                </m:e>
              </m:d>
            </m:e>
            <m:sup>
              <m:r>
                <w:rPr>
                  <w:rFonts w:ascii="Cambria Math" w:hAnsi="Cambria Math" w:cs="Times New Roman"/>
                  <w:lang w:val="es-CO"/>
                </w:rPr>
                <m:t>2</m:t>
              </m:r>
            </m:sup>
          </m:sSup>
          <m:r>
            <w:rPr>
              <w:rFonts w:ascii="Cambria Math" w:hAnsi="Cambria Math" w:cs="Times New Roman"/>
              <w:lang w:val="es-CO"/>
            </w:rPr>
            <m:t xml:space="preserve"> </m:t>
          </m:r>
        </m:oMath>
      </m:oMathPara>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Por lo tanto</w:t>
      </w:r>
      <w:ins w:id="271" w:author="González, C." w:date="2015-03-18T15:52:00Z">
        <w:r w:rsidR="005D12C1">
          <w:rPr>
            <w:rFonts w:ascii="Times New Roman" w:hAnsi="Times New Roman" w:cs="Times New Roman"/>
            <w:lang w:val="es-ES_tradnl"/>
          </w:rPr>
          <w:t>:</w:t>
        </w:r>
      </w:ins>
      <w:del w:id="272" w:author="González, C." w:date="2015-03-18T15:52:00Z">
        <w:r w:rsidRPr="00F57D99" w:rsidDel="005D12C1">
          <w:rPr>
            <w:rFonts w:ascii="Times New Roman" w:hAnsi="Times New Roman" w:cs="Times New Roman"/>
            <w:lang w:val="es-ES_tradnl"/>
          </w:rPr>
          <w:delText>,</w:delText>
        </w:r>
      </w:del>
      <w:r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 </w:t>
      </w:r>
    </w:p>
    <w:p w:rsidR="00380D57" w:rsidRPr="00F57D99" w:rsidRDefault="00380D57" w:rsidP="00380D57">
      <w:pPr>
        <w:jc w:val="both"/>
        <w:rPr>
          <w:rFonts w:ascii="Times New Roman" w:hAnsi="Times New Roman" w:cs="Times New Roman"/>
          <w:lang w:val="es-ES_tradnl"/>
        </w:rPr>
      </w:pPr>
      <m:oMathPara>
        <m:oMath>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=4</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380D57" w:rsidRPr="00F57D99" w:rsidRDefault="00260449" w:rsidP="00380D57">
      <w:pPr>
        <w:jc w:val="both"/>
        <w:rPr>
          <w:rFonts w:ascii="Times New Roman" w:hAnsi="Times New Roman" w:cs="Times New Roman"/>
          <w:lang w:val="es-ES_tradnl"/>
        </w:rPr>
      </w:pPr>
      <m:oMathPara>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r>
            <w:rPr>
              <w:rFonts w:ascii="Cambria Math" w:hAnsi="Cambria Math" w:cs="Times New Roman"/>
              <w:lang w:val="es-ES_tradnl"/>
            </w:rPr>
            <m:t>=2</m:t>
          </m:r>
          <m:sSup>
            <m:sSupPr>
              <m:ctrlPr>
                <w:rPr>
                  <w:rFonts w:ascii="Cambria Math" w:hAnsi="Cambria Math" w:cs="Times New Roman"/>
                  <w:i/>
                  <w:lang w:val="es-ES_tradnl"/>
                </w:rPr>
              </m:ctrlPr>
            </m:sSupPr>
            <m:e>
              <m:r>
                <w:rPr>
                  <w:rFonts w:ascii="Cambria Math" w:hAnsi="Cambria Math" w:cs="Times New Roman"/>
                  <w:lang w:val="es-ES_tradnl"/>
                </w:rPr>
                <m:t>k</m:t>
              </m:r>
            </m:e>
            <m:sup>
              <m:r>
                <w:rPr>
                  <w:rFonts w:ascii="Cambria Math" w:hAnsi="Cambria Math" w:cs="Times New Roman"/>
                  <w:lang w:val="es-ES_tradnl"/>
                </w:rPr>
                <m:t>2</m:t>
              </m:r>
            </m:sup>
          </m:sSup>
        </m:oMath>
      </m:oMathPara>
    </w:p>
    <w:p w:rsidR="007E4278"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De la expresión anterior se puede concluir que </w:t>
      </w:r>
      <m:oMath>
        <m:sSup>
          <m:sSupPr>
            <m:ctrlPr>
              <w:rPr>
                <w:rFonts w:ascii="Cambria Math" w:hAnsi="Cambria Math" w:cs="Times New Roman"/>
                <w:i/>
                <w:lang w:val="es-ES_tradnl"/>
              </w:rPr>
            </m:ctrlPr>
          </m:sSupPr>
          <m:e>
            <m:r>
              <w:rPr>
                <w:rFonts w:ascii="Cambria Math" w:hAnsi="Cambria Math" w:cs="Times New Roman"/>
                <w:lang w:val="es-ES_tradnl"/>
              </w:rPr>
              <m:t>b</m:t>
            </m:r>
          </m:e>
          <m:sup>
            <m:r>
              <w:rPr>
                <w:rFonts w:ascii="Cambria Math" w:hAnsi="Cambria Math" w:cs="Times New Roman"/>
                <w:lang w:val="es-ES_tradnl"/>
              </w:rPr>
              <m:t>2</m:t>
            </m:r>
          </m:sup>
        </m:sSup>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asimismo </w:t>
      </w:r>
      <m:oMath>
        <m:r>
          <w:rPr>
            <w:rFonts w:ascii="Cambria Math" w:hAnsi="Cambria Math" w:cs="Times New Roman"/>
            <w:lang w:val="es-ES_tradnl"/>
          </w:rPr>
          <m:t>b</m:t>
        </m:r>
      </m:oMath>
      <w:r w:rsidR="00380D57" w:rsidRPr="00F57D99">
        <w:rPr>
          <w:rFonts w:ascii="Times New Roman" w:hAnsi="Times New Roman" w:cs="Times New Roman"/>
          <w:lang w:val="es-ES_tradnl"/>
        </w:rPr>
        <w:t xml:space="preserve"> es par</w:t>
      </w:r>
      <w:r w:rsidRPr="00F57D99">
        <w:rPr>
          <w:rFonts w:ascii="Times New Roman" w:hAnsi="Times New Roman" w:cs="Times New Roman"/>
          <w:lang w:val="es-ES_tradnl"/>
        </w:rPr>
        <w:t>.</w:t>
      </w:r>
    </w:p>
    <w:p w:rsidR="00380D57" w:rsidRPr="00F57D99" w:rsidRDefault="007E4278" w:rsidP="00380D57">
      <w:pPr>
        <w:jc w:val="both"/>
        <w:rPr>
          <w:rFonts w:ascii="Times New Roman" w:hAnsi="Times New Roman" w:cs="Times New Roman"/>
          <w:lang w:val="es-ES_tradnl"/>
        </w:rPr>
      </w:pPr>
      <w:r w:rsidRPr="00F57D99">
        <w:rPr>
          <w:rFonts w:ascii="Times New Roman" w:hAnsi="Times New Roman" w:cs="Times New Roman"/>
          <w:lang w:val="es-ES_tradnl"/>
        </w:rPr>
        <w:t xml:space="preserve">Luego, </w:t>
      </w:r>
      <w:r w:rsidRPr="00F57D99">
        <w:rPr>
          <w:rFonts w:ascii="Times New Roman" w:hAnsi="Times New Roman" w:cs="Times New Roman"/>
          <w:i/>
          <w:lang w:val="es-ES_tradnl"/>
        </w:rPr>
        <w:t>a</w:t>
      </w:r>
      <w:r w:rsidRPr="00F57D99">
        <w:rPr>
          <w:rFonts w:ascii="Times New Roman" w:hAnsi="Times New Roman" w:cs="Times New Roman"/>
          <w:lang w:val="es-ES_tradnl"/>
        </w:rPr>
        <w:t xml:space="preserve"> y </w:t>
      </w:r>
      <w:r w:rsidRPr="00F57D99">
        <w:rPr>
          <w:rFonts w:ascii="Times New Roman" w:hAnsi="Times New Roman" w:cs="Times New Roman"/>
          <w:i/>
          <w:lang w:val="es-ES_tradnl"/>
        </w:rPr>
        <w:t>b</w:t>
      </w:r>
      <w:r w:rsidRPr="00F57D99">
        <w:rPr>
          <w:rFonts w:ascii="Times New Roman" w:hAnsi="Times New Roman" w:cs="Times New Roman"/>
          <w:lang w:val="es-ES_tradnl"/>
        </w:rPr>
        <w:t xml:space="preserve"> son </w:t>
      </w:r>
      <w:del w:id="273" w:author="González, C." w:date="2015-03-18T15:52:00Z">
        <w:r w:rsidRPr="00F57D99" w:rsidDel="005D12C1">
          <w:rPr>
            <w:rFonts w:ascii="Times New Roman" w:hAnsi="Times New Roman" w:cs="Times New Roman"/>
            <w:lang w:val="es-ES_tradnl"/>
          </w:rPr>
          <w:delText xml:space="preserve"> </w:delText>
        </w:r>
      </w:del>
      <w:r w:rsidRPr="00F57D99">
        <w:rPr>
          <w:rFonts w:ascii="Times New Roman" w:hAnsi="Times New Roman" w:cs="Times New Roman"/>
          <w:lang w:val="es-ES_tradnl"/>
        </w:rPr>
        <w:t>números pares,</w:t>
      </w:r>
      <w:r w:rsidR="00380D57" w:rsidRPr="00F57D99">
        <w:rPr>
          <w:rFonts w:ascii="Times New Roman" w:hAnsi="Times New Roman" w:cs="Times New Roman"/>
          <w:lang w:val="es-ES_tradnl"/>
        </w:rPr>
        <w:t xml:space="preserve"> </w:t>
      </w:r>
      <w:r w:rsidRPr="00F57D99">
        <w:rPr>
          <w:rFonts w:ascii="Times New Roman" w:hAnsi="Times New Roman" w:cs="Times New Roman"/>
          <w:lang w:val="es-ES_tradnl"/>
        </w:rPr>
        <w:t xml:space="preserve">de esta forma </w:t>
      </w:r>
      <w:r w:rsidR="00380D57" w:rsidRPr="00F57D99">
        <w:rPr>
          <w:rFonts w:ascii="Times New Roman" w:hAnsi="Times New Roman" w:cs="Times New Roman"/>
          <w:lang w:val="es-ES_tradnl"/>
        </w:rPr>
        <w:t xml:space="preserve">la fracción </w:t>
      </w:r>
      <m:oMath>
        <m:f>
          <m:fPr>
            <m:ctrlPr>
              <w:rPr>
                <w:rFonts w:ascii="Cambria Math" w:hAnsi="Cambria Math" w:cs="Times New Roman"/>
                <w:i/>
                <w:lang w:val="es-ES_tradnl"/>
              </w:rPr>
            </m:ctrlPr>
          </m:fPr>
          <m:num>
            <m:r>
              <w:rPr>
                <w:rFonts w:ascii="Cambria Math" w:hAnsi="Cambria Math" w:cs="Times New Roman"/>
                <w:lang w:val="es-ES_tradnl"/>
              </w:rPr>
              <m:t>a</m:t>
            </m:r>
          </m:num>
          <m:den>
            <m:r>
              <w:rPr>
                <w:rFonts w:ascii="Cambria Math" w:hAnsi="Cambria Math" w:cs="Times New Roman"/>
                <w:lang w:val="es-ES_tradnl"/>
              </w:rPr>
              <m:t>b</m:t>
            </m:r>
          </m:den>
        </m:f>
      </m:oMath>
      <w:r w:rsidR="00380D57" w:rsidRPr="00F57D99">
        <w:rPr>
          <w:rFonts w:ascii="Times New Roman" w:hAnsi="Times New Roman" w:cs="Times New Roman"/>
          <w:lang w:val="es-ES_tradnl"/>
        </w:rPr>
        <w:t xml:space="preserve"> </w:t>
      </w:r>
      <w:r w:rsidR="0031583B"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no </w:t>
      </w:r>
      <w:r w:rsidRPr="00F57D99">
        <w:rPr>
          <w:rFonts w:ascii="Times New Roman" w:hAnsi="Times New Roman" w:cs="Times New Roman"/>
          <w:lang w:val="es-ES_tradnl"/>
        </w:rPr>
        <w:t>es irreductible</w:t>
      </w:r>
      <w:r w:rsidR="00380D57" w:rsidRPr="00F57D99">
        <w:rPr>
          <w:rFonts w:ascii="Times New Roman" w:hAnsi="Times New Roman" w:cs="Times New Roman"/>
          <w:lang w:val="es-ES_tradnl"/>
        </w:rPr>
        <w:t>,</w:t>
      </w:r>
      <w:r w:rsidRPr="00F57D99">
        <w:rPr>
          <w:rFonts w:ascii="Times New Roman" w:hAnsi="Times New Roman" w:cs="Times New Roman"/>
          <w:lang w:val="es-ES_tradnl"/>
        </w:rPr>
        <w:t xml:space="preserve"> lo que contradice la hipótesis inicial, </w:t>
      </w:r>
      <w:del w:id="274" w:author="González, C." w:date="2015-03-18T15:52:00Z">
        <w:r w:rsidRPr="00F57D99" w:rsidDel="005D12C1">
          <w:rPr>
            <w:rFonts w:ascii="Times New Roman" w:hAnsi="Times New Roman" w:cs="Times New Roman"/>
            <w:lang w:val="es-ES_tradnl"/>
          </w:rPr>
          <w:delText>por lo tanto</w:delText>
        </w:r>
      </w:del>
      <w:ins w:id="275" w:author="González, C." w:date="2015-03-18T15:52:00Z">
        <w:r w:rsidR="005D12C1">
          <w:rPr>
            <w:rFonts w:ascii="Times New Roman" w:hAnsi="Times New Roman" w:cs="Times New Roman"/>
            <w:lang w:val="es-ES_tradnl"/>
          </w:rPr>
          <w:t>es decir,</w:t>
        </w:r>
      </w:ins>
      <w:r w:rsidRPr="00F57D99">
        <w:rPr>
          <w:rFonts w:ascii="Times New Roman" w:hAnsi="Times New Roman" w:cs="Times New Roman"/>
          <w:lang w:val="es-ES_tradnl"/>
        </w:rPr>
        <w:t xml:space="preserve"> </w:t>
      </w:r>
      <w:r w:rsidR="00380D57" w:rsidRPr="00F57D99">
        <w:rPr>
          <w:rFonts w:ascii="Times New Roman" w:hAnsi="Times New Roman" w:cs="Times New Roman"/>
          <w:lang w:val="es-ES_tradnl"/>
        </w:rPr>
        <w:t xml:space="preserve">no existe un número racional que al cuadrado sea </w:t>
      </w:r>
      <w:r w:rsidR="0031583B" w:rsidRPr="00F57D99">
        <w:rPr>
          <w:rFonts w:ascii="Times New Roman" w:hAnsi="Times New Roman" w:cs="Times New Roman"/>
          <w:lang w:val="es-ES_tradnl"/>
        </w:rPr>
        <w:t>2</w:t>
      </w:r>
      <w:r w:rsidR="00380D57" w:rsidRPr="00F57D99">
        <w:rPr>
          <w:rFonts w:ascii="Times New Roman" w:hAnsi="Times New Roman" w:cs="Times New Roman"/>
          <w:lang w:val="es-ES_tradnl"/>
        </w:rPr>
        <w:t xml:space="preserve">, es decir que </w:t>
      </w:r>
      <m:oMath>
        <m:rad>
          <m:radPr>
            <m:degHide m:val="1"/>
            <m:ctrlPr>
              <w:rPr>
                <w:rFonts w:ascii="Cambria Math" w:hAnsi="Cambria Math" w:cs="Times New Roman"/>
                <w:i/>
                <w:lang w:val="es-ES_tradnl"/>
              </w:rPr>
            </m:ctrlPr>
          </m:radPr>
          <m:deg/>
          <m:e>
            <m:r>
              <w:rPr>
                <w:rFonts w:ascii="Cambria Math" w:hAnsi="Cambria Math" w:cs="Times New Roman"/>
                <w:lang w:val="es-ES_tradnl"/>
              </w:rPr>
              <m:t>2</m:t>
            </m:r>
          </m:e>
        </m:rad>
      </m:oMath>
      <w:r w:rsidR="00380D57" w:rsidRPr="00F57D99">
        <w:rPr>
          <w:rFonts w:ascii="Times New Roman" w:hAnsi="Times New Roman" w:cs="Times New Roman"/>
          <w:lang w:val="es-ES_tradnl"/>
        </w:rPr>
        <w:t xml:space="preserve"> no es </w:t>
      </w:r>
      <w:r w:rsidR="00BA2C04" w:rsidRPr="00F57D99">
        <w:rPr>
          <w:rFonts w:ascii="Times New Roman" w:hAnsi="Times New Roman" w:cs="Times New Roman"/>
          <w:lang w:val="es-ES_tradnl"/>
        </w:rPr>
        <w:t xml:space="preserve">un número </w:t>
      </w:r>
      <w:r w:rsidR="00380D57" w:rsidRPr="00F57D99">
        <w:rPr>
          <w:rFonts w:ascii="Times New Roman" w:hAnsi="Times New Roman" w:cs="Times New Roman"/>
          <w:lang w:val="es-ES_tradnl"/>
        </w:rPr>
        <w:t xml:space="preserve">racional. </w:t>
      </w:r>
    </w:p>
    <w:p w:rsidR="00380D57" w:rsidRDefault="00380D57" w:rsidP="00380D57">
      <w:pPr>
        <w:rPr>
          <w:rFonts w:ascii="Arial" w:hAnsi="Arial"/>
          <w:sz w:val="18"/>
          <w:szCs w:val="18"/>
          <w:lang w:val="es-ES_tradnl"/>
        </w:rPr>
      </w:pPr>
    </w:p>
    <w:p w:rsidR="00101EEA" w:rsidRDefault="00101EEA" w:rsidP="00380D57">
      <w:pPr>
        <w:rPr>
          <w:rFonts w:ascii="Arial" w:hAnsi="Arial"/>
          <w:b/>
          <w:color w:val="FF0000"/>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10D72" w:rsidRPr="00F57D99" w:rsidRDefault="0079760F" w:rsidP="00510D72">
      <w:pPr>
        <w:jc w:val="both"/>
        <w:rPr>
          <w:rFonts w:ascii="Times New Roman" w:hAnsi="Times New Roman" w:cs="Times New Roman"/>
          <w:lang w:val="es-ES_tradnl"/>
        </w:rPr>
      </w:pPr>
      <w:r w:rsidRPr="00F57D99">
        <w:rPr>
          <w:rFonts w:ascii="Times New Roman" w:hAnsi="Times New Roman" w:cs="Times New Roman"/>
          <w:lang w:val="es-ES_tradnl"/>
        </w:rPr>
        <w:t>L</w:t>
      </w:r>
      <w:r w:rsidR="00510D72" w:rsidRPr="00F57D99">
        <w:rPr>
          <w:rFonts w:ascii="Times New Roman" w:hAnsi="Times New Roman" w:cs="Times New Roman"/>
          <w:lang w:val="es-ES_tradnl"/>
        </w:rPr>
        <w:t xml:space="preserve">os griegos también encontraron que la razón entre el diámetro del círculo y la circunferencia </w:t>
      </w:r>
      <m:oMath>
        <m:r>
          <w:rPr>
            <w:rFonts w:ascii="Cambria Math" w:hAnsi="Cambria Math" w:cs="Times New Roman"/>
            <w:lang w:val="es-ES_tradnl"/>
          </w:rPr>
          <m:t>π</m:t>
        </m:r>
      </m:oMath>
      <w:ins w:id="276" w:author="González, C." w:date="2015-03-18T15:54:00Z">
        <w:r w:rsidR="007E106F">
          <w:rPr>
            <w:rFonts w:ascii="Times New Roman" w:hAnsi="Times New Roman" w:cs="Times New Roman"/>
            <w:lang w:val="es-ES_tradnl"/>
          </w:rPr>
          <w:t xml:space="preserve"> </w:t>
        </w:r>
      </w:ins>
      <w:del w:id="277" w:author="González, C." w:date="2015-03-18T15:54:00Z">
        <w:r w:rsidR="00510D72" w:rsidRPr="00F57D99" w:rsidDel="007E106F">
          <w:rPr>
            <w:rFonts w:ascii="Times New Roman" w:hAnsi="Times New Roman" w:cs="Times New Roman"/>
            <w:lang w:val="es-ES_tradnl"/>
          </w:rPr>
          <w:delText xml:space="preserve">, </w:delText>
        </w:r>
      </w:del>
      <w:del w:id="278" w:author="González, C." w:date="2015-03-18T15:53:00Z">
        <w:r w:rsidRPr="00F57D99" w:rsidDel="007E106F">
          <w:rPr>
            <w:rFonts w:ascii="Times New Roman" w:hAnsi="Times New Roman" w:cs="Times New Roman"/>
            <w:lang w:val="es-ES_tradnl"/>
          </w:rPr>
          <w:delText xml:space="preserve">este número </w:delText>
        </w:r>
      </w:del>
      <w:r w:rsidR="00510D72" w:rsidRPr="00F57D99">
        <w:rPr>
          <w:rFonts w:ascii="Times New Roman" w:hAnsi="Times New Roman" w:cs="Times New Roman"/>
          <w:lang w:val="es-ES_tradnl"/>
        </w:rPr>
        <w:t xml:space="preserve">no se podía expresar como </w:t>
      </w:r>
      <w:r w:rsidR="00BA2C04" w:rsidRPr="00F57D99">
        <w:rPr>
          <w:rFonts w:ascii="Times New Roman" w:hAnsi="Times New Roman" w:cs="Times New Roman"/>
          <w:lang w:val="es-ES_tradnl"/>
        </w:rPr>
        <w:t xml:space="preserve">un número </w:t>
      </w:r>
      <w:r w:rsidR="006D1176" w:rsidRPr="00F57D99">
        <w:rPr>
          <w:rFonts w:ascii="Times New Roman" w:hAnsi="Times New Roman" w:cs="Times New Roman"/>
          <w:lang w:val="es-ES_tradnl"/>
        </w:rPr>
        <w:t>racional</w:t>
      </w:r>
      <w:r w:rsidR="00510D72" w:rsidRPr="00F57D99">
        <w:rPr>
          <w:rFonts w:ascii="Times New Roman" w:hAnsi="Times New Roman" w:cs="Times New Roman"/>
          <w:lang w:val="es-ES_tradnl"/>
        </w:rPr>
        <w:t>. A estos números que representaban longitudes</w:t>
      </w:r>
      <w:r w:rsidR="006D1176" w:rsidRPr="00F57D99">
        <w:rPr>
          <w:rFonts w:ascii="Times New Roman" w:hAnsi="Times New Roman" w:cs="Times New Roman"/>
          <w:lang w:val="es-ES_tradnl"/>
        </w:rPr>
        <w:t>,</w:t>
      </w:r>
      <w:r w:rsidR="00510D72" w:rsidRPr="00F57D99">
        <w:rPr>
          <w:rFonts w:ascii="Times New Roman" w:hAnsi="Times New Roman" w:cs="Times New Roman"/>
          <w:lang w:val="es-ES_tradnl"/>
        </w:rPr>
        <w:t xml:space="preserve"> pero </w:t>
      </w:r>
      <w:r w:rsidR="006D1176" w:rsidRPr="00F57D99">
        <w:rPr>
          <w:rFonts w:ascii="Times New Roman" w:hAnsi="Times New Roman" w:cs="Times New Roman"/>
          <w:lang w:val="es-ES_tradnl"/>
        </w:rPr>
        <w:t xml:space="preserve">que no se podían expresar como números </w:t>
      </w:r>
      <w:r w:rsidR="00510D72" w:rsidRPr="00F57D99">
        <w:rPr>
          <w:rFonts w:ascii="Times New Roman" w:hAnsi="Times New Roman" w:cs="Times New Roman"/>
          <w:lang w:val="es-ES_tradnl"/>
        </w:rPr>
        <w:t>racionales positivos los denominaron</w:t>
      </w:r>
      <w:ins w:id="279" w:author="González, C." w:date="2015-03-18T15:54:00Z">
        <w:r w:rsidR="007E106F">
          <w:rPr>
            <w:rFonts w:ascii="Times New Roman" w:hAnsi="Times New Roman" w:cs="Times New Roman"/>
            <w:lang w:val="es-ES_tradnl"/>
          </w:rPr>
          <w:t>:</w:t>
        </w:r>
      </w:ins>
      <w:r w:rsidR="00510D72" w:rsidRPr="00F57D99">
        <w:rPr>
          <w:rFonts w:ascii="Times New Roman" w:hAnsi="Times New Roman" w:cs="Times New Roman"/>
          <w:lang w:val="es-ES_tradnl"/>
        </w:rPr>
        <w:t xml:space="preserve"> inconmensurables, </w:t>
      </w:r>
      <w:r w:rsidR="006506D6" w:rsidRPr="00F57D99">
        <w:rPr>
          <w:rFonts w:ascii="Times New Roman" w:hAnsi="Times New Roman" w:cs="Times New Roman"/>
          <w:lang w:val="es-ES_tradnl"/>
        </w:rPr>
        <w:t xml:space="preserve">actualmente </w:t>
      </w:r>
      <w:del w:id="280" w:author="González, C." w:date="2015-03-18T15:54:00Z">
        <w:r w:rsidR="006506D6" w:rsidRPr="00F57D99" w:rsidDel="007E106F">
          <w:rPr>
            <w:rFonts w:ascii="Times New Roman" w:hAnsi="Times New Roman" w:cs="Times New Roman"/>
            <w:lang w:val="es-ES_tradnl"/>
          </w:rPr>
          <w:delText>se llaman</w:delText>
        </w:r>
      </w:del>
      <w:ins w:id="281" w:author="González, C." w:date="2015-03-18T15:54:00Z">
        <w:r w:rsidR="007E106F">
          <w:rPr>
            <w:rFonts w:ascii="Times New Roman" w:hAnsi="Times New Roman" w:cs="Times New Roman"/>
            <w:lang w:val="es-ES_tradnl"/>
          </w:rPr>
          <w:t>los llamamos</w:t>
        </w:r>
      </w:ins>
      <w:r w:rsidR="006506D6" w:rsidRPr="00F57D99">
        <w:rPr>
          <w:rFonts w:ascii="Times New Roman" w:hAnsi="Times New Roman" w:cs="Times New Roman"/>
          <w:lang w:val="es-ES_tradnl"/>
        </w:rPr>
        <w:t xml:space="preserve"> </w:t>
      </w:r>
      <w:del w:id="282" w:author="González, C." w:date="2015-03-18T15:53:00Z">
        <w:r w:rsidR="006506D6" w:rsidRPr="00F57D99" w:rsidDel="005D12C1">
          <w:rPr>
            <w:rFonts w:ascii="Times New Roman" w:hAnsi="Times New Roman" w:cs="Times New Roman"/>
            <w:lang w:val="es-ES_tradnl"/>
          </w:rPr>
          <w:delText xml:space="preserve"> </w:delText>
        </w:r>
      </w:del>
      <w:r w:rsidR="006506D6" w:rsidRPr="00F57D99">
        <w:rPr>
          <w:rFonts w:ascii="Times New Roman" w:hAnsi="Times New Roman" w:cs="Times New Roman"/>
          <w:lang w:val="es-ES_tradnl"/>
        </w:rPr>
        <w:t xml:space="preserve">números </w:t>
      </w:r>
      <w:r w:rsidR="00510D72" w:rsidRPr="00F57D99">
        <w:rPr>
          <w:rFonts w:ascii="Times New Roman" w:hAnsi="Times New Roman" w:cs="Times New Roman"/>
          <w:lang w:val="es-ES_tradnl"/>
        </w:rPr>
        <w:t>irracionales positivos.</w:t>
      </w:r>
    </w:p>
    <w:p w:rsidR="00510D72" w:rsidRDefault="00510D72" w:rsidP="00510D72">
      <w:pPr>
        <w:jc w:val="both"/>
        <w:rPr>
          <w:rFonts w:ascii="Arial" w:hAnsi="Arial" w:cs="Arial"/>
          <w:lang w:val="es-CO"/>
        </w:rPr>
      </w:pPr>
    </w:p>
    <w:p w:rsidR="00510D72" w:rsidRDefault="00510D72" w:rsidP="00510D72">
      <w:pPr>
        <w:rPr>
          <w:rFonts w:ascii="Arial" w:hAnsi="Arial" w:cs="Arial"/>
          <w:sz w:val="18"/>
          <w:szCs w:val="18"/>
          <w:lang w:val="es-ES_tradnl"/>
        </w:rPr>
      </w:pPr>
    </w:p>
    <w:p w:rsidR="00510D72" w:rsidRPr="00E928AA" w:rsidRDefault="00510D72" w:rsidP="00510D72">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79760F" w:rsidRPr="00157C50" w:rsidRDefault="00510D72" w:rsidP="0079760F">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Pr="005234F3">
        <w:rPr>
          <w:rFonts w:ascii="Arial" w:hAnsi="Arial" w:cs="Arial"/>
          <w:color w:val="0000FF"/>
          <w:sz w:val="16"/>
          <w:szCs w:val="16"/>
          <w:lang w:val="es-ES_tradnl"/>
        </w:rPr>
        <w:t xml:space="preserve"> </w:t>
      </w:r>
      <w:r w:rsidR="00101EEA">
        <w:rPr>
          <w:rFonts w:ascii="Arial" w:hAnsi="Arial" w:cs="Arial"/>
          <w:color w:val="0000FF"/>
          <w:sz w:val="16"/>
          <w:szCs w:val="16"/>
          <w:lang w:val="es-ES_tradnl"/>
        </w:rPr>
        <w:t xml:space="preserve"> </w:t>
      </w:r>
      <w:r w:rsidR="0079760F">
        <w:rPr>
          <w:rFonts w:ascii="Arial" w:hAnsi="Arial" w:cs="Arial"/>
          <w:sz w:val="18"/>
          <w:szCs w:val="18"/>
          <w:lang w:val="es-ES_tradnl"/>
        </w:rPr>
        <w:t>Un conjunto numérico para medir</w:t>
      </w:r>
    </w:p>
    <w:p w:rsidR="00510D72" w:rsidRPr="00380D57" w:rsidRDefault="00510D72" w:rsidP="00101EEA">
      <w:pPr>
        <w:ind w:left="142" w:hanging="142"/>
        <w:jc w:val="both"/>
        <w:rPr>
          <w:rFonts w:ascii="Arial" w:hAnsi="Arial" w:cs="Arial"/>
          <w:sz w:val="18"/>
          <w:szCs w:val="18"/>
          <w:lang w:val="es-ES_tradnl"/>
        </w:rPr>
      </w:pPr>
    </w:p>
    <w:p w:rsidR="00510D72" w:rsidRPr="00157C50" w:rsidRDefault="00510D72" w:rsidP="00510D72">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101EEA">
        <w:rPr>
          <w:rFonts w:ascii="Arial" w:hAnsi="Arial" w:cs="Arial"/>
          <w:sz w:val="18"/>
          <w:szCs w:val="18"/>
          <w:lang w:val="es-ES_tradnl"/>
        </w:rPr>
        <w:t xml:space="preserve"> </w:t>
      </w:r>
      <w:r>
        <w:rPr>
          <w:rFonts w:ascii="Arial" w:hAnsi="Arial" w:cs="Arial"/>
          <w:sz w:val="18"/>
          <w:szCs w:val="18"/>
          <w:lang w:val="es-ES_tradnl"/>
        </w:rPr>
        <w:t>Un conjunto numérico para medir</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F57D99" w:rsidRDefault="00510D72" w:rsidP="00510D72">
      <w:pPr>
        <w:jc w:val="both"/>
        <w:rPr>
          <w:rFonts w:ascii="Times New Roman" w:hAnsi="Times New Roman" w:cs="Times New Roman"/>
          <w:lang w:val="es-CO"/>
        </w:rPr>
      </w:pPr>
      <w:r w:rsidRPr="00F57D99">
        <w:rPr>
          <w:rFonts w:ascii="Times New Roman" w:hAnsi="Times New Roman" w:cs="Times New Roman"/>
          <w:lang w:val="es-ES_tradnl"/>
        </w:rPr>
        <w:t>Lo</w:t>
      </w:r>
      <w:r w:rsidRPr="00F57D99">
        <w:rPr>
          <w:rFonts w:ascii="Times New Roman" w:hAnsi="Times New Roman" w:cs="Times New Roman"/>
          <w:lang w:val="es-CO"/>
        </w:rPr>
        <w:t xml:space="preserve">s números inconmensurables, formaban una categoría </w:t>
      </w:r>
      <w:r w:rsidR="005122AB" w:rsidRPr="00F57D99">
        <w:rPr>
          <w:rFonts w:ascii="Times New Roman" w:hAnsi="Times New Roman" w:cs="Times New Roman"/>
          <w:lang w:val="es-CO"/>
        </w:rPr>
        <w:t xml:space="preserve">bastante </w:t>
      </w:r>
      <w:r w:rsidRPr="00F57D99">
        <w:rPr>
          <w:rFonts w:ascii="Times New Roman" w:hAnsi="Times New Roman" w:cs="Times New Roman"/>
          <w:lang w:val="es-CO"/>
        </w:rPr>
        <w:t>imprecisa, debido a que los sistemas de numeración de la época no resultaban ser los más adecuados. Los europeos, beneficiándose del sistema de numeración posicional hindú de base 10 que habían adoptado fueron capaces de definirlos con precisión.</w:t>
      </w:r>
    </w:p>
    <w:p w:rsidR="00510D72" w:rsidRPr="00F57D99" w:rsidRDefault="00510D72" w:rsidP="00510D72">
      <w:pPr>
        <w:jc w:val="both"/>
        <w:rPr>
          <w:rFonts w:ascii="Times New Roman" w:hAnsi="Times New Roman" w:cs="Times New Roman"/>
          <w:lang w:val="es-ES_tradnl"/>
        </w:rPr>
      </w:pPr>
      <w:r w:rsidRPr="00F57D99">
        <w:rPr>
          <w:rFonts w:ascii="Times New Roman" w:hAnsi="Times New Roman" w:cs="Times New Roman"/>
          <w:lang w:val="es-CO"/>
        </w:rPr>
        <w:t xml:space="preserve">La solución presentada no está muy </w:t>
      </w:r>
      <w:del w:id="283" w:author="González, C." w:date="2015-03-18T15:54:00Z">
        <w:r w:rsidRPr="00F57D99" w:rsidDel="007E106F">
          <w:rPr>
            <w:rFonts w:ascii="Times New Roman" w:hAnsi="Times New Roman" w:cs="Times New Roman"/>
            <w:lang w:val="es-CO"/>
          </w:rPr>
          <w:delText xml:space="preserve">alejada </w:delText>
        </w:r>
      </w:del>
      <w:ins w:id="284" w:author="González, C." w:date="2015-03-18T15:54:00Z">
        <w:r w:rsidR="007E106F">
          <w:rPr>
            <w:rFonts w:ascii="Times New Roman" w:hAnsi="Times New Roman" w:cs="Times New Roman"/>
            <w:lang w:val="es-CO"/>
          </w:rPr>
          <w:t>distanciada</w:t>
        </w:r>
        <w:r w:rsidR="007E106F" w:rsidRPr="00F57D99">
          <w:rPr>
            <w:rFonts w:ascii="Times New Roman" w:hAnsi="Times New Roman" w:cs="Times New Roman"/>
            <w:lang w:val="es-CO"/>
          </w:rPr>
          <w:t xml:space="preserve"> </w:t>
        </w:r>
      </w:ins>
      <w:r w:rsidRPr="00F57D99">
        <w:rPr>
          <w:rFonts w:ascii="Times New Roman" w:hAnsi="Times New Roman" w:cs="Times New Roman"/>
          <w:lang w:val="es-CO"/>
        </w:rPr>
        <w:t>a la idea de bisecar</w:t>
      </w:r>
      <w:ins w:id="285" w:author="González, C." w:date="2015-03-18T15:55:00Z">
        <w:r w:rsidR="007E106F">
          <w:rPr>
            <w:rFonts w:ascii="Times New Roman" w:hAnsi="Times New Roman" w:cs="Times New Roman"/>
            <w:lang w:val="es-CO"/>
          </w:rPr>
          <w:t>,</w:t>
        </w:r>
      </w:ins>
      <w:del w:id="286" w:author="González, C." w:date="2015-03-18T15:55:00Z">
        <w:r w:rsidRPr="00F57D99" w:rsidDel="007E106F">
          <w:rPr>
            <w:rFonts w:ascii="Times New Roman" w:hAnsi="Times New Roman" w:cs="Times New Roman"/>
            <w:lang w:val="es-CO"/>
          </w:rPr>
          <w:delText>:</w:delText>
        </w:r>
      </w:del>
      <w:r w:rsidRPr="00F57D99">
        <w:rPr>
          <w:rFonts w:ascii="Times New Roman" w:hAnsi="Times New Roman" w:cs="Times New Roman"/>
          <w:lang w:val="es-CO"/>
        </w:rPr>
        <w:t xml:space="preserve"> </w:t>
      </w:r>
      <w:r w:rsidR="005122AB" w:rsidRPr="00F57D99">
        <w:rPr>
          <w:rFonts w:ascii="Times New Roman" w:hAnsi="Times New Roman" w:cs="Times New Roman"/>
          <w:lang w:val="es-CO"/>
        </w:rPr>
        <w:t xml:space="preserve">debido a que </w:t>
      </w:r>
      <w:r w:rsidRPr="00F57D99">
        <w:rPr>
          <w:rFonts w:ascii="Times New Roman" w:hAnsi="Times New Roman" w:cs="Times New Roman"/>
          <w:lang w:val="es-ES_tradnl"/>
        </w:rPr>
        <w:t xml:space="preserve">siempre </w:t>
      </w:r>
      <w:r w:rsidR="005122AB" w:rsidRPr="00F57D99">
        <w:rPr>
          <w:rFonts w:ascii="Times New Roman" w:hAnsi="Times New Roman" w:cs="Times New Roman"/>
          <w:lang w:val="es-ES_tradnl"/>
        </w:rPr>
        <w:t>es posible d</w:t>
      </w:r>
      <w:r w:rsidRPr="00F57D99">
        <w:rPr>
          <w:rFonts w:ascii="Times New Roman" w:hAnsi="Times New Roman" w:cs="Times New Roman"/>
          <w:lang w:val="es-ES_tradnl"/>
        </w:rPr>
        <w:t>ividir un segmento en diez partes iguales</w:t>
      </w:r>
      <w:r w:rsidR="005122AB" w:rsidRPr="00F57D99">
        <w:rPr>
          <w:rFonts w:ascii="Times New Roman" w:hAnsi="Times New Roman" w:cs="Times New Roman"/>
          <w:lang w:val="es-ES_tradnl"/>
        </w:rPr>
        <w:t>,</w:t>
      </w:r>
      <w:ins w:id="287" w:author="González, C." w:date="2015-03-18T16:21:00Z">
        <w:r w:rsidR="00765737">
          <w:rPr>
            <w:rFonts w:ascii="Times New Roman" w:hAnsi="Times New Roman" w:cs="Times New Roman"/>
            <w:lang w:val="es-ES_tradnl"/>
          </w:rPr>
          <w:t xml:space="preserve"> </w:t>
        </w:r>
      </w:ins>
      <w:del w:id="288" w:author="González, C." w:date="2015-03-18T15:55:00Z">
        <w:r w:rsidR="005122AB" w:rsidRPr="00F57D99" w:rsidDel="007E106F">
          <w:rPr>
            <w:rFonts w:ascii="Times New Roman" w:hAnsi="Times New Roman" w:cs="Times New Roman"/>
            <w:lang w:val="es-ES_tradnl"/>
          </w:rPr>
          <w:delText xml:space="preserve"> por lo tanto</w:delText>
        </w:r>
      </w:del>
      <w:ins w:id="289" w:author="González, C." w:date="2015-03-18T15:55:00Z">
        <w:r w:rsidR="007E106F">
          <w:rPr>
            <w:rFonts w:ascii="Times New Roman" w:hAnsi="Times New Roman" w:cs="Times New Roman"/>
            <w:lang w:val="es-ES_tradnl"/>
          </w:rPr>
          <w:t>así</w:t>
        </w:r>
      </w:ins>
      <w:r w:rsidR="005122AB" w:rsidRPr="00F57D99">
        <w:rPr>
          <w:rFonts w:ascii="Times New Roman" w:hAnsi="Times New Roman" w:cs="Times New Roman"/>
          <w:lang w:val="es-ES_tradnl"/>
        </w:rPr>
        <w:t xml:space="preserve"> se puede determinar</w:t>
      </w:r>
      <w:r w:rsidR="005C1934" w:rsidRPr="00F57D99">
        <w:rPr>
          <w:rFonts w:ascii="Times New Roman" w:hAnsi="Times New Roman" w:cs="Times New Roman"/>
          <w:lang w:val="es-ES_tradnl"/>
        </w:rPr>
        <w:t xml:space="preserve"> </w:t>
      </w:r>
      <w:del w:id="290" w:author="González, C." w:date="2015-03-18T15:55:00Z">
        <w:r w:rsidR="005C1934" w:rsidRPr="00F57D99" w:rsidDel="007E106F">
          <w:rPr>
            <w:rFonts w:ascii="Times New Roman" w:hAnsi="Times New Roman" w:cs="Times New Roman"/>
            <w:lang w:val="es-ES_tradnl"/>
          </w:rPr>
          <w:delText xml:space="preserve"> </w:delText>
        </w:r>
      </w:del>
      <w:r w:rsidR="005C1934" w:rsidRPr="00F57D99">
        <w:rPr>
          <w:rFonts w:ascii="Times New Roman" w:hAnsi="Times New Roman" w:cs="Times New Roman"/>
          <w:lang w:val="es-ES_tradnl"/>
        </w:rPr>
        <w:t>la décima parte de la unidad;</w:t>
      </w:r>
      <w:r w:rsidRPr="00F57D99">
        <w:rPr>
          <w:rFonts w:ascii="Times New Roman" w:hAnsi="Times New Roman" w:cs="Times New Roman"/>
          <w:lang w:val="es-ES_tradnl"/>
        </w:rPr>
        <w:t xml:space="preserve"> la décima parte de la décima parte de la unidad</w:t>
      </w:r>
      <w:r w:rsidR="005122AB" w:rsidRPr="00F57D99">
        <w:rPr>
          <w:rFonts w:ascii="Times New Roman" w:hAnsi="Times New Roman" w:cs="Times New Roman"/>
          <w:lang w:val="es-ES_tradnl"/>
        </w:rPr>
        <w:t>,</w:t>
      </w:r>
      <w:r w:rsidR="005C1934" w:rsidRPr="00F57D99">
        <w:rPr>
          <w:rFonts w:ascii="Times New Roman" w:hAnsi="Times New Roman" w:cs="Times New Roman"/>
          <w:lang w:val="es-ES_tradnl"/>
        </w:rPr>
        <w:t xml:space="preserve"> es decir</w:t>
      </w:r>
      <w:ins w:id="291" w:author="González, C." w:date="2015-03-18T15:55:00Z">
        <w:r w:rsidR="007E106F">
          <w:rPr>
            <w:rFonts w:ascii="Times New Roman" w:hAnsi="Times New Roman" w:cs="Times New Roman"/>
            <w:lang w:val="es-ES_tradnl"/>
          </w:rPr>
          <w:t xml:space="preserve">, </w:t>
        </w:r>
      </w:ins>
      <w:del w:id="292" w:author="González, C." w:date="2015-03-18T15:55:00Z">
        <w:r w:rsidR="005C1934" w:rsidRPr="00F57D99" w:rsidDel="007E106F">
          <w:rPr>
            <w:rFonts w:ascii="Times New Roman" w:hAnsi="Times New Roman" w:cs="Times New Roman"/>
            <w:lang w:val="es-ES_tradnl"/>
          </w:rPr>
          <w:delText xml:space="preserve"> </w:delText>
        </w:r>
      </w:del>
      <w:r w:rsidR="005C1934" w:rsidRPr="00F57D99">
        <w:rPr>
          <w:rFonts w:ascii="Times New Roman" w:hAnsi="Times New Roman" w:cs="Times New Roman"/>
          <w:lang w:val="es-ES_tradnl"/>
        </w:rPr>
        <w:t>la centésima parte;</w:t>
      </w:r>
      <w:r w:rsidRPr="00F57D99">
        <w:rPr>
          <w:rFonts w:ascii="Times New Roman" w:hAnsi="Times New Roman" w:cs="Times New Roman"/>
          <w:lang w:val="es-ES_tradnl"/>
        </w:rPr>
        <w:t xml:space="preserve"> </w:t>
      </w:r>
      <w:del w:id="293" w:author="González, C." w:date="2015-03-18T15:55:00Z">
        <w:r w:rsidRPr="00F57D99" w:rsidDel="007E106F">
          <w:rPr>
            <w:rFonts w:ascii="Times New Roman" w:hAnsi="Times New Roman" w:cs="Times New Roman"/>
            <w:lang w:val="es-ES_tradnl"/>
          </w:rPr>
          <w:delText xml:space="preserve"> </w:delText>
        </w:r>
      </w:del>
      <w:r w:rsidRPr="00F57D99">
        <w:rPr>
          <w:rFonts w:ascii="Times New Roman" w:hAnsi="Times New Roman" w:cs="Times New Roman"/>
          <w:lang w:val="es-ES_tradnl"/>
        </w:rPr>
        <w:t>la décima parte de la centésima</w:t>
      </w:r>
      <w:r w:rsidR="005C1934" w:rsidRPr="00F57D99">
        <w:rPr>
          <w:rFonts w:ascii="Times New Roman" w:hAnsi="Times New Roman" w:cs="Times New Roman"/>
          <w:lang w:val="es-ES_tradnl"/>
        </w:rPr>
        <w:t xml:space="preserve"> parte de la unidad, </w:t>
      </w:r>
      <w:r w:rsidRPr="00F57D99">
        <w:rPr>
          <w:rFonts w:ascii="Times New Roman" w:hAnsi="Times New Roman" w:cs="Times New Roman"/>
          <w:lang w:val="es-ES_tradnl"/>
        </w:rPr>
        <w:t>es decir</w:t>
      </w:r>
      <w:ins w:id="294" w:author="González, C." w:date="2015-03-18T15:55:00Z">
        <w:r w:rsidR="007E106F">
          <w:rPr>
            <w:rFonts w:ascii="Times New Roman" w:hAnsi="Times New Roman" w:cs="Times New Roman"/>
            <w:lang w:val="es-ES_tradnl"/>
          </w:rPr>
          <w:t>,</w:t>
        </w:r>
      </w:ins>
      <w:r w:rsidRPr="00F57D99">
        <w:rPr>
          <w:rFonts w:ascii="Times New Roman" w:hAnsi="Times New Roman" w:cs="Times New Roman"/>
          <w:lang w:val="es-ES_tradnl"/>
        </w:rPr>
        <w:t xml:space="preserve"> la milésima parte de la unidad, </w:t>
      </w:r>
      <w:r w:rsidR="005C1934" w:rsidRPr="00F57D99">
        <w:rPr>
          <w:rFonts w:ascii="Times New Roman" w:hAnsi="Times New Roman" w:cs="Times New Roman"/>
          <w:lang w:val="es-ES_tradnl"/>
        </w:rPr>
        <w:t xml:space="preserve">y </w:t>
      </w:r>
      <w:r w:rsidRPr="00F57D99">
        <w:rPr>
          <w:rFonts w:ascii="Times New Roman" w:hAnsi="Times New Roman" w:cs="Times New Roman"/>
          <w:lang w:val="es-ES_tradnl"/>
        </w:rPr>
        <w:t xml:space="preserve">así sucesivamente. </w:t>
      </w:r>
    </w:p>
    <w:p w:rsidR="00101EEA" w:rsidRDefault="00101EEA"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C1934" w:rsidRPr="00F57D99" w:rsidRDefault="005C1934"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En este sentido, toda longitud </w:t>
      </w:r>
      <w:r w:rsidRPr="00F57D99">
        <w:rPr>
          <w:rFonts w:ascii="Times New Roman" w:hAnsi="Times New Roman" w:cs="Times New Roman"/>
          <w:i/>
          <w:lang w:val="es-ES_tradnl"/>
        </w:rPr>
        <w:t>l</w:t>
      </w:r>
      <w:del w:id="295" w:author="González, C." w:date="2015-03-18T15:55:00Z">
        <w:r w:rsidRPr="00F57D99" w:rsidDel="007E106F">
          <w:rPr>
            <w:rFonts w:ascii="Times New Roman" w:hAnsi="Times New Roman" w:cs="Times New Roman"/>
            <w:i/>
            <w:lang w:val="es-ES_tradnl"/>
          </w:rPr>
          <w:delText xml:space="preserve"> </w:delText>
        </w:r>
      </w:del>
      <w:r w:rsidRPr="00F57D99">
        <w:rPr>
          <w:rFonts w:ascii="Times New Roman" w:hAnsi="Times New Roman" w:cs="Times New Roman"/>
          <w:lang w:val="es-ES_tradnl"/>
        </w:rPr>
        <w:t xml:space="preserve"> puede ser expresada como</w:t>
      </w:r>
      <w:ins w:id="296" w:author="González, C." w:date="2015-03-18T15:55:00Z">
        <w:r w:rsidR="007E106F">
          <w:rPr>
            <w:rFonts w:ascii="Times New Roman" w:hAnsi="Times New Roman" w:cs="Times New Roman"/>
            <w:lang w:val="es-ES_tradnl"/>
          </w:rPr>
          <w:t>:</w:t>
        </w:r>
      </w:ins>
    </w:p>
    <w:p w:rsidR="005C1934" w:rsidRPr="00F57D99" w:rsidRDefault="005C1934" w:rsidP="005C1934">
      <w:pPr>
        <w:jc w:val="both"/>
        <w:rPr>
          <w:rFonts w:ascii="Times New Roman" w:hAnsi="Times New Roman" w:cs="Times New Roman"/>
          <w:lang w:val="es-ES_tradnl"/>
        </w:rPr>
      </w:pPr>
      <m:oMathPara>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r>
                <w:rPr>
                  <w:rFonts w:ascii="Cambria Math" w:hAnsi="Cambria Math" w:cs="Times New Roman"/>
                  <w:lang w:val="es-ES_tradnl"/>
                </w:rPr>
                <m:t>10</m:t>
              </m:r>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2</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3</m:t>
                  </m:r>
                </m:sup>
              </m:sSup>
            </m:den>
          </m:f>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f>
            <m:fPr>
              <m:ctrlPr>
                <w:rPr>
                  <w:rFonts w:ascii="Cambria Math" w:hAnsi="Cambria Math" w:cs="Times New Roman"/>
                  <w:i/>
                  <w:lang w:val="es-ES_tradnl"/>
                </w:rPr>
              </m:ctrlPr>
            </m:fPr>
            <m:num>
              <m:r>
                <w:rPr>
                  <w:rFonts w:ascii="Cambria Math" w:hAnsi="Cambria Math" w:cs="Times New Roman"/>
                  <w:lang w:val="es-ES_tradnl"/>
                </w:rPr>
                <m:t>1</m:t>
              </m:r>
            </m:num>
            <m:den>
              <m:sSup>
                <m:sSupPr>
                  <m:ctrlPr>
                    <w:rPr>
                      <w:rFonts w:ascii="Cambria Math" w:hAnsi="Cambria Math" w:cs="Times New Roman"/>
                      <w:i/>
                      <w:lang w:val="es-ES_tradnl"/>
                    </w:rPr>
                  </m:ctrlPr>
                </m:sSupPr>
                <m:e>
                  <m:r>
                    <w:rPr>
                      <w:rFonts w:ascii="Cambria Math" w:hAnsi="Cambria Math" w:cs="Times New Roman"/>
                      <w:lang w:val="es-ES_tradnl"/>
                    </w:rPr>
                    <m:t>10</m:t>
                  </m:r>
                </m:e>
                <m:sup>
                  <m:r>
                    <w:rPr>
                      <w:rFonts w:ascii="Cambria Math" w:hAnsi="Cambria Math" w:cs="Times New Roman"/>
                      <w:lang w:val="es-ES_tradnl"/>
                    </w:rPr>
                    <m:t>k</m:t>
                  </m:r>
                </m:sup>
              </m:sSup>
            </m:den>
          </m:f>
          <m:r>
            <w:rPr>
              <w:rFonts w:ascii="Cambria Math" w:hAnsi="Cambria Math" w:cs="Times New Roman"/>
              <w:lang w:val="es-ES_tradnl"/>
            </w:rPr>
            <m:t>+…</m:t>
          </m:r>
        </m:oMath>
      </m:oMathPara>
    </w:p>
    <w:p w:rsidR="005C1934" w:rsidRPr="00F57D99" w:rsidRDefault="00102803" w:rsidP="005C1934">
      <w:pPr>
        <w:jc w:val="both"/>
        <w:rPr>
          <w:rFonts w:ascii="Times New Roman" w:hAnsi="Times New Roman" w:cs="Times New Roman"/>
          <w:lang w:val="es-ES_tradnl"/>
        </w:rPr>
      </w:pPr>
      <w:r w:rsidRPr="00F57D99">
        <w:rPr>
          <w:rFonts w:ascii="Times New Roman" w:hAnsi="Times New Roman" w:cs="Times New Roman"/>
          <w:lang w:val="es-ES_tradnl"/>
        </w:rPr>
        <w:t xml:space="preserve">Que en nuestro sistema de numeración, </w:t>
      </w:r>
      <w:ins w:id="297" w:author="González, C." w:date="2015-03-18T15:56:00Z">
        <w:r w:rsidR="007E106F">
          <w:rPr>
            <w:rFonts w:ascii="Times New Roman" w:hAnsi="Times New Roman" w:cs="Times New Roman"/>
            <w:lang w:val="es-ES_tradnl"/>
          </w:rPr>
          <w:t xml:space="preserve">se </w:t>
        </w:r>
      </w:ins>
      <w:del w:id="298" w:author="González, C." w:date="2015-03-18T15:56:00Z">
        <w:r w:rsidRPr="00F57D99" w:rsidDel="007E106F">
          <w:rPr>
            <w:rFonts w:ascii="Times New Roman" w:hAnsi="Times New Roman" w:cs="Times New Roman"/>
            <w:lang w:val="es-ES_tradnl"/>
          </w:rPr>
          <w:delText xml:space="preserve">lo  </w:delText>
        </w:r>
      </w:del>
      <w:r w:rsidR="00F57D99">
        <w:rPr>
          <w:rFonts w:ascii="Times New Roman" w:hAnsi="Times New Roman" w:cs="Times New Roman"/>
          <w:lang w:val="es-ES_tradnl"/>
        </w:rPr>
        <w:t xml:space="preserve">escribe como </w:t>
      </w:r>
      <w:r w:rsidRPr="00F57D99">
        <w:rPr>
          <w:rFonts w:ascii="Times New Roman" w:hAnsi="Times New Roman" w:cs="Times New Roman"/>
          <w:lang w:val="es-ES_tradnl"/>
        </w:rPr>
        <w:t xml:space="preserve"> </w:t>
      </w:r>
      <m:oMath>
        <m:r>
          <w:rPr>
            <w:rFonts w:ascii="Cambria Math" w:hAnsi="Cambria Math" w:cs="Times New Roman"/>
            <w:lang w:val="es-ES_tradnl"/>
          </w:rPr>
          <m:t>l=m.</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1</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2</m:t>
            </m:r>
          </m:sub>
        </m:sSub>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3</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b</m:t>
            </m:r>
          </m:e>
          <m:sub>
            <m:r>
              <w:rPr>
                <w:rFonts w:ascii="Cambria Math" w:hAnsi="Cambria Math" w:cs="Times New Roman"/>
                <w:lang w:val="es-ES_tradnl"/>
              </w:rPr>
              <m:t>k</m:t>
            </m:r>
          </m:sub>
        </m:sSub>
        <m:r>
          <w:rPr>
            <w:rFonts w:ascii="Cambria Math" w:hAnsi="Cambria Math" w:cs="Times New Roman"/>
            <w:lang w:val="es-ES_tradnl"/>
          </w:rPr>
          <m:t>…</m:t>
        </m:r>
      </m:oMath>
      <w:r w:rsidR="005C1934" w:rsidRPr="00F57D99">
        <w:rPr>
          <w:rFonts w:ascii="Times New Roman" w:hAnsi="Times New Roman" w:cs="Times New Roman"/>
          <w:lang w:val="es-ES_tradnl"/>
        </w:rPr>
        <w:t xml:space="preserve"> </w:t>
      </w:r>
    </w:p>
    <w:p w:rsidR="005C1934" w:rsidRPr="00F57D99" w:rsidRDefault="005C1934" w:rsidP="005C1934">
      <w:pPr>
        <w:jc w:val="both"/>
        <w:rPr>
          <w:rFonts w:ascii="Times New Roman" w:hAnsi="Times New Roman" w:cs="Times New Roman"/>
          <w:lang w:val="es-CO"/>
        </w:rPr>
      </w:pPr>
      <w:r w:rsidRPr="00F57D99">
        <w:rPr>
          <w:rFonts w:ascii="Times New Roman" w:hAnsi="Times New Roman" w:cs="Times New Roman"/>
          <w:lang w:val="es-CO"/>
        </w:rPr>
        <w:t xml:space="preserve">Es </w:t>
      </w:r>
      <w:r w:rsidR="00723EB7" w:rsidRPr="00F57D99">
        <w:rPr>
          <w:rFonts w:ascii="Times New Roman" w:hAnsi="Times New Roman" w:cs="Times New Roman"/>
          <w:lang w:val="es-CO"/>
        </w:rPr>
        <w:t>decir, el</w:t>
      </w:r>
      <w:r w:rsidR="00102803" w:rsidRPr="00F57D99">
        <w:rPr>
          <w:rFonts w:ascii="Times New Roman" w:hAnsi="Times New Roman" w:cs="Times New Roman"/>
          <w:lang w:val="es-CO"/>
        </w:rPr>
        <w:t xml:space="preserve"> </w:t>
      </w:r>
      <w:r w:rsidR="00723EB7" w:rsidRPr="00F57D99">
        <w:rPr>
          <w:rFonts w:ascii="Times New Roman" w:hAnsi="Times New Roman" w:cs="Times New Roman"/>
          <w:lang w:val="es-CO"/>
        </w:rPr>
        <w:t>número</w:t>
      </w:r>
      <w:r w:rsidR="00102803" w:rsidRPr="00F57D99">
        <w:rPr>
          <w:rFonts w:ascii="Times New Roman" w:hAnsi="Times New Roman" w:cs="Times New Roman"/>
          <w:lang w:val="es-CO"/>
        </w:rPr>
        <w:t xml:space="preserve"> </w:t>
      </w:r>
      <w:r w:rsidR="00102803" w:rsidRPr="00F57D99">
        <w:rPr>
          <w:rFonts w:ascii="Times New Roman" w:hAnsi="Times New Roman" w:cs="Times New Roman"/>
          <w:i/>
          <w:lang w:val="es-CO"/>
        </w:rPr>
        <w:t>l</w:t>
      </w:r>
      <w:r w:rsidRPr="00F57D99">
        <w:rPr>
          <w:rFonts w:ascii="Times New Roman" w:hAnsi="Times New Roman" w:cs="Times New Roman"/>
          <w:lang w:val="es-CO"/>
        </w:rPr>
        <w:t xml:space="preserve"> un número natural seguido de un punto que </w:t>
      </w:r>
      <w:r w:rsidR="00102803" w:rsidRPr="00F57D99">
        <w:rPr>
          <w:rFonts w:ascii="Times New Roman" w:hAnsi="Times New Roman" w:cs="Times New Roman"/>
          <w:lang w:val="es-CO"/>
        </w:rPr>
        <w:t xml:space="preserve">se denomina </w:t>
      </w:r>
      <w:r w:rsidRPr="00F57D99">
        <w:rPr>
          <w:rFonts w:ascii="Times New Roman" w:hAnsi="Times New Roman" w:cs="Times New Roman"/>
          <w:lang w:val="es-CO"/>
        </w:rPr>
        <w:t xml:space="preserve">punto decimal y de una secuencia infinita de dígitos tales que </w:t>
      </w:r>
      <m:oMath>
        <m:sSub>
          <m:sSubPr>
            <m:ctrlPr>
              <w:rPr>
                <w:rFonts w:ascii="Cambria Math" w:hAnsi="Cambria Math" w:cs="Times New Roman"/>
                <w:i/>
                <w:lang w:val="es-CO"/>
              </w:rPr>
            </m:ctrlPr>
          </m:sSubPr>
          <m:e>
            <m:r>
              <w:rPr>
                <w:rFonts w:ascii="Cambria Math" w:hAnsi="Cambria Math" w:cs="Times New Roman"/>
                <w:lang w:val="es-CO"/>
              </w:rPr>
              <m:t>b</m:t>
            </m:r>
          </m:e>
          <m:sub>
            <m:r>
              <w:rPr>
                <w:rFonts w:ascii="Cambria Math" w:hAnsi="Cambria Math" w:cs="Times New Roman"/>
                <w:lang w:val="es-CO"/>
              </w:rPr>
              <m:t>i</m:t>
            </m:r>
          </m:sub>
        </m:sSub>
        <m:r>
          <w:rPr>
            <w:rFonts w:ascii="Cambria Math" w:hAnsi="Cambria Math" w:cs="Times New Roman"/>
            <w:lang w:val="es-CO"/>
          </w:rPr>
          <m:t>∈{0,1,2,3,4,5,6,7,8,9}</m:t>
        </m:r>
      </m:oMath>
    </w:p>
    <w:p w:rsidR="005C1934" w:rsidRPr="00F57D99" w:rsidRDefault="005C1934" w:rsidP="005C1934">
      <w:pPr>
        <w:jc w:val="both"/>
        <w:rPr>
          <w:rFonts w:ascii="Times New Roman" w:hAnsi="Times New Roman" w:cs="Times New Roman"/>
          <w:lang w:val="es-CO"/>
        </w:rPr>
      </w:pPr>
    </w:p>
    <w:p w:rsidR="005C1934" w:rsidRPr="00F57D99" w:rsidDel="005D12C1" w:rsidRDefault="005C1934" w:rsidP="005C1934">
      <w:pPr>
        <w:jc w:val="both"/>
        <w:rPr>
          <w:del w:id="299" w:author="González, C." w:date="2015-03-18T15:53:00Z"/>
          <w:rFonts w:ascii="Times New Roman" w:hAnsi="Times New Roman" w:cs="Times New Roman"/>
          <w:sz w:val="18"/>
          <w:szCs w:val="18"/>
          <w:lang w:val="es-ES_tradnl"/>
        </w:rPr>
      </w:pPr>
      <w:r w:rsidRPr="00F57D99">
        <w:rPr>
          <w:rFonts w:ascii="Times New Roman" w:hAnsi="Times New Roman" w:cs="Times New Roman"/>
          <w:lang w:val="es-CO"/>
        </w:rPr>
        <w:t xml:space="preserve">Estas expresiones son las que </w:t>
      </w:r>
      <w:r w:rsidR="00344147" w:rsidRPr="00F57D99">
        <w:rPr>
          <w:rFonts w:ascii="Times New Roman" w:hAnsi="Times New Roman" w:cs="Times New Roman"/>
          <w:lang w:val="es-CO"/>
        </w:rPr>
        <w:t>se llaman</w:t>
      </w:r>
      <w:r w:rsidRPr="00F57D99">
        <w:rPr>
          <w:rFonts w:ascii="Times New Roman" w:hAnsi="Times New Roman" w:cs="Times New Roman"/>
          <w:lang w:val="es-CO"/>
        </w:rPr>
        <w:t xml:space="preserve"> expansiones decimales y coinciden con el conjunto de los números reales positivos</w:t>
      </w:r>
      <w:r w:rsidR="00344147" w:rsidRPr="00F57D99">
        <w:rPr>
          <w:rFonts w:ascii="Times New Roman" w:hAnsi="Times New Roman" w:cs="Times New Roman"/>
          <w:lang w:val="es-CO"/>
        </w:rPr>
        <w:t>,</w:t>
      </w:r>
      <w:r w:rsidRPr="00F57D99">
        <w:rPr>
          <w:rFonts w:ascii="Times New Roman" w:hAnsi="Times New Roman" w:cs="Times New Roman"/>
          <w:lang w:val="es-CO"/>
        </w:rPr>
        <w:t xml:space="preserve"> </w:t>
      </w:r>
      <w:r w:rsidR="00344147" w:rsidRPr="00F57D99">
        <w:rPr>
          <w:rFonts w:ascii="Times New Roman" w:hAnsi="Times New Roman" w:cs="Times New Roman"/>
          <w:lang w:val="es-CO"/>
        </w:rPr>
        <w:t xml:space="preserve">que </w:t>
      </w:r>
      <w:r w:rsidRPr="00F57D99">
        <w:rPr>
          <w:rFonts w:ascii="Times New Roman" w:hAnsi="Times New Roman" w:cs="Times New Roman"/>
          <w:lang w:val="es-CO"/>
        </w:rPr>
        <w:t>consolida</w:t>
      </w:r>
      <w:r w:rsidR="00344147" w:rsidRPr="00F57D99">
        <w:rPr>
          <w:rFonts w:ascii="Times New Roman" w:hAnsi="Times New Roman" w:cs="Times New Roman"/>
          <w:lang w:val="es-CO"/>
        </w:rPr>
        <w:t>n</w:t>
      </w:r>
      <w:r w:rsidRPr="00F57D99">
        <w:rPr>
          <w:rFonts w:ascii="Times New Roman" w:hAnsi="Times New Roman" w:cs="Times New Roman"/>
          <w:lang w:val="es-CO"/>
        </w:rPr>
        <w:t xml:space="preserve"> un conjunto numérico que permite medir</w:t>
      </w:r>
      <w:r w:rsidR="00344147" w:rsidRPr="00F57D99">
        <w:rPr>
          <w:rFonts w:ascii="Times New Roman" w:hAnsi="Times New Roman" w:cs="Times New Roman"/>
          <w:lang w:val="es-CO"/>
        </w:rPr>
        <w:t xml:space="preserve"> cualquier longitud</w:t>
      </w:r>
      <w:r w:rsidRPr="00F57D99">
        <w:rPr>
          <w:rFonts w:ascii="Times New Roman" w:hAnsi="Times New Roman" w:cs="Times New Roman"/>
          <w:lang w:val="es-CO"/>
        </w:rPr>
        <w:t>. Por supuesto</w:t>
      </w:r>
      <w:ins w:id="300" w:author="González, C." w:date="2015-03-18T15:56:00Z">
        <w:r w:rsidR="007E106F">
          <w:rPr>
            <w:rFonts w:ascii="Times New Roman" w:hAnsi="Times New Roman" w:cs="Times New Roman"/>
            <w:lang w:val="es-CO"/>
          </w:rPr>
          <w:t>,</w:t>
        </w:r>
      </w:ins>
      <w:r w:rsidRPr="00F57D99">
        <w:rPr>
          <w:rFonts w:ascii="Times New Roman" w:hAnsi="Times New Roman" w:cs="Times New Roman"/>
          <w:lang w:val="es-CO"/>
        </w:rPr>
        <w:t xml:space="preserve"> la idea de medir que </w:t>
      </w:r>
      <w:r w:rsidR="00344147" w:rsidRPr="00F57D99">
        <w:rPr>
          <w:rFonts w:ascii="Times New Roman" w:hAnsi="Times New Roman" w:cs="Times New Roman"/>
          <w:lang w:val="es-CO"/>
        </w:rPr>
        <w:t xml:space="preserve">se presenta </w:t>
      </w:r>
      <w:r w:rsidRPr="00F57D99">
        <w:rPr>
          <w:rFonts w:ascii="Times New Roman" w:hAnsi="Times New Roman" w:cs="Times New Roman"/>
          <w:lang w:val="es-CO"/>
        </w:rPr>
        <w:t xml:space="preserve">en este </w:t>
      </w:r>
      <w:r w:rsidR="00344147" w:rsidRPr="00F57D99">
        <w:rPr>
          <w:rFonts w:ascii="Times New Roman" w:hAnsi="Times New Roman" w:cs="Times New Roman"/>
          <w:lang w:val="es-CO"/>
        </w:rPr>
        <w:t>interactivo</w:t>
      </w:r>
      <w:r w:rsidRPr="00F57D99">
        <w:rPr>
          <w:rFonts w:ascii="Times New Roman" w:hAnsi="Times New Roman" w:cs="Times New Roman"/>
          <w:lang w:val="es-CO"/>
        </w:rPr>
        <w:t xml:space="preserve"> es muy abstracta comparada con el proceso que realizamos cuando medimos longitudes a un objeto tangible.</w:t>
      </w:r>
    </w:p>
    <w:p w:rsidR="00101EEA" w:rsidDel="005D12C1" w:rsidRDefault="00101EEA">
      <w:pPr>
        <w:jc w:val="both"/>
        <w:rPr>
          <w:del w:id="301" w:author="González, C." w:date="2015-03-18T15:53:00Z"/>
          <w:rFonts w:ascii="Arial" w:hAnsi="Arial"/>
          <w:b/>
          <w:color w:val="FF0000"/>
          <w:sz w:val="18"/>
          <w:szCs w:val="18"/>
          <w:lang w:val="es-ES_tradnl"/>
        </w:rPr>
        <w:pPrChange w:id="302" w:author="González, C." w:date="2015-03-18T15:53:00Z">
          <w:pPr/>
        </w:pPrChange>
      </w:pPr>
    </w:p>
    <w:p w:rsidR="00510D72" w:rsidRDefault="00510D72" w:rsidP="00510D72">
      <w:pPr>
        <w:jc w:val="both"/>
        <w:rPr>
          <w:rFonts w:ascii="Arial" w:hAnsi="Arial" w:cs="Arial"/>
          <w:lang w:val="es-ES_tradnl"/>
        </w:rPr>
      </w:pPr>
    </w:p>
    <w:sectPr w:rsidR="00510D72"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449" w:rsidRDefault="00260449" w:rsidP="00BA2C04">
      <w:r>
        <w:separator/>
      </w:r>
    </w:p>
  </w:endnote>
  <w:endnote w:type="continuationSeparator" w:id="0">
    <w:p w:rsidR="00260449" w:rsidRDefault="00260449" w:rsidP="00BA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449" w:rsidRDefault="00260449" w:rsidP="00BA2C04">
      <w:r>
        <w:separator/>
      </w:r>
    </w:p>
  </w:footnote>
  <w:footnote w:type="continuationSeparator" w:id="0">
    <w:p w:rsidR="00260449" w:rsidRDefault="00260449" w:rsidP="00BA2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94CDA"/>
    <w:multiLevelType w:val="hybridMultilevel"/>
    <w:tmpl w:val="361C3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zález, C.">
    <w15:presenceInfo w15:providerId="None" w15:userId="González,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7A4"/>
    <w:rsid w:val="00007610"/>
    <w:rsid w:val="00013E56"/>
    <w:rsid w:val="00021138"/>
    <w:rsid w:val="00025642"/>
    <w:rsid w:val="00033BC7"/>
    <w:rsid w:val="0005228B"/>
    <w:rsid w:val="00054002"/>
    <w:rsid w:val="00064A5C"/>
    <w:rsid w:val="000774D0"/>
    <w:rsid w:val="00080786"/>
    <w:rsid w:val="00080CA9"/>
    <w:rsid w:val="00092138"/>
    <w:rsid w:val="00094D55"/>
    <w:rsid w:val="0009708E"/>
    <w:rsid w:val="000A260C"/>
    <w:rsid w:val="000A2BEA"/>
    <w:rsid w:val="000B4767"/>
    <w:rsid w:val="000F76C1"/>
    <w:rsid w:val="00101EEA"/>
    <w:rsid w:val="00102803"/>
    <w:rsid w:val="00104E5C"/>
    <w:rsid w:val="00107D5A"/>
    <w:rsid w:val="00111B55"/>
    <w:rsid w:val="0014528A"/>
    <w:rsid w:val="00157C50"/>
    <w:rsid w:val="00162DF3"/>
    <w:rsid w:val="00176236"/>
    <w:rsid w:val="001B3983"/>
    <w:rsid w:val="001B77D6"/>
    <w:rsid w:val="001D19F7"/>
    <w:rsid w:val="001E1243"/>
    <w:rsid w:val="001E2043"/>
    <w:rsid w:val="001F1BC4"/>
    <w:rsid w:val="001F7C99"/>
    <w:rsid w:val="00221CC6"/>
    <w:rsid w:val="002247D2"/>
    <w:rsid w:val="0025146C"/>
    <w:rsid w:val="0025454D"/>
    <w:rsid w:val="00254FDB"/>
    <w:rsid w:val="00260449"/>
    <w:rsid w:val="002A448C"/>
    <w:rsid w:val="002A563F"/>
    <w:rsid w:val="002B4A6D"/>
    <w:rsid w:val="002B7E96"/>
    <w:rsid w:val="002C11FE"/>
    <w:rsid w:val="002E4EE6"/>
    <w:rsid w:val="002F6267"/>
    <w:rsid w:val="0031583B"/>
    <w:rsid w:val="003213E7"/>
    <w:rsid w:val="00326C60"/>
    <w:rsid w:val="003345EA"/>
    <w:rsid w:val="00340C3A"/>
    <w:rsid w:val="00344147"/>
    <w:rsid w:val="00344957"/>
    <w:rsid w:val="00345260"/>
    <w:rsid w:val="00353644"/>
    <w:rsid w:val="00361452"/>
    <w:rsid w:val="003674FA"/>
    <w:rsid w:val="0037191F"/>
    <w:rsid w:val="00380D57"/>
    <w:rsid w:val="00383C8A"/>
    <w:rsid w:val="003A35E8"/>
    <w:rsid w:val="003C26A4"/>
    <w:rsid w:val="003D3A67"/>
    <w:rsid w:val="003D72B3"/>
    <w:rsid w:val="003F1EB9"/>
    <w:rsid w:val="003F545B"/>
    <w:rsid w:val="004037A4"/>
    <w:rsid w:val="00436732"/>
    <w:rsid w:val="004375B6"/>
    <w:rsid w:val="0045712C"/>
    <w:rsid w:val="004735BF"/>
    <w:rsid w:val="00476D25"/>
    <w:rsid w:val="004772B6"/>
    <w:rsid w:val="004A0080"/>
    <w:rsid w:val="004A2B92"/>
    <w:rsid w:val="004A683D"/>
    <w:rsid w:val="004B5B18"/>
    <w:rsid w:val="005067AA"/>
    <w:rsid w:val="00510D72"/>
    <w:rsid w:val="005122AB"/>
    <w:rsid w:val="005234F3"/>
    <w:rsid w:val="00544BA5"/>
    <w:rsid w:val="00551D6E"/>
    <w:rsid w:val="00552D7C"/>
    <w:rsid w:val="005716F6"/>
    <w:rsid w:val="005836E3"/>
    <w:rsid w:val="00584708"/>
    <w:rsid w:val="00595D16"/>
    <w:rsid w:val="00595E43"/>
    <w:rsid w:val="005A23D6"/>
    <w:rsid w:val="005C1934"/>
    <w:rsid w:val="005C209B"/>
    <w:rsid w:val="005C4CEB"/>
    <w:rsid w:val="005D12C1"/>
    <w:rsid w:val="005D4BC0"/>
    <w:rsid w:val="005E7629"/>
    <w:rsid w:val="005E7A5F"/>
    <w:rsid w:val="005F4C68"/>
    <w:rsid w:val="00611072"/>
    <w:rsid w:val="00616529"/>
    <w:rsid w:val="0062026B"/>
    <w:rsid w:val="00627FE6"/>
    <w:rsid w:val="0063490D"/>
    <w:rsid w:val="006449C9"/>
    <w:rsid w:val="00647430"/>
    <w:rsid w:val="006506D6"/>
    <w:rsid w:val="00652F14"/>
    <w:rsid w:val="006559E5"/>
    <w:rsid w:val="00687566"/>
    <w:rsid w:val="006907A4"/>
    <w:rsid w:val="006A32CE"/>
    <w:rsid w:val="006A3851"/>
    <w:rsid w:val="006B1C75"/>
    <w:rsid w:val="006D1176"/>
    <w:rsid w:val="006E00B4"/>
    <w:rsid w:val="006E1C59"/>
    <w:rsid w:val="006E32EF"/>
    <w:rsid w:val="00705DE0"/>
    <w:rsid w:val="00723EB7"/>
    <w:rsid w:val="007315F3"/>
    <w:rsid w:val="00734CF1"/>
    <w:rsid w:val="00741EC2"/>
    <w:rsid w:val="007459C2"/>
    <w:rsid w:val="0074775C"/>
    <w:rsid w:val="00765737"/>
    <w:rsid w:val="00771228"/>
    <w:rsid w:val="00773108"/>
    <w:rsid w:val="0079760F"/>
    <w:rsid w:val="007B25A6"/>
    <w:rsid w:val="007B6D4A"/>
    <w:rsid w:val="007C28CE"/>
    <w:rsid w:val="007E106F"/>
    <w:rsid w:val="007E4278"/>
    <w:rsid w:val="00810850"/>
    <w:rsid w:val="0081162C"/>
    <w:rsid w:val="008233D1"/>
    <w:rsid w:val="00830582"/>
    <w:rsid w:val="0084009B"/>
    <w:rsid w:val="008404BC"/>
    <w:rsid w:val="00843256"/>
    <w:rsid w:val="00863FF5"/>
    <w:rsid w:val="008647DB"/>
    <w:rsid w:val="00870466"/>
    <w:rsid w:val="00876EC0"/>
    <w:rsid w:val="008F6B15"/>
    <w:rsid w:val="009027E9"/>
    <w:rsid w:val="00906C1D"/>
    <w:rsid w:val="0091337F"/>
    <w:rsid w:val="00925B7C"/>
    <w:rsid w:val="00942DB7"/>
    <w:rsid w:val="00992FF7"/>
    <w:rsid w:val="009E3B40"/>
    <w:rsid w:val="009F694C"/>
    <w:rsid w:val="00A04342"/>
    <w:rsid w:val="00A22796"/>
    <w:rsid w:val="00A61B6D"/>
    <w:rsid w:val="00A8252F"/>
    <w:rsid w:val="00A91845"/>
    <w:rsid w:val="00A925B6"/>
    <w:rsid w:val="00AC45C1"/>
    <w:rsid w:val="00AC5F64"/>
    <w:rsid w:val="00AC7496"/>
    <w:rsid w:val="00AC7FAC"/>
    <w:rsid w:val="00AD7044"/>
    <w:rsid w:val="00AE458C"/>
    <w:rsid w:val="00AF23DF"/>
    <w:rsid w:val="00B0282E"/>
    <w:rsid w:val="00B16990"/>
    <w:rsid w:val="00B83D8C"/>
    <w:rsid w:val="00B83DE3"/>
    <w:rsid w:val="00B85AFC"/>
    <w:rsid w:val="00B92165"/>
    <w:rsid w:val="00B92C5B"/>
    <w:rsid w:val="00B97F4F"/>
    <w:rsid w:val="00BA2C04"/>
    <w:rsid w:val="00BA4232"/>
    <w:rsid w:val="00BA7975"/>
    <w:rsid w:val="00BB18F2"/>
    <w:rsid w:val="00BC129D"/>
    <w:rsid w:val="00BD1841"/>
    <w:rsid w:val="00BD1FFA"/>
    <w:rsid w:val="00C0683E"/>
    <w:rsid w:val="00C209AE"/>
    <w:rsid w:val="00C34A1F"/>
    <w:rsid w:val="00C35567"/>
    <w:rsid w:val="00C570DB"/>
    <w:rsid w:val="00C660E5"/>
    <w:rsid w:val="00C7411E"/>
    <w:rsid w:val="00C828FC"/>
    <w:rsid w:val="00C82D30"/>
    <w:rsid w:val="00C84826"/>
    <w:rsid w:val="00C92E0A"/>
    <w:rsid w:val="00C95485"/>
    <w:rsid w:val="00CA555F"/>
    <w:rsid w:val="00CA5658"/>
    <w:rsid w:val="00CB02D2"/>
    <w:rsid w:val="00CB58AF"/>
    <w:rsid w:val="00CD2245"/>
    <w:rsid w:val="00CD652E"/>
    <w:rsid w:val="00CE11A7"/>
    <w:rsid w:val="00CF2697"/>
    <w:rsid w:val="00CF535A"/>
    <w:rsid w:val="00D0536D"/>
    <w:rsid w:val="00D15A42"/>
    <w:rsid w:val="00D4476B"/>
    <w:rsid w:val="00D660AD"/>
    <w:rsid w:val="00DA5D2B"/>
    <w:rsid w:val="00DB1B58"/>
    <w:rsid w:val="00DC7DA0"/>
    <w:rsid w:val="00DE1C4F"/>
    <w:rsid w:val="00DF6F53"/>
    <w:rsid w:val="00E31CAA"/>
    <w:rsid w:val="00E54DA3"/>
    <w:rsid w:val="00E61A4B"/>
    <w:rsid w:val="00E7707B"/>
    <w:rsid w:val="00E84C33"/>
    <w:rsid w:val="00E920E6"/>
    <w:rsid w:val="00E928AA"/>
    <w:rsid w:val="00E97486"/>
    <w:rsid w:val="00EA3E65"/>
    <w:rsid w:val="00EB0CCB"/>
    <w:rsid w:val="00EC398E"/>
    <w:rsid w:val="00ED7BB1"/>
    <w:rsid w:val="00EE23BC"/>
    <w:rsid w:val="00EF15BE"/>
    <w:rsid w:val="00F14CE7"/>
    <w:rsid w:val="00F157B9"/>
    <w:rsid w:val="00F4317E"/>
    <w:rsid w:val="00F44F99"/>
    <w:rsid w:val="00F566C6"/>
    <w:rsid w:val="00F57D99"/>
    <w:rsid w:val="00F80068"/>
    <w:rsid w:val="00F819D0"/>
    <w:rsid w:val="00FA04FB"/>
    <w:rsid w:val="00FB2773"/>
    <w:rsid w:val="00FB3866"/>
    <w:rsid w:val="00FB43F7"/>
    <w:rsid w:val="00FD4E51"/>
    <w:rsid w:val="00FE103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54"/>
    <o:shapelayout v:ext="edit">
      <o:idmap v:ext="edit" data="1"/>
      <o:rules v:ext="edit">
        <o:r id="V:Rule1" type="connector" idref="#_x0000_s1030"/>
        <o:r id="V:Rule2" type="connector" idref="#_x0000_s1068"/>
        <o:r id="V:Rule3" type="connector" idref="#_x0000_s1066"/>
        <o:r id="V:Rule4" type="connector" idref="#_x0000_s1045"/>
        <o:r id="V:Rule5" type="connector" idref="#_x0000_s1064"/>
        <o:r id="V:Rule6" type="connector" idref="#_x0000_s1036"/>
        <o:r id="V:Rule7" type="connector" idref="#_x0000_s1049"/>
        <o:r id="V:Rule8" type="connector" idref="#_x0000_s1048"/>
        <o:r id="V:Rule9" type="connector" idref="#_x0000_s1063"/>
        <o:r id="V:Rule10" type="connector" idref="#_x0000_s1038"/>
        <o:r id="V:Rule11" type="connector" idref="#_x0000_s1054"/>
        <o:r id="V:Rule12" type="connector" idref="#_x0000_s1037"/>
        <o:r id="V:Rule13" type="connector" idref="#_x0000_s1055"/>
        <o:r id="V:Rule14" type="connector" idref="#_x0000_s1041"/>
        <o:r id="V:Rule15" type="connector" idref="#_x0000_s1040"/>
        <o:r id="V:Rule16" type="connector" idref="#_x0000_s1050"/>
        <o:r id="V:Rule17" type="connector" idref="#_x0000_s1060"/>
        <o:r id="V:Rule18" type="connector" idref="#_x0000_s1046"/>
        <o:r id="V:Rule19" type="connector" idref="#_x0000_s1067"/>
        <o:r id="V:Rule20" type="connector" idref="#_x0000_s1056"/>
        <o:r id="V:Rule21" type="connector" idref="#_x0000_s1062"/>
        <o:r id="V:Rule22" type="connector" idref="#_x0000_s1042"/>
        <o:r id="V:Rule23" type="connector" idref="#_x0000_s1059"/>
        <o:r id="V:Rule24" type="connector" idref="#_x0000_s1058"/>
        <o:r id="V:Rule25" type="connector" idref="#_x0000_s1044"/>
      </o:rules>
    </o:shapelayout>
  </w:shapeDefaults>
  <w:decimalSymbol w:val=","/>
  <w:listSeparator w:val=";"/>
  <w15:docId w15:val="{A284155F-3874-44FD-8220-460704C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 w:type="character" w:styleId="Hipervnculovisitado">
    <w:name w:val="FollowedHyperlink"/>
    <w:basedOn w:val="Fuentedeprrafopredeter"/>
    <w:uiPriority w:val="99"/>
    <w:semiHidden/>
    <w:unhideWhenUsed/>
    <w:rsid w:val="00A8252F"/>
    <w:rPr>
      <w:color w:val="800080" w:themeColor="followedHyperlink"/>
      <w:u w:val="single"/>
    </w:rPr>
  </w:style>
  <w:style w:type="character" w:styleId="Textodelmarcadordeposicin">
    <w:name w:val="Placeholder Text"/>
    <w:basedOn w:val="Fuentedeprrafopredeter"/>
    <w:uiPriority w:val="99"/>
    <w:semiHidden/>
    <w:rsid w:val="000A2BEA"/>
    <w:rPr>
      <w:color w:val="808080"/>
    </w:rPr>
  </w:style>
  <w:style w:type="paragraph" w:styleId="Encabezado">
    <w:name w:val="header"/>
    <w:basedOn w:val="Normal"/>
    <w:link w:val="EncabezadoCar"/>
    <w:uiPriority w:val="99"/>
    <w:unhideWhenUsed/>
    <w:rsid w:val="00BA2C04"/>
    <w:pPr>
      <w:tabs>
        <w:tab w:val="center" w:pos="4419"/>
        <w:tab w:val="right" w:pos="8838"/>
      </w:tabs>
    </w:pPr>
  </w:style>
  <w:style w:type="character" w:customStyle="1" w:styleId="EncabezadoCar">
    <w:name w:val="Encabezado Car"/>
    <w:basedOn w:val="Fuentedeprrafopredeter"/>
    <w:link w:val="Encabezado"/>
    <w:uiPriority w:val="99"/>
    <w:rsid w:val="00BA2C04"/>
  </w:style>
  <w:style w:type="paragraph" w:styleId="Piedepgina">
    <w:name w:val="footer"/>
    <w:basedOn w:val="Normal"/>
    <w:link w:val="PiedepginaCar"/>
    <w:uiPriority w:val="99"/>
    <w:unhideWhenUsed/>
    <w:rsid w:val="00BA2C04"/>
    <w:pPr>
      <w:tabs>
        <w:tab w:val="center" w:pos="4419"/>
        <w:tab w:val="right" w:pos="8838"/>
      </w:tabs>
    </w:pPr>
  </w:style>
  <w:style w:type="character" w:customStyle="1" w:styleId="PiedepginaCar">
    <w:name w:val="Pie de página Car"/>
    <w:basedOn w:val="Fuentedeprrafopredeter"/>
    <w:link w:val="Piedepgina"/>
    <w:uiPriority w:val="99"/>
    <w:rsid w:val="00BA2C04"/>
  </w:style>
  <w:style w:type="paragraph" w:styleId="Textodeglobo">
    <w:name w:val="Balloon Text"/>
    <w:basedOn w:val="Normal"/>
    <w:link w:val="TextodegloboCar"/>
    <w:uiPriority w:val="99"/>
    <w:semiHidden/>
    <w:unhideWhenUsed/>
    <w:rsid w:val="00A9184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eph0.clarku.edu/~djoyce/java/elements/bookI/propI4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be.geogebra.org/student/b4712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leph0.clarku.edu/~djoyce/java/elements/bookI/propI10.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5E0A-674E-4D42-91B9-FEFC5092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6</Pages>
  <Words>2513</Words>
  <Characters>14326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González, C.</cp:lastModifiedBy>
  <cp:revision>85</cp:revision>
  <dcterms:created xsi:type="dcterms:W3CDTF">2015-03-01T22:40:00Z</dcterms:created>
  <dcterms:modified xsi:type="dcterms:W3CDTF">2015-03-18T23:22:00Z</dcterms:modified>
</cp:coreProperties>
</file>