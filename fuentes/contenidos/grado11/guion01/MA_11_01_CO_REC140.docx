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CE704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E603B0">
        <w:rPr>
          <w:rFonts w:ascii="Arial" w:hAnsi="Arial"/>
          <w:sz w:val="18"/>
          <w:szCs w:val="18"/>
          <w:lang w:val="es-ES_tradnl"/>
        </w:rPr>
        <w:t>11_01_CO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719EE" w:rsidRDefault="00CB380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Inecuaciones con valor absoluto</w:t>
      </w:r>
    </w:p>
    <w:p w:rsidR="00D15F51" w:rsidRPr="000719EE" w:rsidRDefault="00D15F51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CB380D" w:rsidRDefault="00CB380D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CO"/>
        </w:rPr>
        <w:t>Actividad pensada para practicar los procedimientos de resolución de inecuaciones con valor absoluto</w:t>
      </w:r>
      <w:r w:rsidR="007750B9">
        <w:rPr>
          <w:rFonts w:ascii="Arial" w:hAnsi="Arial" w:cs="Arial"/>
          <w:sz w:val="18"/>
          <w:szCs w:val="18"/>
          <w:lang w:val="es-CO"/>
        </w:rPr>
        <w:t>.</w:t>
      </w: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>
        <w:rPr>
          <w:rFonts w:ascii="Arial" w:hAnsi="Arial" w:cs="Arial"/>
          <w:sz w:val="18"/>
          <w:szCs w:val="18"/>
          <w:lang w:val="es-ES_tradnl"/>
        </w:rPr>
        <w:t>Inecuación</w:t>
      </w:r>
      <w:r>
        <w:rPr>
          <w:rFonts w:ascii="Arial" w:hAnsi="Arial" w:cs="Arial"/>
          <w:sz w:val="18"/>
          <w:szCs w:val="18"/>
          <w:lang w:val="es-ES_tradnl"/>
        </w:rPr>
        <w:t>”</w:t>
      </w:r>
      <w:r w:rsidR="00873379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“</w:t>
      </w:r>
      <w:r w:rsidR="00873379">
        <w:rPr>
          <w:rFonts w:ascii="Arial" w:hAnsi="Arial" w:cs="Arial"/>
          <w:sz w:val="18"/>
          <w:szCs w:val="18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>alor absoluto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  <w:r w:rsidR="0010517E">
        <w:rPr>
          <w:rFonts w:ascii="Arial" w:hAnsi="Arial" w:cs="Arial"/>
          <w:sz w:val="18"/>
          <w:szCs w:val="18"/>
          <w:lang w:val="es-ES_tradnl"/>
        </w:rPr>
        <w:t>utos.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E603B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E603B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B668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E603B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>Resuelve inecuaciones con valor absoluto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8577C" w:rsidRPr="000719EE" w:rsidRDefault="0058577C" w:rsidP="0058577C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 xml:space="preserve">Resuelve </w:t>
      </w:r>
      <w:r>
        <w:rPr>
          <w:rFonts w:ascii="Arial" w:hAnsi="Arial" w:cs="Arial"/>
          <w:sz w:val="18"/>
          <w:szCs w:val="18"/>
          <w:lang w:val="es-CO"/>
        </w:rPr>
        <w:t xml:space="preserve">las siguientes inecuaciones con valor absoluto. 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8577C" w:rsidRPr="000719EE" w:rsidRDefault="0058577C" w:rsidP="0058577C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 xml:space="preserve">Resuelve </w:t>
      </w:r>
      <w:r>
        <w:rPr>
          <w:rFonts w:ascii="Arial" w:hAnsi="Arial" w:cs="Arial"/>
          <w:sz w:val="18"/>
          <w:szCs w:val="18"/>
          <w:lang w:val="es-CO"/>
        </w:rPr>
        <w:t xml:space="preserve">las siguientes inecuaciones teniendo en cuenta las propiedades de las operaciones y orden de los </w:t>
      </w:r>
      <w:r>
        <w:rPr>
          <w:rFonts w:ascii="Arial" w:hAnsi="Arial" w:cs="Arial"/>
          <w:sz w:val="18"/>
          <w:szCs w:val="18"/>
          <w:lang w:val="es-CO"/>
        </w:rPr>
        <w:t>n</w:t>
      </w:r>
      <w:r>
        <w:rPr>
          <w:rFonts w:ascii="Arial" w:hAnsi="Arial" w:cs="Arial"/>
          <w:sz w:val="18"/>
          <w:szCs w:val="18"/>
          <w:lang w:val="es-CO"/>
        </w:rPr>
        <w:t xml:space="preserve">úmeros </w:t>
      </w:r>
      <w:r>
        <w:rPr>
          <w:rFonts w:ascii="Arial" w:hAnsi="Arial" w:cs="Arial"/>
          <w:sz w:val="18"/>
          <w:szCs w:val="18"/>
          <w:lang w:val="es-CO"/>
        </w:rPr>
        <w:t>r</w:t>
      </w:r>
      <w:r>
        <w:rPr>
          <w:rFonts w:ascii="Arial" w:hAnsi="Arial" w:cs="Arial"/>
          <w:sz w:val="18"/>
          <w:szCs w:val="18"/>
          <w:lang w:val="es-CO"/>
        </w:rPr>
        <w:t xml:space="preserve">eales y del valor absoluto.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5857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4689" w:rsidRDefault="0058577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26F23" w:rsidRDefault="00CB380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</w:t>
      </w:r>
      <w:r w:rsidR="0058577C">
        <w:rPr>
          <w:rFonts w:ascii="Arial" w:hAnsi="Arial" w:cs="Arial"/>
          <w:sz w:val="18"/>
          <w:szCs w:val="18"/>
          <w:lang w:val="es-ES_tradnl"/>
        </w:rPr>
        <w:t xml:space="preserve"> el conjunto solución de la siguiente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2-x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-45≤0</m:t>
        </m:r>
      </m:oMath>
      <w:r w:rsidR="00526F23">
        <w:rPr>
          <w:rFonts w:ascii="Arial" w:hAnsi="Arial" w:cs="Arial"/>
          <w:sz w:val="18"/>
          <w:szCs w:val="18"/>
          <w:lang w:val="es-ES_tradnl"/>
        </w:rPr>
        <w:t>:</w:t>
      </w:r>
    </w:p>
    <w:p w:rsidR="0058577C" w:rsidRPr="007F74EA" w:rsidRDefault="0058577C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9C2E06" w:rsidRDefault="0058577C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58577C" w:rsidRDefault="0058577C" w:rsidP="001F52D4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231F" w:rsidRDefault="00CB380D" w:rsidP="008A23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</w:t>
      </w:r>
      <w:r w:rsidR="008A231F">
        <w:rPr>
          <w:rFonts w:ascii="Arial" w:hAnsi="Arial" w:cs="Arial"/>
          <w:sz w:val="18"/>
          <w:szCs w:val="18"/>
          <w:lang w:val="es-ES_tradnl"/>
        </w:rPr>
        <w:t xml:space="preserve"> el conjunto solución de la siguiente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2-4x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-15≤8</m:t>
        </m:r>
      </m:oMath>
      <w:r w:rsidR="00526F23">
        <w:rPr>
          <w:rFonts w:ascii="Arial" w:hAnsi="Arial" w:cs="Arial"/>
          <w:sz w:val="18"/>
          <w:szCs w:val="18"/>
          <w:lang w:val="es-ES_tradnl"/>
        </w:rPr>
        <w:t>: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8A231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231F" w:rsidRDefault="00CB380D" w:rsidP="008A23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Calcula</w:t>
      </w:r>
      <w:r w:rsidR="008A231F">
        <w:rPr>
          <w:rFonts w:ascii="Arial" w:hAnsi="Arial" w:cs="Arial"/>
          <w:sz w:val="18"/>
          <w:szCs w:val="18"/>
          <w:lang w:val="es-ES_tradnl"/>
        </w:rPr>
        <w:t xml:space="preserve"> el conjunto solución de la siguiente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-9≤0</m:t>
        </m:r>
      </m:oMath>
      <w:r w:rsidR="00526F23">
        <w:rPr>
          <w:rFonts w:ascii="Arial" w:hAnsi="Arial" w:cs="Arial"/>
          <w:sz w:val="18"/>
          <w:szCs w:val="18"/>
          <w:lang w:val="es-ES_tradnl"/>
        </w:rPr>
        <w:t>: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8A231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8A231F" w:rsidRDefault="008A231F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231F" w:rsidRDefault="00CB380D" w:rsidP="008A23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</w:t>
      </w:r>
      <w:r w:rsidR="008A231F">
        <w:rPr>
          <w:rFonts w:ascii="Arial" w:hAnsi="Arial" w:cs="Arial"/>
          <w:sz w:val="18"/>
          <w:szCs w:val="18"/>
          <w:lang w:val="es-ES_tradnl"/>
        </w:rPr>
        <w:t xml:space="preserve"> el conjunto solución de la siguiente inecuación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-15&lt;0</m:t>
        </m:r>
      </m:oMath>
      <w:r w:rsidR="00526F23">
        <w:rPr>
          <w:rFonts w:ascii="Arial" w:hAnsi="Arial" w:cs="Arial"/>
          <w:sz w:val="18"/>
          <w:szCs w:val="18"/>
          <w:lang w:val="es-ES_tradnl"/>
        </w:rPr>
        <w:t>: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A105A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A105A3" w:rsidRDefault="00A105A3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26F23" w:rsidRDefault="00526F23" w:rsidP="008F43F3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8F43F3" w:rsidRPr="007F74EA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5 </w:t>
      </w: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F43F3" w:rsidRDefault="00CB380D" w:rsidP="008F4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Encuentra </w:t>
      </w:r>
      <w:r w:rsidR="008F43F3">
        <w:rPr>
          <w:rFonts w:ascii="Arial" w:hAnsi="Arial" w:cs="Arial"/>
          <w:sz w:val="18"/>
          <w:szCs w:val="18"/>
          <w:lang w:val="es-ES_tradnl"/>
        </w:rPr>
        <w:t xml:space="preserve">el conjunto solución de la siguiente inecuación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-5x+6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x-1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≤0</m:t>
        </m:r>
      </m:oMath>
      <w:r w:rsidR="00526F23">
        <w:rPr>
          <w:rFonts w:ascii="Arial" w:hAnsi="Arial" w:cs="Arial"/>
          <w:sz w:val="18"/>
          <w:szCs w:val="18"/>
          <w:lang w:val="es-ES_tradnl"/>
        </w:rPr>
        <w:t>:</w:t>
      </w:r>
    </w:p>
    <w:p w:rsidR="008F43F3" w:rsidRPr="007F74EA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3-Dificil</w:t>
      </w: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</w:p>
    <w:p w:rsidR="008F43F3" w:rsidRPr="0072270A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F43F3" w:rsidRDefault="008F43F3" w:rsidP="008F43F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F43F3" w:rsidRDefault="008F43F3" w:rsidP="008F43F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F43F3" w:rsidRDefault="008F43F3" w:rsidP="008F43F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F43F3" w:rsidRPr="00C531DB" w:rsidRDefault="008F43F3" w:rsidP="008F43F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F43F3" w:rsidRDefault="008F43F3" w:rsidP="008F43F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F43F3" w:rsidRPr="007F74EA" w:rsidRDefault="008F43F3" w:rsidP="008F43F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F43F3" w:rsidRPr="00254D62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254D62" w:rsidRDefault="005B1760" w:rsidP="00526F2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0517E"/>
    <w:rsid w:val="00125D25"/>
    <w:rsid w:val="001A6BC0"/>
    <w:rsid w:val="001B092E"/>
    <w:rsid w:val="001B3983"/>
    <w:rsid w:val="001C122B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273D"/>
    <w:rsid w:val="00334EA6"/>
    <w:rsid w:val="00340C3A"/>
    <w:rsid w:val="00342E6F"/>
    <w:rsid w:val="00345260"/>
    <w:rsid w:val="00353644"/>
    <w:rsid w:val="0036258A"/>
    <w:rsid w:val="003A458C"/>
    <w:rsid w:val="003B49B4"/>
    <w:rsid w:val="003D6B84"/>
    <w:rsid w:val="003D72B3"/>
    <w:rsid w:val="003E532C"/>
    <w:rsid w:val="004024BA"/>
    <w:rsid w:val="00411F22"/>
    <w:rsid w:val="00417B06"/>
    <w:rsid w:val="0042038D"/>
    <w:rsid w:val="004375B6"/>
    <w:rsid w:val="0045712C"/>
    <w:rsid w:val="00485C72"/>
    <w:rsid w:val="00495119"/>
    <w:rsid w:val="004A4A9C"/>
    <w:rsid w:val="004D3E90"/>
    <w:rsid w:val="00510FE7"/>
    <w:rsid w:val="0052013C"/>
    <w:rsid w:val="00526F23"/>
    <w:rsid w:val="005513FA"/>
    <w:rsid w:val="00551D6E"/>
    <w:rsid w:val="00552D7C"/>
    <w:rsid w:val="0057625D"/>
    <w:rsid w:val="00584F8B"/>
    <w:rsid w:val="0058577C"/>
    <w:rsid w:val="005A48C2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750B9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D38AF"/>
    <w:rsid w:val="007F74EA"/>
    <w:rsid w:val="00873379"/>
    <w:rsid w:val="008752D9"/>
    <w:rsid w:val="00881754"/>
    <w:rsid w:val="0089063A"/>
    <w:rsid w:val="008932B9"/>
    <w:rsid w:val="008A231F"/>
    <w:rsid w:val="008C6F76"/>
    <w:rsid w:val="008E17FB"/>
    <w:rsid w:val="008F43F3"/>
    <w:rsid w:val="00923C89"/>
    <w:rsid w:val="009320AC"/>
    <w:rsid w:val="009510B5"/>
    <w:rsid w:val="00953886"/>
    <w:rsid w:val="00980D6D"/>
    <w:rsid w:val="0099088A"/>
    <w:rsid w:val="00991941"/>
    <w:rsid w:val="00992AB9"/>
    <w:rsid w:val="009C2E06"/>
    <w:rsid w:val="009C4689"/>
    <w:rsid w:val="009D0476"/>
    <w:rsid w:val="009E7DAC"/>
    <w:rsid w:val="009F074B"/>
    <w:rsid w:val="00A105A3"/>
    <w:rsid w:val="00A22796"/>
    <w:rsid w:val="00A5293F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95967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380D"/>
    <w:rsid w:val="00CD0AA6"/>
    <w:rsid w:val="00CD0B3B"/>
    <w:rsid w:val="00CD2245"/>
    <w:rsid w:val="00CE7043"/>
    <w:rsid w:val="00CE7115"/>
    <w:rsid w:val="00D15A42"/>
    <w:rsid w:val="00D15F51"/>
    <w:rsid w:val="00D3600C"/>
    <w:rsid w:val="00D660AD"/>
    <w:rsid w:val="00DC5406"/>
    <w:rsid w:val="00DE1C4F"/>
    <w:rsid w:val="00DE2253"/>
    <w:rsid w:val="00DE69EE"/>
    <w:rsid w:val="00DF5702"/>
    <w:rsid w:val="00E057E6"/>
    <w:rsid w:val="00E14BD5"/>
    <w:rsid w:val="00E32F4B"/>
    <w:rsid w:val="00E54DA3"/>
    <w:rsid w:val="00E603B0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6685"/>
    <w:rsid w:val="00EC398E"/>
    <w:rsid w:val="00EC3FD8"/>
    <w:rsid w:val="00EF5545"/>
    <w:rsid w:val="00EF7BBC"/>
    <w:rsid w:val="00F157B9"/>
    <w:rsid w:val="00F44F99"/>
    <w:rsid w:val="00F57E22"/>
    <w:rsid w:val="00F70E70"/>
    <w:rsid w:val="00F71D6A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B431E44F-D46D-4C9E-BB06-2006122D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2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E17F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7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676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16</cp:revision>
  <dcterms:created xsi:type="dcterms:W3CDTF">2015-02-28T16:33:00Z</dcterms:created>
  <dcterms:modified xsi:type="dcterms:W3CDTF">2015-03-19T21:59:00Z</dcterms:modified>
</cp:coreProperties>
</file>