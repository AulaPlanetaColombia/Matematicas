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8414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CC58C5" w:rsidP="00C679A1">
      <w:pPr>
        <w:rPr>
          <w:rFonts w:ascii="Arial" w:hAnsi="Arial" w:cs="Arial"/>
          <w:sz w:val="18"/>
          <w:szCs w:val="18"/>
          <w:lang w:val="es-ES_tradnl"/>
        </w:rPr>
      </w:pPr>
      <w:r w:rsidRPr="00CC58C5">
        <w:rPr>
          <w:rFonts w:ascii="Arial" w:hAnsi="Arial" w:cs="Arial"/>
          <w:sz w:val="18"/>
          <w:szCs w:val="18"/>
          <w:lang w:val="es-CO"/>
        </w:rPr>
        <w:t>Practica lo que has aprendido sobre intervalos y sus operaciones.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 w:rsidRPr="00CC58C5">
        <w:rPr>
          <w:rFonts w:ascii="Arial" w:hAnsi="Arial" w:cs="Arial"/>
          <w:sz w:val="18"/>
          <w:szCs w:val="18"/>
          <w:lang w:val="es-CO"/>
        </w:rPr>
        <w:t>Reconoces los intervalos, sus características y puedes realizar correctamente sus operaciones.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“Intervalos”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C58C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CC58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 w:rsidRPr="00CC58C5">
        <w:rPr>
          <w:rFonts w:ascii="Arial" w:hAnsi="Arial" w:cs="Arial"/>
          <w:sz w:val="18"/>
          <w:szCs w:val="18"/>
          <w:lang w:val="es-CO"/>
        </w:rPr>
        <w:t>Practica lo que has aprendido sobre intervalos y sus operaciones.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en necesario realiza la representación grafica de los intervalos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85E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085ED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5EDB" w:rsidRDefault="006D02A8" w:rsidP="007D28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085ED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085ED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D85091">
        <w:rPr>
          <w:rFonts w:ascii="Arial" w:hAnsi="Arial"/>
          <w:sz w:val="18"/>
          <w:szCs w:val="18"/>
          <w:lang w:val="es-ES_tradnl"/>
        </w:rPr>
        <w:t xml:space="preserve">ual de la siguientes expresiones  representa un intervalo abierto y acotado en los </w:t>
      </w:r>
      <w:proofErr w:type="gramStart"/>
      <w:r w:rsidR="00D85091">
        <w:rPr>
          <w:rFonts w:ascii="Arial" w:hAnsi="Arial"/>
          <w:sz w:val="18"/>
          <w:szCs w:val="18"/>
          <w:lang w:val="es-ES_tradnl"/>
        </w:rPr>
        <w:t>numero</w:t>
      </w:r>
      <w:proofErr w:type="gramEnd"/>
      <w:r w:rsidR="00D85091">
        <w:rPr>
          <w:rFonts w:ascii="Arial" w:hAnsi="Arial"/>
          <w:sz w:val="18"/>
          <w:szCs w:val="18"/>
          <w:lang w:val="es-ES_tradnl"/>
        </w:rPr>
        <w:t xml:space="preserve"> Reales.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</w:t>
      </w:r>
      <w:r w:rsidR="00085EDB">
        <w:rPr>
          <w:rFonts w:ascii="Arial" w:hAnsi="Arial" w:cs="Arial"/>
          <w:sz w:val="18"/>
          <w:szCs w:val="18"/>
          <w:lang w:val="es-ES_tradnl"/>
        </w:rPr>
        <w:t>el conjunto de los números reales.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5EDB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</w:p>
    <w:p w:rsidR="00D85091" w:rsidRPr="0072270A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∈R |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≤x&lt;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4}</m:t>
          </m:r>
        </m:oMath>
      </m:oMathPara>
    </w:p>
    <w:p w:rsidR="00060011" w:rsidRPr="00060011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R 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x≤4}</m:t>
          </m:r>
        </m:oMath>
      </m:oMathPara>
    </w:p>
    <w:p w:rsidR="00060011" w:rsidRPr="0072270A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{x∈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R |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3≤x}</m:t>
          </m:r>
        </m:oMath>
      </m:oMathPara>
    </w:p>
    <w:p w:rsidR="00060011" w:rsidRPr="00060011" w:rsidRDefault="00060011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∈R 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3≤x≤4}</m:t>
          </m:r>
        </m:oMath>
      </m:oMathPara>
    </w:p>
    <w:p w:rsidR="00060011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Default="00500A60" w:rsidP="00500A6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500A60" w:rsidRPr="009510B5" w:rsidRDefault="00500A60" w:rsidP="00500A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 las siguientes afirmaciones es falsa</w:t>
      </w:r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9510B5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72270A" w:rsidRDefault="00500A60" w:rsidP="00500A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F27343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00A60" w:rsidRDefault="00500A60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3∈</m:t>
          </m:r>
          <m:d>
            <m:dPr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2,3</m:t>
              </m:r>
            </m:e>
          </m:d>
        </m:oMath>
      </m:oMathPara>
    </w:p>
    <w:p w:rsidR="008538EA" w:rsidRPr="008538EA" w:rsidRDefault="008538EA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8∈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-∞,8</m:t>
              </m:r>
            </m:e>
          </m:d>
        </m:oMath>
      </m:oMathPara>
    </w:p>
    <w:p w:rsidR="008538EA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-1∉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4,∞</m:t>
              </m:r>
            </m:e>
          </m:d>
        </m:oMath>
      </m:oMathPara>
    </w:p>
    <w:p w:rsidR="008538EA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∈(1, 2)</m:t>
          </m:r>
        </m:oMath>
      </m:oMathPara>
    </w:p>
    <w:p w:rsidR="008538EA" w:rsidRDefault="008538E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8538EA" w:rsidRDefault="008538E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52198" w:rsidRDefault="00052198" w:rsidP="0005219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052198" w:rsidRPr="009510B5" w:rsidRDefault="00052198" w:rsidP="0005219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 las siguientes afirmaciones es verdadera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72270A" w:rsidRDefault="00052198" w:rsidP="0005219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el conjunto de los números reales.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F27343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8538EA" w:rsidRDefault="005B6D79" w:rsidP="0005219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[2, 2.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⊆</m:t>
          </m:r>
          <m:d>
            <m:dPr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2,3</m:t>
              </m:r>
            </m:e>
          </m:d>
        </m:oMath>
      </m:oMathPara>
    </w:p>
    <w:p w:rsidR="00052198" w:rsidRPr="008538EA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(0,2)⊆[1,∞)</m:t>
          </m:r>
        </m:oMath>
      </m:oMathPara>
    </w:p>
    <w:p w:rsidR="005B6D79" w:rsidRPr="00BD5F91" w:rsidRDefault="00BD5F91" w:rsidP="005B6D79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(1, 3)⊆</m:t>
          </m:r>
          <m:d>
            <m:dPr>
              <m:begChr m:val="[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1,2.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9</m:t>
                  </m:r>
                </m:e>
              </m:acc>
            </m:e>
          </m:d>
        </m:oMath>
      </m:oMathPara>
    </w:p>
    <w:p w:rsidR="00052198" w:rsidRPr="008538EA" w:rsidRDefault="005B6D79" w:rsidP="0005219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-1,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⊆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-2,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</m:rad>
            </m:e>
          </m:d>
        </m:oMath>
      </m:oMathPara>
    </w:p>
    <w:p w:rsidR="00052198" w:rsidRDefault="00052198" w:rsidP="0005219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</m:t>
        </m:r>
        <m:r>
          <w:rPr>
            <w:rFonts w:ascii="Cambria Math" w:hAnsi="Cambria Math" w:cs="Arial"/>
            <w:sz w:val="18"/>
            <w:szCs w:val="18"/>
            <w:lang w:val="es-ES_tradnl"/>
          </w:rPr>
          <m:t>10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[8, </m:t>
        </m:r>
        <m:r>
          <w:rPr>
            <w:rFonts w:ascii="Cambria Math" w:hAnsi="Cambria Math" w:cs="Arial"/>
            <w:sz w:val="18"/>
            <w:szCs w:val="18"/>
            <w:lang w:val="es-ES_tradnl"/>
          </w:rPr>
          <m:t>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Pr="00746135" w:rsidRDefault="000357B1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3, 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e>
        </m:d>
      </m:oMath>
      <w:r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357B1" w:rsidRDefault="00BD5F9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[8,10)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P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 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BD5F91" w:rsidRPr="009510B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72270A" w:rsidRDefault="00BD5F91" w:rsidP="00BD5F9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F27343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 9]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BD5F91" w:rsidP="00BD5F91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r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 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BD5F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6135" w:rsidRDefault="00746135" w:rsidP="007461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-∞,8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746135" w:rsidRPr="009510B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72270A" w:rsidRDefault="00746135" w:rsidP="007461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F27343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A90B6C" w:rsidRDefault="00A90B6C" w:rsidP="00746135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∪(8, ∞)</m:t>
        </m:r>
      </m:oMath>
      <w:r w:rsidR="00746135" w:rsidRPr="00A90B6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46135" w:rsidRPr="00A90B6C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2, 8</m:t>
            </m:r>
          </m:e>
        </m:d>
      </m:oMath>
      <w:r w:rsidRPr="00A90B6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,11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Pr="00746135" w:rsidRDefault="00A90B6C" w:rsidP="0074613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(11</m:t>
        </m:r>
        <m:r>
          <w:rPr>
            <w:rFonts w:ascii="Cambria Math" w:hAnsi="Cambria Math" w:cs="Arial"/>
            <w:sz w:val="18"/>
            <w:szCs w:val="18"/>
            <w:lang w:val="es-ES_tradnl"/>
          </w:rPr>
          <m:t>,∞)</m:t>
        </m:r>
      </m:oMath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4151C" w:rsidRDefault="0084151C" w:rsidP="0084151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∪(8,11]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EE4759" w:rsidRPr="009510B5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72270A" w:rsidRDefault="00EE4759" w:rsidP="00EE47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F27343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 8]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r w:rsidRPr="00EE47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EE4759" w:rsidRDefault="00EE4759" w:rsidP="00EE4759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Pr="00EE475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EE4759" w:rsidRPr="00746135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(5,9]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9510B5" w:rsidRDefault="00BD5F91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24A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-∞,-2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∪(1,10)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5,∞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924A1B" w:rsidRPr="009510B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72270A" w:rsidRDefault="00924A1B" w:rsidP="00924A1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F27343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</m:t>
        </m:r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r>
          <w:rPr>
            <w:rFonts w:ascii="Cambria Math" w:hAnsi="Cambria Math" w:cs="Arial"/>
            <w:sz w:val="18"/>
            <w:szCs w:val="18"/>
            <w:lang w:val="es-ES_tradnl"/>
          </w:rPr>
          <m:t>,</m:t>
        </m:r>
        <m:r>
          <w:rPr>
            <w:rFonts w:ascii="Cambria Math" w:hAnsi="Cambria Math" w:cs="Arial"/>
            <w:sz w:val="18"/>
            <w:szCs w:val="18"/>
            <w:lang w:val="es-ES_tradnl"/>
          </w:rPr>
          <m:t>-2]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6D4F88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(1,10)</m:t>
        </m:r>
      </m:oMath>
      <w:r w:rsidR="00924A1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D4F88" w:rsidRPr="006D4F88" w:rsidRDefault="006D4F88" w:rsidP="006D4F8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-5,-2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∪(1,10)</m:t>
        </m:r>
      </m:oMath>
      <w:r w:rsidRPr="006D4F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24A1B" w:rsidRPr="0074613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w:r w:rsidRPr="00EE475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</m:t>
        </m:r>
        <m:r>
          <w:rPr>
            <w:rFonts w:ascii="Cambria Math" w:hAnsi="Cambria Math" w:cs="Arial"/>
            <w:sz w:val="18"/>
            <w:szCs w:val="18"/>
            <w:lang w:val="es-ES_tradnl"/>
          </w:rPr>
          <m:t>-5,10</m:t>
        </m:r>
        <m:r>
          <w:rPr>
            <w:rFonts w:ascii="Cambria Math" w:hAnsi="Cambria Math" w:cs="Arial"/>
            <w:sz w:val="18"/>
            <w:szCs w:val="18"/>
            <w:lang w:val="es-ES_tradnl"/>
          </w:rPr>
          <m:t>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Pr="00500A60" w:rsidRDefault="00500A60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(2,1]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924A1B" w:rsidRPr="00500A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357B1"/>
    <w:rsid w:val="00046B74"/>
    <w:rsid w:val="00052198"/>
    <w:rsid w:val="0005228B"/>
    <w:rsid w:val="000537AE"/>
    <w:rsid w:val="00054002"/>
    <w:rsid w:val="00060011"/>
    <w:rsid w:val="000719EE"/>
    <w:rsid w:val="00085EDB"/>
    <w:rsid w:val="000B20BA"/>
    <w:rsid w:val="00104E5C"/>
    <w:rsid w:val="00125D25"/>
    <w:rsid w:val="001B092E"/>
    <w:rsid w:val="001B3983"/>
    <w:rsid w:val="001D2148"/>
    <w:rsid w:val="001E2043"/>
    <w:rsid w:val="001F1C5F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0A60"/>
    <w:rsid w:val="00502F8B"/>
    <w:rsid w:val="0052013C"/>
    <w:rsid w:val="005513FA"/>
    <w:rsid w:val="00551D6E"/>
    <w:rsid w:val="00552D7C"/>
    <w:rsid w:val="005A519B"/>
    <w:rsid w:val="005B210B"/>
    <w:rsid w:val="005B6D79"/>
    <w:rsid w:val="005C209B"/>
    <w:rsid w:val="005D5F1D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D4F88"/>
    <w:rsid w:val="006E1C59"/>
    <w:rsid w:val="006E32EF"/>
    <w:rsid w:val="00713B23"/>
    <w:rsid w:val="0072270A"/>
    <w:rsid w:val="00742D83"/>
    <w:rsid w:val="00742E65"/>
    <w:rsid w:val="00746135"/>
    <w:rsid w:val="0074775C"/>
    <w:rsid w:val="00792588"/>
    <w:rsid w:val="007A2B2C"/>
    <w:rsid w:val="007A4120"/>
    <w:rsid w:val="007B25C8"/>
    <w:rsid w:val="007B521F"/>
    <w:rsid w:val="007B7770"/>
    <w:rsid w:val="007C28CE"/>
    <w:rsid w:val="007D0493"/>
    <w:rsid w:val="007D2825"/>
    <w:rsid w:val="0084144E"/>
    <w:rsid w:val="0084151C"/>
    <w:rsid w:val="008538EA"/>
    <w:rsid w:val="008752D9"/>
    <w:rsid w:val="008932B9"/>
    <w:rsid w:val="008C6F76"/>
    <w:rsid w:val="008D10C7"/>
    <w:rsid w:val="00923C89"/>
    <w:rsid w:val="00924A1B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0B6C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5F91"/>
    <w:rsid w:val="00C0683E"/>
    <w:rsid w:val="00C11A77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C58C5"/>
    <w:rsid w:val="00CD0B3B"/>
    <w:rsid w:val="00CD2245"/>
    <w:rsid w:val="00CE7115"/>
    <w:rsid w:val="00CF6B95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759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7</cp:revision>
  <dcterms:created xsi:type="dcterms:W3CDTF">2015-02-28T14:17:00Z</dcterms:created>
  <dcterms:modified xsi:type="dcterms:W3CDTF">2015-02-28T16:06:00Z</dcterms:modified>
</cp:coreProperties>
</file>