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68D0D" w14:textId="77777777" w:rsidR="00292D5B" w:rsidRPr="007D0493" w:rsidRDefault="00292D5B" w:rsidP="00292D5B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22EE0843" w14:textId="77777777" w:rsidR="00162437" w:rsidRDefault="00162437" w:rsidP="00162437">
      <w:pPr>
        <w:rPr>
          <w:rFonts w:ascii="Arial" w:hAnsi="Arial"/>
          <w:lang w:val="es-ES_tradnl"/>
        </w:rPr>
      </w:pPr>
    </w:p>
    <w:p w14:paraId="20BFB255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5291EFF" w14:textId="77777777" w:rsidR="00162437" w:rsidRDefault="00984962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MA_G11_01_CO</w:t>
      </w:r>
    </w:p>
    <w:p w14:paraId="45971EB6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</w:p>
    <w:p w14:paraId="5182128B" w14:textId="77777777" w:rsidR="00162437" w:rsidRDefault="00162437" w:rsidP="00162437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60E43F4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6C5198DE" w14:textId="77777777" w:rsidR="00162437" w:rsidRPr="00DF12D8" w:rsidRDefault="00162437" w:rsidP="00162437">
      <w:pPr>
        <w:rPr>
          <w:rFonts w:ascii="Arial" w:hAnsi="Arial"/>
          <w:sz w:val="18"/>
          <w:szCs w:val="18"/>
          <w:lang w:val="es-CO"/>
        </w:rPr>
      </w:pPr>
      <w:r w:rsidRPr="00DF12D8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DF12D8">
        <w:rPr>
          <w:rFonts w:ascii="Arial" w:hAnsi="Arial"/>
          <w:sz w:val="18"/>
          <w:szCs w:val="18"/>
          <w:highlight w:val="green"/>
          <w:lang w:val="es-CO"/>
        </w:rPr>
        <w:t xml:space="preserve">Título del </w:t>
      </w:r>
      <w:proofErr w:type="gramStart"/>
      <w:r w:rsidRPr="00DF12D8">
        <w:rPr>
          <w:rFonts w:ascii="Arial" w:hAnsi="Arial"/>
          <w:sz w:val="18"/>
          <w:szCs w:val="18"/>
          <w:highlight w:val="green"/>
          <w:lang w:val="es-CO"/>
        </w:rPr>
        <w:t>recurso(</w:t>
      </w:r>
      <w:proofErr w:type="gramEnd"/>
      <w:r w:rsidRPr="00DF12D8">
        <w:rPr>
          <w:rFonts w:ascii="Arial" w:hAnsi="Arial"/>
          <w:b/>
          <w:sz w:val="18"/>
          <w:szCs w:val="18"/>
          <w:highlight w:val="green"/>
          <w:lang w:val="es-CO"/>
        </w:rPr>
        <w:t>65</w:t>
      </w:r>
      <w:r w:rsidRPr="00DF12D8">
        <w:rPr>
          <w:rFonts w:ascii="Arial" w:hAnsi="Arial"/>
          <w:sz w:val="18"/>
          <w:szCs w:val="18"/>
          <w:highlight w:val="green"/>
          <w:lang w:val="es-CO"/>
        </w:rPr>
        <w:t xml:space="preserve"> caracteres máx.)</w:t>
      </w:r>
    </w:p>
    <w:p w14:paraId="2ADE78C9" w14:textId="77777777" w:rsidR="00DF12D8" w:rsidRPr="00DF12D8" w:rsidRDefault="00DF12D8" w:rsidP="00DF12D8">
      <w:pPr>
        <w:rPr>
          <w:rFonts w:ascii="Times New Roman" w:hAnsi="Times New Roman" w:cs="Times New Roman"/>
          <w:color w:val="000000"/>
          <w:lang w:val="es-CO"/>
        </w:rPr>
      </w:pPr>
      <w:r w:rsidRPr="00DF12D8">
        <w:rPr>
          <w:rFonts w:ascii="Times New Roman" w:hAnsi="Times New Roman" w:cs="Times New Roman"/>
          <w:color w:val="000000"/>
          <w:lang w:val="es-CO"/>
        </w:rPr>
        <w:t>Polinomios algebraicos de números con radicales</w:t>
      </w:r>
      <w:del w:id="0" w:author="González, C." w:date="2015-03-18T16:56:00Z">
        <w:r w:rsidRPr="00DF12D8" w:rsidDel="00557AD1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3BD4D1B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6043C71E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33AC096" w14:textId="77777777" w:rsidR="00162437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  <w:r w:rsidRPr="00984962">
        <w:rPr>
          <w:rFonts w:ascii="Arial" w:hAnsi="Arial" w:cs="Arial"/>
          <w:sz w:val="18"/>
          <w:szCs w:val="18"/>
          <w:lang w:val="es-CO"/>
        </w:rPr>
        <w:t>Ejercita la forma en que se puede encontrar el polinomio asociado a una expresión con radicales.</w:t>
      </w:r>
    </w:p>
    <w:p w14:paraId="1FFB098B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7CA9E52C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CC9B45C" w14:textId="77783619" w:rsidR="00162437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  <w:del w:id="1" w:author="González, C." w:date="2015-03-18T16:56:00Z">
        <w:r w:rsidDel="00557AD1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 w:cs="Arial"/>
          <w:sz w:val="18"/>
          <w:szCs w:val="18"/>
          <w:lang w:val="es-ES_tradnl"/>
        </w:rPr>
        <w:t>Radica</w:t>
      </w:r>
      <w:ins w:id="2" w:author="González, C." w:date="2015-03-18T16:58:00Z">
        <w:r w:rsidR="00236A3A">
          <w:rPr>
            <w:rFonts w:ascii="Arial" w:hAnsi="Arial" w:cs="Arial"/>
            <w:sz w:val="18"/>
            <w:szCs w:val="18"/>
            <w:lang w:val="es-ES_tradnl"/>
          </w:rPr>
          <w:t>l</w:t>
        </w:r>
      </w:ins>
      <w:del w:id="3" w:author="González, C." w:date="2015-03-18T16:56:00Z">
        <w:r w:rsidDel="00557AD1">
          <w:rPr>
            <w:rFonts w:ascii="Arial" w:hAnsi="Arial" w:cs="Arial"/>
            <w:sz w:val="18"/>
            <w:szCs w:val="18"/>
            <w:lang w:val="es-ES_tradnl"/>
          </w:rPr>
          <w:delText>l”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del w:id="4" w:author="González, C." w:date="2015-03-18T16:56:00Z">
        <w:r w:rsidDel="00557AD1">
          <w:rPr>
            <w:rFonts w:ascii="Arial" w:hAnsi="Arial" w:cs="Arial"/>
            <w:sz w:val="18"/>
            <w:szCs w:val="18"/>
            <w:lang w:val="es-ES_tradnl"/>
          </w:rPr>
          <w:delText xml:space="preserve"> “</w:delText>
        </w:r>
      </w:del>
      <w:r>
        <w:rPr>
          <w:rFonts w:ascii="Arial" w:hAnsi="Arial" w:cs="Arial"/>
          <w:sz w:val="18"/>
          <w:szCs w:val="18"/>
          <w:lang w:val="es-ES_tradnl"/>
        </w:rPr>
        <w:t>polinomio</w:t>
      </w:r>
      <w:del w:id="5" w:author="González, C." w:date="2015-03-18T16:56:00Z">
        <w:r w:rsidDel="00557AD1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743809">
        <w:rPr>
          <w:rFonts w:ascii="Arial" w:hAnsi="Arial" w:cs="Arial"/>
          <w:sz w:val="18"/>
          <w:szCs w:val="18"/>
          <w:lang w:val="es-ES_tradnl"/>
        </w:rPr>
        <w:t xml:space="preserve">, </w:t>
      </w:r>
      <w:del w:id="6" w:author="González, C." w:date="2015-03-18T16:56:00Z">
        <w:r w:rsidR="00743809" w:rsidDel="00557AD1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 w:rsidR="00743809">
        <w:rPr>
          <w:rFonts w:ascii="Arial" w:hAnsi="Arial" w:cs="Arial"/>
          <w:sz w:val="18"/>
          <w:szCs w:val="18"/>
          <w:lang w:val="es-ES_tradnl"/>
        </w:rPr>
        <w:t>ecuación polinómica</w:t>
      </w:r>
      <w:del w:id="7" w:author="González, C." w:date="2015-03-18T16:56:00Z">
        <w:r w:rsidR="00743809" w:rsidDel="00557AD1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743809">
        <w:rPr>
          <w:rFonts w:ascii="Arial" w:hAnsi="Arial" w:cs="Arial"/>
          <w:sz w:val="18"/>
          <w:szCs w:val="18"/>
          <w:lang w:val="es-ES_tradnl"/>
        </w:rPr>
        <w:t xml:space="preserve">, </w:t>
      </w:r>
      <w:del w:id="8" w:author="González, C." w:date="2015-03-18T16:56:00Z">
        <w:r w:rsidR="00743809" w:rsidDel="00557AD1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 w:rsidR="00743809">
        <w:rPr>
          <w:rFonts w:ascii="Arial" w:hAnsi="Arial" w:cs="Arial"/>
          <w:sz w:val="18"/>
          <w:szCs w:val="18"/>
          <w:lang w:val="es-ES_tradnl"/>
        </w:rPr>
        <w:t>números irracionales</w:t>
      </w:r>
      <w:del w:id="9" w:author="González, C." w:date="2015-03-18T16:57:00Z">
        <w:r w:rsidR="00743809" w:rsidDel="00557AD1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743809">
        <w:rPr>
          <w:rFonts w:ascii="Arial" w:hAnsi="Arial" w:cs="Arial"/>
          <w:sz w:val="18"/>
          <w:szCs w:val="18"/>
          <w:lang w:val="es-ES_tradnl"/>
        </w:rPr>
        <w:t>, números irracionales algebraicos”</w:t>
      </w:r>
    </w:p>
    <w:p w14:paraId="0118EC24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3427D5D4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742FB0F" w14:textId="2495ACDC" w:rsidR="00162437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ins w:id="10" w:author="González, C." w:date="2015-03-18T18:23:00Z">
        <w:r w:rsidR="004F18FD">
          <w:rPr>
            <w:rFonts w:ascii="Arial" w:hAnsi="Arial" w:cs="Arial"/>
            <w:sz w:val="18"/>
            <w:szCs w:val="18"/>
            <w:lang w:val="es-ES_tradnl"/>
          </w:rPr>
          <w:t xml:space="preserve"> minutos.</w:t>
        </w:r>
      </w:ins>
    </w:p>
    <w:p w14:paraId="5FA65A02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0BD7E203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62437" w14:paraId="44578F88" w14:textId="77777777" w:rsidTr="0016243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340D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C1F2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8380F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5471" w14:textId="77777777" w:rsidR="00162437" w:rsidRDefault="0098496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4758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E212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A3FA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AD0D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14:paraId="3D12783E" w14:textId="77777777" w:rsidTr="0016243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3D01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3F14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DBE1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F2A6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8EB6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D61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7232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BE6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9BC1E9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5A6AC3E3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62437" w14:paraId="186488C3" w14:textId="77777777" w:rsidTr="001624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B6CD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C06C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C2EE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A2E" w14:textId="77777777" w:rsidR="00162437" w:rsidRDefault="0098496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62437" w14:paraId="6FE82544" w14:textId="77777777" w:rsidTr="001624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5058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1FF5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8A144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8E6F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14:paraId="0840933C" w14:textId="77777777" w:rsidTr="001624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A5F4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4C0B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2A00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9F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14:paraId="7F8335E3" w14:textId="77777777" w:rsidTr="0016243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2D1B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2327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4770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7D56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B74A03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7D9F3B5D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62437" w14:paraId="7DF625CD" w14:textId="77777777" w:rsidTr="0016243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5CAA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C598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17E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0842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91CF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9721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9A2B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1A8C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14:paraId="216E2A4C" w14:textId="77777777" w:rsidTr="0016243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2B7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A07E" w14:textId="77777777" w:rsidR="00162437" w:rsidRDefault="0098496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CBF4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22BD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70FF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B34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F0C1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F1E7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2437" w14:paraId="410D447D" w14:textId="77777777" w:rsidTr="0016243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775C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BE6A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9D8F9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BB06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A49A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9677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76829FF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200284" w14:textId="77777777" w:rsidR="00162437" w:rsidRDefault="0016243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50954A4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4200DA44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5C22F81" w14:textId="77777777" w:rsidR="00162437" w:rsidRDefault="00984962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75A548AB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60E1BC09" w14:textId="77777777" w:rsidR="00162437" w:rsidRDefault="00162437" w:rsidP="00162437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EF77F1C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</w:p>
    <w:p w14:paraId="07D426D9" w14:textId="77777777" w:rsidR="00162437" w:rsidRDefault="00162437" w:rsidP="0016243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0E305DB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0649725" w14:textId="0937716E"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del w:id="11" w:author="González, C." w:date="2015-03-18T16:57:00Z">
        <w:r w:rsidRPr="00763979" w:rsidDel="00557AD1">
          <w:rPr>
            <w:rFonts w:ascii="Arial" w:hAnsi="Arial" w:cs="Arial"/>
            <w:sz w:val="18"/>
            <w:szCs w:val="18"/>
            <w:lang w:val="es-CO"/>
          </w:rPr>
          <w:delText xml:space="preserve">Buscando </w:delText>
        </w:r>
      </w:del>
      <w:ins w:id="12" w:author="González, C." w:date="2015-03-18T16:57:00Z">
        <w:r w:rsidR="00557AD1">
          <w:rPr>
            <w:rFonts w:ascii="Arial" w:hAnsi="Arial" w:cs="Arial"/>
            <w:sz w:val="18"/>
            <w:szCs w:val="18"/>
            <w:lang w:val="es-CO"/>
          </w:rPr>
          <w:t>Búsqueda de</w:t>
        </w:r>
        <w:r w:rsidR="00557AD1" w:rsidRPr="00763979">
          <w:rPr>
            <w:rFonts w:ascii="Arial" w:hAnsi="Arial" w:cs="Arial"/>
            <w:sz w:val="18"/>
            <w:szCs w:val="18"/>
            <w:lang w:val="es-CO"/>
          </w:rPr>
          <w:t xml:space="preserve"> </w:t>
        </w:r>
      </w:ins>
      <w:r w:rsidRPr="00763979">
        <w:rPr>
          <w:rFonts w:ascii="Arial" w:hAnsi="Arial" w:cs="Arial"/>
          <w:sz w:val="18"/>
          <w:szCs w:val="18"/>
          <w:lang w:val="es-CO"/>
        </w:rPr>
        <w:t>polinomios de números radicales</w:t>
      </w:r>
      <w:del w:id="13" w:author="González, C." w:date="2015-03-18T16:57:00Z">
        <w:r w:rsidRPr="00763979" w:rsidDel="00557AD1">
          <w:rPr>
            <w:rFonts w:ascii="Arial" w:hAnsi="Arial" w:cs="Arial"/>
            <w:sz w:val="18"/>
            <w:szCs w:val="18"/>
            <w:lang w:val="es-CO"/>
          </w:rPr>
          <w:delText>.</w:delText>
        </w:r>
      </w:del>
    </w:p>
    <w:p w14:paraId="3E07588F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3ADD31ED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52D131FB" w14:textId="77777777"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E773EB4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7FAD5508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Enunciado (Instrucción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A40559" w14:textId="2F072C7A"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número real con </w:t>
      </w:r>
      <w:r w:rsidR="0052008A">
        <w:rPr>
          <w:rFonts w:ascii="Arial" w:hAnsi="Arial" w:cs="Arial"/>
          <w:sz w:val="18"/>
          <w:szCs w:val="18"/>
          <w:lang w:val="es-ES_tradnl"/>
        </w:rPr>
        <w:t>la ecuación polinómica</w:t>
      </w:r>
      <w:r>
        <w:rPr>
          <w:rFonts w:ascii="Arial" w:hAnsi="Arial" w:cs="Arial"/>
          <w:sz w:val="18"/>
          <w:szCs w:val="18"/>
          <w:lang w:val="es-ES_tradnl"/>
        </w:rPr>
        <w:t xml:space="preserve"> del cual es </w:t>
      </w:r>
      <w:r w:rsidR="0052008A">
        <w:rPr>
          <w:rFonts w:ascii="Arial" w:hAnsi="Arial" w:cs="Arial"/>
          <w:sz w:val="18"/>
          <w:szCs w:val="18"/>
          <w:lang w:val="es-ES_tradnl"/>
        </w:rPr>
        <w:t>solución</w:t>
      </w:r>
      <w:ins w:id="14" w:author="González, C." w:date="2015-03-18T16:57:00Z">
        <w:r w:rsidR="00557AD1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15" w:author="González, C." w:date="2015-03-18T16:57:00Z">
        <w:r w:rsidR="0052008A" w:rsidDel="00557AD1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 w:rsidDel="00557AD1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6E0179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593B4623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1FE9BFC" w14:textId="77777777" w:rsidR="00162437" w:rsidRDefault="0052008A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Puedes buscar las soluciones </w:t>
      </w:r>
      <w:r w:rsidR="00BC354E">
        <w:rPr>
          <w:rFonts w:ascii="Arial" w:hAnsi="Arial" w:cs="Arial"/>
          <w:sz w:val="18"/>
          <w:szCs w:val="18"/>
          <w:lang w:val="es-ES_tradnl"/>
        </w:rPr>
        <w:t>de la ecuación polinómica o igualar el real a una variable y usar la potenciación y sus propiedades para eliminar los radicales.</w:t>
      </w:r>
    </w:p>
    <w:p w14:paraId="2FB2E246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7C9F5518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0790665E" w14:textId="77777777" w:rsidR="00162437" w:rsidRDefault="00BC354E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9B3E64F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15974D74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8830C11" w14:textId="77777777"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72D979" w14:textId="77777777" w:rsidR="00162437" w:rsidRDefault="00162437" w:rsidP="00162437">
      <w:pPr>
        <w:rPr>
          <w:rFonts w:ascii="Arial" w:hAnsi="Arial" w:cs="Arial"/>
          <w:sz w:val="18"/>
          <w:szCs w:val="18"/>
          <w:lang w:val="es-ES_tradnl"/>
        </w:rPr>
      </w:pPr>
    </w:p>
    <w:p w14:paraId="7F0D9CA4" w14:textId="77777777" w:rsidR="00162437" w:rsidRDefault="00162437" w:rsidP="0016243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83F4DCB" w14:textId="77777777" w:rsidR="00162437" w:rsidRDefault="00763979" w:rsidP="001624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F98354B" w14:textId="211B961A" w:rsidR="00162437" w:rsidDel="00557AD1" w:rsidRDefault="00162437" w:rsidP="00162437">
      <w:pPr>
        <w:rPr>
          <w:del w:id="16" w:author="González, C." w:date="2015-03-18T16:58:00Z"/>
          <w:rFonts w:ascii="Arial" w:hAnsi="Arial"/>
          <w:sz w:val="18"/>
          <w:szCs w:val="18"/>
          <w:lang w:val="es-ES_tradnl"/>
        </w:rPr>
      </w:pPr>
    </w:p>
    <w:p w14:paraId="4D416233" w14:textId="414221E8" w:rsidR="00292D5B" w:rsidDel="00557AD1" w:rsidRDefault="00292D5B" w:rsidP="00292D5B">
      <w:pPr>
        <w:rPr>
          <w:del w:id="17" w:author="González, C." w:date="2015-03-18T16:58:00Z"/>
          <w:rFonts w:ascii="Arial" w:hAnsi="Arial"/>
          <w:sz w:val="16"/>
          <w:szCs w:val="16"/>
          <w:lang w:val="es-ES_tradnl"/>
        </w:rPr>
      </w:pPr>
    </w:p>
    <w:p w14:paraId="60612434" w14:textId="77777777" w:rsidR="00292D5B" w:rsidRPr="008D2C91" w:rsidRDefault="00292D5B" w:rsidP="00292D5B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>MÍN. 2  MÁX. 6. MATCH: FRASE A FRASE</w:t>
      </w:r>
      <w:bookmarkStart w:id="18" w:name="_GoBack"/>
      <w:bookmarkEnd w:id="18"/>
    </w:p>
    <w:p w14:paraId="09B6CB64" w14:textId="77777777" w:rsidR="00292D5B" w:rsidRPr="00AE120C" w:rsidRDefault="00292D5B" w:rsidP="00292D5B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  <w:t>Frase – bloque 1 (</w:t>
      </w:r>
      <w:r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AE120C">
        <w:rPr>
          <w:rFonts w:ascii="Arial" w:hAnsi="Arial"/>
          <w:b/>
          <w:color w:val="FF0000"/>
          <w:sz w:val="18"/>
          <w:szCs w:val="18"/>
          <w:lang w:val="es-ES_tradnl"/>
        </w:rPr>
        <w:t>105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p w14:paraId="44A56F67" w14:textId="77777777" w:rsidR="00162437" w:rsidRDefault="00162437" w:rsidP="00162437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"/>
        <w:gridCol w:w="3750"/>
        <w:gridCol w:w="3508"/>
      </w:tblGrid>
      <w:tr w:rsidR="00292D5B" w14:paraId="00BF61D6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9AFA57A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BF1BF" w14:textId="77777777" w:rsidR="00292D5B" w:rsidRDefault="004A3233" w:rsidP="00E86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5D740" w14:textId="77777777" w:rsidR="00292D5B" w:rsidRDefault="004A3233" w:rsidP="00E359A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-x-1=0</m:t>
                </m:r>
              </m:oMath>
            </m:oMathPara>
          </w:p>
        </w:tc>
      </w:tr>
      <w:tr w:rsidR="00292D5B" w14:paraId="782145BC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918FFF7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085E7" w14:textId="77777777" w:rsidR="00292D5B" w:rsidRDefault="004A3233" w:rsidP="00E86E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 xml:space="preserve"> </m:t>
                    </m:r>
                  </m:e>
                </m:rad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DF02" w14:textId="77777777" w:rsidR="00292D5B" w:rsidRDefault="004A3233" w:rsidP="00B07DB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-1=0</m:t>
                </m:r>
              </m:oMath>
            </m:oMathPara>
          </w:p>
        </w:tc>
      </w:tr>
      <w:tr w:rsidR="00292D5B" w14:paraId="4B8FA210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F7D40CC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BA38E" w14:textId="77777777" w:rsidR="00292D5B" w:rsidRDefault="004A3233" w:rsidP="00CC48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e>
                    </m:rad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696E" w14:textId="77777777" w:rsidR="00292D5B" w:rsidRDefault="004A3233" w:rsidP="00DA757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-4=0</m:t>
                </m:r>
              </m:oMath>
            </m:oMathPara>
          </w:p>
        </w:tc>
      </w:tr>
      <w:tr w:rsidR="00292D5B" w14:paraId="178530B2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0491873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BEF68" w14:textId="77777777" w:rsidR="00292D5B" w:rsidRDefault="00292D5B" w:rsidP="00FD380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rad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C5DBE" w14:textId="77777777" w:rsidR="00292D5B" w:rsidRDefault="004A3233" w:rsidP="002457E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+54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-108x+75=0</m:t>
                </m:r>
              </m:oMath>
            </m:oMathPara>
          </w:p>
        </w:tc>
      </w:tr>
      <w:tr w:rsidR="00292D5B" w14:paraId="3702B9A7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BA9DB01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93FF" w14:textId="77777777" w:rsidR="00292D5B" w:rsidRDefault="004A3233" w:rsidP="00FD380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875D" w14:textId="77777777" w:rsidR="00292D5B" w:rsidRDefault="004A3233" w:rsidP="00DA757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-8x+1=0</m:t>
                </m:r>
              </m:oMath>
            </m:oMathPara>
          </w:p>
        </w:tc>
      </w:tr>
      <w:tr w:rsidR="00292D5B" w14:paraId="3F04485B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E98FE5A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B5DC" w14:textId="77777777" w:rsidR="00292D5B" w:rsidRDefault="004A32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799CE" w14:textId="77777777" w:rsidR="00292D5B" w:rsidRDefault="00292D5B" w:rsidP="002457E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-2x-3=0</m:t>
                </m:r>
              </m:oMath>
            </m:oMathPara>
          </w:p>
        </w:tc>
      </w:tr>
      <w:tr w:rsidR="00292D5B" w14:paraId="3B9C98BD" w14:textId="77777777" w:rsidTr="00E359A8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258A0B4" w14:textId="77777777" w:rsidR="00292D5B" w:rsidRDefault="00292D5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9E478" w14:textId="77777777" w:rsidR="00292D5B" w:rsidRDefault="004A3233" w:rsidP="00FD380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</m:t>
                </m:r>
              </m:oMath>
            </m:oMathPara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EA996" w14:textId="21361ABD" w:rsidR="00292D5B" w:rsidRDefault="004A3233" w:rsidP="00C232B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-2x-4</m:t>
                </m:r>
                <w:ins w:id="19" w:author="Cristhian Andres Bello Rivera" w:date="2015-03-30T19:47:00Z"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=0</m:t>
                  </m:r>
                </w:ins>
              </m:oMath>
            </m:oMathPara>
          </w:p>
        </w:tc>
      </w:tr>
    </w:tbl>
    <w:p w14:paraId="019C5BD0" w14:textId="3A5A2E99" w:rsidR="00162437" w:rsidDel="00557AD1" w:rsidRDefault="00162437" w:rsidP="00162437">
      <w:pPr>
        <w:rPr>
          <w:del w:id="20" w:author="González, C." w:date="2015-03-18T16:58:00Z"/>
          <w:rFonts w:asciiTheme="majorHAnsi" w:hAnsiTheme="majorHAnsi"/>
          <w:lang w:val="es-ES_tradnl"/>
        </w:rPr>
      </w:pPr>
    </w:p>
    <w:p w14:paraId="667AE32C" w14:textId="30BA848A" w:rsidR="00162437" w:rsidDel="00557AD1" w:rsidRDefault="00162437" w:rsidP="00162437">
      <w:pPr>
        <w:rPr>
          <w:del w:id="21" w:author="González, C." w:date="2015-03-18T16:58:00Z"/>
          <w:rFonts w:ascii="Arial" w:hAnsi="Arial"/>
          <w:lang w:val="es-ES_tradnl"/>
        </w:rPr>
      </w:pPr>
    </w:p>
    <w:p w14:paraId="1369FA10" w14:textId="77777777" w:rsidR="00730AEB" w:rsidRDefault="004A3233" w:rsidP="00236A3A"/>
    <w:sectPr w:rsidR="00730AEB" w:rsidSect="009E1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  <w15:person w15:author="Cristhian Andres Bello Rivera">
    <w15:presenceInfo w15:providerId="Windows Live" w15:userId="e1248433d67245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4A9E"/>
    <w:rsid w:val="00162437"/>
    <w:rsid w:val="001B11D2"/>
    <w:rsid w:val="00236A3A"/>
    <w:rsid w:val="002457E5"/>
    <w:rsid w:val="00292D5B"/>
    <w:rsid w:val="004A3233"/>
    <w:rsid w:val="004F18FD"/>
    <w:rsid w:val="0052008A"/>
    <w:rsid w:val="00557AD1"/>
    <w:rsid w:val="00743809"/>
    <w:rsid w:val="00763979"/>
    <w:rsid w:val="00984962"/>
    <w:rsid w:val="009E17BA"/>
    <w:rsid w:val="00AF356B"/>
    <w:rsid w:val="00B07DBA"/>
    <w:rsid w:val="00BC354E"/>
    <w:rsid w:val="00C232B7"/>
    <w:rsid w:val="00CC4866"/>
    <w:rsid w:val="00CE4A9E"/>
    <w:rsid w:val="00DA7574"/>
    <w:rsid w:val="00DF12D8"/>
    <w:rsid w:val="00E359A8"/>
    <w:rsid w:val="00E86E0D"/>
    <w:rsid w:val="00EA0237"/>
    <w:rsid w:val="00F96601"/>
    <w:rsid w:val="00FC4391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E48109C"/>
  <w15:docId w15:val="{31E6B06E-DD48-403F-B37C-8E2608C9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43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6243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86E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6E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E0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Rojas</dc:creator>
  <cp:lastModifiedBy>Cristhian Andres Bello Rivera</cp:lastModifiedBy>
  <cp:revision>13</cp:revision>
  <dcterms:created xsi:type="dcterms:W3CDTF">2015-02-26T16:48:00Z</dcterms:created>
  <dcterms:modified xsi:type="dcterms:W3CDTF">2015-03-31T00:48:00Z</dcterms:modified>
</cp:coreProperties>
</file>