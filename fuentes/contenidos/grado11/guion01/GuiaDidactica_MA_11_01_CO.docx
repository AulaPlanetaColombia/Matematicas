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73A6D" w14:textId="77777777" w:rsidR="00D82497" w:rsidRPr="003A4925" w:rsidRDefault="00D82497" w:rsidP="00D82497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Guía didáctica</w:t>
      </w:r>
    </w:p>
    <w:p w14:paraId="502914C7" w14:textId="77777777" w:rsidR="00D82497" w:rsidRPr="003A4925" w:rsidRDefault="00D82497" w:rsidP="00D82497">
      <w:pPr>
        <w:rPr>
          <w:rFonts w:ascii="Times" w:hAnsi="Times"/>
        </w:rPr>
      </w:pPr>
    </w:p>
    <w:p w14:paraId="530F0470" w14:textId="6C8A6E0E" w:rsidR="00D82497" w:rsidRDefault="00CF52EF" w:rsidP="00D82497">
      <w:pPr>
        <w:rPr>
          <w:rFonts w:ascii="Times" w:hAnsi="Times"/>
          <w:b/>
        </w:rPr>
      </w:pPr>
      <w:r>
        <w:rPr>
          <w:rFonts w:ascii="Times" w:hAnsi="Times"/>
          <w:b/>
        </w:rPr>
        <w:t>Estándares básicos de competencias</w:t>
      </w:r>
    </w:p>
    <w:p w14:paraId="15AD0F71" w14:textId="55C4E3A0" w:rsidR="00CF52EF" w:rsidRDefault="00CF52EF" w:rsidP="00D82497">
      <w:pPr>
        <w:rPr>
          <w:rFonts w:ascii="Times" w:hAnsi="Times"/>
          <w:b/>
        </w:rPr>
      </w:pPr>
      <w:r>
        <w:rPr>
          <w:rFonts w:ascii="Times" w:hAnsi="Times"/>
          <w:b/>
        </w:rPr>
        <w:t>Pensamientos</w:t>
      </w:r>
    </w:p>
    <w:p w14:paraId="2B361B5F" w14:textId="4B86D1D8" w:rsidR="00CF52EF" w:rsidRDefault="00CF52EF" w:rsidP="00D82497">
      <w:pPr>
        <w:rPr>
          <w:rFonts w:ascii="Times" w:hAnsi="Times"/>
          <w:b/>
        </w:rPr>
      </w:pPr>
      <w:r>
        <w:rPr>
          <w:rFonts w:ascii="Times" w:hAnsi="Times"/>
          <w:b/>
        </w:rPr>
        <w:t>Numérico</w:t>
      </w:r>
    </w:p>
    <w:p w14:paraId="02928F0F" w14:textId="5ED0FD1B" w:rsidR="00CF52EF" w:rsidRPr="00CF52EF" w:rsidRDefault="00CF52EF" w:rsidP="00CF52EF">
      <w:pPr>
        <w:jc w:val="both"/>
        <w:rPr>
          <w:rFonts w:ascii="Times" w:hAnsi="Times"/>
        </w:rPr>
      </w:pPr>
      <w:r w:rsidRPr="00CF52EF">
        <w:rPr>
          <w:rFonts w:ascii="Times" w:hAnsi="Times"/>
        </w:rPr>
        <w:t>Analizo representaciones decimales de los números reales para diferenciar entre racionales e irracionales.</w:t>
      </w:r>
    </w:p>
    <w:p w14:paraId="0E2D296F" w14:textId="5DAEA635" w:rsidR="00CF52EF" w:rsidRPr="00CF52EF" w:rsidRDefault="00CF52EF" w:rsidP="00CF52EF">
      <w:pPr>
        <w:jc w:val="both"/>
        <w:rPr>
          <w:rFonts w:ascii="Times" w:hAnsi="Times"/>
        </w:rPr>
      </w:pPr>
      <w:r w:rsidRPr="00CF52EF">
        <w:rPr>
          <w:rFonts w:ascii="Times" w:hAnsi="Times"/>
        </w:rPr>
        <w:t>Reconozco la densidad e incompletitud de los números racionales a través de métodos numéricos, geométricos y algebraicos.</w:t>
      </w:r>
    </w:p>
    <w:p w14:paraId="128AD086" w14:textId="13F15977" w:rsidR="00CF52EF" w:rsidRDefault="00CF52EF" w:rsidP="00CF52EF">
      <w:pPr>
        <w:jc w:val="both"/>
        <w:rPr>
          <w:rFonts w:ascii="Times" w:hAnsi="Times"/>
        </w:rPr>
      </w:pPr>
      <w:r w:rsidRPr="00CF52EF">
        <w:rPr>
          <w:rFonts w:ascii="Times" w:hAnsi="Times"/>
        </w:rPr>
        <w:t>Compar</w:t>
      </w:r>
      <w:r w:rsidR="00C21A83">
        <w:rPr>
          <w:rFonts w:ascii="Times" w:hAnsi="Times"/>
        </w:rPr>
        <w:t>o</w:t>
      </w:r>
      <w:r w:rsidRPr="00CF52EF">
        <w:rPr>
          <w:rFonts w:ascii="Times" w:hAnsi="Times"/>
        </w:rPr>
        <w:t xml:space="preserve"> y contrasto propiedades de los números (naturales, enteros, racionales y reales)</w:t>
      </w:r>
      <w:r w:rsidR="00014070">
        <w:rPr>
          <w:rFonts w:ascii="Times" w:hAnsi="Times"/>
        </w:rPr>
        <w:t>,</w:t>
      </w:r>
      <w:r w:rsidRPr="00CF52EF">
        <w:rPr>
          <w:rFonts w:ascii="Times" w:hAnsi="Times"/>
        </w:rPr>
        <w:t xml:space="preserve"> y las de sus relaciones y operaciones para construir, manejar y utilizar apropiadamente los distintos sistemas numéricos.</w:t>
      </w:r>
    </w:p>
    <w:p w14:paraId="5D6C1453" w14:textId="21DAFA5E" w:rsidR="00CF52EF" w:rsidRPr="00CF52EF" w:rsidRDefault="00CF52EF" w:rsidP="00CF52EF">
      <w:pPr>
        <w:jc w:val="both"/>
        <w:rPr>
          <w:rFonts w:ascii="Times" w:hAnsi="Times"/>
          <w:b/>
        </w:rPr>
      </w:pPr>
      <w:r w:rsidRPr="00CF52EF">
        <w:rPr>
          <w:rFonts w:ascii="Times" w:hAnsi="Times"/>
          <w:b/>
        </w:rPr>
        <w:t>Métrico</w:t>
      </w:r>
    </w:p>
    <w:p w14:paraId="44879E91" w14:textId="2D01E68D" w:rsidR="00CF52EF" w:rsidRDefault="00CF52EF" w:rsidP="00CF52EF">
      <w:pPr>
        <w:jc w:val="both"/>
        <w:rPr>
          <w:rFonts w:ascii="Times" w:hAnsi="Times"/>
        </w:rPr>
      </w:pPr>
      <w:r>
        <w:rPr>
          <w:rFonts w:ascii="Times" w:hAnsi="Times"/>
        </w:rPr>
        <w:t>Diseño estrategias para abordar situaciones de medición que requieran grados de precisión específicos.</w:t>
      </w:r>
    </w:p>
    <w:p w14:paraId="031D71E0" w14:textId="53D32A12" w:rsidR="00CF52EF" w:rsidRPr="00CF52EF" w:rsidRDefault="00CF52EF" w:rsidP="00CF52EF">
      <w:pPr>
        <w:jc w:val="both"/>
        <w:rPr>
          <w:rFonts w:ascii="Times" w:hAnsi="Times"/>
          <w:b/>
        </w:rPr>
      </w:pPr>
      <w:r w:rsidRPr="00CF52EF">
        <w:rPr>
          <w:rFonts w:ascii="Times" w:hAnsi="Times"/>
          <w:b/>
        </w:rPr>
        <w:t>Variacional</w:t>
      </w:r>
    </w:p>
    <w:p w14:paraId="1BA63F32" w14:textId="5507946F" w:rsidR="00CF52EF" w:rsidRDefault="00CF52EF" w:rsidP="00CF52EF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Utilizo técnicas de aproximación </w:t>
      </w:r>
      <w:r w:rsidR="008D5D0C">
        <w:rPr>
          <w:rFonts w:ascii="Times" w:hAnsi="Times"/>
        </w:rPr>
        <w:t>en procesos infinitos numéricos.</w:t>
      </w:r>
    </w:p>
    <w:p w14:paraId="02D7960B" w14:textId="77777777" w:rsidR="008D5D0C" w:rsidRDefault="008D5D0C" w:rsidP="00CF52EF">
      <w:pPr>
        <w:jc w:val="both"/>
        <w:rPr>
          <w:rFonts w:ascii="Times" w:hAnsi="Times"/>
        </w:rPr>
      </w:pPr>
    </w:p>
    <w:p w14:paraId="75E14049" w14:textId="246147DA" w:rsidR="00CF52EF" w:rsidRPr="00C66C65" w:rsidRDefault="00C66C65" w:rsidP="00CF52EF">
      <w:pPr>
        <w:jc w:val="both"/>
        <w:rPr>
          <w:rFonts w:ascii="Times" w:hAnsi="Times"/>
          <w:b/>
        </w:rPr>
      </w:pPr>
      <w:r w:rsidRPr="00C66C65">
        <w:rPr>
          <w:rFonts w:ascii="Times" w:hAnsi="Times"/>
          <w:b/>
        </w:rPr>
        <w:t>Competencias</w:t>
      </w:r>
    </w:p>
    <w:p w14:paraId="48F0C99E" w14:textId="4AB0B98B" w:rsidR="00E95158" w:rsidRDefault="00E95158" w:rsidP="00E95158">
      <w:pPr>
        <w:pStyle w:val="Prrafodelista"/>
        <w:numPr>
          <w:ilvl w:val="0"/>
          <w:numId w:val="16"/>
        </w:numPr>
        <w:jc w:val="both"/>
        <w:rPr>
          <w:rFonts w:ascii="Times" w:hAnsi="Times"/>
        </w:rPr>
      </w:pPr>
      <w:r w:rsidRPr="00E95158">
        <w:rPr>
          <w:rFonts w:ascii="Times" w:hAnsi="Times"/>
        </w:rPr>
        <w:t>Representa los números reales mediante su expansión decimal y</w:t>
      </w:r>
      <w:del w:id="0" w:author="Cristhian Andres Bello Rivera" w:date="2015-08-20T20:37:00Z">
        <w:r w:rsidR="00014070" w:rsidDel="009B145C">
          <w:rPr>
            <w:rFonts w:ascii="Times" w:hAnsi="Times"/>
          </w:rPr>
          <w:delText>,</w:delText>
        </w:r>
      </w:del>
      <w:r w:rsidRPr="00E95158">
        <w:rPr>
          <w:rFonts w:ascii="Times" w:hAnsi="Times"/>
        </w:rPr>
        <w:t xml:space="preserve"> </w:t>
      </w:r>
      <w:r w:rsidR="00607375">
        <w:rPr>
          <w:rFonts w:ascii="Times" w:hAnsi="Times"/>
        </w:rPr>
        <w:t xml:space="preserve">a través de esta </w:t>
      </w:r>
      <w:r w:rsidRPr="00E95158">
        <w:rPr>
          <w:rFonts w:ascii="Times" w:hAnsi="Times"/>
        </w:rPr>
        <w:t>determina el subconjunto numérico al que pertenece.</w:t>
      </w:r>
    </w:p>
    <w:p w14:paraId="7972827F" w14:textId="6C0FF887" w:rsidR="00E95158" w:rsidRDefault="00E95158" w:rsidP="00E95158">
      <w:pPr>
        <w:pStyle w:val="Prrafodelista"/>
        <w:numPr>
          <w:ilvl w:val="0"/>
          <w:numId w:val="16"/>
        </w:numPr>
        <w:jc w:val="both"/>
        <w:rPr>
          <w:rFonts w:ascii="Times" w:hAnsi="Times"/>
        </w:rPr>
      </w:pPr>
      <w:r>
        <w:rPr>
          <w:rFonts w:ascii="Times" w:hAnsi="Times"/>
        </w:rPr>
        <w:t>Reconoce la densidad de los números</w:t>
      </w:r>
      <w:r w:rsidR="00607375">
        <w:rPr>
          <w:rFonts w:ascii="Times" w:hAnsi="Times"/>
        </w:rPr>
        <w:t xml:space="preserve"> reales </w:t>
      </w:r>
      <w:r w:rsidR="00014070">
        <w:rPr>
          <w:rFonts w:ascii="Times" w:hAnsi="Times"/>
        </w:rPr>
        <w:t>por medio</w:t>
      </w:r>
      <w:r w:rsidR="00607375">
        <w:rPr>
          <w:rFonts w:ascii="Times" w:hAnsi="Times"/>
        </w:rPr>
        <w:t xml:space="preserve"> de su representación en la recta real.</w:t>
      </w:r>
    </w:p>
    <w:p w14:paraId="1DB3D90F" w14:textId="3F00B0A2" w:rsidR="00607375" w:rsidRDefault="00607375" w:rsidP="00E95158">
      <w:pPr>
        <w:pStyle w:val="Prrafodelista"/>
        <w:numPr>
          <w:ilvl w:val="0"/>
          <w:numId w:val="16"/>
        </w:numPr>
        <w:jc w:val="both"/>
        <w:rPr>
          <w:rFonts w:ascii="Times" w:hAnsi="Times"/>
        </w:rPr>
      </w:pPr>
      <w:r>
        <w:rPr>
          <w:rFonts w:ascii="Times" w:hAnsi="Times"/>
        </w:rPr>
        <w:t>Establece relaciones de</w:t>
      </w:r>
      <w:r w:rsidR="00DD69E0">
        <w:rPr>
          <w:rFonts w:ascii="Times" w:hAnsi="Times"/>
        </w:rPr>
        <w:t xml:space="preserve"> orden en los números reales y aplica sus propiedades </w:t>
      </w:r>
      <w:r>
        <w:rPr>
          <w:rFonts w:ascii="Times" w:hAnsi="Times"/>
        </w:rPr>
        <w:t>en diferentes contextos.</w:t>
      </w:r>
    </w:p>
    <w:p w14:paraId="60F19A0A" w14:textId="3BBE5126" w:rsidR="00E95158" w:rsidRDefault="00E95158" w:rsidP="00E95158">
      <w:pPr>
        <w:pStyle w:val="Prrafodelista"/>
        <w:numPr>
          <w:ilvl w:val="0"/>
          <w:numId w:val="16"/>
        </w:numPr>
        <w:jc w:val="both"/>
        <w:rPr>
          <w:rFonts w:ascii="Times" w:hAnsi="Times"/>
        </w:rPr>
      </w:pPr>
      <w:r>
        <w:rPr>
          <w:rFonts w:ascii="Times" w:hAnsi="Times"/>
        </w:rPr>
        <w:t>Aplica las propiedades de las operaciones (adición y multiplicación) de los números reales para determinar el valor de una incógnita en ecuaciones e inecuaciones.</w:t>
      </w:r>
    </w:p>
    <w:p w14:paraId="666527BA" w14:textId="4539F853" w:rsidR="00607375" w:rsidRDefault="003150D6" w:rsidP="00E95158">
      <w:pPr>
        <w:pStyle w:val="Prrafodelista"/>
        <w:numPr>
          <w:ilvl w:val="0"/>
          <w:numId w:val="16"/>
        </w:numPr>
        <w:jc w:val="both"/>
        <w:rPr>
          <w:rFonts w:ascii="Times" w:hAnsi="Times"/>
        </w:rPr>
      </w:pPr>
      <w:r>
        <w:rPr>
          <w:rFonts w:ascii="Times" w:hAnsi="Times"/>
        </w:rPr>
        <w:t>Realiza</w:t>
      </w:r>
      <w:r w:rsidR="00DD69E0">
        <w:rPr>
          <w:rFonts w:ascii="Times" w:hAnsi="Times"/>
        </w:rPr>
        <w:t xml:space="preserve"> </w:t>
      </w:r>
      <w:r w:rsidR="000E4E48">
        <w:rPr>
          <w:rFonts w:ascii="Times" w:hAnsi="Times"/>
        </w:rPr>
        <w:t xml:space="preserve">conjeturas sobre las posibles soluciones de ecuaciones e inecuaciones </w:t>
      </w:r>
      <w:r>
        <w:rPr>
          <w:rFonts w:ascii="Times" w:hAnsi="Times"/>
        </w:rPr>
        <w:t xml:space="preserve">antes de desarrollar el procedimiento algorítmico de su resolución. </w:t>
      </w:r>
    </w:p>
    <w:p w14:paraId="7F6B6034" w14:textId="74792456" w:rsidR="003322E6" w:rsidRPr="00C21A83" w:rsidRDefault="00E95158" w:rsidP="000E4E48">
      <w:pPr>
        <w:pStyle w:val="Prrafodelista"/>
        <w:jc w:val="both"/>
        <w:rPr>
          <w:rFonts w:ascii="Times" w:hAnsi="Times"/>
        </w:rPr>
      </w:pPr>
      <w:r>
        <w:rPr>
          <w:rFonts w:ascii="Times" w:hAnsi="Times"/>
        </w:rPr>
        <w:t xml:space="preserve"> </w:t>
      </w:r>
    </w:p>
    <w:p w14:paraId="15186C20" w14:textId="566B0FC0" w:rsidR="00D82497" w:rsidRPr="003A4925" w:rsidRDefault="009B0F0B" w:rsidP="00D82497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Estrategia didáctica</w:t>
      </w:r>
    </w:p>
    <w:p w14:paraId="68B2DA84" w14:textId="77777777" w:rsidR="00560E5F" w:rsidRDefault="00560E5F" w:rsidP="00343D6B">
      <w:pPr>
        <w:jc w:val="both"/>
        <w:rPr>
          <w:lang w:val="es-ES"/>
        </w:rPr>
      </w:pPr>
    </w:p>
    <w:p w14:paraId="0DA91D6B" w14:textId="6AE897FA" w:rsidR="000E4E48" w:rsidRDefault="000E4E48" w:rsidP="00560E5F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Para iniciar el tema, </w:t>
      </w:r>
      <w:r w:rsidR="00014070">
        <w:rPr>
          <w:rFonts w:ascii="Times" w:hAnsi="Times"/>
        </w:rPr>
        <w:t xml:space="preserve">realice </w:t>
      </w:r>
      <w:r w:rsidR="002D2BD4">
        <w:rPr>
          <w:rFonts w:ascii="Times" w:hAnsi="Times"/>
        </w:rPr>
        <w:t xml:space="preserve">un recuento de los </w:t>
      </w:r>
      <w:r>
        <w:rPr>
          <w:rFonts w:ascii="Times" w:hAnsi="Times"/>
        </w:rPr>
        <w:t>sub</w:t>
      </w:r>
      <w:r w:rsidR="002D2BD4">
        <w:rPr>
          <w:rFonts w:ascii="Times" w:hAnsi="Times"/>
        </w:rPr>
        <w:t>c</w:t>
      </w:r>
      <w:r>
        <w:rPr>
          <w:rFonts w:ascii="Times" w:hAnsi="Times"/>
        </w:rPr>
        <w:t>onjuntos numéricos de los números reales</w:t>
      </w:r>
      <w:r w:rsidR="00014070">
        <w:rPr>
          <w:rFonts w:ascii="Times" w:hAnsi="Times"/>
        </w:rPr>
        <w:t>;</w:t>
      </w:r>
      <w:r>
        <w:rPr>
          <w:rFonts w:ascii="Times" w:hAnsi="Times"/>
        </w:rPr>
        <w:t xml:space="preserve"> para lograr esto</w:t>
      </w:r>
      <w:r w:rsidR="00673BBC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2D2BD4">
        <w:rPr>
          <w:rFonts w:ascii="Times" w:hAnsi="Times"/>
        </w:rPr>
        <w:t>apóyese</w:t>
      </w:r>
      <w:r>
        <w:rPr>
          <w:rFonts w:ascii="Times" w:hAnsi="Times"/>
        </w:rPr>
        <w:t xml:space="preserve"> en la tabla</w:t>
      </w:r>
      <w:r w:rsidR="002D2BD4">
        <w:rPr>
          <w:rFonts w:ascii="Times" w:hAnsi="Times"/>
        </w:rPr>
        <w:t xml:space="preserve"> que se presenta al inicio del cuaderno de estudio</w:t>
      </w:r>
      <w:r w:rsidR="00014070">
        <w:rPr>
          <w:rFonts w:ascii="Times" w:hAnsi="Times"/>
        </w:rPr>
        <w:t>.</w:t>
      </w:r>
      <w:r w:rsidR="002D2BD4">
        <w:rPr>
          <w:rFonts w:ascii="Times" w:hAnsi="Times"/>
        </w:rPr>
        <w:t xml:space="preserve"> </w:t>
      </w:r>
      <w:r w:rsidR="00014070">
        <w:rPr>
          <w:rFonts w:ascii="Times" w:hAnsi="Times"/>
        </w:rPr>
        <w:t>H</w:t>
      </w:r>
      <w:r w:rsidR="002D2BD4">
        <w:rPr>
          <w:rFonts w:ascii="Times" w:hAnsi="Times"/>
        </w:rPr>
        <w:t xml:space="preserve">aga énfasis en la </w:t>
      </w:r>
      <w:r w:rsidR="00DD69E0">
        <w:rPr>
          <w:rFonts w:ascii="Times" w:hAnsi="Times"/>
        </w:rPr>
        <w:t xml:space="preserve">representación del número real </w:t>
      </w:r>
      <w:r w:rsidR="002D2BD4">
        <w:rPr>
          <w:rFonts w:ascii="Times" w:hAnsi="Times"/>
        </w:rPr>
        <w:t xml:space="preserve">a través de </w:t>
      </w:r>
      <w:r w:rsidR="00DD69E0">
        <w:rPr>
          <w:rFonts w:ascii="Times" w:hAnsi="Times"/>
        </w:rPr>
        <w:t>sus expansiones decimales</w:t>
      </w:r>
      <w:r w:rsidR="00014070">
        <w:rPr>
          <w:rFonts w:ascii="Times" w:hAnsi="Times"/>
        </w:rPr>
        <w:t>,</w:t>
      </w:r>
      <w:r w:rsidR="00DD69E0">
        <w:rPr>
          <w:rFonts w:ascii="Times" w:hAnsi="Times"/>
        </w:rPr>
        <w:t xml:space="preserve"> para </w:t>
      </w:r>
      <w:r w:rsidR="002D2BD4">
        <w:rPr>
          <w:rFonts w:ascii="Times" w:hAnsi="Times"/>
        </w:rPr>
        <w:t>establece</w:t>
      </w:r>
      <w:r w:rsidR="00DD69E0">
        <w:rPr>
          <w:rFonts w:ascii="Times" w:hAnsi="Times"/>
        </w:rPr>
        <w:t xml:space="preserve">r cada uno de los subconjuntos </w:t>
      </w:r>
      <w:r w:rsidR="002D2BD4">
        <w:rPr>
          <w:rFonts w:ascii="Times" w:hAnsi="Times"/>
        </w:rPr>
        <w:t>numéricos de los números reales.</w:t>
      </w:r>
      <w:r w:rsidR="0085259F">
        <w:rPr>
          <w:rFonts w:ascii="Times" w:hAnsi="Times"/>
        </w:rPr>
        <w:t xml:space="preserve"> </w:t>
      </w:r>
    </w:p>
    <w:p w14:paraId="4DDCD0F9" w14:textId="77777777" w:rsidR="009B4C1E" w:rsidRDefault="009B4C1E" w:rsidP="00560E5F">
      <w:pPr>
        <w:jc w:val="both"/>
        <w:rPr>
          <w:rFonts w:ascii="Times" w:hAnsi="Times"/>
        </w:rPr>
      </w:pPr>
    </w:p>
    <w:p w14:paraId="7840B699" w14:textId="494EC6AC" w:rsidR="0085259F" w:rsidRDefault="0085259F" w:rsidP="00560E5F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Pregunte a sus estudiantes sobre la importancia de cada uno de los </w:t>
      </w:r>
      <w:r w:rsidR="00673BBC">
        <w:rPr>
          <w:rFonts w:ascii="Times" w:hAnsi="Times"/>
        </w:rPr>
        <w:t>c</w:t>
      </w:r>
      <w:r>
        <w:rPr>
          <w:rFonts w:ascii="Times" w:hAnsi="Times"/>
        </w:rPr>
        <w:t>onjuntos numérico</w:t>
      </w:r>
      <w:r w:rsidR="00673BBC">
        <w:rPr>
          <w:rFonts w:ascii="Times" w:hAnsi="Times"/>
        </w:rPr>
        <w:t>s</w:t>
      </w:r>
      <w:r>
        <w:rPr>
          <w:rFonts w:ascii="Times" w:hAnsi="Times"/>
        </w:rPr>
        <w:t>, por ejemplo</w:t>
      </w:r>
      <w:r w:rsidR="00DD69E0">
        <w:rPr>
          <w:rFonts w:ascii="Times" w:hAnsi="Times"/>
        </w:rPr>
        <w:t>, ¿c</w:t>
      </w:r>
      <w:r>
        <w:rPr>
          <w:rFonts w:ascii="Times" w:hAnsi="Times"/>
        </w:rPr>
        <w:t xml:space="preserve">uál es la utilidad del conjunto numérico de los numero racionales?, ¿los números enteros sirven para medir cualquier longitud?, </w:t>
      </w:r>
      <w:r w:rsidR="00DD69E0">
        <w:rPr>
          <w:rFonts w:ascii="Times" w:hAnsi="Times"/>
        </w:rPr>
        <w:t>¿e</w:t>
      </w:r>
      <w:r w:rsidR="003228BF">
        <w:rPr>
          <w:rFonts w:ascii="Times" w:hAnsi="Times"/>
        </w:rPr>
        <w:t xml:space="preserve">s posible expresar cualquier longitud como un numero fraccionario?, </w:t>
      </w:r>
      <w:r>
        <w:rPr>
          <w:rFonts w:ascii="Times" w:hAnsi="Times"/>
        </w:rPr>
        <w:t>entre otras preguntas</w:t>
      </w:r>
      <w:r w:rsidR="00DD69E0">
        <w:rPr>
          <w:rFonts w:ascii="Times" w:hAnsi="Times"/>
        </w:rPr>
        <w:t xml:space="preserve">; </w:t>
      </w:r>
      <w:r w:rsidR="009B4C1E">
        <w:rPr>
          <w:rFonts w:ascii="Times" w:hAnsi="Times"/>
        </w:rPr>
        <w:t>t</w:t>
      </w:r>
      <w:r w:rsidR="00014070">
        <w:rPr>
          <w:rFonts w:ascii="Times" w:hAnsi="Times"/>
        </w:rPr>
        <w:t xml:space="preserve">ome nota de </w:t>
      </w:r>
      <w:r>
        <w:rPr>
          <w:rFonts w:ascii="Times" w:hAnsi="Times"/>
        </w:rPr>
        <w:t>las res</w:t>
      </w:r>
      <w:r w:rsidR="00DD69E0">
        <w:rPr>
          <w:rFonts w:ascii="Times" w:hAnsi="Times"/>
        </w:rPr>
        <w:t xml:space="preserve">puestas que más contribuyan a </w:t>
      </w:r>
      <w:r>
        <w:rPr>
          <w:rFonts w:ascii="Times" w:hAnsi="Times"/>
        </w:rPr>
        <w:t xml:space="preserve">la construcción del conjunto de los números reales. El interactivo “una aproximación a los números reales”, resalta la importancia de </w:t>
      </w:r>
      <w:r w:rsidR="00673BBC">
        <w:rPr>
          <w:rFonts w:ascii="Times" w:hAnsi="Times"/>
        </w:rPr>
        <w:t xml:space="preserve">estos </w:t>
      </w:r>
      <w:r>
        <w:rPr>
          <w:rFonts w:ascii="Times" w:hAnsi="Times"/>
        </w:rPr>
        <w:t>nú</w:t>
      </w:r>
      <w:r w:rsidR="00DD69E0">
        <w:rPr>
          <w:rFonts w:ascii="Times" w:hAnsi="Times"/>
        </w:rPr>
        <w:t xml:space="preserve">meros como un conjunto numérico que </w:t>
      </w:r>
      <w:r>
        <w:rPr>
          <w:rFonts w:ascii="Times" w:hAnsi="Times"/>
        </w:rPr>
        <w:t>permite medir cualquier magnitud</w:t>
      </w:r>
      <w:r w:rsidR="009B4C1E">
        <w:rPr>
          <w:rFonts w:ascii="Times" w:hAnsi="Times"/>
        </w:rPr>
        <w:t>, esto</w:t>
      </w:r>
      <w:r>
        <w:rPr>
          <w:rFonts w:ascii="Times" w:hAnsi="Times"/>
        </w:rPr>
        <w:t xml:space="preserve"> </w:t>
      </w:r>
      <w:r w:rsidR="00014070">
        <w:rPr>
          <w:rFonts w:ascii="Times" w:hAnsi="Times"/>
        </w:rPr>
        <w:t xml:space="preserve">por medio </w:t>
      </w:r>
      <w:r>
        <w:rPr>
          <w:rFonts w:ascii="Times" w:hAnsi="Times"/>
        </w:rPr>
        <w:t>de un recorrido histórico- empírico del concepto de número. Utilice es</w:t>
      </w:r>
      <w:r w:rsidR="003228BF">
        <w:rPr>
          <w:rFonts w:ascii="Times" w:hAnsi="Times"/>
        </w:rPr>
        <w:t>te interactivo para comparar y</w:t>
      </w:r>
      <w:r>
        <w:rPr>
          <w:rFonts w:ascii="Times" w:hAnsi="Times"/>
        </w:rPr>
        <w:t xml:space="preserve"> destacar la importancia de los números reales</w:t>
      </w:r>
      <w:r w:rsidR="003228BF">
        <w:rPr>
          <w:rFonts w:ascii="Times" w:hAnsi="Times"/>
        </w:rPr>
        <w:t xml:space="preserve"> haciendo énfasis e</w:t>
      </w:r>
      <w:r w:rsidR="00DD69E0">
        <w:rPr>
          <w:rFonts w:ascii="Times" w:hAnsi="Times"/>
        </w:rPr>
        <w:t xml:space="preserve">n </w:t>
      </w:r>
      <w:r w:rsidR="003228BF">
        <w:rPr>
          <w:rFonts w:ascii="Times" w:hAnsi="Times"/>
        </w:rPr>
        <w:t xml:space="preserve">las respuestas dadas por los estudiantes, con el </w:t>
      </w:r>
      <w:r w:rsidR="009B4C1E">
        <w:rPr>
          <w:rFonts w:ascii="Times" w:hAnsi="Times"/>
        </w:rPr>
        <w:t>propósito</w:t>
      </w:r>
      <w:r w:rsidR="003228BF">
        <w:rPr>
          <w:rFonts w:ascii="Times" w:hAnsi="Times"/>
        </w:rPr>
        <w:t xml:space="preserve"> de afianzar el concepto de número real.</w:t>
      </w:r>
    </w:p>
    <w:p w14:paraId="7C9444B8" w14:textId="77777777" w:rsidR="009B4C1E" w:rsidRDefault="009B4C1E" w:rsidP="00560E5F">
      <w:pPr>
        <w:jc w:val="both"/>
        <w:rPr>
          <w:rFonts w:ascii="Times" w:hAnsi="Times"/>
        </w:rPr>
      </w:pPr>
    </w:p>
    <w:p w14:paraId="101C486E" w14:textId="29AB5C3C" w:rsidR="00014070" w:rsidRDefault="003228BF" w:rsidP="00560E5F">
      <w:pPr>
        <w:jc w:val="both"/>
        <w:rPr>
          <w:rFonts w:ascii="Times" w:hAnsi="Times"/>
        </w:rPr>
      </w:pPr>
      <w:r>
        <w:rPr>
          <w:rFonts w:ascii="Times" w:hAnsi="Times"/>
        </w:rPr>
        <w:t>E</w:t>
      </w:r>
      <w:r w:rsidR="00DD69E0">
        <w:rPr>
          <w:rFonts w:ascii="Times" w:hAnsi="Times"/>
        </w:rPr>
        <w:t xml:space="preserve">s importante que el estudiante </w:t>
      </w:r>
      <w:r>
        <w:rPr>
          <w:rFonts w:ascii="Times" w:hAnsi="Times"/>
        </w:rPr>
        <w:t xml:space="preserve">reconozca al </w:t>
      </w:r>
      <w:r w:rsidR="00DD69E0">
        <w:rPr>
          <w:rFonts w:ascii="Times" w:hAnsi="Times"/>
        </w:rPr>
        <w:t xml:space="preserve">conjunto de los números reales </w:t>
      </w:r>
      <w:r>
        <w:rPr>
          <w:rFonts w:ascii="Times" w:hAnsi="Times"/>
        </w:rPr>
        <w:t>como un conjunto formado por los números racional</w:t>
      </w:r>
      <w:r w:rsidR="00DD69E0">
        <w:rPr>
          <w:rFonts w:ascii="Times" w:hAnsi="Times"/>
        </w:rPr>
        <w:t xml:space="preserve">es y los números irracionales, </w:t>
      </w:r>
      <w:r>
        <w:rPr>
          <w:rFonts w:ascii="Times" w:hAnsi="Times"/>
        </w:rPr>
        <w:t>para apoyar esto, proponga a los estudiantes representar números racionales en su expansión decima</w:t>
      </w:r>
      <w:r w:rsidR="00DD69E0">
        <w:rPr>
          <w:rFonts w:ascii="Times" w:hAnsi="Times"/>
        </w:rPr>
        <w:t xml:space="preserve">l como fracciones de enteros y </w:t>
      </w:r>
      <w:r>
        <w:rPr>
          <w:rFonts w:ascii="Times" w:hAnsi="Times"/>
        </w:rPr>
        <w:t>viceversa</w:t>
      </w:r>
      <w:r w:rsidR="00014070">
        <w:rPr>
          <w:rFonts w:ascii="Times" w:hAnsi="Times"/>
        </w:rPr>
        <w:t>; tome como base</w:t>
      </w:r>
      <w:r>
        <w:rPr>
          <w:rFonts w:ascii="Times" w:hAnsi="Times"/>
        </w:rPr>
        <w:t xml:space="preserve"> las actividades propues</w:t>
      </w:r>
      <w:r w:rsidR="00DD69E0">
        <w:rPr>
          <w:rFonts w:ascii="Times" w:hAnsi="Times"/>
        </w:rPr>
        <w:t xml:space="preserve">tas en el cuaderno </w:t>
      </w:r>
      <w:r w:rsidR="00014070">
        <w:rPr>
          <w:rFonts w:ascii="Times" w:hAnsi="Times"/>
        </w:rPr>
        <w:t>de</w:t>
      </w:r>
      <w:r w:rsidR="00DD69E0">
        <w:rPr>
          <w:rFonts w:ascii="Times" w:hAnsi="Times"/>
        </w:rPr>
        <w:t xml:space="preserve"> estudio</w:t>
      </w:r>
      <w:r w:rsidR="00014070">
        <w:rPr>
          <w:rFonts w:ascii="Times" w:hAnsi="Times"/>
        </w:rPr>
        <w:t xml:space="preserve">. </w:t>
      </w:r>
      <w:r w:rsidR="00DD69E0">
        <w:rPr>
          <w:rFonts w:ascii="Times" w:hAnsi="Times"/>
        </w:rPr>
        <w:t xml:space="preserve"> </w:t>
      </w:r>
      <w:r w:rsidR="00014070">
        <w:rPr>
          <w:rFonts w:ascii="Times" w:hAnsi="Times"/>
        </w:rPr>
        <w:t>R</w:t>
      </w:r>
      <w:r>
        <w:rPr>
          <w:rFonts w:ascii="Times" w:hAnsi="Times"/>
        </w:rPr>
        <w:t xml:space="preserve">ecuerde que el </w:t>
      </w:r>
      <w:r w:rsidR="00AB32E9">
        <w:rPr>
          <w:rFonts w:ascii="Times" w:hAnsi="Times"/>
        </w:rPr>
        <w:t>tránsito</w:t>
      </w:r>
      <w:r>
        <w:rPr>
          <w:rFonts w:ascii="Times" w:hAnsi="Times"/>
        </w:rPr>
        <w:t xml:space="preserve"> entre representaciones permite afianzar los conceptos. </w:t>
      </w:r>
    </w:p>
    <w:p w14:paraId="5F1D2EC5" w14:textId="77777777" w:rsidR="009B4C1E" w:rsidRDefault="009B4C1E" w:rsidP="00560E5F">
      <w:pPr>
        <w:jc w:val="both"/>
        <w:rPr>
          <w:rFonts w:ascii="Times" w:hAnsi="Times"/>
        </w:rPr>
      </w:pPr>
    </w:p>
    <w:p w14:paraId="2D69A1D3" w14:textId="2DFE2FB5" w:rsidR="003228BF" w:rsidRDefault="00014070" w:rsidP="00560E5F">
      <w:pPr>
        <w:jc w:val="both"/>
        <w:rPr>
          <w:rFonts w:ascii="Times" w:hAnsi="Times"/>
        </w:rPr>
      </w:pPr>
      <w:r>
        <w:rPr>
          <w:rFonts w:ascii="Times" w:hAnsi="Times"/>
        </w:rPr>
        <w:t>En ese sentido, p</w:t>
      </w:r>
      <w:r w:rsidR="00AB32E9">
        <w:rPr>
          <w:rFonts w:ascii="Times" w:hAnsi="Times"/>
        </w:rPr>
        <w:t>ara destacar la importancia de los números irracionales aproveche el interactivo en el cual se present</w:t>
      </w:r>
      <w:r w:rsidR="00DD69E0">
        <w:rPr>
          <w:rFonts w:ascii="Times" w:hAnsi="Times"/>
        </w:rPr>
        <w:t>an algunos números irracionales</w:t>
      </w:r>
      <w:r w:rsidR="00AB32E9">
        <w:rPr>
          <w:rFonts w:ascii="Times" w:hAnsi="Times"/>
        </w:rPr>
        <w:t xml:space="preserve"> de gran trascendencia</w:t>
      </w:r>
      <w:r w:rsidR="0038009C">
        <w:rPr>
          <w:rFonts w:ascii="Times" w:hAnsi="Times"/>
        </w:rPr>
        <w:t>, los</w:t>
      </w:r>
      <w:r w:rsidR="00AB32E9">
        <w:rPr>
          <w:rFonts w:ascii="Times" w:hAnsi="Times"/>
        </w:rPr>
        <w:t xml:space="preserve"> problemas </w:t>
      </w:r>
      <w:r w:rsidR="009441E3">
        <w:rPr>
          <w:rFonts w:ascii="Times" w:hAnsi="Times"/>
        </w:rPr>
        <w:t>que los origi</w:t>
      </w:r>
      <w:r w:rsidR="00AB32E9">
        <w:rPr>
          <w:rFonts w:ascii="Times" w:hAnsi="Times"/>
        </w:rPr>
        <w:t xml:space="preserve">naron y una clasificación. </w:t>
      </w:r>
    </w:p>
    <w:p w14:paraId="7D981301" w14:textId="77777777" w:rsidR="009B4C1E" w:rsidRDefault="009B4C1E" w:rsidP="00560E5F">
      <w:pPr>
        <w:jc w:val="both"/>
        <w:rPr>
          <w:rFonts w:ascii="Times" w:hAnsi="Times"/>
        </w:rPr>
      </w:pPr>
    </w:p>
    <w:p w14:paraId="1D755573" w14:textId="426C5AAF" w:rsidR="00385F8D" w:rsidRDefault="00385F8D" w:rsidP="00560E5F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No olvide presentar la estructura de orden y de las operaciones de los números reales, apóyese en la representación de los números reales en la recta numérica y en los interactivos que presentan sus propiedades. </w:t>
      </w:r>
    </w:p>
    <w:p w14:paraId="4E1E0C97" w14:textId="77777777" w:rsidR="009B4C1E" w:rsidRDefault="009B4C1E" w:rsidP="00560E5F">
      <w:pPr>
        <w:jc w:val="both"/>
        <w:rPr>
          <w:rFonts w:ascii="Times" w:hAnsi="Times"/>
        </w:rPr>
      </w:pPr>
    </w:p>
    <w:p w14:paraId="71344EAB" w14:textId="64BB6A13" w:rsidR="0085259F" w:rsidRDefault="00477F61" w:rsidP="00560E5F">
      <w:pPr>
        <w:jc w:val="both"/>
        <w:rPr>
          <w:rFonts w:ascii="Times" w:hAnsi="Times"/>
        </w:rPr>
      </w:pPr>
      <w:r>
        <w:rPr>
          <w:rFonts w:ascii="Times" w:hAnsi="Times"/>
        </w:rPr>
        <w:t>Utilice</w:t>
      </w:r>
      <w:r w:rsidR="00673BBC">
        <w:rPr>
          <w:rFonts w:ascii="Times" w:hAnsi="Times"/>
        </w:rPr>
        <w:t xml:space="preserve"> las propiedades del orden, </w:t>
      </w:r>
      <w:r>
        <w:rPr>
          <w:rFonts w:ascii="Times" w:hAnsi="Times"/>
        </w:rPr>
        <w:t xml:space="preserve">el concepto de intervalo y su clasificación para preguntar a los estudiantes sobre </w:t>
      </w:r>
      <w:r w:rsidR="00673BBC">
        <w:rPr>
          <w:rFonts w:ascii="Times" w:hAnsi="Times"/>
        </w:rPr>
        <w:t>las relaciones “el número real siguiente de…”, “el número real anterior de…”, “el número real que está entre… y…”</w:t>
      </w:r>
      <w:r w:rsidR="00D92CC5">
        <w:rPr>
          <w:rFonts w:ascii="Times" w:hAnsi="Times"/>
        </w:rPr>
        <w:t>;</w:t>
      </w:r>
      <w:r w:rsidR="00673BBC">
        <w:rPr>
          <w:rFonts w:ascii="Times" w:hAnsi="Times"/>
        </w:rPr>
        <w:t xml:space="preserve"> con el fin de fomentar la discusión en los estudiantes</w:t>
      </w:r>
      <w:r w:rsidR="009B4C1E">
        <w:rPr>
          <w:rFonts w:ascii="Times" w:hAnsi="Times"/>
        </w:rPr>
        <w:t xml:space="preserve">, </w:t>
      </w:r>
      <w:r w:rsidR="0038009C">
        <w:rPr>
          <w:rFonts w:ascii="Times" w:hAnsi="Times"/>
        </w:rPr>
        <w:t xml:space="preserve">recurra a </w:t>
      </w:r>
      <w:r w:rsidR="003150D6">
        <w:rPr>
          <w:rFonts w:ascii="Times" w:hAnsi="Times"/>
        </w:rPr>
        <w:t xml:space="preserve">las respuestas </w:t>
      </w:r>
      <w:r w:rsidR="00DD69E0">
        <w:rPr>
          <w:rFonts w:ascii="Times" w:hAnsi="Times"/>
        </w:rPr>
        <w:t>dadas</w:t>
      </w:r>
      <w:r w:rsidR="00673BBC">
        <w:rPr>
          <w:rFonts w:ascii="Times" w:hAnsi="Times"/>
        </w:rPr>
        <w:t xml:space="preserve"> para resaltar la densidad de los núme</w:t>
      </w:r>
      <w:r w:rsidR="00DD69E0">
        <w:rPr>
          <w:rFonts w:ascii="Times" w:hAnsi="Times"/>
        </w:rPr>
        <w:t xml:space="preserve">ros reales y la importancia de </w:t>
      </w:r>
      <w:r w:rsidR="00673BBC">
        <w:rPr>
          <w:rFonts w:ascii="Times" w:hAnsi="Times"/>
        </w:rPr>
        <w:t>la clasificación de los inte</w:t>
      </w:r>
      <w:r w:rsidR="00DD69E0">
        <w:rPr>
          <w:rFonts w:ascii="Times" w:hAnsi="Times"/>
        </w:rPr>
        <w:t xml:space="preserve">rvalos en intervalos abiertos, </w:t>
      </w:r>
      <w:r w:rsidR="00673BBC">
        <w:rPr>
          <w:rFonts w:ascii="Times" w:hAnsi="Times"/>
        </w:rPr>
        <w:t>cerrados y semiabiertos.</w:t>
      </w:r>
    </w:p>
    <w:p w14:paraId="5FA993B8" w14:textId="77777777" w:rsidR="00673BBC" w:rsidRDefault="00673BBC" w:rsidP="00560E5F">
      <w:pPr>
        <w:jc w:val="both"/>
        <w:rPr>
          <w:rFonts w:ascii="Times" w:hAnsi="Times"/>
        </w:rPr>
      </w:pPr>
    </w:p>
    <w:p w14:paraId="68268399" w14:textId="7214AEA2" w:rsidR="002D2BD4" w:rsidRDefault="0038009C" w:rsidP="00560E5F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Finalmente, el cuaderno de estudio presenta el concepto de valor absoluto y muestra algunos procedimientos para resolver ecuaciones e inecuaciones con valor absoluto, </w:t>
      </w:r>
      <w:r w:rsidR="00670B8D">
        <w:rPr>
          <w:rFonts w:ascii="Times" w:hAnsi="Times"/>
        </w:rPr>
        <w:t xml:space="preserve">utilice </w:t>
      </w:r>
      <w:r w:rsidR="003150D6">
        <w:rPr>
          <w:rFonts w:ascii="Times" w:hAnsi="Times"/>
        </w:rPr>
        <w:t xml:space="preserve">los recursos que allí se presentan </w:t>
      </w:r>
      <w:r>
        <w:rPr>
          <w:rFonts w:ascii="Times" w:hAnsi="Times"/>
        </w:rPr>
        <w:t xml:space="preserve">para </w:t>
      </w:r>
      <w:r w:rsidR="003150D6">
        <w:rPr>
          <w:rFonts w:ascii="Times" w:hAnsi="Times"/>
        </w:rPr>
        <w:t>relacionar</w:t>
      </w:r>
      <w:r>
        <w:rPr>
          <w:rFonts w:ascii="Times" w:hAnsi="Times"/>
        </w:rPr>
        <w:t xml:space="preserve"> el concepto de </w:t>
      </w:r>
      <w:r w:rsidR="00670B8D">
        <w:rPr>
          <w:rFonts w:ascii="Times" w:hAnsi="Times"/>
        </w:rPr>
        <w:t>número</w:t>
      </w:r>
      <w:r>
        <w:rPr>
          <w:rFonts w:ascii="Times" w:hAnsi="Times"/>
        </w:rPr>
        <w:t xml:space="preserve"> real, su estructura algebraica, su orden, sus representaciones, </w:t>
      </w:r>
      <w:r w:rsidR="00670B8D">
        <w:rPr>
          <w:rFonts w:ascii="Times" w:hAnsi="Times"/>
        </w:rPr>
        <w:t>así</w:t>
      </w:r>
      <w:r>
        <w:rPr>
          <w:rFonts w:ascii="Times" w:hAnsi="Times"/>
        </w:rPr>
        <w:t xml:space="preserve"> como el concepto de intervalo y </w:t>
      </w:r>
      <w:r w:rsidR="00DD69E0">
        <w:rPr>
          <w:rFonts w:ascii="Times" w:hAnsi="Times"/>
        </w:rPr>
        <w:t>de operaciones entre intervalos</w:t>
      </w:r>
      <w:r w:rsidR="009B4C1E">
        <w:rPr>
          <w:rFonts w:ascii="Times" w:hAnsi="Times"/>
        </w:rPr>
        <w:t>.</w:t>
      </w:r>
      <w:r w:rsidR="00DD69E0">
        <w:rPr>
          <w:rFonts w:ascii="Times" w:hAnsi="Times"/>
        </w:rPr>
        <w:t xml:space="preserve">  </w:t>
      </w:r>
      <w:r w:rsidR="009B4C1E">
        <w:rPr>
          <w:rFonts w:ascii="Times" w:hAnsi="Times"/>
        </w:rPr>
        <w:t>E</w:t>
      </w:r>
      <w:r w:rsidR="00DD69E0">
        <w:rPr>
          <w:rFonts w:ascii="Times" w:hAnsi="Times"/>
        </w:rPr>
        <w:t xml:space="preserve">l fin </w:t>
      </w:r>
      <w:r w:rsidR="00670B8D">
        <w:rPr>
          <w:rFonts w:ascii="Times" w:hAnsi="Times"/>
        </w:rPr>
        <w:t>de</w:t>
      </w:r>
      <w:r w:rsidR="009B4C1E">
        <w:rPr>
          <w:rFonts w:ascii="Times" w:hAnsi="Times"/>
        </w:rPr>
        <w:t xml:space="preserve"> esto, es</w:t>
      </w:r>
      <w:r w:rsidR="00670B8D">
        <w:rPr>
          <w:rFonts w:ascii="Times" w:hAnsi="Times"/>
        </w:rPr>
        <w:t xml:space="preserve"> brindar a los estudian</w:t>
      </w:r>
      <w:r w:rsidR="00DD69E0">
        <w:rPr>
          <w:rFonts w:ascii="Times" w:hAnsi="Times"/>
        </w:rPr>
        <w:t xml:space="preserve">tes la oportunidad de resolver </w:t>
      </w:r>
      <w:r w:rsidR="00670B8D">
        <w:rPr>
          <w:rFonts w:ascii="Times" w:hAnsi="Times"/>
        </w:rPr>
        <w:t>ecuaciones o inecuaciones tanto desde el procedimiento algorítmico como desde el proceso analítico.</w:t>
      </w:r>
    </w:p>
    <w:p w14:paraId="03689CE6" w14:textId="77777777" w:rsidR="00823F0E" w:rsidRDefault="00823F0E" w:rsidP="00560E5F">
      <w:pPr>
        <w:jc w:val="both"/>
        <w:rPr>
          <w:rFonts w:ascii="Times" w:hAnsi="Times"/>
        </w:rPr>
      </w:pPr>
    </w:p>
    <w:p w14:paraId="5F57CDD0" w14:textId="56576C84" w:rsidR="00823F0E" w:rsidRDefault="00823F0E" w:rsidP="00560E5F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La intención </w:t>
      </w:r>
      <w:r w:rsidR="00DD69E0">
        <w:rPr>
          <w:rFonts w:ascii="Times" w:hAnsi="Times"/>
        </w:rPr>
        <w:t xml:space="preserve">de generar discusiones </w:t>
      </w:r>
      <w:r>
        <w:rPr>
          <w:rFonts w:ascii="Times" w:hAnsi="Times"/>
        </w:rPr>
        <w:t xml:space="preserve">previas a los recursos es fomentar la construcción del conocimiento matemático, en la cual el estudiante proponga y argumente las nociones que tiene </w:t>
      </w:r>
      <w:r w:rsidR="00BC46DF">
        <w:rPr>
          <w:rFonts w:ascii="Times" w:hAnsi="Times"/>
        </w:rPr>
        <w:t>de</w:t>
      </w:r>
      <w:r>
        <w:rPr>
          <w:rFonts w:ascii="Times" w:hAnsi="Times"/>
        </w:rPr>
        <w:t xml:space="preserve"> número real y de los conceptos relacionados con este. El recurso es una herramienta que le permit</w:t>
      </w:r>
      <w:r w:rsidR="003150D6">
        <w:rPr>
          <w:rFonts w:ascii="Times" w:hAnsi="Times"/>
        </w:rPr>
        <w:t>e</w:t>
      </w:r>
      <w:r>
        <w:rPr>
          <w:rFonts w:ascii="Times" w:hAnsi="Times"/>
        </w:rPr>
        <w:t xml:space="preserve"> al estudiante </w:t>
      </w:r>
      <w:r w:rsidR="003150D6">
        <w:rPr>
          <w:rFonts w:ascii="Times" w:hAnsi="Times"/>
        </w:rPr>
        <w:t>re</w:t>
      </w:r>
      <w:r>
        <w:rPr>
          <w:rFonts w:ascii="Times" w:hAnsi="Times"/>
        </w:rPr>
        <w:t xml:space="preserve">interpretar y validar </w:t>
      </w:r>
      <w:r w:rsidR="003150D6">
        <w:rPr>
          <w:rFonts w:ascii="Times" w:hAnsi="Times"/>
        </w:rPr>
        <w:t>sus</w:t>
      </w:r>
      <w:r>
        <w:rPr>
          <w:rFonts w:ascii="Times" w:hAnsi="Times"/>
        </w:rPr>
        <w:t xml:space="preserve"> conocim</w:t>
      </w:r>
      <w:r w:rsidR="003150D6">
        <w:rPr>
          <w:rFonts w:ascii="Times" w:hAnsi="Times"/>
        </w:rPr>
        <w:t xml:space="preserve">ientos  </w:t>
      </w:r>
      <w:r>
        <w:rPr>
          <w:rFonts w:ascii="Times" w:hAnsi="Times"/>
        </w:rPr>
        <w:t>a través</w:t>
      </w:r>
      <w:r w:rsidR="002D3BB5">
        <w:rPr>
          <w:rFonts w:ascii="Times" w:hAnsi="Times"/>
        </w:rPr>
        <w:t xml:space="preserve"> de</w:t>
      </w:r>
      <w:r>
        <w:rPr>
          <w:rFonts w:ascii="Times" w:hAnsi="Times"/>
        </w:rPr>
        <w:t xml:space="preserve"> </w:t>
      </w:r>
      <w:r w:rsidR="00BC5F04">
        <w:rPr>
          <w:rFonts w:ascii="Times" w:hAnsi="Times"/>
        </w:rPr>
        <w:t xml:space="preserve">la </w:t>
      </w:r>
      <w:r>
        <w:rPr>
          <w:rFonts w:ascii="Times" w:hAnsi="Times"/>
        </w:rPr>
        <w:t xml:space="preserve">información presentada en estos interactivos. </w:t>
      </w:r>
    </w:p>
    <w:p w14:paraId="04A5CFEE" w14:textId="77777777" w:rsidR="002D2BD4" w:rsidRDefault="002D2BD4" w:rsidP="00560E5F">
      <w:pPr>
        <w:jc w:val="both"/>
        <w:rPr>
          <w:rFonts w:ascii="Times" w:hAnsi="Times"/>
        </w:rPr>
      </w:pPr>
    </w:p>
    <w:p w14:paraId="2BDA4666" w14:textId="3ADD9D4B" w:rsidR="000E4E48" w:rsidRDefault="00670B8D" w:rsidP="00560E5F">
      <w:pPr>
        <w:jc w:val="both"/>
        <w:rPr>
          <w:rFonts w:ascii="Times" w:hAnsi="Times"/>
        </w:rPr>
      </w:pPr>
      <w:r>
        <w:rPr>
          <w:rFonts w:ascii="Times" w:hAnsi="Times"/>
        </w:rPr>
        <w:t>Con el fin de afianzar los procesos de matematización en lo</w:t>
      </w:r>
      <w:r w:rsidR="00DF76B0">
        <w:rPr>
          <w:rFonts w:ascii="Times" w:hAnsi="Times"/>
        </w:rPr>
        <w:t>s</w:t>
      </w:r>
      <w:r>
        <w:rPr>
          <w:rFonts w:ascii="Times" w:hAnsi="Times"/>
        </w:rPr>
        <w:t xml:space="preserve"> estudiantes, se proponen algunos recursos que</w:t>
      </w:r>
      <w:r w:rsidR="002D3BB5">
        <w:rPr>
          <w:rFonts w:ascii="Times" w:hAnsi="Times"/>
        </w:rPr>
        <w:t xml:space="preserve"> incentivan</w:t>
      </w:r>
      <w:r>
        <w:rPr>
          <w:rFonts w:ascii="Times" w:hAnsi="Times"/>
        </w:rPr>
        <w:t xml:space="preserve"> el desarrollo de </w:t>
      </w:r>
      <w:r w:rsidR="00DF76B0">
        <w:rPr>
          <w:rFonts w:ascii="Times" w:hAnsi="Times"/>
        </w:rPr>
        <w:t>las siguientes</w:t>
      </w:r>
      <w:r>
        <w:rPr>
          <w:rFonts w:ascii="Times" w:hAnsi="Times"/>
        </w:rPr>
        <w:t xml:space="preserve"> competencias:</w:t>
      </w:r>
    </w:p>
    <w:p w14:paraId="50D7F518" w14:textId="77777777" w:rsidR="00B60299" w:rsidRDefault="00B60299" w:rsidP="00560E5F">
      <w:pPr>
        <w:jc w:val="both"/>
        <w:rPr>
          <w:rFonts w:ascii="Times" w:hAnsi="Times"/>
        </w:rPr>
      </w:pPr>
    </w:p>
    <w:p w14:paraId="5AB09D4F" w14:textId="53FB95C5" w:rsidR="005F6B14" w:rsidRDefault="00B60299" w:rsidP="005F6B14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La competencia de </w:t>
      </w:r>
      <w:r w:rsidRPr="005F6B14">
        <w:rPr>
          <w:rFonts w:ascii="Times" w:hAnsi="Times"/>
          <w:b/>
        </w:rPr>
        <w:t>modelar</w:t>
      </w:r>
      <w:r w:rsidR="00AA4C33">
        <w:rPr>
          <w:rFonts w:ascii="Times" w:hAnsi="Times"/>
        </w:rPr>
        <w:t xml:space="preserve">, </w:t>
      </w:r>
      <w:r w:rsidR="00130F63">
        <w:rPr>
          <w:rFonts w:ascii="Times" w:hAnsi="Times"/>
        </w:rPr>
        <w:t xml:space="preserve">mediante </w:t>
      </w:r>
      <w:r w:rsidR="00BC46DF">
        <w:rPr>
          <w:rFonts w:ascii="Times" w:hAnsi="Times"/>
        </w:rPr>
        <w:t>el uso</w:t>
      </w:r>
      <w:r w:rsidR="00AA4C33">
        <w:rPr>
          <w:rFonts w:ascii="Times" w:hAnsi="Times"/>
        </w:rPr>
        <w:t xml:space="preserve"> del </w:t>
      </w:r>
      <w:r w:rsidR="00DD69E0">
        <w:rPr>
          <w:rFonts w:ascii="Times" w:hAnsi="Times"/>
        </w:rPr>
        <w:t xml:space="preserve">conjunto de los números reales </w:t>
      </w:r>
      <w:r>
        <w:rPr>
          <w:rFonts w:ascii="Times" w:hAnsi="Times"/>
        </w:rPr>
        <w:t>como un sistema figurat</w:t>
      </w:r>
      <w:r w:rsidR="00DD69E0">
        <w:rPr>
          <w:rFonts w:ascii="Times" w:hAnsi="Times"/>
        </w:rPr>
        <w:t xml:space="preserve">ivo mental, que es aplicable a </w:t>
      </w:r>
      <w:r>
        <w:rPr>
          <w:rFonts w:ascii="Times" w:hAnsi="Times"/>
        </w:rPr>
        <w:t>procesos de medición, así como en la construcción de diferentes modelos y conjuntos de numeración.</w:t>
      </w:r>
      <w:r w:rsidR="005F6B14" w:rsidRPr="005F6B14">
        <w:rPr>
          <w:rFonts w:ascii="Times" w:hAnsi="Times"/>
        </w:rPr>
        <w:t xml:space="preserve"> </w:t>
      </w:r>
    </w:p>
    <w:p w14:paraId="40CE7667" w14:textId="77777777" w:rsidR="002C1D0E" w:rsidRDefault="002C1D0E" w:rsidP="005F6B14">
      <w:pPr>
        <w:jc w:val="both"/>
        <w:rPr>
          <w:rFonts w:ascii="Times" w:hAnsi="Times"/>
        </w:rPr>
      </w:pPr>
    </w:p>
    <w:p w14:paraId="6EC59D59" w14:textId="55E53B7F" w:rsidR="005F6B14" w:rsidRPr="00AA4C33" w:rsidRDefault="005F6B14" w:rsidP="005F6B14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Las competencias de </w:t>
      </w:r>
      <w:r w:rsidRPr="00D54D71">
        <w:rPr>
          <w:rFonts w:ascii="Times" w:hAnsi="Times"/>
          <w:b/>
        </w:rPr>
        <w:t xml:space="preserve">la </w:t>
      </w:r>
      <w:r>
        <w:rPr>
          <w:rFonts w:ascii="Times" w:hAnsi="Times"/>
          <w:b/>
        </w:rPr>
        <w:t xml:space="preserve">formulación, tratamiento y </w:t>
      </w:r>
      <w:r w:rsidRPr="00D54D71">
        <w:rPr>
          <w:rFonts w:ascii="Times" w:hAnsi="Times"/>
          <w:b/>
        </w:rPr>
        <w:t>resolución de problemas y razona</w:t>
      </w:r>
      <w:r>
        <w:rPr>
          <w:rFonts w:ascii="Times" w:hAnsi="Times"/>
          <w:b/>
        </w:rPr>
        <w:t xml:space="preserve">miento, </w:t>
      </w:r>
      <w:r w:rsidR="00DD69E0">
        <w:rPr>
          <w:rFonts w:ascii="Times" w:hAnsi="Times"/>
        </w:rPr>
        <w:t>mediante</w:t>
      </w:r>
      <w:r w:rsidRPr="00AA4C33">
        <w:rPr>
          <w:rFonts w:ascii="Times" w:hAnsi="Times"/>
        </w:rPr>
        <w:t xml:space="preserve"> la aplicación </w:t>
      </w:r>
      <w:r w:rsidR="00685612" w:rsidRPr="00AA4C33">
        <w:rPr>
          <w:rFonts w:ascii="Times" w:hAnsi="Times"/>
        </w:rPr>
        <w:t xml:space="preserve">de contenidos </w:t>
      </w:r>
      <w:r w:rsidR="00823F0E">
        <w:rPr>
          <w:rFonts w:ascii="Times" w:hAnsi="Times"/>
        </w:rPr>
        <w:t xml:space="preserve">en la resolución de determinadas situaciones, </w:t>
      </w:r>
      <w:r w:rsidR="00130F63">
        <w:rPr>
          <w:rFonts w:ascii="Times" w:hAnsi="Times"/>
        </w:rPr>
        <w:t>por ejemplo</w:t>
      </w:r>
      <w:r w:rsidR="00BC46DF">
        <w:rPr>
          <w:rFonts w:ascii="Times" w:hAnsi="Times"/>
        </w:rPr>
        <w:t>,</w:t>
      </w:r>
      <w:r w:rsidR="00130F63">
        <w:rPr>
          <w:rFonts w:ascii="Times" w:hAnsi="Times"/>
        </w:rPr>
        <w:t xml:space="preserve"> en </w:t>
      </w:r>
      <w:r w:rsidR="00685612" w:rsidRPr="00AA4C33">
        <w:rPr>
          <w:rFonts w:ascii="Times" w:hAnsi="Times"/>
        </w:rPr>
        <w:t xml:space="preserve">la resolución de ecuaciones e inecuaciones especialmente aquellas que vinculan el valor absoluto, porque requieren no solo </w:t>
      </w:r>
      <w:r w:rsidR="00DD69E0">
        <w:rPr>
          <w:rFonts w:ascii="Times" w:hAnsi="Times"/>
        </w:rPr>
        <w:t>de un proceso algorítmico</w:t>
      </w:r>
      <w:r w:rsidR="00AA4C33" w:rsidRPr="00AA4C33">
        <w:rPr>
          <w:rFonts w:ascii="Times" w:hAnsi="Times"/>
        </w:rPr>
        <w:t xml:space="preserve"> sino que se</w:t>
      </w:r>
      <w:r w:rsidR="00AA4C33">
        <w:rPr>
          <w:rFonts w:ascii="Times" w:hAnsi="Times"/>
        </w:rPr>
        <w:t xml:space="preserve"> </w:t>
      </w:r>
      <w:r w:rsidR="00AA4C33" w:rsidRPr="00AA4C33">
        <w:rPr>
          <w:rFonts w:ascii="Times" w:hAnsi="Times"/>
        </w:rPr>
        <w:t xml:space="preserve">deben desarrollar inferencias para llegar a la solución </w:t>
      </w:r>
      <w:r w:rsidR="00BC46DF">
        <w:rPr>
          <w:rFonts w:ascii="Times" w:hAnsi="Times"/>
        </w:rPr>
        <w:t>de</w:t>
      </w:r>
      <w:r w:rsidR="00AA4C33" w:rsidRPr="00AA4C33">
        <w:rPr>
          <w:rFonts w:ascii="Times" w:hAnsi="Times"/>
        </w:rPr>
        <w:t xml:space="preserve"> estas situaciones.</w:t>
      </w:r>
    </w:p>
    <w:p w14:paraId="07E26C5E" w14:textId="13EE0D65" w:rsidR="00B60299" w:rsidRDefault="00B60299" w:rsidP="00685612">
      <w:pPr>
        <w:tabs>
          <w:tab w:val="left" w:pos="3720"/>
        </w:tabs>
        <w:jc w:val="both"/>
        <w:rPr>
          <w:rFonts w:ascii="Times" w:hAnsi="Times"/>
        </w:rPr>
      </w:pPr>
    </w:p>
    <w:p w14:paraId="3CBAE3B6" w14:textId="41C98EDC" w:rsidR="00D54D71" w:rsidRDefault="00F02A06" w:rsidP="00405FBE">
      <w:pPr>
        <w:tabs>
          <w:tab w:val="left" w:pos="5055"/>
        </w:tabs>
        <w:jc w:val="both"/>
        <w:rPr>
          <w:rFonts w:ascii="Times" w:hAnsi="Times"/>
        </w:rPr>
      </w:pPr>
      <w:r>
        <w:rPr>
          <w:rFonts w:ascii="Times" w:hAnsi="Times"/>
        </w:rPr>
        <w:t xml:space="preserve">La competencia de </w:t>
      </w:r>
      <w:r w:rsidRPr="00F02A06">
        <w:rPr>
          <w:rFonts w:ascii="Times" w:hAnsi="Times"/>
          <w:b/>
        </w:rPr>
        <w:t>comunicación</w:t>
      </w:r>
      <w:r>
        <w:rPr>
          <w:rFonts w:ascii="Times" w:hAnsi="Times"/>
        </w:rPr>
        <w:t>, se fomenta mediante el uso del lenguaje matemático, el aprendizaje de nuevos términos, así como el uso y aplicación de diferentes rep</w:t>
      </w:r>
      <w:r w:rsidR="00DD69E0">
        <w:rPr>
          <w:rFonts w:ascii="Times" w:hAnsi="Times"/>
        </w:rPr>
        <w:t xml:space="preserve">resentaciones del número real, </w:t>
      </w:r>
      <w:r>
        <w:rPr>
          <w:rFonts w:ascii="Times" w:hAnsi="Times"/>
        </w:rPr>
        <w:t>como lo son</w:t>
      </w:r>
      <w:r w:rsidR="00BC46DF">
        <w:rPr>
          <w:rFonts w:ascii="Times" w:hAnsi="Times"/>
        </w:rPr>
        <w:t>:</w:t>
      </w:r>
      <w:r>
        <w:rPr>
          <w:rFonts w:ascii="Times" w:hAnsi="Times"/>
        </w:rPr>
        <w:t xml:space="preserve"> las expansiones decimales, la recta real, el número real expresado como fracción, número irracional algebraico o número irracional trascendente</w:t>
      </w:r>
      <w:r w:rsidR="002D3BB5">
        <w:rPr>
          <w:rFonts w:ascii="Times" w:hAnsi="Times"/>
        </w:rPr>
        <w:t>,</w:t>
      </w:r>
      <w:r>
        <w:rPr>
          <w:rFonts w:ascii="Times" w:hAnsi="Times"/>
        </w:rPr>
        <w:t xml:space="preserve"> según sea el caso. Este uso de diferentes </w:t>
      </w:r>
      <w:bookmarkStart w:id="1" w:name="_GoBack"/>
      <w:r>
        <w:rPr>
          <w:rFonts w:ascii="Times" w:hAnsi="Times"/>
        </w:rPr>
        <w:t xml:space="preserve">representaciones </w:t>
      </w:r>
      <w:bookmarkEnd w:id="1"/>
      <w:r>
        <w:rPr>
          <w:rFonts w:ascii="Times" w:hAnsi="Times"/>
        </w:rPr>
        <w:t xml:space="preserve">permite al estudiante discriminar el tipo de representación que más se ajuste a la resolución de cada situación. </w:t>
      </w:r>
    </w:p>
    <w:p w14:paraId="3A432293" w14:textId="77777777" w:rsidR="008464B2" w:rsidRDefault="008464B2" w:rsidP="00405FBE">
      <w:pPr>
        <w:tabs>
          <w:tab w:val="left" w:pos="5055"/>
        </w:tabs>
        <w:jc w:val="both"/>
        <w:rPr>
          <w:rFonts w:ascii="Times" w:hAnsi="Times"/>
        </w:rPr>
      </w:pPr>
    </w:p>
    <w:p w14:paraId="3C9245BB" w14:textId="0AB02627" w:rsidR="008464B2" w:rsidRPr="00D54D71" w:rsidRDefault="008464B2" w:rsidP="008F30EA">
      <w:pPr>
        <w:tabs>
          <w:tab w:val="left" w:pos="5055"/>
        </w:tabs>
        <w:jc w:val="both"/>
        <w:rPr>
          <w:rFonts w:ascii="Times" w:hAnsi="Times"/>
        </w:rPr>
      </w:pPr>
      <w:r>
        <w:rPr>
          <w:rFonts w:ascii="Times" w:hAnsi="Times"/>
        </w:rPr>
        <w:t>Para finalizar, la propuesta didá</w:t>
      </w:r>
      <w:r w:rsidR="00DD69E0">
        <w:rPr>
          <w:rFonts w:ascii="Times" w:hAnsi="Times"/>
        </w:rPr>
        <w:t xml:space="preserve">ctica presentada en este texto </w:t>
      </w:r>
      <w:r>
        <w:rPr>
          <w:rFonts w:ascii="Times" w:hAnsi="Times"/>
        </w:rPr>
        <w:t>permite la flexibilización al docente para</w:t>
      </w:r>
      <w:r w:rsidR="00373AF4">
        <w:rPr>
          <w:rFonts w:ascii="Times" w:hAnsi="Times"/>
        </w:rPr>
        <w:t xml:space="preserve"> que</w:t>
      </w:r>
      <w:r w:rsidR="00605D8D">
        <w:rPr>
          <w:rFonts w:ascii="Times" w:hAnsi="Times"/>
        </w:rPr>
        <w:t xml:space="preserve"> desarrolle su clase de la forma que considere </w:t>
      </w:r>
      <w:r w:rsidR="008F30EA">
        <w:rPr>
          <w:rFonts w:ascii="Times" w:hAnsi="Times"/>
        </w:rPr>
        <w:t>más</w:t>
      </w:r>
      <w:r w:rsidR="00605D8D">
        <w:rPr>
          <w:rFonts w:ascii="Times" w:hAnsi="Times"/>
        </w:rPr>
        <w:t xml:space="preserve"> pertinente, teniendo en cuenta la diversidad de cada estudiante en el aula</w:t>
      </w:r>
      <w:r w:rsidR="00373AF4">
        <w:rPr>
          <w:rFonts w:ascii="Times" w:hAnsi="Times"/>
        </w:rPr>
        <w:t>.</w:t>
      </w:r>
      <w:r w:rsidR="00605D8D">
        <w:rPr>
          <w:rFonts w:ascii="Times" w:hAnsi="Times"/>
        </w:rPr>
        <w:t xml:space="preserve"> </w:t>
      </w:r>
      <w:r w:rsidR="00373AF4">
        <w:rPr>
          <w:rFonts w:ascii="Times" w:hAnsi="Times"/>
        </w:rPr>
        <w:t>D</w:t>
      </w:r>
      <w:r w:rsidR="00605D8D">
        <w:rPr>
          <w:rFonts w:ascii="Times" w:hAnsi="Times"/>
        </w:rPr>
        <w:t xml:space="preserve">ebido a esto al final del tema se presenta un mapa conceptual el cual es una herramienta que le </w:t>
      </w:r>
      <w:r w:rsidR="008F30EA">
        <w:rPr>
          <w:rFonts w:ascii="Times" w:hAnsi="Times"/>
        </w:rPr>
        <w:t>permite</w:t>
      </w:r>
      <w:r w:rsidR="00605D8D">
        <w:rPr>
          <w:rFonts w:ascii="Times" w:hAnsi="Times"/>
        </w:rPr>
        <w:t xml:space="preserve"> a cada estudiante interpretar la información </w:t>
      </w:r>
      <w:r w:rsidR="008F30EA">
        <w:rPr>
          <w:rFonts w:ascii="Times" w:hAnsi="Times"/>
        </w:rPr>
        <w:t>presentada en el cuaderno de estudios, este mapa conceptual el docente lo puede utilizar como un resumen que le permita a los estudiantes re</w:t>
      </w:r>
      <w:r w:rsidR="003C4B20">
        <w:rPr>
          <w:rFonts w:ascii="Times" w:hAnsi="Times"/>
        </w:rPr>
        <w:t>pasar</w:t>
      </w:r>
      <w:r w:rsidR="008F30EA">
        <w:rPr>
          <w:rFonts w:ascii="Times" w:hAnsi="Times"/>
        </w:rPr>
        <w:t xml:space="preserve"> los conocimientos adquiridos o como evaluación</w:t>
      </w:r>
      <w:r w:rsidR="00373AF4">
        <w:rPr>
          <w:rFonts w:ascii="Times" w:hAnsi="Times"/>
        </w:rPr>
        <w:t>,</w:t>
      </w:r>
      <w:r w:rsidR="008F30EA">
        <w:rPr>
          <w:rFonts w:ascii="Times" w:hAnsi="Times"/>
        </w:rPr>
        <w:t xml:space="preserve"> solicitándole a los estudiantes qu</w:t>
      </w:r>
      <w:r w:rsidR="00DD69E0">
        <w:rPr>
          <w:rFonts w:ascii="Times" w:hAnsi="Times"/>
        </w:rPr>
        <w:t xml:space="preserve">e expliquen el mapa conceptual </w:t>
      </w:r>
      <w:r w:rsidR="008F30EA">
        <w:rPr>
          <w:rFonts w:ascii="Times" w:hAnsi="Times"/>
        </w:rPr>
        <w:t xml:space="preserve">con sus palabras, </w:t>
      </w:r>
      <w:r w:rsidR="00373AF4">
        <w:rPr>
          <w:rFonts w:ascii="Times" w:hAnsi="Times"/>
        </w:rPr>
        <w:t xml:space="preserve">donde se </w:t>
      </w:r>
      <w:r w:rsidR="00BC5F04">
        <w:rPr>
          <w:rFonts w:ascii="Times" w:hAnsi="Times"/>
        </w:rPr>
        <w:t>resáltate</w:t>
      </w:r>
      <w:r w:rsidR="008F30EA">
        <w:rPr>
          <w:rFonts w:ascii="Times" w:hAnsi="Times"/>
        </w:rPr>
        <w:t xml:space="preserve">  algunos conceptos que </w:t>
      </w:r>
      <w:r w:rsidR="00373AF4">
        <w:rPr>
          <w:rFonts w:ascii="Times" w:hAnsi="Times"/>
        </w:rPr>
        <w:t>se consideren necesarios reforzar.</w:t>
      </w:r>
    </w:p>
    <w:p w14:paraId="42B99B45" w14:textId="1B2994D5" w:rsidR="0015064E" w:rsidRPr="00D54D71" w:rsidRDefault="0015064E" w:rsidP="00D54D71">
      <w:pPr>
        <w:jc w:val="both"/>
        <w:rPr>
          <w:rFonts w:ascii="Times" w:hAnsi="Times"/>
        </w:rPr>
      </w:pPr>
    </w:p>
    <w:sectPr w:rsidR="0015064E" w:rsidRPr="00D54D71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2C3903"/>
    <w:multiLevelType w:val="multilevel"/>
    <w:tmpl w:val="B2F2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15D48F3"/>
    <w:multiLevelType w:val="hybridMultilevel"/>
    <w:tmpl w:val="9B849F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FD322B4"/>
    <w:multiLevelType w:val="multilevel"/>
    <w:tmpl w:val="1B46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4001B"/>
    <w:multiLevelType w:val="multilevel"/>
    <w:tmpl w:val="9972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DC2039A"/>
    <w:multiLevelType w:val="multilevel"/>
    <w:tmpl w:val="D71CC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FE05B6"/>
    <w:multiLevelType w:val="multilevel"/>
    <w:tmpl w:val="A3C0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5244622"/>
    <w:multiLevelType w:val="hybridMultilevel"/>
    <w:tmpl w:val="2AB0E9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72619B"/>
    <w:multiLevelType w:val="hybridMultilevel"/>
    <w:tmpl w:val="61B86F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BA1AAF"/>
    <w:multiLevelType w:val="hybridMultilevel"/>
    <w:tmpl w:val="C8A297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CA426A"/>
    <w:multiLevelType w:val="multilevel"/>
    <w:tmpl w:val="34EC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C2F6AF3"/>
    <w:multiLevelType w:val="hybridMultilevel"/>
    <w:tmpl w:val="A93837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0"/>
  </w:num>
  <w:num w:numId="4">
    <w:abstractNumId w:val="5"/>
  </w:num>
  <w:num w:numId="5">
    <w:abstractNumId w:val="7"/>
  </w:num>
  <w:num w:numId="6">
    <w:abstractNumId w:val="13"/>
  </w:num>
  <w:num w:numId="7">
    <w:abstractNumId w:val="6"/>
  </w:num>
  <w:num w:numId="8">
    <w:abstractNumId w:val="4"/>
  </w:num>
  <w:num w:numId="9">
    <w:abstractNumId w:val="8"/>
  </w:num>
  <w:num w:numId="10">
    <w:abstractNumId w:val="1"/>
  </w:num>
  <w:num w:numId="11">
    <w:abstractNumId w:val="9"/>
  </w:num>
  <w:num w:numId="12">
    <w:abstractNumId w:val="12"/>
  </w:num>
  <w:num w:numId="13">
    <w:abstractNumId w:val="0"/>
  </w:num>
  <w:num w:numId="14">
    <w:abstractNumId w:val="14"/>
  </w:num>
  <w:num w:numId="15">
    <w:abstractNumId w:val="2"/>
  </w:num>
  <w:num w:numId="16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risthian Andres Bello Rivera">
    <w15:presenceInfo w15:providerId="Windows Live" w15:userId="e1248433d67245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proofState w:spelling="clean" w:grammar="clean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040DE"/>
    <w:rsid w:val="00014070"/>
    <w:rsid w:val="00021394"/>
    <w:rsid w:val="00067855"/>
    <w:rsid w:val="000B6608"/>
    <w:rsid w:val="000C1F82"/>
    <w:rsid w:val="000C57DE"/>
    <w:rsid w:val="000D7ED0"/>
    <w:rsid w:val="000E4E48"/>
    <w:rsid w:val="000F3D88"/>
    <w:rsid w:val="001008E1"/>
    <w:rsid w:val="00105F80"/>
    <w:rsid w:val="00130F63"/>
    <w:rsid w:val="0015064E"/>
    <w:rsid w:val="0015287C"/>
    <w:rsid w:val="001A07C8"/>
    <w:rsid w:val="001B7D78"/>
    <w:rsid w:val="001C3A36"/>
    <w:rsid w:val="001E1A95"/>
    <w:rsid w:val="00207A65"/>
    <w:rsid w:val="00265964"/>
    <w:rsid w:val="002948C4"/>
    <w:rsid w:val="002A5D2C"/>
    <w:rsid w:val="002B1B2C"/>
    <w:rsid w:val="002C1D0E"/>
    <w:rsid w:val="002D2BD4"/>
    <w:rsid w:val="002D3BB5"/>
    <w:rsid w:val="002D4E78"/>
    <w:rsid w:val="002D50E2"/>
    <w:rsid w:val="003150D6"/>
    <w:rsid w:val="003228BF"/>
    <w:rsid w:val="003322E6"/>
    <w:rsid w:val="00343D6B"/>
    <w:rsid w:val="00373AF4"/>
    <w:rsid w:val="0038009C"/>
    <w:rsid w:val="00385F8D"/>
    <w:rsid w:val="003A19B2"/>
    <w:rsid w:val="003A4925"/>
    <w:rsid w:val="003C4B20"/>
    <w:rsid w:val="003F1558"/>
    <w:rsid w:val="00405FBE"/>
    <w:rsid w:val="00477F61"/>
    <w:rsid w:val="004800E9"/>
    <w:rsid w:val="004B6D55"/>
    <w:rsid w:val="004D4B71"/>
    <w:rsid w:val="004E37E7"/>
    <w:rsid w:val="004E387C"/>
    <w:rsid w:val="004E5301"/>
    <w:rsid w:val="00532E0A"/>
    <w:rsid w:val="00560E5F"/>
    <w:rsid w:val="00591B99"/>
    <w:rsid w:val="005B6917"/>
    <w:rsid w:val="005C2098"/>
    <w:rsid w:val="005D430D"/>
    <w:rsid w:val="005F6B14"/>
    <w:rsid w:val="00605D8D"/>
    <w:rsid w:val="00607375"/>
    <w:rsid w:val="0061350F"/>
    <w:rsid w:val="0063585D"/>
    <w:rsid w:val="00670B8D"/>
    <w:rsid w:val="00673BBC"/>
    <w:rsid w:val="0067400B"/>
    <w:rsid w:val="006841CE"/>
    <w:rsid w:val="00685612"/>
    <w:rsid w:val="006A1294"/>
    <w:rsid w:val="006D3E09"/>
    <w:rsid w:val="006E1A88"/>
    <w:rsid w:val="006E74B7"/>
    <w:rsid w:val="006F7553"/>
    <w:rsid w:val="00711324"/>
    <w:rsid w:val="007446F9"/>
    <w:rsid w:val="007806EC"/>
    <w:rsid w:val="007F34F4"/>
    <w:rsid w:val="00803913"/>
    <w:rsid w:val="00823F0E"/>
    <w:rsid w:val="00824E14"/>
    <w:rsid w:val="008464B2"/>
    <w:rsid w:val="0085259F"/>
    <w:rsid w:val="008560A4"/>
    <w:rsid w:val="00861F8E"/>
    <w:rsid w:val="008739FD"/>
    <w:rsid w:val="008B3761"/>
    <w:rsid w:val="008D5D0C"/>
    <w:rsid w:val="008F30EA"/>
    <w:rsid w:val="00914086"/>
    <w:rsid w:val="009222EB"/>
    <w:rsid w:val="009441E3"/>
    <w:rsid w:val="0098141E"/>
    <w:rsid w:val="00982DAD"/>
    <w:rsid w:val="009B0F0B"/>
    <w:rsid w:val="009B145C"/>
    <w:rsid w:val="009B4C1E"/>
    <w:rsid w:val="009C18F1"/>
    <w:rsid w:val="009E29DF"/>
    <w:rsid w:val="00A342AD"/>
    <w:rsid w:val="00A375F9"/>
    <w:rsid w:val="00A9216A"/>
    <w:rsid w:val="00A94835"/>
    <w:rsid w:val="00AA4C33"/>
    <w:rsid w:val="00AB0113"/>
    <w:rsid w:val="00AB32E9"/>
    <w:rsid w:val="00AF03E0"/>
    <w:rsid w:val="00B60299"/>
    <w:rsid w:val="00BB2A75"/>
    <w:rsid w:val="00BC2944"/>
    <w:rsid w:val="00BC3DAC"/>
    <w:rsid w:val="00BC46DF"/>
    <w:rsid w:val="00BC54CD"/>
    <w:rsid w:val="00BC5F04"/>
    <w:rsid w:val="00BE655B"/>
    <w:rsid w:val="00BF285E"/>
    <w:rsid w:val="00C21A83"/>
    <w:rsid w:val="00C34FE0"/>
    <w:rsid w:val="00C66C65"/>
    <w:rsid w:val="00C74444"/>
    <w:rsid w:val="00C9060E"/>
    <w:rsid w:val="00CA3A2C"/>
    <w:rsid w:val="00CD0845"/>
    <w:rsid w:val="00CD27E2"/>
    <w:rsid w:val="00CD54DA"/>
    <w:rsid w:val="00CE35D8"/>
    <w:rsid w:val="00CF52EF"/>
    <w:rsid w:val="00D21923"/>
    <w:rsid w:val="00D24C9F"/>
    <w:rsid w:val="00D54D71"/>
    <w:rsid w:val="00D62F18"/>
    <w:rsid w:val="00D64A8D"/>
    <w:rsid w:val="00D72BAC"/>
    <w:rsid w:val="00D82497"/>
    <w:rsid w:val="00D87C82"/>
    <w:rsid w:val="00D92CC5"/>
    <w:rsid w:val="00DB7E09"/>
    <w:rsid w:val="00DC3146"/>
    <w:rsid w:val="00DD69E0"/>
    <w:rsid w:val="00DE6A7F"/>
    <w:rsid w:val="00DF76B0"/>
    <w:rsid w:val="00E62BF7"/>
    <w:rsid w:val="00E6408B"/>
    <w:rsid w:val="00E74FE7"/>
    <w:rsid w:val="00E95158"/>
    <w:rsid w:val="00ED3387"/>
    <w:rsid w:val="00EE3B79"/>
    <w:rsid w:val="00F02A06"/>
    <w:rsid w:val="00F55F50"/>
    <w:rsid w:val="00FC746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C71FE0D"/>
  <w15:docId w15:val="{68E497B0-E237-43D8-9B0C-58F85D9E6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2192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DD69E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D69E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D69E0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69E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69E0"/>
    <w:rPr>
      <w:b/>
      <w:bCs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9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5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9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5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5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9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7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1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9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2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1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1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9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5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84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8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3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0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6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1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2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8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5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5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8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3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9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0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2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0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7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79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6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9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3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4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3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7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3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3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7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8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2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4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3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5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7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9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4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8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9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8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1080</Words>
  <Characters>5942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</dc:creator>
  <cp:lastModifiedBy>Cristhian Andres Bello Rivera</cp:lastModifiedBy>
  <cp:revision>9</cp:revision>
  <dcterms:created xsi:type="dcterms:W3CDTF">2015-03-30T15:52:00Z</dcterms:created>
  <dcterms:modified xsi:type="dcterms:W3CDTF">2015-08-21T01:38:00Z</dcterms:modified>
</cp:coreProperties>
</file>