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E603B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MA_G11_01_CO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Pr="000719EE" w:rsidRDefault="00E603B0" w:rsidP="00E14BD5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>Resuelve inecuaciones con valor absoluto</w:t>
      </w:r>
      <w:r>
        <w:rPr>
          <w:rFonts w:ascii="Arial" w:hAnsi="Arial" w:cs="Arial"/>
          <w:sz w:val="18"/>
          <w:szCs w:val="18"/>
          <w:lang w:val="es-ES_tradnl"/>
        </w:rPr>
        <w:tab/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>Practica como se deben resolver este tipo de inecuaciones.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“Inecuación” “Valor absoluto”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E603B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E603B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B6685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E603B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>Resuelve inecuaciones con valor absoluto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E603B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8577C" w:rsidRPr="000719EE" w:rsidRDefault="0058577C" w:rsidP="0058577C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 xml:space="preserve">Resuelve </w:t>
      </w:r>
      <w:r>
        <w:rPr>
          <w:rFonts w:ascii="Arial" w:hAnsi="Arial" w:cs="Arial"/>
          <w:sz w:val="18"/>
          <w:szCs w:val="18"/>
          <w:lang w:val="es-CO"/>
        </w:rPr>
        <w:t xml:space="preserve">las siguientes inecuaciones con valor absoluto. 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577C" w:rsidRPr="000719EE" w:rsidRDefault="0058577C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8577C" w:rsidRPr="000719EE" w:rsidRDefault="0058577C" w:rsidP="0058577C">
      <w:pPr>
        <w:rPr>
          <w:rFonts w:ascii="Arial" w:hAnsi="Arial" w:cs="Arial"/>
          <w:sz w:val="18"/>
          <w:szCs w:val="18"/>
          <w:lang w:val="es-ES_tradnl"/>
        </w:rPr>
      </w:pPr>
      <w:r w:rsidRPr="00E603B0">
        <w:rPr>
          <w:rFonts w:ascii="Arial" w:hAnsi="Arial" w:cs="Arial"/>
          <w:sz w:val="18"/>
          <w:szCs w:val="18"/>
          <w:lang w:val="es-CO"/>
        </w:rPr>
        <w:t xml:space="preserve">Resuelve </w:t>
      </w:r>
      <w:r>
        <w:rPr>
          <w:rFonts w:ascii="Arial" w:hAnsi="Arial" w:cs="Arial"/>
          <w:sz w:val="18"/>
          <w:szCs w:val="18"/>
          <w:lang w:val="es-CO"/>
        </w:rPr>
        <w:t xml:space="preserve">las siguientes inecuaciones teniendo en cuenta las propiedades de las operaciones y orden de los números reales y del valor absoluto.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5857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58577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Default="0058577C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Hallar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2-x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-15≤0</m:t>
        </m:r>
      </m:oMath>
    </w:p>
    <w:p w:rsidR="0058577C" w:rsidRPr="007F74EA" w:rsidRDefault="0058577C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9C2E06" w:rsidRDefault="0058577C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1-Fácil</w:t>
      </w:r>
    </w:p>
    <w:p w:rsidR="0058577C" w:rsidRDefault="0058577C" w:rsidP="001F52D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8A231F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Hallar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2-4x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-15≤8</m:t>
        </m:r>
      </m:oMath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8A231F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Hallar el conjunto solución de la siguiente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-9≤0</m:t>
        </m:r>
      </m:oMath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8A231F" w:rsidRDefault="008A231F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231F" w:rsidRDefault="008A231F" w:rsidP="008A23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Hallar el conjunto solución de la siguiente inecuación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-15&lt;0</m:t>
        </m:r>
      </m:oMath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5B1760" w:rsidRDefault="00A105A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A105A3" w:rsidRDefault="00A105A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Pr="007F74EA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5 </w:t>
      </w: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Hallar el conjunto solución de la siguiente inecuación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-5x+</m:t>
                </m:r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x-1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≤</m:t>
        </m:r>
        <m:r>
          <w:rPr>
            <w:rFonts w:ascii="Cambria Math" w:hAnsi="Cambria Math" w:cs="Arial"/>
            <w:sz w:val="18"/>
            <w:szCs w:val="18"/>
            <w:lang w:val="es-ES_tradnl"/>
          </w:rPr>
          <m:t>0</m:t>
        </m:r>
      </m:oMath>
    </w:p>
    <w:p w:rsidR="008F43F3" w:rsidRPr="007F74EA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3-Dificil</w:t>
      </w: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</w:p>
    <w:p w:rsidR="008F43F3" w:rsidRPr="0072270A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8F43F3" w:rsidRDefault="008F43F3" w:rsidP="008F43F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F43F3" w:rsidRDefault="008F43F3" w:rsidP="008F43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Pr="00C531DB" w:rsidRDefault="008F43F3" w:rsidP="008F43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Pr="007F74EA" w:rsidRDefault="008F43F3" w:rsidP="008F43F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F43F3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F43F3" w:rsidRPr="00254D62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</w:p>
    <w:p w:rsidR="008F43F3" w:rsidRPr="00254D62" w:rsidRDefault="008F43F3" w:rsidP="008F43F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6B84"/>
    <w:rsid w:val="003D72B3"/>
    <w:rsid w:val="003E532C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8577C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D38AF"/>
    <w:rsid w:val="007F74EA"/>
    <w:rsid w:val="008752D9"/>
    <w:rsid w:val="00881754"/>
    <w:rsid w:val="0089063A"/>
    <w:rsid w:val="008932B9"/>
    <w:rsid w:val="008A231F"/>
    <w:rsid w:val="008C6F76"/>
    <w:rsid w:val="008E17FB"/>
    <w:rsid w:val="008F43F3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105A3"/>
    <w:rsid w:val="00A22796"/>
    <w:rsid w:val="00A5293F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AA6"/>
    <w:rsid w:val="00CD0B3B"/>
    <w:rsid w:val="00CD2245"/>
    <w:rsid w:val="00CE7115"/>
    <w:rsid w:val="00D15A42"/>
    <w:rsid w:val="00D3600C"/>
    <w:rsid w:val="00D660AD"/>
    <w:rsid w:val="00DC5406"/>
    <w:rsid w:val="00DE1C4F"/>
    <w:rsid w:val="00DE2253"/>
    <w:rsid w:val="00DE69EE"/>
    <w:rsid w:val="00DF5702"/>
    <w:rsid w:val="00E057E6"/>
    <w:rsid w:val="00E14BD5"/>
    <w:rsid w:val="00E32F4B"/>
    <w:rsid w:val="00E54DA3"/>
    <w:rsid w:val="00E603B0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6685"/>
    <w:rsid w:val="00EC398E"/>
    <w:rsid w:val="00EC3FD8"/>
    <w:rsid w:val="00EF5545"/>
    <w:rsid w:val="00EF7BBC"/>
    <w:rsid w:val="00F157B9"/>
    <w:rsid w:val="00F44F99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E17F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7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7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Sanchez Rojas</cp:lastModifiedBy>
  <cp:revision>7</cp:revision>
  <dcterms:created xsi:type="dcterms:W3CDTF">2015-02-28T16:33:00Z</dcterms:created>
  <dcterms:modified xsi:type="dcterms:W3CDTF">2015-03-01T01:49:00Z</dcterms:modified>
</cp:coreProperties>
</file>