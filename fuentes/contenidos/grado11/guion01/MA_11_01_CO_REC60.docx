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50" w:rsidRDefault="00663950" w:rsidP="0066395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518E">
        <w:rPr>
          <w:rFonts w:asciiTheme="majorHAnsi" w:hAnsiTheme="majorHAnsi"/>
          <w:b/>
          <w:lang w:val="es-ES_tradnl"/>
        </w:rPr>
        <w:t>M13A: Corregir textos largos</w:t>
      </w:r>
    </w:p>
    <w:p w:rsidR="00663950" w:rsidRPr="00254FDB" w:rsidRDefault="00663950" w:rsidP="00663950">
      <w:pPr>
        <w:rPr>
          <w:rFonts w:ascii="Arial" w:hAnsi="Arial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63950" w:rsidRPr="006D02A8" w:rsidRDefault="003561C2" w:rsidP="0066395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MA_G11_01_CO</w:t>
      </w: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63490D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63950" w:rsidRPr="009320AC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63950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  <w:r w:rsidRPr="003561C2">
        <w:rPr>
          <w:rFonts w:ascii="Arial" w:hAnsi="Arial" w:cs="Arial"/>
          <w:sz w:val="18"/>
          <w:szCs w:val="18"/>
          <w:lang w:val="es-CO"/>
        </w:rPr>
        <w:t>Usando las propiedades del orden de números reales</w:t>
      </w:r>
    </w:p>
    <w:p w:rsidR="003561C2" w:rsidRPr="000719EE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63950" w:rsidRPr="000719EE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  <w:r w:rsidRPr="003561C2">
        <w:rPr>
          <w:rFonts w:ascii="Arial" w:hAnsi="Arial" w:cs="Arial"/>
          <w:sz w:val="18"/>
          <w:szCs w:val="18"/>
          <w:lang w:val="es-CO"/>
        </w:rPr>
        <w:t>Justifica los procedimientos algebraicos usando las propiedades de las operaciones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y el orden</w:t>
      </w:r>
      <w:r w:rsidRPr="003561C2">
        <w:rPr>
          <w:rFonts w:ascii="Arial" w:hAnsi="Arial" w:cs="Arial"/>
          <w:sz w:val="18"/>
          <w:szCs w:val="18"/>
          <w:lang w:val="es-CO"/>
        </w:rPr>
        <w:t xml:space="preserve"> de los números reales.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63950" w:rsidRPr="000719EE" w:rsidRDefault="003561C2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“orden” “números reales”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6D02A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indicarsólo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124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63950" w:rsidRPr="00AC7496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63950" w:rsidRPr="00BD505C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AC7496" w:rsidTr="00413CD9">
        <w:tc>
          <w:tcPr>
            <w:tcW w:w="4536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63950" w:rsidRPr="00AC7496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B5513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63950" w:rsidRPr="005F4C68" w:rsidRDefault="003550E9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63950" w:rsidRPr="005F4C68" w:rsidTr="00413CD9">
        <w:tc>
          <w:tcPr>
            <w:tcW w:w="212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63950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63950" w:rsidRPr="005F4C68" w:rsidRDefault="00663950" w:rsidP="00413CD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63950" w:rsidRPr="000719EE" w:rsidRDefault="00FC6134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1-Facil 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254FDB" w:rsidRDefault="00663950" w:rsidP="0066395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</w:p>
    <w:p w:rsidR="00663950" w:rsidRPr="00125D25" w:rsidRDefault="00663950" w:rsidP="0066395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63950" w:rsidRPr="00411F22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 w:rsidRPr="003550E9">
        <w:rPr>
          <w:rFonts w:ascii="Arial" w:hAnsi="Arial" w:cs="Arial"/>
          <w:sz w:val="18"/>
          <w:szCs w:val="18"/>
          <w:lang w:val="es-CO"/>
        </w:rPr>
        <w:t>Justifica los procedimientos algebraicos usando las propiedades de las operaciones de los números reales.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F074B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Pr="000719EE" w:rsidRDefault="003550E9" w:rsidP="0066395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 los errores que se presentan en el siguiente párrafo que describe</w:t>
      </w:r>
      <w:r w:rsidR="00FC6134">
        <w:rPr>
          <w:rFonts w:ascii="Arial" w:hAnsi="Arial" w:cs="Arial"/>
          <w:sz w:val="18"/>
          <w:szCs w:val="18"/>
          <w:lang w:val="es-ES_tradnl"/>
        </w:rPr>
        <w:t xml:space="preserve"> las propiedades del orden y de las operaciones de números reales usadas al trabajar con inecuaciones.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BD505C" w:rsidRDefault="00BD505C" w:rsidP="00BD50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Recuerda que aunque en los procesos algebraicos no siempre escribimos las propiedades que estamos usando si debemos saber cuáles son los que los justifican.</w:t>
      </w:r>
    </w:p>
    <w:p w:rsidR="00663950" w:rsidRPr="000719E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792588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INSTRUCCIONES: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Escriba el texto de la forma habitual.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Cuando quiere indicar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una palabra a corregir, ponga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entre corchetes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de la siguiente manera</w:t>
      </w: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: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palabraalumno|palabracorrecta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].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palabraalumno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incorrecta que quiere que vea el alumno en el texto.</w:t>
      </w:r>
    </w:p>
    <w:p w:rsidR="00663950" w:rsidRPr="00D0518E" w:rsidRDefault="00663950" w:rsidP="00663950">
      <w:pPr>
        <w:pStyle w:val="Prrafodelista"/>
        <w:numPr>
          <w:ilvl w:val="1"/>
          <w:numId w:val="2"/>
        </w:numPr>
        <w:ind w:left="993" w:hanging="219"/>
        <w:rPr>
          <w:rFonts w:ascii="Arial" w:hAnsi="Arial" w:cs="Arial"/>
          <w:color w:val="0000FF"/>
          <w:sz w:val="16"/>
          <w:szCs w:val="16"/>
          <w:lang w:val="es-ES_tradnl"/>
        </w:rPr>
      </w:pP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palabracorrecta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sería la palabra correcta que debería quedar en el texto corregido por el alumno.</w:t>
      </w:r>
    </w:p>
    <w:p w:rsidR="00663950" w:rsidRPr="00D0518E" w:rsidRDefault="00663950" w:rsidP="00663950">
      <w:pPr>
        <w:pStyle w:val="Prrafodelista"/>
        <w:numPr>
          <w:ilvl w:val="0"/>
          <w:numId w:val="1"/>
        </w:numPr>
        <w:ind w:left="567" w:hanging="207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La barra separadora vertical “|” se escribe pulsando las teclas 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AltGr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” (“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alt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” derecha en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mac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) y “1”.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Por ejemplo: “El [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arbol|árbol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] era frondoso”, el alumno vería: “El </w:t>
      </w:r>
      <w:proofErr w:type="spellStart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arbol</w:t>
      </w:r>
      <w:proofErr w:type="spellEnd"/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 xml:space="preserve"> era frondoso”. </w:t>
      </w:r>
    </w:p>
    <w:p w:rsidR="00663950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El alumno puede cambiar cualquier palabra del texto no sólo aquellas palabras entre corchetes.</w:t>
      </w:r>
    </w:p>
    <w:p w:rsidR="00663950" w:rsidRPr="00D0518E" w:rsidRDefault="00663950" w:rsidP="00663950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D0518E">
        <w:rPr>
          <w:rFonts w:ascii="Arial" w:hAnsi="Arial" w:cs="Arial"/>
          <w:color w:val="0000FF"/>
          <w:sz w:val="16"/>
          <w:szCs w:val="16"/>
          <w:lang w:val="es-ES_tradnl"/>
        </w:rPr>
        <w:t>No debería usar espacios dentro de los corchetes; sólo se pueden marcar a corregir las palabras de una en una.</w:t>
      </w:r>
    </w:p>
    <w:p w:rsidR="00663950" w:rsidRPr="00D0518E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663950" w:rsidRPr="009510B5" w:rsidRDefault="00663950" w:rsidP="0066395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63950" w:rsidRDefault="00663950" w:rsidP="00663950">
      <w:pPr>
        <w:rPr>
          <w:rFonts w:ascii="Arial" w:hAnsi="Arial" w:cs="Arial"/>
          <w:sz w:val="18"/>
          <w:szCs w:val="18"/>
          <w:lang w:val="es-ES_tradnl"/>
        </w:rPr>
      </w:pPr>
    </w:p>
    <w:p w:rsidR="0013773C" w:rsidRDefault="00663950" w:rsidP="00663577">
      <w:pPr>
        <w:jc w:val="both"/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Considere la inecuación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4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</m:t>
            </m:r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7</m:t>
            </m: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987E91">
        <w:rPr>
          <w:rFonts w:ascii="Arial" w:hAnsi="Arial" w:cs="Arial"/>
          <w:sz w:val="18"/>
          <w:szCs w:val="18"/>
          <w:lang w:val="es-CO"/>
        </w:rPr>
        <w:t xml:space="preserve"> por la propiedad [</w:t>
      </w:r>
      <w:proofErr w:type="spellStart"/>
      <w:r w:rsidR="00987E91">
        <w:rPr>
          <w:rFonts w:ascii="Arial" w:hAnsi="Arial" w:cs="Arial"/>
          <w:sz w:val="18"/>
          <w:szCs w:val="18"/>
          <w:lang w:val="es-CO"/>
        </w:rPr>
        <w:t>asociativa|distributiva</w:t>
      </w:r>
      <w:proofErr w:type="spellEnd"/>
      <w:r w:rsidR="00987E91">
        <w:rPr>
          <w:rFonts w:ascii="Arial" w:hAnsi="Arial" w:cs="Arial"/>
          <w:sz w:val="18"/>
          <w:szCs w:val="18"/>
          <w:lang w:val="es-CO"/>
        </w:rPr>
        <w:t>] de la multiplicación</w:t>
      </w:r>
      <w:r w:rsidR="0013773C">
        <w:rPr>
          <w:rFonts w:ascii="Arial" w:hAnsi="Arial" w:cs="Arial"/>
          <w:sz w:val="18"/>
          <w:szCs w:val="18"/>
          <w:lang w:val="es-CO"/>
        </w:rPr>
        <w:t xml:space="preserve"> a la a</w:t>
      </w:r>
      <w:r w:rsidR="00D35B82">
        <w:rPr>
          <w:rFonts w:ascii="Arial" w:hAnsi="Arial" w:cs="Arial"/>
          <w:sz w:val="18"/>
          <w:szCs w:val="18"/>
          <w:lang w:val="es-CO"/>
        </w:rPr>
        <w:t>dición</w:t>
      </w:r>
      <w:r w:rsidR="00D07F0D">
        <w:rPr>
          <w:rFonts w:ascii="Arial" w:hAnsi="Arial" w:cs="Arial"/>
          <w:sz w:val="18"/>
          <w:szCs w:val="18"/>
          <w:lang w:val="es-CO"/>
        </w:rPr>
        <w:t>,</w:t>
      </w:r>
      <w:r w:rsidR="00D35B82">
        <w:rPr>
          <w:rFonts w:ascii="Arial" w:hAnsi="Arial" w:cs="Arial"/>
          <w:sz w:val="18"/>
          <w:szCs w:val="18"/>
          <w:lang w:val="es-CO"/>
        </w:rPr>
        <w:t xml:space="preserve"> </w:t>
      </w:r>
      <w:r w:rsidR="00987E91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8x-28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-8&gt;6+3x</m:t>
        </m:r>
      </m:oMath>
      <w:r w:rsidR="00987E91">
        <w:rPr>
          <w:rFonts w:ascii="Arial" w:hAnsi="Arial" w:cs="Arial"/>
          <w:sz w:val="18"/>
          <w:szCs w:val="18"/>
          <w:lang w:val="es-CO"/>
        </w:rPr>
        <w:t>, por la propiedad asociativa de la [</w:t>
      </w:r>
      <w:proofErr w:type="spellStart"/>
      <w:r w:rsidR="00987E91">
        <w:rPr>
          <w:rFonts w:ascii="Arial" w:hAnsi="Arial" w:cs="Arial"/>
          <w:sz w:val="18"/>
          <w:szCs w:val="18"/>
          <w:lang w:val="es-CO"/>
        </w:rPr>
        <w:t>multiplicación|adición</w:t>
      </w:r>
      <w:proofErr w:type="spellEnd"/>
      <w:r w:rsidR="00987E91">
        <w:rPr>
          <w:rFonts w:ascii="Arial" w:hAnsi="Arial" w:cs="Arial"/>
          <w:sz w:val="18"/>
          <w:szCs w:val="18"/>
          <w:lang w:val="es-CO"/>
        </w:rPr>
        <w:t xml:space="preserve">]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8x-36&gt;6+3x</m:t>
        </m:r>
      </m:oMath>
      <w:r w:rsidR="008D2C6E">
        <w:rPr>
          <w:rFonts w:ascii="Arial" w:hAnsi="Arial" w:cs="Arial"/>
          <w:sz w:val="18"/>
          <w:szCs w:val="18"/>
          <w:lang w:val="es-CO"/>
        </w:rPr>
        <w:t>,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por la existencia de opuestos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adición</w:t>
      </w:r>
      <w:r w:rsidR="00D13639">
        <w:rPr>
          <w:rFonts w:ascii="Arial" w:hAnsi="Arial" w:cs="Arial"/>
          <w:sz w:val="18"/>
          <w:szCs w:val="18"/>
          <w:lang w:val="es-CO"/>
        </w:rPr>
        <w:t xml:space="preserve"> y la [</w:t>
      </w:r>
      <w:proofErr w:type="spellStart"/>
      <w:r w:rsidR="00D13639">
        <w:rPr>
          <w:rFonts w:ascii="Arial" w:hAnsi="Arial" w:cs="Arial"/>
          <w:sz w:val="18"/>
          <w:szCs w:val="18"/>
          <w:lang w:val="es-CO"/>
        </w:rPr>
        <w:t>tricotomía|monotonía</w:t>
      </w:r>
      <w:proofErr w:type="spellEnd"/>
      <w:r w:rsidR="00D13639">
        <w:rPr>
          <w:rFonts w:ascii="Arial" w:hAnsi="Arial" w:cs="Arial"/>
          <w:sz w:val="18"/>
          <w:szCs w:val="18"/>
          <w:lang w:val="es-CO"/>
        </w:rPr>
        <w:t>]</w:t>
      </w:r>
      <w:r w:rsidR="003F120F">
        <w:rPr>
          <w:rFonts w:ascii="Arial" w:hAnsi="Arial" w:cs="Arial"/>
          <w:sz w:val="18"/>
          <w:szCs w:val="18"/>
          <w:lang w:val="es-CO"/>
        </w:rPr>
        <w:t xml:space="preserve"> del orden,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-6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6+3x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 xml:space="preserve">+(-6) </m:t>
        </m:r>
      </m:oMath>
      <w:r w:rsidR="003F120F">
        <w:rPr>
          <w:rFonts w:ascii="Arial" w:hAnsi="Arial" w:cs="Arial"/>
          <w:sz w:val="18"/>
          <w:szCs w:val="18"/>
          <w:lang w:val="es-CO"/>
        </w:rPr>
        <w:t xml:space="preserve">usando la propiedad conmutativa y asociativa de la [multiplicación|adición],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8x-42&gt;3x</m:t>
        </m:r>
      </m:oMath>
      <w:r w:rsidR="003F120F">
        <w:rPr>
          <w:rFonts w:ascii="Arial" w:hAnsi="Arial" w:cs="Arial"/>
          <w:sz w:val="18"/>
          <w:szCs w:val="18"/>
          <w:lang w:val="es-CO"/>
        </w:rPr>
        <w:t>,</w:t>
      </w:r>
      <w:r w:rsidR="00972967">
        <w:rPr>
          <w:rFonts w:ascii="Arial" w:hAnsi="Arial" w:cs="Arial"/>
          <w:sz w:val="18"/>
          <w:szCs w:val="18"/>
          <w:lang w:val="es-CO"/>
        </w:rPr>
        <w:t xml:space="preserve"> usando la existencia de opuestos de la [</w:t>
      </w:r>
      <w:proofErr w:type="spellStart"/>
      <w:r w:rsidR="00972967">
        <w:rPr>
          <w:rFonts w:ascii="Arial" w:hAnsi="Arial" w:cs="Arial"/>
          <w:sz w:val="18"/>
          <w:szCs w:val="18"/>
          <w:lang w:val="es-CO"/>
        </w:rPr>
        <w:t>multiplicación</w:t>
      </w:r>
      <w:r w:rsidR="00F05F62">
        <w:rPr>
          <w:rFonts w:ascii="Arial" w:hAnsi="Arial" w:cs="Arial"/>
          <w:sz w:val="18"/>
          <w:szCs w:val="18"/>
          <w:lang w:val="es-CO"/>
        </w:rPr>
        <w:t>|adición</w:t>
      </w:r>
      <w:proofErr w:type="spellEnd"/>
      <w:r w:rsidR="00972967">
        <w:rPr>
          <w:rFonts w:ascii="Arial" w:hAnsi="Arial" w:cs="Arial"/>
          <w:sz w:val="18"/>
          <w:szCs w:val="18"/>
          <w:lang w:val="es-CO"/>
        </w:rPr>
        <w:t>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y la </w:t>
      </w:r>
      <w:r w:rsidR="005A3E57">
        <w:rPr>
          <w:rFonts w:ascii="Arial" w:hAnsi="Arial" w:cs="Arial"/>
          <w:sz w:val="18"/>
          <w:szCs w:val="18"/>
          <w:lang w:val="es-CO"/>
        </w:rPr>
        <w:t>[</w:t>
      </w:r>
      <w:proofErr w:type="spellStart"/>
      <w:r w:rsidR="005A3E57">
        <w:rPr>
          <w:rFonts w:ascii="Arial" w:hAnsi="Arial" w:cs="Arial"/>
          <w:sz w:val="18"/>
          <w:szCs w:val="18"/>
          <w:lang w:val="es-CO"/>
        </w:rPr>
        <w:t>transitividad|monotonía</w:t>
      </w:r>
      <w:proofErr w:type="spellEnd"/>
      <w:r w:rsidR="005A3E57">
        <w:rPr>
          <w:rFonts w:ascii="Arial" w:hAnsi="Arial" w:cs="Arial"/>
          <w:sz w:val="18"/>
          <w:szCs w:val="18"/>
          <w:lang w:val="es-CO"/>
        </w:rPr>
        <w:t xml:space="preserve">] del orden,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8x-42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+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-8x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&gt;3x+(-8x)</m:t>
        </m:r>
      </m:oMath>
      <w:r w:rsidR="009509FD">
        <w:rPr>
          <w:rFonts w:ascii="Arial" w:hAnsi="Arial" w:cs="Arial"/>
          <w:sz w:val="18"/>
          <w:szCs w:val="18"/>
          <w:lang w:val="es-CO"/>
        </w:rPr>
        <w:t>, por la</w:t>
      </w:r>
      <w:r w:rsidR="00DD1C45">
        <w:rPr>
          <w:rFonts w:ascii="Arial" w:hAnsi="Arial" w:cs="Arial"/>
          <w:sz w:val="18"/>
          <w:szCs w:val="18"/>
          <w:lang w:val="es-CO"/>
        </w:rPr>
        <w:t>s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propiedad</w:t>
      </w:r>
      <w:r w:rsidR="00DD1C45">
        <w:rPr>
          <w:rFonts w:ascii="Arial" w:hAnsi="Arial" w:cs="Arial"/>
          <w:sz w:val="18"/>
          <w:szCs w:val="18"/>
          <w:lang w:val="es-CO"/>
        </w:rPr>
        <w:t>es</w:t>
      </w:r>
      <w:r w:rsidR="009509FD">
        <w:rPr>
          <w:rFonts w:ascii="Arial" w:hAnsi="Arial" w:cs="Arial"/>
          <w:sz w:val="18"/>
          <w:szCs w:val="18"/>
          <w:lang w:val="es-CO"/>
        </w:rPr>
        <w:t xml:space="preserve"> </w:t>
      </w:r>
      <w:r w:rsidR="00DD1C45">
        <w:rPr>
          <w:rFonts w:ascii="Arial" w:hAnsi="Arial" w:cs="Arial"/>
          <w:sz w:val="18"/>
          <w:szCs w:val="18"/>
          <w:lang w:val="es-CO"/>
        </w:rPr>
        <w:t xml:space="preserve"> asociativa </w:t>
      </w:r>
      <w:r w:rsidR="009509FD">
        <w:rPr>
          <w:rFonts w:ascii="Arial" w:hAnsi="Arial" w:cs="Arial"/>
          <w:sz w:val="18"/>
          <w:szCs w:val="18"/>
          <w:lang w:val="es-CO"/>
        </w:rPr>
        <w:t xml:space="preserve">y conmutativa de la adición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-42&gt;3x-8x</m:t>
        </m:r>
      </m:oMath>
      <w:r w:rsidR="009509FD">
        <w:rPr>
          <w:rFonts w:ascii="Arial" w:hAnsi="Arial" w:cs="Arial"/>
          <w:sz w:val="18"/>
          <w:szCs w:val="18"/>
          <w:lang w:val="es-CO"/>
        </w:rPr>
        <w:t xml:space="preserve"> y por la propiedad distributiva de la multiplicación </w:t>
      </w:r>
      <m:oMath>
        <m:r>
          <w:rPr>
            <w:rFonts w:ascii="Cambria Math" w:hAnsi="Cambria Math" w:cs="Arial"/>
            <w:sz w:val="18"/>
            <w:szCs w:val="18"/>
            <w:lang w:val="es-CO"/>
          </w:rPr>
          <m:t>-42&gt;-5x</m:t>
        </m:r>
      </m:oMath>
      <w:r w:rsidR="009509FD">
        <w:rPr>
          <w:rFonts w:ascii="Arial" w:hAnsi="Arial" w:cs="Arial"/>
          <w:sz w:val="18"/>
          <w:szCs w:val="18"/>
          <w:lang w:val="es-CO"/>
        </w:rPr>
        <w:t xml:space="preserve">, </w:t>
      </w:r>
      <w:r w:rsidR="00DA3838">
        <w:rPr>
          <w:rFonts w:ascii="Arial" w:hAnsi="Arial" w:cs="Arial"/>
          <w:sz w:val="18"/>
          <w:szCs w:val="18"/>
          <w:lang w:val="es-CO"/>
        </w:rPr>
        <w:t xml:space="preserve">por último </w:t>
      </w:r>
      <w:r w:rsidR="003F120F">
        <w:rPr>
          <w:rFonts w:ascii="Arial" w:hAnsi="Arial" w:cs="Arial"/>
          <w:sz w:val="18"/>
          <w:szCs w:val="18"/>
          <w:lang w:val="es-CO"/>
        </w:rPr>
        <w:t>usando l</w:t>
      </w:r>
      <w:r w:rsidR="0061037D">
        <w:rPr>
          <w:rFonts w:ascii="Arial" w:hAnsi="Arial" w:cs="Arial"/>
          <w:sz w:val="18"/>
          <w:szCs w:val="18"/>
          <w:lang w:val="es-CO"/>
        </w:rPr>
        <w:t>a existencia de [</w:t>
      </w:r>
      <w:proofErr w:type="spellStart"/>
      <w:r w:rsidR="0061037D">
        <w:rPr>
          <w:rFonts w:ascii="Arial" w:hAnsi="Arial" w:cs="Arial"/>
          <w:sz w:val="18"/>
          <w:szCs w:val="18"/>
          <w:lang w:val="es-CO"/>
        </w:rPr>
        <w:t>opuestos|inversos</w:t>
      </w:r>
      <w:proofErr w:type="spellEnd"/>
      <w:r w:rsidR="0061037D">
        <w:rPr>
          <w:rFonts w:ascii="Arial" w:hAnsi="Arial" w:cs="Arial"/>
          <w:sz w:val="18"/>
          <w:szCs w:val="18"/>
          <w:lang w:val="es-CO"/>
        </w:rPr>
        <w:t>]</w:t>
      </w:r>
      <w:r w:rsidR="00F05F62">
        <w:rPr>
          <w:rFonts w:ascii="Arial" w:hAnsi="Arial" w:cs="Arial"/>
          <w:sz w:val="18"/>
          <w:szCs w:val="18"/>
          <w:lang w:val="es-CO"/>
        </w:rPr>
        <w:t xml:space="preserve"> de la multiplicación</w:t>
      </w:r>
      <w:r w:rsidR="0061037D">
        <w:rPr>
          <w:rFonts w:ascii="Arial" w:hAnsi="Arial" w:cs="Arial"/>
          <w:sz w:val="18"/>
          <w:szCs w:val="18"/>
          <w:lang w:val="es-CO"/>
        </w:rPr>
        <w:t xml:space="preserve">, </w:t>
      </w:r>
      <w:r w:rsidR="004248E3">
        <w:rPr>
          <w:rFonts w:ascii="Arial" w:hAnsi="Arial" w:cs="Arial"/>
          <w:sz w:val="18"/>
          <w:szCs w:val="18"/>
          <w:lang w:val="es-CO"/>
        </w:rPr>
        <w:t>y la monotonía del orden</w:t>
      </w:r>
      <w:r w:rsidR="0061037D">
        <w:rPr>
          <w:rFonts w:ascii="Arial" w:hAnsi="Arial" w:cs="Arial"/>
          <w:sz w:val="18"/>
          <w:szCs w:val="18"/>
          <w:lang w:val="es-CO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-42</m:t>
            </m:r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&lt;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CO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CO"/>
                  </w:rPr>
                  <m:t>5</m:t>
                </m:r>
              </m:den>
            </m:f>
          </m:e>
        </m:d>
        <m:r>
          <w:rPr>
            <w:rFonts w:ascii="Cambria Math" w:hAnsi="Cambria Math" w:cs="Arial"/>
            <w:sz w:val="18"/>
            <w:szCs w:val="18"/>
            <w:lang w:val="es-CO"/>
          </w:rPr>
          <m:t>(-5x)</m:t>
        </m:r>
      </m:oMath>
      <w:r w:rsidR="002F329F">
        <w:rPr>
          <w:rFonts w:ascii="Arial" w:hAnsi="Arial" w:cs="Arial"/>
          <w:sz w:val="18"/>
          <w:szCs w:val="18"/>
          <w:lang w:val="es-CO"/>
        </w:rPr>
        <w:t xml:space="preserve"> </w:t>
      </w:r>
      <w:r w:rsidR="003F7C88">
        <w:rPr>
          <w:rFonts w:ascii="Arial" w:hAnsi="Arial" w:cs="Arial"/>
          <w:sz w:val="18"/>
          <w:szCs w:val="18"/>
          <w:lang w:val="es-CO"/>
        </w:rPr>
        <w:t>de donde finalmente</w:t>
      </w:r>
      <w:r w:rsidR="005A3E57">
        <w:rPr>
          <w:rFonts w:ascii="Arial" w:hAnsi="Arial" w:cs="Arial"/>
          <w:sz w:val="18"/>
          <w:szCs w:val="18"/>
          <w:lang w:val="es-CO"/>
        </w:rPr>
        <w:t xml:space="preserve"> tenemos la [</w:t>
      </w:r>
      <w:proofErr w:type="spellStart"/>
      <w:r w:rsidR="005A3E57">
        <w:rPr>
          <w:rFonts w:ascii="Arial" w:hAnsi="Arial" w:cs="Arial"/>
          <w:sz w:val="18"/>
          <w:szCs w:val="18"/>
          <w:lang w:val="es-CO"/>
        </w:rPr>
        <w:t>ecuación|inecuación</w:t>
      </w:r>
      <w:proofErr w:type="spellEnd"/>
      <w:r w:rsidR="005A3E57">
        <w:rPr>
          <w:rFonts w:ascii="Arial" w:hAnsi="Arial" w:cs="Arial"/>
          <w:sz w:val="18"/>
          <w:szCs w:val="18"/>
          <w:lang w:val="es-CO"/>
        </w:rPr>
        <w:t xml:space="preserve">] </w:t>
      </w:r>
      <w:r w:rsidR="003F7C88">
        <w:rPr>
          <w:rFonts w:ascii="Arial" w:hAnsi="Arial" w:cs="Arial"/>
          <w:sz w:val="18"/>
          <w:szCs w:val="18"/>
          <w:lang w:val="es-CO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CO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42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CO"/>
              </w:rPr>
              <m:t>5</m:t>
            </m:r>
          </m:den>
        </m:f>
        <m:r>
          <w:rPr>
            <w:rFonts w:ascii="Cambria Math" w:hAnsi="Cambria Math" w:cs="Arial"/>
            <w:sz w:val="18"/>
            <w:szCs w:val="18"/>
            <w:lang w:val="es-CO"/>
          </w:rPr>
          <m:t>&lt;x</m:t>
        </m:r>
      </m:oMath>
      <w:r w:rsidR="00A16A17">
        <w:rPr>
          <w:rFonts w:ascii="Arial" w:hAnsi="Arial" w:cs="Arial"/>
          <w:sz w:val="18"/>
          <w:szCs w:val="18"/>
          <w:lang w:val="es-CO"/>
        </w:rPr>
        <w:t xml:space="preserve"> </w:t>
      </w:r>
      <w:r w:rsidR="0013773C">
        <w:rPr>
          <w:rFonts w:ascii="Arial" w:hAnsi="Arial" w:cs="Arial"/>
          <w:sz w:val="18"/>
          <w:szCs w:val="18"/>
          <w:lang w:val="es-CO"/>
        </w:rPr>
        <w:t xml:space="preserve">. </w:t>
      </w:r>
    </w:p>
    <w:p w:rsidR="0013773C" w:rsidRPr="003F120F" w:rsidRDefault="0013773C" w:rsidP="00663577">
      <w:pPr>
        <w:jc w:val="both"/>
        <w:rPr>
          <w:rFonts w:ascii="Arial" w:hAnsi="Arial" w:cs="Arial"/>
          <w:i/>
          <w:sz w:val="18"/>
          <w:szCs w:val="18"/>
          <w:lang w:val="es-CO"/>
        </w:rPr>
      </w:pPr>
    </w:p>
    <w:p w:rsidR="00730AEB" w:rsidRPr="00987E91" w:rsidRDefault="00BD505C" w:rsidP="00663950">
      <w:pPr>
        <w:rPr>
          <w:lang w:val="es-CO"/>
        </w:rPr>
      </w:pPr>
    </w:p>
    <w:sectPr w:rsidR="00730AEB" w:rsidRPr="00987E9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E4A9E"/>
    <w:rsid w:val="00014481"/>
    <w:rsid w:val="00034D93"/>
    <w:rsid w:val="0013773C"/>
    <w:rsid w:val="002F329F"/>
    <w:rsid w:val="00321681"/>
    <w:rsid w:val="003550E9"/>
    <w:rsid w:val="003561C2"/>
    <w:rsid w:val="003F120F"/>
    <w:rsid w:val="003F7C88"/>
    <w:rsid w:val="004248E3"/>
    <w:rsid w:val="00584AE9"/>
    <w:rsid w:val="005A3E57"/>
    <w:rsid w:val="0061037D"/>
    <w:rsid w:val="00663577"/>
    <w:rsid w:val="00663950"/>
    <w:rsid w:val="00851A42"/>
    <w:rsid w:val="008D2C6E"/>
    <w:rsid w:val="009509FD"/>
    <w:rsid w:val="00972967"/>
    <w:rsid w:val="00987E91"/>
    <w:rsid w:val="009E17BA"/>
    <w:rsid w:val="00A16A17"/>
    <w:rsid w:val="00A715F2"/>
    <w:rsid w:val="00BD505C"/>
    <w:rsid w:val="00C36305"/>
    <w:rsid w:val="00CE4A9E"/>
    <w:rsid w:val="00D07F0D"/>
    <w:rsid w:val="00D13639"/>
    <w:rsid w:val="00D20704"/>
    <w:rsid w:val="00D35B82"/>
    <w:rsid w:val="00DA3838"/>
    <w:rsid w:val="00DD1C45"/>
    <w:rsid w:val="00EA0237"/>
    <w:rsid w:val="00F05F62"/>
    <w:rsid w:val="00FC4391"/>
    <w:rsid w:val="00FC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D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1A42"/>
    <w:pPr>
      <w:spacing w:after="0" w:line="240" w:lineRule="auto"/>
    </w:pPr>
    <w:rPr>
      <w:rFonts w:eastAsia="MS Mincho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395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6395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39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395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Sanchez Rojas</cp:lastModifiedBy>
  <cp:revision>8</cp:revision>
  <dcterms:created xsi:type="dcterms:W3CDTF">2015-02-26T16:48:00Z</dcterms:created>
  <dcterms:modified xsi:type="dcterms:W3CDTF">2015-02-28T12:23:00Z</dcterms:modified>
</cp:coreProperties>
</file>