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p>
    <w:p w:rsidR="00CD652E" w:rsidRPr="006D02A8" w:rsidRDefault="00DA5D2B" w:rsidP="00CD652E">
      <w:pPr>
        <w:rPr>
          <w:rFonts w:ascii="Arial" w:hAnsi="Arial"/>
          <w:sz w:val="18"/>
          <w:szCs w:val="18"/>
          <w:lang w:val="es-ES_tradnl"/>
        </w:rPr>
      </w:pPr>
      <w:r>
        <w:rPr>
          <w:rFonts w:ascii="Arial" w:hAnsi="Arial"/>
          <w:sz w:val="18"/>
          <w:szCs w:val="18"/>
          <w:lang w:val="es-ES_tradnl"/>
        </w:rPr>
        <w:t>MA_G11_01_CO</w:t>
      </w: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Título del recurso</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rsidR="00CD652E" w:rsidRPr="000719EE" w:rsidRDefault="001B3CE1" w:rsidP="00CD652E">
      <w:pPr>
        <w:rPr>
          <w:rFonts w:ascii="Arial" w:hAnsi="Arial" w:cs="Arial"/>
          <w:sz w:val="18"/>
          <w:szCs w:val="18"/>
          <w:lang w:val="es-ES_tradnl"/>
        </w:rPr>
      </w:pPr>
      <w:r>
        <w:rPr>
          <w:rFonts w:ascii="Arial" w:hAnsi="Arial" w:cs="Arial"/>
          <w:sz w:val="18"/>
          <w:szCs w:val="18"/>
          <w:lang w:val="es-ES_tradnl"/>
        </w:rPr>
        <w:t>Importancia de los números irracionales</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Descripción del recurso</w:t>
      </w:r>
    </w:p>
    <w:p w:rsidR="00CD652E" w:rsidRDefault="001B3CE1" w:rsidP="00CD652E">
      <w:pPr>
        <w:rPr>
          <w:rFonts w:ascii="Arial" w:hAnsi="Arial" w:cs="Arial"/>
          <w:sz w:val="18"/>
          <w:szCs w:val="18"/>
          <w:lang w:val="es-ES_tradnl"/>
        </w:rPr>
      </w:pPr>
      <w:r w:rsidRPr="001B3CE1">
        <w:rPr>
          <w:rFonts w:ascii="Arial" w:hAnsi="Arial" w:cs="Arial"/>
          <w:sz w:val="18"/>
          <w:szCs w:val="18"/>
          <w:lang w:val="es-ES_tradnl"/>
        </w:rPr>
        <w:t>Se presentan ejemplos de cómo han sido trabajados algunos números irracionales.</w:t>
      </w:r>
    </w:p>
    <w:p w:rsidR="001B3CE1" w:rsidRPr="000719EE" w:rsidRDefault="001B3CE1"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Palabras clave del recurso (separadas por comas ",")</w:t>
      </w:r>
    </w:p>
    <w:p w:rsidR="00CD652E" w:rsidRPr="000719EE" w:rsidRDefault="00DA5D2B" w:rsidP="00CD652E">
      <w:pPr>
        <w:rPr>
          <w:rFonts w:ascii="Arial" w:hAnsi="Arial" w:cs="Arial"/>
          <w:sz w:val="18"/>
          <w:szCs w:val="18"/>
          <w:lang w:val="es-ES_tradnl"/>
        </w:rPr>
      </w:pPr>
      <w:r>
        <w:rPr>
          <w:rFonts w:ascii="Arial" w:hAnsi="Arial" w:cs="Arial"/>
          <w:sz w:val="18"/>
          <w:szCs w:val="18"/>
          <w:lang w:val="es-ES_tradnl"/>
        </w:rPr>
        <w:t>Números</w:t>
      </w:r>
      <w:r w:rsidR="001B3CE1">
        <w:rPr>
          <w:rFonts w:ascii="Arial" w:hAnsi="Arial" w:cs="Arial"/>
          <w:sz w:val="18"/>
          <w:szCs w:val="18"/>
          <w:lang w:val="es-ES_tradnl"/>
        </w:rPr>
        <w:t xml:space="preserve"> irracionales</w:t>
      </w: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Tiempo estimado (minutos)</w:t>
      </w:r>
    </w:p>
    <w:p w:rsidR="00CD652E" w:rsidRPr="000719EE" w:rsidRDefault="001B3CE1" w:rsidP="00CD652E">
      <w:pPr>
        <w:rPr>
          <w:rFonts w:ascii="Arial" w:hAnsi="Arial" w:cs="Arial"/>
          <w:sz w:val="18"/>
          <w:szCs w:val="18"/>
          <w:lang w:val="es-ES_tradnl"/>
        </w:rPr>
      </w:pPr>
      <w:r>
        <w:rPr>
          <w:rFonts w:ascii="Arial" w:hAnsi="Arial" w:cs="Arial"/>
          <w:sz w:val="18"/>
          <w:szCs w:val="18"/>
          <w:lang w:val="es-ES_tradnl"/>
        </w:rPr>
        <w:t>20</w:t>
      </w:r>
      <w:r w:rsidR="00DA5D2B">
        <w:rPr>
          <w:rFonts w:ascii="Arial" w:hAnsi="Arial" w:cs="Arial"/>
          <w:sz w:val="18"/>
          <w:szCs w:val="18"/>
          <w:lang w:val="es-ES_tradnl"/>
        </w:rPr>
        <w:t xml:space="preserve"> min</w:t>
      </w: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DA5D2B"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DA5D2B" w:rsidP="00F4317E">
            <w:pPr>
              <w:rPr>
                <w:rFonts w:ascii="Arial" w:hAnsi="Arial"/>
                <w:sz w:val="16"/>
                <w:szCs w:val="16"/>
                <w:lang w:val="es-ES_tradnl"/>
              </w:rPr>
            </w:pPr>
            <w:r>
              <w:rPr>
                <w:rFonts w:ascii="Arial" w:hAnsi="Arial"/>
                <w:sz w:val="16"/>
                <w:szCs w:val="16"/>
                <w:lang w:val="es-ES_tradnl"/>
              </w:rPr>
              <w:t>X</w:t>
            </w:r>
          </w:p>
        </w:tc>
      </w:tr>
      <w:tr w:rsidR="00CD652E" w:rsidRPr="001B3CE1"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E920E6" w:rsidRPr="005F4C68" w:rsidTr="00652F14">
        <w:tc>
          <w:tcPr>
            <w:tcW w:w="212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E920E6" w:rsidP="00652F14">
            <w:pPr>
              <w:rPr>
                <w:rFonts w:ascii="Arial" w:hAnsi="Arial"/>
                <w:sz w:val="16"/>
                <w:szCs w:val="16"/>
                <w:lang w:val="es-ES_tradnl"/>
              </w:rPr>
            </w:pPr>
          </w:p>
        </w:tc>
        <w:tc>
          <w:tcPr>
            <w:tcW w:w="1559" w:type="dxa"/>
          </w:tcPr>
          <w:p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DA5D2B" w:rsidP="00652F14">
            <w:pPr>
              <w:rPr>
                <w:rFonts w:ascii="Arial" w:hAnsi="Arial"/>
                <w:sz w:val="16"/>
                <w:szCs w:val="16"/>
                <w:lang w:val="es-ES_tradnl"/>
              </w:rPr>
            </w:pPr>
            <w:r>
              <w:rPr>
                <w:rFonts w:ascii="Arial" w:hAnsi="Arial"/>
                <w:sz w:val="16"/>
                <w:szCs w:val="16"/>
                <w:lang w:val="es-ES_tradnl"/>
              </w:rPr>
              <w:t>X</w:t>
            </w:r>
          </w:p>
        </w:tc>
      </w:tr>
      <w:tr w:rsidR="00E920E6" w:rsidRPr="005F4C68" w:rsidTr="00652F14">
        <w:tc>
          <w:tcPr>
            <w:tcW w:w="212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652F14">
            <w:pPr>
              <w:rPr>
                <w:rFonts w:ascii="Arial" w:hAnsi="Arial"/>
                <w:sz w:val="16"/>
                <w:szCs w:val="16"/>
                <w:lang w:val="es-ES_tradnl"/>
              </w:rPr>
            </w:pPr>
          </w:p>
        </w:tc>
      </w:tr>
      <w:tr w:rsidR="00E920E6" w:rsidRPr="005F4C68" w:rsidTr="00652F14">
        <w:tc>
          <w:tcPr>
            <w:tcW w:w="2126" w:type="dxa"/>
          </w:tcPr>
          <w:p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652F14">
            <w:pPr>
              <w:rPr>
                <w:rFonts w:ascii="Arial" w:hAnsi="Arial"/>
                <w:sz w:val="16"/>
                <w:szCs w:val="16"/>
                <w:lang w:val="es-ES_tradnl"/>
              </w:rPr>
            </w:pPr>
          </w:p>
        </w:tc>
        <w:tc>
          <w:tcPr>
            <w:tcW w:w="1156" w:type="dxa"/>
          </w:tcPr>
          <w:p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652F14">
            <w:pPr>
              <w:rPr>
                <w:rFonts w:ascii="Arial" w:hAnsi="Arial"/>
                <w:sz w:val="16"/>
                <w:szCs w:val="16"/>
                <w:lang w:val="es-ES_tradnl"/>
              </w:rPr>
            </w:pPr>
          </w:p>
        </w:tc>
        <w:tc>
          <w:tcPr>
            <w:tcW w:w="1843" w:type="dxa"/>
          </w:tcPr>
          <w:p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652F14">
            <w:pPr>
              <w:rPr>
                <w:rFonts w:ascii="Arial" w:hAnsi="Arial"/>
                <w:sz w:val="16"/>
                <w:szCs w:val="16"/>
                <w:lang w:val="es-ES_tradnl"/>
              </w:rPr>
            </w:pPr>
          </w:p>
        </w:tc>
        <w:tc>
          <w:tcPr>
            <w:tcW w:w="1559" w:type="dxa"/>
            <w:tcBorders>
              <w:bottom w:val="nil"/>
              <w:right w:val="nil"/>
            </w:tcBorders>
          </w:tcPr>
          <w:p w:rsidR="00E920E6" w:rsidRDefault="00E920E6" w:rsidP="00652F14">
            <w:pPr>
              <w:rPr>
                <w:rFonts w:ascii="Arial" w:hAnsi="Arial"/>
                <w:sz w:val="16"/>
                <w:szCs w:val="16"/>
                <w:lang w:val="es-ES_tradnl"/>
              </w:rPr>
            </w:pPr>
          </w:p>
        </w:tc>
        <w:tc>
          <w:tcPr>
            <w:tcW w:w="425" w:type="dxa"/>
            <w:tcBorders>
              <w:left w:val="nil"/>
              <w:bottom w:val="nil"/>
              <w:right w:val="nil"/>
            </w:tcBorders>
          </w:tcPr>
          <w:p w:rsidR="00E920E6" w:rsidRPr="005F4C68" w:rsidRDefault="00E920E6" w:rsidP="00652F14">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sz w:val="18"/>
          <w:szCs w:val="18"/>
          <w:highlight w:val="green"/>
          <w:lang w:val="es-ES_tradnl"/>
        </w:rPr>
        <w:t>Nivel del ejercicio, 1-Fácil, 2-Medio ó 3-Difícil</w:t>
      </w:r>
    </w:p>
    <w:p w:rsidR="00CD652E" w:rsidRPr="000719EE" w:rsidRDefault="001B3CE1" w:rsidP="00CD652E">
      <w:pPr>
        <w:rPr>
          <w:rFonts w:ascii="Arial" w:hAnsi="Arial" w:cs="Arial"/>
          <w:sz w:val="18"/>
          <w:szCs w:val="18"/>
          <w:lang w:val="es-ES_tradnl"/>
        </w:rPr>
      </w:pPr>
      <w:r>
        <w:rPr>
          <w:rFonts w:ascii="Arial" w:hAnsi="Arial" w:cs="Arial"/>
          <w:sz w:val="18"/>
          <w:szCs w:val="18"/>
          <w:lang w:val="es-ES_tradnl"/>
        </w:rPr>
        <w:t>2</w:t>
      </w:r>
      <w:r w:rsidR="00101EEA">
        <w:rPr>
          <w:rFonts w:ascii="Arial" w:hAnsi="Arial" w:cs="Arial"/>
          <w:sz w:val="18"/>
          <w:szCs w:val="18"/>
          <w:lang w:val="es-ES_tradnl"/>
        </w:rPr>
        <w:t>-</w:t>
      </w:r>
      <w:r>
        <w:rPr>
          <w:rFonts w:ascii="Arial" w:hAnsi="Arial" w:cs="Arial"/>
          <w:sz w:val="18"/>
          <w:szCs w:val="18"/>
          <w:lang w:val="es-ES_tradnl"/>
        </w:rPr>
        <w:t xml:space="preserve">Medio </w:t>
      </w: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rsidR="00F4317E" w:rsidRDefault="00F4317E" w:rsidP="00CD652E">
      <w:pPr>
        <w:rPr>
          <w:rFonts w:ascii="Arial" w:hAnsi="Arial"/>
          <w:sz w:val="18"/>
          <w:szCs w:val="18"/>
          <w:lang w:val="es-ES_tradnl"/>
        </w:rPr>
      </w:pPr>
    </w:p>
    <w:p w:rsidR="003674FA" w:rsidRPr="00DE2147"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Objetivo</w:t>
      </w:r>
    </w:p>
    <w:p w:rsidR="003674FA" w:rsidRPr="00DE2147"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sidRPr="00DE2147">
        <w:rPr>
          <w:rFonts w:ascii="Times New Roman" w:hAnsi="Times New Roman" w:cs="Times New Roman"/>
          <w:sz w:val="18"/>
          <w:szCs w:val="18"/>
          <w:lang w:val="es-ES_tradnl"/>
        </w:rPr>
        <w:t xml:space="preserve">Con este interactivo, los estudiantes podrán </w:t>
      </w:r>
      <w:r>
        <w:rPr>
          <w:rFonts w:ascii="Times New Roman" w:hAnsi="Times New Roman" w:cs="Times New Roman"/>
          <w:sz w:val="18"/>
          <w:szCs w:val="18"/>
          <w:lang w:val="es-ES_tradnl"/>
        </w:rPr>
        <w:t xml:space="preserve">conocer un poco más acerca de </w:t>
      </w:r>
      <w:r w:rsidR="001B3CE1">
        <w:rPr>
          <w:rFonts w:ascii="Times New Roman" w:hAnsi="Times New Roman" w:cs="Times New Roman"/>
          <w:sz w:val="18"/>
          <w:szCs w:val="18"/>
          <w:lang w:val="es-ES_tradnl"/>
        </w:rPr>
        <w:t>algunos números irracionales específicos,</w:t>
      </w:r>
      <w:r w:rsidR="00E9363D">
        <w:rPr>
          <w:rFonts w:ascii="Times New Roman" w:hAnsi="Times New Roman" w:cs="Times New Roman"/>
          <w:sz w:val="18"/>
          <w:szCs w:val="18"/>
          <w:lang w:val="es-ES_tradnl"/>
        </w:rPr>
        <w:t xml:space="preserve"> </w:t>
      </w:r>
      <w:r>
        <w:rPr>
          <w:rFonts w:ascii="Times New Roman" w:hAnsi="Times New Roman" w:cs="Times New Roman"/>
          <w:sz w:val="18"/>
          <w:szCs w:val="18"/>
          <w:lang w:val="es-ES_tradnl"/>
        </w:rPr>
        <w:t>cómo surge</w:t>
      </w:r>
      <w:r w:rsidR="00E9363D">
        <w:rPr>
          <w:rFonts w:ascii="Times New Roman" w:hAnsi="Times New Roman" w:cs="Times New Roman"/>
          <w:sz w:val="18"/>
          <w:szCs w:val="18"/>
          <w:lang w:val="es-ES_tradnl"/>
        </w:rPr>
        <w:t>n</w:t>
      </w:r>
      <w:r>
        <w:rPr>
          <w:rFonts w:ascii="Times New Roman" w:hAnsi="Times New Roman" w:cs="Times New Roman"/>
          <w:sz w:val="18"/>
          <w:szCs w:val="18"/>
          <w:lang w:val="es-ES_tradnl"/>
        </w:rPr>
        <w:t xml:space="preserve"> </w:t>
      </w:r>
      <w:r w:rsidR="00E9363D">
        <w:rPr>
          <w:rFonts w:ascii="Times New Roman" w:hAnsi="Times New Roman" w:cs="Times New Roman"/>
          <w:sz w:val="18"/>
          <w:szCs w:val="18"/>
          <w:lang w:val="es-ES_tradnl"/>
        </w:rPr>
        <w:t>y algunos trabajos relacionados, t</w:t>
      </w:r>
      <w:r>
        <w:rPr>
          <w:rFonts w:ascii="Times New Roman" w:hAnsi="Times New Roman" w:cs="Times New Roman"/>
          <w:sz w:val="18"/>
          <w:szCs w:val="18"/>
          <w:lang w:val="es-ES_tradnl"/>
        </w:rPr>
        <w:t xml:space="preserve">ambién se espera que el estudiante identifique </w:t>
      </w:r>
      <w:r w:rsidR="00E9363D">
        <w:rPr>
          <w:rFonts w:ascii="Times New Roman" w:hAnsi="Times New Roman" w:cs="Times New Roman"/>
          <w:sz w:val="18"/>
          <w:szCs w:val="18"/>
          <w:lang w:val="es-ES_tradnl"/>
        </w:rPr>
        <w:t>que no siempre es fácil clasificar los números entre racionales o irracionales</w:t>
      </w:r>
      <w:r>
        <w:rPr>
          <w:rFonts w:ascii="Times New Roman" w:hAnsi="Times New Roman" w:cs="Times New Roman"/>
          <w:sz w:val="18"/>
          <w:szCs w:val="18"/>
          <w:lang w:val="es-ES_tradnl"/>
        </w:rPr>
        <w:t xml:space="preserve">. </w:t>
      </w:r>
    </w:p>
    <w:p w:rsidR="003674FA" w:rsidRDefault="003674FA" w:rsidP="003674FA">
      <w:pPr>
        <w:jc w:val="both"/>
        <w:rPr>
          <w:rFonts w:ascii="Times New Roman" w:hAnsi="Times New Roman" w:cs="Times New Roman"/>
          <w:sz w:val="18"/>
          <w:szCs w:val="18"/>
          <w:lang w:val="es-ES_tradnl"/>
        </w:rPr>
      </w:pPr>
    </w:p>
    <w:p w:rsidR="003674FA" w:rsidRDefault="003674FA"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Antes de la presentación:</w:t>
      </w:r>
    </w:p>
    <w:p w:rsidR="003674FA" w:rsidRDefault="003674FA" w:rsidP="003674FA">
      <w:pPr>
        <w:jc w:val="both"/>
        <w:rPr>
          <w:rFonts w:ascii="Times New Roman" w:hAnsi="Times New Roman" w:cs="Times New Roman"/>
          <w:sz w:val="18"/>
          <w:szCs w:val="18"/>
          <w:lang w:val="es-ES_tradnl"/>
        </w:rPr>
      </w:pPr>
    </w:p>
    <w:p w:rsidR="003674FA" w:rsidRDefault="00E9363D"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Estudiar el concept</w:t>
      </w:r>
      <w:r w:rsidR="00987317">
        <w:rPr>
          <w:rFonts w:ascii="Times New Roman" w:hAnsi="Times New Roman" w:cs="Times New Roman"/>
          <w:sz w:val="18"/>
          <w:szCs w:val="18"/>
          <w:lang w:val="es-ES_tradnl"/>
        </w:rPr>
        <w:t>o de número racional e irracion</w:t>
      </w:r>
      <w:r>
        <w:rPr>
          <w:rFonts w:ascii="Times New Roman" w:hAnsi="Times New Roman" w:cs="Times New Roman"/>
          <w:sz w:val="18"/>
          <w:szCs w:val="18"/>
          <w:lang w:val="es-ES_tradnl"/>
        </w:rPr>
        <w:t>a</w:t>
      </w:r>
      <w:r w:rsidR="00987317">
        <w:rPr>
          <w:rFonts w:ascii="Times New Roman" w:hAnsi="Times New Roman" w:cs="Times New Roman"/>
          <w:sz w:val="18"/>
          <w:szCs w:val="18"/>
          <w:lang w:val="es-ES_tradnl"/>
        </w:rPr>
        <w:t>l</w:t>
      </w:r>
      <w:r>
        <w:rPr>
          <w:rFonts w:ascii="Times New Roman" w:hAnsi="Times New Roman" w:cs="Times New Roman"/>
          <w:sz w:val="18"/>
          <w:szCs w:val="18"/>
          <w:lang w:val="es-ES_tradnl"/>
        </w:rPr>
        <w:t>.</w:t>
      </w:r>
    </w:p>
    <w:p w:rsidR="00E9363D" w:rsidRDefault="00E9363D" w:rsidP="003674FA">
      <w:pPr>
        <w:jc w:val="both"/>
        <w:rPr>
          <w:rFonts w:ascii="Times New Roman" w:hAnsi="Times New Roman" w:cs="Times New Roman"/>
          <w:sz w:val="18"/>
          <w:szCs w:val="18"/>
          <w:lang w:val="es-ES_tradnl"/>
        </w:rPr>
      </w:pPr>
    </w:p>
    <w:p w:rsidR="00E9363D" w:rsidRDefault="00E9363D"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Después de la presentación</w:t>
      </w:r>
    </w:p>
    <w:p w:rsidR="003674FA" w:rsidRPr="00DE2147" w:rsidRDefault="00E9363D" w:rsidP="003674FA">
      <w:pPr>
        <w:jc w:val="both"/>
        <w:rPr>
          <w:rFonts w:ascii="Times New Roman" w:hAnsi="Times New Roman" w:cs="Times New Roman"/>
          <w:sz w:val="18"/>
          <w:szCs w:val="18"/>
          <w:lang w:val="es-ES_tradnl"/>
        </w:rPr>
      </w:pPr>
      <w:r>
        <w:rPr>
          <w:rFonts w:ascii="Times New Roman" w:hAnsi="Times New Roman" w:cs="Times New Roman"/>
          <w:sz w:val="18"/>
          <w:szCs w:val="18"/>
          <w:lang w:val="es-ES_tradnl"/>
        </w:rPr>
        <w:t xml:space="preserve"> </w:t>
      </w:r>
    </w:p>
    <w:p w:rsidR="003674FA" w:rsidRPr="0089231A" w:rsidRDefault="003674FA" w:rsidP="003674FA">
      <w:pPr>
        <w:jc w:val="both"/>
        <w:rPr>
          <w:rFonts w:ascii="Arial" w:hAnsi="Arial"/>
          <w:sz w:val="18"/>
          <w:szCs w:val="18"/>
          <w:lang w:val="es-ES"/>
        </w:rPr>
      </w:pPr>
      <w:r w:rsidRPr="00DE2147">
        <w:rPr>
          <w:rFonts w:ascii="Times New Roman" w:hAnsi="Times New Roman" w:cs="Times New Roman"/>
          <w:sz w:val="18"/>
          <w:szCs w:val="18"/>
          <w:lang w:val="es-ES_tradnl"/>
        </w:rPr>
        <w:t xml:space="preserve">Después de ver el interactivo, </w:t>
      </w:r>
      <w:r>
        <w:rPr>
          <w:rFonts w:ascii="Times New Roman" w:hAnsi="Times New Roman" w:cs="Times New Roman"/>
          <w:sz w:val="18"/>
          <w:szCs w:val="18"/>
          <w:lang w:val="es-ES_tradnl"/>
        </w:rPr>
        <w:t xml:space="preserve">puede solicitar a los estudiantes </w:t>
      </w:r>
      <w:r w:rsidR="00E9363D">
        <w:rPr>
          <w:rFonts w:ascii="Times New Roman" w:hAnsi="Times New Roman" w:cs="Times New Roman"/>
          <w:sz w:val="18"/>
          <w:szCs w:val="18"/>
          <w:lang w:val="es-ES_tradnl"/>
        </w:rPr>
        <w:t xml:space="preserve">que por grupos presenten una exposición en </w:t>
      </w:r>
      <w:r w:rsidR="00F0117C">
        <w:rPr>
          <w:rFonts w:ascii="Times New Roman" w:hAnsi="Times New Roman" w:cs="Times New Roman"/>
          <w:sz w:val="18"/>
          <w:szCs w:val="18"/>
          <w:lang w:val="es-ES_tradnl"/>
        </w:rPr>
        <w:t xml:space="preserve">que profundicen </w:t>
      </w:r>
      <w:r w:rsidR="00E9363D">
        <w:rPr>
          <w:rFonts w:ascii="Times New Roman" w:hAnsi="Times New Roman" w:cs="Times New Roman"/>
          <w:sz w:val="18"/>
          <w:szCs w:val="18"/>
          <w:lang w:val="es-ES_tradnl"/>
        </w:rPr>
        <w:t xml:space="preserve">sobre algunos irracionales famosos </w:t>
      </w:r>
      <w:r w:rsidR="00987317">
        <w:rPr>
          <w:rFonts w:ascii="Times New Roman" w:hAnsi="Times New Roman" w:cs="Times New Roman"/>
          <w:sz w:val="18"/>
          <w:szCs w:val="18"/>
          <w:lang w:val="es-ES_tradnl"/>
        </w:rPr>
        <w:t>c</w:t>
      </w:r>
      <w:r w:rsidR="00E9363D">
        <w:rPr>
          <w:rFonts w:ascii="Times New Roman" w:hAnsi="Times New Roman" w:cs="Times New Roman"/>
          <w:sz w:val="18"/>
          <w:szCs w:val="18"/>
          <w:lang w:val="es-ES_tradnl"/>
        </w:rPr>
        <w:t xml:space="preserve">omo lo son los números </w:t>
      </w:r>
      <w:r w:rsidR="00987317">
        <w:rPr>
          <w:rFonts w:ascii="Times New Roman" w:hAnsi="Times New Roman" w:cs="Times New Roman"/>
          <w:sz w:val="18"/>
          <w:szCs w:val="18"/>
          <w:lang w:val="es-ES_tradnl"/>
        </w:rPr>
        <w:t xml:space="preserve">metálicos, </w:t>
      </w:r>
      <w:r w:rsidR="00E9363D">
        <w:rPr>
          <w:rFonts w:ascii="Times New Roman" w:hAnsi="Times New Roman" w:cs="Times New Roman"/>
          <w:sz w:val="18"/>
          <w:szCs w:val="18"/>
          <w:lang w:val="es-ES_tradnl"/>
        </w:rPr>
        <w:t xml:space="preserve">el número de plástico, y como siempre </w:t>
      </w:r>
      <w:r w:rsidR="00987317">
        <w:rPr>
          <w:rFonts w:ascii="Times New Roman" w:hAnsi="Times New Roman" w:cs="Times New Roman"/>
          <w:sz w:val="18"/>
          <w:szCs w:val="18"/>
          <w:lang w:val="es-ES_tradnl"/>
        </w:rPr>
        <w:t xml:space="preserve">los radicales, </w:t>
      </w:r>
      <m:oMath>
        <m:r>
          <w:rPr>
            <w:rFonts w:ascii="Cambria Math" w:hAnsi="Cambria Math" w:cs="Times New Roman"/>
            <w:sz w:val="18"/>
            <w:szCs w:val="18"/>
            <w:lang w:val="es-ES_tradnl"/>
          </w:rPr>
          <m:t>π</m:t>
        </m:r>
      </m:oMath>
      <w:r w:rsidR="00987317">
        <w:rPr>
          <w:rFonts w:ascii="Times New Roman" w:hAnsi="Times New Roman" w:cs="Times New Roman"/>
          <w:sz w:val="18"/>
          <w:szCs w:val="18"/>
          <w:lang w:val="es-ES_tradnl"/>
        </w:rPr>
        <w:t xml:space="preserve"> y </w:t>
      </w:r>
      <m:oMath>
        <m:r>
          <w:rPr>
            <w:rFonts w:ascii="Cambria Math" w:hAnsi="Cambria Math" w:cs="Times New Roman"/>
            <w:sz w:val="18"/>
            <w:szCs w:val="18"/>
            <w:lang w:val="es-ES_tradnl"/>
          </w:rPr>
          <m:t xml:space="preserve">e </m:t>
        </m:r>
      </m:oMath>
    </w:p>
    <w:p w:rsidR="003674FA" w:rsidRPr="00987317" w:rsidRDefault="003674FA" w:rsidP="003674FA">
      <w:pPr>
        <w:rPr>
          <w:rFonts w:ascii="Arial" w:hAnsi="Arial"/>
          <w:sz w:val="18"/>
          <w:szCs w:val="18"/>
          <w:lang w:val="es-ES"/>
        </w:rPr>
      </w:pPr>
    </w:p>
    <w:p w:rsidR="00F4317E" w:rsidRPr="00F4317E" w:rsidRDefault="00F4317E" w:rsidP="00CD652E">
      <w:pPr>
        <w:rPr>
          <w:rFonts w:ascii="Arial" w:hAnsi="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ALUMNO</w:t>
      </w:r>
    </w:p>
    <w:p w:rsidR="00F4317E" w:rsidRDefault="00F4317E" w:rsidP="00CD652E">
      <w:pPr>
        <w:rPr>
          <w:rFonts w:ascii="Arial" w:hAnsi="Arial"/>
          <w:sz w:val="18"/>
          <w:szCs w:val="18"/>
          <w:lang w:val="es-ES_tradnl"/>
        </w:rPr>
      </w:pPr>
    </w:p>
    <w:p w:rsidR="00F4317E" w:rsidRPr="003674FA" w:rsidRDefault="00987317" w:rsidP="00CD652E">
      <w:pPr>
        <w:rPr>
          <w:rFonts w:ascii="Arial" w:hAnsi="Arial"/>
          <w:sz w:val="18"/>
          <w:szCs w:val="18"/>
          <w:lang w:val="es-ES"/>
        </w:rPr>
      </w:pPr>
      <w:r>
        <w:rPr>
          <w:rFonts w:ascii="Arial" w:hAnsi="Arial"/>
          <w:sz w:val="18"/>
          <w:szCs w:val="18"/>
          <w:lang w:val="es-ES"/>
        </w:rPr>
        <w:t xml:space="preserve">Es importante conocer </w:t>
      </w:r>
      <w:r w:rsidR="00F0117C">
        <w:rPr>
          <w:rFonts w:ascii="Arial" w:hAnsi="Arial"/>
          <w:sz w:val="18"/>
          <w:szCs w:val="18"/>
          <w:lang w:val="es-ES"/>
        </w:rPr>
        <w:t>cuál</w:t>
      </w:r>
      <w:r>
        <w:rPr>
          <w:rFonts w:ascii="Arial" w:hAnsi="Arial"/>
          <w:sz w:val="18"/>
          <w:szCs w:val="18"/>
          <w:lang w:val="es-ES"/>
        </w:rPr>
        <w:t xml:space="preserve"> ha sido el tratamiento que se le han dado </w:t>
      </w:r>
      <w:proofErr w:type="spellStart"/>
      <w:r>
        <w:rPr>
          <w:rFonts w:ascii="Arial" w:hAnsi="Arial"/>
          <w:sz w:val="18"/>
          <w:szCs w:val="18"/>
          <w:lang w:val="es-ES"/>
        </w:rPr>
        <w:t>ha</w:t>
      </w:r>
      <w:proofErr w:type="spellEnd"/>
      <w:r>
        <w:rPr>
          <w:rFonts w:ascii="Arial" w:hAnsi="Arial"/>
          <w:sz w:val="18"/>
          <w:szCs w:val="18"/>
          <w:lang w:val="es-ES"/>
        </w:rPr>
        <w:t xml:space="preserve"> algunos números irracion</w:t>
      </w:r>
      <w:r w:rsidR="00F0117C">
        <w:rPr>
          <w:rFonts w:ascii="Arial" w:hAnsi="Arial"/>
          <w:sz w:val="18"/>
          <w:szCs w:val="18"/>
          <w:lang w:val="es-ES"/>
        </w:rPr>
        <w:t>ales</w:t>
      </w:r>
      <w:r>
        <w:rPr>
          <w:rFonts w:ascii="Arial" w:hAnsi="Arial"/>
          <w:sz w:val="18"/>
          <w:szCs w:val="18"/>
          <w:lang w:val="es-ES"/>
        </w:rPr>
        <w:t xml:space="preserve"> como trabajar</w:t>
      </w:r>
      <w:r w:rsidR="00F0117C">
        <w:rPr>
          <w:rFonts w:ascii="Arial" w:hAnsi="Arial"/>
          <w:sz w:val="18"/>
          <w:szCs w:val="18"/>
          <w:lang w:val="es-ES"/>
        </w:rPr>
        <w:t xml:space="preserve">on </w:t>
      </w:r>
      <w:r>
        <w:rPr>
          <w:rFonts w:ascii="Arial" w:hAnsi="Arial"/>
          <w:sz w:val="18"/>
          <w:szCs w:val="18"/>
          <w:lang w:val="es-ES"/>
        </w:rPr>
        <w:t xml:space="preserve"> con ellos y </w:t>
      </w:r>
      <w:r w:rsidR="00F0117C">
        <w:rPr>
          <w:rFonts w:ascii="Arial" w:hAnsi="Arial"/>
          <w:sz w:val="18"/>
          <w:szCs w:val="18"/>
          <w:lang w:val="es-ES"/>
        </w:rPr>
        <w:t>obtuvieron sus aproximaciones.</w:t>
      </w:r>
    </w:p>
    <w:p w:rsidR="00F4317E" w:rsidRPr="00F0117C" w:rsidRDefault="00F4317E" w:rsidP="00CD652E">
      <w:pPr>
        <w:rPr>
          <w:rFonts w:ascii="Arial" w:hAnsi="Arial"/>
          <w:sz w:val="18"/>
          <w:szCs w:val="18"/>
          <w:lang w:val="es-ES"/>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3674FA">
        <w:rPr>
          <w:rFonts w:ascii="Arial" w:hAnsi="Arial" w:cs="Arial"/>
          <w:sz w:val="18"/>
          <w:szCs w:val="18"/>
          <w:lang w:val="es-ES_tradnl"/>
        </w:rPr>
        <w:t xml:space="preserve"> </w:t>
      </w:r>
      <w:r w:rsidR="00F0117C">
        <w:rPr>
          <w:rFonts w:ascii="Arial" w:hAnsi="Arial" w:cs="Arial"/>
          <w:sz w:val="18"/>
          <w:szCs w:val="18"/>
          <w:lang w:val="es-ES_tradnl"/>
        </w:rPr>
        <w:t>Importancia y uso de los números irracionales</w:t>
      </w:r>
    </w:p>
    <w:p w:rsidR="00CD652E" w:rsidRPr="00F4317E" w:rsidRDefault="00CD652E" w:rsidP="00CD652E">
      <w:pPr>
        <w:rPr>
          <w:rFonts w:ascii="Arial" w:hAnsi="Arial" w:cs="Arial"/>
          <w:sz w:val="18"/>
          <w:szCs w:val="18"/>
          <w:lang w:val="es-ES_tradnl"/>
        </w:rPr>
      </w:pPr>
    </w:p>
    <w:p w:rsidR="00CD652E" w:rsidRPr="00F4317E" w:rsidRDefault="00CD652E" w:rsidP="00CD652E">
      <w:pPr>
        <w:rPr>
          <w:rFonts w:ascii="Arial" w:hAnsi="Arial" w:cs="Arial"/>
          <w:sz w:val="18"/>
          <w:szCs w:val="18"/>
          <w:lang w:val="es-ES_tradnl"/>
        </w:rPr>
      </w:pPr>
    </w:p>
    <w:p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rsidR="00CD652E" w:rsidRPr="000719EE" w:rsidRDefault="00CD652E" w:rsidP="00CD652E">
      <w:pPr>
        <w:rPr>
          <w:rFonts w:ascii="Arial" w:hAnsi="Arial" w:cs="Arial"/>
          <w:sz w:val="18"/>
          <w:szCs w:val="18"/>
          <w:lang w:val="es-ES_tradnl"/>
        </w:rPr>
      </w:pPr>
    </w:p>
    <w:p w:rsidR="00F0117C" w:rsidRPr="00F0117C" w:rsidRDefault="00F0117C" w:rsidP="00F0117C">
      <w:pPr>
        <w:spacing w:line="360" w:lineRule="auto"/>
        <w:jc w:val="both"/>
        <w:rPr>
          <w:rFonts w:ascii="Arial" w:hAnsi="Arial" w:cs="Arial"/>
          <w:lang w:val="es-CO"/>
        </w:rPr>
      </w:pPr>
      <w:r w:rsidRPr="00F0117C">
        <w:rPr>
          <w:rFonts w:ascii="Arial" w:hAnsi="Arial" w:cs="Arial"/>
          <w:lang w:val="es-CO"/>
        </w:rPr>
        <w:lastRenderedPageBreak/>
        <w:t xml:space="preserve">Podemos pensar como desde la antigüedad se conocen tantas cifras de número irracionales como </w:t>
      </w:r>
      <m:oMath>
        <m:rad>
          <m:radPr>
            <m:degHide m:val="on"/>
            <m:ctrlPr>
              <w:rPr>
                <w:rFonts w:ascii="Cambria Math" w:hAnsi="Cambria Math" w:cs="Arial"/>
                <w:i/>
              </w:rPr>
            </m:ctrlPr>
          </m:radPr>
          <m:deg/>
          <m:e>
            <m:r>
              <w:rPr>
                <w:rFonts w:ascii="Cambria Math" w:hAnsi="Cambria Math" w:cs="Arial"/>
                <w:lang w:val="es-CO"/>
              </w:rPr>
              <m:t>2</m:t>
            </m:r>
          </m:e>
        </m:rad>
      </m:oMath>
      <w:r w:rsidRPr="00F0117C">
        <w:rPr>
          <w:rFonts w:ascii="Arial" w:hAnsi="Arial" w:cs="Arial"/>
          <w:lang w:val="es-CO"/>
        </w:rPr>
        <w:t xml:space="preserve"> ó </w:t>
      </w:r>
      <m:oMath>
        <m:r>
          <w:rPr>
            <w:rFonts w:ascii="Cambria Math" w:hAnsi="Cambria Math" w:cs="Arial"/>
          </w:rPr>
          <m:t>π</m:t>
        </m:r>
      </m:oMath>
      <w:r w:rsidRPr="00F0117C">
        <w:rPr>
          <w:rFonts w:ascii="Arial" w:hAnsi="Arial" w:cs="Arial"/>
          <w:lang w:val="es-CO"/>
        </w:rPr>
        <w:t xml:space="preserve">; esto se debe a que en matemáticas ciertos números irracionales han sido objeto de estudio y de trabajo por varios matemáticos incluso en diferentes épocas.  Estas prácticas matemáticas implicaron fundamentalmente técnicas de cálculo y aproximación, y en algunos casos argumentación de su irracionalidad, ya que no basta con conocer su aproximación finalmente quien garantiza que una expansión decimal no finita no pueda tener un periodo de mil cifras o más. </w:t>
      </w:r>
    </w:p>
    <w:p w:rsidR="00F0117C" w:rsidRDefault="00F0117C" w:rsidP="00CD652E">
      <w:pPr>
        <w:rPr>
          <w:rFonts w:ascii="Arial" w:hAnsi="Arial" w:cs="Arial"/>
          <w:sz w:val="18"/>
          <w:szCs w:val="18"/>
          <w:lang w:val="es-ES_tradnl"/>
        </w:rPr>
      </w:pPr>
    </w:p>
    <w:p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rsidR="00CD652E" w:rsidRDefault="00595E43" w:rsidP="00DA5D2B">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F0117C">
        <w:rPr>
          <w:rFonts w:ascii="Arial" w:hAnsi="Arial" w:cs="Arial"/>
          <w:sz w:val="18"/>
          <w:szCs w:val="18"/>
          <w:lang w:val="es-ES_tradnl"/>
        </w:rPr>
        <w:t xml:space="preserve"> </w:t>
      </w:r>
      <m:oMath>
        <m:rad>
          <m:radPr>
            <m:degHide m:val="on"/>
            <m:ctrlPr>
              <w:rPr>
                <w:rFonts w:ascii="Cambria Math" w:hAnsi="Cambria Math" w:cs="Arial"/>
                <w:i/>
                <w:sz w:val="18"/>
                <w:szCs w:val="18"/>
                <w:lang w:val="es-ES_tradnl"/>
              </w:rPr>
            </m:ctrlPr>
          </m:radPr>
          <m:deg/>
          <m:e>
            <m:r>
              <w:rPr>
                <w:rFonts w:ascii="Cambria Math" w:hAnsi="Cambria Math" w:cs="Arial"/>
                <w:sz w:val="18"/>
                <w:szCs w:val="18"/>
                <w:lang w:val="es-ES_tradnl"/>
              </w:rPr>
              <m:t>x</m:t>
            </m:r>
          </m:e>
        </m:rad>
      </m:oMath>
    </w:p>
    <w:p w:rsidR="006559E5" w:rsidRDefault="006559E5" w:rsidP="00CD652E">
      <w:pPr>
        <w:rPr>
          <w:rFonts w:ascii="Arial" w:hAnsi="Arial" w:cs="Arial"/>
          <w:sz w:val="18"/>
          <w:szCs w:val="18"/>
          <w:lang w:val="es-ES_tradnl"/>
        </w:rPr>
      </w:pPr>
    </w:p>
    <w:p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F0117C">
        <w:rPr>
          <w:rFonts w:ascii="Arial" w:hAnsi="Arial" w:cs="Arial"/>
          <w:sz w:val="18"/>
          <w:szCs w:val="18"/>
          <w:lang w:val="es-ES_tradnl"/>
        </w:rPr>
        <w:t xml:space="preserve"> Las raíces no racionales de números naturales.</w:t>
      </w:r>
    </w:p>
    <w:p w:rsidR="00595E43" w:rsidRPr="00157C50" w:rsidRDefault="00595E43" w:rsidP="00595E43">
      <w:pPr>
        <w:ind w:left="142" w:hanging="142"/>
        <w:jc w:val="both"/>
        <w:rPr>
          <w:rFonts w:ascii="Arial" w:hAnsi="Arial" w:cs="Arial"/>
          <w:sz w:val="18"/>
          <w:szCs w:val="18"/>
          <w:lang w:val="es-ES_tradnl"/>
        </w:rPr>
      </w:pPr>
    </w:p>
    <w:p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F0117C" w:rsidRDefault="00F0117C" w:rsidP="00F0117C">
      <w:pPr>
        <w:spacing w:line="360" w:lineRule="auto"/>
        <w:jc w:val="both"/>
        <w:rPr>
          <w:rFonts w:ascii="Arial" w:hAnsi="Arial" w:cs="Arial"/>
        </w:rPr>
      </w:pPr>
      <w:r w:rsidRPr="00F0117C">
        <w:rPr>
          <w:rFonts w:ascii="Arial" w:hAnsi="Arial" w:cs="Arial"/>
          <w:lang w:val="es-CO"/>
        </w:rPr>
        <w:t xml:space="preserve">Entre los trabajos más antiguos sobre números irracionales se encuentra el estudio de </w:t>
      </w:r>
      <m:oMath>
        <m:rad>
          <m:radPr>
            <m:degHide m:val="on"/>
            <m:ctrlPr>
              <w:rPr>
                <w:rFonts w:ascii="Cambria Math" w:hAnsi="Cambria Math" w:cs="Arial"/>
                <w:i/>
              </w:rPr>
            </m:ctrlPr>
          </m:radPr>
          <m:deg/>
          <m:e>
            <m:r>
              <w:rPr>
                <w:rFonts w:ascii="Cambria Math" w:hAnsi="Cambria Math" w:cs="Arial"/>
                <w:lang w:val="es-CO"/>
              </w:rPr>
              <m:t>2</m:t>
            </m:r>
          </m:e>
        </m:rad>
        <m:r>
          <w:rPr>
            <w:rFonts w:ascii="Cambria Math" w:hAnsi="Cambria Math" w:cs="Arial"/>
            <w:lang w:val="es-CO"/>
          </w:rPr>
          <m:t xml:space="preserve"> </m:t>
        </m:r>
      </m:oMath>
      <w:r w:rsidRPr="00F0117C">
        <w:rPr>
          <w:rFonts w:ascii="Arial" w:hAnsi="Arial" w:cs="Arial"/>
          <w:lang w:val="es-CO"/>
        </w:rPr>
        <w:t xml:space="preserve">. Desde las matemáticas de los babilonios, se logró una primera aproximación en escritura decimal a este número, esta fue </w:t>
      </w:r>
      <m:oMath>
        <m:r>
          <w:rPr>
            <w:rFonts w:ascii="Cambria Math" w:hAnsi="Cambria Math" w:cs="Arial"/>
            <w:lang w:val="es-CO"/>
          </w:rPr>
          <m:t>1.414213…</m:t>
        </m:r>
      </m:oMath>
      <w:r w:rsidRPr="00F0117C">
        <w:rPr>
          <w:rFonts w:ascii="Arial" w:hAnsi="Arial" w:cs="Arial"/>
          <w:lang w:val="es-CO"/>
        </w:rPr>
        <w:t xml:space="preserve">, sólo hasta los trabajos atribuidos a los pitagóricos, se registra la primera demostración de la incomensurabilidad de </w:t>
      </w:r>
      <m:oMath>
        <m:r>
          <w:rPr>
            <w:rFonts w:ascii="Cambria Math" w:hAnsi="Cambria Math" w:cs="Arial"/>
            <w:lang w:val="es-CO"/>
          </w:rPr>
          <m:t xml:space="preserve"> </m:t>
        </m:r>
        <m:rad>
          <m:radPr>
            <m:degHide m:val="on"/>
            <m:ctrlPr>
              <w:rPr>
                <w:rFonts w:ascii="Cambria Math" w:hAnsi="Cambria Math" w:cs="Arial"/>
                <w:i/>
              </w:rPr>
            </m:ctrlPr>
          </m:radPr>
          <m:deg/>
          <m:e>
            <m:r>
              <w:rPr>
                <w:rFonts w:ascii="Cambria Math" w:hAnsi="Cambria Math" w:cs="Arial"/>
                <w:lang w:val="es-CO"/>
              </w:rPr>
              <m:t>2</m:t>
            </m:r>
          </m:e>
        </m:rad>
      </m:oMath>
      <w:r w:rsidRPr="00F0117C">
        <w:rPr>
          <w:rFonts w:ascii="Arial" w:hAnsi="Arial" w:cs="Arial"/>
          <w:lang w:val="es-CO"/>
        </w:rPr>
        <w:t xml:space="preserve"> con </w:t>
      </w:r>
      <m:oMath>
        <m:r>
          <w:rPr>
            <w:rFonts w:ascii="Cambria Math" w:hAnsi="Cambria Math" w:cs="Arial"/>
            <w:lang w:val="es-CO"/>
          </w:rPr>
          <m:t>1</m:t>
        </m:r>
      </m:oMath>
      <w:r w:rsidRPr="00F0117C">
        <w:rPr>
          <w:rFonts w:ascii="Arial" w:hAnsi="Arial" w:cs="Arial"/>
          <w:lang w:val="es-CO"/>
        </w:rPr>
        <w:t xml:space="preserve"> y fue por el método de demostración indirecta. </w:t>
      </w:r>
      <w:r>
        <w:rPr>
          <w:rFonts w:ascii="Arial" w:hAnsi="Arial" w:cs="Arial"/>
        </w:rPr>
        <w:t>[</w:t>
      </w:r>
      <w:hyperlink r:id="rId4" w:history="1">
        <w:r w:rsidRPr="004F06E5">
          <w:rPr>
            <w:rStyle w:val="Hipervnculo"/>
            <w:rFonts w:ascii="Arial" w:hAnsi="Arial" w:cs="Arial"/>
          </w:rPr>
          <w:t>VER</w:t>
        </w:r>
      </w:hyperlink>
      <w:r>
        <w:rPr>
          <w:rFonts w:ascii="Arial" w:hAnsi="Arial" w:cs="Arial"/>
        </w:rPr>
        <w:t>]</w:t>
      </w:r>
    </w:p>
    <w:p w:rsidR="00595E43" w:rsidRPr="00830582" w:rsidRDefault="00595E43" w:rsidP="00595E43">
      <w:pPr>
        <w:ind w:left="142" w:hanging="142"/>
        <w:jc w:val="both"/>
        <w:rPr>
          <w:rFonts w:ascii="Arial" w:hAnsi="Arial" w:cs="Arial"/>
          <w:sz w:val="18"/>
          <w:szCs w:val="18"/>
          <w:lang w:val="es-CO"/>
        </w:rPr>
      </w:pPr>
    </w:p>
    <w:p w:rsidR="00595E43" w:rsidRPr="00157C50" w:rsidRDefault="00595E43" w:rsidP="00595E43">
      <w:pPr>
        <w:ind w:left="142" w:hanging="142"/>
        <w:jc w:val="both"/>
        <w:rPr>
          <w:rFonts w:ascii="Arial" w:hAnsi="Arial" w:cs="Arial"/>
          <w:sz w:val="18"/>
          <w:szCs w:val="18"/>
          <w:lang w:val="es-ES_tradnl"/>
        </w:rPr>
      </w:pPr>
    </w:p>
    <w:p w:rsidR="00595E43" w:rsidRDefault="00595E43" w:rsidP="00595E43">
      <w:pPr>
        <w:rPr>
          <w:rFonts w:ascii="Arial" w:hAnsi="Arial"/>
          <w:sz w:val="18"/>
          <w:szCs w:val="18"/>
          <w:lang w:val="es-ES_tradnl"/>
        </w:rPr>
      </w:pP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95E43" w:rsidRDefault="00595E43" w:rsidP="00595E43">
      <w:pPr>
        <w:rPr>
          <w:rFonts w:ascii="Arial" w:hAnsi="Arial" w:cs="Arial"/>
          <w:sz w:val="18"/>
          <w:szCs w:val="18"/>
          <w:lang w:val="es-ES_tradnl"/>
        </w:rPr>
      </w:pPr>
    </w:p>
    <w:p w:rsidR="00F0117C" w:rsidRPr="00F0117C" w:rsidRDefault="00F0117C" w:rsidP="00F0117C">
      <w:pPr>
        <w:spacing w:line="360" w:lineRule="auto"/>
        <w:jc w:val="both"/>
        <w:rPr>
          <w:rFonts w:ascii="Arial" w:hAnsi="Arial" w:cs="Arial"/>
          <w:lang w:val="es-CO"/>
        </w:rPr>
      </w:pPr>
      <w:r>
        <w:rPr>
          <w:noProof/>
        </w:rPr>
        <w:pict>
          <v:group id="_x0000_s1155" style="position:absolute;left:0;text-align:left;margin-left:71.7pt;margin-top:132.35pt;width:366.75pt;height:105.7pt;z-index:251665408" coordorigin="3135,3333" coordsize="7335,2114">
            <v:shapetype id="_x0000_t202" coordsize="21600,21600" o:spt="202" path="m,l,21600r21600,l21600,xe">
              <v:stroke joinstyle="miter"/>
              <v:path gradientshapeok="t" o:connecttype="rect"/>
            </v:shapetype>
            <v:shape id="Cuadro de texto 2" o:spid="_x0000_s1156" type="#_x0000_t202" style="position:absolute;left:5370;top:3333;width:5100;height:211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v:textbox style="mso-next-textbox:#Cuadro de texto 2">
                <w:txbxContent>
                  <w:p w:rsidR="00F0117C" w:rsidRPr="00F0117C" w:rsidRDefault="00F0117C" w:rsidP="00F0117C">
                    <w:pPr>
                      <w:rPr>
                        <w:lang w:val="es-CO"/>
                      </w:rPr>
                    </w:pPr>
                    <w:r w:rsidRPr="00F0117C">
                      <w:rPr>
                        <w:lang w:val="es-CO"/>
                      </w:rPr>
                      <w:t>Este segmento que es la diagonal no es conmensurable con el lado del cuadrado, es decir no hay un submúltiplo de ambos que pueda tomarse como unidad para medir ambos segmentos</w:t>
                    </w:r>
                  </w:p>
                </w:txbxContent>
              </v:textbox>
            </v:shape>
            <v:group id="_x0000_s1157" style="position:absolute;left:3165;top:3728;width:2160;height:990" coordorigin="3165,8661" coordsize="2160,990">
              <v:group id="_x0000_s1158" style="position:absolute;left:3165;top:8661;width:2160;height:990" coordorigin="4935,8700" coordsize="2160,990">
                <v:group id="_x0000_s1159" style="position:absolute;left:4935;top:8700;width:1035;height:990" coordorigin="4935,8700" coordsize="1035,990">
                  <v:rect id="_x0000_s1160" style="position:absolute;left:4935;top:8700;width:1035;height:990"/>
                  <v:shapetype id="_x0000_t32" coordsize="21600,21600" o:spt="32" o:oned="t" path="m,l21600,21600e" filled="f">
                    <v:path arrowok="t" fillok="f" o:connecttype="none"/>
                    <o:lock v:ext="edit" shapetype="t"/>
                  </v:shapetype>
                  <v:shape id="_x0000_s1161" type="#_x0000_t32" style="position:absolute;left:4935;top:8700;width:1035;height:990" o:connectortype="straight"/>
                </v:group>
                <v:shape id="_x0000_s1162" type="#_x0000_t32" style="position:absolute;left:5850;top:9075;width:1245;height:0;flip:x" o:connectortype="straight">
                  <v:stroke endarrow="block"/>
                </v:shape>
              </v:group>
              <v:shape id="_x0000_s1163" type="#_x0000_t32" style="position:absolute;left:3165;top:9651;width:1035;height:0" o:connectortype="straight" strokecolor="#76923c" strokeweight="3pt">
                <v:shadow type="perspective" color="#974706" opacity=".5" offset="1pt" offset2="-1pt"/>
              </v:shape>
              <v:shape id="_x0000_s1164" type="#_x0000_t32" style="position:absolute;left:3165;top:8661;width:1035;height:990" o:connectortype="straight" strokecolor="red"/>
            </v:group>
            <v:shape id="_x0000_s1165" type="#_x0000_t32" style="position:absolute;left:3135;top:5265;width:1620;height:0" o:connectortype="straight" strokecolor="red"/>
            <v:shape id="_x0000_s1166" type="#_x0000_t32" style="position:absolute;left:3135;top:5085;width:1065;height:0" o:connectortype="straight" strokecolor="#00b050"/>
          </v:group>
        </w:pict>
      </w:r>
      <w:r w:rsidRPr="00F0117C">
        <w:rPr>
          <w:rFonts w:ascii="Arial" w:hAnsi="Arial" w:cs="Arial"/>
          <w:lang w:val="es-CO"/>
        </w:rPr>
        <w:t>¿Por qué fue tan relevante este descubrimiento? Porque en las matemáticas griegas pitagóricas se tenía un principio fundamental que consideraba a "los números como la esencia del universo" y con ello establecieron un paralelismo entre el concepto numérico y la representación geométrica, que se falseaba con la inconmensurabilidad. Esta crisis de la relación numérica-geométrica y sus implicaciones para la exactitud en procesos de medida se reflejó de la siguiente manera:</w:t>
      </w:r>
    </w:p>
    <w:p w:rsidR="00F0117C" w:rsidRPr="00F0117C" w:rsidRDefault="00F0117C" w:rsidP="00F0117C">
      <w:pPr>
        <w:spacing w:line="360" w:lineRule="auto"/>
        <w:jc w:val="both"/>
        <w:rPr>
          <w:rFonts w:ascii="Arial" w:hAnsi="Arial" w:cs="Arial"/>
          <w:lang w:val="es-CO"/>
        </w:rPr>
      </w:pPr>
      <w:r w:rsidRPr="00F0117C">
        <w:rPr>
          <w:rFonts w:ascii="Arial" w:hAnsi="Arial" w:cs="Arial"/>
          <w:lang w:val="es-CO"/>
        </w:rPr>
        <w:t xml:space="preserve"> </w:t>
      </w:r>
    </w:p>
    <w:p w:rsidR="00F0117C" w:rsidRPr="00F0117C" w:rsidRDefault="00F0117C" w:rsidP="00F0117C">
      <w:pPr>
        <w:spacing w:line="360" w:lineRule="auto"/>
        <w:jc w:val="both"/>
        <w:rPr>
          <w:rFonts w:ascii="Arial" w:hAnsi="Arial" w:cs="Arial"/>
          <w:lang w:val="es-CO"/>
        </w:rPr>
      </w:pPr>
    </w:p>
    <w:p w:rsidR="00F0117C" w:rsidRPr="00F0117C" w:rsidRDefault="00F0117C" w:rsidP="00F0117C">
      <w:pPr>
        <w:spacing w:line="360" w:lineRule="auto"/>
        <w:jc w:val="both"/>
        <w:rPr>
          <w:rFonts w:ascii="Arial" w:hAnsi="Arial" w:cs="Arial"/>
          <w:lang w:val="es-CO"/>
        </w:rPr>
      </w:pPr>
    </w:p>
    <w:p w:rsidR="00F0117C" w:rsidRDefault="00F0117C" w:rsidP="00595E43">
      <w:pPr>
        <w:rPr>
          <w:rFonts w:ascii="Arial" w:hAnsi="Arial" w:cs="Arial"/>
          <w:sz w:val="18"/>
          <w:szCs w:val="18"/>
          <w:lang w:val="es-CO"/>
        </w:rPr>
      </w:pPr>
    </w:p>
    <w:p w:rsidR="00F0117C" w:rsidRDefault="00F0117C" w:rsidP="00595E43">
      <w:pPr>
        <w:rPr>
          <w:rFonts w:ascii="Arial" w:hAnsi="Arial" w:cs="Arial"/>
          <w:sz w:val="18"/>
          <w:szCs w:val="18"/>
          <w:lang w:val="es-CO"/>
        </w:rPr>
      </w:pPr>
    </w:p>
    <w:p w:rsidR="00F0117C" w:rsidRDefault="00F0117C" w:rsidP="00595E43">
      <w:pPr>
        <w:rPr>
          <w:rFonts w:ascii="Arial" w:hAnsi="Arial" w:cs="Arial"/>
          <w:sz w:val="18"/>
          <w:szCs w:val="18"/>
          <w:lang w:val="es-CO"/>
        </w:rPr>
      </w:pPr>
    </w:p>
    <w:p w:rsidR="00F0117C" w:rsidRDefault="00F0117C" w:rsidP="00595E43">
      <w:pPr>
        <w:rPr>
          <w:rFonts w:ascii="Arial" w:hAnsi="Arial" w:cs="Arial"/>
          <w:sz w:val="18"/>
          <w:szCs w:val="18"/>
          <w:lang w:val="es-CO"/>
        </w:rPr>
      </w:pPr>
    </w:p>
    <w:p w:rsidR="00F0117C" w:rsidRDefault="00F0117C" w:rsidP="00595E43">
      <w:pPr>
        <w:rPr>
          <w:rFonts w:ascii="Arial" w:hAnsi="Arial" w:cs="Arial"/>
          <w:sz w:val="18"/>
          <w:szCs w:val="18"/>
          <w:lang w:val="es-CO"/>
        </w:rPr>
      </w:pPr>
    </w:p>
    <w:p w:rsidR="00F0117C" w:rsidRPr="00F0117C" w:rsidRDefault="00F0117C" w:rsidP="00595E43">
      <w:pPr>
        <w:rPr>
          <w:rFonts w:ascii="Arial" w:hAnsi="Arial" w:cs="Arial"/>
          <w:sz w:val="18"/>
          <w:szCs w:val="18"/>
          <w:lang w:val="es-CO"/>
        </w:rPr>
      </w:pPr>
    </w:p>
    <w:p w:rsidR="00830582" w:rsidRDefault="00595E43" w:rsidP="00F0117C">
      <w:pPr>
        <w:rPr>
          <w:rFonts w:ascii="Arial" w:hAnsi="Arial" w:cs="Arial"/>
          <w:lang w:val="es-ES_tradnl"/>
        </w:rPr>
      </w:pPr>
      <w:r>
        <w:rPr>
          <w:rFonts w:ascii="Arial" w:hAnsi="Arial"/>
          <w:sz w:val="18"/>
          <w:szCs w:val="18"/>
          <w:highlight w:val="green"/>
          <w:lang w:val="es-ES_tradnl"/>
        </w:rPr>
        <w:t xml:space="preserve">Texto3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595E43" w:rsidRDefault="00595E43" w:rsidP="00595E43">
      <w:pPr>
        <w:rPr>
          <w:rFonts w:ascii="Arial" w:hAnsi="Arial" w:cs="Arial"/>
          <w:sz w:val="18"/>
          <w:szCs w:val="18"/>
          <w:lang w:val="es-ES_tradnl"/>
        </w:rPr>
      </w:pPr>
    </w:p>
    <w:p w:rsidR="00F0117C" w:rsidRDefault="00DE2DBB" w:rsidP="00F0117C">
      <w:pPr>
        <w:spacing w:line="360" w:lineRule="auto"/>
        <w:jc w:val="both"/>
        <w:rPr>
          <w:rFonts w:ascii="Arial" w:hAnsi="Arial" w:cs="Arial"/>
        </w:rPr>
      </w:pPr>
      <w:r>
        <w:rPr>
          <w:rFonts w:ascii="Arial" w:hAnsi="Arial" w:cs="Arial"/>
          <w:lang w:val="es-CO"/>
        </w:rPr>
        <w:t xml:space="preserve">De manera similar se puede construir una diagonal que mida </w:t>
      </w:r>
      <m:oMath>
        <m:rad>
          <m:radPr>
            <m:degHide m:val="on"/>
            <m:ctrlPr>
              <w:rPr>
                <w:rFonts w:ascii="Cambria Math" w:hAnsi="Cambria Math" w:cs="Arial"/>
                <w:i/>
                <w:lang w:val="es-CO"/>
              </w:rPr>
            </m:ctrlPr>
          </m:radPr>
          <m:deg/>
          <m:e>
            <m:r>
              <w:rPr>
                <w:rFonts w:ascii="Cambria Math" w:hAnsi="Cambria Math" w:cs="Arial"/>
                <w:lang w:val="es-CO"/>
              </w:rPr>
              <m:t>n</m:t>
            </m:r>
          </m:e>
        </m:rad>
      </m:oMath>
      <w:r>
        <w:rPr>
          <w:rFonts w:ascii="Arial" w:hAnsi="Arial" w:cs="Arial"/>
          <w:lang w:val="es-CO"/>
        </w:rPr>
        <w:t xml:space="preserve"> pero esta vez usando rectángulos, por ejemplo, un rectángulo de lado </w:t>
      </w:r>
      <m:oMath>
        <m:rad>
          <m:radPr>
            <m:degHide m:val="on"/>
            <m:ctrlPr>
              <w:rPr>
                <w:rFonts w:ascii="Cambria Math" w:hAnsi="Cambria Math" w:cs="Arial"/>
                <w:i/>
                <w:lang w:val="es-CO"/>
              </w:rPr>
            </m:ctrlPr>
          </m:radPr>
          <m:deg/>
          <m:e>
            <m:r>
              <w:rPr>
                <w:rFonts w:ascii="Cambria Math" w:hAnsi="Cambria Math" w:cs="Arial"/>
                <w:lang w:val="es-CO"/>
              </w:rPr>
              <m:t>2</m:t>
            </m:r>
          </m:e>
        </m:rad>
      </m:oMath>
      <w:r>
        <w:rPr>
          <w:rFonts w:ascii="Arial" w:hAnsi="Arial" w:cs="Arial"/>
          <w:lang w:val="es-CO"/>
        </w:rPr>
        <w:t xml:space="preserve"> y </w:t>
      </w:r>
      <m:oMath>
        <m:r>
          <w:rPr>
            <w:rFonts w:ascii="Cambria Math" w:hAnsi="Cambria Math" w:cs="Arial"/>
            <w:lang w:val="es-CO"/>
          </w:rPr>
          <m:t>1</m:t>
        </m:r>
      </m:oMath>
      <w:r>
        <w:rPr>
          <w:rFonts w:ascii="Arial" w:hAnsi="Arial" w:cs="Arial"/>
          <w:lang w:val="es-CO"/>
        </w:rPr>
        <w:t xml:space="preserve"> tiene por diagonal </w:t>
      </w:r>
      <m:oMath>
        <m:rad>
          <m:radPr>
            <m:degHide m:val="on"/>
            <m:ctrlPr>
              <w:rPr>
                <w:rFonts w:ascii="Cambria Math" w:hAnsi="Cambria Math" w:cs="Arial"/>
                <w:i/>
                <w:lang w:val="es-CO"/>
              </w:rPr>
            </m:ctrlPr>
          </m:radPr>
          <m:deg/>
          <m:e>
            <m:r>
              <w:rPr>
                <w:rFonts w:ascii="Cambria Math" w:hAnsi="Cambria Math" w:cs="Arial"/>
                <w:lang w:val="es-CO"/>
              </w:rPr>
              <m:t>3</m:t>
            </m:r>
          </m:e>
        </m:rad>
      </m:oMath>
      <w:r>
        <w:rPr>
          <w:rFonts w:ascii="Arial" w:hAnsi="Arial" w:cs="Arial"/>
          <w:lang w:val="es-CO"/>
        </w:rPr>
        <w:t xml:space="preserve">, un rectángulo de lados </w:t>
      </w:r>
      <m:oMath>
        <m:rad>
          <m:radPr>
            <m:degHide m:val="on"/>
            <m:ctrlPr>
              <w:rPr>
                <w:rFonts w:ascii="Cambria Math" w:hAnsi="Cambria Math" w:cs="Arial"/>
                <w:i/>
                <w:lang w:val="es-CO"/>
              </w:rPr>
            </m:ctrlPr>
          </m:radPr>
          <m:deg/>
          <m:e>
            <m:r>
              <w:rPr>
                <w:rFonts w:ascii="Cambria Math" w:hAnsi="Cambria Math" w:cs="Arial"/>
                <w:lang w:val="es-CO"/>
              </w:rPr>
              <m:t>3</m:t>
            </m:r>
          </m:e>
        </m:rad>
        <m:r>
          <w:rPr>
            <w:rFonts w:ascii="Cambria Math" w:hAnsi="Cambria Math" w:cs="Arial"/>
            <w:lang w:val="es-CO"/>
          </w:rPr>
          <m:t xml:space="preserve"> </m:t>
        </m:r>
        <w:proofErr w:type="gramStart"/>
      </m:oMath>
      <w:r>
        <w:rPr>
          <w:rFonts w:ascii="Arial" w:hAnsi="Arial" w:cs="Arial"/>
          <w:lang w:val="es-CO"/>
        </w:rPr>
        <w:t xml:space="preserve">y </w:t>
      </w:r>
      <m:oMath>
        <w:proofErr w:type="gramEnd"/>
        <m:r>
          <w:rPr>
            <w:rFonts w:ascii="Cambria Math" w:hAnsi="Cambria Math" w:cs="Arial"/>
            <w:lang w:val="es-CO"/>
          </w:rPr>
          <m:t>1</m:t>
        </m:r>
      </m:oMath>
      <w:r>
        <w:rPr>
          <w:rFonts w:ascii="Arial" w:hAnsi="Arial" w:cs="Arial"/>
          <w:lang w:val="es-CO"/>
        </w:rPr>
        <w:t xml:space="preserve">, </w:t>
      </w:r>
      <w:r w:rsidRPr="00DE2DBB">
        <w:rPr>
          <w:rFonts w:ascii="Arial" w:hAnsi="Arial" w:cs="Arial"/>
          <w:lang w:val="es-CO"/>
        </w:rPr>
        <w:t xml:space="preserve">tiene </w:t>
      </w:r>
      <w:r>
        <w:rPr>
          <w:rFonts w:ascii="Arial" w:hAnsi="Arial" w:cs="Arial"/>
          <w:lang w:val="es-CO"/>
        </w:rPr>
        <w:t xml:space="preserve">diagonal </w:t>
      </w:r>
      <m:oMath>
        <m:rad>
          <m:radPr>
            <m:degHide m:val="on"/>
            <m:ctrlPr>
              <w:rPr>
                <w:rFonts w:ascii="Cambria Math" w:hAnsi="Cambria Math" w:cs="Arial"/>
                <w:i/>
                <w:lang w:val="es-CO"/>
              </w:rPr>
            </m:ctrlPr>
          </m:radPr>
          <m:deg/>
          <m:e>
            <m:r>
              <w:rPr>
                <w:rFonts w:ascii="Cambria Math" w:hAnsi="Cambria Math" w:cs="Arial"/>
                <w:lang w:val="es-CO"/>
              </w:rPr>
              <m:t>4</m:t>
            </m:r>
          </m:e>
        </m:rad>
      </m:oMath>
      <w:r>
        <w:rPr>
          <w:rFonts w:ascii="Arial" w:hAnsi="Arial" w:cs="Arial"/>
          <w:lang w:val="es-CO"/>
        </w:rPr>
        <w:t>, y así sucesivamente</w:t>
      </w:r>
      <w:r w:rsidR="003372E8">
        <w:rPr>
          <w:rFonts w:ascii="Arial" w:hAnsi="Arial" w:cs="Arial"/>
          <w:lang w:val="es-CO"/>
        </w:rPr>
        <w:t xml:space="preserve">, la prueba de que si </w:t>
      </w:r>
      <m:oMath>
        <m:rad>
          <m:radPr>
            <m:degHide m:val="on"/>
            <m:ctrlPr>
              <w:rPr>
                <w:rFonts w:ascii="Cambria Math" w:hAnsi="Cambria Math" w:cs="Arial"/>
                <w:i/>
                <w:lang w:val="es-CO"/>
              </w:rPr>
            </m:ctrlPr>
          </m:radPr>
          <m:deg/>
          <m:e>
            <m:r>
              <w:rPr>
                <w:rFonts w:ascii="Cambria Math" w:hAnsi="Cambria Math" w:cs="Arial"/>
                <w:lang w:val="es-CO"/>
              </w:rPr>
              <m:t>m</m:t>
            </m:r>
          </m:e>
        </m:rad>
      </m:oMath>
      <w:r w:rsidR="003372E8">
        <w:rPr>
          <w:rFonts w:ascii="Arial" w:hAnsi="Arial" w:cs="Arial"/>
          <w:lang w:val="es-CO"/>
        </w:rPr>
        <w:t xml:space="preserve"> no es un entero es un número irracional se realiza usando propiedades de la radicación y de manera indirecta igual que el caso de </w:t>
      </w:r>
      <m:oMath>
        <m:rad>
          <m:radPr>
            <m:degHide m:val="on"/>
            <m:ctrlPr>
              <w:rPr>
                <w:rFonts w:ascii="Cambria Math" w:hAnsi="Cambria Math" w:cs="Arial"/>
                <w:i/>
                <w:lang w:val="es-CO"/>
              </w:rPr>
            </m:ctrlPr>
          </m:radPr>
          <m:deg/>
          <m:e>
            <m:r>
              <w:rPr>
                <w:rFonts w:ascii="Cambria Math" w:hAnsi="Cambria Math" w:cs="Arial"/>
                <w:lang w:val="es-CO"/>
              </w:rPr>
              <m:t>2</m:t>
            </m:r>
          </m:e>
        </m:rad>
      </m:oMath>
      <w:r w:rsidR="003372E8">
        <w:rPr>
          <w:rFonts w:ascii="Arial" w:hAnsi="Arial" w:cs="Arial"/>
          <w:lang w:val="es-CO"/>
        </w:rPr>
        <w:t>.</w:t>
      </w:r>
    </w:p>
    <w:p w:rsidR="00F0117C" w:rsidRDefault="00F0117C" w:rsidP="00595E43">
      <w:pPr>
        <w:rPr>
          <w:rFonts w:ascii="Arial" w:hAnsi="Arial" w:cs="Arial"/>
          <w:sz w:val="18"/>
          <w:szCs w:val="18"/>
          <w:lang w:val="es-ES_tradnl"/>
        </w:rPr>
      </w:pPr>
    </w:p>
    <w:p w:rsidR="00830582" w:rsidRPr="00E928AA" w:rsidRDefault="00830582" w:rsidP="00830582">
      <w:pPr>
        <w:shd w:val="clear" w:color="auto" w:fill="99CCFF"/>
        <w:jc w:val="center"/>
        <w:rPr>
          <w:rFonts w:ascii="Arial" w:hAnsi="Arial"/>
          <w:b/>
          <w:sz w:val="16"/>
          <w:szCs w:val="16"/>
          <w:lang w:val="es-ES_tradnl"/>
        </w:rPr>
      </w:pPr>
      <w:r>
        <w:rPr>
          <w:rFonts w:ascii="Arial" w:hAnsi="Arial"/>
          <w:b/>
          <w:sz w:val="16"/>
          <w:szCs w:val="16"/>
          <w:lang w:val="es-ES_tradnl"/>
        </w:rPr>
        <w:t>PESTAÑA 3</w:t>
      </w:r>
    </w:p>
    <w:p w:rsidR="00830582" w:rsidRDefault="0083058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D810F4">
        <w:rPr>
          <w:rFonts w:ascii="Arial" w:hAnsi="Arial" w:cs="Arial"/>
          <w:sz w:val="18"/>
          <w:szCs w:val="18"/>
          <w:lang w:val="es-ES_tradnl"/>
        </w:rPr>
        <w:t xml:space="preserve"> </w:t>
      </w:r>
      <m:oMath>
        <m:r>
          <w:rPr>
            <w:rFonts w:ascii="Cambria Math" w:hAnsi="Cambria Math" w:cs="Arial"/>
            <w:sz w:val="18"/>
            <w:szCs w:val="18"/>
            <w:lang w:val="es-ES_tradnl"/>
          </w:rPr>
          <m:t>ϕ</m:t>
        </m:r>
      </m:oMath>
    </w:p>
    <w:p w:rsidR="00830582" w:rsidRDefault="00830582" w:rsidP="00830582">
      <w:pPr>
        <w:rPr>
          <w:rFonts w:ascii="Arial" w:hAnsi="Arial" w:cs="Arial"/>
          <w:sz w:val="18"/>
          <w:szCs w:val="18"/>
          <w:lang w:val="es-ES_tradnl"/>
        </w:rPr>
      </w:pPr>
    </w:p>
    <w:p w:rsidR="00830582" w:rsidRDefault="00830582"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D810F4">
        <w:rPr>
          <w:rFonts w:ascii="Arial" w:hAnsi="Arial" w:cs="Arial"/>
          <w:sz w:val="18"/>
          <w:szCs w:val="18"/>
          <w:lang w:val="es-ES_tradnl"/>
        </w:rPr>
        <w:t>El número de oro</w:t>
      </w:r>
    </w:p>
    <w:p w:rsidR="00830582" w:rsidRPr="00157C50" w:rsidRDefault="00830582" w:rsidP="00830582">
      <w:pPr>
        <w:ind w:left="142" w:hanging="142"/>
        <w:jc w:val="both"/>
        <w:rPr>
          <w:rFonts w:ascii="Arial" w:hAnsi="Arial" w:cs="Arial"/>
          <w:sz w:val="18"/>
          <w:szCs w:val="18"/>
          <w:lang w:val="es-ES_tradnl"/>
        </w:rPr>
      </w:pPr>
    </w:p>
    <w:p w:rsidR="00830582" w:rsidRDefault="00830582" w:rsidP="0083058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CB58AF" w:rsidRDefault="00CB58AF" w:rsidP="00830582">
      <w:pPr>
        <w:jc w:val="both"/>
        <w:rPr>
          <w:rFonts w:ascii="Arial" w:hAnsi="Arial" w:cs="Arial"/>
          <w:sz w:val="18"/>
          <w:szCs w:val="18"/>
          <w:lang w:val="es-ES_tradnl"/>
        </w:rPr>
      </w:pPr>
    </w:p>
    <w:p w:rsidR="009B3D52" w:rsidRDefault="009B3D52" w:rsidP="008F363B">
      <w:pPr>
        <w:jc w:val="both"/>
        <w:rPr>
          <w:rFonts w:ascii="Arial" w:hAnsi="Arial" w:cs="Arial"/>
          <w:lang w:val="es-CO"/>
        </w:rPr>
      </w:pPr>
      <w:r w:rsidRPr="009B3D52">
        <w:rPr>
          <w:rFonts w:ascii="Arial" w:hAnsi="Arial" w:cs="Arial"/>
          <w:lang w:val="es-CO"/>
        </w:rPr>
        <w:t xml:space="preserve">Un problema similar al de </w:t>
      </w:r>
      <m:oMath>
        <m:rad>
          <m:radPr>
            <m:degHide m:val="on"/>
            <m:ctrlPr>
              <w:rPr>
                <w:rFonts w:ascii="Cambria Math" w:hAnsi="Cambria Math" w:cs="Arial"/>
                <w:lang w:val="es-CO"/>
              </w:rPr>
            </m:ctrlPr>
          </m:radPr>
          <m:deg/>
          <m:e>
            <m:r>
              <m:rPr>
                <m:sty m:val="p"/>
              </m:rPr>
              <w:rPr>
                <w:rFonts w:ascii="Cambria Math" w:hAnsi="Cambria Math" w:cs="Arial"/>
                <w:lang w:val="es-CO"/>
              </w:rPr>
              <m:t>2</m:t>
            </m:r>
          </m:e>
        </m:rad>
      </m:oMath>
      <w:r w:rsidRPr="009B3D52">
        <w:rPr>
          <w:rFonts w:ascii="Arial" w:hAnsi="Arial" w:cs="Arial"/>
          <w:lang w:val="es-CO"/>
        </w:rPr>
        <w:t xml:space="preserve">  lo encontraron en el pentágono regular, que eras una figura asociada con la perfección, en ella la diagonal y el lado del pentágono son segmentos que no pueden ser medidos por una unidad común. Las representaciones pitagóricas basadas en el pentágono regular les permitían estudiar distintas razones áureas. Lo que dio lugar al descubrimiento a la razón áurea que hoy llamamos número de oro. </w:t>
      </w:r>
    </w:p>
    <w:p w:rsidR="008F363B" w:rsidRPr="009B3D52" w:rsidRDefault="008F363B" w:rsidP="008F363B">
      <w:pPr>
        <w:jc w:val="both"/>
        <w:rPr>
          <w:rFonts w:ascii="Arial" w:hAnsi="Arial" w:cs="Arial"/>
          <w:lang w:val="es-CO"/>
        </w:rPr>
      </w:pPr>
    </w:p>
    <w:p w:rsidR="00D810F4" w:rsidRDefault="009B3D52" w:rsidP="009B3D52">
      <w:pPr>
        <w:jc w:val="both"/>
        <w:rPr>
          <w:rFonts w:ascii="Arial" w:hAnsi="Arial" w:cs="Arial"/>
        </w:rPr>
      </w:pPr>
      <m:oMathPara>
        <m:oMath>
          <m:r>
            <w:rPr>
              <w:rFonts w:ascii="Cambria Math" w:hAnsi="Cambria Math" w:cs="Arial"/>
            </w:rPr>
            <m:t>ϕ=</m:t>
          </m:r>
          <m:f>
            <m:fPr>
              <m:ctrlPr>
                <w:rPr>
                  <w:rFonts w:ascii="Cambria Math" w:hAnsi="Cambria Math" w:cs="Arial"/>
                  <w:i/>
                </w:rPr>
              </m:ctrlPr>
            </m:fPr>
            <m:num>
              <m:r>
                <w:rPr>
                  <w:rFonts w:ascii="Cambria Math" w:hAnsi="Cambria Math" w:cs="Arial"/>
                </w:rPr>
                <m:t>1+</m:t>
              </m:r>
              <m:rad>
                <m:radPr>
                  <m:degHide m:val="on"/>
                  <m:ctrlPr>
                    <w:rPr>
                      <w:rFonts w:ascii="Cambria Math" w:hAnsi="Cambria Math" w:cs="Arial"/>
                      <w:i/>
                    </w:rPr>
                  </m:ctrlPr>
                </m:radPr>
                <m:deg/>
                <m:e>
                  <m:r>
                    <w:rPr>
                      <w:rFonts w:ascii="Cambria Math" w:hAnsi="Cambria Math" w:cs="Arial"/>
                    </w:rPr>
                    <m:t>5</m:t>
                  </m:r>
                </m:e>
              </m:rad>
            </m:num>
            <m:den>
              <m:r>
                <w:rPr>
                  <w:rFonts w:ascii="Cambria Math" w:hAnsi="Cambria Math" w:cs="Arial"/>
                </w:rPr>
                <m:t>2</m:t>
              </m:r>
            </m:den>
          </m:f>
          <m:r>
            <w:rPr>
              <w:rFonts w:ascii="Cambria Math" w:hAnsi="Cambria Math" w:cs="Arial"/>
            </w:rPr>
            <m:t>=1.618034</m:t>
          </m:r>
          <m:r>
            <w:rPr>
              <w:rFonts w:ascii="Cambria Math" w:hAnsi="Cambria Math" w:cs="Arial"/>
            </w:rPr>
            <m:t>…</m:t>
          </m:r>
        </m:oMath>
      </m:oMathPara>
    </w:p>
    <w:p w:rsidR="004837D5" w:rsidRDefault="004837D5" w:rsidP="009B3D52">
      <w:pPr>
        <w:jc w:val="both"/>
        <w:rPr>
          <w:rFonts w:ascii="Arial" w:hAnsi="Arial" w:cs="Arial"/>
          <w:lang w:val="es-CO"/>
        </w:rPr>
      </w:pPr>
    </w:p>
    <w:p w:rsidR="0082454B" w:rsidRDefault="004837D5" w:rsidP="0082454B">
      <w:pPr>
        <w:jc w:val="both"/>
        <w:rPr>
          <w:rFonts w:ascii="Arial" w:hAnsi="Arial" w:cs="Arial"/>
          <w:lang w:val="es-CO"/>
        </w:rPr>
      </w:pPr>
      <w:r w:rsidRPr="004837D5">
        <w:rPr>
          <w:rFonts w:ascii="Arial" w:hAnsi="Arial" w:cs="Arial"/>
          <w:lang w:val="es-CO"/>
        </w:rPr>
        <w:t xml:space="preserve">Existe otra manera de </w:t>
      </w:r>
      <w:r>
        <w:rPr>
          <w:rFonts w:ascii="Arial" w:hAnsi="Arial" w:cs="Arial"/>
          <w:lang w:val="es-CO"/>
        </w:rPr>
        <w:t>construi</w:t>
      </w:r>
      <w:r w:rsidRPr="004837D5">
        <w:rPr>
          <w:rFonts w:ascii="Arial" w:hAnsi="Arial" w:cs="Arial"/>
          <w:lang w:val="es-CO"/>
        </w:rPr>
        <w:t>r el n</w:t>
      </w:r>
      <w:r>
        <w:rPr>
          <w:rFonts w:ascii="Arial" w:hAnsi="Arial" w:cs="Arial"/>
          <w:lang w:val="es-CO"/>
        </w:rPr>
        <w:t xml:space="preserve">úmero de oro </w:t>
      </w:r>
      <w:r w:rsidR="0082454B">
        <w:rPr>
          <w:rFonts w:ascii="Arial" w:hAnsi="Arial" w:cs="Arial"/>
          <w:lang w:val="es-CO"/>
        </w:rPr>
        <w:t xml:space="preserve">buscando la proporción aurea, </w:t>
      </w:r>
      <w:r w:rsidR="0082454B" w:rsidRPr="009B3D52">
        <w:rPr>
          <w:rFonts w:ascii="Arial" w:hAnsi="Arial" w:cs="Arial"/>
          <w:lang w:val="es-CO"/>
        </w:rPr>
        <w:t xml:space="preserve">El descubrimiento del número de oro no solo permitió desarrollos en las matemáticas, también impactó en las ideas relacionadas con la belleza, así  se hicieron grandes obras arquitectónicas y de arte en las que estas proporciones marcaron los parámetros de lo estético y la belleza. Muchas de ellas relacionaron estas proporciones con la figura humana, </w:t>
      </w:r>
      <w:r w:rsidR="00924969">
        <w:rPr>
          <w:rFonts w:ascii="Arial" w:hAnsi="Arial" w:cs="Arial"/>
          <w:lang w:val="es-CO"/>
        </w:rPr>
        <w:t>los trabajos de Leonardo D</w:t>
      </w:r>
      <w:r w:rsidR="0082454B" w:rsidRPr="009B3D52">
        <w:rPr>
          <w:rFonts w:ascii="Arial" w:hAnsi="Arial" w:cs="Arial"/>
          <w:lang w:val="es-CO"/>
        </w:rPr>
        <w:t xml:space="preserve">a </w:t>
      </w:r>
      <w:proofErr w:type="spellStart"/>
      <w:r w:rsidR="0082454B" w:rsidRPr="009B3D52">
        <w:rPr>
          <w:rFonts w:ascii="Arial" w:hAnsi="Arial" w:cs="Arial"/>
          <w:lang w:val="es-CO"/>
        </w:rPr>
        <w:t>vinci</w:t>
      </w:r>
      <w:proofErr w:type="spellEnd"/>
      <w:r w:rsidR="0082454B" w:rsidRPr="009B3D52">
        <w:rPr>
          <w:rFonts w:ascii="Arial" w:hAnsi="Arial" w:cs="Arial"/>
          <w:lang w:val="es-CO"/>
        </w:rPr>
        <w:t xml:space="preserve"> son los más representativos. [</w:t>
      </w:r>
      <w:hyperlink r:id="rId5" w:history="1">
        <w:r w:rsidR="0082454B" w:rsidRPr="00ED34F7">
          <w:rPr>
            <w:rStyle w:val="Hipervnculo"/>
            <w:rFonts w:ascii="Arial" w:hAnsi="Arial" w:cs="Arial"/>
            <w:lang w:val="es-CO"/>
          </w:rPr>
          <w:t>VER</w:t>
        </w:r>
      </w:hyperlink>
      <w:r w:rsidR="0082454B" w:rsidRPr="009B3D52">
        <w:rPr>
          <w:rFonts w:ascii="Arial" w:hAnsi="Arial" w:cs="Arial"/>
          <w:lang w:val="es-CO"/>
        </w:rPr>
        <w:t>]</w:t>
      </w:r>
    </w:p>
    <w:p w:rsidR="0082454B" w:rsidRDefault="0082454B" w:rsidP="009B3D52">
      <w:pPr>
        <w:jc w:val="both"/>
        <w:rPr>
          <w:rFonts w:ascii="Arial" w:hAnsi="Arial" w:cs="Arial"/>
          <w:lang w:val="es-CO"/>
        </w:rPr>
      </w:pPr>
    </w:p>
    <w:p w:rsidR="009B3D52" w:rsidRDefault="009B3D52" w:rsidP="00080CA9">
      <w:pPr>
        <w:rPr>
          <w:rFonts w:ascii="Arial" w:hAnsi="Arial"/>
          <w:sz w:val="18"/>
          <w:szCs w:val="18"/>
          <w:highlight w:val="green"/>
          <w:lang w:val="es-ES_tradnl"/>
        </w:rPr>
      </w:pPr>
    </w:p>
    <w:p w:rsidR="00080CA9" w:rsidRDefault="00080CA9" w:rsidP="00080CA9">
      <w:pPr>
        <w:rPr>
          <w:rFonts w:ascii="Arial" w:hAnsi="Arial"/>
          <w:sz w:val="18"/>
          <w:szCs w:val="18"/>
          <w:lang w:val="es-ES_tradnl"/>
        </w:rPr>
      </w:pP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8F363B" w:rsidRDefault="0082454B" w:rsidP="008F363B">
      <w:pPr>
        <w:jc w:val="both"/>
        <w:rPr>
          <w:rFonts w:ascii="Arial" w:hAnsi="Arial" w:cs="Arial"/>
          <w:lang w:val="es-CO"/>
        </w:rPr>
      </w:pPr>
      <w:r w:rsidRPr="009B3D52">
        <w:rPr>
          <w:rFonts w:ascii="Arial" w:hAnsi="Arial" w:cs="Arial"/>
          <w:lang w:val="es-CO"/>
        </w:rPr>
        <w:t xml:space="preserve">En la actualidad, aún se aprecian estas incidencias del número de oro sobre la estética en las creaciones y construcciones. Las medidas de los estadios de fútbol se intentan aproximar a rectángulos áureos, es decir, aquellos en los que la razón entre su diagonal y su lado corresponde al número de oro, como es el caso de los estadios de la Liga española, en general, encontrando la mejor aproximación en el estadio de Vallecas, cuyas dimensiones son 102 x 64 (en metros). </w:t>
      </w:r>
      <w:bookmarkStart w:id="0" w:name="_GoBack"/>
      <w:bookmarkEnd w:id="0"/>
    </w:p>
    <w:p w:rsidR="008F363B" w:rsidRDefault="008F363B" w:rsidP="008F363B">
      <w:pPr>
        <w:jc w:val="both"/>
        <w:rPr>
          <w:rFonts w:ascii="Arial" w:hAnsi="Arial" w:cs="Arial"/>
          <w:lang w:val="es-CO"/>
        </w:rPr>
      </w:pPr>
    </w:p>
    <w:p w:rsidR="0082454B" w:rsidRDefault="008F363B" w:rsidP="008F363B">
      <w:pPr>
        <w:jc w:val="both"/>
        <w:rPr>
          <w:rFonts w:ascii="Arial" w:hAnsi="Arial" w:cs="Arial"/>
          <w:lang w:val="es-CO"/>
        </w:rPr>
      </w:pPr>
      <w:r>
        <w:rPr>
          <w:rFonts w:ascii="Arial" w:hAnsi="Arial" w:cs="Arial"/>
          <w:lang w:val="es-CO"/>
        </w:rPr>
        <w:t>Se</w:t>
      </w:r>
      <w:r w:rsidR="0082454B" w:rsidRPr="004837D5">
        <w:rPr>
          <w:rFonts w:ascii="Arial" w:hAnsi="Arial" w:cs="Arial"/>
          <w:lang w:val="es-CO"/>
        </w:rPr>
        <w:t xml:space="preserve"> usó para las dimensiones de los billetes, por ejemplo en el billete de denominación diez mil pesos moneda colombiana, el rectángulo blanco se aproxima a un rectángulo áureo, la razón de las medidas de sus lados es </w:t>
      </w:r>
      <m:oMath>
        <m:r>
          <w:rPr>
            <w:rFonts w:ascii="Cambria Math" w:hAnsi="Cambria Math" w:cs="Arial"/>
            <w:lang w:val="es-CO"/>
          </w:rPr>
          <m:t>1.</m:t>
        </m:r>
        <m:r>
          <w:rPr>
            <w:rFonts w:ascii="Cambria Math" w:hAnsi="Cambria Math" w:cs="Arial"/>
            <w:lang w:val="es-CO"/>
          </w:rPr>
          <m:t>65</m:t>
        </m:r>
      </m:oMath>
    </w:p>
    <w:p w:rsidR="00C65AB0" w:rsidRPr="004837D5" w:rsidRDefault="00C65AB0" w:rsidP="008F363B">
      <w:pPr>
        <w:jc w:val="both"/>
        <w:rPr>
          <w:rFonts w:ascii="Arial" w:hAnsi="Arial" w:cs="Arial"/>
          <w:lang w:val="es-CO"/>
        </w:rPr>
      </w:pPr>
    </w:p>
    <w:p w:rsidR="0082454B" w:rsidRDefault="0082454B" w:rsidP="0082454B">
      <w:pPr>
        <w:spacing w:line="360" w:lineRule="auto"/>
        <w:jc w:val="center"/>
        <w:rPr>
          <w:rFonts w:ascii="Arial" w:hAnsi="Arial" w:cs="Arial"/>
        </w:rPr>
      </w:pPr>
      <w:r>
        <w:rPr>
          <w:noProof/>
        </w:rPr>
        <w:pict>
          <v:rect id="_x0000_s1168" style="position:absolute;left:0;text-align:left;margin-left:62.9pt;margin-top:.05pt;width:107.25pt;height:176.15pt;z-index:251667456" filled="f" strokecolor="#0070c0" strokeweight="1.5pt"/>
        </w:pict>
      </w:r>
      <w:r>
        <w:rPr>
          <w:noProof/>
        </w:rPr>
        <w:drawing>
          <wp:inline distT="0" distB="0" distL="0" distR="0">
            <wp:extent cx="4562475" cy="2257425"/>
            <wp:effectExtent l="19050" t="0" r="9525" b="0"/>
            <wp:docPr id="4" name="Imagen 10" descr="Descripción: http://www.mundonets.com/images/articulos/billete-10000-pesos-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http://www.mundonets.com/images/articulos/billete-10000-pesos-colombia.jpg"/>
                    <pic:cNvPicPr>
                      <a:picLocks noChangeAspect="1" noChangeArrowheads="1"/>
                    </pic:cNvPicPr>
                  </pic:nvPicPr>
                  <pic:blipFill>
                    <a:blip r:embed="rId6"/>
                    <a:srcRect/>
                    <a:stretch>
                      <a:fillRect/>
                    </a:stretch>
                  </pic:blipFill>
                  <pic:spPr bwMode="auto">
                    <a:xfrm>
                      <a:off x="0" y="0"/>
                      <a:ext cx="4562475" cy="2257425"/>
                    </a:xfrm>
                    <a:prstGeom prst="rect">
                      <a:avLst/>
                    </a:prstGeom>
                    <a:noFill/>
                    <a:ln w="9525">
                      <a:noFill/>
                      <a:miter lim="800000"/>
                      <a:headEnd/>
                      <a:tailEnd/>
                    </a:ln>
                  </pic:spPr>
                </pic:pic>
              </a:graphicData>
            </a:graphic>
          </wp:inline>
        </w:drawing>
      </w:r>
    </w:p>
    <w:p w:rsidR="008F363B" w:rsidRDefault="008F363B" w:rsidP="0082454B">
      <w:pPr>
        <w:spacing w:line="360" w:lineRule="auto"/>
        <w:jc w:val="center"/>
        <w:rPr>
          <w:rFonts w:ascii="Arial" w:hAnsi="Arial" w:cs="Arial"/>
        </w:rPr>
      </w:pPr>
    </w:p>
    <w:p w:rsidR="00380D57" w:rsidRDefault="00380D57" w:rsidP="00380D57">
      <w:pPr>
        <w:rPr>
          <w:rFonts w:ascii="Arial" w:hAnsi="Arial" w:cs="Arial"/>
          <w:sz w:val="18"/>
          <w:szCs w:val="18"/>
          <w:lang w:val="es-ES_tradnl"/>
        </w:rPr>
      </w:pPr>
    </w:p>
    <w:p w:rsidR="00380D57" w:rsidRPr="00E928AA" w:rsidRDefault="00380D57" w:rsidP="00380D57">
      <w:pPr>
        <w:shd w:val="clear" w:color="auto" w:fill="99CCFF"/>
        <w:jc w:val="center"/>
        <w:rPr>
          <w:rFonts w:ascii="Arial" w:hAnsi="Arial"/>
          <w:b/>
          <w:sz w:val="16"/>
          <w:szCs w:val="16"/>
          <w:lang w:val="es-ES_tradnl"/>
        </w:rPr>
      </w:pPr>
      <w:r>
        <w:rPr>
          <w:rFonts w:ascii="Arial" w:hAnsi="Arial"/>
          <w:b/>
          <w:sz w:val="16"/>
          <w:szCs w:val="16"/>
          <w:lang w:val="es-ES_tradnl"/>
        </w:rPr>
        <w:t>PESTAÑA 4</w:t>
      </w:r>
    </w:p>
    <w:p w:rsidR="00380D57" w:rsidRDefault="00380D57"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roofErr w:type="spellStart"/>
      <w:r>
        <w:rPr>
          <w:rFonts w:ascii="Arial" w:hAnsi="Arial" w:cs="Arial"/>
          <w:sz w:val="18"/>
          <w:szCs w:val="18"/>
          <w:lang w:val="es-ES_tradnl"/>
        </w:rPr>
        <w:t>M</w:t>
      </w:r>
      <w:r w:rsidR="00C65AB0">
        <w:rPr>
          <w:rFonts w:ascii="Arial" w:hAnsi="Arial" w:cs="Arial"/>
          <w:sz w:val="18"/>
          <w:szCs w:val="18"/>
          <w:lang w:val="es-ES_tradnl"/>
        </w:rPr>
        <w:t>etalicos</w:t>
      </w:r>
      <w:proofErr w:type="spellEnd"/>
    </w:p>
    <w:p w:rsidR="00380D57" w:rsidRDefault="00380D57" w:rsidP="00380D57">
      <w:pPr>
        <w:rPr>
          <w:rFonts w:ascii="Arial" w:hAnsi="Arial" w:cs="Arial"/>
          <w:sz w:val="18"/>
          <w:szCs w:val="18"/>
          <w:lang w:val="es-ES_tradnl"/>
        </w:rPr>
      </w:pPr>
    </w:p>
    <w:p w:rsidR="00380D57" w:rsidRDefault="00380D57" w:rsidP="00101EEA">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C65AB0">
        <w:rPr>
          <w:rFonts w:ascii="Arial" w:hAnsi="Arial" w:cs="Arial"/>
          <w:sz w:val="18"/>
          <w:szCs w:val="18"/>
          <w:lang w:val="es-ES_tradnl"/>
        </w:rPr>
        <w:t xml:space="preserve">Los números </w:t>
      </w:r>
      <w:proofErr w:type="spellStart"/>
      <w:r w:rsidR="00C65AB0">
        <w:rPr>
          <w:rFonts w:ascii="Arial" w:hAnsi="Arial" w:cs="Arial"/>
          <w:sz w:val="18"/>
          <w:szCs w:val="18"/>
          <w:lang w:val="es-ES_tradnl"/>
        </w:rPr>
        <w:t>metalicos</w:t>
      </w:r>
      <w:proofErr w:type="spellEnd"/>
    </w:p>
    <w:p w:rsidR="00380D57" w:rsidRPr="00157C50" w:rsidRDefault="00380D57" w:rsidP="00380D57">
      <w:pPr>
        <w:ind w:left="142" w:hanging="142"/>
        <w:jc w:val="both"/>
        <w:rPr>
          <w:rFonts w:ascii="Arial" w:hAnsi="Arial" w:cs="Arial"/>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380D57" w:rsidRDefault="00380D57" w:rsidP="00380D57">
      <w:pPr>
        <w:jc w:val="both"/>
        <w:rPr>
          <w:rFonts w:ascii="Arial" w:hAnsi="Arial" w:cs="Arial"/>
          <w:sz w:val="18"/>
          <w:szCs w:val="18"/>
          <w:lang w:val="es-ES_tradnl"/>
        </w:rPr>
      </w:pPr>
    </w:p>
    <w:p w:rsidR="007D0618" w:rsidRDefault="007D0618" w:rsidP="007D0618">
      <w:pPr>
        <w:jc w:val="center"/>
        <w:rPr>
          <w:rFonts w:ascii="Arial" w:hAnsi="Arial"/>
          <w:b/>
          <w:color w:val="FF0000"/>
          <w:sz w:val="18"/>
          <w:szCs w:val="18"/>
          <w:lang w:val="es-ES_tradnl"/>
        </w:rPr>
      </w:pPr>
      <w:r w:rsidRPr="00C65AB0">
        <w:rPr>
          <w:rFonts w:ascii="Arial" w:eastAsia="Times New Roman" w:hAnsi="Arial" w:cs="Arial"/>
          <w:color w:val="000000"/>
          <w:lang w:val="es-CO"/>
        </w:rPr>
        <w:t>E</w:t>
      </w:r>
      <w:r>
        <w:rPr>
          <w:rFonts w:ascii="Arial" w:eastAsia="Times New Roman" w:hAnsi="Arial" w:cs="Arial"/>
          <w:color w:val="000000"/>
          <w:lang w:val="es-CO"/>
        </w:rPr>
        <w:t xml:space="preserve">l número de plata </w:t>
      </w:r>
    </w:p>
    <w:p w:rsidR="00380D57" w:rsidRDefault="00380D57" w:rsidP="00380D57">
      <w:pPr>
        <w:jc w:val="both"/>
        <w:rPr>
          <w:rFonts w:ascii="Arial" w:hAnsi="Arial" w:cs="Arial"/>
          <w:lang w:val="es-ES_tradnl"/>
        </w:rPr>
      </w:pPr>
    </w:p>
    <w:p w:rsidR="007D0618" w:rsidRDefault="007D0618" w:rsidP="00634735">
      <w:pPr>
        <w:jc w:val="both"/>
        <w:rPr>
          <w:rFonts w:ascii="Arial" w:hAnsi="Arial" w:cs="Arial"/>
          <w:lang w:val="es-CO"/>
        </w:rPr>
      </w:pPr>
      <w:r w:rsidRPr="007D0618">
        <w:rPr>
          <w:rFonts w:ascii="Arial" w:hAnsi="Arial" w:cs="Arial"/>
          <w:lang w:val="es-CO"/>
        </w:rPr>
        <w:t xml:space="preserve">El número de plata, también conocido como número plateado o razón plateada, es un número irracional cuadrático, </w:t>
      </w:r>
      <w:r>
        <w:rPr>
          <w:rFonts w:ascii="Arial" w:hAnsi="Arial" w:cs="Arial"/>
          <w:lang w:val="es-CO"/>
        </w:rPr>
        <w:t xml:space="preserve"> que es </w:t>
      </w:r>
      <w:r w:rsidRPr="007D0618">
        <w:rPr>
          <w:rFonts w:ascii="Arial" w:hAnsi="Arial" w:cs="Arial"/>
          <w:lang w:val="es-CO"/>
        </w:rPr>
        <w:t xml:space="preserve">solución positiva de la ecuación cuadrática </w:t>
      </w:r>
      <w:r w:rsidRPr="00634735">
        <w:rPr>
          <w:rFonts w:ascii="Arial" w:hAnsi="Arial" w:cs="Arial"/>
          <w:lang w:val="es-CO"/>
        </w:rPr>
        <w:object w:dxaOrig="1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15.65pt" o:ole="">
            <v:imagedata r:id="rId7" o:title=""/>
          </v:shape>
          <o:OLEObject Type="Embed" ProgID="Equation.3" ShapeID="_x0000_i1025" DrawAspect="Content" ObjectID="_1486749503" r:id="rId8"/>
        </w:object>
      </w:r>
      <w:r w:rsidRPr="007D0618">
        <w:rPr>
          <w:rFonts w:ascii="Arial" w:hAnsi="Arial" w:cs="Arial"/>
          <w:lang w:val="es-CO"/>
        </w:rPr>
        <w:t xml:space="preserve">, </w:t>
      </w:r>
    </w:p>
    <w:p w:rsidR="007D0618" w:rsidRDefault="007D0618" w:rsidP="007D0618">
      <w:pPr>
        <w:spacing w:line="360" w:lineRule="auto"/>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δ</m:t>
              </m:r>
            </m:e>
            <m:sub>
              <m:r>
                <w:rPr>
                  <w:rFonts w:ascii="Cambria Math" w:hAnsi="Cambria Math" w:cs="Arial"/>
                  <w:lang w:val="es-CO"/>
                </w:rPr>
                <m:t>Ag</m:t>
              </m:r>
            </m:sub>
          </m:sSub>
          <m:r>
            <w:rPr>
              <w:rFonts w:ascii="Cambria Math" w:hAnsi="Cambria Math" w:cs="Arial"/>
              <w:lang w:val="es-CO"/>
            </w:rPr>
            <m:t>=1+</m:t>
          </m:r>
          <m:rad>
            <m:radPr>
              <m:degHide m:val="on"/>
              <m:ctrlPr>
                <w:rPr>
                  <w:rFonts w:ascii="Cambria Math" w:hAnsi="Cambria Math" w:cs="Arial"/>
                  <w:i/>
                  <w:lang w:val="es-CO"/>
                </w:rPr>
              </m:ctrlPr>
            </m:radPr>
            <m:deg/>
            <m:e>
              <m:r>
                <w:rPr>
                  <w:rFonts w:ascii="Cambria Math" w:hAnsi="Cambria Math" w:cs="Arial"/>
                  <w:lang w:val="es-CO"/>
                </w:rPr>
                <m:t>2</m:t>
              </m:r>
            </m:e>
          </m:rad>
        </m:oMath>
      </m:oMathPara>
    </w:p>
    <w:p w:rsidR="007D0618" w:rsidRDefault="007D0618" w:rsidP="00634735">
      <w:pPr>
        <w:jc w:val="both"/>
        <w:rPr>
          <w:rFonts w:ascii="Arial" w:hAnsi="Arial" w:cs="Arial"/>
          <w:lang w:val="es-CO"/>
        </w:rPr>
      </w:pPr>
    </w:p>
    <w:p w:rsidR="007D0618" w:rsidRPr="007D0618" w:rsidRDefault="007D0618" w:rsidP="00634735">
      <w:pPr>
        <w:jc w:val="both"/>
        <w:rPr>
          <w:rFonts w:ascii="Arial" w:hAnsi="Arial" w:cs="Arial"/>
          <w:lang w:val="es-CO"/>
        </w:rPr>
      </w:pPr>
      <w:r>
        <w:rPr>
          <w:rFonts w:ascii="Arial" w:hAnsi="Arial" w:cs="Arial"/>
          <w:lang w:val="es-CO"/>
        </w:rPr>
        <w:t xml:space="preserve">El número </w:t>
      </w:r>
      <w:r w:rsidR="00634735">
        <w:rPr>
          <w:rFonts w:ascii="Arial" w:hAnsi="Arial" w:cs="Arial"/>
          <w:lang w:val="es-CO"/>
        </w:rPr>
        <w:t xml:space="preserve">de plata tiene muchas de las facultades que se le dan al número de oro, por ejemplo </w:t>
      </w:r>
      <w:r w:rsidRPr="007D0618">
        <w:rPr>
          <w:rFonts w:ascii="Arial" w:hAnsi="Arial" w:cs="Arial"/>
          <w:lang w:val="es-CO"/>
        </w:rPr>
        <w:t xml:space="preserve">fue utilizado en construcciones antiguas, más exactamente </w:t>
      </w:r>
      <w:r w:rsidR="0068219B">
        <w:rPr>
          <w:rFonts w:ascii="Arial" w:hAnsi="Arial" w:cs="Arial"/>
          <w:lang w:val="es-CO"/>
        </w:rPr>
        <w:t>desde e</w:t>
      </w:r>
      <w:r w:rsidRPr="007D0618">
        <w:rPr>
          <w:rFonts w:ascii="Arial" w:hAnsi="Arial" w:cs="Arial"/>
          <w:lang w:val="es-CO"/>
        </w:rPr>
        <w:t>l siglo II d. de C. De esta forma, se cree que un conjunto de edificios del antiguo puerto romano de Ostia</w:t>
      </w:r>
      <w:r w:rsidR="006F0ED9">
        <w:rPr>
          <w:rFonts w:ascii="Arial" w:hAnsi="Arial" w:cs="Arial"/>
          <w:lang w:val="es-CO"/>
        </w:rPr>
        <w:t xml:space="preserve">, existe sus representaciones graficas como el cuadrado sagrado, el rectángulo </w:t>
      </w:r>
      <w:proofErr w:type="spellStart"/>
      <w:r w:rsidR="006F0ED9">
        <w:rPr>
          <w:rFonts w:ascii="Arial" w:hAnsi="Arial" w:cs="Arial"/>
          <w:lang w:val="es-CO"/>
        </w:rPr>
        <w:t>plateado</w:t>
      </w:r>
      <w:proofErr w:type="gramStart"/>
      <w:r w:rsidR="006F0ED9">
        <w:rPr>
          <w:rFonts w:ascii="Arial" w:hAnsi="Arial" w:cs="Arial"/>
          <w:lang w:val="es-CO"/>
        </w:rPr>
        <w:t>,se</w:t>
      </w:r>
      <w:proofErr w:type="spellEnd"/>
      <w:proofErr w:type="gramEnd"/>
      <w:r w:rsidR="006F0ED9">
        <w:rPr>
          <w:rFonts w:ascii="Arial" w:hAnsi="Arial" w:cs="Arial"/>
          <w:lang w:val="es-CO"/>
        </w:rPr>
        <w:t xml:space="preserve"> le puede asociar la sucesión de </w:t>
      </w:r>
      <w:proofErr w:type="spellStart"/>
      <w:r w:rsidR="006F0ED9">
        <w:rPr>
          <w:rFonts w:ascii="Arial" w:hAnsi="Arial" w:cs="Arial"/>
          <w:lang w:val="es-CO"/>
        </w:rPr>
        <w:t>pell-lucas</w:t>
      </w:r>
      <w:proofErr w:type="spellEnd"/>
      <w:r w:rsidR="006F0ED9">
        <w:rPr>
          <w:rFonts w:ascii="Arial" w:hAnsi="Arial" w:cs="Arial"/>
          <w:lang w:val="es-CO"/>
        </w:rPr>
        <w:t xml:space="preserve">. </w:t>
      </w:r>
    </w:p>
    <w:p w:rsidR="007D0618" w:rsidRPr="007D0618" w:rsidRDefault="007D0618" w:rsidP="00380D57">
      <w:pPr>
        <w:jc w:val="both"/>
        <w:rPr>
          <w:rFonts w:ascii="Arial" w:hAnsi="Arial" w:cs="Arial"/>
          <w:lang w:val="es-CO"/>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68219B" w:rsidRDefault="0068219B" w:rsidP="00380D57">
      <w:pPr>
        <w:rPr>
          <w:rFonts w:ascii="Arial" w:hAnsi="Arial"/>
          <w:sz w:val="18"/>
          <w:szCs w:val="18"/>
          <w:lang w:val="es-ES_tradnl"/>
        </w:rPr>
      </w:pPr>
    </w:p>
    <w:p w:rsidR="0068219B" w:rsidRDefault="0068219B" w:rsidP="0068219B">
      <w:pPr>
        <w:jc w:val="center"/>
        <w:rPr>
          <w:rFonts w:ascii="Arial" w:hAnsi="Arial"/>
          <w:b/>
          <w:color w:val="FF0000"/>
          <w:sz w:val="18"/>
          <w:szCs w:val="18"/>
          <w:lang w:val="es-ES_tradnl"/>
        </w:rPr>
      </w:pPr>
      <w:r w:rsidRPr="00C65AB0">
        <w:rPr>
          <w:rFonts w:ascii="Arial" w:eastAsia="Times New Roman" w:hAnsi="Arial" w:cs="Arial"/>
          <w:color w:val="000000"/>
          <w:lang w:val="es-CO"/>
        </w:rPr>
        <w:t>E</w:t>
      </w:r>
      <w:r>
        <w:rPr>
          <w:rFonts w:ascii="Arial" w:eastAsia="Times New Roman" w:hAnsi="Arial" w:cs="Arial"/>
          <w:color w:val="000000"/>
          <w:lang w:val="es-CO"/>
        </w:rPr>
        <w:t xml:space="preserve">l número de bronce </w:t>
      </w:r>
    </w:p>
    <w:p w:rsidR="0068219B" w:rsidRDefault="0068219B" w:rsidP="0068219B">
      <w:pPr>
        <w:jc w:val="both"/>
        <w:rPr>
          <w:rFonts w:ascii="Arial" w:hAnsi="Arial" w:cs="Arial"/>
          <w:lang w:val="es-ES_tradnl"/>
        </w:rPr>
      </w:pPr>
    </w:p>
    <w:p w:rsidR="0068219B" w:rsidRDefault="007C1E3C" w:rsidP="0068219B">
      <w:pPr>
        <w:jc w:val="both"/>
        <w:rPr>
          <w:rFonts w:ascii="Arial" w:hAnsi="Arial" w:cs="Arial"/>
          <w:lang w:val="es-CO"/>
        </w:rPr>
      </w:pPr>
      <w:r>
        <w:rPr>
          <w:rFonts w:ascii="Arial" w:hAnsi="Arial" w:cs="Arial"/>
          <w:lang w:val="es-CO"/>
        </w:rPr>
        <w:t>El número de bronce</w:t>
      </w:r>
      <w:r w:rsidR="0068219B" w:rsidRPr="007D0618">
        <w:rPr>
          <w:rFonts w:ascii="Arial" w:hAnsi="Arial" w:cs="Arial"/>
          <w:lang w:val="es-CO"/>
        </w:rPr>
        <w:t xml:space="preserve">, es un número irracional cuadrático, </w:t>
      </w:r>
      <w:r w:rsidR="0068219B">
        <w:rPr>
          <w:rFonts w:ascii="Arial" w:hAnsi="Arial" w:cs="Arial"/>
          <w:lang w:val="es-CO"/>
        </w:rPr>
        <w:t xml:space="preserve"> que es </w:t>
      </w:r>
      <w:r w:rsidR="0068219B" w:rsidRPr="007D0618">
        <w:rPr>
          <w:rFonts w:ascii="Arial" w:hAnsi="Arial" w:cs="Arial"/>
          <w:lang w:val="es-CO"/>
        </w:rPr>
        <w:t xml:space="preserve">solución positiva de la ecuación cuadrática </w:t>
      </w:r>
      <w:r w:rsidR="0068219B" w:rsidRPr="0068219B">
        <w:rPr>
          <w:rFonts w:ascii="Arial" w:hAnsi="Arial" w:cs="Arial"/>
          <w:position w:val="-6"/>
          <w:lang w:val="es-CO"/>
        </w:rPr>
        <w:object w:dxaOrig="1400" w:dyaOrig="320">
          <v:shape id="_x0000_i1026" type="#_x0000_t75" style="width:69.5pt;height:15.65pt" o:ole="">
            <v:imagedata r:id="rId9" o:title=""/>
          </v:shape>
          <o:OLEObject Type="Embed" ProgID="Equation.3" ShapeID="_x0000_i1026" DrawAspect="Content" ObjectID="_1486749504" r:id="rId10"/>
        </w:object>
      </w:r>
      <w:r w:rsidR="0068219B" w:rsidRPr="007D0618">
        <w:rPr>
          <w:rFonts w:ascii="Arial" w:hAnsi="Arial" w:cs="Arial"/>
          <w:lang w:val="es-CO"/>
        </w:rPr>
        <w:t xml:space="preserve">, </w:t>
      </w:r>
    </w:p>
    <w:p w:rsidR="0068219B" w:rsidRDefault="0068219B" w:rsidP="0068219B">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σ</m:t>
              </m:r>
            </m:e>
            <m:sub>
              <m:r>
                <w:rPr>
                  <w:rFonts w:ascii="Cambria Math" w:hAnsi="Cambria Math" w:cs="Arial"/>
                  <w:lang w:val="es-CO"/>
                </w:rPr>
                <m:t>Br</m:t>
              </m:r>
            </m:sub>
          </m:sSub>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3+</m:t>
              </m:r>
              <m:rad>
                <m:radPr>
                  <m:degHide m:val="on"/>
                  <m:ctrlPr>
                    <w:rPr>
                      <w:rFonts w:ascii="Cambria Math" w:hAnsi="Cambria Math" w:cs="Arial"/>
                      <w:i/>
                      <w:lang w:val="es-CO"/>
                    </w:rPr>
                  </m:ctrlPr>
                </m:radPr>
                <m:deg/>
                <m:e>
                  <m:r>
                    <w:rPr>
                      <w:rFonts w:ascii="Cambria Math" w:hAnsi="Cambria Math" w:cs="Arial"/>
                      <w:lang w:val="es-CO"/>
                    </w:rPr>
                    <m:t>13</m:t>
                  </m:r>
                </m:e>
              </m:rad>
            </m:num>
            <m:den>
              <m:r>
                <w:rPr>
                  <w:rFonts w:ascii="Cambria Math" w:hAnsi="Cambria Math" w:cs="Arial"/>
                  <w:lang w:val="es-CO"/>
                </w:rPr>
                <m:t>2</m:t>
              </m:r>
            </m:den>
          </m:f>
        </m:oMath>
      </m:oMathPara>
    </w:p>
    <w:p w:rsidR="0068219B" w:rsidRDefault="0068219B" w:rsidP="0068219B">
      <w:pPr>
        <w:jc w:val="both"/>
        <w:rPr>
          <w:rFonts w:ascii="Arial" w:hAnsi="Arial" w:cs="Arial"/>
          <w:lang w:val="es-CO"/>
        </w:rPr>
      </w:pPr>
    </w:p>
    <w:p w:rsidR="0068219B" w:rsidRDefault="0068219B" w:rsidP="0068219B">
      <w:pPr>
        <w:rPr>
          <w:rFonts w:ascii="Arial" w:hAnsi="Arial" w:cs="Arial"/>
          <w:lang w:val="es-CO"/>
        </w:rPr>
      </w:pPr>
      <w:r>
        <w:rPr>
          <w:rFonts w:ascii="Arial" w:hAnsi="Arial" w:cs="Arial"/>
          <w:lang w:val="es-CO"/>
        </w:rPr>
        <w:t>Pueden realizarse varios de los trabajos algebraicos realizados con el número de oro y tiene asociada una sucesión.</w:t>
      </w:r>
    </w:p>
    <w:p w:rsidR="007C1E3C" w:rsidRDefault="007C1E3C" w:rsidP="0068219B">
      <w:pPr>
        <w:rPr>
          <w:rFonts w:ascii="Arial" w:hAnsi="Arial" w:cs="Arial"/>
          <w:lang w:val="es-CO"/>
        </w:rPr>
      </w:pPr>
    </w:p>
    <w:p w:rsidR="0068219B" w:rsidRDefault="0068219B" w:rsidP="00380D57">
      <w:pPr>
        <w:rPr>
          <w:rFonts w:ascii="Arial" w:hAnsi="Arial" w:cs="Arial"/>
          <w:sz w:val="18"/>
          <w:szCs w:val="18"/>
          <w:lang w:val="es-ES_tradnl"/>
        </w:rPr>
      </w:pPr>
    </w:p>
    <w:p w:rsidR="0068219B" w:rsidRDefault="0068219B" w:rsidP="00380D57">
      <w:pPr>
        <w:rPr>
          <w:rFonts w:ascii="Arial" w:hAnsi="Arial" w:cs="Arial"/>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sidR="00924969">
        <w:rPr>
          <w:rFonts w:ascii="Arial" w:hAnsi="Arial"/>
          <w:sz w:val="18"/>
          <w:szCs w:val="18"/>
          <w:highlight w:val="green"/>
          <w:lang w:val="es-ES_tradnl"/>
        </w:rPr>
        <w:t>Texto 3</w:t>
      </w:r>
      <w:r>
        <w:rPr>
          <w:rFonts w:ascii="Arial" w:hAnsi="Arial"/>
          <w:sz w:val="18"/>
          <w:szCs w:val="18"/>
          <w:highlight w:val="green"/>
          <w:lang w:val="es-ES_tradnl"/>
        </w:rPr>
        <w:t xml:space="preserve">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924969" w:rsidRDefault="00924969" w:rsidP="00924969">
      <w:pPr>
        <w:jc w:val="center"/>
        <w:rPr>
          <w:rFonts w:ascii="Arial" w:hAnsi="Arial"/>
          <w:b/>
          <w:color w:val="FF0000"/>
          <w:sz w:val="18"/>
          <w:szCs w:val="18"/>
          <w:lang w:val="es-ES_tradnl"/>
        </w:rPr>
      </w:pPr>
      <w:r w:rsidRPr="00C65AB0">
        <w:rPr>
          <w:rFonts w:ascii="Arial" w:eastAsia="Times New Roman" w:hAnsi="Arial" w:cs="Arial"/>
          <w:color w:val="000000"/>
          <w:lang w:val="es-CO"/>
        </w:rPr>
        <w:t>E</w:t>
      </w:r>
      <w:r>
        <w:rPr>
          <w:rFonts w:ascii="Arial" w:eastAsia="Times New Roman" w:hAnsi="Arial" w:cs="Arial"/>
          <w:color w:val="000000"/>
          <w:lang w:val="es-CO"/>
        </w:rPr>
        <w:t xml:space="preserve">l número de bronce </w:t>
      </w:r>
    </w:p>
    <w:p w:rsidR="00924969" w:rsidRDefault="00924969" w:rsidP="00924969">
      <w:pPr>
        <w:jc w:val="both"/>
        <w:rPr>
          <w:rFonts w:ascii="Arial" w:hAnsi="Arial" w:cs="Arial"/>
          <w:lang w:val="es-ES_tradnl"/>
        </w:rPr>
      </w:pPr>
    </w:p>
    <w:p w:rsidR="00924969" w:rsidRDefault="00924969" w:rsidP="00924969">
      <w:pPr>
        <w:jc w:val="both"/>
        <w:rPr>
          <w:rFonts w:ascii="Arial" w:hAnsi="Arial" w:cs="Arial"/>
          <w:lang w:val="es-CO"/>
        </w:rPr>
      </w:pPr>
      <w:r>
        <w:rPr>
          <w:rFonts w:ascii="Arial" w:hAnsi="Arial" w:cs="Arial"/>
          <w:lang w:val="es-CO"/>
        </w:rPr>
        <w:t>El número de bronce</w:t>
      </w:r>
      <w:r w:rsidRPr="007D0618">
        <w:rPr>
          <w:rFonts w:ascii="Arial" w:hAnsi="Arial" w:cs="Arial"/>
          <w:lang w:val="es-CO"/>
        </w:rPr>
        <w:t xml:space="preserve">, es un número irracional cuadrático, </w:t>
      </w:r>
      <w:r>
        <w:rPr>
          <w:rFonts w:ascii="Arial" w:hAnsi="Arial" w:cs="Arial"/>
          <w:lang w:val="es-CO"/>
        </w:rPr>
        <w:t xml:space="preserve"> que es </w:t>
      </w:r>
      <w:r w:rsidRPr="007D0618">
        <w:rPr>
          <w:rFonts w:ascii="Arial" w:hAnsi="Arial" w:cs="Arial"/>
          <w:lang w:val="es-CO"/>
        </w:rPr>
        <w:t xml:space="preserve">solución positiva de la ecuación cuadrática </w:t>
      </w:r>
      <w:r w:rsidRPr="00924969">
        <w:rPr>
          <w:rFonts w:ascii="Arial" w:hAnsi="Arial" w:cs="Arial"/>
          <w:position w:val="-6"/>
          <w:lang w:val="es-CO"/>
        </w:rPr>
        <w:object w:dxaOrig="1359" w:dyaOrig="320">
          <v:shape id="_x0000_i1027" type="#_x0000_t75" style="width:67.6pt;height:15.65pt" o:ole="">
            <v:imagedata r:id="rId11" o:title=""/>
          </v:shape>
          <o:OLEObject Type="Embed" ProgID="Equation.3" ShapeID="_x0000_i1027" DrawAspect="Content" ObjectID="_1486749505" r:id="rId12"/>
        </w:object>
      </w:r>
      <w:r w:rsidRPr="007D0618">
        <w:rPr>
          <w:rFonts w:ascii="Arial" w:hAnsi="Arial" w:cs="Arial"/>
          <w:lang w:val="es-CO"/>
        </w:rPr>
        <w:t xml:space="preserve">, </w:t>
      </w:r>
    </w:p>
    <w:p w:rsidR="00924969" w:rsidRDefault="00924969" w:rsidP="00924969">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σ</m:t>
              </m:r>
            </m:e>
            <m:sub>
              <m:r>
                <w:rPr>
                  <w:rFonts w:ascii="Cambria Math" w:hAnsi="Cambria Math" w:cs="Arial"/>
                  <w:lang w:val="es-CO"/>
                </w:rPr>
                <m:t>Ni</m:t>
              </m:r>
            </m:sub>
          </m:sSub>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m:t>
              </m:r>
              <m:r>
                <w:rPr>
                  <w:rFonts w:ascii="Cambria Math" w:hAnsi="Cambria Math" w:cs="Arial"/>
                  <w:lang w:val="es-CO"/>
                </w:rPr>
                <m:t>+</m:t>
              </m:r>
              <m:rad>
                <m:radPr>
                  <m:degHide m:val="on"/>
                  <m:ctrlPr>
                    <w:rPr>
                      <w:rFonts w:ascii="Cambria Math" w:hAnsi="Cambria Math" w:cs="Arial"/>
                      <w:i/>
                      <w:lang w:val="es-CO"/>
                    </w:rPr>
                  </m:ctrlPr>
                </m:radPr>
                <m:deg/>
                <m:e>
                  <m:r>
                    <w:rPr>
                      <w:rFonts w:ascii="Cambria Math" w:hAnsi="Cambria Math" w:cs="Arial"/>
                      <w:lang w:val="es-CO"/>
                    </w:rPr>
                    <m:t>13</m:t>
                  </m:r>
                </m:e>
              </m:rad>
            </m:num>
            <m:den>
              <m:r>
                <w:rPr>
                  <w:rFonts w:ascii="Cambria Math" w:hAnsi="Cambria Math" w:cs="Arial"/>
                  <w:lang w:val="es-CO"/>
                </w:rPr>
                <m:t>2</m:t>
              </m:r>
            </m:den>
          </m:f>
        </m:oMath>
      </m:oMathPara>
    </w:p>
    <w:p w:rsidR="00924969" w:rsidRDefault="00924969" w:rsidP="00924969">
      <w:pPr>
        <w:jc w:val="both"/>
        <w:rPr>
          <w:rFonts w:ascii="Arial" w:hAnsi="Arial" w:cs="Arial"/>
          <w:lang w:val="es-CO"/>
        </w:rPr>
      </w:pPr>
    </w:p>
    <w:p w:rsidR="00924969" w:rsidRDefault="00924969" w:rsidP="00924969">
      <w:pPr>
        <w:rPr>
          <w:rFonts w:ascii="Arial" w:hAnsi="Arial" w:cs="Arial"/>
          <w:lang w:val="es-CO"/>
        </w:rPr>
      </w:pPr>
      <w:r>
        <w:rPr>
          <w:rFonts w:ascii="Arial" w:hAnsi="Arial" w:cs="Arial"/>
          <w:lang w:val="es-CO"/>
        </w:rPr>
        <w:t>Pueden realizarse varios de los trabajos algebraicos realizados con el número de oro y tiene asociada una sucesión.</w:t>
      </w:r>
    </w:p>
    <w:p w:rsidR="00380D57" w:rsidRDefault="00380D57" w:rsidP="00380D57">
      <w:pPr>
        <w:rPr>
          <w:rFonts w:ascii="Arial" w:hAnsi="Arial"/>
          <w:b/>
          <w:color w:val="FF0000"/>
          <w:sz w:val="18"/>
          <w:szCs w:val="18"/>
          <w:lang w:val="es-CO"/>
        </w:rPr>
      </w:pPr>
    </w:p>
    <w:p w:rsidR="00924969" w:rsidRDefault="00924969" w:rsidP="00924969">
      <w:pPr>
        <w:rPr>
          <w:rFonts w:ascii="Arial" w:hAnsi="Arial"/>
          <w:sz w:val="18"/>
          <w:szCs w:val="18"/>
          <w:lang w:val="es-ES_tradnl"/>
        </w:rPr>
      </w:pPr>
      <w:r>
        <w:rPr>
          <w:rFonts w:ascii="Arial" w:hAnsi="Arial" w:cs="Arial"/>
          <w:lang w:val="es-CO"/>
        </w:rPr>
        <w:t xml:space="preserve">También existe el número de bronces  que es </w:t>
      </w:r>
      <w:r w:rsidRPr="007D0618">
        <w:rPr>
          <w:rFonts w:ascii="Arial" w:hAnsi="Arial" w:cs="Arial"/>
          <w:lang w:val="es-CO"/>
        </w:rPr>
        <w:t xml:space="preserve">solución positiva de la ecuación cuadrática </w:t>
      </w:r>
      <w:r w:rsidRPr="0068219B">
        <w:rPr>
          <w:rFonts w:ascii="Arial" w:hAnsi="Arial" w:cs="Arial"/>
          <w:position w:val="-6"/>
          <w:lang w:val="es-CO"/>
        </w:rPr>
        <w:object w:dxaOrig="1380" w:dyaOrig="320">
          <v:shape id="_x0000_i1028" type="#_x0000_t75" style="width:68.85pt;height:15.65pt" o:ole="">
            <v:imagedata r:id="rId13" o:title=""/>
          </v:shape>
          <o:OLEObject Type="Embed" ProgID="Equation.3" ShapeID="_x0000_i1028" DrawAspect="Content" ObjectID="_1486749506" r:id="rId14"/>
        </w:object>
      </w:r>
      <w:proofErr w:type="gramStart"/>
      <w:r w:rsidRPr="007D0618">
        <w:rPr>
          <w:rFonts w:ascii="Arial" w:hAnsi="Arial" w:cs="Arial"/>
          <w:lang w:val="es-CO"/>
        </w:rPr>
        <w:t xml:space="preserve">, </w:t>
      </w:r>
      <m:oMath>
        <m:sSub>
          <m:sSubPr>
            <m:ctrlPr>
              <w:rPr>
                <w:rFonts w:ascii="Cambria Math" w:hAnsi="Cambria Math" w:cs="Arial"/>
                <w:i/>
                <w:lang w:val="es-CO"/>
              </w:rPr>
            </m:ctrlPr>
          </m:sSubPr>
          <m:e>
            <m:r>
              <w:rPr>
                <w:rFonts w:ascii="Cambria Math" w:hAnsi="Cambria Math" w:cs="Arial"/>
                <w:lang w:val="es-CO"/>
              </w:rPr>
              <m:t>σ</m:t>
            </m:r>
          </m:e>
          <m:sub>
            <m:r>
              <w:rPr>
                <w:rFonts w:ascii="Cambria Math" w:hAnsi="Cambria Math" w:cs="Arial"/>
                <w:lang w:val="es-CO"/>
              </w:rPr>
              <m:t>Cu</m:t>
            </m:r>
          </m:sub>
        </m:sSub>
        <m:r>
          <w:rPr>
            <w:rFonts w:ascii="Cambria Math" w:hAnsi="Cambria Math" w:cs="Arial"/>
            <w:lang w:val="es-CO"/>
          </w:rPr>
          <m:t>=2</m:t>
        </m:r>
      </m:oMath>
      <w:r>
        <w:rPr>
          <w:rFonts w:ascii="Arial" w:hAnsi="Arial" w:cs="Arial"/>
          <w:lang w:val="es-CO"/>
        </w:rPr>
        <w:t xml:space="preserve"> ,</w:t>
      </w:r>
      <w:proofErr w:type="gramEnd"/>
      <w:r>
        <w:rPr>
          <w:rFonts w:ascii="Arial" w:hAnsi="Arial" w:cs="Arial"/>
          <w:lang w:val="es-CO"/>
        </w:rPr>
        <w:t xml:space="preserve"> que no es irracional, sin embargo,  se realizan los mismo trabajos algebraicos.</w:t>
      </w:r>
    </w:p>
    <w:p w:rsidR="00924969" w:rsidRPr="00924969" w:rsidRDefault="00924969" w:rsidP="00380D57">
      <w:pPr>
        <w:rPr>
          <w:rFonts w:ascii="Arial" w:hAnsi="Arial"/>
          <w:b/>
          <w:color w:val="FF0000"/>
          <w:sz w:val="18"/>
          <w:szCs w:val="18"/>
          <w:lang w:val="es-ES_tradnl"/>
        </w:rPr>
      </w:pPr>
    </w:p>
    <w:p w:rsidR="00380D57" w:rsidRDefault="00380D57" w:rsidP="00380D57">
      <w:pPr>
        <w:rPr>
          <w:rFonts w:ascii="Arial" w:hAnsi="Arial" w:cs="Arial"/>
          <w:sz w:val="18"/>
          <w:szCs w:val="18"/>
          <w:lang w:val="es-ES_tradnl"/>
        </w:rPr>
      </w:pPr>
    </w:p>
    <w:p w:rsidR="00380D57" w:rsidRPr="00E928AA" w:rsidRDefault="00380D57" w:rsidP="00380D57">
      <w:pPr>
        <w:shd w:val="clear" w:color="auto" w:fill="99CCFF"/>
        <w:jc w:val="center"/>
        <w:rPr>
          <w:rFonts w:ascii="Arial" w:hAnsi="Arial"/>
          <w:b/>
          <w:sz w:val="16"/>
          <w:szCs w:val="16"/>
          <w:lang w:val="es-ES_tradnl"/>
        </w:rPr>
      </w:pPr>
      <w:r>
        <w:rPr>
          <w:rFonts w:ascii="Arial" w:hAnsi="Arial"/>
          <w:b/>
          <w:sz w:val="16"/>
          <w:szCs w:val="16"/>
          <w:lang w:val="es-ES_tradnl"/>
        </w:rPr>
        <w:t>PESTAÑA 5</w:t>
      </w:r>
    </w:p>
    <w:p w:rsidR="00380D57" w:rsidRDefault="00380D57" w:rsidP="00380D57">
      <w:pPr>
        <w:ind w:left="142" w:hanging="142"/>
        <w:jc w:val="both"/>
        <w:rPr>
          <w:rFonts w:ascii="Arial" w:hAnsi="Arial" w:cs="Arial"/>
          <w:color w:val="0000FF"/>
          <w:sz w:val="16"/>
          <w:szCs w:val="16"/>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380D57" w:rsidRPr="00B93357" w:rsidRDefault="00C65AB0" w:rsidP="00380D57">
      <w:pPr>
        <w:ind w:left="142" w:hanging="142"/>
        <w:jc w:val="both"/>
        <w:rPr>
          <w:rFonts w:ascii="Arial" w:hAnsi="Arial" w:cs="Arial"/>
          <w:sz w:val="18"/>
          <w:szCs w:val="18"/>
          <w:lang w:val="es-ES_tradnl"/>
        </w:rPr>
      </w:pPr>
      <w:r w:rsidRPr="00B93357">
        <w:rPr>
          <w:rFonts w:ascii="Arial" w:hAnsi="Arial"/>
          <w:sz w:val="18"/>
          <w:szCs w:val="18"/>
          <w:lang w:val="es-ES_tradnl"/>
        </w:rPr>
        <w:t>Trascendentes</w:t>
      </w:r>
    </w:p>
    <w:p w:rsidR="00380D57" w:rsidRDefault="00380D57" w:rsidP="00380D57">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rsidR="00380D57" w:rsidRDefault="00C65AB0" w:rsidP="00380D57">
      <w:pPr>
        <w:rPr>
          <w:rFonts w:ascii="Arial" w:hAnsi="Arial" w:cs="Arial"/>
          <w:sz w:val="18"/>
          <w:szCs w:val="18"/>
          <w:lang w:val="es-ES_tradnl"/>
        </w:rPr>
      </w:pPr>
      <w:r>
        <w:rPr>
          <w:rFonts w:ascii="Arial" w:hAnsi="Arial" w:cs="Arial"/>
          <w:sz w:val="18"/>
          <w:szCs w:val="18"/>
          <w:lang w:val="es-ES_tradnl"/>
        </w:rPr>
        <w:t>Algunos números trascedentes</w:t>
      </w:r>
    </w:p>
    <w:p w:rsidR="00C65AB0" w:rsidRDefault="00C65AB0" w:rsidP="00380D57">
      <w:pPr>
        <w:rPr>
          <w:rFonts w:ascii="Arial" w:hAnsi="Arial" w:cs="Arial"/>
          <w:sz w:val="18"/>
          <w:szCs w:val="18"/>
          <w:lang w:val="es-ES_tradnl"/>
        </w:rPr>
      </w:pPr>
    </w:p>
    <w:p w:rsidR="00380D57" w:rsidRPr="00157C50" w:rsidRDefault="00380D57" w:rsidP="00380D57">
      <w:pPr>
        <w:ind w:left="142" w:hanging="142"/>
        <w:jc w:val="both"/>
        <w:rPr>
          <w:rFonts w:ascii="Arial" w:hAnsi="Arial" w:cs="Arial"/>
          <w:sz w:val="18"/>
          <w:szCs w:val="18"/>
          <w:lang w:val="es-ES_tradnl"/>
        </w:rPr>
      </w:pPr>
    </w:p>
    <w:p w:rsidR="00C65AB0"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B93357" w:rsidRDefault="00B93357" w:rsidP="00380D57">
      <w:pPr>
        <w:rPr>
          <w:rFonts w:ascii="Arial" w:hAnsi="Arial"/>
          <w:sz w:val="18"/>
          <w:szCs w:val="18"/>
          <w:lang w:val="es-ES_tradnl"/>
        </w:rPr>
      </w:pPr>
    </w:p>
    <w:p w:rsidR="00B93357" w:rsidRDefault="00B93357" w:rsidP="00356450">
      <w:pPr>
        <w:jc w:val="both"/>
        <w:rPr>
          <w:rFonts w:ascii="Arial" w:hAnsi="Arial" w:cs="Arial"/>
          <w:lang w:val="es-CO"/>
        </w:rPr>
      </w:pPr>
      <w:r w:rsidRPr="00356450">
        <w:rPr>
          <w:rFonts w:ascii="Arial" w:hAnsi="Arial" w:cs="Arial"/>
          <w:lang w:val="es-CO"/>
        </w:rPr>
        <w:t>Aquellos números que son raíces o soluciones para cualquier ecuación algebraica (</w:t>
      </w:r>
      <w:proofErr w:type="spellStart"/>
      <w:r w:rsidRPr="00356450">
        <w:rPr>
          <w:rFonts w:ascii="Arial" w:hAnsi="Arial" w:cs="Arial"/>
          <w:lang w:val="es-CO"/>
        </w:rPr>
        <w:t>polinomial</w:t>
      </w:r>
      <w:proofErr w:type="spellEnd"/>
      <w:r w:rsidRPr="00356450">
        <w:rPr>
          <w:rFonts w:ascii="Arial" w:hAnsi="Arial" w:cs="Arial"/>
          <w:lang w:val="es-CO"/>
        </w:rPr>
        <w:t>) con coeficientes racionales son números algebraicos y los que no lo son, se denominan  trascendentes. Con esta definición se aclaró que todos los racionales son números algebraicos pero no todos los irracionales lo son</w:t>
      </w:r>
      <w:r w:rsidR="00C5571E">
        <w:rPr>
          <w:rFonts w:ascii="Arial" w:hAnsi="Arial" w:cs="Arial"/>
          <w:lang w:val="es-CO"/>
        </w:rPr>
        <w:t>,</w:t>
      </w:r>
      <w:r w:rsidRPr="00356450">
        <w:rPr>
          <w:rFonts w:ascii="Arial" w:hAnsi="Arial" w:cs="Arial"/>
          <w:lang w:val="es-CO"/>
        </w:rPr>
        <w:t xml:space="preserve"> </w:t>
      </w:r>
      <m:oMath>
        <m:r>
          <m:rPr>
            <m:sty m:val="p"/>
          </m:rPr>
          <w:rPr>
            <w:rFonts w:ascii="Cambria Math" w:hAnsi="Cambria Math" w:cs="Arial"/>
            <w:lang w:val="es-CO"/>
          </w:rPr>
          <m:t>π</m:t>
        </m:r>
      </m:oMath>
      <w:r w:rsidR="00C5571E">
        <w:rPr>
          <w:rFonts w:ascii="Arial" w:hAnsi="Arial" w:cs="Arial"/>
          <w:lang w:val="es-CO"/>
        </w:rPr>
        <w:t xml:space="preserve"> y </w:t>
      </w:r>
      <m:oMath>
        <m:r>
          <w:rPr>
            <w:rFonts w:ascii="Cambria Math" w:hAnsi="Cambria Math" w:cs="Arial"/>
            <w:lang w:val="es-CO"/>
          </w:rPr>
          <m:t>e</m:t>
        </m:r>
      </m:oMath>
      <w:r w:rsidRPr="00356450">
        <w:rPr>
          <w:rFonts w:ascii="Arial" w:hAnsi="Arial" w:cs="Arial"/>
          <w:lang w:val="es-CO"/>
        </w:rPr>
        <w:t xml:space="preserve"> </w:t>
      </w:r>
      <w:r w:rsidR="00C5571E">
        <w:rPr>
          <w:rFonts w:ascii="Arial" w:hAnsi="Arial" w:cs="Arial"/>
          <w:lang w:val="es-CO"/>
        </w:rPr>
        <w:t>son</w:t>
      </w:r>
      <w:r w:rsidRPr="00356450">
        <w:rPr>
          <w:rFonts w:ascii="Arial" w:hAnsi="Arial" w:cs="Arial"/>
          <w:lang w:val="es-CO"/>
        </w:rPr>
        <w:t xml:space="preserve"> un ejemplo de esta situación. Así una etapa importante en la comprensión y consolidación de los números irracionales fue este trabajo sobre los números irracionales algebraicos y trascendentes, que se llevó a cabo a mediados del siglo XIX.</w:t>
      </w:r>
    </w:p>
    <w:p w:rsidR="00695C92" w:rsidRDefault="00695C92" w:rsidP="00356450">
      <w:pPr>
        <w:jc w:val="both"/>
        <w:rPr>
          <w:rFonts w:ascii="Arial" w:hAnsi="Arial" w:cs="Arial"/>
          <w:lang w:val="es-CO"/>
        </w:rPr>
      </w:pPr>
    </w:p>
    <w:p w:rsidR="00025C03" w:rsidRDefault="00695C92" w:rsidP="00695C92">
      <w:pPr>
        <w:jc w:val="both"/>
        <w:rPr>
          <w:rFonts w:ascii="Arial" w:hAnsi="Arial"/>
          <w:lang w:val="es-CO"/>
        </w:rPr>
      </w:pPr>
      <m:oMath>
        <m:r>
          <w:rPr>
            <w:rFonts w:ascii="Cambria Math" w:hAnsi="Cambria Math" w:cs="Arial"/>
            <w:lang w:val="es-CO"/>
          </w:rPr>
          <m:t xml:space="preserve">π </m:t>
        </m:r>
        <w:proofErr w:type="gramStart"/>
      </m:oMath>
      <w:r>
        <w:rPr>
          <w:rFonts w:ascii="Arial" w:hAnsi="Arial"/>
          <w:lang w:val="es-CO"/>
        </w:rPr>
        <w:t>se</w:t>
      </w:r>
      <w:proofErr w:type="gramEnd"/>
      <w:r>
        <w:rPr>
          <w:rFonts w:ascii="Arial" w:hAnsi="Arial"/>
          <w:lang w:val="es-CO"/>
        </w:rPr>
        <w:t xml:space="preserve"> considera uno de los números irracionales más importante, consigues miles de artículos </w:t>
      </w:r>
      <w:r w:rsidR="00025C03">
        <w:rPr>
          <w:rFonts w:ascii="Arial" w:hAnsi="Arial"/>
          <w:lang w:val="es-CO"/>
        </w:rPr>
        <w:t>relacionados a é</w:t>
      </w:r>
      <w:r>
        <w:rPr>
          <w:rFonts w:ascii="Arial" w:hAnsi="Arial"/>
          <w:lang w:val="es-CO"/>
        </w:rPr>
        <w:t>l. [</w:t>
      </w:r>
      <w:r w:rsidR="003439BF">
        <w:rPr>
          <w:rFonts w:ascii="Arial" w:hAnsi="Arial"/>
          <w:lang w:val="es-CO"/>
        </w:rPr>
        <w:fldChar w:fldCharType="begin"/>
      </w:r>
      <w:r w:rsidR="003439BF">
        <w:rPr>
          <w:rFonts w:ascii="Arial" w:hAnsi="Arial"/>
          <w:lang w:val="es-CO"/>
        </w:rPr>
        <w:instrText xml:space="preserve"> HYPERLINK "http://webs.adam.es/rllorens/pihome.htm" </w:instrText>
      </w:r>
      <w:r w:rsidR="003439BF">
        <w:rPr>
          <w:rFonts w:ascii="Arial" w:hAnsi="Arial"/>
          <w:lang w:val="es-CO"/>
        </w:rPr>
      </w:r>
      <w:r w:rsidR="003439BF">
        <w:rPr>
          <w:rFonts w:ascii="Arial" w:hAnsi="Arial"/>
          <w:lang w:val="es-CO"/>
        </w:rPr>
        <w:fldChar w:fldCharType="separate"/>
      </w:r>
      <w:r w:rsidRPr="003439BF">
        <w:rPr>
          <w:rStyle w:val="Hipervnculo"/>
          <w:rFonts w:ascii="Arial" w:hAnsi="Arial"/>
          <w:lang w:val="es-CO"/>
        </w:rPr>
        <w:t>VER</w:t>
      </w:r>
      <w:r w:rsidR="003439BF">
        <w:rPr>
          <w:rFonts w:ascii="Arial" w:hAnsi="Arial"/>
          <w:lang w:val="es-CO"/>
        </w:rPr>
        <w:fldChar w:fldCharType="end"/>
      </w:r>
      <w:r>
        <w:rPr>
          <w:rFonts w:ascii="Arial" w:hAnsi="Arial"/>
          <w:lang w:val="es-CO"/>
        </w:rPr>
        <w:t>]</w:t>
      </w:r>
      <w:r w:rsidR="0094184C">
        <w:rPr>
          <w:rFonts w:ascii="Arial" w:hAnsi="Arial"/>
          <w:lang w:val="es-CO"/>
        </w:rPr>
        <w:t xml:space="preserve">, pero el número de </w:t>
      </w:r>
      <w:proofErr w:type="spellStart"/>
      <w:r w:rsidR="0094184C">
        <w:rPr>
          <w:rFonts w:ascii="Arial" w:hAnsi="Arial"/>
          <w:lang w:val="es-CO"/>
        </w:rPr>
        <w:t>Euler</w:t>
      </w:r>
      <w:proofErr w:type="spellEnd"/>
      <w:r w:rsidR="0094184C">
        <w:rPr>
          <w:rFonts w:ascii="Arial" w:hAnsi="Arial"/>
          <w:lang w:val="es-CO"/>
        </w:rPr>
        <w:t xml:space="preserve"> no se queda atrás [</w:t>
      </w:r>
      <w:hyperlink r:id="rId15" w:history="1">
        <w:r w:rsidR="0094184C" w:rsidRPr="003439BF">
          <w:rPr>
            <w:rStyle w:val="Hipervnculo"/>
            <w:rFonts w:ascii="Arial" w:hAnsi="Arial"/>
            <w:lang w:val="es-CO"/>
          </w:rPr>
          <w:t>VER</w:t>
        </w:r>
      </w:hyperlink>
      <w:r w:rsidR="0094184C">
        <w:rPr>
          <w:rFonts w:ascii="Arial" w:hAnsi="Arial"/>
          <w:lang w:val="es-CO"/>
        </w:rPr>
        <w:t>]</w:t>
      </w:r>
    </w:p>
    <w:p w:rsidR="00B93357" w:rsidRDefault="00695C92" w:rsidP="00695C92">
      <w:pPr>
        <w:jc w:val="both"/>
        <w:rPr>
          <w:rFonts w:ascii="Arial" w:hAnsi="Arial"/>
          <w:lang w:val="es-CO"/>
        </w:rPr>
      </w:pPr>
      <w:r>
        <w:rPr>
          <w:rFonts w:ascii="Arial" w:hAnsi="Arial"/>
          <w:lang w:val="es-CO"/>
        </w:rPr>
        <w:t xml:space="preserve"> </w:t>
      </w:r>
    </w:p>
    <w:p w:rsidR="00695C92" w:rsidRDefault="00695C92" w:rsidP="00695C92">
      <w:pPr>
        <w:jc w:val="both"/>
        <w:rPr>
          <w:rFonts w:ascii="Arial" w:hAnsi="Arial"/>
          <w:sz w:val="18"/>
          <w:szCs w:val="18"/>
          <w:lang w:val="es-ES_tradnl"/>
        </w:rPr>
      </w:pPr>
    </w:p>
    <w:p w:rsidR="00380D57" w:rsidRDefault="00380D57" w:rsidP="00380D57">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101EEA" w:rsidRDefault="00101EEA" w:rsidP="00380D57">
      <w:pPr>
        <w:rPr>
          <w:rFonts w:ascii="Arial" w:hAnsi="Arial"/>
          <w:b/>
          <w:color w:val="FF0000"/>
          <w:sz w:val="18"/>
          <w:szCs w:val="18"/>
          <w:lang w:val="es-ES_tradnl"/>
        </w:rPr>
      </w:pPr>
    </w:p>
    <w:p w:rsidR="00356450" w:rsidRPr="00356450" w:rsidRDefault="00356450" w:rsidP="00C5571E">
      <w:pPr>
        <w:jc w:val="both"/>
        <w:rPr>
          <w:rFonts w:ascii="Arial" w:hAnsi="Arial" w:cs="Arial"/>
          <w:lang w:val="es-CO"/>
        </w:rPr>
      </w:pPr>
      <w:r w:rsidRPr="00356450">
        <w:rPr>
          <w:rFonts w:ascii="Arial" w:hAnsi="Arial" w:cs="Arial"/>
          <w:lang w:val="es-CO"/>
        </w:rPr>
        <w:t xml:space="preserve">Otro caso se registra en los trabajos sobre </w:t>
      </w:r>
      <m:oMath>
        <m:r>
          <m:rPr>
            <m:sty m:val="p"/>
          </m:rPr>
          <w:rPr>
            <w:rFonts w:ascii="Cambria Math" w:hAnsi="Cambria Math" w:cs="Arial"/>
            <w:lang w:val="es-CO"/>
          </w:rPr>
          <m:t>π</m:t>
        </m:r>
      </m:oMath>
      <w:r w:rsidRPr="00356450">
        <w:rPr>
          <w:rFonts w:ascii="Arial" w:hAnsi="Arial" w:cs="Arial"/>
          <w:lang w:val="es-CO"/>
        </w:rPr>
        <w:t xml:space="preserve"> o </w:t>
      </w:r>
      <m:oMath>
        <m:r>
          <m:rPr>
            <m:sty m:val="p"/>
          </m:rPr>
          <w:rPr>
            <w:rFonts w:ascii="Cambria Math" w:hAnsi="Cambria Math" w:cs="Arial"/>
            <w:lang w:val="es-CO"/>
          </w:rPr>
          <m:t>e</m:t>
        </m:r>
      </m:oMath>
      <w:r w:rsidRPr="00C5571E">
        <w:rPr>
          <w:rFonts w:ascii="Arial" w:hAnsi="Arial" w:cs="Arial"/>
          <w:lang w:val="es-CO"/>
        </w:rPr>
        <w:t xml:space="preserve"> </w:t>
      </w:r>
      <w:r w:rsidRPr="00356450">
        <w:rPr>
          <w:rFonts w:ascii="Arial" w:hAnsi="Arial" w:cs="Arial"/>
          <w:lang w:val="es-CO"/>
        </w:rPr>
        <w:t xml:space="preserve">que durante siglos fueron objeto de aproximaciones y cálculos hasta el siglo XVIII, momento en el que se dio un giro a la exploración de estos números. En este momento -aunque sin existir un concepto de número irracional-, </w:t>
      </w:r>
      <w:proofErr w:type="spellStart"/>
      <w:r w:rsidRPr="00356450">
        <w:rPr>
          <w:rFonts w:ascii="Arial" w:hAnsi="Arial" w:cs="Arial"/>
          <w:lang w:val="es-CO"/>
        </w:rPr>
        <w:t>Euler</w:t>
      </w:r>
      <w:proofErr w:type="spellEnd"/>
      <w:r w:rsidRPr="00356450">
        <w:rPr>
          <w:rFonts w:ascii="Arial" w:hAnsi="Arial" w:cs="Arial"/>
          <w:lang w:val="es-CO"/>
        </w:rPr>
        <w:t xml:space="preserve"> probó que </w:t>
      </w:r>
      <m:oMath>
        <m:r>
          <m:rPr>
            <m:sty m:val="p"/>
          </m:rPr>
          <w:rPr>
            <w:rFonts w:ascii="Cambria Math" w:hAnsi="Cambria Math" w:cs="Arial"/>
            <w:lang w:val="es-CO"/>
          </w:rPr>
          <m:t>e</m:t>
        </m:r>
      </m:oMath>
      <w:r w:rsidRPr="00C5571E">
        <w:rPr>
          <w:rFonts w:ascii="Arial" w:hAnsi="Arial" w:cs="Arial"/>
          <w:lang w:val="es-CO"/>
        </w:rPr>
        <w:t xml:space="preserve"> y</w:t>
      </w:r>
      <m:oMath>
        <m:r>
          <m:rPr>
            <m:sty m:val="p"/>
          </m:rPr>
          <w:rPr>
            <w:rFonts w:ascii="Cambria Math" w:hAnsi="Cambria Math" w:cs="Arial"/>
            <w:lang w:val="es-CO"/>
          </w:rPr>
          <m:t xml:space="preserve"> </m:t>
        </m:r>
        <m:sSup>
          <m:sSupPr>
            <m:ctrlPr>
              <w:rPr>
                <w:rFonts w:ascii="Cambria Math" w:hAnsi="Cambria Math" w:cs="Arial"/>
                <w:lang w:val="es-CO"/>
              </w:rPr>
            </m:ctrlPr>
          </m:sSupPr>
          <m:e>
            <m:r>
              <m:rPr>
                <m:sty m:val="p"/>
              </m:rPr>
              <w:rPr>
                <w:rFonts w:ascii="Cambria Math" w:hAnsi="Cambria Math" w:cs="Arial"/>
                <w:lang w:val="es-CO"/>
              </w:rPr>
              <m:t>e</m:t>
            </m:r>
          </m:e>
          <m:sup>
            <m:r>
              <m:rPr>
                <m:sty m:val="p"/>
              </m:rPr>
              <w:rPr>
                <w:rFonts w:ascii="Cambria Math" w:hAnsi="Cambria Math" w:cs="Arial"/>
                <w:lang w:val="es-CO"/>
              </w:rPr>
              <m:t>2</m:t>
            </m:r>
          </m:sup>
        </m:sSup>
      </m:oMath>
      <w:r w:rsidRPr="00356450">
        <w:rPr>
          <w:rFonts w:ascii="Arial" w:hAnsi="Arial" w:cs="Arial"/>
          <w:lang w:val="es-CO"/>
        </w:rPr>
        <w:t xml:space="preserve"> eran irracionales y a su vez </w:t>
      </w:r>
      <w:proofErr w:type="spellStart"/>
      <w:r w:rsidRPr="00356450">
        <w:rPr>
          <w:rFonts w:ascii="Arial" w:hAnsi="Arial" w:cs="Arial"/>
          <w:lang w:val="es-CO"/>
        </w:rPr>
        <w:t>Lambert</w:t>
      </w:r>
      <w:proofErr w:type="spellEnd"/>
      <w:r w:rsidRPr="00356450">
        <w:rPr>
          <w:rFonts w:ascii="Arial" w:hAnsi="Arial" w:cs="Arial"/>
          <w:lang w:val="es-CO"/>
        </w:rPr>
        <w:t xml:space="preserve"> concluyó que </w:t>
      </w:r>
      <m:oMath>
        <m:r>
          <m:rPr>
            <m:sty m:val="p"/>
          </m:rPr>
          <w:rPr>
            <w:rFonts w:ascii="Cambria Math" w:hAnsi="Cambria Math" w:cs="Arial"/>
            <w:lang w:val="es-CO"/>
          </w:rPr>
          <m:t>π</m:t>
        </m:r>
      </m:oMath>
      <w:r w:rsidRPr="00356450">
        <w:rPr>
          <w:rFonts w:ascii="Arial" w:hAnsi="Arial" w:cs="Arial"/>
          <w:lang w:val="es-CO"/>
        </w:rPr>
        <w:t xml:space="preserve"> era irracional y conjeturó que no podría ser la raíz de una ecuación algebraica con coeficientes racionales. Este último fue un gran descubrimiento en relación con los números irracionales, pues con estas primeras reflexiones de </w:t>
      </w:r>
      <w:proofErr w:type="spellStart"/>
      <w:r w:rsidRPr="00356450">
        <w:rPr>
          <w:rFonts w:ascii="Arial" w:hAnsi="Arial" w:cs="Arial"/>
          <w:lang w:val="es-CO"/>
        </w:rPr>
        <w:t>Lambert</w:t>
      </w:r>
      <w:proofErr w:type="spellEnd"/>
      <w:r w:rsidRPr="00356450">
        <w:rPr>
          <w:rFonts w:ascii="Arial" w:hAnsi="Arial" w:cs="Arial"/>
          <w:lang w:val="es-CO"/>
        </w:rPr>
        <w:t xml:space="preserve">, se empezaron a distinguir tipos de números irracionales. </w:t>
      </w:r>
    </w:p>
    <w:p w:rsidR="00356450" w:rsidRDefault="00356450" w:rsidP="00380D57">
      <w:pPr>
        <w:rPr>
          <w:rFonts w:ascii="Arial" w:hAnsi="Arial"/>
          <w:b/>
          <w:color w:val="FF0000"/>
          <w:sz w:val="18"/>
          <w:szCs w:val="18"/>
          <w:lang w:val="es-ES_tradnl"/>
        </w:rPr>
      </w:pPr>
    </w:p>
    <w:p w:rsidR="00510D72" w:rsidRPr="00E928AA" w:rsidRDefault="00510D72" w:rsidP="00510D72">
      <w:pPr>
        <w:shd w:val="clear" w:color="auto" w:fill="99CCFF"/>
        <w:jc w:val="center"/>
        <w:rPr>
          <w:rFonts w:ascii="Arial" w:hAnsi="Arial"/>
          <w:b/>
          <w:sz w:val="16"/>
          <w:szCs w:val="16"/>
          <w:lang w:val="es-ES_tradnl"/>
        </w:rPr>
      </w:pPr>
      <w:r>
        <w:rPr>
          <w:rFonts w:ascii="Arial" w:hAnsi="Arial"/>
          <w:b/>
          <w:sz w:val="16"/>
          <w:szCs w:val="16"/>
          <w:lang w:val="es-ES_tradnl"/>
        </w:rPr>
        <w:t>PESTAÑA 5</w:t>
      </w:r>
    </w:p>
    <w:p w:rsidR="00C65AB0" w:rsidRDefault="00510D72" w:rsidP="00C65AB0">
      <w:pPr>
        <w:ind w:left="142" w:hanging="142"/>
        <w:jc w:val="both"/>
        <w:rPr>
          <w:rFonts w:ascii="Arial" w:hAnsi="Arial"/>
          <w:b/>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C65AB0">
        <w:rPr>
          <w:rFonts w:ascii="Arial" w:hAnsi="Arial"/>
          <w:b/>
          <w:sz w:val="18"/>
          <w:szCs w:val="18"/>
          <w:lang w:val="es-ES_tradnl"/>
        </w:rPr>
        <w:t>Otros</w:t>
      </w:r>
    </w:p>
    <w:p w:rsidR="00C65AB0" w:rsidRPr="00C65AB0" w:rsidRDefault="00C65AB0" w:rsidP="00C65AB0">
      <w:pPr>
        <w:ind w:left="142" w:hanging="142"/>
        <w:jc w:val="both"/>
        <w:rPr>
          <w:rFonts w:ascii="Arial" w:hAnsi="Arial"/>
          <w:b/>
          <w:sz w:val="18"/>
          <w:szCs w:val="18"/>
          <w:lang w:val="es-ES_tradnl"/>
        </w:rPr>
      </w:pPr>
    </w:p>
    <w:p w:rsidR="00510D72" w:rsidRPr="00157C50" w:rsidRDefault="00510D72" w:rsidP="00510D72">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sidR="00C65AB0">
        <w:rPr>
          <w:rFonts w:ascii="Arial" w:hAnsi="Arial" w:cs="Arial"/>
          <w:sz w:val="18"/>
          <w:szCs w:val="18"/>
          <w:lang w:val="es-ES_tradnl"/>
        </w:rPr>
        <w:t>Otros números irracionales</w:t>
      </w:r>
    </w:p>
    <w:p w:rsidR="00101EEA" w:rsidRDefault="00101EEA" w:rsidP="00510D72">
      <w:pPr>
        <w:rPr>
          <w:rFonts w:ascii="Arial" w:hAnsi="Arial"/>
          <w:b/>
          <w:color w:val="FF0000"/>
          <w:sz w:val="18"/>
          <w:szCs w:val="18"/>
          <w:lang w:val="es-ES_tradnl"/>
        </w:rPr>
      </w:pPr>
    </w:p>
    <w:p w:rsidR="00C5571E" w:rsidRDefault="00C5571E" w:rsidP="00510D72">
      <w:pPr>
        <w:rPr>
          <w:rFonts w:ascii="Arial" w:hAnsi="Arial"/>
          <w:b/>
          <w:color w:val="FF0000"/>
          <w:sz w:val="18"/>
          <w:szCs w:val="18"/>
          <w:lang w:val="es-ES_tradnl"/>
        </w:rPr>
      </w:pPr>
    </w:p>
    <w:p w:rsidR="00510D72" w:rsidRDefault="00510D72" w:rsidP="00510D7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C65AB0" w:rsidRPr="00C65AB0" w:rsidRDefault="00C65AB0" w:rsidP="00C65AB0">
      <w:pPr>
        <w:spacing w:before="225" w:after="270"/>
        <w:jc w:val="both"/>
        <w:rPr>
          <w:rFonts w:ascii="Arial" w:eastAsia="Times New Roman" w:hAnsi="Arial" w:cs="Arial"/>
          <w:color w:val="000000"/>
          <w:lang w:val="es-CO"/>
        </w:rPr>
      </w:pPr>
      <w:r w:rsidRPr="00C65AB0">
        <w:rPr>
          <w:rFonts w:ascii="Arial" w:eastAsia="Times New Roman" w:hAnsi="Arial" w:cs="Arial"/>
          <w:color w:val="000000"/>
          <w:lang w:val="es-CO"/>
        </w:rPr>
        <w:t xml:space="preserve">En este momento se desarrollaron trabajos como los de </w:t>
      </w:r>
      <w:r w:rsidRPr="00C65AB0">
        <w:rPr>
          <w:rFonts w:ascii="Arial" w:eastAsia="Times New Roman" w:hAnsi="Arial" w:cs="Arial"/>
          <w:i/>
          <w:iCs/>
          <w:color w:val="000000"/>
          <w:lang w:val="es-CO"/>
        </w:rPr>
        <w:t xml:space="preserve">Joseph </w:t>
      </w:r>
      <w:proofErr w:type="spellStart"/>
      <w:r w:rsidRPr="00C65AB0">
        <w:rPr>
          <w:rFonts w:ascii="Arial" w:eastAsia="Times New Roman" w:hAnsi="Arial" w:cs="Arial"/>
          <w:i/>
          <w:iCs/>
          <w:color w:val="000000"/>
          <w:lang w:val="es-CO"/>
        </w:rPr>
        <w:t>Liouville</w:t>
      </w:r>
      <w:proofErr w:type="spellEnd"/>
      <w:r w:rsidRPr="00C65AB0">
        <w:rPr>
          <w:rFonts w:ascii="Arial" w:eastAsia="Times New Roman" w:hAnsi="Arial" w:cs="Arial"/>
          <w:color w:val="000000"/>
          <w:lang w:val="es-CO"/>
        </w:rPr>
        <w:t xml:space="preserve"> en 1844, quien estudió este número extraño </w:t>
      </w:r>
      <w:r w:rsidRPr="00C65AB0">
        <w:rPr>
          <w:rFonts w:ascii="Arial" w:eastAsia="Times New Roman" w:hAnsi="Arial" w:cs="Arial"/>
          <w:b/>
          <w:bCs/>
          <w:color w:val="000000"/>
          <w:lang w:val="es-CO"/>
        </w:rPr>
        <w:t>0,11000100000000000000000100……</w:t>
      </w:r>
      <w:r w:rsidRPr="00C65AB0">
        <w:rPr>
          <w:rFonts w:ascii="Arial" w:eastAsia="Times New Roman" w:hAnsi="Arial" w:cs="Arial"/>
          <w:color w:val="000000"/>
          <w:lang w:val="es-CO"/>
        </w:rPr>
        <w:t xml:space="preserve">que solo se compone de 1 y 0, y se obtiene de sumar las potencias de </w:t>
      </w:r>
      <m:oMath>
        <m:sSup>
          <m:sSupPr>
            <m:ctrlPr>
              <w:rPr>
                <w:rFonts w:ascii="Cambria Math" w:eastAsia="Times New Roman" w:hAnsi="Cambria Math" w:cs="Arial"/>
                <w:i/>
                <w:color w:val="000000"/>
              </w:rPr>
            </m:ctrlPr>
          </m:sSupPr>
          <m:e>
            <m:r>
              <w:rPr>
                <w:rFonts w:ascii="Cambria Math" w:eastAsia="Times New Roman" w:hAnsi="Cambria Math" w:cs="Arial"/>
                <w:color w:val="000000"/>
                <w:lang w:val="es-CO"/>
              </w:rPr>
              <m:t>10</m:t>
            </m:r>
          </m:e>
          <m:sup>
            <m:r>
              <w:rPr>
                <w:rFonts w:ascii="Cambria Math" w:eastAsia="Times New Roman" w:hAnsi="Cambria Math" w:cs="Arial"/>
                <w:color w:val="000000"/>
                <w:vertAlign w:val="superscript"/>
                <w:lang w:val="es-CO"/>
              </w:rPr>
              <m:t>-</m:t>
            </m:r>
            <m:r>
              <w:rPr>
                <w:rFonts w:ascii="Cambria Math" w:eastAsia="Times New Roman" w:hAnsi="Cambria Math" w:cs="Arial"/>
                <w:color w:val="000000"/>
                <w:vertAlign w:val="superscript"/>
              </w:rPr>
              <m:t>k</m:t>
            </m:r>
            <m:r>
              <w:rPr>
                <w:rFonts w:ascii="Cambria Math" w:eastAsia="Times New Roman" w:hAnsi="Cambria Math" w:cs="Arial"/>
                <w:color w:val="000000"/>
                <w:vertAlign w:val="superscript"/>
                <w:lang w:val="es-CO"/>
              </w:rPr>
              <m:t>!</m:t>
            </m:r>
            <m:ctrlPr>
              <w:rPr>
                <w:rFonts w:ascii="Cambria Math" w:eastAsia="Times New Roman" w:hAnsi="Cambria Math" w:cs="Arial"/>
                <w:i/>
                <w:color w:val="000000"/>
                <w:vertAlign w:val="superscript"/>
              </w:rPr>
            </m:ctrlPr>
          </m:sup>
        </m:sSup>
      </m:oMath>
      <w:r w:rsidRPr="00C65AB0">
        <w:rPr>
          <w:rFonts w:ascii="Arial" w:eastAsia="Times New Roman" w:hAnsi="Arial" w:cs="Arial"/>
          <w:color w:val="000000"/>
          <w:lang w:val="es-CO"/>
        </w:rPr>
        <w:t xml:space="preserve"> cuando </w:t>
      </w:r>
      <m:oMath>
        <m:r>
          <w:rPr>
            <w:rFonts w:ascii="Cambria Math" w:eastAsia="Times New Roman" w:hAnsi="Cambria Math" w:cs="Arial"/>
            <w:color w:val="000000"/>
          </w:rPr>
          <m:t>k</m:t>
        </m:r>
      </m:oMath>
      <w:r w:rsidRPr="00C65AB0">
        <w:rPr>
          <w:rFonts w:ascii="Arial" w:eastAsia="Times New Roman" w:hAnsi="Arial" w:cs="Arial"/>
          <w:color w:val="000000"/>
          <w:lang w:val="es-CO"/>
        </w:rPr>
        <w:t xml:space="preserve"> varía entre </w:t>
      </w:r>
      <m:oMath>
        <m:r>
          <w:rPr>
            <w:rFonts w:ascii="Cambria Math" w:eastAsia="Times New Roman" w:hAnsi="Cambria Math" w:cs="Arial"/>
            <w:color w:val="000000"/>
            <w:lang w:val="es-CO"/>
          </w:rPr>
          <m:t>1</m:t>
        </m:r>
      </m:oMath>
      <w:r w:rsidRPr="00C65AB0">
        <w:rPr>
          <w:rFonts w:ascii="Arial" w:eastAsia="Times New Roman" w:hAnsi="Arial" w:cs="Arial"/>
          <w:color w:val="000000"/>
          <w:lang w:val="es-CO"/>
        </w:rPr>
        <w:t xml:space="preserve"> </w:t>
      </w:r>
      <w:proofErr w:type="gramStart"/>
      <w:r w:rsidRPr="00C65AB0">
        <w:rPr>
          <w:rFonts w:ascii="Arial" w:eastAsia="Times New Roman" w:hAnsi="Arial" w:cs="Arial"/>
          <w:color w:val="000000"/>
          <w:lang w:val="es-CO"/>
        </w:rPr>
        <w:t xml:space="preserve">y </w:t>
      </w:r>
      <m:oMath>
        <w:proofErr w:type="gramEnd"/>
        <m:r>
          <w:rPr>
            <w:rFonts w:ascii="Cambria Math" w:eastAsia="Times New Roman" w:hAnsi="Cambria Math" w:cs="Arial"/>
            <w:color w:val="000000"/>
            <w:lang w:val="es-CO"/>
          </w:rPr>
          <m:t>∞</m:t>
        </m:r>
      </m:oMath>
      <w:r w:rsidRPr="00C65AB0">
        <w:rPr>
          <w:rFonts w:ascii="Arial" w:eastAsia="Times New Roman" w:hAnsi="Arial" w:cs="Arial"/>
          <w:color w:val="000000"/>
          <w:lang w:val="es-CO"/>
        </w:rPr>
        <w:t xml:space="preserve">. Liouville demostró que es irracional y no es solución de una ecuación </w:t>
      </w:r>
      <w:proofErr w:type="spellStart"/>
      <w:r w:rsidRPr="00C65AB0">
        <w:rPr>
          <w:rFonts w:ascii="Arial" w:eastAsia="Times New Roman" w:hAnsi="Arial" w:cs="Arial"/>
          <w:color w:val="000000"/>
          <w:lang w:val="es-CO"/>
        </w:rPr>
        <w:t>polinomial</w:t>
      </w:r>
      <w:proofErr w:type="spellEnd"/>
      <w:r w:rsidRPr="00C65AB0">
        <w:rPr>
          <w:rFonts w:ascii="Arial" w:eastAsia="Times New Roman" w:hAnsi="Arial" w:cs="Arial"/>
          <w:color w:val="000000"/>
          <w:lang w:val="es-CO"/>
        </w:rPr>
        <w:t xml:space="preserve"> con coeficientes racionales, por lo tanto que no era un irracional algebraico.</w:t>
      </w:r>
    </w:p>
    <w:p w:rsidR="00510D72" w:rsidRDefault="00510D72" w:rsidP="00510D72">
      <w:pPr>
        <w:rPr>
          <w:rFonts w:ascii="Arial" w:hAnsi="Arial"/>
          <w:sz w:val="18"/>
          <w:szCs w:val="18"/>
          <w:lang w:val="es-ES_tradnl"/>
        </w:rPr>
      </w:pPr>
      <w:r w:rsidRPr="00792588">
        <w:rPr>
          <w:rFonts w:ascii="Arial" w:hAnsi="Arial"/>
          <w:b/>
          <w:color w:val="FF0000"/>
          <w:sz w:val="18"/>
          <w:szCs w:val="18"/>
          <w:lang w:val="es-ES_tradnl"/>
        </w:rPr>
        <w:t>*</w:t>
      </w:r>
      <w:r>
        <w:rPr>
          <w:rFonts w:ascii="Arial" w:hAnsi="Arial"/>
          <w:sz w:val="18"/>
          <w:szCs w:val="18"/>
          <w:highlight w:val="green"/>
          <w:lang w:val="es-ES_tradnl"/>
        </w:rPr>
        <w:t xml:space="preserve">Texto2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rsidR="00101EEA" w:rsidRDefault="00101EEA" w:rsidP="00CA227F">
      <w:pPr>
        <w:jc w:val="center"/>
        <w:rPr>
          <w:rFonts w:ascii="Arial" w:hAnsi="Arial"/>
          <w:b/>
          <w:color w:val="FF0000"/>
          <w:sz w:val="18"/>
          <w:szCs w:val="18"/>
          <w:lang w:val="es-ES_tradnl"/>
        </w:rPr>
      </w:pPr>
    </w:p>
    <w:p w:rsidR="00CA227F" w:rsidRDefault="00CA227F" w:rsidP="00CA227F">
      <w:pPr>
        <w:jc w:val="center"/>
        <w:rPr>
          <w:rFonts w:ascii="Arial" w:hAnsi="Arial"/>
          <w:b/>
          <w:color w:val="FF0000"/>
          <w:sz w:val="18"/>
          <w:szCs w:val="18"/>
          <w:lang w:val="es-ES_tradnl"/>
        </w:rPr>
      </w:pPr>
      <w:r w:rsidRPr="00C65AB0">
        <w:rPr>
          <w:rFonts w:ascii="Arial" w:eastAsia="Times New Roman" w:hAnsi="Arial" w:cs="Arial"/>
          <w:color w:val="000000"/>
          <w:lang w:val="es-CO"/>
        </w:rPr>
        <w:t>E</w:t>
      </w:r>
      <w:r>
        <w:rPr>
          <w:rFonts w:ascii="Arial" w:eastAsia="Times New Roman" w:hAnsi="Arial" w:cs="Arial"/>
          <w:color w:val="000000"/>
          <w:lang w:val="es-CO"/>
        </w:rPr>
        <w:t xml:space="preserve">l número de </w:t>
      </w:r>
      <w:r w:rsidR="00275D98">
        <w:rPr>
          <w:rFonts w:ascii="Arial" w:eastAsia="Times New Roman" w:hAnsi="Arial" w:cs="Arial"/>
          <w:color w:val="000000"/>
          <w:lang w:val="es-CO"/>
        </w:rPr>
        <w:t>plástico</w:t>
      </w:r>
    </w:p>
    <w:p w:rsidR="00C65AB0" w:rsidRDefault="00C65AB0" w:rsidP="00510D72">
      <w:pPr>
        <w:rPr>
          <w:rFonts w:ascii="Arial" w:hAnsi="Arial"/>
          <w:b/>
          <w:color w:val="FF0000"/>
          <w:sz w:val="18"/>
          <w:szCs w:val="18"/>
          <w:lang w:val="es-ES_tradnl"/>
        </w:rPr>
      </w:pPr>
    </w:p>
    <w:p w:rsidR="00A16392" w:rsidRDefault="0094184C" w:rsidP="0094184C">
      <w:pPr>
        <w:spacing w:before="225" w:after="270"/>
        <w:jc w:val="both"/>
        <w:rPr>
          <w:rFonts w:ascii="Arial" w:eastAsia="Times New Roman" w:hAnsi="Arial" w:cs="Arial"/>
          <w:color w:val="000000"/>
          <w:lang w:val="es-CO"/>
        </w:rPr>
      </w:pPr>
      <w:r w:rsidRPr="0094184C">
        <w:rPr>
          <w:rFonts w:ascii="Arial" w:eastAsia="Times New Roman" w:hAnsi="Arial" w:cs="Arial"/>
          <w:color w:val="000000"/>
          <w:lang w:val="es-CO"/>
        </w:rPr>
        <w:t>El número plástico es la úni</w:t>
      </w:r>
      <w:r>
        <w:rPr>
          <w:rFonts w:ascii="Arial" w:eastAsia="Times New Roman" w:hAnsi="Arial" w:cs="Arial"/>
          <w:color w:val="000000"/>
          <w:lang w:val="es-CO"/>
        </w:rPr>
        <w:t xml:space="preserve">ca solución real de la ecuación </w:t>
      </w:r>
      <m:oMath>
        <m:sSup>
          <m:sSupPr>
            <m:ctrlPr>
              <w:rPr>
                <w:rFonts w:ascii="Cambria Math" w:eastAsia="Times New Roman" w:hAnsi="Cambria Math" w:cs="Arial"/>
                <w:i/>
                <w:color w:val="000000"/>
                <w:lang w:val="es-CO"/>
              </w:rPr>
            </m:ctrlPr>
          </m:sSupPr>
          <m:e>
            <m:r>
              <w:rPr>
                <w:rFonts w:ascii="Cambria Math" w:eastAsia="Times New Roman" w:hAnsi="Cambria Math" w:cs="Arial"/>
                <w:color w:val="000000"/>
                <w:lang w:val="es-CO"/>
              </w:rPr>
              <m:t>x</m:t>
            </m:r>
          </m:e>
          <m:sup>
            <m:r>
              <w:rPr>
                <w:rFonts w:ascii="Cambria Math" w:eastAsia="Times New Roman" w:hAnsi="Cambria Math" w:cs="Arial"/>
                <w:color w:val="000000"/>
                <w:lang w:val="es-CO"/>
              </w:rPr>
              <m:t>3</m:t>
            </m:r>
          </m:sup>
        </m:sSup>
        <m:r>
          <w:rPr>
            <w:rFonts w:ascii="Cambria Math" w:eastAsia="Times New Roman" w:hAnsi="Cambria Math" w:cs="Arial"/>
            <w:color w:val="000000"/>
            <w:lang w:val="es-CO"/>
          </w:rPr>
          <m:t>-x-1=0</m:t>
        </m:r>
      </m:oMath>
      <w:r>
        <w:rPr>
          <w:rFonts w:ascii="Arial" w:eastAsia="Times New Roman" w:hAnsi="Arial" w:cs="Arial"/>
          <w:color w:val="000000"/>
          <w:lang w:val="es-CO"/>
        </w:rPr>
        <w:t>,</w:t>
      </w:r>
    </w:p>
    <w:p w:rsidR="00A16392" w:rsidRDefault="00A16392" w:rsidP="0094184C">
      <w:pPr>
        <w:spacing w:before="225" w:after="270"/>
        <w:jc w:val="both"/>
        <w:rPr>
          <w:rFonts w:ascii="Arial" w:eastAsia="Times New Roman" w:hAnsi="Arial" w:cs="Arial"/>
          <w:color w:val="000000"/>
          <w:lang w:val="es-CO"/>
        </w:rPr>
      </w:pPr>
      <m:oMathPara>
        <m:oMath>
          <m:r>
            <w:rPr>
              <w:rFonts w:ascii="Cambria Math" w:eastAsia="Times New Roman" w:hAnsi="Cambria Math" w:cs="Arial"/>
              <w:color w:val="000000"/>
              <w:lang w:val="es-CO"/>
            </w:rPr>
            <m:t>ψ=</m:t>
          </m:r>
          <m:rad>
            <m:radPr>
              <m:ctrlPr>
                <w:rPr>
                  <w:rFonts w:ascii="Cambria Math" w:eastAsia="Times New Roman" w:hAnsi="Cambria Math" w:cs="Arial"/>
                  <w:i/>
                  <w:color w:val="000000"/>
                  <w:lang w:val="es-CO"/>
                </w:rPr>
              </m:ctrlPr>
            </m:radPr>
            <m:deg>
              <m:r>
                <w:rPr>
                  <w:rFonts w:ascii="Cambria Math" w:eastAsia="Times New Roman" w:hAnsi="Cambria Math" w:cs="Arial"/>
                  <w:color w:val="000000"/>
                </w:rPr>
                <m:t>3</m:t>
              </m:r>
            </m:deg>
            <m:e>
              <m:f>
                <m:fPr>
                  <m:ctrlPr>
                    <w:rPr>
                      <w:rFonts w:ascii="Cambria Math" w:eastAsia="Times New Roman" w:hAnsi="Cambria Math" w:cs="Arial"/>
                      <w:i/>
                      <w:color w:val="000000"/>
                      <w:lang w:val="es-CO"/>
                    </w:rPr>
                  </m:ctrlPr>
                </m:fPr>
                <m:num>
                  <m:r>
                    <w:rPr>
                      <w:rFonts w:ascii="Cambria Math" w:eastAsia="Times New Roman" w:hAnsi="Cambria Math" w:cs="Arial"/>
                      <w:color w:val="000000"/>
                      <w:lang w:val="es-CO"/>
                    </w:rPr>
                    <m:t>1</m:t>
                  </m:r>
                </m:num>
                <m:den>
                  <m:r>
                    <w:rPr>
                      <w:rFonts w:ascii="Cambria Math" w:eastAsia="Times New Roman" w:hAnsi="Cambria Math" w:cs="Arial"/>
                      <w:color w:val="000000"/>
                      <w:lang w:val="es-CO"/>
                    </w:rPr>
                    <m:t>2</m:t>
                  </m:r>
                </m:den>
              </m:f>
              <m:r>
                <w:rPr>
                  <w:rFonts w:ascii="Cambria Math" w:eastAsia="Times New Roman" w:hAnsi="Cambria Math" w:cs="Arial"/>
                  <w:color w:val="000000"/>
                  <w:lang w:val="es-CO"/>
                </w:rPr>
                <m:t>+</m:t>
              </m:r>
              <m:f>
                <m:fPr>
                  <m:ctrlPr>
                    <w:rPr>
                      <w:rFonts w:ascii="Cambria Math" w:eastAsia="Times New Roman" w:hAnsi="Cambria Math" w:cs="Arial"/>
                      <w:i/>
                      <w:color w:val="000000"/>
                      <w:lang w:val="es-CO"/>
                    </w:rPr>
                  </m:ctrlPr>
                </m:fPr>
                <m:num>
                  <m:r>
                    <w:rPr>
                      <w:rFonts w:ascii="Cambria Math" w:eastAsia="Times New Roman" w:hAnsi="Cambria Math" w:cs="Arial"/>
                      <w:color w:val="000000"/>
                      <w:lang w:val="es-CO"/>
                    </w:rPr>
                    <m:t>1</m:t>
                  </m:r>
                </m:num>
                <m:den>
                  <m:r>
                    <w:rPr>
                      <w:rFonts w:ascii="Cambria Math" w:eastAsia="Times New Roman" w:hAnsi="Cambria Math" w:cs="Arial"/>
                      <w:color w:val="000000"/>
                      <w:lang w:val="es-CO"/>
                    </w:rPr>
                    <m:t>6</m:t>
                  </m:r>
                </m:den>
              </m:f>
              <m:rad>
                <m:radPr>
                  <m:degHide m:val="on"/>
                  <m:ctrlPr>
                    <w:rPr>
                      <w:rFonts w:ascii="Cambria Math" w:eastAsia="Times New Roman" w:hAnsi="Cambria Math" w:cs="Arial"/>
                      <w:i/>
                      <w:color w:val="000000"/>
                      <w:lang w:val="es-CO"/>
                    </w:rPr>
                  </m:ctrlPr>
                </m:radPr>
                <m:deg/>
                <m:e>
                  <m:f>
                    <m:fPr>
                      <m:ctrlPr>
                        <w:rPr>
                          <w:rFonts w:ascii="Cambria Math" w:eastAsia="Times New Roman" w:hAnsi="Cambria Math" w:cs="Arial"/>
                          <w:i/>
                          <w:color w:val="000000"/>
                          <w:lang w:val="es-CO"/>
                        </w:rPr>
                      </m:ctrlPr>
                    </m:fPr>
                    <m:num>
                      <m:r>
                        <w:rPr>
                          <w:rFonts w:ascii="Cambria Math" w:eastAsia="Times New Roman" w:hAnsi="Cambria Math" w:cs="Arial"/>
                          <w:color w:val="000000"/>
                          <w:lang w:val="es-CO"/>
                        </w:rPr>
                        <m:t>23</m:t>
                      </m:r>
                    </m:num>
                    <m:den>
                      <m:r>
                        <w:rPr>
                          <w:rFonts w:ascii="Cambria Math" w:eastAsia="Times New Roman" w:hAnsi="Cambria Math" w:cs="Arial"/>
                          <w:color w:val="000000"/>
                          <w:lang w:val="es-CO"/>
                        </w:rPr>
                        <m:t>3</m:t>
                      </m:r>
                    </m:den>
                  </m:f>
                </m:e>
              </m:rad>
              <m:r>
                <w:rPr>
                  <w:rFonts w:ascii="Cambria Math" w:eastAsia="Times New Roman" w:hAnsi="Cambria Math" w:cs="Arial"/>
                  <w:color w:val="000000"/>
                  <w:lang w:val="es-CO"/>
                </w:rPr>
                <m:t xml:space="preserve"> </m:t>
              </m:r>
            </m:e>
          </m:rad>
          <m:r>
            <w:rPr>
              <w:rFonts w:ascii="Cambria Math" w:eastAsia="Times New Roman" w:hAnsi="Cambria Math" w:cs="Arial"/>
              <w:color w:val="000000"/>
              <w:lang w:val="es-CO"/>
            </w:rPr>
            <m:t>-</m:t>
          </m:r>
          <m:rad>
            <m:radPr>
              <m:ctrlPr>
                <w:rPr>
                  <w:rFonts w:ascii="Cambria Math" w:eastAsia="Times New Roman" w:hAnsi="Cambria Math" w:cs="Arial"/>
                  <w:i/>
                  <w:color w:val="000000"/>
                  <w:lang w:val="es-CO"/>
                </w:rPr>
              </m:ctrlPr>
            </m:radPr>
            <m:deg>
              <m:r>
                <w:rPr>
                  <w:rFonts w:ascii="Cambria Math" w:eastAsia="Times New Roman" w:hAnsi="Cambria Math" w:cs="Arial"/>
                  <w:color w:val="000000"/>
                </w:rPr>
                <m:t>3</m:t>
              </m:r>
            </m:deg>
            <m:e>
              <m:f>
                <m:fPr>
                  <m:ctrlPr>
                    <w:rPr>
                      <w:rFonts w:ascii="Cambria Math" w:eastAsia="Times New Roman" w:hAnsi="Cambria Math" w:cs="Arial"/>
                      <w:i/>
                      <w:color w:val="000000"/>
                      <w:lang w:val="es-CO"/>
                    </w:rPr>
                  </m:ctrlPr>
                </m:fPr>
                <m:num>
                  <m:r>
                    <w:rPr>
                      <w:rFonts w:ascii="Cambria Math" w:eastAsia="Times New Roman" w:hAnsi="Cambria Math" w:cs="Arial"/>
                      <w:color w:val="000000"/>
                      <w:lang w:val="es-CO"/>
                    </w:rPr>
                    <m:t>1</m:t>
                  </m:r>
                </m:num>
                <m:den>
                  <m:r>
                    <w:rPr>
                      <w:rFonts w:ascii="Cambria Math" w:eastAsia="Times New Roman" w:hAnsi="Cambria Math" w:cs="Arial"/>
                      <w:color w:val="000000"/>
                      <w:lang w:val="es-CO"/>
                    </w:rPr>
                    <m:t>2</m:t>
                  </m:r>
                </m:den>
              </m:f>
              <m:r>
                <w:rPr>
                  <w:rFonts w:ascii="Cambria Math" w:eastAsia="Times New Roman" w:hAnsi="Cambria Math" w:cs="Arial"/>
                  <w:color w:val="000000"/>
                  <w:lang w:val="es-CO"/>
                </w:rPr>
                <m:t>+</m:t>
              </m:r>
              <m:f>
                <m:fPr>
                  <m:ctrlPr>
                    <w:rPr>
                      <w:rFonts w:ascii="Cambria Math" w:eastAsia="Times New Roman" w:hAnsi="Cambria Math" w:cs="Arial"/>
                      <w:i/>
                      <w:color w:val="000000"/>
                      <w:lang w:val="es-CO"/>
                    </w:rPr>
                  </m:ctrlPr>
                </m:fPr>
                <m:num>
                  <m:r>
                    <w:rPr>
                      <w:rFonts w:ascii="Cambria Math" w:eastAsia="Times New Roman" w:hAnsi="Cambria Math" w:cs="Arial"/>
                      <w:color w:val="000000"/>
                      <w:lang w:val="es-CO"/>
                    </w:rPr>
                    <m:t>1</m:t>
                  </m:r>
                </m:num>
                <m:den>
                  <m:r>
                    <w:rPr>
                      <w:rFonts w:ascii="Cambria Math" w:eastAsia="Times New Roman" w:hAnsi="Cambria Math" w:cs="Arial"/>
                      <w:color w:val="000000"/>
                      <w:lang w:val="es-CO"/>
                    </w:rPr>
                    <m:t>6</m:t>
                  </m:r>
                </m:den>
              </m:f>
              <m:rad>
                <m:radPr>
                  <m:degHide m:val="on"/>
                  <m:ctrlPr>
                    <w:rPr>
                      <w:rFonts w:ascii="Cambria Math" w:eastAsia="Times New Roman" w:hAnsi="Cambria Math" w:cs="Arial"/>
                      <w:i/>
                      <w:color w:val="000000"/>
                      <w:lang w:val="es-CO"/>
                    </w:rPr>
                  </m:ctrlPr>
                </m:radPr>
                <m:deg/>
                <m:e>
                  <m:f>
                    <m:fPr>
                      <m:ctrlPr>
                        <w:rPr>
                          <w:rFonts w:ascii="Cambria Math" w:eastAsia="Times New Roman" w:hAnsi="Cambria Math" w:cs="Arial"/>
                          <w:i/>
                          <w:color w:val="000000"/>
                          <w:lang w:val="es-CO"/>
                        </w:rPr>
                      </m:ctrlPr>
                    </m:fPr>
                    <m:num>
                      <m:r>
                        <w:rPr>
                          <w:rFonts w:ascii="Cambria Math" w:eastAsia="Times New Roman" w:hAnsi="Cambria Math" w:cs="Arial"/>
                          <w:color w:val="000000"/>
                          <w:lang w:val="es-CO"/>
                        </w:rPr>
                        <m:t>23</m:t>
                      </m:r>
                    </m:num>
                    <m:den>
                      <m:r>
                        <w:rPr>
                          <w:rFonts w:ascii="Cambria Math" w:eastAsia="Times New Roman" w:hAnsi="Cambria Math" w:cs="Arial"/>
                          <w:color w:val="000000"/>
                          <w:lang w:val="es-CO"/>
                        </w:rPr>
                        <m:t>3</m:t>
                      </m:r>
                    </m:den>
                  </m:f>
                </m:e>
              </m:rad>
              <m:r>
                <w:rPr>
                  <w:rFonts w:ascii="Cambria Math" w:eastAsia="Times New Roman" w:hAnsi="Cambria Math" w:cs="Arial"/>
                  <w:color w:val="000000"/>
                  <w:lang w:val="es-CO"/>
                </w:rPr>
                <m:t xml:space="preserve"> </m:t>
              </m:r>
            </m:e>
          </m:rad>
          <m:r>
            <w:rPr>
              <w:rFonts w:ascii="Cambria Math" w:eastAsia="Times New Roman" w:hAnsi="Cambria Math" w:cs="Arial"/>
              <w:color w:val="000000"/>
              <w:lang w:val="es-CO"/>
            </w:rPr>
            <m:t>=1.3247179…</m:t>
          </m:r>
        </m:oMath>
      </m:oMathPara>
    </w:p>
    <w:p w:rsidR="00A16392" w:rsidRDefault="0094184C" w:rsidP="0094184C">
      <w:pPr>
        <w:spacing w:before="225" w:after="270"/>
        <w:jc w:val="both"/>
        <w:rPr>
          <w:rFonts w:ascii="Arial" w:eastAsia="Times New Roman" w:hAnsi="Arial" w:cs="Arial"/>
          <w:color w:val="000000"/>
          <w:lang w:val="es-CO"/>
        </w:rPr>
      </w:pPr>
      <w:r>
        <w:rPr>
          <w:rFonts w:ascii="Arial" w:eastAsia="Times New Roman" w:hAnsi="Arial" w:cs="Arial"/>
          <w:color w:val="000000"/>
          <w:lang w:val="es-CO"/>
        </w:rPr>
        <w:t xml:space="preserve"> </w:t>
      </w:r>
      <w:r w:rsidR="005B336D" w:rsidRPr="005B336D">
        <w:rPr>
          <w:rFonts w:ascii="Arial" w:eastAsia="Times New Roman" w:hAnsi="Arial" w:cs="Arial"/>
          <w:color w:val="000000"/>
          <w:lang w:val="es-CO"/>
        </w:rPr>
        <w:t xml:space="preserve">El número </w:t>
      </w:r>
      <w:r w:rsidR="005B336D">
        <w:rPr>
          <w:rFonts w:ascii="Arial" w:eastAsia="Times New Roman" w:hAnsi="Arial" w:cs="Arial"/>
          <w:color w:val="000000"/>
          <w:lang w:val="es-CO"/>
        </w:rPr>
        <w:t xml:space="preserve">de plástico busca encontrar la armonía que tiene la proporción aurea en </w:t>
      </w:r>
      <w:r w:rsidR="00A16392">
        <w:rPr>
          <w:rFonts w:ascii="Arial" w:eastAsia="Times New Roman" w:hAnsi="Arial" w:cs="Arial"/>
          <w:color w:val="000000"/>
          <w:lang w:val="es-CO"/>
        </w:rPr>
        <w:t>dos dimensiones, en un mundo tridimensional, fue e</w:t>
      </w:r>
      <w:r w:rsidR="003439BF">
        <w:rPr>
          <w:rFonts w:ascii="Arial" w:eastAsia="Times New Roman" w:hAnsi="Arial" w:cs="Arial"/>
          <w:color w:val="000000"/>
          <w:lang w:val="es-CO"/>
        </w:rPr>
        <w:t>n</w:t>
      </w:r>
      <w:r w:rsidR="00A16392">
        <w:rPr>
          <w:rFonts w:ascii="Arial" w:eastAsia="Times New Roman" w:hAnsi="Arial" w:cs="Arial"/>
          <w:color w:val="000000"/>
          <w:lang w:val="es-CO"/>
        </w:rPr>
        <w:t xml:space="preserve">contrado por </w:t>
      </w:r>
      <w:r w:rsidR="005B336D" w:rsidRPr="005B336D">
        <w:rPr>
          <w:rFonts w:ascii="Arial" w:eastAsia="Times New Roman" w:hAnsi="Arial" w:cs="Arial"/>
          <w:color w:val="000000"/>
          <w:lang w:val="es-CO"/>
        </w:rPr>
        <w:t>arquitecto y monje Benedictino</w:t>
      </w:r>
      <w:r w:rsidR="005B336D">
        <w:rPr>
          <w:rFonts w:ascii="Arial" w:eastAsia="Times New Roman" w:hAnsi="Arial" w:cs="Arial"/>
          <w:color w:val="000000"/>
          <w:lang w:val="es-CO"/>
        </w:rPr>
        <w:t xml:space="preserve"> Hans </w:t>
      </w:r>
      <w:proofErr w:type="spellStart"/>
      <w:r w:rsidR="005B336D">
        <w:rPr>
          <w:rFonts w:ascii="Arial" w:eastAsia="Times New Roman" w:hAnsi="Arial" w:cs="Arial"/>
          <w:color w:val="000000"/>
          <w:lang w:val="es-CO"/>
        </w:rPr>
        <w:t>Dom</w:t>
      </w:r>
      <w:proofErr w:type="spellEnd"/>
      <w:r w:rsidR="005B336D">
        <w:rPr>
          <w:rFonts w:ascii="Arial" w:eastAsia="Times New Roman" w:hAnsi="Arial" w:cs="Arial"/>
          <w:color w:val="000000"/>
          <w:lang w:val="es-CO"/>
        </w:rPr>
        <w:t xml:space="preserve"> Van </w:t>
      </w:r>
      <w:proofErr w:type="spellStart"/>
      <w:r w:rsidR="005B336D">
        <w:rPr>
          <w:rFonts w:ascii="Arial" w:eastAsia="Times New Roman" w:hAnsi="Arial" w:cs="Arial"/>
          <w:color w:val="000000"/>
          <w:lang w:val="es-CO"/>
        </w:rPr>
        <w:t>der</w:t>
      </w:r>
      <w:proofErr w:type="spellEnd"/>
      <w:r w:rsidR="005B336D">
        <w:rPr>
          <w:rFonts w:ascii="Arial" w:eastAsia="Times New Roman" w:hAnsi="Arial" w:cs="Arial"/>
          <w:color w:val="000000"/>
          <w:lang w:val="es-CO"/>
        </w:rPr>
        <w:t xml:space="preserve"> </w:t>
      </w:r>
      <w:proofErr w:type="spellStart"/>
      <w:r w:rsidR="005B336D">
        <w:rPr>
          <w:rFonts w:ascii="Arial" w:eastAsia="Times New Roman" w:hAnsi="Arial" w:cs="Arial"/>
          <w:color w:val="000000"/>
          <w:lang w:val="es-CO"/>
        </w:rPr>
        <w:t>Laan</w:t>
      </w:r>
      <w:proofErr w:type="spellEnd"/>
      <w:r w:rsidR="005B336D" w:rsidRPr="005B336D">
        <w:rPr>
          <w:rFonts w:ascii="Arial" w:eastAsia="Times New Roman" w:hAnsi="Arial" w:cs="Arial"/>
          <w:color w:val="000000"/>
          <w:lang w:val="es-CO"/>
        </w:rPr>
        <w:t xml:space="preserve"> en 1928</w:t>
      </w:r>
      <w:r w:rsidR="00A16392">
        <w:rPr>
          <w:rFonts w:ascii="Arial" w:eastAsia="Times New Roman" w:hAnsi="Arial" w:cs="Arial"/>
          <w:color w:val="000000"/>
          <w:lang w:val="es-CO"/>
        </w:rPr>
        <w:t xml:space="preserve">. </w:t>
      </w:r>
    </w:p>
    <w:p w:rsidR="00A16392" w:rsidRDefault="00A16392" w:rsidP="0094184C">
      <w:pPr>
        <w:spacing w:before="225" w:after="270"/>
        <w:jc w:val="both"/>
        <w:rPr>
          <w:rFonts w:ascii="Arial" w:eastAsia="Times New Roman" w:hAnsi="Arial" w:cs="Arial"/>
          <w:color w:val="000000"/>
          <w:lang w:val="es-CO"/>
        </w:rPr>
      </w:pPr>
      <w:r>
        <w:rPr>
          <w:rFonts w:ascii="Arial" w:eastAsia="Times New Roman" w:hAnsi="Arial" w:cs="Arial"/>
          <w:color w:val="000000"/>
          <w:lang w:val="es-CO"/>
        </w:rPr>
        <w:lastRenderedPageBreak/>
        <w:t>El número de plástico se considera el primo del número de oro, y cumplen la propiedad de ser los dos únicos números mórficos en todo el conjunto de los números reales. [</w:t>
      </w:r>
      <w:hyperlink r:id="rId16" w:history="1">
        <w:r w:rsidRPr="003439BF">
          <w:rPr>
            <w:rStyle w:val="Hipervnculo"/>
            <w:rFonts w:ascii="Arial" w:eastAsia="Times New Roman" w:hAnsi="Arial" w:cs="Arial"/>
            <w:lang w:val="es-CO"/>
          </w:rPr>
          <w:t>VER</w:t>
        </w:r>
      </w:hyperlink>
      <w:r>
        <w:rPr>
          <w:rFonts w:ascii="Arial" w:eastAsia="Times New Roman" w:hAnsi="Arial" w:cs="Arial"/>
          <w:color w:val="000000"/>
          <w:lang w:val="es-CO"/>
        </w:rPr>
        <w:t>]</w:t>
      </w:r>
    </w:p>
    <w:p w:rsidR="0094184C" w:rsidRPr="0094184C" w:rsidRDefault="005B336D" w:rsidP="0094184C">
      <w:pPr>
        <w:spacing w:before="225" w:after="270"/>
        <w:jc w:val="both"/>
        <w:rPr>
          <w:rFonts w:ascii="Arial" w:eastAsia="Times New Roman" w:hAnsi="Arial" w:cs="Arial"/>
          <w:color w:val="252525"/>
          <w:sz w:val="21"/>
          <w:szCs w:val="21"/>
          <w:lang w:val="es-CO" w:eastAsia="es-CO"/>
        </w:rPr>
      </w:pPr>
      <w:r>
        <w:rPr>
          <w:rFonts w:ascii="Arial" w:eastAsia="Times New Roman" w:hAnsi="Arial" w:cs="Arial"/>
          <w:color w:val="000000"/>
          <w:lang w:val="es-CO"/>
        </w:rPr>
        <w:t xml:space="preserve"> </w:t>
      </w:r>
    </w:p>
    <w:p w:rsidR="00510D72" w:rsidRPr="005B336D" w:rsidRDefault="00510D72" w:rsidP="00510D72">
      <w:pPr>
        <w:jc w:val="both"/>
        <w:rPr>
          <w:rFonts w:ascii="Arial" w:hAnsi="Arial" w:cs="Arial"/>
          <w:lang w:val="es-CO"/>
        </w:rPr>
      </w:pPr>
    </w:p>
    <w:sectPr w:rsidR="00510D72" w:rsidRPr="005B336D"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useFELayout/>
  </w:compat>
  <w:rsids>
    <w:rsidRoot w:val="006907A4"/>
    <w:rsid w:val="00013E56"/>
    <w:rsid w:val="00025642"/>
    <w:rsid w:val="00025C03"/>
    <w:rsid w:val="0005228B"/>
    <w:rsid w:val="00054002"/>
    <w:rsid w:val="00080CA9"/>
    <w:rsid w:val="0009708E"/>
    <w:rsid w:val="000B4767"/>
    <w:rsid w:val="00101EEA"/>
    <w:rsid w:val="00104E5C"/>
    <w:rsid w:val="0014528A"/>
    <w:rsid w:val="00157C50"/>
    <w:rsid w:val="001B3983"/>
    <w:rsid w:val="001B3CE1"/>
    <w:rsid w:val="001E1243"/>
    <w:rsid w:val="001E2043"/>
    <w:rsid w:val="00214F92"/>
    <w:rsid w:val="002247D2"/>
    <w:rsid w:val="0025146C"/>
    <w:rsid w:val="0025454D"/>
    <w:rsid w:val="00254FDB"/>
    <w:rsid w:val="00275D98"/>
    <w:rsid w:val="002A563F"/>
    <w:rsid w:val="002B7E96"/>
    <w:rsid w:val="002E4EE6"/>
    <w:rsid w:val="002F6267"/>
    <w:rsid w:val="00326C60"/>
    <w:rsid w:val="003345EA"/>
    <w:rsid w:val="003372E8"/>
    <w:rsid w:val="00340C3A"/>
    <w:rsid w:val="003439BF"/>
    <w:rsid w:val="00345260"/>
    <w:rsid w:val="00353644"/>
    <w:rsid w:val="00356450"/>
    <w:rsid w:val="003674FA"/>
    <w:rsid w:val="0037191F"/>
    <w:rsid w:val="00380D57"/>
    <w:rsid w:val="003C26A4"/>
    <w:rsid w:val="003D3A67"/>
    <w:rsid w:val="003D72B3"/>
    <w:rsid w:val="003F1EB9"/>
    <w:rsid w:val="004375B6"/>
    <w:rsid w:val="0045712C"/>
    <w:rsid w:val="004735BF"/>
    <w:rsid w:val="004837D5"/>
    <w:rsid w:val="004A0080"/>
    <w:rsid w:val="004A2B92"/>
    <w:rsid w:val="00510D72"/>
    <w:rsid w:val="005234F3"/>
    <w:rsid w:val="00544BA5"/>
    <w:rsid w:val="00551D6E"/>
    <w:rsid w:val="00552D7C"/>
    <w:rsid w:val="005836E3"/>
    <w:rsid w:val="00595E43"/>
    <w:rsid w:val="005B336D"/>
    <w:rsid w:val="005C209B"/>
    <w:rsid w:val="005E7629"/>
    <w:rsid w:val="005F4C68"/>
    <w:rsid w:val="00611072"/>
    <w:rsid w:val="00616529"/>
    <w:rsid w:val="00634735"/>
    <w:rsid w:val="0063490D"/>
    <w:rsid w:val="00647430"/>
    <w:rsid w:val="00652F14"/>
    <w:rsid w:val="006559E5"/>
    <w:rsid w:val="0068219B"/>
    <w:rsid w:val="006907A4"/>
    <w:rsid w:val="00695C92"/>
    <w:rsid w:val="006A32CE"/>
    <w:rsid w:val="006A3851"/>
    <w:rsid w:val="006B1C75"/>
    <w:rsid w:val="006E1C59"/>
    <w:rsid w:val="006E32EF"/>
    <w:rsid w:val="006F0ED9"/>
    <w:rsid w:val="00705DE0"/>
    <w:rsid w:val="0074775C"/>
    <w:rsid w:val="00771228"/>
    <w:rsid w:val="007B25A6"/>
    <w:rsid w:val="007C1E3C"/>
    <w:rsid w:val="007C28CE"/>
    <w:rsid w:val="007D0618"/>
    <w:rsid w:val="0082454B"/>
    <w:rsid w:val="00830582"/>
    <w:rsid w:val="0084009B"/>
    <w:rsid w:val="008404BC"/>
    <w:rsid w:val="00870466"/>
    <w:rsid w:val="00876EC0"/>
    <w:rsid w:val="008F363B"/>
    <w:rsid w:val="0091337F"/>
    <w:rsid w:val="00924969"/>
    <w:rsid w:val="00925B7C"/>
    <w:rsid w:val="0094184C"/>
    <w:rsid w:val="00987317"/>
    <w:rsid w:val="009B3D52"/>
    <w:rsid w:val="00A16392"/>
    <w:rsid w:val="00A22796"/>
    <w:rsid w:val="00A61B6D"/>
    <w:rsid w:val="00A925B6"/>
    <w:rsid w:val="00AC45C1"/>
    <w:rsid w:val="00AC7496"/>
    <w:rsid w:val="00AC7FAC"/>
    <w:rsid w:val="00AD7044"/>
    <w:rsid w:val="00AE458C"/>
    <w:rsid w:val="00AF23DF"/>
    <w:rsid w:val="00B0282E"/>
    <w:rsid w:val="00B16990"/>
    <w:rsid w:val="00B51472"/>
    <w:rsid w:val="00B92165"/>
    <w:rsid w:val="00B93357"/>
    <w:rsid w:val="00BA4232"/>
    <w:rsid w:val="00BB18F2"/>
    <w:rsid w:val="00BC129D"/>
    <w:rsid w:val="00BD1FFA"/>
    <w:rsid w:val="00C0683E"/>
    <w:rsid w:val="00C209AE"/>
    <w:rsid w:val="00C34A1F"/>
    <w:rsid w:val="00C35567"/>
    <w:rsid w:val="00C5571E"/>
    <w:rsid w:val="00C65AB0"/>
    <w:rsid w:val="00C7411E"/>
    <w:rsid w:val="00C828FC"/>
    <w:rsid w:val="00C82D30"/>
    <w:rsid w:val="00C84826"/>
    <w:rsid w:val="00C92E0A"/>
    <w:rsid w:val="00CA227F"/>
    <w:rsid w:val="00CA555F"/>
    <w:rsid w:val="00CA5658"/>
    <w:rsid w:val="00CB02D2"/>
    <w:rsid w:val="00CB58AF"/>
    <w:rsid w:val="00CD2245"/>
    <w:rsid w:val="00CD652E"/>
    <w:rsid w:val="00CE11A7"/>
    <w:rsid w:val="00CF535A"/>
    <w:rsid w:val="00D15A42"/>
    <w:rsid w:val="00D660AD"/>
    <w:rsid w:val="00D810F4"/>
    <w:rsid w:val="00DA5D2B"/>
    <w:rsid w:val="00DE1C4F"/>
    <w:rsid w:val="00DE2DBB"/>
    <w:rsid w:val="00DF6F53"/>
    <w:rsid w:val="00E27511"/>
    <w:rsid w:val="00E31CAA"/>
    <w:rsid w:val="00E54DA3"/>
    <w:rsid w:val="00E61A4B"/>
    <w:rsid w:val="00E7707B"/>
    <w:rsid w:val="00E84C33"/>
    <w:rsid w:val="00E920E6"/>
    <w:rsid w:val="00E928AA"/>
    <w:rsid w:val="00E9363D"/>
    <w:rsid w:val="00EA3E65"/>
    <w:rsid w:val="00EB0CCB"/>
    <w:rsid w:val="00EC398E"/>
    <w:rsid w:val="00ED34F7"/>
    <w:rsid w:val="00EE23BC"/>
    <w:rsid w:val="00F0117C"/>
    <w:rsid w:val="00F157B9"/>
    <w:rsid w:val="00F4317E"/>
    <w:rsid w:val="00F44F99"/>
    <w:rsid w:val="00F566C6"/>
    <w:rsid w:val="00F77718"/>
    <w:rsid w:val="00F80068"/>
    <w:rsid w:val="00F819D0"/>
    <w:rsid w:val="00FA04FB"/>
    <w:rsid w:val="00FD4E5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51" type="connector" idref="#_x0000_s1161"/>
        <o:r id="V:Rule52" type="connector" idref="#_x0000_s1162"/>
        <o:r id="V:Rule53" type="connector" idref="#_x0000_s1163"/>
        <o:r id="V:Rule54" type="connector" idref="#_x0000_s1164"/>
        <o:r id="V:Rule55" type="connector" idref="#_x0000_s1165"/>
        <o:r id="V:Rule56" type="connector" idref="#_x0000_s11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55F"/>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101EEA"/>
    <w:rPr>
      <w:color w:val="0000FF" w:themeColor="hyperlink"/>
      <w:u w:val="single"/>
    </w:rPr>
  </w:style>
  <w:style w:type="character" w:styleId="Textodelmarcadordeposicin">
    <w:name w:val="Placeholder Text"/>
    <w:basedOn w:val="Fuentedeprrafopredeter"/>
    <w:uiPriority w:val="99"/>
    <w:semiHidden/>
    <w:rsid w:val="00987317"/>
    <w:rPr>
      <w:color w:val="808080"/>
    </w:rPr>
  </w:style>
  <w:style w:type="paragraph" w:styleId="Textodeglobo">
    <w:name w:val="Balloon Text"/>
    <w:basedOn w:val="Normal"/>
    <w:link w:val="TextodegloboCar"/>
    <w:uiPriority w:val="99"/>
    <w:semiHidden/>
    <w:unhideWhenUsed/>
    <w:rsid w:val="00987317"/>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317"/>
    <w:rPr>
      <w:rFonts w:ascii="Tahoma" w:hAnsi="Tahoma" w:cs="Tahoma"/>
      <w:sz w:val="16"/>
      <w:szCs w:val="16"/>
    </w:rPr>
  </w:style>
  <w:style w:type="paragraph" w:styleId="NormalWeb">
    <w:name w:val="Normal (Web)"/>
    <w:basedOn w:val="Normal"/>
    <w:uiPriority w:val="99"/>
    <w:semiHidden/>
    <w:unhideWhenUsed/>
    <w:rsid w:val="0094184C"/>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94184C"/>
  </w:style>
</w:styles>
</file>

<file path=word/webSettings.xml><?xml version="1.0" encoding="utf-8"?>
<w:webSettings xmlns:r="http://schemas.openxmlformats.org/officeDocument/2006/relationships" xmlns:w="http://schemas.openxmlformats.org/wordprocessingml/2006/main">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750530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revistasuma.es/IMG/pdf/57/055-064.pdf"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wmf"/><Relationship Id="rId5" Type="http://schemas.openxmlformats.org/officeDocument/2006/relationships/hyperlink" Target="http://profesores.aulaplaneta.com/DesktopModules/PPP_EditorGuionesKO/RecursoProfesor.aspx?IdGuion=10695&amp;IdRecurso=506369&amp;Transparent=on" TargetMode="External"/><Relationship Id="rId15" Type="http://schemas.openxmlformats.org/officeDocument/2006/relationships/hyperlink" Target="http://dgenp.unam.mx/direccgral/secacad/cmatematicas/pdf/e.pdf" TargetMode="External"/><Relationship Id="rId10" Type="http://schemas.openxmlformats.org/officeDocument/2006/relationships/oleObject" Target="embeddings/oleObject2.bin"/><Relationship Id="rId4" Type="http://schemas.openxmlformats.org/officeDocument/2006/relationships/hyperlink" Target="MA_GA_01_CO_REC10" TargetMode="Externa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1687</Words>
  <Characters>9280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Sanchez Rojas</cp:lastModifiedBy>
  <cp:revision>8</cp:revision>
  <dcterms:created xsi:type="dcterms:W3CDTF">2015-03-02T00:31:00Z</dcterms:created>
  <dcterms:modified xsi:type="dcterms:W3CDTF">2015-03-02T01:59:00Z</dcterms:modified>
</cp:coreProperties>
</file>