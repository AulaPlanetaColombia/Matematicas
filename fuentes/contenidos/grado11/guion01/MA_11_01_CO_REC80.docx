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50" w:rsidRDefault="00663950" w:rsidP="0066395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518E">
        <w:rPr>
          <w:rFonts w:asciiTheme="majorHAnsi" w:hAnsiTheme="majorHAnsi"/>
          <w:b/>
          <w:lang w:val="es-ES_tradnl"/>
        </w:rPr>
        <w:t>M13A: Corregir textos largos</w:t>
      </w:r>
    </w:p>
    <w:p w:rsidR="00663950" w:rsidRPr="00254FDB" w:rsidRDefault="00663950" w:rsidP="00663950">
      <w:pPr>
        <w:rPr>
          <w:rFonts w:ascii="Arial" w:hAnsi="Arial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63950" w:rsidRPr="006D02A8" w:rsidRDefault="004A1038" w:rsidP="0066395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3561C2">
        <w:rPr>
          <w:rFonts w:ascii="Arial" w:hAnsi="Arial"/>
          <w:sz w:val="18"/>
          <w:szCs w:val="18"/>
          <w:lang w:val="es-ES_tradnl"/>
        </w:rPr>
        <w:t>11_01_CO</w:t>
      </w: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</w:p>
    <w:p w:rsidR="00663950" w:rsidRPr="0063490D" w:rsidRDefault="00663950" w:rsidP="0066395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63950" w:rsidRPr="009320AC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561C2" w:rsidRPr="00873F00" w:rsidRDefault="00873F00" w:rsidP="00663950">
      <w:pPr>
        <w:rPr>
          <w:rFonts w:ascii="Arial" w:hAnsi="Arial" w:cs="Arial"/>
          <w:sz w:val="18"/>
          <w:szCs w:val="18"/>
          <w:lang w:val="es-CO"/>
        </w:rPr>
      </w:pPr>
      <w:r w:rsidRPr="00873F00">
        <w:rPr>
          <w:rFonts w:ascii="Times New Roman" w:hAnsi="Times New Roman" w:cs="Times New Roman"/>
          <w:color w:val="000000"/>
          <w:lang w:val="es-CO"/>
        </w:rPr>
        <w:t xml:space="preserve">Las propiedades de orden de los </w:t>
      </w:r>
      <w:ins w:id="0" w:author="González, C." w:date="2015-03-18T18:03:00Z">
        <w:r w:rsidR="00AC1C82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1" w:author="González, C." w:date="2015-03-18T18:03:00Z">
        <w:r w:rsidRPr="00873F00" w:rsidDel="00AC1C82">
          <w:rPr>
            <w:rFonts w:ascii="Times New Roman" w:hAnsi="Times New Roman" w:cs="Times New Roman"/>
            <w:color w:val="000000"/>
            <w:lang w:val="es-CO"/>
          </w:rPr>
          <w:delText>n</w:delText>
        </w:r>
      </w:del>
      <w:r w:rsidRPr="00873F00">
        <w:rPr>
          <w:rFonts w:ascii="Times New Roman" w:hAnsi="Times New Roman" w:cs="Times New Roman"/>
          <w:color w:val="000000"/>
          <w:lang w:val="es-CO"/>
        </w:rPr>
        <w:t xml:space="preserve">úmeros </w:t>
      </w:r>
      <w:ins w:id="2" w:author="González, C." w:date="2015-03-18T18:03:00Z">
        <w:r w:rsidR="00AC1C82">
          <w:rPr>
            <w:rFonts w:ascii="Times New Roman" w:hAnsi="Times New Roman" w:cs="Times New Roman"/>
            <w:color w:val="000000"/>
            <w:lang w:val="es-CO"/>
          </w:rPr>
          <w:t>R</w:t>
        </w:r>
      </w:ins>
      <w:del w:id="3" w:author="González, C." w:date="2015-03-18T18:03:00Z">
        <w:r w:rsidRPr="00873F00" w:rsidDel="00AC1C82">
          <w:rPr>
            <w:rFonts w:ascii="Times New Roman" w:hAnsi="Times New Roman" w:cs="Times New Roman"/>
            <w:color w:val="000000"/>
            <w:lang w:val="es-CO"/>
          </w:rPr>
          <w:delText>r</w:delText>
        </w:r>
      </w:del>
      <w:r w:rsidRPr="00873F00">
        <w:rPr>
          <w:rFonts w:ascii="Times New Roman" w:hAnsi="Times New Roman" w:cs="Times New Roman"/>
          <w:color w:val="000000"/>
          <w:lang w:val="es-CO"/>
        </w:rPr>
        <w:t>eales</w:t>
      </w:r>
      <w:del w:id="4" w:author="González, C." w:date="2015-03-18T18:03:00Z">
        <w:r w:rsidRPr="00873F00" w:rsidDel="00AC1C8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63950" w:rsidRPr="000719EE" w:rsidRDefault="00873F00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Actividad que aplica las propiedades de</w:t>
      </w:r>
      <w:r w:rsidRPr="003561C2">
        <w:rPr>
          <w:rFonts w:ascii="Arial" w:hAnsi="Arial" w:cs="Arial"/>
          <w:sz w:val="18"/>
          <w:szCs w:val="18"/>
          <w:lang w:val="es-CO"/>
        </w:rPr>
        <w:t xml:space="preserve"> las operaciones</w:t>
      </w:r>
      <w:r>
        <w:rPr>
          <w:rFonts w:ascii="Arial" w:hAnsi="Arial" w:cs="Arial"/>
          <w:sz w:val="18"/>
          <w:szCs w:val="18"/>
          <w:lang w:val="es-CO"/>
        </w:rPr>
        <w:t xml:space="preserve"> y el orden de los </w:t>
      </w:r>
      <w:ins w:id="5" w:author="González, C." w:date="2015-03-18T18:03:00Z">
        <w:r w:rsidR="00AC1C82">
          <w:rPr>
            <w:rFonts w:ascii="Arial" w:hAnsi="Arial" w:cs="Arial"/>
            <w:sz w:val="18"/>
            <w:szCs w:val="18"/>
            <w:lang w:val="es-CO"/>
          </w:rPr>
          <w:t>N</w:t>
        </w:r>
      </w:ins>
      <w:del w:id="6" w:author="González, C." w:date="2015-03-18T18:03:00Z">
        <w:r w:rsidDel="00AC1C82">
          <w:rPr>
            <w:rFonts w:ascii="Arial" w:hAnsi="Arial" w:cs="Arial"/>
            <w:sz w:val="18"/>
            <w:szCs w:val="18"/>
            <w:lang w:val="es-CO"/>
          </w:rPr>
          <w:delText>n</w:delText>
        </w:r>
      </w:del>
      <w:r>
        <w:rPr>
          <w:rFonts w:ascii="Arial" w:hAnsi="Arial" w:cs="Arial"/>
          <w:sz w:val="18"/>
          <w:szCs w:val="18"/>
          <w:lang w:val="es-CO"/>
        </w:rPr>
        <w:t xml:space="preserve">úmeros </w:t>
      </w:r>
      <w:ins w:id="7" w:author="González, C." w:date="2015-03-18T18:03:00Z">
        <w:r w:rsidR="00AC1C82">
          <w:rPr>
            <w:rFonts w:ascii="Arial" w:hAnsi="Arial" w:cs="Arial"/>
            <w:sz w:val="18"/>
            <w:szCs w:val="18"/>
            <w:lang w:val="es-CO"/>
          </w:rPr>
          <w:t>R</w:t>
        </w:r>
      </w:ins>
      <w:del w:id="8" w:author="González, C." w:date="2015-03-18T18:03:00Z">
        <w:r w:rsidDel="00AC1C82">
          <w:rPr>
            <w:rFonts w:ascii="Arial" w:hAnsi="Arial" w:cs="Arial"/>
            <w:sz w:val="18"/>
            <w:szCs w:val="18"/>
            <w:lang w:val="es-CO"/>
          </w:rPr>
          <w:delText>r</w:delText>
        </w:r>
      </w:del>
      <w:r>
        <w:rPr>
          <w:rFonts w:ascii="Arial" w:hAnsi="Arial" w:cs="Arial"/>
          <w:sz w:val="18"/>
          <w:szCs w:val="18"/>
          <w:lang w:val="es-CO"/>
        </w:rPr>
        <w:t>eales en algunos procedimientos algebraicos.</w:t>
      </w: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63950" w:rsidRPr="000719EE" w:rsidRDefault="003561C2" w:rsidP="00663950">
      <w:pPr>
        <w:rPr>
          <w:rFonts w:ascii="Arial" w:hAnsi="Arial" w:cs="Arial"/>
          <w:sz w:val="18"/>
          <w:szCs w:val="18"/>
          <w:lang w:val="es-ES_tradnl"/>
        </w:rPr>
      </w:pPr>
      <w:del w:id="9" w:author="González, C." w:date="2015-03-18T18:03:00Z">
        <w:r w:rsidDel="00AC1C82">
          <w:rPr>
            <w:rFonts w:ascii="Arial" w:hAnsi="Arial" w:cs="Arial"/>
            <w:sz w:val="18"/>
            <w:szCs w:val="18"/>
            <w:lang w:val="es-ES_tradnl"/>
          </w:rPr>
          <w:delText>“</w:delText>
        </w:r>
      </w:del>
      <w:ins w:id="10" w:author="González, C." w:date="2015-03-18T18:03:00Z">
        <w:r w:rsidR="00AC1C82">
          <w:rPr>
            <w:rFonts w:ascii="Arial" w:hAnsi="Arial" w:cs="Arial"/>
            <w:sz w:val="18"/>
            <w:szCs w:val="18"/>
            <w:lang w:val="es-ES_tradnl"/>
          </w:rPr>
          <w:t>O</w:t>
        </w:r>
      </w:ins>
      <w:del w:id="11" w:author="González, C." w:date="2015-03-18T18:03:00Z">
        <w:r w:rsidDel="00AC1C82">
          <w:rPr>
            <w:rFonts w:ascii="Arial" w:hAnsi="Arial" w:cs="Arial"/>
            <w:sz w:val="18"/>
            <w:szCs w:val="18"/>
            <w:lang w:val="es-ES_tradnl"/>
          </w:rPr>
          <w:delText>o</w:delText>
        </w:r>
      </w:del>
      <w:r>
        <w:rPr>
          <w:rFonts w:ascii="Arial" w:hAnsi="Arial" w:cs="Arial"/>
          <w:sz w:val="18"/>
          <w:szCs w:val="18"/>
          <w:lang w:val="es-ES_tradnl"/>
        </w:rPr>
        <w:t>rden</w:t>
      </w:r>
      <w:del w:id="12" w:author="González, C." w:date="2015-03-18T18:03:00Z">
        <w:r w:rsidDel="00AC1C8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9D351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del w:id="13" w:author="González, C." w:date="2015-03-18T18:03:00Z">
        <w:r w:rsidDel="00AC1C82">
          <w:rPr>
            <w:rFonts w:ascii="Arial" w:hAnsi="Arial" w:cs="Arial"/>
            <w:sz w:val="18"/>
            <w:szCs w:val="18"/>
            <w:lang w:val="es-ES_tradnl"/>
          </w:rPr>
          <w:delText>“n</w:delText>
        </w:r>
      </w:del>
      <w:ins w:id="14" w:author="González, C." w:date="2015-03-18T18:03:00Z">
        <w:r w:rsidR="00AC1C82">
          <w:rPr>
            <w:rFonts w:ascii="Arial" w:hAnsi="Arial" w:cs="Arial"/>
            <w:sz w:val="18"/>
            <w:szCs w:val="18"/>
            <w:lang w:val="es-ES_tradnl"/>
          </w:rPr>
          <w:t>N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15" w:author="González, C." w:date="2015-03-18T18:03:00Z">
        <w:r w:rsidR="00AC1C82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16" w:author="González, C." w:date="2015-03-18T18:03:00Z">
        <w:r w:rsidDel="00AC1C82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>eales</w:t>
      </w:r>
      <w:del w:id="17" w:author="González, C." w:date="2015-03-18T18:03:00Z">
        <w:r w:rsidDel="00AC1C8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A1038">
        <w:rPr>
          <w:rFonts w:ascii="Arial" w:hAnsi="Arial" w:cs="Arial"/>
          <w:sz w:val="18"/>
          <w:szCs w:val="18"/>
          <w:lang w:val="es-ES_tradnl"/>
        </w:rPr>
        <w:t xml:space="preserve">, </w:t>
      </w:r>
      <w:del w:id="18" w:author="González, C." w:date="2015-03-18T18:03:00Z">
        <w:r w:rsidR="004A1038" w:rsidDel="00AC1C8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A1038">
        <w:rPr>
          <w:rFonts w:ascii="Arial" w:hAnsi="Arial" w:cs="Arial"/>
          <w:sz w:val="18"/>
          <w:szCs w:val="18"/>
          <w:lang w:val="es-ES_tradnl"/>
        </w:rPr>
        <w:t>propiedades de orden</w:t>
      </w:r>
      <w:del w:id="19" w:author="González, C." w:date="2015-03-18T18:03:00Z">
        <w:r w:rsidR="004A1038" w:rsidDel="00AC1C82">
          <w:rPr>
            <w:rFonts w:ascii="Arial" w:hAnsi="Arial" w:cs="Arial"/>
            <w:sz w:val="18"/>
            <w:szCs w:val="18"/>
            <w:lang w:val="es-ES_tradnl"/>
          </w:rPr>
          <w:delText>”</w:delText>
        </w:r>
      </w:del>
      <w:r w:rsidR="004A1038">
        <w:rPr>
          <w:rFonts w:ascii="Arial" w:hAnsi="Arial" w:cs="Arial"/>
          <w:sz w:val="18"/>
          <w:szCs w:val="18"/>
          <w:lang w:val="es-ES_tradnl"/>
        </w:rPr>
        <w:t>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  <w:ins w:id="20" w:author="González, C." w:date="2015-03-18T18:25:00Z">
        <w:r w:rsidR="00313113">
          <w:rPr>
            <w:rFonts w:ascii="Arial" w:hAnsi="Arial" w:cs="Arial"/>
            <w:sz w:val="18"/>
            <w:szCs w:val="18"/>
            <w:lang w:val="es-ES_tradnl"/>
          </w:rPr>
          <w:t>utos.</w:t>
        </w:r>
      </w:ins>
      <w:bookmarkStart w:id="21" w:name="_GoBack"/>
      <w:bookmarkEnd w:id="21"/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</w:t>
      </w:r>
      <w:r w:rsidR="009D3511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63950" w:rsidRPr="005F4C68" w:rsidTr="00413CD9">
        <w:tc>
          <w:tcPr>
            <w:tcW w:w="124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63950" w:rsidRPr="005F4C68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124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63950" w:rsidRPr="00AC7496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63950" w:rsidRPr="00BD505C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63950" w:rsidRPr="005F4C68" w:rsidTr="00413CD9">
        <w:tc>
          <w:tcPr>
            <w:tcW w:w="212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212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63950" w:rsidRPr="005F4C68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2126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63950" w:rsidRPr="000719EE" w:rsidRDefault="00FC6134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1-Facil 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254FDB" w:rsidRDefault="00663950" w:rsidP="0066395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</w:p>
    <w:p w:rsidR="00663950" w:rsidRPr="00125D25" w:rsidRDefault="00663950" w:rsidP="0066395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63950" w:rsidRPr="00411F22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 w:rsidRPr="003550E9">
        <w:rPr>
          <w:rFonts w:ascii="Arial" w:hAnsi="Arial" w:cs="Arial"/>
          <w:sz w:val="18"/>
          <w:szCs w:val="18"/>
          <w:lang w:val="es-CO"/>
        </w:rPr>
        <w:t xml:space="preserve">Justifica los procedimientos algebraicos usando las propiedades de las operaciones de los </w:t>
      </w:r>
      <w:ins w:id="22" w:author="González, C." w:date="2015-03-18T18:04:00Z">
        <w:r w:rsidR="00AC1C82">
          <w:rPr>
            <w:rFonts w:ascii="Arial" w:hAnsi="Arial" w:cs="Arial"/>
            <w:sz w:val="18"/>
            <w:szCs w:val="18"/>
            <w:lang w:val="es-CO"/>
          </w:rPr>
          <w:t>N</w:t>
        </w:r>
      </w:ins>
      <w:del w:id="23" w:author="González, C." w:date="2015-03-18T18:04:00Z">
        <w:r w:rsidRPr="003550E9" w:rsidDel="00AC1C82">
          <w:rPr>
            <w:rFonts w:ascii="Arial" w:hAnsi="Arial" w:cs="Arial"/>
            <w:sz w:val="18"/>
            <w:szCs w:val="18"/>
            <w:lang w:val="es-CO"/>
          </w:rPr>
          <w:delText>n</w:delText>
        </w:r>
      </w:del>
      <w:r w:rsidRPr="003550E9">
        <w:rPr>
          <w:rFonts w:ascii="Arial" w:hAnsi="Arial" w:cs="Arial"/>
          <w:sz w:val="18"/>
          <w:szCs w:val="18"/>
          <w:lang w:val="es-CO"/>
        </w:rPr>
        <w:t xml:space="preserve">úmeros </w:t>
      </w:r>
      <w:ins w:id="24" w:author="González, C." w:date="2015-03-18T18:04:00Z">
        <w:r w:rsidR="00AC1C82">
          <w:rPr>
            <w:rFonts w:ascii="Arial" w:hAnsi="Arial" w:cs="Arial"/>
            <w:sz w:val="18"/>
            <w:szCs w:val="18"/>
            <w:lang w:val="es-CO"/>
          </w:rPr>
          <w:t>R</w:t>
        </w:r>
      </w:ins>
      <w:del w:id="25" w:author="González, C." w:date="2015-03-18T18:04:00Z">
        <w:r w:rsidRPr="003550E9" w:rsidDel="00AC1C82">
          <w:rPr>
            <w:rFonts w:ascii="Arial" w:hAnsi="Arial" w:cs="Arial"/>
            <w:sz w:val="18"/>
            <w:szCs w:val="18"/>
            <w:lang w:val="es-CO"/>
          </w:rPr>
          <w:delText>r</w:delText>
        </w:r>
      </w:del>
      <w:r w:rsidRPr="003550E9">
        <w:rPr>
          <w:rFonts w:ascii="Arial" w:hAnsi="Arial" w:cs="Arial"/>
          <w:sz w:val="18"/>
          <w:szCs w:val="18"/>
          <w:lang w:val="es-CO"/>
        </w:rPr>
        <w:t>eales</w:t>
      </w:r>
      <w:del w:id="26" w:author="González, C." w:date="2015-03-18T18:04:00Z">
        <w:r w:rsidRPr="003550E9" w:rsidDel="00AC1C82">
          <w:rPr>
            <w:rFonts w:ascii="Arial" w:hAnsi="Arial" w:cs="Arial"/>
            <w:sz w:val="18"/>
            <w:szCs w:val="18"/>
            <w:lang w:val="es-CO"/>
          </w:rPr>
          <w:delText>.</w:delText>
        </w:r>
      </w:del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9F074B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3950" w:rsidRPr="000719EE" w:rsidRDefault="00873F00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texto describe el procedimiento de resolución de inecuaciones</w:t>
      </w:r>
      <w:del w:id="27" w:author="González, C." w:date="2015-03-18T18:06:00Z">
        <w:r w:rsidDel="00AC1C82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a través de las propiedades de</w:t>
      </w:r>
      <w:del w:id="28" w:author="González, C." w:date="2015-03-18T18:04:00Z">
        <w:r w:rsidDel="00AC1C82">
          <w:rPr>
            <w:rFonts w:ascii="Arial" w:hAnsi="Arial" w:cs="Arial"/>
            <w:sz w:val="18"/>
            <w:szCs w:val="18"/>
            <w:lang w:val="es-ES_tradnl"/>
          </w:rPr>
          <w:delText>l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orden y de las operaciones de </w:t>
      </w:r>
      <w:ins w:id="29" w:author="González, C." w:date="2015-03-18T18:04:00Z">
        <w:r w:rsidR="00AC1C82">
          <w:rPr>
            <w:rFonts w:ascii="Arial" w:hAnsi="Arial" w:cs="Arial"/>
            <w:sz w:val="18"/>
            <w:szCs w:val="18"/>
            <w:lang w:val="es-ES_tradnl"/>
          </w:rPr>
          <w:t>N</w:t>
        </w:r>
      </w:ins>
      <w:del w:id="30" w:author="González, C." w:date="2015-03-18T18:04:00Z">
        <w:r w:rsidDel="00AC1C82">
          <w:rPr>
            <w:rFonts w:ascii="Arial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úmeros </w:t>
      </w:r>
      <w:ins w:id="31" w:author="González, C." w:date="2015-03-18T18:04:00Z">
        <w:r w:rsidR="00AC1C82">
          <w:rPr>
            <w:rFonts w:ascii="Arial" w:hAnsi="Arial" w:cs="Arial"/>
            <w:sz w:val="18"/>
            <w:szCs w:val="18"/>
            <w:lang w:val="es-ES_tradnl"/>
          </w:rPr>
          <w:t>R</w:t>
        </w:r>
      </w:ins>
      <w:del w:id="32" w:author="González, C." w:date="2015-03-18T18:04:00Z">
        <w:r w:rsidDel="00AC1C82">
          <w:rPr>
            <w:rFonts w:ascii="Arial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hAnsi="Arial" w:cs="Arial"/>
          <w:sz w:val="18"/>
          <w:szCs w:val="18"/>
          <w:lang w:val="es-ES_tradnl"/>
        </w:rPr>
        <w:t>eales</w:t>
      </w:r>
      <w:ins w:id="33" w:author="González, C." w:date="2015-03-18T18:06:00Z">
        <w:r w:rsidR="00AC1C82">
          <w:rPr>
            <w:rFonts w:ascii="Arial" w:hAnsi="Arial" w:cs="Arial"/>
            <w:sz w:val="18"/>
            <w:szCs w:val="18"/>
            <w:lang w:val="es-ES_tradnl"/>
          </w:rPr>
          <w:t xml:space="preserve">. </w:t>
        </w:r>
      </w:ins>
      <w:del w:id="34" w:author="González, C." w:date="2015-03-18T18:06:00Z">
        <w:r w:rsidDel="00AC1C82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3550E9">
        <w:rPr>
          <w:rFonts w:ascii="Arial" w:hAnsi="Arial" w:cs="Arial"/>
          <w:sz w:val="18"/>
          <w:szCs w:val="18"/>
          <w:lang w:val="es-ES_tradnl"/>
        </w:rPr>
        <w:t>Encuentra los errores que se presentan en el siguiente párrafo</w:t>
      </w:r>
      <w:ins w:id="35" w:author="González, C." w:date="2015-03-18T18:04:00Z">
        <w:r w:rsidR="00AC1C82">
          <w:rPr>
            <w:rFonts w:ascii="Arial" w:hAnsi="Arial" w:cs="Arial"/>
            <w:sz w:val="18"/>
            <w:szCs w:val="18"/>
            <w:lang w:val="es-ES_tradnl"/>
          </w:rPr>
          <w:t>:</w:t>
        </w:r>
      </w:ins>
      <w:r w:rsidR="003550E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63950" w:rsidRPr="0079258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BD505C" w:rsidRDefault="00873F00" w:rsidP="00BD50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comprender un procedimiento algebraico, es necesario </w:t>
      </w:r>
      <w:del w:id="36" w:author="González, C." w:date="2015-03-18T18:05:00Z">
        <w:r w:rsidDel="00AC1C82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poder justificarlo a través de las propiedades que se aplican. 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79258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63950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[palabraalumno|palabracorrecta].</w:t>
      </w:r>
    </w:p>
    <w:p w:rsidR="00663950" w:rsidRPr="00D0518E" w:rsidRDefault="00663950" w:rsidP="00663950">
      <w:pPr>
        <w:pStyle w:val="Prrafodelista"/>
        <w:numPr>
          <w:ilvl w:val="1"/>
          <w:numId w:val="2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 sería la palabra incorrecta que quiere que vea el alumno en el texto.</w:t>
      </w:r>
    </w:p>
    <w:p w:rsidR="00663950" w:rsidRPr="00D0518E" w:rsidRDefault="00663950" w:rsidP="00663950">
      <w:pPr>
        <w:pStyle w:val="Prrafodelista"/>
        <w:numPr>
          <w:ilvl w:val="1"/>
          <w:numId w:val="2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 sería la palabra correcta que debería quedar en el texto corregido por el alumno.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“AltGr” (“alt” derecha en mac) y “1”.</w:t>
      </w: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Por ejemplo: “El [arbol|árbol] era frondoso”, el alumno vería: “El arbol era frondoso”. </w:t>
      </w:r>
    </w:p>
    <w:p w:rsidR="00663950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:rsidR="00663950" w:rsidRPr="00D0518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9510B5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3950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13773C" w:rsidRDefault="00663950" w:rsidP="00663577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Considere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7</m:t>
            </m: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-8&gt;6+3x</m:t>
        </m:r>
      </m:oMath>
      <w:r w:rsidR="00873F00">
        <w:rPr>
          <w:rFonts w:ascii="Arial" w:hAnsi="Arial" w:cs="Arial"/>
          <w:sz w:val="18"/>
          <w:szCs w:val="18"/>
          <w:lang w:val="es-CO"/>
        </w:rPr>
        <w:t xml:space="preserve">, al aplicar </w:t>
      </w:r>
      <w:r w:rsidR="00987E91">
        <w:rPr>
          <w:rFonts w:ascii="Arial" w:hAnsi="Arial" w:cs="Arial"/>
          <w:sz w:val="18"/>
          <w:szCs w:val="18"/>
          <w:lang w:val="es-CO"/>
        </w:rPr>
        <w:t>la propiedad [asociativa|</w:t>
      </w:r>
      <w:ins w:id="37" w:author="González, C." w:date="2015-03-18T18:05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987E91">
        <w:rPr>
          <w:rFonts w:ascii="Arial" w:hAnsi="Arial" w:cs="Arial"/>
          <w:sz w:val="18"/>
          <w:szCs w:val="18"/>
          <w:lang w:val="es-CO"/>
        </w:rPr>
        <w:t>distributiva] de la multiplicación</w:t>
      </w:r>
      <w:r w:rsidR="009D3511">
        <w:rPr>
          <w:rFonts w:ascii="Arial" w:hAnsi="Arial" w:cs="Arial"/>
          <w:sz w:val="18"/>
          <w:szCs w:val="18"/>
          <w:lang w:val="es-CO"/>
        </w:rPr>
        <w:t xml:space="preserve"> con respecto </w:t>
      </w:r>
      <w:r w:rsidR="0013773C">
        <w:rPr>
          <w:rFonts w:ascii="Arial" w:hAnsi="Arial" w:cs="Arial"/>
          <w:sz w:val="18"/>
          <w:szCs w:val="18"/>
          <w:lang w:val="es-CO"/>
        </w:rPr>
        <w:t>a la a</w:t>
      </w:r>
      <w:r w:rsidR="00D35B82">
        <w:rPr>
          <w:rFonts w:ascii="Arial" w:hAnsi="Arial" w:cs="Arial"/>
          <w:sz w:val="18"/>
          <w:szCs w:val="18"/>
          <w:lang w:val="es-CO"/>
        </w:rPr>
        <w:t>dición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se obtiene</w:t>
      </w:r>
      <w:del w:id="38" w:author="González, C." w:date="2015-03-18T18:07:00Z">
        <w:r w:rsidR="00D35B82" w:rsidDel="00AC1C82">
          <w:rPr>
            <w:rFonts w:ascii="Arial" w:hAnsi="Arial" w:cs="Arial"/>
            <w:sz w:val="18"/>
            <w:szCs w:val="18"/>
            <w:lang w:val="es-CO"/>
          </w:rPr>
          <w:delText xml:space="preserve"> </w:delText>
        </w:r>
      </w:del>
      <w:r w:rsidR="00987E91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8x-28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-8&gt;6+3x</m:t>
        </m:r>
      </m:oMath>
      <w:ins w:id="39" w:author="González, C." w:date="2015-03-18T18:07:00Z">
        <w:r w:rsidR="00AC1C82">
          <w:rPr>
            <w:rFonts w:ascii="Arial" w:hAnsi="Arial" w:cs="Arial"/>
            <w:sz w:val="18"/>
            <w:szCs w:val="18"/>
            <w:lang w:val="es-CO"/>
          </w:rPr>
          <w:t>;</w:t>
        </w:r>
      </w:ins>
      <w:del w:id="40" w:author="González, C." w:date="2015-03-18T18:07:00Z">
        <w:r w:rsidR="00987E91" w:rsidDel="00AC1C82">
          <w:rPr>
            <w:rFonts w:ascii="Arial" w:hAnsi="Arial" w:cs="Arial"/>
            <w:sz w:val="18"/>
            <w:szCs w:val="18"/>
            <w:lang w:val="es-CO"/>
          </w:rPr>
          <w:delText>,</w:delText>
        </w:r>
      </w:del>
      <w:r w:rsidR="00987E91">
        <w:rPr>
          <w:rFonts w:ascii="Arial" w:hAnsi="Arial" w:cs="Arial"/>
          <w:sz w:val="18"/>
          <w:szCs w:val="18"/>
          <w:lang w:val="es-CO"/>
        </w:rPr>
        <w:t xml:space="preserve"> por la propiedad asociativa de la [multiplicación|</w:t>
      </w:r>
      <w:ins w:id="41" w:author="González, C." w:date="2015-03-18T18:05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987E91">
        <w:rPr>
          <w:rFonts w:ascii="Arial" w:hAnsi="Arial" w:cs="Arial"/>
          <w:sz w:val="18"/>
          <w:szCs w:val="18"/>
          <w:lang w:val="es-CO"/>
        </w:rPr>
        <w:t xml:space="preserve">adición] </w:t>
      </w:r>
      <w:r w:rsidR="00873F00">
        <w:rPr>
          <w:rFonts w:ascii="Arial" w:hAnsi="Arial" w:cs="Arial"/>
          <w:sz w:val="18"/>
          <w:szCs w:val="18"/>
          <w:lang w:val="es-CO"/>
        </w:rPr>
        <w:t xml:space="preserve">resulta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8x-36&gt;6+3x</m:t>
        </m:r>
      </m:oMath>
      <w:ins w:id="42" w:author="González, C." w:date="2015-03-18T18:07:00Z">
        <w:r w:rsidR="00AC1C82">
          <w:rPr>
            <w:rFonts w:ascii="Arial" w:hAnsi="Arial" w:cs="Arial"/>
            <w:sz w:val="18"/>
            <w:szCs w:val="18"/>
            <w:lang w:val="es-CO"/>
          </w:rPr>
          <w:t>;</w:t>
        </w:r>
      </w:ins>
      <w:del w:id="43" w:author="González, C." w:date="2015-03-18T18:07:00Z">
        <w:r w:rsidR="008D2C6E" w:rsidDel="00AC1C82">
          <w:rPr>
            <w:rFonts w:ascii="Arial" w:hAnsi="Arial" w:cs="Arial"/>
            <w:sz w:val="18"/>
            <w:szCs w:val="18"/>
            <w:lang w:val="es-CO"/>
          </w:rPr>
          <w:delText>,</w:delText>
        </w:r>
      </w:del>
      <w:r w:rsidR="00D13639">
        <w:rPr>
          <w:rFonts w:ascii="Arial" w:hAnsi="Arial" w:cs="Arial"/>
          <w:sz w:val="18"/>
          <w:szCs w:val="18"/>
          <w:lang w:val="es-CO"/>
        </w:rPr>
        <w:t xml:space="preserve"> por la existencia de opuestos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de la adición</w:t>
      </w:r>
      <w:r w:rsidR="00D13639">
        <w:rPr>
          <w:rFonts w:ascii="Arial" w:hAnsi="Arial" w:cs="Arial"/>
          <w:sz w:val="18"/>
          <w:szCs w:val="18"/>
          <w:lang w:val="es-CO"/>
        </w:rPr>
        <w:t xml:space="preserve"> y la</w:t>
      </w:r>
      <w:del w:id="44" w:author="González, C." w:date="2015-03-18T18:07:00Z">
        <w:r w:rsidR="009D3511" w:rsidDel="00AC1C82">
          <w:rPr>
            <w:rFonts w:ascii="Arial" w:hAnsi="Arial" w:cs="Arial"/>
            <w:sz w:val="18"/>
            <w:szCs w:val="18"/>
            <w:lang w:val="es-CO"/>
          </w:rPr>
          <w:delText xml:space="preserve"> </w:delText>
        </w:r>
      </w:del>
      <w:r w:rsidR="00D13639">
        <w:rPr>
          <w:rFonts w:ascii="Arial" w:hAnsi="Arial" w:cs="Arial"/>
          <w:sz w:val="18"/>
          <w:szCs w:val="18"/>
          <w:lang w:val="es-CO"/>
        </w:rPr>
        <w:t xml:space="preserve"> [tricotomía|</w:t>
      </w:r>
      <w:ins w:id="45" w:author="González, C." w:date="2015-03-18T18:05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D13639">
        <w:rPr>
          <w:rFonts w:ascii="Arial" w:hAnsi="Arial" w:cs="Arial"/>
          <w:sz w:val="18"/>
          <w:szCs w:val="18"/>
          <w:lang w:val="es-CO"/>
        </w:rPr>
        <w:t>monotonía]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de</w:t>
      </w:r>
      <w:del w:id="46" w:author="González, C." w:date="2015-03-18T18:07:00Z">
        <w:r w:rsidR="00873F00" w:rsidDel="00AC1C82">
          <w:rPr>
            <w:rFonts w:ascii="Arial" w:hAnsi="Arial" w:cs="Arial"/>
            <w:sz w:val="18"/>
            <w:szCs w:val="18"/>
            <w:lang w:val="es-CO"/>
          </w:rPr>
          <w:delText>l</w:delText>
        </w:r>
      </w:del>
      <w:r w:rsidR="00873F00">
        <w:rPr>
          <w:rFonts w:ascii="Arial" w:hAnsi="Arial" w:cs="Arial"/>
          <w:sz w:val="18"/>
          <w:szCs w:val="18"/>
          <w:lang w:val="es-CO"/>
        </w:rPr>
        <w:t xml:space="preserve"> orden se tiene</w:t>
      </w:r>
      <w:r w:rsidR="003F120F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-6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&gt;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6+3x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+(-6)</m:t>
        </m:r>
      </m:oMath>
      <w:ins w:id="47" w:author="González, C." w:date="2015-03-18T18:07:00Z">
        <w:r w:rsidR="00AC1C82">
          <w:rPr>
            <w:rFonts w:ascii="Arial" w:hAnsi="Arial" w:cs="Arial"/>
            <w:sz w:val="18"/>
            <w:szCs w:val="18"/>
            <w:lang w:val="es-CO"/>
          </w:rPr>
          <w:t>;</w:t>
        </w:r>
      </w:ins>
      <w:del w:id="48" w:author="González, C." w:date="2015-03-18T18:07:00Z">
        <w:r w:rsidR="00873F00" w:rsidDel="00AC1C82">
          <w:rPr>
            <w:rFonts w:ascii="Arial" w:hAnsi="Arial" w:cs="Arial"/>
            <w:sz w:val="18"/>
            <w:szCs w:val="18"/>
            <w:lang w:val="es-CO"/>
          </w:rPr>
          <w:delText>,</w:delText>
        </w:r>
      </w:del>
      <w:r w:rsidR="00873F00">
        <w:rPr>
          <w:rFonts w:ascii="Arial" w:hAnsi="Arial" w:cs="Arial"/>
          <w:sz w:val="18"/>
          <w:szCs w:val="18"/>
          <w:lang w:val="es-CO"/>
        </w:rPr>
        <w:t xml:space="preserve"> al usar </w:t>
      </w:r>
      <w:r w:rsidR="003F120F">
        <w:rPr>
          <w:rFonts w:ascii="Arial" w:hAnsi="Arial" w:cs="Arial"/>
          <w:sz w:val="18"/>
          <w:szCs w:val="18"/>
          <w:lang w:val="es-CO"/>
        </w:rPr>
        <w:t>la propiedad conmutativa y asociativa de la [multiplicación|</w:t>
      </w:r>
      <w:ins w:id="49" w:author="González, C." w:date="2015-03-18T18:05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3F120F">
        <w:rPr>
          <w:rFonts w:ascii="Arial" w:hAnsi="Arial" w:cs="Arial"/>
          <w:sz w:val="18"/>
          <w:szCs w:val="18"/>
          <w:lang w:val="es-CO"/>
        </w:rPr>
        <w:t>adición]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se obtiene la inecuación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8x-42&gt;3x</m:t>
        </m:r>
      </m:oMath>
      <w:ins w:id="50" w:author="González, C." w:date="2015-03-18T18:07:00Z">
        <w:r w:rsidR="00AC1C82">
          <w:rPr>
            <w:rFonts w:ascii="Arial" w:hAnsi="Arial" w:cs="Arial"/>
            <w:sz w:val="18"/>
            <w:szCs w:val="18"/>
            <w:lang w:val="es-CO"/>
          </w:rPr>
          <w:t>;</w:t>
        </w:r>
      </w:ins>
      <w:del w:id="51" w:author="González, C." w:date="2015-03-18T18:07:00Z">
        <w:r w:rsidR="003F120F" w:rsidDel="00AC1C82">
          <w:rPr>
            <w:rFonts w:ascii="Arial" w:hAnsi="Arial" w:cs="Arial"/>
            <w:sz w:val="18"/>
            <w:szCs w:val="18"/>
            <w:lang w:val="es-CO"/>
          </w:rPr>
          <w:delText>,</w:delText>
        </w:r>
      </w:del>
      <w:r w:rsidR="00972967">
        <w:rPr>
          <w:rFonts w:ascii="Arial" w:hAnsi="Arial" w:cs="Arial"/>
          <w:sz w:val="18"/>
          <w:szCs w:val="18"/>
          <w:lang w:val="es-CO"/>
        </w:rPr>
        <w:t xml:space="preserve"> </w:t>
      </w:r>
      <w:del w:id="52" w:author="González, C." w:date="2015-03-18T18:07:00Z">
        <w:r w:rsidR="00873F00" w:rsidDel="00AC1C82">
          <w:rPr>
            <w:rFonts w:ascii="Arial" w:hAnsi="Arial" w:cs="Arial"/>
            <w:sz w:val="18"/>
            <w:szCs w:val="18"/>
            <w:lang w:val="es-CO"/>
          </w:rPr>
          <w:delText xml:space="preserve">al </w:delText>
        </w:r>
      </w:del>
      <w:ins w:id="53" w:author="González, C." w:date="2015-03-18T18:07:00Z">
        <w:r w:rsidR="00AC1C82">
          <w:rPr>
            <w:rFonts w:ascii="Arial" w:hAnsi="Arial" w:cs="Arial"/>
            <w:sz w:val="18"/>
            <w:szCs w:val="18"/>
            <w:lang w:val="es-CO"/>
          </w:rPr>
          <w:t>cuando se aplica</w:t>
        </w:r>
      </w:ins>
      <w:del w:id="54" w:author="González, C." w:date="2015-03-18T18:07:00Z">
        <w:r w:rsidR="00873F00" w:rsidDel="00AC1C82">
          <w:rPr>
            <w:rFonts w:ascii="Arial" w:hAnsi="Arial" w:cs="Arial"/>
            <w:sz w:val="18"/>
            <w:szCs w:val="18"/>
            <w:lang w:val="es-CO"/>
          </w:rPr>
          <w:delText xml:space="preserve">aplicar </w:delText>
        </w:r>
      </w:del>
      <w:ins w:id="55" w:author="González, C." w:date="2015-03-18T18:07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972967">
        <w:rPr>
          <w:rFonts w:ascii="Arial" w:hAnsi="Arial" w:cs="Arial"/>
          <w:sz w:val="18"/>
          <w:szCs w:val="18"/>
          <w:lang w:val="es-CO"/>
        </w:rPr>
        <w:t>la existencia de opuestos de la [multiplicación</w:t>
      </w:r>
      <w:r w:rsidR="00F05F62">
        <w:rPr>
          <w:rFonts w:ascii="Arial" w:hAnsi="Arial" w:cs="Arial"/>
          <w:sz w:val="18"/>
          <w:szCs w:val="18"/>
          <w:lang w:val="es-CO"/>
        </w:rPr>
        <w:t>|</w:t>
      </w:r>
      <w:ins w:id="56" w:author="González, C." w:date="2015-03-18T18:05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F05F62">
        <w:rPr>
          <w:rFonts w:ascii="Arial" w:hAnsi="Arial" w:cs="Arial"/>
          <w:sz w:val="18"/>
          <w:szCs w:val="18"/>
          <w:lang w:val="es-CO"/>
        </w:rPr>
        <w:t>adición</w:t>
      </w:r>
      <w:r w:rsidR="00972967">
        <w:rPr>
          <w:rFonts w:ascii="Arial" w:hAnsi="Arial" w:cs="Arial"/>
          <w:sz w:val="18"/>
          <w:szCs w:val="18"/>
          <w:lang w:val="es-CO"/>
        </w:rPr>
        <w:t>]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y la </w:t>
      </w:r>
      <w:r w:rsidR="005A3E57">
        <w:rPr>
          <w:rFonts w:ascii="Arial" w:hAnsi="Arial" w:cs="Arial"/>
          <w:sz w:val="18"/>
          <w:szCs w:val="18"/>
          <w:lang w:val="es-CO"/>
        </w:rPr>
        <w:t>[transitividad|</w:t>
      </w:r>
      <w:ins w:id="57" w:author="González, C." w:date="2015-03-18T18:05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5A3E57">
        <w:rPr>
          <w:rFonts w:ascii="Arial" w:hAnsi="Arial" w:cs="Arial"/>
          <w:sz w:val="18"/>
          <w:szCs w:val="18"/>
          <w:lang w:val="es-CO"/>
        </w:rPr>
        <w:t>monotonía] del orden</w:t>
      </w:r>
      <w:r w:rsidR="00873F00">
        <w:rPr>
          <w:rFonts w:ascii="Arial" w:hAnsi="Arial" w:cs="Arial"/>
          <w:sz w:val="18"/>
          <w:szCs w:val="18"/>
          <w:lang w:val="es-CO"/>
        </w:rPr>
        <w:t xml:space="preserve"> se obtiene</w:t>
      </w:r>
      <w:r w:rsidR="005A3E57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-8x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&gt;3x+(-8x)</m:t>
        </m:r>
      </m:oMath>
      <w:ins w:id="58" w:author="González, C." w:date="2015-03-18T18:08:00Z">
        <w:r w:rsidR="00AC1C82">
          <w:rPr>
            <w:rFonts w:ascii="Arial" w:hAnsi="Arial" w:cs="Arial"/>
            <w:sz w:val="18"/>
            <w:szCs w:val="18"/>
            <w:lang w:val="es-CO"/>
          </w:rPr>
          <w:t>;</w:t>
        </w:r>
      </w:ins>
      <w:del w:id="59" w:author="González, C." w:date="2015-03-18T18:08:00Z">
        <w:r w:rsidR="009509FD" w:rsidDel="00AC1C82">
          <w:rPr>
            <w:rFonts w:ascii="Arial" w:hAnsi="Arial" w:cs="Arial"/>
            <w:sz w:val="18"/>
            <w:szCs w:val="18"/>
            <w:lang w:val="es-CO"/>
          </w:rPr>
          <w:delText>,</w:delText>
        </w:r>
      </w:del>
      <w:r w:rsidR="009509FD">
        <w:rPr>
          <w:rFonts w:ascii="Arial" w:hAnsi="Arial" w:cs="Arial"/>
          <w:sz w:val="18"/>
          <w:szCs w:val="18"/>
          <w:lang w:val="es-CO"/>
        </w:rPr>
        <w:t xml:space="preserve"> por la</w:t>
      </w:r>
      <w:r w:rsidR="00DD1C45">
        <w:rPr>
          <w:rFonts w:ascii="Arial" w:hAnsi="Arial" w:cs="Arial"/>
          <w:sz w:val="18"/>
          <w:szCs w:val="18"/>
          <w:lang w:val="es-CO"/>
        </w:rPr>
        <w:t>s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propiedad</w:t>
      </w:r>
      <w:r w:rsidR="00DD1C45">
        <w:rPr>
          <w:rFonts w:ascii="Arial" w:hAnsi="Arial" w:cs="Arial"/>
          <w:sz w:val="18"/>
          <w:szCs w:val="18"/>
          <w:lang w:val="es-CO"/>
        </w:rPr>
        <w:t>es</w:t>
      </w:r>
      <w:del w:id="60" w:author="González, C." w:date="2015-03-18T18:08:00Z">
        <w:r w:rsidR="009509FD" w:rsidDel="00AC1C82">
          <w:rPr>
            <w:rFonts w:ascii="Arial" w:hAnsi="Arial" w:cs="Arial"/>
            <w:sz w:val="18"/>
            <w:szCs w:val="18"/>
            <w:lang w:val="es-CO"/>
          </w:rPr>
          <w:delText xml:space="preserve"> </w:delText>
        </w:r>
      </w:del>
      <w:r w:rsidR="00DD1C45">
        <w:rPr>
          <w:rFonts w:ascii="Arial" w:hAnsi="Arial" w:cs="Arial"/>
          <w:sz w:val="18"/>
          <w:szCs w:val="18"/>
          <w:lang w:val="es-CO"/>
        </w:rPr>
        <w:t xml:space="preserve"> asociativa </w:t>
      </w:r>
      <w:r w:rsidR="009509FD">
        <w:rPr>
          <w:rFonts w:ascii="Arial" w:hAnsi="Arial" w:cs="Arial"/>
          <w:sz w:val="18"/>
          <w:szCs w:val="18"/>
          <w:lang w:val="es-CO"/>
        </w:rPr>
        <w:t>y conmutativa de la adición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se obtiene </w:t>
      </w:r>
      <w:del w:id="61" w:author="González, C." w:date="2015-03-18T18:08:00Z">
        <w:r w:rsidR="009509FD" w:rsidDel="00AC1C82">
          <w:rPr>
            <w:rFonts w:ascii="Arial" w:hAnsi="Arial" w:cs="Arial"/>
            <w:sz w:val="18"/>
            <w:szCs w:val="18"/>
            <w:lang w:val="es-CO"/>
          </w:rPr>
          <w:delText xml:space="preserve"> </w:delText>
        </w:r>
      </w:del>
      <m:oMath>
        <m:r>
          <w:rPr>
            <w:rFonts w:ascii="Cambria Math" w:hAnsi="Cambria Math" w:cs="Arial"/>
            <w:sz w:val="18"/>
            <w:szCs w:val="18"/>
            <w:lang w:val="es-CO"/>
          </w:rPr>
          <m:t>-42&gt;3x-8x</m:t>
        </m:r>
      </m:oMath>
      <w:del w:id="62" w:author="González, C." w:date="2015-03-18T18:08:00Z">
        <w:r w:rsidR="000E7D1C" w:rsidDel="00AC1C82">
          <w:rPr>
            <w:rFonts w:ascii="Arial" w:hAnsi="Arial" w:cs="Arial"/>
            <w:sz w:val="18"/>
            <w:szCs w:val="18"/>
            <w:lang w:val="es-CO"/>
          </w:rPr>
          <w:delText>,</w:delText>
        </w:r>
      </w:del>
      <w:r w:rsidR="009509FD">
        <w:rPr>
          <w:rFonts w:ascii="Arial" w:hAnsi="Arial" w:cs="Arial"/>
          <w:sz w:val="18"/>
          <w:szCs w:val="18"/>
          <w:lang w:val="es-CO"/>
        </w:rPr>
        <w:t xml:space="preserve"> y por la propiedad distributiva de la multiplicación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-42&gt;-5x</m:t>
        </m:r>
      </m:oMath>
      <w:ins w:id="63" w:author="González, C." w:date="2015-03-18T18:08:00Z">
        <w:r w:rsidR="00AC1C82">
          <w:rPr>
            <w:rFonts w:ascii="Arial" w:hAnsi="Arial" w:cs="Arial"/>
            <w:sz w:val="18"/>
            <w:szCs w:val="18"/>
            <w:lang w:val="es-CO"/>
          </w:rPr>
          <w:t>.</w:t>
        </w:r>
      </w:ins>
      <w:del w:id="64" w:author="González, C." w:date="2015-03-18T18:08:00Z">
        <w:r w:rsidR="009509FD" w:rsidDel="00AC1C82">
          <w:rPr>
            <w:rFonts w:ascii="Arial" w:hAnsi="Arial" w:cs="Arial"/>
            <w:sz w:val="18"/>
            <w:szCs w:val="18"/>
            <w:lang w:val="es-CO"/>
          </w:rPr>
          <w:delText>,</w:delText>
        </w:r>
      </w:del>
      <w:r w:rsidR="009509FD">
        <w:rPr>
          <w:rFonts w:ascii="Arial" w:hAnsi="Arial" w:cs="Arial"/>
          <w:sz w:val="18"/>
          <w:szCs w:val="18"/>
          <w:lang w:val="es-CO"/>
        </w:rPr>
        <w:t xml:space="preserve"> </w:t>
      </w:r>
      <w:ins w:id="65" w:author="González, C." w:date="2015-03-18T18:08:00Z">
        <w:r w:rsidR="00AC1C82">
          <w:rPr>
            <w:rFonts w:ascii="Arial" w:hAnsi="Arial" w:cs="Arial"/>
            <w:sz w:val="18"/>
            <w:szCs w:val="18"/>
            <w:lang w:val="es-CO"/>
          </w:rPr>
          <w:t>P</w:t>
        </w:r>
      </w:ins>
      <w:del w:id="66" w:author="González, C." w:date="2015-03-18T18:08:00Z">
        <w:r w:rsidR="00DA3838" w:rsidDel="00AC1C82">
          <w:rPr>
            <w:rFonts w:ascii="Arial" w:hAnsi="Arial" w:cs="Arial"/>
            <w:sz w:val="18"/>
            <w:szCs w:val="18"/>
            <w:lang w:val="es-CO"/>
          </w:rPr>
          <w:delText>p</w:delText>
        </w:r>
      </w:del>
      <w:r w:rsidR="00DA3838">
        <w:rPr>
          <w:rFonts w:ascii="Arial" w:hAnsi="Arial" w:cs="Arial"/>
          <w:sz w:val="18"/>
          <w:szCs w:val="18"/>
          <w:lang w:val="es-CO"/>
        </w:rPr>
        <w:t>or último</w:t>
      </w:r>
      <w:ins w:id="67" w:author="González, C." w:date="2015-03-18T18:08:00Z">
        <w:r w:rsidR="00AC1C82">
          <w:rPr>
            <w:rFonts w:ascii="Arial" w:hAnsi="Arial" w:cs="Arial"/>
            <w:sz w:val="18"/>
            <w:szCs w:val="18"/>
            <w:lang w:val="es-CO"/>
          </w:rPr>
          <w:t>,</w:t>
        </w:r>
      </w:ins>
      <w:r w:rsidR="00DA3838">
        <w:rPr>
          <w:rFonts w:ascii="Arial" w:hAnsi="Arial" w:cs="Arial"/>
          <w:sz w:val="18"/>
          <w:szCs w:val="18"/>
          <w:lang w:val="es-CO"/>
        </w:rPr>
        <w:t xml:space="preserve"> </w:t>
      </w:r>
      <w:r w:rsidR="003F120F">
        <w:rPr>
          <w:rFonts w:ascii="Arial" w:hAnsi="Arial" w:cs="Arial"/>
          <w:sz w:val="18"/>
          <w:szCs w:val="18"/>
          <w:lang w:val="es-CO"/>
        </w:rPr>
        <w:t>usando l</w:t>
      </w:r>
      <w:r w:rsidR="0061037D">
        <w:rPr>
          <w:rFonts w:ascii="Arial" w:hAnsi="Arial" w:cs="Arial"/>
          <w:sz w:val="18"/>
          <w:szCs w:val="18"/>
          <w:lang w:val="es-CO"/>
        </w:rPr>
        <w:t>a existencia de [opuestos|</w:t>
      </w:r>
      <w:ins w:id="68" w:author="González, C." w:date="2015-03-18T18:05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61037D">
        <w:rPr>
          <w:rFonts w:ascii="Arial" w:hAnsi="Arial" w:cs="Arial"/>
          <w:sz w:val="18"/>
          <w:szCs w:val="18"/>
          <w:lang w:val="es-CO"/>
        </w:rPr>
        <w:t>inversos]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de la multiplicación</w:t>
      </w:r>
      <w:r w:rsidR="0061037D">
        <w:rPr>
          <w:rFonts w:ascii="Arial" w:hAnsi="Arial" w:cs="Arial"/>
          <w:sz w:val="18"/>
          <w:szCs w:val="18"/>
          <w:lang w:val="es-CO"/>
        </w:rPr>
        <w:t xml:space="preserve">, </w:t>
      </w:r>
      <w:r w:rsidR="004248E3">
        <w:rPr>
          <w:rFonts w:ascii="Arial" w:hAnsi="Arial" w:cs="Arial"/>
          <w:sz w:val="18"/>
          <w:szCs w:val="18"/>
          <w:lang w:val="es-CO"/>
        </w:rPr>
        <w:t>y la monotonía de</w:t>
      </w:r>
      <w:del w:id="69" w:author="González, C." w:date="2015-03-18T18:08:00Z">
        <w:r w:rsidR="004248E3" w:rsidDel="00AC1C82">
          <w:rPr>
            <w:rFonts w:ascii="Arial" w:hAnsi="Arial" w:cs="Arial"/>
            <w:sz w:val="18"/>
            <w:szCs w:val="18"/>
            <w:lang w:val="es-CO"/>
          </w:rPr>
          <w:delText>l</w:delText>
        </w:r>
      </w:del>
      <w:r w:rsidR="004248E3">
        <w:rPr>
          <w:rFonts w:ascii="Arial" w:hAnsi="Arial" w:cs="Arial"/>
          <w:sz w:val="18"/>
          <w:szCs w:val="18"/>
          <w:lang w:val="es-CO"/>
        </w:rPr>
        <w:t xml:space="preserve"> orden</w:t>
      </w:r>
      <w:r w:rsidR="000E7D1C">
        <w:rPr>
          <w:rFonts w:ascii="Arial" w:hAnsi="Arial" w:cs="Arial"/>
          <w:sz w:val="18"/>
          <w:szCs w:val="18"/>
          <w:lang w:val="es-CO"/>
        </w:rPr>
        <w:t xml:space="preserve"> resulta que</w:t>
      </w:r>
      <w:r w:rsidR="0061037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&lt;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(-5x)</m:t>
        </m:r>
      </m:oMath>
      <w:r w:rsidR="000E7D1C">
        <w:rPr>
          <w:rFonts w:ascii="Arial" w:hAnsi="Arial" w:cs="Arial"/>
          <w:sz w:val="18"/>
          <w:szCs w:val="18"/>
          <w:lang w:val="es-CO"/>
        </w:rPr>
        <w:t>.</w:t>
      </w:r>
      <w:r w:rsidR="003F7C88">
        <w:rPr>
          <w:rFonts w:ascii="Arial" w:hAnsi="Arial" w:cs="Arial"/>
          <w:sz w:val="18"/>
          <w:szCs w:val="18"/>
          <w:lang w:val="es-CO"/>
        </w:rPr>
        <w:t xml:space="preserve"> </w:t>
      </w:r>
      <w:r w:rsidR="000E7D1C">
        <w:rPr>
          <w:rFonts w:ascii="Arial" w:hAnsi="Arial" w:cs="Arial"/>
          <w:sz w:val="18"/>
          <w:szCs w:val="18"/>
          <w:lang w:val="es-CO"/>
        </w:rPr>
        <w:t>F</w:t>
      </w:r>
      <w:r w:rsidR="003F7C88">
        <w:rPr>
          <w:rFonts w:ascii="Arial" w:hAnsi="Arial" w:cs="Arial"/>
          <w:sz w:val="18"/>
          <w:szCs w:val="18"/>
          <w:lang w:val="es-CO"/>
        </w:rPr>
        <w:t>inalmente</w:t>
      </w:r>
      <w:r w:rsidR="005A3E57">
        <w:rPr>
          <w:rFonts w:ascii="Arial" w:hAnsi="Arial" w:cs="Arial"/>
          <w:sz w:val="18"/>
          <w:szCs w:val="18"/>
          <w:lang w:val="es-CO"/>
        </w:rPr>
        <w:t xml:space="preserve"> tenemos la [ecuación|</w:t>
      </w:r>
      <w:ins w:id="70" w:author="González, C." w:date="2015-03-18T18:05:00Z">
        <w:r w:rsidR="00AC1C82">
          <w:rPr>
            <w:rFonts w:ascii="Arial" w:hAnsi="Arial" w:cs="Arial"/>
            <w:sz w:val="18"/>
            <w:szCs w:val="18"/>
            <w:lang w:val="es-CO"/>
          </w:rPr>
          <w:t xml:space="preserve"> </w:t>
        </w:r>
      </w:ins>
      <w:r w:rsidR="005A3E57">
        <w:rPr>
          <w:rFonts w:ascii="Arial" w:hAnsi="Arial" w:cs="Arial"/>
          <w:sz w:val="18"/>
          <w:szCs w:val="18"/>
          <w:lang w:val="es-CO"/>
        </w:rPr>
        <w:t xml:space="preserve">inecuación] </w:t>
      </w:r>
      <w:r w:rsidR="003F7C88">
        <w:rPr>
          <w:rFonts w:ascii="Arial" w:hAnsi="Arial" w:cs="Arial"/>
          <w:sz w:val="18"/>
          <w:szCs w:val="18"/>
          <w:lang w:val="es-CO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42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5</m:t>
            </m:r>
          </m:den>
        </m:f>
        <m:r>
          <w:rPr>
            <w:rFonts w:ascii="Cambria Math" w:hAnsi="Cambria Math" w:cs="Arial"/>
            <w:sz w:val="18"/>
            <w:szCs w:val="18"/>
            <w:lang w:val="es-CO"/>
          </w:rPr>
          <m:t>&lt;x</m:t>
        </m:r>
      </m:oMath>
      <w:r w:rsidR="00A16A17">
        <w:rPr>
          <w:rFonts w:ascii="Arial" w:hAnsi="Arial" w:cs="Arial"/>
          <w:sz w:val="18"/>
          <w:szCs w:val="18"/>
          <w:lang w:val="es-CO"/>
        </w:rPr>
        <w:t xml:space="preserve"> </w:t>
      </w:r>
      <w:r w:rsidR="0013773C">
        <w:rPr>
          <w:rFonts w:ascii="Arial" w:hAnsi="Arial" w:cs="Arial"/>
          <w:sz w:val="18"/>
          <w:szCs w:val="18"/>
          <w:lang w:val="es-CO"/>
        </w:rPr>
        <w:t xml:space="preserve">. </w:t>
      </w:r>
    </w:p>
    <w:p w:rsidR="0013773C" w:rsidRPr="003F120F" w:rsidRDefault="0013773C" w:rsidP="00663577">
      <w:pPr>
        <w:jc w:val="both"/>
        <w:rPr>
          <w:rFonts w:ascii="Arial" w:hAnsi="Arial" w:cs="Arial"/>
          <w:i/>
          <w:sz w:val="18"/>
          <w:szCs w:val="18"/>
          <w:lang w:val="es-CO"/>
        </w:rPr>
      </w:pPr>
    </w:p>
    <w:p w:rsidR="00730AEB" w:rsidRPr="00987E91" w:rsidRDefault="00313113" w:rsidP="00663950">
      <w:pPr>
        <w:rPr>
          <w:lang w:val="es-CO"/>
        </w:rPr>
      </w:pPr>
    </w:p>
    <w:sectPr w:rsidR="00730AEB" w:rsidRPr="00987E9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14481"/>
    <w:rsid w:val="00034D93"/>
    <w:rsid w:val="000E7D1C"/>
    <w:rsid w:val="0013773C"/>
    <w:rsid w:val="002F329F"/>
    <w:rsid w:val="00313113"/>
    <w:rsid w:val="00321681"/>
    <w:rsid w:val="003550E9"/>
    <w:rsid w:val="003561C2"/>
    <w:rsid w:val="003F120F"/>
    <w:rsid w:val="003F7C88"/>
    <w:rsid w:val="004248E3"/>
    <w:rsid w:val="004A1038"/>
    <w:rsid w:val="00584AE9"/>
    <w:rsid w:val="005A3E57"/>
    <w:rsid w:val="0061037D"/>
    <w:rsid w:val="00663577"/>
    <w:rsid w:val="00663950"/>
    <w:rsid w:val="00851A42"/>
    <w:rsid w:val="00873F00"/>
    <w:rsid w:val="008D2C6E"/>
    <w:rsid w:val="009509FD"/>
    <w:rsid w:val="00972967"/>
    <w:rsid w:val="00987E91"/>
    <w:rsid w:val="009A0C78"/>
    <w:rsid w:val="009D3511"/>
    <w:rsid w:val="009E17BA"/>
    <w:rsid w:val="00A16A17"/>
    <w:rsid w:val="00A715F2"/>
    <w:rsid w:val="00AC1C82"/>
    <w:rsid w:val="00BD505C"/>
    <w:rsid w:val="00C36305"/>
    <w:rsid w:val="00CE4A9E"/>
    <w:rsid w:val="00D07F0D"/>
    <w:rsid w:val="00D13639"/>
    <w:rsid w:val="00D20704"/>
    <w:rsid w:val="00D35B82"/>
    <w:rsid w:val="00DA3838"/>
    <w:rsid w:val="00DD1C45"/>
    <w:rsid w:val="00EA0237"/>
    <w:rsid w:val="00F05F62"/>
    <w:rsid w:val="00FC4391"/>
    <w:rsid w:val="00F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A8818-A923-4D0D-92D3-FDEEEC16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D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1A42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95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395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9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95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González, C.</cp:lastModifiedBy>
  <cp:revision>14</cp:revision>
  <dcterms:created xsi:type="dcterms:W3CDTF">2015-02-26T16:48:00Z</dcterms:created>
  <dcterms:modified xsi:type="dcterms:W3CDTF">2015-03-18T23:25:00Z</dcterms:modified>
</cp:coreProperties>
</file>