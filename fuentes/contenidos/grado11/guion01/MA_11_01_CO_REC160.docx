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5E36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84144E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422DE" w:rsidRPr="00430939" w:rsidRDefault="004422DE" w:rsidP="00CB02D2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ins w:id="0" w:author="González, C." w:date="2015-03-18T19:36:00Z">
        <w:r w:rsidR="00333D09">
          <w:rPr>
            <w:rFonts w:ascii="Times New Roman" w:hAnsi="Times New Roman" w:cs="Times New Roman"/>
            <w:color w:val="000000"/>
            <w:lang w:val="es-CO"/>
          </w:rPr>
          <w:t>l</w:t>
        </w:r>
      </w:ins>
      <w:del w:id="1" w:author="González, C." w:date="2015-03-18T19:36:00Z">
        <w:r w:rsidRPr="00430939" w:rsidDel="00333D09">
          <w:rPr>
            <w:rFonts w:ascii="Times New Roman" w:hAnsi="Times New Roman" w:cs="Times New Roman"/>
            <w:color w:val="000000"/>
            <w:lang w:val="es-CO"/>
          </w:rPr>
          <w:delText>L</w:delText>
        </w:r>
      </w:del>
      <w:r w:rsidRPr="00430939">
        <w:rPr>
          <w:rFonts w:ascii="Times New Roman" w:hAnsi="Times New Roman" w:cs="Times New Roman"/>
          <w:color w:val="000000"/>
          <w:lang w:val="es-CO"/>
        </w:rPr>
        <w:t>as soluciones de ecuaciones con valor absoluto</w:t>
      </w:r>
    </w:p>
    <w:p w:rsidR="0063490D" w:rsidRPr="00430939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430939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430939">
        <w:rPr>
          <w:rFonts w:ascii="Arial" w:hAnsi="Arial"/>
          <w:sz w:val="18"/>
          <w:szCs w:val="18"/>
          <w:lang w:val="es-CO"/>
        </w:rPr>
        <w:t xml:space="preserve"> </w:t>
      </w:r>
      <w:r w:rsidR="00AC7FAC" w:rsidRPr="00430939">
        <w:rPr>
          <w:rFonts w:ascii="Arial" w:hAnsi="Arial"/>
          <w:sz w:val="18"/>
          <w:szCs w:val="18"/>
          <w:highlight w:val="green"/>
          <w:lang w:val="es-CO"/>
        </w:rPr>
        <w:t xml:space="preserve">Descripción del </w:t>
      </w:r>
      <w:r w:rsidR="00340C3A" w:rsidRPr="00430939">
        <w:rPr>
          <w:rFonts w:ascii="Arial" w:hAnsi="Arial"/>
          <w:sz w:val="18"/>
          <w:szCs w:val="18"/>
          <w:highlight w:val="green"/>
          <w:lang w:val="es-CO"/>
        </w:rPr>
        <w:t>recurso</w:t>
      </w:r>
    </w:p>
    <w:p w:rsidR="000719EE" w:rsidRPr="00430939" w:rsidRDefault="004422DE" w:rsidP="000719EE">
      <w:pPr>
        <w:rPr>
          <w:rFonts w:ascii="Arial" w:hAnsi="Arial" w:cs="Arial"/>
          <w:sz w:val="18"/>
          <w:szCs w:val="18"/>
          <w:lang w:val="es-CO"/>
        </w:rPr>
      </w:pPr>
      <w:r w:rsidRPr="00430939">
        <w:rPr>
          <w:rFonts w:ascii="Times New Roman" w:hAnsi="Times New Roman" w:cs="Times New Roman"/>
          <w:color w:val="000000"/>
          <w:lang w:val="es-CO"/>
        </w:rPr>
        <w:t>Actividad sobre los diferentes casos asociados a las ecuaciones e inecuaciones con valor absoluto.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del w:id="2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Ecuaciones</w:t>
      </w:r>
      <w:del w:id="3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del w:id="4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r>
        <w:rPr>
          <w:rFonts w:ascii="Arial" w:hAnsi="Arial" w:cs="Arial"/>
          <w:sz w:val="18"/>
          <w:szCs w:val="18"/>
          <w:lang w:val="es-ES_tradnl"/>
        </w:rPr>
        <w:t>inecuaciones</w:t>
      </w:r>
      <w:del w:id="5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ins w:id="6" w:author="González, C." w:date="2015-03-18T19:36:00Z">
        <w:r w:rsidR="00333D09">
          <w:rPr>
            <w:rFonts w:ascii="Arial" w:hAnsi="Arial" w:cs="Arial"/>
            <w:sz w:val="18"/>
            <w:szCs w:val="18"/>
            <w:lang w:val="es-ES_tradnl"/>
          </w:rPr>
          <w:t>,</w:t>
        </w:r>
      </w:ins>
      <w:del w:id="7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8" w:author="González, C." w:date="2015-03-18T19:36:00Z">
        <w:r w:rsidR="00333D09">
          <w:rPr>
            <w:rFonts w:ascii="Arial" w:hAnsi="Arial" w:cs="Arial"/>
            <w:sz w:val="18"/>
            <w:szCs w:val="18"/>
            <w:lang w:val="es-ES_tradnl"/>
          </w:rPr>
          <w:t xml:space="preserve"> v</w:t>
        </w:r>
      </w:ins>
      <w:del w:id="9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“V</w:delText>
        </w:r>
      </w:del>
      <w:r>
        <w:rPr>
          <w:rFonts w:ascii="Arial" w:hAnsi="Arial" w:cs="Arial"/>
          <w:sz w:val="18"/>
          <w:szCs w:val="18"/>
          <w:lang w:val="es-ES_tradnl"/>
        </w:rPr>
        <w:t>alor absoluto</w:t>
      </w:r>
      <w:ins w:id="10" w:author="González, C." w:date="2015-03-18T19:36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  <w:del w:id="11" w:author="González, C." w:date="2015-03-18T19:36:00Z">
        <w:r w:rsidDel="00333D09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8A13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</w:t>
      </w:r>
      <w:ins w:id="12" w:author="González, C." w:date="2015-03-18T19:37:00Z">
        <w:r w:rsidR="00333D09">
          <w:rPr>
            <w:rFonts w:ascii="Arial" w:hAnsi="Arial" w:cs="Arial"/>
            <w:sz w:val="18"/>
            <w:szCs w:val="18"/>
            <w:lang w:val="es-ES_tradnl"/>
          </w:rPr>
          <w:t>utos.</w:t>
        </w:r>
      </w:ins>
    </w:p>
    <w:p w:rsidR="00D04A07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D04A0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A131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D04A07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DD5AC4">
        <w:tc>
          <w:tcPr>
            <w:tcW w:w="212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DD5AC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 w:rsidRPr="00D04A07">
        <w:rPr>
          <w:rFonts w:ascii="Arial" w:hAnsi="Arial" w:cs="Arial"/>
          <w:sz w:val="18"/>
          <w:szCs w:val="18"/>
          <w:lang w:val="es-CO"/>
        </w:rPr>
        <w:t>Practica lo</w:t>
      </w:r>
      <w:del w:id="13" w:author="González, C." w:date="2015-03-18T19:37:00Z">
        <w:r w:rsidRPr="00D04A07" w:rsidDel="00333D09">
          <w:rPr>
            <w:rFonts w:ascii="Arial" w:hAnsi="Arial" w:cs="Arial"/>
            <w:sz w:val="18"/>
            <w:szCs w:val="18"/>
            <w:lang w:val="es-CO"/>
          </w:rPr>
          <w:delText xml:space="preserve"> que has</w:delText>
        </w:r>
      </w:del>
      <w:r w:rsidRPr="00D04A07">
        <w:rPr>
          <w:rFonts w:ascii="Arial" w:hAnsi="Arial" w:cs="Arial"/>
          <w:sz w:val="18"/>
          <w:szCs w:val="18"/>
          <w:lang w:val="es-CO"/>
        </w:rPr>
        <w:t xml:space="preserve"> aprendido</w:t>
      </w:r>
      <w:del w:id="14" w:author="González, C." w:date="2015-03-18T19:37:00Z">
        <w:r w:rsidRPr="00D04A07" w:rsidDel="00333D09">
          <w:rPr>
            <w:rFonts w:ascii="Arial" w:hAnsi="Arial" w:cs="Arial"/>
            <w:sz w:val="18"/>
            <w:szCs w:val="18"/>
            <w:lang w:val="es-CO"/>
          </w:rPr>
          <w:delText>.</w:delText>
        </w:r>
      </w:del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D04A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lo que conoces sobre ecuaciones e inecuaciones con valor absoluto 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Recuerda que es importante utilizar las propiedades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537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537D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537D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33D09" w:rsidRDefault="006D02A8" w:rsidP="00FA00F3">
      <w:pPr>
        <w:rPr>
          <w:ins w:id="15" w:author="González, C." w:date="2015-03-18T19:37:00Z"/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FA00F3" w:rsidRDefault="00FA00F3" w:rsidP="00FA00F3">
      <w:pPr>
        <w:rPr>
          <w:rFonts w:ascii="Arial" w:hAnsi="Arial"/>
          <w:sz w:val="18"/>
          <w:szCs w:val="18"/>
          <w:lang w:val="es-ES_tradnl"/>
        </w:rPr>
      </w:pPr>
      <w:del w:id="16" w:author="González, C." w:date="2015-03-18T19:37:00Z">
        <w:r w:rsidDel="00333D09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r w:rsidR="00136ABB">
        <w:rPr>
          <w:rFonts w:ascii="Arial" w:hAnsi="Arial"/>
          <w:sz w:val="18"/>
          <w:szCs w:val="18"/>
          <w:lang w:val="es-ES_tradnl"/>
        </w:rPr>
        <w:t xml:space="preserve">Sobre la </w:t>
      </w:r>
      <w:r w:rsidR="00A537DF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3x-2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=-3</m:t>
        </m:r>
      </m:oMath>
      <w:r w:rsidR="00A537DF">
        <w:rPr>
          <w:rFonts w:ascii="Arial" w:hAnsi="Arial"/>
          <w:sz w:val="18"/>
          <w:szCs w:val="18"/>
          <w:lang w:val="es-ES_tradnl"/>
        </w:rPr>
        <w:t xml:space="preserve"> </w:t>
      </w:r>
      <w:r w:rsidR="00D316A0">
        <w:rPr>
          <w:rFonts w:ascii="Arial" w:hAnsi="Arial"/>
          <w:sz w:val="18"/>
          <w:szCs w:val="18"/>
          <w:lang w:val="es-ES_tradnl"/>
        </w:rPr>
        <w:t>se puede afirmar que</w:t>
      </w:r>
      <w:ins w:id="17" w:author="González, C." w:date="2015-03-18T19:37:00Z">
        <w:r w:rsidR="00333D09">
          <w:rPr>
            <w:rFonts w:ascii="Arial" w:hAnsi="Arial"/>
            <w:sz w:val="18"/>
            <w:szCs w:val="18"/>
            <w:lang w:val="es-ES_tradnl"/>
          </w:rPr>
          <w:t>:</w:t>
        </w:r>
      </w:ins>
      <w:del w:id="18" w:author="González, C." w:date="2015-03-18T19:37:00Z">
        <w:r w:rsidR="00D316A0" w:rsidDel="00333D09">
          <w:rPr>
            <w:rFonts w:ascii="Arial" w:hAnsi="Arial"/>
            <w:sz w:val="18"/>
            <w:szCs w:val="18"/>
            <w:lang w:val="es-ES_tradnl"/>
          </w:rPr>
          <w:delText>,</w:delText>
        </w:r>
      </w:del>
    </w:p>
    <w:p w:rsidR="006D02A8" w:rsidRPr="009510B5" w:rsidDel="00333D09" w:rsidRDefault="00FA00F3" w:rsidP="006D02A8">
      <w:pPr>
        <w:rPr>
          <w:del w:id="19" w:author="González, C." w:date="2015-03-18T19:37:00Z"/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 </w:t>
      </w:r>
    </w:p>
    <w:p w:rsidR="00CD0B3B" w:rsidRPr="009510B5" w:rsidDel="00333D09" w:rsidRDefault="00CD0B3B" w:rsidP="006D02A8">
      <w:pPr>
        <w:rPr>
          <w:del w:id="20" w:author="González, C." w:date="2015-03-18T19:37:00Z"/>
          <w:rFonts w:ascii="Arial" w:hAnsi="Arial" w:cs="Arial"/>
          <w:sz w:val="18"/>
          <w:szCs w:val="18"/>
          <w:lang w:val="es-ES_tradnl"/>
        </w:rPr>
      </w:pPr>
    </w:p>
    <w:p w:rsidR="00B5250C" w:rsidRDefault="00CD0B3B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Pr="0072270A" w:rsidRDefault="008A1316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e>
        </m:d>
        <w:ins w:id="21" w:author="González, C." w:date="2015-03-18T19:43:00Z">
          <m:r>
            <w:rPr>
              <w:rFonts w:ascii="Cambria Math" w:hAnsi="Cambria Math" w:cs="Arial"/>
              <w:sz w:val="18"/>
              <w:szCs w:val="18"/>
              <w:lang w:val="es-ES_tradnl"/>
            </w:rPr>
            <m:t>,</m:t>
          </m:r>
        </w:ins>
      </m:oMath>
      <w:r>
        <w:rPr>
          <w:rFonts w:ascii="Arial" w:hAnsi="Arial" w:cs="Arial"/>
          <w:sz w:val="18"/>
          <w:szCs w:val="18"/>
          <w:lang w:val="es-ES_tradnl"/>
        </w:rPr>
        <w:t xml:space="preserve"> porque al realizar el proceso</w:t>
      </w:r>
      <w:r w:rsidR="001948FC">
        <w:rPr>
          <w:rFonts w:ascii="Arial" w:hAnsi="Arial" w:cs="Arial"/>
          <w:sz w:val="18"/>
          <w:szCs w:val="18"/>
          <w:lang w:val="es-ES_tradnl"/>
        </w:rPr>
        <w:t xml:space="preserve"> se obtiene</w:t>
      </w:r>
      <w:del w:id="22" w:author="González, C." w:date="2015-03-18T19:38:00Z">
        <w:r w:rsidR="001948FC" w:rsidDel="00333D09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x=1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</w:p>
    <w:p w:rsidR="00A537DF" w:rsidRDefault="00A537DF" w:rsidP="006D02A8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es vacío</w:t>
      </w:r>
      <w:ins w:id="23" w:author="González, C." w:date="2015-03-18T19:43:00Z">
        <w:r w:rsidR="00333D09">
          <w:rPr>
            <w:rFonts w:ascii="Arial" w:hAnsi="Arial" w:cs="Arial"/>
            <w:sz w:val="18"/>
            <w:szCs w:val="18"/>
            <w:lang w:val="es-CO"/>
          </w:rPr>
          <w:t>,</w:t>
        </w:r>
      </w:ins>
      <w:r>
        <w:rPr>
          <w:rFonts w:ascii="Arial" w:hAnsi="Arial" w:cs="Arial"/>
          <w:sz w:val="18"/>
          <w:szCs w:val="18"/>
          <w:lang w:val="es-CO"/>
        </w:rPr>
        <w:t xml:space="preserve"> debido a que </w:t>
      </w:r>
      <w:r w:rsidR="0055073D">
        <w:rPr>
          <w:rFonts w:ascii="Arial" w:hAnsi="Arial" w:cs="Arial"/>
          <w:sz w:val="18"/>
          <w:szCs w:val="18"/>
          <w:lang w:val="es-CO"/>
        </w:rPr>
        <w:t xml:space="preserve">al realizar el proceso para resolver la </w:t>
      </w:r>
      <w:r w:rsidR="001948FC">
        <w:rPr>
          <w:rFonts w:ascii="Arial" w:hAnsi="Arial" w:cs="Arial"/>
          <w:sz w:val="18"/>
          <w:szCs w:val="18"/>
          <w:lang w:val="es-CO"/>
        </w:rPr>
        <w:t>variable</w:t>
      </w:r>
      <w:r w:rsidR="0055073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x</m:t>
        </m:r>
      </m:oMath>
      <w:r w:rsidR="0055073D">
        <w:rPr>
          <w:rFonts w:ascii="Arial" w:hAnsi="Arial" w:cs="Arial"/>
          <w:sz w:val="18"/>
          <w:szCs w:val="18"/>
          <w:lang w:val="es-CO"/>
        </w:rPr>
        <w:t xml:space="preserve"> se cancela.</w:t>
      </w:r>
    </w:p>
    <w:p w:rsidR="0055073D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55073D" w:rsidRPr="0055073D" w:rsidRDefault="0055073D" w:rsidP="0055073D">
      <w:pPr>
        <w:rPr>
          <w:rFonts w:ascii="Arial" w:hAnsi="Arial" w:cs="Arial"/>
          <w:b/>
          <w:sz w:val="18"/>
          <w:szCs w:val="18"/>
          <w:lang w:val="es-CO"/>
        </w:rPr>
      </w:pPr>
      <w:r w:rsidRPr="0055073D">
        <w:rPr>
          <w:rFonts w:ascii="Arial" w:hAnsi="Arial" w:cs="Arial"/>
          <w:b/>
          <w:sz w:val="18"/>
          <w:szCs w:val="18"/>
          <w:lang w:val="es-CO"/>
        </w:rPr>
        <w:t>Su conjunto solución es vacío</w:t>
      </w:r>
      <w:ins w:id="24" w:author="González, C." w:date="2015-03-18T19:43:00Z">
        <w:r w:rsidR="00333D09">
          <w:rPr>
            <w:rFonts w:ascii="Arial" w:hAnsi="Arial" w:cs="Arial"/>
            <w:b/>
            <w:sz w:val="18"/>
            <w:szCs w:val="18"/>
            <w:lang w:val="es-CO"/>
          </w:rPr>
          <w:t>,</w:t>
        </w:r>
      </w:ins>
      <w:r w:rsidRPr="0055073D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no puede ser un número negativo.</w:t>
      </w: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</w:p>
    <w:p w:rsidR="0055073D" w:rsidRDefault="0055073D" w:rsidP="005507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55073D" w:rsidRPr="00A537DF" w:rsidRDefault="0055073D" w:rsidP="006D02A8">
      <w:pPr>
        <w:rPr>
          <w:rFonts w:ascii="Arial" w:hAnsi="Arial" w:cs="Arial"/>
          <w:sz w:val="18"/>
          <w:szCs w:val="18"/>
          <w:lang w:val="es-CO"/>
        </w:rPr>
      </w:pPr>
    </w:p>
    <w:p w:rsidR="00136ABB" w:rsidRDefault="00136ABB" w:rsidP="00136A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25" w:author="González, C." w:date="2015-03-18T19:38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A537DF" w:rsidRDefault="00A537DF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5073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55073D" w:rsidRDefault="0055073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136AB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</w:t>
      </w:r>
      <w:r w:rsidR="0055073D">
        <w:rPr>
          <w:rFonts w:ascii="Arial" w:hAnsi="Arial"/>
          <w:sz w:val="18"/>
          <w:szCs w:val="18"/>
          <w:lang w:val="es-ES_tradnl"/>
        </w:rPr>
        <w:t xml:space="preserve">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-9=4</m:t>
        </m:r>
      </m:oMath>
      <w:r w:rsidR="00D316A0">
        <w:rPr>
          <w:rFonts w:ascii="Arial" w:hAnsi="Arial"/>
          <w:sz w:val="18"/>
          <w:szCs w:val="18"/>
          <w:lang w:val="es-ES_tradnl"/>
        </w:rPr>
        <w:t xml:space="preserve"> se puede afirmar que</w:t>
      </w:r>
      <w:ins w:id="26" w:author="González, C." w:date="2015-03-18T19:38:00Z">
        <w:r w:rsidR="00333D09">
          <w:rPr>
            <w:rFonts w:ascii="Arial" w:hAnsi="Arial"/>
            <w:sz w:val="18"/>
            <w:szCs w:val="18"/>
            <w:lang w:val="es-ES_tradnl"/>
          </w:rPr>
          <w:t>:</w:t>
        </w:r>
      </w:ins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A1316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</w:p>
    <w:p w:rsidR="008A1316" w:rsidRPr="0072270A" w:rsidRDefault="008A1316" w:rsidP="008A131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</w:t>
      </w:r>
      <w:r w:rsidR="00D316A0">
        <w:rPr>
          <w:rFonts w:ascii="Arial" w:hAnsi="Arial" w:cs="Arial"/>
          <w:sz w:val="18"/>
          <w:szCs w:val="18"/>
          <w:lang w:val="es-ES_tradnl"/>
        </w:rPr>
        <w:t>suelve la inecuación</w:t>
      </w:r>
      <w:ins w:id="27" w:author="González, C." w:date="2015-03-18T19:38:00Z">
        <w:r w:rsidR="00333D09">
          <w:rPr>
            <w:rFonts w:ascii="Arial" w:hAnsi="Arial" w:cs="Arial"/>
            <w:sz w:val="18"/>
            <w:szCs w:val="18"/>
            <w:lang w:val="es-ES_tradnl"/>
          </w:rPr>
          <w:t>,</w:t>
        </w:r>
      </w:ins>
      <w:r w:rsidR="00D316A0">
        <w:rPr>
          <w:rFonts w:ascii="Arial" w:hAnsi="Arial" w:cs="Arial"/>
          <w:sz w:val="18"/>
          <w:szCs w:val="18"/>
          <w:lang w:val="es-ES_tradnl"/>
        </w:rPr>
        <w:t xml:space="preserve"> se analiza las relaciones de </w:t>
      </w:r>
      <w:r>
        <w:rPr>
          <w:rFonts w:ascii="Arial" w:hAnsi="Arial" w:cs="Arial"/>
          <w:sz w:val="18"/>
          <w:szCs w:val="18"/>
          <w:lang w:val="es-ES_tradnl"/>
        </w:rPr>
        <w:t>los conjuntos solución teniendo en cuenta las propiedades del valor absoluto.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-4x-13=0</m:t>
        </m:r>
      </m:oMath>
      <w:ins w:id="28" w:author="González, C." w:date="2015-03-18T19:38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C698D" w:rsidRPr="006B70E5" w:rsidRDefault="00EC698D" w:rsidP="00EC698D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x-8=0</m:t>
        </m:r>
      </m:oMath>
      <w:ins w:id="29" w:author="González, C." w:date="2015-03-18T19:38:00Z">
        <w:r w:rsidR="00333D09" w:rsidRPr="00333D09">
          <w:rPr>
            <w:rFonts w:ascii="Arial" w:hAnsi="Arial" w:cs="Arial"/>
            <w:sz w:val="18"/>
            <w:szCs w:val="18"/>
            <w:lang w:val="es-ES_tradnl"/>
            <w:rPrChange w:id="30" w:author="González, C." w:date="2015-03-18T19:38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236" w:rsidRDefault="00645236" w:rsidP="006452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-4x+5=0</m:t>
        </m:r>
      </m:oMath>
      <w:ins w:id="31" w:author="González, C." w:date="2015-03-18T19:38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645236" w:rsidRDefault="00645236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del w:id="32" w:author="González, C." w:date="2015-03-18T19:43:00Z">
        <w:r w:rsidDel="00333D09">
          <w:rPr>
            <w:rFonts w:ascii="Arial" w:hAnsi="Arial" w:cs="Arial"/>
            <w:sz w:val="18"/>
            <w:szCs w:val="18"/>
            <w:lang w:val="es-ES_tradnl"/>
          </w:rPr>
          <w:delText>j</w:delText>
        </w:r>
      </w:del>
      <w:ins w:id="33" w:author="González, C." w:date="2015-03-18T19:43:00Z">
        <w:r w:rsidR="00333D09">
          <w:rPr>
            <w:rFonts w:ascii="Arial" w:hAnsi="Arial" w:cs="Arial"/>
            <w:sz w:val="18"/>
            <w:szCs w:val="18"/>
            <w:lang w:val="es-ES_tradnl"/>
          </w:rPr>
          <w:t>y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unto al 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-4x-8=0</m:t>
        </m:r>
      </m:oMath>
      <w:ins w:id="34" w:author="González, C." w:date="2015-03-18T19:39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</w:p>
    <w:p w:rsidR="00136ABB" w:rsidRDefault="00136ABB" w:rsidP="00EC6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35" w:author="González, C." w:date="2015-03-18T19:39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EC698D" w:rsidRDefault="00EC6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1182F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≥-9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19143D" w:rsidRPr="009510B5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72270A" w:rsidRDefault="0019143D" w:rsidP="0019143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</w:p>
    <w:p w:rsidR="0019143D" w:rsidRPr="00F27343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44394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porque al realizar el proceso para resolver esto es lo que se obtiene.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Pr="00413C5B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 w:rsidRPr="00413C5B">
        <w:rPr>
          <w:rFonts w:ascii="Arial" w:hAnsi="Arial" w:cs="Arial"/>
          <w:sz w:val="18"/>
          <w:szCs w:val="18"/>
          <w:lang w:val="es-CO"/>
        </w:rPr>
        <w:t>Su conjunto solución es vacío</w:t>
      </w:r>
      <w:r w:rsidR="00A44394">
        <w:rPr>
          <w:rFonts w:ascii="Arial" w:hAnsi="Arial" w:cs="Arial"/>
          <w:sz w:val="18"/>
          <w:szCs w:val="18"/>
          <w:lang w:val="es-CO"/>
        </w:rPr>
        <w:t>,</w:t>
      </w:r>
      <w:r w:rsidRPr="00413C5B">
        <w:rPr>
          <w:rFonts w:ascii="Arial" w:hAnsi="Arial" w:cs="Arial"/>
          <w:sz w:val="18"/>
          <w:szCs w:val="18"/>
          <w:lang w:val="es-CO"/>
        </w:rPr>
        <w:t xml:space="preserve"> debido a que el valor absoluto no puede ser un número negativo.</w:t>
      </w: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</w:p>
    <w:p w:rsidR="00413C5B" w:rsidRPr="00F03746" w:rsidRDefault="00413C5B" w:rsidP="00413C5B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el conjunto de todos los números reales</w:t>
      </w:r>
      <w:ins w:id="36" w:author="González, C." w:date="2015-03-18T19:44:00Z">
        <w:r w:rsidR="00333D09">
          <w:rPr>
            <w:rFonts w:ascii="Arial" w:hAnsi="Arial" w:cs="Arial"/>
            <w:b/>
            <w:sz w:val="18"/>
            <w:szCs w:val="18"/>
            <w:lang w:val="es-CO"/>
          </w:rPr>
          <w:t>,</w:t>
        </w:r>
      </w:ins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</w:t>
      </w:r>
      <w:r w:rsidR="00A44394">
        <w:rPr>
          <w:rFonts w:ascii="Arial" w:hAnsi="Arial" w:cs="Arial"/>
          <w:b/>
          <w:sz w:val="18"/>
          <w:szCs w:val="18"/>
          <w:lang w:val="es-CO"/>
        </w:rPr>
        <w:t>es mayor que cualquier número negativo.</w:t>
      </w:r>
    </w:p>
    <w:p w:rsidR="00413C5B" w:rsidRDefault="00413C5B" w:rsidP="0019143D">
      <w:pPr>
        <w:rPr>
          <w:rFonts w:ascii="Arial" w:hAnsi="Arial" w:cs="Arial"/>
          <w:sz w:val="18"/>
          <w:szCs w:val="18"/>
          <w:lang w:val="es-CO"/>
        </w:rPr>
      </w:pPr>
    </w:p>
    <w:p w:rsidR="0019143D" w:rsidRDefault="0019143D" w:rsidP="0019143D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19143D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914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37" w:author="González, C." w:date="2015-03-18T19:39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19143D" w:rsidRDefault="0019143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19143D" w:rsidDel="00333D09" w:rsidRDefault="0019143D" w:rsidP="007D2825">
      <w:pPr>
        <w:rPr>
          <w:del w:id="38" w:author="González, C." w:date="2015-03-18T19:40:00Z"/>
          <w:rFonts w:ascii="Arial" w:hAnsi="Arial"/>
          <w:sz w:val="18"/>
          <w:szCs w:val="18"/>
          <w:highlight w:val="green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5073D" w:rsidRDefault="0055073D" w:rsidP="002B0B2F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2x-7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≤-9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{-1}</m:t>
        </m:r>
      </m:oMath>
      <w:ins w:id="39" w:author="González, C." w:date="2015-03-18T19:44:00Z">
        <w:r w:rsidR="00333D09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porque al realizar el proceso para resolver esto es lo que se obtiene.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Pr="00F03746" w:rsidRDefault="00F03746" w:rsidP="00F03746">
      <w:pPr>
        <w:rPr>
          <w:rFonts w:ascii="Arial" w:hAnsi="Arial" w:cs="Arial"/>
          <w:b/>
          <w:sz w:val="18"/>
          <w:szCs w:val="18"/>
          <w:lang w:val="es-CO"/>
        </w:rPr>
      </w:pPr>
      <w:r w:rsidRPr="00F03746">
        <w:rPr>
          <w:rFonts w:ascii="Arial" w:hAnsi="Arial" w:cs="Arial"/>
          <w:b/>
          <w:sz w:val="18"/>
          <w:szCs w:val="18"/>
          <w:lang w:val="es-CO"/>
        </w:rPr>
        <w:t>Su conjunto solución es vacío</w:t>
      </w:r>
      <w:ins w:id="40" w:author="González, C." w:date="2015-03-18T19:44:00Z">
        <w:r w:rsidR="00333D09">
          <w:rPr>
            <w:rFonts w:ascii="Arial" w:hAnsi="Arial" w:cs="Arial"/>
            <w:b/>
            <w:sz w:val="18"/>
            <w:szCs w:val="18"/>
            <w:lang w:val="es-CO"/>
          </w:rPr>
          <w:t>,</w:t>
        </w:r>
      </w:ins>
      <w:r w:rsidRPr="00F03746">
        <w:rPr>
          <w:rFonts w:ascii="Arial" w:hAnsi="Arial" w:cs="Arial"/>
          <w:b/>
          <w:sz w:val="18"/>
          <w:szCs w:val="18"/>
          <w:lang w:val="es-CO"/>
        </w:rPr>
        <w:t xml:space="preserve"> debido a que el valor absoluto no puede ser un número negativo.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es el conjunto de todos los números reales</w:t>
      </w:r>
      <w:ins w:id="41" w:author="González, C." w:date="2015-03-18T19:44:00Z">
        <w:r w:rsidR="00333D09">
          <w:rPr>
            <w:rFonts w:ascii="Arial" w:hAnsi="Arial" w:cs="Arial"/>
            <w:sz w:val="18"/>
            <w:szCs w:val="18"/>
            <w:lang w:val="es-CO"/>
          </w:rPr>
          <w:t>,</w:t>
        </w:r>
      </w:ins>
      <w:r>
        <w:rPr>
          <w:rFonts w:ascii="Arial" w:hAnsi="Arial" w:cs="Arial"/>
          <w:sz w:val="18"/>
          <w:szCs w:val="18"/>
          <w:lang w:val="es-CO"/>
        </w:rPr>
        <w:t xml:space="preserve"> debido a que el valor absoluto no puede ser negativo.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Su conjunto solución no se puede determinar.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Ninguna de las anteriores</w:t>
      </w:r>
      <w:ins w:id="42" w:author="González, C." w:date="2015-03-18T19:40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19143D" w:rsidRDefault="0019143D" w:rsidP="002B0B2F">
      <w:pPr>
        <w:rPr>
          <w:rFonts w:ascii="Arial" w:hAnsi="Arial" w:cs="Arial"/>
          <w:sz w:val="18"/>
          <w:szCs w:val="18"/>
          <w:lang w:val="es-CO"/>
        </w:rPr>
      </w:pPr>
    </w:p>
    <w:p w:rsidR="002B0B2F" w:rsidDel="00333D09" w:rsidRDefault="002B0B2F" w:rsidP="002B0B2F">
      <w:pPr>
        <w:rPr>
          <w:del w:id="43" w:author="González, C." w:date="2015-03-18T19:40:00Z"/>
          <w:rFonts w:ascii="Arial" w:hAnsi="Arial" w:cs="Arial"/>
          <w:sz w:val="18"/>
          <w:szCs w:val="18"/>
          <w:lang w:val="es-ES_tradnl"/>
        </w:rPr>
      </w:pPr>
    </w:p>
    <w:p w:rsidR="00F03746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</w:t>
      </w:r>
      <w:r w:rsidR="00A44394">
        <w:rPr>
          <w:rFonts w:ascii="Arial" w:hAnsi="Arial" w:cs="Arial"/>
          <w:sz w:val="18"/>
          <w:szCs w:val="18"/>
          <w:lang w:val="es-ES_tradnl"/>
        </w:rPr>
        <w:t>ve la inecuación,</w:t>
      </w:r>
      <w:r>
        <w:rPr>
          <w:rFonts w:ascii="Arial" w:hAnsi="Arial" w:cs="Arial"/>
          <w:sz w:val="18"/>
          <w:szCs w:val="18"/>
          <w:lang w:val="es-ES_tradnl"/>
        </w:rPr>
        <w:t xml:space="preserve"> 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EB7453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Su conjunto solución es un subconjunto de la </w:t>
      </w:r>
      <w:r w:rsidR="00EB7453">
        <w:rPr>
          <w:rFonts w:ascii="Arial" w:hAnsi="Arial" w:cs="Arial"/>
          <w:b/>
          <w:sz w:val="18"/>
          <w:szCs w:val="18"/>
          <w:lang w:val="es-ES_tradnl"/>
        </w:rPr>
        <w:t>in</w:t>
      </w:r>
      <w:r w:rsidRPr="00EB7453">
        <w:rPr>
          <w:rFonts w:ascii="Arial" w:hAnsi="Arial" w:cs="Arial"/>
          <w:b/>
          <w:sz w:val="18"/>
          <w:szCs w:val="18"/>
          <w:lang w:val="es-ES_tradnl"/>
        </w:rPr>
        <w:t xml:space="preserve">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&lt;0</m:t>
        </m:r>
      </m:oMath>
      <w:ins w:id="44" w:author="González, C." w:date="2015-03-18T19:40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ins w:id="45" w:author="González, C." w:date="2015-03-18T19:40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ins w:id="46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ins w:id="47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48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Del="00333D09" w:rsidRDefault="00F03746" w:rsidP="002B0B2F">
      <w:pPr>
        <w:rPr>
          <w:del w:id="49" w:author="González, C." w:date="2015-03-18T19:41:00Z"/>
          <w:rFonts w:ascii="Arial" w:hAnsi="Arial" w:cs="Arial"/>
          <w:sz w:val="18"/>
          <w:szCs w:val="18"/>
          <w:lang w:val="es-ES_tradnl"/>
        </w:rPr>
      </w:pPr>
    </w:p>
    <w:p w:rsidR="00F03746" w:rsidDel="00333D09" w:rsidRDefault="00F03746" w:rsidP="002B0B2F">
      <w:pPr>
        <w:rPr>
          <w:del w:id="50" w:author="González, C." w:date="2015-03-18T19:41:00Z"/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</w:t>
      </w:r>
    </w:p>
    <w:p w:rsidR="00F03746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resuelve la ine</w:t>
      </w:r>
      <w:r w:rsidR="00F22B82">
        <w:rPr>
          <w:rFonts w:ascii="Arial" w:hAnsi="Arial" w:cs="Arial"/>
          <w:sz w:val="18"/>
          <w:szCs w:val="18"/>
          <w:lang w:val="es-ES_tradnl"/>
        </w:rPr>
        <w:t>cuación,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ins w:id="51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-4x+8&lt;0</m:t>
        </m:r>
      </m:oMath>
      <w:ins w:id="52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-4x+13&lt;0</m:t>
        </m:r>
      </m:oMath>
      <w:ins w:id="53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-4x-8&lt;0</m:t>
        </m:r>
      </m:oMath>
      <w:ins w:id="54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6B70E5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6B70E5">
        <w:rPr>
          <w:rFonts w:ascii="Arial" w:hAnsi="Arial" w:cs="Arial"/>
          <w:b/>
          <w:sz w:val="18"/>
          <w:szCs w:val="18"/>
          <w:lang w:val="es-ES_tradnl"/>
        </w:rPr>
        <w:t>Ninguna de las anteriores</w:t>
      </w:r>
      <w:ins w:id="55" w:author="González, C." w:date="2015-03-18T19:41:00Z">
        <w:r w:rsidR="00333D09" w:rsidRPr="00333D09">
          <w:rPr>
            <w:rFonts w:ascii="Arial" w:hAnsi="Arial" w:cs="Arial"/>
            <w:sz w:val="18"/>
            <w:szCs w:val="18"/>
            <w:lang w:val="es-ES_tradnl"/>
            <w:rPrChange w:id="56" w:author="González, C." w:date="2015-03-18T19:41:00Z">
              <w:rPr>
                <w:rFonts w:ascii="Arial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F03746" w:rsidRPr="009510B5" w:rsidRDefault="00F03746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Del="00333D09" w:rsidRDefault="002B0B2F" w:rsidP="002B0B2F">
      <w:pPr>
        <w:rPr>
          <w:del w:id="57" w:author="González, C." w:date="2015-03-18T19:41:00Z"/>
          <w:rFonts w:ascii="Arial" w:hAnsi="Arial" w:cs="Arial"/>
          <w:sz w:val="18"/>
          <w:szCs w:val="18"/>
          <w:lang w:val="es-ES_tradnl"/>
        </w:rPr>
      </w:pPr>
    </w:p>
    <w:p w:rsidR="002B0B2F" w:rsidDel="00333D09" w:rsidRDefault="002B0B2F" w:rsidP="002B0B2F">
      <w:pPr>
        <w:rPr>
          <w:del w:id="58" w:author="González, C." w:date="2015-03-18T19:41:00Z"/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-9&lt;4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AE10A2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59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60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61" w:author="González, C." w:date="2015-03-18T19:41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02497A" w:rsidP="00F0374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 conjunto solución es disy</w:t>
      </w:r>
      <w:r w:rsidR="00F03746" w:rsidRPr="00B81F81">
        <w:rPr>
          <w:rFonts w:ascii="Arial" w:hAnsi="Arial" w:cs="Arial"/>
          <w:b/>
          <w:sz w:val="18"/>
          <w:szCs w:val="18"/>
          <w:lang w:val="es-ES_tradnl"/>
        </w:rPr>
        <w:t xml:space="preserve">unto con el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ins w:id="62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63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Sobre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-4x+5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-9&gt;4</m:t>
        </m:r>
      </m:oMath>
      <w:r>
        <w:rPr>
          <w:rFonts w:ascii="Arial" w:hAnsi="Arial"/>
          <w:sz w:val="18"/>
          <w:szCs w:val="18"/>
          <w:lang w:val="es-ES_tradnl"/>
        </w:rPr>
        <w:t xml:space="preserve"> se sabe que:</w:t>
      </w:r>
    </w:p>
    <w:p w:rsidR="00F03746" w:rsidRPr="009510B5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72270A" w:rsidRDefault="00F03746" w:rsidP="00F0374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4BA6" w:rsidRPr="0072270A" w:rsidRDefault="00284BA6" w:rsidP="00284B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se resuelv</w:t>
      </w:r>
      <w:r w:rsidR="009C5B4B">
        <w:rPr>
          <w:rFonts w:ascii="Arial" w:hAnsi="Arial" w:cs="Arial"/>
          <w:sz w:val="18"/>
          <w:szCs w:val="18"/>
          <w:lang w:val="es-ES_tradnl"/>
        </w:rPr>
        <w:t xml:space="preserve">e la inecuación, </w:t>
      </w:r>
      <w:r>
        <w:rPr>
          <w:rFonts w:ascii="Arial" w:hAnsi="Arial" w:cs="Arial"/>
          <w:sz w:val="18"/>
          <w:szCs w:val="18"/>
          <w:lang w:val="es-ES_tradnl"/>
        </w:rPr>
        <w:t>se relacionan los conjuntos solución teniendo en cuenta las propiedades del valor absoluto.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F27343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un subconjunto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64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Pr="00B81F81" w:rsidRDefault="00F03746" w:rsidP="00F03746">
      <w:pPr>
        <w:rPr>
          <w:rFonts w:ascii="Arial" w:hAnsi="Arial" w:cs="Arial"/>
          <w:b/>
          <w:sz w:val="18"/>
          <w:szCs w:val="18"/>
          <w:lang w:val="es-ES_tradnl"/>
        </w:rPr>
      </w:pPr>
      <w:r w:rsidRPr="00B81F81">
        <w:rPr>
          <w:rFonts w:ascii="Arial" w:hAnsi="Arial" w:cs="Arial"/>
          <w:b/>
          <w:sz w:val="18"/>
          <w:szCs w:val="18"/>
          <w:lang w:val="es-ES_tradnl"/>
        </w:rPr>
        <w:t xml:space="preserve">Su conjunto solución tiene por subconjunto al conjunto de la inecuación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-4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x-8</m:t>
        </m:r>
        <m:r>
          <w:rPr>
            <w:rFonts w:ascii="Cambria Math" w:hAnsi="Cambria Math" w:cs="Arial"/>
            <w:sz w:val="18"/>
            <w:szCs w:val="18"/>
            <w:lang w:val="es-ES_tradnl"/>
          </w:rPr>
          <m:t>&gt;0</m:t>
        </m:r>
      </m:oMath>
      <w:ins w:id="65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conjunto solución es el mismo que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66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conjunto solución es dis</w:t>
      </w:r>
      <w:r w:rsidR="00532785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unto con el conjunto de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-4x-8&gt;0</m:t>
        </m:r>
      </m:oMath>
      <w:ins w:id="67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</w:p>
    <w:p w:rsidR="00F03746" w:rsidRDefault="00F03746" w:rsidP="00F0374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 de las anteriores</w:t>
      </w:r>
      <w:ins w:id="68" w:author="González, C." w:date="2015-03-18T19:42:00Z">
        <w:r w:rsidR="00333D09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69" w:name="_GoBack"/>
      <w:bookmarkEnd w:id="69"/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97A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ABB"/>
    <w:rsid w:val="0019143D"/>
    <w:rsid w:val="001948FC"/>
    <w:rsid w:val="001B092E"/>
    <w:rsid w:val="001B3983"/>
    <w:rsid w:val="001C272C"/>
    <w:rsid w:val="001D2148"/>
    <w:rsid w:val="001E2043"/>
    <w:rsid w:val="00200A62"/>
    <w:rsid w:val="002233BF"/>
    <w:rsid w:val="00227850"/>
    <w:rsid w:val="00230D9D"/>
    <w:rsid w:val="00254FDB"/>
    <w:rsid w:val="0025701A"/>
    <w:rsid w:val="0025789D"/>
    <w:rsid w:val="00284BA6"/>
    <w:rsid w:val="002B0B2F"/>
    <w:rsid w:val="002B2F09"/>
    <w:rsid w:val="002B7E96"/>
    <w:rsid w:val="002E30A7"/>
    <w:rsid w:val="002E4EE6"/>
    <w:rsid w:val="002F3F12"/>
    <w:rsid w:val="00317F44"/>
    <w:rsid w:val="00326C60"/>
    <w:rsid w:val="00333D09"/>
    <w:rsid w:val="00340C3A"/>
    <w:rsid w:val="00342E6F"/>
    <w:rsid w:val="00345260"/>
    <w:rsid w:val="00353644"/>
    <w:rsid w:val="0036258A"/>
    <w:rsid w:val="003631FC"/>
    <w:rsid w:val="003A458C"/>
    <w:rsid w:val="003D72B3"/>
    <w:rsid w:val="004024BA"/>
    <w:rsid w:val="00411F22"/>
    <w:rsid w:val="00413C5B"/>
    <w:rsid w:val="00417B06"/>
    <w:rsid w:val="00430939"/>
    <w:rsid w:val="00436626"/>
    <w:rsid w:val="004375B6"/>
    <w:rsid w:val="004422DE"/>
    <w:rsid w:val="0045712C"/>
    <w:rsid w:val="00473553"/>
    <w:rsid w:val="00485C72"/>
    <w:rsid w:val="00491FB6"/>
    <w:rsid w:val="00495119"/>
    <w:rsid w:val="004A4A9C"/>
    <w:rsid w:val="00502F8B"/>
    <w:rsid w:val="0052013C"/>
    <w:rsid w:val="00532785"/>
    <w:rsid w:val="0055073D"/>
    <w:rsid w:val="005513FA"/>
    <w:rsid w:val="00551D6E"/>
    <w:rsid w:val="00552D7C"/>
    <w:rsid w:val="005B210B"/>
    <w:rsid w:val="005C209B"/>
    <w:rsid w:val="005D5F1D"/>
    <w:rsid w:val="005E3506"/>
    <w:rsid w:val="005E36FC"/>
    <w:rsid w:val="005F4C68"/>
    <w:rsid w:val="00611072"/>
    <w:rsid w:val="00616529"/>
    <w:rsid w:val="00630169"/>
    <w:rsid w:val="0063490D"/>
    <w:rsid w:val="00645236"/>
    <w:rsid w:val="00647430"/>
    <w:rsid w:val="00667642"/>
    <w:rsid w:val="00670AD6"/>
    <w:rsid w:val="006907A4"/>
    <w:rsid w:val="006A32CE"/>
    <w:rsid w:val="006A3851"/>
    <w:rsid w:val="006B1C75"/>
    <w:rsid w:val="006B70E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4D1E"/>
    <w:rsid w:val="0084144E"/>
    <w:rsid w:val="008752D9"/>
    <w:rsid w:val="008932B9"/>
    <w:rsid w:val="008A1316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C5B4B"/>
    <w:rsid w:val="009E7DAC"/>
    <w:rsid w:val="009F074B"/>
    <w:rsid w:val="00A22796"/>
    <w:rsid w:val="00A44394"/>
    <w:rsid w:val="00A537D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10A2"/>
    <w:rsid w:val="00AE458C"/>
    <w:rsid w:val="00AF23DF"/>
    <w:rsid w:val="00B0282E"/>
    <w:rsid w:val="00B34259"/>
    <w:rsid w:val="00B45ECD"/>
    <w:rsid w:val="00B51D60"/>
    <w:rsid w:val="00B5250C"/>
    <w:rsid w:val="00B55138"/>
    <w:rsid w:val="00B81F81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6B95"/>
    <w:rsid w:val="00D04A07"/>
    <w:rsid w:val="00D1546C"/>
    <w:rsid w:val="00D15A42"/>
    <w:rsid w:val="00D316A0"/>
    <w:rsid w:val="00D3600C"/>
    <w:rsid w:val="00D660AD"/>
    <w:rsid w:val="00D85091"/>
    <w:rsid w:val="00DD5AC4"/>
    <w:rsid w:val="00DE1C4F"/>
    <w:rsid w:val="00DE69EE"/>
    <w:rsid w:val="00DF5702"/>
    <w:rsid w:val="00DF62B3"/>
    <w:rsid w:val="00E24356"/>
    <w:rsid w:val="00E32F4B"/>
    <w:rsid w:val="00E537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7453"/>
    <w:rsid w:val="00EC398E"/>
    <w:rsid w:val="00EC3FD8"/>
    <w:rsid w:val="00EC698D"/>
    <w:rsid w:val="00EF7BBC"/>
    <w:rsid w:val="00F03746"/>
    <w:rsid w:val="00F1182F"/>
    <w:rsid w:val="00F157B9"/>
    <w:rsid w:val="00F22B82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4053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A8F6E71-6700-4322-8342-DFB0191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González, C.</cp:lastModifiedBy>
  <cp:revision>26</cp:revision>
  <dcterms:created xsi:type="dcterms:W3CDTF">2015-02-28T14:18:00Z</dcterms:created>
  <dcterms:modified xsi:type="dcterms:W3CDTF">2015-03-19T00:45:00Z</dcterms:modified>
</cp:coreProperties>
</file>