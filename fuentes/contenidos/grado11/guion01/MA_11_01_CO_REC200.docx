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50C" w:rsidRPr="00FC150C" w:rsidRDefault="00FC150C" w:rsidP="00FC150C">
      <w:pPr>
        <w:spacing w:after="0" w:line="240" w:lineRule="auto"/>
        <w:jc w:val="center"/>
        <w:rPr>
          <w:rFonts w:ascii="Arial" w:eastAsia="Times New Roman" w:hAnsi="Arial" w:cs="Times New Roman"/>
          <w:b/>
          <w:sz w:val="24"/>
          <w:szCs w:val="24"/>
          <w:lang w:val="es-ES_tradnl"/>
        </w:rPr>
      </w:pPr>
      <w:r w:rsidRPr="00FC150C">
        <w:rPr>
          <w:rFonts w:ascii="Calibri" w:eastAsia="Times New Roman" w:hAnsi="Calibri" w:cs="Times New Roman"/>
          <w:b/>
          <w:sz w:val="24"/>
          <w:szCs w:val="24"/>
          <w:lang w:val="es-ES_tradnl"/>
        </w:rPr>
        <w:t>Ejercicio Genérico M4A: Test - solo texto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="003650D4">
        <w:rPr>
          <w:rFonts w:ascii="Arial" w:eastAsia="Times New Roman" w:hAnsi="Arial" w:cs="Times New Roman"/>
          <w:sz w:val="18"/>
          <w:szCs w:val="18"/>
          <w:lang w:val="es-ES_tradnl"/>
        </w:rPr>
        <w:t xml:space="preserve"> MA_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>11_01_CO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b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sz w:val="18"/>
          <w:szCs w:val="18"/>
          <w:lang w:val="es-ES_tradnl"/>
        </w:rPr>
        <w:t>DATOS DEL RECURSO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Times New Roman" w:eastAsia="Times New Roman" w:hAnsi="Times New Roman" w:cs="Times New Roman"/>
          <w:color w:val="000000"/>
          <w:sz w:val="24"/>
          <w:szCs w:val="24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>Titulo:</w:t>
      </w:r>
      <w:r w:rsidRPr="00FC150C">
        <w:rPr>
          <w:rFonts w:ascii="Times New Roman" w:eastAsia="Times New Roman" w:hAnsi="Times New Roman" w:cs="Times New Roman"/>
          <w:color w:val="000000"/>
          <w:sz w:val="24"/>
          <w:szCs w:val="24"/>
          <w:lang w:val="es-ES_tradnl"/>
        </w:rPr>
        <w:t xml:space="preserve"> </w:t>
      </w:r>
    </w:p>
    <w:p w:rsidR="001840BB" w:rsidRDefault="001840BB" w:rsidP="001840BB">
      <w:pPr>
        <w:rPr>
          <w:rFonts w:ascii="Times New Roman" w:hAnsi="Times New Roman" w:cs="Times New Roman"/>
          <w:color w:val="000000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 xml:space="preserve">Pon a prueba tu conocimiento sobre las propiedades de los </w:t>
      </w:r>
      <w:ins w:id="0" w:author="González, C." w:date="2015-03-18T20:03:00Z">
        <w:r w:rsidR="00BE7F07">
          <w:rPr>
            <w:rFonts w:ascii="Arial" w:eastAsia="Times New Roman" w:hAnsi="Arial" w:cs="Arial"/>
            <w:sz w:val="18"/>
            <w:szCs w:val="18"/>
            <w:lang w:val="es-ES_tradnl"/>
          </w:rPr>
          <w:t>N</w:t>
        </w:r>
      </w:ins>
      <w:del w:id="1" w:author="González, C." w:date="2015-03-18T20:03:00Z">
        <w:r w:rsidDel="00BE7F07">
          <w:rPr>
            <w:rFonts w:ascii="Arial" w:eastAsia="Times New Roman" w:hAnsi="Arial" w:cs="Arial"/>
            <w:sz w:val="18"/>
            <w:szCs w:val="18"/>
            <w:lang w:val="es-ES_tradnl"/>
          </w:rPr>
          <w:delText>n</w:delText>
        </w:r>
      </w:del>
      <w:r>
        <w:rPr>
          <w:rFonts w:ascii="Arial" w:eastAsia="Times New Roman" w:hAnsi="Arial" w:cs="Arial"/>
          <w:sz w:val="18"/>
          <w:szCs w:val="18"/>
          <w:lang w:val="es-ES_tradnl"/>
        </w:rPr>
        <w:t xml:space="preserve">úmeros </w:t>
      </w:r>
      <w:ins w:id="2" w:author="González, C." w:date="2015-03-18T20:03:00Z">
        <w:r w:rsidR="00BE7F07">
          <w:rPr>
            <w:rFonts w:ascii="Arial" w:eastAsia="Times New Roman" w:hAnsi="Arial" w:cs="Arial"/>
            <w:sz w:val="18"/>
            <w:szCs w:val="18"/>
            <w:lang w:val="es-ES_tradnl"/>
          </w:rPr>
          <w:t>R</w:t>
        </w:r>
      </w:ins>
      <w:del w:id="3" w:author="González, C." w:date="2015-03-18T20:03:00Z">
        <w:r w:rsidDel="00BE7F07">
          <w:rPr>
            <w:rFonts w:ascii="Arial" w:eastAsia="Times New Roman" w:hAnsi="Arial" w:cs="Arial"/>
            <w:sz w:val="18"/>
            <w:szCs w:val="18"/>
            <w:lang w:val="es-ES_tradnl"/>
          </w:rPr>
          <w:delText>r</w:delText>
        </w:r>
      </w:del>
      <w:r>
        <w:rPr>
          <w:rFonts w:ascii="Arial" w:eastAsia="Times New Roman" w:hAnsi="Arial" w:cs="Arial"/>
          <w:sz w:val="18"/>
          <w:szCs w:val="18"/>
          <w:lang w:val="es-ES_tradnl"/>
        </w:rPr>
        <w:t>eales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Descripción: </w:t>
      </w:r>
    </w:p>
    <w:p w:rsidR="00FC150C" w:rsidRPr="00FC150C" w:rsidDel="00BE7F07" w:rsidRDefault="00FC150C" w:rsidP="00FC150C">
      <w:pPr>
        <w:spacing w:after="0" w:line="240" w:lineRule="auto"/>
        <w:rPr>
          <w:del w:id="4" w:author="González, C." w:date="2015-03-18T20:03:00Z"/>
          <w:rFonts w:ascii="Arial" w:eastAsia="Times New Roman" w:hAnsi="Arial" w:cs="Times New Roman"/>
          <w:sz w:val="18"/>
          <w:szCs w:val="18"/>
          <w:lang w:val="es-ES_tradnl"/>
        </w:rPr>
      </w:pPr>
    </w:p>
    <w:p w:rsidR="00FC150C" w:rsidRPr="00FC150C" w:rsidRDefault="001840BB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 xml:space="preserve">Identifica las propiedades de orden y </w:t>
      </w:r>
      <w:del w:id="5" w:author="González, C." w:date="2015-03-18T20:03:00Z">
        <w:r w:rsidDel="00BE7F07">
          <w:rPr>
            <w:rFonts w:ascii="Times New Roman" w:hAnsi="Times New Roman" w:cs="Times New Roman"/>
            <w:color w:val="000000"/>
          </w:rPr>
          <w:delText xml:space="preserve"> </w:delText>
        </w:r>
      </w:del>
      <w:r>
        <w:rPr>
          <w:rFonts w:ascii="Times New Roman" w:hAnsi="Times New Roman" w:cs="Times New Roman"/>
          <w:color w:val="000000"/>
        </w:rPr>
        <w:t xml:space="preserve">de las operaciones entre </w:t>
      </w:r>
      <w:ins w:id="6" w:author="González, C." w:date="2015-03-18T20:03:00Z">
        <w:r w:rsidR="00BE7F07">
          <w:rPr>
            <w:rFonts w:ascii="Times New Roman" w:hAnsi="Times New Roman" w:cs="Times New Roman"/>
            <w:color w:val="000000"/>
          </w:rPr>
          <w:t>N</w:t>
        </w:r>
      </w:ins>
      <w:del w:id="7" w:author="González, C." w:date="2015-03-18T20:03:00Z">
        <w:r w:rsidDel="00BE7F07">
          <w:rPr>
            <w:rFonts w:ascii="Times New Roman" w:hAnsi="Times New Roman" w:cs="Times New Roman"/>
            <w:color w:val="000000"/>
          </w:rPr>
          <w:delText>n</w:delText>
        </w:r>
      </w:del>
      <w:r>
        <w:rPr>
          <w:rFonts w:ascii="Times New Roman" w:hAnsi="Times New Roman" w:cs="Times New Roman"/>
          <w:color w:val="000000"/>
        </w:rPr>
        <w:t xml:space="preserve">úmeros </w:t>
      </w:r>
      <w:ins w:id="8" w:author="González, C." w:date="2015-03-18T20:04:00Z">
        <w:r w:rsidR="00BE7F07">
          <w:rPr>
            <w:rFonts w:ascii="Times New Roman" w:hAnsi="Times New Roman" w:cs="Times New Roman"/>
            <w:color w:val="000000"/>
          </w:rPr>
          <w:t>R</w:t>
        </w:r>
      </w:ins>
      <w:del w:id="9" w:author="González, C." w:date="2015-03-18T20:04:00Z">
        <w:r w:rsidDel="00BE7F07">
          <w:rPr>
            <w:rFonts w:ascii="Times New Roman" w:hAnsi="Times New Roman" w:cs="Times New Roman"/>
            <w:color w:val="000000"/>
          </w:rPr>
          <w:delText>r</w:delText>
        </w:r>
      </w:del>
      <w:r>
        <w:rPr>
          <w:rFonts w:ascii="Times New Roman" w:hAnsi="Times New Roman" w:cs="Times New Roman"/>
          <w:color w:val="000000"/>
        </w:rPr>
        <w:t>eales.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Palabras Claves: 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del w:id="10" w:author="González, C." w:date="2015-03-18T20:04:00Z">
        <w:r w:rsidRPr="00FC150C" w:rsidDel="00BE7F07">
          <w:rPr>
            <w:rFonts w:ascii="Arial" w:eastAsia="Times New Roman" w:hAnsi="Arial" w:cs="Times New Roman"/>
            <w:sz w:val="18"/>
            <w:szCs w:val="18"/>
            <w:lang w:val="es-ES_tradnl"/>
          </w:rPr>
          <w:delText>“</w:delText>
        </w:r>
      </w:del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>Expansión decimal periódica</w:t>
      </w:r>
      <w:del w:id="11" w:author="González, C." w:date="2015-03-18T20:04:00Z">
        <w:r w:rsidRPr="00FC150C" w:rsidDel="00BE7F07">
          <w:rPr>
            <w:rFonts w:ascii="Arial" w:eastAsia="Times New Roman" w:hAnsi="Arial" w:cs="Times New Roman"/>
            <w:sz w:val="18"/>
            <w:szCs w:val="18"/>
            <w:lang w:val="es-ES_tradnl"/>
          </w:rPr>
          <w:delText>”</w:delText>
        </w:r>
      </w:del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, </w:t>
      </w:r>
      <w:del w:id="12" w:author="González, C." w:date="2015-03-18T20:04:00Z">
        <w:r w:rsidRPr="00FC150C" w:rsidDel="00BE7F07">
          <w:rPr>
            <w:rFonts w:ascii="Arial" w:eastAsia="Times New Roman" w:hAnsi="Arial" w:cs="Times New Roman"/>
            <w:sz w:val="18"/>
            <w:szCs w:val="18"/>
            <w:lang w:val="es-ES_tradnl"/>
          </w:rPr>
          <w:delText>“</w:delText>
        </w:r>
      </w:del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>fracción de enteros</w:t>
      </w:r>
      <w:ins w:id="13" w:author="González, C." w:date="2015-03-18T20:04:00Z">
        <w:r w:rsidR="00BE7F07">
          <w:rPr>
            <w:rFonts w:ascii="Arial" w:eastAsia="Times New Roman" w:hAnsi="Arial" w:cs="Times New Roman"/>
            <w:sz w:val="18"/>
            <w:szCs w:val="18"/>
            <w:lang w:val="es-ES_tradnl"/>
          </w:rPr>
          <w:t>.</w:t>
        </w:r>
      </w:ins>
      <w:del w:id="14" w:author="González, C." w:date="2015-03-18T20:04:00Z">
        <w:r w:rsidRPr="00FC150C" w:rsidDel="00BE7F07">
          <w:rPr>
            <w:rFonts w:ascii="Arial" w:eastAsia="Times New Roman" w:hAnsi="Arial" w:cs="Times New Roman"/>
            <w:sz w:val="18"/>
            <w:szCs w:val="18"/>
            <w:lang w:val="es-ES_tradnl"/>
          </w:rPr>
          <w:delText>”</w:delText>
        </w:r>
      </w:del>
    </w:p>
    <w:p w:rsidR="00FC150C" w:rsidRPr="00FC150C" w:rsidDel="00BE7F07" w:rsidRDefault="00FC150C" w:rsidP="00FC150C">
      <w:pPr>
        <w:spacing w:after="0" w:line="240" w:lineRule="auto"/>
        <w:rPr>
          <w:del w:id="15" w:author="González, C." w:date="2015-03-18T20:04:00Z"/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 xml:space="preserve">* 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>20 minutos.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</w:p>
    <w:p w:rsidR="00FC150C" w:rsidRPr="00FC150C" w:rsidDel="00BE7F07" w:rsidRDefault="00FC150C" w:rsidP="00FC150C">
      <w:pPr>
        <w:spacing w:after="0" w:line="240" w:lineRule="auto"/>
        <w:rPr>
          <w:del w:id="16" w:author="González, C." w:date="2015-03-18T20:04:00Z"/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Del="00BE7F07" w:rsidRDefault="00FC150C" w:rsidP="00FC150C">
      <w:pPr>
        <w:spacing w:after="0" w:line="240" w:lineRule="auto"/>
        <w:rPr>
          <w:del w:id="17" w:author="González, C." w:date="2015-03-18T20:04:00Z"/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FC150C" w:rsidRPr="00FC150C" w:rsidTr="00413CD9">
        <w:tc>
          <w:tcPr>
            <w:tcW w:w="1248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  <w:tr w:rsidR="00FC150C" w:rsidRPr="00FC150C" w:rsidTr="00413CD9">
        <w:tc>
          <w:tcPr>
            <w:tcW w:w="1248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</w:tbl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FC150C" w:rsidRPr="00FC150C" w:rsidTr="00413CD9">
        <w:tc>
          <w:tcPr>
            <w:tcW w:w="453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X</w:t>
            </w:r>
          </w:p>
        </w:tc>
      </w:tr>
      <w:tr w:rsidR="00FC150C" w:rsidRPr="00FC150C" w:rsidTr="00413CD9">
        <w:tc>
          <w:tcPr>
            <w:tcW w:w="453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  <w:tr w:rsidR="00FC150C" w:rsidRPr="00FC150C" w:rsidTr="00413CD9">
        <w:tc>
          <w:tcPr>
            <w:tcW w:w="453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  <w:tr w:rsidR="00FC150C" w:rsidRPr="00FC150C" w:rsidTr="00413CD9">
        <w:tc>
          <w:tcPr>
            <w:tcW w:w="453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</w:tbl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C150C" w:rsidRPr="00FC150C" w:rsidTr="00413CD9">
        <w:tc>
          <w:tcPr>
            <w:tcW w:w="212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  <w:tr w:rsidR="00FC150C" w:rsidRPr="00FC150C" w:rsidTr="00413CD9">
        <w:tc>
          <w:tcPr>
            <w:tcW w:w="212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  <w:tr w:rsidR="00FC150C" w:rsidRPr="00FC150C" w:rsidTr="00413CD9">
        <w:tc>
          <w:tcPr>
            <w:tcW w:w="212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  <w:r w:rsidRPr="00FC150C">
              <w:rPr>
                <w:rFonts w:ascii="Arial" w:hAnsi="Arial" w:cs="Times New Roman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FC150C" w:rsidRPr="00FC150C" w:rsidRDefault="00FC150C" w:rsidP="00FC150C">
            <w:pPr>
              <w:rPr>
                <w:rFonts w:ascii="Arial" w:hAnsi="Arial" w:cs="Times New Roman"/>
                <w:sz w:val="16"/>
                <w:szCs w:val="16"/>
                <w:lang w:val="es-ES_tradnl"/>
              </w:rPr>
            </w:pPr>
          </w:p>
        </w:tc>
      </w:tr>
    </w:tbl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Nivel del ejercicio, 1-Fácil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Del="00BE7F07" w:rsidRDefault="00FC150C" w:rsidP="00FC150C">
      <w:pPr>
        <w:spacing w:after="0" w:line="240" w:lineRule="auto"/>
        <w:rPr>
          <w:del w:id="18" w:author="González, C." w:date="2015-03-18T20:04:00Z"/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b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sz w:val="18"/>
          <w:szCs w:val="18"/>
          <w:lang w:val="es-ES_tradnl"/>
        </w:rPr>
        <w:t>DATOS DEL EJERCICIO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Título del ejercicio (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green"/>
          <w:lang w:val="es-ES_tradnl"/>
        </w:rPr>
        <w:t>86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caracteres máx.)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</w:rPr>
        <w:t xml:space="preserve">Repasa todo lo </w:t>
      </w:r>
      <w:del w:id="19" w:author="González, C." w:date="2015-03-18T20:04:00Z">
        <w:r w:rsidRPr="00FC150C" w:rsidDel="00BE7F07">
          <w:rPr>
            <w:rFonts w:ascii="Arial" w:eastAsia="Times New Roman" w:hAnsi="Arial" w:cs="Arial"/>
            <w:sz w:val="18"/>
            <w:szCs w:val="18"/>
          </w:rPr>
          <w:delText>que viste</w:delText>
        </w:r>
      </w:del>
      <w:ins w:id="20" w:author="González, C." w:date="2015-03-18T20:04:00Z">
        <w:r w:rsidR="00BE7F07">
          <w:rPr>
            <w:rFonts w:ascii="Arial" w:eastAsia="Times New Roman" w:hAnsi="Arial" w:cs="Arial"/>
            <w:sz w:val="18"/>
            <w:szCs w:val="18"/>
          </w:rPr>
          <w:t>visto</w:t>
        </w:r>
      </w:ins>
      <w:r w:rsidRPr="00FC150C">
        <w:rPr>
          <w:rFonts w:ascii="Arial" w:eastAsia="Times New Roman" w:hAnsi="Arial" w:cs="Arial"/>
          <w:sz w:val="18"/>
          <w:szCs w:val="18"/>
        </w:rPr>
        <w:t xml:space="preserve"> en </w:t>
      </w:r>
      <w:ins w:id="21" w:author="González, C." w:date="2015-03-18T20:04:00Z">
        <w:r w:rsidR="00BE7F07">
          <w:rPr>
            <w:rFonts w:ascii="Arial" w:eastAsia="Times New Roman" w:hAnsi="Arial" w:cs="Arial"/>
            <w:sz w:val="18"/>
            <w:szCs w:val="18"/>
          </w:rPr>
          <w:t>la unidad</w:t>
        </w:r>
      </w:ins>
      <w:del w:id="22" w:author="González, C." w:date="2015-03-18T20:04:00Z">
        <w:r w:rsidRPr="00FC150C" w:rsidDel="00BE7F07">
          <w:rPr>
            <w:rFonts w:ascii="Arial" w:eastAsia="Times New Roman" w:hAnsi="Arial" w:cs="Arial"/>
            <w:sz w:val="18"/>
            <w:szCs w:val="18"/>
          </w:rPr>
          <w:delText>el tema</w:delText>
        </w:r>
      </w:del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lang w:val="es-ES_tradnl"/>
        </w:rPr>
        <w:t>S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Enunciado (Instrucción 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green"/>
          <w:lang w:val="es-ES_tradnl"/>
        </w:rPr>
        <w:t>193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caracteres máximo)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>Elije la respuesta correcta</w:t>
      </w:r>
      <w:ins w:id="23" w:author="González, C." w:date="2015-03-18T20:08:00Z">
        <w:r w:rsidR="00BE7F07">
          <w:rPr>
            <w:rFonts w:ascii="Arial" w:eastAsia="Times New Roman" w:hAnsi="Arial" w:cs="Times New Roman"/>
            <w:sz w:val="18"/>
            <w:szCs w:val="18"/>
            <w:lang w:val="es-ES_tradnl"/>
          </w:rPr>
          <w:t>.</w:t>
        </w:r>
      </w:ins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highlight w:val="green"/>
          <w:u w:val="single"/>
          <w:lang w:val="es-ES_tradnl"/>
        </w:rPr>
        <w:t>Más información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(ventana flotante)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Del="00BE7F07" w:rsidRDefault="00FC150C" w:rsidP="00FC150C">
      <w:pPr>
        <w:spacing w:after="0" w:line="240" w:lineRule="auto"/>
        <w:rPr>
          <w:del w:id="24" w:author="González, C." w:date="2015-03-18T20:04:00Z"/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Mostrar al inicio del ejercicio ventana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u w:val="single"/>
          <w:lang w:val="es-ES_tradnl"/>
        </w:rPr>
        <w:t>Más información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(S/N)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lang w:val="es-ES_tradnl"/>
        </w:rPr>
        <w:t>N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):</w:t>
      </w:r>
      <w:proofErr w:type="gramEnd"/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lang w:val="es-ES_tradnl"/>
        </w:rPr>
        <w:t>N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Mostrar calculadora (S/N)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lang w:val="es-ES_tradnl"/>
        </w:rPr>
        <w:t>N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color w:val="0000FF"/>
          <w:sz w:val="16"/>
          <w:szCs w:val="16"/>
          <w:lang w:val="es-ES_tradnl"/>
        </w:rPr>
      </w:pPr>
      <w:r w:rsidRPr="00FC150C">
        <w:rPr>
          <w:rFonts w:ascii="Arial" w:eastAsia="Times New Roman" w:hAnsi="Arial" w:cs="Arial"/>
          <w:b/>
          <w:color w:val="0000FF"/>
          <w:sz w:val="16"/>
          <w:szCs w:val="16"/>
          <w:lang w:val="es-ES_tradnl"/>
        </w:rPr>
        <w:t>NO</w:t>
      </w:r>
      <w:r w:rsidRPr="00FC150C">
        <w:rPr>
          <w:rFonts w:ascii="Arial" w:eastAsia="Times New Roman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Respuesta única (S/N)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lang w:val="es-ES_tradnl"/>
        </w:rPr>
        <w:t>N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color w:val="0000FF"/>
          <w:sz w:val="16"/>
          <w:szCs w:val="16"/>
          <w:lang w:val="es-ES_tradnl"/>
        </w:rPr>
      </w:pPr>
      <w:r w:rsidRPr="00FC150C">
        <w:rPr>
          <w:rFonts w:ascii="Arial" w:eastAsia="Times New Roman" w:hAnsi="Arial" w:cs="Times New Roman"/>
          <w:color w:val="0000FF"/>
          <w:sz w:val="16"/>
          <w:szCs w:val="16"/>
          <w:lang w:val="es-ES_tradnl"/>
        </w:rPr>
        <w:t>MÍN. 1  MÁX. 10. TEST-TEXTO (OPCIÓN MÚLTIPLE). EL TEXTO DE LA EXPLICACIÓN SE MUESTRA AL MOMENTO DE PEDIR LA SOLUCIÓN. POR LO MENOS UNA O TODAS LAS RESPUESTAS DE UNA PREGUNTA PUEDEN SER CORRECTAS, MARQUE ÉSTAS CON NEGRITA.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color w:val="0000FF"/>
          <w:sz w:val="16"/>
          <w:szCs w:val="16"/>
          <w:lang w:val="es-ES_tradnl"/>
        </w:rPr>
      </w:pPr>
    </w:p>
    <w:p w:rsidR="00BE7F07" w:rsidRDefault="00FC150C" w:rsidP="00FC150C">
      <w:pPr>
        <w:spacing w:after="0" w:line="240" w:lineRule="auto"/>
        <w:rPr>
          <w:ins w:id="25" w:author="González, C." w:date="2015-03-18T20:05:00Z"/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Pregunta 1 (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green"/>
          <w:lang w:val="es-ES_tradnl"/>
        </w:rPr>
        <w:t>173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caracteres máximo)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 </w:t>
      </w:r>
    </w:p>
    <w:p w:rsidR="00FC150C" w:rsidRPr="00FC150C" w:rsidRDefault="00DA21E2" w:rsidP="00FC150C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val="es-ES"/>
        </w:rPr>
      </w:pPr>
      <w:r>
        <w:rPr>
          <w:rFonts w:ascii="Arial" w:eastAsia="Times New Roman" w:hAnsi="Arial" w:cs="Times New Roman"/>
          <w:sz w:val="18"/>
          <w:szCs w:val="18"/>
          <w:lang w:val="es-ES_tradnl"/>
        </w:rPr>
        <w:t xml:space="preserve">De las siguientes afirmaciones, son </w:t>
      </w:r>
      <w:del w:id="26" w:author="González, C." w:date="2015-03-18T20:08:00Z">
        <w:r w:rsidRPr="00BE7F07" w:rsidDel="00BE7F07">
          <w:rPr>
            <w:rFonts w:ascii="Arial" w:eastAsia="Times New Roman" w:hAnsi="Arial" w:cs="Times New Roman"/>
            <w:b/>
            <w:sz w:val="18"/>
            <w:szCs w:val="18"/>
            <w:lang w:val="es-ES_tradnl"/>
            <w:rPrChange w:id="27" w:author="González, C." w:date="2015-03-18T20:09:00Z">
              <w:rPr>
                <w:rFonts w:ascii="Arial" w:eastAsia="Times New Roman" w:hAnsi="Arial" w:cs="Times New Roman"/>
                <w:sz w:val="18"/>
                <w:szCs w:val="18"/>
                <w:lang w:val="es-ES_tradnl"/>
              </w:rPr>
            </w:rPrChange>
          </w:rPr>
          <w:delText>FALSAS</w:delText>
        </w:r>
      </w:del>
      <w:ins w:id="28" w:author="González, C." w:date="2015-03-18T20:08:00Z">
        <w:r w:rsidR="00BE7F07" w:rsidRPr="00BE7F07">
          <w:rPr>
            <w:rFonts w:ascii="Arial" w:eastAsia="Times New Roman" w:hAnsi="Arial" w:cs="Times New Roman"/>
            <w:b/>
            <w:sz w:val="18"/>
            <w:szCs w:val="18"/>
            <w:lang w:val="es-ES_tradnl"/>
            <w:rPrChange w:id="29" w:author="González, C." w:date="2015-03-18T20:09:00Z">
              <w:rPr>
                <w:rFonts w:ascii="Arial" w:eastAsia="Times New Roman" w:hAnsi="Arial" w:cs="Times New Roman"/>
                <w:sz w:val="18"/>
                <w:szCs w:val="18"/>
                <w:lang w:val="es-ES_tradnl"/>
              </w:rPr>
            </w:rPrChange>
          </w:rPr>
          <w:t>falsas</w:t>
        </w:r>
      </w:ins>
      <w:ins w:id="30" w:author="González, C." w:date="2015-03-18T20:05:00Z">
        <w:r w:rsidR="00BE7F07">
          <w:rPr>
            <w:rFonts w:ascii="Arial" w:eastAsia="Times New Roman" w:hAnsi="Arial" w:cs="Times New Roman"/>
            <w:sz w:val="18"/>
            <w:szCs w:val="18"/>
            <w:lang w:val="es-ES_tradnl"/>
          </w:rPr>
          <w:t>:</w:t>
        </w:r>
      </w:ins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</w:t>
      </w:r>
    </w:p>
    <w:p w:rsidR="00FC150C" w:rsidRPr="00FC150C" w:rsidDel="00BE7F07" w:rsidRDefault="00FC150C" w:rsidP="00FC150C">
      <w:pPr>
        <w:spacing w:after="0" w:line="240" w:lineRule="auto"/>
        <w:rPr>
          <w:del w:id="31" w:author="González, C." w:date="2015-03-18T20:05:00Z"/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highlight w:val="green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>Explicación (</w:t>
      </w:r>
      <w:r w:rsidRPr="00FC150C">
        <w:rPr>
          <w:rFonts w:ascii="Arial" w:eastAsia="Times New Roman" w:hAnsi="Arial" w:cs="Arial"/>
          <w:b/>
          <w:sz w:val="18"/>
          <w:szCs w:val="18"/>
          <w:highlight w:val="yellow"/>
          <w:lang w:val="es-ES_tradnl"/>
        </w:rPr>
        <w:t>173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(mín. 2 – máx. 5, 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yellow"/>
          <w:lang w:val="es-ES_tradnl"/>
        </w:rPr>
        <w:t>73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FC150C">
        <w:rPr>
          <w:rFonts w:ascii="Arial" w:eastAsia="Times New Roman" w:hAnsi="Arial" w:cs="Arial"/>
          <w:sz w:val="18"/>
          <w:szCs w:val="18"/>
          <w:lang w:val="es-ES_tradnl"/>
        </w:rPr>
        <w:t xml:space="preserve"> </w:t>
      </w: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</w:p>
    <w:p w:rsidR="00B928DC" w:rsidRPr="00B928DC" w:rsidRDefault="00B928DC" w:rsidP="00B928DC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  <w:r w:rsidRPr="00B928DC">
        <w:rPr>
          <w:rFonts w:ascii="Arial" w:eastAsia="Times New Roman" w:hAnsi="Arial" w:cs="Arial"/>
          <w:b/>
          <w:sz w:val="18"/>
          <w:szCs w:val="18"/>
          <w:lang w:val="es-ES_tradnl"/>
        </w:rPr>
        <w:t>Todo número racional se puede expresar como expansión decimal de dos maneras diferentes.</w:t>
      </w: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>Todo número racional es algebraico.</w:t>
      </w: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B928DC">
        <w:rPr>
          <w:rFonts w:ascii="Arial" w:eastAsia="Times New Roman" w:hAnsi="Arial" w:cs="Arial"/>
          <w:b/>
          <w:sz w:val="18"/>
          <w:szCs w:val="18"/>
          <w:lang w:val="es-ES_tradnl"/>
        </w:rPr>
        <w:t>Todo número irracional</w:t>
      </w:r>
      <w:r w:rsidR="00E3765F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puede expresarse con radicales.</w:t>
      </w: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>Todo número entero es racional.</w:t>
      </w: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B928DC" w:rsidRDefault="00B928DC" w:rsidP="00B928D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 xml:space="preserve">Toda expansión decimal </w:t>
      </w:r>
      <w:r w:rsidR="003575CD">
        <w:rPr>
          <w:rFonts w:ascii="Arial" w:eastAsia="Times New Roman" w:hAnsi="Arial" w:cs="Arial"/>
          <w:sz w:val="18"/>
          <w:szCs w:val="18"/>
          <w:lang w:val="es-ES_tradnl"/>
        </w:rPr>
        <w:t>periódica</w:t>
      </w:r>
      <w:r>
        <w:rPr>
          <w:rFonts w:ascii="Arial" w:eastAsia="Times New Roman" w:hAnsi="Arial" w:cs="Arial"/>
          <w:sz w:val="18"/>
          <w:szCs w:val="18"/>
          <w:lang w:val="es-ES_tradnl"/>
        </w:rPr>
        <w:t xml:space="preserve"> se puede expresar como una fracción de enteros. 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Del="00BE7F07" w:rsidRDefault="00FC150C" w:rsidP="00FC150C">
      <w:pPr>
        <w:spacing w:after="0" w:line="240" w:lineRule="auto"/>
        <w:rPr>
          <w:del w:id="32" w:author="González, C." w:date="2015-03-18T20:05:00Z"/>
          <w:rFonts w:ascii="Arial" w:eastAsia="Times New Roman" w:hAnsi="Arial" w:cs="Arial"/>
          <w:sz w:val="18"/>
          <w:szCs w:val="18"/>
          <w:lang w:val="es-ES_tradnl"/>
        </w:rPr>
      </w:pPr>
    </w:p>
    <w:p w:rsidR="00BE7F07" w:rsidRDefault="00FC150C" w:rsidP="00FC150C">
      <w:pPr>
        <w:spacing w:after="0" w:line="240" w:lineRule="auto"/>
        <w:rPr>
          <w:ins w:id="33" w:author="González, C." w:date="2015-03-18T20:05:00Z"/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Pregunta 2 (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green"/>
          <w:lang w:val="es-ES_tradnl"/>
        </w:rPr>
        <w:t>173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caracteres máximo)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 </w:t>
      </w:r>
    </w:p>
    <w:p w:rsidR="00FC150C" w:rsidRPr="00FC150C" w:rsidRDefault="00476DEF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>
        <w:rPr>
          <w:rFonts w:ascii="Arial" w:eastAsia="Times New Roman" w:hAnsi="Arial" w:cs="Times New Roman"/>
          <w:sz w:val="18"/>
          <w:szCs w:val="18"/>
          <w:lang w:val="es-ES_tradnl"/>
        </w:rPr>
        <w:t>Cu</w:t>
      </w:r>
      <w:ins w:id="34" w:author="González, C." w:date="2015-03-18T20:05:00Z">
        <w:r w:rsidR="00BE7F07">
          <w:rPr>
            <w:rFonts w:ascii="Arial" w:eastAsia="Times New Roman" w:hAnsi="Arial" w:cs="Times New Roman"/>
            <w:sz w:val="18"/>
            <w:szCs w:val="18"/>
            <w:lang w:val="es-ES_tradnl"/>
          </w:rPr>
          <w:t>á</w:t>
        </w:r>
      </w:ins>
      <w:del w:id="35" w:author="González, C." w:date="2015-03-18T20:05:00Z">
        <w:r w:rsidDel="00BE7F07">
          <w:rPr>
            <w:rFonts w:ascii="Arial" w:eastAsia="Times New Roman" w:hAnsi="Arial" w:cs="Times New Roman"/>
            <w:sz w:val="18"/>
            <w:szCs w:val="18"/>
            <w:lang w:val="es-ES_tradnl"/>
          </w:rPr>
          <w:delText>a</w:delText>
        </w:r>
      </w:del>
      <w:r>
        <w:rPr>
          <w:rFonts w:ascii="Arial" w:eastAsia="Times New Roman" w:hAnsi="Arial" w:cs="Times New Roman"/>
          <w:sz w:val="18"/>
          <w:szCs w:val="18"/>
          <w:lang w:val="es-ES_tradnl"/>
        </w:rPr>
        <w:t xml:space="preserve">les de las siguientes afirmaciones son </w:t>
      </w:r>
      <w:del w:id="36" w:author="González, C." w:date="2015-03-18T20:09:00Z">
        <w:r w:rsidR="003575CD" w:rsidRPr="00BE7F07" w:rsidDel="00BE7F07">
          <w:rPr>
            <w:rFonts w:ascii="Arial" w:eastAsia="Times New Roman" w:hAnsi="Arial" w:cs="Times New Roman"/>
            <w:b/>
            <w:sz w:val="18"/>
            <w:szCs w:val="18"/>
            <w:lang w:val="es-ES_tradnl"/>
            <w:rPrChange w:id="37" w:author="González, C." w:date="2015-03-18T20:09:00Z">
              <w:rPr>
                <w:rFonts w:ascii="Arial" w:eastAsia="Times New Roman" w:hAnsi="Arial" w:cs="Times New Roman"/>
                <w:sz w:val="18"/>
                <w:szCs w:val="18"/>
                <w:lang w:val="es-ES_tradnl"/>
              </w:rPr>
            </w:rPrChange>
          </w:rPr>
          <w:delText>VERDADERAS</w:delText>
        </w:r>
      </w:del>
      <w:ins w:id="38" w:author="González, C." w:date="2015-03-18T20:09:00Z">
        <w:r w:rsidR="00BE7F07" w:rsidRPr="00BE7F07">
          <w:rPr>
            <w:rFonts w:ascii="Arial" w:eastAsia="Times New Roman" w:hAnsi="Arial" w:cs="Times New Roman"/>
            <w:b/>
            <w:sz w:val="18"/>
            <w:szCs w:val="18"/>
            <w:lang w:val="es-ES_tradnl"/>
            <w:rPrChange w:id="39" w:author="González, C." w:date="2015-03-18T20:09:00Z">
              <w:rPr>
                <w:rFonts w:ascii="Arial" w:eastAsia="Times New Roman" w:hAnsi="Arial" w:cs="Times New Roman"/>
                <w:sz w:val="18"/>
                <w:szCs w:val="18"/>
                <w:lang w:val="es-ES_tradnl"/>
              </w:rPr>
            </w:rPrChange>
          </w:rPr>
          <w:t>verdaderas</w:t>
        </w:r>
      </w:ins>
      <w:r>
        <w:rPr>
          <w:rFonts w:ascii="Arial" w:eastAsia="Times New Roman" w:hAnsi="Arial" w:cs="Times New Roman"/>
          <w:sz w:val="18"/>
          <w:szCs w:val="18"/>
          <w:lang w:val="es-ES_tradnl"/>
        </w:rPr>
        <w:t>:</w:t>
      </w:r>
    </w:p>
    <w:p w:rsidR="00755CF4" w:rsidRPr="00FC150C" w:rsidRDefault="00755CF4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highlight w:val="green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>Explicación (</w:t>
      </w:r>
      <w:r w:rsidRPr="00FC150C">
        <w:rPr>
          <w:rFonts w:ascii="Arial" w:eastAsia="Times New Roman" w:hAnsi="Arial" w:cs="Arial"/>
          <w:b/>
          <w:sz w:val="18"/>
          <w:szCs w:val="18"/>
          <w:highlight w:val="yellow"/>
          <w:lang w:val="es-ES_tradnl"/>
        </w:rPr>
        <w:t>173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(mín. 2 – máx. 5, 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yellow"/>
          <w:lang w:val="es-ES_tradnl"/>
        </w:rPr>
        <w:t>73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FC150C">
        <w:rPr>
          <w:rFonts w:ascii="Arial" w:eastAsia="Times New Roman" w:hAnsi="Arial" w:cs="Arial"/>
          <w:sz w:val="18"/>
          <w:szCs w:val="18"/>
          <w:lang w:val="es-ES_tradnl"/>
        </w:rPr>
        <w:t xml:space="preserve"> 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DC502F" w:rsidRDefault="00DC502F" w:rsidP="00DC502F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>La suma de dos irracionales siempre es un número irracional.</w:t>
      </w:r>
    </w:p>
    <w:p w:rsidR="00DC502F" w:rsidRDefault="00DC502F" w:rsidP="00DC502F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DC502F" w:rsidRDefault="00DC502F" w:rsidP="00DC502F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>La potenciación es una operación conmutativa.</w:t>
      </w:r>
    </w:p>
    <w:p w:rsidR="00DC502F" w:rsidRDefault="00DC502F" w:rsidP="00DC502F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DC502F" w:rsidRPr="00755CF4" w:rsidRDefault="00DC502F" w:rsidP="00DC502F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  <w:r w:rsidRPr="00755CF4">
        <w:rPr>
          <w:rFonts w:ascii="Arial" w:eastAsia="Times New Roman" w:hAnsi="Arial" w:cs="Arial"/>
          <w:b/>
          <w:sz w:val="18"/>
          <w:szCs w:val="18"/>
          <w:lang w:val="es-ES_tradnl"/>
        </w:rPr>
        <w:t>El producto de dos números racionales siempre es un número racional.</w:t>
      </w:r>
    </w:p>
    <w:p w:rsidR="00DC502F" w:rsidRPr="00FC150C" w:rsidRDefault="00DC502F" w:rsidP="00DC502F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 xml:space="preserve"> </w:t>
      </w:r>
    </w:p>
    <w:p w:rsidR="00DC502F" w:rsidRDefault="00DC502F" w:rsidP="00DC502F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>La potenciación distribuye a la adición.</w:t>
      </w:r>
    </w:p>
    <w:p w:rsidR="00DC502F" w:rsidRDefault="00DC502F" w:rsidP="00DC502F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DC502F" w:rsidRDefault="00DC502F" w:rsidP="00DC502F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>La resta de números reales es asociativa.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BE7F07" w:rsidRDefault="00FC150C" w:rsidP="00FC150C">
      <w:pPr>
        <w:spacing w:after="0" w:line="240" w:lineRule="auto"/>
        <w:rPr>
          <w:ins w:id="40" w:author="González, C." w:date="2015-03-18T20:06:00Z"/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Pregunta 3 (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green"/>
          <w:lang w:val="es-ES_tradnl"/>
        </w:rPr>
        <w:t>173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caracteres máximo)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</w:t>
      </w:r>
    </w:p>
    <w:p w:rsidR="00702E79" w:rsidRDefault="003575CD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>
        <w:rPr>
          <w:rFonts w:ascii="Arial" w:eastAsia="Times New Roman" w:hAnsi="Arial" w:cs="Times New Roman"/>
          <w:sz w:val="18"/>
          <w:szCs w:val="18"/>
          <w:lang w:val="es-ES_tradnl"/>
        </w:rPr>
        <w:t xml:space="preserve">De los siguientes enunciados, </w:t>
      </w:r>
      <w:del w:id="41" w:author="González, C." w:date="2015-03-18T20:06:00Z">
        <w:r w:rsidR="00702E79" w:rsidRPr="00BE7F07" w:rsidDel="00BE7F07">
          <w:rPr>
            <w:rFonts w:ascii="Arial" w:eastAsia="Times New Roman" w:hAnsi="Arial" w:cs="Times New Roman"/>
            <w:b/>
            <w:sz w:val="18"/>
            <w:szCs w:val="18"/>
            <w:lang w:val="es-ES_tradnl"/>
            <w:rPrChange w:id="42" w:author="González, C." w:date="2015-03-18T20:09:00Z">
              <w:rPr>
                <w:rFonts w:ascii="Arial" w:eastAsia="Times New Roman" w:hAnsi="Arial" w:cs="Times New Roman"/>
                <w:sz w:val="18"/>
                <w:szCs w:val="18"/>
                <w:lang w:val="es-ES_tradnl"/>
              </w:rPr>
            </w:rPrChange>
          </w:rPr>
          <w:delText xml:space="preserve"> </w:delText>
        </w:r>
      </w:del>
      <w:ins w:id="43" w:author="González, C." w:date="2015-03-18T20:09:00Z">
        <w:r w:rsidR="00BE7F07" w:rsidRPr="00BE7F07">
          <w:rPr>
            <w:rFonts w:ascii="Arial" w:eastAsia="Times New Roman" w:hAnsi="Arial" w:cs="Times New Roman"/>
            <w:b/>
            <w:sz w:val="18"/>
            <w:szCs w:val="18"/>
            <w:lang w:val="es-ES_tradnl"/>
            <w:rPrChange w:id="44" w:author="González, C." w:date="2015-03-18T20:09:00Z">
              <w:rPr>
                <w:rFonts w:ascii="Arial" w:eastAsia="Times New Roman" w:hAnsi="Arial" w:cs="Times New Roman"/>
                <w:sz w:val="18"/>
                <w:szCs w:val="18"/>
                <w:lang w:val="es-ES_tradnl"/>
              </w:rPr>
            </w:rPrChange>
          </w:rPr>
          <w:t>no</w:t>
        </w:r>
      </w:ins>
      <w:del w:id="45" w:author="González, C." w:date="2015-03-18T20:09:00Z">
        <w:r w:rsidDel="00BE7F07">
          <w:rPr>
            <w:rFonts w:ascii="Arial" w:eastAsia="Times New Roman" w:hAnsi="Arial" w:cs="Times New Roman"/>
            <w:sz w:val="18"/>
            <w:szCs w:val="18"/>
            <w:lang w:val="es-ES_tradnl"/>
          </w:rPr>
          <w:delText>NO</w:delText>
        </w:r>
      </w:del>
      <w:r>
        <w:rPr>
          <w:rFonts w:ascii="Arial" w:eastAsia="Times New Roman" w:hAnsi="Arial" w:cs="Times New Roman"/>
          <w:sz w:val="18"/>
          <w:szCs w:val="18"/>
          <w:lang w:val="es-ES_tradnl"/>
        </w:rPr>
        <w:t xml:space="preserve"> es</w:t>
      </w:r>
      <w:r w:rsidR="00702E79">
        <w:rPr>
          <w:rFonts w:ascii="Arial" w:eastAsia="Times New Roman" w:hAnsi="Arial" w:cs="Times New Roman"/>
          <w:sz w:val="18"/>
          <w:szCs w:val="18"/>
          <w:lang w:val="es-ES_tradnl"/>
        </w:rPr>
        <w:t xml:space="preserve"> una propiedad de</w:t>
      </w:r>
      <w:del w:id="46" w:author="González, C." w:date="2015-03-18T20:06:00Z">
        <w:r w:rsidR="00702E79" w:rsidDel="00BE7F07">
          <w:rPr>
            <w:rFonts w:ascii="Arial" w:eastAsia="Times New Roman" w:hAnsi="Arial" w:cs="Times New Roman"/>
            <w:sz w:val="18"/>
            <w:szCs w:val="18"/>
            <w:lang w:val="es-ES_tradnl"/>
          </w:rPr>
          <w:delText>l</w:delText>
        </w:r>
      </w:del>
      <w:r w:rsidR="00702E79">
        <w:rPr>
          <w:rFonts w:ascii="Arial" w:eastAsia="Times New Roman" w:hAnsi="Arial" w:cs="Times New Roman"/>
          <w:sz w:val="18"/>
          <w:szCs w:val="18"/>
          <w:lang w:val="es-ES_tradnl"/>
        </w:rPr>
        <w:t xml:space="preserve"> orden de </w:t>
      </w:r>
      <w:ins w:id="47" w:author="González, C." w:date="2015-03-18T20:06:00Z">
        <w:r w:rsidR="00BE7F07">
          <w:rPr>
            <w:rFonts w:ascii="Arial" w:eastAsia="Times New Roman" w:hAnsi="Arial" w:cs="Times New Roman"/>
            <w:sz w:val="18"/>
            <w:szCs w:val="18"/>
            <w:lang w:val="es-ES_tradnl"/>
          </w:rPr>
          <w:t>los N</w:t>
        </w:r>
      </w:ins>
      <w:del w:id="48" w:author="González, C." w:date="2015-03-18T20:06:00Z">
        <w:r w:rsidR="00702E79" w:rsidDel="00BE7F07">
          <w:rPr>
            <w:rFonts w:ascii="Arial" w:eastAsia="Times New Roman" w:hAnsi="Arial" w:cs="Times New Roman"/>
            <w:sz w:val="18"/>
            <w:szCs w:val="18"/>
            <w:lang w:val="es-ES_tradnl"/>
          </w:rPr>
          <w:delText>n</w:delText>
        </w:r>
      </w:del>
      <w:r w:rsidR="00702E79">
        <w:rPr>
          <w:rFonts w:ascii="Arial" w:eastAsia="Times New Roman" w:hAnsi="Arial" w:cs="Times New Roman"/>
          <w:sz w:val="18"/>
          <w:szCs w:val="18"/>
          <w:lang w:val="es-ES_tradnl"/>
        </w:rPr>
        <w:t xml:space="preserve">úmeros </w:t>
      </w:r>
      <w:ins w:id="49" w:author="González, C." w:date="2015-03-18T20:06:00Z">
        <w:r w:rsidR="00BE7F07">
          <w:rPr>
            <w:rFonts w:ascii="Arial" w:eastAsia="Times New Roman" w:hAnsi="Arial" w:cs="Times New Roman"/>
            <w:sz w:val="18"/>
            <w:szCs w:val="18"/>
            <w:lang w:val="es-ES_tradnl"/>
          </w:rPr>
          <w:t>R</w:t>
        </w:r>
      </w:ins>
      <w:del w:id="50" w:author="González, C." w:date="2015-03-18T20:06:00Z">
        <w:r w:rsidR="00702E79" w:rsidDel="00BE7F07">
          <w:rPr>
            <w:rFonts w:ascii="Arial" w:eastAsia="Times New Roman" w:hAnsi="Arial" w:cs="Times New Roman"/>
            <w:sz w:val="18"/>
            <w:szCs w:val="18"/>
            <w:lang w:val="es-ES_tradnl"/>
          </w:rPr>
          <w:delText>r</w:delText>
        </w:r>
      </w:del>
      <w:r w:rsidR="00702E79">
        <w:rPr>
          <w:rFonts w:ascii="Arial" w:eastAsia="Times New Roman" w:hAnsi="Arial" w:cs="Times New Roman"/>
          <w:sz w:val="18"/>
          <w:szCs w:val="18"/>
          <w:lang w:val="es-ES_tradnl"/>
        </w:rPr>
        <w:t>eales: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highlight w:val="green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>Explicación (</w:t>
      </w:r>
      <w:r w:rsidRPr="00FC150C">
        <w:rPr>
          <w:rFonts w:ascii="Arial" w:eastAsia="Times New Roman" w:hAnsi="Arial" w:cs="Arial"/>
          <w:b/>
          <w:sz w:val="18"/>
          <w:szCs w:val="18"/>
          <w:highlight w:val="yellow"/>
          <w:lang w:val="es-ES_tradnl"/>
        </w:rPr>
        <w:t>173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(mín. 2 – máx. 5, 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yellow"/>
          <w:lang w:val="es-ES_tradnl"/>
        </w:rPr>
        <w:t>73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FC150C">
        <w:rPr>
          <w:rFonts w:ascii="Arial" w:eastAsia="Times New Roman" w:hAnsi="Arial" w:cs="Arial"/>
          <w:sz w:val="18"/>
          <w:szCs w:val="18"/>
          <w:lang w:val="es-ES_tradnl"/>
        </w:rPr>
        <w:t xml:space="preserve"> </w:t>
      </w:r>
    </w:p>
    <w:p w:rsidR="00702E79" w:rsidRDefault="00702E79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7C72FC" w:rsidRDefault="00702E79" w:rsidP="00FC150C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  <w:r w:rsidRPr="007C72FC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Si </w:t>
      </w:r>
      <m:oMath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a&lt;b</m:t>
        </m:r>
      </m:oMath>
      <w:r w:rsidRPr="007C72FC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y </w:t>
      </w:r>
      <m:oMath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c≤d</m:t>
        </m:r>
      </m:oMath>
      <w:r w:rsidRPr="007C72FC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entonces </w:t>
      </w:r>
      <m:oMath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ac&lt;bd</m:t>
        </m:r>
      </m:oMath>
      <w:ins w:id="51" w:author="González, C." w:date="2015-03-18T20:06:00Z">
        <w:r w:rsidR="00BE7F07" w:rsidRPr="00BE7F07">
          <w:rPr>
            <w:rFonts w:ascii="Arial" w:eastAsia="Times New Roman" w:hAnsi="Arial" w:cs="Arial"/>
            <w:sz w:val="18"/>
            <w:szCs w:val="18"/>
            <w:lang w:val="es-ES_tradnl"/>
            <w:rPrChange w:id="52" w:author="González, C." w:date="2015-03-18T20:06:00Z">
              <w:rPr>
                <w:rFonts w:ascii="Arial" w:eastAsia="Times New Roman" w:hAnsi="Arial" w:cs="Arial"/>
                <w:b/>
                <w:sz w:val="18"/>
                <w:szCs w:val="18"/>
                <w:lang w:val="es-ES_tradnl"/>
              </w:rPr>
            </w:rPrChange>
          </w:rPr>
          <w:t>.</w:t>
        </w:r>
      </w:ins>
    </w:p>
    <w:p w:rsidR="00702E79" w:rsidRDefault="00702E79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702E79" w:rsidRDefault="00702E79" w:rsidP="00702E79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 xml:space="preserve">Si </w:t>
      </w:r>
      <m:oMath>
        <m:r>
          <w:rPr>
            <w:rFonts w:ascii="Cambria Math" w:eastAsia="Times New Roman" w:hAnsi="Cambria Math" w:cs="Arial"/>
            <w:sz w:val="18"/>
            <w:szCs w:val="18"/>
            <w:lang w:val="es-ES_tradnl"/>
          </w:rPr>
          <m:t>a&lt;b</m:t>
        </m:r>
      </m:oMath>
      <w:r>
        <w:rPr>
          <w:rFonts w:ascii="Arial" w:eastAsia="Times New Roman" w:hAnsi="Arial" w:cs="Arial"/>
          <w:sz w:val="18"/>
          <w:szCs w:val="18"/>
          <w:lang w:val="es-ES_tradnl"/>
        </w:rPr>
        <w:t xml:space="preserve"> y </w:t>
      </w:r>
      <m:oMath>
        <m:r>
          <w:rPr>
            <w:rFonts w:ascii="Cambria Math" w:eastAsia="Times New Roman" w:hAnsi="Cambria Math" w:cs="Arial"/>
            <w:sz w:val="18"/>
            <w:szCs w:val="18"/>
            <w:lang w:val="es-ES_tradnl"/>
          </w:rPr>
          <m:t>c&lt;d</m:t>
        </m:r>
      </m:oMath>
      <w:r>
        <w:rPr>
          <w:rFonts w:ascii="Arial" w:eastAsia="Times New Roman" w:hAnsi="Arial" w:cs="Arial"/>
          <w:sz w:val="18"/>
          <w:szCs w:val="18"/>
          <w:lang w:val="es-ES_tradnl"/>
        </w:rPr>
        <w:t xml:space="preserve"> entonces </w:t>
      </w:r>
      <m:oMath>
        <m:r>
          <w:rPr>
            <w:rFonts w:ascii="Cambria Math" w:eastAsia="Times New Roman" w:hAnsi="Cambria Math" w:cs="Arial"/>
            <w:sz w:val="18"/>
            <w:szCs w:val="18"/>
            <w:lang w:val="es-ES_tradnl"/>
          </w:rPr>
          <m:t>a+c&lt;b+d</m:t>
        </m:r>
      </m:oMath>
      <w:ins w:id="53" w:author="González, C." w:date="2015-03-18T20:06:00Z">
        <w:r w:rsidR="00BE7F07">
          <w:rPr>
            <w:rFonts w:ascii="Arial" w:eastAsia="Times New Roman" w:hAnsi="Arial" w:cs="Arial"/>
            <w:sz w:val="18"/>
            <w:szCs w:val="18"/>
            <w:lang w:val="es-ES_tradnl"/>
          </w:rPr>
          <w:t>.</w:t>
        </w:r>
      </w:ins>
    </w:p>
    <w:p w:rsidR="00702E79" w:rsidRDefault="00702E79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702E79" w:rsidRPr="00E3765F" w:rsidRDefault="00702E79" w:rsidP="00702E79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  <w:r w:rsidRPr="00E3765F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Si </w:t>
      </w:r>
      <m:oMath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a&lt;b</m:t>
        </m:r>
      </m:oMath>
      <w:r w:rsidRPr="00E3765F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y</w:t>
      </w:r>
      <w:r w:rsidR="007C72FC" w:rsidRPr="00E3765F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c&lt;b</m:t>
        </m:r>
      </m:oMath>
      <w:r w:rsidRPr="00E3765F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entonces </w:t>
      </w:r>
      <m:oMath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a&lt;c</m:t>
        </m:r>
      </m:oMath>
      <w:ins w:id="54" w:author="González, C." w:date="2015-03-18T20:06:00Z">
        <w:r w:rsidR="00BE7F07" w:rsidRPr="00BE7F07">
          <w:rPr>
            <w:rFonts w:ascii="Arial" w:eastAsia="Times New Roman" w:hAnsi="Arial" w:cs="Arial"/>
            <w:sz w:val="18"/>
            <w:szCs w:val="18"/>
            <w:lang w:val="es-ES_tradnl"/>
            <w:rPrChange w:id="55" w:author="González, C." w:date="2015-03-18T20:06:00Z">
              <w:rPr>
                <w:rFonts w:ascii="Arial" w:eastAsia="Times New Roman" w:hAnsi="Arial" w:cs="Arial"/>
                <w:b/>
                <w:sz w:val="18"/>
                <w:szCs w:val="18"/>
                <w:lang w:val="es-ES_tradnl"/>
              </w:rPr>
            </w:rPrChange>
          </w:rPr>
          <w:t>.</w:t>
        </w:r>
      </w:ins>
    </w:p>
    <w:p w:rsidR="00702E79" w:rsidRDefault="00702E79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E3765F" w:rsidRPr="009F457A" w:rsidRDefault="00E3765F" w:rsidP="00E3765F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  <w:r w:rsidRPr="009F457A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Si </w:t>
      </w:r>
      <m:oMath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a&lt;b</m:t>
        </m:r>
      </m:oMath>
      <w:r w:rsidRPr="009F457A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entonces </w:t>
      </w:r>
      <m:oMath>
        <m:sSup>
          <m:sSup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val="es-ES_tradnl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&lt;</m:t>
        </m:r>
        <m:sSup>
          <m:sSupPr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val="es-ES_tradnl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val="es-ES_tradnl"/>
              </w:rPr>
              <m:t>2</m:t>
            </m:r>
          </m:sup>
        </m:sSup>
      </m:oMath>
      <w:ins w:id="56" w:author="González, C." w:date="2015-03-18T20:06:00Z">
        <w:r w:rsidR="00BE7F07" w:rsidRPr="00BE7F07">
          <w:rPr>
            <w:rFonts w:ascii="Arial" w:eastAsia="Times New Roman" w:hAnsi="Arial" w:cs="Arial"/>
            <w:sz w:val="18"/>
            <w:szCs w:val="18"/>
            <w:lang w:val="es-ES_tradnl"/>
            <w:rPrChange w:id="57" w:author="González, C." w:date="2015-03-18T20:06:00Z">
              <w:rPr>
                <w:rFonts w:ascii="Arial" w:eastAsia="Times New Roman" w:hAnsi="Arial" w:cs="Arial"/>
                <w:b/>
                <w:sz w:val="18"/>
                <w:szCs w:val="18"/>
                <w:lang w:val="es-ES_tradnl"/>
              </w:rPr>
            </w:rPrChange>
          </w:rPr>
          <w:t>.</w:t>
        </w:r>
      </w:ins>
    </w:p>
    <w:p w:rsidR="00E3765F" w:rsidRPr="00FC150C" w:rsidRDefault="00E3765F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BE7F07" w:rsidRDefault="00FC150C" w:rsidP="00FC150C">
      <w:pPr>
        <w:spacing w:after="0" w:line="240" w:lineRule="auto"/>
        <w:rPr>
          <w:ins w:id="58" w:author="González, C." w:date="2015-03-18T20:06:00Z"/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Pregunta 4 (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green"/>
          <w:lang w:val="es-ES_tradnl"/>
        </w:rPr>
        <w:t>173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caracteres máximo)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</w:t>
      </w:r>
    </w:p>
    <w:p w:rsidR="00363199" w:rsidRDefault="00F12703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>
        <w:rPr>
          <w:rFonts w:ascii="Arial" w:eastAsia="Times New Roman" w:hAnsi="Arial" w:cs="Times New Roman"/>
          <w:sz w:val="18"/>
          <w:szCs w:val="18"/>
          <w:lang w:val="es-ES_tradnl"/>
        </w:rPr>
        <w:t>E</w:t>
      </w:r>
      <w:r w:rsidR="00363199">
        <w:rPr>
          <w:rFonts w:ascii="Arial" w:eastAsia="Times New Roman" w:hAnsi="Arial" w:cs="Times New Roman"/>
          <w:sz w:val="18"/>
          <w:szCs w:val="18"/>
          <w:lang w:val="es-ES_tradnl"/>
        </w:rPr>
        <w:t>s una propiedad del valor absoluto:</w:t>
      </w:r>
    </w:p>
    <w:p w:rsidR="00363199" w:rsidRDefault="00363199" w:rsidP="00FC150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highlight w:val="green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>Explicación (</w:t>
      </w:r>
      <w:r w:rsidRPr="00FC150C">
        <w:rPr>
          <w:rFonts w:ascii="Arial" w:eastAsia="Times New Roman" w:hAnsi="Arial" w:cs="Arial"/>
          <w:b/>
          <w:sz w:val="18"/>
          <w:szCs w:val="18"/>
          <w:highlight w:val="yellow"/>
          <w:lang w:val="es-ES_tradnl"/>
        </w:rPr>
        <w:t>173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(mín. 2 – máx. 5, 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yellow"/>
          <w:lang w:val="es-ES_tradnl"/>
        </w:rPr>
        <w:t>73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FC150C">
        <w:rPr>
          <w:rFonts w:ascii="Arial" w:eastAsia="Times New Roman" w:hAnsi="Arial" w:cs="Arial"/>
          <w:sz w:val="18"/>
          <w:szCs w:val="18"/>
          <w:lang w:val="es-ES_tradnl"/>
        </w:rPr>
        <w:t xml:space="preserve"> 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7E03CC" w:rsidRPr="00CC6625" w:rsidRDefault="00BE7F07" w:rsidP="007E03CC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18"/>
                <w:szCs w:val="18"/>
                <w:lang w:val="es-ES_tradnl"/>
              </w:rPr>
              <m:t>a+b</m:t>
            </m:r>
          </m:e>
        </m:d>
        <m:r>
          <w:rPr>
            <w:rFonts w:ascii="Cambria Math" w:eastAsia="Times New Roman" w:hAnsi="Cambria Math" w:cs="Times New Roman"/>
            <w:sz w:val="18"/>
            <w:szCs w:val="18"/>
            <w:lang w:val="es-ES_tradnl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18"/>
                <w:szCs w:val="18"/>
                <w:lang w:val="es-ES_tradnl"/>
              </w:rPr>
              <m:t>a</m:t>
            </m:r>
          </m:e>
        </m:d>
        <m:r>
          <w:rPr>
            <w:rFonts w:ascii="Cambria Math" w:eastAsia="Times New Roman" w:hAnsi="Cambria Math" w:cs="Times New Roman"/>
            <w:sz w:val="18"/>
            <w:szCs w:val="18"/>
            <w:lang w:val="es-ES_tradnl"/>
          </w:rPr>
          <m:t>+|b|</m:t>
        </m:r>
      </m:oMath>
      <w:ins w:id="59" w:author="González, C." w:date="2015-03-18T20:06:00Z">
        <w:r>
          <w:rPr>
            <w:rFonts w:ascii="Arial" w:eastAsia="Times New Roman" w:hAnsi="Arial" w:cs="Times New Roman"/>
            <w:sz w:val="18"/>
            <w:szCs w:val="18"/>
            <w:lang w:val="es-ES_tradnl"/>
          </w:rPr>
          <w:t>.</w:t>
        </w:r>
      </w:ins>
      <w:r w:rsidR="007E03CC" w:rsidRPr="00CC6625">
        <w:rPr>
          <w:rFonts w:ascii="Arial" w:eastAsia="Times New Roman" w:hAnsi="Arial" w:cs="Times New Roman"/>
          <w:sz w:val="18"/>
          <w:szCs w:val="18"/>
          <w:lang w:val="es-ES_tradnl"/>
        </w:rPr>
        <w:t xml:space="preserve"> </w:t>
      </w:r>
    </w:p>
    <w:p w:rsidR="007E03CC" w:rsidRPr="007E03CC" w:rsidRDefault="007E03CC" w:rsidP="007E03CC">
      <w:pPr>
        <w:spacing w:after="0" w:line="240" w:lineRule="auto"/>
        <w:rPr>
          <w:rFonts w:ascii="Arial" w:eastAsia="Times New Roman" w:hAnsi="Arial" w:cs="Times New Roman"/>
          <w:b/>
          <w:sz w:val="18"/>
          <w:szCs w:val="18"/>
          <w:lang w:val="es-ES_tradnl"/>
        </w:rPr>
      </w:pPr>
    </w:p>
    <w:p w:rsidR="007E03CC" w:rsidRPr="00FC150C" w:rsidRDefault="00BE7F07" w:rsidP="007E03CC">
      <w:pPr>
        <w:spacing w:after="0" w:line="240" w:lineRule="auto"/>
        <w:rPr>
          <w:rFonts w:ascii="Arial" w:eastAsia="Times New Roman" w:hAnsi="Arial" w:cs="Times New Roman"/>
          <w:b/>
          <w:sz w:val="18"/>
          <w:szCs w:val="18"/>
          <w:lang w:val="es-ES_tradnl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18"/>
                <w:szCs w:val="18"/>
                <w:lang w:val="es-ES_tradnl"/>
              </w:rPr>
              <m:t>a-b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18"/>
            <w:szCs w:val="18"/>
            <w:lang w:val="es-ES_tradnl"/>
          </w:rPr>
          <m:t>≤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18"/>
                <w:szCs w:val="18"/>
                <w:lang w:val="es-ES_tradnl"/>
              </w:rPr>
              <m:t>a</m:t>
            </m:r>
          </m:e>
        </m:d>
        <m:r>
          <m:rPr>
            <m:sty m:val="bi"/>
          </m:rPr>
          <w:rPr>
            <w:rFonts w:ascii="Cambria Math" w:eastAsia="Times New Roman" w:hAnsi="Cambria Math" w:cs="Times New Roman"/>
            <w:sz w:val="18"/>
            <w:szCs w:val="18"/>
            <w:lang w:val="es-ES_tradnl"/>
          </w:rPr>
          <m:t>+|b|</m:t>
        </m:r>
      </m:oMath>
      <w:ins w:id="60" w:author="González, C." w:date="2015-03-18T20:06:00Z">
        <w:r w:rsidRPr="00BE7F07">
          <w:rPr>
            <w:rFonts w:ascii="Arial" w:eastAsia="Times New Roman" w:hAnsi="Arial" w:cs="Times New Roman"/>
            <w:sz w:val="18"/>
            <w:szCs w:val="18"/>
            <w:lang w:val="es-ES_tradnl"/>
            <w:rPrChange w:id="61" w:author="González, C." w:date="2015-03-18T20:07:00Z">
              <w:rPr>
                <w:rFonts w:ascii="Arial" w:eastAsia="Times New Roman" w:hAnsi="Arial" w:cs="Times New Roman"/>
                <w:b/>
                <w:sz w:val="18"/>
                <w:szCs w:val="18"/>
                <w:lang w:val="es-ES_tradnl"/>
              </w:rPr>
            </w:rPrChange>
          </w:rPr>
          <w:t>.</w:t>
        </w:r>
      </w:ins>
      <w:r w:rsidR="007E03CC" w:rsidRPr="007E03CC">
        <w:rPr>
          <w:rFonts w:ascii="Arial" w:eastAsia="Times New Roman" w:hAnsi="Arial" w:cs="Times New Roman"/>
          <w:b/>
          <w:sz w:val="18"/>
          <w:szCs w:val="18"/>
          <w:lang w:val="es-ES_tradnl"/>
        </w:rPr>
        <w:t xml:space="preserve"> </w:t>
      </w:r>
    </w:p>
    <w:p w:rsidR="007E03CC" w:rsidRPr="007E03CC" w:rsidRDefault="007E03CC" w:rsidP="007E03CC">
      <w:pPr>
        <w:spacing w:after="0" w:line="240" w:lineRule="auto"/>
        <w:rPr>
          <w:rFonts w:ascii="Arial" w:eastAsia="Times New Roman" w:hAnsi="Arial" w:cs="Times New Roman"/>
          <w:b/>
          <w:sz w:val="18"/>
          <w:szCs w:val="18"/>
          <w:lang w:val="es-ES_tradnl"/>
        </w:rPr>
      </w:pPr>
    </w:p>
    <w:p w:rsidR="007E03CC" w:rsidRPr="00CC6625" w:rsidRDefault="00BE7F07" w:rsidP="007E03C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i/>
                <w:sz w:val="18"/>
                <w:szCs w:val="18"/>
                <w:lang w:val="es-ES_tradnl"/>
              </w:rPr>
            </m:ctrlPr>
          </m:dPr>
          <m:e>
            <m:r>
              <w:rPr>
                <w:rFonts w:ascii="Cambria Math" w:eastAsia="Times New Roman" w:hAnsi="Cambria Math" w:cs="Arial"/>
                <w:sz w:val="18"/>
                <w:szCs w:val="18"/>
                <w:lang w:val="es-ES_tradnl"/>
              </w:rPr>
              <m:t>-a</m:t>
            </m:r>
          </m:e>
        </m:d>
        <m:r>
          <w:rPr>
            <w:rFonts w:ascii="Cambria Math" w:eastAsia="Times New Roman" w:hAnsi="Cambria Math" w:cs="Arial"/>
            <w:sz w:val="18"/>
            <w:szCs w:val="18"/>
            <w:lang w:val="es-ES_tradnl"/>
          </w:rPr>
          <m:t>=a</m:t>
        </m:r>
      </m:oMath>
      <w:ins w:id="62" w:author="González, C." w:date="2015-03-18T20:07:00Z">
        <w:r>
          <w:rPr>
            <w:rFonts w:ascii="Arial" w:eastAsia="Times New Roman" w:hAnsi="Arial" w:cs="Arial"/>
            <w:sz w:val="18"/>
            <w:szCs w:val="18"/>
            <w:lang w:val="es-ES_tradnl"/>
          </w:rPr>
          <w:t>.</w:t>
        </w:r>
      </w:ins>
      <w:del w:id="63" w:author="González, C." w:date="2015-03-18T20:07:00Z">
        <w:r w:rsidR="007E03CC" w:rsidRPr="00CC6625" w:rsidDel="00BE7F07">
          <w:rPr>
            <w:rFonts w:ascii="Arial" w:eastAsia="Times New Roman" w:hAnsi="Arial" w:cs="Arial"/>
            <w:sz w:val="18"/>
            <w:szCs w:val="18"/>
            <w:lang w:val="es-ES_tradnl"/>
          </w:rPr>
          <w:delText xml:space="preserve"> </w:delText>
        </w:r>
      </w:del>
    </w:p>
    <w:p w:rsidR="007E03CC" w:rsidRPr="007E03CC" w:rsidRDefault="007E03CC" w:rsidP="007E03CC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</w:p>
    <w:p w:rsidR="007E03CC" w:rsidRPr="007E03CC" w:rsidRDefault="00BE7F07" w:rsidP="007E03CC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  <m:oMath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val="es-ES_tradnl"/>
              </w:rPr>
              <m:t>a+b+c</m:t>
            </m:r>
          </m:e>
        </m:d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≤</m:t>
        </m:r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val="es-ES_tradnl"/>
              </w:rPr>
              <m:t>a</m:t>
            </m:r>
          </m:e>
        </m:d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+</m:t>
        </m:r>
        <m:d>
          <m:dPr>
            <m:begChr m:val="|"/>
            <m:endChr m:val="|"/>
            <m:ctrlPr>
              <w:rPr>
                <w:rFonts w:ascii="Cambria Math" w:eastAsia="Times New Roman" w:hAnsi="Cambria Math" w:cs="Arial"/>
                <w:b/>
                <w:i/>
                <w:sz w:val="18"/>
                <w:szCs w:val="18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Arial"/>
                <w:sz w:val="18"/>
                <w:szCs w:val="18"/>
                <w:lang w:val="es-ES_tradnl"/>
              </w:rPr>
              <m:t>b</m:t>
            </m:r>
          </m:e>
        </m:d>
        <m:r>
          <m:rPr>
            <m:sty m:val="bi"/>
          </m:rPr>
          <w:rPr>
            <w:rFonts w:ascii="Cambria Math" w:eastAsia="Times New Roman" w:hAnsi="Cambria Math" w:cs="Arial"/>
            <w:sz w:val="18"/>
            <w:szCs w:val="18"/>
            <w:lang w:val="es-ES_tradnl"/>
          </w:rPr>
          <m:t>+|c|</m:t>
        </m:r>
      </m:oMath>
      <w:ins w:id="64" w:author="González, C." w:date="2015-03-18T20:07:00Z">
        <w:r w:rsidRPr="00BE7F07">
          <w:rPr>
            <w:rFonts w:ascii="Arial" w:eastAsia="Times New Roman" w:hAnsi="Arial" w:cs="Arial"/>
            <w:sz w:val="18"/>
            <w:szCs w:val="18"/>
            <w:lang w:val="es-ES_tradnl"/>
            <w:rPrChange w:id="65" w:author="González, C." w:date="2015-03-18T20:07:00Z">
              <w:rPr>
                <w:rFonts w:ascii="Arial" w:eastAsia="Times New Roman" w:hAnsi="Arial" w:cs="Arial"/>
                <w:b/>
                <w:sz w:val="18"/>
                <w:szCs w:val="18"/>
                <w:lang w:val="es-ES_tradnl"/>
              </w:rPr>
            </w:rPrChange>
          </w:rPr>
          <w:t>.</w:t>
        </w:r>
      </w:ins>
      <w:del w:id="66" w:author="González, C." w:date="2015-03-18T20:07:00Z">
        <w:r w:rsidR="007E03CC" w:rsidRPr="007E03CC" w:rsidDel="00BE7F07">
          <w:rPr>
            <w:rFonts w:ascii="Arial" w:eastAsia="Times New Roman" w:hAnsi="Arial" w:cs="Arial"/>
            <w:b/>
            <w:sz w:val="18"/>
            <w:szCs w:val="18"/>
            <w:lang w:val="es-ES_tradnl"/>
          </w:rPr>
          <w:delText xml:space="preserve"> </w:delText>
        </w:r>
      </w:del>
    </w:p>
    <w:p w:rsid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6169B2" w:rsidDel="00BE7F07" w:rsidRDefault="006169B2" w:rsidP="00FC150C">
      <w:pPr>
        <w:spacing w:after="0" w:line="240" w:lineRule="auto"/>
        <w:rPr>
          <w:del w:id="67" w:author="González, C." w:date="2015-03-18T20:07:00Z"/>
          <w:rFonts w:ascii="Arial" w:eastAsia="Times New Roman" w:hAnsi="Arial" w:cs="Arial"/>
          <w:sz w:val="18"/>
          <w:szCs w:val="18"/>
          <w:lang w:val="es-ES_tradnl"/>
        </w:rPr>
      </w:pPr>
    </w:p>
    <w:p w:rsidR="00CC6625" w:rsidDel="00BE7F07" w:rsidRDefault="00CC6625" w:rsidP="00FC150C">
      <w:pPr>
        <w:spacing w:after="0" w:line="240" w:lineRule="auto"/>
        <w:rPr>
          <w:del w:id="68" w:author="González, C." w:date="2015-03-18T20:07:00Z"/>
          <w:rFonts w:ascii="Arial" w:eastAsia="Times New Roman" w:hAnsi="Arial" w:cs="Arial"/>
          <w:sz w:val="18"/>
          <w:szCs w:val="18"/>
          <w:lang w:val="es-ES_tradnl"/>
        </w:rPr>
      </w:pPr>
    </w:p>
    <w:p w:rsidR="00CC6625" w:rsidDel="00BE7F07" w:rsidRDefault="00CC6625" w:rsidP="00FC150C">
      <w:pPr>
        <w:spacing w:after="0" w:line="240" w:lineRule="auto"/>
        <w:rPr>
          <w:del w:id="69" w:author="González, C." w:date="2015-03-18T20:07:00Z"/>
          <w:rFonts w:ascii="Arial" w:eastAsia="Times New Roman" w:hAnsi="Arial" w:cs="Arial"/>
          <w:sz w:val="18"/>
          <w:szCs w:val="18"/>
          <w:lang w:val="es-ES_tradnl"/>
        </w:rPr>
      </w:pPr>
    </w:p>
    <w:p w:rsidR="00CC6625" w:rsidRPr="00FC150C" w:rsidDel="00BE7F07" w:rsidRDefault="00CC6625" w:rsidP="00FC150C">
      <w:pPr>
        <w:spacing w:after="0" w:line="240" w:lineRule="auto"/>
        <w:rPr>
          <w:del w:id="70" w:author="González, C." w:date="2015-03-18T20:07:00Z"/>
          <w:rFonts w:ascii="Arial" w:eastAsia="Times New Roman" w:hAnsi="Arial" w:cs="Arial"/>
          <w:sz w:val="18"/>
          <w:szCs w:val="18"/>
          <w:lang w:val="es-ES_tradnl"/>
        </w:rPr>
      </w:pPr>
    </w:p>
    <w:p w:rsidR="00BE7F07" w:rsidRDefault="00FC150C" w:rsidP="00D2287A">
      <w:pPr>
        <w:spacing w:after="0" w:line="240" w:lineRule="auto"/>
        <w:rPr>
          <w:ins w:id="71" w:author="González, C." w:date="2015-03-18T20:07:00Z"/>
          <w:rFonts w:ascii="Arial" w:eastAsia="Times New Roman" w:hAnsi="Arial" w:cs="Times New Roman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>Pregunta 5 (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green"/>
          <w:lang w:val="es-ES_tradnl"/>
        </w:rPr>
        <w:t>173</w:t>
      </w:r>
      <w:r w:rsidRPr="00FC150C">
        <w:rPr>
          <w:rFonts w:ascii="Arial" w:eastAsia="Times New Roman" w:hAnsi="Arial" w:cs="Times New Roman"/>
          <w:sz w:val="18"/>
          <w:szCs w:val="18"/>
          <w:highlight w:val="green"/>
          <w:lang w:val="es-ES_tradnl"/>
        </w:rPr>
        <w:t xml:space="preserve"> caracteres máximo)</w:t>
      </w:r>
      <w:r w:rsidRPr="00FC150C">
        <w:rPr>
          <w:rFonts w:ascii="Arial" w:eastAsia="Times New Roman" w:hAnsi="Arial" w:cs="Times New Roman"/>
          <w:sz w:val="18"/>
          <w:szCs w:val="18"/>
          <w:lang w:val="es-ES_tradnl"/>
        </w:rPr>
        <w:t xml:space="preserve"> </w:t>
      </w:r>
    </w:p>
    <w:p w:rsidR="006169B2" w:rsidRDefault="007C7BF4" w:rsidP="00D2287A">
      <w:pPr>
        <w:spacing w:after="0" w:line="240" w:lineRule="auto"/>
        <w:rPr>
          <w:rFonts w:ascii="Arial" w:eastAsia="Times New Roman" w:hAnsi="Arial" w:cs="Times New Roman"/>
          <w:sz w:val="18"/>
          <w:szCs w:val="18"/>
          <w:lang w:val="es-ES_tradnl"/>
        </w:rPr>
      </w:pPr>
      <w:r>
        <w:rPr>
          <w:rFonts w:ascii="Arial" w:eastAsia="Times New Roman" w:hAnsi="Arial" w:cs="Times New Roman"/>
          <w:sz w:val="18"/>
          <w:szCs w:val="18"/>
          <w:lang w:val="es-ES_tradnl"/>
        </w:rPr>
        <w:t>Cu</w:t>
      </w:r>
      <w:ins w:id="72" w:author="González, C." w:date="2015-03-18T20:07:00Z">
        <w:r w:rsidR="00BE7F07">
          <w:rPr>
            <w:rFonts w:ascii="Arial" w:eastAsia="Times New Roman" w:hAnsi="Arial" w:cs="Times New Roman"/>
            <w:sz w:val="18"/>
            <w:szCs w:val="18"/>
            <w:lang w:val="es-ES_tradnl"/>
          </w:rPr>
          <w:t>á</w:t>
        </w:r>
      </w:ins>
      <w:del w:id="73" w:author="González, C." w:date="2015-03-18T20:07:00Z">
        <w:r w:rsidDel="00BE7F07">
          <w:rPr>
            <w:rFonts w:ascii="Arial" w:eastAsia="Times New Roman" w:hAnsi="Arial" w:cs="Times New Roman"/>
            <w:sz w:val="18"/>
            <w:szCs w:val="18"/>
            <w:lang w:val="es-ES_tradnl"/>
          </w:rPr>
          <w:delText>a</w:delText>
        </w:r>
      </w:del>
      <w:r>
        <w:rPr>
          <w:rFonts w:ascii="Arial" w:eastAsia="Times New Roman" w:hAnsi="Arial" w:cs="Times New Roman"/>
          <w:sz w:val="18"/>
          <w:szCs w:val="18"/>
          <w:lang w:val="es-ES_tradnl"/>
        </w:rPr>
        <w:t>les de las siguientes</w:t>
      </w:r>
      <w:r w:rsidR="000D5F36">
        <w:rPr>
          <w:rFonts w:ascii="Arial" w:eastAsia="Times New Roman" w:hAnsi="Arial" w:cs="Times New Roman"/>
          <w:sz w:val="18"/>
          <w:szCs w:val="18"/>
          <w:lang w:val="es-ES_tradnl"/>
        </w:rPr>
        <w:t xml:space="preserve"> afirmaciones son </w:t>
      </w:r>
      <w:r w:rsidR="003814A6" w:rsidRPr="00BE7F07">
        <w:rPr>
          <w:rFonts w:ascii="Arial" w:eastAsia="Times New Roman" w:hAnsi="Arial" w:cs="Times New Roman"/>
          <w:b/>
          <w:sz w:val="18"/>
          <w:szCs w:val="18"/>
          <w:lang w:val="es-ES_tradnl"/>
          <w:rPrChange w:id="74" w:author="González, C." w:date="2015-03-18T20:09:00Z">
            <w:rPr>
              <w:rFonts w:ascii="Arial" w:eastAsia="Times New Roman" w:hAnsi="Arial" w:cs="Times New Roman"/>
              <w:sz w:val="18"/>
              <w:szCs w:val="18"/>
              <w:lang w:val="es-ES_tradnl"/>
            </w:rPr>
          </w:rPrChange>
        </w:rPr>
        <w:t>verdaderas</w:t>
      </w:r>
      <w:ins w:id="75" w:author="González, C." w:date="2015-03-18T20:07:00Z">
        <w:r w:rsidR="00BE7F07">
          <w:rPr>
            <w:rFonts w:ascii="Arial" w:eastAsia="Times New Roman" w:hAnsi="Arial" w:cs="Times New Roman"/>
            <w:sz w:val="18"/>
            <w:szCs w:val="18"/>
            <w:lang w:val="es-ES_tradnl"/>
          </w:rPr>
          <w:t>:</w:t>
        </w:r>
      </w:ins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highlight w:val="green"/>
          <w:lang w:val="es-ES_tradnl"/>
        </w:rPr>
      </w:pP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>Explicación (</w:t>
      </w:r>
      <w:r w:rsidRPr="00FC150C">
        <w:rPr>
          <w:rFonts w:ascii="Arial" w:eastAsia="Times New Roman" w:hAnsi="Arial" w:cs="Arial"/>
          <w:b/>
          <w:sz w:val="18"/>
          <w:szCs w:val="18"/>
          <w:highlight w:val="yellow"/>
          <w:lang w:val="es-ES_tradnl"/>
        </w:rPr>
        <w:t>173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 w:rsidRPr="00FC150C">
        <w:rPr>
          <w:rFonts w:ascii="Arial" w:eastAsia="Times New Roman" w:hAnsi="Arial" w:cs="Times New Roman"/>
          <w:b/>
          <w:color w:val="FF0000"/>
          <w:sz w:val="18"/>
          <w:szCs w:val="18"/>
          <w:lang w:val="es-ES_tradnl"/>
        </w:rPr>
        <w:t>*</w:t>
      </w:r>
      <w:r w:rsidRPr="00FC150C">
        <w:rPr>
          <w:rFonts w:ascii="Arial" w:eastAsia="Times New Roman" w:hAnsi="Arial" w:cs="Times New Roman"/>
          <w:color w:val="FF0000"/>
          <w:sz w:val="18"/>
          <w:szCs w:val="18"/>
          <w:lang w:val="es-ES_tradnl"/>
        </w:rPr>
        <w:t xml:space="preserve"> </w:t>
      </w:r>
      <w:r w:rsidRPr="00FC150C">
        <w:rPr>
          <w:rFonts w:ascii="Arial" w:eastAsia="Times New Roman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(mín. 2 – máx. 5, </w:t>
      </w:r>
      <w:r w:rsidRPr="00FC150C">
        <w:rPr>
          <w:rFonts w:ascii="Arial" w:eastAsia="Times New Roman" w:hAnsi="Arial" w:cs="Times New Roman"/>
          <w:b/>
          <w:sz w:val="18"/>
          <w:szCs w:val="18"/>
          <w:highlight w:val="yellow"/>
          <w:lang w:val="es-ES_tradnl"/>
        </w:rPr>
        <w:t>73</w:t>
      </w:r>
      <w:r w:rsidRPr="00FC150C">
        <w:rPr>
          <w:rFonts w:ascii="Arial" w:eastAsia="Times New Roman" w:hAnsi="Arial" w:cs="Times New Roman"/>
          <w:sz w:val="18"/>
          <w:szCs w:val="18"/>
          <w:highlight w:val="yellow"/>
          <w:lang w:val="es-ES_tradnl"/>
        </w:rPr>
        <w:t xml:space="preserve"> caracteres máximo cada respuesta)</w:t>
      </w:r>
      <w:r w:rsidRPr="00FC150C">
        <w:rPr>
          <w:rFonts w:ascii="Arial" w:eastAsia="Times New Roman" w:hAnsi="Arial" w:cs="Arial"/>
          <w:sz w:val="18"/>
          <w:szCs w:val="18"/>
          <w:lang w:val="es-ES_tradnl"/>
        </w:rPr>
        <w:t xml:space="preserve"> </w:t>
      </w:r>
    </w:p>
    <w:p w:rsidR="00FC150C" w:rsidRDefault="00FC150C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0D5F36" w:rsidRDefault="003921F1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 xml:space="preserve">Si dos intervalos </w:t>
      </w:r>
      <w:r w:rsidR="000D5F36">
        <w:rPr>
          <w:rFonts w:ascii="Arial" w:eastAsia="Times New Roman" w:hAnsi="Arial" w:cs="Arial"/>
          <w:sz w:val="18"/>
          <w:szCs w:val="18"/>
          <w:lang w:val="es-ES_tradnl"/>
        </w:rPr>
        <w:t>a</w:t>
      </w:r>
      <w:r>
        <w:rPr>
          <w:rFonts w:ascii="Arial" w:eastAsia="Times New Roman" w:hAnsi="Arial" w:cs="Arial"/>
          <w:sz w:val="18"/>
          <w:szCs w:val="18"/>
          <w:lang w:val="es-ES_tradnl"/>
        </w:rPr>
        <w:t>biertos s</w:t>
      </w:r>
      <w:r w:rsidR="004A3169">
        <w:rPr>
          <w:rFonts w:ascii="Arial" w:eastAsia="Times New Roman" w:hAnsi="Arial" w:cs="Arial"/>
          <w:sz w:val="18"/>
          <w:szCs w:val="18"/>
          <w:lang w:val="es-ES_tradnl"/>
        </w:rPr>
        <w:t>e</w:t>
      </w:r>
      <w:r>
        <w:rPr>
          <w:rFonts w:ascii="Arial" w:eastAsia="Times New Roman" w:hAnsi="Arial" w:cs="Arial"/>
          <w:sz w:val="18"/>
          <w:szCs w:val="18"/>
          <w:lang w:val="es-ES_tradnl"/>
        </w:rPr>
        <w:t xml:space="preserve"> intersec</w:t>
      </w:r>
      <w:ins w:id="76" w:author="González, C." w:date="2015-03-18T20:07:00Z">
        <w:r w:rsidR="00BE7F07">
          <w:rPr>
            <w:rFonts w:ascii="Arial" w:eastAsia="Times New Roman" w:hAnsi="Arial" w:cs="Arial"/>
            <w:sz w:val="18"/>
            <w:szCs w:val="18"/>
            <w:lang w:val="es-ES_tradnl"/>
          </w:rPr>
          <w:t>t</w:t>
        </w:r>
      </w:ins>
      <w:r>
        <w:rPr>
          <w:rFonts w:ascii="Arial" w:eastAsia="Times New Roman" w:hAnsi="Arial" w:cs="Arial"/>
          <w:sz w:val="18"/>
          <w:szCs w:val="18"/>
          <w:lang w:val="es-ES_tradnl"/>
        </w:rPr>
        <w:t>an</w:t>
      </w:r>
      <w:ins w:id="77" w:author="González, C." w:date="2015-03-18T20:08:00Z">
        <w:r w:rsidR="00BE7F07">
          <w:rPr>
            <w:rFonts w:ascii="Arial" w:eastAsia="Times New Roman" w:hAnsi="Arial" w:cs="Arial"/>
            <w:sz w:val="18"/>
            <w:szCs w:val="18"/>
            <w:lang w:val="es-ES_tradnl"/>
          </w:rPr>
          <w:t>,</w:t>
        </w:r>
      </w:ins>
      <w:r>
        <w:rPr>
          <w:rFonts w:ascii="Arial" w:eastAsia="Times New Roman" w:hAnsi="Arial" w:cs="Arial"/>
          <w:sz w:val="18"/>
          <w:szCs w:val="18"/>
          <w:lang w:val="es-ES_tradnl"/>
        </w:rPr>
        <w:t xml:space="preserve"> su intersección es otro intervalo abierto.</w:t>
      </w:r>
    </w:p>
    <w:p w:rsidR="003921F1" w:rsidRDefault="00514EC2" w:rsidP="00514EC2">
      <w:pPr>
        <w:tabs>
          <w:tab w:val="left" w:pos="3450"/>
        </w:tabs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ab/>
      </w:r>
    </w:p>
    <w:p w:rsidR="003921F1" w:rsidRDefault="003921F1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>Si dos intervalos cerrados se intersec</w:t>
      </w:r>
      <w:ins w:id="78" w:author="González, C." w:date="2015-03-18T20:07:00Z">
        <w:r w:rsidR="00BE7F07">
          <w:rPr>
            <w:rFonts w:ascii="Arial" w:eastAsia="Times New Roman" w:hAnsi="Arial" w:cs="Arial"/>
            <w:sz w:val="18"/>
            <w:szCs w:val="18"/>
            <w:lang w:val="es-ES_tradnl"/>
          </w:rPr>
          <w:t>t</w:t>
        </w:r>
      </w:ins>
      <w:r>
        <w:rPr>
          <w:rFonts w:ascii="Arial" w:eastAsia="Times New Roman" w:hAnsi="Arial" w:cs="Arial"/>
          <w:sz w:val="18"/>
          <w:szCs w:val="18"/>
          <w:lang w:val="es-ES_tradnl"/>
        </w:rPr>
        <w:t>an</w:t>
      </w:r>
      <w:ins w:id="79" w:author="González, C." w:date="2015-03-18T20:08:00Z">
        <w:r w:rsidR="00BE7F07">
          <w:rPr>
            <w:rFonts w:ascii="Arial" w:eastAsia="Times New Roman" w:hAnsi="Arial" w:cs="Arial"/>
            <w:sz w:val="18"/>
            <w:szCs w:val="18"/>
            <w:lang w:val="es-ES_tradnl"/>
          </w:rPr>
          <w:t>,</w:t>
        </w:r>
      </w:ins>
      <w:r>
        <w:rPr>
          <w:rFonts w:ascii="Arial" w:eastAsia="Times New Roman" w:hAnsi="Arial" w:cs="Arial"/>
          <w:sz w:val="18"/>
          <w:szCs w:val="18"/>
          <w:lang w:val="es-ES_tradnl"/>
        </w:rPr>
        <w:t xml:space="preserve"> su intersección es otro intervalo cerrado.</w:t>
      </w:r>
    </w:p>
    <w:p w:rsidR="003921F1" w:rsidRDefault="003921F1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3921F1" w:rsidRDefault="003921F1" w:rsidP="003921F1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  <w:r>
        <w:rPr>
          <w:rFonts w:ascii="Arial" w:eastAsia="Times New Roman" w:hAnsi="Arial" w:cs="Arial"/>
          <w:sz w:val="18"/>
          <w:szCs w:val="18"/>
          <w:lang w:val="es-ES_tradnl"/>
        </w:rPr>
        <w:t>Si dos intervalos abiertos s</w:t>
      </w:r>
      <w:r w:rsidR="0039754D">
        <w:rPr>
          <w:rFonts w:ascii="Arial" w:eastAsia="Times New Roman" w:hAnsi="Arial" w:cs="Arial"/>
          <w:sz w:val="18"/>
          <w:szCs w:val="18"/>
          <w:lang w:val="es-ES_tradnl"/>
        </w:rPr>
        <w:t>e</w:t>
      </w:r>
      <w:r>
        <w:rPr>
          <w:rFonts w:ascii="Arial" w:eastAsia="Times New Roman" w:hAnsi="Arial" w:cs="Arial"/>
          <w:sz w:val="18"/>
          <w:szCs w:val="18"/>
          <w:lang w:val="es-ES_tradnl"/>
        </w:rPr>
        <w:t xml:space="preserve"> intersec</w:t>
      </w:r>
      <w:ins w:id="80" w:author="González, C." w:date="2015-03-18T20:07:00Z">
        <w:r w:rsidR="00BE7F07">
          <w:rPr>
            <w:rFonts w:ascii="Arial" w:eastAsia="Times New Roman" w:hAnsi="Arial" w:cs="Arial"/>
            <w:sz w:val="18"/>
            <w:szCs w:val="18"/>
            <w:lang w:val="es-ES_tradnl"/>
          </w:rPr>
          <w:t>t</w:t>
        </w:r>
      </w:ins>
      <w:r>
        <w:rPr>
          <w:rFonts w:ascii="Arial" w:eastAsia="Times New Roman" w:hAnsi="Arial" w:cs="Arial"/>
          <w:sz w:val="18"/>
          <w:szCs w:val="18"/>
          <w:lang w:val="es-ES_tradnl"/>
        </w:rPr>
        <w:t>an</w:t>
      </w:r>
      <w:ins w:id="81" w:author="González, C." w:date="2015-03-18T20:08:00Z">
        <w:r w:rsidR="00BE7F07">
          <w:rPr>
            <w:rFonts w:ascii="Arial" w:eastAsia="Times New Roman" w:hAnsi="Arial" w:cs="Arial"/>
            <w:sz w:val="18"/>
            <w:szCs w:val="18"/>
            <w:lang w:val="es-ES_tradnl"/>
          </w:rPr>
          <w:t>,</w:t>
        </w:r>
      </w:ins>
      <w:r>
        <w:rPr>
          <w:rFonts w:ascii="Arial" w:eastAsia="Times New Roman" w:hAnsi="Arial" w:cs="Arial"/>
          <w:sz w:val="18"/>
          <w:szCs w:val="18"/>
          <w:lang w:val="es-ES_tradnl"/>
        </w:rPr>
        <w:t xml:space="preserve"> su </w:t>
      </w:r>
      <w:r w:rsidR="005E697A">
        <w:rPr>
          <w:rFonts w:ascii="Arial" w:eastAsia="Times New Roman" w:hAnsi="Arial" w:cs="Arial"/>
          <w:sz w:val="18"/>
          <w:szCs w:val="18"/>
          <w:lang w:val="es-ES_tradnl"/>
        </w:rPr>
        <w:t>unión</w:t>
      </w:r>
      <w:del w:id="82" w:author="González, C." w:date="2015-03-18T20:07:00Z">
        <w:r w:rsidR="005E697A" w:rsidDel="00BE7F07">
          <w:rPr>
            <w:rFonts w:ascii="Arial" w:eastAsia="Times New Roman" w:hAnsi="Arial" w:cs="Arial"/>
            <w:sz w:val="18"/>
            <w:szCs w:val="18"/>
            <w:lang w:val="es-ES_tradnl"/>
          </w:rPr>
          <w:delText xml:space="preserve"> </w:delText>
        </w:r>
      </w:del>
      <w:r>
        <w:rPr>
          <w:rFonts w:ascii="Arial" w:eastAsia="Times New Roman" w:hAnsi="Arial" w:cs="Arial"/>
          <w:sz w:val="18"/>
          <w:szCs w:val="18"/>
          <w:lang w:val="es-ES_tradnl"/>
        </w:rPr>
        <w:t xml:space="preserve"> es otro intervalo abierto.</w:t>
      </w:r>
    </w:p>
    <w:p w:rsidR="003921F1" w:rsidRDefault="003921F1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3921F1" w:rsidRPr="005E697A" w:rsidRDefault="003921F1" w:rsidP="003921F1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val="es-ES_tradnl"/>
        </w:rPr>
      </w:pPr>
      <w:r w:rsidRPr="005E697A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Si dos intervalos abiertos </w:t>
      </w:r>
      <w:r w:rsidR="00514EC2">
        <w:rPr>
          <w:rFonts w:ascii="Arial" w:eastAsia="Times New Roman" w:hAnsi="Arial" w:cs="Arial"/>
          <w:b/>
          <w:sz w:val="18"/>
          <w:szCs w:val="18"/>
          <w:lang w:val="es-ES_tradnl"/>
        </w:rPr>
        <w:t>se</w:t>
      </w:r>
      <w:r w:rsidR="005E697A" w:rsidRPr="005E697A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intersec</w:t>
      </w:r>
      <w:ins w:id="83" w:author="González, C." w:date="2015-03-18T20:08:00Z">
        <w:r w:rsidR="00BE7F07">
          <w:rPr>
            <w:rFonts w:ascii="Arial" w:eastAsia="Times New Roman" w:hAnsi="Arial" w:cs="Arial"/>
            <w:b/>
            <w:sz w:val="18"/>
            <w:szCs w:val="18"/>
            <w:lang w:val="es-ES_tradnl"/>
          </w:rPr>
          <w:t>t</w:t>
        </w:r>
      </w:ins>
      <w:r w:rsidR="005E697A" w:rsidRPr="005E697A">
        <w:rPr>
          <w:rFonts w:ascii="Arial" w:eastAsia="Times New Roman" w:hAnsi="Arial" w:cs="Arial"/>
          <w:b/>
          <w:sz w:val="18"/>
          <w:szCs w:val="18"/>
          <w:lang w:val="es-ES_tradnl"/>
        </w:rPr>
        <w:t>an</w:t>
      </w:r>
      <w:ins w:id="84" w:author="González, C." w:date="2015-03-18T20:08:00Z">
        <w:r w:rsidR="00BE7F07">
          <w:rPr>
            <w:rFonts w:ascii="Arial" w:eastAsia="Times New Roman" w:hAnsi="Arial" w:cs="Arial"/>
            <w:b/>
            <w:sz w:val="18"/>
            <w:szCs w:val="18"/>
            <w:lang w:val="es-ES_tradnl"/>
          </w:rPr>
          <w:t>,</w:t>
        </w:r>
      </w:ins>
      <w:r w:rsidR="005E697A" w:rsidRPr="005E697A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su unión </w:t>
      </w:r>
      <w:r w:rsidRPr="005E697A">
        <w:rPr>
          <w:rFonts w:ascii="Arial" w:eastAsia="Times New Roman" w:hAnsi="Arial" w:cs="Arial"/>
          <w:b/>
          <w:sz w:val="18"/>
          <w:szCs w:val="18"/>
          <w:lang w:val="es-ES_tradnl"/>
        </w:rPr>
        <w:t>es</w:t>
      </w:r>
      <w:r w:rsidR="005E697A" w:rsidRPr="005E697A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 </w:t>
      </w:r>
      <w:r w:rsidRPr="005E697A">
        <w:rPr>
          <w:rFonts w:ascii="Arial" w:eastAsia="Times New Roman" w:hAnsi="Arial" w:cs="Arial"/>
          <w:b/>
          <w:sz w:val="18"/>
          <w:szCs w:val="18"/>
          <w:lang w:val="es-ES_tradnl"/>
        </w:rPr>
        <w:t xml:space="preserve">otro intervalo </w:t>
      </w:r>
      <w:r w:rsidR="005E697A" w:rsidRPr="005E697A">
        <w:rPr>
          <w:rFonts w:ascii="Arial" w:eastAsia="Times New Roman" w:hAnsi="Arial" w:cs="Arial"/>
          <w:b/>
          <w:sz w:val="18"/>
          <w:szCs w:val="18"/>
          <w:lang w:val="es-ES_tradnl"/>
        </w:rPr>
        <w:t>cerrado</w:t>
      </w:r>
      <w:r w:rsidRPr="005E697A">
        <w:rPr>
          <w:rFonts w:ascii="Arial" w:eastAsia="Times New Roman" w:hAnsi="Arial" w:cs="Arial"/>
          <w:b/>
          <w:sz w:val="18"/>
          <w:szCs w:val="18"/>
          <w:lang w:val="es-ES_tradnl"/>
        </w:rPr>
        <w:t>.</w:t>
      </w:r>
    </w:p>
    <w:p w:rsidR="003921F1" w:rsidRDefault="003921F1" w:rsidP="00FC150C">
      <w:pPr>
        <w:spacing w:after="0" w:line="240" w:lineRule="auto"/>
        <w:rPr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Del="00BE7F07" w:rsidRDefault="00FC150C" w:rsidP="00FC150C">
      <w:pPr>
        <w:spacing w:after="0" w:line="240" w:lineRule="auto"/>
        <w:rPr>
          <w:del w:id="85" w:author="González, C." w:date="2015-03-18T20:08:00Z"/>
          <w:rFonts w:ascii="Arial" w:eastAsia="Times New Roman" w:hAnsi="Arial" w:cs="Arial"/>
          <w:sz w:val="18"/>
          <w:szCs w:val="18"/>
          <w:lang w:val="es-ES_tradnl"/>
        </w:rPr>
      </w:pPr>
      <w:bookmarkStart w:id="86" w:name="_GoBack"/>
      <w:bookmarkEnd w:id="86"/>
    </w:p>
    <w:p w:rsidR="00FC150C" w:rsidRPr="00FC150C" w:rsidDel="00BE7F07" w:rsidRDefault="00FC150C" w:rsidP="00FC150C">
      <w:pPr>
        <w:spacing w:after="0" w:line="240" w:lineRule="auto"/>
        <w:rPr>
          <w:del w:id="87" w:author="González, C." w:date="2015-03-18T20:08:00Z"/>
          <w:rFonts w:ascii="Arial" w:eastAsia="Times New Roman" w:hAnsi="Arial" w:cs="Arial"/>
          <w:sz w:val="18"/>
          <w:szCs w:val="18"/>
          <w:lang w:val="es-ES_tradnl"/>
        </w:rPr>
      </w:pPr>
    </w:p>
    <w:p w:rsidR="00FC150C" w:rsidRPr="00FC150C" w:rsidDel="00BE7F07" w:rsidRDefault="00FC150C" w:rsidP="00FC150C">
      <w:pPr>
        <w:spacing w:after="0" w:line="240" w:lineRule="auto"/>
        <w:rPr>
          <w:del w:id="88" w:author="González, C." w:date="2015-03-18T20:08:00Z"/>
          <w:rFonts w:ascii="Arial" w:eastAsia="Times New Roman" w:hAnsi="Arial" w:cs="Arial"/>
          <w:sz w:val="18"/>
          <w:szCs w:val="18"/>
          <w:lang w:val="es-ES_tradnl"/>
        </w:rPr>
      </w:pPr>
    </w:p>
    <w:p w:rsidR="00730AEB" w:rsidRDefault="00BE7F07" w:rsidP="00BE7F07">
      <w:pPr>
        <w:pPrChange w:id="89" w:author="González, C." w:date="2015-03-18T20:08:00Z">
          <w:pPr/>
        </w:pPrChange>
      </w:pPr>
    </w:p>
    <w:sectPr w:rsidR="00730AE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F2777"/>
    <w:multiLevelType w:val="hybridMultilevel"/>
    <w:tmpl w:val="D916D8C0"/>
    <w:lvl w:ilvl="0" w:tplc="0302CC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onzález, C.">
    <w15:presenceInfo w15:providerId="None" w15:userId="González, C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E4A9E"/>
    <w:rsid w:val="000369B4"/>
    <w:rsid w:val="000B3491"/>
    <w:rsid w:val="000D5F36"/>
    <w:rsid w:val="00131DB7"/>
    <w:rsid w:val="001840BB"/>
    <w:rsid w:val="002F4878"/>
    <w:rsid w:val="003575CD"/>
    <w:rsid w:val="00363199"/>
    <w:rsid w:val="003650D4"/>
    <w:rsid w:val="00367B3E"/>
    <w:rsid w:val="003814A6"/>
    <w:rsid w:val="003921F1"/>
    <w:rsid w:val="0039754D"/>
    <w:rsid w:val="00422772"/>
    <w:rsid w:val="00476DEF"/>
    <w:rsid w:val="004A3169"/>
    <w:rsid w:val="00514EC2"/>
    <w:rsid w:val="00515C1D"/>
    <w:rsid w:val="00541588"/>
    <w:rsid w:val="005E53D3"/>
    <w:rsid w:val="005E697A"/>
    <w:rsid w:val="006169B2"/>
    <w:rsid w:val="00626A25"/>
    <w:rsid w:val="00651783"/>
    <w:rsid w:val="00687756"/>
    <w:rsid w:val="0069771D"/>
    <w:rsid w:val="00702E79"/>
    <w:rsid w:val="00717074"/>
    <w:rsid w:val="00755CF4"/>
    <w:rsid w:val="007805C1"/>
    <w:rsid w:val="007C72FC"/>
    <w:rsid w:val="007C7BF4"/>
    <w:rsid w:val="007E03CC"/>
    <w:rsid w:val="00946964"/>
    <w:rsid w:val="009E17BA"/>
    <w:rsid w:val="009F457A"/>
    <w:rsid w:val="00A67A9B"/>
    <w:rsid w:val="00B444C6"/>
    <w:rsid w:val="00B928DC"/>
    <w:rsid w:val="00BE7F07"/>
    <w:rsid w:val="00C23CC6"/>
    <w:rsid w:val="00CC6625"/>
    <w:rsid w:val="00CE4A9E"/>
    <w:rsid w:val="00D2287A"/>
    <w:rsid w:val="00D405C9"/>
    <w:rsid w:val="00DA21E2"/>
    <w:rsid w:val="00DA713F"/>
    <w:rsid w:val="00DC502F"/>
    <w:rsid w:val="00E11530"/>
    <w:rsid w:val="00E3765F"/>
    <w:rsid w:val="00EA0237"/>
    <w:rsid w:val="00EF4389"/>
    <w:rsid w:val="00F12703"/>
    <w:rsid w:val="00FC150C"/>
    <w:rsid w:val="00FC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1BA3D2-3E9B-45EE-AFD4-7465E325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17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C150C"/>
    <w:pPr>
      <w:spacing w:after="0" w:line="240" w:lineRule="auto"/>
    </w:pPr>
    <w:rPr>
      <w:rFonts w:eastAsia="Times New Roman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C1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150C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476DEF"/>
    <w:rPr>
      <w:color w:val="808080"/>
    </w:rPr>
  </w:style>
  <w:style w:type="paragraph" w:styleId="Prrafodelista">
    <w:name w:val="List Paragraph"/>
    <w:basedOn w:val="Normal"/>
    <w:uiPriority w:val="34"/>
    <w:qFormat/>
    <w:rsid w:val="00616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 Rojas</dc:creator>
  <cp:lastModifiedBy>González, C.</cp:lastModifiedBy>
  <cp:revision>28</cp:revision>
  <dcterms:created xsi:type="dcterms:W3CDTF">2015-02-26T16:48:00Z</dcterms:created>
  <dcterms:modified xsi:type="dcterms:W3CDTF">2015-03-19T01:09:00Z</dcterms:modified>
</cp:coreProperties>
</file>