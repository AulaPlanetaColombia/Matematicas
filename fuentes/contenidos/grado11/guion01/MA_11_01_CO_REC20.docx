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BD7F16">
        <w:rPr>
          <w:rFonts w:ascii="Arial" w:hAnsi="Arial"/>
          <w:sz w:val="18"/>
          <w:szCs w:val="18"/>
          <w:lang w:val="es-ES_tradnl"/>
        </w:rPr>
        <w:t>MA_</w:t>
      </w:r>
      <w:r w:rsidR="00E5488D">
        <w:rPr>
          <w:rFonts w:ascii="Arial" w:hAnsi="Arial"/>
          <w:sz w:val="18"/>
          <w:szCs w:val="18"/>
          <w:lang w:val="es-ES_tradnl"/>
        </w:rPr>
        <w:t>11_01_CO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C679A1" w:rsidP="00C679A1">
      <w:pPr>
        <w:rPr>
          <w:rFonts w:ascii="Times New Roman" w:hAnsi="Times New Roman" w:cs="Times New Roman"/>
          <w:color w:val="000000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5488D" w:rsidRPr="00E5488D">
        <w:rPr>
          <w:rFonts w:ascii="Times New Roman" w:hAnsi="Times New Roman" w:cs="Times New Roman"/>
          <w:color w:val="000000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Titulo:</w:t>
      </w:r>
      <w:r w:rsidR="00A747C1">
        <w:rPr>
          <w:rFonts w:ascii="Times New Roman" w:hAnsi="Times New Roman" w:cs="Times New Roman"/>
          <w:color w:val="000000"/>
          <w:lang w:val="es-ES_tradnl"/>
        </w:rPr>
        <w:t xml:space="preserve"> </w:t>
      </w:r>
    </w:p>
    <w:p w:rsidR="00DE4BFA" w:rsidRPr="00A55C44" w:rsidRDefault="004C5D99" w:rsidP="00C679A1">
      <w:pPr>
        <w:rPr>
          <w:rFonts w:ascii="Times New Roman" w:hAnsi="Times New Roman" w:cs="Times New Roman"/>
          <w:color w:val="000000"/>
          <w:lang w:val="es-CO"/>
        </w:rPr>
      </w:pPr>
      <w:r w:rsidRPr="00A55C44">
        <w:rPr>
          <w:rFonts w:ascii="Times New Roman" w:hAnsi="Times New Roman" w:cs="Times New Roman"/>
          <w:color w:val="000000"/>
          <w:lang w:val="es-CO"/>
        </w:rPr>
        <w:t>El número racional como fracción de enteros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Descripción: </w:t>
      </w:r>
    </w:p>
    <w:p w:rsidR="00DE4BFA" w:rsidRPr="003817E4" w:rsidRDefault="004C5D9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Práctica de</w:t>
      </w:r>
      <w:r w:rsidRPr="00343D66">
        <w:rPr>
          <w:rFonts w:ascii="Times New Roman" w:hAnsi="Times New Roman" w:cs="Times New Roman"/>
          <w:color w:val="000000"/>
          <w:lang w:val="es-ES_tradnl"/>
        </w:rPr>
        <w:t xml:space="preserve"> </w:t>
      </w:r>
      <w:r>
        <w:rPr>
          <w:rFonts w:ascii="Times New Roman" w:hAnsi="Times New Roman" w:cs="Times New Roman"/>
          <w:color w:val="000000"/>
          <w:lang w:val="es-ES_tradnl"/>
        </w:rPr>
        <w:t xml:space="preserve">las conversiones entre la </w:t>
      </w:r>
      <w:r w:rsidRPr="00343D66">
        <w:rPr>
          <w:rFonts w:ascii="Times New Roman" w:hAnsi="Times New Roman" w:cs="Times New Roman"/>
          <w:color w:val="000000"/>
          <w:lang w:val="es-ES_tradnl"/>
        </w:rPr>
        <w:t xml:space="preserve">expansión decimal de un número racional </w:t>
      </w:r>
      <w:r>
        <w:rPr>
          <w:rFonts w:ascii="Times New Roman" w:hAnsi="Times New Roman" w:cs="Times New Roman"/>
          <w:color w:val="000000"/>
          <w:lang w:val="es-ES_tradnl"/>
        </w:rPr>
        <w:t xml:space="preserve">a su expresión como </w:t>
      </w:r>
      <w:r w:rsidRPr="00343D66">
        <w:rPr>
          <w:rFonts w:ascii="Times New Roman" w:hAnsi="Times New Roman" w:cs="Times New Roman"/>
          <w:color w:val="000000"/>
          <w:lang w:val="es-ES_tradnl"/>
        </w:rPr>
        <w:t xml:space="preserve">fracción de </w:t>
      </w:r>
      <w:r>
        <w:rPr>
          <w:rFonts w:ascii="Times New Roman" w:hAnsi="Times New Roman" w:cs="Times New Roman"/>
          <w:color w:val="000000"/>
          <w:lang w:val="es-ES_tradnl"/>
        </w:rPr>
        <w:t xml:space="preserve">números </w:t>
      </w:r>
      <w:r w:rsidRPr="00343D66">
        <w:rPr>
          <w:rFonts w:ascii="Times New Roman" w:hAnsi="Times New Roman" w:cs="Times New Roman"/>
          <w:color w:val="000000"/>
          <w:lang w:val="es-ES_tradnl"/>
        </w:rPr>
        <w:t>enteros y viceversa.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Palabras Claves: </w:t>
      </w:r>
    </w:p>
    <w:p w:rsidR="003D72B3" w:rsidRPr="006D02A8" w:rsidRDefault="00B9110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</w:t>
      </w:r>
      <w:r w:rsidR="00A747C1">
        <w:rPr>
          <w:rFonts w:ascii="Arial" w:hAnsi="Arial"/>
          <w:sz w:val="18"/>
          <w:szCs w:val="18"/>
          <w:lang w:val="es-ES_tradnl"/>
        </w:rPr>
        <w:t xml:space="preserve">Expansión </w:t>
      </w:r>
      <w:r w:rsidR="003817E4">
        <w:rPr>
          <w:rFonts w:ascii="Arial" w:hAnsi="Arial"/>
          <w:sz w:val="18"/>
          <w:szCs w:val="18"/>
          <w:lang w:val="es-ES_tradnl"/>
        </w:rPr>
        <w:t xml:space="preserve">decimal </w:t>
      </w:r>
      <w:r w:rsidR="00292993">
        <w:rPr>
          <w:rFonts w:ascii="Arial" w:hAnsi="Arial"/>
          <w:sz w:val="18"/>
          <w:szCs w:val="18"/>
          <w:lang w:val="es-ES_tradnl"/>
        </w:rPr>
        <w:t>periódica</w:t>
      </w:r>
      <w:r>
        <w:rPr>
          <w:rFonts w:ascii="Arial" w:hAnsi="Arial"/>
          <w:sz w:val="18"/>
          <w:szCs w:val="18"/>
          <w:lang w:val="es-ES_tradnl"/>
        </w:rPr>
        <w:t>”</w:t>
      </w:r>
      <w:r w:rsidR="003817E4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“</w:t>
      </w:r>
      <w:r w:rsidR="003817E4">
        <w:rPr>
          <w:rFonts w:ascii="Arial" w:hAnsi="Arial"/>
          <w:sz w:val="18"/>
          <w:szCs w:val="18"/>
          <w:lang w:val="es-ES_tradnl"/>
        </w:rPr>
        <w:t>fracción</w:t>
      </w:r>
      <w:r w:rsidR="00A747C1">
        <w:rPr>
          <w:rFonts w:ascii="Arial" w:hAnsi="Arial"/>
          <w:sz w:val="18"/>
          <w:szCs w:val="18"/>
          <w:lang w:val="es-ES_tradnl"/>
        </w:rPr>
        <w:t xml:space="preserve"> enter</w:t>
      </w:r>
      <w:r w:rsidR="00C17EE9">
        <w:rPr>
          <w:rFonts w:ascii="Arial" w:hAnsi="Arial"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>”</w:t>
      </w:r>
      <w:r w:rsidR="003817E4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“</w:t>
      </w:r>
      <w:r w:rsidR="003817E4">
        <w:rPr>
          <w:rFonts w:ascii="Arial" w:hAnsi="Arial"/>
          <w:sz w:val="18"/>
          <w:szCs w:val="18"/>
          <w:lang w:val="es-ES_tradnl"/>
        </w:rPr>
        <w:t>números de</w:t>
      </w:r>
      <w:r w:rsidR="004C5D99">
        <w:rPr>
          <w:rFonts w:ascii="Arial" w:hAnsi="Arial"/>
          <w:sz w:val="18"/>
          <w:szCs w:val="18"/>
          <w:lang w:val="es-ES_tradnl"/>
        </w:rPr>
        <w:t>cimales</w:t>
      </w:r>
      <w:r>
        <w:rPr>
          <w:rFonts w:ascii="Arial" w:hAnsi="Arial"/>
          <w:sz w:val="18"/>
          <w:szCs w:val="18"/>
          <w:lang w:val="es-ES_tradnl"/>
        </w:rPr>
        <w:t>”</w:t>
      </w:r>
      <w:r w:rsidR="004C5D99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“</w:t>
      </w:r>
      <w:r w:rsidR="004C5D99">
        <w:rPr>
          <w:rFonts w:ascii="Arial" w:hAnsi="Arial"/>
          <w:sz w:val="18"/>
          <w:szCs w:val="18"/>
          <w:lang w:val="es-ES_tradnl"/>
        </w:rPr>
        <w:t>números racionales</w:t>
      </w:r>
      <w:r>
        <w:rPr>
          <w:rFonts w:ascii="Arial" w:hAnsi="Arial"/>
          <w:sz w:val="18"/>
          <w:szCs w:val="18"/>
          <w:lang w:val="es-ES_tradnl"/>
        </w:rPr>
        <w:t>”</w:t>
      </w:r>
      <w:r w:rsidR="004C5D99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“</w:t>
      </w:r>
      <w:r w:rsidR="00292993">
        <w:rPr>
          <w:rFonts w:ascii="Arial" w:hAnsi="Arial"/>
          <w:sz w:val="18"/>
          <w:szCs w:val="18"/>
          <w:lang w:val="es-ES_tradnl"/>
        </w:rPr>
        <w:t>N</w:t>
      </w:r>
      <w:r w:rsidR="004C5D99">
        <w:rPr>
          <w:rFonts w:ascii="Arial" w:hAnsi="Arial"/>
          <w:sz w:val="18"/>
          <w:szCs w:val="18"/>
          <w:lang w:val="es-ES_tradnl"/>
        </w:rPr>
        <w:t xml:space="preserve">úmeros </w:t>
      </w:r>
      <w:r w:rsidR="00292993">
        <w:rPr>
          <w:rFonts w:ascii="Arial" w:hAnsi="Arial"/>
          <w:sz w:val="18"/>
          <w:szCs w:val="18"/>
          <w:lang w:val="es-ES_tradnl"/>
        </w:rPr>
        <w:t>R</w:t>
      </w:r>
      <w:r w:rsidR="004C5D99">
        <w:rPr>
          <w:rFonts w:ascii="Arial" w:hAnsi="Arial"/>
          <w:sz w:val="18"/>
          <w:szCs w:val="18"/>
          <w:lang w:val="es-ES_tradnl"/>
        </w:rPr>
        <w:t>eales</w:t>
      </w:r>
      <w:r>
        <w:rPr>
          <w:rFonts w:ascii="Arial" w:hAnsi="Arial"/>
          <w:sz w:val="18"/>
          <w:szCs w:val="18"/>
          <w:lang w:val="es-ES_tradnl"/>
        </w:rPr>
        <w:t>”</w:t>
      </w:r>
      <w:r w:rsidR="00292993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47C1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15 minutos.</w:t>
      </w:r>
    </w:p>
    <w:p w:rsidR="00A747C1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747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813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A1A62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38137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4863CE" w:rsidRPr="00172473" w:rsidRDefault="004863CE" w:rsidP="004863CE">
      <w:pPr>
        <w:rPr>
          <w:rFonts w:ascii="Times New Roman" w:hAnsi="Times New Roman" w:cs="Times New Roman"/>
          <w:color w:val="000000"/>
          <w:lang w:val="es-CO"/>
        </w:rPr>
      </w:pPr>
      <w:r w:rsidRPr="00172473">
        <w:rPr>
          <w:rFonts w:ascii="Times New Roman" w:hAnsi="Times New Roman" w:cs="Times New Roman"/>
          <w:color w:val="000000"/>
          <w:lang w:val="es-CO"/>
        </w:rPr>
        <w:t>El número racional como fracción de enteros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8F18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 representación correcta del número racional</w:t>
      </w:r>
      <w:r w:rsidR="00292993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4863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Utiliza el procedimiento presentado en el destacado para expresar un número racional como fracción de enteros</w:t>
      </w:r>
      <w:r w:rsidR="00292993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4863CE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92993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</w:t>
      </w:r>
    </w:p>
    <w:p w:rsidR="00FA00F3" w:rsidRPr="00FA00F3" w:rsidRDefault="009843AC" w:rsidP="00FA00F3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1.0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73</m:t>
            </m:r>
          </m:e>
        </m:acc>
      </m:oMath>
      <w:r w:rsidR="00F83269">
        <w:rPr>
          <w:rFonts w:ascii="Arial" w:hAnsi="Arial"/>
          <w:sz w:val="18"/>
          <w:szCs w:val="18"/>
          <w:lang w:val="es-ES_tradnl"/>
        </w:rPr>
        <w:t xml:space="preserve"> es</w:t>
      </w:r>
      <w:r w:rsidR="00292993">
        <w:rPr>
          <w:rFonts w:ascii="Arial" w:hAnsi="Arial"/>
          <w:sz w:val="18"/>
          <w:szCs w:val="18"/>
          <w:lang w:val="es-ES_tradnl"/>
        </w:rPr>
        <w:t>: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F83269" w:rsidRPr="0072270A" w:rsidRDefault="00F8326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 y se simplifica la fracción.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A00F3" w:rsidRDefault="00B91109" w:rsidP="00FA00F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543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330</m:t>
              </m:r>
            </m:den>
          </m:f>
        </m:oMath>
      </m:oMathPara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2D494B" w:rsidRDefault="00B91109" w:rsidP="008F184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1063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Default="00B91109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966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Default="00B91109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321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300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292993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F83269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-11.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538</m:t>
            </m:r>
          </m:e>
        </m:acc>
      </m:oMath>
      <w:r>
        <w:rPr>
          <w:rFonts w:ascii="Arial" w:hAnsi="Arial"/>
          <w:sz w:val="18"/>
          <w:szCs w:val="18"/>
          <w:lang w:val="es-ES_tradnl"/>
        </w:rPr>
        <w:t xml:space="preserve"> es</w:t>
      </w:r>
      <w:r w:rsidR="00292993">
        <w:rPr>
          <w:rFonts w:ascii="Arial" w:hAnsi="Arial"/>
          <w:sz w:val="18"/>
          <w:szCs w:val="18"/>
          <w:lang w:val="es-ES_tradnl"/>
        </w:rPr>
        <w:t>:</w:t>
      </w:r>
    </w:p>
    <w:p w:rsidR="00F83269" w:rsidRPr="009510B5" w:rsidRDefault="00F8326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83269" w:rsidRPr="0072270A" w:rsidRDefault="00F83269" w:rsidP="00F832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 y se simplifica la fracción.</w:t>
      </w:r>
    </w:p>
    <w:p w:rsidR="00F83269" w:rsidRPr="0072270A" w:rsidRDefault="00F8326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11538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1282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111</m:t>
              </m:r>
            </m:den>
          </m:f>
        </m:oMath>
      </m:oMathPara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803A11" w:rsidRDefault="00803A11" w:rsidP="00401320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11527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999</m:t>
              </m:r>
            </m:den>
          </m:f>
        </m:oMath>
      </m:oMathPara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3842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333</m:t>
              </m:r>
            </m:den>
          </m:f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92993" w:rsidRDefault="007D2825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9E06E1" w:rsidRPr="009510B5" w:rsidRDefault="009E06E1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10,73</m:t>
        </m:r>
      </m:oMath>
      <w:r>
        <w:rPr>
          <w:rFonts w:ascii="Arial" w:hAnsi="Arial"/>
          <w:sz w:val="18"/>
          <w:szCs w:val="18"/>
          <w:lang w:val="es-ES_tradnl"/>
        </w:rPr>
        <w:t xml:space="preserve"> es</w:t>
      </w:r>
      <w:r w:rsidR="00292993">
        <w:rPr>
          <w:rFonts w:ascii="Arial" w:hAnsi="Arial"/>
          <w:sz w:val="18"/>
          <w:szCs w:val="18"/>
          <w:lang w:val="es-ES_tradnl"/>
        </w:rPr>
        <w:t>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83269" w:rsidRPr="0072270A" w:rsidRDefault="00F83269" w:rsidP="00F832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 y se simplifica la fracción.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B91109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1073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Pr="00803A11" w:rsidRDefault="00B91109" w:rsidP="00DD59E5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1073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B91109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9659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B91109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3217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292993" w:rsidRDefault="007D2825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9E06E1" w:rsidRPr="009510B5" w:rsidRDefault="009E06E1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-45,98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9</m:t>
            </m:r>
          </m:e>
        </m:acc>
      </m:oMath>
      <w:r>
        <w:rPr>
          <w:rFonts w:ascii="Arial" w:hAnsi="Arial"/>
          <w:sz w:val="18"/>
          <w:szCs w:val="18"/>
          <w:lang w:val="es-ES_tradnl"/>
        </w:rPr>
        <w:t xml:space="preserve"> es</w:t>
      </w:r>
      <w:r w:rsidR="00292993">
        <w:rPr>
          <w:rFonts w:ascii="Arial" w:hAnsi="Arial"/>
          <w:sz w:val="18"/>
          <w:szCs w:val="18"/>
          <w:lang w:val="es-ES_tradnl"/>
        </w:rPr>
        <w:t>:</w:t>
      </w:r>
    </w:p>
    <w:p w:rsidR="009E06E1" w:rsidRDefault="009E06E1" w:rsidP="009E06E1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154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F83269">
        <w:rPr>
          <w:rFonts w:ascii="Arial" w:hAnsi="Arial" w:cs="Arial"/>
          <w:sz w:val="18"/>
          <w:szCs w:val="18"/>
          <w:lang w:val="es-ES_tradnl"/>
        </w:rPr>
        <w:t xml:space="preserve">realiza la división entre los números enteros hasta obtener residuo cero </w:t>
      </w:r>
      <w:r w:rsidR="00292993">
        <w:rPr>
          <w:rFonts w:ascii="Arial" w:hAnsi="Arial" w:cs="Arial"/>
          <w:sz w:val="18"/>
          <w:szCs w:val="18"/>
          <w:lang w:val="es-ES_tradnl"/>
        </w:rPr>
        <w:t xml:space="preserve">(0) </w:t>
      </w:r>
      <w:r w:rsidR="00F83269">
        <w:rPr>
          <w:rFonts w:ascii="Arial" w:hAnsi="Arial" w:cs="Arial"/>
          <w:sz w:val="18"/>
          <w:szCs w:val="18"/>
          <w:lang w:val="es-ES_tradnl"/>
        </w:rPr>
        <w:t>o entrar</w:t>
      </w:r>
      <w:r w:rsidR="004863C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83269">
        <w:rPr>
          <w:rFonts w:ascii="Arial" w:hAnsi="Arial" w:cs="Arial"/>
          <w:sz w:val="18"/>
          <w:szCs w:val="18"/>
          <w:lang w:val="es-ES_tradnl"/>
        </w:rPr>
        <w:t>en un ciclo infinito.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D59E5" w:rsidRPr="00803A11" w:rsidRDefault="00803A11" w:rsidP="00DD59E5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4599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41130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457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45983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</m:t>
              </m:r>
            </m:den>
          </m:f>
        </m:oMath>
      </m:oMathPara>
    </w:p>
    <w:p w:rsidR="00DD59E5" w:rsidRDefault="00DD59E5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292993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D2825" w:rsidRPr="009510B5" w:rsidRDefault="0018072F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expansión decimal de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233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15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 xml:space="preserve"> es</w:t>
      </w:r>
      <w:r w:rsidR="00292993">
        <w:rPr>
          <w:rFonts w:ascii="Arial" w:hAnsi="Arial"/>
          <w:sz w:val="18"/>
          <w:szCs w:val="18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E06E1" w:rsidRPr="0072270A" w:rsidRDefault="009E06E1" w:rsidP="009E06E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realiza la división entre los números enteros hasta obtener residuo cero </w:t>
      </w:r>
      <w:r w:rsidR="00292993">
        <w:rPr>
          <w:rFonts w:ascii="Arial" w:hAnsi="Arial" w:cs="Arial"/>
          <w:sz w:val="18"/>
          <w:szCs w:val="18"/>
          <w:lang w:val="es-ES_tradnl"/>
        </w:rPr>
        <w:t xml:space="preserve">(0) </w:t>
      </w:r>
      <w:r>
        <w:rPr>
          <w:rFonts w:ascii="Arial" w:hAnsi="Arial" w:cs="Arial"/>
          <w:sz w:val="18"/>
          <w:szCs w:val="18"/>
          <w:lang w:val="es-ES_tradnl"/>
        </w:rPr>
        <w:t>o entrar</w:t>
      </w:r>
      <w:r w:rsidR="003817E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en un ciclo infinito.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DD15C9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17.523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16.2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34</m:t>
            </m:r>
          </m:e>
        </m:acc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803A11" w:rsidRDefault="00803A11" w:rsidP="00401320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15.5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</m:acc>
      </m:oMath>
      <w:r w:rsidR="00401320" w:rsidRPr="00803A1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DD15C9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18.5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213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92993" w:rsidRDefault="007D2825" w:rsidP="001807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</w:p>
    <w:p w:rsidR="0018072F" w:rsidRPr="009510B5" w:rsidRDefault="0018072F" w:rsidP="001807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expansión decimal de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343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12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 xml:space="preserve"> es</w:t>
      </w:r>
      <w:r w:rsidR="00292993">
        <w:rPr>
          <w:rFonts w:ascii="Arial" w:hAnsi="Arial"/>
          <w:sz w:val="18"/>
          <w:szCs w:val="18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18072F" w:rsidRDefault="0018072F" w:rsidP="001807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E06E1" w:rsidRPr="0072270A" w:rsidRDefault="009E06E1" w:rsidP="009E06E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realiza la división entre los números enteros hasta obtener residuo cero</w:t>
      </w:r>
      <w:bookmarkStart w:id="0" w:name="_GoBack"/>
      <w:r w:rsidR="00292993">
        <w:rPr>
          <w:rFonts w:ascii="Arial" w:hAnsi="Arial" w:cs="Arial"/>
          <w:sz w:val="18"/>
          <w:szCs w:val="18"/>
          <w:lang w:val="es-ES_tradnl"/>
        </w:rPr>
        <w:t xml:space="preserve"> (0)</w:t>
      </w:r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o entrar</w:t>
      </w:r>
      <w:r w:rsidR="00554CE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en un ciclo infinito. 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01320" w:rsidRPr="00803A11" w:rsidRDefault="00803A11" w:rsidP="00401320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-28.58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</m:acc>
      </m:oMath>
      <w:r w:rsidR="00401320" w:rsidRPr="00803A1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CA0747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-27.5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43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CA0747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-29.5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21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1320" w:rsidRDefault="00401320" w:rsidP="00401320">
      <w:pPr>
        <w:rPr>
          <w:rFonts w:ascii="Arial" w:hAnsi="Arial" w:cs="Arial"/>
          <w:sz w:val="18"/>
          <w:szCs w:val="18"/>
          <w:lang w:val="es-ES_tradnl"/>
        </w:rPr>
      </w:pPr>
    </w:p>
    <w:p w:rsidR="00401320" w:rsidRDefault="00CA0747" w:rsidP="00401320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-28.5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e>
        </m:acc>
      </m:oMath>
      <w:r w:rsidR="004013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5551"/>
    <w:rsid w:val="00025642"/>
    <w:rsid w:val="00033E28"/>
    <w:rsid w:val="00035B36"/>
    <w:rsid w:val="00046B74"/>
    <w:rsid w:val="0005228B"/>
    <w:rsid w:val="000537AE"/>
    <w:rsid w:val="00054002"/>
    <w:rsid w:val="000719EE"/>
    <w:rsid w:val="000B20BA"/>
    <w:rsid w:val="00104E5C"/>
    <w:rsid w:val="001129E5"/>
    <w:rsid w:val="00125D25"/>
    <w:rsid w:val="001260D6"/>
    <w:rsid w:val="00172473"/>
    <w:rsid w:val="0018072F"/>
    <w:rsid w:val="001B092E"/>
    <w:rsid w:val="001B3983"/>
    <w:rsid w:val="001D2148"/>
    <w:rsid w:val="001E2043"/>
    <w:rsid w:val="002233BF"/>
    <w:rsid w:val="00227850"/>
    <w:rsid w:val="00230D9D"/>
    <w:rsid w:val="00236415"/>
    <w:rsid w:val="002434B6"/>
    <w:rsid w:val="00254FDB"/>
    <w:rsid w:val="002577B4"/>
    <w:rsid w:val="0025789D"/>
    <w:rsid w:val="00292993"/>
    <w:rsid w:val="002A7226"/>
    <w:rsid w:val="002B0B2F"/>
    <w:rsid w:val="002B2F09"/>
    <w:rsid w:val="002B7E96"/>
    <w:rsid w:val="002D494B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1377"/>
    <w:rsid w:val="003817E4"/>
    <w:rsid w:val="003820B2"/>
    <w:rsid w:val="00394820"/>
    <w:rsid w:val="003A458C"/>
    <w:rsid w:val="003D72B3"/>
    <w:rsid w:val="00401320"/>
    <w:rsid w:val="004024BA"/>
    <w:rsid w:val="00411F22"/>
    <w:rsid w:val="00417B06"/>
    <w:rsid w:val="004375B6"/>
    <w:rsid w:val="0045712C"/>
    <w:rsid w:val="00485C72"/>
    <w:rsid w:val="004863CE"/>
    <w:rsid w:val="00495119"/>
    <w:rsid w:val="004A4A9C"/>
    <w:rsid w:val="004C5D99"/>
    <w:rsid w:val="00502F8B"/>
    <w:rsid w:val="0052013C"/>
    <w:rsid w:val="005513FA"/>
    <w:rsid w:val="00551D6E"/>
    <w:rsid w:val="00552D7C"/>
    <w:rsid w:val="00554CEB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3A11"/>
    <w:rsid w:val="00850F4F"/>
    <w:rsid w:val="00855434"/>
    <w:rsid w:val="008752D9"/>
    <w:rsid w:val="008932B9"/>
    <w:rsid w:val="008C6F76"/>
    <w:rsid w:val="008D10C7"/>
    <w:rsid w:val="008F1843"/>
    <w:rsid w:val="00923C89"/>
    <w:rsid w:val="009320AC"/>
    <w:rsid w:val="009510B5"/>
    <w:rsid w:val="00953886"/>
    <w:rsid w:val="009843AC"/>
    <w:rsid w:val="0099088A"/>
    <w:rsid w:val="00992AB9"/>
    <w:rsid w:val="009C4689"/>
    <w:rsid w:val="009E06E1"/>
    <w:rsid w:val="009E361F"/>
    <w:rsid w:val="009E7DAC"/>
    <w:rsid w:val="009F074B"/>
    <w:rsid w:val="00A22796"/>
    <w:rsid w:val="00A55C44"/>
    <w:rsid w:val="00A61B6D"/>
    <w:rsid w:val="00A714C4"/>
    <w:rsid w:val="00A747C1"/>
    <w:rsid w:val="00A74CE5"/>
    <w:rsid w:val="00A925B6"/>
    <w:rsid w:val="00A974E1"/>
    <w:rsid w:val="00AA0FF1"/>
    <w:rsid w:val="00AB51C3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1109"/>
    <w:rsid w:val="00B92165"/>
    <w:rsid w:val="00BC129D"/>
    <w:rsid w:val="00BC2254"/>
    <w:rsid w:val="00BD1FFA"/>
    <w:rsid w:val="00BD7F16"/>
    <w:rsid w:val="00C0683E"/>
    <w:rsid w:val="00C17EE9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0747"/>
    <w:rsid w:val="00CA5658"/>
    <w:rsid w:val="00CB02D2"/>
    <w:rsid w:val="00CD0B3B"/>
    <w:rsid w:val="00CD2245"/>
    <w:rsid w:val="00CE7115"/>
    <w:rsid w:val="00D1546C"/>
    <w:rsid w:val="00D15A42"/>
    <w:rsid w:val="00D3600C"/>
    <w:rsid w:val="00D4571F"/>
    <w:rsid w:val="00D660AD"/>
    <w:rsid w:val="00D85091"/>
    <w:rsid w:val="00DD15C9"/>
    <w:rsid w:val="00DD59E5"/>
    <w:rsid w:val="00DE1C4F"/>
    <w:rsid w:val="00DE4BFA"/>
    <w:rsid w:val="00DE69EE"/>
    <w:rsid w:val="00DF5702"/>
    <w:rsid w:val="00E32F4B"/>
    <w:rsid w:val="00E5488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82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83269"/>
    <w:rsid w:val="00F93E33"/>
    <w:rsid w:val="00FA00F3"/>
    <w:rsid w:val="00FA04FB"/>
    <w:rsid w:val="00FA1A62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29EE1B4C-D97D-4334-B20A-FF6D7E05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20</cp:revision>
  <dcterms:created xsi:type="dcterms:W3CDTF">2015-02-26T17:03:00Z</dcterms:created>
  <dcterms:modified xsi:type="dcterms:W3CDTF">2015-03-19T02:26:00Z</dcterms:modified>
</cp:coreProperties>
</file>