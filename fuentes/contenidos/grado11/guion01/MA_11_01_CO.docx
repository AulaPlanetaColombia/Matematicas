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B0E" w:rsidRDefault="00834B0E" w:rsidP="00834B0E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1]</w:t>
      </w:r>
      <w:r>
        <w:rPr>
          <w:rFonts w:ascii="Times" w:hAnsi="Times"/>
          <w:b/>
        </w:rPr>
        <w:t>1El sistema de los números reales</w:t>
      </w:r>
    </w:p>
    <w:p w:rsidR="00834B0E" w:rsidRDefault="00834B0E" w:rsidP="00834B0E">
      <w:pPr>
        <w:spacing w:after="0"/>
        <w:rPr>
          <w:rFonts w:ascii="Times New Roman" w:hAnsi="Times New Roman" w:cs="Times New Roman"/>
          <w:color w:val="000000"/>
        </w:rPr>
      </w:pPr>
    </w:p>
    <w:p w:rsidR="00AB194B" w:rsidRDefault="00A042A0" w:rsidP="00A042A0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El conjunto de los números reales ha sido objeto de estudio para nosotros en los grados anteriores, en los que hemos visto que el conjunto de los números racionales </w:t>
      </w:r>
      <w:r w:rsidR="00A8011F">
        <w:rPr>
          <w:rFonts w:ascii="Times New Roman" w:hAnsi="Times New Roman" w:cs="Times New Roman"/>
          <w:color w:val="000000"/>
        </w:rPr>
        <w:t>es insuficiente para solucionar el problema de l</w:t>
      </w:r>
      <w:r w:rsidR="00421B9D">
        <w:rPr>
          <w:rFonts w:ascii="Times New Roman" w:hAnsi="Times New Roman" w:cs="Times New Roman"/>
          <w:color w:val="000000"/>
        </w:rPr>
        <w:t xml:space="preserve">a medida, por lo que es necesario recurrir precisamente al conjunto reales para solucionarlo; pero más allá de solo ser considerados para medir el conjunto de números reales también </w:t>
      </w:r>
      <w:r w:rsidR="00AB194B">
        <w:rPr>
          <w:rFonts w:ascii="Times New Roman" w:hAnsi="Times New Roman" w:cs="Times New Roman"/>
          <w:color w:val="000000"/>
        </w:rPr>
        <w:t>está</w:t>
      </w:r>
      <w:r w:rsidR="00421B9D">
        <w:rPr>
          <w:rFonts w:ascii="Times New Roman" w:hAnsi="Times New Roman" w:cs="Times New Roman"/>
          <w:color w:val="000000"/>
        </w:rPr>
        <w:t xml:space="preserve"> dotado de una estructura algebraica (operaciones y orden) que ha sido </w:t>
      </w:r>
      <w:r w:rsidR="00AB194B">
        <w:rPr>
          <w:rFonts w:ascii="Times New Roman" w:hAnsi="Times New Roman" w:cs="Times New Roman"/>
          <w:color w:val="000000"/>
        </w:rPr>
        <w:t xml:space="preserve">tema de </w:t>
      </w:r>
      <w:r w:rsidR="00421B9D">
        <w:rPr>
          <w:rFonts w:ascii="Times New Roman" w:hAnsi="Times New Roman" w:cs="Times New Roman"/>
          <w:color w:val="000000"/>
        </w:rPr>
        <w:t xml:space="preserve"> </w:t>
      </w:r>
      <w:r w:rsidR="00AB194B">
        <w:rPr>
          <w:rFonts w:ascii="Times New Roman" w:hAnsi="Times New Roman" w:cs="Times New Roman"/>
          <w:color w:val="000000"/>
        </w:rPr>
        <w:t>interés para la humanidad.</w:t>
      </w:r>
    </w:p>
    <w:p w:rsidR="005E30B1" w:rsidRDefault="005E30B1" w:rsidP="005E30B1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384"/>
        <w:gridCol w:w="7670"/>
      </w:tblGrid>
      <w:tr w:rsidR="005E30B1" w:rsidRPr="005D1738" w:rsidTr="00490561">
        <w:tc>
          <w:tcPr>
            <w:tcW w:w="9054" w:type="dxa"/>
            <w:gridSpan w:val="2"/>
            <w:shd w:val="clear" w:color="auto" w:fill="0D0D0D" w:themeFill="text1" w:themeFillTint="F2"/>
          </w:tcPr>
          <w:p w:rsidR="005E30B1" w:rsidRPr="005D1738" w:rsidRDefault="005E30B1" w:rsidP="0049056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E30B1" w:rsidTr="00490561">
        <w:tc>
          <w:tcPr>
            <w:tcW w:w="1384" w:type="dxa"/>
          </w:tcPr>
          <w:p w:rsidR="005E30B1" w:rsidRPr="00053744" w:rsidRDefault="005E30B1" w:rsidP="0049056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:rsidR="005E30B1" w:rsidRPr="00053744" w:rsidRDefault="005E30B1" w:rsidP="005E30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MA_G11_01_IMG01</w:t>
            </w:r>
          </w:p>
        </w:tc>
      </w:tr>
      <w:tr w:rsidR="005E30B1" w:rsidTr="00490561">
        <w:tc>
          <w:tcPr>
            <w:tcW w:w="1384" w:type="dxa"/>
          </w:tcPr>
          <w:p w:rsidR="005E30B1" w:rsidRDefault="005E30B1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:rsidR="005E30B1" w:rsidRDefault="005E30B1" w:rsidP="0049056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medida</w:t>
            </w:r>
          </w:p>
        </w:tc>
      </w:tr>
      <w:tr w:rsidR="005E30B1" w:rsidTr="00490561">
        <w:tc>
          <w:tcPr>
            <w:tcW w:w="1384" w:type="dxa"/>
          </w:tcPr>
          <w:p w:rsidR="005E30B1" w:rsidRDefault="005E30B1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:rsidR="005E30B1" w:rsidRDefault="00D16662" w:rsidP="00490561">
            <w:pPr>
              <w:rPr>
                <w:rFonts w:ascii="Times New Roman" w:hAnsi="Times New Roman" w:cs="Times New Roman"/>
                <w:color w:val="000000"/>
              </w:rPr>
            </w:pPr>
            <w:hyperlink r:id="rId8" w:history="1">
              <w:r w:rsidR="005E30B1" w:rsidRPr="00FF6896">
                <w:rPr>
                  <w:rStyle w:val="Hipervnculo"/>
                  <w:rFonts w:ascii="Times New Roman" w:hAnsi="Times New Roman" w:cs="Times New Roman"/>
                </w:rPr>
                <w:t>http://static0.planetasaber.com/encyclopedia/Data/Imagenes/FOTOS/001UHB01.jpg</w:t>
              </w:r>
            </w:hyperlink>
            <w:r w:rsidR="005E30B1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5E30B1" w:rsidTr="00490561">
        <w:tc>
          <w:tcPr>
            <w:tcW w:w="1384" w:type="dxa"/>
          </w:tcPr>
          <w:p w:rsidR="005E30B1" w:rsidRDefault="005E30B1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:rsidR="005E30B1" w:rsidRDefault="00D93898" w:rsidP="0049056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números reales: Un sistema numérico para medir</w:t>
            </w:r>
          </w:p>
        </w:tc>
      </w:tr>
    </w:tbl>
    <w:p w:rsidR="005E30B1" w:rsidRDefault="005E30B1" w:rsidP="005E30B1">
      <w:pPr>
        <w:spacing w:after="0"/>
        <w:jc w:val="both"/>
        <w:rPr>
          <w:rFonts w:ascii="Times" w:hAnsi="Times"/>
        </w:rPr>
      </w:pPr>
    </w:p>
    <w:p w:rsidR="005D3C27" w:rsidRDefault="005D3C27" w:rsidP="005E30B1">
      <w:pPr>
        <w:spacing w:after="0"/>
        <w:jc w:val="both"/>
        <w:rPr>
          <w:rFonts w:ascii="Times" w:hAnsi="Times"/>
        </w:rPr>
      </w:pPr>
    </w:p>
    <w:p w:rsidR="005D3C27" w:rsidRDefault="005D3C27" w:rsidP="005E30B1">
      <w:pPr>
        <w:spacing w:after="0"/>
        <w:jc w:val="both"/>
        <w:rPr>
          <w:rFonts w:ascii="Times" w:hAnsi="Times"/>
        </w:rPr>
      </w:pPr>
    </w:p>
    <w:p w:rsidR="00AB194B" w:rsidRDefault="00AB194B" w:rsidP="00AB194B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>
        <w:rPr>
          <w:rFonts w:ascii="Times" w:hAnsi="Times"/>
          <w:b/>
        </w:rPr>
        <w:t>1.1 Las expansiones decimales</w:t>
      </w:r>
    </w:p>
    <w:p w:rsidR="00A042A0" w:rsidRDefault="00421B9D" w:rsidP="00A042A0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A8011F">
        <w:rPr>
          <w:rFonts w:ascii="Times New Roman" w:hAnsi="Times New Roman" w:cs="Times New Roman"/>
          <w:color w:val="000000"/>
        </w:rPr>
        <w:t xml:space="preserve">  </w:t>
      </w:r>
    </w:p>
    <w:p w:rsidR="00834B0E" w:rsidRDefault="00834B0E" w:rsidP="00834B0E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Una expansión decimal es una expresión de la forma </w:t>
      </w:r>
      <m:oMath>
        <m:r>
          <m:rPr>
            <m:sty m:val="p"/>
          </m:rPr>
          <w:rPr>
            <w:rFonts w:ascii="Cambria Math" w:hAnsi="Cambria Math" w:cs="Times New Roman"/>
            <w:color w:val="000000"/>
          </w:rPr>
          <m:t>±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…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.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…</m:t>
        </m:r>
      </m:oMath>
      <w:r>
        <w:rPr>
          <w:rFonts w:ascii="Times New Roman" w:hAnsi="Times New Roman" w:cs="Times New Roman"/>
          <w:color w:val="000000"/>
        </w:rPr>
        <w:t xml:space="preserve"> donde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, …,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,</m:t>
            </m:r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</w:rPr>
          <m:t>,…</m:t>
        </m:r>
      </m:oMath>
      <w:r>
        <w:rPr>
          <w:rFonts w:ascii="Times New Roman" w:hAnsi="Times New Roman" w:cs="Times New Roman"/>
          <w:color w:val="000000"/>
        </w:rPr>
        <w:t xml:space="preserve"> son algunos de los dígitos </w:t>
      </w:r>
      <m:oMath>
        <m:r>
          <m:rPr>
            <m:sty m:val="p"/>
          </m:rPr>
          <w:rPr>
            <w:rFonts w:ascii="Cambria Math" w:hAnsi="Cambria Math" w:cs="Times New Roman"/>
            <w:color w:val="000000"/>
          </w:rPr>
          <m:t>{0,1,2,3,4,5,6,7,8,9}</m:t>
        </m:r>
      </m:oMath>
      <w:r>
        <w:rPr>
          <w:rFonts w:ascii="Times New Roman" w:hAnsi="Times New Roman" w:cs="Times New Roman"/>
          <w:color w:val="000000"/>
        </w:rPr>
        <w:t xml:space="preserve">  por ejemplo:</w:t>
      </w:r>
    </w:p>
    <w:p w:rsidR="00834B0E" w:rsidRDefault="00834B0E" w:rsidP="00834B0E">
      <w:pPr>
        <w:spacing w:after="0"/>
        <w:rPr>
          <w:rFonts w:ascii="Times New Roman" w:hAnsi="Times New Roman" w:cs="Times New Roman"/>
          <w:color w:val="000000"/>
        </w:rPr>
      </w:pPr>
    </w:p>
    <w:p w:rsidR="00834B0E" w:rsidRDefault="00834B0E" w:rsidP="00EF254D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0.1234567891011121314…</m:t>
        </m:r>
      </m:oMath>
      <w:r w:rsidR="00EF254D">
        <w:rPr>
          <w:rFonts w:ascii="Times New Roman" w:eastAsiaTheme="minorEastAsia" w:hAnsi="Times New Roman" w:cs="Times New Roman"/>
          <w:color w:val="000000"/>
        </w:rPr>
        <w:t xml:space="preserve">            </w:t>
      </w:r>
      <m:oMath>
        <m:r>
          <w:rPr>
            <w:rFonts w:ascii="Cambria Math" w:eastAsiaTheme="minorEastAsia" w:hAnsi="Cambria Math" w:cs="Times New Roman"/>
            <w:color w:val="000000"/>
          </w:rPr>
          <m:t>-2.899999999999999999…</m:t>
        </m:r>
      </m:oMath>
    </w:p>
    <w:p w:rsidR="00834B0E" w:rsidRDefault="00834B0E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3.1415926535879328462…           11.000000000000000000…</m:t>
          </m:r>
        </m:oMath>
      </m:oMathPara>
    </w:p>
    <w:p w:rsidR="00834B0E" w:rsidRDefault="00834B0E" w:rsidP="00EF254D">
      <w:pPr>
        <w:spacing w:after="0"/>
        <w:jc w:val="center"/>
        <w:rPr>
          <w:rFonts w:ascii="Times New Roman" w:hAnsi="Times New Roman" w:cs="Times New Roman"/>
          <w:color w:val="000000"/>
        </w:rPr>
      </w:pPr>
      <m:oMath>
        <m:r>
          <w:rPr>
            <w:rFonts w:ascii="Cambria Math" w:eastAsiaTheme="minorEastAsia" w:hAnsi="Cambria Math" w:cs="Times New Roman"/>
            <w:color w:val="000000"/>
          </w:rPr>
          <m:t>122.61616161616161616…</m:t>
        </m:r>
      </m:oMath>
      <w:r w:rsidR="00EF254D">
        <w:rPr>
          <w:rFonts w:ascii="Times New Roman" w:eastAsiaTheme="minorEastAsia" w:hAnsi="Times New Roman" w:cs="Times New Roman"/>
          <w:color w:val="000000"/>
        </w:rPr>
        <w:t xml:space="preserve">          </w:t>
      </w:r>
      <m:oMath>
        <m:r>
          <w:rPr>
            <w:rFonts w:ascii="Cambria Math" w:eastAsiaTheme="minorEastAsia" w:hAnsi="Cambria Math" w:cs="Times New Roman"/>
            <w:color w:val="000000"/>
          </w:rPr>
          <m:t>-1.414135623730950488…</m:t>
        </m:r>
      </m:oMath>
    </w:p>
    <w:p w:rsidR="00EF254D" w:rsidRDefault="00834B0E" w:rsidP="00EF254D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-22.12334134134134134</m:t>
        </m:r>
        <m:r>
          <w:rPr>
            <w:rFonts w:ascii="Cambria Math" w:eastAsiaTheme="minorEastAsia" w:hAnsi="Cambria Math" w:cs="Times New Roman"/>
            <w:color w:val="000000"/>
          </w:rPr>
          <m:t>…</m:t>
        </m:r>
      </m:oMath>
      <w:r w:rsidR="00EF254D">
        <w:rPr>
          <w:rFonts w:ascii="Times New Roman" w:eastAsiaTheme="minorEastAsia" w:hAnsi="Times New Roman" w:cs="Times New Roman"/>
          <w:color w:val="000000"/>
        </w:rPr>
        <w:t xml:space="preserve">          </w:t>
      </w:r>
      <m:oMath>
        <m:r>
          <w:rPr>
            <w:rFonts w:ascii="Cambria Math" w:eastAsiaTheme="minorEastAsia" w:hAnsi="Cambria Math" w:cs="Times New Roman"/>
            <w:color w:val="000000"/>
          </w:rPr>
          <m:t>235.01001000100001000…</m:t>
        </m:r>
      </m:oMath>
    </w:p>
    <w:p w:rsidR="00EF254D" w:rsidRDefault="00EF254D" w:rsidP="00EF254D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</w:p>
    <w:p w:rsidR="00834B0E" w:rsidRDefault="00834B0E" w:rsidP="00BB74C0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El conjunto de los números reales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  <w:color w:val="000000"/>
          </w:rPr>
          <m:t xml:space="preserve">R </m:t>
        </m:r>
      </m:oMath>
      <w:r>
        <w:rPr>
          <w:rFonts w:ascii="Times New Roman" w:hAnsi="Times New Roman" w:cs="Times New Roman"/>
          <w:color w:val="000000"/>
        </w:rPr>
        <w:t>es precisamente el conjunto de todas las expansiones decimales. A las cifras después del punto</w:t>
      </w:r>
      <w:r w:rsidR="00AA1711">
        <w:rPr>
          <w:rFonts w:ascii="Times New Roman" w:hAnsi="Times New Roman" w:cs="Times New Roman"/>
          <w:color w:val="000000"/>
        </w:rPr>
        <w:t xml:space="preserve"> decimal</w:t>
      </w:r>
      <w:r>
        <w:rPr>
          <w:rFonts w:ascii="Times New Roman" w:hAnsi="Times New Roman" w:cs="Times New Roman"/>
          <w:color w:val="000000"/>
        </w:rPr>
        <w:t xml:space="preserve">, es decir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</w:rPr>
          <m:t>…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, las llamamos cifras decimales del número real. </w:t>
      </w:r>
    </w:p>
    <w:p w:rsidR="00834B0E" w:rsidRDefault="00834B0E" w:rsidP="00834B0E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:rsidR="00834B0E" w:rsidRDefault="00834B0E" w:rsidP="00834B0E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Los números reales  pueden clasificarse en </w:t>
      </w:r>
      <w:r w:rsidR="00AA1711">
        <w:rPr>
          <w:rFonts w:ascii="Times New Roman" w:hAnsi="Times New Roman" w:cs="Times New Roman"/>
          <w:color w:val="000000"/>
        </w:rPr>
        <w:t xml:space="preserve">dos, </w:t>
      </w:r>
      <w:r>
        <w:rPr>
          <w:rFonts w:ascii="Times New Roman" w:hAnsi="Times New Roman" w:cs="Times New Roman"/>
          <w:color w:val="000000"/>
        </w:rPr>
        <w:t xml:space="preserve">los que tienen expansión decimal periódica y los que no; una expansión decimal es periódica </w:t>
      </w:r>
      <w:r>
        <w:rPr>
          <w:rFonts w:ascii="Times New Roman" w:eastAsiaTheme="minorEastAsia" w:hAnsi="Times New Roman" w:cs="Times New Roman"/>
          <w:color w:val="000000"/>
        </w:rPr>
        <w:t xml:space="preserve">cuando en las cifras decimales encontramos </w:t>
      </w:r>
      <w:r w:rsidR="00215773">
        <w:rPr>
          <w:rFonts w:ascii="Times New Roman" w:eastAsiaTheme="minorEastAsia" w:hAnsi="Times New Roman" w:cs="Times New Roman"/>
          <w:color w:val="000000"/>
        </w:rPr>
        <w:t>la mayor</w:t>
      </w:r>
      <w:r>
        <w:rPr>
          <w:rFonts w:ascii="Times New Roman" w:eastAsiaTheme="minorEastAsia" w:hAnsi="Times New Roman" w:cs="Times New Roman"/>
          <w:color w:val="000000"/>
        </w:rPr>
        <w:t xml:space="preserve"> secuencia de cifras que llamamos periodo que se empieza a repetir infinitamente, en estos casos, escribimos la expansión decimal hasta que aparezca el periodo por primera vez y colocamos una línea encima de este; por ejemplo:  </w:t>
      </w:r>
    </w:p>
    <w:p w:rsidR="00834B0E" w:rsidRDefault="00834B0E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834B0E" w:rsidRDefault="00834B0E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</w:rPr>
            <m:t>-2.899999999999999999…=-2.8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9</m:t>
              </m:r>
            </m:e>
          </m:acc>
        </m:oMath>
      </m:oMathPara>
    </w:p>
    <w:p w:rsidR="00834B0E" w:rsidRDefault="00834B0E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11.000000000000000000…</m:t>
          </m:r>
          <m:r>
            <w:rPr>
              <w:rFonts w:ascii="Cambria Math" w:eastAsiaTheme="minorEastAsia" w:hAnsi="Cambria Math" w:cs="Times New Roman"/>
              <w:color w:val="000000"/>
            </w:rPr>
            <m:t>=11.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0</m:t>
              </m:r>
            </m:e>
          </m:acc>
        </m:oMath>
      </m:oMathPara>
    </w:p>
    <w:p w:rsidR="00834B0E" w:rsidRDefault="00834B0E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</w:rPr>
            <m:t>122.61616161616161616…=122.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61</m:t>
              </m:r>
            </m:e>
          </m:acc>
        </m:oMath>
      </m:oMathPara>
    </w:p>
    <w:p w:rsidR="00834B0E" w:rsidRDefault="00834B0E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-22.12334134134134134</m:t>
          </m:r>
          <m:r>
            <w:rPr>
              <w:rFonts w:ascii="Cambria Math" w:eastAsiaTheme="minorEastAsia" w:hAnsi="Cambria Math" w:cs="Times New Roman"/>
              <w:color w:val="000000"/>
            </w:rPr>
            <m:t>…=-22.123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341</m:t>
              </m:r>
            </m:e>
          </m:acc>
        </m:oMath>
      </m:oMathPara>
    </w:p>
    <w:p w:rsidR="00BB4BEB" w:rsidRDefault="00834B0E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Observemos que:</w:t>
      </w:r>
    </w:p>
    <w:p w:rsidR="00D93898" w:rsidRDefault="00D93898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834B0E" w:rsidRDefault="00834B0E" w:rsidP="00834B0E">
      <w:pPr>
        <w:spacing w:after="0"/>
        <w:rPr>
          <w:rFonts w:ascii="Times New Roman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0.12345678910111213…</m:t>
        </m:r>
      </m:oMath>
      <w:r w:rsidR="00BB4BEB">
        <w:rPr>
          <w:rFonts w:ascii="Times New Roman" w:eastAsiaTheme="minorEastAsia" w:hAnsi="Times New Roman" w:cs="Times New Roman"/>
          <w:color w:val="000000"/>
        </w:rPr>
        <w:t xml:space="preserve">    </w:t>
      </w:r>
      <m:oMath>
        <m:r>
          <w:rPr>
            <w:rFonts w:ascii="Cambria Math" w:hAnsi="Cambria Math" w:cs="Times New Roman"/>
            <w:color w:val="000000"/>
          </w:rPr>
          <m:t>3.14159265358793284…</m:t>
        </m:r>
      </m:oMath>
      <w:r w:rsidR="00BB4BEB"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 xml:space="preserve">  -1.4141356237309504…</m:t>
        </m:r>
      </m:oMath>
    </w:p>
    <w:p w:rsidR="00834B0E" w:rsidRDefault="00834B0E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834B0E" w:rsidRDefault="00834B0E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 son números reales con expansión decimal no periódica.</w:t>
      </w:r>
    </w:p>
    <w:p w:rsidR="00834B0E" w:rsidRDefault="00834B0E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3E490E" w:rsidRDefault="00834B0E" w:rsidP="00834B0E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Diremos que un número real tiene expansión decimal finita si son periódicos y su periodo está conformado o solo por el cero o solo por nueve, por ejemplo</w:t>
      </w:r>
      <w:r w:rsidR="003E490E">
        <w:rPr>
          <w:rFonts w:ascii="Times New Roman" w:eastAsiaTheme="minorEastAsia" w:hAnsi="Times New Roman" w:cs="Times New Roman"/>
          <w:color w:val="000000"/>
        </w:rPr>
        <w:t>:</w:t>
      </w:r>
    </w:p>
    <w:p w:rsidR="00EC6AAA" w:rsidRDefault="00EC6AAA" w:rsidP="00834B0E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p w:rsidR="00834B0E" w:rsidRPr="003E490E" w:rsidRDefault="00BB4BEB" w:rsidP="00834B0E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ab/>
      </w:r>
      <m:oMath>
        <m:r>
          <w:rPr>
            <w:rFonts w:ascii="Cambria Math" w:eastAsiaTheme="minorEastAsia" w:hAnsi="Cambria Math" w:cs="Times New Roman"/>
            <w:color w:val="000000"/>
          </w:rPr>
          <m:t>-14.3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</m:oMath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 </w:t>
      </w: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m:oMath>
        <m:r>
          <w:rPr>
            <w:rFonts w:ascii="Cambria Math" w:eastAsiaTheme="minorEastAsia" w:hAnsi="Cambria Math" w:cs="Times New Roman"/>
            <w:color w:val="000000"/>
          </w:rPr>
          <m:t>-4.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</m:oMath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</w:t>
      </w:r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 </w:t>
      </w:r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11.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-0.81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 w:rsidR="004E15A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color w:val="000000"/>
          </w:rPr>
          <m:t>0.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</w:p>
    <w:p w:rsidR="00BB4BEB" w:rsidRDefault="00BB4BEB" w:rsidP="00834B0E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bookmarkStart w:id="0" w:name="_GoBack"/>
      <w:bookmarkEnd w:id="0"/>
    </w:p>
    <w:p w:rsidR="00834B0E" w:rsidRDefault="00834B0E" w:rsidP="00834B0E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Es natural para nosotros pensar, que ya que cero no representa ningún valor, si a partir de algún momento solo aparecen ceros en las cifras decimales entonces podemos simplemente quitarlos; por ejemplo, la expansión decimal </w:t>
      </w:r>
      <m:oMath>
        <m:r>
          <w:rPr>
            <w:rFonts w:ascii="Cambria Math" w:eastAsiaTheme="minorEastAsia" w:hAnsi="Cambria Math" w:cs="Times New Roman"/>
            <w:color w:val="000000"/>
          </w:rPr>
          <m:t>1.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</m:oMath>
      <w:r>
        <w:rPr>
          <w:rFonts w:ascii="Times New Roman" w:eastAsiaTheme="minorEastAsia" w:hAnsi="Times New Roman" w:cs="Times New Roman"/>
          <w:color w:val="000000"/>
        </w:rPr>
        <w:t xml:space="preserve"> resulta ser </w:t>
      </w:r>
      <m:oMath>
        <m:r>
          <w:rPr>
            <w:rFonts w:ascii="Cambria Math" w:eastAsiaTheme="minorEastAsia" w:hAnsi="Cambria Math" w:cs="Times New Roman"/>
            <w:color w:val="000000"/>
          </w:rPr>
          <m:t>1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y expansión decimal </w:t>
      </w:r>
      <m:oMath>
        <m:r>
          <w:rPr>
            <w:rFonts w:ascii="Cambria Math" w:eastAsiaTheme="minorEastAsia" w:hAnsi="Cambria Math" w:cs="Times New Roman"/>
            <w:color w:val="000000"/>
          </w:rPr>
          <m:t>-14.23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</m:oMath>
      <w:r>
        <w:rPr>
          <w:rFonts w:ascii="Times New Roman" w:eastAsiaTheme="minorEastAsia" w:hAnsi="Times New Roman" w:cs="Times New Roman"/>
          <w:color w:val="000000"/>
        </w:rPr>
        <w:t xml:space="preserve"> es </w:t>
      </w:r>
      <m:oMath>
        <m:r>
          <w:rPr>
            <w:rFonts w:ascii="Cambria Math" w:eastAsiaTheme="minorEastAsia" w:hAnsi="Cambria Math" w:cs="Times New Roman"/>
            <w:color w:val="000000"/>
          </w:rPr>
          <m:t>-14.23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; sin embargo, nueve si representa un valor, entonces porque pensar que en este caso la expansión decimal es finita, consideremos </w:t>
      </w:r>
      <w:r w:rsidR="00AA1711">
        <w:rPr>
          <w:rFonts w:ascii="Times New Roman" w:eastAsiaTheme="minorEastAsia" w:hAnsi="Times New Roman" w:cs="Times New Roman"/>
          <w:color w:val="000000"/>
        </w:rPr>
        <w:t xml:space="preserve">por ejemplo, </w:t>
      </w:r>
      <w:r>
        <w:rPr>
          <w:rFonts w:ascii="Times New Roman" w:eastAsiaTheme="minorEastAsia" w:hAnsi="Times New Roman" w:cs="Times New Roman"/>
          <w:color w:val="000000"/>
        </w:rPr>
        <w:t xml:space="preserve">que le hace falta a </w:t>
      </w:r>
      <m:oMath>
        <m:r>
          <w:rPr>
            <w:rFonts w:ascii="Cambria Math" w:eastAsiaTheme="minorEastAsia" w:hAnsi="Cambria Math" w:cs="Times New Roman"/>
            <w:color w:val="000000"/>
          </w:rPr>
          <m:t>0.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  <m:r>
          <w:rPr>
            <w:rFonts w:ascii="Cambria Math" w:eastAsiaTheme="minorEastAsia" w:hAnsi="Cambria Math" w:cs="Times New Roman"/>
            <w:color w:val="000000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para ser </w:t>
      </w:r>
      <m:oMath>
        <m:r>
          <w:rPr>
            <w:rFonts w:ascii="Cambria Math" w:eastAsiaTheme="minorEastAsia" w:hAnsi="Cambria Math" w:cs="Times New Roman"/>
            <w:color w:val="000000"/>
          </w:rPr>
          <m:t>1</m:t>
        </m:r>
      </m:oMath>
      <w:r>
        <w:rPr>
          <w:rFonts w:ascii="Times New Roman" w:eastAsiaTheme="minorEastAsia" w:hAnsi="Times New Roman" w:cs="Times New Roman"/>
          <w:color w:val="000000"/>
        </w:rPr>
        <w:t>, si aumentamos en uno</w:t>
      </w:r>
      <w:r w:rsidR="008F4E2F">
        <w:rPr>
          <w:rFonts w:ascii="Times New Roman" w:eastAsiaTheme="minorEastAsia" w:hAnsi="Times New Roman" w:cs="Times New Roman"/>
          <w:color w:val="000000"/>
        </w:rPr>
        <w:t>,</w:t>
      </w:r>
      <w:r>
        <w:rPr>
          <w:rFonts w:ascii="Times New Roman" w:eastAsiaTheme="minorEastAsia" w:hAnsi="Times New Roman" w:cs="Times New Roman"/>
          <w:color w:val="000000"/>
        </w:rPr>
        <w:t xml:space="preserve"> cualquiera de las cifras decimales de </w:t>
      </w:r>
      <m:oMath>
        <m:r>
          <w:rPr>
            <w:rFonts w:ascii="Cambria Math" w:eastAsiaTheme="minorEastAsia" w:hAnsi="Cambria Math" w:cs="Times New Roman"/>
            <w:color w:val="000000"/>
          </w:rPr>
          <m:t>0.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>
        <w:rPr>
          <w:rFonts w:ascii="Times New Roman" w:eastAsiaTheme="minorEastAsia" w:hAnsi="Times New Roman" w:cs="Times New Roman"/>
          <w:color w:val="000000"/>
        </w:rPr>
        <w:t xml:space="preserve"> tendríamos una expansión decimal más grande que uno de la forma </w:t>
      </w:r>
      <m:oMath>
        <m:r>
          <w:rPr>
            <w:rFonts w:ascii="Cambria Math" w:eastAsiaTheme="minorEastAsia" w:hAnsi="Cambria Math" w:cs="Times New Roman"/>
            <w:color w:val="000000"/>
          </w:rPr>
          <m:t>1.00000…0000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>
        <w:rPr>
          <w:rFonts w:ascii="Times New Roman" w:eastAsiaTheme="minorEastAsia" w:hAnsi="Times New Roman" w:cs="Times New Roman"/>
          <w:color w:val="000000"/>
        </w:rPr>
        <w:t xml:space="preserve"> luego la diferencia </w:t>
      </w:r>
      <m:oMath>
        <m:r>
          <w:rPr>
            <w:rFonts w:ascii="Cambria Math" w:eastAsiaTheme="minorEastAsia" w:hAnsi="Cambria Math" w:cs="Times New Roman"/>
            <w:color w:val="000000"/>
          </w:rPr>
          <m:t>1-0.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>
        <w:rPr>
          <w:rFonts w:ascii="Times New Roman" w:eastAsiaTheme="minorEastAsia" w:hAnsi="Times New Roman" w:cs="Times New Roman"/>
          <w:color w:val="000000"/>
        </w:rPr>
        <w:t xml:space="preserve">, debe ser cero, es decir que </w:t>
      </w:r>
      <m:oMath>
        <m:r>
          <w:rPr>
            <w:rFonts w:ascii="Cambria Math" w:eastAsiaTheme="minorEastAsia" w:hAnsi="Cambria Math" w:cs="Times New Roman"/>
            <w:color w:val="000000"/>
          </w:rPr>
          <m:t>1=0.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>
        <w:rPr>
          <w:rFonts w:ascii="Times New Roman" w:eastAsiaTheme="minorEastAsia" w:hAnsi="Times New Roman" w:cs="Times New Roman"/>
          <w:color w:val="000000"/>
        </w:rPr>
        <w:t xml:space="preserve">, de igual manera se tendría que </w:t>
      </w:r>
      <m:oMath>
        <m:r>
          <w:rPr>
            <w:rFonts w:ascii="Cambria Math" w:eastAsiaTheme="minorEastAsia" w:hAnsi="Cambria Math" w:cs="Times New Roman"/>
            <w:color w:val="000000"/>
          </w:rPr>
          <m:t>-1.35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  <m:r>
          <w:rPr>
            <w:rFonts w:ascii="Cambria Math" w:eastAsiaTheme="minorEastAsia" w:hAnsi="Cambria Math" w:cs="Times New Roman"/>
            <w:color w:val="000000"/>
          </w:rPr>
          <m:t>=-1.36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. </w:t>
      </w:r>
    </w:p>
    <w:p w:rsidR="00834B0E" w:rsidRDefault="00834B0E" w:rsidP="00834B0E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34B0E" w:rsidTr="00834B0E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834B0E" w:rsidRDefault="00834B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834B0E" w:rsidTr="00834B0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4B0E" w:rsidRDefault="00834B0E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4B0E" w:rsidRDefault="00834B0E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Reales con Expansión decimal finita </w:t>
            </w:r>
          </w:p>
        </w:tc>
      </w:tr>
      <w:tr w:rsidR="00834B0E" w:rsidTr="00834B0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4B0E" w:rsidRDefault="00834B0E">
            <w:pPr>
              <w:rPr>
                <w:rFonts w:ascii="Times" w:hAnsi="Times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4B0E" w:rsidRDefault="00834B0E">
            <w:pPr>
              <w:tabs>
                <w:tab w:val="left" w:pos="5203"/>
              </w:tabs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Los números reale</w:t>
            </w:r>
            <w:r w:rsidR="00F81977">
              <w:rPr>
                <w:rFonts w:ascii="Times New Roman" w:eastAsiaTheme="minorEastAsia" w:hAnsi="Times New Roman" w:cs="Times New Roman"/>
                <w:color w:val="000000"/>
              </w:rPr>
              <w:t xml:space="preserve">s con expansión decimal finita 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 xml:space="preserve"> se pueden expresar con expansión decimal periódica de dos maneras: </w:t>
            </w:r>
          </w:p>
          <w:p w:rsidR="00834B0E" w:rsidRDefault="00834B0E">
            <w:pPr>
              <w:tabs>
                <w:tab w:val="left" w:pos="5203"/>
              </w:tabs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</w:p>
          <w:p w:rsidR="00834B0E" w:rsidRDefault="00834B0E">
            <w:pPr>
              <w:tabs>
                <w:tab w:val="left" w:pos="5203"/>
              </w:tabs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</w:rPr>
                  <m:t>123.5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9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color w:val="000000"/>
                  </w:rPr>
                  <m:t>=123,6=123.6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</m:acc>
              </m:oMath>
            </m:oMathPara>
          </w:p>
          <w:p w:rsidR="00834B0E" w:rsidRDefault="00834B0E">
            <w:pPr>
              <w:tabs>
                <w:tab w:val="left" w:pos="5203"/>
              </w:tabs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</w:rPr>
                  <m:t>-0.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color w:val="000000"/>
                  </w:rPr>
                  <m:t>=0=0.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</m:acc>
              </m:oMath>
            </m:oMathPara>
          </w:p>
          <w:p w:rsidR="00834B0E" w:rsidRDefault="00834B0E">
            <w:pPr>
              <w:tabs>
                <w:tab w:val="left" w:pos="5203"/>
              </w:tabs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</w:rPr>
                  <m:t>-6.357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9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color w:val="000000"/>
                  </w:rPr>
                  <m:t>=-6.358=-6.358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834B0E" w:rsidRDefault="00834B0E" w:rsidP="00834B0E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:rsidR="003E490E" w:rsidRDefault="003E490E" w:rsidP="00834B0E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834B0E" w:rsidTr="00834B0E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834B0E" w:rsidRDefault="00834B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834B0E" w:rsidTr="00834B0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4B0E" w:rsidRDefault="00834B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4B0E" w:rsidRDefault="00834B0E" w:rsidP="00655B3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MA_G11_01_</w:t>
            </w:r>
            <w:r w:rsidR="00E132B1">
              <w:rPr>
                <w:rFonts w:ascii="Times New Roman" w:hAnsi="Times New Roman" w:cs="Times New Roman"/>
                <w:color w:val="000000"/>
              </w:rPr>
              <w:t>CO_</w:t>
            </w:r>
            <w:r>
              <w:rPr>
                <w:rFonts w:ascii="Times New Roman" w:hAnsi="Times New Roman" w:cs="Times New Roman"/>
                <w:color w:val="000000"/>
              </w:rPr>
              <w:t xml:space="preserve">REC10 </w:t>
            </w:r>
          </w:p>
        </w:tc>
      </w:tr>
      <w:tr w:rsidR="00834B0E" w:rsidTr="00834B0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4B0E" w:rsidRDefault="00834B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4B0E" w:rsidRDefault="00980282" w:rsidP="0098028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Acercándonos a </w:t>
            </w:r>
            <w:r w:rsidR="003E266D">
              <w:rPr>
                <w:rFonts w:ascii="Times New Roman" w:hAnsi="Times New Roman" w:cs="Times New Roman"/>
                <w:color w:val="000000"/>
              </w:rPr>
              <w:t>los Números reales</w:t>
            </w:r>
          </w:p>
        </w:tc>
      </w:tr>
      <w:tr w:rsidR="00834B0E" w:rsidTr="00834B0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4B0E" w:rsidRDefault="00834B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4B0E" w:rsidRDefault="003E266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Una breve presentación sobre como surgen los números reales.</w:t>
            </w:r>
          </w:p>
        </w:tc>
      </w:tr>
    </w:tbl>
    <w:p w:rsidR="00834B0E" w:rsidRDefault="00834B0E" w:rsidP="00834B0E">
      <w:pPr>
        <w:tabs>
          <w:tab w:val="left" w:pos="5203"/>
        </w:tabs>
        <w:spacing w:after="0"/>
        <w:jc w:val="both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:rsidR="00834B0E" w:rsidRDefault="00D93898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="00834B0E">
        <w:rPr>
          <w:rFonts w:ascii="Times" w:hAnsi="Times"/>
          <w:highlight w:val="yellow"/>
        </w:rPr>
        <w:t>]</w:t>
      </w:r>
      <w:r w:rsidR="00834B0E">
        <w:rPr>
          <w:rFonts w:ascii="Times" w:hAnsi="Times"/>
          <w:b/>
        </w:rPr>
        <w:t>1.1</w:t>
      </w:r>
      <w:r>
        <w:rPr>
          <w:rFonts w:ascii="Times" w:hAnsi="Times"/>
          <w:b/>
        </w:rPr>
        <w:t>.1.</w:t>
      </w:r>
      <w:r w:rsidR="00834B0E">
        <w:rPr>
          <w:rFonts w:ascii="Times" w:hAnsi="Times"/>
          <w:b/>
        </w:rPr>
        <w:t xml:space="preserve"> Los Números Racionales</w:t>
      </w:r>
    </w:p>
    <w:p w:rsidR="00834B0E" w:rsidRDefault="00834B0E" w:rsidP="00834B0E">
      <w:pPr>
        <w:spacing w:after="0"/>
        <w:rPr>
          <w:rFonts w:ascii="Times" w:hAnsi="Times"/>
          <w:b/>
        </w:rPr>
      </w:pPr>
    </w:p>
    <w:p w:rsidR="00D244B3" w:rsidRDefault="00834B0E" w:rsidP="00D244B3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El conjunto de los números racionales está conformado por todos los números reales que tienen expansiones decimal periódica</w:t>
      </w:r>
      <w:r w:rsidR="00D244B3">
        <w:rPr>
          <w:rFonts w:ascii="Times" w:hAnsi="Times"/>
        </w:rPr>
        <w:t xml:space="preserve">; </w:t>
      </w:r>
    </w:p>
    <w:p w:rsidR="00D244B3" w:rsidRDefault="00D244B3" w:rsidP="00D244B3">
      <w:pPr>
        <w:spacing w:after="0"/>
        <w:jc w:val="both"/>
        <w:rPr>
          <w:rFonts w:ascii="Times" w:hAnsi="Times"/>
        </w:rPr>
      </w:pPr>
    </w:p>
    <w:p w:rsidR="003E5595" w:rsidRDefault="003E5595" w:rsidP="003E5595">
      <w:pPr>
        <w:spacing w:after="0"/>
        <w:rPr>
          <w:rFonts w:ascii="Times New Roman" w:eastAsiaTheme="minorEastAsia" w:hAnsi="Times New Roman" w:cs="Times New Roman"/>
          <w:color w:val="000000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</w:rPr>
            <m:t>-2.899999999999999999…=-2.8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9</m:t>
              </m:r>
            </m:e>
          </m:acc>
        </m:oMath>
      </m:oMathPara>
    </w:p>
    <w:p w:rsidR="003E5595" w:rsidRDefault="003E5595" w:rsidP="003E5595">
      <w:pPr>
        <w:spacing w:after="0"/>
        <w:rPr>
          <w:rFonts w:ascii="Times New Roman" w:eastAsiaTheme="minorEastAsia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11.000000000000000…</m:t>
          </m:r>
          <m:r>
            <w:rPr>
              <w:rFonts w:ascii="Cambria Math" w:eastAsiaTheme="minorEastAsia" w:hAnsi="Cambria Math" w:cs="Times New Roman"/>
              <w:color w:val="000000"/>
            </w:rPr>
            <m:t>=11.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0</m:t>
              </m:r>
            </m:e>
          </m:acc>
          <m:r>
            <w:rPr>
              <w:rFonts w:ascii="Cambria Math" w:eastAsiaTheme="minorEastAsia" w:hAnsi="Cambria Math" w:cs="Times New Roman"/>
              <w:color w:val="000000"/>
              <w:sz w:val="22"/>
              <w:szCs w:val="22"/>
            </w:rPr>
            <m:t>=11</m:t>
          </m:r>
        </m:oMath>
      </m:oMathPara>
    </w:p>
    <w:p w:rsidR="003E5595" w:rsidRDefault="003E5595" w:rsidP="003E5595">
      <w:pPr>
        <w:spacing w:after="0"/>
        <w:rPr>
          <w:rFonts w:ascii="Times New Roman" w:eastAsiaTheme="minorEastAsia" w:hAnsi="Times New Roman" w:cs="Times New Roman"/>
          <w:color w:val="000000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</w:rPr>
            <m:t>122.61616161616161616…=122.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61</m:t>
              </m:r>
            </m:e>
          </m:acc>
        </m:oMath>
      </m:oMathPara>
    </w:p>
    <w:p w:rsidR="00D244B3" w:rsidRDefault="003E5595" w:rsidP="003E5595">
      <w:pPr>
        <w:spacing w:after="0"/>
        <w:jc w:val="both"/>
        <w:rPr>
          <w:rFonts w:ascii="Times" w:eastAsiaTheme="minorEastAsia" w:hAnsi="Times"/>
          <w:color w:val="000000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-22.12334134134134134</m:t>
          </m:r>
          <m:r>
            <w:rPr>
              <w:rFonts w:ascii="Cambria Math" w:eastAsiaTheme="minorEastAsia" w:hAnsi="Cambria Math" w:cs="Times New Roman"/>
              <w:color w:val="000000"/>
            </w:rPr>
            <m:t>…=-22.123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341</m:t>
              </m:r>
            </m:e>
          </m:acc>
        </m:oMath>
      </m:oMathPara>
    </w:p>
    <w:p w:rsidR="003E5595" w:rsidRDefault="003E5595" w:rsidP="003E5595">
      <w:pPr>
        <w:spacing w:after="0"/>
        <w:jc w:val="both"/>
        <w:rPr>
          <w:rFonts w:ascii="Times" w:eastAsiaTheme="minorEastAsia" w:hAnsi="Times"/>
          <w:color w:val="000000"/>
          <w:sz w:val="22"/>
          <w:szCs w:val="22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</w:rPr>
            <m:t>123.599999999999=123.5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2"/>
                  <w:szCs w:val="22"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/>
                </w:rPr>
                <m:t>9</m:t>
              </m:r>
            </m:e>
          </m:acc>
          <m:r>
            <w:rPr>
              <w:rFonts w:ascii="Cambria Math" w:eastAsiaTheme="minorEastAsia" w:hAnsi="Cambria Math" w:cs="Times New Roman"/>
              <w:color w:val="000000"/>
            </w:rPr>
            <m:t>=123.6</m:t>
          </m:r>
        </m:oMath>
      </m:oMathPara>
    </w:p>
    <w:p w:rsidR="003E5595" w:rsidRDefault="003E5595" w:rsidP="003E5595">
      <w:pPr>
        <w:spacing w:after="0"/>
        <w:jc w:val="both"/>
        <w:rPr>
          <w:rFonts w:ascii="Times" w:hAnsi="Times"/>
        </w:rPr>
      </w:pPr>
    </w:p>
    <w:p w:rsidR="00A93803" w:rsidRDefault="00D244B3" w:rsidP="00D244B3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" w:hAnsi="Times"/>
        </w:rPr>
        <w:t xml:space="preserve">Dentro del conjunto de los números racionales encontramos el conjunto de los </w:t>
      </w:r>
      <w:r w:rsidRPr="009646E0">
        <w:rPr>
          <w:rFonts w:ascii="Times" w:hAnsi="Times"/>
          <w:b/>
        </w:rPr>
        <w:t>números enteros</w:t>
      </w:r>
      <w:r>
        <w:rPr>
          <w:rFonts w:ascii="Times" w:hAnsi="Times"/>
        </w:rPr>
        <w:t xml:space="preserve"> que son </w:t>
      </w:r>
      <w:r>
        <w:rPr>
          <w:rFonts w:ascii="Times New Roman" w:eastAsiaTheme="minorEastAsia" w:hAnsi="Times New Roman" w:cs="Times New Roman"/>
          <w:color w:val="000000"/>
        </w:rPr>
        <w:t>reales tales que sus cifras decimales son solo ceros, o solo nueves; por ejemplo:</w:t>
      </w:r>
    </w:p>
    <w:p w:rsidR="00D244B3" w:rsidRPr="00A93803" w:rsidRDefault="00D244B3" w:rsidP="00B8298C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eastAsiaTheme="minorEastAsia" w:hAnsi="Cambria Math" w:cs="Times New Roman"/>
            <w:color w:val="000000"/>
          </w:rPr>
          <w:lastRenderedPageBreak/>
          <m:t>1=1.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</m:oMath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 </w:t>
      </w:r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  <w:t xml:space="preserve">      </w:t>
      </w:r>
      <m:oMath>
        <m:r>
          <w:rPr>
            <w:rFonts w:ascii="Cambria Math" w:eastAsiaTheme="minorEastAsia" w:hAnsi="Cambria Math" w:cs="Times New Roman"/>
            <w:color w:val="000000"/>
          </w:rPr>
          <m:t>-4=-4,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0</m:t>
            </m:r>
          </m:e>
        </m:acc>
      </m:oMath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  </w:t>
      </w:r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  <w:t xml:space="preserve">   </w:t>
      </w:r>
      <m:oMath>
        <m:r>
          <w:rPr>
            <w:rFonts w:ascii="Cambria Math" w:eastAsiaTheme="minorEastAsia" w:hAnsi="Cambria Math" w:cs="Times New Roman"/>
            <w:color w:val="000000"/>
          </w:rPr>
          <m:t>111=110,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 </w:t>
      </w:r>
      <w:r w:rsidR="00B8298C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  <w:t xml:space="preserve">   </w:t>
      </w:r>
      <m:oMath>
        <m:r>
          <w:rPr>
            <w:rFonts w:ascii="Cambria Math" w:eastAsiaTheme="minorEastAsia" w:hAnsi="Cambria Math" w:cs="Times New Roman"/>
            <w:color w:val="000000"/>
          </w:rPr>
          <m:t>-1=-0,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/>
              </w:rPr>
              <m:t>9</m:t>
            </m:r>
          </m:e>
        </m:acc>
      </m:oMath>
    </w:p>
    <w:p w:rsidR="00B8298C" w:rsidRDefault="00B8298C" w:rsidP="00D244B3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121383" w:rsidTr="00A10534">
        <w:tc>
          <w:tcPr>
            <w:tcW w:w="897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121383" w:rsidRDefault="00121383" w:rsidP="00A105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121383" w:rsidTr="00A1053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1383" w:rsidRDefault="00121383" w:rsidP="00A10534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1383" w:rsidRDefault="000B56AB" w:rsidP="000B56A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Representación de r</w:t>
            </w:r>
            <w:r w:rsidR="00576BAC">
              <w:rPr>
                <w:rFonts w:ascii="Times" w:hAnsi="Times"/>
                <w:b/>
                <w:sz w:val="18"/>
                <w:szCs w:val="18"/>
              </w:rPr>
              <w:t>acionales como fracción</w:t>
            </w:r>
            <w:r w:rsidR="007E49DA">
              <w:rPr>
                <w:rFonts w:ascii="Times" w:hAnsi="Times"/>
                <w:b/>
                <w:sz w:val="18"/>
                <w:szCs w:val="18"/>
              </w:rPr>
              <w:t xml:space="preserve"> de enteros</w:t>
            </w:r>
            <w:r w:rsidR="00121383">
              <w:rPr>
                <w:rFonts w:ascii="Times" w:hAnsi="Times"/>
                <w:b/>
                <w:sz w:val="18"/>
                <w:szCs w:val="18"/>
              </w:rPr>
              <w:t xml:space="preserve"> </w:t>
            </w:r>
          </w:p>
        </w:tc>
      </w:tr>
      <w:tr w:rsidR="00121383" w:rsidTr="00A1053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1383" w:rsidRDefault="00121383" w:rsidP="00A10534">
            <w:pPr>
              <w:rPr>
                <w:rFonts w:ascii="Times" w:hAnsi="Times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6403" w:rsidRDefault="00121383" w:rsidP="00121383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 xml:space="preserve">Todo número racional puede ser expresado de la forma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oMath>
            <w:r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hAnsi="Times"/>
              </w:rPr>
              <w:t xml:space="preserve">con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ascii="Times" w:eastAsiaTheme="minorEastAsia" w:hAnsi="Times"/>
              </w:rPr>
              <w:t xml:space="preserve"> y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ascii="Times" w:eastAsiaTheme="minorEastAsia" w:hAnsi="Times"/>
              </w:rPr>
              <w:t xml:space="preserve"> números enteros. </w:t>
            </w:r>
          </w:p>
          <w:p w:rsidR="00F26403" w:rsidRDefault="00F26403" w:rsidP="00121383">
            <w:pPr>
              <w:jc w:val="both"/>
              <w:rPr>
                <w:rFonts w:ascii="Times" w:eastAsiaTheme="minorEastAsia" w:hAnsi="Times"/>
              </w:rPr>
            </w:pPr>
          </w:p>
          <w:p w:rsidR="00F26403" w:rsidRDefault="00F26403" w:rsidP="00121383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E</w:t>
            </w:r>
            <w:r w:rsidR="00121383">
              <w:rPr>
                <w:rFonts w:ascii="Times" w:eastAsiaTheme="minorEastAsia" w:hAnsi="Times"/>
              </w:rPr>
              <w:t xml:space="preserve">l numerador </w:t>
            </w:r>
            <w:r>
              <w:rPr>
                <w:rFonts w:ascii="Times" w:eastAsiaTheme="minorEastAsia" w:hAnsi="Times"/>
              </w:rPr>
              <w:t xml:space="preserve">de la fracción </w:t>
            </w:r>
            <w:r w:rsidR="00121383">
              <w:rPr>
                <w:rFonts w:ascii="Times" w:eastAsiaTheme="minorEastAsia" w:hAnsi="Times"/>
              </w:rPr>
              <w:t xml:space="preserve">esta dado por la diferencia entre </w:t>
            </w:r>
            <w:r w:rsidR="00576BAC">
              <w:rPr>
                <w:rFonts w:ascii="Times" w:eastAsiaTheme="minorEastAsia" w:hAnsi="Times"/>
              </w:rPr>
              <w:t xml:space="preserve">los enteros que se obtienen al escribir las cifras del número </w:t>
            </w:r>
            <w:r>
              <w:rPr>
                <w:rFonts w:ascii="Times" w:eastAsiaTheme="minorEastAsia" w:hAnsi="Times"/>
              </w:rPr>
              <w:t>hasta tomar una sola vez el periodo sin punto decimal y al escribir las cifras del número hasta que empiece el periodo sin punto decimal.</w:t>
            </w:r>
          </w:p>
          <w:p w:rsidR="00F26403" w:rsidRDefault="00F26403" w:rsidP="00121383">
            <w:pPr>
              <w:jc w:val="both"/>
              <w:rPr>
                <w:rFonts w:ascii="Times" w:eastAsiaTheme="minorEastAsia" w:hAnsi="Times"/>
              </w:rPr>
            </w:pPr>
          </w:p>
          <w:p w:rsidR="00121383" w:rsidRDefault="00F26403" w:rsidP="00AD3A3E">
            <w:pPr>
              <w:jc w:val="both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" w:eastAsiaTheme="minorEastAsia" w:hAnsi="Times"/>
              </w:rPr>
              <w:t>E</w:t>
            </w:r>
            <w:r w:rsidR="00121383">
              <w:rPr>
                <w:rFonts w:ascii="Times" w:eastAsiaTheme="minorEastAsia" w:hAnsi="Times"/>
              </w:rPr>
              <w:t xml:space="preserve">l denominador </w:t>
            </w:r>
            <w:r w:rsidR="000B56AB">
              <w:rPr>
                <w:rFonts w:ascii="Times" w:eastAsiaTheme="minorEastAsia" w:hAnsi="Times"/>
              </w:rPr>
              <w:t xml:space="preserve">de la fracción se obtiene al escribir un </w:t>
            </w:r>
            <w:r w:rsidR="00121383">
              <w:rPr>
                <w:rFonts w:ascii="Times" w:eastAsiaTheme="minorEastAsia" w:hAnsi="Times"/>
              </w:rPr>
              <w:t>nueve por cada una de las cifras del periodo seguido de un cero por cada cifra decimal que no pertenezca al periodo.</w:t>
            </w:r>
          </w:p>
        </w:tc>
      </w:tr>
    </w:tbl>
    <w:p w:rsidR="00B8298C" w:rsidRDefault="00B8298C" w:rsidP="00834B0E">
      <w:pPr>
        <w:spacing w:after="0"/>
        <w:jc w:val="both"/>
        <w:rPr>
          <w:rFonts w:ascii="Times" w:hAnsi="Times"/>
        </w:rPr>
      </w:pPr>
    </w:p>
    <w:p w:rsidR="00121383" w:rsidRDefault="000B56AB" w:rsidP="00834B0E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Ejemplos</w:t>
      </w:r>
      <w:r w:rsidR="00121383">
        <w:rPr>
          <w:rFonts w:ascii="Times" w:hAnsi="Times"/>
        </w:rPr>
        <w:t>:</w:t>
      </w:r>
    </w:p>
    <w:p w:rsidR="00121383" w:rsidRDefault="00121383" w:rsidP="00121383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-6.231=-6.231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-62310-(-6231)</m:t>
              </m:r>
            </m:num>
            <m:den>
              <m:r>
                <w:rPr>
                  <w:rFonts w:ascii="Cambria Math" w:hAnsi="Cambria Math"/>
                </w:rPr>
                <m:t>9000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-56079</m:t>
              </m:r>
            </m:num>
            <m:den>
              <m:r>
                <w:rPr>
                  <w:rFonts w:ascii="Cambria Math" w:hAnsi="Cambria Math"/>
                </w:rPr>
                <m:t>9000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-6231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</m:oMath>
      </m:oMathPara>
    </w:p>
    <w:p w:rsidR="002E5BAA" w:rsidRDefault="002E5BAA" w:rsidP="00121383">
      <w:pPr>
        <w:spacing w:after="0"/>
        <w:rPr>
          <w:rFonts w:ascii="Times" w:hAnsi="Times"/>
          <w:b/>
        </w:rPr>
      </w:pPr>
    </w:p>
    <w:p w:rsidR="00121383" w:rsidRPr="0019354E" w:rsidRDefault="00121383" w:rsidP="00121383">
      <w:pPr>
        <w:spacing w:after="0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2.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3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23-2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121383" w:rsidRDefault="00121383" w:rsidP="00121383">
      <w:pPr>
        <w:spacing w:after="0"/>
        <w:rPr>
          <w:rFonts w:ascii="Times" w:hAnsi="Times"/>
          <w:b/>
        </w:rPr>
      </w:pPr>
    </w:p>
    <w:p w:rsidR="00121383" w:rsidRDefault="00121383" w:rsidP="00121383">
      <w:pPr>
        <w:spacing w:after="0"/>
        <w:rPr>
          <w:rFonts w:ascii="Times" w:eastAsiaTheme="minorEastAsia" w:hAnsi="Times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123.4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51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123451-1234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990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122217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990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40739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330</m:t>
              </m:r>
            </m:den>
          </m:f>
        </m:oMath>
      </m:oMathPara>
    </w:p>
    <w:p w:rsidR="00121383" w:rsidRDefault="00121383" w:rsidP="00121383">
      <w:pPr>
        <w:spacing w:after="0"/>
        <w:rPr>
          <w:rFonts w:ascii="Times" w:eastAsiaTheme="minorEastAsia" w:hAnsi="Times"/>
          <w:lang w:val="en-US"/>
        </w:rPr>
      </w:pPr>
    </w:p>
    <w:p w:rsidR="00121383" w:rsidRDefault="00121383" w:rsidP="00121383">
      <w:pPr>
        <w:spacing w:after="0"/>
        <w:rPr>
          <w:rFonts w:ascii="Times" w:eastAsiaTheme="minorEastAsia" w:hAnsi="Times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-0,26=-0,25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9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-259-(-25)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-234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-26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den>
          </m:f>
        </m:oMath>
      </m:oMathPara>
    </w:p>
    <w:p w:rsidR="00C9586D" w:rsidRDefault="00C9586D" w:rsidP="00834B0E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FC063A" w:rsidRPr="00FC063A" w:rsidTr="00A10534">
        <w:tc>
          <w:tcPr>
            <w:tcW w:w="9033" w:type="dxa"/>
            <w:gridSpan w:val="2"/>
            <w:shd w:val="clear" w:color="auto" w:fill="000000" w:themeFill="text1"/>
          </w:tcPr>
          <w:p w:rsidR="00FC063A" w:rsidRPr="00FC063A" w:rsidRDefault="00FC063A" w:rsidP="00FC063A">
            <w:pPr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FC063A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>Practica: recurso nuevo</w:t>
            </w:r>
            <w:r w:rsidR="001646DD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Practica: recurso nuevo</w:t>
            </w:r>
          </w:p>
        </w:tc>
      </w:tr>
      <w:tr w:rsidR="00FC063A" w:rsidRPr="00FC063A" w:rsidTr="00A10534">
        <w:tc>
          <w:tcPr>
            <w:tcW w:w="2518" w:type="dxa"/>
          </w:tcPr>
          <w:p w:rsidR="00FC063A" w:rsidRPr="00FC063A" w:rsidRDefault="00FC063A" w:rsidP="00FC063A">
            <w:pPr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FC063A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FC063A" w:rsidRPr="00FC063A" w:rsidRDefault="00FC063A" w:rsidP="00FC063A">
            <w:pPr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MA_G11_01</w:t>
            </w:r>
            <w:r w:rsidRPr="00FC063A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_REC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2</w:t>
            </w:r>
            <w:r w:rsidRPr="00FC063A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C063A" w:rsidRPr="00FC063A" w:rsidTr="00A10534">
        <w:tc>
          <w:tcPr>
            <w:tcW w:w="2518" w:type="dxa"/>
          </w:tcPr>
          <w:p w:rsidR="00FC063A" w:rsidRPr="00FC063A" w:rsidRDefault="00FC063A" w:rsidP="00FC063A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FC063A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FC063A" w:rsidRPr="00FC063A" w:rsidRDefault="001646DD" w:rsidP="00655B30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Expresando Racionales como </w:t>
            </w:r>
            <w:r w:rsidR="00655B3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fracción de e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nteros</w:t>
            </w:r>
          </w:p>
        </w:tc>
      </w:tr>
      <w:tr w:rsidR="00FC063A" w:rsidRPr="00FC063A" w:rsidTr="00A10534">
        <w:tc>
          <w:tcPr>
            <w:tcW w:w="2518" w:type="dxa"/>
          </w:tcPr>
          <w:p w:rsidR="00FC063A" w:rsidRPr="00FC063A" w:rsidRDefault="00FC063A" w:rsidP="00FC063A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FC063A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FC063A" w:rsidRPr="00FC063A" w:rsidRDefault="00545CB4" w:rsidP="00FC063A">
            <w:pP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>Practica</w:t>
            </w:r>
            <w:r w:rsidR="00343D66" w:rsidRPr="00343D6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s-ES_tradnl"/>
              </w:rPr>
              <w:t xml:space="preserve"> la forma en que se puede pasar de una expansión decimal de un número racional  fracción de enteros y viceversa.</w:t>
            </w:r>
          </w:p>
        </w:tc>
      </w:tr>
    </w:tbl>
    <w:p w:rsidR="00834B0E" w:rsidRDefault="00834B0E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834B0E" w:rsidRDefault="00D93898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="00834B0E">
        <w:rPr>
          <w:rFonts w:ascii="Times" w:hAnsi="Times"/>
          <w:highlight w:val="yellow"/>
        </w:rPr>
        <w:t>]</w:t>
      </w:r>
      <w:r w:rsidR="00834B0E">
        <w:rPr>
          <w:rFonts w:ascii="Times" w:hAnsi="Times"/>
          <w:b/>
        </w:rPr>
        <w:t>1.1</w:t>
      </w:r>
      <w:r>
        <w:rPr>
          <w:rFonts w:ascii="Times" w:hAnsi="Times"/>
          <w:b/>
        </w:rPr>
        <w:t>.2.</w:t>
      </w:r>
      <w:r w:rsidR="00834B0E">
        <w:rPr>
          <w:rFonts w:ascii="Times" w:hAnsi="Times"/>
          <w:b/>
        </w:rPr>
        <w:t xml:space="preserve"> Los Números Irracionales</w:t>
      </w:r>
    </w:p>
    <w:p w:rsidR="00834B0E" w:rsidRDefault="00834B0E" w:rsidP="00834B0E">
      <w:pPr>
        <w:spacing w:after="0"/>
        <w:rPr>
          <w:rFonts w:ascii="Times" w:hAnsi="Times"/>
          <w:b/>
        </w:rPr>
      </w:pPr>
    </w:p>
    <w:p w:rsidR="00834B0E" w:rsidRDefault="00B90332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El conjunto de los números irracionales </w:t>
      </w:r>
      <w:r w:rsidR="00754B94">
        <w:rPr>
          <w:rFonts w:ascii="Times New Roman" w:eastAsiaTheme="minorEastAsia" w:hAnsi="Times New Roman" w:cs="Times New Roman"/>
          <w:color w:val="000000"/>
        </w:rPr>
        <w:t>está</w:t>
      </w:r>
      <w:r>
        <w:rPr>
          <w:rFonts w:ascii="Times New Roman" w:eastAsiaTheme="minorEastAsia" w:hAnsi="Times New Roman" w:cs="Times New Roman"/>
          <w:color w:val="000000"/>
        </w:rPr>
        <w:t xml:space="preserve"> conformado por todos los números reales que tienen expansión decimal no periódica. Por ejemplo:</w:t>
      </w:r>
    </w:p>
    <w:p w:rsidR="00834B0E" w:rsidRDefault="00834B0E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834B0E" w:rsidRDefault="00BF4CE1" w:rsidP="00BB74C0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0.1234567891011121314…</m:t>
        </m:r>
      </m:oMath>
      <w:r w:rsidR="00BB74C0">
        <w:rPr>
          <w:rFonts w:ascii="Times New Roman" w:eastAsiaTheme="minorEastAsia" w:hAnsi="Times New Roman" w:cs="Times New Roman"/>
          <w:color w:val="000000"/>
        </w:rPr>
        <w:t xml:space="preserve">     </w:t>
      </w:r>
      <m:oMath>
        <m:r>
          <w:rPr>
            <w:rFonts w:ascii="Cambria Math" w:hAnsi="Cambria Math" w:cs="Times New Roman"/>
            <w:color w:val="000000"/>
          </w:rPr>
          <m:t>3.1415926535879328462…</m:t>
        </m:r>
      </m:oMath>
    </w:p>
    <w:p w:rsidR="00834B0E" w:rsidRDefault="00834B0E" w:rsidP="00BB74C0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eastAsiaTheme="minorEastAsia" w:hAnsi="Cambria Math" w:cs="Times New Roman"/>
            <w:color w:val="000000"/>
          </w:rPr>
          <m:t>-1.414135623730950488…</m:t>
        </m:r>
      </m:oMath>
      <w:r w:rsidR="00BB74C0">
        <w:rPr>
          <w:rFonts w:ascii="Times New Roman" w:eastAsiaTheme="minorEastAsia" w:hAnsi="Times New Roman" w:cs="Times New Roman"/>
          <w:color w:val="000000"/>
        </w:rPr>
        <w:t xml:space="preserve">  </w:t>
      </w:r>
      <w:r w:rsidR="001835A1">
        <w:rPr>
          <w:rFonts w:ascii="Times New Roman" w:eastAsiaTheme="minorEastAsia" w:hAnsi="Times New Roman" w:cs="Times New Roman"/>
          <w:color w:val="000000"/>
        </w:rPr>
        <w:t xml:space="preserve"> </w:t>
      </w:r>
      <w:r w:rsidR="00BB74C0"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235.01001000100001000…</m:t>
        </m:r>
      </m:oMath>
    </w:p>
    <w:p w:rsidR="00FE4E85" w:rsidRDefault="001835A1" w:rsidP="001835A1">
      <w:pPr>
        <w:tabs>
          <w:tab w:val="left" w:pos="6180"/>
        </w:tabs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p w:rsidR="00C94911" w:rsidRDefault="00FE4E85" w:rsidP="00FE4E85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Dentro del conjunto de los números irracionales se destacan aquellos que son </w:t>
      </w:r>
      <w:r w:rsidR="00C27FD2">
        <w:rPr>
          <w:rFonts w:ascii="Times New Roman" w:hAnsi="Times New Roman" w:cs="Times New Roman"/>
          <w:color w:val="000000"/>
        </w:rPr>
        <w:t xml:space="preserve">solución </w:t>
      </w:r>
      <w:r>
        <w:rPr>
          <w:rFonts w:ascii="Times New Roman" w:hAnsi="Times New Roman" w:cs="Times New Roman"/>
          <w:color w:val="000000"/>
        </w:rPr>
        <w:t xml:space="preserve"> de  </w:t>
      </w:r>
      <w:r w:rsidR="00C27FD2">
        <w:rPr>
          <w:rFonts w:ascii="Times New Roman" w:hAnsi="Times New Roman" w:cs="Times New Roman"/>
          <w:color w:val="000000"/>
        </w:rPr>
        <w:t xml:space="preserve">una ecuación polinómica </w:t>
      </w:r>
      <w:r>
        <w:rPr>
          <w:rFonts w:ascii="Times New Roman" w:hAnsi="Times New Roman" w:cs="Times New Roman"/>
          <w:color w:val="000000"/>
        </w:rPr>
        <w:t xml:space="preserve">con coeficientes enteros, </w:t>
      </w:r>
      <w:r w:rsidR="001835A1">
        <w:rPr>
          <w:rFonts w:ascii="Times New Roman" w:hAnsi="Times New Roman" w:cs="Times New Roman"/>
          <w:color w:val="000000"/>
        </w:rPr>
        <w:t xml:space="preserve">estos </w:t>
      </w:r>
      <w:r w:rsidR="00EB2E80">
        <w:rPr>
          <w:rFonts w:ascii="Times New Roman" w:hAnsi="Times New Roman" w:cs="Times New Roman"/>
          <w:color w:val="000000"/>
        </w:rPr>
        <w:t xml:space="preserve">son </w:t>
      </w:r>
      <w:r w:rsidR="001835A1">
        <w:rPr>
          <w:rFonts w:ascii="Times New Roman" w:hAnsi="Times New Roman" w:cs="Times New Roman"/>
          <w:color w:val="000000"/>
        </w:rPr>
        <w:t>conocidos como irracionales algebraicos y</w:t>
      </w:r>
      <w:r>
        <w:rPr>
          <w:rFonts w:ascii="Times New Roman" w:hAnsi="Times New Roman" w:cs="Times New Roman"/>
          <w:color w:val="000000"/>
        </w:rPr>
        <w:t xml:space="preserve"> pueden ser expresados por medio</w:t>
      </w:r>
      <w:r w:rsidR="00C94911">
        <w:rPr>
          <w:rFonts w:ascii="Times New Roman" w:hAnsi="Times New Roman" w:cs="Times New Roman"/>
          <w:color w:val="000000"/>
        </w:rPr>
        <w:t xml:space="preserve"> </w:t>
      </w:r>
      <w:r w:rsidR="001835A1">
        <w:rPr>
          <w:rFonts w:ascii="Times New Roman" w:hAnsi="Times New Roman" w:cs="Times New Roman"/>
          <w:color w:val="000000"/>
        </w:rPr>
        <w:t xml:space="preserve">de </w:t>
      </w:r>
      <w:r>
        <w:rPr>
          <w:rFonts w:ascii="Times New Roman" w:hAnsi="Times New Roman" w:cs="Times New Roman"/>
          <w:color w:val="000000"/>
        </w:rPr>
        <w:t>radicales</w:t>
      </w:r>
      <w:r w:rsidR="00C94911">
        <w:rPr>
          <w:rFonts w:ascii="Times New Roman" w:hAnsi="Times New Roman" w:cs="Times New Roman"/>
          <w:color w:val="000000"/>
        </w:rPr>
        <w:t>, por ejemplo:</w:t>
      </w:r>
    </w:p>
    <w:p w:rsidR="00C94911" w:rsidRDefault="00C94911" w:rsidP="00FE4E85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:rsidR="002F77EE" w:rsidRPr="002F77EE" w:rsidRDefault="00D16662" w:rsidP="00834B0E">
      <w:pPr>
        <w:spacing w:after="0"/>
        <w:rPr>
          <w:rFonts w:ascii="Times New Roman" w:eastAsiaTheme="minorEastAsia" w:hAnsi="Times New Roman" w:cs="Times New Roman"/>
          <w:i/>
          <w:color w:val="000000"/>
          <w:lang w:val="es-CO"/>
        </w:rPr>
      </w:pPr>
      <m:oMath>
        <m:rad>
          <m:radPr>
            <m:degHide m:val="on"/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</w:rPr>
              <m:t xml:space="preserve">2 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>=1.414135673…</m:t>
        </m:r>
      </m:oMath>
      <w:r w:rsidR="00BA4F9C">
        <w:rPr>
          <w:rFonts w:ascii="Times New Roman" w:eastAsiaTheme="minorEastAsia" w:hAnsi="Times New Roman" w:cs="Times New Roman"/>
          <w:color w:val="000000"/>
        </w:rPr>
        <w:t xml:space="preserve">    </w:t>
      </w:r>
      <m:oMath>
        <m:r>
          <w:rPr>
            <w:rFonts w:ascii="Cambria Math" w:eastAsiaTheme="minorEastAsia" w:hAnsi="Cambria Math" w:cs="Times New Roman"/>
            <w:color w:val="000000"/>
          </w:rPr>
          <m:t>-</m:t>
        </m:r>
        <m:rad>
          <m:rad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>
            <m:r>
              <w:rPr>
                <w:rFonts w:ascii="Cambria Math" w:eastAsiaTheme="minorEastAsia" w:hAnsi="Cambria Math" w:cs="Times New Roman"/>
                <w:color w:val="000000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e>
        </m:rad>
        <m:r>
          <w:rPr>
            <w:rFonts w:ascii="Cambria Math" w:eastAsiaTheme="minorEastAsia" w:hAnsi="Cambria Math" w:cs="Times New Roman"/>
            <w:color w:val="000000"/>
            <w:lang w:val="es-CO"/>
          </w:rPr>
          <m:t>=1.2599210498…</m:t>
        </m:r>
      </m:oMath>
      <w:r w:rsidR="00345134">
        <w:rPr>
          <w:rFonts w:ascii="Times New Roman" w:eastAsiaTheme="minorEastAsia" w:hAnsi="Times New Roman" w:cs="Times New Roman"/>
          <w:color w:val="000000"/>
          <w:lang w:val="es-CO"/>
        </w:rPr>
        <w:t xml:space="preserve"> 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color w:val="000000"/>
                <w:lang w:val="es-CO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  <w:lang w:val="es-CO"/>
              </w:rPr>
              <m:t>3</m:t>
            </m:r>
          </m:e>
        </m:rad>
        <m:r>
          <w:rPr>
            <w:rFonts w:ascii="Cambria Math" w:eastAsiaTheme="minorEastAsia" w:hAnsi="Cambria Math" w:cs="Times New Roman"/>
            <w:color w:val="000000"/>
            <w:lang w:val="es-CO"/>
          </w:rPr>
          <m:t xml:space="preserve">= 1.7320508075688… </m:t>
        </m:r>
      </m:oMath>
    </w:p>
    <w:p w:rsidR="00FE4E85" w:rsidRDefault="00D16662" w:rsidP="00834B0E">
      <w:pPr>
        <w:spacing w:after="0"/>
        <w:rPr>
          <w:rFonts w:ascii="Times New Roman" w:hAnsi="Times New Roman" w:cs="Times New Roman"/>
          <w:color w:val="000000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3+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</w:rPr>
                  <m:t>5</m:t>
                </m:r>
              </m:e>
            </m:rad>
            <m:ctrlPr>
              <w:rPr>
                <w:rFonts w:ascii="Cambria Math" w:hAnsi="Cambria Math" w:cs="Times New Roman"/>
                <w:i/>
                <w:color w:val="000000"/>
              </w:rPr>
            </m:ctrlP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2</m:t>
                </m:r>
              </m:e>
            </m:rad>
            <m:ctrlPr>
              <w:rPr>
                <w:rFonts w:ascii="Cambria Math" w:hAnsi="Cambria Math" w:cs="Times New Roman"/>
                <w:i/>
                <w:color w:val="000000"/>
              </w:rPr>
            </m:ctrlPr>
          </m:den>
        </m:f>
        <m:r>
          <w:rPr>
            <w:rFonts w:ascii="Cambria Math" w:hAnsi="Cambria Math" w:cs="Times New Roman"/>
            <w:color w:val="000000"/>
          </w:rPr>
          <m:t>=1.7940963618…</m:t>
        </m:r>
      </m:oMath>
      <w:r w:rsidR="00BA4F9C">
        <w:rPr>
          <w:rFonts w:ascii="Times New Roman" w:eastAsiaTheme="minorEastAsia" w:hAnsi="Times New Roman" w:cs="Times New Roman"/>
          <w:color w:val="000000"/>
        </w:rPr>
        <w:t xml:space="preserve">  </w:t>
      </w:r>
      <w:r w:rsidR="008C10A1">
        <w:rPr>
          <w:rFonts w:ascii="Times New Roman" w:eastAsiaTheme="minorEastAsia" w:hAnsi="Times New Roman" w:cs="Times New Roman"/>
          <w:color w:val="000000"/>
        </w:rPr>
        <w:t xml:space="preserve">  </w:t>
      </w:r>
      <m:oMath>
        <m:r>
          <w:rPr>
            <w:rFonts w:ascii="Cambria Math" w:eastAsiaTheme="minorEastAsia" w:hAnsi="Cambria Math" w:cs="Times New Roman"/>
            <w:color w:val="000000"/>
          </w:rPr>
          <m:t>ϕ=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</w:rPr>
              <m:t>1+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/>
          </w:rPr>
          <m:t>=1.618033988…</m:t>
        </m:r>
      </m:oMath>
      <w:r w:rsidR="00345134">
        <w:rPr>
          <w:rFonts w:ascii="Times New Roman" w:eastAsiaTheme="minorEastAsia" w:hAnsi="Times New Roman" w:cs="Times New Roman"/>
          <w:color w:val="000000"/>
        </w:rPr>
        <w:t xml:space="preserve">      </w:t>
      </w:r>
      <m:oMath>
        <m:rad>
          <m:radPr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>
            <m:r>
              <w:rPr>
                <w:rFonts w:ascii="Cambria Math" w:hAnsi="Cambria Math" w:cs="Times New Roman"/>
                <w:color w:val="000000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3+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5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</m:t>
                    </m:r>
                  </m:e>
                </m:rad>
              </m:den>
            </m:f>
          </m:e>
        </m:rad>
        <m:r>
          <w:rPr>
            <w:rFonts w:ascii="Cambria Math" w:hAnsi="Cambria Math" w:cs="Times New Roman"/>
            <w:color w:val="000000"/>
          </w:rPr>
          <m:t>=1.09391042605…</m:t>
        </m:r>
      </m:oMath>
    </w:p>
    <w:p w:rsidR="008C10A1" w:rsidRDefault="008C10A1" w:rsidP="00834B0E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7D01BE" w:rsidRPr="007D01BE" w:rsidTr="00C85C0E">
        <w:tc>
          <w:tcPr>
            <w:tcW w:w="8978" w:type="dxa"/>
            <w:gridSpan w:val="2"/>
            <w:shd w:val="clear" w:color="auto" w:fill="000000" w:themeFill="text1"/>
          </w:tcPr>
          <w:p w:rsidR="007D01BE" w:rsidRPr="007D01BE" w:rsidRDefault="007D01BE" w:rsidP="007D01BE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D01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Destacado</w:t>
            </w:r>
          </w:p>
        </w:tc>
      </w:tr>
      <w:tr w:rsidR="007D01BE" w:rsidRPr="007D01BE" w:rsidTr="00C85C0E">
        <w:tc>
          <w:tcPr>
            <w:tcW w:w="2518" w:type="dxa"/>
          </w:tcPr>
          <w:p w:rsidR="007D01BE" w:rsidRPr="007D01BE" w:rsidRDefault="007D01BE" w:rsidP="007D01BE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D01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7D01BE" w:rsidRPr="007D01BE" w:rsidRDefault="007D01BE" w:rsidP="007D01BE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Polinomio asociado a un irracional</w:t>
            </w:r>
            <w:r w:rsidR="004034E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expresado con radicales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7D01BE" w:rsidRPr="007D01BE" w:rsidTr="00C85C0E">
        <w:tc>
          <w:tcPr>
            <w:tcW w:w="2518" w:type="dxa"/>
          </w:tcPr>
          <w:p w:rsidR="007D01BE" w:rsidRPr="007D01BE" w:rsidRDefault="007D01BE" w:rsidP="007D01B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01B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4034EB" w:rsidRPr="007D01BE" w:rsidRDefault="004034EB" w:rsidP="00C27FD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Para encontrar el polinomio que se le puede asociar a un número real expresado con radicales, igualamos </w:t>
            </w:r>
            <w:r w:rsidR="00C27FD2">
              <w:rPr>
                <w:rFonts w:ascii="Times New Roman" w:hAnsi="Times New Roman" w:cs="Times New Roman"/>
                <w:color w:val="000000"/>
              </w:rPr>
              <w:t>el número a una variable y empezamos a elevar ambos lados de la igualdad para ir eliminando los radicales.</w:t>
            </w:r>
          </w:p>
        </w:tc>
      </w:tr>
    </w:tbl>
    <w:p w:rsidR="007D01BE" w:rsidRDefault="007D01BE" w:rsidP="00834B0E">
      <w:pPr>
        <w:spacing w:after="0"/>
        <w:rPr>
          <w:rFonts w:ascii="Times New Roman" w:hAnsi="Times New Roman" w:cs="Times New Roman"/>
          <w:color w:val="000000"/>
        </w:rPr>
      </w:pPr>
    </w:p>
    <w:p w:rsidR="00EB2E80" w:rsidRDefault="00EB2E80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  <w:r w:rsidRPr="00EB2E80">
        <w:rPr>
          <w:rFonts w:ascii="Times New Roman" w:hAnsi="Times New Roman" w:cs="Times New Roman"/>
          <w:b/>
          <w:color w:val="000000"/>
        </w:rPr>
        <w:t>Ejemplo 1.</w:t>
      </w:r>
      <w:r>
        <w:rPr>
          <w:rFonts w:ascii="Times New Roman" w:hAnsi="Times New Roman" w:cs="Times New Roman"/>
          <w:color w:val="000000"/>
        </w:rPr>
        <w:t xml:space="preserve"> Encontremos la ecuación polinomica para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</w:rPr>
              <m:t>2</m:t>
            </m:r>
          </m:e>
        </m:rad>
        <m:r>
          <w:rPr>
            <w:rFonts w:ascii="Cambria Math" w:hAnsi="Cambria Math" w:cs="Times New Roman"/>
            <w:color w:val="000000"/>
          </w:rPr>
          <m:t xml:space="preserve"> </m:t>
        </m:r>
      </m:oMath>
    </w:p>
    <w:p w:rsidR="00EB2E80" w:rsidRDefault="00EB2E80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EB2E80" w:rsidRDefault="00EB2E80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Sea </w:t>
      </w:r>
      <m:oMath>
        <m:r>
          <w:rPr>
            <w:rFonts w:ascii="Cambria Math" w:hAnsi="Cambria Math" w:cs="Times New Roman"/>
            <w:color w:val="000000"/>
          </w:rPr>
          <m:t>x=</m:t>
        </m:r>
        <m:rad>
          <m:radPr>
            <m:degHide m:val="on"/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</w:rPr>
              <m:t>2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 xml:space="preserve">  →  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 xml:space="preserve">=2 → 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 xml:space="preserve">-2=0 </m:t>
        </m:r>
      </m:oMath>
    </w:p>
    <w:p w:rsidR="00EB2E80" w:rsidRDefault="00EB2E80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EB2E80" w:rsidRDefault="00EB2E80" w:rsidP="00834B0E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La ecuación asociada es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-2=0</m:t>
        </m:r>
      </m:oMath>
      <w:r>
        <w:rPr>
          <w:rFonts w:ascii="Times New Roman" w:hAnsi="Times New Roman" w:cs="Times New Roman"/>
          <w:color w:val="000000"/>
        </w:rPr>
        <w:t xml:space="preserve"> </w:t>
      </w:r>
    </w:p>
    <w:p w:rsidR="00EB2E80" w:rsidRDefault="00EB2E80" w:rsidP="00834B0E">
      <w:pPr>
        <w:spacing w:after="0"/>
        <w:rPr>
          <w:rFonts w:ascii="Times New Roman" w:hAnsi="Times New Roman" w:cs="Times New Roman"/>
          <w:color w:val="000000"/>
        </w:rPr>
      </w:pPr>
    </w:p>
    <w:p w:rsidR="00C27FD2" w:rsidRDefault="00EB2E80" w:rsidP="00C27FD2">
      <w:pPr>
        <w:spacing w:after="0"/>
        <w:rPr>
          <w:rFonts w:ascii="Times New Roman" w:hAnsi="Times New Roman" w:cs="Times New Roman"/>
          <w:color w:val="000000"/>
        </w:rPr>
      </w:pPr>
      <w:r w:rsidRPr="00EB2E80">
        <w:rPr>
          <w:rFonts w:ascii="Times New Roman" w:hAnsi="Times New Roman" w:cs="Times New Roman"/>
          <w:b/>
          <w:color w:val="000000"/>
        </w:rPr>
        <w:t>Ejemplo 2.</w:t>
      </w:r>
      <w:r>
        <w:rPr>
          <w:rFonts w:ascii="Times New Roman" w:hAnsi="Times New Roman" w:cs="Times New Roman"/>
          <w:color w:val="000000"/>
        </w:rPr>
        <w:t xml:space="preserve"> </w:t>
      </w:r>
      <w:r w:rsidR="00C27FD2">
        <w:rPr>
          <w:rFonts w:ascii="Times New Roman" w:hAnsi="Times New Roman" w:cs="Times New Roman"/>
          <w:color w:val="000000"/>
        </w:rPr>
        <w:t xml:space="preserve">Encontremos el polinomio del cual es raíz </w:t>
      </w:r>
      <m:oMath>
        <m:rad>
          <m:radPr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>
            <m:r>
              <w:rPr>
                <w:rFonts w:ascii="Cambria Math" w:hAnsi="Cambria Math" w:cs="Times New Roman"/>
                <w:color w:val="000000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3+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5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</m:t>
                    </m:r>
                  </m:e>
                </m:rad>
              </m:den>
            </m:f>
          </m:e>
        </m:rad>
      </m:oMath>
    </w:p>
    <w:p w:rsidR="00C27FD2" w:rsidRDefault="00C27FD2" w:rsidP="00C27FD2">
      <w:pPr>
        <w:spacing w:after="0"/>
        <w:rPr>
          <w:rFonts w:ascii="Times New Roman" w:hAnsi="Times New Roman" w:cs="Times New Roman"/>
          <w:color w:val="000000"/>
        </w:rPr>
      </w:pPr>
    </w:p>
    <w:p w:rsidR="00C27FD2" w:rsidRDefault="00C27FD2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Sea </w:t>
      </w:r>
      <w:r>
        <w:rPr>
          <w:rFonts w:ascii="Times New Roman" w:eastAsiaTheme="minorEastAsia" w:hAnsi="Times New Roman" w:cs="Times New Roman"/>
          <w:color w:val="000000"/>
        </w:rPr>
        <w:t xml:space="preserve">  </w:t>
      </w:r>
      <m:oMath>
        <m:r>
          <w:rPr>
            <w:rFonts w:ascii="Cambria Math" w:hAnsi="Cambria Math" w:cs="Times New Roman"/>
            <w:color w:val="000000"/>
          </w:rPr>
          <m:t>x=</m:t>
        </m:r>
        <m:rad>
          <m:radPr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>
            <m:r>
              <w:rPr>
                <w:rFonts w:ascii="Cambria Math" w:hAnsi="Cambria Math" w:cs="Times New Roman"/>
                <w:color w:val="000000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3+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5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2</m:t>
                    </m:r>
                  </m:e>
                </m:rad>
              </m:den>
            </m:f>
          </m:e>
        </m:rad>
        <m:r>
          <w:rPr>
            <w:rFonts w:ascii="Cambria Math" w:eastAsiaTheme="minorEastAsia" w:hAnsi="Cambria Math" w:cs="Times New Roman"/>
            <w:color w:val="000000"/>
          </w:rPr>
          <m:t xml:space="preserve">    →  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3</m:t>
            </m:r>
          </m:sup>
        </m:sSup>
        <m:r>
          <w:rPr>
            <w:rFonts w:ascii="Cambria Math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3+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</w:rPr>
                  <m:t>5</m:t>
                </m:r>
              </m:e>
            </m:rad>
            <m:ctrlPr>
              <w:rPr>
                <w:rFonts w:ascii="Cambria Math" w:hAnsi="Cambria Math" w:cs="Times New Roman"/>
                <w:i/>
                <w:color w:val="000000"/>
              </w:rPr>
            </m:ctrlP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color w:val="000000"/>
          </w:rPr>
          <m:t xml:space="preserve">    →  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e>
        </m:rad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=3+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</w:rPr>
              <m:t>5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 xml:space="preserve">  →  2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=9+6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</w:rPr>
              <m:t>5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>+5</m:t>
        </m:r>
      </m:oMath>
    </w:p>
    <w:p w:rsidR="00C27FD2" w:rsidRDefault="00C27FD2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C27FD2" w:rsidRDefault="00C27FD2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   </w:t>
      </w:r>
      <m:oMath>
        <m:r>
          <w:rPr>
            <w:rFonts w:ascii="Cambria Math" w:eastAsiaTheme="minorEastAsia" w:hAnsi="Cambria Math" w:cs="Times New Roman"/>
            <w:color w:val="000000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=14+6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</w:rPr>
              <m:t>5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 xml:space="preserve">  →  2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-14=6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</w:rPr>
              <m:t>5</m:t>
            </m:r>
          </m:e>
        </m:rad>
        <m:r>
          <w:rPr>
            <w:rFonts w:ascii="Cambria Math" w:eastAsiaTheme="minorEastAsia" w:hAnsi="Cambria Math" w:cs="Times New Roman"/>
            <w:color w:val="000000"/>
          </w:rPr>
          <m:t xml:space="preserve">   →  4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12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-56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+196=180</m:t>
        </m:r>
      </m:oMath>
    </w:p>
    <w:p w:rsidR="00C27FD2" w:rsidRDefault="00C27FD2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C27FD2" w:rsidRDefault="00EB2E80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La ecuación asociada es </w:t>
      </w:r>
      <w:r w:rsidR="00C27FD2">
        <w:rPr>
          <w:rFonts w:ascii="Times New Roman" w:eastAsiaTheme="minorEastAsia" w:hAnsi="Times New Roman" w:cs="Times New Roman"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4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-56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color w:val="000000"/>
          </w:rPr>
          <m:t>+16=0</m:t>
        </m:r>
      </m:oMath>
      <w:r w:rsidR="00C27FD2">
        <w:rPr>
          <w:rFonts w:ascii="Times New Roman" w:eastAsiaTheme="minorEastAsia" w:hAnsi="Times New Roman" w:cs="Times New Roman"/>
          <w:color w:val="000000"/>
        </w:rPr>
        <w:t xml:space="preserve"> </w:t>
      </w:r>
    </w:p>
    <w:p w:rsidR="00C27FD2" w:rsidRDefault="00C27FD2" w:rsidP="00C27FD2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27FD2" w:rsidRPr="00C27FD2" w:rsidTr="00C85C0E">
        <w:tc>
          <w:tcPr>
            <w:tcW w:w="8978" w:type="dxa"/>
            <w:gridSpan w:val="2"/>
            <w:shd w:val="clear" w:color="auto" w:fill="000000" w:themeFill="text1"/>
          </w:tcPr>
          <w:p w:rsidR="00C27FD2" w:rsidRPr="00D93898" w:rsidRDefault="00C27FD2" w:rsidP="00D9389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D9389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C27FD2" w:rsidRPr="00C27FD2" w:rsidTr="00C85C0E">
        <w:tc>
          <w:tcPr>
            <w:tcW w:w="2518" w:type="dxa"/>
          </w:tcPr>
          <w:p w:rsidR="00C27FD2" w:rsidRPr="00C27FD2" w:rsidRDefault="00C27FD2" w:rsidP="00C27FD2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27FD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C27FD2" w:rsidRPr="00C27FD2" w:rsidRDefault="00C27FD2" w:rsidP="00EB2E8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 el proceso anterior encontramos un</w:t>
            </w:r>
            <w:r w:rsidR="00EB2E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ecuación polinomica del cual el número es solución pero esto no quiere decir que sea la única.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</w:tc>
      </w:tr>
    </w:tbl>
    <w:p w:rsidR="00C27FD2" w:rsidRPr="00C27FD2" w:rsidRDefault="00C27FD2" w:rsidP="00C27FD2">
      <w:pPr>
        <w:spacing w:after="0"/>
        <w:rPr>
          <w:rFonts w:ascii="Times New Roman" w:hAnsi="Times New Roman" w:cs="Times New Roman"/>
          <w:color w:val="000000"/>
        </w:rPr>
      </w:pPr>
    </w:p>
    <w:p w:rsidR="00BF4CE1" w:rsidRDefault="001835A1" w:rsidP="007D01BE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todos los números</w:t>
      </w:r>
      <w:r w:rsidR="002523A4">
        <w:rPr>
          <w:rFonts w:ascii="Times New Roman" w:hAnsi="Times New Roman" w:cs="Times New Roman"/>
          <w:color w:val="000000"/>
        </w:rPr>
        <w:t xml:space="preserve"> irracionales son algebraicos, </w:t>
      </w:r>
      <w:r w:rsidR="00C67F6A">
        <w:rPr>
          <w:rFonts w:ascii="Times New Roman" w:hAnsi="Times New Roman" w:cs="Times New Roman"/>
          <w:color w:val="000000"/>
        </w:rPr>
        <w:t xml:space="preserve">y </w:t>
      </w:r>
      <w:r w:rsidR="00BF4CE1">
        <w:rPr>
          <w:rFonts w:ascii="Times New Roman" w:hAnsi="Times New Roman" w:cs="Times New Roman"/>
          <w:color w:val="000000"/>
        </w:rPr>
        <w:t>no</w:t>
      </w:r>
      <w:r w:rsidR="00C67F6A">
        <w:rPr>
          <w:rFonts w:ascii="Times New Roman" w:hAnsi="Times New Roman" w:cs="Times New Roman"/>
          <w:color w:val="000000"/>
        </w:rPr>
        <w:t xml:space="preserve"> pueden ser expresados</w:t>
      </w:r>
      <w:r w:rsidR="00BF4CE1">
        <w:rPr>
          <w:rFonts w:ascii="Times New Roman" w:hAnsi="Times New Roman" w:cs="Times New Roman"/>
          <w:color w:val="000000"/>
        </w:rPr>
        <w:t xml:space="preserve"> </w:t>
      </w:r>
      <w:r w:rsidR="00C67F6A">
        <w:rPr>
          <w:rFonts w:ascii="Times New Roman" w:hAnsi="Times New Roman" w:cs="Times New Roman"/>
          <w:color w:val="000000"/>
        </w:rPr>
        <w:t>como</w:t>
      </w:r>
      <w:r w:rsidR="00BF4CE1">
        <w:rPr>
          <w:rFonts w:ascii="Times New Roman" w:hAnsi="Times New Roman" w:cs="Times New Roman"/>
          <w:color w:val="000000"/>
        </w:rPr>
        <w:t xml:space="preserve"> </w:t>
      </w:r>
      <w:r w:rsidR="007D01BE">
        <w:rPr>
          <w:rFonts w:ascii="Times New Roman" w:hAnsi="Times New Roman" w:cs="Times New Roman"/>
          <w:color w:val="000000"/>
        </w:rPr>
        <w:t>r</w:t>
      </w:r>
      <w:r w:rsidR="00BF4CE1">
        <w:rPr>
          <w:rFonts w:ascii="Times New Roman" w:hAnsi="Times New Roman" w:cs="Times New Roman"/>
          <w:color w:val="000000"/>
        </w:rPr>
        <w:t xml:space="preserve">esultado de operaciones con números racionales, por </w:t>
      </w:r>
      <w:r w:rsidR="002523A4">
        <w:rPr>
          <w:rFonts w:ascii="Times New Roman" w:hAnsi="Times New Roman" w:cs="Times New Roman"/>
          <w:color w:val="000000"/>
        </w:rPr>
        <w:t>ejemplo</w:t>
      </w:r>
      <w:r w:rsidR="00BF4CE1">
        <w:rPr>
          <w:rFonts w:ascii="Times New Roman" w:hAnsi="Times New Roman" w:cs="Times New Roman"/>
          <w:color w:val="000000"/>
        </w:rPr>
        <w:t>:</w:t>
      </w:r>
    </w:p>
    <w:p w:rsidR="00BF4CE1" w:rsidRDefault="00BF4CE1" w:rsidP="00834B0E">
      <w:pPr>
        <w:spacing w:after="0"/>
        <w:rPr>
          <w:rFonts w:ascii="Times New Roman" w:hAnsi="Times New Roman" w:cs="Times New Roman"/>
          <w:color w:val="000000"/>
        </w:rPr>
      </w:pPr>
    </w:p>
    <w:p w:rsidR="00F91144" w:rsidRDefault="00BF4CE1" w:rsidP="00F81E80">
      <w:pPr>
        <w:spacing w:after="0"/>
        <w:jc w:val="center"/>
        <w:rPr>
          <w:rFonts w:ascii="Times New Roman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 xml:space="preserve">π=3.1415926535879… 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 </w:t>
      </w:r>
      <w:r w:rsidR="00F81E80">
        <w:rPr>
          <w:rFonts w:ascii="Times New Roman" w:eastAsiaTheme="minorEastAsia" w:hAnsi="Times New Roman" w:cs="Times New Roman"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 xml:space="preserve">  </w:t>
      </w:r>
      <m:oMath>
        <m:r>
          <w:rPr>
            <w:rFonts w:ascii="Cambria Math" w:eastAsiaTheme="minorEastAsia" w:hAnsi="Cambria Math" w:cs="Times New Roman"/>
            <w:color w:val="000000"/>
          </w:rPr>
          <m:t>e=2.71828184590452…</m:t>
        </m:r>
      </m:oMath>
    </w:p>
    <w:p w:rsidR="008C10A1" w:rsidRDefault="00F81E80" w:rsidP="00F81E80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0.123456789101112…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       </w:t>
      </w:r>
      <m:oMath>
        <m:r>
          <w:rPr>
            <w:rFonts w:ascii="Cambria Math" w:eastAsiaTheme="minorEastAsia" w:hAnsi="Cambria Math" w:cs="Times New Roman"/>
            <w:color w:val="000000"/>
          </w:rPr>
          <m:t>235.0100100010000100…</m:t>
        </m:r>
      </m:oMath>
    </w:p>
    <w:p w:rsidR="00F81E80" w:rsidRDefault="00F81E80" w:rsidP="00F81E80">
      <w:pPr>
        <w:spacing w:after="0"/>
        <w:jc w:val="center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05483B" w:rsidTr="00A10534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05483B" w:rsidRDefault="0005483B" w:rsidP="00A105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05483B" w:rsidTr="00A1053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83B" w:rsidRDefault="0005483B" w:rsidP="00A105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83B" w:rsidRDefault="0005483B" w:rsidP="006865C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MA_G11_01_REC30 </w:t>
            </w:r>
          </w:p>
        </w:tc>
      </w:tr>
      <w:tr w:rsidR="0005483B" w:rsidTr="00A1053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83B" w:rsidRDefault="0005483B" w:rsidP="00A105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483B" w:rsidRDefault="003E266D" w:rsidP="003E266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="0005483B">
              <w:rPr>
                <w:rFonts w:ascii="Times New Roman" w:hAnsi="Times New Roman" w:cs="Times New Roman"/>
                <w:color w:val="000000"/>
              </w:rPr>
              <w:t>mportancia de los número</w:t>
            </w:r>
            <w:r>
              <w:rPr>
                <w:rFonts w:ascii="Times New Roman" w:hAnsi="Times New Roman" w:cs="Times New Roman"/>
                <w:color w:val="000000"/>
              </w:rPr>
              <w:t>s</w:t>
            </w:r>
            <w:r w:rsidR="0005483B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ir</w:t>
            </w:r>
            <w:r w:rsidR="0005483B">
              <w:rPr>
                <w:rFonts w:ascii="Times New Roman" w:hAnsi="Times New Roman" w:cs="Times New Roman"/>
                <w:color w:val="000000"/>
              </w:rPr>
              <w:t>racionales</w:t>
            </w:r>
          </w:p>
        </w:tc>
      </w:tr>
      <w:tr w:rsidR="0005483B" w:rsidTr="00A1053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483B" w:rsidRDefault="0005483B" w:rsidP="00A105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483B" w:rsidRDefault="003E266D" w:rsidP="001D476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 </w:t>
            </w:r>
            <w:r w:rsidR="00FE4E85">
              <w:rPr>
                <w:rFonts w:ascii="Times New Roman" w:hAnsi="Times New Roman" w:cs="Times New Roman"/>
                <w:color w:val="000000"/>
              </w:rPr>
              <w:t xml:space="preserve">presentan ejemplos de cómo han sido </w:t>
            </w:r>
            <w:r w:rsidR="001D476E">
              <w:rPr>
                <w:rFonts w:ascii="Times New Roman" w:hAnsi="Times New Roman" w:cs="Times New Roman"/>
                <w:color w:val="000000"/>
              </w:rPr>
              <w:t>trabajados</w:t>
            </w:r>
            <w:r w:rsidR="00FE4E85">
              <w:rPr>
                <w:rFonts w:ascii="Times New Roman" w:hAnsi="Times New Roman" w:cs="Times New Roman"/>
                <w:color w:val="000000"/>
              </w:rPr>
              <w:t xml:space="preserve"> algunos números irracionales.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:rsidR="00703DC9" w:rsidRDefault="00703DC9" w:rsidP="00834B0E">
      <w:pPr>
        <w:spacing w:after="0"/>
        <w:rPr>
          <w:rFonts w:ascii="Times New Roman" w:hAnsi="Times New Roman" w:cs="Times New Roman"/>
          <w:color w:val="000000"/>
        </w:rPr>
      </w:pPr>
    </w:p>
    <w:p w:rsidR="00BA1616" w:rsidRDefault="00BA1616" w:rsidP="00BA1616">
      <w:pPr>
        <w:spacing w:after="0"/>
        <w:rPr>
          <w:rFonts w:ascii="Times New Roman" w:hAnsi="Times New Roman" w:cs="Times New Roman"/>
          <w:color w:val="000000"/>
        </w:rPr>
      </w:pPr>
    </w:p>
    <w:p w:rsidR="00544208" w:rsidRDefault="00544208" w:rsidP="00BA1616">
      <w:pPr>
        <w:spacing w:after="0"/>
        <w:rPr>
          <w:rFonts w:ascii="Times New Roman" w:hAnsi="Times New Roman" w:cs="Times New Roman"/>
          <w:color w:val="000000"/>
        </w:rPr>
      </w:pPr>
    </w:p>
    <w:p w:rsidR="00544208" w:rsidRDefault="00544208" w:rsidP="00BA1616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BA1616" w:rsidRPr="005D1738" w:rsidTr="001C6E72">
        <w:tc>
          <w:tcPr>
            <w:tcW w:w="9033" w:type="dxa"/>
            <w:gridSpan w:val="2"/>
            <w:shd w:val="clear" w:color="auto" w:fill="000000" w:themeFill="text1"/>
          </w:tcPr>
          <w:p w:rsidR="00BA1616" w:rsidRPr="005D1738" w:rsidRDefault="00BA1616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A1616" w:rsidTr="001C6E72">
        <w:tc>
          <w:tcPr>
            <w:tcW w:w="2518" w:type="dxa"/>
          </w:tcPr>
          <w:p w:rsidR="00BA1616" w:rsidRPr="00053744" w:rsidRDefault="00BA1616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A1616" w:rsidRPr="00053744" w:rsidRDefault="00BA1616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MA_G011_01_CO_REC</w:t>
            </w:r>
            <w:r w:rsidR="004601F0">
              <w:rPr>
                <w:rFonts w:ascii="Times New Roman" w:hAnsi="Times New Roman" w:cs="Times New Roman"/>
                <w:color w:val="000000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A1616" w:rsidTr="001C6E72">
        <w:tc>
          <w:tcPr>
            <w:tcW w:w="2518" w:type="dxa"/>
          </w:tcPr>
          <w:p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A1616" w:rsidRDefault="00EF2079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Buscando polinomios de números radicales.</w:t>
            </w:r>
          </w:p>
        </w:tc>
      </w:tr>
      <w:tr w:rsidR="00BA1616" w:rsidTr="001C6E72">
        <w:tc>
          <w:tcPr>
            <w:tcW w:w="2518" w:type="dxa"/>
          </w:tcPr>
          <w:p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A1616" w:rsidRDefault="00EF2079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Ejercita la forma en que se puede encontrar el polinomio asociado a una expresión con radicales.</w:t>
            </w:r>
          </w:p>
        </w:tc>
      </w:tr>
    </w:tbl>
    <w:p w:rsidR="00BA1616" w:rsidRDefault="00BA1616" w:rsidP="00BA1616">
      <w:pPr>
        <w:spacing w:after="0"/>
        <w:rPr>
          <w:rFonts w:ascii="Times" w:hAnsi="Times"/>
        </w:rPr>
      </w:pPr>
    </w:p>
    <w:p w:rsidR="00BA1616" w:rsidRDefault="00BA1616" w:rsidP="00834B0E">
      <w:pPr>
        <w:spacing w:after="0"/>
        <w:rPr>
          <w:rFonts w:ascii="Times New Roman" w:hAnsi="Times New Roman" w:cs="Times New Roman"/>
          <w:color w:val="000000"/>
        </w:rPr>
      </w:pPr>
    </w:p>
    <w:p w:rsidR="00834B0E" w:rsidRDefault="00E82C31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>
        <w:rPr>
          <w:rFonts w:ascii="Times" w:hAnsi="Times"/>
          <w:b/>
        </w:rPr>
        <w:t>1.</w:t>
      </w:r>
      <w:r w:rsidR="007C729D">
        <w:rPr>
          <w:rFonts w:ascii="Times" w:hAnsi="Times"/>
          <w:b/>
        </w:rPr>
        <w:t>2</w:t>
      </w:r>
      <w:r w:rsidR="00141E9A">
        <w:rPr>
          <w:rFonts w:ascii="Times" w:hAnsi="Times"/>
          <w:b/>
        </w:rPr>
        <w:t>.</w:t>
      </w:r>
      <w:r>
        <w:rPr>
          <w:rFonts w:ascii="Times" w:hAnsi="Times"/>
          <w:b/>
        </w:rPr>
        <w:t xml:space="preserve"> </w:t>
      </w:r>
      <w:r w:rsidR="008F4E2F">
        <w:rPr>
          <w:rFonts w:ascii="Times" w:hAnsi="Times"/>
          <w:b/>
        </w:rPr>
        <w:t xml:space="preserve">La recta real </w:t>
      </w:r>
    </w:p>
    <w:p w:rsidR="008F4E2F" w:rsidRDefault="008F4E2F" w:rsidP="00834B0E">
      <w:pPr>
        <w:spacing w:after="0"/>
        <w:rPr>
          <w:rFonts w:ascii="Times" w:hAnsi="Times"/>
          <w:b/>
        </w:rPr>
      </w:pPr>
    </w:p>
    <w:p w:rsidR="00DA5113" w:rsidRDefault="000C5433" w:rsidP="00CA1D79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El conjunto de l</w:t>
      </w:r>
      <w:r w:rsidR="009855B7">
        <w:rPr>
          <w:rFonts w:ascii="Times" w:hAnsi="Times"/>
        </w:rPr>
        <w:t>os números reales puede ser representado</w:t>
      </w:r>
      <w:r>
        <w:rPr>
          <w:rFonts w:ascii="Times" w:hAnsi="Times"/>
        </w:rPr>
        <w:t xml:space="preserve"> por</w:t>
      </w:r>
      <w:r w:rsidR="009855B7">
        <w:rPr>
          <w:rFonts w:ascii="Times" w:hAnsi="Times"/>
        </w:rPr>
        <w:t xml:space="preserve"> una recta</w:t>
      </w:r>
      <w:r w:rsidR="00791BDB">
        <w:rPr>
          <w:rFonts w:ascii="Times" w:hAnsi="Times"/>
        </w:rPr>
        <w:t>, es decir</w:t>
      </w:r>
      <w:r>
        <w:rPr>
          <w:rFonts w:ascii="Times" w:hAnsi="Times"/>
        </w:rPr>
        <w:t>, que</w:t>
      </w:r>
      <w:r w:rsidR="00791BDB">
        <w:rPr>
          <w:rFonts w:ascii="Times" w:hAnsi="Times"/>
        </w:rPr>
        <w:t xml:space="preserve"> se establece</w:t>
      </w:r>
      <w:r>
        <w:rPr>
          <w:rFonts w:ascii="Times" w:hAnsi="Times"/>
        </w:rPr>
        <w:t>r</w:t>
      </w:r>
      <w:r w:rsidR="00791BDB">
        <w:rPr>
          <w:rFonts w:ascii="Times" w:hAnsi="Times"/>
        </w:rPr>
        <w:t xml:space="preserve"> una relación entre los números reales y los puntos de la recta de tal manera que a cada punto de la recta le corresponda un único </w:t>
      </w:r>
      <w:r w:rsidR="00CA1D79">
        <w:rPr>
          <w:rFonts w:ascii="Times" w:hAnsi="Times"/>
        </w:rPr>
        <w:t>número</w:t>
      </w:r>
      <w:r w:rsidR="00791BDB">
        <w:rPr>
          <w:rFonts w:ascii="Times" w:hAnsi="Times"/>
        </w:rPr>
        <w:t xml:space="preserve"> real y a cada real le corresponda un único punto de la recta (este es lo que se conoce como una relación biunívoca)</w:t>
      </w:r>
      <w:r w:rsidR="00882206">
        <w:rPr>
          <w:rFonts w:ascii="Times" w:hAnsi="Times"/>
        </w:rPr>
        <w:t xml:space="preserve">. </w:t>
      </w:r>
      <w:r w:rsidR="00DA5113">
        <w:rPr>
          <w:rFonts w:ascii="Times" w:hAnsi="Times"/>
        </w:rPr>
        <w:t xml:space="preserve">Una vez realizada esta correspondencia </w:t>
      </w:r>
      <w:r w:rsidR="00027D98">
        <w:rPr>
          <w:rFonts w:ascii="Times" w:hAnsi="Times"/>
        </w:rPr>
        <w:t>diremos que tenemos</w:t>
      </w:r>
      <w:r w:rsidR="00CE6F3D">
        <w:rPr>
          <w:rFonts w:ascii="Times" w:hAnsi="Times"/>
        </w:rPr>
        <w:t xml:space="preserve"> una</w:t>
      </w:r>
      <w:r w:rsidR="00DA5113">
        <w:rPr>
          <w:rFonts w:ascii="Times" w:hAnsi="Times"/>
        </w:rPr>
        <w:t xml:space="preserve"> </w:t>
      </w:r>
      <w:r w:rsidR="00DA5113" w:rsidRPr="00CE6F3D">
        <w:rPr>
          <w:rFonts w:ascii="Times" w:hAnsi="Times"/>
          <w:b/>
        </w:rPr>
        <w:t>recta real</w:t>
      </w:r>
      <w:r w:rsidR="00DA5113">
        <w:rPr>
          <w:rFonts w:ascii="Times" w:hAnsi="Times"/>
        </w:rPr>
        <w:t>.</w:t>
      </w:r>
      <w:r w:rsidR="00F85D83">
        <w:rPr>
          <w:rFonts w:ascii="Times" w:hAnsi="Times"/>
        </w:rPr>
        <w:t xml:space="preserve"> </w:t>
      </w:r>
    </w:p>
    <w:p w:rsidR="00DA5113" w:rsidRDefault="00DA5113" w:rsidP="00CA1D79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E6F3D" w:rsidRPr="005D1738" w:rsidTr="007841E3">
        <w:tc>
          <w:tcPr>
            <w:tcW w:w="8978" w:type="dxa"/>
            <w:gridSpan w:val="2"/>
            <w:shd w:val="clear" w:color="auto" w:fill="000000" w:themeFill="text1"/>
          </w:tcPr>
          <w:p w:rsidR="00CE6F3D" w:rsidRPr="005D1738" w:rsidRDefault="00CE6F3D" w:rsidP="007841E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CE6F3D" w:rsidRPr="00C87556" w:rsidTr="007841E3">
        <w:tc>
          <w:tcPr>
            <w:tcW w:w="2518" w:type="dxa"/>
          </w:tcPr>
          <w:p w:rsidR="00CE6F3D" w:rsidRPr="00726376" w:rsidRDefault="00CE6F3D" w:rsidP="007841E3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CE6F3D" w:rsidRPr="00726376" w:rsidRDefault="00CE6F3D" w:rsidP="00C87556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Reglas para </w:t>
            </w:r>
            <w:r w:rsidR="00C87556">
              <w:rPr>
                <w:rFonts w:ascii="Times" w:hAnsi="Times"/>
                <w:b/>
                <w:sz w:val="18"/>
                <w:szCs w:val="18"/>
              </w:rPr>
              <w:t>u</w:t>
            </w:r>
            <w:r>
              <w:rPr>
                <w:rFonts w:ascii="Times" w:hAnsi="Times"/>
                <w:b/>
                <w:sz w:val="18"/>
                <w:szCs w:val="18"/>
              </w:rPr>
              <w:t xml:space="preserve">bicar </w:t>
            </w:r>
            <w:r w:rsidR="00C87556">
              <w:rPr>
                <w:rFonts w:ascii="Times" w:hAnsi="Times"/>
                <w:b/>
                <w:sz w:val="18"/>
                <w:szCs w:val="18"/>
              </w:rPr>
              <w:t>los reales en la r</w:t>
            </w:r>
            <w:r>
              <w:rPr>
                <w:rFonts w:ascii="Times" w:hAnsi="Times"/>
                <w:b/>
                <w:sz w:val="18"/>
                <w:szCs w:val="18"/>
              </w:rPr>
              <w:t>ecta</w:t>
            </w:r>
          </w:p>
        </w:tc>
      </w:tr>
      <w:tr w:rsidR="00CE6F3D" w:rsidTr="007841E3">
        <w:tc>
          <w:tcPr>
            <w:tcW w:w="2518" w:type="dxa"/>
          </w:tcPr>
          <w:p w:rsidR="00CE6F3D" w:rsidRDefault="00CE6F3D" w:rsidP="007841E3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CE6F3D" w:rsidRDefault="00CE6F3D" w:rsidP="00CE6F3D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 xml:space="preserve">Para ubicar los números en la recta de manera usual, escogemos arbitrariamente un punto de la recta que llamaremos </w:t>
            </w:r>
            <m:oMath>
              <m:r>
                <w:rPr>
                  <w:rFonts w:ascii="Cambria Math" w:hAnsi="Cambria Math"/>
                </w:rPr>
                <m:t>0</m:t>
              </m:r>
            </m:oMath>
            <w:r>
              <w:rPr>
                <w:rFonts w:ascii="Times" w:eastAsiaTheme="minorEastAsia" w:hAnsi="Times"/>
              </w:rPr>
              <w:t>, y debemos verificar teniendo en cuenta que los reales son expansiones decimales, que se cumpla que:</w:t>
            </w:r>
          </w:p>
          <w:p w:rsidR="00CE6F3D" w:rsidRDefault="00CE6F3D" w:rsidP="00CE6F3D">
            <w:pPr>
              <w:jc w:val="both"/>
              <w:rPr>
                <w:rFonts w:ascii="Times" w:eastAsiaTheme="minorEastAsia" w:hAnsi="Times"/>
              </w:rPr>
            </w:pPr>
          </w:p>
          <w:p w:rsidR="00CE6F3D" w:rsidRPr="004B594F" w:rsidRDefault="00CE6F3D" w:rsidP="00CE6F3D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El punto correspondiente a u</w:t>
            </w:r>
            <w:r w:rsidRPr="004B594F">
              <w:rPr>
                <w:rFonts w:ascii="Times" w:eastAsiaTheme="minorEastAsia" w:hAnsi="Times"/>
              </w:rPr>
              <w:t xml:space="preserve">n negativo siempre </w:t>
            </w:r>
            <w:r>
              <w:rPr>
                <w:rFonts w:ascii="Times" w:eastAsiaTheme="minorEastAsia" w:hAnsi="Times"/>
              </w:rPr>
              <w:t xml:space="preserve">este al lado izquierdo del que le corresponde a </w:t>
            </w:r>
            <w:r w:rsidRPr="004B594F">
              <w:rPr>
                <w:rFonts w:ascii="Times" w:eastAsiaTheme="minorEastAsia" w:hAnsi="Times"/>
              </w:rPr>
              <w:t>un positivo y 0 debe estar en el medio de ambos.</w:t>
            </w:r>
          </w:p>
          <w:p w:rsidR="00CE6F3D" w:rsidRPr="004B594F" w:rsidRDefault="00CE6F3D" w:rsidP="00CE6F3D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" w:eastAsiaTheme="minorEastAsia" w:hAnsi="Times"/>
              </w:rPr>
            </w:pPr>
            <w:r w:rsidRPr="004B594F">
              <w:rPr>
                <w:rFonts w:ascii="Times" w:eastAsiaTheme="minorEastAsia" w:hAnsi="Times"/>
              </w:rPr>
              <w:t xml:space="preserve">Si tenemos dos números positivos y el segundo tiene más cifras no decimales que el primero entonces </w:t>
            </w:r>
            <w:r>
              <w:rPr>
                <w:rFonts w:ascii="Times" w:eastAsiaTheme="minorEastAsia" w:hAnsi="Times"/>
              </w:rPr>
              <w:t xml:space="preserve">el punto que le corresponde a </w:t>
            </w:r>
            <w:r w:rsidRPr="004B594F">
              <w:rPr>
                <w:rFonts w:ascii="Times" w:eastAsiaTheme="minorEastAsia" w:hAnsi="Times"/>
              </w:rPr>
              <w:t xml:space="preserve">este último va a la izquierda del </w:t>
            </w:r>
            <w:r>
              <w:rPr>
                <w:rFonts w:ascii="Times" w:eastAsiaTheme="minorEastAsia" w:hAnsi="Times"/>
              </w:rPr>
              <w:t xml:space="preserve">que corresponde al </w:t>
            </w:r>
            <w:r w:rsidRPr="004B594F">
              <w:rPr>
                <w:rFonts w:ascii="Times" w:eastAsiaTheme="minorEastAsia" w:hAnsi="Times"/>
              </w:rPr>
              <w:t>segundo</w:t>
            </w:r>
            <w:r>
              <w:rPr>
                <w:rFonts w:ascii="Times" w:eastAsiaTheme="minorEastAsia" w:hAnsi="Times"/>
              </w:rPr>
              <w:t xml:space="preserve"> número</w:t>
            </w:r>
            <w:r w:rsidRPr="004B594F">
              <w:rPr>
                <w:rFonts w:ascii="Times" w:eastAsiaTheme="minorEastAsia" w:hAnsi="Times"/>
              </w:rPr>
              <w:t>.</w:t>
            </w:r>
          </w:p>
          <w:p w:rsidR="00CE6F3D" w:rsidRPr="004B594F" w:rsidRDefault="00CE6F3D" w:rsidP="00CE6F3D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" w:eastAsiaTheme="minorEastAsia" w:hAnsi="Times"/>
              </w:rPr>
            </w:pPr>
            <w:r w:rsidRPr="004B594F">
              <w:rPr>
                <w:rFonts w:ascii="Times" w:eastAsiaTheme="minorEastAsia" w:hAnsi="Times"/>
              </w:rPr>
              <w:t xml:space="preserve">Si tenemos dos números positivos con igual número de cifras no decimales y al ubicar la primera cifra de izquierda a derecha </w:t>
            </w:r>
            <w:r>
              <w:rPr>
                <w:rFonts w:ascii="Times" w:eastAsiaTheme="minorEastAsia" w:hAnsi="Times"/>
              </w:rPr>
              <w:t xml:space="preserve">en </w:t>
            </w:r>
            <w:r w:rsidRPr="004B594F">
              <w:rPr>
                <w:rFonts w:ascii="Times" w:eastAsiaTheme="minorEastAsia" w:hAnsi="Times"/>
              </w:rPr>
              <w:t>que se diferencian las dos expresiones</w:t>
            </w:r>
            <w:r>
              <w:rPr>
                <w:rFonts w:ascii="Times" w:eastAsiaTheme="minorEastAsia" w:hAnsi="Times"/>
              </w:rPr>
              <w:t>,</w:t>
            </w:r>
            <w:r w:rsidRPr="004B594F">
              <w:rPr>
                <w:rFonts w:ascii="Times" w:eastAsiaTheme="minorEastAsia" w:hAnsi="Times"/>
              </w:rPr>
              <w:t xml:space="preserve"> y esta es mayor en el en el segundo que en el primero entonces </w:t>
            </w:r>
            <w:r>
              <w:rPr>
                <w:rFonts w:ascii="Times" w:eastAsiaTheme="minorEastAsia" w:hAnsi="Times"/>
              </w:rPr>
              <w:t>el punto correspondiente a este ú</w:t>
            </w:r>
            <w:r w:rsidRPr="004B594F">
              <w:rPr>
                <w:rFonts w:ascii="Times" w:eastAsiaTheme="minorEastAsia" w:hAnsi="Times"/>
              </w:rPr>
              <w:t xml:space="preserve">ltimo va a la izquierda del </w:t>
            </w:r>
            <w:r>
              <w:rPr>
                <w:rFonts w:ascii="Times" w:eastAsiaTheme="minorEastAsia" w:hAnsi="Times"/>
              </w:rPr>
              <w:t xml:space="preserve">que le corresponde al </w:t>
            </w:r>
            <w:r w:rsidRPr="004B594F">
              <w:rPr>
                <w:rFonts w:ascii="Times" w:eastAsiaTheme="minorEastAsia" w:hAnsi="Times"/>
              </w:rPr>
              <w:t>segundo</w:t>
            </w:r>
            <w:r>
              <w:rPr>
                <w:rFonts w:ascii="Times" w:eastAsiaTheme="minorEastAsia" w:hAnsi="Times"/>
              </w:rPr>
              <w:t xml:space="preserve"> número</w:t>
            </w:r>
            <w:r w:rsidRPr="004B594F">
              <w:rPr>
                <w:rFonts w:ascii="Times" w:eastAsiaTheme="minorEastAsia" w:hAnsi="Times"/>
              </w:rPr>
              <w:t xml:space="preserve">.  </w:t>
            </w:r>
          </w:p>
          <w:p w:rsidR="00CE6F3D" w:rsidRPr="004B594F" w:rsidRDefault="00CE6F3D" w:rsidP="00CE6F3D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" w:eastAsiaTheme="minorEastAsia" w:hAnsi="Times"/>
              </w:rPr>
            </w:pPr>
            <w:r w:rsidRPr="004B594F">
              <w:rPr>
                <w:rFonts w:ascii="Times" w:eastAsiaTheme="minorEastAsia" w:hAnsi="Times"/>
              </w:rPr>
              <w:t xml:space="preserve">Si tenemos dos números </w:t>
            </w:r>
            <w:r>
              <w:rPr>
                <w:rFonts w:ascii="Times" w:eastAsiaTheme="minorEastAsia" w:hAnsi="Times"/>
              </w:rPr>
              <w:t>negativos</w:t>
            </w:r>
            <w:r w:rsidRPr="004B594F">
              <w:rPr>
                <w:rFonts w:ascii="Times" w:eastAsiaTheme="minorEastAsia" w:hAnsi="Times"/>
              </w:rPr>
              <w:t xml:space="preserve"> y el segundo tiene más cifras no decimales que el primero entonces </w:t>
            </w:r>
            <w:r>
              <w:rPr>
                <w:rFonts w:ascii="Times" w:eastAsiaTheme="minorEastAsia" w:hAnsi="Times"/>
              </w:rPr>
              <w:t xml:space="preserve">el punto que le corresponde a </w:t>
            </w:r>
            <w:r w:rsidRPr="004B594F">
              <w:rPr>
                <w:rFonts w:ascii="Times" w:eastAsiaTheme="minorEastAsia" w:hAnsi="Times"/>
              </w:rPr>
              <w:t xml:space="preserve">este último va a la </w:t>
            </w:r>
            <w:r>
              <w:rPr>
                <w:rFonts w:ascii="Times" w:eastAsiaTheme="minorEastAsia" w:hAnsi="Times"/>
              </w:rPr>
              <w:t>derecha</w:t>
            </w:r>
            <w:r w:rsidRPr="004B594F">
              <w:rPr>
                <w:rFonts w:ascii="Times" w:eastAsiaTheme="minorEastAsia" w:hAnsi="Times"/>
              </w:rPr>
              <w:t xml:space="preserve"> del </w:t>
            </w:r>
            <w:r>
              <w:rPr>
                <w:rFonts w:ascii="Times" w:eastAsiaTheme="minorEastAsia" w:hAnsi="Times"/>
              </w:rPr>
              <w:t xml:space="preserve">que corresponde al </w:t>
            </w:r>
            <w:r w:rsidRPr="004B594F">
              <w:rPr>
                <w:rFonts w:ascii="Times" w:eastAsiaTheme="minorEastAsia" w:hAnsi="Times"/>
              </w:rPr>
              <w:t>segundo</w:t>
            </w:r>
            <w:r>
              <w:rPr>
                <w:rFonts w:ascii="Times" w:eastAsiaTheme="minorEastAsia" w:hAnsi="Times"/>
              </w:rPr>
              <w:t xml:space="preserve"> número</w:t>
            </w:r>
            <w:r w:rsidRPr="004B594F">
              <w:rPr>
                <w:rFonts w:ascii="Times" w:eastAsiaTheme="minorEastAsia" w:hAnsi="Times"/>
              </w:rPr>
              <w:t>.</w:t>
            </w:r>
          </w:p>
          <w:p w:rsidR="00CE6F3D" w:rsidRPr="00C87556" w:rsidRDefault="00CE6F3D" w:rsidP="007841E3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" w:eastAsiaTheme="minorEastAsia" w:hAnsi="Times"/>
              </w:rPr>
            </w:pPr>
            <w:r w:rsidRPr="004B594F">
              <w:rPr>
                <w:rFonts w:ascii="Times" w:eastAsiaTheme="minorEastAsia" w:hAnsi="Times"/>
              </w:rPr>
              <w:t xml:space="preserve">Si tenemos dos números </w:t>
            </w:r>
            <w:r>
              <w:rPr>
                <w:rFonts w:ascii="Times" w:eastAsiaTheme="minorEastAsia" w:hAnsi="Times"/>
              </w:rPr>
              <w:t>negativos</w:t>
            </w:r>
            <w:r w:rsidRPr="004B594F">
              <w:rPr>
                <w:rFonts w:ascii="Times" w:eastAsiaTheme="minorEastAsia" w:hAnsi="Times"/>
              </w:rPr>
              <w:t xml:space="preserve"> con igual número de cifras no decimales y al ubicar la primera cifra de izquierda a derecha </w:t>
            </w:r>
            <w:r>
              <w:rPr>
                <w:rFonts w:ascii="Times" w:eastAsiaTheme="minorEastAsia" w:hAnsi="Times"/>
              </w:rPr>
              <w:t xml:space="preserve">en </w:t>
            </w:r>
            <w:r w:rsidRPr="004B594F">
              <w:rPr>
                <w:rFonts w:ascii="Times" w:eastAsiaTheme="minorEastAsia" w:hAnsi="Times"/>
              </w:rPr>
              <w:t>que se diferencian las dos expresiones</w:t>
            </w:r>
            <w:r>
              <w:rPr>
                <w:rFonts w:ascii="Times" w:eastAsiaTheme="minorEastAsia" w:hAnsi="Times"/>
              </w:rPr>
              <w:t>,</w:t>
            </w:r>
            <w:r w:rsidRPr="004B594F">
              <w:rPr>
                <w:rFonts w:ascii="Times" w:eastAsiaTheme="minorEastAsia" w:hAnsi="Times"/>
              </w:rPr>
              <w:t xml:space="preserve"> y esta es mayor en el en el segundo que en el primero entonces </w:t>
            </w:r>
            <w:r>
              <w:rPr>
                <w:rFonts w:ascii="Times" w:eastAsiaTheme="minorEastAsia" w:hAnsi="Times"/>
              </w:rPr>
              <w:t>el punto correspondiente a este ú</w:t>
            </w:r>
            <w:r w:rsidRPr="004B594F">
              <w:rPr>
                <w:rFonts w:ascii="Times" w:eastAsiaTheme="minorEastAsia" w:hAnsi="Times"/>
              </w:rPr>
              <w:t xml:space="preserve">ltimo va a la </w:t>
            </w:r>
            <w:r>
              <w:rPr>
                <w:rFonts w:ascii="Times" w:eastAsiaTheme="minorEastAsia" w:hAnsi="Times"/>
              </w:rPr>
              <w:t>derecha</w:t>
            </w:r>
            <w:r w:rsidRPr="004B594F">
              <w:rPr>
                <w:rFonts w:ascii="Times" w:eastAsiaTheme="minorEastAsia" w:hAnsi="Times"/>
              </w:rPr>
              <w:t xml:space="preserve"> del </w:t>
            </w:r>
            <w:r>
              <w:rPr>
                <w:rFonts w:ascii="Times" w:eastAsiaTheme="minorEastAsia" w:hAnsi="Times"/>
              </w:rPr>
              <w:t xml:space="preserve">que le corresponde al </w:t>
            </w:r>
            <w:r w:rsidRPr="004B594F">
              <w:rPr>
                <w:rFonts w:ascii="Times" w:eastAsiaTheme="minorEastAsia" w:hAnsi="Times"/>
              </w:rPr>
              <w:t>segundo</w:t>
            </w:r>
            <w:r>
              <w:rPr>
                <w:rFonts w:ascii="Times" w:eastAsiaTheme="minorEastAsia" w:hAnsi="Times"/>
              </w:rPr>
              <w:t xml:space="preserve"> número</w:t>
            </w:r>
            <w:r w:rsidRPr="004B594F">
              <w:rPr>
                <w:rFonts w:ascii="Times" w:eastAsiaTheme="minorEastAsia" w:hAnsi="Times"/>
              </w:rPr>
              <w:t>.</w:t>
            </w:r>
          </w:p>
        </w:tc>
      </w:tr>
    </w:tbl>
    <w:p w:rsidR="00CE6F3D" w:rsidRDefault="00CE6F3D" w:rsidP="00CA1D79">
      <w:pPr>
        <w:spacing w:after="0"/>
        <w:jc w:val="both"/>
        <w:rPr>
          <w:rFonts w:ascii="Times" w:hAnsi="Times"/>
        </w:rPr>
      </w:pPr>
    </w:p>
    <w:p w:rsidR="00EF2079" w:rsidRDefault="00EF2079" w:rsidP="00CA1D79">
      <w:pPr>
        <w:spacing w:after="0"/>
        <w:jc w:val="both"/>
        <w:rPr>
          <w:rFonts w:ascii="Times" w:hAnsi="Times"/>
        </w:rPr>
      </w:pPr>
    </w:p>
    <w:p w:rsidR="00EF2079" w:rsidRDefault="00EF2079" w:rsidP="00CA1D79">
      <w:pPr>
        <w:spacing w:after="0"/>
        <w:jc w:val="both"/>
        <w:rPr>
          <w:rFonts w:ascii="Times" w:hAnsi="Times"/>
        </w:rPr>
      </w:pPr>
    </w:p>
    <w:p w:rsidR="00EF2079" w:rsidRDefault="00EF2079" w:rsidP="00CA1D79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384"/>
        <w:gridCol w:w="7670"/>
      </w:tblGrid>
      <w:tr w:rsidR="00BF20A8" w:rsidRPr="005D1738" w:rsidTr="000D44CA">
        <w:tc>
          <w:tcPr>
            <w:tcW w:w="9054" w:type="dxa"/>
            <w:gridSpan w:val="2"/>
            <w:shd w:val="clear" w:color="auto" w:fill="0D0D0D" w:themeFill="text1" w:themeFillTint="F2"/>
          </w:tcPr>
          <w:p w:rsidR="00BF20A8" w:rsidRPr="005D1738" w:rsidRDefault="00BF20A8" w:rsidP="007841E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F20A8" w:rsidTr="000D44CA">
        <w:tc>
          <w:tcPr>
            <w:tcW w:w="1384" w:type="dxa"/>
          </w:tcPr>
          <w:p w:rsidR="00BF20A8" w:rsidRPr="00053744" w:rsidRDefault="00BF20A8" w:rsidP="007841E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:rsidR="00BF20A8" w:rsidRPr="00053744" w:rsidRDefault="00BF20A8" w:rsidP="00BF20A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MA_G11_01_IMG02</w:t>
            </w:r>
          </w:p>
        </w:tc>
      </w:tr>
      <w:tr w:rsidR="00BF20A8" w:rsidTr="000D44CA">
        <w:tc>
          <w:tcPr>
            <w:tcW w:w="1384" w:type="dxa"/>
          </w:tcPr>
          <w:p w:rsidR="00BF20A8" w:rsidRDefault="00BF20A8" w:rsidP="007841E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:rsidR="00BF20A8" w:rsidRDefault="00935D5C" w:rsidP="00935D5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  <w:r w:rsidR="00554C6A">
              <w:rPr>
                <w:rFonts w:ascii="Times New Roman" w:hAnsi="Times New Roman" w:cs="Times New Roman"/>
                <w:color w:val="000000"/>
              </w:rPr>
              <w:t>orrespondencia entre los números Reales y los puntos de una recta</w:t>
            </w:r>
          </w:p>
        </w:tc>
      </w:tr>
      <w:tr w:rsidR="00BF20A8" w:rsidTr="000D44CA">
        <w:tc>
          <w:tcPr>
            <w:tcW w:w="1384" w:type="dxa"/>
          </w:tcPr>
          <w:p w:rsidR="00BF20A8" w:rsidRDefault="00BF20A8" w:rsidP="007841E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:rsidR="00BF20A8" w:rsidRDefault="00D16662" w:rsidP="007841E3">
            <w:pPr>
              <w:rPr>
                <w:rFonts w:ascii="Times New Roman" w:hAnsi="Times New Roman" w:cs="Times New Roman"/>
                <w:color w:val="000000"/>
              </w:rPr>
            </w:pPr>
            <w:hyperlink r:id="rId9" w:history="1">
              <w:r w:rsidR="000D44CA" w:rsidRPr="00FF6896">
                <w:rPr>
                  <w:rStyle w:val="Hipervnculo"/>
                  <w:rFonts w:ascii="Times New Roman" w:hAnsi="Times New Roman" w:cs="Times New Roman"/>
                </w:rPr>
                <w:t>http://aulaplaneta.planetasaber.com/encyclopedia/default.asp?idreg=8630&amp;ruta=Buscador</w:t>
              </w:r>
            </w:hyperlink>
            <w:r w:rsidR="000D44CA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0D44CA" w:rsidRDefault="000D44CA" w:rsidP="000D44C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Imagen:</w:t>
            </w:r>
            <w:r>
              <w:rPr>
                <w:rFonts w:ascii="Georgia" w:hAnsi="Georgia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negrita"/>
                <w:rFonts w:ascii="Georgia" w:hAnsi="Georgia"/>
                <w:b/>
                <w:bCs/>
                <w:color w:val="000000"/>
                <w:sz w:val="18"/>
                <w:szCs w:val="18"/>
              </w:rPr>
              <w:t>Representación gráfica de números reales</w:t>
            </w:r>
          </w:p>
        </w:tc>
      </w:tr>
      <w:tr w:rsidR="00BF20A8" w:rsidTr="000D44CA">
        <w:tc>
          <w:tcPr>
            <w:tcW w:w="1384" w:type="dxa"/>
          </w:tcPr>
          <w:p w:rsidR="00BF20A8" w:rsidRDefault="00BF20A8" w:rsidP="007841E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:rsidR="00BF20A8" w:rsidRDefault="00BF20A8" w:rsidP="007841E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Recta Real</w:t>
            </w:r>
          </w:p>
        </w:tc>
      </w:tr>
    </w:tbl>
    <w:p w:rsidR="00545CB4" w:rsidRDefault="00545CB4" w:rsidP="00BF6E5F">
      <w:pPr>
        <w:spacing w:after="0"/>
        <w:jc w:val="both"/>
        <w:rPr>
          <w:rFonts w:ascii="Times" w:hAnsi="Times"/>
        </w:rPr>
      </w:pPr>
    </w:p>
    <w:p w:rsidR="00236E64" w:rsidRDefault="004A06A6" w:rsidP="003C43C1">
      <w:pPr>
        <w:tabs>
          <w:tab w:val="left" w:pos="8647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No siempre es posible ubicar exactamente un número real</w:t>
      </w:r>
      <w:r w:rsidR="004D06AB">
        <w:rPr>
          <w:rFonts w:ascii="Times" w:hAnsi="Times"/>
        </w:rPr>
        <w:t>, generalmente ubicamos una aproximación del número ya sea por truncamiento o redondeo [</w:t>
      </w:r>
      <w:hyperlink r:id="rId10" w:history="1">
        <w:r w:rsidR="004D06AB" w:rsidRPr="004D06AB">
          <w:rPr>
            <w:rStyle w:val="Hipervnculo"/>
            <w:rFonts w:ascii="Times" w:hAnsi="Times"/>
          </w:rPr>
          <w:t>VER</w:t>
        </w:r>
      </w:hyperlink>
      <w:r w:rsidR="004D06AB">
        <w:rPr>
          <w:rFonts w:ascii="Times" w:hAnsi="Times"/>
        </w:rPr>
        <w:t>]; si quisiéramos p</w:t>
      </w:r>
      <w:r>
        <w:rPr>
          <w:rFonts w:ascii="Times" w:hAnsi="Times"/>
        </w:rPr>
        <w:t xml:space="preserve">odemos ubicar con precisión los números racionales y algunos números </w:t>
      </w:r>
      <w:r w:rsidR="003C43C1">
        <w:rPr>
          <w:rFonts w:ascii="Times" w:hAnsi="Times"/>
        </w:rPr>
        <w:t xml:space="preserve">irracionales </w:t>
      </w:r>
      <w:r>
        <w:rPr>
          <w:rFonts w:ascii="Times" w:hAnsi="Times"/>
        </w:rPr>
        <w:t xml:space="preserve">que </w:t>
      </w:r>
      <w:r w:rsidR="00236E64">
        <w:rPr>
          <w:rFonts w:ascii="Times" w:hAnsi="Times"/>
        </w:rPr>
        <w:t xml:space="preserve">en base a algunas construcciones geométricas. </w:t>
      </w:r>
    </w:p>
    <w:p w:rsidR="00236E64" w:rsidRDefault="00236E64" w:rsidP="003C43C1">
      <w:pPr>
        <w:tabs>
          <w:tab w:val="left" w:pos="8647"/>
        </w:tabs>
        <w:spacing w:after="0"/>
        <w:jc w:val="both"/>
        <w:rPr>
          <w:rFonts w:ascii="Times" w:hAnsi="Times"/>
        </w:rPr>
      </w:pPr>
    </w:p>
    <w:p w:rsidR="00112F65" w:rsidRDefault="003C43C1" w:rsidP="003C43C1">
      <w:pPr>
        <w:tabs>
          <w:tab w:val="left" w:pos="8647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Para ello, </w:t>
      </w:r>
      <w:r w:rsidR="00D11FD8">
        <w:rPr>
          <w:rFonts w:ascii="Times" w:hAnsi="Times"/>
        </w:rPr>
        <w:t>em</w:t>
      </w:r>
      <w:r w:rsidR="0083756C">
        <w:rPr>
          <w:rFonts w:ascii="Times" w:hAnsi="Times"/>
        </w:rPr>
        <w:t>p</w:t>
      </w:r>
      <w:r w:rsidR="00D11FD8">
        <w:rPr>
          <w:rFonts w:ascii="Times" w:hAnsi="Times"/>
        </w:rPr>
        <w:t>e</w:t>
      </w:r>
      <w:r w:rsidR="0083756C">
        <w:rPr>
          <w:rFonts w:ascii="Times" w:hAnsi="Times"/>
        </w:rPr>
        <w:t xml:space="preserve">zamos ubicando los números enteros, </w:t>
      </w:r>
      <w:r>
        <w:rPr>
          <w:rFonts w:ascii="Times" w:hAnsi="Times"/>
        </w:rPr>
        <w:t xml:space="preserve">esto se hace escogiendo </w:t>
      </w:r>
      <w:r w:rsidR="00D11FD8">
        <w:rPr>
          <w:rFonts w:ascii="Times" w:hAnsi="Times"/>
        </w:rPr>
        <w:t>una unidad de medida y a partir del cero se hacen medicio</w:t>
      </w:r>
      <w:r w:rsidR="008910D4">
        <w:rPr>
          <w:rFonts w:ascii="Times" w:hAnsi="Times"/>
        </w:rPr>
        <w:t>nes de una unidad tanto a la der</w:t>
      </w:r>
      <w:r w:rsidR="00D11FD8">
        <w:rPr>
          <w:rFonts w:ascii="Times" w:hAnsi="Times"/>
        </w:rPr>
        <w:t>echa como a la izquierda</w:t>
      </w:r>
      <w:r>
        <w:rPr>
          <w:rFonts w:ascii="Times" w:hAnsi="Times"/>
        </w:rPr>
        <w:t>; ahora</w:t>
      </w:r>
      <w:r w:rsidR="008910D4">
        <w:rPr>
          <w:rFonts w:ascii="Times" w:hAnsi="Times"/>
        </w:rPr>
        <w:t xml:space="preserve"> para ubicar los racionales no enteros</w:t>
      </w:r>
      <w:r w:rsidR="00252DEF">
        <w:rPr>
          <w:rFonts w:ascii="Times" w:hAnsi="Times"/>
        </w:rPr>
        <w:t xml:space="preserve">, </w:t>
      </w:r>
      <w:r w:rsidR="00362B0C">
        <w:rPr>
          <w:rFonts w:ascii="Times" w:hAnsi="Times"/>
        </w:rPr>
        <w:t>s</w:t>
      </w:r>
      <w:r w:rsidR="005A6B81">
        <w:rPr>
          <w:rFonts w:ascii="Times" w:hAnsi="Times"/>
        </w:rPr>
        <w:t xml:space="preserve">e encuentra la expresión como fracción de sus cifras decimales </w:t>
      </w:r>
      <w:r w:rsidR="00743A4D">
        <w:rPr>
          <w:rFonts w:ascii="Times" w:hAnsi="Times"/>
        </w:rPr>
        <w:t>y se divide la unidad siguiente al mayor número entero que sea menor que el numero racional, en tantas partes como diga el denominador y tomamos tantas como diga el numerador</w:t>
      </w:r>
      <w:r w:rsidR="00362B0C">
        <w:rPr>
          <w:rFonts w:ascii="Times" w:hAnsi="Times"/>
        </w:rPr>
        <w:t xml:space="preserve"> </w:t>
      </w:r>
      <w:r w:rsidR="00BF6E5F">
        <w:rPr>
          <w:rFonts w:ascii="Times" w:hAnsi="Times"/>
        </w:rPr>
        <w:t>[</w:t>
      </w:r>
      <w:hyperlink r:id="rId11" w:anchor="material/161346" w:history="1">
        <w:r w:rsidR="00BF6E5F" w:rsidRPr="008910D4">
          <w:rPr>
            <w:rStyle w:val="Hipervnculo"/>
            <w:rFonts w:ascii="Times" w:hAnsi="Times"/>
          </w:rPr>
          <w:t>VER</w:t>
        </w:r>
      </w:hyperlink>
      <w:r w:rsidR="00BF6E5F">
        <w:rPr>
          <w:rFonts w:ascii="Times" w:hAnsi="Times"/>
        </w:rPr>
        <w:t>]</w:t>
      </w:r>
      <w:r w:rsidR="00112F65">
        <w:rPr>
          <w:rFonts w:ascii="Times" w:hAnsi="Times"/>
        </w:rPr>
        <w:t xml:space="preserve">. </w:t>
      </w:r>
    </w:p>
    <w:p w:rsidR="00112F65" w:rsidRDefault="00112F65" w:rsidP="003C43C1">
      <w:pPr>
        <w:tabs>
          <w:tab w:val="left" w:pos="8647"/>
        </w:tabs>
        <w:spacing w:after="0"/>
        <w:jc w:val="both"/>
        <w:rPr>
          <w:rFonts w:ascii="Times" w:hAnsi="Times"/>
        </w:rPr>
      </w:pPr>
    </w:p>
    <w:p w:rsidR="00BF6E5F" w:rsidRDefault="00112F65" w:rsidP="003C43C1">
      <w:pPr>
        <w:tabs>
          <w:tab w:val="left" w:pos="8647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P</w:t>
      </w:r>
      <w:r w:rsidR="00362B0C">
        <w:rPr>
          <w:rFonts w:ascii="Times" w:hAnsi="Times"/>
        </w:rPr>
        <w:t>ara ubicar los n</w:t>
      </w:r>
      <w:r w:rsidR="00021A19">
        <w:rPr>
          <w:rFonts w:ascii="Times" w:hAnsi="Times"/>
        </w:rPr>
        <w:t xml:space="preserve">úmeros irracionales </w:t>
      </w:r>
      <w:r w:rsidR="00362B0C">
        <w:rPr>
          <w:rFonts w:ascii="Times" w:hAnsi="Times"/>
        </w:rPr>
        <w:t>se realizan algunas construcciones geométricas usando las propiedades de la media geométrica</w:t>
      </w:r>
      <w:r>
        <w:rPr>
          <w:rFonts w:ascii="Times" w:hAnsi="Times"/>
        </w:rPr>
        <w:t xml:space="preserve"> que se presentan en la circunferencia</w:t>
      </w:r>
      <w:r w:rsidR="00362B0C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 w:rsidR="00021A19">
        <w:rPr>
          <w:rFonts w:ascii="Times" w:hAnsi="Times"/>
        </w:rPr>
        <w:t>[</w:t>
      </w:r>
      <w:hyperlink r:id="rId12" w:anchor="material/161362" w:history="1">
        <w:r w:rsidR="00021A19" w:rsidRPr="00021A19">
          <w:rPr>
            <w:rStyle w:val="Hipervnculo"/>
            <w:rFonts w:ascii="Times" w:hAnsi="Times"/>
          </w:rPr>
          <w:t>VER</w:t>
        </w:r>
      </w:hyperlink>
      <w:r w:rsidR="00021A19">
        <w:rPr>
          <w:rFonts w:ascii="Times" w:hAnsi="Times"/>
        </w:rPr>
        <w:t>]</w:t>
      </w:r>
    </w:p>
    <w:p w:rsidR="008F4E2F" w:rsidRDefault="008F4E2F" w:rsidP="00834B0E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/>
      </w:tblPr>
      <w:tblGrid>
        <w:gridCol w:w="1189"/>
        <w:gridCol w:w="7865"/>
      </w:tblGrid>
      <w:tr w:rsidR="00112F65" w:rsidRPr="005D1738" w:rsidTr="00490561">
        <w:tc>
          <w:tcPr>
            <w:tcW w:w="9033" w:type="dxa"/>
            <w:gridSpan w:val="2"/>
            <w:shd w:val="clear" w:color="auto" w:fill="0D0D0D" w:themeFill="text1" w:themeFillTint="F2"/>
          </w:tcPr>
          <w:p w:rsidR="00112F65" w:rsidRPr="005D1738" w:rsidRDefault="00112F65" w:rsidP="0049056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12F65" w:rsidTr="00490561">
        <w:tc>
          <w:tcPr>
            <w:tcW w:w="2518" w:type="dxa"/>
          </w:tcPr>
          <w:p w:rsidR="00112F65" w:rsidRPr="00053744" w:rsidRDefault="00112F65" w:rsidP="0049056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112F65" w:rsidRPr="00053744" w:rsidRDefault="00112F65" w:rsidP="0049056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MA_G11_01_IMG0</w:t>
            </w:r>
            <w:r w:rsidR="007F52FD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112F65" w:rsidTr="00490561">
        <w:tc>
          <w:tcPr>
            <w:tcW w:w="2518" w:type="dxa"/>
          </w:tcPr>
          <w:p w:rsidR="00112F65" w:rsidRDefault="00112F65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12F65" w:rsidRDefault="007F52FD" w:rsidP="007F52F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Ubicación de </w:t>
            </w:r>
            <w:r w:rsidR="00112F65" w:rsidRPr="00112F65">
              <w:rPr>
                <w:rFonts w:ascii="Times New Roman" w:hAnsi="Times New Roman" w:cs="Times New Roman"/>
                <w:color w:val="000000"/>
              </w:rPr>
              <w:t>números irracionales con regla y compás sobre la recta real.</w:t>
            </w:r>
          </w:p>
        </w:tc>
      </w:tr>
      <w:tr w:rsidR="00112F65" w:rsidTr="00490561">
        <w:tc>
          <w:tcPr>
            <w:tcW w:w="2518" w:type="dxa"/>
          </w:tcPr>
          <w:p w:rsidR="00112F65" w:rsidRDefault="00112F65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112F65" w:rsidRDefault="00D16662" w:rsidP="00490561">
            <w:pPr>
              <w:rPr>
                <w:rFonts w:ascii="Times New Roman" w:hAnsi="Times New Roman" w:cs="Times New Roman"/>
                <w:color w:val="000000"/>
              </w:rPr>
            </w:pPr>
            <w:hyperlink r:id="rId13" w:history="1">
              <w:r w:rsidR="00112F65" w:rsidRPr="00FF6896">
                <w:rPr>
                  <w:rStyle w:val="Hipervnculo"/>
                  <w:rFonts w:ascii="Times New Roman" w:hAnsi="Times New Roman" w:cs="Times New Roman"/>
                </w:rPr>
                <w:t>http://aulaplaneta.planetasaber.com/encyclopedia/default.asp?idreg=8630&amp;ruta=Buscador</w:t>
              </w:r>
            </w:hyperlink>
            <w:r w:rsidR="00112F65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0D44CA" w:rsidRDefault="000D44CA" w:rsidP="0049056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Imagen: </w:t>
            </w:r>
            <w:r>
              <w:rPr>
                <w:rFonts w:ascii="Georgia" w:hAnsi="Georgia"/>
                <w:b/>
                <w:bCs/>
                <w:color w:val="000000"/>
                <w:sz w:val="18"/>
                <w:szCs w:val="18"/>
                <w:shd w:val="clear" w:color="auto" w:fill="73ADD6"/>
              </w:rPr>
              <w:t>Representación gráfica de números irracionales</w:t>
            </w:r>
          </w:p>
        </w:tc>
      </w:tr>
      <w:tr w:rsidR="00112F65" w:rsidTr="00490561">
        <w:tc>
          <w:tcPr>
            <w:tcW w:w="2518" w:type="dxa"/>
          </w:tcPr>
          <w:p w:rsidR="00112F65" w:rsidRDefault="00112F65" w:rsidP="0049056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112F65" w:rsidRPr="00112F65" w:rsidRDefault="00112F65" w:rsidP="00490561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112F65">
              <w:rPr>
                <w:rFonts w:ascii="Times New Roman" w:hAnsi="Times New Roman" w:cs="Times New Roman"/>
                <w:b/>
                <w:color w:val="000000"/>
              </w:rPr>
              <w:t>Ubicación de algunos radicales en la recta real</w:t>
            </w:r>
          </w:p>
        </w:tc>
      </w:tr>
    </w:tbl>
    <w:p w:rsidR="00112F65" w:rsidRDefault="00112F65" w:rsidP="00834B0E">
      <w:pPr>
        <w:spacing w:after="0"/>
        <w:rPr>
          <w:rFonts w:ascii="Times" w:hAnsi="Times"/>
          <w:b/>
        </w:rPr>
      </w:pPr>
    </w:p>
    <w:p w:rsidR="00112F65" w:rsidRDefault="00112F65" w:rsidP="00834B0E">
      <w:pPr>
        <w:spacing w:after="0"/>
        <w:rPr>
          <w:rFonts w:ascii="Times" w:hAnsi="Times"/>
          <w:b/>
        </w:rPr>
      </w:pPr>
    </w:p>
    <w:p w:rsidR="00996F0E" w:rsidRDefault="00996F0E" w:rsidP="00996F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 w:rsidR="00141E9A">
        <w:rPr>
          <w:rFonts w:ascii="Times" w:hAnsi="Times"/>
          <w:b/>
        </w:rPr>
        <w:t>1.3.</w:t>
      </w:r>
      <w:r>
        <w:rPr>
          <w:rFonts w:ascii="Times" w:hAnsi="Times"/>
          <w:b/>
        </w:rPr>
        <w:t xml:space="preserve"> Operaciones de los números reales</w:t>
      </w:r>
    </w:p>
    <w:p w:rsidR="001E761A" w:rsidRDefault="001E761A" w:rsidP="00996F0E">
      <w:pPr>
        <w:spacing w:after="0"/>
        <w:rPr>
          <w:rFonts w:ascii="Times" w:hAnsi="Times"/>
          <w:b/>
        </w:rPr>
      </w:pPr>
    </w:p>
    <w:p w:rsidR="008D2FE0" w:rsidRDefault="00B11180" w:rsidP="008D2FE0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cursos anteriores h</w:t>
      </w:r>
      <w:r w:rsidR="003B28F7">
        <w:rPr>
          <w:rFonts w:ascii="Times" w:hAnsi="Times"/>
        </w:rPr>
        <w:t xml:space="preserve">emos estudiado </w:t>
      </w:r>
      <w:r w:rsidR="003F1AE6">
        <w:rPr>
          <w:rFonts w:ascii="Times" w:hAnsi="Times"/>
        </w:rPr>
        <w:t xml:space="preserve">cuales </w:t>
      </w:r>
      <w:r w:rsidR="00935D5C">
        <w:rPr>
          <w:rFonts w:ascii="Times" w:hAnsi="Times"/>
        </w:rPr>
        <w:t xml:space="preserve">son </w:t>
      </w:r>
      <w:r w:rsidR="003B28F7">
        <w:rPr>
          <w:rFonts w:ascii="Times" w:hAnsi="Times"/>
        </w:rPr>
        <w:t xml:space="preserve">las </w:t>
      </w:r>
      <w:r w:rsidR="00EC0253">
        <w:rPr>
          <w:rFonts w:ascii="Times" w:hAnsi="Times"/>
        </w:rPr>
        <w:t xml:space="preserve">operaciones </w:t>
      </w:r>
      <w:r w:rsidR="00346B48">
        <w:rPr>
          <w:rFonts w:ascii="Times" w:hAnsi="Times"/>
        </w:rPr>
        <w:t>de los números reales</w:t>
      </w:r>
      <w:r w:rsidR="00935D5C">
        <w:rPr>
          <w:rFonts w:ascii="Times" w:hAnsi="Times"/>
        </w:rPr>
        <w:t xml:space="preserve"> y  como se efectúan</w:t>
      </w:r>
      <w:r w:rsidR="003F1AE6">
        <w:rPr>
          <w:rFonts w:ascii="Times" w:hAnsi="Times"/>
        </w:rPr>
        <w:t xml:space="preserve">; </w:t>
      </w:r>
      <w:r w:rsidR="00935D5C">
        <w:rPr>
          <w:rFonts w:ascii="Times" w:hAnsi="Times"/>
        </w:rPr>
        <w:t xml:space="preserve">algunas veces simplemente aproximamos </w:t>
      </w:r>
      <w:r w:rsidR="007F52FD">
        <w:rPr>
          <w:rFonts w:ascii="Times" w:hAnsi="Times"/>
        </w:rPr>
        <w:t>para operar y otras dejamos indicadas las operaciones. L</w:t>
      </w:r>
      <w:r w:rsidR="00346B48">
        <w:rPr>
          <w:rFonts w:ascii="Times" w:hAnsi="Times"/>
        </w:rPr>
        <w:t xml:space="preserve">as dos </w:t>
      </w:r>
      <w:r w:rsidR="007F52FD">
        <w:rPr>
          <w:rFonts w:ascii="Times" w:hAnsi="Times"/>
        </w:rPr>
        <w:t xml:space="preserve">operaciones </w:t>
      </w:r>
      <w:r w:rsidR="00346B48">
        <w:rPr>
          <w:rFonts w:ascii="Times" w:hAnsi="Times"/>
        </w:rPr>
        <w:t xml:space="preserve">más importantes son la adición y la multiplicación, </w:t>
      </w:r>
      <w:r w:rsidR="008D2FE0">
        <w:rPr>
          <w:rFonts w:ascii="Times" w:hAnsi="Times"/>
        </w:rPr>
        <w:t>la resta y la división pueden expresarse en términos de la suma y la multiplicación correspondientemente, por esto no se estudian de manera específica. Otras de las operaciones son</w:t>
      </w:r>
      <w:r w:rsidR="003F1AE6">
        <w:rPr>
          <w:rFonts w:ascii="Times" w:hAnsi="Times"/>
        </w:rPr>
        <w:t xml:space="preserve"> la potenciación, la radicación y la logaritmación.</w:t>
      </w:r>
      <w:r w:rsidR="007F52FD">
        <w:rPr>
          <w:rFonts w:ascii="Times" w:hAnsi="Times"/>
        </w:rPr>
        <w:t xml:space="preserve"> </w:t>
      </w:r>
    </w:p>
    <w:p w:rsidR="008D2FE0" w:rsidRDefault="008D2FE0" w:rsidP="003F1AE6">
      <w:pPr>
        <w:spacing w:after="0"/>
        <w:jc w:val="both"/>
        <w:rPr>
          <w:rFonts w:ascii="Times" w:hAnsi="Times"/>
        </w:rPr>
      </w:pPr>
    </w:p>
    <w:p w:rsidR="003F1AE6" w:rsidRDefault="003F1AE6" w:rsidP="003F1AE6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A continuación recordaremos </w:t>
      </w:r>
      <w:r w:rsidR="000E36E5">
        <w:rPr>
          <w:rFonts w:ascii="Times" w:hAnsi="Times"/>
        </w:rPr>
        <w:t>las propiedades más importantes de estas operaciones:</w:t>
      </w:r>
    </w:p>
    <w:p w:rsidR="00EF2079" w:rsidRDefault="00EF2079" w:rsidP="000E36E5">
      <w:pPr>
        <w:spacing w:after="0"/>
        <w:jc w:val="both"/>
        <w:rPr>
          <w:rFonts w:ascii="Times" w:hAnsi="Times"/>
        </w:rPr>
      </w:pPr>
    </w:p>
    <w:p w:rsidR="00C85C0E" w:rsidRDefault="003F1AE6" w:rsidP="000E36E5">
      <w:pPr>
        <w:spacing w:after="0"/>
        <w:jc w:val="both"/>
        <w:rPr>
          <w:rFonts w:ascii="Times" w:hAnsi="Times"/>
          <w:b/>
        </w:rPr>
      </w:pPr>
      <w:r>
        <w:rPr>
          <w:rFonts w:ascii="Times" w:hAnsi="Times"/>
        </w:rPr>
        <w:lastRenderedPageBreak/>
        <w:t xml:space="preserve">  </w:t>
      </w:r>
      <w:r w:rsidR="00DA717E">
        <w:rPr>
          <w:rFonts w:ascii="Times" w:hAnsi="Times"/>
        </w:rPr>
        <w:t xml:space="preserve"> </w:t>
      </w:r>
    </w:p>
    <w:p w:rsidR="00210637" w:rsidRPr="00210637" w:rsidRDefault="00C85C0E" w:rsidP="00996F0E">
      <w:pPr>
        <w:spacing w:after="0"/>
        <w:rPr>
          <w:rFonts w:ascii="Times" w:hAnsi="Times"/>
          <w:b/>
        </w:rPr>
      </w:pPr>
      <w:r>
        <w:rPr>
          <w:rFonts w:ascii="Times" w:hAnsi="Times"/>
          <w:b/>
        </w:rPr>
        <w:t>Propiedades de la adición de números</w:t>
      </w:r>
      <w:r w:rsidR="00E31355">
        <w:rPr>
          <w:rFonts w:ascii="Times" w:hAnsi="Times"/>
          <w:b/>
        </w:rPr>
        <w:t xml:space="preserve"> reales</w:t>
      </w:r>
      <w:r>
        <w:rPr>
          <w:rFonts w:ascii="Times" w:hAnsi="Times"/>
          <w:b/>
        </w:rPr>
        <w:t xml:space="preserve">: </w:t>
      </w:r>
    </w:p>
    <w:p w:rsidR="001E761A" w:rsidRDefault="001E761A" w:rsidP="00996F0E">
      <w:pPr>
        <w:spacing w:after="0"/>
        <w:rPr>
          <w:rFonts w:ascii="Times" w:hAnsi="Times"/>
        </w:rPr>
      </w:pPr>
    </w:p>
    <w:p w:rsidR="001E761A" w:rsidRDefault="001E761A" w:rsidP="00996F0E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Para todo </w:t>
      </w:r>
      <m:oMath>
        <m:r>
          <w:rPr>
            <w:rFonts w:ascii="Cambria Math" w:hAnsi="Cambria Math"/>
          </w:rPr>
          <m:t>x,y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ascii="Times" w:eastAsiaTheme="minorEastAsia" w:hAnsi="Times"/>
        </w:rPr>
        <w:t xml:space="preserve"> se cumple que:</w:t>
      </w:r>
    </w:p>
    <w:p w:rsidR="001E761A" w:rsidRDefault="001E761A" w:rsidP="00996F0E">
      <w:pPr>
        <w:spacing w:after="0"/>
        <w:rPr>
          <w:rFonts w:ascii="Times" w:eastAsiaTheme="minorEastAsia" w:hAnsi="Times"/>
        </w:rPr>
      </w:pPr>
    </w:p>
    <w:p w:rsidR="001E761A" w:rsidRPr="00C85C0E" w:rsidRDefault="001E761A" w:rsidP="00996F0E">
      <w:pPr>
        <w:pStyle w:val="Prrafodelista"/>
        <w:numPr>
          <w:ilvl w:val="0"/>
          <w:numId w:val="37"/>
        </w:numPr>
        <w:spacing w:after="0"/>
        <w:rPr>
          <w:rFonts w:ascii="Times" w:eastAsiaTheme="minorEastAsia" w:hAnsi="Times"/>
        </w:rPr>
      </w:pPr>
      <w:r w:rsidRPr="00C85C0E">
        <w:rPr>
          <w:rFonts w:ascii="Times" w:eastAsiaTheme="minorEastAsia" w:hAnsi="Times"/>
        </w:rPr>
        <w:t xml:space="preserve">Propiedad asociativa de la adición: </w:t>
      </w:r>
      <m:oMath>
        <m:r>
          <w:rPr>
            <w:rFonts w:ascii="Cambria Math" w:hAnsi="Cambria Math"/>
          </w:rPr>
          <m:t>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+z</m:t>
        </m:r>
      </m:oMath>
    </w:p>
    <w:p w:rsidR="00210637" w:rsidRPr="00C85C0E" w:rsidRDefault="001E761A" w:rsidP="00996F0E">
      <w:pPr>
        <w:pStyle w:val="Prrafodelista"/>
        <w:numPr>
          <w:ilvl w:val="0"/>
          <w:numId w:val="37"/>
        </w:numPr>
        <w:spacing w:after="0"/>
        <w:rPr>
          <w:rFonts w:ascii="Times" w:eastAsiaTheme="minorEastAsia" w:hAnsi="Times"/>
        </w:rPr>
      </w:pPr>
      <w:r w:rsidRPr="00C85C0E">
        <w:rPr>
          <w:rFonts w:ascii="Times" w:eastAsiaTheme="minorEastAsia" w:hAnsi="Times"/>
        </w:rPr>
        <w:t xml:space="preserve">Propiedad Conmutativa de la adición: </w:t>
      </w:r>
      <m:oMath>
        <m:r>
          <w:rPr>
            <w:rFonts w:ascii="Cambria Math" w:eastAsiaTheme="minorEastAsia" w:hAnsi="Cambria Math"/>
          </w:rPr>
          <m:t>x+y=y+x</m:t>
        </m:r>
      </m:oMath>
    </w:p>
    <w:p w:rsidR="00210637" w:rsidRPr="00C85C0E" w:rsidRDefault="00210637" w:rsidP="00996F0E">
      <w:pPr>
        <w:pStyle w:val="Prrafodelista"/>
        <w:numPr>
          <w:ilvl w:val="0"/>
          <w:numId w:val="37"/>
        </w:numPr>
        <w:spacing w:after="0"/>
        <w:rPr>
          <w:rFonts w:ascii="Times" w:eastAsiaTheme="minorEastAsia" w:hAnsi="Times"/>
        </w:rPr>
      </w:pPr>
      <w:r w:rsidRPr="00C85C0E">
        <w:rPr>
          <w:rFonts w:ascii="Times" w:eastAsiaTheme="minorEastAsia" w:hAnsi="Times"/>
        </w:rPr>
        <w:t xml:space="preserve">Existencia de elemento idéntico de la adición: </w:t>
      </w:r>
      <m:oMath>
        <m:r>
          <w:rPr>
            <w:rFonts w:ascii="Cambria Math" w:eastAsiaTheme="minorEastAsia" w:hAnsi="Cambria Math"/>
          </w:rPr>
          <m:t>x+0=0+x=x</m:t>
        </m:r>
      </m:oMath>
    </w:p>
    <w:p w:rsidR="00210637" w:rsidRDefault="00713498" w:rsidP="00C85C0E">
      <w:pPr>
        <w:pStyle w:val="Prrafodelista"/>
        <w:numPr>
          <w:ilvl w:val="0"/>
          <w:numId w:val="37"/>
        </w:numPr>
        <w:spacing w:after="0"/>
        <w:rPr>
          <w:rFonts w:ascii="Times" w:eastAsiaTheme="minorEastAsia" w:hAnsi="Times"/>
        </w:rPr>
      </w:pPr>
      <w:r w:rsidRPr="00C85C0E">
        <w:rPr>
          <w:rFonts w:ascii="Times" w:eastAsiaTheme="minorEastAsia" w:hAnsi="Times"/>
        </w:rPr>
        <w:t xml:space="preserve">Existencia de Inversos aditivos u opuestos: </w:t>
      </w:r>
      <m:oMath>
        <m:r>
          <w:rPr>
            <w:rFonts w:ascii="Cambria Math" w:eastAsiaTheme="minorEastAsia" w:hAnsi="Cambria Math"/>
          </w:rPr>
          <m:t>x+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</m:t>
            </m:r>
          </m:e>
        </m:d>
        <m:r>
          <w:rPr>
            <w:rFonts w:ascii="Cambria Math" w:eastAsiaTheme="minorEastAsia" w:hAnsi="Cambria Math"/>
          </w:rPr>
          <m:t>+x=0</m:t>
        </m:r>
      </m:oMath>
      <w:r w:rsidRPr="00C85C0E">
        <w:rPr>
          <w:rFonts w:ascii="Times" w:eastAsiaTheme="minorEastAsia" w:hAnsi="Times"/>
        </w:rPr>
        <w:t xml:space="preserve"> </w:t>
      </w:r>
    </w:p>
    <w:p w:rsidR="004601F0" w:rsidRPr="00C85C0E" w:rsidRDefault="004601F0" w:rsidP="004601F0">
      <w:pPr>
        <w:pStyle w:val="Prrafodelista"/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A58E7" w:rsidRPr="008A58E7" w:rsidTr="00490561">
        <w:tc>
          <w:tcPr>
            <w:tcW w:w="8978" w:type="dxa"/>
            <w:gridSpan w:val="2"/>
            <w:shd w:val="clear" w:color="auto" w:fill="000000" w:themeFill="text1"/>
          </w:tcPr>
          <w:p w:rsidR="008A58E7" w:rsidRPr="008A58E7" w:rsidRDefault="008A58E7" w:rsidP="008A58E7">
            <w:pPr>
              <w:rPr>
                <w:rFonts w:ascii="Times" w:eastAsiaTheme="minorEastAsia" w:hAnsi="Times"/>
                <w:b/>
                <w:sz w:val="24"/>
                <w:szCs w:val="24"/>
              </w:rPr>
            </w:pPr>
            <w:r w:rsidRPr="008A58E7">
              <w:rPr>
                <w:rFonts w:ascii="Times" w:eastAsiaTheme="minorEastAsia" w:hAnsi="Times"/>
                <w:b/>
                <w:sz w:val="24"/>
                <w:szCs w:val="24"/>
              </w:rPr>
              <w:t>Recuerda</w:t>
            </w:r>
          </w:p>
        </w:tc>
      </w:tr>
      <w:tr w:rsidR="008A58E7" w:rsidRPr="008A58E7" w:rsidTr="00490561">
        <w:tc>
          <w:tcPr>
            <w:tcW w:w="2518" w:type="dxa"/>
          </w:tcPr>
          <w:p w:rsidR="008A58E7" w:rsidRPr="008A58E7" w:rsidRDefault="008A58E7" w:rsidP="008A58E7">
            <w:pPr>
              <w:rPr>
                <w:rFonts w:ascii="Times" w:eastAsiaTheme="minorEastAsia" w:hAnsi="Times"/>
                <w:b/>
                <w:sz w:val="24"/>
                <w:szCs w:val="24"/>
              </w:rPr>
            </w:pPr>
            <w:r w:rsidRPr="008A58E7">
              <w:rPr>
                <w:rFonts w:ascii="Times" w:eastAsiaTheme="minorEastAsia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8A58E7" w:rsidRDefault="008A58E7" w:rsidP="008A58E7">
            <w:pPr>
              <w:pStyle w:val="Prrafodelista"/>
              <w:numPr>
                <w:ilvl w:val="0"/>
                <w:numId w:val="39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Si se suman dos números racionales el resultado es un número racional.</w:t>
            </w:r>
          </w:p>
          <w:p w:rsidR="008A58E7" w:rsidRDefault="008A58E7" w:rsidP="008A58E7">
            <w:pPr>
              <w:pStyle w:val="Prrafodelista"/>
              <w:numPr>
                <w:ilvl w:val="0"/>
                <w:numId w:val="39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Si se suma un irracional con un racional el </w:t>
            </w:r>
            <w:r w:rsidR="006D4899">
              <w:rPr>
                <w:rFonts w:ascii="Times" w:eastAsiaTheme="minorEastAsia" w:hAnsi="Times"/>
              </w:rPr>
              <w:t>resultado es un número irracional.</w:t>
            </w:r>
          </w:p>
          <w:p w:rsidR="006D4899" w:rsidRPr="008A58E7" w:rsidRDefault="006D4899" w:rsidP="0091472A">
            <w:pPr>
              <w:pStyle w:val="Prrafodelista"/>
              <w:numPr>
                <w:ilvl w:val="0"/>
                <w:numId w:val="39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Si se suman dos números irracionales, el resultado puede ser irracional o racional. </w:t>
            </w:r>
          </w:p>
        </w:tc>
      </w:tr>
    </w:tbl>
    <w:p w:rsidR="008A58E7" w:rsidRDefault="008A58E7" w:rsidP="008A58E7">
      <w:pPr>
        <w:spacing w:after="0"/>
        <w:rPr>
          <w:rFonts w:ascii="Times" w:eastAsiaTheme="minorEastAsia" w:hAnsi="Times"/>
          <w:b/>
        </w:rPr>
      </w:pPr>
    </w:p>
    <w:p w:rsidR="00C85C0E" w:rsidRDefault="00E31355" w:rsidP="00D94431">
      <w:pPr>
        <w:spacing w:after="0"/>
        <w:rPr>
          <w:rFonts w:ascii="Times" w:hAnsi="Times"/>
          <w:b/>
        </w:rPr>
      </w:pPr>
      <w:r>
        <w:rPr>
          <w:rFonts w:ascii="Times" w:hAnsi="Times"/>
          <w:b/>
        </w:rPr>
        <w:t>Propiedades de la multiplicación de números reales:</w:t>
      </w:r>
    </w:p>
    <w:p w:rsidR="00E31355" w:rsidRDefault="00E31355" w:rsidP="00D94431">
      <w:pPr>
        <w:spacing w:after="0"/>
        <w:rPr>
          <w:rFonts w:ascii="Times" w:eastAsiaTheme="minorEastAsia" w:hAnsi="Times"/>
          <w:b/>
        </w:rPr>
      </w:pPr>
    </w:p>
    <w:p w:rsidR="003042B4" w:rsidRDefault="003042B4" w:rsidP="003042B4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Para todo </w:t>
      </w:r>
      <m:oMath>
        <m:r>
          <w:rPr>
            <w:rFonts w:ascii="Cambria Math" w:hAnsi="Cambria Math"/>
          </w:rPr>
          <m:t>x,y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ascii="Times" w:eastAsiaTheme="minorEastAsia" w:hAnsi="Times"/>
        </w:rPr>
        <w:t xml:space="preserve"> se cumple que:</w:t>
      </w:r>
    </w:p>
    <w:p w:rsidR="003042B4" w:rsidRDefault="003042B4" w:rsidP="00D94431">
      <w:pPr>
        <w:spacing w:after="0"/>
        <w:rPr>
          <w:rFonts w:ascii="Times" w:eastAsiaTheme="minorEastAsia" w:hAnsi="Times"/>
          <w:b/>
        </w:rPr>
      </w:pPr>
    </w:p>
    <w:p w:rsidR="00D94431" w:rsidRPr="00E31355" w:rsidRDefault="00D94431" w:rsidP="00E31355">
      <w:pPr>
        <w:pStyle w:val="Prrafodelista"/>
        <w:numPr>
          <w:ilvl w:val="0"/>
          <w:numId w:val="37"/>
        </w:numPr>
        <w:spacing w:after="0"/>
        <w:rPr>
          <w:rFonts w:ascii="Times" w:eastAsiaTheme="minorEastAsia" w:hAnsi="Times"/>
        </w:rPr>
      </w:pPr>
      <w:r w:rsidRPr="00E31355">
        <w:rPr>
          <w:rFonts w:ascii="Times" w:eastAsiaTheme="minorEastAsia" w:hAnsi="Times"/>
        </w:rPr>
        <w:t xml:space="preserve">Propiedad asociativa de la multiplicación: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z</m:t>
        </m:r>
      </m:oMath>
    </w:p>
    <w:p w:rsidR="00D94431" w:rsidRPr="00E31355" w:rsidRDefault="00D94431" w:rsidP="00E31355">
      <w:pPr>
        <w:pStyle w:val="Prrafodelista"/>
        <w:numPr>
          <w:ilvl w:val="0"/>
          <w:numId w:val="37"/>
        </w:numPr>
        <w:spacing w:after="0"/>
        <w:rPr>
          <w:rFonts w:ascii="Times" w:eastAsiaTheme="minorEastAsia" w:hAnsi="Times"/>
        </w:rPr>
      </w:pPr>
      <w:r w:rsidRPr="00E31355">
        <w:rPr>
          <w:rFonts w:ascii="Times" w:eastAsiaTheme="minorEastAsia" w:hAnsi="Times"/>
        </w:rPr>
        <w:t xml:space="preserve">Propiedad Conmutativa de la </w:t>
      </w:r>
      <w:r w:rsidR="00415324" w:rsidRPr="00E31355">
        <w:rPr>
          <w:rFonts w:ascii="Times" w:eastAsiaTheme="minorEastAsia" w:hAnsi="Times"/>
        </w:rPr>
        <w:t>multiplicación</w:t>
      </w:r>
      <w:r w:rsidRPr="00E31355">
        <w:rPr>
          <w:rFonts w:ascii="Times" w:eastAsiaTheme="minorEastAsia" w:hAnsi="Times"/>
        </w:rPr>
        <w:t xml:space="preserve">: </w:t>
      </w:r>
      <m:oMath>
        <m:r>
          <w:rPr>
            <w:rFonts w:ascii="Cambria Math" w:eastAsiaTheme="minorEastAsia" w:hAnsi="Cambria Math"/>
          </w:rPr>
          <m:t>xy=yx</m:t>
        </m:r>
      </m:oMath>
    </w:p>
    <w:p w:rsidR="00D94431" w:rsidRPr="00E31355" w:rsidRDefault="00D94431" w:rsidP="00E31355">
      <w:pPr>
        <w:pStyle w:val="Prrafodelista"/>
        <w:numPr>
          <w:ilvl w:val="0"/>
          <w:numId w:val="37"/>
        </w:numPr>
        <w:spacing w:after="0"/>
        <w:rPr>
          <w:rFonts w:ascii="Times" w:eastAsiaTheme="minorEastAsia" w:hAnsi="Times"/>
        </w:rPr>
      </w:pPr>
      <w:r w:rsidRPr="00E31355">
        <w:rPr>
          <w:rFonts w:ascii="Times" w:eastAsiaTheme="minorEastAsia" w:hAnsi="Times"/>
        </w:rPr>
        <w:t xml:space="preserve">Existencia de elemento idéntico de la </w:t>
      </w:r>
      <w:r w:rsidR="00415324" w:rsidRPr="00E31355">
        <w:rPr>
          <w:rFonts w:ascii="Times" w:eastAsiaTheme="minorEastAsia" w:hAnsi="Times"/>
        </w:rPr>
        <w:t>multiplicación</w:t>
      </w:r>
      <w:r w:rsidRPr="00E31355">
        <w:rPr>
          <w:rFonts w:ascii="Times" w:eastAsiaTheme="minorEastAsia" w:hAnsi="Times"/>
        </w:rPr>
        <w:t xml:space="preserve">: </w:t>
      </w:r>
      <m:oMath>
        <m:r>
          <w:rPr>
            <w:rFonts w:ascii="Cambria Math" w:eastAsiaTheme="minorEastAsia" w:hAnsi="Cambria Math"/>
          </w:rPr>
          <m:t>x1=1x=x</m:t>
        </m:r>
      </m:oMath>
    </w:p>
    <w:p w:rsidR="00996F0E" w:rsidRPr="00E31355" w:rsidRDefault="00D94431" w:rsidP="00E31355">
      <w:pPr>
        <w:pStyle w:val="Prrafodelista"/>
        <w:numPr>
          <w:ilvl w:val="0"/>
          <w:numId w:val="37"/>
        </w:numPr>
        <w:spacing w:after="0"/>
        <w:rPr>
          <w:rFonts w:ascii="Times" w:hAnsi="Times"/>
        </w:rPr>
      </w:pPr>
      <w:r w:rsidRPr="00E31355">
        <w:rPr>
          <w:rFonts w:ascii="Times" w:eastAsiaTheme="minorEastAsia" w:hAnsi="Times"/>
        </w:rPr>
        <w:t>Existencia de Inversos</w:t>
      </w:r>
      <w:r w:rsidR="0031582D" w:rsidRPr="00E31355">
        <w:rPr>
          <w:rFonts w:ascii="Times" w:eastAsiaTheme="minorEastAsia" w:hAnsi="Times"/>
        </w:rPr>
        <w:t xml:space="preserve"> Multiplicativos</w:t>
      </w:r>
      <w:r w:rsidRPr="00E31355">
        <w:rPr>
          <w:rFonts w:ascii="Times" w:eastAsiaTheme="minorEastAsia" w:hAnsi="Times"/>
        </w:rPr>
        <w:t xml:space="preserve">: </w:t>
      </w:r>
      <w:r w:rsidR="0031582D" w:rsidRPr="00E31355">
        <w:rPr>
          <w:rFonts w:ascii="Times" w:eastAsiaTheme="minorEastAsia" w:hAnsi="Times"/>
        </w:rPr>
        <w:t xml:space="preserve">Si </w:t>
      </w:r>
      <m:oMath>
        <m:r>
          <w:rPr>
            <w:rFonts w:ascii="Cambria Math" w:eastAsiaTheme="minorEastAsia" w:hAnsi="Cambria Math"/>
          </w:rPr>
          <m:t>x≠0</m:t>
        </m:r>
      </m:oMath>
      <w:r w:rsidR="0031582D" w:rsidRPr="00E31355">
        <w:rPr>
          <w:rFonts w:ascii="Times" w:eastAsiaTheme="minorEastAsia" w:hAnsi="Times"/>
        </w:rPr>
        <w:t>, entonces exi</w:t>
      </w:r>
      <w:r w:rsidR="00415324" w:rsidRPr="00E31355">
        <w:rPr>
          <w:rFonts w:ascii="Times" w:eastAsiaTheme="minorEastAsia" w:hAnsi="Times"/>
        </w:rPr>
        <w:t>s</w:t>
      </w:r>
      <w:r w:rsidR="0031582D" w:rsidRPr="00E31355">
        <w:rPr>
          <w:rFonts w:ascii="Times" w:eastAsiaTheme="minorEastAsia" w:hAnsi="Times"/>
        </w:rPr>
        <w:t xml:space="preserve">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31582D" w:rsidRPr="00E31355">
        <w:rPr>
          <w:rFonts w:ascii="Times" w:eastAsiaTheme="minorEastAsia" w:hAnsi="Times"/>
        </w:rPr>
        <w:t xml:space="preserve"> tal que </w:t>
      </w:r>
      <m:oMath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:rsidR="00E31355" w:rsidRPr="0060528F" w:rsidRDefault="0060528F" w:rsidP="00E31355">
      <w:pPr>
        <w:pStyle w:val="Prrafodelista"/>
        <w:numPr>
          <w:ilvl w:val="0"/>
          <w:numId w:val="37"/>
        </w:numPr>
        <w:spacing w:after="0"/>
        <w:rPr>
          <w:rFonts w:ascii="Times" w:hAnsi="Times"/>
        </w:rPr>
      </w:pPr>
      <w:r>
        <w:rPr>
          <w:rFonts w:ascii="Times" w:hAnsi="Times"/>
        </w:rPr>
        <w:t>Inexistencia</w:t>
      </w:r>
      <w:r w:rsidR="00E31355">
        <w:rPr>
          <w:rFonts w:ascii="Times" w:hAnsi="Times"/>
        </w:rPr>
        <w:t xml:space="preserve"> de divisores de cero: Si </w:t>
      </w:r>
      <m:oMath>
        <m:r>
          <w:rPr>
            <w:rFonts w:ascii="Cambria Math" w:hAnsi="Cambria Math"/>
          </w:rPr>
          <m:t>xy=0</m:t>
        </m:r>
      </m:oMath>
      <w:r w:rsidR="00E31355">
        <w:rPr>
          <w:rFonts w:ascii="Times" w:eastAsiaTheme="minorEastAsia" w:hAnsi="Times"/>
        </w:rPr>
        <w:t xml:space="preserve"> si y solo si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ascii="Times" w:eastAsiaTheme="minorEastAsia" w:hAnsi="Times"/>
        </w:rPr>
        <w:t xml:space="preserve"> ó </w:t>
      </w:r>
      <m:oMath>
        <m:r>
          <w:rPr>
            <w:rFonts w:ascii="Cambria Math" w:eastAsiaTheme="minorEastAsia" w:hAnsi="Cambria Math"/>
          </w:rPr>
          <m:t>y=0</m:t>
        </m:r>
      </m:oMath>
    </w:p>
    <w:p w:rsidR="0060528F" w:rsidRDefault="0060528F" w:rsidP="0060528F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4389D" w:rsidRPr="008A58E7" w:rsidTr="00490561">
        <w:tc>
          <w:tcPr>
            <w:tcW w:w="8978" w:type="dxa"/>
            <w:gridSpan w:val="2"/>
            <w:shd w:val="clear" w:color="auto" w:fill="000000" w:themeFill="text1"/>
          </w:tcPr>
          <w:p w:rsidR="00F4389D" w:rsidRPr="008A58E7" w:rsidRDefault="00F4389D" w:rsidP="00490561">
            <w:pPr>
              <w:rPr>
                <w:rFonts w:ascii="Times" w:eastAsiaTheme="minorEastAsia" w:hAnsi="Times"/>
                <w:b/>
                <w:sz w:val="24"/>
                <w:szCs w:val="24"/>
              </w:rPr>
            </w:pPr>
            <w:r w:rsidRPr="008A58E7">
              <w:rPr>
                <w:rFonts w:ascii="Times" w:eastAsiaTheme="minorEastAsia" w:hAnsi="Times"/>
                <w:b/>
                <w:sz w:val="24"/>
                <w:szCs w:val="24"/>
              </w:rPr>
              <w:t>Recuerda</w:t>
            </w:r>
          </w:p>
        </w:tc>
      </w:tr>
      <w:tr w:rsidR="00F4389D" w:rsidRPr="008A58E7" w:rsidTr="00490561">
        <w:tc>
          <w:tcPr>
            <w:tcW w:w="2518" w:type="dxa"/>
          </w:tcPr>
          <w:p w:rsidR="00F4389D" w:rsidRPr="008A58E7" w:rsidRDefault="00F4389D" w:rsidP="00490561">
            <w:pPr>
              <w:rPr>
                <w:rFonts w:ascii="Times" w:eastAsiaTheme="minorEastAsia" w:hAnsi="Times"/>
                <w:b/>
                <w:sz w:val="24"/>
                <w:szCs w:val="24"/>
              </w:rPr>
            </w:pPr>
            <w:r w:rsidRPr="008A58E7">
              <w:rPr>
                <w:rFonts w:ascii="Times" w:eastAsiaTheme="minorEastAsia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F4389D" w:rsidRDefault="00F4389D" w:rsidP="00490561">
            <w:pPr>
              <w:pStyle w:val="Prrafodelista"/>
              <w:numPr>
                <w:ilvl w:val="0"/>
                <w:numId w:val="39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Si se multiplica dos números racionales el resultado es un número racional.</w:t>
            </w:r>
          </w:p>
          <w:p w:rsidR="00F4389D" w:rsidRDefault="00F4389D" w:rsidP="00490561">
            <w:pPr>
              <w:pStyle w:val="Prrafodelista"/>
              <w:numPr>
                <w:ilvl w:val="0"/>
                <w:numId w:val="39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Si se multiplica un irracional con un racional </w:t>
            </w:r>
            <w:r w:rsidR="00A07151">
              <w:rPr>
                <w:rFonts w:ascii="Times" w:eastAsiaTheme="minorEastAsia" w:hAnsi="Times"/>
              </w:rPr>
              <w:t xml:space="preserve">distinto de cero </w:t>
            </w:r>
            <w:r>
              <w:rPr>
                <w:rFonts w:ascii="Times" w:eastAsiaTheme="minorEastAsia" w:hAnsi="Times"/>
              </w:rPr>
              <w:t>el resultado es un número irracional.</w:t>
            </w:r>
          </w:p>
          <w:p w:rsidR="00F4389D" w:rsidRPr="008A58E7" w:rsidRDefault="00F4389D" w:rsidP="0091472A">
            <w:pPr>
              <w:pStyle w:val="Prrafodelista"/>
              <w:numPr>
                <w:ilvl w:val="0"/>
                <w:numId w:val="39"/>
              </w:num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Si se </w:t>
            </w:r>
            <w:r w:rsidR="0091472A">
              <w:rPr>
                <w:rFonts w:ascii="Times" w:eastAsiaTheme="minorEastAsia" w:hAnsi="Times"/>
              </w:rPr>
              <w:t xml:space="preserve">multiplican </w:t>
            </w:r>
            <w:r>
              <w:rPr>
                <w:rFonts w:ascii="Times" w:eastAsiaTheme="minorEastAsia" w:hAnsi="Times"/>
              </w:rPr>
              <w:t>dos números irracionales, el resultado puede ser irracional o racional</w:t>
            </w:r>
            <w:r w:rsidR="0091472A">
              <w:rPr>
                <w:rFonts w:ascii="Times" w:eastAsiaTheme="minorEastAsia" w:hAnsi="Times"/>
              </w:rPr>
              <w:t>.</w:t>
            </w:r>
            <w:r>
              <w:rPr>
                <w:rFonts w:ascii="Times" w:eastAsiaTheme="minorEastAsia" w:hAnsi="Times"/>
              </w:rPr>
              <w:t xml:space="preserve">. </w:t>
            </w:r>
          </w:p>
        </w:tc>
      </w:tr>
    </w:tbl>
    <w:p w:rsidR="00F4389D" w:rsidRDefault="00F4389D" w:rsidP="0060528F">
      <w:pPr>
        <w:spacing w:after="0"/>
        <w:rPr>
          <w:rFonts w:ascii="Times" w:hAnsi="Times"/>
        </w:rPr>
      </w:pPr>
    </w:p>
    <w:p w:rsidR="00EC0253" w:rsidRDefault="005200CD" w:rsidP="003042B4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Algunas de las </w:t>
      </w:r>
      <w:r w:rsidR="00825D3F">
        <w:rPr>
          <w:rFonts w:ascii="Times" w:eastAsiaTheme="minorEastAsia" w:hAnsi="Times"/>
        </w:rPr>
        <w:t>propie</w:t>
      </w:r>
      <w:r w:rsidR="00EC0253">
        <w:rPr>
          <w:rFonts w:ascii="Times" w:eastAsiaTheme="minorEastAsia" w:hAnsi="Times"/>
        </w:rPr>
        <w:t>d</w:t>
      </w:r>
      <w:r>
        <w:rPr>
          <w:rFonts w:ascii="Times" w:eastAsiaTheme="minorEastAsia" w:hAnsi="Times"/>
        </w:rPr>
        <w:t xml:space="preserve">ades </w:t>
      </w:r>
      <w:r w:rsidR="00EC0253">
        <w:rPr>
          <w:rFonts w:ascii="Times" w:eastAsiaTheme="minorEastAsia" w:hAnsi="Times"/>
        </w:rPr>
        <w:t xml:space="preserve"> que relaciona</w:t>
      </w:r>
      <w:r w:rsidR="00DA2455">
        <w:rPr>
          <w:rFonts w:ascii="Times" w:eastAsiaTheme="minorEastAsia" w:hAnsi="Times"/>
        </w:rPr>
        <w:t>n</w:t>
      </w:r>
      <w:r w:rsidR="00EC0253">
        <w:rPr>
          <w:rFonts w:ascii="Times" w:eastAsiaTheme="minorEastAsia" w:hAnsi="Times"/>
        </w:rPr>
        <w:t xml:space="preserve"> la adición de números reales con la multiplicaci</w:t>
      </w:r>
      <w:r w:rsidR="00DA2455">
        <w:rPr>
          <w:rFonts w:ascii="Times" w:eastAsiaTheme="minorEastAsia" w:hAnsi="Times"/>
        </w:rPr>
        <w:t>ón s</w:t>
      </w:r>
      <w:r w:rsidR="003042B4">
        <w:rPr>
          <w:rFonts w:ascii="Times" w:eastAsiaTheme="minorEastAsia" w:hAnsi="Times"/>
        </w:rPr>
        <w:t>on:</w:t>
      </w:r>
    </w:p>
    <w:p w:rsidR="003042B4" w:rsidRPr="003042B4" w:rsidRDefault="003042B4" w:rsidP="003042B4">
      <w:pPr>
        <w:spacing w:after="0"/>
        <w:jc w:val="both"/>
        <w:rPr>
          <w:rFonts w:ascii="Times" w:eastAsiaTheme="minorEastAsia" w:hAnsi="Times"/>
          <w:lang w:val="es-CO"/>
        </w:rPr>
      </w:pPr>
    </w:p>
    <w:p w:rsidR="003042B4" w:rsidRDefault="003042B4" w:rsidP="003042B4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Para todo </w:t>
      </w:r>
      <m:oMath>
        <m:r>
          <w:rPr>
            <w:rFonts w:ascii="Cambria Math" w:hAnsi="Cambria Math"/>
          </w:rPr>
          <m:t>x,y,z,w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ascii="Times" w:eastAsiaTheme="minorEastAsia" w:hAnsi="Times"/>
        </w:rPr>
        <w:t xml:space="preserve"> se cumple que:</w:t>
      </w:r>
    </w:p>
    <w:p w:rsidR="003042B4" w:rsidRDefault="003042B4" w:rsidP="0060528F">
      <w:pPr>
        <w:spacing w:after="0"/>
        <w:rPr>
          <w:rFonts w:ascii="Times" w:eastAsiaTheme="minorEastAsia" w:hAnsi="Times"/>
        </w:rPr>
      </w:pPr>
    </w:p>
    <w:p w:rsidR="00EC0253" w:rsidRDefault="00EC0253" w:rsidP="00EC0253">
      <w:pPr>
        <w:pStyle w:val="Prrafodelista"/>
        <w:numPr>
          <w:ilvl w:val="0"/>
          <w:numId w:val="38"/>
        </w:num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Propiedad distributiva de la multiplicación con respecto a la suma: </w:t>
      </w:r>
    </w:p>
    <w:p w:rsidR="00EC0253" w:rsidRDefault="00EC0253" w:rsidP="00EC0253">
      <w:pPr>
        <w:pStyle w:val="Prrafodelista"/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y+z</m:t>
              </m:r>
            </m:e>
          </m:d>
          <m:r>
            <w:rPr>
              <w:rFonts w:ascii="Cambria Math" w:eastAsiaTheme="minorEastAsia" w:hAnsi="Cambria Math"/>
            </w:rPr>
            <m:t>=xy+xz</m:t>
          </m:r>
        </m:oMath>
      </m:oMathPara>
    </w:p>
    <w:p w:rsidR="009A6057" w:rsidRDefault="009A6057" w:rsidP="00EC0253">
      <w:pPr>
        <w:pStyle w:val="Prrafodelista"/>
        <w:spacing w:after="0"/>
        <w:rPr>
          <w:rFonts w:ascii="Times" w:eastAsiaTheme="minorEastAsia" w:hAnsi="Times"/>
        </w:rPr>
      </w:pPr>
    </w:p>
    <w:p w:rsidR="009A6057" w:rsidRDefault="00D16662" w:rsidP="006E1E9E">
      <w:pPr>
        <w:pStyle w:val="Prrafodelista"/>
        <w:numPr>
          <w:ilvl w:val="0"/>
          <w:numId w:val="38"/>
        </w:numPr>
        <w:spacing w:after="0"/>
        <w:rPr>
          <w:rFonts w:ascii="Times" w:eastAsiaTheme="minorEastAsia" w:hAnsi="Times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</m:t>
            </m:r>
          </m:e>
        </m:d>
        <m:r>
          <w:rPr>
            <w:rFonts w:ascii="Cambria Math" w:eastAsiaTheme="minorEastAsia" w:hAnsi="Cambria Math"/>
          </w:rPr>
          <m:t>y=x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>=-(xy)</m:t>
        </m:r>
      </m:oMath>
      <w:r w:rsidR="006E1E9E">
        <w:rPr>
          <w:rFonts w:ascii="Times" w:eastAsiaTheme="minorEastAsia" w:hAnsi="Times"/>
        </w:rPr>
        <w:t xml:space="preserve"> </w:t>
      </w:r>
    </w:p>
    <w:p w:rsidR="006E1E9E" w:rsidRPr="006E1E9E" w:rsidRDefault="00D16662" w:rsidP="006E1E9E">
      <w:pPr>
        <w:pStyle w:val="Prrafodelista"/>
        <w:numPr>
          <w:ilvl w:val="0"/>
          <w:numId w:val="38"/>
        </w:numPr>
        <w:spacing w:after="0"/>
        <w:rPr>
          <w:rFonts w:ascii="Times" w:eastAsiaTheme="minorEastAsia" w:hAnsi="Times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-y</m:t>
            </m:r>
          </m:e>
        </m:d>
        <m:r>
          <w:rPr>
            <w:rFonts w:ascii="Cambria Math" w:eastAsiaTheme="minorEastAsia" w:hAnsi="Cambria Math"/>
          </w:rPr>
          <m:t>=xy</m:t>
        </m:r>
      </m:oMath>
    </w:p>
    <w:p w:rsidR="006E1E9E" w:rsidRPr="006E1E9E" w:rsidRDefault="006E1E9E" w:rsidP="006E1E9E">
      <w:pPr>
        <w:pStyle w:val="Prrafodelista"/>
        <w:numPr>
          <w:ilvl w:val="0"/>
          <w:numId w:val="38"/>
        </w:numPr>
        <w:spacing w:after="0"/>
        <w:rPr>
          <w:oMath/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-(x+y)=(-x)+(-y)</m:t>
        </m:r>
      </m:oMath>
    </w:p>
    <w:p w:rsidR="006E1E9E" w:rsidRPr="006E1E9E" w:rsidRDefault="006E1E9E" w:rsidP="006E1E9E">
      <w:pPr>
        <w:pStyle w:val="Prrafodelista"/>
        <w:spacing w:after="0"/>
        <w:rPr>
          <w:oMath/>
          <w:rFonts w:ascii="Cambria Math" w:eastAsiaTheme="minorEastAsia" w:hAnsi="Cambria Math"/>
        </w:rPr>
      </w:pPr>
    </w:p>
    <w:p w:rsidR="00825D3F" w:rsidRDefault="00495ECF" w:rsidP="00825D3F">
      <w:pPr>
        <w:spacing w:after="0"/>
        <w:rPr>
          <w:rFonts w:ascii="Times" w:hAnsi="Times"/>
          <w:b/>
        </w:rPr>
      </w:pPr>
      <w:r>
        <w:rPr>
          <w:rFonts w:ascii="Times" w:hAnsi="Times"/>
          <w:b/>
        </w:rPr>
        <w:t xml:space="preserve">Algunas </w:t>
      </w:r>
      <w:r w:rsidR="00825D3F">
        <w:rPr>
          <w:rFonts w:ascii="Times" w:hAnsi="Times"/>
          <w:b/>
        </w:rPr>
        <w:t>Propiedades de la potenciación radicación y logarit</w:t>
      </w:r>
      <w:r w:rsidR="003042B4">
        <w:rPr>
          <w:rFonts w:ascii="Times" w:hAnsi="Times"/>
          <w:b/>
        </w:rPr>
        <w:t>mación</w:t>
      </w:r>
      <w:r w:rsidR="00825D3F">
        <w:rPr>
          <w:rFonts w:ascii="Times" w:hAnsi="Times"/>
          <w:b/>
        </w:rPr>
        <w:t>:</w:t>
      </w:r>
    </w:p>
    <w:p w:rsidR="009A6057" w:rsidRDefault="009A6057" w:rsidP="0060528F">
      <w:pPr>
        <w:spacing w:after="0"/>
        <w:rPr>
          <w:rFonts w:ascii="Times" w:eastAsiaTheme="minorEastAsia" w:hAnsi="Times"/>
        </w:rPr>
      </w:pPr>
    </w:p>
    <w:p w:rsidR="003042B4" w:rsidRDefault="003042B4" w:rsidP="003042B4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Para todo </w:t>
      </w:r>
      <m:oMath>
        <m:r>
          <w:rPr>
            <w:rFonts w:ascii="Cambria Math" w:hAnsi="Cambria Math"/>
          </w:rPr>
          <m:t>x,y,z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ascii="Times" w:eastAsiaTheme="minorEastAsia" w:hAnsi="Times"/>
        </w:rPr>
        <w:t xml:space="preserve"> se cumple que:</w:t>
      </w:r>
    </w:p>
    <w:p w:rsidR="003042B4" w:rsidRDefault="003042B4" w:rsidP="0060528F">
      <w:pPr>
        <w:spacing w:after="0"/>
        <w:rPr>
          <w:rFonts w:ascii="Times" w:eastAsiaTheme="minorEastAsia" w:hAnsi="Times"/>
        </w:rPr>
      </w:pPr>
    </w:p>
    <w:p w:rsidR="002B34BB" w:rsidRDefault="00D16662" w:rsidP="003042B4">
      <w:pPr>
        <w:pStyle w:val="Prrafodelista"/>
        <w:numPr>
          <w:ilvl w:val="0"/>
          <w:numId w:val="41"/>
        </w:numPr>
        <w:spacing w:after="0"/>
        <w:rPr>
          <w:rFonts w:ascii="Times" w:eastAsiaTheme="minorEastAsia" w:hAnsi="Times"/>
          <w:lang w:val="es-CO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z</m:t>
            </m:r>
          </m:sup>
        </m:sSup>
        <m:r>
          <w:rPr>
            <w:rFonts w:ascii="Cambria Math" w:eastAsiaTheme="minorEastAsia" w:hAnsi="Cambria Math"/>
            <w:lang w:val="es-CO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y+z</m:t>
            </m:r>
          </m:sup>
        </m:sSup>
      </m:oMath>
    </w:p>
    <w:p w:rsidR="002129DD" w:rsidRPr="002129DD" w:rsidRDefault="00D16662" w:rsidP="002129DD">
      <w:pPr>
        <w:pStyle w:val="Prrafodelista"/>
        <w:numPr>
          <w:ilvl w:val="0"/>
          <w:numId w:val="41"/>
        </w:numPr>
        <w:spacing w:after="0"/>
        <w:rPr>
          <w:rFonts w:ascii="Times" w:eastAsiaTheme="minorEastAsia" w:hAnsi="Times"/>
          <w:lang w:val="es-CO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y</m:t>
            </m:r>
          </m:sup>
        </m:sSup>
        <m:r>
          <w:rPr>
            <w:rFonts w:ascii="Cambria Math" w:eastAsiaTheme="minorEastAsia" w:hAnsi="Cambria Math"/>
            <w:lang w:val="es-CO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CO"/>
                  </w:rPr>
                  <m:t>xy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s-CO"/>
              </w:rPr>
              <m:t>z</m:t>
            </m:r>
          </m:sup>
        </m:sSup>
      </m:oMath>
    </w:p>
    <w:p w:rsidR="00495ECF" w:rsidRDefault="00D16662" w:rsidP="002129DD">
      <w:pPr>
        <w:pStyle w:val="Prrafodelista"/>
        <w:numPr>
          <w:ilvl w:val="0"/>
          <w:numId w:val="41"/>
        </w:numPr>
        <w:spacing w:after="0"/>
        <w:rPr>
          <w:rFonts w:ascii="Times" w:eastAsiaTheme="minorEastAsia" w:hAnsi="Times"/>
          <w:lang w:val="es-CO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CO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CO"/>
                      </w:rPr>
                      <m:t>y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es-CO"/>
              </w:rPr>
              <m:t>z</m:t>
            </m:r>
          </m:sup>
        </m:sSup>
        <m:r>
          <w:rPr>
            <w:rFonts w:ascii="Cambria Math" w:eastAsiaTheme="minorEastAsia" w:hAnsi="Cambria Math"/>
            <w:lang w:val="es-CO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yz</m:t>
            </m:r>
          </m:sup>
        </m:sSup>
      </m:oMath>
    </w:p>
    <w:p w:rsidR="002129DD" w:rsidRPr="002129DD" w:rsidRDefault="00D16662" w:rsidP="002129DD">
      <w:pPr>
        <w:pStyle w:val="Prrafodelista"/>
        <w:numPr>
          <w:ilvl w:val="0"/>
          <w:numId w:val="41"/>
        </w:numPr>
        <w:spacing w:after="0"/>
        <w:rPr>
          <w:rFonts w:ascii="Times" w:eastAsiaTheme="minorEastAsia" w:hAnsi="Times"/>
          <w:lang w:val="es-CO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0</m:t>
            </m:r>
          </m:sup>
        </m:sSup>
        <m:r>
          <w:rPr>
            <w:rFonts w:ascii="Cambria Math" w:eastAsiaTheme="minorEastAsia" w:hAnsi="Cambria Math"/>
            <w:lang w:val="es-CO"/>
          </w:rPr>
          <m:t>=1</m:t>
        </m:r>
      </m:oMath>
    </w:p>
    <w:p w:rsidR="003042B4" w:rsidRDefault="00D16662" w:rsidP="003042B4">
      <w:pPr>
        <w:pStyle w:val="Prrafodelista"/>
        <w:numPr>
          <w:ilvl w:val="0"/>
          <w:numId w:val="41"/>
        </w:numPr>
        <w:spacing w:after="0"/>
        <w:rPr>
          <w:rFonts w:ascii="Times" w:eastAsiaTheme="minorEastAsia" w:hAnsi="Times"/>
          <w:lang w:val="es-CO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s-CO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CO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  <w:lang w:val="es-CO"/>
                  </w:rPr>
                  <m:t>z</m:t>
                </m:r>
              </m:den>
            </m:f>
          </m:sup>
        </m:sSup>
        <m:r>
          <w:rPr>
            <w:rFonts w:ascii="Cambria Math" w:eastAsiaTheme="minorEastAsia" w:hAnsi="Cambria Math"/>
            <w:lang w:val="es-CO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radPr>
          <m:deg>
            <m:r>
              <w:rPr>
                <w:rFonts w:ascii="Cambria Math" w:eastAsiaTheme="minorEastAsia" w:hAnsi="Cambria Math"/>
                <w:lang w:val="es-CO"/>
              </w:rPr>
              <m:t>z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s-CO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CO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CO"/>
                  </w:rPr>
                  <m:t>y</m:t>
                </m:r>
              </m:sup>
            </m:sSup>
          </m:e>
        </m:rad>
      </m:oMath>
    </w:p>
    <w:p w:rsidR="001D4600" w:rsidRDefault="00D16662" w:rsidP="003042B4">
      <w:pPr>
        <w:pStyle w:val="Prrafodelista"/>
        <w:numPr>
          <w:ilvl w:val="0"/>
          <w:numId w:val="41"/>
        </w:numPr>
        <w:spacing w:after="0"/>
        <w:rPr>
          <w:rFonts w:ascii="Times" w:eastAsiaTheme="minorEastAsia" w:hAnsi="Times"/>
          <w:lang w:val="es-CO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-y</m:t>
            </m:r>
          </m:sup>
        </m:sSup>
        <m:r>
          <w:rPr>
            <w:rFonts w:ascii="Cambria Math" w:eastAsiaTheme="minorEastAsia" w:hAnsi="Cambria Math"/>
            <w:lang w:val="es-CO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CO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CO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es-CO"/>
              </w:rPr>
              <m:t>y</m:t>
            </m:r>
          </m:sup>
        </m:sSup>
      </m:oMath>
    </w:p>
    <w:p w:rsidR="00495ECF" w:rsidRPr="004C11A0" w:rsidRDefault="004C11A0" w:rsidP="003042B4">
      <w:pPr>
        <w:pStyle w:val="Prrafodelista"/>
        <w:numPr>
          <w:ilvl w:val="0"/>
          <w:numId w:val="41"/>
        </w:numPr>
        <w:spacing w:after="0"/>
        <w:rPr>
          <w:rFonts w:ascii="Times" w:eastAsiaTheme="minorEastAsia" w:hAnsi="Times"/>
          <w:lang w:val="es-CO"/>
        </w:rPr>
      </w:pPr>
      <m:oMath>
        <m:r>
          <w:rPr>
            <w:rFonts w:ascii="Cambria Math" w:eastAsiaTheme="minorEastAsia" w:hAnsi="Cambria Math"/>
            <w:lang w:val="es-CO"/>
          </w:rPr>
          <m:t>Lo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s-CO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CO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s-CO"/>
                  </w:rPr>
                  <m:t>z</m:t>
                </m:r>
              </m:sup>
            </m:sSup>
          </m:e>
        </m:d>
        <m:r>
          <w:rPr>
            <w:rFonts w:ascii="Cambria Math" w:eastAsiaTheme="minorEastAsia" w:hAnsi="Cambria Math"/>
            <w:lang w:val="es-CO"/>
          </w:rPr>
          <m:t>=zLo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x</m:t>
            </m:r>
          </m:sub>
        </m:sSub>
        <m:r>
          <w:rPr>
            <w:rFonts w:ascii="Cambria Math" w:eastAsiaTheme="minorEastAsia" w:hAnsi="Cambria Math"/>
            <w:lang w:val="es-CO"/>
          </w:rPr>
          <m:t xml:space="preserve">y </m:t>
        </m:r>
      </m:oMath>
    </w:p>
    <w:p w:rsidR="004C11A0" w:rsidRDefault="004C11A0" w:rsidP="003042B4">
      <w:pPr>
        <w:pStyle w:val="Prrafodelista"/>
        <w:numPr>
          <w:ilvl w:val="0"/>
          <w:numId w:val="41"/>
        </w:numPr>
        <w:spacing w:after="0"/>
        <w:rPr>
          <w:rFonts w:ascii="Times" w:eastAsiaTheme="minorEastAsia" w:hAnsi="Times"/>
          <w:lang w:val="es-CO"/>
        </w:rPr>
      </w:pPr>
      <m:oMath>
        <m:r>
          <w:rPr>
            <w:rFonts w:ascii="Cambria Math" w:eastAsiaTheme="minorEastAsia" w:hAnsi="Cambria Math"/>
            <w:lang w:val="es-CO"/>
          </w:rPr>
          <m:t>Lo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yz</m:t>
            </m:r>
          </m:e>
        </m:d>
        <m:r>
          <w:rPr>
            <w:rFonts w:ascii="Cambria Math" w:eastAsiaTheme="minorEastAsia" w:hAnsi="Cambria Math"/>
            <w:lang w:val="es-CO"/>
          </w:rPr>
          <m:t>=Lo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x</m:t>
            </m:r>
          </m:sub>
        </m:sSub>
        <m:r>
          <w:rPr>
            <w:rFonts w:ascii="Cambria Math" w:eastAsiaTheme="minorEastAsia" w:hAnsi="Cambria Math"/>
            <w:lang w:val="es-CO"/>
          </w:rPr>
          <m:t>y+Lo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x</m:t>
            </m:r>
          </m:sub>
        </m:sSub>
        <m:r>
          <w:rPr>
            <w:rFonts w:ascii="Cambria Math" w:eastAsiaTheme="minorEastAsia" w:hAnsi="Cambria Math"/>
            <w:lang w:val="es-CO"/>
          </w:rPr>
          <m:t>Z</m:t>
        </m:r>
      </m:oMath>
      <w:r>
        <w:rPr>
          <w:rFonts w:ascii="Times" w:eastAsiaTheme="minorEastAsia" w:hAnsi="Times"/>
          <w:lang w:val="es-CO"/>
        </w:rPr>
        <w:t xml:space="preserve"> </w:t>
      </w:r>
    </w:p>
    <w:p w:rsidR="004C11A0" w:rsidRPr="004C11A0" w:rsidRDefault="004C11A0" w:rsidP="003042B4">
      <w:pPr>
        <w:pStyle w:val="Prrafodelista"/>
        <w:numPr>
          <w:ilvl w:val="0"/>
          <w:numId w:val="41"/>
        </w:numPr>
        <w:spacing w:after="0"/>
        <w:rPr>
          <w:rFonts w:ascii="Times" w:eastAsiaTheme="minorEastAsia" w:hAnsi="Times"/>
          <w:lang w:val="es-CO"/>
        </w:rPr>
      </w:pPr>
      <m:oMath>
        <m:r>
          <w:rPr>
            <w:rFonts w:ascii="Cambria Math" w:eastAsiaTheme="minorEastAsia" w:hAnsi="Cambria Math"/>
            <w:lang w:val="es-CO"/>
          </w:rPr>
          <m:t>Lo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CO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CO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  <w:lang w:val="es-CO"/>
                  </w:rPr>
                  <m:t>z</m:t>
                </m:r>
              </m:den>
            </m:f>
          </m:e>
        </m:d>
        <m:r>
          <w:rPr>
            <w:rFonts w:ascii="Cambria Math" w:eastAsiaTheme="minorEastAsia" w:hAnsi="Cambria Math"/>
            <w:lang w:val="es-CO"/>
          </w:rPr>
          <m:t>=Lo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x</m:t>
            </m:r>
          </m:sub>
        </m:sSub>
        <m:r>
          <w:rPr>
            <w:rFonts w:ascii="Cambria Math" w:eastAsiaTheme="minorEastAsia" w:hAnsi="Cambria Math"/>
            <w:lang w:val="es-CO"/>
          </w:rPr>
          <m:t>y-Lo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x</m:t>
            </m:r>
          </m:sub>
        </m:sSub>
        <m:r>
          <w:rPr>
            <w:rFonts w:ascii="Cambria Math" w:eastAsiaTheme="minorEastAsia" w:hAnsi="Cambria Math"/>
            <w:lang w:val="es-CO"/>
          </w:rPr>
          <m:t>Z</m:t>
        </m:r>
      </m:oMath>
    </w:p>
    <w:p w:rsidR="004C11A0" w:rsidRPr="004C11A0" w:rsidRDefault="004C11A0" w:rsidP="003042B4">
      <w:pPr>
        <w:pStyle w:val="Prrafodelista"/>
        <w:numPr>
          <w:ilvl w:val="0"/>
          <w:numId w:val="41"/>
        </w:numPr>
        <w:spacing w:after="0"/>
        <w:rPr>
          <w:rFonts w:ascii="Times" w:eastAsiaTheme="minorEastAsia" w:hAnsi="Times"/>
          <w:lang w:val="es-CO"/>
        </w:rPr>
      </w:pPr>
      <m:oMath>
        <m:r>
          <w:rPr>
            <w:rFonts w:ascii="Cambria Math" w:eastAsiaTheme="minorEastAsia" w:hAnsi="Cambria Math"/>
            <w:lang w:val="es-CO"/>
          </w:rPr>
          <m:t>Lo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x</m:t>
            </m:r>
          </m:sub>
        </m:sSub>
        <m:r>
          <w:rPr>
            <w:rFonts w:ascii="Cambria Math" w:eastAsiaTheme="minorEastAsia" w:hAnsi="Cambria Math"/>
            <w:lang w:val="es-CO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lang w:val="es-CO"/>
              </w:rPr>
            </m:ctrlPr>
          </m:fPr>
          <m:num>
            <m:r>
              <w:rPr>
                <w:rFonts w:ascii="Cambria Math" w:eastAsiaTheme="minorEastAsia" w:hAnsi="Cambria Math"/>
                <w:lang w:val="es-CO"/>
              </w:rPr>
              <m:t>Lo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s-C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CO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es-CO"/>
                  </w:rPr>
                  <m:t>z</m:t>
                </m:r>
              </m:sub>
            </m:sSub>
            <m:r>
              <w:rPr>
                <w:rFonts w:ascii="Cambria Math" w:eastAsiaTheme="minorEastAsia" w:hAnsi="Cambria Math"/>
                <w:lang w:val="es-CO"/>
              </w:rPr>
              <m:t>y</m:t>
            </m:r>
          </m:num>
          <m:den>
            <m:r>
              <w:rPr>
                <w:rFonts w:ascii="Cambria Math" w:eastAsiaTheme="minorEastAsia" w:hAnsi="Cambria Math"/>
                <w:lang w:val="es-CO"/>
              </w:rPr>
              <m:t>Lo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s-C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CO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es-CO"/>
                  </w:rPr>
                  <m:t>z</m:t>
                </m:r>
              </m:sub>
            </m:sSub>
            <m:r>
              <w:rPr>
                <w:rFonts w:ascii="Cambria Math" w:eastAsiaTheme="minorEastAsia" w:hAnsi="Cambria Math"/>
                <w:lang w:val="es-CO"/>
              </w:rPr>
              <m:t>x</m:t>
            </m:r>
          </m:den>
        </m:f>
      </m:oMath>
    </w:p>
    <w:p w:rsidR="001D4600" w:rsidRPr="001D4600" w:rsidRDefault="001D4600" w:rsidP="001D4600">
      <w:pPr>
        <w:spacing w:after="0"/>
        <w:rPr>
          <w:rFonts w:ascii="Times" w:eastAsiaTheme="minorEastAsia" w:hAnsi="Times"/>
          <w:lang w:val="es-CO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D2FE0" w:rsidRPr="008A58E7" w:rsidTr="00490561">
        <w:tc>
          <w:tcPr>
            <w:tcW w:w="8978" w:type="dxa"/>
            <w:gridSpan w:val="2"/>
            <w:shd w:val="clear" w:color="auto" w:fill="000000" w:themeFill="text1"/>
          </w:tcPr>
          <w:p w:rsidR="008D2FE0" w:rsidRPr="008A58E7" w:rsidRDefault="008D2FE0" w:rsidP="00490561">
            <w:pPr>
              <w:rPr>
                <w:rFonts w:ascii="Times" w:eastAsiaTheme="minorEastAsia" w:hAnsi="Times"/>
                <w:b/>
                <w:sz w:val="24"/>
                <w:szCs w:val="24"/>
              </w:rPr>
            </w:pPr>
            <w:r w:rsidRPr="008A58E7">
              <w:rPr>
                <w:rFonts w:ascii="Times" w:eastAsiaTheme="minorEastAsia" w:hAnsi="Times"/>
                <w:b/>
                <w:sz w:val="24"/>
                <w:szCs w:val="24"/>
              </w:rPr>
              <w:t>Recuerda</w:t>
            </w:r>
          </w:p>
        </w:tc>
      </w:tr>
      <w:tr w:rsidR="008D2FE0" w:rsidRPr="00647111" w:rsidTr="00490561">
        <w:tc>
          <w:tcPr>
            <w:tcW w:w="2518" w:type="dxa"/>
          </w:tcPr>
          <w:p w:rsidR="008D2FE0" w:rsidRPr="008A58E7" w:rsidRDefault="008D2FE0" w:rsidP="00490561">
            <w:pPr>
              <w:rPr>
                <w:rFonts w:ascii="Times" w:eastAsiaTheme="minorEastAsia" w:hAnsi="Times"/>
                <w:b/>
                <w:sz w:val="24"/>
                <w:szCs w:val="24"/>
              </w:rPr>
            </w:pPr>
            <w:r w:rsidRPr="008A58E7">
              <w:rPr>
                <w:rFonts w:ascii="Times" w:eastAsiaTheme="minorEastAsia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8D2FE0" w:rsidRPr="008D2FE0" w:rsidRDefault="00B82328" w:rsidP="000D709D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L</w:t>
            </w:r>
            <w:r w:rsidR="008D2FE0">
              <w:rPr>
                <w:rFonts w:ascii="Times" w:eastAsiaTheme="minorEastAsia" w:hAnsi="Times"/>
              </w:rPr>
              <w:t xml:space="preserve">a potenciación, radicación y logaritmación </w:t>
            </w:r>
            <w:r w:rsidR="000D709D">
              <w:rPr>
                <w:rFonts w:ascii="Times" w:eastAsiaTheme="minorEastAsia" w:hAnsi="Times"/>
              </w:rPr>
              <w:t xml:space="preserve">no deberímos </w:t>
            </w:r>
            <w:r>
              <w:rPr>
                <w:rFonts w:ascii="Times" w:eastAsiaTheme="minorEastAsia" w:hAnsi="Times"/>
              </w:rPr>
              <w:t xml:space="preserve"> llamadas del todo operaciones dentro de los reales, ya que no están definidas para cualquier par de números reales</w:t>
            </w:r>
            <w:r w:rsidR="000D709D">
              <w:rPr>
                <w:rFonts w:ascii="Times" w:eastAsiaTheme="minorEastAsia" w:hAnsi="Times"/>
              </w:rPr>
              <w:t xml:space="preserve">, no se consideran índices radicales o bases logarítmicas negativas, y </w:t>
            </w:r>
            <w:r>
              <w:rPr>
                <w:rFonts w:ascii="Times" w:eastAsiaTheme="minorEastAsia" w:hAnsi="Times"/>
              </w:rPr>
              <w:t>expresiones</w:t>
            </w:r>
            <w:r w:rsidR="000D709D">
              <w:rPr>
                <w:rFonts w:ascii="Times" w:eastAsiaTheme="minorEastAsia" w:hAnsi="Times"/>
              </w:rPr>
              <w:t xml:space="preserve"> como </w:t>
            </w:r>
            <w:r>
              <w:rPr>
                <w:rFonts w:ascii="Times" w:eastAsiaTheme="minorEastAsia" w:hAnsi="Time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oMath>
            <w:r w:rsidR="00647111">
              <w:rPr>
                <w:rFonts w:ascii="Times" w:eastAsiaTheme="minorEastAsia" w:hAnsi="Times"/>
              </w:rPr>
              <w:t xml:space="preserve"> </w:t>
            </w:r>
            <m:oMath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rad>
            </m:oMath>
            <w:r w:rsidR="00647111">
              <w:rPr>
                <w:rFonts w:ascii="Times" w:eastAsiaTheme="minorEastAsia" w:hAnsi="Times"/>
              </w:rPr>
              <w:t xml:space="preserve"> y </w:t>
            </w:r>
            <m:oMath>
              <m:r>
                <w:rPr>
                  <w:rFonts w:ascii="Cambria Math" w:eastAsiaTheme="minorEastAsia" w:hAnsi="Cambria Math"/>
                </w:rPr>
                <m:t>Lo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(-6)</m:t>
              </m:r>
            </m:oMath>
            <w:r w:rsidR="002129DD">
              <w:rPr>
                <w:rFonts w:ascii="Times" w:eastAsiaTheme="minorEastAsia" w:hAnsi="Times"/>
              </w:rPr>
              <w:t xml:space="preserve"> no tienen sentido en el conjunto de los números</w:t>
            </w:r>
            <w:r w:rsidR="000D709D">
              <w:rPr>
                <w:rFonts w:ascii="Times" w:eastAsiaTheme="minorEastAsia" w:hAnsi="Times"/>
              </w:rPr>
              <w:t xml:space="preserve"> reales</w:t>
            </w:r>
            <w:r w:rsidR="002913B8">
              <w:rPr>
                <w:rFonts w:ascii="Times" w:eastAsiaTheme="minorEastAsia" w:hAnsi="Times"/>
              </w:rPr>
              <w:t>,</w:t>
            </w:r>
            <w:r w:rsidR="00167F5D">
              <w:rPr>
                <w:rFonts w:ascii="Times" w:eastAsiaTheme="minorEastAsia" w:hAnsi="Times"/>
              </w:rPr>
              <w:t xml:space="preserve"> por lo que las propiedades anteriores solo son validas si las expresiones tienen sentido.</w:t>
            </w:r>
          </w:p>
        </w:tc>
      </w:tr>
    </w:tbl>
    <w:p w:rsidR="004601F0" w:rsidRDefault="004601F0" w:rsidP="0060528F">
      <w:pPr>
        <w:spacing w:after="0"/>
        <w:rPr>
          <w:rFonts w:ascii="Times" w:eastAsiaTheme="minorEastAsia" w:hAnsi="Times"/>
          <w:lang w:val="es-MX"/>
        </w:rPr>
      </w:pPr>
    </w:p>
    <w:p w:rsidR="004601F0" w:rsidRDefault="004601F0" w:rsidP="004601F0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4601F0" w:rsidRPr="005D1738" w:rsidTr="001C6E72">
        <w:tc>
          <w:tcPr>
            <w:tcW w:w="9033" w:type="dxa"/>
            <w:gridSpan w:val="2"/>
            <w:shd w:val="clear" w:color="auto" w:fill="000000" w:themeFill="text1"/>
          </w:tcPr>
          <w:p w:rsidR="004601F0" w:rsidRPr="005D1738" w:rsidRDefault="004601F0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4601F0" w:rsidTr="001C6E72">
        <w:tc>
          <w:tcPr>
            <w:tcW w:w="2518" w:type="dxa"/>
          </w:tcPr>
          <w:p w:rsidR="004601F0" w:rsidRPr="00053744" w:rsidRDefault="004601F0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4601F0" w:rsidRPr="00053744" w:rsidRDefault="004601F0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MA_G011_01_CO_REC50</w:t>
            </w:r>
          </w:p>
        </w:tc>
      </w:tr>
      <w:tr w:rsidR="004601F0" w:rsidTr="001C6E72">
        <w:tc>
          <w:tcPr>
            <w:tcW w:w="2518" w:type="dxa"/>
          </w:tcPr>
          <w:p w:rsidR="004601F0" w:rsidRDefault="004601F0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4601F0" w:rsidRDefault="00EF2079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Usando las propiedades de las operaciones de números reales</w:t>
            </w:r>
          </w:p>
        </w:tc>
      </w:tr>
      <w:tr w:rsidR="004601F0" w:rsidTr="001C6E72">
        <w:tc>
          <w:tcPr>
            <w:tcW w:w="2518" w:type="dxa"/>
          </w:tcPr>
          <w:p w:rsidR="004601F0" w:rsidRDefault="004601F0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4601F0" w:rsidRDefault="00F76085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Justifica los procedimientos algebraicos usando las propiedades de las operaciones de los números reales.</w:t>
            </w:r>
          </w:p>
        </w:tc>
      </w:tr>
    </w:tbl>
    <w:p w:rsidR="004601F0" w:rsidRDefault="004601F0" w:rsidP="004601F0">
      <w:pPr>
        <w:spacing w:after="0"/>
        <w:rPr>
          <w:rFonts w:ascii="Times" w:hAnsi="Times"/>
        </w:rPr>
      </w:pPr>
    </w:p>
    <w:p w:rsidR="00996F0E" w:rsidRDefault="00C31519" w:rsidP="00996F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996F0E">
        <w:rPr>
          <w:rFonts w:ascii="Times" w:hAnsi="Times"/>
          <w:highlight w:val="yellow"/>
        </w:rPr>
        <w:t>[SECCIÓN 2]</w:t>
      </w:r>
      <w:r w:rsidR="00996F0E">
        <w:rPr>
          <w:rFonts w:ascii="Times" w:hAnsi="Times"/>
          <w:b/>
        </w:rPr>
        <w:t>1.</w:t>
      </w:r>
      <w:r w:rsidR="00731DD7">
        <w:rPr>
          <w:rFonts w:ascii="Times" w:hAnsi="Times"/>
          <w:b/>
        </w:rPr>
        <w:t>4.</w:t>
      </w:r>
      <w:r w:rsidR="00996F0E">
        <w:rPr>
          <w:rFonts w:ascii="Times" w:hAnsi="Times"/>
          <w:b/>
        </w:rPr>
        <w:t xml:space="preserve"> Orden de los números reales</w:t>
      </w:r>
    </w:p>
    <w:p w:rsidR="00415324" w:rsidRDefault="00415324" w:rsidP="00996F0E">
      <w:pPr>
        <w:spacing w:after="0"/>
        <w:rPr>
          <w:rFonts w:ascii="Times" w:hAnsi="Times"/>
          <w:b/>
        </w:rPr>
      </w:pPr>
    </w:p>
    <w:p w:rsidR="00764BA4" w:rsidRDefault="00764BA4" w:rsidP="004422B5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Aunque la forma en que ubicamos los números reales en la recta real</w:t>
      </w:r>
      <w:r w:rsidR="00D74F3C">
        <w:rPr>
          <w:rFonts w:ascii="Times" w:hAnsi="Times"/>
        </w:rPr>
        <w:t xml:space="preserve"> </w:t>
      </w:r>
      <w:r>
        <w:rPr>
          <w:rFonts w:ascii="Times" w:hAnsi="Times"/>
        </w:rPr>
        <w:t xml:space="preserve">nos </w:t>
      </w:r>
      <w:r w:rsidR="002A0C6A">
        <w:rPr>
          <w:rFonts w:ascii="Times" w:hAnsi="Times"/>
        </w:rPr>
        <w:t xml:space="preserve">brinda un orden para el conjunto, </w:t>
      </w:r>
      <w:r w:rsidR="00D74F3C">
        <w:rPr>
          <w:rFonts w:ascii="Times" w:hAnsi="Times"/>
        </w:rPr>
        <w:t>podemos formalizar</w:t>
      </w:r>
      <w:r w:rsidR="002A0C6A">
        <w:rPr>
          <w:rFonts w:ascii="Times" w:hAnsi="Times"/>
        </w:rPr>
        <w:t xml:space="preserve"> el concepto de orden de los números reales a par</w:t>
      </w:r>
      <w:r w:rsidR="009C1D87">
        <w:rPr>
          <w:rFonts w:ascii="Times" w:hAnsi="Times"/>
        </w:rPr>
        <w:t>tir de la operación de adición y el conjunto de números reales positivos.</w:t>
      </w:r>
    </w:p>
    <w:p w:rsidR="009C1D87" w:rsidRDefault="009C1D87" w:rsidP="004422B5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C1D87" w:rsidRPr="009C1D87" w:rsidTr="00490561">
        <w:tc>
          <w:tcPr>
            <w:tcW w:w="8978" w:type="dxa"/>
            <w:gridSpan w:val="2"/>
            <w:shd w:val="clear" w:color="auto" w:fill="000000" w:themeFill="text1"/>
          </w:tcPr>
          <w:p w:rsidR="009C1D87" w:rsidRPr="009C1D87" w:rsidRDefault="009C1D87" w:rsidP="009C1D87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 w:rsidRPr="009C1D87">
              <w:rPr>
                <w:rFonts w:ascii="Times" w:hAnsi="Times"/>
                <w:b/>
                <w:sz w:val="24"/>
                <w:szCs w:val="24"/>
              </w:rPr>
              <w:t>Destacado</w:t>
            </w:r>
          </w:p>
        </w:tc>
      </w:tr>
      <w:tr w:rsidR="009C1D87" w:rsidRPr="009C1D87" w:rsidTr="00490561">
        <w:tc>
          <w:tcPr>
            <w:tcW w:w="2518" w:type="dxa"/>
          </w:tcPr>
          <w:p w:rsidR="009C1D87" w:rsidRPr="009C1D87" w:rsidRDefault="009C1D87" w:rsidP="009C1D87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 w:rsidRPr="009C1D87">
              <w:rPr>
                <w:rFonts w:ascii="Times" w:hAnsi="Times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9C1D87" w:rsidRPr="009C1D87" w:rsidRDefault="009C1D87" w:rsidP="009C1D87">
            <w:pPr>
              <w:jc w:val="both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Definición de orden en los números reales</w:t>
            </w:r>
          </w:p>
        </w:tc>
      </w:tr>
      <w:tr w:rsidR="009C1D87" w:rsidRPr="009C1D87" w:rsidTr="00490561">
        <w:tc>
          <w:tcPr>
            <w:tcW w:w="2518" w:type="dxa"/>
          </w:tcPr>
          <w:p w:rsidR="009C1D87" w:rsidRPr="009C1D87" w:rsidRDefault="009C1D87" w:rsidP="009C1D87">
            <w:pPr>
              <w:jc w:val="both"/>
              <w:rPr>
                <w:rFonts w:ascii="Times" w:hAnsi="Times"/>
                <w:sz w:val="24"/>
                <w:szCs w:val="24"/>
              </w:rPr>
            </w:pPr>
            <w:r w:rsidRPr="009C1D87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707E14" w:rsidRPr="00707E14" w:rsidRDefault="009C1D87" w:rsidP="00707E14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Times" w:eastAsiaTheme="minorEastAsia" w:hAnsi="Times"/>
                <w:lang w:val="es-CO"/>
              </w:rPr>
            </w:pPr>
            <w:r w:rsidRPr="00707E14">
              <w:rPr>
                <w:rFonts w:ascii="Times" w:hAnsi="Times"/>
              </w:rPr>
              <w:t xml:space="preserve">Decimos que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707E14">
              <w:rPr>
                <w:rFonts w:ascii="Times" w:eastAsiaTheme="minorEastAsia" w:hAnsi="Times"/>
              </w:rPr>
              <w:t xml:space="preserve"> es menor que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 w:rsidRPr="00707E14">
              <w:rPr>
                <w:rFonts w:ascii="Times" w:eastAsiaTheme="minorEastAsia" w:hAnsi="Times"/>
              </w:rPr>
              <w:t xml:space="preserve"> </w:t>
            </w:r>
            <w:r w:rsidR="00707E14">
              <w:rPr>
                <w:rFonts w:ascii="Times" w:eastAsiaTheme="minorEastAsia" w:hAnsi="Times"/>
              </w:rPr>
              <w:t>(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hAnsi="Cambria Math"/>
                </w:rPr>
                <m:t>&lt;y</m:t>
              </m:r>
            </m:oMath>
            <w:r w:rsidRPr="00707E14">
              <w:rPr>
                <w:rFonts w:ascii="Times" w:eastAsiaTheme="minorEastAsia" w:hAnsi="Times"/>
              </w:rPr>
              <w:t xml:space="preserve">) o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 w:rsidRPr="00707E14">
              <w:rPr>
                <w:rFonts w:ascii="Times" w:eastAsiaTheme="minorEastAsia" w:hAnsi="Times"/>
              </w:rPr>
              <w:t xml:space="preserve"> es mayor a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 w:rsidRPr="00707E14">
              <w:rPr>
                <w:rFonts w:ascii="Times" w:eastAsiaTheme="minorEastAsia" w:hAnsi="Times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</w:rPr>
                <m:t>y&gt;x)</m:t>
              </m:r>
            </m:oMath>
            <w:r w:rsidRPr="00707E14">
              <w:rPr>
                <w:rFonts w:ascii="Times" w:eastAsiaTheme="minorEastAsia" w:hAnsi="Times"/>
              </w:rPr>
              <w:t xml:space="preserve"> si y solo si </w:t>
            </w:r>
            <m:oMath>
              <m:r>
                <w:rPr>
                  <w:rFonts w:ascii="Cambria Math" w:eastAsiaTheme="minorEastAsia" w:hAnsi="Cambria Math"/>
                </w:rPr>
                <m:t>y-x</m:t>
              </m:r>
            </m:oMath>
            <w:r w:rsidRPr="00707E14">
              <w:rPr>
                <w:rFonts w:ascii="Times" w:eastAsiaTheme="minorEastAsia" w:hAnsi="Times"/>
              </w:rPr>
              <w:t xml:space="preserve"> es un número real positivo.</w:t>
            </w:r>
          </w:p>
          <w:p w:rsidR="00707E14" w:rsidRPr="001653F8" w:rsidRDefault="00707E14" w:rsidP="001653F8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Times" w:eastAsiaTheme="minorEastAsia" w:hAnsi="Times"/>
                <w:lang w:val="es-CO"/>
              </w:rPr>
            </w:pPr>
            <w:r w:rsidRPr="00707E14">
              <w:rPr>
                <w:rFonts w:ascii="Times" w:eastAsiaTheme="minorEastAsia" w:hAnsi="Times"/>
                <w:lang w:val="es-CO"/>
              </w:rPr>
              <w:t xml:space="preserve">Diremos que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oMath>
            <w:r w:rsidRPr="00707E14">
              <w:rPr>
                <w:rFonts w:ascii="Times" w:eastAsiaTheme="minorEastAsia" w:hAnsi="Times"/>
                <w:lang w:val="es-CO"/>
              </w:rPr>
              <w:t xml:space="preserve"> es menor o igual a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oMath>
            <w:r w:rsidRPr="00707E14">
              <w:rPr>
                <w:rFonts w:ascii="Times" w:eastAsiaTheme="minorEastAsia" w:hAnsi="Times"/>
                <w:lang w:val="es-CO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x≤y</m:t>
              </m:r>
            </m:oMath>
            <w:r w:rsidRPr="00707E14">
              <w:rPr>
                <w:rFonts w:ascii="Times" w:eastAsiaTheme="minorEastAsia" w:hAnsi="Times"/>
                <w:lang w:val="es-CO"/>
              </w:rPr>
              <w:t xml:space="preserve">) o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oMath>
            <w:r w:rsidRPr="00707E14">
              <w:rPr>
                <w:rFonts w:ascii="Times" w:eastAsiaTheme="minorEastAsia" w:hAnsi="Times"/>
                <w:lang w:val="es-CO"/>
              </w:rPr>
              <w:t xml:space="preserve"> mayor o igual </w:t>
            </w:r>
            <w:r w:rsidRPr="00707E14">
              <w:rPr>
                <w:rFonts w:ascii="Times" w:eastAsiaTheme="minorEastAsia" w:hAnsi="Times"/>
                <w:lang w:val="es-CO"/>
              </w:rPr>
              <w:lastRenderedPageBreak/>
              <w:t xml:space="preserve">a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 (y≥x)</m:t>
              </m:r>
            </m:oMath>
            <w:r w:rsidRPr="00707E14">
              <w:rPr>
                <w:rFonts w:ascii="Times" w:eastAsiaTheme="minorEastAsia" w:hAnsi="Times"/>
                <w:lang w:val="es-CO"/>
              </w:rPr>
              <w:t xml:space="preserve"> si y solo si 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x&lt;y</m:t>
              </m:r>
            </m:oMath>
            <w:r w:rsidR="00482C3C">
              <w:rPr>
                <w:rFonts w:ascii="Times" w:eastAsiaTheme="minorEastAsia" w:hAnsi="Times"/>
                <w:lang w:val="es-CO"/>
              </w:rPr>
              <w:t xml:space="preserve"> </w:t>
            </w:r>
            <w:r w:rsidRPr="00707E14">
              <w:rPr>
                <w:rFonts w:ascii="Times" w:eastAsiaTheme="minorEastAsia" w:hAnsi="Times"/>
                <w:lang w:val="es-CO"/>
              </w:rPr>
              <w:t xml:space="preserve">ó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x=y</m:t>
              </m:r>
            </m:oMath>
            <w:r w:rsidRPr="00707E14">
              <w:rPr>
                <w:rFonts w:ascii="Times" w:eastAsiaTheme="minorEastAsia" w:hAnsi="Times"/>
                <w:lang w:val="es-CO"/>
              </w:rPr>
              <w:t>.</w:t>
            </w:r>
          </w:p>
        </w:tc>
      </w:tr>
    </w:tbl>
    <w:p w:rsidR="009C1D87" w:rsidRDefault="009C1D87" w:rsidP="009C1D87">
      <w:pPr>
        <w:spacing w:after="0"/>
        <w:jc w:val="both"/>
        <w:rPr>
          <w:rFonts w:ascii="Times" w:hAnsi="Times"/>
          <w:b/>
        </w:rPr>
      </w:pPr>
    </w:p>
    <w:p w:rsidR="004601F0" w:rsidRPr="009C1D87" w:rsidRDefault="004601F0" w:rsidP="009C1D87">
      <w:pPr>
        <w:spacing w:after="0"/>
        <w:jc w:val="both"/>
        <w:rPr>
          <w:rFonts w:ascii="Times" w:hAnsi="Times"/>
          <w:b/>
        </w:rPr>
      </w:pPr>
    </w:p>
    <w:p w:rsidR="009C1D87" w:rsidRDefault="009C1D87" w:rsidP="00996F0E">
      <w:pPr>
        <w:spacing w:after="0"/>
        <w:rPr>
          <w:rFonts w:ascii="Times" w:eastAsiaTheme="minorEastAsia" w:hAnsi="Times"/>
          <w:b/>
        </w:rPr>
      </w:pPr>
      <w:r w:rsidRPr="009C1D87">
        <w:rPr>
          <w:rFonts w:ascii="Times" w:eastAsiaTheme="minorEastAsia" w:hAnsi="Times"/>
          <w:b/>
        </w:rPr>
        <w:t>Propiedades del orden de números reales:</w:t>
      </w:r>
    </w:p>
    <w:p w:rsidR="009C1D87" w:rsidRPr="009C1D87" w:rsidRDefault="009C1D87" w:rsidP="00996F0E">
      <w:pPr>
        <w:spacing w:after="0"/>
        <w:rPr>
          <w:rFonts w:ascii="Times" w:eastAsiaTheme="minorEastAsia" w:hAnsi="Times"/>
          <w:b/>
        </w:rPr>
      </w:pPr>
      <w:r w:rsidRPr="009C1D87">
        <w:rPr>
          <w:rFonts w:ascii="Times" w:eastAsiaTheme="minorEastAsia" w:hAnsi="Times"/>
          <w:b/>
        </w:rPr>
        <w:t xml:space="preserve"> </w:t>
      </w:r>
    </w:p>
    <w:p w:rsidR="00D778D3" w:rsidRDefault="009C1D87" w:rsidP="009C1D87">
      <w:pPr>
        <w:pStyle w:val="Prrafodelista"/>
        <w:numPr>
          <w:ilvl w:val="0"/>
          <w:numId w:val="38"/>
        </w:numPr>
        <w:spacing w:after="0"/>
        <w:rPr>
          <w:rFonts w:ascii="Times" w:eastAsiaTheme="minorEastAsia" w:hAnsi="Times"/>
          <w:lang w:val="es-CO"/>
        </w:rPr>
      </w:pPr>
      <w:r>
        <w:rPr>
          <w:rFonts w:ascii="Times" w:eastAsiaTheme="minorEastAsia" w:hAnsi="Times"/>
          <w:lang w:val="es-CO"/>
        </w:rPr>
        <w:t xml:space="preserve">Tricotomía: </w:t>
      </w:r>
      <w:r w:rsidR="00D778D3" w:rsidRPr="009C1D87">
        <w:rPr>
          <w:rFonts w:ascii="Times" w:eastAsiaTheme="minorEastAsia" w:hAnsi="Times"/>
          <w:lang w:val="es-CO"/>
        </w:rPr>
        <w:t xml:space="preserve">Sea </w:t>
      </w:r>
      <m:oMath>
        <m:r>
          <w:rPr>
            <w:rFonts w:ascii="Cambria Math" w:eastAsiaTheme="minorEastAsia" w:hAnsi="Cambria Math"/>
            <w:lang w:val="es-CO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lang w:val="es-CO"/>
          </w:rPr>
          <m:t>∈R</m:t>
        </m:r>
      </m:oMath>
      <w:r w:rsidR="00D778D3" w:rsidRPr="009C1D87">
        <w:rPr>
          <w:rFonts w:ascii="Times" w:eastAsiaTheme="minorEastAsia" w:hAnsi="Times"/>
          <w:lang w:val="es-CO"/>
        </w:rPr>
        <w:t xml:space="preserve"> entonces se cumple una y solo una de las siguientes afirmaciones </w:t>
      </w:r>
      <m:oMath>
        <m:r>
          <w:rPr>
            <w:rFonts w:ascii="Cambria Math" w:eastAsiaTheme="minorEastAsia" w:hAnsi="Cambria Math"/>
            <w:lang w:val="es-CO"/>
          </w:rPr>
          <m:t>x&lt;0</m:t>
        </m:r>
      </m:oMath>
      <w:r w:rsidR="00D778D3" w:rsidRPr="009C1D87">
        <w:rPr>
          <w:rFonts w:ascii="Times" w:eastAsiaTheme="minorEastAsia" w:hAnsi="Times"/>
          <w:lang w:val="es-CO"/>
        </w:rPr>
        <w:t xml:space="preserve"> ó </w:t>
      </w:r>
      <m:oMath>
        <m:r>
          <w:rPr>
            <w:rFonts w:ascii="Cambria Math" w:eastAsiaTheme="minorEastAsia" w:hAnsi="Cambria Math"/>
            <w:lang w:val="es-CO"/>
          </w:rPr>
          <m:t>x&gt;0</m:t>
        </m:r>
      </m:oMath>
      <w:r w:rsidR="00D778D3" w:rsidRPr="009C1D87">
        <w:rPr>
          <w:rFonts w:ascii="Times" w:eastAsiaTheme="minorEastAsia" w:hAnsi="Times"/>
          <w:lang w:val="es-CO"/>
        </w:rPr>
        <w:t xml:space="preserve"> ó </w:t>
      </w:r>
      <m:oMath>
        <m:r>
          <w:rPr>
            <w:rFonts w:ascii="Cambria Math" w:eastAsiaTheme="minorEastAsia" w:hAnsi="Cambria Math"/>
            <w:lang w:val="es-CO"/>
          </w:rPr>
          <m:t>x=0</m:t>
        </m:r>
      </m:oMath>
      <w:r w:rsidR="00D778D3" w:rsidRPr="009C1D87">
        <w:rPr>
          <w:rFonts w:ascii="Times" w:eastAsiaTheme="minorEastAsia" w:hAnsi="Times"/>
          <w:lang w:val="es-CO"/>
        </w:rPr>
        <w:t>.</w:t>
      </w:r>
    </w:p>
    <w:p w:rsidR="009C1D87" w:rsidRDefault="009C1D87" w:rsidP="009C1D87">
      <w:pPr>
        <w:pStyle w:val="Prrafodelista"/>
        <w:numPr>
          <w:ilvl w:val="0"/>
          <w:numId w:val="38"/>
        </w:numPr>
        <w:spacing w:after="0"/>
        <w:rPr>
          <w:rFonts w:ascii="Times" w:eastAsiaTheme="minorEastAsia" w:hAnsi="Times"/>
          <w:lang w:val="es-CO"/>
        </w:rPr>
      </w:pPr>
      <w:r w:rsidRPr="009C1D87">
        <w:rPr>
          <w:rFonts w:ascii="Times" w:eastAsiaTheme="minorEastAsia" w:hAnsi="Times"/>
          <w:lang w:val="es-CO"/>
        </w:rPr>
        <w:t>Propiedad Arquimediana</w:t>
      </w:r>
      <w:r>
        <w:rPr>
          <w:rFonts w:ascii="Times" w:eastAsiaTheme="minorEastAsia" w:hAnsi="Times"/>
          <w:lang w:val="es-CO"/>
        </w:rPr>
        <w:t>:</w:t>
      </w:r>
      <w:r w:rsidRPr="009C1D87">
        <w:rPr>
          <w:rFonts w:ascii="Times" w:eastAsiaTheme="minorEastAsia" w:hAnsi="Times"/>
          <w:lang w:val="es-CO"/>
        </w:rPr>
        <w:t xml:space="preserve">  Sean </w:t>
      </w:r>
      <m:oMath>
        <m:r>
          <w:rPr>
            <w:rFonts w:ascii="Cambria Math" w:eastAsiaTheme="minorEastAsia" w:hAnsi="Cambria Math"/>
            <w:lang w:val="es-CO"/>
          </w:rPr>
          <m:t>x,y∈</m:t>
        </m:r>
        <m:r>
          <m:rPr>
            <m:scr m:val="double-struck"/>
          </m:rPr>
          <w:rPr>
            <w:rFonts w:ascii="Cambria Math" w:eastAsiaTheme="minorEastAsia" w:hAnsi="Cambria Math"/>
            <w:lang w:val="es-CO"/>
          </w:rPr>
          <m:t>R</m:t>
        </m:r>
      </m:oMath>
      <w:r w:rsidRPr="009C1D87">
        <w:rPr>
          <w:rFonts w:ascii="Times" w:eastAsiaTheme="minorEastAsia" w:hAnsi="Times"/>
          <w:lang w:val="es-CO"/>
        </w:rPr>
        <w:t xml:space="preserve"> con </w:t>
      </w:r>
      <m:oMath>
        <m:r>
          <w:rPr>
            <w:rFonts w:ascii="Cambria Math" w:eastAsiaTheme="minorEastAsia" w:hAnsi="Cambria Math"/>
            <w:lang w:val="es-CO"/>
          </w:rPr>
          <m:t>x&gt;0</m:t>
        </m:r>
      </m:oMath>
      <w:r w:rsidRPr="009C1D87">
        <w:rPr>
          <w:rFonts w:ascii="Times" w:eastAsiaTheme="minorEastAsia" w:hAnsi="Times"/>
          <w:lang w:val="es-CO"/>
        </w:rPr>
        <w:t xml:space="preserve"> entonces existe un entero positivo </w:t>
      </w:r>
      <m:oMath>
        <m:r>
          <w:rPr>
            <w:rFonts w:ascii="Cambria Math" w:eastAsiaTheme="minorEastAsia" w:hAnsi="Cambria Math"/>
            <w:lang w:val="es-CO"/>
          </w:rPr>
          <m:t>n</m:t>
        </m:r>
      </m:oMath>
      <w:r w:rsidRPr="009C1D87">
        <w:rPr>
          <w:rFonts w:ascii="Times" w:eastAsiaTheme="minorEastAsia" w:hAnsi="Times"/>
          <w:lang w:val="es-CO"/>
        </w:rPr>
        <w:t xml:space="preserve"> tal que </w:t>
      </w:r>
      <m:oMath>
        <m:r>
          <w:rPr>
            <w:rFonts w:ascii="Cambria Math" w:eastAsiaTheme="minorEastAsia" w:hAnsi="Cambria Math"/>
            <w:lang w:val="es-CO"/>
          </w:rPr>
          <m:t>ny&gt;x</m:t>
        </m:r>
      </m:oMath>
    </w:p>
    <w:p w:rsidR="005D7957" w:rsidRDefault="005D7957" w:rsidP="009C1D87">
      <w:pPr>
        <w:pStyle w:val="Prrafodelista"/>
        <w:numPr>
          <w:ilvl w:val="0"/>
          <w:numId w:val="38"/>
        </w:numPr>
        <w:spacing w:after="0"/>
        <w:rPr>
          <w:rFonts w:ascii="Times" w:eastAsiaTheme="minorEastAsia" w:hAnsi="Times"/>
          <w:lang w:val="es-CO"/>
        </w:rPr>
      </w:pPr>
      <w:r>
        <w:rPr>
          <w:rFonts w:ascii="Times" w:eastAsiaTheme="minorEastAsia" w:hAnsi="Times"/>
          <w:lang w:val="es-CO"/>
        </w:rPr>
        <w:t xml:space="preserve">Propiedad reflexiva: </w:t>
      </w:r>
      <m:oMath>
        <m:r>
          <w:rPr>
            <w:rFonts w:ascii="Cambria Math" w:eastAsiaTheme="minorEastAsia" w:hAnsi="Cambria Math"/>
            <w:lang w:val="es-CO"/>
          </w:rPr>
          <m:t>x≤x</m:t>
        </m:r>
      </m:oMath>
    </w:p>
    <w:p w:rsidR="005D7957" w:rsidRDefault="005D7957" w:rsidP="009C1D87">
      <w:pPr>
        <w:pStyle w:val="Prrafodelista"/>
        <w:numPr>
          <w:ilvl w:val="0"/>
          <w:numId w:val="38"/>
        </w:numPr>
        <w:spacing w:after="0"/>
        <w:rPr>
          <w:rFonts w:ascii="Times" w:eastAsiaTheme="minorEastAsia" w:hAnsi="Times"/>
          <w:lang w:val="es-CO"/>
        </w:rPr>
      </w:pPr>
      <w:r>
        <w:rPr>
          <w:rFonts w:ascii="Times" w:eastAsiaTheme="minorEastAsia" w:hAnsi="Times"/>
          <w:lang w:val="es-CO"/>
        </w:rPr>
        <w:t xml:space="preserve">Propiedad </w:t>
      </w:r>
      <w:r w:rsidR="00705BAC">
        <w:rPr>
          <w:rFonts w:ascii="Times" w:eastAsiaTheme="minorEastAsia" w:hAnsi="Times"/>
          <w:lang w:val="es-CO"/>
        </w:rPr>
        <w:t>antisimétrica</w:t>
      </w:r>
      <w:r>
        <w:rPr>
          <w:rFonts w:ascii="Times" w:eastAsiaTheme="minorEastAsia" w:hAnsi="Times"/>
          <w:lang w:val="es-CO"/>
        </w:rPr>
        <w:t xml:space="preserve">: Si </w:t>
      </w:r>
      <m:oMath>
        <m:r>
          <w:rPr>
            <w:rFonts w:ascii="Cambria Math" w:eastAsiaTheme="minorEastAsia" w:hAnsi="Cambria Math"/>
            <w:lang w:val="es-CO"/>
          </w:rPr>
          <m:t>x≤y</m:t>
        </m:r>
      </m:oMath>
      <w:r>
        <w:rPr>
          <w:rFonts w:ascii="Times" w:eastAsiaTheme="minorEastAsia" w:hAnsi="Times"/>
          <w:lang w:val="es-CO"/>
        </w:rPr>
        <w:t xml:space="preserve"> y </w:t>
      </w:r>
      <m:oMath>
        <m:r>
          <w:rPr>
            <w:rFonts w:ascii="Cambria Math" w:eastAsiaTheme="minorEastAsia" w:hAnsi="Cambria Math"/>
            <w:lang w:val="es-CO"/>
          </w:rPr>
          <m:t>y≤x</m:t>
        </m:r>
      </m:oMath>
      <w:r>
        <w:rPr>
          <w:rFonts w:ascii="Times" w:eastAsiaTheme="minorEastAsia" w:hAnsi="Times"/>
          <w:lang w:val="es-CO"/>
        </w:rPr>
        <w:t xml:space="preserve"> entonces </w:t>
      </w:r>
      <m:oMath>
        <m:r>
          <w:rPr>
            <w:rFonts w:ascii="Cambria Math" w:eastAsiaTheme="minorEastAsia" w:hAnsi="Cambria Math"/>
            <w:lang w:val="es-CO"/>
          </w:rPr>
          <m:t>x=y</m:t>
        </m:r>
      </m:oMath>
    </w:p>
    <w:p w:rsidR="005D7957" w:rsidRDefault="005D7957" w:rsidP="009C1D87">
      <w:pPr>
        <w:pStyle w:val="Prrafodelista"/>
        <w:numPr>
          <w:ilvl w:val="0"/>
          <w:numId w:val="38"/>
        </w:numPr>
        <w:spacing w:after="0"/>
        <w:rPr>
          <w:rFonts w:ascii="Times" w:eastAsiaTheme="minorEastAsia" w:hAnsi="Times"/>
          <w:lang w:val="es-CO"/>
        </w:rPr>
      </w:pPr>
      <w:r>
        <w:rPr>
          <w:rFonts w:ascii="Times" w:eastAsiaTheme="minorEastAsia" w:hAnsi="Times"/>
          <w:lang w:val="es-CO"/>
        </w:rPr>
        <w:t xml:space="preserve">Propiedad transitiva: Si </w:t>
      </w:r>
      <m:oMath>
        <m:r>
          <w:rPr>
            <w:rFonts w:ascii="Cambria Math" w:eastAsiaTheme="minorEastAsia" w:hAnsi="Cambria Math"/>
            <w:lang w:val="es-CO"/>
          </w:rPr>
          <m:t>x&lt;y</m:t>
        </m:r>
      </m:oMath>
      <w:r w:rsidR="00CD3371">
        <w:rPr>
          <w:rFonts w:ascii="Times" w:eastAsiaTheme="minorEastAsia" w:hAnsi="Times"/>
          <w:lang w:val="es-CO"/>
        </w:rPr>
        <w:t xml:space="preserve"> y </w:t>
      </w:r>
      <m:oMath>
        <m:r>
          <w:rPr>
            <w:rFonts w:ascii="Cambria Math" w:eastAsiaTheme="minorEastAsia" w:hAnsi="Cambria Math"/>
            <w:lang w:val="es-CO"/>
          </w:rPr>
          <m:t>y&lt;z</m:t>
        </m:r>
      </m:oMath>
      <w:r w:rsidR="00CD3371">
        <w:rPr>
          <w:rFonts w:ascii="Times" w:eastAsiaTheme="minorEastAsia" w:hAnsi="Times"/>
          <w:lang w:val="es-CO"/>
        </w:rPr>
        <w:t xml:space="preserve"> entonces </w:t>
      </w:r>
      <m:oMath>
        <m:r>
          <w:rPr>
            <w:rFonts w:ascii="Cambria Math" w:eastAsiaTheme="minorEastAsia" w:hAnsi="Cambria Math"/>
            <w:lang w:val="es-CO"/>
          </w:rPr>
          <m:t>x&lt;z</m:t>
        </m:r>
      </m:oMath>
    </w:p>
    <w:p w:rsidR="00490561" w:rsidRDefault="00CD3371" w:rsidP="00CD3371">
      <w:pPr>
        <w:spacing w:after="0"/>
        <w:rPr>
          <w:rFonts w:ascii="Times" w:eastAsiaTheme="minorEastAsia" w:hAnsi="Times"/>
          <w:lang w:val="es-CO"/>
        </w:rPr>
      </w:pPr>
      <w:r>
        <w:rPr>
          <w:rFonts w:ascii="Times" w:eastAsiaTheme="minorEastAsia" w:hAnsi="Times"/>
          <w:lang w:val="es-CO"/>
        </w:rPr>
        <w:t xml:space="preserve">                                              </w:t>
      </w:r>
    </w:p>
    <w:p w:rsidR="00A97369" w:rsidRDefault="002F298A" w:rsidP="002F298A">
      <w:pPr>
        <w:spacing w:after="0"/>
        <w:rPr>
          <w:rFonts w:ascii="Times" w:eastAsiaTheme="minorEastAsia" w:hAnsi="Times"/>
          <w:b/>
        </w:rPr>
      </w:pPr>
      <w:r w:rsidRPr="009C1D87">
        <w:rPr>
          <w:rFonts w:ascii="Times" w:eastAsiaTheme="minorEastAsia" w:hAnsi="Times"/>
          <w:b/>
        </w:rPr>
        <w:t>Propiedades de</w:t>
      </w:r>
      <w:r w:rsidR="00A97369">
        <w:rPr>
          <w:rFonts w:ascii="Times" w:eastAsiaTheme="minorEastAsia" w:hAnsi="Times"/>
          <w:b/>
        </w:rPr>
        <w:t xml:space="preserve"> monotonía: </w:t>
      </w:r>
    </w:p>
    <w:p w:rsidR="002F298A" w:rsidRPr="002F298A" w:rsidRDefault="00482C3C" w:rsidP="002F298A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Son propiedades que relacionan </w:t>
      </w:r>
      <w:r w:rsidRPr="00482C3C">
        <w:rPr>
          <w:rFonts w:ascii="Times" w:eastAsiaTheme="minorEastAsia" w:hAnsi="Times"/>
        </w:rPr>
        <w:t>e</w:t>
      </w:r>
      <w:r w:rsidR="002F298A" w:rsidRPr="00482C3C">
        <w:rPr>
          <w:rFonts w:ascii="Times" w:eastAsiaTheme="minorEastAsia" w:hAnsi="Times"/>
        </w:rPr>
        <w:t xml:space="preserve">l orden de números reales con respecto a las </w:t>
      </w:r>
      <w:r>
        <w:rPr>
          <w:rFonts w:ascii="Times" w:eastAsiaTheme="minorEastAsia" w:hAnsi="Times"/>
        </w:rPr>
        <w:t>operaciones de adición</w:t>
      </w:r>
      <w:r w:rsidR="002F298A" w:rsidRPr="00482C3C">
        <w:rPr>
          <w:rFonts w:ascii="Times" w:eastAsiaTheme="minorEastAsia" w:hAnsi="Times"/>
        </w:rPr>
        <w:t xml:space="preserve"> y multiplicación</w:t>
      </w:r>
      <w:r w:rsidR="007C729D">
        <w:rPr>
          <w:rFonts w:ascii="Times" w:eastAsiaTheme="minorEastAsia" w:hAnsi="Times"/>
        </w:rPr>
        <w:t>. S</w:t>
      </w:r>
      <w:r w:rsidR="002F298A">
        <w:rPr>
          <w:rFonts w:ascii="Times" w:eastAsiaTheme="minorEastAsia" w:hAnsi="Times"/>
        </w:rPr>
        <w:t xml:space="preserve">ean </w:t>
      </w:r>
      <m:oMath>
        <m:r>
          <w:rPr>
            <w:rFonts w:ascii="Cambria Math" w:eastAsiaTheme="minorEastAsia" w:hAnsi="Cambria Math"/>
          </w:rPr>
          <m:t>x,y,z,w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2F298A">
        <w:rPr>
          <w:rFonts w:ascii="Times" w:eastAsiaTheme="minorEastAsia" w:hAnsi="Times"/>
        </w:rPr>
        <w:t xml:space="preserve"> entonces:</w:t>
      </w:r>
    </w:p>
    <w:p w:rsidR="00EA43B3" w:rsidRPr="002F298A" w:rsidRDefault="00EA43B3" w:rsidP="00996F0E">
      <w:pPr>
        <w:spacing w:after="0"/>
        <w:rPr>
          <w:rFonts w:ascii="Times" w:eastAsiaTheme="minorEastAsia" w:hAnsi="Times"/>
        </w:rPr>
      </w:pPr>
    </w:p>
    <w:p w:rsidR="0071142C" w:rsidRPr="002F298A" w:rsidRDefault="00D778D3" w:rsidP="002F298A">
      <w:pPr>
        <w:pStyle w:val="Prrafodelista"/>
        <w:numPr>
          <w:ilvl w:val="0"/>
          <w:numId w:val="40"/>
        </w:numPr>
        <w:spacing w:after="0"/>
        <w:rPr>
          <w:rFonts w:ascii="Times" w:eastAsiaTheme="minorEastAsia" w:hAnsi="Times"/>
          <w:lang w:val="es-CO"/>
        </w:rPr>
      </w:pPr>
      <w:r w:rsidRPr="002F298A">
        <w:rPr>
          <w:rFonts w:ascii="Times" w:eastAsiaTheme="minorEastAsia" w:hAnsi="Times"/>
          <w:lang w:val="es-CO"/>
        </w:rPr>
        <w:t xml:space="preserve">Si </w:t>
      </w:r>
      <m:oMath>
        <m:r>
          <w:rPr>
            <w:rFonts w:ascii="Cambria Math" w:eastAsiaTheme="minorEastAsia" w:hAnsi="Cambria Math"/>
            <w:lang w:val="es-CO"/>
          </w:rPr>
          <m:t>x&lt;y</m:t>
        </m:r>
      </m:oMath>
      <w:r w:rsidRPr="002F298A">
        <w:rPr>
          <w:rFonts w:ascii="Times" w:eastAsiaTheme="minorEastAsia" w:hAnsi="Times"/>
          <w:lang w:val="es-CO"/>
        </w:rPr>
        <w:t xml:space="preserve"> y </w:t>
      </w:r>
      <m:oMath>
        <m:r>
          <w:rPr>
            <w:rFonts w:ascii="Cambria Math" w:eastAsiaTheme="minorEastAsia" w:hAnsi="Cambria Math"/>
            <w:lang w:val="es-CO"/>
          </w:rPr>
          <m:t>z&lt;w</m:t>
        </m:r>
      </m:oMath>
      <w:r w:rsidR="002F298A">
        <w:rPr>
          <w:rFonts w:ascii="Times" w:eastAsiaTheme="minorEastAsia" w:hAnsi="Times"/>
          <w:lang w:val="es-CO"/>
        </w:rPr>
        <w:t xml:space="preserve"> </w:t>
      </w:r>
      <w:r w:rsidRPr="002F298A">
        <w:rPr>
          <w:rFonts w:ascii="Times" w:eastAsiaTheme="minorEastAsia" w:hAnsi="Times"/>
          <w:lang w:val="es-CO"/>
        </w:rPr>
        <w:t xml:space="preserve">entonces </w:t>
      </w:r>
      <m:oMath>
        <m:r>
          <w:rPr>
            <w:rFonts w:ascii="Cambria Math" w:eastAsiaTheme="minorEastAsia" w:hAnsi="Cambria Math"/>
            <w:lang w:val="es-CO"/>
          </w:rPr>
          <m:t>x+z&lt;y+w</m:t>
        </m:r>
      </m:oMath>
    </w:p>
    <w:p w:rsidR="001653F8" w:rsidRPr="002F298A" w:rsidRDefault="001653F8" w:rsidP="001653F8">
      <w:pPr>
        <w:pStyle w:val="Prrafodelista"/>
        <w:numPr>
          <w:ilvl w:val="0"/>
          <w:numId w:val="40"/>
        </w:numPr>
        <w:spacing w:after="0"/>
        <w:rPr>
          <w:rFonts w:ascii="Times" w:eastAsiaTheme="minorEastAsia" w:hAnsi="Times"/>
          <w:lang w:val="es-CO"/>
        </w:rPr>
      </w:pPr>
      <w:r w:rsidRPr="002F298A">
        <w:rPr>
          <w:rFonts w:ascii="Times" w:eastAsiaTheme="minorEastAsia" w:hAnsi="Times"/>
          <w:lang w:val="es-CO"/>
        </w:rPr>
        <w:t xml:space="preserve">Si </w:t>
      </w:r>
      <m:oMath>
        <m:r>
          <w:rPr>
            <w:rFonts w:ascii="Cambria Math" w:eastAsiaTheme="minorEastAsia" w:hAnsi="Cambria Math"/>
            <w:lang w:val="es-CO"/>
          </w:rPr>
          <m:t>x≤y</m:t>
        </m:r>
      </m:oMath>
      <w:r w:rsidRPr="002F298A">
        <w:rPr>
          <w:rFonts w:ascii="Times" w:eastAsiaTheme="minorEastAsia" w:hAnsi="Times"/>
          <w:lang w:val="es-CO"/>
        </w:rPr>
        <w:t xml:space="preserve"> y </w:t>
      </w:r>
      <m:oMath>
        <m:r>
          <w:rPr>
            <w:rFonts w:ascii="Cambria Math" w:eastAsiaTheme="minorEastAsia" w:hAnsi="Cambria Math"/>
            <w:lang w:val="es-CO"/>
          </w:rPr>
          <m:t>z≤w</m:t>
        </m:r>
      </m:oMath>
      <w:r>
        <w:rPr>
          <w:rFonts w:ascii="Times" w:eastAsiaTheme="minorEastAsia" w:hAnsi="Times"/>
          <w:lang w:val="es-CO"/>
        </w:rPr>
        <w:t xml:space="preserve"> </w:t>
      </w:r>
      <w:r w:rsidRPr="002F298A">
        <w:rPr>
          <w:rFonts w:ascii="Times" w:eastAsiaTheme="minorEastAsia" w:hAnsi="Times"/>
          <w:lang w:val="es-CO"/>
        </w:rPr>
        <w:t xml:space="preserve">entonces </w:t>
      </w:r>
      <m:oMath>
        <m:r>
          <w:rPr>
            <w:rFonts w:ascii="Cambria Math" w:eastAsiaTheme="minorEastAsia" w:hAnsi="Cambria Math"/>
            <w:lang w:val="es-CO"/>
          </w:rPr>
          <m:t>x+z≤y+w</m:t>
        </m:r>
      </m:oMath>
    </w:p>
    <w:p w:rsidR="001653F8" w:rsidRPr="002F298A" w:rsidRDefault="001653F8" w:rsidP="001653F8">
      <w:pPr>
        <w:pStyle w:val="Prrafodelista"/>
        <w:numPr>
          <w:ilvl w:val="0"/>
          <w:numId w:val="40"/>
        </w:numPr>
        <w:spacing w:after="0"/>
        <w:rPr>
          <w:rFonts w:ascii="Times" w:eastAsiaTheme="minorEastAsia" w:hAnsi="Times"/>
          <w:lang w:val="es-CO"/>
        </w:rPr>
      </w:pPr>
      <w:r w:rsidRPr="002F298A">
        <w:rPr>
          <w:rFonts w:ascii="Times" w:eastAsiaTheme="minorEastAsia" w:hAnsi="Times"/>
          <w:lang w:val="es-CO"/>
        </w:rPr>
        <w:t xml:space="preserve">Si </w:t>
      </w:r>
      <m:oMath>
        <m:r>
          <w:rPr>
            <w:rFonts w:ascii="Cambria Math" w:eastAsiaTheme="minorEastAsia" w:hAnsi="Cambria Math"/>
            <w:lang w:val="es-CO"/>
          </w:rPr>
          <m:t>x&lt;y</m:t>
        </m:r>
      </m:oMath>
      <w:r w:rsidRPr="002F298A">
        <w:rPr>
          <w:rFonts w:ascii="Times" w:eastAsiaTheme="minorEastAsia" w:hAnsi="Times"/>
          <w:lang w:val="es-CO"/>
        </w:rPr>
        <w:t xml:space="preserve"> y </w:t>
      </w:r>
      <m:oMath>
        <m:r>
          <w:rPr>
            <w:rFonts w:ascii="Cambria Math" w:eastAsiaTheme="minorEastAsia" w:hAnsi="Cambria Math"/>
            <w:lang w:val="es-CO"/>
          </w:rPr>
          <m:t>z≤w</m:t>
        </m:r>
      </m:oMath>
      <w:r>
        <w:rPr>
          <w:rFonts w:ascii="Times" w:eastAsiaTheme="minorEastAsia" w:hAnsi="Times"/>
          <w:lang w:val="es-CO"/>
        </w:rPr>
        <w:t xml:space="preserve"> </w:t>
      </w:r>
      <w:r w:rsidRPr="002F298A">
        <w:rPr>
          <w:rFonts w:ascii="Times" w:eastAsiaTheme="minorEastAsia" w:hAnsi="Times"/>
          <w:lang w:val="es-CO"/>
        </w:rPr>
        <w:t xml:space="preserve">entonces </w:t>
      </w:r>
      <m:oMath>
        <m:r>
          <w:rPr>
            <w:rFonts w:ascii="Cambria Math" w:eastAsiaTheme="minorEastAsia" w:hAnsi="Cambria Math"/>
            <w:lang w:val="es-CO"/>
          </w:rPr>
          <m:t>x+z&lt;y+w</m:t>
        </m:r>
      </m:oMath>
    </w:p>
    <w:p w:rsidR="0071142C" w:rsidRPr="002F298A" w:rsidRDefault="0071142C" w:rsidP="002F298A">
      <w:pPr>
        <w:pStyle w:val="Prrafodelista"/>
        <w:numPr>
          <w:ilvl w:val="0"/>
          <w:numId w:val="40"/>
        </w:numPr>
        <w:spacing w:after="0"/>
        <w:rPr>
          <w:rFonts w:ascii="Times" w:eastAsiaTheme="minorEastAsia" w:hAnsi="Times"/>
          <w:lang w:val="es-CO"/>
        </w:rPr>
      </w:pPr>
      <w:r w:rsidRPr="002F298A">
        <w:rPr>
          <w:rFonts w:ascii="Times" w:eastAsiaTheme="minorEastAsia" w:hAnsi="Times"/>
          <w:lang w:val="es-CO"/>
        </w:rPr>
        <w:t xml:space="preserve">Si </w:t>
      </w:r>
      <m:oMath>
        <m:r>
          <w:rPr>
            <w:rFonts w:ascii="Cambria Math" w:eastAsiaTheme="minorEastAsia" w:hAnsi="Cambria Math"/>
            <w:lang w:val="es-CO"/>
          </w:rPr>
          <m:t>x&lt;y</m:t>
        </m:r>
      </m:oMath>
      <w:r w:rsidRPr="002F298A">
        <w:rPr>
          <w:rFonts w:ascii="Times" w:eastAsiaTheme="minorEastAsia" w:hAnsi="Times"/>
          <w:lang w:val="es-CO"/>
        </w:rPr>
        <w:t xml:space="preserve"> y </w:t>
      </w:r>
      <m:oMath>
        <m:r>
          <w:rPr>
            <w:rFonts w:ascii="Cambria Math" w:eastAsiaTheme="minorEastAsia" w:hAnsi="Cambria Math"/>
            <w:lang w:val="es-CO"/>
          </w:rPr>
          <m:t>0&lt;z</m:t>
        </m:r>
      </m:oMath>
      <w:r w:rsidRPr="002F298A">
        <w:rPr>
          <w:rFonts w:ascii="Times" w:eastAsiaTheme="minorEastAsia" w:hAnsi="Times"/>
          <w:lang w:val="es-CO"/>
        </w:rPr>
        <w:t xml:space="preserve"> entonces </w:t>
      </w:r>
      <m:oMath>
        <m:r>
          <w:rPr>
            <w:rFonts w:ascii="Cambria Math" w:eastAsiaTheme="minorEastAsia" w:hAnsi="Cambria Math"/>
            <w:lang w:val="es-CO"/>
          </w:rPr>
          <m:t>xz&lt;yz</m:t>
        </m:r>
      </m:oMath>
    </w:p>
    <w:p w:rsidR="001653F8" w:rsidRPr="002F298A" w:rsidRDefault="001653F8" w:rsidP="001653F8">
      <w:pPr>
        <w:pStyle w:val="Prrafodelista"/>
        <w:numPr>
          <w:ilvl w:val="0"/>
          <w:numId w:val="40"/>
        </w:numPr>
        <w:spacing w:after="0"/>
        <w:rPr>
          <w:rFonts w:ascii="Times" w:eastAsiaTheme="minorEastAsia" w:hAnsi="Times"/>
          <w:lang w:val="es-CO"/>
        </w:rPr>
      </w:pPr>
      <w:r w:rsidRPr="002F298A">
        <w:rPr>
          <w:rFonts w:ascii="Times" w:eastAsiaTheme="minorEastAsia" w:hAnsi="Times"/>
          <w:lang w:val="es-CO"/>
        </w:rPr>
        <w:t xml:space="preserve">Si </w:t>
      </w:r>
      <m:oMath>
        <m:r>
          <w:rPr>
            <w:rFonts w:ascii="Cambria Math" w:eastAsiaTheme="minorEastAsia" w:hAnsi="Cambria Math"/>
            <w:lang w:val="es-CO"/>
          </w:rPr>
          <m:t>x≤y</m:t>
        </m:r>
      </m:oMath>
      <w:r w:rsidRPr="002F298A">
        <w:rPr>
          <w:rFonts w:ascii="Times" w:eastAsiaTheme="minorEastAsia" w:hAnsi="Times"/>
          <w:lang w:val="es-CO"/>
        </w:rPr>
        <w:t xml:space="preserve"> y </w:t>
      </w:r>
      <m:oMath>
        <m:r>
          <w:rPr>
            <w:rFonts w:ascii="Cambria Math" w:eastAsiaTheme="minorEastAsia" w:hAnsi="Cambria Math"/>
            <w:lang w:val="es-CO"/>
          </w:rPr>
          <m:t>0&lt;z</m:t>
        </m:r>
      </m:oMath>
      <w:r w:rsidRPr="002F298A">
        <w:rPr>
          <w:rFonts w:ascii="Times" w:eastAsiaTheme="minorEastAsia" w:hAnsi="Times"/>
          <w:lang w:val="es-CO"/>
        </w:rPr>
        <w:t xml:space="preserve"> entonces </w:t>
      </w:r>
      <m:oMath>
        <m:r>
          <w:rPr>
            <w:rFonts w:ascii="Cambria Math" w:eastAsiaTheme="minorEastAsia" w:hAnsi="Cambria Math"/>
            <w:lang w:val="es-CO"/>
          </w:rPr>
          <m:t>xz≤yz</m:t>
        </m:r>
      </m:oMath>
    </w:p>
    <w:p w:rsidR="0071142C" w:rsidRPr="00C412F7" w:rsidRDefault="0071142C" w:rsidP="002F298A">
      <w:pPr>
        <w:pStyle w:val="Prrafodelista"/>
        <w:numPr>
          <w:ilvl w:val="0"/>
          <w:numId w:val="40"/>
        </w:numPr>
        <w:spacing w:after="0"/>
        <w:rPr>
          <w:rFonts w:ascii="Times" w:eastAsiaTheme="minorEastAsia" w:hAnsi="Times"/>
          <w:lang w:val="es-CO"/>
        </w:rPr>
      </w:pPr>
      <w:r w:rsidRPr="002F298A">
        <w:rPr>
          <w:rFonts w:ascii="Times" w:eastAsiaTheme="minorEastAsia" w:hAnsi="Times"/>
          <w:lang w:val="es-CO"/>
        </w:rPr>
        <w:t xml:space="preserve">Si </w:t>
      </w:r>
      <m:oMath>
        <m:r>
          <w:rPr>
            <w:rFonts w:ascii="Cambria Math" w:eastAsiaTheme="minorEastAsia" w:hAnsi="Cambria Math"/>
            <w:lang w:val="es-CO"/>
          </w:rPr>
          <m:t>x&lt;y</m:t>
        </m:r>
      </m:oMath>
      <w:r w:rsidRPr="002F298A">
        <w:rPr>
          <w:rFonts w:ascii="Times" w:eastAsiaTheme="minorEastAsia" w:hAnsi="Times"/>
          <w:lang w:val="es-CO"/>
        </w:rPr>
        <w:t xml:space="preserve"> y </w:t>
      </w:r>
      <m:oMath>
        <m:r>
          <w:rPr>
            <w:rFonts w:ascii="Cambria Math" w:eastAsiaTheme="minorEastAsia" w:hAnsi="Cambria Math"/>
            <w:lang w:val="es-CO"/>
          </w:rPr>
          <m:t>z&lt;0</m:t>
        </m:r>
      </m:oMath>
      <w:r w:rsidRPr="002F298A">
        <w:rPr>
          <w:rFonts w:ascii="Times" w:eastAsiaTheme="minorEastAsia" w:hAnsi="Times"/>
          <w:lang w:val="es-CO"/>
        </w:rPr>
        <w:t xml:space="preserve"> entonces </w:t>
      </w:r>
      <m:oMath>
        <m:r>
          <w:rPr>
            <w:rFonts w:ascii="Cambria Math" w:eastAsiaTheme="minorEastAsia" w:hAnsi="Cambria Math"/>
            <w:lang w:val="es-CO"/>
          </w:rPr>
          <m:t>xz&gt;yz</m:t>
        </m:r>
      </m:oMath>
    </w:p>
    <w:p w:rsidR="00C412F7" w:rsidRPr="00C412F7" w:rsidRDefault="00C412F7" w:rsidP="00C412F7">
      <w:pPr>
        <w:pStyle w:val="Prrafodelista"/>
        <w:numPr>
          <w:ilvl w:val="0"/>
          <w:numId w:val="40"/>
        </w:numPr>
        <w:spacing w:after="0"/>
        <w:rPr>
          <w:rFonts w:ascii="Times" w:eastAsiaTheme="minorEastAsia" w:hAnsi="Times"/>
          <w:lang w:val="es-CO"/>
        </w:rPr>
      </w:pPr>
      <w:r w:rsidRPr="002F298A">
        <w:rPr>
          <w:rFonts w:ascii="Times" w:eastAsiaTheme="minorEastAsia" w:hAnsi="Times"/>
          <w:lang w:val="es-CO"/>
        </w:rPr>
        <w:t xml:space="preserve">Si </w:t>
      </w:r>
      <m:oMath>
        <m:r>
          <w:rPr>
            <w:rFonts w:ascii="Cambria Math" w:eastAsiaTheme="minorEastAsia" w:hAnsi="Cambria Math"/>
            <w:lang w:val="es-CO"/>
          </w:rPr>
          <m:t>x≤y</m:t>
        </m:r>
      </m:oMath>
      <w:r w:rsidRPr="002F298A">
        <w:rPr>
          <w:rFonts w:ascii="Times" w:eastAsiaTheme="minorEastAsia" w:hAnsi="Times"/>
          <w:lang w:val="es-CO"/>
        </w:rPr>
        <w:t xml:space="preserve"> y </w:t>
      </w:r>
      <m:oMath>
        <m:r>
          <w:rPr>
            <w:rFonts w:ascii="Cambria Math" w:eastAsiaTheme="minorEastAsia" w:hAnsi="Cambria Math"/>
            <w:lang w:val="es-CO"/>
          </w:rPr>
          <m:t>z&lt;0</m:t>
        </m:r>
      </m:oMath>
      <w:r w:rsidRPr="002F298A">
        <w:rPr>
          <w:rFonts w:ascii="Times" w:eastAsiaTheme="minorEastAsia" w:hAnsi="Times"/>
          <w:lang w:val="es-CO"/>
        </w:rPr>
        <w:t xml:space="preserve"> entonces </w:t>
      </w:r>
      <m:oMath>
        <m:r>
          <w:rPr>
            <w:rFonts w:ascii="Cambria Math" w:eastAsiaTheme="minorEastAsia" w:hAnsi="Cambria Math"/>
            <w:lang w:val="es-CO"/>
          </w:rPr>
          <m:t>xz≥yz</m:t>
        </m:r>
      </m:oMath>
    </w:p>
    <w:p w:rsidR="00C412F7" w:rsidRDefault="00C412F7" w:rsidP="00C412F7">
      <w:pPr>
        <w:pStyle w:val="Prrafodelista"/>
        <w:spacing w:after="0"/>
        <w:rPr>
          <w:rFonts w:ascii="Times" w:eastAsiaTheme="minorEastAsia" w:hAnsi="Times"/>
          <w:lang w:val="es-CO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CF367A" w:rsidRPr="005D1738" w:rsidTr="001C6E72">
        <w:tc>
          <w:tcPr>
            <w:tcW w:w="9033" w:type="dxa"/>
            <w:gridSpan w:val="2"/>
            <w:shd w:val="clear" w:color="auto" w:fill="000000" w:themeFill="text1"/>
          </w:tcPr>
          <w:p w:rsidR="00CF367A" w:rsidRPr="005D1738" w:rsidRDefault="00CF367A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F367A" w:rsidTr="001C6E72">
        <w:tc>
          <w:tcPr>
            <w:tcW w:w="2518" w:type="dxa"/>
          </w:tcPr>
          <w:p w:rsidR="00CF367A" w:rsidRPr="00053744" w:rsidRDefault="00CF367A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CF367A" w:rsidRPr="00053744" w:rsidRDefault="00CF367A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MA_G011_01_CO_REC60</w:t>
            </w:r>
          </w:p>
        </w:tc>
      </w:tr>
      <w:tr w:rsidR="00CF367A" w:rsidTr="001C6E72">
        <w:tc>
          <w:tcPr>
            <w:tcW w:w="2518" w:type="dxa"/>
          </w:tcPr>
          <w:p w:rsidR="00CF367A" w:rsidRDefault="00CF367A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CF367A" w:rsidRDefault="00CF367A" w:rsidP="00BA597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Usando las propiedades de orden de los números reales.</w:t>
            </w:r>
          </w:p>
        </w:tc>
      </w:tr>
      <w:tr w:rsidR="00CF367A" w:rsidTr="001C6E72">
        <w:tc>
          <w:tcPr>
            <w:tcW w:w="2518" w:type="dxa"/>
          </w:tcPr>
          <w:p w:rsidR="00CF367A" w:rsidRDefault="00CF367A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F367A" w:rsidRDefault="00CF367A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Reconoces la estructura algebraica y de orden de los números reales.</w:t>
            </w:r>
          </w:p>
        </w:tc>
      </w:tr>
    </w:tbl>
    <w:p w:rsidR="00CF367A" w:rsidRPr="00CF367A" w:rsidRDefault="00CF367A" w:rsidP="00C412F7">
      <w:pPr>
        <w:pStyle w:val="Prrafodelista"/>
        <w:spacing w:after="0"/>
        <w:rPr>
          <w:rFonts w:ascii="Times" w:eastAsiaTheme="minorEastAsia" w:hAnsi="Times"/>
        </w:rPr>
      </w:pPr>
    </w:p>
    <w:p w:rsidR="00CF367A" w:rsidRPr="00C412F7" w:rsidRDefault="00CF367A" w:rsidP="00C412F7">
      <w:pPr>
        <w:pStyle w:val="Prrafodelista"/>
        <w:spacing w:after="0"/>
        <w:rPr>
          <w:rFonts w:ascii="Times" w:eastAsiaTheme="minorEastAsia" w:hAnsi="Times"/>
          <w:lang w:val="es-CO"/>
        </w:rPr>
      </w:pPr>
    </w:p>
    <w:p w:rsidR="00731DD7" w:rsidRDefault="00731DD7" w:rsidP="00731DD7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>
        <w:rPr>
          <w:rFonts w:ascii="Times" w:hAnsi="Times"/>
          <w:b/>
        </w:rPr>
        <w:t>1.5. Consolidación</w:t>
      </w:r>
    </w:p>
    <w:p w:rsidR="00BA1616" w:rsidRDefault="00BA1616" w:rsidP="00BA1616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BA1616" w:rsidRPr="005D1738" w:rsidTr="001C6E72">
        <w:tc>
          <w:tcPr>
            <w:tcW w:w="9033" w:type="dxa"/>
            <w:gridSpan w:val="2"/>
            <w:shd w:val="clear" w:color="auto" w:fill="000000" w:themeFill="text1"/>
          </w:tcPr>
          <w:p w:rsidR="00BA1616" w:rsidRPr="005D1738" w:rsidRDefault="00BA1616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A1616" w:rsidTr="001C6E72">
        <w:tc>
          <w:tcPr>
            <w:tcW w:w="2518" w:type="dxa"/>
          </w:tcPr>
          <w:p w:rsidR="00BA1616" w:rsidRPr="00053744" w:rsidRDefault="00BA1616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A1616" w:rsidRPr="00053744" w:rsidRDefault="00BA1616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MA_G011_01_CO_REC</w:t>
            </w:r>
            <w:r w:rsidR="00DD7744">
              <w:rPr>
                <w:rFonts w:ascii="Times New Roman" w:hAnsi="Times New Roman" w:cs="Times New Roman"/>
                <w:color w:val="000000"/>
              </w:rPr>
              <w:t>7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A1616" w:rsidTr="001C6E72">
        <w:tc>
          <w:tcPr>
            <w:tcW w:w="2518" w:type="dxa"/>
          </w:tcPr>
          <w:p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A1616" w:rsidRDefault="00FF49EF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Practica lo que has repasado y aprendido.</w:t>
            </w:r>
          </w:p>
        </w:tc>
      </w:tr>
      <w:tr w:rsidR="00BA1616" w:rsidTr="001C6E72">
        <w:tc>
          <w:tcPr>
            <w:tcW w:w="2518" w:type="dxa"/>
          </w:tcPr>
          <w:p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A1616" w:rsidRDefault="005712BA" w:rsidP="005712B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Reconoces la estructura algebraica y de orden de los números reales.</w:t>
            </w:r>
          </w:p>
        </w:tc>
      </w:tr>
    </w:tbl>
    <w:p w:rsidR="00BA1616" w:rsidRDefault="00BA1616" w:rsidP="00BA1616">
      <w:pPr>
        <w:spacing w:after="0"/>
        <w:rPr>
          <w:rFonts w:ascii="Times" w:hAnsi="Times"/>
        </w:rPr>
      </w:pPr>
    </w:p>
    <w:p w:rsidR="00BA1616" w:rsidRDefault="00BA1616" w:rsidP="00BA1616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BA1616" w:rsidRPr="005D1738" w:rsidTr="001C6E72">
        <w:tc>
          <w:tcPr>
            <w:tcW w:w="9033" w:type="dxa"/>
            <w:gridSpan w:val="2"/>
            <w:shd w:val="clear" w:color="auto" w:fill="000000" w:themeFill="text1"/>
          </w:tcPr>
          <w:p w:rsidR="00BA1616" w:rsidRPr="005D1738" w:rsidRDefault="00BA1616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A1616" w:rsidTr="001C6E72">
        <w:tc>
          <w:tcPr>
            <w:tcW w:w="2518" w:type="dxa"/>
          </w:tcPr>
          <w:p w:rsidR="00BA1616" w:rsidRPr="00053744" w:rsidRDefault="00BA1616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A1616" w:rsidRPr="00053744" w:rsidRDefault="00BA1616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MA_G011_01_CO_REC</w:t>
            </w:r>
            <w:r w:rsidR="00DD7744">
              <w:rPr>
                <w:rFonts w:ascii="Times New Roman" w:hAnsi="Times New Roman" w:cs="Times New Roman"/>
                <w:color w:val="000000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A1616" w:rsidTr="001C6E72">
        <w:tc>
          <w:tcPr>
            <w:tcW w:w="2518" w:type="dxa"/>
          </w:tcPr>
          <w:p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A1616" w:rsidRDefault="005712BA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Practica lo que has repasado y aprendido.</w:t>
            </w:r>
          </w:p>
        </w:tc>
      </w:tr>
      <w:tr w:rsidR="00BA1616" w:rsidTr="001C6E72">
        <w:tc>
          <w:tcPr>
            <w:tcW w:w="2518" w:type="dxa"/>
          </w:tcPr>
          <w:p w:rsidR="00BA1616" w:rsidRDefault="00BA1616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A1616" w:rsidRDefault="005712BA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Reconoces expresiones equivalentes de números reales.</w:t>
            </w:r>
          </w:p>
        </w:tc>
      </w:tr>
    </w:tbl>
    <w:p w:rsidR="00BA1616" w:rsidRDefault="00BA1616" w:rsidP="00BA1616">
      <w:pPr>
        <w:spacing w:after="0"/>
        <w:rPr>
          <w:rFonts w:ascii="Times" w:hAnsi="Times"/>
        </w:rPr>
      </w:pPr>
    </w:p>
    <w:p w:rsidR="00BA1616" w:rsidRDefault="00BA1616" w:rsidP="00BA1616">
      <w:pPr>
        <w:spacing w:after="0"/>
        <w:rPr>
          <w:rFonts w:ascii="Times" w:hAnsi="Times"/>
          <w:highlight w:val="yellow"/>
        </w:rPr>
      </w:pPr>
    </w:p>
    <w:p w:rsidR="00834B0E" w:rsidRDefault="00BA1616" w:rsidP="00BA1616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AE1396">
        <w:rPr>
          <w:rFonts w:ascii="Times" w:hAnsi="Times"/>
          <w:highlight w:val="yellow"/>
        </w:rPr>
        <w:t>[SECCIÓN 1</w:t>
      </w:r>
      <w:r w:rsidR="00834B0E">
        <w:rPr>
          <w:rFonts w:ascii="Times" w:hAnsi="Times"/>
          <w:highlight w:val="yellow"/>
        </w:rPr>
        <w:t>]</w:t>
      </w:r>
      <w:r w:rsidR="00AE1396">
        <w:rPr>
          <w:rFonts w:ascii="Times" w:hAnsi="Times"/>
          <w:b/>
        </w:rPr>
        <w:t>2</w:t>
      </w:r>
      <w:r w:rsidR="00834B0E">
        <w:rPr>
          <w:rFonts w:ascii="Times" w:hAnsi="Times"/>
          <w:b/>
        </w:rPr>
        <w:t xml:space="preserve"> Intervalos</w:t>
      </w:r>
    </w:p>
    <w:p w:rsidR="00834B0E" w:rsidRDefault="00834B0E" w:rsidP="00834B0E">
      <w:pPr>
        <w:spacing w:after="0"/>
        <w:rPr>
          <w:rFonts w:ascii="Times" w:hAnsi="Times"/>
          <w:b/>
        </w:rPr>
      </w:pPr>
    </w:p>
    <w:p w:rsidR="007E5A4F" w:rsidRDefault="00A6728D" w:rsidP="00A6728D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S</w:t>
      </w:r>
      <w:r w:rsidRPr="00A6728D">
        <w:rPr>
          <w:rFonts w:ascii="Times" w:hAnsi="Times"/>
        </w:rPr>
        <w:t>e denomina intervalo al conjunto de puntos de la recta real correspondiente</w:t>
      </w:r>
      <w:r w:rsidR="006057C0">
        <w:rPr>
          <w:rFonts w:ascii="Times" w:hAnsi="Times"/>
        </w:rPr>
        <w:t>s</w:t>
      </w:r>
      <w:r w:rsidRPr="00A6728D">
        <w:rPr>
          <w:rFonts w:ascii="Times" w:hAnsi="Times"/>
        </w:rPr>
        <w:t xml:space="preserve"> a </w:t>
      </w:r>
      <w:r w:rsidR="006057C0">
        <w:rPr>
          <w:rFonts w:ascii="Times" w:hAnsi="Times"/>
        </w:rPr>
        <w:t xml:space="preserve">una </w:t>
      </w:r>
      <w:r w:rsidR="00416648">
        <w:rPr>
          <w:rFonts w:ascii="Times" w:hAnsi="Times"/>
        </w:rPr>
        <w:t>semirecta</w:t>
      </w:r>
      <w:r w:rsidR="009B4136">
        <w:rPr>
          <w:rFonts w:ascii="Times" w:hAnsi="Times"/>
        </w:rPr>
        <w:t xml:space="preserve"> o </w:t>
      </w:r>
      <w:r w:rsidR="006057C0">
        <w:rPr>
          <w:rFonts w:ascii="Times" w:hAnsi="Times"/>
        </w:rPr>
        <w:t xml:space="preserve">a un </w:t>
      </w:r>
      <w:r w:rsidRPr="00A6728D">
        <w:rPr>
          <w:rFonts w:ascii="Times" w:hAnsi="Times"/>
        </w:rPr>
        <w:t>segmento</w:t>
      </w:r>
      <w:r w:rsidR="009B4136">
        <w:rPr>
          <w:rFonts w:ascii="Times" w:hAnsi="Times"/>
        </w:rPr>
        <w:t xml:space="preserve"> ya sea con su</w:t>
      </w:r>
      <w:r w:rsidR="00923525">
        <w:rPr>
          <w:rFonts w:ascii="Times" w:hAnsi="Times"/>
        </w:rPr>
        <w:t>s</w:t>
      </w:r>
      <w:r w:rsidR="009B4136">
        <w:rPr>
          <w:rFonts w:ascii="Times" w:hAnsi="Times"/>
        </w:rPr>
        <w:t xml:space="preserve"> extremos o sin ellos. </w:t>
      </w:r>
      <w:r w:rsidR="00116190">
        <w:rPr>
          <w:rFonts w:ascii="Times" w:hAnsi="Times"/>
        </w:rPr>
        <w:t xml:space="preserve">Diremos que un intervalo es acotado </w:t>
      </w:r>
      <w:r w:rsidR="006057C0">
        <w:rPr>
          <w:rFonts w:ascii="Times" w:hAnsi="Times"/>
        </w:rPr>
        <w:t xml:space="preserve">superiormente </w:t>
      </w:r>
      <w:r w:rsidR="00116190">
        <w:rPr>
          <w:rFonts w:ascii="Times" w:hAnsi="Times"/>
        </w:rPr>
        <w:t>si e</w:t>
      </w:r>
      <w:r w:rsidR="006057C0">
        <w:rPr>
          <w:rFonts w:ascii="Times" w:hAnsi="Times"/>
        </w:rPr>
        <w:t>n</w:t>
      </w:r>
      <w:r w:rsidR="00116190">
        <w:rPr>
          <w:rFonts w:ascii="Times" w:hAnsi="Times"/>
        </w:rPr>
        <w:t>contramos un punto a su derecha que no pertenezcan a</w:t>
      </w:r>
      <w:r w:rsidR="006057C0">
        <w:rPr>
          <w:rFonts w:ascii="Times" w:hAnsi="Times"/>
        </w:rPr>
        <w:t xml:space="preserve"> el, diremos que es acotado inferiormente si</w:t>
      </w:r>
      <w:r w:rsidR="00416648">
        <w:rPr>
          <w:rFonts w:ascii="Times" w:hAnsi="Times"/>
        </w:rPr>
        <w:t xml:space="preserve"> encontramos un punto a la izquierda que no pertenezca a el, y diremos simplemente acotado si es acotado superior e inferiormente. Claramente los segmentos son acotados mientras que las semirectas solamente superior o inferiormente. </w:t>
      </w:r>
      <w:r w:rsidR="007E5A4F">
        <w:rPr>
          <w:rFonts w:ascii="Times" w:hAnsi="Times"/>
        </w:rPr>
        <w:t>Utilizaremos el orden de los definir de una manera más precisa los intervalos.</w:t>
      </w:r>
    </w:p>
    <w:p w:rsidR="007E5A4F" w:rsidRDefault="007E5A4F" w:rsidP="00A6728D">
      <w:pPr>
        <w:spacing w:after="0"/>
        <w:jc w:val="both"/>
        <w:rPr>
          <w:rFonts w:ascii="Times" w:hAnsi="Times"/>
        </w:rPr>
      </w:pPr>
    </w:p>
    <w:p w:rsidR="00834B0E" w:rsidRDefault="00AE1396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="00834B0E">
        <w:rPr>
          <w:rFonts w:ascii="Times" w:hAnsi="Times"/>
          <w:highlight w:val="yellow"/>
        </w:rPr>
        <w:t>]</w:t>
      </w:r>
      <w:r>
        <w:rPr>
          <w:rFonts w:ascii="Times" w:hAnsi="Times"/>
          <w:b/>
        </w:rPr>
        <w:t>2</w:t>
      </w:r>
      <w:r w:rsidR="00834B0E">
        <w:rPr>
          <w:rFonts w:ascii="Times" w:hAnsi="Times"/>
          <w:b/>
        </w:rPr>
        <w:t>.1Intervalos abiertos</w:t>
      </w:r>
    </w:p>
    <w:p w:rsidR="00834B0E" w:rsidRDefault="00834B0E" w:rsidP="00834B0E">
      <w:pPr>
        <w:spacing w:after="0"/>
        <w:rPr>
          <w:rFonts w:ascii="Times" w:hAnsi="Times"/>
          <w:b/>
        </w:rPr>
      </w:pPr>
    </w:p>
    <w:p w:rsidR="000333EA" w:rsidRDefault="007E5A4F" w:rsidP="00834B0E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Sean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</m:oMath>
      <w:r>
        <w:rPr>
          <w:rFonts w:ascii="Times" w:eastAsiaTheme="minorEastAsia" w:hAnsi="Times"/>
        </w:rPr>
        <w:t xml:space="preserve"> con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ascii="Times" w:eastAsiaTheme="minorEastAsia" w:hAnsi="Times"/>
        </w:rPr>
        <w:t xml:space="preserve"> entonces</w:t>
      </w:r>
      <w:r w:rsidR="000333EA">
        <w:rPr>
          <w:rFonts w:ascii="Times" w:eastAsiaTheme="minorEastAsia" w:hAnsi="Times"/>
        </w:rPr>
        <w:t xml:space="preserve">: </w:t>
      </w:r>
    </w:p>
    <w:p w:rsidR="000333EA" w:rsidRDefault="000333EA" w:rsidP="00834B0E">
      <w:pPr>
        <w:spacing w:after="0"/>
        <w:rPr>
          <w:rFonts w:ascii="Times" w:eastAsiaTheme="minorEastAsia" w:hAnsi="Times"/>
        </w:rPr>
      </w:pPr>
    </w:p>
    <w:p w:rsidR="005D7957" w:rsidRDefault="000333EA" w:rsidP="00834B0E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D</w:t>
      </w:r>
      <w:r w:rsidR="007E5A4F">
        <w:rPr>
          <w:rFonts w:ascii="Times" w:eastAsiaTheme="minorEastAsia" w:hAnsi="Times"/>
        </w:rPr>
        <w:t xml:space="preserve">efinimos el intervalo abierto de extremos </w:t>
      </w:r>
      <m:oMath>
        <m:r>
          <w:rPr>
            <w:rFonts w:ascii="Cambria Math" w:eastAsiaTheme="minorEastAsia" w:hAnsi="Cambria Math"/>
          </w:rPr>
          <m:t>a</m:t>
        </m:r>
      </m:oMath>
      <w:r w:rsidR="007E5A4F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</m:t>
        </m:r>
      </m:oMath>
      <w:r w:rsidR="007E5A4F">
        <w:rPr>
          <w:rFonts w:ascii="Times" w:eastAsiaTheme="minorEastAsia" w:hAnsi="Times"/>
        </w:rPr>
        <w:t xml:space="preserve"> como</w:t>
      </w:r>
      <w:r>
        <w:rPr>
          <w:rFonts w:ascii="Times" w:eastAsiaTheme="minorEastAsia" w:hAnsi="Times"/>
        </w:rPr>
        <w:t xml:space="preserve"> el conjunto de todos los números reales mayores que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Times" w:eastAsiaTheme="minorEastAsia" w:hAnsi="Times"/>
        </w:rPr>
        <w:t xml:space="preserve"> y menores que </w:t>
      </w:r>
      <m:oMath>
        <m:r>
          <w:rPr>
            <w:rFonts w:ascii="Cambria Math" w:eastAsiaTheme="minorEastAsia" w:hAnsi="Cambria Math"/>
          </w:rPr>
          <m:t>b</m:t>
        </m:r>
      </m:oMath>
      <w:r w:rsidR="007E5A4F">
        <w:rPr>
          <w:rFonts w:ascii="Times" w:eastAsiaTheme="minorEastAsia" w:hAnsi="Times"/>
        </w:rPr>
        <w:t>:</w:t>
      </w:r>
    </w:p>
    <w:p w:rsidR="007E5A4F" w:rsidRDefault="007E5A4F" w:rsidP="00834B0E">
      <w:pPr>
        <w:spacing w:after="0"/>
        <w:rPr>
          <w:rFonts w:ascii="Times" w:eastAsiaTheme="minorEastAsia" w:hAnsi="Times"/>
        </w:rPr>
      </w:pPr>
    </w:p>
    <w:p w:rsidR="007E5A4F" w:rsidRDefault="00D16662" w:rsidP="00834B0E">
      <w:pPr>
        <w:spacing w:after="0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a&lt;x&lt;b}</m:t>
          </m:r>
        </m:oMath>
      </m:oMathPara>
    </w:p>
    <w:p w:rsidR="007E5A4F" w:rsidRDefault="007E5A4F" w:rsidP="00834B0E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BC5E67" w:rsidRPr="005D1738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:rsidR="00BC5E67" w:rsidRPr="005D1738" w:rsidRDefault="00BC5E67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C5E67" w:rsidTr="00943AB4">
        <w:tc>
          <w:tcPr>
            <w:tcW w:w="2518" w:type="dxa"/>
          </w:tcPr>
          <w:p w:rsidR="00BC5E67" w:rsidRPr="00053744" w:rsidRDefault="00BC5E67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C5E67" w:rsidRPr="00053744" w:rsidRDefault="00BC5E67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MA_G11_01_IMG0</w:t>
            </w:r>
            <w:r w:rsidR="00B47590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BC5E67" w:rsidTr="00943AB4">
        <w:tc>
          <w:tcPr>
            <w:tcW w:w="2518" w:type="dxa"/>
          </w:tcPr>
          <w:p w:rsidR="00BC5E67" w:rsidRDefault="00BC5E6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C5E67" w:rsidRDefault="000333EA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Segmento abierto </w:t>
            </w:r>
          </w:p>
        </w:tc>
      </w:tr>
      <w:tr w:rsidR="00BC5E67" w:rsidTr="00943AB4">
        <w:tc>
          <w:tcPr>
            <w:tcW w:w="2518" w:type="dxa"/>
          </w:tcPr>
          <w:p w:rsidR="00BC5E67" w:rsidRDefault="00BC5E6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BC5E67" w:rsidRDefault="000333EA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Eso/Matematicas/Intervalos/Intervalos Acotados Abiertos</w:t>
            </w:r>
            <w:r w:rsidR="00634D64">
              <w:rPr>
                <w:rFonts w:ascii="Times New Roman" w:hAnsi="Times New Roman" w:cs="Times New Roman"/>
                <w:color w:val="000000"/>
              </w:rPr>
              <w:t>/primera imagen</w:t>
            </w:r>
          </w:p>
        </w:tc>
      </w:tr>
      <w:tr w:rsidR="00BC5E67" w:rsidTr="00943AB4">
        <w:tc>
          <w:tcPr>
            <w:tcW w:w="2518" w:type="dxa"/>
          </w:tcPr>
          <w:p w:rsidR="00BC5E67" w:rsidRDefault="00BC5E6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BC5E67" w:rsidRPr="000333EA" w:rsidRDefault="000333EA" w:rsidP="000333EA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(a,b)</m:t>
              </m:r>
            </m:oMath>
          </w:p>
        </w:tc>
      </w:tr>
    </w:tbl>
    <w:p w:rsidR="007E5A4F" w:rsidRDefault="007E5A4F" w:rsidP="00834B0E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Definimos </w:t>
      </w:r>
      <w:r w:rsidR="00B749D2">
        <w:rPr>
          <w:rFonts w:ascii="Times" w:hAnsi="Times"/>
        </w:rPr>
        <w:t xml:space="preserve">el intervalo abierto con extremos </w:t>
      </w:r>
      <m:oMath>
        <m:r>
          <w:rPr>
            <w:rFonts w:ascii="Cambria Math" w:hAnsi="Cambria Math"/>
          </w:rPr>
          <m:t>a</m:t>
        </m:r>
      </m:oMath>
      <w:r w:rsidR="00B749D2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∞</m:t>
        </m:r>
      </m:oMath>
      <w:r w:rsidR="00B749D2">
        <w:rPr>
          <w:rFonts w:ascii="Times" w:eastAsiaTheme="minorEastAsia" w:hAnsi="Times"/>
        </w:rPr>
        <w:t xml:space="preserve"> como</w:t>
      </w:r>
      <w:r w:rsidR="000333EA">
        <w:rPr>
          <w:rFonts w:ascii="Times" w:eastAsiaTheme="minorEastAsia" w:hAnsi="Times"/>
        </w:rPr>
        <w:t xml:space="preserve"> el conjunto de los números reales mayores que </w:t>
      </w:r>
      <m:oMath>
        <m:r>
          <w:rPr>
            <w:rFonts w:ascii="Cambria Math" w:eastAsiaTheme="minorEastAsia" w:hAnsi="Cambria Math"/>
          </w:rPr>
          <m:t>a</m:t>
        </m:r>
      </m:oMath>
      <w:r w:rsidR="00B749D2">
        <w:rPr>
          <w:rFonts w:ascii="Times" w:eastAsiaTheme="minorEastAsia" w:hAnsi="Times"/>
        </w:rPr>
        <w:t>:</w:t>
      </w:r>
    </w:p>
    <w:p w:rsidR="00B34605" w:rsidRDefault="00D16662" w:rsidP="00834B0E">
      <w:pPr>
        <w:spacing w:after="0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a,∞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a&lt;x} </m:t>
          </m:r>
        </m:oMath>
      </m:oMathPara>
    </w:p>
    <w:p w:rsidR="00B749D2" w:rsidRDefault="00B749D2" w:rsidP="00834B0E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0333EA" w:rsidRPr="005D1738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:rsidR="000333EA" w:rsidRPr="005D1738" w:rsidRDefault="000333EA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333EA" w:rsidTr="00943AB4">
        <w:tc>
          <w:tcPr>
            <w:tcW w:w="2518" w:type="dxa"/>
          </w:tcPr>
          <w:p w:rsidR="000333EA" w:rsidRPr="00053744" w:rsidRDefault="000333EA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0333EA" w:rsidRPr="00053744" w:rsidRDefault="000333EA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MA_G11_01_IMG0</w:t>
            </w:r>
            <w:r w:rsidR="00B47590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0333EA" w:rsidTr="00943AB4">
        <w:tc>
          <w:tcPr>
            <w:tcW w:w="2518" w:type="dxa"/>
          </w:tcPr>
          <w:p w:rsidR="000333EA" w:rsidRDefault="000333EA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0333EA" w:rsidRDefault="000333EA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  <w:r w:rsidR="000B020E">
              <w:rPr>
                <w:rFonts w:ascii="Times New Roman" w:hAnsi="Times New Roman" w:cs="Times New Roman"/>
                <w:color w:val="000000"/>
              </w:rPr>
              <w:t>emirrecta abierta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0333EA" w:rsidTr="00943AB4">
        <w:tc>
          <w:tcPr>
            <w:tcW w:w="2518" w:type="dxa"/>
          </w:tcPr>
          <w:p w:rsidR="000333EA" w:rsidRDefault="000333EA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634D64" w:rsidRDefault="000333EA" w:rsidP="00634D6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Eso/Matematicas/Intervalos/Intervalos Acotados Abiertos</w:t>
            </w:r>
            <w:r w:rsidR="00634D64">
              <w:rPr>
                <w:rFonts w:ascii="Times New Roman" w:hAnsi="Times New Roman" w:cs="Times New Roman"/>
                <w:color w:val="000000"/>
              </w:rPr>
              <w:t>/segunda imagen</w:t>
            </w:r>
          </w:p>
        </w:tc>
      </w:tr>
      <w:tr w:rsidR="000333EA" w:rsidTr="00943AB4">
        <w:tc>
          <w:tcPr>
            <w:tcW w:w="2518" w:type="dxa"/>
          </w:tcPr>
          <w:p w:rsidR="000333EA" w:rsidRDefault="000333EA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0333EA" w:rsidRPr="000333EA" w:rsidRDefault="000333EA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(a,∞)</m:t>
              </m:r>
            </m:oMath>
          </w:p>
        </w:tc>
      </w:tr>
    </w:tbl>
    <w:p w:rsidR="000333EA" w:rsidRDefault="000333EA" w:rsidP="00834B0E">
      <w:pPr>
        <w:spacing w:after="0"/>
        <w:rPr>
          <w:rFonts w:ascii="Times" w:eastAsiaTheme="minorEastAsia" w:hAnsi="Times"/>
        </w:rPr>
      </w:pPr>
    </w:p>
    <w:p w:rsidR="00B749D2" w:rsidRDefault="00B749D2" w:rsidP="00B749D2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Definimos el intervalo abierto con extremos </w:t>
      </w:r>
      <m:oMath>
        <m:r>
          <w:rPr>
            <w:rFonts w:ascii="Cambria Math" w:hAnsi="Cambria Math"/>
          </w:rPr>
          <m:t>-∞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="Times" w:eastAsiaTheme="minorEastAsia" w:hAnsi="Times"/>
        </w:rPr>
        <w:t xml:space="preserve"> como</w:t>
      </w:r>
      <w:r w:rsidR="00634D64">
        <w:rPr>
          <w:rFonts w:ascii="Times" w:eastAsiaTheme="minorEastAsia" w:hAnsi="Times"/>
        </w:rPr>
        <w:t xml:space="preserve"> el conjunto de los números reales menores que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="Times" w:eastAsiaTheme="minorEastAsia" w:hAnsi="Times"/>
        </w:rPr>
        <w:t>:</w:t>
      </w:r>
    </w:p>
    <w:p w:rsidR="00B749D2" w:rsidRDefault="00B749D2" w:rsidP="00B749D2">
      <w:pPr>
        <w:spacing w:after="0"/>
        <w:rPr>
          <w:rFonts w:ascii="Times" w:eastAsiaTheme="minorEastAsia" w:hAnsi="Times"/>
        </w:rPr>
      </w:pPr>
    </w:p>
    <w:p w:rsidR="00B749D2" w:rsidRDefault="00D16662" w:rsidP="00B749D2">
      <w:pPr>
        <w:spacing w:after="0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x&lt;b} </m:t>
          </m:r>
        </m:oMath>
      </m:oMathPara>
    </w:p>
    <w:p w:rsidR="00B749D2" w:rsidRDefault="00B749D2" w:rsidP="00834B0E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634D64" w:rsidRPr="005D1738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:rsidR="00634D64" w:rsidRPr="005D1738" w:rsidRDefault="00634D64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34D64" w:rsidTr="00943AB4">
        <w:tc>
          <w:tcPr>
            <w:tcW w:w="2518" w:type="dxa"/>
          </w:tcPr>
          <w:p w:rsidR="00634D64" w:rsidRPr="00053744" w:rsidRDefault="00634D64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634D64" w:rsidRPr="00053744" w:rsidRDefault="00634D64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MA_G11_01_IMG0</w:t>
            </w:r>
            <w:r w:rsidR="00B47590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634D64" w:rsidTr="00943AB4">
        <w:tc>
          <w:tcPr>
            <w:tcW w:w="2518" w:type="dxa"/>
          </w:tcPr>
          <w:p w:rsidR="00634D64" w:rsidRDefault="00634D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634D64" w:rsidRDefault="00634D64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</w:t>
            </w:r>
            <w:r w:rsidR="000B020E">
              <w:rPr>
                <w:rFonts w:ascii="Times New Roman" w:hAnsi="Times New Roman" w:cs="Times New Roman"/>
                <w:color w:val="000000"/>
              </w:rPr>
              <w:t>mirrecta</w:t>
            </w:r>
            <w:r>
              <w:rPr>
                <w:rFonts w:ascii="Times New Roman" w:hAnsi="Times New Roman" w:cs="Times New Roman"/>
                <w:color w:val="000000"/>
              </w:rPr>
              <w:t xml:space="preserve"> abiert</w:t>
            </w:r>
            <w:r w:rsidR="000B020E">
              <w:rPr>
                <w:rFonts w:ascii="Times New Roman" w:hAnsi="Times New Roman" w:cs="Times New Roman"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34D64" w:rsidTr="00943AB4">
        <w:tc>
          <w:tcPr>
            <w:tcW w:w="2518" w:type="dxa"/>
          </w:tcPr>
          <w:p w:rsidR="00634D64" w:rsidRDefault="00634D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634D64" w:rsidRDefault="00634D64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Eso/Matematicas/Intervalos/Intervalos Acotados Abiertos</w:t>
            </w:r>
            <w:r w:rsidR="00A034AA">
              <w:rPr>
                <w:rFonts w:ascii="Times New Roman" w:hAnsi="Times New Roman" w:cs="Times New Roman"/>
                <w:color w:val="000000"/>
              </w:rPr>
              <w:t>/tercera imagen</w:t>
            </w:r>
          </w:p>
        </w:tc>
      </w:tr>
      <w:tr w:rsidR="00634D64" w:rsidTr="00943AB4">
        <w:tc>
          <w:tcPr>
            <w:tcW w:w="2518" w:type="dxa"/>
          </w:tcPr>
          <w:p w:rsidR="00634D64" w:rsidRDefault="00634D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634D64" w:rsidRPr="000333EA" w:rsidRDefault="00634D64" w:rsidP="00A034AA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</m:t>
              </m:r>
              <m:r>
                <w:rPr>
                  <w:rFonts w:ascii="Cambria Math" w:hAnsi="Cambria Math" w:cs="Times New Roman"/>
                  <w:color w:val="000000"/>
                  <w:lang w:val="es-CO"/>
                </w:rPr>
                <m:t>-∞</m:t>
              </m:r>
              <m:r>
                <w:rPr>
                  <w:rFonts w:ascii="Cambria Math" w:hAnsi="Cambria Math" w:cs="Times New Roman"/>
                  <w:color w:val="000000"/>
                </w:rPr>
                <m:t xml:space="preserve"> ,b)</m:t>
              </m:r>
            </m:oMath>
          </w:p>
        </w:tc>
      </w:tr>
    </w:tbl>
    <w:p w:rsidR="00A034AA" w:rsidRDefault="00A034AA" w:rsidP="00834B0E">
      <w:pPr>
        <w:spacing w:after="0"/>
        <w:rPr>
          <w:rFonts w:ascii="Times" w:hAnsi="Times"/>
          <w:b/>
        </w:rPr>
      </w:pPr>
    </w:p>
    <w:p w:rsidR="00834B0E" w:rsidRDefault="00AE1396" w:rsidP="00834B0E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>[SECCIÓN 2</w:t>
      </w:r>
      <w:r w:rsidR="00834B0E">
        <w:rPr>
          <w:rFonts w:ascii="Times" w:hAnsi="Times"/>
          <w:highlight w:val="yellow"/>
        </w:rPr>
        <w:t>]</w:t>
      </w:r>
      <w:r>
        <w:rPr>
          <w:rFonts w:ascii="Times" w:hAnsi="Times"/>
          <w:b/>
        </w:rPr>
        <w:t>2</w:t>
      </w:r>
      <w:r w:rsidR="00834B0E">
        <w:rPr>
          <w:rFonts w:ascii="Times" w:hAnsi="Times"/>
          <w:b/>
        </w:rPr>
        <w:t>.2 Intervalos cerrados</w:t>
      </w:r>
    </w:p>
    <w:p w:rsidR="00834B0E" w:rsidRDefault="00834B0E" w:rsidP="00834B0E">
      <w:pPr>
        <w:spacing w:after="0"/>
        <w:rPr>
          <w:rFonts w:ascii="Times" w:hAnsi="Times"/>
          <w:highlight w:val="yellow"/>
        </w:rPr>
      </w:pPr>
    </w:p>
    <w:p w:rsidR="00E451E2" w:rsidRDefault="00E451E2" w:rsidP="00E451E2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Sean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</m:oMath>
      <w:r>
        <w:rPr>
          <w:rFonts w:ascii="Times" w:eastAsiaTheme="minorEastAsia" w:hAnsi="Times"/>
        </w:rPr>
        <w:t xml:space="preserve"> con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ascii="Times" w:eastAsiaTheme="minorEastAsia" w:hAnsi="Times"/>
        </w:rPr>
        <w:t xml:space="preserve"> entonces: </w:t>
      </w:r>
    </w:p>
    <w:p w:rsidR="00E451E2" w:rsidRDefault="00E451E2" w:rsidP="00E451E2">
      <w:pPr>
        <w:spacing w:after="0"/>
        <w:rPr>
          <w:rFonts w:ascii="Times" w:eastAsiaTheme="minorEastAsia" w:hAnsi="Times"/>
        </w:rPr>
      </w:pPr>
    </w:p>
    <w:p w:rsidR="00E451E2" w:rsidRDefault="00E451E2" w:rsidP="00E451E2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Definimos el intervalo cerrado de extremos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="Times" w:eastAsiaTheme="minorEastAsia" w:hAnsi="Times"/>
        </w:rPr>
        <w:t xml:space="preserve"> como el conjunto de todos los números reales mayores o iguales que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Times" w:eastAsiaTheme="minorEastAsia" w:hAnsi="Times"/>
        </w:rPr>
        <w:t xml:space="preserve"> y menores o iguales que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="Times" w:eastAsiaTheme="minorEastAsia" w:hAnsi="Times"/>
        </w:rPr>
        <w:t>:</w:t>
      </w:r>
    </w:p>
    <w:p w:rsidR="00E451E2" w:rsidRDefault="00E451E2" w:rsidP="00E451E2">
      <w:pPr>
        <w:spacing w:after="0"/>
        <w:rPr>
          <w:rFonts w:ascii="Times" w:eastAsiaTheme="minorEastAsia" w:hAnsi="Times"/>
        </w:rPr>
      </w:pPr>
    </w:p>
    <w:p w:rsidR="00E451E2" w:rsidRDefault="00D16662" w:rsidP="00E451E2">
      <w:pPr>
        <w:spacing w:after="0"/>
        <w:rPr>
          <w:rFonts w:ascii="Times" w:eastAsiaTheme="minorEastAsia" w:hAnsi="Time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a≤x≤b}</m:t>
          </m:r>
        </m:oMath>
      </m:oMathPara>
    </w:p>
    <w:p w:rsidR="00E451E2" w:rsidRDefault="00E451E2" w:rsidP="00E451E2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E451E2" w:rsidRPr="005D1738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:rsidR="00E451E2" w:rsidRPr="005D1738" w:rsidRDefault="00E451E2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451E2" w:rsidTr="00943AB4">
        <w:tc>
          <w:tcPr>
            <w:tcW w:w="2518" w:type="dxa"/>
          </w:tcPr>
          <w:p w:rsidR="00E451E2" w:rsidRPr="00053744" w:rsidRDefault="00E451E2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E451E2" w:rsidRPr="00053744" w:rsidRDefault="00E451E2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MA_G11_01_IMG0</w:t>
            </w:r>
            <w:r w:rsidR="00B47590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E451E2" w:rsidTr="00943AB4">
        <w:tc>
          <w:tcPr>
            <w:tcW w:w="2518" w:type="dxa"/>
          </w:tcPr>
          <w:p w:rsidR="00E451E2" w:rsidRDefault="00E451E2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451E2" w:rsidRDefault="00E451E2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Segmento </w:t>
            </w:r>
            <w:r w:rsidR="000B020E">
              <w:rPr>
                <w:rFonts w:ascii="Times New Roman" w:hAnsi="Times New Roman" w:cs="Times New Roman"/>
                <w:color w:val="000000"/>
              </w:rPr>
              <w:t>cerr</w:t>
            </w: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="000B020E">
              <w:rPr>
                <w:rFonts w:ascii="Times New Roman" w:hAnsi="Times New Roman" w:cs="Times New Roman"/>
                <w:color w:val="000000"/>
              </w:rPr>
              <w:t>do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E451E2" w:rsidTr="00943AB4">
        <w:tc>
          <w:tcPr>
            <w:tcW w:w="2518" w:type="dxa"/>
          </w:tcPr>
          <w:p w:rsidR="00E451E2" w:rsidRDefault="00E451E2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E451E2" w:rsidRDefault="00E451E2" w:rsidP="00566F6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4 Eso/Matematicas/Intervalos/Intervalos Acotados </w:t>
            </w:r>
            <w:r w:rsidR="00566F64">
              <w:rPr>
                <w:rFonts w:ascii="Times New Roman" w:hAnsi="Times New Roman" w:cs="Times New Roman"/>
                <w:color w:val="000000"/>
              </w:rPr>
              <w:t>Cerrados</w:t>
            </w:r>
          </w:p>
        </w:tc>
      </w:tr>
      <w:tr w:rsidR="00E451E2" w:rsidTr="00943AB4">
        <w:tc>
          <w:tcPr>
            <w:tcW w:w="2518" w:type="dxa"/>
          </w:tcPr>
          <w:p w:rsidR="00E451E2" w:rsidRDefault="00E451E2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E451E2" w:rsidRPr="000333EA" w:rsidRDefault="00E451E2" w:rsidP="00566F64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[a,b]</m:t>
              </m:r>
            </m:oMath>
          </w:p>
        </w:tc>
      </w:tr>
    </w:tbl>
    <w:p w:rsidR="00566F64" w:rsidRDefault="00566F64" w:rsidP="00834B0E">
      <w:pPr>
        <w:spacing w:after="0"/>
        <w:rPr>
          <w:rFonts w:ascii="Times" w:hAnsi="Times"/>
          <w:highlight w:val="yellow"/>
        </w:rPr>
      </w:pPr>
    </w:p>
    <w:p w:rsidR="00834B0E" w:rsidRDefault="00566F64" w:rsidP="00834B0E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 xml:space="preserve"> </w:t>
      </w:r>
      <w:r w:rsidR="00AE1396">
        <w:rPr>
          <w:rFonts w:ascii="Times" w:hAnsi="Times"/>
          <w:highlight w:val="yellow"/>
        </w:rPr>
        <w:t>[SECCIÓN 2</w:t>
      </w:r>
      <w:r w:rsidR="00834B0E">
        <w:rPr>
          <w:rFonts w:ascii="Times" w:hAnsi="Times"/>
          <w:highlight w:val="yellow"/>
        </w:rPr>
        <w:t>]</w:t>
      </w:r>
      <w:r w:rsidR="00AE1396">
        <w:rPr>
          <w:rFonts w:ascii="Times" w:hAnsi="Times"/>
          <w:b/>
        </w:rPr>
        <w:t>2.3</w:t>
      </w:r>
      <w:r w:rsidR="00834B0E">
        <w:rPr>
          <w:rFonts w:ascii="Times" w:hAnsi="Times"/>
          <w:b/>
        </w:rPr>
        <w:t xml:space="preserve"> Intervalos semiabiertos</w:t>
      </w:r>
    </w:p>
    <w:p w:rsidR="00834B0E" w:rsidRDefault="00834B0E" w:rsidP="00834B0E">
      <w:pPr>
        <w:spacing w:after="0"/>
        <w:rPr>
          <w:rFonts w:ascii="Times" w:hAnsi="Times"/>
          <w:b/>
        </w:rPr>
      </w:pPr>
    </w:p>
    <w:p w:rsidR="007B0E87" w:rsidRDefault="007B0E87" w:rsidP="007B0E87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Sean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 xml:space="preserve">∈R </m:t>
        </m:r>
      </m:oMath>
      <w:r>
        <w:rPr>
          <w:rFonts w:ascii="Times" w:eastAsiaTheme="minorEastAsia" w:hAnsi="Times"/>
        </w:rPr>
        <w:t xml:space="preserve"> con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ascii="Times" w:eastAsiaTheme="minorEastAsia" w:hAnsi="Times"/>
        </w:rPr>
        <w:t xml:space="preserve"> entonces: </w:t>
      </w:r>
    </w:p>
    <w:p w:rsidR="007B0E87" w:rsidRDefault="007B0E87" w:rsidP="007B0E87">
      <w:pPr>
        <w:spacing w:after="0"/>
        <w:rPr>
          <w:rFonts w:ascii="Times" w:eastAsiaTheme="minorEastAsia" w:hAnsi="Times"/>
        </w:rPr>
      </w:pPr>
    </w:p>
    <w:p w:rsidR="007B0E87" w:rsidRDefault="007B0E87" w:rsidP="00A73367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Definimos el intervalo </w:t>
      </w:r>
      <w:r w:rsidR="006C714F">
        <w:rPr>
          <w:rFonts w:ascii="Times" w:eastAsiaTheme="minorEastAsia" w:hAnsi="Times"/>
        </w:rPr>
        <w:t>semiabierto</w:t>
      </w:r>
      <w:r>
        <w:rPr>
          <w:rFonts w:ascii="Times" w:eastAsiaTheme="minorEastAsia" w:hAnsi="Times"/>
        </w:rPr>
        <w:t xml:space="preserve"> de extremo cerrado en 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Times" w:eastAsiaTheme="minorEastAsia" w:hAnsi="Times"/>
        </w:rPr>
        <w:t xml:space="preserve"> y abierto en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="Times" w:eastAsiaTheme="minorEastAsia" w:hAnsi="Times"/>
        </w:rPr>
        <w:t xml:space="preserve"> como el conjunto de todos los números reales mayores o iguales que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Times" w:eastAsiaTheme="minorEastAsia" w:hAnsi="Times"/>
        </w:rPr>
        <w:t xml:space="preserve"> y menores que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="Times" w:eastAsiaTheme="minorEastAsia" w:hAnsi="Times"/>
        </w:rPr>
        <w:t>:</w:t>
      </w:r>
    </w:p>
    <w:p w:rsidR="007B0E87" w:rsidRDefault="007B0E87" w:rsidP="007B0E87">
      <w:pPr>
        <w:spacing w:after="0"/>
        <w:rPr>
          <w:rFonts w:ascii="Times" w:eastAsiaTheme="minorEastAsia" w:hAnsi="Times"/>
        </w:rPr>
      </w:pPr>
    </w:p>
    <w:p w:rsidR="007B0E87" w:rsidRDefault="007B0E87" w:rsidP="007B0E87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[a,b)=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a≤x&lt;b}</m:t>
          </m:r>
        </m:oMath>
      </m:oMathPara>
    </w:p>
    <w:p w:rsidR="007B0E87" w:rsidRDefault="007B0E87" w:rsidP="007B0E87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7B0E87" w:rsidRPr="005D1738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:rsidR="007B0E87" w:rsidRPr="005D1738" w:rsidRDefault="007B0E87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B0E87" w:rsidTr="00943AB4">
        <w:tc>
          <w:tcPr>
            <w:tcW w:w="2518" w:type="dxa"/>
          </w:tcPr>
          <w:p w:rsidR="007B0E87" w:rsidRPr="00053744" w:rsidRDefault="007B0E87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7B0E87" w:rsidRPr="00053744" w:rsidRDefault="007B0E87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MA_G11_01_IMG0</w:t>
            </w:r>
            <w:r w:rsidR="00B47590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7B0E87" w:rsidTr="00943AB4">
        <w:tc>
          <w:tcPr>
            <w:tcW w:w="2518" w:type="dxa"/>
          </w:tcPr>
          <w:p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Segmento semiabierto</w:t>
            </w:r>
          </w:p>
        </w:tc>
      </w:tr>
      <w:tr w:rsidR="007B0E87" w:rsidTr="00943AB4">
        <w:tc>
          <w:tcPr>
            <w:tcW w:w="2518" w:type="dxa"/>
          </w:tcPr>
          <w:p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7B0E87" w:rsidRDefault="007B0E87" w:rsidP="007B0E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4 Eso/Matematicas/Intervalos/Intervalos Semiabiertos/primera imagen </w:t>
            </w:r>
          </w:p>
        </w:tc>
      </w:tr>
      <w:tr w:rsidR="007B0E87" w:rsidTr="00943AB4">
        <w:tc>
          <w:tcPr>
            <w:tcW w:w="2518" w:type="dxa"/>
          </w:tcPr>
          <w:p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7B0E87" w:rsidRPr="000333EA" w:rsidRDefault="007B0E87" w:rsidP="007B0E87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[a,b)</m:t>
              </m:r>
            </m:oMath>
          </w:p>
        </w:tc>
      </w:tr>
    </w:tbl>
    <w:p w:rsidR="007B0E87" w:rsidRDefault="007B0E87" w:rsidP="007B0E87">
      <w:pPr>
        <w:spacing w:after="0"/>
        <w:rPr>
          <w:rFonts w:ascii="Times" w:hAnsi="Times"/>
          <w:highlight w:val="yellow"/>
        </w:rPr>
      </w:pPr>
    </w:p>
    <w:p w:rsidR="007B0E87" w:rsidRDefault="007B0E87" w:rsidP="006C714F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Definimos el intervalo </w:t>
      </w:r>
      <w:r w:rsidR="006C714F">
        <w:rPr>
          <w:rFonts w:ascii="Times" w:eastAsiaTheme="minorEastAsia" w:hAnsi="Times"/>
        </w:rPr>
        <w:t>semiabierto</w:t>
      </w:r>
      <w:r>
        <w:rPr>
          <w:rFonts w:ascii="Times" w:eastAsiaTheme="minorEastAsia" w:hAnsi="Times"/>
        </w:rPr>
        <w:t xml:space="preserve"> de extremos </w:t>
      </w:r>
      <w:r w:rsidR="006C714F">
        <w:rPr>
          <w:rFonts w:ascii="Times" w:eastAsiaTheme="minorEastAsia" w:hAnsi="Times"/>
        </w:rPr>
        <w:t xml:space="preserve">abierto </w:t>
      </w:r>
      <w:r>
        <w:rPr>
          <w:rFonts w:ascii="Times" w:eastAsiaTheme="minorEastAsia" w:hAnsi="Times"/>
        </w:rPr>
        <w:t xml:space="preserve">en 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Times" w:eastAsiaTheme="minorEastAsia" w:hAnsi="Times"/>
        </w:rPr>
        <w:t xml:space="preserve"> y </w:t>
      </w:r>
      <w:r w:rsidR="006C714F">
        <w:rPr>
          <w:rFonts w:ascii="Times" w:eastAsiaTheme="minorEastAsia" w:hAnsi="Times"/>
        </w:rPr>
        <w:t xml:space="preserve">cerrado </w:t>
      </w:r>
      <w:r>
        <w:rPr>
          <w:rFonts w:ascii="Times" w:eastAsiaTheme="minorEastAsia" w:hAnsi="Times"/>
        </w:rPr>
        <w:t xml:space="preserve">en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="Times" w:eastAsiaTheme="minorEastAsia" w:hAnsi="Times"/>
        </w:rPr>
        <w:t xml:space="preserve"> como el conjunto de todos los números reales mayores que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Times" w:eastAsiaTheme="minorEastAsia" w:hAnsi="Times"/>
        </w:rPr>
        <w:t xml:space="preserve"> y menores</w:t>
      </w:r>
      <w:r w:rsidR="006C714F">
        <w:rPr>
          <w:rFonts w:ascii="Times" w:eastAsiaTheme="minorEastAsia" w:hAnsi="Times"/>
        </w:rPr>
        <w:t xml:space="preserve"> o iguales</w:t>
      </w:r>
      <w:r>
        <w:rPr>
          <w:rFonts w:ascii="Times" w:eastAsiaTheme="minorEastAsia" w:hAnsi="Times"/>
        </w:rPr>
        <w:t xml:space="preserve"> que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="Times" w:eastAsiaTheme="minorEastAsia" w:hAnsi="Times"/>
        </w:rPr>
        <w:t>:</w:t>
      </w:r>
    </w:p>
    <w:p w:rsidR="007B0E87" w:rsidRDefault="007B0E87" w:rsidP="007B0E87">
      <w:pPr>
        <w:spacing w:after="0"/>
        <w:rPr>
          <w:rFonts w:ascii="Times" w:eastAsiaTheme="minorEastAsia" w:hAnsi="Times"/>
        </w:rPr>
      </w:pPr>
    </w:p>
    <w:p w:rsidR="007B0E87" w:rsidRDefault="00D16662" w:rsidP="007B0E87">
      <w:pPr>
        <w:spacing w:after="0"/>
        <w:rPr>
          <w:rFonts w:ascii="Times" w:eastAsiaTheme="minorEastAsia" w:hAnsi="Times"/>
        </w:rPr>
      </w:pPr>
      <m:oMathPara>
        <m:oMath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a&lt;x≤b}</m:t>
          </m:r>
        </m:oMath>
      </m:oMathPara>
    </w:p>
    <w:p w:rsidR="007B0E87" w:rsidRDefault="007B0E87" w:rsidP="007B0E87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7B0E87" w:rsidRPr="005D1738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:rsidR="007B0E87" w:rsidRPr="005D1738" w:rsidRDefault="007B0E87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B0E87" w:rsidTr="00943AB4">
        <w:tc>
          <w:tcPr>
            <w:tcW w:w="2518" w:type="dxa"/>
          </w:tcPr>
          <w:p w:rsidR="007B0E87" w:rsidRPr="00053744" w:rsidRDefault="007B0E87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7B0E87" w:rsidRPr="00053744" w:rsidRDefault="007B0E87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MA_G11_01_IMG0</w:t>
            </w:r>
            <w:r w:rsidR="00B47590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7B0E87" w:rsidTr="00943AB4">
        <w:tc>
          <w:tcPr>
            <w:tcW w:w="2518" w:type="dxa"/>
          </w:tcPr>
          <w:p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Segmento semiabierto</w:t>
            </w:r>
          </w:p>
        </w:tc>
      </w:tr>
      <w:tr w:rsidR="007B0E87" w:rsidTr="00943AB4">
        <w:tc>
          <w:tcPr>
            <w:tcW w:w="2518" w:type="dxa"/>
          </w:tcPr>
          <w:p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7B0E87" w:rsidRDefault="007B0E87" w:rsidP="00A7336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Eso/Matematicas/Intervalos/Intervalos Semiabiertos/</w:t>
            </w:r>
            <w:r w:rsidR="00A73367">
              <w:rPr>
                <w:rFonts w:ascii="Times New Roman" w:hAnsi="Times New Roman" w:cs="Times New Roman"/>
                <w:color w:val="000000"/>
              </w:rPr>
              <w:t xml:space="preserve">segunda </w:t>
            </w:r>
            <w:r>
              <w:rPr>
                <w:rFonts w:ascii="Times New Roman" w:hAnsi="Times New Roman" w:cs="Times New Roman"/>
                <w:color w:val="000000"/>
              </w:rPr>
              <w:t xml:space="preserve"> imagen </w:t>
            </w:r>
          </w:p>
        </w:tc>
      </w:tr>
      <w:tr w:rsidR="007B0E87" w:rsidTr="00943AB4">
        <w:tc>
          <w:tcPr>
            <w:tcW w:w="2518" w:type="dxa"/>
          </w:tcPr>
          <w:p w:rsidR="007B0E87" w:rsidRDefault="007B0E87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7B0E87" w:rsidRPr="000333EA" w:rsidRDefault="007B0E87" w:rsidP="00A73367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(a,b]</m:t>
              </m:r>
            </m:oMath>
          </w:p>
        </w:tc>
      </w:tr>
    </w:tbl>
    <w:p w:rsidR="007B0E87" w:rsidRDefault="007B0E87" w:rsidP="007B0E87">
      <w:pPr>
        <w:spacing w:after="0"/>
        <w:rPr>
          <w:rFonts w:ascii="Times" w:hAnsi="Times"/>
          <w:highlight w:val="yellow"/>
        </w:rPr>
      </w:pPr>
    </w:p>
    <w:p w:rsidR="00566F64" w:rsidRDefault="00566F64" w:rsidP="00566F64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Definimos el intervalo simiabierto con extremos </w:t>
      </w:r>
      <m:oMath>
        <m:r>
          <w:rPr>
            <w:rFonts w:ascii="Cambria Math" w:hAnsi="Cambria Math"/>
          </w:rPr>
          <m:t>a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ascii="Times" w:eastAsiaTheme="minorEastAsia" w:hAnsi="Times"/>
        </w:rPr>
        <w:t xml:space="preserve"> como el conjunto de los números reales mayores </w:t>
      </w:r>
      <w:r w:rsidR="000B020E">
        <w:rPr>
          <w:rFonts w:ascii="Times" w:eastAsiaTheme="minorEastAsia" w:hAnsi="Times"/>
        </w:rPr>
        <w:t xml:space="preserve">o iguales </w:t>
      </w:r>
      <w:r>
        <w:rPr>
          <w:rFonts w:ascii="Times" w:eastAsiaTheme="minorEastAsia" w:hAnsi="Times"/>
        </w:rPr>
        <w:t xml:space="preserve">que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Times" w:eastAsiaTheme="minorEastAsia" w:hAnsi="Times"/>
        </w:rPr>
        <w:t>:</w:t>
      </w:r>
    </w:p>
    <w:p w:rsidR="00566F64" w:rsidRDefault="000B020E" w:rsidP="00566F64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[a,∞)=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a&lt;x} </m:t>
          </m:r>
        </m:oMath>
      </m:oMathPara>
    </w:p>
    <w:p w:rsidR="00566F64" w:rsidRDefault="00566F64" w:rsidP="00566F64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566F64" w:rsidRPr="005D1738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:rsidR="00566F64" w:rsidRPr="005D1738" w:rsidRDefault="00566F64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66F64" w:rsidTr="00943AB4">
        <w:tc>
          <w:tcPr>
            <w:tcW w:w="2518" w:type="dxa"/>
          </w:tcPr>
          <w:p w:rsidR="00566F64" w:rsidRPr="00053744" w:rsidRDefault="00566F64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66F64" w:rsidRPr="00053744" w:rsidRDefault="00566F64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MA_G11_01_IMG</w:t>
            </w:r>
            <w:r w:rsidR="00B47590"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  <w:tr w:rsidR="00566F64" w:rsidTr="00943AB4">
        <w:tc>
          <w:tcPr>
            <w:tcW w:w="2518" w:type="dxa"/>
          </w:tcPr>
          <w:p w:rsidR="00566F64" w:rsidRDefault="00566F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66F64" w:rsidRDefault="00566F64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</w:t>
            </w:r>
            <w:r w:rsidR="000B020E">
              <w:rPr>
                <w:rFonts w:ascii="Times New Roman" w:hAnsi="Times New Roman" w:cs="Times New Roman"/>
                <w:color w:val="000000"/>
              </w:rPr>
              <w:t>mirecta cerrada</w:t>
            </w:r>
          </w:p>
        </w:tc>
      </w:tr>
      <w:tr w:rsidR="00566F64" w:rsidTr="00943AB4">
        <w:tc>
          <w:tcPr>
            <w:tcW w:w="2518" w:type="dxa"/>
          </w:tcPr>
          <w:p w:rsidR="00566F64" w:rsidRDefault="00566F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566F64" w:rsidRDefault="00566F64" w:rsidP="000B02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4 Eso/Matematicas/Intervalos/Intervalos </w:t>
            </w:r>
            <w:r w:rsidR="000B020E">
              <w:rPr>
                <w:rFonts w:ascii="Times New Roman" w:hAnsi="Times New Roman" w:cs="Times New Roman"/>
                <w:color w:val="000000"/>
              </w:rPr>
              <w:t>Semia</w:t>
            </w:r>
            <w:r>
              <w:rPr>
                <w:rFonts w:ascii="Times New Roman" w:hAnsi="Times New Roman" w:cs="Times New Roman"/>
                <w:color w:val="000000"/>
              </w:rPr>
              <w:t>biertos/</w:t>
            </w:r>
            <w:r w:rsidR="000B020E">
              <w:rPr>
                <w:rFonts w:ascii="Times New Roman" w:hAnsi="Times New Roman" w:cs="Times New Roman"/>
                <w:color w:val="000000"/>
              </w:rPr>
              <w:t>tercera</w:t>
            </w:r>
            <w:r>
              <w:rPr>
                <w:rFonts w:ascii="Times New Roman" w:hAnsi="Times New Roman" w:cs="Times New Roman"/>
                <w:color w:val="000000"/>
              </w:rPr>
              <w:t xml:space="preserve"> imagen</w:t>
            </w:r>
          </w:p>
        </w:tc>
      </w:tr>
      <w:tr w:rsidR="00566F64" w:rsidTr="00943AB4">
        <w:tc>
          <w:tcPr>
            <w:tcW w:w="2518" w:type="dxa"/>
          </w:tcPr>
          <w:p w:rsidR="00566F64" w:rsidRDefault="00566F64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566F64" w:rsidRPr="000333EA" w:rsidRDefault="00566F64" w:rsidP="000B020E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w:r w:rsidR="000B020E">
              <w:rPr>
                <w:rFonts w:ascii="Times New Roman" w:hAnsi="Times New Roman" w:cs="Times New Roman"/>
                <w:color w:val="000000"/>
              </w:rPr>
              <w:t>[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a,∞)</m:t>
              </m:r>
            </m:oMath>
          </w:p>
        </w:tc>
      </w:tr>
    </w:tbl>
    <w:p w:rsidR="00566F64" w:rsidRDefault="00566F64" w:rsidP="00566F64">
      <w:pPr>
        <w:spacing w:after="0"/>
        <w:rPr>
          <w:rFonts w:ascii="Times" w:eastAsiaTheme="minorEastAsia" w:hAnsi="Times"/>
        </w:rPr>
      </w:pPr>
    </w:p>
    <w:p w:rsidR="00566F64" w:rsidRDefault="00566F64" w:rsidP="00566F64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Definimos el intervalo abierto con extremos </w:t>
      </w:r>
      <m:oMath>
        <m:r>
          <w:rPr>
            <w:rFonts w:ascii="Cambria Math" w:hAnsi="Cambria Math"/>
          </w:rPr>
          <m:t>-∞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="Times" w:eastAsiaTheme="minorEastAsia" w:hAnsi="Times"/>
        </w:rPr>
        <w:t xml:space="preserve"> como el conjunto de los números reales menores </w:t>
      </w:r>
      <w:r w:rsidR="000B020E">
        <w:rPr>
          <w:rFonts w:ascii="Times" w:eastAsiaTheme="minorEastAsia" w:hAnsi="Times"/>
        </w:rPr>
        <w:t xml:space="preserve">o iguales </w:t>
      </w:r>
      <w:r>
        <w:rPr>
          <w:rFonts w:ascii="Times" w:eastAsiaTheme="minorEastAsia" w:hAnsi="Times"/>
        </w:rPr>
        <w:t xml:space="preserve">que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="Times" w:eastAsiaTheme="minorEastAsia" w:hAnsi="Times"/>
        </w:rPr>
        <w:t>:</w:t>
      </w:r>
    </w:p>
    <w:p w:rsidR="00566F64" w:rsidRDefault="00566F64" w:rsidP="00566F64">
      <w:pPr>
        <w:spacing w:after="0"/>
        <w:rPr>
          <w:rFonts w:ascii="Times" w:hAnsi="Times"/>
          <w:highlight w:val="yellow"/>
        </w:rPr>
      </w:pPr>
    </w:p>
    <w:p w:rsidR="000B020E" w:rsidRDefault="00D16662" w:rsidP="000B020E">
      <w:pPr>
        <w:spacing w:after="0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-∞,</m:t>
              </m:r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 </m:t>
              </m:r>
            </m:e>
          </m:d>
          <m:r>
            <w:rPr>
              <w:rFonts w:ascii="Cambria Math" w:hAnsi="Cambria Math"/>
            </w:rPr>
            <m:t xml:space="preserve"> b≥x} </m:t>
          </m:r>
        </m:oMath>
      </m:oMathPara>
    </w:p>
    <w:p w:rsidR="000B020E" w:rsidRDefault="000B020E" w:rsidP="000B020E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0B020E" w:rsidRPr="005D1738" w:rsidTr="00943AB4">
        <w:tc>
          <w:tcPr>
            <w:tcW w:w="9033" w:type="dxa"/>
            <w:gridSpan w:val="2"/>
            <w:shd w:val="clear" w:color="auto" w:fill="0D0D0D" w:themeFill="text1" w:themeFillTint="F2"/>
          </w:tcPr>
          <w:p w:rsidR="000B020E" w:rsidRPr="005D1738" w:rsidRDefault="000B020E" w:rsidP="00943A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B020E" w:rsidTr="00943AB4">
        <w:tc>
          <w:tcPr>
            <w:tcW w:w="2518" w:type="dxa"/>
          </w:tcPr>
          <w:p w:rsidR="000B020E" w:rsidRPr="00053744" w:rsidRDefault="000B020E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0B020E" w:rsidRPr="00053744" w:rsidRDefault="000B020E" w:rsidP="00943A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MA_G11_01_IMG</w:t>
            </w:r>
            <w:r w:rsidR="00B47590">
              <w:rPr>
                <w:rFonts w:ascii="Times New Roman" w:hAnsi="Times New Roman" w:cs="Times New Roman"/>
                <w:color w:val="000000"/>
              </w:rPr>
              <w:t>11</w:t>
            </w:r>
          </w:p>
        </w:tc>
      </w:tr>
      <w:tr w:rsidR="000B020E" w:rsidTr="00943AB4">
        <w:tc>
          <w:tcPr>
            <w:tcW w:w="2518" w:type="dxa"/>
          </w:tcPr>
          <w:p w:rsidR="000B020E" w:rsidRDefault="000B020E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0B020E" w:rsidRDefault="000B020E" w:rsidP="00943AB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Semirecta cerrada</w:t>
            </w:r>
          </w:p>
        </w:tc>
      </w:tr>
      <w:tr w:rsidR="000B020E" w:rsidTr="00943AB4">
        <w:tc>
          <w:tcPr>
            <w:tcW w:w="2518" w:type="dxa"/>
          </w:tcPr>
          <w:p w:rsidR="000B020E" w:rsidRDefault="000B020E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0B020E" w:rsidRDefault="000B020E" w:rsidP="00753F0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 Eso/Matematicas/Intervalos/Intervalos Semiabiertos/</w:t>
            </w:r>
            <w:r w:rsidR="00753F06">
              <w:rPr>
                <w:rFonts w:ascii="Times New Roman" w:hAnsi="Times New Roman" w:cs="Times New Roman"/>
                <w:color w:val="000000"/>
              </w:rPr>
              <w:t>cuarta</w:t>
            </w:r>
            <w:r>
              <w:rPr>
                <w:rFonts w:ascii="Times New Roman" w:hAnsi="Times New Roman" w:cs="Times New Roman"/>
                <w:color w:val="000000"/>
              </w:rPr>
              <w:t xml:space="preserve"> imagen</w:t>
            </w:r>
          </w:p>
        </w:tc>
      </w:tr>
      <w:tr w:rsidR="000B020E" w:rsidTr="00943AB4">
        <w:tc>
          <w:tcPr>
            <w:tcW w:w="2518" w:type="dxa"/>
          </w:tcPr>
          <w:p w:rsidR="000B020E" w:rsidRDefault="000B020E" w:rsidP="00943AB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0B020E" w:rsidRPr="000333EA" w:rsidRDefault="000B020E" w:rsidP="00753F06">
            <w:pPr>
              <w:rPr>
                <w:rFonts w:ascii="Times New Roman" w:hAnsi="Times New Roman" w:cs="Times New Roman"/>
                <w:color w:val="000000"/>
              </w:rPr>
            </w:pPr>
            <w:r w:rsidRPr="000333EA">
              <w:rPr>
                <w:rFonts w:ascii="Times New Roman" w:hAnsi="Times New Roman" w:cs="Times New Roman"/>
                <w:color w:val="000000"/>
              </w:rPr>
              <w:t xml:space="preserve">Representación del intervalo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(-∞</m:t>
              </m:r>
              <m:r>
                <w:rPr>
                  <w:rFonts w:ascii="Cambria Math" w:eastAsiaTheme="minorEastAsia" w:hAnsi="Cambria Math" w:cs="Times New Roman"/>
                  <w:color w:val="000000"/>
                </w:rPr>
                <m:t>, b]</m:t>
              </m:r>
            </m:oMath>
          </w:p>
        </w:tc>
      </w:tr>
    </w:tbl>
    <w:p w:rsidR="000B020E" w:rsidRDefault="000B020E" w:rsidP="00566F64">
      <w:pPr>
        <w:spacing w:after="0"/>
        <w:rPr>
          <w:rFonts w:ascii="Times" w:hAnsi="Times"/>
          <w:highlight w:val="yellow"/>
        </w:rPr>
      </w:pPr>
    </w:p>
    <w:p w:rsidR="00BC2E10" w:rsidRDefault="00BC2E10" w:rsidP="00BC2E10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BC2E10" w:rsidRPr="00A034AA" w:rsidTr="00943AB4">
        <w:tc>
          <w:tcPr>
            <w:tcW w:w="8978" w:type="dxa"/>
            <w:gridSpan w:val="2"/>
            <w:shd w:val="clear" w:color="auto" w:fill="000000" w:themeFill="text1"/>
          </w:tcPr>
          <w:p w:rsidR="00BC2E10" w:rsidRPr="00A034AA" w:rsidRDefault="00BC2E10" w:rsidP="00943AB4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Destacado</w:t>
            </w:r>
          </w:p>
        </w:tc>
      </w:tr>
      <w:tr w:rsidR="00BC2E10" w:rsidRPr="00A034AA" w:rsidTr="00943AB4">
        <w:tc>
          <w:tcPr>
            <w:tcW w:w="2518" w:type="dxa"/>
          </w:tcPr>
          <w:p w:rsidR="00BC2E10" w:rsidRPr="00A034AA" w:rsidRDefault="00BC2E10" w:rsidP="00943AB4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BC2E10" w:rsidRPr="00A034AA" w:rsidRDefault="00BC2E10" w:rsidP="00943AB4">
            <w:pPr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 xml:space="preserve">Intervalos Acotados y no acotados </w:t>
            </w:r>
          </w:p>
        </w:tc>
      </w:tr>
      <w:tr w:rsidR="00BC2E10" w:rsidRPr="00A034AA" w:rsidTr="00943AB4">
        <w:tc>
          <w:tcPr>
            <w:tcW w:w="2518" w:type="dxa"/>
          </w:tcPr>
          <w:p w:rsidR="00BC2E10" w:rsidRPr="00A034AA" w:rsidRDefault="00BC2E10" w:rsidP="00943AB4">
            <w:pPr>
              <w:rPr>
                <w:rFonts w:ascii="Times" w:hAnsi="Times"/>
                <w:b/>
                <w:sz w:val="24"/>
                <w:szCs w:val="24"/>
              </w:rPr>
            </w:pPr>
            <w:r w:rsidRPr="00A034AA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BC2E10" w:rsidRDefault="00BC2E10" w:rsidP="00943AB4">
            <w:pPr>
              <w:rPr>
                <w:rFonts w:ascii="Times" w:hAnsi="Times"/>
                <w:sz w:val="24"/>
                <w:szCs w:val="24"/>
              </w:rPr>
            </w:pPr>
            <w:r w:rsidRPr="00BC2E10">
              <w:rPr>
                <w:rFonts w:ascii="Times" w:hAnsi="Times"/>
                <w:sz w:val="24"/>
                <w:szCs w:val="24"/>
              </w:rPr>
              <w:t>Observa que</w:t>
            </w:r>
            <w:r w:rsidR="001D0B00">
              <w:rPr>
                <w:rFonts w:ascii="Times" w:hAnsi="Times"/>
                <w:sz w:val="24"/>
                <w:szCs w:val="24"/>
              </w:rPr>
              <w:t>:</w:t>
            </w:r>
          </w:p>
          <w:p w:rsidR="00BC2E10" w:rsidRDefault="00BC2E10" w:rsidP="001D0B00">
            <w:pPr>
              <w:pStyle w:val="Prrafodelista"/>
              <w:numPr>
                <w:ilvl w:val="0"/>
                <w:numId w:val="42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s-CO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  <w:lang w:val="es-CO"/>
                </w:rPr>
                <m:t>)</m:t>
              </m:r>
            </m:oMath>
            <w:r w:rsidRPr="001D0B00">
              <w:rPr>
                <w:rFonts w:ascii="Times" w:eastAsiaTheme="minorEastAsia" w:hAnsi="Times"/>
                <w:lang w:val="es-CO"/>
              </w:rPr>
              <w:t xml:space="preserve"> es acotado</w:t>
            </w:r>
          </w:p>
          <w:p w:rsidR="001D0B00" w:rsidRPr="001D0B00" w:rsidRDefault="001D0B00" w:rsidP="001D0B00">
            <w:pPr>
              <w:pStyle w:val="Prrafodelista"/>
              <w:numPr>
                <w:ilvl w:val="0"/>
                <w:numId w:val="42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>[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s-CO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b)</m:t>
              </m:r>
            </m:oMath>
            <w:r w:rsidRPr="001D0B00">
              <w:rPr>
                <w:rFonts w:ascii="Times" w:eastAsiaTheme="minorEastAsia" w:hAnsi="Times"/>
                <w:lang w:val="es-CO"/>
              </w:rPr>
              <w:t xml:space="preserve"> es acotado</w:t>
            </w:r>
          </w:p>
          <w:p w:rsidR="001D0B00" w:rsidRPr="001D0B00" w:rsidRDefault="001206EF" w:rsidP="001D0B00">
            <w:pPr>
              <w:pStyle w:val="Prrafodelista"/>
              <w:numPr>
                <w:ilvl w:val="0"/>
                <w:numId w:val="42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s-CO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  <w:lang w:val="es-CO"/>
                </w:rPr>
                <m:t>]</m:t>
              </m:r>
            </m:oMath>
            <w:r w:rsidR="001D0B00" w:rsidRPr="001D0B00">
              <w:rPr>
                <w:rFonts w:ascii="Times" w:eastAsiaTheme="minorEastAsia" w:hAnsi="Times"/>
                <w:lang w:val="es-CO"/>
              </w:rPr>
              <w:t xml:space="preserve"> es acotado</w:t>
            </w:r>
          </w:p>
          <w:p w:rsidR="00BC2E10" w:rsidRPr="001D0B00" w:rsidRDefault="00BC2E10" w:rsidP="001D0B00">
            <w:pPr>
              <w:pStyle w:val="Prrafodelista"/>
              <w:numPr>
                <w:ilvl w:val="0"/>
                <w:numId w:val="42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>(-∞,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  <w:lang w:val="es-CO"/>
                </w:rPr>
                <m:t>)</m:t>
              </m:r>
            </m:oMath>
            <w:r w:rsidRPr="001D0B00">
              <w:rPr>
                <w:rFonts w:ascii="Times" w:eastAsiaTheme="minorEastAsia" w:hAnsi="Times"/>
                <w:lang w:val="es-CO"/>
              </w:rPr>
              <w:t xml:space="preserve"> es acotado superiormente</w:t>
            </w:r>
          </w:p>
          <w:p w:rsidR="00BC2E10" w:rsidRDefault="00D16662" w:rsidP="001D0B00">
            <w:pPr>
              <w:pStyle w:val="Prrafodelista"/>
              <w:numPr>
                <w:ilvl w:val="0"/>
                <w:numId w:val="42"/>
              </w:numPr>
              <w:rPr>
                <w:rFonts w:ascii="Times" w:eastAsiaTheme="minorEastAsia" w:hAnsi="Times"/>
                <w:lang w:val="es-CO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CO"/>
                    </w:rPr>
                    <m:t>a,∞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 xml:space="preserve"> </m:t>
              </m:r>
            </m:oMath>
            <w:r w:rsidR="00A60834" w:rsidRPr="001D0B00">
              <w:rPr>
                <w:rFonts w:ascii="Times" w:eastAsiaTheme="minorEastAsia" w:hAnsi="Times"/>
                <w:lang w:val="es-CO"/>
              </w:rPr>
              <w:t xml:space="preserve">es acotado </w:t>
            </w:r>
            <w:r w:rsidR="001D0B00" w:rsidRPr="001D0B00">
              <w:rPr>
                <w:rFonts w:ascii="Times" w:eastAsiaTheme="minorEastAsia" w:hAnsi="Times"/>
                <w:lang w:val="es-CO"/>
              </w:rPr>
              <w:t>inferiormente</w:t>
            </w:r>
          </w:p>
          <w:p w:rsidR="001D0B00" w:rsidRPr="001D0B00" w:rsidRDefault="001D0B00" w:rsidP="001D0B00">
            <w:pPr>
              <w:pStyle w:val="Prrafodelista"/>
              <w:numPr>
                <w:ilvl w:val="0"/>
                <w:numId w:val="42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 xml:space="preserve"> (-∞,</m:t>
              </m:r>
              <m:r>
                <w:rPr>
                  <w:rFonts w:ascii="Cambria Math" w:hAnsi="Cambria Math"/>
                  <w:lang w:val="en-US"/>
                </w:rPr>
                <m:t>b]</m:t>
              </m:r>
            </m:oMath>
            <w:r w:rsidRPr="001D0B00">
              <w:rPr>
                <w:rFonts w:ascii="Times" w:eastAsiaTheme="minorEastAsia" w:hAnsi="Times"/>
                <w:lang w:val="es-CO"/>
              </w:rPr>
              <w:t xml:space="preserve"> es acotado superiormente</w:t>
            </w:r>
          </w:p>
          <w:p w:rsidR="001D0B00" w:rsidRPr="001D0B00" w:rsidRDefault="001D0B00" w:rsidP="00A60834">
            <w:pPr>
              <w:pStyle w:val="Prrafodelista"/>
              <w:numPr>
                <w:ilvl w:val="0"/>
                <w:numId w:val="42"/>
              </w:numPr>
              <w:rPr>
                <w:rFonts w:ascii="Times" w:eastAsiaTheme="minorEastAsia" w:hAnsi="Times"/>
                <w:lang w:val="es-CO"/>
              </w:rPr>
            </w:pPr>
            <m:oMath>
              <m:r>
                <w:rPr>
                  <w:rFonts w:ascii="Cambria Math" w:hAnsi="Cambria Math"/>
                  <w:lang w:val="es-CO"/>
                </w:rPr>
                <m:t xml:space="preserve">[a,∞) </m:t>
              </m:r>
            </m:oMath>
            <w:r w:rsidRPr="001D0B00">
              <w:rPr>
                <w:rFonts w:ascii="Times" w:eastAsiaTheme="minorEastAsia" w:hAnsi="Times"/>
                <w:lang w:val="es-CO"/>
              </w:rPr>
              <w:t>es acotado inferiormente</w:t>
            </w:r>
          </w:p>
        </w:tc>
      </w:tr>
    </w:tbl>
    <w:p w:rsidR="00BC2E10" w:rsidRPr="00A034AA" w:rsidRDefault="00BC2E10" w:rsidP="00BC2E10">
      <w:pPr>
        <w:spacing w:after="0"/>
        <w:rPr>
          <w:rFonts w:ascii="Times" w:hAnsi="Times"/>
          <w:b/>
        </w:rPr>
      </w:pPr>
    </w:p>
    <w:p w:rsidR="00A73367" w:rsidRPr="00A73367" w:rsidRDefault="00A73367" w:rsidP="00A73367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A73367" w:rsidRPr="00A73367" w:rsidTr="00943AB4">
        <w:tc>
          <w:tcPr>
            <w:tcW w:w="8978" w:type="dxa"/>
            <w:gridSpan w:val="2"/>
            <w:shd w:val="clear" w:color="auto" w:fill="000000" w:themeFill="text1"/>
          </w:tcPr>
          <w:p w:rsidR="00A73367" w:rsidRPr="00A73367" w:rsidRDefault="00A73367" w:rsidP="00A73367">
            <w:pPr>
              <w:rPr>
                <w:rFonts w:ascii="Times" w:hAnsi="Times"/>
                <w:b/>
                <w:sz w:val="24"/>
                <w:szCs w:val="24"/>
              </w:rPr>
            </w:pPr>
            <w:r w:rsidRPr="00A73367">
              <w:rPr>
                <w:rFonts w:ascii="Times" w:hAnsi="Times"/>
                <w:b/>
                <w:sz w:val="24"/>
                <w:szCs w:val="24"/>
              </w:rPr>
              <w:t>Recuerda</w:t>
            </w:r>
          </w:p>
        </w:tc>
      </w:tr>
      <w:tr w:rsidR="00A73367" w:rsidRPr="00A73367" w:rsidTr="00943AB4">
        <w:tc>
          <w:tcPr>
            <w:tcW w:w="2518" w:type="dxa"/>
          </w:tcPr>
          <w:p w:rsidR="00A73367" w:rsidRPr="00A73367" w:rsidRDefault="00A73367" w:rsidP="00A73367">
            <w:pPr>
              <w:rPr>
                <w:rFonts w:ascii="Times" w:hAnsi="Times"/>
                <w:b/>
                <w:sz w:val="24"/>
                <w:szCs w:val="24"/>
              </w:rPr>
            </w:pPr>
            <w:r w:rsidRPr="00A73367">
              <w:rPr>
                <w:rFonts w:ascii="Times" w:hAnsi="Times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A73367" w:rsidRPr="00445456" w:rsidRDefault="00445456" w:rsidP="00445456">
            <w:pPr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 xml:space="preserve">Al conjunto de los números reales lo podemos expresar como el intervalo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(-∞,∞)</m:t>
              </m:r>
            </m:oMath>
          </w:p>
        </w:tc>
      </w:tr>
    </w:tbl>
    <w:p w:rsidR="00A73367" w:rsidRPr="00A73367" w:rsidRDefault="00A73367" w:rsidP="00A73367">
      <w:pPr>
        <w:spacing w:after="0"/>
        <w:rPr>
          <w:rFonts w:ascii="Times" w:hAnsi="Times"/>
          <w:b/>
        </w:rPr>
      </w:pPr>
    </w:p>
    <w:p w:rsidR="00BC2E10" w:rsidRPr="00445456" w:rsidRDefault="00BC2E10" w:rsidP="00834B0E">
      <w:pPr>
        <w:spacing w:after="0"/>
        <w:rPr>
          <w:rFonts w:ascii="Times" w:hAnsi="Times"/>
          <w:b/>
          <w:lang w:val="es-CO"/>
        </w:rPr>
      </w:pPr>
    </w:p>
    <w:p w:rsidR="00AE1396" w:rsidRDefault="00AE1396" w:rsidP="00AE1396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>[SECCIÓN 2]</w:t>
      </w:r>
      <w:r>
        <w:rPr>
          <w:rFonts w:ascii="Times" w:hAnsi="Times"/>
          <w:b/>
        </w:rPr>
        <w:t>2.4 Operaciones con Intervalos</w:t>
      </w:r>
    </w:p>
    <w:p w:rsidR="00AE1396" w:rsidRDefault="00AE1396" w:rsidP="00834B0E">
      <w:pPr>
        <w:spacing w:after="0"/>
        <w:rPr>
          <w:rFonts w:ascii="Times" w:hAnsi="Times"/>
          <w:b/>
        </w:rPr>
      </w:pPr>
    </w:p>
    <w:p w:rsidR="00A73367" w:rsidRPr="00A73367" w:rsidRDefault="00A73367" w:rsidP="00445456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>Como los intervalos son conjuntos de números reales podemos realizar entre ellos las operaciones básicas de conjuntos</w:t>
      </w:r>
      <w:r w:rsidR="00B47590">
        <w:rPr>
          <w:rFonts w:ascii="Times" w:hAnsi="Times"/>
        </w:rPr>
        <w:t xml:space="preserve"> como lo son</w:t>
      </w:r>
      <w:r>
        <w:rPr>
          <w:rFonts w:ascii="Times" w:hAnsi="Times"/>
        </w:rPr>
        <w:t>, unión, intersección</w:t>
      </w:r>
      <w:r w:rsidR="00445456">
        <w:rPr>
          <w:rFonts w:ascii="Times" w:hAnsi="Times"/>
        </w:rPr>
        <w:t xml:space="preserve"> y complemento.</w:t>
      </w:r>
      <w:r>
        <w:rPr>
          <w:rFonts w:ascii="Times" w:hAnsi="Times"/>
        </w:rPr>
        <w:t xml:space="preserve"> </w:t>
      </w:r>
      <w:r w:rsidR="002C4504">
        <w:rPr>
          <w:rFonts w:ascii="Times" w:hAnsi="Times"/>
        </w:rPr>
        <w:t>El resultado de realizar una operación conjuntista entre intervalos siempre lo podemos escribir o como un intervalo o como un intervalo o como unión de intervalos y  podemos apoyarnos en la representación grafica para hallarlo</w:t>
      </w:r>
    </w:p>
    <w:p w:rsidR="005D7957" w:rsidRDefault="005D7957" w:rsidP="00834B0E">
      <w:pPr>
        <w:spacing w:after="0"/>
        <w:rPr>
          <w:rFonts w:ascii="Times" w:hAnsi="Times"/>
          <w:b/>
        </w:rPr>
      </w:pPr>
    </w:p>
    <w:p w:rsidR="00BC2E10" w:rsidRDefault="00BC2E10" w:rsidP="00834B0E">
      <w:pPr>
        <w:spacing w:after="0"/>
        <w:rPr>
          <w:rFonts w:ascii="Times" w:hAnsi="Times"/>
          <w:b/>
        </w:rPr>
      </w:pPr>
    </w:p>
    <w:p w:rsidR="00AE1396" w:rsidRDefault="00AE1396" w:rsidP="00AE1396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>[SECCIÓN 3]</w:t>
      </w:r>
      <w:r>
        <w:rPr>
          <w:rFonts w:ascii="Times" w:hAnsi="Times"/>
          <w:b/>
        </w:rPr>
        <w:t>2.4.1. Unión de Intervalos</w:t>
      </w:r>
    </w:p>
    <w:p w:rsidR="00AE1396" w:rsidRDefault="00AE1396" w:rsidP="00834B0E">
      <w:pPr>
        <w:spacing w:after="0"/>
        <w:rPr>
          <w:rFonts w:ascii="Times" w:hAnsi="Times"/>
          <w:b/>
        </w:rPr>
      </w:pPr>
    </w:p>
    <w:p w:rsidR="006A52B8" w:rsidRDefault="006A52B8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>Esta conformado por todos los puntos que per</w:t>
      </w:r>
      <w:r w:rsidR="00293960">
        <w:rPr>
          <w:rFonts w:ascii="Times" w:hAnsi="Times"/>
        </w:rPr>
        <w:t>tenecen a un intervalo u a otro.</w:t>
      </w:r>
    </w:p>
    <w:p w:rsidR="00293960" w:rsidRDefault="00293960" w:rsidP="00834B0E">
      <w:pPr>
        <w:spacing w:after="0"/>
        <w:rPr>
          <w:rFonts w:ascii="Times" w:hAnsi="Times"/>
        </w:rPr>
      </w:pPr>
    </w:p>
    <w:p w:rsidR="006A52B8" w:rsidRDefault="001F5B2F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Ejemplo 1. Para encontrar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∪(3,15]</m:t>
        </m:r>
      </m:oMath>
      <w:r w:rsidR="00293960">
        <w:rPr>
          <w:rFonts w:ascii="Times" w:hAnsi="Times"/>
        </w:rPr>
        <w:t xml:space="preserve"> </w:t>
      </w:r>
      <w:r>
        <w:rPr>
          <w:rFonts w:ascii="Times" w:hAnsi="Times"/>
        </w:rPr>
        <w:t xml:space="preserve"> podemos representarlo como </w:t>
      </w:r>
    </w:p>
    <w:p w:rsidR="001F5B2F" w:rsidRDefault="001F5B2F" w:rsidP="00834B0E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809"/>
        <w:gridCol w:w="7245"/>
      </w:tblGrid>
      <w:tr w:rsidR="00B47590" w:rsidRPr="005D1738" w:rsidTr="001F5B2F">
        <w:tc>
          <w:tcPr>
            <w:tcW w:w="9054" w:type="dxa"/>
            <w:gridSpan w:val="2"/>
            <w:shd w:val="clear" w:color="auto" w:fill="0D0D0D" w:themeFill="text1" w:themeFillTint="F2"/>
          </w:tcPr>
          <w:p w:rsidR="00B47590" w:rsidRPr="005D1738" w:rsidRDefault="00B47590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47590" w:rsidTr="001F5B2F">
        <w:tc>
          <w:tcPr>
            <w:tcW w:w="1809" w:type="dxa"/>
          </w:tcPr>
          <w:p w:rsidR="00B47590" w:rsidRPr="00053744" w:rsidRDefault="00B47590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:rsidR="00B47590" w:rsidRPr="00053744" w:rsidRDefault="00B47590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MA_G11_01_IMG12</w:t>
            </w:r>
          </w:p>
        </w:tc>
      </w:tr>
      <w:tr w:rsidR="00B47590" w:rsidTr="001F5B2F">
        <w:tc>
          <w:tcPr>
            <w:tcW w:w="1809" w:type="dxa"/>
          </w:tcPr>
          <w:p w:rsidR="00B47590" w:rsidRDefault="00B4759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:rsidR="00B47590" w:rsidRDefault="00B47590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Unión de intervalos</w:t>
            </w:r>
          </w:p>
        </w:tc>
      </w:tr>
      <w:tr w:rsidR="00B47590" w:rsidTr="001F5B2F">
        <w:tc>
          <w:tcPr>
            <w:tcW w:w="1809" w:type="dxa"/>
          </w:tcPr>
          <w:p w:rsidR="00B47590" w:rsidRDefault="00B4759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:rsidR="00B47590" w:rsidRDefault="00D16662" w:rsidP="00012EEA">
            <w:pPr>
              <w:rPr>
                <w:rFonts w:ascii="Times New Roman" w:hAnsi="Times New Roman" w:cs="Times New Roman"/>
                <w:color w:val="000000"/>
              </w:rPr>
            </w:pPr>
            <w:hyperlink r:id="rId14" w:history="1">
              <w:r w:rsidR="00293960" w:rsidRPr="00FF6896">
                <w:rPr>
                  <w:rStyle w:val="Hipervnculo"/>
                  <w:rFonts w:ascii="Times New Roman" w:hAnsi="Times New Roman" w:cs="Times New Roman"/>
                </w:rPr>
                <w:t>http://upload.wikimedia.org/wikipedia/commons/thumb/c/c6/Intervalo_real_22.svg/120px-Intervalo_real_22.svg.png</w:t>
              </w:r>
            </w:hyperlink>
            <w:r w:rsidR="0029396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B47590" w:rsidTr="001F5B2F">
        <w:tc>
          <w:tcPr>
            <w:tcW w:w="1809" w:type="dxa"/>
          </w:tcPr>
          <w:p w:rsidR="00B47590" w:rsidRDefault="00B4759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:rsidR="00B47590" w:rsidRPr="000333EA" w:rsidRDefault="00D16662" w:rsidP="00012EEA">
            <w:pPr>
              <w:rPr>
                <w:rFonts w:ascii="Times New Roman" w:hAnsi="Times New Roman" w:cs="Times New Roman"/>
                <w:color w:val="000000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-∞,4</m:t>
                  </m:r>
                </m:e>
              </m:d>
              <m:r>
                <w:rPr>
                  <w:rFonts w:ascii="Cambria Math" w:hAnsi="Cambria Math"/>
                </w:rPr>
                <m:t>∪(3,15]</m:t>
              </m:r>
            </m:oMath>
            <w:r w:rsidR="001F5B2F">
              <w:rPr>
                <w:rFonts w:ascii="Times" w:hAnsi="Times"/>
              </w:rPr>
              <w:t xml:space="preserve">  </w:t>
            </w:r>
          </w:p>
        </w:tc>
      </w:tr>
    </w:tbl>
    <w:p w:rsidR="00B47590" w:rsidRDefault="00B47590" w:rsidP="00834B0E">
      <w:pPr>
        <w:spacing w:after="0"/>
        <w:rPr>
          <w:rFonts w:ascii="Times" w:hAnsi="Times"/>
        </w:rPr>
      </w:pPr>
    </w:p>
    <w:p w:rsidR="001F5B2F" w:rsidRPr="006A52B8" w:rsidRDefault="001F5B2F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Luego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∪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3,15</m:t>
            </m:r>
          </m:e>
        </m:d>
        <m:r>
          <w:rPr>
            <w:rFonts w:ascii="Cambria Math" w:hAnsi="Cambria Math"/>
          </w:rPr>
          <m:t>=(-∞,15]</m:t>
        </m:r>
      </m:oMath>
      <w:r>
        <w:rPr>
          <w:rFonts w:ascii="Times" w:hAnsi="Times"/>
        </w:rPr>
        <w:t xml:space="preserve"> </w:t>
      </w:r>
    </w:p>
    <w:p w:rsidR="006A52B8" w:rsidRDefault="006A52B8" w:rsidP="00834B0E">
      <w:pPr>
        <w:spacing w:after="0"/>
        <w:rPr>
          <w:rFonts w:ascii="Times" w:hAnsi="Times"/>
          <w:b/>
        </w:rPr>
      </w:pPr>
    </w:p>
    <w:p w:rsidR="001F5B2F" w:rsidRDefault="001F5B2F" w:rsidP="00834B0E">
      <w:pPr>
        <w:spacing w:after="0"/>
        <w:rPr>
          <w:rFonts w:ascii="Times" w:hAnsi="Times"/>
        </w:rPr>
      </w:pPr>
      <w:r w:rsidRPr="001F5B2F">
        <w:rPr>
          <w:rFonts w:ascii="Times" w:hAnsi="Times"/>
        </w:rPr>
        <w:t>Ej</w:t>
      </w:r>
      <w:r>
        <w:rPr>
          <w:rFonts w:ascii="Times" w:hAnsi="Times"/>
        </w:rPr>
        <w:t>e</w:t>
      </w:r>
      <w:r w:rsidRPr="001F5B2F">
        <w:rPr>
          <w:rFonts w:ascii="Times" w:hAnsi="Times"/>
        </w:rPr>
        <w:t>mplo 2.</w:t>
      </w:r>
      <w:r>
        <w:rPr>
          <w:rFonts w:ascii="Times" w:hAnsi="Times"/>
        </w:rPr>
        <w:t xml:space="preserve"> </w:t>
      </w:r>
      <w:r w:rsidR="00491A0C">
        <w:rPr>
          <w:rFonts w:ascii="Times" w:hAnsi="Times"/>
        </w:rPr>
        <w:t xml:space="preserve">Para encontrar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∪(9,∞)</m:t>
        </m:r>
      </m:oMath>
      <w:r w:rsidR="00491A0C">
        <w:rPr>
          <w:rFonts w:ascii="Times" w:eastAsiaTheme="minorEastAsia" w:hAnsi="Times"/>
        </w:rPr>
        <w:t xml:space="preserve"> podemos representarlo gráficamente </w:t>
      </w:r>
      <w:r w:rsidR="00491A0C">
        <w:rPr>
          <w:rFonts w:ascii="Times" w:hAnsi="Times"/>
        </w:rPr>
        <w:t xml:space="preserve">  </w:t>
      </w:r>
    </w:p>
    <w:p w:rsidR="001F5B2F" w:rsidRPr="001F5B2F" w:rsidRDefault="001F5B2F" w:rsidP="00834B0E">
      <w:pPr>
        <w:spacing w:after="0"/>
        <w:rPr>
          <w:rFonts w:ascii="Times" w:hAnsi="Times"/>
        </w:rPr>
      </w:pPr>
      <w:r w:rsidRPr="001F5B2F">
        <w:rPr>
          <w:rFonts w:ascii="Times" w:hAnsi="Times"/>
        </w:rPr>
        <w:t xml:space="preserve"> </w:t>
      </w:r>
    </w:p>
    <w:tbl>
      <w:tblPr>
        <w:tblStyle w:val="Tablaconcuadrcula"/>
        <w:tblW w:w="0" w:type="auto"/>
        <w:tblLayout w:type="fixed"/>
        <w:tblLook w:val="04A0"/>
      </w:tblPr>
      <w:tblGrid>
        <w:gridCol w:w="1809"/>
        <w:gridCol w:w="7245"/>
      </w:tblGrid>
      <w:tr w:rsidR="00293960" w:rsidRPr="005D1738" w:rsidTr="001F5B2F">
        <w:tc>
          <w:tcPr>
            <w:tcW w:w="9054" w:type="dxa"/>
            <w:gridSpan w:val="2"/>
            <w:shd w:val="clear" w:color="auto" w:fill="0D0D0D" w:themeFill="text1" w:themeFillTint="F2"/>
          </w:tcPr>
          <w:p w:rsidR="00293960" w:rsidRPr="005D1738" w:rsidRDefault="00293960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93960" w:rsidTr="001F5B2F">
        <w:tc>
          <w:tcPr>
            <w:tcW w:w="1809" w:type="dxa"/>
          </w:tcPr>
          <w:p w:rsidR="00293960" w:rsidRPr="00053744" w:rsidRDefault="00293960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:rsidR="00293960" w:rsidRPr="00053744" w:rsidRDefault="00293960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MA_G11_01_IMG13</w:t>
            </w:r>
          </w:p>
        </w:tc>
      </w:tr>
      <w:tr w:rsidR="00293960" w:rsidTr="001F5B2F">
        <w:tc>
          <w:tcPr>
            <w:tcW w:w="1809" w:type="dxa"/>
          </w:tcPr>
          <w:p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Unión de intervalos</w:t>
            </w:r>
          </w:p>
        </w:tc>
      </w:tr>
      <w:tr w:rsidR="00293960" w:rsidTr="001F5B2F">
        <w:tc>
          <w:tcPr>
            <w:tcW w:w="1809" w:type="dxa"/>
          </w:tcPr>
          <w:p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:rsidR="00293960" w:rsidRDefault="00D16662" w:rsidP="00012EEA">
            <w:pPr>
              <w:rPr>
                <w:rFonts w:ascii="Times New Roman" w:hAnsi="Times New Roman" w:cs="Times New Roman"/>
                <w:color w:val="000000"/>
              </w:rPr>
            </w:pPr>
            <w:hyperlink r:id="rId15" w:history="1">
              <w:r w:rsidR="00293960" w:rsidRPr="00FF6896">
                <w:rPr>
                  <w:rStyle w:val="Hipervnculo"/>
                  <w:rFonts w:ascii="Times New Roman" w:hAnsi="Times New Roman" w:cs="Times New Roman"/>
                </w:rPr>
                <w:t>http://upload.wikimedia.org/wikipedia/commons/thumb/a/a9/Intervalo_real_20.svg/120px-Intervalo_real_20.svg.png</w:t>
              </w:r>
            </w:hyperlink>
            <w:r w:rsidR="0029396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293960" w:rsidTr="001F5B2F">
        <w:tc>
          <w:tcPr>
            <w:tcW w:w="1809" w:type="dxa"/>
          </w:tcPr>
          <w:p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:rsidR="00293960" w:rsidRPr="000333EA" w:rsidRDefault="00D16662" w:rsidP="00012EEA">
            <w:pPr>
              <w:rPr>
                <w:rFonts w:ascii="Times New Roman" w:hAnsi="Times New Roman" w:cs="Times New Roman"/>
                <w:color w:val="000000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-∞,4</m:t>
                  </m:r>
                </m:e>
              </m:d>
              <m:r>
                <w:rPr>
                  <w:rFonts w:ascii="Cambria Math" w:hAnsi="Cambria Math"/>
                </w:rPr>
                <m:t>∪(9,∞)</m:t>
              </m:r>
            </m:oMath>
            <w:r w:rsidR="00491A0C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</w:tbl>
    <w:p w:rsidR="00293960" w:rsidRDefault="00293960" w:rsidP="00834B0E">
      <w:pPr>
        <w:spacing w:after="0"/>
        <w:rPr>
          <w:rFonts w:ascii="Times" w:hAnsi="Times"/>
          <w:b/>
        </w:rPr>
      </w:pPr>
    </w:p>
    <w:p w:rsidR="00293960" w:rsidRDefault="00491A0C" w:rsidP="00834B0E">
      <w:pPr>
        <w:spacing w:after="0"/>
        <w:rPr>
          <w:rFonts w:ascii="Times" w:eastAsiaTheme="minorEastAsia" w:hAnsi="Times"/>
        </w:rPr>
      </w:pPr>
      <w:r w:rsidRPr="00491A0C">
        <w:rPr>
          <w:rFonts w:ascii="Times" w:hAnsi="Times"/>
        </w:rPr>
        <w:t xml:space="preserve">Luego </w:t>
      </w:r>
      <w:r>
        <w:rPr>
          <w:rFonts w:ascii="Times" w:hAnsi="Times"/>
        </w:rPr>
        <w:t xml:space="preserve">en este caso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9,∞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ascii="Times" w:eastAsiaTheme="minorEastAsia" w:hAnsi="Times"/>
        </w:rPr>
        <w:t>simplemente dejamos la operación indicada.</w:t>
      </w:r>
    </w:p>
    <w:p w:rsidR="00491A0C" w:rsidRPr="00491A0C" w:rsidRDefault="00491A0C" w:rsidP="00834B0E">
      <w:pPr>
        <w:spacing w:after="0"/>
        <w:rPr>
          <w:rFonts w:ascii="Times" w:hAnsi="Times"/>
        </w:rPr>
      </w:pPr>
    </w:p>
    <w:p w:rsidR="00AE1396" w:rsidRDefault="00AE1396" w:rsidP="00AE1396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>[SECCIÓN 3]</w:t>
      </w:r>
      <w:r>
        <w:rPr>
          <w:rFonts w:ascii="Times" w:hAnsi="Times"/>
          <w:b/>
        </w:rPr>
        <w:t>2.4.2. Intersección de intervalos</w:t>
      </w:r>
    </w:p>
    <w:p w:rsidR="00AE1396" w:rsidRDefault="00AE1396" w:rsidP="00834B0E">
      <w:pPr>
        <w:spacing w:after="0"/>
        <w:rPr>
          <w:rFonts w:ascii="Times" w:hAnsi="Times"/>
          <w:b/>
        </w:rPr>
      </w:pPr>
    </w:p>
    <w:p w:rsidR="006A52B8" w:rsidRDefault="006A52B8" w:rsidP="006A52B8">
      <w:pPr>
        <w:spacing w:after="0"/>
        <w:rPr>
          <w:rFonts w:ascii="Times" w:hAnsi="Times"/>
        </w:rPr>
      </w:pPr>
      <w:r>
        <w:rPr>
          <w:rFonts w:ascii="Times" w:hAnsi="Times"/>
        </w:rPr>
        <w:t>Esta conformado por todos los puntos que pertenecen a ambos intervalos</w:t>
      </w:r>
      <w:r w:rsidR="00491A0C">
        <w:rPr>
          <w:rFonts w:ascii="Times" w:hAnsi="Times"/>
        </w:rPr>
        <w:t>.</w:t>
      </w:r>
    </w:p>
    <w:p w:rsidR="006A52B8" w:rsidRDefault="006A52B8" w:rsidP="00834B0E">
      <w:pPr>
        <w:spacing w:after="0"/>
        <w:rPr>
          <w:rFonts w:ascii="Times" w:hAnsi="Times"/>
          <w:b/>
        </w:rPr>
      </w:pPr>
    </w:p>
    <w:p w:rsidR="00491A0C" w:rsidRDefault="00491A0C" w:rsidP="00491A0C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Ejemplo 1. Para encontrar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∩(3,15]</m:t>
        </m:r>
      </m:oMath>
      <w:r>
        <w:rPr>
          <w:rFonts w:ascii="Times" w:hAnsi="Times"/>
        </w:rPr>
        <w:t xml:space="preserve">  podemos representarlo como </w:t>
      </w:r>
    </w:p>
    <w:p w:rsidR="00293960" w:rsidRDefault="00293960" w:rsidP="00293960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809"/>
        <w:gridCol w:w="7245"/>
      </w:tblGrid>
      <w:tr w:rsidR="00293960" w:rsidRPr="005D1738" w:rsidTr="00293960">
        <w:tc>
          <w:tcPr>
            <w:tcW w:w="9054" w:type="dxa"/>
            <w:gridSpan w:val="2"/>
            <w:shd w:val="clear" w:color="auto" w:fill="0D0D0D" w:themeFill="text1" w:themeFillTint="F2"/>
          </w:tcPr>
          <w:p w:rsidR="00293960" w:rsidRPr="005D1738" w:rsidRDefault="00293960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93960" w:rsidTr="00293960">
        <w:tc>
          <w:tcPr>
            <w:tcW w:w="1809" w:type="dxa"/>
          </w:tcPr>
          <w:p w:rsidR="00293960" w:rsidRPr="00053744" w:rsidRDefault="00293960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45" w:type="dxa"/>
          </w:tcPr>
          <w:p w:rsidR="00293960" w:rsidRPr="00053744" w:rsidRDefault="00293960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MA_G11_01_IMG12</w:t>
            </w:r>
          </w:p>
        </w:tc>
      </w:tr>
      <w:tr w:rsidR="00293960" w:rsidTr="00293960">
        <w:tc>
          <w:tcPr>
            <w:tcW w:w="1809" w:type="dxa"/>
          </w:tcPr>
          <w:p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45" w:type="dxa"/>
          </w:tcPr>
          <w:p w:rsidR="00293960" w:rsidRDefault="00491A0C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Intersección</w:t>
            </w:r>
            <w:r w:rsidR="00293960">
              <w:rPr>
                <w:rFonts w:ascii="Times New Roman" w:hAnsi="Times New Roman" w:cs="Times New Roman"/>
                <w:color w:val="000000"/>
              </w:rPr>
              <w:t xml:space="preserve"> de intervalos</w:t>
            </w:r>
          </w:p>
        </w:tc>
      </w:tr>
      <w:tr w:rsidR="00293960" w:rsidTr="00293960">
        <w:tc>
          <w:tcPr>
            <w:tcW w:w="1809" w:type="dxa"/>
          </w:tcPr>
          <w:p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45" w:type="dxa"/>
          </w:tcPr>
          <w:p w:rsidR="00293960" w:rsidRDefault="00D16662" w:rsidP="00012EEA">
            <w:pPr>
              <w:rPr>
                <w:rFonts w:ascii="Times New Roman" w:hAnsi="Times New Roman" w:cs="Times New Roman"/>
                <w:color w:val="000000"/>
              </w:rPr>
            </w:pPr>
            <w:hyperlink r:id="rId16" w:history="1">
              <w:r w:rsidR="00293960" w:rsidRPr="00FF6896">
                <w:rPr>
                  <w:rStyle w:val="Hipervnculo"/>
                  <w:rFonts w:ascii="Times New Roman" w:hAnsi="Times New Roman" w:cs="Times New Roman"/>
                </w:rPr>
                <w:t>http://upload.wikimedia.org/wikipedia/commons/thumb/f/f6/Intervalo_real_23.svg/120px-Intervalo_real_23.svg.png</w:t>
              </w:r>
            </w:hyperlink>
            <w:r w:rsidR="0029396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293960" w:rsidTr="00293960">
        <w:tc>
          <w:tcPr>
            <w:tcW w:w="1809" w:type="dxa"/>
          </w:tcPr>
          <w:p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45" w:type="dxa"/>
          </w:tcPr>
          <w:p w:rsidR="00293960" w:rsidRPr="000333EA" w:rsidRDefault="00D16662" w:rsidP="00012EEA">
            <w:pPr>
              <w:rPr>
                <w:rFonts w:ascii="Times New Roman" w:hAnsi="Times New Roman" w:cs="Times New Roman"/>
                <w:color w:val="000000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-∞,4</m:t>
                  </m:r>
                </m:e>
              </m:d>
              <m:r>
                <w:rPr>
                  <w:rFonts w:ascii="Cambria Math" w:hAnsi="Cambria Math"/>
                </w:rPr>
                <m:t>∩(3,15]</m:t>
              </m:r>
            </m:oMath>
            <w:r w:rsidR="00C37552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</w:tbl>
    <w:p w:rsidR="00293960" w:rsidRDefault="00293960" w:rsidP="00293960">
      <w:pPr>
        <w:spacing w:after="0"/>
        <w:rPr>
          <w:rFonts w:ascii="Times" w:hAnsi="Times"/>
        </w:rPr>
      </w:pPr>
    </w:p>
    <w:p w:rsidR="00C37552" w:rsidRPr="006A52B8" w:rsidRDefault="00C37552" w:rsidP="00C37552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Luego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∩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3,15</m:t>
            </m:r>
          </m:e>
        </m:d>
        <m:r>
          <w:rPr>
            <w:rFonts w:ascii="Cambria Math" w:hAnsi="Cambria Math"/>
          </w:rPr>
          <m:t>=(3,4)</m:t>
        </m:r>
      </m:oMath>
      <w:r>
        <w:rPr>
          <w:rFonts w:ascii="Times" w:hAnsi="Times"/>
        </w:rPr>
        <w:t xml:space="preserve"> </w:t>
      </w:r>
    </w:p>
    <w:p w:rsidR="00C37552" w:rsidRDefault="00C37552" w:rsidP="00C37552">
      <w:pPr>
        <w:spacing w:after="0"/>
        <w:rPr>
          <w:rFonts w:ascii="Times" w:hAnsi="Times"/>
          <w:b/>
        </w:rPr>
      </w:pPr>
    </w:p>
    <w:p w:rsidR="00C37552" w:rsidRDefault="00C37552" w:rsidP="00C37552">
      <w:pPr>
        <w:spacing w:after="0"/>
        <w:rPr>
          <w:rFonts w:ascii="Times" w:hAnsi="Times"/>
        </w:rPr>
      </w:pPr>
      <w:r w:rsidRPr="001F5B2F">
        <w:rPr>
          <w:rFonts w:ascii="Times" w:hAnsi="Times"/>
        </w:rPr>
        <w:t>Ej</w:t>
      </w:r>
      <w:r>
        <w:rPr>
          <w:rFonts w:ascii="Times" w:hAnsi="Times"/>
        </w:rPr>
        <w:t>e</w:t>
      </w:r>
      <w:r w:rsidRPr="001F5B2F">
        <w:rPr>
          <w:rFonts w:ascii="Times" w:hAnsi="Times"/>
        </w:rPr>
        <w:t>mplo 2.</w:t>
      </w:r>
      <w:r>
        <w:rPr>
          <w:rFonts w:ascii="Times" w:hAnsi="Times"/>
        </w:rPr>
        <w:t xml:space="preserve"> Para encontrar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∩(9,∞)</m:t>
        </m:r>
      </m:oMath>
      <w:r>
        <w:rPr>
          <w:rFonts w:ascii="Times" w:eastAsiaTheme="minorEastAsia" w:hAnsi="Times"/>
        </w:rPr>
        <w:t xml:space="preserve"> podemos representarlo gráficamente </w:t>
      </w:r>
      <w:r>
        <w:rPr>
          <w:rFonts w:ascii="Times" w:hAnsi="Times"/>
        </w:rPr>
        <w:t xml:space="preserve">  </w:t>
      </w:r>
    </w:p>
    <w:p w:rsidR="00C37552" w:rsidRPr="006A52B8" w:rsidRDefault="00C37552" w:rsidP="00293960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668"/>
        <w:gridCol w:w="7386"/>
      </w:tblGrid>
      <w:tr w:rsidR="00293960" w:rsidRPr="005D1738" w:rsidTr="00293960">
        <w:tc>
          <w:tcPr>
            <w:tcW w:w="9054" w:type="dxa"/>
            <w:gridSpan w:val="2"/>
            <w:shd w:val="clear" w:color="auto" w:fill="0D0D0D" w:themeFill="text1" w:themeFillTint="F2"/>
          </w:tcPr>
          <w:p w:rsidR="00293960" w:rsidRPr="005D1738" w:rsidRDefault="00293960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93960" w:rsidTr="00293960">
        <w:tc>
          <w:tcPr>
            <w:tcW w:w="1668" w:type="dxa"/>
          </w:tcPr>
          <w:p w:rsidR="00293960" w:rsidRPr="00053744" w:rsidRDefault="00293960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386" w:type="dxa"/>
          </w:tcPr>
          <w:p w:rsidR="00293960" w:rsidRPr="00053744" w:rsidRDefault="00293960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MA_G11_01_IMG13</w:t>
            </w:r>
          </w:p>
        </w:tc>
      </w:tr>
      <w:tr w:rsidR="00293960" w:rsidTr="00293960">
        <w:tc>
          <w:tcPr>
            <w:tcW w:w="1668" w:type="dxa"/>
          </w:tcPr>
          <w:p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386" w:type="dxa"/>
          </w:tcPr>
          <w:p w:rsidR="00293960" w:rsidRDefault="001671CF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Intersección</w:t>
            </w:r>
            <w:r w:rsidR="00293960">
              <w:rPr>
                <w:rFonts w:ascii="Times New Roman" w:hAnsi="Times New Roman" w:cs="Times New Roman"/>
                <w:color w:val="000000"/>
              </w:rPr>
              <w:t xml:space="preserve"> de intervalos</w:t>
            </w:r>
          </w:p>
        </w:tc>
      </w:tr>
      <w:tr w:rsidR="00293960" w:rsidTr="00293960">
        <w:tc>
          <w:tcPr>
            <w:tcW w:w="1668" w:type="dxa"/>
          </w:tcPr>
          <w:p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Shutterstock (o 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386" w:type="dxa"/>
          </w:tcPr>
          <w:p w:rsidR="00293960" w:rsidRDefault="00D16662" w:rsidP="00012EEA">
            <w:pPr>
              <w:rPr>
                <w:rFonts w:ascii="Times New Roman" w:hAnsi="Times New Roman" w:cs="Times New Roman"/>
                <w:color w:val="000000"/>
              </w:rPr>
            </w:pPr>
            <w:hyperlink r:id="rId17" w:history="1">
              <w:r w:rsidR="00293960" w:rsidRPr="00FF6896">
                <w:rPr>
                  <w:rStyle w:val="Hipervnculo"/>
                  <w:rFonts w:ascii="Times New Roman" w:hAnsi="Times New Roman" w:cs="Times New Roman"/>
                </w:rPr>
                <w:t>http://upload.wikimedia.org/wikipedia/commons/thumb/8/8e/Intervalo_real_21.s</w:t>
              </w:r>
              <w:r w:rsidR="00293960" w:rsidRPr="00FF6896">
                <w:rPr>
                  <w:rStyle w:val="Hipervnculo"/>
                  <w:rFonts w:ascii="Times New Roman" w:hAnsi="Times New Roman" w:cs="Times New Roman"/>
                </w:rPr>
                <w:lastRenderedPageBreak/>
                <w:t>vg/120px-Intervalo_real_21.svg.png</w:t>
              </w:r>
            </w:hyperlink>
            <w:r w:rsidR="0029396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293960" w:rsidTr="00293960">
        <w:tc>
          <w:tcPr>
            <w:tcW w:w="1668" w:type="dxa"/>
          </w:tcPr>
          <w:p w:rsidR="00293960" w:rsidRDefault="00293960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7386" w:type="dxa"/>
          </w:tcPr>
          <w:p w:rsidR="00293960" w:rsidRPr="000333EA" w:rsidRDefault="00D16662" w:rsidP="00012EEA">
            <w:pPr>
              <w:rPr>
                <w:rFonts w:ascii="Times New Roman" w:hAnsi="Times New Roman" w:cs="Times New Roman"/>
                <w:color w:val="000000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-∞,4</m:t>
                  </m:r>
                </m:e>
              </m:d>
              <m:r>
                <w:rPr>
                  <w:rFonts w:ascii="Cambria Math" w:hAnsi="Cambria Math"/>
                </w:rPr>
                <m:t>∩(9,∞)</m:t>
              </m:r>
            </m:oMath>
            <w:r w:rsidR="00C37552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</w:tbl>
    <w:p w:rsidR="00293960" w:rsidRDefault="00293960" w:rsidP="00293960">
      <w:pPr>
        <w:spacing w:after="0"/>
        <w:rPr>
          <w:rFonts w:ascii="Times" w:hAnsi="Times"/>
          <w:b/>
        </w:rPr>
      </w:pPr>
    </w:p>
    <w:p w:rsidR="00C37552" w:rsidRPr="00C37552" w:rsidRDefault="00C37552" w:rsidP="00293960">
      <w:pPr>
        <w:spacing w:after="0"/>
        <w:rPr>
          <w:rFonts w:ascii="Times" w:hAnsi="Times"/>
        </w:rPr>
      </w:pPr>
      <w:r w:rsidRPr="00C37552">
        <w:rPr>
          <w:rFonts w:ascii="Times" w:hAnsi="Times"/>
        </w:rPr>
        <w:t xml:space="preserve">Luego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-∞,4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9,∞</m:t>
            </m:r>
          </m:e>
        </m:d>
        <m:r>
          <w:rPr>
            <w:rFonts w:ascii="Cambria Math" w:hAnsi="Cambria Math"/>
          </w:rPr>
          <m:t>=∅</m:t>
        </m:r>
      </m:oMath>
    </w:p>
    <w:p w:rsidR="00293960" w:rsidRDefault="00293960" w:rsidP="00834B0E">
      <w:pPr>
        <w:spacing w:after="0"/>
        <w:rPr>
          <w:rFonts w:ascii="Times" w:hAnsi="Times"/>
          <w:b/>
        </w:rPr>
      </w:pPr>
    </w:p>
    <w:p w:rsidR="00C37552" w:rsidRDefault="00C37552" w:rsidP="00834B0E">
      <w:pPr>
        <w:spacing w:after="0"/>
        <w:rPr>
          <w:rFonts w:ascii="Times" w:hAnsi="Times"/>
          <w:b/>
        </w:rPr>
      </w:pPr>
    </w:p>
    <w:p w:rsidR="0093652C" w:rsidRDefault="00293960" w:rsidP="0093652C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 xml:space="preserve"> </w:t>
      </w:r>
      <w:r w:rsidR="0093652C">
        <w:rPr>
          <w:rFonts w:ascii="Times" w:hAnsi="Times"/>
          <w:highlight w:val="yellow"/>
        </w:rPr>
        <w:t>[SECCIÓN 3]</w:t>
      </w:r>
      <w:r w:rsidR="0093652C">
        <w:rPr>
          <w:rFonts w:ascii="Times" w:hAnsi="Times"/>
          <w:b/>
        </w:rPr>
        <w:t>2.4.</w:t>
      </w:r>
      <w:r>
        <w:rPr>
          <w:rFonts w:ascii="Times" w:hAnsi="Times"/>
          <w:b/>
        </w:rPr>
        <w:t>3</w:t>
      </w:r>
      <w:r w:rsidR="0093652C">
        <w:rPr>
          <w:rFonts w:ascii="Times" w:hAnsi="Times"/>
          <w:b/>
        </w:rPr>
        <w:t xml:space="preserve">. </w:t>
      </w:r>
      <w:r w:rsidR="004E2DAE">
        <w:rPr>
          <w:rFonts w:ascii="Times" w:hAnsi="Times"/>
          <w:b/>
        </w:rPr>
        <w:t xml:space="preserve">Complemento </w:t>
      </w:r>
      <w:r w:rsidR="0093652C">
        <w:rPr>
          <w:rFonts w:ascii="Times" w:hAnsi="Times"/>
          <w:b/>
        </w:rPr>
        <w:t xml:space="preserve">de </w:t>
      </w:r>
      <w:r w:rsidR="004E2DAE">
        <w:rPr>
          <w:rFonts w:ascii="Times" w:hAnsi="Times"/>
          <w:b/>
        </w:rPr>
        <w:t xml:space="preserve">un </w:t>
      </w:r>
      <w:r w:rsidR="0093652C">
        <w:rPr>
          <w:rFonts w:ascii="Times" w:hAnsi="Times"/>
          <w:b/>
        </w:rPr>
        <w:t>intervalo</w:t>
      </w:r>
    </w:p>
    <w:p w:rsidR="0093652C" w:rsidRDefault="0093652C" w:rsidP="00834B0E">
      <w:pPr>
        <w:spacing w:after="0"/>
        <w:rPr>
          <w:rFonts w:ascii="Times" w:hAnsi="Times"/>
          <w:b/>
        </w:rPr>
      </w:pPr>
    </w:p>
    <w:p w:rsidR="00C37552" w:rsidRDefault="004E2DAE" w:rsidP="00943AB4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Esta conformado por todos los números reales que </w:t>
      </w:r>
      <w:r w:rsidR="00C37552">
        <w:rPr>
          <w:rFonts w:ascii="Times" w:hAnsi="Times"/>
        </w:rPr>
        <w:t xml:space="preserve">no </w:t>
      </w:r>
      <w:r>
        <w:rPr>
          <w:rFonts w:ascii="Times" w:hAnsi="Times"/>
        </w:rPr>
        <w:t xml:space="preserve">pertenecen al </w:t>
      </w:r>
      <w:r w:rsidR="00C37552">
        <w:rPr>
          <w:rFonts w:ascii="Times" w:hAnsi="Times"/>
        </w:rPr>
        <w:t>intervalo.</w:t>
      </w:r>
    </w:p>
    <w:p w:rsidR="00C37552" w:rsidRDefault="00C37552" w:rsidP="00943AB4">
      <w:pPr>
        <w:spacing w:after="0"/>
        <w:jc w:val="both"/>
        <w:rPr>
          <w:rFonts w:ascii="Times" w:hAnsi="Times"/>
        </w:rPr>
      </w:pPr>
    </w:p>
    <w:p w:rsidR="00BA2C4B" w:rsidRDefault="00BA2C4B" w:rsidP="00BA2C4B">
      <w:pPr>
        <w:spacing w:after="0"/>
        <w:rPr>
          <w:rFonts w:ascii="Times" w:hAnsi="Times"/>
        </w:rPr>
      </w:pPr>
      <w:r w:rsidRPr="001F5B2F">
        <w:rPr>
          <w:rFonts w:ascii="Times" w:hAnsi="Times"/>
        </w:rPr>
        <w:t>Ej</w:t>
      </w:r>
      <w:r>
        <w:rPr>
          <w:rFonts w:ascii="Times" w:hAnsi="Times"/>
        </w:rPr>
        <w:t>e</w:t>
      </w:r>
      <w:r w:rsidRPr="001F5B2F">
        <w:rPr>
          <w:rFonts w:ascii="Times" w:hAnsi="Times"/>
        </w:rPr>
        <w:t>m</w:t>
      </w:r>
      <w:r>
        <w:rPr>
          <w:rFonts w:ascii="Times" w:hAnsi="Times"/>
        </w:rPr>
        <w:t>plo 1</w:t>
      </w:r>
      <w:r w:rsidRPr="001F5B2F">
        <w:rPr>
          <w:rFonts w:ascii="Times" w:hAnsi="Times"/>
        </w:rPr>
        <w:t>.</w:t>
      </w:r>
      <w:r>
        <w:rPr>
          <w:rFonts w:ascii="Times" w:hAnsi="Times"/>
        </w:rPr>
        <w:t xml:space="preserve"> Para encontrar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Times" w:eastAsiaTheme="minorEastAsia" w:hAnsi="Times"/>
        </w:rPr>
        <w:t xml:space="preserve"> podemos representar gráficamente </w:t>
      </w:r>
      <m:oMath>
        <m:r>
          <w:rPr>
            <w:rFonts w:ascii="Cambria Math" w:eastAsiaTheme="minorEastAsia" w:hAnsi="Cambria Math"/>
          </w:rPr>
          <m:t>[a,b)</m:t>
        </m:r>
      </m:oMath>
      <w:r>
        <w:rPr>
          <w:rFonts w:ascii="Times" w:eastAsiaTheme="minorEastAsia" w:hAnsi="Times"/>
        </w:rPr>
        <w:t xml:space="preserve"> </w:t>
      </w:r>
      <w:r>
        <w:rPr>
          <w:rFonts w:ascii="Times" w:hAnsi="Times"/>
        </w:rPr>
        <w:t xml:space="preserve">  </w:t>
      </w:r>
    </w:p>
    <w:p w:rsidR="00BA2C4B" w:rsidRPr="006A52B8" w:rsidRDefault="00BA2C4B" w:rsidP="00BA2C4B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668"/>
        <w:gridCol w:w="7386"/>
      </w:tblGrid>
      <w:tr w:rsidR="00BA2C4B" w:rsidRPr="005D1738" w:rsidTr="00012EEA">
        <w:tc>
          <w:tcPr>
            <w:tcW w:w="9054" w:type="dxa"/>
            <w:gridSpan w:val="2"/>
            <w:shd w:val="clear" w:color="auto" w:fill="0D0D0D" w:themeFill="text1" w:themeFillTint="F2"/>
          </w:tcPr>
          <w:p w:rsidR="00BA2C4B" w:rsidRPr="005D1738" w:rsidRDefault="00BA2C4B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A2C4B" w:rsidTr="00012EEA">
        <w:tc>
          <w:tcPr>
            <w:tcW w:w="1668" w:type="dxa"/>
          </w:tcPr>
          <w:p w:rsidR="00BA2C4B" w:rsidRPr="00053744" w:rsidRDefault="00BA2C4B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386" w:type="dxa"/>
          </w:tcPr>
          <w:p w:rsidR="00BA2C4B" w:rsidRPr="00053744" w:rsidRDefault="00BA2C4B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MA_G11_01_IMG1</w:t>
            </w:r>
            <w:r w:rsidR="001671CF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BA2C4B" w:rsidTr="00012EEA">
        <w:tc>
          <w:tcPr>
            <w:tcW w:w="1668" w:type="dxa"/>
          </w:tcPr>
          <w:p w:rsidR="00BA2C4B" w:rsidRDefault="00BA2C4B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386" w:type="dxa"/>
          </w:tcPr>
          <w:p w:rsidR="00BA2C4B" w:rsidRDefault="001671CF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Complemento de intervalos</w:t>
            </w:r>
          </w:p>
        </w:tc>
      </w:tr>
      <w:tr w:rsidR="00BA2C4B" w:rsidTr="00012EEA">
        <w:tc>
          <w:tcPr>
            <w:tcW w:w="1668" w:type="dxa"/>
          </w:tcPr>
          <w:p w:rsidR="00BA2C4B" w:rsidRDefault="00BA2C4B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386" w:type="dxa"/>
          </w:tcPr>
          <w:p w:rsidR="00BA2C4B" w:rsidRDefault="00D16662" w:rsidP="00012EEA">
            <w:pPr>
              <w:rPr>
                <w:rFonts w:ascii="Times New Roman" w:hAnsi="Times New Roman" w:cs="Times New Roman"/>
                <w:color w:val="000000"/>
              </w:rPr>
            </w:pPr>
            <w:hyperlink r:id="rId18" w:history="1">
              <w:r w:rsidR="001671CF" w:rsidRPr="00FF6896">
                <w:rPr>
                  <w:rStyle w:val="Hipervnculo"/>
                  <w:rFonts w:ascii="Times New Roman" w:hAnsi="Times New Roman" w:cs="Times New Roman"/>
                </w:rPr>
                <w:t>http://upload.wikimedia.org/wikipedia/commons/thumb/d/d2/Intervalo_03.svg/300px-Intervalo_03.svg.png</w:t>
              </w:r>
            </w:hyperlink>
            <w:r w:rsidR="001671C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BA2C4B" w:rsidTr="00012EEA">
        <w:tc>
          <w:tcPr>
            <w:tcW w:w="1668" w:type="dxa"/>
          </w:tcPr>
          <w:p w:rsidR="00BA2C4B" w:rsidRDefault="00BA2C4B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386" w:type="dxa"/>
          </w:tcPr>
          <w:p w:rsidR="00BA2C4B" w:rsidRPr="000333EA" w:rsidRDefault="00BA2C4B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eastAsiaTheme="minorEastAsia" w:hAnsi="Time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[a,b)</m:t>
              </m:r>
            </m:oMath>
            <w:r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hAnsi="Times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</w:tbl>
    <w:p w:rsidR="00BA2C4B" w:rsidRDefault="00BA2C4B" w:rsidP="00BA2C4B">
      <w:pPr>
        <w:spacing w:after="0"/>
        <w:rPr>
          <w:rFonts w:ascii="Times" w:hAnsi="Times"/>
          <w:b/>
        </w:rPr>
      </w:pPr>
    </w:p>
    <w:p w:rsidR="00BA2C4B" w:rsidRPr="00C37552" w:rsidRDefault="00BA2C4B" w:rsidP="00BA2C4B">
      <w:pPr>
        <w:spacing w:after="0"/>
        <w:rPr>
          <w:rFonts w:ascii="Times" w:hAnsi="Times"/>
        </w:rPr>
      </w:pPr>
      <w:r w:rsidRPr="00C37552">
        <w:rPr>
          <w:rFonts w:ascii="Times" w:hAnsi="Times"/>
        </w:rPr>
        <w:t xml:space="preserve">Luego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-∞,a</m:t>
            </m:r>
          </m:e>
        </m:d>
        <m:r>
          <w:rPr>
            <w:rFonts w:ascii="Cambria Math" w:hAnsi="Cambria Math"/>
          </w:rPr>
          <m:t>∪[b,∞)</m:t>
        </m:r>
      </m:oMath>
    </w:p>
    <w:p w:rsidR="00BA2C4B" w:rsidRDefault="00BA2C4B" w:rsidP="00BA2C4B">
      <w:pPr>
        <w:spacing w:after="0"/>
        <w:rPr>
          <w:rFonts w:ascii="Times" w:hAnsi="Times"/>
          <w:b/>
        </w:rPr>
      </w:pPr>
    </w:p>
    <w:p w:rsidR="001671CF" w:rsidRDefault="001671CF" w:rsidP="001671CF">
      <w:pPr>
        <w:spacing w:after="0"/>
        <w:rPr>
          <w:rFonts w:ascii="Times" w:hAnsi="Times"/>
        </w:rPr>
      </w:pPr>
      <w:r w:rsidRPr="001F5B2F">
        <w:rPr>
          <w:rFonts w:ascii="Times" w:hAnsi="Times"/>
        </w:rPr>
        <w:t>Ej</w:t>
      </w:r>
      <w:r>
        <w:rPr>
          <w:rFonts w:ascii="Times" w:hAnsi="Times"/>
        </w:rPr>
        <w:t>e</w:t>
      </w:r>
      <w:r w:rsidRPr="001F5B2F">
        <w:rPr>
          <w:rFonts w:ascii="Times" w:hAnsi="Times"/>
        </w:rPr>
        <w:t>m</w:t>
      </w:r>
      <w:r>
        <w:rPr>
          <w:rFonts w:ascii="Times" w:hAnsi="Times"/>
        </w:rPr>
        <w:t>plo 2</w:t>
      </w:r>
      <w:r w:rsidRPr="001F5B2F">
        <w:rPr>
          <w:rFonts w:ascii="Times" w:hAnsi="Times"/>
        </w:rPr>
        <w:t>.</w:t>
      </w:r>
      <w:r>
        <w:rPr>
          <w:rFonts w:ascii="Times" w:hAnsi="Times"/>
        </w:rPr>
        <w:t xml:space="preserve"> Para encontrar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∞,a]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Times" w:eastAsiaTheme="minorEastAsia" w:hAnsi="Times"/>
        </w:rPr>
        <w:t xml:space="preserve"> podemos representar gráficamente </w:t>
      </w:r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(</m:t>
        </m:r>
        <m:r>
          <m:rPr>
            <m:lit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∞,a]</m:t>
        </m:r>
      </m:oMath>
    </w:p>
    <w:p w:rsidR="001671CF" w:rsidRPr="006A52B8" w:rsidRDefault="001671CF" w:rsidP="001671CF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2093"/>
        <w:gridCol w:w="6961"/>
      </w:tblGrid>
      <w:tr w:rsidR="001671CF" w:rsidRPr="005D1738" w:rsidTr="00012EEA">
        <w:tc>
          <w:tcPr>
            <w:tcW w:w="9054" w:type="dxa"/>
            <w:gridSpan w:val="2"/>
            <w:shd w:val="clear" w:color="auto" w:fill="0D0D0D" w:themeFill="text1" w:themeFillTint="F2"/>
          </w:tcPr>
          <w:p w:rsidR="001671CF" w:rsidRPr="005D1738" w:rsidRDefault="001671CF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671CF" w:rsidTr="001671CF">
        <w:tc>
          <w:tcPr>
            <w:tcW w:w="2093" w:type="dxa"/>
          </w:tcPr>
          <w:p w:rsidR="001671CF" w:rsidRPr="00053744" w:rsidRDefault="001671CF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61" w:type="dxa"/>
          </w:tcPr>
          <w:p w:rsidR="001671CF" w:rsidRPr="00053744" w:rsidRDefault="001671CF" w:rsidP="00012EE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MA_G11_01_IMG1</w:t>
            </w:r>
            <w:r w:rsidR="009A6A62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1671CF" w:rsidTr="001671CF">
        <w:tc>
          <w:tcPr>
            <w:tcW w:w="2093" w:type="dxa"/>
          </w:tcPr>
          <w:p w:rsidR="001671CF" w:rsidRDefault="001671CF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61" w:type="dxa"/>
          </w:tcPr>
          <w:p w:rsidR="001671CF" w:rsidRDefault="002D0CDB" w:rsidP="00012EE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Complemento</w:t>
            </w:r>
            <w:r w:rsidR="001671CF">
              <w:rPr>
                <w:rFonts w:ascii="Times New Roman" w:hAnsi="Times New Roman" w:cs="Times New Roman"/>
                <w:color w:val="000000"/>
              </w:rPr>
              <w:t xml:space="preserve"> de intervalos</w:t>
            </w:r>
          </w:p>
        </w:tc>
      </w:tr>
      <w:tr w:rsidR="001671CF" w:rsidTr="001671CF">
        <w:tc>
          <w:tcPr>
            <w:tcW w:w="2093" w:type="dxa"/>
          </w:tcPr>
          <w:p w:rsidR="001671CF" w:rsidRDefault="001671CF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961" w:type="dxa"/>
          </w:tcPr>
          <w:p w:rsidR="001671CF" w:rsidRDefault="00D16662" w:rsidP="00012EEA">
            <w:pPr>
              <w:rPr>
                <w:rFonts w:ascii="Times New Roman" w:hAnsi="Times New Roman" w:cs="Times New Roman"/>
                <w:color w:val="000000"/>
              </w:rPr>
            </w:pPr>
            <w:hyperlink r:id="rId19" w:history="1">
              <w:r w:rsidR="002D0CDB" w:rsidRPr="00FF6896">
                <w:rPr>
                  <w:rStyle w:val="Hipervnculo"/>
                  <w:rFonts w:ascii="Times New Roman" w:hAnsi="Times New Roman" w:cs="Times New Roman"/>
                </w:rPr>
                <w:t>http://upload.wikimedia.org/wikipedia/commons/thumb/d/d2/Intervalo_03.svg/300px-Intervalo_03.svg.png</w:t>
              </w:r>
            </w:hyperlink>
            <w:r w:rsidR="002D0CD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1671CF" w:rsidTr="001671CF">
        <w:tc>
          <w:tcPr>
            <w:tcW w:w="2093" w:type="dxa"/>
          </w:tcPr>
          <w:p w:rsidR="001671CF" w:rsidRDefault="001671CF" w:rsidP="00012EE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61" w:type="dxa"/>
          </w:tcPr>
          <w:p w:rsidR="001671CF" w:rsidRPr="000333EA" w:rsidRDefault="001671CF" w:rsidP="002D0CD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eastAsiaTheme="minorEastAsia" w:hAnsi="Time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(-∞,a]</m:t>
              </m:r>
            </m:oMath>
          </w:p>
        </w:tc>
      </w:tr>
    </w:tbl>
    <w:p w:rsidR="001671CF" w:rsidRDefault="001671CF" w:rsidP="001671CF">
      <w:pPr>
        <w:spacing w:after="0"/>
        <w:rPr>
          <w:rFonts w:ascii="Times" w:hAnsi="Times"/>
          <w:b/>
        </w:rPr>
      </w:pPr>
    </w:p>
    <w:p w:rsidR="001671CF" w:rsidRPr="00C37552" w:rsidRDefault="001671CF" w:rsidP="001671CF">
      <w:pPr>
        <w:spacing w:after="0"/>
        <w:rPr>
          <w:rFonts w:ascii="Times" w:hAnsi="Times"/>
        </w:rPr>
      </w:pPr>
      <w:r w:rsidRPr="00C37552">
        <w:rPr>
          <w:rFonts w:ascii="Times" w:hAnsi="Times"/>
        </w:rPr>
        <w:t xml:space="preserve">Luego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∞,a]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(a,∞)</m:t>
        </m:r>
      </m:oMath>
    </w:p>
    <w:p w:rsidR="004E2DAE" w:rsidRDefault="004E2DAE" w:rsidP="00834B0E">
      <w:pPr>
        <w:spacing w:after="0"/>
        <w:rPr>
          <w:rFonts w:ascii="Times" w:hAnsi="Times"/>
          <w:b/>
        </w:rPr>
      </w:pPr>
    </w:p>
    <w:p w:rsidR="00834B0E" w:rsidRDefault="00834B0E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 w:rsidR="00DD7717">
        <w:rPr>
          <w:rFonts w:ascii="Times" w:hAnsi="Times"/>
          <w:b/>
        </w:rPr>
        <w:t>1</w:t>
      </w:r>
      <w:r w:rsidR="00AE1396">
        <w:rPr>
          <w:rFonts w:ascii="Times" w:hAnsi="Times"/>
          <w:b/>
        </w:rPr>
        <w:t xml:space="preserve">.5. </w:t>
      </w:r>
      <w:r>
        <w:rPr>
          <w:rFonts w:ascii="Times" w:hAnsi="Times"/>
          <w:b/>
        </w:rPr>
        <w:t>Consolidación</w:t>
      </w:r>
    </w:p>
    <w:p w:rsidR="00834B0E" w:rsidRDefault="00834B0E" w:rsidP="00834B0E">
      <w:pPr>
        <w:spacing w:after="0"/>
        <w:rPr>
          <w:rFonts w:ascii="Times" w:hAnsi="Times"/>
          <w:b/>
        </w:rPr>
      </w:pPr>
    </w:p>
    <w:p w:rsidR="00DD7717" w:rsidRDefault="00DD7717" w:rsidP="00DD7717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DD7717" w:rsidRPr="005D1738" w:rsidTr="001C6E72">
        <w:tc>
          <w:tcPr>
            <w:tcW w:w="9033" w:type="dxa"/>
            <w:gridSpan w:val="2"/>
            <w:shd w:val="clear" w:color="auto" w:fill="000000" w:themeFill="text1"/>
          </w:tcPr>
          <w:p w:rsidR="00DD7717" w:rsidRPr="005D1738" w:rsidRDefault="00DD7717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D7717" w:rsidTr="001C6E72">
        <w:tc>
          <w:tcPr>
            <w:tcW w:w="2518" w:type="dxa"/>
          </w:tcPr>
          <w:p w:rsidR="00DD7717" w:rsidRPr="00053744" w:rsidRDefault="00DD7717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D7717" w:rsidRPr="00053744" w:rsidRDefault="00DD7717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MA_G011_01_CO_REC</w:t>
            </w:r>
            <w:r w:rsidR="00DD7744">
              <w:rPr>
                <w:rFonts w:ascii="Times New Roman" w:hAnsi="Times New Roman" w:cs="Times New Roman"/>
                <w:color w:val="000000"/>
              </w:rPr>
              <w:t>9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DD7717" w:rsidTr="001C6E72">
        <w:tc>
          <w:tcPr>
            <w:tcW w:w="2518" w:type="dxa"/>
          </w:tcPr>
          <w:p w:rsidR="00DD7717" w:rsidRDefault="00DD7717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DD7717" w:rsidRDefault="00C017E4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Practica lo que has aprendido sobre intervalos y sus operaciones.</w:t>
            </w:r>
          </w:p>
        </w:tc>
      </w:tr>
      <w:tr w:rsidR="00DD7717" w:rsidTr="001C6E72">
        <w:tc>
          <w:tcPr>
            <w:tcW w:w="2518" w:type="dxa"/>
          </w:tcPr>
          <w:p w:rsidR="00DD7717" w:rsidRDefault="00DD7717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D7717" w:rsidRDefault="00C017E4" w:rsidP="00C017E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Reconoces los intervalos, sus características y puedes realizar correctamente sus operaciones.</w:t>
            </w:r>
          </w:p>
        </w:tc>
      </w:tr>
    </w:tbl>
    <w:p w:rsidR="002D0CDB" w:rsidRDefault="002D0CDB" w:rsidP="00834B0E">
      <w:pPr>
        <w:spacing w:after="0"/>
        <w:rPr>
          <w:rFonts w:ascii="Times" w:hAnsi="Times"/>
          <w:b/>
        </w:rPr>
      </w:pPr>
    </w:p>
    <w:p w:rsidR="00834B0E" w:rsidRDefault="002D0CDB" w:rsidP="00834B0E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834B0E">
        <w:rPr>
          <w:rFonts w:ascii="Times" w:hAnsi="Times"/>
          <w:highlight w:val="yellow"/>
        </w:rPr>
        <w:t>[SECCIÓN 1]</w:t>
      </w:r>
      <w:r w:rsidR="00834B0E">
        <w:rPr>
          <w:rFonts w:ascii="Times" w:hAnsi="Times"/>
          <w:b/>
        </w:rPr>
        <w:t>2Valor absoluto</w:t>
      </w:r>
    </w:p>
    <w:p w:rsidR="00834B0E" w:rsidRDefault="00834B0E" w:rsidP="00834B0E">
      <w:pPr>
        <w:spacing w:after="0"/>
        <w:rPr>
          <w:rFonts w:ascii="Times New Roman" w:hAnsi="Times New Roman" w:cs="Times New Roman"/>
          <w:color w:val="000000"/>
        </w:rPr>
      </w:pPr>
    </w:p>
    <w:p w:rsidR="00C4650A" w:rsidRDefault="000101A5" w:rsidP="00834B0E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El </w:t>
      </w:r>
      <w:r w:rsidR="002706B8">
        <w:rPr>
          <w:rFonts w:ascii="Times New Roman" w:hAnsi="Times New Roman" w:cs="Times New Roman"/>
          <w:color w:val="000000"/>
        </w:rPr>
        <w:t xml:space="preserve">valor absoluto de un número real </w:t>
      </w:r>
      <m:oMath>
        <m:r>
          <w:rPr>
            <w:rFonts w:ascii="Cambria Math" w:hAnsi="Cambria Math" w:cs="Times New Roman"/>
            <w:color w:val="000000"/>
          </w:rPr>
          <m:t>x</m:t>
        </m:r>
      </m:oMath>
      <w:r w:rsidR="00C4650A">
        <w:rPr>
          <w:rFonts w:ascii="Times New Roman" w:eastAsiaTheme="minorEastAsia" w:hAnsi="Times New Roman" w:cs="Times New Roman"/>
          <w:color w:val="000000"/>
        </w:rPr>
        <w:t xml:space="preserve"> </w:t>
      </w:r>
      <w:r w:rsidR="00C4650A">
        <w:rPr>
          <w:rFonts w:ascii="Times New Roman" w:hAnsi="Times New Roman" w:cs="Times New Roman"/>
          <w:color w:val="000000"/>
        </w:rPr>
        <w:t xml:space="preserve">que denotaremos por </w:t>
      </w:r>
      <m:oMath>
        <m:r>
          <w:rPr>
            <w:rFonts w:ascii="Cambria Math" w:hAnsi="Cambria Math" w:cs="Times New Roman"/>
            <w:color w:val="000000"/>
          </w:rPr>
          <m:t>|x|</m:t>
        </m:r>
      </m:oMath>
      <w:r w:rsidR="00C4650A">
        <w:rPr>
          <w:rFonts w:ascii="Times New Roman" w:eastAsiaTheme="minorEastAsia" w:hAnsi="Times New Roman" w:cs="Times New Roman"/>
          <w:color w:val="000000"/>
        </w:rPr>
        <w:t xml:space="preserve"> </w:t>
      </w:r>
      <w:r w:rsidR="002706B8">
        <w:rPr>
          <w:rFonts w:ascii="Times New Roman" w:hAnsi="Times New Roman" w:cs="Times New Roman"/>
          <w:color w:val="000000"/>
        </w:rPr>
        <w:t>se define como</w:t>
      </w:r>
      <w:r w:rsidR="00C4650A">
        <w:rPr>
          <w:rFonts w:ascii="Times New Roman" w:hAnsi="Times New Roman" w:cs="Times New Roman"/>
          <w:color w:val="000000"/>
        </w:rPr>
        <w:t>:</w:t>
      </w:r>
    </w:p>
    <w:p w:rsidR="00C4650A" w:rsidRDefault="00C4650A" w:rsidP="00834B0E">
      <w:pPr>
        <w:spacing w:after="0"/>
        <w:rPr>
          <w:rFonts w:ascii="Times New Roman" w:hAnsi="Times New Roman" w:cs="Times New Roman"/>
          <w:color w:val="000000"/>
        </w:rPr>
      </w:pPr>
    </w:p>
    <w:p w:rsidR="000101A5" w:rsidRDefault="00D16662" w:rsidP="00834B0E">
      <w:pPr>
        <w:spacing w:after="0"/>
        <w:rPr>
          <w:rFonts w:ascii="Times New Roman" w:hAnsi="Times New Roman" w:cs="Times New Roman"/>
          <w:color w:val="00000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       Si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x≥0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-x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Si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x&lt;0</m:t>
                  </m:r>
                </m:e>
              </m:eqArr>
            </m:e>
          </m:d>
        </m:oMath>
      </m:oMathPara>
    </w:p>
    <w:p w:rsidR="00C4650A" w:rsidRDefault="00C4650A" w:rsidP="00834B0E">
      <w:pPr>
        <w:spacing w:after="0"/>
        <w:rPr>
          <w:rFonts w:ascii="Times New Roman" w:hAnsi="Times New Roman" w:cs="Times New Roman"/>
          <w:color w:val="000000"/>
        </w:rPr>
      </w:pPr>
    </w:p>
    <w:p w:rsidR="00C4650A" w:rsidRDefault="00D45526" w:rsidP="00834B0E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Observa que el valor absoluto de un número es siempre no negativo.</w:t>
      </w:r>
    </w:p>
    <w:p w:rsidR="00D45526" w:rsidRDefault="00D45526" w:rsidP="00834B0E">
      <w:pPr>
        <w:spacing w:after="0"/>
        <w:rPr>
          <w:rFonts w:ascii="Times New Roman" w:hAnsi="Times New Roman" w:cs="Times New Roman"/>
          <w:color w:val="000000"/>
        </w:rPr>
      </w:pPr>
    </w:p>
    <w:p w:rsidR="00CD0410" w:rsidRDefault="004F74F9" w:rsidP="009454E0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Es importante que recordemos que cuando tenemos que </w:t>
      </w:r>
      <m:oMath>
        <m:r>
          <w:rPr>
            <w:rFonts w:ascii="Cambria Math" w:hAnsi="Cambria Math" w:cs="Times New Roman"/>
            <w:color w:val="000000"/>
          </w:rPr>
          <m:t>x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es un número real, </w:t>
      </w:r>
      <m:oMath>
        <m:r>
          <w:rPr>
            <w:rFonts w:ascii="Cambria Math" w:eastAsiaTheme="minorEastAsia" w:hAnsi="Cambria Math" w:cs="Times New Roman"/>
            <w:color w:val="000000"/>
          </w:rPr>
          <m:t>-x</m:t>
        </m:r>
      </m:oMath>
      <w:r>
        <w:rPr>
          <w:rFonts w:ascii="Times New Roman" w:eastAsiaTheme="minorEastAsia" w:hAnsi="Times New Roman" w:cs="Times New Roman"/>
          <w:color w:val="000000"/>
        </w:rPr>
        <w:t xml:space="preserve"> no nece</w:t>
      </w:r>
      <w:r w:rsidR="009454E0">
        <w:rPr>
          <w:rFonts w:ascii="Times New Roman" w:eastAsiaTheme="minorEastAsia" w:hAnsi="Times New Roman" w:cs="Times New Roman"/>
          <w:color w:val="000000"/>
        </w:rPr>
        <w:t>s</w:t>
      </w:r>
      <w:r>
        <w:rPr>
          <w:rFonts w:ascii="Times New Roman" w:eastAsiaTheme="minorEastAsia" w:hAnsi="Times New Roman" w:cs="Times New Roman"/>
          <w:color w:val="000000"/>
        </w:rPr>
        <w:t>ariamente</w:t>
      </w:r>
      <w:r w:rsidR="00CD0410">
        <w:rPr>
          <w:rFonts w:ascii="Times New Roman" w:eastAsiaTheme="minorEastAsia" w:hAnsi="Times New Roman" w:cs="Times New Roman"/>
          <w:color w:val="000000"/>
        </w:rPr>
        <w:t xml:space="preserve"> es un número real negativo, ene este caso </w:t>
      </w:r>
      <m:oMath>
        <m:r>
          <w:rPr>
            <w:rFonts w:ascii="Cambria Math" w:eastAsiaTheme="minorEastAsia" w:hAnsi="Cambria Math" w:cs="Times New Roman"/>
            <w:color w:val="000000"/>
          </w:rPr>
          <m:t>–x</m:t>
        </m:r>
      </m:oMath>
      <w:r w:rsidR="00CD0410">
        <w:rPr>
          <w:rFonts w:ascii="Times New Roman" w:eastAsiaTheme="minorEastAsia" w:hAnsi="Times New Roman" w:cs="Times New Roman"/>
          <w:color w:val="000000"/>
        </w:rPr>
        <w:t xml:space="preserve"> representa el opuesto de </w:t>
      </w:r>
      <m:oMath>
        <m:r>
          <w:rPr>
            <w:rFonts w:ascii="Cambria Math" w:eastAsiaTheme="minorEastAsia" w:hAnsi="Cambria Math" w:cs="Times New Roman"/>
            <w:color w:val="000000"/>
          </w:rPr>
          <m:t>x</m:t>
        </m:r>
      </m:oMath>
      <w:r w:rsidR="00CD0410">
        <w:rPr>
          <w:rFonts w:ascii="Times New Roman" w:eastAsiaTheme="minorEastAsia" w:hAnsi="Times New Roman" w:cs="Times New Roman"/>
          <w:color w:val="000000"/>
        </w:rPr>
        <w:t xml:space="preserve">, y si </w:t>
      </w:r>
      <m:oMath>
        <m:r>
          <w:rPr>
            <w:rFonts w:ascii="Cambria Math" w:eastAsiaTheme="minorEastAsia" w:hAnsi="Cambria Math" w:cs="Times New Roman"/>
            <w:color w:val="000000"/>
          </w:rPr>
          <m:t>x</m:t>
        </m:r>
      </m:oMath>
      <w:r w:rsidR="00CD0410">
        <w:rPr>
          <w:rFonts w:ascii="Times New Roman" w:eastAsiaTheme="minorEastAsia" w:hAnsi="Times New Roman" w:cs="Times New Roman"/>
          <w:color w:val="000000"/>
        </w:rPr>
        <w:t xml:space="preserve"> es negativo </w:t>
      </w:r>
      <m:oMath>
        <m:r>
          <w:rPr>
            <w:rFonts w:ascii="Cambria Math" w:eastAsiaTheme="minorEastAsia" w:hAnsi="Cambria Math" w:cs="Times New Roman"/>
            <w:color w:val="000000"/>
          </w:rPr>
          <m:t>–x</m:t>
        </m:r>
      </m:oMath>
      <w:r w:rsidR="00CD0410">
        <w:rPr>
          <w:rFonts w:ascii="Times New Roman" w:eastAsiaTheme="minorEastAsia" w:hAnsi="Times New Roman" w:cs="Times New Roman"/>
          <w:color w:val="000000"/>
        </w:rPr>
        <w:t xml:space="preserve"> es positivo. Luego:</w:t>
      </w:r>
    </w:p>
    <w:p w:rsidR="00CD0410" w:rsidRDefault="00CD0410" w:rsidP="009454E0">
      <w:pPr>
        <w:spacing w:after="0"/>
        <w:jc w:val="both"/>
        <w:rPr>
          <w:rFonts w:ascii="Times New Roman" w:eastAsiaTheme="minorEastAsia" w:hAnsi="Times New Roman" w:cs="Times New Roman"/>
          <w:color w:val="000000"/>
        </w:rPr>
      </w:pPr>
    </w:p>
    <w:p w:rsidR="004F74F9" w:rsidRDefault="00D16662" w:rsidP="00CD0410">
      <w:pPr>
        <w:spacing w:after="0"/>
        <w:jc w:val="center"/>
        <w:rPr>
          <w:rFonts w:ascii="Times New Roman" w:eastAsiaTheme="minorEastAsia" w:hAnsi="Times New Roman" w:cs="Times New Roman"/>
          <w:color w:val="00000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-x</m:t>
              </m:r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-x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    Si -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x≥0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x 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Si -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x&lt;0</m:t>
                  </m:r>
                </m:e>
              </m:eqArr>
            </m:e>
          </m:d>
        </m:oMath>
      </m:oMathPara>
    </w:p>
    <w:p w:rsidR="004F74F9" w:rsidRDefault="004F74F9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BE3ABD" w:rsidRDefault="00BE3ABD" w:rsidP="00834B0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834B0E" w:rsidRDefault="00834B0E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[SECCIÓN 2]</w:t>
      </w:r>
      <w:r>
        <w:rPr>
          <w:rFonts w:ascii="Times" w:hAnsi="Times"/>
          <w:b/>
        </w:rPr>
        <w:t xml:space="preserve">2.1 Propiedades del </w:t>
      </w:r>
      <w:r w:rsidR="002706B8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absoluto</w:t>
      </w:r>
    </w:p>
    <w:p w:rsidR="002706B8" w:rsidRDefault="002706B8" w:rsidP="00834B0E">
      <w:pPr>
        <w:spacing w:after="0"/>
        <w:rPr>
          <w:rFonts w:ascii="Times" w:hAnsi="Times"/>
          <w:b/>
        </w:rPr>
      </w:pPr>
    </w:p>
    <w:p w:rsidR="00C4650A" w:rsidRDefault="00307968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Las principales propiedades del valor absoluto son: </w:t>
      </w:r>
    </w:p>
    <w:p w:rsidR="00307968" w:rsidRPr="00307968" w:rsidRDefault="00307968" w:rsidP="00834B0E">
      <w:pPr>
        <w:spacing w:after="0"/>
        <w:rPr>
          <w:rFonts w:ascii="Times" w:hAnsi="Times"/>
        </w:rPr>
      </w:pPr>
    </w:p>
    <w:p w:rsidR="00834B0E" w:rsidRPr="00307968" w:rsidRDefault="00D16662" w:rsidP="00307968">
      <w:pPr>
        <w:pStyle w:val="Prrafodelista"/>
        <w:numPr>
          <w:ilvl w:val="0"/>
          <w:numId w:val="43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</m:t>
            </m:r>
          </m:e>
        </m:d>
      </m:oMath>
    </w:p>
    <w:p w:rsidR="003147F3" w:rsidRPr="00307968" w:rsidRDefault="00D16662" w:rsidP="00307968">
      <w:pPr>
        <w:pStyle w:val="Prrafodelista"/>
        <w:numPr>
          <w:ilvl w:val="0"/>
          <w:numId w:val="43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:rsidR="00D069DC" w:rsidRPr="00307968" w:rsidRDefault="00D069DC" w:rsidP="00307968">
      <w:pPr>
        <w:pStyle w:val="Prrafodelista"/>
        <w:numPr>
          <w:ilvl w:val="0"/>
          <w:numId w:val="43"/>
        </w:numPr>
        <w:spacing w:after="0"/>
        <w:rPr>
          <w:rFonts w:ascii="Times" w:eastAsiaTheme="minorEastAsia" w:hAnsi="Times"/>
        </w:rPr>
      </w:pPr>
      <m:oMath>
        <m:r>
          <w:rPr>
            <w:rFonts w:ascii="Cambria Math" w:eastAsiaTheme="minorEastAsia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≤x≤|x|</m:t>
        </m:r>
      </m:oMath>
    </w:p>
    <w:p w:rsidR="00D069DC" w:rsidRDefault="00D16662" w:rsidP="00307968">
      <w:pPr>
        <w:pStyle w:val="Prrafodelista"/>
        <w:numPr>
          <w:ilvl w:val="0"/>
          <w:numId w:val="43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:rsidR="0009117C" w:rsidRPr="00307968" w:rsidRDefault="00D16662" w:rsidP="00307968">
      <w:pPr>
        <w:pStyle w:val="Prrafodelista"/>
        <w:numPr>
          <w:ilvl w:val="0"/>
          <w:numId w:val="43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09117C">
        <w:rPr>
          <w:rFonts w:ascii="Times" w:eastAsiaTheme="minorEastAsia" w:hAnsi="Times"/>
        </w:rPr>
        <w:t xml:space="preserve"> si y solo si </w:t>
      </w:r>
      <m:oMath>
        <m:r>
          <w:rPr>
            <w:rFonts w:ascii="Cambria Math" w:eastAsiaTheme="minorEastAsia" w:hAnsi="Cambria Math"/>
          </w:rPr>
          <m:t>x=0</m:t>
        </m:r>
      </m:oMath>
    </w:p>
    <w:p w:rsidR="003147F3" w:rsidRPr="00307968" w:rsidRDefault="00D16662" w:rsidP="00307968">
      <w:pPr>
        <w:pStyle w:val="Prrafodelista"/>
        <w:numPr>
          <w:ilvl w:val="0"/>
          <w:numId w:val="43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&lt;y</m:t>
        </m:r>
      </m:oMath>
      <w:r w:rsidR="00D069DC" w:rsidRPr="00307968">
        <w:rPr>
          <w:rFonts w:ascii="Times" w:eastAsiaTheme="minorEastAsia" w:hAnsi="Times"/>
        </w:rPr>
        <w:t xml:space="preserve"> si y solo si </w:t>
      </w:r>
      <m:oMath>
        <m:r>
          <w:rPr>
            <w:rFonts w:ascii="Cambria Math" w:eastAsiaTheme="minorEastAsia" w:hAnsi="Cambria Math"/>
          </w:rPr>
          <m:t>–y&lt;x</m:t>
        </m:r>
      </m:oMath>
      <w:r w:rsidR="00D069DC" w:rsidRPr="00307968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&lt;y</m:t>
        </m:r>
      </m:oMath>
    </w:p>
    <w:p w:rsidR="00C0705B" w:rsidRPr="00307968" w:rsidRDefault="00D16662" w:rsidP="00307968">
      <w:pPr>
        <w:pStyle w:val="Prrafodelista"/>
        <w:numPr>
          <w:ilvl w:val="0"/>
          <w:numId w:val="43"/>
        </w:numPr>
        <w:spacing w:after="0"/>
        <w:rPr>
          <w:rFonts w:ascii="Times" w:eastAsiaTheme="minorEastAsia" w:hAnsi="Time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&gt;y</m:t>
        </m:r>
      </m:oMath>
      <w:r w:rsidR="00C0705B" w:rsidRPr="00307968">
        <w:rPr>
          <w:rFonts w:ascii="Times" w:eastAsiaTheme="minorEastAsia" w:hAnsi="Times"/>
        </w:rPr>
        <w:t xml:space="preserve"> si y solo si </w:t>
      </w:r>
      <m:oMath>
        <m:r>
          <w:rPr>
            <w:rFonts w:ascii="Cambria Math" w:eastAsiaTheme="minorEastAsia" w:hAnsi="Cambria Math"/>
          </w:rPr>
          <m:t>–y&gt;x</m:t>
        </m:r>
      </m:oMath>
      <w:r w:rsidR="00C0705B" w:rsidRPr="00307968">
        <w:rPr>
          <w:rFonts w:ascii="Times" w:eastAsiaTheme="minorEastAsia" w:hAnsi="Times"/>
        </w:rPr>
        <w:t xml:space="preserve"> ó </w:t>
      </w:r>
      <m:oMath>
        <m:r>
          <w:rPr>
            <w:rFonts w:ascii="Cambria Math" w:eastAsiaTheme="minorEastAsia" w:hAnsi="Cambria Math"/>
          </w:rPr>
          <m:t>x&gt;y</m:t>
        </m:r>
      </m:oMath>
    </w:p>
    <w:p w:rsidR="00C0705B" w:rsidRDefault="00C0705B" w:rsidP="00834B0E">
      <w:pPr>
        <w:spacing w:after="0"/>
        <w:rPr>
          <w:rFonts w:ascii="Times" w:eastAsiaTheme="minorEastAsia" w:hAnsi="Times"/>
        </w:rPr>
      </w:pPr>
    </w:p>
    <w:p w:rsidR="00155A1E" w:rsidRDefault="001F57D5" w:rsidP="00834B0E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El valor absoluto también puede ser visto como la distancia </w:t>
      </w:r>
      <w:r w:rsidR="009A6A62">
        <w:rPr>
          <w:rFonts w:ascii="Times" w:eastAsiaTheme="minorEastAsia" w:hAnsi="Times"/>
        </w:rPr>
        <w:t xml:space="preserve">en la recta real es decir la distancia entre dos números </w:t>
      </w:r>
      <m:oMath>
        <m:r>
          <w:rPr>
            <w:rFonts w:ascii="Cambria Math" w:eastAsiaTheme="minorEastAsia" w:hAnsi="Cambria Math"/>
          </w:rPr>
          <m:t>x</m:t>
        </m:r>
      </m:oMath>
      <w:r w:rsidR="009A6A62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y</m:t>
        </m:r>
      </m:oMath>
      <w:r w:rsidR="009A6A62">
        <w:rPr>
          <w:rFonts w:ascii="Times" w:eastAsiaTheme="minorEastAsia" w:hAnsi="Times"/>
        </w:rPr>
        <w:t xml:space="preserve"> esta dada por </w:t>
      </w:r>
      <m:oMath>
        <m:r>
          <w:rPr>
            <w:rFonts w:ascii="Cambria Math" w:eastAsiaTheme="minorEastAsia" w:hAnsi="Cambria Math"/>
          </w:rPr>
          <m:t>|x-y|</m:t>
        </m:r>
      </m:oMath>
    </w:p>
    <w:p w:rsidR="009A6A62" w:rsidRDefault="009A6A62" w:rsidP="00834B0E">
      <w:pPr>
        <w:spacing w:after="0"/>
        <w:rPr>
          <w:rFonts w:ascii="Times" w:eastAsiaTheme="minorEastAsia" w:hAnsi="Times"/>
        </w:rPr>
      </w:pPr>
    </w:p>
    <w:p w:rsidR="009A6A62" w:rsidRPr="009A6A62" w:rsidRDefault="009A6A62" w:rsidP="00834B0E">
      <w:pPr>
        <w:spacing w:after="0"/>
        <w:rPr>
          <w:rFonts w:ascii="Times" w:eastAsiaTheme="minorEastAsia" w:hAnsi="Times"/>
          <w:i/>
          <w:lang w:val="es-CO"/>
        </w:rPr>
      </w:pPr>
      <w:r>
        <w:rPr>
          <w:rFonts w:ascii="Times" w:eastAsiaTheme="minorEastAsia" w:hAnsi="Times"/>
          <w:lang w:val="es-CO"/>
        </w:rPr>
        <w:t xml:space="preserve">Por ejemplo la distancia entre </w:t>
      </w:r>
      <m:oMath>
        <m:r>
          <w:rPr>
            <w:rFonts w:ascii="Cambria Math" w:eastAsiaTheme="minorEastAsia" w:hAnsi="Cambria Math"/>
            <w:lang w:val="es-CO"/>
          </w:rPr>
          <m:t xml:space="preserve">-2 </m:t>
        </m:r>
      </m:oMath>
      <w:r w:rsidRPr="009A6A62">
        <w:rPr>
          <w:rFonts w:ascii="Times" w:eastAsiaTheme="minorEastAsia" w:hAnsi="Times"/>
          <w:lang w:val="es-CO"/>
        </w:rPr>
        <w:t>y</w:t>
      </w:r>
      <m:oMath>
        <m:r>
          <w:rPr>
            <w:rFonts w:ascii="Cambria Math" w:eastAsiaTheme="minorEastAsia" w:hAnsi="Cambria Math"/>
            <w:lang w:val="es-CO"/>
          </w:rPr>
          <m:t xml:space="preserve"> 5  </m:t>
        </m:r>
      </m:oMath>
      <w:r>
        <w:rPr>
          <w:rFonts w:ascii="Times" w:eastAsiaTheme="minorEastAsia" w:hAnsi="Times"/>
          <w:lang w:val="es-CO"/>
        </w:rPr>
        <w:t xml:space="preserve">esta dad por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-2-5</m:t>
            </m:r>
          </m:e>
        </m:d>
        <m:r>
          <w:rPr>
            <w:rFonts w:ascii="Cambria Math" w:eastAsiaTheme="minorEastAsia" w:hAnsi="Cambria Math"/>
            <w:lang w:val="es-CO"/>
          </w:rPr>
          <m:t>=7</m:t>
        </m:r>
      </m:oMath>
      <w:r>
        <w:rPr>
          <w:rFonts w:ascii="Times" w:eastAsiaTheme="minorEastAsia" w:hAnsi="Times"/>
          <w:lang w:val="es-CO"/>
        </w:rPr>
        <w:t xml:space="preserve"> y la distancia entre </w:t>
      </w:r>
      <m:oMath>
        <m:r>
          <w:rPr>
            <w:rFonts w:ascii="Cambria Math" w:eastAsiaTheme="minorEastAsia" w:hAnsi="Cambria Math"/>
            <w:lang w:val="es-CO"/>
          </w:rPr>
          <m:t>-7</m:t>
        </m:r>
      </m:oMath>
      <w:r>
        <w:rPr>
          <w:rFonts w:ascii="Times" w:eastAsiaTheme="minorEastAsia" w:hAnsi="Times"/>
          <w:lang w:val="es-CO"/>
        </w:rPr>
        <w:t xml:space="preserve"> y </w:t>
      </w:r>
      <m:oMath>
        <m:r>
          <w:rPr>
            <w:rFonts w:ascii="Cambria Math" w:eastAsiaTheme="minorEastAsia" w:hAnsi="Cambria Math"/>
            <w:lang w:val="es-CO"/>
          </w:rPr>
          <m:t>-4</m:t>
        </m:r>
      </m:oMath>
      <w:r>
        <w:rPr>
          <w:rFonts w:ascii="Times" w:eastAsiaTheme="minorEastAsia" w:hAnsi="Times"/>
          <w:lang w:val="es-CO"/>
        </w:rPr>
        <w:t xml:space="preserve"> esta dada por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-7-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CO"/>
                  </w:rPr>
                  <m:t>-4</m:t>
                </m:r>
              </m:e>
            </m:d>
          </m:e>
        </m:d>
        <m:r>
          <w:rPr>
            <w:rFonts w:ascii="Cambria Math" w:eastAsiaTheme="minorEastAsia" w:hAnsi="Cambria Math"/>
            <w:lang w:val="es-CO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-7+4</m:t>
            </m:r>
          </m:e>
        </m:d>
        <m:r>
          <w:rPr>
            <w:rFonts w:ascii="Cambria Math" w:eastAsiaTheme="minorEastAsia" w:hAnsi="Cambria Math"/>
            <w:lang w:val="es-CO"/>
          </w:rPr>
          <m:t>=3</m:t>
        </m:r>
      </m:oMath>
    </w:p>
    <w:p w:rsidR="00307968" w:rsidRDefault="00307968" w:rsidP="00834B0E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2093"/>
        <w:gridCol w:w="6961"/>
      </w:tblGrid>
      <w:tr w:rsidR="009A6A62" w:rsidRPr="005D1738" w:rsidTr="001C6E72">
        <w:tc>
          <w:tcPr>
            <w:tcW w:w="9054" w:type="dxa"/>
            <w:gridSpan w:val="2"/>
            <w:shd w:val="clear" w:color="auto" w:fill="0D0D0D" w:themeFill="text1" w:themeFillTint="F2"/>
          </w:tcPr>
          <w:p w:rsidR="009A6A62" w:rsidRPr="005D1738" w:rsidRDefault="009A6A62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A6A62" w:rsidTr="001C6E72">
        <w:tc>
          <w:tcPr>
            <w:tcW w:w="2093" w:type="dxa"/>
          </w:tcPr>
          <w:p w:rsidR="009A6A62" w:rsidRPr="00053744" w:rsidRDefault="009A6A62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61" w:type="dxa"/>
          </w:tcPr>
          <w:p w:rsidR="009A6A62" w:rsidRPr="00053744" w:rsidRDefault="009A6A62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MA_G11_01_IMG16</w:t>
            </w:r>
          </w:p>
        </w:tc>
      </w:tr>
      <w:tr w:rsidR="009A6A62" w:rsidTr="001C6E72">
        <w:tc>
          <w:tcPr>
            <w:tcW w:w="2093" w:type="dxa"/>
          </w:tcPr>
          <w:p w:rsidR="009A6A62" w:rsidRDefault="009A6A62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61" w:type="dxa"/>
          </w:tcPr>
          <w:p w:rsidR="009A6A62" w:rsidRDefault="009A6A62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Distancia en la recta</w:t>
            </w:r>
          </w:p>
        </w:tc>
      </w:tr>
      <w:tr w:rsidR="009A6A62" w:rsidTr="001C6E72">
        <w:tc>
          <w:tcPr>
            <w:tcW w:w="2093" w:type="dxa"/>
          </w:tcPr>
          <w:p w:rsidR="009A6A62" w:rsidRDefault="009A6A62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961" w:type="dxa"/>
          </w:tcPr>
          <w:p w:rsidR="009A6A62" w:rsidRDefault="00D16662" w:rsidP="001C6E72">
            <w:pPr>
              <w:rPr>
                <w:rFonts w:ascii="Times New Roman" w:hAnsi="Times New Roman" w:cs="Times New Roman"/>
                <w:color w:val="000000"/>
              </w:rPr>
            </w:pPr>
            <w:hyperlink r:id="rId20" w:history="1">
              <w:r w:rsidR="00DD5621" w:rsidRPr="00FF6896">
                <w:rPr>
                  <w:rStyle w:val="Hipervnculo"/>
                  <w:rFonts w:ascii="Times New Roman" w:hAnsi="Times New Roman" w:cs="Times New Roman"/>
                </w:rPr>
                <w:t>http://aulaplaneta.planetasaber.com/encyclopedia/default.asp?idpack=11&amp;idpil=0015EF01&amp;ruta=Buscador</w:t>
              </w:r>
            </w:hyperlink>
            <w:r w:rsidR="00DD5621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9A6A62" w:rsidTr="001C6E72">
        <w:tc>
          <w:tcPr>
            <w:tcW w:w="2093" w:type="dxa"/>
          </w:tcPr>
          <w:p w:rsidR="009A6A62" w:rsidRDefault="009A6A62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61" w:type="dxa"/>
          </w:tcPr>
          <w:p w:rsidR="009A6A62" w:rsidRPr="000333EA" w:rsidRDefault="009A6A62" w:rsidP="00DD562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eastAsiaTheme="minorEastAsia" w:hAnsi="Times"/>
              </w:rPr>
              <w:t xml:space="preserve"> </w:t>
            </w:r>
            <w:r w:rsidR="00DD5621">
              <w:rPr>
                <w:rFonts w:ascii="Times" w:eastAsiaTheme="minorEastAsia" w:hAnsi="Times"/>
              </w:rPr>
              <w:t xml:space="preserve">Observamos la distancia entre </w:t>
            </w:r>
            <m:oMath>
              <m:r>
                <w:rPr>
                  <w:rFonts w:ascii="Cambria Math" w:eastAsiaTheme="minorEastAsia" w:hAnsi="Cambria Math"/>
                </w:rPr>
                <m:t>-2</m:t>
              </m:r>
            </m:oMath>
            <w:r w:rsidR="00DD5621">
              <w:rPr>
                <w:rFonts w:ascii="Times" w:eastAsiaTheme="minorEastAsia" w:hAnsi="Times"/>
              </w:rPr>
              <w:t xml:space="preserve"> y </w:t>
            </w:r>
            <m:oMath>
              <m:r>
                <w:rPr>
                  <w:rFonts w:ascii="Cambria Math" w:eastAsiaTheme="minorEastAsia" w:hAnsi="Cambria Math"/>
                </w:rPr>
                <m:t>5</m:t>
              </m:r>
            </m:oMath>
            <w:r w:rsidR="00DD5621">
              <w:rPr>
                <w:rFonts w:ascii="Times" w:eastAsiaTheme="minorEastAsia" w:hAnsi="Times"/>
              </w:rPr>
              <w:t xml:space="preserve"> , y entre </w:t>
            </w:r>
            <m:oMath>
              <m:r>
                <w:rPr>
                  <w:rFonts w:ascii="Cambria Math" w:eastAsiaTheme="minorEastAsia" w:hAnsi="Cambria Math"/>
                </w:rPr>
                <m:t>-7</m:t>
              </m:r>
            </m:oMath>
            <w:r w:rsidR="00DD5621">
              <w:rPr>
                <w:rFonts w:ascii="Times" w:eastAsiaTheme="minorEastAsia" w:hAnsi="Times"/>
              </w:rPr>
              <w:t xml:space="preserve"> y </w:t>
            </w:r>
            <m:oMath>
              <m:r>
                <w:rPr>
                  <w:rFonts w:ascii="Cambria Math" w:eastAsiaTheme="minorEastAsia" w:hAnsi="Cambria Math"/>
                </w:rPr>
                <m:t>-4</m:t>
              </m:r>
            </m:oMath>
          </w:p>
        </w:tc>
      </w:tr>
    </w:tbl>
    <w:p w:rsidR="00307968" w:rsidRDefault="00307968" w:rsidP="00834B0E">
      <w:pPr>
        <w:spacing w:after="0"/>
        <w:rPr>
          <w:rFonts w:ascii="Times" w:eastAsiaTheme="minorEastAsia" w:hAnsi="Times"/>
        </w:rPr>
      </w:pPr>
    </w:p>
    <w:p w:rsidR="00834B0E" w:rsidRDefault="00834B0E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>
        <w:rPr>
          <w:rFonts w:ascii="Times" w:hAnsi="Times"/>
          <w:b/>
        </w:rPr>
        <w:t xml:space="preserve">2.2Ecuaciones </w:t>
      </w:r>
      <w:r w:rsidR="00071600">
        <w:rPr>
          <w:rFonts w:ascii="Times" w:hAnsi="Times"/>
          <w:b/>
        </w:rPr>
        <w:t xml:space="preserve">de una variable con </w:t>
      </w:r>
      <w:r>
        <w:rPr>
          <w:rFonts w:ascii="Times" w:hAnsi="Times"/>
          <w:b/>
        </w:rPr>
        <w:t>valor absoluto</w:t>
      </w:r>
    </w:p>
    <w:p w:rsidR="00DF64B1" w:rsidRDefault="00DF64B1" w:rsidP="00834B0E">
      <w:pPr>
        <w:spacing w:after="0"/>
        <w:rPr>
          <w:rFonts w:ascii="Times" w:hAnsi="Times"/>
          <w:b/>
        </w:rPr>
      </w:pPr>
    </w:p>
    <w:p w:rsidR="00DF64B1" w:rsidRDefault="00071600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>Una ecuación</w:t>
      </w:r>
      <w:r w:rsidR="00C04CBE">
        <w:rPr>
          <w:rFonts w:ascii="Times" w:hAnsi="Times"/>
        </w:rPr>
        <w:t xml:space="preserve"> </w:t>
      </w:r>
      <w:r w:rsidR="001B51B6">
        <w:rPr>
          <w:rFonts w:ascii="Times" w:hAnsi="Times"/>
        </w:rPr>
        <w:t xml:space="preserve">con valor absoluto es una ecuación en el que la variable </w:t>
      </w:r>
      <w:r w:rsidR="0042386C">
        <w:rPr>
          <w:rFonts w:ascii="Times" w:hAnsi="Times"/>
        </w:rPr>
        <w:t>a</w:t>
      </w:r>
      <w:r w:rsidR="001B51B6">
        <w:rPr>
          <w:rFonts w:ascii="Times" w:hAnsi="Times"/>
        </w:rPr>
        <w:t>parece una o más veces dentro de un valor absoluto, por ejemplo:</w:t>
      </w:r>
    </w:p>
    <w:p w:rsidR="001B51B6" w:rsidRDefault="001B51B6" w:rsidP="00834B0E">
      <w:pPr>
        <w:spacing w:after="0"/>
        <w:rPr>
          <w:rFonts w:ascii="Times" w:hAnsi="Times"/>
        </w:rPr>
      </w:pPr>
    </w:p>
    <w:p w:rsidR="00307968" w:rsidRDefault="00D16662" w:rsidP="00307968">
      <w:pPr>
        <w:spacing w:after="0"/>
        <w:jc w:val="center"/>
        <w:rPr>
          <w:rFonts w:ascii="Times" w:hAnsi="Time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=4</m:t>
        </m:r>
      </m:oMath>
      <w:r w:rsidR="00307968">
        <w:rPr>
          <w:rFonts w:ascii="Times" w:eastAsiaTheme="minorEastAsia" w:hAnsi="Times"/>
        </w:rPr>
        <w:t xml:space="preserve"> </w:t>
      </w:r>
      <w:r w:rsidR="00307968">
        <w:rPr>
          <w:rFonts w:ascii="Times" w:eastAsiaTheme="minorEastAsia" w:hAnsi="Times"/>
        </w:rPr>
        <w:tab/>
      </w:r>
      <w:r w:rsidR="00307968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-5x+6</m:t>
            </m:r>
          </m:e>
        </m:d>
        <m:r>
          <w:rPr>
            <w:rFonts w:ascii="Cambria Math" w:eastAsiaTheme="minorEastAsia" w:hAnsi="Cambria Math"/>
          </w:rPr>
          <m:t>=7</m:t>
        </m:r>
      </m:oMath>
      <w:r w:rsidR="00307968">
        <w:rPr>
          <w:rFonts w:ascii="Times" w:eastAsiaTheme="minorEastAsia" w:hAnsi="Times"/>
        </w:rPr>
        <w:t xml:space="preserve"> </w:t>
      </w:r>
      <w:r w:rsidR="00307968">
        <w:rPr>
          <w:rFonts w:ascii="Times" w:eastAsiaTheme="minorEastAsia" w:hAnsi="Times"/>
        </w:rPr>
        <w:tab/>
      </w:r>
      <w:r w:rsidR="00307968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3x+7</m:t>
            </m:r>
          </m:e>
        </m:d>
        <m:r>
          <w:rPr>
            <w:rFonts w:ascii="Cambria Math" w:eastAsiaTheme="minorEastAsia" w:hAnsi="Cambria Math"/>
          </w:rPr>
          <m:t>-4x=6</m:t>
        </m:r>
      </m:oMath>
      <w:r w:rsidR="00307968">
        <w:rPr>
          <w:rFonts w:ascii="Times" w:eastAsiaTheme="minorEastAsia" w:hAnsi="Times"/>
        </w:rPr>
        <w:t xml:space="preserve">     </w:t>
      </w:r>
    </w:p>
    <w:p w:rsidR="001B51B6" w:rsidRDefault="001B51B6" w:rsidP="00834B0E">
      <w:pPr>
        <w:spacing w:after="0"/>
        <w:rPr>
          <w:rFonts w:ascii="Times" w:hAnsi="Times"/>
        </w:rPr>
      </w:pPr>
    </w:p>
    <w:p w:rsidR="003B6ABC" w:rsidRPr="003B6ABC" w:rsidRDefault="00D16662" w:rsidP="003B6ABC">
      <w:pPr>
        <w:spacing w:after="0"/>
        <w:jc w:val="center"/>
        <w:rPr>
          <w:rFonts w:ascii="Times" w:hAnsi="Times"/>
          <w:lang w:val="es-CO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CO"/>
                  </w:rPr>
                  <m:t>-5</m:t>
                </m:r>
              </m:num>
              <m:den>
                <m:r>
                  <w:rPr>
                    <w:rFonts w:ascii="Cambria Math" w:hAnsi="Cambria Math"/>
                    <w:lang w:val="es-CO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CO"/>
                  </w:rPr>
                  <m:t>-1</m:t>
                </m:r>
              </m:den>
            </m:f>
          </m:e>
        </m:d>
        <m:r>
          <w:rPr>
            <w:rFonts w:ascii="Cambria Math" w:hAnsi="Cambria Math"/>
            <w:lang w:val="es-CO"/>
          </w:rPr>
          <m:t>=4</m:t>
        </m:r>
      </m:oMath>
      <w:r w:rsidR="003B6ABC" w:rsidRPr="003B6ABC">
        <w:rPr>
          <w:rFonts w:ascii="Times" w:eastAsiaTheme="minorEastAsia" w:hAnsi="Times"/>
          <w:lang w:val="es-CO"/>
        </w:rPr>
        <w:t xml:space="preserve"> </w:t>
      </w:r>
      <w:r w:rsidR="003B6ABC" w:rsidRPr="003B6ABC">
        <w:rPr>
          <w:rFonts w:ascii="Times" w:eastAsiaTheme="minorEastAsia" w:hAnsi="Times"/>
          <w:lang w:val="es-CO"/>
        </w:rPr>
        <w:tab/>
      </w:r>
      <w:r w:rsidR="003B6ABC" w:rsidRPr="003B6ABC">
        <w:rPr>
          <w:rFonts w:ascii="Times" w:eastAsiaTheme="minorEastAsia" w:hAnsi="Times"/>
          <w:lang w:val="es-CO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2x-7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4x-8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3B6ABC">
        <w:rPr>
          <w:rFonts w:ascii="Times" w:eastAsiaTheme="minorEastAsia" w:hAnsi="Times"/>
        </w:rPr>
        <w:t xml:space="preserve"> </w:t>
      </w:r>
      <w:r w:rsidR="003B6ABC">
        <w:rPr>
          <w:rFonts w:ascii="Times" w:eastAsiaTheme="minorEastAsia" w:hAnsi="Times"/>
        </w:rPr>
        <w:tab/>
      </w:r>
      <w:r w:rsidR="003B6ABC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=9</m:t>
        </m:r>
      </m:oMath>
    </w:p>
    <w:p w:rsidR="001B51B6" w:rsidRPr="003B6ABC" w:rsidRDefault="001B51B6" w:rsidP="00834B0E">
      <w:pPr>
        <w:spacing w:after="0"/>
        <w:rPr>
          <w:rFonts w:ascii="Times" w:hAnsi="Times"/>
          <w:lang w:val="es-CO"/>
        </w:rPr>
      </w:pPr>
    </w:p>
    <w:p w:rsidR="001B51B6" w:rsidRDefault="001B51B6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>Para resolver una ecuación con valor absoluto es necesario recordar su definición</w:t>
      </w:r>
      <w:r w:rsidR="003B6ABC">
        <w:rPr>
          <w:rFonts w:ascii="Times" w:hAnsi="Times"/>
        </w:rPr>
        <w:t xml:space="preserve"> es decir </w:t>
      </w:r>
    </w:p>
    <w:p w:rsidR="00463E6F" w:rsidRDefault="00463E6F" w:rsidP="00834B0E">
      <w:pPr>
        <w:spacing w:after="0"/>
        <w:rPr>
          <w:rFonts w:ascii="Times" w:hAnsi="Times"/>
        </w:rPr>
      </w:pPr>
    </w:p>
    <w:p w:rsidR="00463E6F" w:rsidRDefault="00D16662" w:rsidP="00463E6F">
      <w:pPr>
        <w:spacing w:after="0"/>
        <w:rPr>
          <w:rFonts w:ascii="Times New Roman" w:eastAsiaTheme="minorEastAsia" w:hAnsi="Times New Roman" w:cs="Times New Roman"/>
          <w:color w:val="00000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x-3</m:t>
              </m:r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x-3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      Si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x-3≥0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3-x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Si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x-3&lt;0</m:t>
                  </m:r>
                </m:e>
              </m:eqArr>
            </m:e>
          </m:d>
        </m:oMath>
      </m:oMathPara>
    </w:p>
    <w:p w:rsidR="00463E6F" w:rsidRDefault="00463E6F" w:rsidP="00463E6F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:rsidR="00463E6F" w:rsidRDefault="00463E6F" w:rsidP="00463E6F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ó</w:t>
      </w:r>
    </w:p>
    <w:p w:rsidR="00463E6F" w:rsidRDefault="00D16662" w:rsidP="00463E6F">
      <w:pPr>
        <w:spacing w:after="0"/>
        <w:rPr>
          <w:rFonts w:ascii="Times New Roman" w:hAnsi="Times New Roman" w:cs="Times New Roman"/>
          <w:color w:val="00000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s-CO"/>
                    </w:rPr>
                    <m:t>-5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s-CO"/>
                    </w:rPr>
                    <m:t>-1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       Si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</w:rPr>
                    <m:t>≥0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5-3x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Si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</w:rPr>
                    <m:t>&lt;0</m:t>
                  </m:r>
                </m:e>
              </m:eqArr>
            </m:e>
          </m:d>
        </m:oMath>
      </m:oMathPara>
    </w:p>
    <w:p w:rsidR="00463E6F" w:rsidRDefault="00463E6F" w:rsidP="00834B0E">
      <w:pPr>
        <w:spacing w:after="0"/>
        <w:rPr>
          <w:rFonts w:ascii="Times" w:hAnsi="Times"/>
        </w:rPr>
      </w:pPr>
    </w:p>
    <w:p w:rsidR="00CF6360" w:rsidRDefault="00CF6360" w:rsidP="00834B0E">
      <w:pPr>
        <w:spacing w:after="0"/>
        <w:rPr>
          <w:rFonts w:ascii="Times" w:hAnsi="Times"/>
        </w:rPr>
      </w:pPr>
      <w:r>
        <w:rPr>
          <w:rFonts w:ascii="Times" w:hAnsi="Times"/>
        </w:rPr>
        <w:t>Vea</w:t>
      </w:r>
      <w:r w:rsidR="00104BD3">
        <w:rPr>
          <w:rFonts w:ascii="Times" w:hAnsi="Times"/>
        </w:rPr>
        <w:t>mos algunos ejemplos del proceso que podemos realizar para halla</w:t>
      </w:r>
      <w:r>
        <w:rPr>
          <w:rFonts w:ascii="Times" w:hAnsi="Times"/>
        </w:rPr>
        <w:t xml:space="preserve">r </w:t>
      </w:r>
      <w:r w:rsidR="00104BD3">
        <w:rPr>
          <w:rFonts w:ascii="Times" w:hAnsi="Times"/>
        </w:rPr>
        <w:t xml:space="preserve">la </w:t>
      </w:r>
      <w:r>
        <w:rPr>
          <w:rFonts w:ascii="Times" w:hAnsi="Times"/>
        </w:rPr>
        <w:t xml:space="preserve">solución a estas ecuaciones cuando </w:t>
      </w:r>
      <w:r w:rsidR="00104BD3">
        <w:rPr>
          <w:rFonts w:ascii="Times" w:hAnsi="Times"/>
        </w:rPr>
        <w:t>el valor absoluto aparece una sola vez.</w:t>
      </w:r>
    </w:p>
    <w:p w:rsidR="001B51B6" w:rsidRDefault="001B51B6" w:rsidP="00834B0E">
      <w:pPr>
        <w:spacing w:after="0"/>
        <w:rPr>
          <w:rFonts w:ascii="Times" w:hAnsi="Times"/>
        </w:rPr>
      </w:pPr>
    </w:p>
    <w:p w:rsidR="007841E3" w:rsidRDefault="005958E8" w:rsidP="00834B0E">
      <w:pPr>
        <w:spacing w:after="0"/>
        <w:rPr>
          <w:rFonts w:ascii="Times" w:eastAsiaTheme="minorEastAsia" w:hAnsi="Times"/>
        </w:rPr>
      </w:pPr>
      <w:r>
        <w:rPr>
          <w:rFonts w:ascii="Times" w:hAnsi="Times"/>
        </w:rPr>
        <w:t xml:space="preserve">Ejemplo 1. Encontrar el conjunto solución de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2x+6</m:t>
            </m:r>
          </m:e>
        </m:d>
        <m:r>
          <w:rPr>
            <w:rFonts w:ascii="Cambria Math" w:hAnsi="Cambria Math"/>
          </w:rPr>
          <m:t>=3</m:t>
        </m:r>
      </m:oMath>
    </w:p>
    <w:p w:rsidR="005958E8" w:rsidRDefault="005958E8" w:rsidP="007841E3">
      <w:pPr>
        <w:spacing w:after="0"/>
        <w:jc w:val="both"/>
        <w:rPr>
          <w:rFonts w:ascii="Times" w:eastAsiaTheme="minorEastAsia" w:hAnsi="Times"/>
        </w:rPr>
      </w:pPr>
    </w:p>
    <w:p w:rsidR="007841E3" w:rsidRDefault="005958E8" w:rsidP="007841E3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resolver la ecuación </w:t>
      </w:r>
      <w:r w:rsidR="007841E3">
        <w:rPr>
          <w:rFonts w:ascii="Times" w:eastAsiaTheme="minorEastAsia" w:hAnsi="Times"/>
        </w:rPr>
        <w:t>consideramos dos casos</w:t>
      </w:r>
      <w:r w:rsidR="009523EB">
        <w:rPr>
          <w:rFonts w:ascii="Times" w:eastAsiaTheme="minorEastAsia" w:hAnsi="Times"/>
        </w:rPr>
        <w:t xml:space="preserve">: </w:t>
      </w:r>
      <w:r>
        <w:rPr>
          <w:rFonts w:ascii="Times" w:eastAsiaTheme="minorEastAsia" w:hAnsi="Times"/>
        </w:rPr>
        <w:t xml:space="preserve">el primero </w:t>
      </w:r>
      <m:oMath>
        <m:r>
          <w:rPr>
            <w:rFonts w:ascii="Cambria Math" w:eastAsiaTheme="minorEastAsia" w:hAnsi="Cambria Math"/>
          </w:rPr>
          <m:t>2x+6=3</m:t>
        </m:r>
      </m:oMath>
      <w:r w:rsidR="007841E3">
        <w:rPr>
          <w:rFonts w:ascii="Times" w:eastAsiaTheme="minorEastAsia" w:hAnsi="Times"/>
        </w:rPr>
        <w:t xml:space="preserve"> y el segundo cuando </w:t>
      </w:r>
      <m:oMath>
        <m:r>
          <w:rPr>
            <w:rFonts w:ascii="Cambria Math" w:eastAsiaTheme="minorEastAsia" w:hAnsi="Cambria Math"/>
          </w:rPr>
          <m:t>2x+6=-3</m:t>
        </m:r>
      </m:oMath>
      <w:r w:rsidR="007841E3">
        <w:rPr>
          <w:rFonts w:ascii="Times" w:eastAsiaTheme="minorEastAsia" w:hAnsi="Times"/>
        </w:rPr>
        <w:t>.</w:t>
      </w:r>
      <w:r w:rsidR="009523EB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 Pasamos a resolver cada uno de estos:</w:t>
      </w:r>
    </w:p>
    <w:p w:rsidR="007841E3" w:rsidRDefault="007841E3" w:rsidP="00834B0E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89"/>
        <w:gridCol w:w="4489"/>
      </w:tblGrid>
      <w:tr w:rsidR="009523EB" w:rsidTr="00387E3D">
        <w:tc>
          <w:tcPr>
            <w:tcW w:w="4489" w:type="dxa"/>
          </w:tcPr>
          <w:p w:rsidR="00B764FF" w:rsidRDefault="00B764FF" w:rsidP="00B764FF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2x+6=3</m:t>
                </m:r>
              </m:oMath>
            </m:oMathPara>
          </w:p>
          <w:p w:rsidR="00AB46C3" w:rsidRPr="003A251A" w:rsidRDefault="00AB46C3" w:rsidP="00B764FF">
            <w:pPr>
              <w:jc w:val="both"/>
              <w:rPr>
                <w:rFonts w:ascii="Times" w:eastAsiaTheme="minorEastAsia" w:hAnsi="Times"/>
              </w:rPr>
            </w:pPr>
          </w:p>
          <w:p w:rsidR="00B764FF" w:rsidRDefault="00B764FF" w:rsidP="00B764FF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=3+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oMath>
            </m:oMathPara>
          </w:p>
          <w:p w:rsidR="00AB46C3" w:rsidRPr="003A251A" w:rsidRDefault="00AB46C3" w:rsidP="00B764FF">
            <w:pPr>
              <w:jc w:val="both"/>
              <w:rPr>
                <w:rFonts w:ascii="Times" w:eastAsiaTheme="minorEastAsia" w:hAnsi="Times"/>
              </w:rPr>
            </w:pPr>
          </w:p>
          <w:p w:rsidR="00B764FF" w:rsidRDefault="00B764FF" w:rsidP="00B764FF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2x=-3</m:t>
                </m:r>
              </m:oMath>
            </m:oMathPara>
          </w:p>
          <w:p w:rsidR="00B96F2A" w:rsidRDefault="00B96F2A" w:rsidP="00B764FF">
            <w:pPr>
              <w:jc w:val="both"/>
              <w:rPr>
                <w:rFonts w:ascii="Times" w:eastAsiaTheme="minorEastAsia" w:hAnsi="Times"/>
              </w:rPr>
            </w:pPr>
          </w:p>
          <w:p w:rsidR="00B764FF" w:rsidRDefault="00D16662" w:rsidP="00B764FF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</m:oMath>
            </m:oMathPara>
          </w:p>
          <w:p w:rsidR="00B764FF" w:rsidRPr="003A251A" w:rsidRDefault="00B764FF" w:rsidP="00B764FF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</w:t>
            </w:r>
          </w:p>
          <w:p w:rsidR="009523EB" w:rsidRDefault="00B764FF" w:rsidP="00B96F2A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489" w:type="dxa"/>
          </w:tcPr>
          <w:p w:rsidR="00B764FF" w:rsidRDefault="00B764FF" w:rsidP="00B764FF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2x+6=-3</m:t>
                </m:r>
              </m:oMath>
            </m:oMathPara>
          </w:p>
          <w:p w:rsidR="00AB46C3" w:rsidRPr="003A251A" w:rsidRDefault="00AB46C3" w:rsidP="00B764FF">
            <w:pPr>
              <w:jc w:val="both"/>
              <w:rPr>
                <w:rFonts w:ascii="Times" w:eastAsiaTheme="minorEastAsia" w:hAnsi="Times"/>
              </w:rPr>
            </w:pPr>
          </w:p>
          <w:p w:rsidR="00B764FF" w:rsidRDefault="00B764FF" w:rsidP="00B764FF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=-3+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oMath>
            </m:oMathPara>
          </w:p>
          <w:p w:rsidR="00AB46C3" w:rsidRPr="003A251A" w:rsidRDefault="00AB46C3" w:rsidP="00B764FF">
            <w:pPr>
              <w:jc w:val="both"/>
              <w:rPr>
                <w:rFonts w:ascii="Times" w:eastAsiaTheme="minorEastAsia" w:hAnsi="Times"/>
              </w:rPr>
            </w:pPr>
          </w:p>
          <w:p w:rsidR="00B764FF" w:rsidRDefault="00B764FF" w:rsidP="00B764FF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2x=-9</m:t>
                </m:r>
              </m:oMath>
            </m:oMathPara>
          </w:p>
          <w:p w:rsidR="00B96F2A" w:rsidRDefault="00B96F2A" w:rsidP="00B764FF">
            <w:pPr>
              <w:jc w:val="both"/>
              <w:rPr>
                <w:rFonts w:ascii="Times" w:eastAsiaTheme="minorEastAsia" w:hAnsi="Times"/>
              </w:rPr>
            </w:pPr>
          </w:p>
          <w:p w:rsidR="00B764FF" w:rsidRDefault="00D16662" w:rsidP="00B764FF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e>
                </m:d>
              </m:oMath>
            </m:oMathPara>
          </w:p>
          <w:p w:rsidR="00B764FF" w:rsidRPr="003A251A" w:rsidRDefault="00B764FF" w:rsidP="00B764FF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</w:t>
            </w:r>
          </w:p>
          <w:p w:rsidR="009523EB" w:rsidRDefault="00B764FF" w:rsidP="00B96F2A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</w:tr>
    </w:tbl>
    <w:p w:rsidR="009523EB" w:rsidRDefault="009523EB" w:rsidP="00834B0E">
      <w:pPr>
        <w:spacing w:after="0"/>
        <w:rPr>
          <w:rFonts w:ascii="Times" w:eastAsiaTheme="minorEastAsia" w:hAnsi="Times"/>
        </w:rPr>
      </w:pPr>
    </w:p>
    <w:p w:rsidR="005958E8" w:rsidRPr="008C33C4" w:rsidRDefault="005958E8" w:rsidP="00043441">
      <w:pPr>
        <w:spacing w:after="0"/>
        <w:jc w:val="both"/>
        <w:rPr>
          <w:rFonts w:ascii="Times" w:eastAsiaTheme="minorEastAsia" w:hAnsi="Times"/>
          <w:lang w:val="es-CO"/>
        </w:rPr>
      </w:pPr>
      <w:r>
        <w:rPr>
          <w:rFonts w:ascii="Times" w:eastAsiaTheme="minorEastAsia" w:hAnsi="Times"/>
        </w:rPr>
        <w:t xml:space="preserve">Luego el conjunto solución de la ecuación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2x+6</m:t>
            </m:r>
          </m:e>
        </m:d>
        <m:r>
          <w:rPr>
            <w:rFonts w:ascii="Cambria Math" w:eastAsiaTheme="minorEastAsia" w:hAnsi="Cambria Math"/>
          </w:rPr>
          <m:t>=3</m:t>
        </m:r>
      </m:oMath>
      <w:r w:rsidR="008C33C4">
        <w:rPr>
          <w:rFonts w:ascii="Times" w:eastAsiaTheme="minorEastAsia" w:hAnsi="Times"/>
        </w:rPr>
        <w:t xml:space="preserve"> es </w:t>
      </w:r>
      <m:oMath>
        <m:r>
          <w:rPr>
            <w:rFonts w:ascii="Cambria Math" w:eastAsiaTheme="minorEastAsia" w:hAnsi="Cambria Math"/>
          </w:rPr>
          <m:t>{-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,-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}</m:t>
        </m:r>
      </m:oMath>
    </w:p>
    <w:p w:rsidR="005958E8" w:rsidRPr="008C33C4" w:rsidRDefault="005958E8" w:rsidP="00043441">
      <w:pPr>
        <w:spacing w:after="0"/>
        <w:jc w:val="both"/>
        <w:rPr>
          <w:rFonts w:ascii="Times" w:eastAsiaTheme="minorEastAsia" w:hAnsi="Times"/>
          <w:lang w:val="es-CO"/>
        </w:rPr>
      </w:pPr>
    </w:p>
    <w:p w:rsidR="00052BF8" w:rsidRDefault="005958E8" w:rsidP="005958E8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Ejemplo 2. Hallar el conjunto solución de la ecuación </w:t>
      </w:r>
      <m:oMath>
        <m:r>
          <w:rPr>
            <w:rFonts w:ascii="Cambria Math" w:eastAsiaTheme="minorEastAsia" w:hAnsi="Cambria Math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2x+6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+5=13</m:t>
        </m:r>
      </m:oMath>
    </w:p>
    <w:p w:rsidR="00052BF8" w:rsidRDefault="00052BF8" w:rsidP="00052BF8">
      <w:pPr>
        <w:spacing w:after="0"/>
        <w:rPr>
          <w:rFonts w:ascii="Times" w:eastAsiaTheme="minorEastAsia" w:hAnsi="Times"/>
        </w:rPr>
      </w:pPr>
    </w:p>
    <w:p w:rsidR="00052BF8" w:rsidRDefault="00052BF8" w:rsidP="00052BF8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Comenzamos despejando la expresión con valor absoluto:</w:t>
      </w:r>
    </w:p>
    <w:p w:rsidR="00052BF8" w:rsidRDefault="00052BF8" w:rsidP="00052BF8">
      <w:pPr>
        <w:spacing w:after="0"/>
        <w:rPr>
          <w:rFonts w:ascii="Times" w:eastAsiaTheme="minorEastAsia" w:hAnsi="Times"/>
        </w:rPr>
      </w:pPr>
    </w:p>
    <w:p w:rsidR="00052BF8" w:rsidRPr="003A251A" w:rsidRDefault="00052BF8" w:rsidP="00052BF8">
      <w:pPr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2x+6</m:t>
              </m:r>
            </m:e>
          </m:d>
          <m:r>
            <w:rPr>
              <w:rFonts w:ascii="Cambria Math" w:eastAsiaTheme="minorEastAsia" w:hAnsi="Cambria Math"/>
            </w:rPr>
            <m:t>+5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</m:t>
              </m:r>
            </m:e>
          </m:d>
          <m:r>
            <w:rPr>
              <w:rFonts w:ascii="Cambria Math" w:eastAsiaTheme="minorEastAsia" w:hAnsi="Cambria Math"/>
            </w:rPr>
            <m:t>=13+(-5)</m:t>
          </m:r>
        </m:oMath>
      </m:oMathPara>
    </w:p>
    <w:p w:rsidR="00052BF8" w:rsidRPr="003A251A" w:rsidRDefault="00AB46C3" w:rsidP="00052BF8">
      <w:pPr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4|2x+6|=8</m:t>
          </m:r>
        </m:oMath>
      </m:oMathPara>
    </w:p>
    <w:p w:rsidR="00052BF8" w:rsidRDefault="00D16662" w:rsidP="00052BF8">
      <w:pPr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4|2x+6|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d>
        </m:oMath>
      </m:oMathPara>
    </w:p>
    <w:p w:rsidR="00052BF8" w:rsidRDefault="00D16662" w:rsidP="00AB46C3">
      <w:pPr>
        <w:spacing w:after="0"/>
        <w:jc w:val="both"/>
        <w:rPr>
          <w:rFonts w:ascii="Times" w:eastAsiaTheme="minorEastAsia" w:hAnsi="Tim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2x+6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:rsidR="00052BF8" w:rsidRDefault="00052BF8" w:rsidP="00052BF8">
      <w:pPr>
        <w:spacing w:after="0"/>
        <w:rPr>
          <w:rFonts w:ascii="Times" w:eastAsiaTheme="minorEastAsia" w:hAnsi="Times"/>
        </w:rPr>
      </w:pPr>
    </w:p>
    <w:p w:rsidR="00052BF8" w:rsidRDefault="00052BF8" w:rsidP="00052BF8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Entonces consideramos dos casos: </w:t>
      </w:r>
      <m:oMath>
        <m:r>
          <w:rPr>
            <w:rFonts w:ascii="Cambria Math" w:eastAsiaTheme="minorEastAsia" w:hAnsi="Cambria Math"/>
          </w:rPr>
          <m:t>2x+6=2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2x+6=-2</m:t>
        </m:r>
      </m:oMath>
      <w:r>
        <w:rPr>
          <w:rFonts w:ascii="Times" w:eastAsiaTheme="minorEastAsia" w:hAnsi="Times"/>
        </w:rPr>
        <w:t>. Resolviendo cada uno:</w:t>
      </w:r>
    </w:p>
    <w:p w:rsidR="00052BF8" w:rsidRDefault="00052BF8" w:rsidP="00052BF8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89"/>
        <w:gridCol w:w="4489"/>
      </w:tblGrid>
      <w:tr w:rsidR="00052BF8" w:rsidTr="00B96F2A">
        <w:tc>
          <w:tcPr>
            <w:tcW w:w="4489" w:type="dxa"/>
          </w:tcPr>
          <w:p w:rsidR="00052BF8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2x+6=2</m:t>
                </m:r>
              </m:oMath>
            </m:oMathPara>
          </w:p>
          <w:p w:rsidR="00B96F2A" w:rsidRPr="003A251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:rsidR="00052BF8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oMath>
            </m:oMathPara>
          </w:p>
          <w:p w:rsidR="00B96F2A" w:rsidRPr="003A251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:rsidR="00052BF8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2x=-4</m:t>
                </m:r>
              </m:oMath>
            </m:oMathPara>
          </w:p>
          <w:p w:rsidR="00B96F2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:rsidR="00052BF8" w:rsidRDefault="00D16662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d>
              </m:oMath>
            </m:oMathPara>
          </w:p>
          <w:p w:rsidR="00052BF8" w:rsidRPr="003A251A" w:rsidRDefault="00052BF8" w:rsidP="00F1019C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</w:t>
            </w:r>
          </w:p>
          <w:p w:rsidR="00052BF8" w:rsidRDefault="00052BF8" w:rsidP="00AB46C3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x=-2</m:t>
                </m:r>
              </m:oMath>
            </m:oMathPara>
          </w:p>
        </w:tc>
        <w:tc>
          <w:tcPr>
            <w:tcW w:w="4489" w:type="dxa"/>
          </w:tcPr>
          <w:p w:rsidR="00052BF8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2x+6=-2</m:t>
                </m:r>
              </m:oMath>
            </m:oMathPara>
          </w:p>
          <w:p w:rsidR="00B96F2A" w:rsidRPr="003A251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:rsidR="00052BF8" w:rsidRPr="003A251A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2x+6+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oMath>
            </m:oMathPara>
          </w:p>
          <w:p w:rsidR="00B96F2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:rsidR="00052BF8" w:rsidRDefault="00052BF8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2x=-8</m:t>
                </m:r>
              </m:oMath>
            </m:oMathPara>
          </w:p>
          <w:p w:rsidR="00B96F2A" w:rsidRDefault="00B96F2A" w:rsidP="00F1019C">
            <w:pPr>
              <w:jc w:val="both"/>
              <w:rPr>
                <w:rFonts w:ascii="Times" w:eastAsiaTheme="minorEastAsia" w:hAnsi="Times"/>
              </w:rPr>
            </w:pPr>
          </w:p>
          <w:p w:rsidR="00052BF8" w:rsidRDefault="00D16662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d>
              </m:oMath>
            </m:oMathPara>
          </w:p>
          <w:p w:rsidR="00052BF8" w:rsidRPr="003A251A" w:rsidRDefault="00052BF8" w:rsidP="00F1019C">
            <w:pPr>
              <w:jc w:val="both"/>
              <w:rPr>
                <w:rFonts w:ascii="Times" w:eastAsiaTheme="minorEastAsia" w:hAnsi="Times"/>
              </w:rPr>
            </w:pPr>
          </w:p>
          <w:p w:rsidR="00052BF8" w:rsidRDefault="00052BF8" w:rsidP="00AB46C3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x=-4</m:t>
                </m:r>
              </m:oMath>
            </m:oMathPara>
          </w:p>
        </w:tc>
      </w:tr>
    </w:tbl>
    <w:p w:rsidR="00C5196D" w:rsidRDefault="00C5196D" w:rsidP="00043441">
      <w:pPr>
        <w:spacing w:after="0"/>
        <w:jc w:val="both"/>
        <w:rPr>
          <w:rFonts w:ascii="Times" w:eastAsiaTheme="minorEastAsia" w:hAnsi="Times"/>
        </w:rPr>
      </w:pPr>
    </w:p>
    <w:p w:rsidR="00043441" w:rsidRDefault="008C33C4" w:rsidP="00043441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Luego el conjunto solución de la ecuación </w:t>
      </w:r>
      <m:oMath>
        <m:r>
          <w:rPr>
            <w:rFonts w:ascii="Cambria Math" w:eastAsiaTheme="minorEastAsia" w:hAnsi="Cambria Math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2x+6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+5=13 </m:t>
        </m:r>
      </m:oMath>
      <w:r>
        <w:rPr>
          <w:rFonts w:ascii="Times" w:eastAsiaTheme="minorEastAsia" w:hAnsi="Times"/>
        </w:rPr>
        <w:t xml:space="preserve">es </w:t>
      </w:r>
      <m:oMath>
        <m:r>
          <w:rPr>
            <w:rFonts w:ascii="Cambria Math" w:eastAsiaTheme="minorEastAsia" w:hAnsi="Cambria Math"/>
          </w:rPr>
          <m:t>{-2,-4}</m:t>
        </m:r>
      </m:oMath>
    </w:p>
    <w:p w:rsidR="008C33C4" w:rsidRDefault="008C33C4" w:rsidP="00043441">
      <w:pPr>
        <w:spacing w:after="0"/>
        <w:jc w:val="both"/>
        <w:rPr>
          <w:rFonts w:ascii="Times" w:eastAsiaTheme="minorEastAsia" w:hAnsi="Times"/>
        </w:rPr>
      </w:pPr>
    </w:p>
    <w:p w:rsidR="002706B8" w:rsidRDefault="00397D7F" w:rsidP="00397D7F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Ejemplo 3. Encontrar el conjunto solución de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+4x-21</m:t>
            </m:r>
          </m:e>
        </m:d>
        <m:r>
          <w:rPr>
            <w:rFonts w:ascii="Cambria Math" w:hAnsi="Cambria Math"/>
          </w:rPr>
          <m:t>=9</m:t>
        </m:r>
      </m:oMath>
    </w:p>
    <w:p w:rsidR="002706B8" w:rsidRDefault="002706B8" w:rsidP="00834B0E">
      <w:pPr>
        <w:spacing w:after="0"/>
        <w:rPr>
          <w:rFonts w:ascii="Times" w:eastAsiaTheme="minorEastAsia" w:hAnsi="Times"/>
        </w:rPr>
      </w:pPr>
    </w:p>
    <w:p w:rsidR="00B96F2A" w:rsidRDefault="00397D7F" w:rsidP="00B96F2A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</w:t>
      </w:r>
      <w:r w:rsidR="00B96F2A">
        <w:rPr>
          <w:rFonts w:ascii="Times" w:eastAsiaTheme="minorEastAsia" w:hAnsi="Times"/>
        </w:rPr>
        <w:t xml:space="preserve">onsideramos dos casos: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+4x-21=9</m:t>
        </m:r>
      </m:oMath>
      <w:r w:rsidR="00B96F2A">
        <w:rPr>
          <w:rFonts w:ascii="Times" w:eastAsiaTheme="minorEastAsia" w:hAnsi="Times"/>
        </w:rPr>
        <w:t xml:space="preserve"> 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+4x-21=-9</m:t>
        </m:r>
      </m:oMath>
      <w:r>
        <w:rPr>
          <w:rFonts w:ascii="Times" w:eastAsiaTheme="minorEastAsia" w:hAnsi="Times"/>
        </w:rPr>
        <w:t xml:space="preserve">. </w:t>
      </w:r>
      <w:r w:rsidR="00B96F2A">
        <w:rPr>
          <w:rFonts w:ascii="Times" w:eastAsiaTheme="minorEastAsia" w:hAnsi="Times"/>
        </w:rPr>
        <w:t>Resolviendo cada uno:</w:t>
      </w:r>
    </w:p>
    <w:p w:rsidR="00B96F2A" w:rsidRDefault="00B96F2A" w:rsidP="00B96F2A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44"/>
        <w:gridCol w:w="2245"/>
        <w:gridCol w:w="2244"/>
        <w:gridCol w:w="2245"/>
      </w:tblGrid>
      <w:tr w:rsidR="00B96F2A" w:rsidTr="00397D7F">
        <w:tc>
          <w:tcPr>
            <w:tcW w:w="4489" w:type="dxa"/>
            <w:gridSpan w:val="2"/>
          </w:tcPr>
          <w:p w:rsidR="004052D5" w:rsidRPr="004052D5" w:rsidRDefault="00D16662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+4x-21=9</m:t>
                </m:r>
              </m:oMath>
            </m:oMathPara>
          </w:p>
          <w:p w:rsidR="004052D5" w:rsidRDefault="004052D5" w:rsidP="00F1019C">
            <w:pPr>
              <w:jc w:val="both"/>
              <w:rPr>
                <w:rFonts w:ascii="Times" w:eastAsiaTheme="minorEastAsia" w:hAnsi="Times"/>
              </w:rPr>
            </w:pPr>
          </w:p>
          <w:p w:rsidR="004052D5" w:rsidRDefault="00D16662" w:rsidP="004052D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+4x-21+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=9+(-9)</m:t>
                </m:r>
              </m:oMath>
            </m:oMathPara>
          </w:p>
          <w:p w:rsidR="004052D5" w:rsidRPr="004052D5" w:rsidRDefault="004052D5" w:rsidP="004052D5">
            <w:pPr>
              <w:jc w:val="both"/>
              <w:rPr>
                <w:rFonts w:ascii="Times" w:eastAsiaTheme="minorEastAsia" w:hAnsi="Times"/>
              </w:rPr>
            </w:pPr>
          </w:p>
          <w:p w:rsidR="00B96F2A" w:rsidRDefault="00D16662" w:rsidP="00F1019C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+4x-30=0</m:t>
                </m:r>
              </m:oMath>
            </m:oMathPara>
          </w:p>
        </w:tc>
        <w:tc>
          <w:tcPr>
            <w:tcW w:w="4489" w:type="dxa"/>
            <w:gridSpan w:val="2"/>
          </w:tcPr>
          <w:p w:rsidR="00791287" w:rsidRPr="004052D5" w:rsidRDefault="00D16662" w:rsidP="00791287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+4x-21=-9</m:t>
                </m:r>
              </m:oMath>
            </m:oMathPara>
          </w:p>
          <w:p w:rsidR="00791287" w:rsidRDefault="00791287" w:rsidP="00791287">
            <w:pPr>
              <w:jc w:val="both"/>
              <w:rPr>
                <w:rFonts w:ascii="Times" w:eastAsiaTheme="minorEastAsia" w:hAnsi="Times"/>
              </w:rPr>
            </w:pPr>
          </w:p>
          <w:p w:rsidR="00791287" w:rsidRDefault="00D16662" w:rsidP="00791287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+4x-21+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=-9+(9)</m:t>
                </m:r>
              </m:oMath>
            </m:oMathPara>
          </w:p>
          <w:p w:rsidR="00791287" w:rsidRPr="004052D5" w:rsidRDefault="00791287" w:rsidP="00791287">
            <w:pPr>
              <w:jc w:val="both"/>
              <w:rPr>
                <w:rFonts w:ascii="Times" w:eastAsiaTheme="minorEastAsia" w:hAnsi="Times"/>
              </w:rPr>
            </w:pPr>
          </w:p>
          <w:p w:rsidR="00B96F2A" w:rsidRDefault="00D16662" w:rsidP="00F27892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+4x-12=0</m:t>
                </m:r>
              </m:oMath>
            </m:oMathPara>
          </w:p>
          <w:p w:rsidR="008C33C4" w:rsidRDefault="008C33C4" w:rsidP="00F27892">
            <w:pPr>
              <w:jc w:val="both"/>
              <w:rPr>
                <w:rFonts w:ascii="Times" w:eastAsiaTheme="minorEastAsia" w:hAnsi="Times"/>
              </w:rPr>
            </w:pPr>
          </w:p>
        </w:tc>
      </w:tr>
      <w:tr w:rsidR="00F27892" w:rsidTr="00397D7F">
        <w:tc>
          <w:tcPr>
            <w:tcW w:w="4489" w:type="dxa"/>
            <w:gridSpan w:val="2"/>
          </w:tcPr>
          <w:p w:rsidR="00F27892" w:rsidRDefault="00F27892" w:rsidP="00F2789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Usando Formula Cuadrática</w:t>
            </w:r>
          </w:p>
        </w:tc>
        <w:tc>
          <w:tcPr>
            <w:tcW w:w="4489" w:type="dxa"/>
            <w:gridSpan w:val="2"/>
          </w:tcPr>
          <w:p w:rsidR="00F27892" w:rsidRDefault="00F27892" w:rsidP="00F2789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Factorizando</w:t>
            </w:r>
          </w:p>
          <w:p w:rsidR="008C33C4" w:rsidRDefault="008C33C4" w:rsidP="00F27892">
            <w:pPr>
              <w:jc w:val="center"/>
              <w:rPr>
                <w:rFonts w:ascii="Times" w:eastAsia="Times New Roman" w:hAnsi="Times" w:cs="Times New Roman"/>
              </w:rPr>
            </w:pPr>
          </w:p>
        </w:tc>
      </w:tr>
      <w:tr w:rsidR="00F27892" w:rsidTr="00397D7F">
        <w:tc>
          <w:tcPr>
            <w:tcW w:w="4489" w:type="dxa"/>
            <w:gridSpan w:val="2"/>
          </w:tcPr>
          <w:p w:rsidR="00F27892" w:rsidRDefault="00CA0134" w:rsidP="00CA0134">
            <w:pPr>
              <w:jc w:val="center"/>
              <w:rPr>
                <w:rFonts w:ascii="Times" w:eastAsia="Times New Roman" w:hAnsi="Times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 xml:space="preserve">-4± 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16-4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-30</m:t>
                            </m:r>
                          </m:e>
                        </m:d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489" w:type="dxa"/>
            <w:gridSpan w:val="2"/>
          </w:tcPr>
          <w:p w:rsidR="00F27892" w:rsidRDefault="00D16662" w:rsidP="00F27892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x-2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(x+6)=0</m:t>
                </m:r>
              </m:oMath>
            </m:oMathPara>
          </w:p>
          <w:p w:rsidR="00F27892" w:rsidRDefault="00F27892" w:rsidP="00F27892">
            <w:pPr>
              <w:jc w:val="center"/>
              <w:rPr>
                <w:rFonts w:ascii="Times" w:eastAsia="Times New Roman" w:hAnsi="Times" w:cs="Times New Roman"/>
              </w:rPr>
            </w:pPr>
          </w:p>
        </w:tc>
      </w:tr>
      <w:tr w:rsidR="00660119" w:rsidTr="00397D7F">
        <w:tc>
          <w:tcPr>
            <w:tcW w:w="2244" w:type="dxa"/>
          </w:tcPr>
          <w:p w:rsidR="00660119" w:rsidRDefault="00660119" w:rsidP="00660119">
            <w:pPr>
              <w:jc w:val="center"/>
              <w:rPr>
                <w:rFonts w:ascii="Times" w:eastAsia="Times New Roman" w:hAnsi="Times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-4+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136</m:t>
                            </m:r>
                          </m:e>
                        </m:rad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  <w:p w:rsidR="00660119" w:rsidRDefault="00660119" w:rsidP="00660119">
            <w:pPr>
              <w:jc w:val="center"/>
              <w:rPr>
                <w:rFonts w:ascii="Times" w:eastAsia="Times New Roman" w:hAnsi="Times" w:cs="Times New Roman"/>
              </w:rPr>
            </w:pPr>
          </w:p>
          <w:p w:rsidR="00660119" w:rsidRDefault="00660119" w:rsidP="00660119">
            <w:pPr>
              <w:jc w:val="center"/>
              <w:rPr>
                <w:rFonts w:ascii="Times" w:eastAsia="Times New Roman" w:hAnsi="Times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-4+2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34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  <w:p w:rsidR="00660119" w:rsidRDefault="00660119" w:rsidP="00660119">
            <w:pPr>
              <w:jc w:val="center"/>
              <w:rPr>
                <w:rFonts w:ascii="Times" w:eastAsia="Times New Roman" w:hAnsi="Times" w:cs="Times New Roman"/>
              </w:rPr>
            </w:pPr>
          </w:p>
          <w:p w:rsidR="00660119" w:rsidRPr="00660119" w:rsidRDefault="00660119" w:rsidP="003B272F">
            <w:pPr>
              <w:jc w:val="center"/>
              <w:rPr>
                <w:rFonts w:ascii="Times" w:eastAsia="Times New Roman" w:hAnsi="Times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x=</m:t>
                </m:r>
                <m:rad>
                  <m:radPr>
                    <m:degHide m:val="on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34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</w:rPr>
                  <m:t>-2</m:t>
                </m:r>
              </m:oMath>
            </m:oMathPara>
          </w:p>
        </w:tc>
        <w:tc>
          <w:tcPr>
            <w:tcW w:w="2245" w:type="dxa"/>
          </w:tcPr>
          <w:p w:rsidR="003B272F" w:rsidRDefault="003B272F" w:rsidP="003B272F">
            <w:pPr>
              <w:jc w:val="center"/>
              <w:rPr>
                <w:rFonts w:ascii="Times" w:eastAsia="Times New Roman" w:hAnsi="Times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-4-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136</m:t>
                            </m:r>
                          </m:e>
                        </m:rad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  <w:p w:rsidR="003B272F" w:rsidRDefault="003B272F" w:rsidP="003B272F">
            <w:pPr>
              <w:jc w:val="center"/>
              <w:rPr>
                <w:rFonts w:ascii="Times" w:eastAsia="Times New Roman" w:hAnsi="Times" w:cs="Times New Roman"/>
              </w:rPr>
            </w:pPr>
          </w:p>
          <w:p w:rsidR="003B272F" w:rsidRDefault="003B272F" w:rsidP="003B272F">
            <w:pPr>
              <w:jc w:val="center"/>
              <w:rPr>
                <w:rFonts w:ascii="Times" w:eastAsia="Times New Roman" w:hAnsi="Times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-4-2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34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  <w:p w:rsidR="003B272F" w:rsidRDefault="003B272F" w:rsidP="003B272F">
            <w:pPr>
              <w:jc w:val="center"/>
              <w:rPr>
                <w:rFonts w:ascii="Times" w:eastAsia="Times New Roman" w:hAnsi="Times" w:cs="Times New Roman"/>
              </w:rPr>
            </w:pPr>
          </w:p>
          <w:p w:rsidR="00660119" w:rsidRDefault="003B272F" w:rsidP="003B272F">
            <w:pPr>
              <w:jc w:val="center"/>
              <w:rPr>
                <w:rFonts w:ascii="Times" w:eastAsia="Times New Roman" w:hAnsi="Times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x=-</m:t>
                </m:r>
                <m:rad>
                  <m:radPr>
                    <m:degHide m:val="on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34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</w:rPr>
                  <m:t>-2</m:t>
                </m:r>
              </m:oMath>
            </m:oMathPara>
          </w:p>
        </w:tc>
        <w:tc>
          <w:tcPr>
            <w:tcW w:w="2244" w:type="dxa"/>
          </w:tcPr>
          <w:p w:rsidR="00660119" w:rsidRDefault="00425569" w:rsidP="00425569">
            <w:pPr>
              <w:jc w:val="both"/>
              <w:rPr>
                <w:rFonts w:ascii="Times" w:eastAsia="Times New Roman" w:hAnsi="Times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x-2=0</m:t>
                </m:r>
              </m:oMath>
            </m:oMathPara>
          </w:p>
          <w:p w:rsidR="00425569" w:rsidRDefault="00425569" w:rsidP="00425569">
            <w:pPr>
              <w:jc w:val="both"/>
              <w:rPr>
                <w:rFonts w:ascii="Times" w:eastAsia="Times New Roman" w:hAnsi="Times" w:cs="Times New Roman"/>
              </w:rPr>
            </w:pPr>
          </w:p>
          <w:p w:rsidR="00425569" w:rsidRDefault="00425569" w:rsidP="00425569">
            <w:pPr>
              <w:jc w:val="both"/>
              <w:rPr>
                <w:rFonts w:ascii="Times" w:eastAsia="Times New Roman" w:hAnsi="Times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x-2+2=0+2</m:t>
                </m:r>
              </m:oMath>
            </m:oMathPara>
          </w:p>
          <w:p w:rsidR="00425569" w:rsidRDefault="00425569" w:rsidP="00425569">
            <w:pPr>
              <w:jc w:val="both"/>
              <w:rPr>
                <w:rFonts w:ascii="Times" w:eastAsia="Times New Roman" w:hAnsi="Times" w:cs="Times New Roman"/>
              </w:rPr>
            </w:pPr>
          </w:p>
          <w:p w:rsidR="00425569" w:rsidRDefault="00425569" w:rsidP="00425569">
            <w:pPr>
              <w:jc w:val="both"/>
              <w:rPr>
                <w:rFonts w:ascii="Times" w:eastAsia="Times New Roman" w:hAnsi="Times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x=2</m:t>
                </m:r>
              </m:oMath>
            </m:oMathPara>
          </w:p>
        </w:tc>
        <w:tc>
          <w:tcPr>
            <w:tcW w:w="2245" w:type="dxa"/>
          </w:tcPr>
          <w:p w:rsidR="00425569" w:rsidRDefault="00425569" w:rsidP="00425569">
            <w:pPr>
              <w:jc w:val="both"/>
              <w:rPr>
                <w:rFonts w:ascii="Times" w:eastAsia="Times New Roman" w:hAnsi="Times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x+6=0</m:t>
                </m:r>
              </m:oMath>
            </m:oMathPara>
          </w:p>
          <w:p w:rsidR="00425569" w:rsidRDefault="00425569" w:rsidP="00425569">
            <w:pPr>
              <w:jc w:val="both"/>
              <w:rPr>
                <w:rFonts w:ascii="Times" w:eastAsia="Times New Roman" w:hAnsi="Times" w:cs="Times New Roman"/>
              </w:rPr>
            </w:pPr>
          </w:p>
          <w:p w:rsidR="00425569" w:rsidRDefault="00425569" w:rsidP="00425569">
            <w:pPr>
              <w:jc w:val="both"/>
              <w:rPr>
                <w:rFonts w:ascii="Times" w:eastAsia="Times New Roman" w:hAnsi="Times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x+6-6=0-6</m:t>
                </m:r>
              </m:oMath>
            </m:oMathPara>
          </w:p>
          <w:p w:rsidR="00425569" w:rsidRDefault="00425569" w:rsidP="00425569">
            <w:pPr>
              <w:jc w:val="both"/>
              <w:rPr>
                <w:rFonts w:ascii="Times" w:eastAsia="Times New Roman" w:hAnsi="Times" w:cs="Times New Roman"/>
              </w:rPr>
            </w:pPr>
          </w:p>
          <w:p w:rsidR="00660119" w:rsidRDefault="00425569" w:rsidP="00425569">
            <w:pPr>
              <w:jc w:val="both"/>
              <w:rPr>
                <w:rFonts w:ascii="Times" w:eastAsia="Times New Roman" w:hAnsi="Times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x=-6</m:t>
                </m:r>
              </m:oMath>
            </m:oMathPara>
          </w:p>
        </w:tc>
      </w:tr>
    </w:tbl>
    <w:p w:rsidR="00B96F2A" w:rsidRDefault="00B96F2A" w:rsidP="00B96F2A">
      <w:pPr>
        <w:spacing w:after="0"/>
        <w:jc w:val="both"/>
        <w:rPr>
          <w:rFonts w:ascii="Times" w:eastAsiaTheme="minorEastAsia" w:hAnsi="Times"/>
        </w:rPr>
      </w:pPr>
    </w:p>
    <w:p w:rsidR="007B2E6C" w:rsidRDefault="00397D7F" w:rsidP="00397D7F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Luego el conjunto solución de la 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+4x-21</m:t>
            </m:r>
          </m:e>
        </m:d>
        <m:r>
          <w:rPr>
            <w:rFonts w:ascii="Cambria Math" w:hAnsi="Cambria Math"/>
          </w:rPr>
          <m:t>=9</m:t>
        </m:r>
      </m:oMath>
      <w:r w:rsidR="007B2E6C">
        <w:rPr>
          <w:rFonts w:ascii="Times" w:eastAsiaTheme="minorEastAsia" w:hAnsi="Times"/>
        </w:rPr>
        <w:t xml:space="preserve">, </w:t>
      </w:r>
      <w:r>
        <w:rPr>
          <w:rFonts w:ascii="Times" w:eastAsiaTheme="minorEastAsia" w:hAnsi="Times"/>
        </w:rPr>
        <w:t xml:space="preserve"> es</w:t>
      </w:r>
    </w:p>
    <w:p w:rsidR="007B2E6C" w:rsidRDefault="007B2E6C" w:rsidP="00397D7F">
      <w:pPr>
        <w:spacing w:after="0"/>
        <w:jc w:val="both"/>
        <w:rPr>
          <w:rFonts w:ascii="Times" w:eastAsiaTheme="minorEastAsia" w:hAnsi="Times"/>
        </w:rPr>
      </w:pPr>
    </w:p>
    <w:p w:rsidR="00397D7F" w:rsidRDefault="00397D7F" w:rsidP="00397D7F">
      <w:pPr>
        <w:spacing w:after="0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{2, -6, -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34</m:t>
              </m:r>
            </m:e>
          </m:rad>
          <m:r>
            <w:rPr>
              <w:rFonts w:ascii="Cambria Math" w:eastAsiaTheme="minorEastAsia" w:hAnsi="Cambria Math"/>
            </w:rPr>
            <m:t>-2,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34</m:t>
              </m:r>
            </m:e>
          </m:rad>
          <m:r>
            <w:rPr>
              <w:rFonts w:ascii="Cambria Math" w:eastAsiaTheme="minorEastAsia" w:hAnsi="Cambria Math"/>
            </w:rPr>
            <m:t xml:space="preserve"> -2}   </m:t>
          </m:r>
        </m:oMath>
      </m:oMathPara>
    </w:p>
    <w:p w:rsidR="0042386C" w:rsidRDefault="0042386C" w:rsidP="00834B0E">
      <w:pPr>
        <w:spacing w:after="0"/>
        <w:rPr>
          <w:rFonts w:ascii="Times" w:hAnsi="Times"/>
          <w:highlight w:val="yellow"/>
        </w:rPr>
      </w:pPr>
    </w:p>
    <w:p w:rsidR="001D7522" w:rsidRDefault="001D7522" w:rsidP="001D752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1D7522" w:rsidRPr="005D1738" w:rsidTr="001C6E72">
        <w:tc>
          <w:tcPr>
            <w:tcW w:w="9033" w:type="dxa"/>
            <w:gridSpan w:val="2"/>
            <w:shd w:val="clear" w:color="auto" w:fill="000000" w:themeFill="text1"/>
          </w:tcPr>
          <w:p w:rsidR="001D7522" w:rsidRPr="005D1738" w:rsidRDefault="001D7522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1D7522" w:rsidTr="001C6E72">
        <w:tc>
          <w:tcPr>
            <w:tcW w:w="2518" w:type="dxa"/>
          </w:tcPr>
          <w:p w:rsidR="001D7522" w:rsidRPr="00053744" w:rsidRDefault="001D7522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1D7522" w:rsidRPr="00053744" w:rsidRDefault="001D7522" w:rsidP="00DD774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MA_G11_01_REC</w:t>
            </w:r>
            <w:r w:rsidR="00DD7744">
              <w:rPr>
                <w:rFonts w:ascii="Times New Roman" w:hAnsi="Times New Roman" w:cs="Times New Roman"/>
                <w:color w:val="000000"/>
              </w:rPr>
              <w:t>10</w:t>
            </w:r>
            <w:r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</w:tr>
      <w:tr w:rsidR="001D7522" w:rsidTr="001C6E72">
        <w:tc>
          <w:tcPr>
            <w:tcW w:w="2518" w:type="dxa"/>
          </w:tcPr>
          <w:p w:rsidR="001D7522" w:rsidRDefault="001D7522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1D7522" w:rsidRDefault="00DD7744" w:rsidP="00DD774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Otros casos de ecuaciones con valor absoluto </w:t>
            </w:r>
          </w:p>
        </w:tc>
      </w:tr>
      <w:tr w:rsidR="001D7522" w:rsidTr="001C6E72">
        <w:tc>
          <w:tcPr>
            <w:tcW w:w="2518" w:type="dxa"/>
          </w:tcPr>
          <w:p w:rsidR="001D7522" w:rsidRDefault="001D7522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D7522" w:rsidRDefault="00DD7744" w:rsidP="00F5251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Estudia </w:t>
            </w:r>
            <w:r w:rsidR="007E42E2">
              <w:rPr>
                <w:rFonts w:ascii="Times New Roman" w:hAnsi="Times New Roman" w:cs="Times New Roman"/>
                <w:color w:val="000000"/>
              </w:rPr>
              <w:t>cómo</w:t>
            </w:r>
            <w:r>
              <w:rPr>
                <w:rFonts w:ascii="Times New Roman" w:hAnsi="Times New Roman" w:cs="Times New Roman"/>
                <w:color w:val="000000"/>
              </w:rPr>
              <w:t xml:space="preserve"> resolver ecuaciones en donde la variable aparece en más de un término </w:t>
            </w:r>
            <w:r w:rsidR="00F52513">
              <w:rPr>
                <w:rFonts w:ascii="Times New Roman" w:hAnsi="Times New Roman" w:cs="Times New Roman"/>
                <w:color w:val="000000"/>
              </w:rPr>
              <w:t xml:space="preserve">y no solo </w:t>
            </w:r>
            <w:r>
              <w:rPr>
                <w:rFonts w:ascii="Times New Roman" w:hAnsi="Times New Roman" w:cs="Times New Roman"/>
                <w:color w:val="000000"/>
              </w:rPr>
              <w:t>dentro de</w:t>
            </w:r>
            <w:r w:rsidR="00F52513">
              <w:rPr>
                <w:rFonts w:ascii="Times New Roman" w:hAnsi="Times New Roman" w:cs="Times New Roman"/>
                <w:color w:val="000000"/>
              </w:rPr>
              <w:t xml:space="preserve">l </w:t>
            </w:r>
            <w:r>
              <w:rPr>
                <w:rFonts w:ascii="Times New Roman" w:hAnsi="Times New Roman" w:cs="Times New Roman"/>
                <w:color w:val="000000"/>
              </w:rPr>
              <w:t xml:space="preserve"> valor absoluto.</w:t>
            </w:r>
          </w:p>
        </w:tc>
      </w:tr>
    </w:tbl>
    <w:p w:rsidR="001D7522" w:rsidRDefault="001D7522" w:rsidP="001D7522">
      <w:pPr>
        <w:spacing w:after="0"/>
        <w:rPr>
          <w:rFonts w:ascii="Times New Roman" w:hAnsi="Times New Roman" w:cs="Times New Roman"/>
          <w:color w:val="000000"/>
        </w:rPr>
      </w:pPr>
    </w:p>
    <w:p w:rsidR="001D7522" w:rsidRDefault="001D7522" w:rsidP="001D7522">
      <w:pPr>
        <w:spacing w:after="0"/>
        <w:rPr>
          <w:rFonts w:ascii="Times New Roman" w:hAnsi="Times New Roman" w:cs="Times New Roman"/>
          <w:color w:val="000000"/>
        </w:rPr>
      </w:pPr>
    </w:p>
    <w:p w:rsidR="00DD7744" w:rsidRDefault="00DD7744" w:rsidP="001D752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1D7522" w:rsidRPr="005D1738" w:rsidTr="001C6E72">
        <w:tc>
          <w:tcPr>
            <w:tcW w:w="9033" w:type="dxa"/>
            <w:gridSpan w:val="2"/>
            <w:shd w:val="clear" w:color="auto" w:fill="000000" w:themeFill="text1"/>
          </w:tcPr>
          <w:p w:rsidR="001D7522" w:rsidRPr="005D1738" w:rsidRDefault="001D7522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1D7522" w:rsidTr="001C6E72">
        <w:tc>
          <w:tcPr>
            <w:tcW w:w="2518" w:type="dxa"/>
          </w:tcPr>
          <w:p w:rsidR="001D7522" w:rsidRPr="00053744" w:rsidRDefault="001D7522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1D7522" w:rsidRPr="00053744" w:rsidRDefault="001D7522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MA_G011_01_CO_REC1</w:t>
            </w:r>
            <w:r w:rsidR="005804D0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D7522" w:rsidTr="001C6E72">
        <w:tc>
          <w:tcPr>
            <w:tcW w:w="2518" w:type="dxa"/>
          </w:tcPr>
          <w:p w:rsidR="001D7522" w:rsidRDefault="001D7522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1D7522" w:rsidRDefault="00DD7744" w:rsidP="00DD774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Resolviendo ecuaciones con valor absoluto</w:t>
            </w:r>
          </w:p>
        </w:tc>
      </w:tr>
      <w:tr w:rsidR="001D7522" w:rsidTr="001C6E72">
        <w:tc>
          <w:tcPr>
            <w:tcW w:w="2518" w:type="dxa"/>
          </w:tcPr>
          <w:p w:rsidR="001D7522" w:rsidRDefault="001D7522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D7522" w:rsidRDefault="00DD7744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Encuentra el conjunto solución de ecuaciones con valor absoluto. </w:t>
            </w:r>
          </w:p>
        </w:tc>
      </w:tr>
    </w:tbl>
    <w:p w:rsidR="001D7522" w:rsidRDefault="001D7522" w:rsidP="001D7522">
      <w:pPr>
        <w:spacing w:after="0"/>
        <w:rPr>
          <w:rFonts w:ascii="Times" w:hAnsi="Times"/>
          <w:highlight w:val="yellow"/>
        </w:rPr>
      </w:pPr>
    </w:p>
    <w:p w:rsidR="00834B0E" w:rsidRDefault="00834B0E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2]</w:t>
      </w:r>
      <w:r w:rsidR="001D7522">
        <w:rPr>
          <w:rFonts w:ascii="Times" w:hAnsi="Times"/>
          <w:b/>
        </w:rPr>
        <w:t>3</w:t>
      </w:r>
      <w:r>
        <w:rPr>
          <w:rFonts w:ascii="Times" w:hAnsi="Times"/>
          <w:b/>
        </w:rPr>
        <w:t>.3 Inecuaciones</w:t>
      </w:r>
      <w:r w:rsidR="009A1805">
        <w:rPr>
          <w:rFonts w:ascii="Times" w:hAnsi="Times"/>
          <w:b/>
        </w:rPr>
        <w:t xml:space="preserve"> de una </w:t>
      </w:r>
      <w:r w:rsidR="00BA2308">
        <w:rPr>
          <w:rFonts w:ascii="Times" w:hAnsi="Times"/>
          <w:b/>
        </w:rPr>
        <w:t>variable</w:t>
      </w:r>
      <w:r w:rsidR="009A1805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 valor absoluto</w:t>
      </w:r>
    </w:p>
    <w:p w:rsidR="007B2E6C" w:rsidRDefault="007B2E6C" w:rsidP="00834B0E">
      <w:pPr>
        <w:spacing w:after="0"/>
        <w:rPr>
          <w:rFonts w:ascii="Times" w:hAnsi="Times"/>
          <w:b/>
        </w:rPr>
      </w:pPr>
    </w:p>
    <w:p w:rsidR="0042386C" w:rsidRDefault="0042386C" w:rsidP="0042386C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Una </w:t>
      </w:r>
      <w:r w:rsidR="00012EEA">
        <w:rPr>
          <w:rFonts w:ascii="Times" w:hAnsi="Times"/>
        </w:rPr>
        <w:t>in</w:t>
      </w:r>
      <w:r>
        <w:rPr>
          <w:rFonts w:ascii="Times" w:hAnsi="Times"/>
        </w:rPr>
        <w:t xml:space="preserve">ecuación con valor absoluto es una </w:t>
      </w:r>
      <w:r w:rsidR="00012EEA">
        <w:rPr>
          <w:rFonts w:ascii="Times" w:hAnsi="Times"/>
        </w:rPr>
        <w:t>in</w:t>
      </w:r>
      <w:r>
        <w:rPr>
          <w:rFonts w:ascii="Times" w:hAnsi="Times"/>
        </w:rPr>
        <w:t>ecuación en el que la variable aparece una o más veces dentro de un valor absoluto, por ejemplo:</w:t>
      </w:r>
    </w:p>
    <w:p w:rsidR="0042386C" w:rsidRDefault="0042386C" w:rsidP="0042386C">
      <w:pPr>
        <w:spacing w:after="0"/>
        <w:rPr>
          <w:rFonts w:ascii="Times" w:hAnsi="Times"/>
        </w:rPr>
      </w:pPr>
    </w:p>
    <w:p w:rsidR="0042386C" w:rsidRDefault="00D16662" w:rsidP="0042386C">
      <w:pPr>
        <w:spacing w:after="0"/>
        <w:jc w:val="center"/>
        <w:rPr>
          <w:rFonts w:ascii="Times" w:hAnsi="Time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&lt;4</m:t>
        </m:r>
      </m:oMath>
      <w:r w:rsidR="0042386C">
        <w:rPr>
          <w:rFonts w:ascii="Times" w:eastAsiaTheme="minorEastAsia" w:hAnsi="Times"/>
        </w:rPr>
        <w:t xml:space="preserve"> </w:t>
      </w:r>
      <w:r w:rsidR="0042386C">
        <w:rPr>
          <w:rFonts w:ascii="Times" w:eastAsiaTheme="minorEastAsia" w:hAnsi="Times"/>
        </w:rPr>
        <w:tab/>
      </w:r>
      <w:r w:rsidR="0042386C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-5x+6</m:t>
            </m:r>
          </m:e>
        </m:d>
        <m:r>
          <w:rPr>
            <w:rFonts w:ascii="Cambria Math" w:eastAsiaTheme="minorEastAsia" w:hAnsi="Cambria Math"/>
          </w:rPr>
          <m:t>≤7</m:t>
        </m:r>
      </m:oMath>
      <w:r w:rsidR="0042386C">
        <w:rPr>
          <w:rFonts w:ascii="Times" w:eastAsiaTheme="minorEastAsia" w:hAnsi="Times"/>
        </w:rPr>
        <w:t xml:space="preserve"> </w:t>
      </w:r>
      <w:r w:rsidR="0042386C">
        <w:rPr>
          <w:rFonts w:ascii="Times" w:eastAsiaTheme="minorEastAsia" w:hAnsi="Times"/>
        </w:rPr>
        <w:tab/>
      </w:r>
      <w:r w:rsidR="0042386C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3x+7</m:t>
            </m:r>
          </m:e>
        </m:d>
        <m:r>
          <w:rPr>
            <w:rFonts w:ascii="Cambria Math" w:eastAsiaTheme="minorEastAsia" w:hAnsi="Cambria Math"/>
          </w:rPr>
          <m:t>-4x&gt;6</m:t>
        </m:r>
      </m:oMath>
      <w:r w:rsidR="0042386C">
        <w:rPr>
          <w:rFonts w:ascii="Times" w:eastAsiaTheme="minorEastAsia" w:hAnsi="Times"/>
        </w:rPr>
        <w:t xml:space="preserve">     </w:t>
      </w:r>
    </w:p>
    <w:p w:rsidR="0042386C" w:rsidRDefault="0042386C" w:rsidP="0042386C">
      <w:pPr>
        <w:spacing w:after="0"/>
        <w:rPr>
          <w:rFonts w:ascii="Times" w:hAnsi="Times"/>
        </w:rPr>
      </w:pPr>
    </w:p>
    <w:p w:rsidR="0042386C" w:rsidRPr="003B6ABC" w:rsidRDefault="00D16662" w:rsidP="0042386C">
      <w:pPr>
        <w:spacing w:after="0"/>
        <w:jc w:val="center"/>
        <w:rPr>
          <w:rFonts w:ascii="Times" w:hAnsi="Times"/>
          <w:lang w:val="es-CO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CO"/>
                  </w:rPr>
                  <m:t>-5</m:t>
                </m:r>
              </m:num>
              <m:den>
                <m:r>
                  <w:rPr>
                    <w:rFonts w:ascii="Cambria Math" w:hAnsi="Cambria Math"/>
                    <w:lang w:val="es-CO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s-CO"/>
                  </w:rPr>
                  <m:t>-1</m:t>
                </m:r>
              </m:den>
            </m:f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s-CO"/>
          </w:rPr>
          <m:t>4</m:t>
        </m:r>
      </m:oMath>
      <w:r w:rsidR="0042386C" w:rsidRPr="003B6ABC">
        <w:rPr>
          <w:rFonts w:ascii="Times" w:eastAsiaTheme="minorEastAsia" w:hAnsi="Times"/>
          <w:lang w:val="es-CO"/>
        </w:rPr>
        <w:t xml:space="preserve"> </w:t>
      </w:r>
      <w:r w:rsidR="0042386C" w:rsidRPr="003B6ABC">
        <w:rPr>
          <w:rFonts w:ascii="Times" w:eastAsiaTheme="minorEastAsia" w:hAnsi="Times"/>
          <w:lang w:val="es-CO"/>
        </w:rPr>
        <w:tab/>
      </w:r>
      <w:r w:rsidR="0042386C" w:rsidRPr="003B6ABC">
        <w:rPr>
          <w:rFonts w:ascii="Times" w:eastAsiaTheme="minorEastAsia" w:hAnsi="Times"/>
          <w:lang w:val="es-CO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2x-7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4x-8</m:t>
            </m:r>
          </m:e>
        </m:d>
        <m:r>
          <w:rPr>
            <w:rFonts w:ascii="Cambria Math" w:eastAsiaTheme="minorEastAsia" w:hAnsi="Cambria Math"/>
          </w:rPr>
          <m:t>&lt;2</m:t>
        </m:r>
      </m:oMath>
      <w:r w:rsidR="0042386C">
        <w:rPr>
          <w:rFonts w:ascii="Times" w:eastAsiaTheme="minorEastAsia" w:hAnsi="Times"/>
        </w:rPr>
        <w:t xml:space="preserve"> </w:t>
      </w:r>
      <w:r w:rsidR="0042386C">
        <w:rPr>
          <w:rFonts w:ascii="Times" w:eastAsiaTheme="minorEastAsia" w:hAnsi="Times"/>
        </w:rPr>
        <w:tab/>
      </w:r>
      <w:r w:rsidR="0042386C">
        <w:rPr>
          <w:rFonts w:ascii="Times" w:eastAsiaTheme="minorEastAsia" w:hAnsi="Time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&lt;9</m:t>
        </m:r>
      </m:oMath>
    </w:p>
    <w:p w:rsidR="0042386C" w:rsidRDefault="0042386C" w:rsidP="00834B0E">
      <w:pPr>
        <w:spacing w:after="0"/>
        <w:rPr>
          <w:rFonts w:ascii="Times" w:hAnsi="Times"/>
        </w:rPr>
      </w:pPr>
    </w:p>
    <w:p w:rsidR="00D1564C" w:rsidRDefault="00D1564C" w:rsidP="004D25BE">
      <w:pPr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Antes de estudiar como solucionar algunas inecuaciones lineales es necesario omitir algunos casos. </w:t>
      </w:r>
    </w:p>
    <w:p w:rsidR="00D1564C" w:rsidRDefault="00D1564C" w:rsidP="00834B0E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12EEA" w:rsidRPr="005D1738" w:rsidTr="00012EEA">
        <w:tc>
          <w:tcPr>
            <w:tcW w:w="8978" w:type="dxa"/>
            <w:gridSpan w:val="2"/>
            <w:shd w:val="clear" w:color="auto" w:fill="000000" w:themeFill="text1"/>
          </w:tcPr>
          <w:p w:rsidR="00012EEA" w:rsidRPr="005D1738" w:rsidRDefault="00012EEA" w:rsidP="00012EE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12EEA" w:rsidRPr="00726376" w:rsidTr="00012EEA">
        <w:tc>
          <w:tcPr>
            <w:tcW w:w="2518" w:type="dxa"/>
          </w:tcPr>
          <w:p w:rsidR="00012EEA" w:rsidRPr="00726376" w:rsidRDefault="00012EEA" w:rsidP="00012EEA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012EEA" w:rsidRPr="00726376" w:rsidRDefault="00012EEA" w:rsidP="00012EEA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Inecuaciones con valor absoluto con respuesta trivial</w:t>
            </w:r>
          </w:p>
        </w:tc>
      </w:tr>
      <w:tr w:rsidR="00012EEA" w:rsidTr="00012EEA">
        <w:tc>
          <w:tcPr>
            <w:tcW w:w="2518" w:type="dxa"/>
          </w:tcPr>
          <w:p w:rsidR="00012EEA" w:rsidRDefault="00012EEA" w:rsidP="00012EEA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012EEA" w:rsidRDefault="0009117C" w:rsidP="0009117C">
            <w:pPr>
              <w:rPr>
                <w:rFonts w:ascii="Times" w:eastAsiaTheme="minorEastAsia" w:hAnsi="Times"/>
              </w:rPr>
            </w:pPr>
            <w:r>
              <w:rPr>
                <w:rFonts w:ascii="Times" w:hAnsi="Times"/>
              </w:rPr>
              <w:t xml:space="preserve">Sea </w:t>
            </w:r>
            <m:oMath>
              <m:r>
                <w:rPr>
                  <w:rFonts w:ascii="Cambria Math" w:hAnsi="Cambria Math"/>
                </w:rPr>
                <m:t>d∈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>
              <w:rPr>
                <w:rFonts w:ascii="Times" w:eastAsiaTheme="minorEastAsia" w:hAnsi="Times"/>
              </w:rPr>
              <w:t xml:space="preserve">, y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∈R  </m:t>
              </m:r>
            </m:oMath>
            <w:r w:rsidR="005B0854">
              <w:rPr>
                <w:rFonts w:ascii="Times" w:eastAsiaTheme="minorEastAsia" w:hAnsi="Times"/>
              </w:rPr>
              <w:t xml:space="preserve">y </w:t>
            </w:r>
            <m:oMath>
              <m:r>
                <w:rPr>
                  <w:rFonts w:ascii="Cambria Math" w:eastAsiaTheme="minorEastAsia" w:hAnsi="Cambria Math"/>
                </w:rPr>
                <m:t>∆</m:t>
              </m:r>
            </m:oMath>
            <w:r w:rsidR="005B0854">
              <w:rPr>
                <w:rFonts w:ascii="Times" w:eastAsiaTheme="minorEastAsia" w:hAnsi="Times"/>
              </w:rPr>
              <w:t xml:space="preserve"> </w:t>
            </w:r>
            <w:r w:rsidR="00D1564C">
              <w:rPr>
                <w:rFonts w:ascii="Times" w:eastAsiaTheme="minorEastAsia" w:hAnsi="Times"/>
              </w:rPr>
              <w:t>u</w:t>
            </w:r>
            <w:r w:rsidR="005B0854">
              <w:rPr>
                <w:rFonts w:ascii="Times" w:eastAsiaTheme="minorEastAsia" w:hAnsi="Times"/>
              </w:rPr>
              <w:t>na expresión algebraica que contien</w:t>
            </w:r>
            <w:r w:rsidR="00D1564C">
              <w:rPr>
                <w:rFonts w:ascii="Times" w:eastAsiaTheme="minorEastAsia" w:hAnsi="Times"/>
              </w:rPr>
              <w:t>e</w:t>
            </w:r>
            <w:r w:rsidR="005B0854">
              <w:rPr>
                <w:rFonts w:ascii="Times" w:eastAsiaTheme="minorEastAsia" w:hAnsi="Times"/>
              </w:rPr>
              <w:t xml:space="preserve"> a </w:t>
            </w:r>
            <m:oMath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oMath>
            <w:r w:rsidR="005B0854">
              <w:rPr>
                <w:rFonts w:ascii="Times" w:eastAsiaTheme="minorEastAsia" w:hAnsi="Times"/>
                <w:lang w:val="es-CO"/>
              </w:rPr>
              <w:t xml:space="preserve"> como variable</w:t>
            </w:r>
            <w:r w:rsidR="005B0854" w:rsidRPr="005B0854">
              <w:rPr>
                <w:rFonts w:ascii="Times" w:eastAsiaTheme="minorEastAsia" w:hAnsi="Times"/>
                <w:lang w:val="es-CO"/>
              </w:rPr>
              <w:t xml:space="preserve"> </w:t>
            </w:r>
            <w:r w:rsidR="009D5069">
              <w:rPr>
                <w:rFonts w:ascii="Times" w:eastAsiaTheme="minorEastAsia" w:hAnsi="Times"/>
              </w:rPr>
              <w:t>entonces la inecuación:</w:t>
            </w:r>
          </w:p>
          <w:p w:rsidR="009D5069" w:rsidRDefault="009D5069" w:rsidP="0009117C">
            <w:pPr>
              <w:rPr>
                <w:rFonts w:ascii="Times" w:eastAsiaTheme="minorEastAsia" w:hAnsi="Times"/>
              </w:rPr>
            </w:pPr>
          </w:p>
          <w:p w:rsidR="009D5069" w:rsidRDefault="00D16662" w:rsidP="009D5069">
            <w:pPr>
              <w:pStyle w:val="Prrafodelista"/>
              <w:numPr>
                <w:ilvl w:val="0"/>
                <w:numId w:val="44"/>
              </w:numPr>
              <w:rPr>
                <w:rFonts w:ascii="Times" w:eastAsiaTheme="minorEastAsia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</m:d>
              <m:r>
                <w:rPr>
                  <w:rFonts w:ascii="Cambria Math" w:eastAsiaTheme="minorEastAsia" w:hAnsi="Cambria Math"/>
                </w:rPr>
                <m:t>&gt;-d</m:t>
              </m:r>
            </m:oMath>
            <w:r w:rsidR="005B0854">
              <w:rPr>
                <w:rFonts w:ascii="Times" w:eastAsiaTheme="minorEastAsia" w:hAnsi="Times"/>
              </w:rPr>
              <w:t xml:space="preserve"> tiene por conjunto solución todos los reales donde </w:t>
            </w:r>
            <m:oMath>
              <m:r>
                <w:rPr>
                  <w:rFonts w:ascii="Cambria Math" w:eastAsiaTheme="minorEastAsia" w:hAnsi="Cambria Math"/>
                </w:rPr>
                <m:t>∆</m:t>
              </m:r>
            </m:oMath>
            <w:r w:rsidR="005B0854">
              <w:rPr>
                <w:rFonts w:ascii="Times" w:eastAsiaTheme="minorEastAsia" w:hAnsi="Times"/>
              </w:rPr>
              <w:t xml:space="preserve"> tiene sentido.</w:t>
            </w:r>
          </w:p>
          <w:p w:rsidR="00D1564C" w:rsidRPr="00D1564C" w:rsidRDefault="00D16662" w:rsidP="005B0854">
            <w:pPr>
              <w:pStyle w:val="Prrafodelista"/>
              <w:numPr>
                <w:ilvl w:val="0"/>
                <w:numId w:val="44"/>
              </w:numPr>
              <w:rPr>
                <w:rFonts w:ascii="Times" w:eastAsiaTheme="minorEastAsia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</m:d>
              <m:r>
                <w:rPr>
                  <w:rFonts w:ascii="Cambria Math" w:eastAsiaTheme="minorEastAsia" w:hAnsi="Cambria Math"/>
                </w:rPr>
                <m:t>≥0</m:t>
              </m:r>
            </m:oMath>
            <w:r w:rsidR="00D1564C" w:rsidRPr="00D1564C">
              <w:rPr>
                <w:rFonts w:ascii="Times" w:eastAsiaTheme="minorEastAsia" w:hAnsi="Times"/>
              </w:rPr>
              <w:t xml:space="preserve"> tiene por conjunto solución todos los reales donde </w:t>
            </w:r>
            <m:oMath>
              <m:r>
                <w:rPr>
                  <w:rFonts w:ascii="Cambria Math" w:eastAsiaTheme="minorEastAsia" w:hAnsi="Cambria Math"/>
                </w:rPr>
                <m:t>∆</m:t>
              </m:r>
            </m:oMath>
            <w:r w:rsidR="00D1564C" w:rsidRPr="00D1564C">
              <w:rPr>
                <w:rFonts w:ascii="Times" w:eastAsiaTheme="minorEastAsia" w:hAnsi="Times"/>
              </w:rPr>
              <w:t xml:space="preserve"> tiene sentido.</w:t>
            </w:r>
          </w:p>
          <w:p w:rsidR="005B0854" w:rsidRDefault="00D16662" w:rsidP="005B0854">
            <w:pPr>
              <w:pStyle w:val="Prrafodelista"/>
              <w:numPr>
                <w:ilvl w:val="0"/>
                <w:numId w:val="44"/>
              </w:numPr>
              <w:rPr>
                <w:rFonts w:ascii="Times" w:eastAsiaTheme="minorEastAsia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</m:d>
              <m:r>
                <w:rPr>
                  <w:rFonts w:ascii="Cambria Math" w:eastAsiaTheme="minorEastAsia" w:hAnsi="Cambria Math"/>
                </w:rPr>
                <m:t>&gt;0</m:t>
              </m:r>
            </m:oMath>
            <w:r w:rsidR="005B0854">
              <w:rPr>
                <w:rFonts w:ascii="Times" w:eastAsiaTheme="minorEastAsia" w:hAnsi="Times"/>
              </w:rPr>
              <w:t xml:space="preserve"> tiene por conjunto solución todos los reales donde </w:t>
            </w:r>
            <m:oMath>
              <m:r>
                <w:rPr>
                  <w:rFonts w:ascii="Cambria Math" w:eastAsiaTheme="minorEastAsia" w:hAnsi="Cambria Math"/>
                </w:rPr>
                <m:t>∆</m:t>
              </m:r>
            </m:oMath>
            <w:r w:rsidR="005B0854">
              <w:rPr>
                <w:rFonts w:ascii="Times" w:eastAsiaTheme="minorEastAsia" w:hAnsi="Times"/>
              </w:rPr>
              <w:t xml:space="preserve"> tiene sentido y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</m:d>
              <m:r>
                <w:rPr>
                  <w:rFonts w:ascii="Cambria Math" w:eastAsiaTheme="minorEastAsia" w:hAnsi="Cambria Math"/>
                </w:rPr>
                <m:t>≠0</m:t>
              </m:r>
            </m:oMath>
            <w:r w:rsidR="005B0854">
              <w:rPr>
                <w:rFonts w:ascii="Times" w:eastAsiaTheme="minorEastAsia" w:hAnsi="Times"/>
              </w:rPr>
              <w:t>.</w:t>
            </w:r>
          </w:p>
          <w:p w:rsidR="005B0854" w:rsidRDefault="00D16662" w:rsidP="005B0854">
            <w:pPr>
              <w:pStyle w:val="Prrafodelista"/>
              <w:numPr>
                <w:ilvl w:val="0"/>
                <w:numId w:val="44"/>
              </w:numPr>
              <w:rPr>
                <w:rFonts w:ascii="Times" w:eastAsiaTheme="minorEastAsia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</m:d>
              <m:r>
                <w:rPr>
                  <w:rFonts w:ascii="Cambria Math" w:eastAsiaTheme="minorEastAsia" w:hAnsi="Cambria Math"/>
                </w:rPr>
                <m:t>≤-d</m:t>
              </m:r>
            </m:oMath>
            <w:r w:rsidR="005B0854">
              <w:rPr>
                <w:rFonts w:ascii="Times" w:eastAsiaTheme="minorEastAsia" w:hAnsi="Times"/>
              </w:rPr>
              <w:t xml:space="preserve"> tiene por conjunto solución </w:t>
            </w:r>
            <w:r w:rsidR="00D1564C">
              <w:rPr>
                <w:rFonts w:ascii="Times" w:eastAsiaTheme="minorEastAsia" w:hAnsi="Times"/>
              </w:rPr>
              <w:t>el conjunto vacío.</w:t>
            </w:r>
          </w:p>
          <w:p w:rsidR="00D1564C" w:rsidRDefault="00D16662" w:rsidP="005B0854">
            <w:pPr>
              <w:pStyle w:val="Prrafodelista"/>
              <w:numPr>
                <w:ilvl w:val="0"/>
                <w:numId w:val="44"/>
              </w:numPr>
              <w:rPr>
                <w:rFonts w:ascii="Times" w:eastAsiaTheme="minorEastAsia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</m:d>
              <m:r>
                <w:rPr>
                  <w:rFonts w:ascii="Cambria Math" w:eastAsiaTheme="minorEastAsia" w:hAnsi="Cambria Math"/>
                </w:rPr>
                <m:t>&lt;0</m:t>
              </m:r>
            </m:oMath>
            <w:r w:rsidR="005B0854">
              <w:rPr>
                <w:rFonts w:ascii="Times" w:eastAsiaTheme="minorEastAsia" w:hAnsi="Times"/>
              </w:rPr>
              <w:t xml:space="preserve"> tiene por conjunto solución </w:t>
            </w:r>
            <w:r w:rsidR="00D1564C">
              <w:rPr>
                <w:rFonts w:ascii="Times" w:eastAsiaTheme="minorEastAsia" w:hAnsi="Times"/>
              </w:rPr>
              <w:t xml:space="preserve">el conjunto vacío. </w:t>
            </w:r>
          </w:p>
          <w:p w:rsidR="009D5069" w:rsidRPr="00D1564C" w:rsidRDefault="00D16662" w:rsidP="0009117C">
            <w:pPr>
              <w:pStyle w:val="Prrafodelista"/>
              <w:numPr>
                <w:ilvl w:val="0"/>
                <w:numId w:val="44"/>
              </w:numPr>
              <w:rPr>
                <w:rFonts w:ascii="Times" w:hAnsi="Time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</m:d>
              <m:r>
                <w:rPr>
                  <w:rFonts w:ascii="Cambria Math" w:eastAsiaTheme="minorEastAsia" w:hAnsi="Cambria Math"/>
                </w:rPr>
                <m:t>≤0</m:t>
              </m:r>
            </m:oMath>
            <w:r w:rsidR="00D1564C" w:rsidRPr="00D1564C">
              <w:rPr>
                <w:rFonts w:ascii="Times" w:eastAsiaTheme="minorEastAsia" w:hAnsi="Times"/>
              </w:rPr>
              <w:t xml:space="preserve"> tiene por conjunto solución el mismo que la ecuación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oMath>
          </w:p>
        </w:tc>
      </w:tr>
    </w:tbl>
    <w:p w:rsidR="00012EEA" w:rsidRDefault="00012EEA" w:rsidP="00012EEA">
      <w:pPr>
        <w:spacing w:after="0"/>
        <w:rPr>
          <w:rFonts w:ascii="Times" w:hAnsi="Times"/>
        </w:rPr>
      </w:pPr>
    </w:p>
    <w:p w:rsidR="00954AE0" w:rsidRDefault="00954AE0" w:rsidP="00834B0E">
      <w:pPr>
        <w:spacing w:after="0"/>
        <w:rPr>
          <w:rFonts w:ascii="Times" w:hAnsi="Times"/>
          <w:highlight w:val="yellow"/>
        </w:rPr>
      </w:pPr>
    </w:p>
    <w:p w:rsidR="00127900" w:rsidRDefault="00127900" w:rsidP="00127900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3]</w:t>
      </w:r>
      <w:r w:rsidR="00954AE0">
        <w:rPr>
          <w:rFonts w:ascii="Times" w:hAnsi="Times"/>
          <w:b/>
        </w:rPr>
        <w:t>3</w:t>
      </w:r>
      <w:r>
        <w:rPr>
          <w:rFonts w:ascii="Times" w:hAnsi="Times"/>
          <w:b/>
        </w:rPr>
        <w:t>.3.1</w:t>
      </w:r>
      <w:r w:rsidR="00707017">
        <w:rPr>
          <w:rFonts w:ascii="Times" w:hAnsi="Times"/>
          <w:b/>
        </w:rPr>
        <w:t xml:space="preserve"> Inecuaciones </w:t>
      </w:r>
      <w:r w:rsidR="00D22326">
        <w:rPr>
          <w:rFonts w:ascii="Times" w:hAnsi="Times"/>
          <w:b/>
        </w:rPr>
        <w:t xml:space="preserve">donde la expresión en </w:t>
      </w:r>
      <w:r>
        <w:rPr>
          <w:rFonts w:ascii="Times" w:hAnsi="Times"/>
          <w:b/>
        </w:rPr>
        <w:t>valor absoluto es menor que un real positivo</w:t>
      </w:r>
    </w:p>
    <w:p w:rsidR="00127900" w:rsidRDefault="00127900" w:rsidP="00127900">
      <w:pPr>
        <w:spacing w:after="0"/>
        <w:rPr>
          <w:rFonts w:ascii="Times" w:hAnsi="Times"/>
        </w:rPr>
      </w:pPr>
    </w:p>
    <w:p w:rsidR="00127900" w:rsidRDefault="005B2F2F" w:rsidP="009A44DC">
      <w:pPr>
        <w:spacing w:after="0"/>
        <w:jc w:val="both"/>
        <w:rPr>
          <w:rFonts w:ascii="Times" w:eastAsiaTheme="minorEastAsia" w:hAnsi="Times"/>
        </w:rPr>
      </w:pPr>
      <w:r>
        <w:rPr>
          <w:rFonts w:ascii="Times" w:hAnsi="Times"/>
        </w:rPr>
        <w:t xml:space="preserve">Consideremos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&lt;d</m:t>
        </m:r>
      </m:oMath>
      <w:r w:rsidR="009A44DC">
        <w:rPr>
          <w:rFonts w:ascii="Times" w:eastAsiaTheme="minorEastAsia" w:hAnsi="Times"/>
        </w:rPr>
        <w:t xml:space="preserve"> donde </w:t>
      </w:r>
      <m:oMath>
        <m:r>
          <w:rPr>
            <w:rFonts w:ascii="Cambria Math" w:eastAsiaTheme="minorEastAsia" w:hAnsi="Cambria Math"/>
          </w:rPr>
          <m:t>d</m:t>
        </m:r>
      </m:oMath>
      <w:r w:rsidR="009A44DC">
        <w:rPr>
          <w:rFonts w:ascii="Times" w:eastAsiaTheme="minorEastAsia" w:hAnsi="Times"/>
        </w:rPr>
        <w:t xml:space="preserve"> es un número real positivo; tendríamos entonces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x-0</m:t>
            </m:r>
          </m:e>
        </m:d>
        <m:r>
          <w:rPr>
            <w:rFonts w:ascii="Cambria Math" w:eastAsiaTheme="minorEastAsia" w:hAnsi="Cambria Math"/>
          </w:rPr>
          <m:t>&lt;d</m:t>
        </m:r>
      </m:oMath>
      <w:r w:rsidR="00476449">
        <w:rPr>
          <w:rFonts w:ascii="Times" w:eastAsiaTheme="minorEastAsia" w:hAnsi="Times"/>
        </w:rPr>
        <w:t xml:space="preserve"> y </w:t>
      </w:r>
      <w:r w:rsidR="009A44DC">
        <w:rPr>
          <w:rFonts w:ascii="Times" w:eastAsiaTheme="minorEastAsia" w:hAnsi="Times"/>
        </w:rPr>
        <w:t>e</w:t>
      </w:r>
      <w:r w:rsidR="00127900">
        <w:rPr>
          <w:rFonts w:ascii="Times" w:hAnsi="Times"/>
        </w:rPr>
        <w:t xml:space="preserve">sto </w:t>
      </w:r>
      <w:r w:rsidR="006D0A5B">
        <w:rPr>
          <w:rFonts w:ascii="Times" w:hAnsi="Times"/>
        </w:rPr>
        <w:t>podemos interp</w:t>
      </w:r>
      <w:r w:rsidR="00127900">
        <w:rPr>
          <w:rFonts w:ascii="Times" w:hAnsi="Times"/>
        </w:rPr>
        <w:t>retarlo</w:t>
      </w:r>
      <w:r w:rsidR="006D0A5B">
        <w:rPr>
          <w:rFonts w:ascii="Times" w:hAnsi="Times"/>
        </w:rPr>
        <w:t xml:space="preserve"> </w:t>
      </w:r>
      <w:r w:rsidR="009D7370">
        <w:rPr>
          <w:rFonts w:ascii="Times" w:hAnsi="Times"/>
        </w:rPr>
        <w:t>gráficamente</w:t>
      </w:r>
      <w:r w:rsidR="00127900">
        <w:rPr>
          <w:rFonts w:ascii="Times" w:hAnsi="Times"/>
        </w:rPr>
        <w:t xml:space="preserve"> </w:t>
      </w:r>
      <w:r w:rsidR="006D0A5B">
        <w:rPr>
          <w:rFonts w:ascii="Times" w:hAnsi="Times"/>
        </w:rPr>
        <w:t xml:space="preserve">como los números </w:t>
      </w:r>
      <w:r w:rsidR="00476449">
        <w:rPr>
          <w:rFonts w:ascii="Times" w:hAnsi="Times"/>
        </w:rPr>
        <w:t xml:space="preserve">reales </w:t>
      </w:r>
      <w:r w:rsidR="006D0A5B">
        <w:rPr>
          <w:rFonts w:ascii="Times" w:hAnsi="Times"/>
        </w:rPr>
        <w:t xml:space="preserve">cuya distancia a cero es menor a </w:t>
      </w:r>
      <m:oMath>
        <m:r>
          <w:rPr>
            <w:rFonts w:ascii="Cambria Math" w:hAnsi="Cambria Math"/>
          </w:rPr>
          <m:t>d</m:t>
        </m:r>
      </m:oMath>
      <w:r w:rsidR="006D0A5B">
        <w:rPr>
          <w:rFonts w:ascii="Times" w:eastAsiaTheme="minorEastAsia" w:hAnsi="Times"/>
        </w:rPr>
        <w:t xml:space="preserve">, </w:t>
      </w:r>
    </w:p>
    <w:p w:rsidR="00DD5621" w:rsidRDefault="00DD5621" w:rsidP="00127900">
      <w:pPr>
        <w:spacing w:after="0"/>
        <w:rPr>
          <w:rFonts w:ascii="Times" w:eastAsiaTheme="minorEastAsia" w:hAnsi="Times"/>
        </w:rPr>
      </w:pPr>
    </w:p>
    <w:p w:rsidR="00C7234E" w:rsidRDefault="00C7234E" w:rsidP="00C7234E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ejemplo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x-0</m:t>
            </m:r>
          </m:e>
        </m:d>
        <m:r>
          <w:rPr>
            <w:rFonts w:ascii="Cambria Math" w:eastAsiaTheme="minorEastAsia" w:hAnsi="Cambria Math"/>
          </w:rPr>
          <m:t>&lt;2</m:t>
        </m:r>
      </m:oMath>
    </w:p>
    <w:p w:rsidR="00C7234E" w:rsidRDefault="00C7234E" w:rsidP="00C7234E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2093"/>
        <w:gridCol w:w="6961"/>
      </w:tblGrid>
      <w:tr w:rsidR="00C7234E" w:rsidRPr="005D1738" w:rsidTr="001C6E72">
        <w:tc>
          <w:tcPr>
            <w:tcW w:w="9054" w:type="dxa"/>
            <w:gridSpan w:val="2"/>
            <w:shd w:val="clear" w:color="auto" w:fill="0D0D0D" w:themeFill="text1" w:themeFillTint="F2"/>
          </w:tcPr>
          <w:p w:rsidR="00C7234E" w:rsidRPr="005D1738" w:rsidRDefault="00C7234E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7234E" w:rsidTr="001C6E72">
        <w:tc>
          <w:tcPr>
            <w:tcW w:w="2093" w:type="dxa"/>
          </w:tcPr>
          <w:p w:rsidR="00C7234E" w:rsidRPr="00053744" w:rsidRDefault="00C7234E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61" w:type="dxa"/>
          </w:tcPr>
          <w:p w:rsidR="00C7234E" w:rsidRPr="00053744" w:rsidRDefault="00C7234E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MA_G11_01_IMG17</w:t>
            </w:r>
          </w:p>
        </w:tc>
      </w:tr>
      <w:tr w:rsidR="00C7234E" w:rsidTr="001C6E72">
        <w:tc>
          <w:tcPr>
            <w:tcW w:w="2093" w:type="dxa"/>
          </w:tcPr>
          <w:p w:rsidR="00C7234E" w:rsidRDefault="00C7234E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61" w:type="dxa"/>
          </w:tcPr>
          <w:p w:rsidR="00C7234E" w:rsidRDefault="00C7234E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Inecuación </w:t>
            </w:r>
          </w:p>
        </w:tc>
      </w:tr>
      <w:tr w:rsidR="00C7234E" w:rsidTr="001C6E72">
        <w:tc>
          <w:tcPr>
            <w:tcW w:w="2093" w:type="dxa"/>
          </w:tcPr>
          <w:p w:rsidR="00C7234E" w:rsidRDefault="00C7234E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961" w:type="dxa"/>
          </w:tcPr>
          <w:p w:rsidR="00C7234E" w:rsidRDefault="00D16662" w:rsidP="001C6E72">
            <w:pPr>
              <w:rPr>
                <w:rFonts w:ascii="Times New Roman" w:hAnsi="Times New Roman" w:cs="Times New Roman"/>
                <w:color w:val="000000"/>
              </w:rPr>
            </w:pPr>
            <w:hyperlink r:id="rId21" w:history="1">
              <w:r w:rsidR="00C7234E" w:rsidRPr="00FF6896">
                <w:rPr>
                  <w:rStyle w:val="Hipervnculo"/>
                  <w:rFonts w:ascii="Times New Roman" w:hAnsi="Times New Roman" w:cs="Times New Roman"/>
                </w:rPr>
                <w:t>http://upload.wikimedia.org/wikipedia/commons/thumb/0/04/Valor_absolut</w:t>
              </w:r>
              <w:r w:rsidR="00C7234E" w:rsidRPr="00FF6896">
                <w:rPr>
                  <w:rStyle w:val="Hipervnculo"/>
                  <w:rFonts w:ascii="Times New Roman" w:hAnsi="Times New Roman" w:cs="Times New Roman"/>
                </w:rPr>
                <w:lastRenderedPageBreak/>
                <w:t>o_3.JPG/800px-Valor_absoluto_3.JPG</w:t>
              </w:r>
            </w:hyperlink>
            <w:r w:rsidR="00C7234E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C7234E" w:rsidTr="001C6E72">
        <w:tc>
          <w:tcPr>
            <w:tcW w:w="2093" w:type="dxa"/>
          </w:tcPr>
          <w:p w:rsidR="00C7234E" w:rsidRDefault="00C7234E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6961" w:type="dxa"/>
          </w:tcPr>
          <w:p w:rsidR="00C7234E" w:rsidRPr="000333EA" w:rsidRDefault="00C7234E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eastAsiaTheme="minorEastAsia" w:hAnsi="Times"/>
              </w:rPr>
              <w:t xml:space="preserve"> Interpretación de la inecuación como un problema de distancia</w:t>
            </w:r>
          </w:p>
        </w:tc>
      </w:tr>
    </w:tbl>
    <w:p w:rsidR="00C7234E" w:rsidRDefault="00C7234E" w:rsidP="00C7234E">
      <w:pPr>
        <w:spacing w:after="0"/>
        <w:jc w:val="both"/>
        <w:rPr>
          <w:rFonts w:ascii="Times" w:eastAsiaTheme="minorEastAsia" w:hAnsi="Times"/>
        </w:rPr>
      </w:pPr>
    </w:p>
    <w:p w:rsidR="00C7234E" w:rsidRDefault="00C7234E" w:rsidP="00C7234E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Tiene solución </w:t>
      </w:r>
      <m:oMath>
        <m:r>
          <w:rPr>
            <w:rFonts w:ascii="Cambria Math" w:eastAsiaTheme="minorEastAsia" w:hAnsi="Cambria Math"/>
          </w:rPr>
          <m:t>(-2,2)</m:t>
        </m:r>
      </m:oMath>
    </w:p>
    <w:p w:rsidR="00C7234E" w:rsidRDefault="00C7234E" w:rsidP="00127900">
      <w:pPr>
        <w:spacing w:after="0"/>
        <w:rPr>
          <w:rFonts w:ascii="Times" w:eastAsiaTheme="minorEastAsia" w:hAnsi="Times"/>
        </w:rPr>
      </w:pPr>
    </w:p>
    <w:p w:rsidR="009D7370" w:rsidRDefault="006D0A5B" w:rsidP="00127900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lo tanto tenemos que el conjunto solución de la inecuaci</w:t>
      </w:r>
      <w:r w:rsidR="009D7370">
        <w:rPr>
          <w:rFonts w:ascii="Times" w:eastAsiaTheme="minorEastAsia" w:hAnsi="Times"/>
        </w:rPr>
        <w:t>ón</w:t>
      </w:r>
      <w:r w:rsidR="00C7234E">
        <w:rPr>
          <w:rFonts w:ascii="Times" w:eastAsiaTheme="minorEastAsia" w:hAnsi="Time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&lt;d</m:t>
        </m:r>
      </m:oMath>
      <w:r w:rsidR="009D7370">
        <w:rPr>
          <w:rFonts w:ascii="Times" w:eastAsiaTheme="minorEastAsia" w:hAnsi="Times"/>
        </w:rPr>
        <w:t xml:space="preserve"> esta dado por</w:t>
      </w:r>
      <w:r w:rsidR="00476449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(-d,d)</m:t>
        </m:r>
      </m:oMath>
      <w:r w:rsidR="00476449">
        <w:rPr>
          <w:rFonts w:ascii="Times" w:eastAsiaTheme="minorEastAsia" w:hAnsi="Times"/>
        </w:rPr>
        <w:t xml:space="preserve"> que son los números reales </w:t>
      </w:r>
      <m:oMath>
        <m:r>
          <w:rPr>
            <w:rFonts w:ascii="Cambria Math" w:eastAsiaTheme="minorEastAsia" w:hAnsi="Cambria Math"/>
          </w:rPr>
          <m:t xml:space="preserve">x </m:t>
        </m:r>
      </m:oMath>
      <w:r w:rsidR="00476449">
        <w:rPr>
          <w:rFonts w:ascii="Times" w:eastAsiaTheme="minorEastAsia" w:hAnsi="Times"/>
        </w:rPr>
        <w:t xml:space="preserve">tales que </w:t>
      </w:r>
      <m:oMath>
        <m:r>
          <w:rPr>
            <w:rFonts w:ascii="Cambria Math" w:eastAsiaTheme="minorEastAsia" w:hAnsi="Cambria Math"/>
          </w:rPr>
          <m:t>-d&lt;x&lt;d</m:t>
        </m:r>
      </m:oMath>
      <w:r w:rsidR="00476449">
        <w:rPr>
          <w:rFonts w:ascii="Times" w:eastAsiaTheme="minorEastAsia" w:hAnsi="Times"/>
        </w:rPr>
        <w:t xml:space="preserve">, </w:t>
      </w:r>
      <w:r w:rsidR="009A1805">
        <w:rPr>
          <w:rFonts w:ascii="Times" w:eastAsiaTheme="minorEastAsia" w:hAnsi="Times"/>
        </w:rPr>
        <w:t xml:space="preserve">luego </w:t>
      </w:r>
      <w:r w:rsidR="00476449">
        <w:rPr>
          <w:rFonts w:ascii="Times" w:eastAsiaTheme="minorEastAsia" w:hAnsi="Times"/>
        </w:rPr>
        <w:t>tal y como se expresa en la</w:t>
      </w:r>
      <w:r w:rsidR="009A1805">
        <w:rPr>
          <w:rFonts w:ascii="Times" w:eastAsiaTheme="minorEastAsia" w:hAnsi="Times"/>
        </w:rPr>
        <w:t xml:space="preserve"> propiedad 4 de valor absoluto, el conjunto solución es la intersección entre los valores reales que satisfacen las inecuaciones </w:t>
      </w:r>
      <m:oMath>
        <m:r>
          <w:rPr>
            <w:rFonts w:ascii="Cambria Math" w:eastAsiaTheme="minorEastAsia" w:hAnsi="Cambria Math"/>
          </w:rPr>
          <m:t>–d&lt;x</m:t>
        </m:r>
      </m:oMath>
      <w:r w:rsidR="009A1805"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x&lt;d</m:t>
        </m:r>
      </m:oMath>
      <w:r w:rsidR="00476449">
        <w:rPr>
          <w:rFonts w:ascii="Times" w:eastAsiaTheme="minorEastAsia" w:hAnsi="Times"/>
        </w:rPr>
        <w:t xml:space="preserve"> </w:t>
      </w:r>
      <w:r w:rsidR="009A1805">
        <w:rPr>
          <w:rFonts w:ascii="Times" w:eastAsiaTheme="minorEastAsia" w:hAnsi="Times"/>
        </w:rPr>
        <w:t>.</w:t>
      </w:r>
    </w:p>
    <w:p w:rsidR="009A1805" w:rsidRDefault="009A1805" w:rsidP="00127900">
      <w:pPr>
        <w:spacing w:after="0"/>
        <w:rPr>
          <w:rFonts w:ascii="Times" w:eastAsiaTheme="minorEastAsia" w:hAnsi="Times"/>
        </w:rPr>
      </w:pPr>
    </w:p>
    <w:p w:rsidR="009A1805" w:rsidRDefault="009A1805" w:rsidP="00127900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Entonces cuando tengamos una expresión del tipo:</w:t>
      </w:r>
    </w:p>
    <w:p w:rsidR="009A1805" w:rsidRDefault="009A1805" w:rsidP="00127900">
      <w:pPr>
        <w:spacing w:after="0"/>
        <w:rPr>
          <w:rFonts w:ascii="Times" w:eastAsiaTheme="minorEastAsia" w:hAnsi="Times"/>
        </w:rPr>
      </w:pPr>
    </w:p>
    <w:p w:rsidR="009A1805" w:rsidRDefault="00D16662" w:rsidP="00127900">
      <w:pPr>
        <w:spacing w:after="0"/>
        <w:rPr>
          <w:rFonts w:ascii="Times" w:eastAsiaTheme="minorEastAsia" w:hAnsi="Tim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</m:d>
          <m:r>
            <w:rPr>
              <w:rFonts w:ascii="Cambria Math" w:eastAsiaTheme="minorEastAsia" w:hAnsi="Cambria Math"/>
            </w:rPr>
            <m:t>&lt;d</m:t>
          </m:r>
        </m:oMath>
      </m:oMathPara>
    </w:p>
    <w:p w:rsidR="00334D78" w:rsidRDefault="00334D78" w:rsidP="00334D78">
      <w:pPr>
        <w:spacing w:after="0"/>
        <w:jc w:val="both"/>
        <w:rPr>
          <w:rFonts w:ascii="Times" w:eastAsiaTheme="minorEastAsia" w:hAnsi="Times"/>
        </w:rPr>
      </w:pPr>
    </w:p>
    <w:p w:rsidR="00BA2308" w:rsidRDefault="00BA2308" w:rsidP="00334D78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Donde </w:t>
      </w:r>
      <m:oMath>
        <m:r>
          <w:rPr>
            <w:rFonts w:ascii="Cambria Math" w:eastAsiaTheme="minorEastAsia" w:hAnsi="Cambria Math"/>
          </w:rPr>
          <m:t>∆</m:t>
        </m:r>
      </m:oMath>
      <w:r>
        <w:rPr>
          <w:rFonts w:ascii="Times" w:eastAsiaTheme="minorEastAsia" w:hAnsi="Times"/>
        </w:rPr>
        <w:t xml:space="preserve"> es una expresión que contiene únicamente la variable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Times" w:eastAsiaTheme="minorEastAsia" w:hAnsi="Times"/>
        </w:rPr>
        <w:t xml:space="preserve">, entonces el conjunto solución se obtiene hallando la intersección de los conjuntos solución de las inecuaciones </w:t>
      </w:r>
      <m:oMath>
        <m:r>
          <w:rPr>
            <w:rFonts w:ascii="Cambria Math" w:eastAsiaTheme="minorEastAsia" w:hAnsi="Cambria Math"/>
          </w:rPr>
          <m:t>-d&lt;(∆)</m:t>
        </m:r>
      </m:oMath>
      <w:r w:rsidR="00334D78">
        <w:rPr>
          <w:rFonts w:ascii="Times" w:eastAsiaTheme="minorEastAsia" w:hAnsi="Times"/>
        </w:rPr>
        <w:t xml:space="preserve"> 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</m:e>
        </m:d>
        <m:r>
          <w:rPr>
            <w:rFonts w:ascii="Cambria Math" w:eastAsiaTheme="minorEastAsia" w:hAnsi="Cambria Math"/>
          </w:rPr>
          <m:t>&lt;d</m:t>
        </m:r>
      </m:oMath>
      <w:r w:rsidR="00334D78">
        <w:rPr>
          <w:rFonts w:ascii="Times" w:eastAsiaTheme="minorEastAsia" w:hAnsi="Times"/>
        </w:rPr>
        <w:t>.</w:t>
      </w:r>
    </w:p>
    <w:p w:rsidR="00334D78" w:rsidRDefault="00334D78" w:rsidP="00334D78">
      <w:pPr>
        <w:spacing w:after="0"/>
        <w:jc w:val="both"/>
        <w:rPr>
          <w:rFonts w:ascii="Times" w:eastAsiaTheme="minorEastAsia" w:hAnsi="Times"/>
        </w:rPr>
      </w:pPr>
    </w:p>
    <w:p w:rsidR="008C557E" w:rsidRDefault="00334D78" w:rsidP="00334D78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Ejemplo 1.</w:t>
      </w:r>
      <w:r w:rsidR="00D40E5D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Encontrar 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4-3x</m:t>
            </m:r>
          </m:e>
        </m:d>
        <m:r>
          <w:rPr>
            <w:rFonts w:ascii="Cambria Math" w:hAnsi="Cambria Math"/>
          </w:rPr>
          <m:t>≤8</m:t>
        </m:r>
      </m:oMath>
    </w:p>
    <w:p w:rsidR="00127900" w:rsidRDefault="00127900" w:rsidP="008C557E">
      <w:pPr>
        <w:spacing w:after="0"/>
        <w:rPr>
          <w:rFonts w:ascii="Times" w:eastAsiaTheme="minorEastAsia" w:hAnsi="Times"/>
        </w:rPr>
      </w:pPr>
    </w:p>
    <w:p w:rsidR="00122CB9" w:rsidRDefault="00F17EB5" w:rsidP="002F6666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Entonces se debe cumplir </w:t>
      </w:r>
      <w:r w:rsidR="00334D78">
        <w:rPr>
          <w:rFonts w:ascii="Times" w:eastAsiaTheme="minorEastAsia" w:hAnsi="Times"/>
        </w:rPr>
        <w:t xml:space="preserve">simultáneamente </w:t>
      </w:r>
      <w:r w:rsidR="00FB0161">
        <w:rPr>
          <w:rFonts w:ascii="Times" w:eastAsiaTheme="minorEastAsia" w:hAnsi="Times"/>
        </w:rPr>
        <w:t xml:space="preserve">que </w:t>
      </w:r>
      <m:oMath>
        <m:r>
          <w:rPr>
            <w:rFonts w:ascii="Cambria Math" w:eastAsiaTheme="minorEastAsia" w:hAnsi="Cambria Math"/>
          </w:rPr>
          <m:t>3-4x≥-8</m:t>
        </m:r>
      </m:oMath>
      <w:r w:rsidR="00FB0161">
        <w:rPr>
          <w:rFonts w:ascii="Times" w:eastAsiaTheme="minorEastAsia" w:hAnsi="Times"/>
        </w:rPr>
        <w:t xml:space="preserve"> y que </w:t>
      </w:r>
      <m:oMath>
        <m:r>
          <w:rPr>
            <w:rFonts w:ascii="Cambria Math" w:eastAsiaTheme="minorEastAsia" w:hAnsi="Cambria Math"/>
          </w:rPr>
          <m:t>3-4x≤8</m:t>
        </m:r>
      </m:oMath>
      <w:r w:rsidR="00FB0161">
        <w:rPr>
          <w:rFonts w:ascii="Times" w:eastAsiaTheme="minorEastAsia" w:hAnsi="Times"/>
        </w:rPr>
        <w:t xml:space="preserve">, </w:t>
      </w:r>
      <w:r w:rsidR="006A4F25">
        <w:rPr>
          <w:rFonts w:ascii="Times" w:eastAsiaTheme="minorEastAsia" w:hAnsi="Times"/>
        </w:rPr>
        <w:t xml:space="preserve"> estas dos desigualdades las podemos</w:t>
      </w:r>
      <w:r w:rsidR="002F6666">
        <w:rPr>
          <w:rFonts w:ascii="Times" w:eastAsiaTheme="minorEastAsia" w:hAnsi="Times"/>
        </w:rPr>
        <w:t xml:space="preserve"> escribir como </w:t>
      </w:r>
      <m:oMath>
        <m:r>
          <w:rPr>
            <w:rFonts w:ascii="Cambria Math" w:eastAsiaTheme="minorEastAsia" w:hAnsi="Cambria Math"/>
          </w:rPr>
          <m:t>-8≤4-3x≤8</m:t>
        </m:r>
      </m:oMath>
      <w:r w:rsidR="009A1805">
        <w:rPr>
          <w:rFonts w:ascii="Times" w:eastAsiaTheme="minorEastAsia" w:hAnsi="Times"/>
        </w:rPr>
        <w:t xml:space="preserve">, </w:t>
      </w:r>
      <w:r w:rsidR="002F6666">
        <w:rPr>
          <w:rFonts w:ascii="Times" w:eastAsiaTheme="minorEastAsia" w:hAnsi="Times"/>
        </w:rPr>
        <w:t xml:space="preserve">y resolverla </w:t>
      </w:r>
      <w:r w:rsidR="00122CB9">
        <w:rPr>
          <w:rFonts w:ascii="Times" w:eastAsiaTheme="minorEastAsia" w:hAnsi="Times"/>
        </w:rPr>
        <w:t xml:space="preserve">usando las propiedades del orden en los números reales </w:t>
      </w:r>
      <w:r w:rsidR="009A1805">
        <w:rPr>
          <w:rFonts w:ascii="Times" w:eastAsiaTheme="minorEastAsia" w:hAnsi="Times"/>
        </w:rPr>
        <w:t xml:space="preserve">y despejando </w:t>
      </w:r>
      <m:oMath>
        <m:r>
          <w:rPr>
            <w:rFonts w:ascii="Cambria Math" w:eastAsiaTheme="minorEastAsia" w:hAnsi="Cambria Math"/>
          </w:rPr>
          <m:t>x</m:t>
        </m:r>
      </m:oMath>
      <w:r w:rsidR="00122CB9">
        <w:rPr>
          <w:rFonts w:ascii="Times" w:eastAsiaTheme="minorEastAsia" w:hAnsi="Times"/>
        </w:rPr>
        <w:t xml:space="preserve"> en la parte central: </w:t>
      </w:r>
    </w:p>
    <w:p w:rsidR="00122CB9" w:rsidRDefault="00122CB9" w:rsidP="008C557E">
      <w:pPr>
        <w:spacing w:after="0"/>
        <w:rPr>
          <w:rFonts w:ascii="Times" w:eastAsiaTheme="minorEastAsia" w:hAnsi="Times"/>
        </w:rPr>
      </w:pPr>
    </w:p>
    <w:p w:rsidR="009A1805" w:rsidRDefault="009A1805" w:rsidP="008C557E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-8≤3-4x≤8</m:t>
          </m:r>
        </m:oMath>
      </m:oMathPara>
    </w:p>
    <w:p w:rsidR="009A1805" w:rsidRDefault="009A1805" w:rsidP="008C557E">
      <w:pPr>
        <w:spacing w:after="0"/>
        <w:rPr>
          <w:rFonts w:ascii="Times" w:eastAsiaTheme="minorEastAsia" w:hAnsi="Times"/>
        </w:rPr>
      </w:pPr>
    </w:p>
    <w:p w:rsidR="008C557E" w:rsidRDefault="008B022F" w:rsidP="008C557E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-8+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≤4-3x+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≤8+(-4)</m:t>
          </m:r>
        </m:oMath>
      </m:oMathPara>
    </w:p>
    <w:p w:rsidR="008B022F" w:rsidRDefault="008B022F" w:rsidP="008C557E">
      <w:pPr>
        <w:spacing w:after="0"/>
        <w:rPr>
          <w:rFonts w:ascii="Times" w:eastAsiaTheme="minorEastAsia" w:hAnsi="Times"/>
        </w:rPr>
      </w:pPr>
    </w:p>
    <w:p w:rsidR="008B022F" w:rsidRPr="008B022F" w:rsidRDefault="008B022F" w:rsidP="008C557E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-12≤-3x≤4</m:t>
          </m:r>
        </m:oMath>
      </m:oMathPara>
    </w:p>
    <w:p w:rsidR="008B022F" w:rsidRDefault="008B022F" w:rsidP="008C557E">
      <w:pPr>
        <w:spacing w:after="0"/>
        <w:rPr>
          <w:rFonts w:ascii="Times" w:eastAsiaTheme="minorEastAsia" w:hAnsi="Times"/>
        </w:rPr>
      </w:pPr>
    </w:p>
    <w:p w:rsidR="008B022F" w:rsidRDefault="00D16662" w:rsidP="008C557E">
      <w:pPr>
        <w:spacing w:after="0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-12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-3x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(4)</m:t>
          </m:r>
        </m:oMath>
      </m:oMathPara>
    </w:p>
    <w:p w:rsidR="008B022F" w:rsidRDefault="008B022F" w:rsidP="008C557E">
      <w:pPr>
        <w:spacing w:after="0"/>
        <w:rPr>
          <w:rFonts w:ascii="Times" w:eastAsiaTheme="minorEastAsia" w:hAnsi="Times"/>
        </w:rPr>
      </w:pPr>
    </w:p>
    <w:p w:rsidR="008B022F" w:rsidRDefault="002F6666" w:rsidP="008C557E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4≥x≥-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8B022F" w:rsidRDefault="008B022F" w:rsidP="008C557E">
      <w:pPr>
        <w:spacing w:after="0"/>
        <w:rPr>
          <w:rFonts w:ascii="Times" w:eastAsiaTheme="minorEastAsia" w:hAnsi="Times"/>
        </w:rPr>
      </w:pPr>
    </w:p>
    <w:p w:rsidR="008B022F" w:rsidRPr="008B022F" w:rsidRDefault="008B022F" w:rsidP="008C557E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lo tanto el conjunto solución de la inecuación es</w:t>
      </w:r>
      <w:r w:rsidR="00F1019C">
        <w:rPr>
          <w:rFonts w:ascii="Times" w:eastAsiaTheme="minorEastAsia" w:hAnsi="Times"/>
        </w:rPr>
        <w:t xml:space="preserve"> el intervalo </w:t>
      </w:r>
      <w:r w:rsidR="00C45978">
        <w:rPr>
          <w:rFonts w:ascii="Times" w:eastAsiaTheme="minorEastAsia" w:hAnsi="Times"/>
        </w:rPr>
        <w:t>cerrado</w:t>
      </w:r>
      <w:r w:rsidR="00F1019C">
        <w:rPr>
          <w:rFonts w:ascii="Times" w:eastAsiaTheme="minorEastAsia" w:hAnsi="Tim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,4</m:t>
            </m:r>
          </m:e>
        </m:d>
      </m:oMath>
    </w:p>
    <w:p w:rsidR="008C557E" w:rsidRDefault="008C557E" w:rsidP="008C557E">
      <w:pPr>
        <w:spacing w:after="0"/>
        <w:rPr>
          <w:rFonts w:ascii="Times" w:eastAsiaTheme="minorEastAsia" w:hAnsi="Times"/>
        </w:rPr>
      </w:pPr>
    </w:p>
    <w:p w:rsidR="00D40E5D" w:rsidRDefault="00D40E5D" w:rsidP="00F1019C">
      <w:pPr>
        <w:spacing w:after="0"/>
        <w:rPr>
          <w:rFonts w:ascii="Times" w:eastAsiaTheme="minorEastAsia" w:hAnsi="Times"/>
        </w:rPr>
      </w:pPr>
    </w:p>
    <w:p w:rsidR="00F1019C" w:rsidRDefault="00701550" w:rsidP="00F1019C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Ejemplo 2.</w:t>
      </w:r>
      <w:r w:rsidR="00D40E5D">
        <w:rPr>
          <w:rFonts w:ascii="Times" w:eastAsiaTheme="minorEastAsia" w:hAnsi="Times"/>
        </w:rPr>
        <w:t xml:space="preserve"> </w:t>
      </w:r>
      <w:r w:rsidR="00096CBD">
        <w:rPr>
          <w:rFonts w:ascii="Times" w:eastAsiaTheme="minorEastAsia" w:hAnsi="Times"/>
        </w:rPr>
        <w:t xml:space="preserve">Encontrar 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-10</m:t>
            </m:r>
          </m:e>
        </m:d>
        <m:r>
          <w:rPr>
            <w:rFonts w:ascii="Cambria Math" w:hAnsi="Cambria Math"/>
          </w:rPr>
          <m:t>&lt;8</m:t>
        </m:r>
      </m:oMath>
    </w:p>
    <w:p w:rsidR="00F1019C" w:rsidRDefault="00F1019C" w:rsidP="00F1019C">
      <w:pPr>
        <w:spacing w:after="0"/>
        <w:rPr>
          <w:rFonts w:ascii="Times" w:eastAsiaTheme="minorEastAsia" w:hAnsi="Times"/>
        </w:rPr>
      </w:pPr>
    </w:p>
    <w:p w:rsidR="00F1019C" w:rsidRPr="008C557E" w:rsidRDefault="006A4F25" w:rsidP="00F1019C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Entonces se debe cumplir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-10&lt;8</m:t>
        </m:r>
      </m:oMath>
      <w:r>
        <w:rPr>
          <w:rFonts w:ascii="Times" w:eastAsiaTheme="minorEastAsia" w:hAnsi="Times"/>
        </w:rPr>
        <w:t xml:space="preserve"> y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-10&gt;-8</m:t>
        </m:r>
      </m:oMath>
      <w:r>
        <w:rPr>
          <w:rFonts w:ascii="Times" w:eastAsiaTheme="minorEastAsia" w:hAnsi="Times"/>
        </w:rPr>
        <w:t xml:space="preserve"> estas dos desigualdades las podemos e</w:t>
      </w:r>
      <w:r w:rsidR="002F6666">
        <w:rPr>
          <w:rFonts w:ascii="Times" w:eastAsiaTheme="minorEastAsia" w:hAnsi="Times"/>
        </w:rPr>
        <w:t>scribir</w:t>
      </w:r>
      <w:r w:rsidR="00704059">
        <w:rPr>
          <w:rFonts w:ascii="Times" w:eastAsiaTheme="minorEastAsia" w:hAnsi="Times"/>
        </w:rPr>
        <w:t xml:space="preserve"> simultáneamente </w:t>
      </w:r>
      <w:r w:rsidR="00096CBD">
        <w:rPr>
          <w:rFonts w:ascii="Times" w:eastAsiaTheme="minorEastAsia" w:hAnsi="Times"/>
        </w:rPr>
        <w:t xml:space="preserve"> </w:t>
      </w:r>
      <m:oMath>
        <m:r>
          <w:rPr>
            <w:rFonts w:ascii="Cambria Math" w:eastAsiaTheme="minorEastAsia" w:hAnsi="Cambria Math"/>
          </w:rPr>
          <m:t>-8&lt;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-10&lt;8</m:t>
        </m:r>
      </m:oMath>
    </w:p>
    <w:p w:rsidR="00F1019C" w:rsidRDefault="00F1019C" w:rsidP="00F1019C">
      <w:pPr>
        <w:spacing w:after="0"/>
        <w:rPr>
          <w:rFonts w:ascii="Times" w:eastAsiaTheme="minorEastAsia" w:hAnsi="Times"/>
        </w:rPr>
      </w:pPr>
    </w:p>
    <w:p w:rsidR="00704059" w:rsidRDefault="00704059" w:rsidP="00704059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Sin embargo como las inecuaciones cuadráticas no se resuelven despejando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Times" w:eastAsiaTheme="minorEastAsia" w:hAnsi="Times"/>
        </w:rPr>
        <w:t xml:space="preserve"> si no comparándolas con cero entonces no conviene resolver simultáneamente, luego debemos </w:t>
      </w:r>
      <w:r w:rsidR="007D4BDD">
        <w:rPr>
          <w:rFonts w:ascii="Times" w:eastAsiaTheme="minorEastAsia" w:hAnsi="Times"/>
        </w:rPr>
        <w:lastRenderedPageBreak/>
        <w:t>resolver las dos inecuaciones e intersecar (acordémonos que ambas de cumplirse) las soluciones.</w:t>
      </w:r>
    </w:p>
    <w:p w:rsidR="00704059" w:rsidRDefault="00704059" w:rsidP="00F1019C">
      <w:pPr>
        <w:spacing w:after="0"/>
        <w:rPr>
          <w:rFonts w:ascii="Times" w:eastAsiaTheme="minorEastAsia" w:hAnsi="Times"/>
        </w:rPr>
      </w:pPr>
    </w:p>
    <w:p w:rsidR="007D4BDD" w:rsidRDefault="007D4BDD" w:rsidP="00F1019C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-8&lt;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</m:t>
          </m:r>
        </m:oMath>
      </m:oMathPara>
    </w:p>
    <w:p w:rsidR="007D4BDD" w:rsidRDefault="007D4BDD" w:rsidP="00F1019C">
      <w:pPr>
        <w:spacing w:after="0"/>
        <w:rPr>
          <w:rFonts w:ascii="Times" w:eastAsiaTheme="minorEastAsia" w:hAnsi="Times"/>
        </w:rPr>
      </w:pPr>
    </w:p>
    <w:p w:rsidR="00F17EB5" w:rsidRDefault="007D4BDD" w:rsidP="00F1019C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-8+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-10+(8)</m:t>
          </m:r>
        </m:oMath>
      </m:oMathPara>
    </w:p>
    <w:p w:rsidR="007D4BDD" w:rsidRDefault="007D4BDD" w:rsidP="00F1019C">
      <w:pPr>
        <w:spacing w:after="0"/>
        <w:rPr>
          <w:rFonts w:ascii="Times" w:eastAsiaTheme="minorEastAsia" w:hAnsi="Times"/>
        </w:rPr>
      </w:pPr>
    </w:p>
    <w:p w:rsidR="007D4BDD" w:rsidRDefault="007D4BDD" w:rsidP="00F1019C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0&lt;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</m:oMath>
      </m:oMathPara>
    </w:p>
    <w:p w:rsidR="007D4BDD" w:rsidRDefault="007D4BDD" w:rsidP="00F1019C">
      <w:pPr>
        <w:spacing w:after="0"/>
        <w:rPr>
          <w:rFonts w:ascii="Times" w:eastAsiaTheme="minorEastAsia" w:hAnsi="Times"/>
        </w:rPr>
      </w:pPr>
    </w:p>
    <w:p w:rsidR="007D4BDD" w:rsidRDefault="007D4BDD" w:rsidP="00F1019C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Factorizando </w:t>
      </w:r>
      <w:r w:rsidR="00D67AB6">
        <w:rPr>
          <w:rFonts w:ascii="Times" w:eastAsiaTheme="minorEastAsia" w:hAnsi="Times"/>
        </w:rPr>
        <w:t>para hallar lo ceros</w:t>
      </w:r>
    </w:p>
    <w:p w:rsidR="007D4BDD" w:rsidRDefault="007D4BDD" w:rsidP="00F1019C">
      <w:pPr>
        <w:spacing w:after="0"/>
        <w:rPr>
          <w:rFonts w:ascii="Times" w:eastAsiaTheme="minorEastAsia" w:hAnsi="Times"/>
        </w:rPr>
      </w:pPr>
    </w:p>
    <w:p w:rsidR="007D4BDD" w:rsidRDefault="007D4BDD" w:rsidP="00F1019C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0&lt;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</m:oMath>
      </m:oMathPara>
    </w:p>
    <w:p w:rsidR="00D67AB6" w:rsidRDefault="00D67AB6" w:rsidP="00F1019C">
      <w:pPr>
        <w:spacing w:after="0"/>
        <w:rPr>
          <w:rFonts w:ascii="Times" w:eastAsiaTheme="minorEastAsia" w:hAnsi="Times"/>
        </w:rPr>
      </w:pPr>
    </w:p>
    <w:p w:rsidR="00862E6D" w:rsidRDefault="00D67AB6" w:rsidP="00F1019C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Calculamos los intervalos en que la expresión es positiva</w:t>
      </w:r>
    </w:p>
    <w:p w:rsidR="00D67AB6" w:rsidRDefault="00D67AB6" w:rsidP="00F1019C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8976" w:type="dxa"/>
        <w:tblLook w:val="04A0"/>
      </w:tblPr>
      <w:tblGrid>
        <w:gridCol w:w="2244"/>
        <w:gridCol w:w="2244"/>
        <w:gridCol w:w="2244"/>
        <w:gridCol w:w="2244"/>
      </w:tblGrid>
      <w:tr w:rsidR="004B7DC4" w:rsidTr="004B7DC4">
        <w:tc>
          <w:tcPr>
            <w:tcW w:w="2244" w:type="dxa"/>
          </w:tcPr>
          <w:p w:rsidR="004B7DC4" w:rsidRDefault="004B7DC4" w:rsidP="00F1019C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Factores</w:t>
            </w:r>
          </w:p>
        </w:tc>
        <w:tc>
          <w:tcPr>
            <w:tcW w:w="2244" w:type="dxa"/>
          </w:tcPr>
          <w:p w:rsidR="004B7DC4" w:rsidRDefault="00D16662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-∞,-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244" w:type="dxa"/>
          </w:tcPr>
          <w:p w:rsidR="004B7DC4" w:rsidRDefault="00D16662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 xml:space="preserve"> ,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oMath>
            </m:oMathPara>
          </w:p>
        </w:tc>
        <w:tc>
          <w:tcPr>
            <w:tcW w:w="2244" w:type="dxa"/>
          </w:tcPr>
          <w:p w:rsidR="004B7DC4" w:rsidRDefault="00D16662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, ∞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4B7DC4" w:rsidTr="004B7DC4">
        <w:tc>
          <w:tcPr>
            <w:tcW w:w="2244" w:type="dxa"/>
          </w:tcPr>
          <w:p w:rsidR="004B7DC4" w:rsidRDefault="004B7DC4" w:rsidP="004B7DC4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x-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244" w:type="dxa"/>
          </w:tcPr>
          <w:p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  <w:tr w:rsidR="004B7DC4" w:rsidTr="004B7DC4">
        <w:tc>
          <w:tcPr>
            <w:tcW w:w="2244" w:type="dxa"/>
          </w:tcPr>
          <w:p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x+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244" w:type="dxa"/>
          </w:tcPr>
          <w:p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  <w:tc>
          <w:tcPr>
            <w:tcW w:w="2244" w:type="dxa"/>
          </w:tcPr>
          <w:p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  <w:tr w:rsidR="004B7DC4" w:rsidTr="004B7DC4">
        <w:tc>
          <w:tcPr>
            <w:tcW w:w="2244" w:type="dxa"/>
          </w:tcPr>
          <w:p w:rsidR="004B7DC4" w:rsidRDefault="00D16662" w:rsidP="00F1019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244" w:type="dxa"/>
          </w:tcPr>
          <w:p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  <w:tc>
          <w:tcPr>
            <w:tcW w:w="2244" w:type="dxa"/>
          </w:tcPr>
          <w:p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:rsidR="004B7DC4" w:rsidRDefault="00F117E3" w:rsidP="00F117E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</w:tbl>
    <w:p w:rsidR="006712A3" w:rsidRDefault="006712A3" w:rsidP="00F1019C">
      <w:pPr>
        <w:spacing w:after="0"/>
        <w:rPr>
          <w:rFonts w:ascii="Times" w:eastAsiaTheme="minorEastAsia" w:hAnsi="Times"/>
        </w:rPr>
      </w:pPr>
    </w:p>
    <w:p w:rsidR="00F117E3" w:rsidRDefault="00F117E3" w:rsidP="00F1019C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Luego la ineacuación  </w:t>
      </w:r>
      <m:oMath>
        <m:r>
          <w:rPr>
            <w:rFonts w:ascii="Cambria Math" w:eastAsiaTheme="minorEastAsia" w:hAnsi="Cambria Math"/>
          </w:rPr>
          <m:t>-8&lt;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</m:t>
        </m:r>
      </m:oMath>
      <w:r>
        <w:rPr>
          <w:rFonts w:ascii="Times" w:eastAsiaTheme="minorEastAsia" w:hAnsi="Times"/>
        </w:rPr>
        <w:t xml:space="preserve"> tiene conjunto solución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-∞,-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, ∞</m:t>
            </m:r>
          </m:e>
        </m:d>
      </m:oMath>
      <w:r>
        <w:rPr>
          <w:rFonts w:ascii="Times" w:eastAsiaTheme="minorEastAsia" w:hAnsi="Times"/>
        </w:rPr>
        <w:t xml:space="preserve">   </w:t>
      </w:r>
    </w:p>
    <w:p w:rsidR="007D4BDD" w:rsidRDefault="007D4BDD" w:rsidP="00F1019C">
      <w:pPr>
        <w:spacing w:after="0"/>
        <w:rPr>
          <w:rFonts w:ascii="Times" w:eastAsiaTheme="minorEastAsia" w:hAnsi="Times"/>
        </w:rPr>
      </w:pPr>
    </w:p>
    <w:p w:rsidR="00F117E3" w:rsidRDefault="00F117E3" w:rsidP="00F1019C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</w:t>
      </w:r>
      <w:r w:rsidR="006712A3">
        <w:rPr>
          <w:rFonts w:ascii="Times" w:eastAsiaTheme="minorEastAsia" w:hAnsi="Times"/>
        </w:rPr>
        <w:t>resolvamos la otra inecuación</w:t>
      </w:r>
    </w:p>
    <w:p w:rsidR="004B7DC4" w:rsidRDefault="004B7DC4" w:rsidP="00F1019C">
      <w:pPr>
        <w:spacing w:after="0"/>
        <w:rPr>
          <w:rFonts w:ascii="Times" w:eastAsiaTheme="minorEastAsia" w:hAnsi="Times"/>
        </w:rPr>
      </w:pPr>
    </w:p>
    <w:p w:rsidR="00F117E3" w:rsidRDefault="00F117E3" w:rsidP="00F117E3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-10&lt;8</m:t>
          </m:r>
        </m:oMath>
      </m:oMathPara>
    </w:p>
    <w:p w:rsidR="00F117E3" w:rsidRDefault="00F117E3" w:rsidP="00F117E3">
      <w:pPr>
        <w:spacing w:after="0"/>
        <w:rPr>
          <w:rFonts w:ascii="Times" w:eastAsiaTheme="minorEastAsia" w:hAnsi="Times"/>
        </w:rPr>
      </w:pPr>
    </w:p>
    <w:p w:rsidR="00F117E3" w:rsidRDefault="00D16662" w:rsidP="00F117E3">
      <w:pPr>
        <w:spacing w:after="0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-8</m:t>
              </m:r>
            </m:e>
          </m:d>
          <m:r>
            <w:rPr>
              <w:rFonts w:ascii="Cambria Math" w:eastAsiaTheme="minorEastAsia" w:hAnsi="Cambria Math"/>
            </w:rPr>
            <m:t>&lt;8+(-8)</m:t>
          </m:r>
        </m:oMath>
      </m:oMathPara>
    </w:p>
    <w:p w:rsidR="00F117E3" w:rsidRDefault="00F117E3" w:rsidP="00F117E3">
      <w:pPr>
        <w:spacing w:after="0"/>
        <w:rPr>
          <w:rFonts w:ascii="Times" w:eastAsiaTheme="minorEastAsia" w:hAnsi="Times"/>
        </w:rPr>
      </w:pPr>
    </w:p>
    <w:p w:rsidR="00F117E3" w:rsidRDefault="00D16662" w:rsidP="00F117E3">
      <w:pPr>
        <w:spacing w:after="0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-18&lt;0</m:t>
          </m:r>
        </m:oMath>
      </m:oMathPara>
    </w:p>
    <w:p w:rsidR="00F117E3" w:rsidRDefault="00F117E3" w:rsidP="00F117E3">
      <w:pPr>
        <w:spacing w:after="0"/>
        <w:rPr>
          <w:rFonts w:ascii="Times" w:eastAsiaTheme="minorEastAsia" w:hAnsi="Times"/>
        </w:rPr>
      </w:pPr>
    </w:p>
    <w:p w:rsidR="00F117E3" w:rsidRDefault="00F117E3" w:rsidP="00F117E3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Factorizando </w:t>
      </w:r>
      <w:r w:rsidR="002C1704">
        <w:rPr>
          <w:rFonts w:ascii="Times" w:eastAsiaTheme="minorEastAsia" w:hAnsi="Times"/>
        </w:rPr>
        <w:t>para hallar los ceros de la expresión:</w:t>
      </w:r>
    </w:p>
    <w:p w:rsidR="00F117E3" w:rsidRDefault="00F117E3" w:rsidP="00F117E3">
      <w:pPr>
        <w:spacing w:after="0"/>
        <w:rPr>
          <w:rFonts w:ascii="Times" w:eastAsiaTheme="minorEastAsia" w:hAnsi="Times"/>
        </w:rPr>
      </w:pPr>
    </w:p>
    <w:p w:rsidR="00F117E3" w:rsidRDefault="00F117E3" w:rsidP="00F117E3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0&gt;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</m:rad>
            </m:e>
          </m:d>
        </m:oMath>
      </m:oMathPara>
    </w:p>
    <w:p w:rsidR="00132974" w:rsidRDefault="00132974" w:rsidP="00F117E3">
      <w:pPr>
        <w:spacing w:after="0"/>
        <w:rPr>
          <w:rFonts w:ascii="Times" w:eastAsiaTheme="minorEastAsia" w:hAnsi="Times"/>
        </w:rPr>
      </w:pPr>
    </w:p>
    <w:p w:rsidR="004757DD" w:rsidRDefault="004757DD" w:rsidP="00F117E3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0&gt;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x+3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</m:oMath>
      </m:oMathPara>
    </w:p>
    <w:p w:rsidR="00F117E3" w:rsidRDefault="00F117E3" w:rsidP="00F117E3">
      <w:pPr>
        <w:spacing w:after="0"/>
        <w:rPr>
          <w:rFonts w:ascii="Times" w:eastAsiaTheme="minorEastAsia" w:hAnsi="Times"/>
        </w:rPr>
      </w:pPr>
    </w:p>
    <w:p w:rsidR="00430EF6" w:rsidRDefault="00430EF6" w:rsidP="00430EF6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Calculamos los intervalos en que la expresión es </w:t>
      </w:r>
      <w:r w:rsidR="001738C8">
        <w:rPr>
          <w:rFonts w:ascii="Times" w:eastAsiaTheme="minorEastAsia" w:hAnsi="Times"/>
        </w:rPr>
        <w:t>negativa</w:t>
      </w:r>
    </w:p>
    <w:p w:rsidR="00F117E3" w:rsidRDefault="00F117E3" w:rsidP="00F117E3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8976" w:type="dxa"/>
        <w:tblLook w:val="04A0"/>
      </w:tblPr>
      <w:tblGrid>
        <w:gridCol w:w="2244"/>
        <w:gridCol w:w="2244"/>
        <w:gridCol w:w="2244"/>
        <w:gridCol w:w="2244"/>
      </w:tblGrid>
      <w:tr w:rsidR="00F117E3" w:rsidTr="007B2E6C">
        <w:tc>
          <w:tcPr>
            <w:tcW w:w="2244" w:type="dxa"/>
          </w:tcPr>
          <w:p w:rsidR="00F117E3" w:rsidRDefault="00F117E3" w:rsidP="007B2E6C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Factores</w:t>
            </w:r>
          </w:p>
        </w:tc>
        <w:tc>
          <w:tcPr>
            <w:tcW w:w="2244" w:type="dxa"/>
          </w:tcPr>
          <w:p w:rsidR="00F117E3" w:rsidRDefault="00D16662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-∞,-3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244" w:type="dxa"/>
          </w:tcPr>
          <w:p w:rsidR="00F117E3" w:rsidRDefault="00D16662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 xml:space="preserve"> ,3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oMath>
            </m:oMathPara>
          </w:p>
        </w:tc>
        <w:tc>
          <w:tcPr>
            <w:tcW w:w="2244" w:type="dxa"/>
          </w:tcPr>
          <w:p w:rsidR="00F117E3" w:rsidRDefault="00D16662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, ∞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F117E3" w:rsidTr="007B2E6C">
        <w:tc>
          <w:tcPr>
            <w:tcW w:w="2244" w:type="dxa"/>
          </w:tcPr>
          <w:p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x-3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244" w:type="dxa"/>
          </w:tcPr>
          <w:p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  <w:tr w:rsidR="00F117E3" w:rsidTr="007B2E6C">
        <w:tc>
          <w:tcPr>
            <w:tcW w:w="2244" w:type="dxa"/>
          </w:tcPr>
          <w:p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x+3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244" w:type="dxa"/>
          </w:tcPr>
          <w:p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  <w:tc>
          <w:tcPr>
            <w:tcW w:w="2244" w:type="dxa"/>
          </w:tcPr>
          <w:p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  <w:tr w:rsidR="00F117E3" w:rsidTr="007B2E6C">
        <w:tc>
          <w:tcPr>
            <w:tcW w:w="2244" w:type="dxa"/>
          </w:tcPr>
          <w:p w:rsidR="00F117E3" w:rsidRDefault="00D16662" w:rsidP="007B2E6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x-3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x+3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244" w:type="dxa"/>
          </w:tcPr>
          <w:p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  <w:tc>
          <w:tcPr>
            <w:tcW w:w="2244" w:type="dxa"/>
          </w:tcPr>
          <w:p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:rsidR="00F117E3" w:rsidRDefault="00F117E3" w:rsidP="007B2E6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</w:tbl>
    <w:p w:rsidR="00F117E3" w:rsidRDefault="00F117E3" w:rsidP="00F117E3">
      <w:pPr>
        <w:spacing w:after="0"/>
        <w:rPr>
          <w:rFonts w:ascii="Times" w:eastAsiaTheme="minorEastAsia" w:hAnsi="Times"/>
        </w:rPr>
      </w:pPr>
    </w:p>
    <w:p w:rsidR="00F117E3" w:rsidRDefault="00F117E3" w:rsidP="00F117E3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Luego la inecuación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-10&lt;8</m:t>
        </m:r>
      </m:oMath>
      <w:r>
        <w:rPr>
          <w:rFonts w:ascii="Times" w:eastAsiaTheme="minorEastAsia" w:hAnsi="Times"/>
        </w:rPr>
        <w:t xml:space="preserve"> tiene conjunto solución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,3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</m:oMath>
      <w:r>
        <w:rPr>
          <w:rFonts w:ascii="Times" w:eastAsiaTheme="minorEastAsia" w:hAnsi="Times"/>
        </w:rPr>
        <w:t xml:space="preserve">   </w:t>
      </w:r>
    </w:p>
    <w:p w:rsidR="00F117E3" w:rsidRDefault="00F117E3" w:rsidP="00F1019C">
      <w:pPr>
        <w:spacing w:after="0"/>
        <w:rPr>
          <w:rFonts w:ascii="Times" w:eastAsiaTheme="minorEastAsia" w:hAnsi="Times"/>
        </w:rPr>
      </w:pPr>
    </w:p>
    <w:p w:rsidR="002C1704" w:rsidRDefault="002C1704" w:rsidP="002C1704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Finalmente la inecuación con valor absoluto </w:t>
      </w:r>
      <m:oMath>
        <m:r>
          <w:rPr>
            <w:rFonts w:ascii="Cambria Math" w:eastAsiaTheme="minorEastAsia" w:hAnsi="Cambria Math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 |&lt;8</m:t>
        </m:r>
      </m:oMath>
      <w:r>
        <w:rPr>
          <w:rFonts w:ascii="Times" w:eastAsiaTheme="minorEastAsia" w:hAnsi="Times"/>
        </w:rPr>
        <w:t xml:space="preserve"> tiene por conjunto solución:</w:t>
      </w:r>
    </w:p>
    <w:p w:rsidR="002C1704" w:rsidRDefault="002C1704" w:rsidP="002C1704">
      <w:pPr>
        <w:spacing w:after="0"/>
        <w:rPr>
          <w:rFonts w:ascii="Times" w:eastAsiaTheme="minorEastAsia" w:hAnsi="Times"/>
        </w:rPr>
      </w:pPr>
    </w:p>
    <w:p w:rsidR="002C1704" w:rsidRDefault="00D16662" w:rsidP="002C1704">
      <w:pPr>
        <w:spacing w:after="0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,3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</m:d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-∞,-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∪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 , ∞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,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,3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</m:oMath>
      </m:oMathPara>
    </w:p>
    <w:p w:rsidR="002C1704" w:rsidRDefault="002C1704" w:rsidP="002C1704">
      <w:pPr>
        <w:spacing w:after="0"/>
        <w:rPr>
          <w:rFonts w:ascii="Times" w:eastAsiaTheme="minorEastAsia" w:hAnsi="Times"/>
        </w:rPr>
      </w:pPr>
    </w:p>
    <w:p w:rsidR="00E913E8" w:rsidRDefault="00E913E8" w:rsidP="00E913E8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E913E8" w:rsidRPr="005D1738" w:rsidTr="001C6E72">
        <w:tc>
          <w:tcPr>
            <w:tcW w:w="9033" w:type="dxa"/>
            <w:gridSpan w:val="2"/>
            <w:shd w:val="clear" w:color="auto" w:fill="000000" w:themeFill="text1"/>
          </w:tcPr>
          <w:p w:rsidR="00E913E8" w:rsidRPr="005D1738" w:rsidRDefault="00E913E8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913E8" w:rsidTr="001C6E72">
        <w:tc>
          <w:tcPr>
            <w:tcW w:w="2518" w:type="dxa"/>
          </w:tcPr>
          <w:p w:rsidR="00E913E8" w:rsidRPr="00053744" w:rsidRDefault="00E913E8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E913E8" w:rsidRPr="00053744" w:rsidRDefault="00E913E8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MA_G011_01_CO_REC</w:t>
            </w:r>
            <w:r w:rsidR="00954AE0">
              <w:rPr>
                <w:rFonts w:ascii="Times New Roman" w:hAnsi="Times New Roman" w:cs="Times New Roman"/>
                <w:color w:val="000000"/>
              </w:rPr>
              <w:t>12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913E8" w:rsidTr="001C6E72">
        <w:tc>
          <w:tcPr>
            <w:tcW w:w="2518" w:type="dxa"/>
          </w:tcPr>
          <w:p w:rsidR="00E913E8" w:rsidRDefault="00E913E8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E913E8" w:rsidRDefault="005804D0" w:rsidP="005804D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Resuelve inecuaciones con valor absoluto </w:t>
            </w:r>
          </w:p>
        </w:tc>
      </w:tr>
      <w:tr w:rsidR="00E913E8" w:rsidTr="001C6E72">
        <w:tc>
          <w:tcPr>
            <w:tcW w:w="2518" w:type="dxa"/>
          </w:tcPr>
          <w:p w:rsidR="00E913E8" w:rsidRDefault="00E913E8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913E8" w:rsidRDefault="005804D0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Practica como se deben resolver este tipo de inecuaciones. </w:t>
            </w:r>
          </w:p>
        </w:tc>
      </w:tr>
    </w:tbl>
    <w:p w:rsidR="00E913E8" w:rsidRDefault="00E913E8" w:rsidP="00E913E8">
      <w:pPr>
        <w:spacing w:after="0"/>
        <w:rPr>
          <w:rFonts w:ascii="Times" w:hAnsi="Times"/>
        </w:rPr>
      </w:pPr>
    </w:p>
    <w:p w:rsidR="00E913E8" w:rsidRDefault="00E913E8" w:rsidP="00834B0E">
      <w:pPr>
        <w:spacing w:after="0"/>
        <w:rPr>
          <w:rFonts w:ascii="Times" w:hAnsi="Times"/>
          <w:highlight w:val="yellow"/>
        </w:rPr>
      </w:pPr>
    </w:p>
    <w:p w:rsidR="00430EF6" w:rsidRDefault="00430EF6" w:rsidP="00430EF6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3]</w:t>
      </w:r>
      <w:r w:rsidR="00E913E8">
        <w:rPr>
          <w:rFonts w:ascii="Times" w:hAnsi="Times"/>
          <w:b/>
        </w:rPr>
        <w:t>3</w:t>
      </w:r>
      <w:r>
        <w:rPr>
          <w:rFonts w:ascii="Times" w:hAnsi="Times"/>
          <w:b/>
        </w:rPr>
        <w:t>.3.</w:t>
      </w:r>
      <w:r w:rsidR="000E13E4">
        <w:rPr>
          <w:rFonts w:ascii="Times" w:hAnsi="Times"/>
          <w:b/>
        </w:rPr>
        <w:t>2</w:t>
      </w:r>
      <w:r w:rsidR="00E913E8">
        <w:rPr>
          <w:rFonts w:ascii="Times" w:hAnsi="Times"/>
          <w:b/>
        </w:rPr>
        <w:t>.</w:t>
      </w:r>
      <w:r>
        <w:rPr>
          <w:rFonts w:ascii="Times" w:hAnsi="Times"/>
          <w:b/>
        </w:rPr>
        <w:t xml:space="preserve"> Inecuaciones donde la expresión en valor absoluto es </w:t>
      </w:r>
      <w:r w:rsidR="000E13E4">
        <w:rPr>
          <w:rFonts w:ascii="Times" w:hAnsi="Times"/>
          <w:b/>
        </w:rPr>
        <w:t>mayor</w:t>
      </w:r>
      <w:r>
        <w:rPr>
          <w:rFonts w:ascii="Times" w:hAnsi="Times"/>
          <w:b/>
        </w:rPr>
        <w:t xml:space="preserve"> que un real positivo</w:t>
      </w:r>
    </w:p>
    <w:p w:rsidR="00430EF6" w:rsidRDefault="00430EF6" w:rsidP="00430EF6">
      <w:pPr>
        <w:spacing w:after="0"/>
        <w:rPr>
          <w:rFonts w:ascii="Times" w:hAnsi="Times"/>
        </w:rPr>
      </w:pPr>
    </w:p>
    <w:p w:rsidR="00430EF6" w:rsidRDefault="00430EF6" w:rsidP="00430EF6">
      <w:pPr>
        <w:spacing w:after="0"/>
        <w:jc w:val="both"/>
        <w:rPr>
          <w:rFonts w:ascii="Times" w:eastAsiaTheme="minorEastAsia" w:hAnsi="Times"/>
        </w:rPr>
      </w:pPr>
      <w:r>
        <w:rPr>
          <w:rFonts w:ascii="Times" w:hAnsi="Times"/>
        </w:rPr>
        <w:t xml:space="preserve">Consideremos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&gt;d</m:t>
        </m:r>
      </m:oMath>
      <w:r>
        <w:rPr>
          <w:rFonts w:ascii="Times" w:eastAsiaTheme="minorEastAsia" w:hAnsi="Times"/>
        </w:rPr>
        <w:t xml:space="preserve"> donde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ascii="Times" w:eastAsiaTheme="minorEastAsia" w:hAnsi="Times"/>
        </w:rPr>
        <w:t xml:space="preserve"> es un número real positivo; tendríamos entonces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x-0</m:t>
            </m:r>
          </m:e>
        </m:d>
        <m:r>
          <w:rPr>
            <w:rFonts w:ascii="Cambria Math" w:eastAsiaTheme="minorEastAsia" w:hAnsi="Cambria Math"/>
          </w:rPr>
          <m:t>&gt;d</m:t>
        </m:r>
      </m:oMath>
      <w:r>
        <w:rPr>
          <w:rFonts w:ascii="Times" w:eastAsiaTheme="minorEastAsia" w:hAnsi="Times"/>
        </w:rPr>
        <w:t xml:space="preserve"> y e</w:t>
      </w:r>
      <w:r>
        <w:rPr>
          <w:rFonts w:ascii="Times" w:hAnsi="Times"/>
        </w:rPr>
        <w:t>sto podemos interpretarlo gráficamente como los números reales cuya distancia a cero es m</w:t>
      </w:r>
      <w:r w:rsidR="00BE2A63">
        <w:rPr>
          <w:rFonts w:ascii="Times" w:hAnsi="Times"/>
        </w:rPr>
        <w:t>ayor</w:t>
      </w:r>
      <w:r>
        <w:rPr>
          <w:rFonts w:ascii="Times" w:hAnsi="Times"/>
        </w:rPr>
        <w:t xml:space="preserve"> a </w:t>
      </w:r>
      <m:oMath>
        <m:r>
          <w:rPr>
            <w:rFonts w:ascii="Cambria Math" w:hAnsi="Cambria Math"/>
          </w:rPr>
          <m:t>d</m:t>
        </m:r>
      </m:oMath>
      <w:r>
        <w:rPr>
          <w:rFonts w:ascii="Times" w:eastAsiaTheme="minorEastAsia" w:hAnsi="Times"/>
        </w:rPr>
        <w:t xml:space="preserve">, </w:t>
      </w:r>
    </w:p>
    <w:p w:rsidR="00430EF6" w:rsidRDefault="00430EF6" w:rsidP="00430EF6">
      <w:pPr>
        <w:spacing w:after="0"/>
        <w:rPr>
          <w:rFonts w:ascii="Times" w:eastAsiaTheme="minorEastAsia" w:hAnsi="Times"/>
        </w:rPr>
      </w:pPr>
    </w:p>
    <w:p w:rsidR="00C7234E" w:rsidRDefault="00C7234E" w:rsidP="00430EF6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ejemplo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x-0</m:t>
            </m:r>
          </m:e>
        </m:d>
        <m:r>
          <w:rPr>
            <w:rFonts w:ascii="Cambria Math" w:eastAsiaTheme="minorEastAsia" w:hAnsi="Cambria Math"/>
          </w:rPr>
          <m:t>&gt;2</m:t>
        </m:r>
      </m:oMath>
    </w:p>
    <w:p w:rsidR="00C7234E" w:rsidRDefault="00C7234E" w:rsidP="00430EF6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2093"/>
        <w:gridCol w:w="6961"/>
      </w:tblGrid>
      <w:tr w:rsidR="00DD5621" w:rsidRPr="005D1738" w:rsidTr="001C6E72">
        <w:tc>
          <w:tcPr>
            <w:tcW w:w="9054" w:type="dxa"/>
            <w:gridSpan w:val="2"/>
            <w:shd w:val="clear" w:color="auto" w:fill="0D0D0D" w:themeFill="text1" w:themeFillTint="F2"/>
          </w:tcPr>
          <w:p w:rsidR="00DD5621" w:rsidRPr="005D1738" w:rsidRDefault="00DD5621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D5621" w:rsidTr="001C6E72">
        <w:tc>
          <w:tcPr>
            <w:tcW w:w="2093" w:type="dxa"/>
          </w:tcPr>
          <w:p w:rsidR="00DD5621" w:rsidRPr="00053744" w:rsidRDefault="00DD5621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961" w:type="dxa"/>
          </w:tcPr>
          <w:p w:rsidR="00DD5621" w:rsidRPr="00053744" w:rsidRDefault="00DD5621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MA_G11_01_IMG18</w:t>
            </w:r>
          </w:p>
        </w:tc>
      </w:tr>
      <w:tr w:rsidR="00DD5621" w:rsidTr="001C6E72">
        <w:tc>
          <w:tcPr>
            <w:tcW w:w="2093" w:type="dxa"/>
          </w:tcPr>
          <w:p w:rsidR="00DD5621" w:rsidRDefault="00DD5621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961" w:type="dxa"/>
          </w:tcPr>
          <w:p w:rsidR="00DD5621" w:rsidRDefault="00DD5621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Inecuación </w:t>
            </w:r>
          </w:p>
        </w:tc>
      </w:tr>
      <w:tr w:rsidR="00DD5621" w:rsidTr="001C6E72">
        <w:tc>
          <w:tcPr>
            <w:tcW w:w="2093" w:type="dxa"/>
          </w:tcPr>
          <w:p w:rsidR="00DD5621" w:rsidRDefault="00DD5621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961" w:type="dxa"/>
          </w:tcPr>
          <w:p w:rsidR="00DD5621" w:rsidRDefault="00D16662" w:rsidP="001C6E72">
            <w:pPr>
              <w:rPr>
                <w:rFonts w:ascii="Times New Roman" w:hAnsi="Times New Roman" w:cs="Times New Roman"/>
                <w:color w:val="000000"/>
              </w:rPr>
            </w:pPr>
            <w:hyperlink r:id="rId22" w:history="1">
              <w:r w:rsidR="00C7234E" w:rsidRPr="00FF6896">
                <w:rPr>
                  <w:rStyle w:val="Hipervnculo"/>
                  <w:rFonts w:ascii="Times New Roman" w:hAnsi="Times New Roman" w:cs="Times New Roman"/>
                </w:rPr>
                <w:t>http://upload.wikimedia.org/wikipedia/commons/thumb/0/04/Valor_absoluto_3.JPG/800px-Valor_absoluto_3.JPG</w:t>
              </w:r>
            </w:hyperlink>
            <w:r w:rsidR="00C7234E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DD5621" w:rsidTr="001C6E72">
        <w:tc>
          <w:tcPr>
            <w:tcW w:w="2093" w:type="dxa"/>
          </w:tcPr>
          <w:p w:rsidR="00DD5621" w:rsidRDefault="00DD5621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961" w:type="dxa"/>
          </w:tcPr>
          <w:p w:rsidR="00DD5621" w:rsidRPr="000333EA" w:rsidRDefault="00DD5621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eastAsiaTheme="minorEastAsia" w:hAnsi="Times"/>
              </w:rPr>
              <w:t xml:space="preserve"> Interpretación de la inecuación como un problema de distancia</w:t>
            </w:r>
          </w:p>
        </w:tc>
      </w:tr>
    </w:tbl>
    <w:p w:rsidR="00C7234E" w:rsidRDefault="00C7234E" w:rsidP="0033061D">
      <w:pPr>
        <w:spacing w:after="0"/>
        <w:jc w:val="both"/>
        <w:rPr>
          <w:rFonts w:ascii="Times" w:eastAsiaTheme="minorEastAsia" w:hAnsi="Times"/>
        </w:rPr>
      </w:pPr>
    </w:p>
    <w:p w:rsidR="00DD5621" w:rsidRDefault="00C7234E" w:rsidP="0033061D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Tiene solución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lit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∞,-2</m:t>
            </m:r>
          </m:e>
        </m:d>
        <m:r>
          <w:rPr>
            <w:rFonts w:ascii="Cambria Math" w:eastAsiaTheme="minorEastAsia" w:hAnsi="Cambria Math"/>
          </w:rPr>
          <m:t>∪(2,∞)</m:t>
        </m:r>
      </m:oMath>
    </w:p>
    <w:p w:rsidR="00C7234E" w:rsidRDefault="00C7234E" w:rsidP="0033061D">
      <w:pPr>
        <w:spacing w:after="0"/>
        <w:jc w:val="both"/>
        <w:rPr>
          <w:rFonts w:ascii="Times" w:eastAsiaTheme="minorEastAsia" w:hAnsi="Times"/>
        </w:rPr>
      </w:pPr>
    </w:p>
    <w:p w:rsidR="00C7234E" w:rsidRDefault="00C7234E" w:rsidP="0033061D">
      <w:pPr>
        <w:spacing w:after="0"/>
        <w:jc w:val="both"/>
        <w:rPr>
          <w:rFonts w:ascii="Times" w:eastAsiaTheme="minorEastAsia" w:hAnsi="Times"/>
        </w:rPr>
      </w:pPr>
    </w:p>
    <w:p w:rsidR="00430EF6" w:rsidRDefault="00430EF6" w:rsidP="0033061D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lo tanto tenemos que el conjunto solución de la inecuación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&gt;d </m:t>
        </m:r>
      </m:oMath>
      <w:r>
        <w:rPr>
          <w:rFonts w:ascii="Times" w:eastAsiaTheme="minorEastAsia" w:hAnsi="Times"/>
        </w:rPr>
        <w:t xml:space="preserve">esta dado por </w:t>
      </w:r>
      <w:r w:rsidR="00BE2A63">
        <w:rPr>
          <w:rFonts w:ascii="Times" w:eastAsiaTheme="minorEastAsia" w:hAnsi="Times"/>
        </w:rPr>
        <w:t xml:space="preserve">         </w:t>
      </w:r>
      <w:r w:rsidR="0033061D">
        <w:rPr>
          <w:rFonts w:ascii="Times" w:eastAsiaTheme="minorEastAsia" w:hAnsi="Times"/>
        </w:rPr>
        <w:t xml:space="preserve"> </w:t>
      </w:r>
      <w:r w:rsidR="00BE2A63">
        <w:rPr>
          <w:rFonts w:ascii="Times" w:eastAsiaTheme="minorEastAsia" w:hAnsi="Times"/>
        </w:rPr>
        <w:t xml:space="preserve">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-∞,-d</m:t>
            </m:r>
          </m:e>
        </m:d>
        <m:r>
          <w:rPr>
            <w:rFonts w:ascii="Cambria Math" w:eastAsiaTheme="minorEastAsia" w:hAnsi="Cambria Math"/>
          </w:rPr>
          <m:t>∪(d,∞)</m:t>
        </m:r>
      </m:oMath>
      <w:r>
        <w:rPr>
          <w:rFonts w:ascii="Times" w:eastAsiaTheme="minorEastAsia" w:hAnsi="Times"/>
        </w:rPr>
        <w:t xml:space="preserve"> que son los números reales </w:t>
      </w:r>
      <m:oMath>
        <m:r>
          <w:rPr>
            <w:rFonts w:ascii="Cambria Math" w:eastAsiaTheme="minorEastAsia" w:hAnsi="Cambria Math"/>
          </w:rPr>
          <m:t xml:space="preserve">x </m:t>
        </m:r>
      </m:oMath>
      <w:r>
        <w:rPr>
          <w:rFonts w:ascii="Times" w:eastAsiaTheme="minorEastAsia" w:hAnsi="Times"/>
        </w:rPr>
        <w:t xml:space="preserve">tales que </w:t>
      </w:r>
      <m:oMath>
        <m:r>
          <w:rPr>
            <w:rFonts w:ascii="Cambria Math" w:eastAsiaTheme="minorEastAsia" w:hAnsi="Cambria Math"/>
          </w:rPr>
          <m:t>–d&gt;x</m:t>
        </m:r>
      </m:oMath>
      <w:r w:rsidR="00BE2A63">
        <w:rPr>
          <w:rFonts w:ascii="Times" w:eastAsiaTheme="minorEastAsia" w:hAnsi="Times"/>
        </w:rPr>
        <w:t xml:space="preserve"> ó </w:t>
      </w:r>
      <m:oMath>
        <m:r>
          <w:rPr>
            <w:rFonts w:ascii="Cambria Math" w:eastAsiaTheme="minorEastAsia" w:hAnsi="Cambria Math"/>
          </w:rPr>
          <m:t>x&gt;d</m:t>
        </m:r>
      </m:oMath>
      <w:r>
        <w:rPr>
          <w:rFonts w:ascii="Times" w:eastAsiaTheme="minorEastAsia" w:hAnsi="Times"/>
        </w:rPr>
        <w:t>,</w:t>
      </w:r>
      <w:r w:rsidR="0033061D">
        <w:rPr>
          <w:rFonts w:ascii="Times" w:eastAsiaTheme="minorEastAsia" w:hAnsi="Times"/>
        </w:rPr>
        <w:t xml:space="preserve"> como se expresa en la propiedad 5 de valor absoluto;</w:t>
      </w:r>
      <w:r>
        <w:rPr>
          <w:rFonts w:ascii="Times" w:eastAsiaTheme="minorEastAsia" w:hAnsi="Times"/>
        </w:rPr>
        <w:t xml:space="preserve"> </w:t>
      </w:r>
      <w:r w:rsidR="0033061D">
        <w:rPr>
          <w:rFonts w:ascii="Times" w:eastAsiaTheme="minorEastAsia" w:hAnsi="Times"/>
        </w:rPr>
        <w:t xml:space="preserve">a diferencia del caso anterior estas inecuaciones no pueden resolverse simultáneamente, y </w:t>
      </w:r>
      <w:r>
        <w:rPr>
          <w:rFonts w:ascii="Times" w:eastAsiaTheme="minorEastAsia" w:hAnsi="Times"/>
        </w:rPr>
        <w:t xml:space="preserve">el conjunto solución es la </w:t>
      </w:r>
      <w:r w:rsidR="0033061D">
        <w:rPr>
          <w:rFonts w:ascii="Times" w:eastAsiaTheme="minorEastAsia" w:hAnsi="Times"/>
        </w:rPr>
        <w:t xml:space="preserve">unión </w:t>
      </w:r>
      <w:r>
        <w:rPr>
          <w:rFonts w:ascii="Times" w:eastAsiaTheme="minorEastAsia" w:hAnsi="Times"/>
        </w:rPr>
        <w:t xml:space="preserve">entre los valores reales que satisfacen las inecuaciones </w:t>
      </w:r>
      <m:oMath>
        <m:r>
          <w:rPr>
            <w:rFonts w:ascii="Cambria Math" w:eastAsiaTheme="minorEastAsia" w:hAnsi="Cambria Math"/>
          </w:rPr>
          <m:t>–d&gt;x</m:t>
        </m:r>
      </m:oMath>
      <w:r>
        <w:rPr>
          <w:rFonts w:ascii="Times" w:eastAsiaTheme="minorEastAsia" w:hAnsi="Times"/>
        </w:rPr>
        <w:t xml:space="preserve"> y </w:t>
      </w:r>
      <m:oMath>
        <m:r>
          <w:rPr>
            <w:rFonts w:ascii="Cambria Math" w:eastAsiaTheme="minorEastAsia" w:hAnsi="Cambria Math"/>
          </w:rPr>
          <m:t>x&gt;d</m:t>
        </m:r>
      </m:oMath>
      <w:r>
        <w:rPr>
          <w:rFonts w:ascii="Times" w:eastAsiaTheme="minorEastAsia" w:hAnsi="Times"/>
        </w:rPr>
        <w:t xml:space="preserve"> .</w:t>
      </w:r>
    </w:p>
    <w:p w:rsidR="00430EF6" w:rsidRDefault="00430EF6" w:rsidP="00430EF6">
      <w:pPr>
        <w:spacing w:after="0"/>
        <w:rPr>
          <w:rFonts w:ascii="Times" w:eastAsiaTheme="minorEastAsia" w:hAnsi="Times"/>
        </w:rPr>
      </w:pPr>
    </w:p>
    <w:p w:rsidR="00430EF6" w:rsidRDefault="00430EF6" w:rsidP="00430EF6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Entonces cuando tengamos una expresión del tipo:</w:t>
      </w:r>
    </w:p>
    <w:p w:rsidR="00430EF6" w:rsidRDefault="00430EF6" w:rsidP="00430EF6">
      <w:pPr>
        <w:spacing w:after="0"/>
        <w:rPr>
          <w:rFonts w:ascii="Times" w:eastAsiaTheme="minorEastAsia" w:hAnsi="Times"/>
        </w:rPr>
      </w:pPr>
    </w:p>
    <w:p w:rsidR="00430EF6" w:rsidRDefault="00D16662" w:rsidP="00430EF6">
      <w:pPr>
        <w:spacing w:after="0"/>
        <w:rPr>
          <w:rFonts w:ascii="Times" w:eastAsiaTheme="minorEastAsia" w:hAnsi="Time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</m:d>
          <m:r>
            <w:rPr>
              <w:rFonts w:ascii="Cambria Math" w:eastAsiaTheme="minorEastAsia" w:hAnsi="Cambria Math"/>
            </w:rPr>
            <m:t>&gt;d</m:t>
          </m:r>
        </m:oMath>
      </m:oMathPara>
    </w:p>
    <w:p w:rsidR="00430EF6" w:rsidRDefault="00430EF6" w:rsidP="00430EF6">
      <w:pPr>
        <w:spacing w:after="0"/>
        <w:jc w:val="both"/>
        <w:rPr>
          <w:rFonts w:ascii="Times" w:eastAsiaTheme="minorEastAsia" w:hAnsi="Times"/>
        </w:rPr>
      </w:pPr>
    </w:p>
    <w:p w:rsidR="00430EF6" w:rsidRDefault="00430EF6" w:rsidP="00430EF6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Donde </w:t>
      </w:r>
      <m:oMath>
        <m:r>
          <w:rPr>
            <w:rFonts w:ascii="Cambria Math" w:eastAsiaTheme="minorEastAsia" w:hAnsi="Cambria Math"/>
          </w:rPr>
          <m:t>∆</m:t>
        </m:r>
      </m:oMath>
      <w:r>
        <w:rPr>
          <w:rFonts w:ascii="Times" w:eastAsiaTheme="minorEastAsia" w:hAnsi="Times"/>
        </w:rPr>
        <w:t xml:space="preserve"> es una expresión que contiene únicamente la variable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Times" w:eastAsiaTheme="minorEastAsia" w:hAnsi="Times"/>
        </w:rPr>
        <w:t xml:space="preserve">, entonces el conjunto solución se obtiene hallando la </w:t>
      </w:r>
      <w:r w:rsidR="007D278E">
        <w:rPr>
          <w:rFonts w:ascii="Times" w:eastAsiaTheme="minorEastAsia" w:hAnsi="Times"/>
        </w:rPr>
        <w:t>unión</w:t>
      </w:r>
      <w:r>
        <w:rPr>
          <w:rFonts w:ascii="Times" w:eastAsiaTheme="minorEastAsia" w:hAnsi="Times"/>
        </w:rPr>
        <w:t xml:space="preserve"> de los conjuntos solución de las inecuaciones </w:t>
      </w:r>
      <m:oMath>
        <m:r>
          <w:rPr>
            <w:rFonts w:ascii="Cambria Math" w:eastAsiaTheme="minorEastAsia" w:hAnsi="Cambria Math"/>
          </w:rPr>
          <m:t>–d&gt;(∆)</m:t>
        </m:r>
      </m:oMath>
      <w:r>
        <w:rPr>
          <w:rFonts w:ascii="Times" w:eastAsiaTheme="minorEastAsia" w:hAnsi="Times"/>
        </w:rPr>
        <w:t xml:space="preserve"> 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</m:e>
        </m:d>
        <m:r>
          <w:rPr>
            <w:rFonts w:ascii="Cambria Math" w:eastAsiaTheme="minorEastAsia" w:hAnsi="Cambria Math"/>
          </w:rPr>
          <m:t>&gt;d</m:t>
        </m:r>
      </m:oMath>
      <w:r>
        <w:rPr>
          <w:rFonts w:ascii="Times" w:eastAsiaTheme="minorEastAsia" w:hAnsi="Times"/>
        </w:rPr>
        <w:t>.</w:t>
      </w:r>
    </w:p>
    <w:p w:rsidR="00430EF6" w:rsidRDefault="00430EF6" w:rsidP="00430EF6">
      <w:pPr>
        <w:spacing w:after="0"/>
        <w:jc w:val="both"/>
        <w:rPr>
          <w:rFonts w:ascii="Times" w:eastAsiaTheme="minorEastAsia" w:hAnsi="Times"/>
        </w:rPr>
      </w:pPr>
    </w:p>
    <w:p w:rsidR="00430EF6" w:rsidRDefault="00430EF6" w:rsidP="00430EF6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 xml:space="preserve">Ejemplo 1. Encontrar 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3-5x</m:t>
            </m:r>
          </m:e>
        </m:d>
        <m:r>
          <w:rPr>
            <w:rFonts w:ascii="Cambria Math" w:hAnsi="Cambria Math"/>
          </w:rPr>
          <m:t>≥8</m:t>
        </m:r>
      </m:oMath>
    </w:p>
    <w:p w:rsidR="00430EF6" w:rsidRDefault="00430EF6" w:rsidP="00430EF6">
      <w:pPr>
        <w:spacing w:after="0"/>
        <w:rPr>
          <w:rFonts w:ascii="Times" w:eastAsiaTheme="minorEastAsia" w:hAnsi="Times"/>
        </w:rPr>
      </w:pPr>
    </w:p>
    <w:p w:rsidR="00430EF6" w:rsidRDefault="00430EF6" w:rsidP="00430EF6">
      <w:pPr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Entonces se debe cumplir </w:t>
      </w:r>
      <m:oMath>
        <m:r>
          <w:rPr>
            <w:rFonts w:ascii="Cambria Math" w:eastAsiaTheme="minorEastAsia" w:hAnsi="Cambria Math"/>
          </w:rPr>
          <m:t>-8≥3-5x</m:t>
        </m:r>
      </m:oMath>
      <w:r w:rsidR="007D278E">
        <w:rPr>
          <w:rFonts w:ascii="Times" w:eastAsiaTheme="minorEastAsia" w:hAnsi="Times"/>
        </w:rPr>
        <w:t xml:space="preserve"> o</w:t>
      </w:r>
      <w:r>
        <w:rPr>
          <w:rFonts w:ascii="Times" w:eastAsiaTheme="minorEastAsia" w:hAnsi="Times"/>
        </w:rPr>
        <w:t xml:space="preserve"> que </w:t>
      </w:r>
      <m:oMath>
        <m:r>
          <w:rPr>
            <w:rFonts w:ascii="Cambria Math" w:eastAsiaTheme="minorEastAsia" w:hAnsi="Cambria Math"/>
          </w:rPr>
          <m:t>3-5x≥8</m:t>
        </m:r>
      </m:oMath>
      <w:r>
        <w:rPr>
          <w:rFonts w:ascii="Times" w:eastAsiaTheme="minorEastAsia" w:hAnsi="Times"/>
        </w:rPr>
        <w:t>,</w:t>
      </w:r>
      <w:r w:rsidR="001B05BF">
        <w:rPr>
          <w:rFonts w:ascii="Times" w:eastAsiaTheme="minorEastAsia" w:hAnsi="Times"/>
        </w:rPr>
        <w:t xml:space="preserve"> resolviéndolas tenemos que</w:t>
      </w:r>
    </w:p>
    <w:p w:rsidR="00430EF6" w:rsidRDefault="00430EF6" w:rsidP="00430EF6">
      <w:pPr>
        <w:spacing w:after="0"/>
        <w:rPr>
          <w:rFonts w:ascii="Times" w:eastAsiaTheme="minorEastAsia" w:hAnsi="Times"/>
        </w:rPr>
      </w:pPr>
    </w:p>
    <w:p w:rsidR="0057786B" w:rsidRDefault="0057786B" w:rsidP="00430EF6">
      <w:pPr>
        <w:spacing w:after="0"/>
        <w:rPr>
          <w:rFonts w:ascii="Times" w:eastAsiaTheme="minorEastAsia" w:hAnsi="Times"/>
        </w:rPr>
      </w:pPr>
    </w:p>
    <w:p w:rsidR="0057786B" w:rsidRDefault="0057786B" w:rsidP="00430EF6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89"/>
        <w:gridCol w:w="4489"/>
      </w:tblGrid>
      <w:tr w:rsidR="0057786B" w:rsidTr="00D11FD8">
        <w:tc>
          <w:tcPr>
            <w:tcW w:w="4489" w:type="dxa"/>
          </w:tcPr>
          <w:p w:rsidR="0057786B" w:rsidRDefault="0057786B" w:rsidP="00D11FD8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-8≥3-5x</m:t>
                </m:r>
              </m:oMath>
            </m:oMathPara>
          </w:p>
          <w:p w:rsidR="0057786B" w:rsidRPr="003A251A" w:rsidRDefault="0057786B" w:rsidP="00D11FD8">
            <w:pPr>
              <w:jc w:val="both"/>
              <w:rPr>
                <w:rFonts w:ascii="Times" w:eastAsiaTheme="minorEastAsia" w:hAnsi="Times"/>
              </w:rPr>
            </w:pPr>
          </w:p>
          <w:p w:rsidR="0057786B" w:rsidRDefault="0057786B" w:rsidP="00D11FD8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-8+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≥3-5x+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</m:oMath>
            </m:oMathPara>
          </w:p>
          <w:p w:rsidR="0057786B" w:rsidRPr="003A251A" w:rsidRDefault="0057786B" w:rsidP="00D11FD8">
            <w:pPr>
              <w:jc w:val="both"/>
              <w:rPr>
                <w:rFonts w:ascii="Times" w:eastAsiaTheme="minorEastAsia" w:hAnsi="Times"/>
              </w:rPr>
            </w:pPr>
          </w:p>
          <w:p w:rsidR="0057786B" w:rsidRDefault="0057786B" w:rsidP="00D11FD8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-11≥-5x</m:t>
                </m:r>
              </m:oMath>
            </m:oMathPara>
          </w:p>
          <w:p w:rsidR="0057786B" w:rsidRDefault="0057786B" w:rsidP="00D11FD8">
            <w:pPr>
              <w:jc w:val="both"/>
              <w:rPr>
                <w:rFonts w:ascii="Times" w:eastAsiaTheme="minorEastAsia" w:hAnsi="Times"/>
              </w:rPr>
            </w:pPr>
          </w:p>
          <w:p w:rsidR="0057786B" w:rsidRDefault="00D16662" w:rsidP="00D11FD8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-5x</m:t>
                    </m:r>
                  </m:e>
                </m:d>
              </m:oMath>
            </m:oMathPara>
          </w:p>
          <w:p w:rsidR="0057786B" w:rsidRPr="003A251A" w:rsidRDefault="0057786B" w:rsidP="00D11FD8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</w:t>
            </w:r>
          </w:p>
          <w:p w:rsidR="0057786B" w:rsidRDefault="00D16662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≤x</m:t>
                </m:r>
              </m:oMath>
            </m:oMathPara>
          </w:p>
          <w:p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</w:p>
          <w:p w:rsidR="00641905" w:rsidRDefault="00641905" w:rsidP="00C45978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Conjunto solución </w:t>
            </w:r>
            <m:oMath>
              <m:r>
                <w:rPr>
                  <w:rFonts w:ascii="Cambria Math" w:eastAsiaTheme="minorEastAsia" w:hAnsi="Cambria Math"/>
                </w:rPr>
                <m:t>[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,∞)</m:t>
              </m:r>
            </m:oMath>
          </w:p>
        </w:tc>
        <w:tc>
          <w:tcPr>
            <w:tcW w:w="4489" w:type="dxa"/>
          </w:tcPr>
          <w:p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8≤3-5x</m:t>
                </m:r>
              </m:oMath>
            </m:oMathPara>
          </w:p>
          <w:p w:rsidR="00641905" w:rsidRPr="003A251A" w:rsidRDefault="00641905" w:rsidP="00641905">
            <w:pPr>
              <w:jc w:val="both"/>
              <w:rPr>
                <w:rFonts w:ascii="Times" w:eastAsiaTheme="minorEastAsia" w:hAnsi="Times"/>
              </w:rPr>
            </w:pPr>
          </w:p>
          <w:p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≤3-5x+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</m:oMath>
            </m:oMathPara>
          </w:p>
          <w:p w:rsidR="00641905" w:rsidRPr="003A251A" w:rsidRDefault="00641905" w:rsidP="00641905">
            <w:pPr>
              <w:jc w:val="both"/>
              <w:rPr>
                <w:rFonts w:ascii="Times" w:eastAsiaTheme="minorEastAsia" w:hAnsi="Times"/>
              </w:rPr>
            </w:pPr>
          </w:p>
          <w:p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5≤-5x</m:t>
                </m:r>
              </m:oMath>
            </m:oMathPara>
          </w:p>
          <w:p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</w:p>
          <w:p w:rsidR="00641905" w:rsidRDefault="00D16662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≥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-5x</m:t>
                    </m:r>
                  </m:e>
                </m:d>
              </m:oMath>
            </m:oMathPara>
          </w:p>
          <w:p w:rsidR="00641905" w:rsidRPr="003A251A" w:rsidRDefault="00641905" w:rsidP="00641905">
            <w:pPr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</w:t>
            </w:r>
          </w:p>
          <w:p w:rsidR="00641905" w:rsidRDefault="00C45978" w:rsidP="00641905">
            <w:pPr>
              <w:jc w:val="both"/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1≥x</m:t>
                </m:r>
              </m:oMath>
            </m:oMathPara>
          </w:p>
          <w:p w:rsidR="00641905" w:rsidRDefault="00641905" w:rsidP="00641905">
            <w:pPr>
              <w:jc w:val="both"/>
              <w:rPr>
                <w:rFonts w:ascii="Times" w:eastAsiaTheme="minorEastAsia" w:hAnsi="Times"/>
              </w:rPr>
            </w:pPr>
          </w:p>
          <w:p w:rsidR="0057786B" w:rsidRDefault="00641905" w:rsidP="00C45978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Conjunto solución </w:t>
            </w:r>
            <m:oMath>
              <m:d>
                <m:dPr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-∞,1</m:t>
                  </m:r>
                </m:e>
              </m:d>
            </m:oMath>
          </w:p>
        </w:tc>
      </w:tr>
    </w:tbl>
    <w:p w:rsidR="0057786B" w:rsidRDefault="0057786B" w:rsidP="00430EF6">
      <w:pPr>
        <w:spacing w:after="0"/>
        <w:rPr>
          <w:rFonts w:ascii="Times" w:eastAsiaTheme="minorEastAsia" w:hAnsi="Times"/>
        </w:rPr>
      </w:pPr>
    </w:p>
    <w:p w:rsidR="0057786B" w:rsidRDefault="0057786B" w:rsidP="00430EF6">
      <w:pPr>
        <w:spacing w:after="0"/>
        <w:rPr>
          <w:rFonts w:ascii="Times" w:eastAsiaTheme="minorEastAsia" w:hAnsi="Times"/>
        </w:rPr>
      </w:pPr>
    </w:p>
    <w:p w:rsidR="00430EF6" w:rsidRPr="008B022F" w:rsidRDefault="00430EF6" w:rsidP="00430EF6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lo tanto el conjunto solución de la inecuación es el intervalo abierto </w:t>
      </w:r>
      <m:oMath>
        <m:d>
          <m:dPr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s-MX"/>
              </w:rPr>
            </m:ctrlPr>
          </m:dPr>
          <m:e>
            <m:r>
              <w:rPr>
                <w:rFonts w:ascii="Cambria Math" w:eastAsiaTheme="minorEastAsia" w:hAnsi="Cambria Math"/>
              </w:rPr>
              <m:t>-∞,1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s-MX"/>
          </w:rPr>
          <m:t>∪</m:t>
        </m:r>
        <m:r>
          <w:rPr>
            <w:rFonts w:ascii="Cambria Math" w:eastAsiaTheme="minorEastAsia" w:hAnsi="Cambria Math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5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,∞)</m:t>
        </m:r>
      </m:oMath>
    </w:p>
    <w:p w:rsidR="00430EF6" w:rsidRDefault="00430EF6" w:rsidP="00430EF6">
      <w:pPr>
        <w:spacing w:after="0"/>
        <w:rPr>
          <w:rFonts w:ascii="Times" w:eastAsiaTheme="minorEastAsia" w:hAnsi="Times"/>
        </w:rPr>
      </w:pPr>
    </w:p>
    <w:p w:rsidR="00430EF6" w:rsidRDefault="00430EF6" w:rsidP="00430EF6">
      <w:pPr>
        <w:spacing w:after="0"/>
        <w:rPr>
          <w:rFonts w:ascii="Times" w:eastAsiaTheme="minorEastAsia" w:hAnsi="Times"/>
        </w:rPr>
      </w:pPr>
    </w:p>
    <w:p w:rsidR="00430EF6" w:rsidRDefault="00430EF6" w:rsidP="00430EF6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Ejemplo 2. Encontrar 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-10</m:t>
            </m:r>
          </m:e>
        </m:d>
        <m:r>
          <w:rPr>
            <w:rFonts w:ascii="Cambria Math" w:hAnsi="Cambria Math"/>
          </w:rPr>
          <m:t>&gt;1</m:t>
        </m:r>
      </m:oMath>
    </w:p>
    <w:p w:rsidR="00430EF6" w:rsidRDefault="00430EF6" w:rsidP="00430EF6">
      <w:pPr>
        <w:spacing w:after="0"/>
        <w:rPr>
          <w:rFonts w:ascii="Times" w:eastAsiaTheme="minorEastAsia" w:hAnsi="Times"/>
        </w:rPr>
      </w:pPr>
    </w:p>
    <w:p w:rsidR="00430EF6" w:rsidRDefault="00430EF6" w:rsidP="004F4585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Entonces se debe cumplir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-10&gt;1</m:t>
        </m:r>
      </m:oMath>
      <w:r>
        <w:rPr>
          <w:rFonts w:ascii="Times" w:eastAsiaTheme="minorEastAsia" w:hAnsi="Times"/>
        </w:rPr>
        <w:t xml:space="preserve"> y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-10&lt;-1</m:t>
        </m:r>
      </m:oMath>
      <w:r w:rsidR="004F4585">
        <w:rPr>
          <w:rFonts w:ascii="Times" w:eastAsiaTheme="minorEastAsia" w:hAnsi="Times"/>
        </w:rPr>
        <w:t xml:space="preserve"> resolviendolas tenemos:</w:t>
      </w:r>
    </w:p>
    <w:p w:rsidR="00430EF6" w:rsidRDefault="00430EF6" w:rsidP="00430EF6">
      <w:pPr>
        <w:spacing w:after="0"/>
        <w:rPr>
          <w:rFonts w:ascii="Times" w:eastAsiaTheme="minorEastAsia" w:hAnsi="Times"/>
        </w:rPr>
      </w:pPr>
    </w:p>
    <w:p w:rsidR="00430EF6" w:rsidRDefault="00430EF6" w:rsidP="00430EF6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-1&gt;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</m:t>
          </m:r>
        </m:oMath>
      </m:oMathPara>
    </w:p>
    <w:p w:rsidR="00430EF6" w:rsidRDefault="00430EF6" w:rsidP="00430EF6">
      <w:pPr>
        <w:spacing w:after="0"/>
        <w:rPr>
          <w:rFonts w:ascii="Times" w:eastAsiaTheme="minorEastAsia" w:hAnsi="Times"/>
        </w:rPr>
      </w:pPr>
    </w:p>
    <w:p w:rsidR="00430EF6" w:rsidRDefault="00430EF6" w:rsidP="00430EF6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-1+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-10+(1)</m:t>
          </m:r>
        </m:oMath>
      </m:oMathPara>
    </w:p>
    <w:p w:rsidR="00430EF6" w:rsidRDefault="00430EF6" w:rsidP="00430EF6">
      <w:pPr>
        <w:spacing w:after="0"/>
        <w:rPr>
          <w:rFonts w:ascii="Times" w:eastAsiaTheme="minorEastAsia" w:hAnsi="Times"/>
        </w:rPr>
      </w:pPr>
    </w:p>
    <w:p w:rsidR="00430EF6" w:rsidRDefault="001738C8" w:rsidP="00430EF6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0&gt;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-9</m:t>
          </m:r>
        </m:oMath>
      </m:oMathPara>
    </w:p>
    <w:p w:rsidR="00430EF6" w:rsidRDefault="00430EF6" w:rsidP="00430EF6">
      <w:pPr>
        <w:spacing w:after="0"/>
        <w:rPr>
          <w:rFonts w:ascii="Times" w:eastAsiaTheme="minorEastAsia" w:hAnsi="Times"/>
        </w:rPr>
      </w:pPr>
    </w:p>
    <w:p w:rsidR="00430EF6" w:rsidRDefault="00430EF6" w:rsidP="00430EF6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Factorizando para hallar lo ceros</w:t>
      </w:r>
    </w:p>
    <w:p w:rsidR="00430EF6" w:rsidRDefault="00430EF6" w:rsidP="00430EF6">
      <w:pPr>
        <w:spacing w:after="0"/>
        <w:rPr>
          <w:rFonts w:ascii="Times" w:eastAsiaTheme="minorEastAsia" w:hAnsi="Times"/>
        </w:rPr>
      </w:pPr>
    </w:p>
    <w:p w:rsidR="00430EF6" w:rsidRDefault="00430EF6" w:rsidP="00430EF6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0&gt;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x+3</m:t>
              </m:r>
            </m:e>
          </m:d>
        </m:oMath>
      </m:oMathPara>
    </w:p>
    <w:p w:rsidR="00430EF6" w:rsidRDefault="00430EF6" w:rsidP="00430EF6">
      <w:pPr>
        <w:spacing w:after="0"/>
        <w:rPr>
          <w:rFonts w:ascii="Times" w:eastAsiaTheme="minorEastAsia" w:hAnsi="Times"/>
        </w:rPr>
      </w:pPr>
    </w:p>
    <w:p w:rsidR="00430EF6" w:rsidRDefault="00430EF6" w:rsidP="00430EF6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Calculamos los intervalos en que la expresión es </w:t>
      </w:r>
      <w:r w:rsidR="007B0EE2">
        <w:rPr>
          <w:rFonts w:ascii="Times" w:eastAsiaTheme="minorEastAsia" w:hAnsi="Times"/>
        </w:rPr>
        <w:t>negativa</w:t>
      </w:r>
    </w:p>
    <w:p w:rsidR="00430EF6" w:rsidRDefault="00430EF6" w:rsidP="00430EF6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8976" w:type="dxa"/>
        <w:tblLook w:val="04A0"/>
      </w:tblPr>
      <w:tblGrid>
        <w:gridCol w:w="2244"/>
        <w:gridCol w:w="2244"/>
        <w:gridCol w:w="2244"/>
        <w:gridCol w:w="2244"/>
      </w:tblGrid>
      <w:tr w:rsidR="00430EF6" w:rsidTr="00D11FD8">
        <w:tc>
          <w:tcPr>
            <w:tcW w:w="2244" w:type="dxa"/>
          </w:tcPr>
          <w:p w:rsidR="00430EF6" w:rsidRDefault="00430EF6" w:rsidP="00D11FD8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Factores</w:t>
            </w:r>
          </w:p>
        </w:tc>
        <w:tc>
          <w:tcPr>
            <w:tcW w:w="2244" w:type="dxa"/>
          </w:tcPr>
          <w:p w:rsidR="00430EF6" w:rsidRDefault="00D16662" w:rsidP="00F679C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-∞,-3</m:t>
                    </m:r>
                  </m:e>
                </m:d>
              </m:oMath>
            </m:oMathPara>
          </w:p>
        </w:tc>
        <w:tc>
          <w:tcPr>
            <w:tcW w:w="2244" w:type="dxa"/>
          </w:tcPr>
          <w:p w:rsidR="00430EF6" w:rsidRDefault="00D16662" w:rsidP="00F679C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3 ,3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oMath>
            </m:oMathPara>
          </w:p>
        </w:tc>
        <w:tc>
          <w:tcPr>
            <w:tcW w:w="2244" w:type="dxa"/>
          </w:tcPr>
          <w:p w:rsidR="00430EF6" w:rsidRDefault="00D16662" w:rsidP="00F679C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3, ∞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430EF6" w:rsidTr="00D11FD8">
        <w:tc>
          <w:tcPr>
            <w:tcW w:w="2244" w:type="dxa"/>
          </w:tcPr>
          <w:p w:rsidR="00430EF6" w:rsidRDefault="00430EF6" w:rsidP="00F679C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x-3</m:t>
                </m:r>
              </m:oMath>
            </m:oMathPara>
          </w:p>
        </w:tc>
        <w:tc>
          <w:tcPr>
            <w:tcW w:w="2244" w:type="dxa"/>
          </w:tcPr>
          <w:p w:rsidR="00430EF6" w:rsidRDefault="00430EF6" w:rsidP="00D11FD8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:rsidR="00430EF6" w:rsidRDefault="00430EF6" w:rsidP="00D11FD8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:rsidR="00430EF6" w:rsidRDefault="00430EF6" w:rsidP="00D11FD8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  <w:tr w:rsidR="00430EF6" w:rsidTr="00D11FD8">
        <w:tc>
          <w:tcPr>
            <w:tcW w:w="2244" w:type="dxa"/>
          </w:tcPr>
          <w:p w:rsidR="00430EF6" w:rsidRDefault="00430EF6" w:rsidP="00F679CC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x+3</m:t>
                </m:r>
              </m:oMath>
            </m:oMathPara>
          </w:p>
        </w:tc>
        <w:tc>
          <w:tcPr>
            <w:tcW w:w="2244" w:type="dxa"/>
          </w:tcPr>
          <w:p w:rsidR="00430EF6" w:rsidRDefault="00430EF6" w:rsidP="00D11FD8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:rsidR="00430EF6" w:rsidRDefault="00430EF6" w:rsidP="00D11FD8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  <w:tc>
          <w:tcPr>
            <w:tcW w:w="2244" w:type="dxa"/>
          </w:tcPr>
          <w:p w:rsidR="00430EF6" w:rsidRDefault="00430EF6" w:rsidP="00D11FD8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  <w:tr w:rsidR="00430EF6" w:rsidTr="00D11FD8">
        <w:tc>
          <w:tcPr>
            <w:tcW w:w="2244" w:type="dxa"/>
          </w:tcPr>
          <w:p w:rsidR="00430EF6" w:rsidRDefault="00D16662" w:rsidP="00F679CC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x-3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x+3</m:t>
                    </m:r>
                  </m:e>
                </m:d>
              </m:oMath>
            </m:oMathPara>
          </w:p>
        </w:tc>
        <w:tc>
          <w:tcPr>
            <w:tcW w:w="2244" w:type="dxa"/>
          </w:tcPr>
          <w:p w:rsidR="00430EF6" w:rsidRDefault="00430EF6" w:rsidP="00D11FD8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  <w:tc>
          <w:tcPr>
            <w:tcW w:w="2244" w:type="dxa"/>
          </w:tcPr>
          <w:p w:rsidR="00430EF6" w:rsidRDefault="00430EF6" w:rsidP="00D11FD8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:rsidR="00430EF6" w:rsidRDefault="00430EF6" w:rsidP="00D11FD8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</w:tbl>
    <w:p w:rsidR="00430EF6" w:rsidRDefault="00430EF6" w:rsidP="00430EF6">
      <w:pPr>
        <w:spacing w:after="0"/>
        <w:rPr>
          <w:rFonts w:ascii="Times" w:eastAsiaTheme="minorEastAsia" w:hAnsi="Times"/>
        </w:rPr>
      </w:pPr>
    </w:p>
    <w:p w:rsidR="00430EF6" w:rsidRDefault="00430EF6" w:rsidP="00430EF6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Luego la ineacuación  </w:t>
      </w:r>
      <m:oMath>
        <m:r>
          <w:rPr>
            <w:rFonts w:ascii="Cambria Math" w:eastAsiaTheme="minorEastAsia" w:hAnsi="Cambria Math"/>
          </w:rPr>
          <m:t>-8&gt;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</m:t>
        </m:r>
      </m:oMath>
      <w:r>
        <w:rPr>
          <w:rFonts w:ascii="Times" w:eastAsiaTheme="minorEastAsia" w:hAnsi="Times"/>
        </w:rPr>
        <w:t xml:space="preserve"> tiene conjunto solución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-3,3</m:t>
            </m:r>
          </m:e>
        </m:d>
      </m:oMath>
      <w:r>
        <w:rPr>
          <w:rFonts w:ascii="Times" w:eastAsiaTheme="minorEastAsia" w:hAnsi="Times"/>
        </w:rPr>
        <w:t xml:space="preserve">   </w:t>
      </w:r>
    </w:p>
    <w:p w:rsidR="00430EF6" w:rsidRDefault="00430EF6" w:rsidP="00430EF6">
      <w:pPr>
        <w:spacing w:after="0"/>
        <w:rPr>
          <w:rFonts w:ascii="Times" w:eastAsiaTheme="minorEastAsia" w:hAnsi="Times"/>
        </w:rPr>
      </w:pPr>
    </w:p>
    <w:p w:rsidR="00430EF6" w:rsidRDefault="00430EF6" w:rsidP="00430EF6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Ahora resolvamos la otra inecuación</w:t>
      </w:r>
    </w:p>
    <w:p w:rsidR="00430EF6" w:rsidRDefault="00430EF6" w:rsidP="00430EF6">
      <w:pPr>
        <w:spacing w:after="0"/>
        <w:rPr>
          <w:rFonts w:ascii="Times" w:eastAsiaTheme="minorEastAsia" w:hAnsi="Times"/>
        </w:rPr>
      </w:pPr>
    </w:p>
    <w:p w:rsidR="00430EF6" w:rsidRDefault="00D16662" w:rsidP="00430EF6">
      <w:pPr>
        <w:spacing w:after="0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-10&gt;1</m:t>
          </m:r>
        </m:oMath>
      </m:oMathPara>
    </w:p>
    <w:p w:rsidR="00430EF6" w:rsidRDefault="00430EF6" w:rsidP="00430EF6">
      <w:pPr>
        <w:spacing w:after="0"/>
        <w:rPr>
          <w:rFonts w:ascii="Times" w:eastAsiaTheme="minorEastAsia" w:hAnsi="Times"/>
        </w:rPr>
      </w:pPr>
    </w:p>
    <w:p w:rsidR="00430EF6" w:rsidRDefault="00D16662" w:rsidP="00430EF6">
      <w:pPr>
        <w:spacing w:after="0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&gt;1+(-1)</m:t>
          </m:r>
        </m:oMath>
      </m:oMathPara>
    </w:p>
    <w:p w:rsidR="00430EF6" w:rsidRDefault="00430EF6" w:rsidP="00430EF6">
      <w:pPr>
        <w:spacing w:after="0"/>
        <w:rPr>
          <w:rFonts w:ascii="Times" w:eastAsiaTheme="minorEastAsia" w:hAnsi="Times"/>
        </w:rPr>
      </w:pPr>
    </w:p>
    <w:p w:rsidR="00430EF6" w:rsidRDefault="00D16662" w:rsidP="00430EF6">
      <w:pPr>
        <w:spacing w:after="0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-11&gt;0</m:t>
          </m:r>
        </m:oMath>
      </m:oMathPara>
    </w:p>
    <w:p w:rsidR="00430EF6" w:rsidRDefault="00430EF6" w:rsidP="00430EF6">
      <w:pPr>
        <w:spacing w:after="0"/>
        <w:rPr>
          <w:rFonts w:ascii="Times" w:eastAsiaTheme="minorEastAsia" w:hAnsi="Times"/>
        </w:rPr>
      </w:pPr>
    </w:p>
    <w:p w:rsidR="00430EF6" w:rsidRDefault="00430EF6" w:rsidP="00430EF6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Factorizando para hallar los ceros de la expresión:</w:t>
      </w:r>
    </w:p>
    <w:p w:rsidR="00430EF6" w:rsidRDefault="00430EF6" w:rsidP="00430EF6">
      <w:pPr>
        <w:spacing w:after="0"/>
        <w:rPr>
          <w:rFonts w:ascii="Times" w:eastAsiaTheme="minorEastAsia" w:hAnsi="Times"/>
        </w:rPr>
      </w:pPr>
    </w:p>
    <w:p w:rsidR="00430EF6" w:rsidRDefault="00430EF6" w:rsidP="00430EF6">
      <w:pPr>
        <w:spacing w:after="0"/>
        <w:rPr>
          <w:rFonts w:ascii="Times" w:eastAsiaTheme="minorEastAsia" w:hAnsi="Times"/>
        </w:rPr>
      </w:pPr>
      <m:oMathPara>
        <m:oMath>
          <m:r>
            <w:rPr>
              <w:rFonts w:ascii="Cambria Math" w:eastAsiaTheme="minorEastAsia" w:hAnsi="Cambria Math"/>
            </w:rPr>
            <m:t>0&lt;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rad>
            </m:e>
          </m:d>
        </m:oMath>
      </m:oMathPara>
    </w:p>
    <w:p w:rsidR="00430EF6" w:rsidRDefault="00430EF6" w:rsidP="00430EF6">
      <w:pPr>
        <w:spacing w:after="0"/>
        <w:rPr>
          <w:rFonts w:ascii="Times" w:eastAsiaTheme="minorEastAsia" w:hAnsi="Times"/>
        </w:rPr>
      </w:pPr>
    </w:p>
    <w:p w:rsidR="00430EF6" w:rsidRDefault="00430EF6" w:rsidP="00430EF6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Calculamos los intervalos en que la expresión es positiva</w:t>
      </w:r>
    </w:p>
    <w:p w:rsidR="00430EF6" w:rsidRDefault="00430EF6" w:rsidP="00430EF6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8976" w:type="dxa"/>
        <w:tblLook w:val="04A0"/>
      </w:tblPr>
      <w:tblGrid>
        <w:gridCol w:w="2244"/>
        <w:gridCol w:w="2244"/>
        <w:gridCol w:w="2244"/>
        <w:gridCol w:w="2244"/>
      </w:tblGrid>
      <w:tr w:rsidR="00430EF6" w:rsidTr="00D11FD8">
        <w:tc>
          <w:tcPr>
            <w:tcW w:w="2244" w:type="dxa"/>
          </w:tcPr>
          <w:p w:rsidR="00430EF6" w:rsidRDefault="00430EF6" w:rsidP="00D11FD8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Factores</w:t>
            </w:r>
          </w:p>
        </w:tc>
        <w:tc>
          <w:tcPr>
            <w:tcW w:w="2244" w:type="dxa"/>
          </w:tcPr>
          <w:p w:rsidR="00430EF6" w:rsidRDefault="00D16662" w:rsidP="00722EA3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-∞,-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244" w:type="dxa"/>
          </w:tcPr>
          <w:p w:rsidR="00430EF6" w:rsidRDefault="00D16662" w:rsidP="00722EA3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 xml:space="preserve"> ,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oMath>
            </m:oMathPara>
          </w:p>
        </w:tc>
        <w:tc>
          <w:tcPr>
            <w:tcW w:w="2244" w:type="dxa"/>
          </w:tcPr>
          <w:p w:rsidR="00430EF6" w:rsidRDefault="00D16662" w:rsidP="00722EA3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, ∞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430EF6" w:rsidTr="00D11FD8">
        <w:tc>
          <w:tcPr>
            <w:tcW w:w="2244" w:type="dxa"/>
          </w:tcPr>
          <w:p w:rsidR="00430EF6" w:rsidRDefault="00430EF6" w:rsidP="00722EA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x-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</m:rad>
              </m:oMath>
            </m:oMathPara>
          </w:p>
        </w:tc>
        <w:tc>
          <w:tcPr>
            <w:tcW w:w="2244" w:type="dxa"/>
          </w:tcPr>
          <w:p w:rsidR="00430EF6" w:rsidRDefault="00430EF6" w:rsidP="00D11FD8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:rsidR="00430EF6" w:rsidRDefault="00430EF6" w:rsidP="00D11FD8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:rsidR="00430EF6" w:rsidRDefault="00430EF6" w:rsidP="00D11FD8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  <w:tr w:rsidR="00430EF6" w:rsidTr="00D11FD8">
        <w:tc>
          <w:tcPr>
            <w:tcW w:w="2244" w:type="dxa"/>
          </w:tcPr>
          <w:p w:rsidR="00430EF6" w:rsidRDefault="00430EF6" w:rsidP="00722EA3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x+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</m:rad>
              </m:oMath>
            </m:oMathPara>
          </w:p>
        </w:tc>
        <w:tc>
          <w:tcPr>
            <w:tcW w:w="2244" w:type="dxa"/>
          </w:tcPr>
          <w:p w:rsidR="00430EF6" w:rsidRDefault="00430EF6" w:rsidP="00D11FD8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:rsidR="00430EF6" w:rsidRDefault="00430EF6" w:rsidP="00D11FD8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  <w:tc>
          <w:tcPr>
            <w:tcW w:w="2244" w:type="dxa"/>
          </w:tcPr>
          <w:p w:rsidR="00430EF6" w:rsidRDefault="00430EF6" w:rsidP="00D11FD8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  <w:tr w:rsidR="00430EF6" w:rsidTr="00D11FD8">
        <w:tc>
          <w:tcPr>
            <w:tcW w:w="2244" w:type="dxa"/>
          </w:tcPr>
          <w:p w:rsidR="00430EF6" w:rsidRDefault="00D16662" w:rsidP="00722EA3">
            <w:pPr>
              <w:rPr>
                <w:rFonts w:ascii="Times" w:eastAsiaTheme="minorEastAsia" w:hAnsi="Tim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2244" w:type="dxa"/>
          </w:tcPr>
          <w:p w:rsidR="00430EF6" w:rsidRDefault="00430EF6" w:rsidP="00D11FD8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  <w:tc>
          <w:tcPr>
            <w:tcW w:w="2244" w:type="dxa"/>
          </w:tcPr>
          <w:p w:rsidR="00430EF6" w:rsidRDefault="00430EF6" w:rsidP="00D11FD8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244" w:type="dxa"/>
          </w:tcPr>
          <w:p w:rsidR="00430EF6" w:rsidRDefault="00430EF6" w:rsidP="00D11FD8">
            <w:pPr>
              <w:rPr>
                <w:rFonts w:ascii="Times" w:eastAsiaTheme="minorEastAsia" w:hAnsi="Tim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</m:oMath>
            </m:oMathPara>
          </w:p>
        </w:tc>
      </w:tr>
    </w:tbl>
    <w:p w:rsidR="00430EF6" w:rsidRDefault="00430EF6" w:rsidP="00430EF6">
      <w:pPr>
        <w:spacing w:after="0"/>
        <w:rPr>
          <w:rFonts w:ascii="Times" w:eastAsiaTheme="minorEastAsia" w:hAnsi="Times"/>
        </w:rPr>
      </w:pPr>
    </w:p>
    <w:p w:rsidR="00430EF6" w:rsidRDefault="00430EF6" w:rsidP="00430EF6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Luego la inecuación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-10&gt;1</m:t>
        </m:r>
      </m:oMath>
      <w:r>
        <w:rPr>
          <w:rFonts w:ascii="Times" w:eastAsiaTheme="minorEastAsia" w:hAnsi="Times"/>
        </w:rPr>
        <w:t xml:space="preserve"> tiene conjunto solución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-∞,-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11</m:t>
                </m:r>
              </m:e>
            </m:rad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11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, ∞</m:t>
            </m:r>
          </m:e>
        </m:d>
      </m:oMath>
      <w:r>
        <w:rPr>
          <w:rFonts w:ascii="Times" w:eastAsiaTheme="minorEastAsia" w:hAnsi="Times"/>
        </w:rPr>
        <w:t xml:space="preserve">   </w:t>
      </w:r>
    </w:p>
    <w:p w:rsidR="00430EF6" w:rsidRDefault="00430EF6" w:rsidP="00430EF6">
      <w:pPr>
        <w:spacing w:after="0"/>
        <w:rPr>
          <w:rFonts w:ascii="Times" w:eastAsiaTheme="minorEastAsia" w:hAnsi="Times"/>
        </w:rPr>
      </w:pPr>
    </w:p>
    <w:p w:rsidR="00430EF6" w:rsidRDefault="00430EF6" w:rsidP="00430EF6">
      <w:pPr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Finalmente la inecuación con valor absoluto </w:t>
      </w:r>
      <m:oMath>
        <m:r>
          <w:rPr>
            <w:rFonts w:ascii="Cambria Math" w:eastAsiaTheme="minorEastAsia" w:hAnsi="Cambria Math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 |&gt;1</m:t>
        </m:r>
      </m:oMath>
      <w:r>
        <w:rPr>
          <w:rFonts w:ascii="Times" w:eastAsiaTheme="minorEastAsia" w:hAnsi="Times"/>
        </w:rPr>
        <w:t xml:space="preserve"> tiene por conjunto solución:</w:t>
      </w:r>
    </w:p>
    <w:p w:rsidR="00430EF6" w:rsidRDefault="00430EF6" w:rsidP="00430EF6">
      <w:pPr>
        <w:spacing w:after="0"/>
        <w:rPr>
          <w:rFonts w:ascii="Times" w:eastAsiaTheme="minorEastAsia" w:hAnsi="Times"/>
        </w:rPr>
      </w:pPr>
    </w:p>
    <w:p w:rsidR="00430EF6" w:rsidRDefault="00D16662" w:rsidP="00430EF6">
      <w:pPr>
        <w:spacing w:after="0"/>
        <w:rPr>
          <w:rFonts w:ascii="Times" w:eastAsiaTheme="minorEastAsia" w:hAnsi="Tim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-∞,-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∪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 , ∞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-3,3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-∞,-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-3,3</m:t>
              </m:r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rad>
              <m:r>
                <w:rPr>
                  <w:rFonts w:ascii="Cambria Math" w:eastAsiaTheme="minorEastAsia" w:hAnsi="Cambria Math"/>
                </w:rPr>
                <m:t xml:space="preserve"> , ∞</m:t>
              </m:r>
            </m:e>
          </m:d>
        </m:oMath>
      </m:oMathPara>
    </w:p>
    <w:p w:rsidR="00430EF6" w:rsidRDefault="00430EF6" w:rsidP="00430EF6">
      <w:pPr>
        <w:spacing w:after="0"/>
        <w:rPr>
          <w:rFonts w:ascii="Times" w:eastAsiaTheme="minorEastAsia" w:hAnsi="Times"/>
        </w:rPr>
      </w:pPr>
    </w:p>
    <w:p w:rsidR="006B552D" w:rsidRDefault="006B552D" w:rsidP="006B552D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6B552D" w:rsidRPr="005D1738" w:rsidTr="001C6E72">
        <w:tc>
          <w:tcPr>
            <w:tcW w:w="9033" w:type="dxa"/>
            <w:gridSpan w:val="2"/>
            <w:shd w:val="clear" w:color="auto" w:fill="000000" w:themeFill="text1"/>
          </w:tcPr>
          <w:p w:rsidR="006B552D" w:rsidRPr="005D1738" w:rsidRDefault="006B552D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B552D" w:rsidTr="001C6E72">
        <w:tc>
          <w:tcPr>
            <w:tcW w:w="2518" w:type="dxa"/>
          </w:tcPr>
          <w:p w:rsidR="006B552D" w:rsidRPr="00053744" w:rsidRDefault="006B552D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6B552D" w:rsidRPr="00053744" w:rsidRDefault="006B552D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MA_G011_01_CO_REC130</w:t>
            </w:r>
          </w:p>
        </w:tc>
      </w:tr>
      <w:tr w:rsidR="006B552D" w:rsidTr="001C6E72">
        <w:tc>
          <w:tcPr>
            <w:tcW w:w="2518" w:type="dxa"/>
          </w:tcPr>
          <w:p w:rsidR="006B552D" w:rsidRDefault="006B552D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6B552D" w:rsidRDefault="006B552D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Resuelve inecuaciones con valor absoluto </w:t>
            </w:r>
          </w:p>
        </w:tc>
      </w:tr>
      <w:tr w:rsidR="006B552D" w:rsidTr="001C6E72">
        <w:tc>
          <w:tcPr>
            <w:tcW w:w="2518" w:type="dxa"/>
          </w:tcPr>
          <w:p w:rsidR="006B552D" w:rsidRDefault="006B552D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6B552D" w:rsidRDefault="006B552D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Practica como se deben resolver este tipo de inecuaciones. </w:t>
            </w:r>
          </w:p>
        </w:tc>
      </w:tr>
    </w:tbl>
    <w:p w:rsidR="006B552D" w:rsidRDefault="006B552D" w:rsidP="006B552D">
      <w:pPr>
        <w:spacing w:after="0"/>
        <w:rPr>
          <w:rFonts w:ascii="Times" w:hAnsi="Times"/>
        </w:rPr>
      </w:pPr>
    </w:p>
    <w:p w:rsidR="00834B0E" w:rsidRDefault="00834B0E" w:rsidP="00834B0E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[SECCIÓN 2]</w:t>
      </w:r>
      <w:r w:rsidR="00E913E8">
        <w:rPr>
          <w:rFonts w:ascii="Times" w:hAnsi="Times"/>
          <w:b/>
        </w:rPr>
        <w:t>3</w:t>
      </w:r>
      <w:r>
        <w:rPr>
          <w:rFonts w:ascii="Times" w:hAnsi="Times"/>
          <w:b/>
        </w:rPr>
        <w:t>.4</w:t>
      </w:r>
      <w:r w:rsidR="00E913E8">
        <w:rPr>
          <w:rFonts w:ascii="Times" w:hAnsi="Times"/>
          <w:b/>
        </w:rPr>
        <w:t>.</w:t>
      </w:r>
      <w:r>
        <w:rPr>
          <w:rFonts w:ascii="Times" w:hAnsi="Times"/>
          <w:b/>
        </w:rPr>
        <w:t>Consolidación</w:t>
      </w:r>
    </w:p>
    <w:p w:rsidR="00D81685" w:rsidRDefault="00D81685" w:rsidP="00D8168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D81685" w:rsidRPr="005D1738" w:rsidTr="001C6E72">
        <w:tc>
          <w:tcPr>
            <w:tcW w:w="9033" w:type="dxa"/>
            <w:gridSpan w:val="2"/>
            <w:shd w:val="clear" w:color="auto" w:fill="000000" w:themeFill="text1"/>
          </w:tcPr>
          <w:p w:rsidR="00D81685" w:rsidRPr="005D1738" w:rsidRDefault="00D81685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81685" w:rsidTr="001C6E72">
        <w:tc>
          <w:tcPr>
            <w:tcW w:w="2518" w:type="dxa"/>
          </w:tcPr>
          <w:p w:rsidR="00D81685" w:rsidRPr="00053744" w:rsidRDefault="00D81685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81685" w:rsidRPr="00053744" w:rsidRDefault="00D81685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MA_G011_01_CO_REC140</w:t>
            </w:r>
          </w:p>
        </w:tc>
      </w:tr>
      <w:tr w:rsidR="00D81685" w:rsidTr="001C6E72">
        <w:tc>
          <w:tcPr>
            <w:tcW w:w="2518" w:type="dxa"/>
          </w:tcPr>
          <w:p w:rsidR="00D81685" w:rsidRDefault="00D81685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D81685" w:rsidRDefault="00507751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Practica lo que has aprendido.</w:t>
            </w:r>
          </w:p>
        </w:tc>
      </w:tr>
      <w:tr w:rsidR="00D81685" w:rsidTr="0049055E">
        <w:trPr>
          <w:trHeight w:val="557"/>
        </w:trPr>
        <w:tc>
          <w:tcPr>
            <w:tcW w:w="2518" w:type="dxa"/>
          </w:tcPr>
          <w:p w:rsidR="00D81685" w:rsidRDefault="00D81685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81685" w:rsidRDefault="00507751" w:rsidP="000607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Reconoces </w:t>
            </w:r>
            <w:r w:rsidR="00060736">
              <w:rPr>
                <w:rFonts w:ascii="Times New Roman" w:hAnsi="Times New Roman" w:cs="Times New Roman"/>
                <w:color w:val="000000"/>
              </w:rPr>
              <w:t>los diferentes casos asociados a las ecuaciones e inecuaciones con valor absoluto.</w:t>
            </w:r>
          </w:p>
        </w:tc>
      </w:tr>
    </w:tbl>
    <w:p w:rsidR="00D81685" w:rsidRDefault="00D81685" w:rsidP="00D8168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D81685" w:rsidRPr="005D1738" w:rsidTr="001C6E72">
        <w:tc>
          <w:tcPr>
            <w:tcW w:w="9033" w:type="dxa"/>
            <w:gridSpan w:val="2"/>
            <w:shd w:val="clear" w:color="auto" w:fill="000000" w:themeFill="text1"/>
          </w:tcPr>
          <w:p w:rsidR="00D81685" w:rsidRPr="005D1738" w:rsidRDefault="00D81685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81685" w:rsidTr="001C6E72">
        <w:tc>
          <w:tcPr>
            <w:tcW w:w="2518" w:type="dxa"/>
          </w:tcPr>
          <w:p w:rsidR="00D81685" w:rsidRPr="00053744" w:rsidRDefault="00D81685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81685" w:rsidRPr="00053744" w:rsidRDefault="00D81685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MA_G011_01_CO_REC150</w:t>
            </w:r>
          </w:p>
        </w:tc>
      </w:tr>
      <w:tr w:rsidR="00D81685" w:rsidTr="001C6E72">
        <w:tc>
          <w:tcPr>
            <w:tcW w:w="2518" w:type="dxa"/>
          </w:tcPr>
          <w:p w:rsidR="00D81685" w:rsidRDefault="00D81685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D81685" w:rsidRDefault="00507751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Practica lo que has aprendido.</w:t>
            </w:r>
          </w:p>
        </w:tc>
      </w:tr>
      <w:tr w:rsidR="00D81685" w:rsidTr="001C6E72">
        <w:tc>
          <w:tcPr>
            <w:tcW w:w="2518" w:type="dxa"/>
          </w:tcPr>
          <w:p w:rsidR="00D81685" w:rsidRDefault="00D81685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81685" w:rsidRDefault="0049055E" w:rsidP="0049055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Resuelves correctamente ecuaciones e inecuaciones con valor absoluto.</w:t>
            </w:r>
          </w:p>
        </w:tc>
      </w:tr>
    </w:tbl>
    <w:p w:rsidR="00D81685" w:rsidRDefault="00D81685" w:rsidP="00D81685">
      <w:pPr>
        <w:spacing w:after="0"/>
        <w:rPr>
          <w:rFonts w:ascii="Times" w:hAnsi="Times"/>
        </w:rPr>
      </w:pPr>
    </w:p>
    <w:p w:rsidR="00D81685" w:rsidRDefault="00D81685" w:rsidP="00834B0E">
      <w:pPr>
        <w:spacing w:after="0"/>
        <w:rPr>
          <w:rFonts w:ascii="Times" w:hAnsi="Times"/>
          <w:highlight w:val="yellow"/>
        </w:rPr>
      </w:pPr>
    </w:p>
    <w:p w:rsidR="00834B0E" w:rsidRDefault="00834B0E" w:rsidP="00834B0E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lastRenderedPageBreak/>
        <w:t>[SECCIÓN 1]</w:t>
      </w:r>
      <w:r w:rsidR="00D81685">
        <w:rPr>
          <w:rFonts w:ascii="Times" w:hAnsi="Times"/>
          <w:b/>
        </w:rPr>
        <w:t xml:space="preserve">4. </w:t>
      </w:r>
      <w:r>
        <w:rPr>
          <w:rFonts w:ascii="Times" w:hAnsi="Times"/>
          <w:b/>
        </w:rPr>
        <w:t xml:space="preserve">Ejercitación y competencias </w:t>
      </w:r>
    </w:p>
    <w:p w:rsidR="00BD182D" w:rsidRDefault="00BD182D" w:rsidP="00BD182D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BD182D" w:rsidRPr="005D1738" w:rsidTr="001C6E72">
        <w:tc>
          <w:tcPr>
            <w:tcW w:w="9033" w:type="dxa"/>
            <w:gridSpan w:val="2"/>
            <w:shd w:val="clear" w:color="auto" w:fill="000000" w:themeFill="text1"/>
          </w:tcPr>
          <w:p w:rsidR="00BD182D" w:rsidRPr="005D1738" w:rsidRDefault="00BD182D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D182D" w:rsidTr="001C6E72">
        <w:tc>
          <w:tcPr>
            <w:tcW w:w="2518" w:type="dxa"/>
          </w:tcPr>
          <w:p w:rsidR="00BD182D" w:rsidRPr="00053744" w:rsidRDefault="00BD182D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D182D" w:rsidRPr="00053744" w:rsidRDefault="00BD182D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MA_G011_01_CO_REC160</w:t>
            </w:r>
          </w:p>
        </w:tc>
      </w:tr>
      <w:tr w:rsidR="00BD182D" w:rsidTr="001C6E72">
        <w:tc>
          <w:tcPr>
            <w:tcW w:w="2518" w:type="dxa"/>
          </w:tcPr>
          <w:p w:rsidR="00BD182D" w:rsidRDefault="00BD182D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D182D" w:rsidRDefault="0049055E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Repasa todo lo que viste en el tema</w:t>
            </w:r>
          </w:p>
        </w:tc>
      </w:tr>
      <w:tr w:rsidR="00BD182D" w:rsidRPr="00B670B5" w:rsidTr="001C6E72">
        <w:tc>
          <w:tcPr>
            <w:tcW w:w="2518" w:type="dxa"/>
          </w:tcPr>
          <w:p w:rsidR="00BD182D" w:rsidRDefault="00BD182D" w:rsidP="001C6E7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D182D" w:rsidRDefault="00B670B5" w:rsidP="00B670B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Manejas correctamente los procedimientos que hemos trabajado en este tema.</w:t>
            </w:r>
          </w:p>
        </w:tc>
      </w:tr>
    </w:tbl>
    <w:p w:rsidR="003E69E7" w:rsidRDefault="003E69E7" w:rsidP="00834B0E">
      <w:pPr>
        <w:rPr>
          <w:rFonts w:ascii="Times" w:hAnsi="Times"/>
          <w:highlight w:val="yellow"/>
        </w:rPr>
      </w:pPr>
    </w:p>
    <w:p w:rsidR="00834B0E" w:rsidRDefault="00834B0E" w:rsidP="00834B0E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1]</w:t>
      </w:r>
      <w:r>
        <w:rPr>
          <w:rFonts w:ascii="Times" w:hAnsi="Times"/>
          <w:b/>
        </w:rPr>
        <w:t>Fin de unidad</w:t>
      </w: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834B0E" w:rsidTr="00834B0E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834B0E" w:rsidRDefault="00834B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Evaluación: recurso nuevo</w:t>
            </w:r>
          </w:p>
        </w:tc>
      </w:tr>
      <w:tr w:rsidR="00834B0E" w:rsidTr="00834B0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4B0E" w:rsidRDefault="00834B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4B0E" w:rsidRDefault="002E6B6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</w:t>
            </w:r>
            <w:r w:rsidR="00834B0E">
              <w:rPr>
                <w:rFonts w:ascii="Times New Roman" w:hAnsi="Times New Roman" w:cs="Times New Roman"/>
                <w:color w:val="000000"/>
              </w:rPr>
              <w:t>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834B0E">
              <w:rPr>
                <w:rFonts w:ascii="Times New Roman" w:hAnsi="Times New Roman" w:cs="Times New Roman"/>
                <w:color w:val="000000"/>
              </w:rPr>
              <w:t>REC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E69E7">
              <w:rPr>
                <w:rFonts w:ascii="Times New Roman" w:hAnsi="Times New Roman" w:cs="Times New Roman"/>
                <w:color w:val="000000"/>
              </w:rPr>
              <w:t>7</w:t>
            </w:r>
            <w:r w:rsidR="006B5BC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834B0E" w:rsidTr="00834B0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4B0E" w:rsidRDefault="00834B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4B0E" w:rsidRDefault="00BD1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Evalúa tus conocimientos.</w:t>
            </w:r>
          </w:p>
        </w:tc>
      </w:tr>
      <w:tr w:rsidR="00834B0E" w:rsidTr="00834B0E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4B0E" w:rsidRDefault="00834B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4B0E" w:rsidRDefault="003E69E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Manejas correctamente los conceptos que hemos trabajado en este tema.</w:t>
            </w:r>
          </w:p>
        </w:tc>
      </w:tr>
    </w:tbl>
    <w:p w:rsidR="00834B0E" w:rsidRDefault="00834B0E" w:rsidP="00834B0E">
      <w:pPr>
        <w:spacing w:after="0"/>
        <w:rPr>
          <w:rFonts w:ascii="Times" w:hAnsi="Times"/>
          <w:sz w:val="22"/>
          <w:szCs w:val="22"/>
          <w:highlight w:val="yellow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6B5BC2" w:rsidTr="001C6E72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6B5BC2" w:rsidRDefault="006B5BC2" w:rsidP="001C6E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6B5BC2" w:rsidTr="001C6E7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5BC2" w:rsidRDefault="006B5BC2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5BC2" w:rsidRDefault="003E69E7" w:rsidP="001C6E7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MA_G11_01_CO_REC18</w:t>
            </w:r>
            <w:r w:rsidR="006B5BC2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B5BC2" w:rsidTr="001C6E7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5BC2" w:rsidRDefault="006B5BC2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5BC2" w:rsidRDefault="006B5BC2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6B5BC2" w:rsidTr="001C6E72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5BC2" w:rsidRDefault="006B5BC2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5BC2" w:rsidRDefault="006B5BC2" w:rsidP="001C6E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Relaciona los contenidos del tema.</w:t>
            </w:r>
          </w:p>
        </w:tc>
      </w:tr>
    </w:tbl>
    <w:p w:rsidR="006B5BC2" w:rsidRDefault="006B5BC2" w:rsidP="00834B0E">
      <w:pPr>
        <w:spacing w:after="0"/>
        <w:rPr>
          <w:rFonts w:ascii="Times" w:hAnsi="Times"/>
          <w:sz w:val="22"/>
          <w:szCs w:val="22"/>
          <w:highlight w:val="yellow"/>
        </w:rPr>
      </w:pPr>
    </w:p>
    <w:p w:rsidR="006B5BC2" w:rsidRDefault="006B5BC2" w:rsidP="00834B0E">
      <w:pPr>
        <w:spacing w:after="0"/>
        <w:rPr>
          <w:rFonts w:ascii="Times" w:hAnsi="Times"/>
          <w:sz w:val="22"/>
          <w:szCs w:val="22"/>
          <w:highlight w:val="yellow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675"/>
        <w:gridCol w:w="2127"/>
        <w:gridCol w:w="6252"/>
      </w:tblGrid>
      <w:tr w:rsidR="00834B0E" w:rsidTr="001C6E72">
        <w:tc>
          <w:tcPr>
            <w:tcW w:w="905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834B0E" w:rsidRDefault="00834B0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834B0E" w:rsidTr="001C6E72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4B0E" w:rsidRDefault="00834B0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3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4B0E" w:rsidRDefault="002E6B6C" w:rsidP="003E69E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MA_G11_01_CO_REC</w:t>
            </w:r>
            <w:r w:rsidR="003E69E7">
              <w:rPr>
                <w:rFonts w:ascii="Times New Roman" w:hAnsi="Times New Roman" w:cs="Times New Roman"/>
                <w:color w:val="000000"/>
              </w:rPr>
              <w:t>190</w:t>
            </w:r>
          </w:p>
        </w:tc>
      </w:tr>
      <w:tr w:rsidR="00834B0E" w:rsidTr="001C6E72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4B0E" w:rsidRDefault="00834B0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4B0E" w:rsidRPr="002E6B6C" w:rsidRDefault="00A10534" w:rsidP="002E6B6C">
            <w:pPr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2E6B6C">
              <w:rPr>
                <w:rFonts w:ascii="Times New Roman" w:hAnsi="Times New Roman" w:cs="Times New Roman"/>
                <w:i/>
                <w:color w:val="000000"/>
              </w:rPr>
              <w:t>Representación de números en la recta real.</w:t>
            </w:r>
          </w:p>
        </w:tc>
        <w:tc>
          <w:tcPr>
            <w:tcW w:w="6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4B0E" w:rsidRDefault="00D16662" w:rsidP="003E69E7">
            <w:pPr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23" w:history="1">
              <w:r w:rsidR="0070077D" w:rsidRPr="00FF6896">
                <w:rPr>
                  <w:rStyle w:val="Hipervnculo"/>
                  <w:rFonts w:ascii="Times New Roman" w:hAnsi="Times New Roman" w:cs="Times New Roman"/>
                  <w:i/>
                </w:rPr>
                <w:t>http://tube.geogebra.org/student/b161352#</w:t>
              </w:r>
            </w:hyperlink>
            <w:r w:rsidR="0070077D"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 </w:t>
            </w:r>
          </w:p>
        </w:tc>
      </w:tr>
      <w:tr w:rsidR="00834B0E" w:rsidRPr="001C6E72" w:rsidTr="001C6E72">
        <w:tc>
          <w:tcPr>
            <w:tcW w:w="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4B0E" w:rsidRDefault="00834B0E" w:rsidP="004B332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</w:t>
            </w:r>
            <w:r w:rsidR="004B3323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4B0E" w:rsidRPr="00142BCA" w:rsidRDefault="00142BCA" w:rsidP="00142BCA">
            <w:pPr>
              <w:rPr>
                <w:rFonts w:ascii="Times New Roman" w:hAnsi="Times New Roman" w:cs="Times New Roman"/>
                <w:i/>
                <w:color w:val="000000"/>
              </w:rPr>
            </w:pPr>
            <w:r w:rsidRPr="00142BCA">
              <w:rPr>
                <w:rFonts w:ascii="Times New Roman" w:hAnsi="Times New Roman" w:cs="Times New Roman"/>
                <w:i/>
                <w:color w:val="000000"/>
              </w:rPr>
              <w:t>Números</w:t>
            </w:r>
            <w:r w:rsidR="001C6E72" w:rsidRPr="00142BCA">
              <w:rPr>
                <w:rFonts w:ascii="Times New Roman" w:hAnsi="Times New Roman" w:cs="Times New Roman"/>
                <w:i/>
                <w:color w:val="000000"/>
              </w:rPr>
              <w:t xml:space="preserve"> reales</w:t>
            </w:r>
          </w:p>
        </w:tc>
        <w:tc>
          <w:tcPr>
            <w:tcW w:w="6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4B0E" w:rsidRPr="001C6E72" w:rsidRDefault="00D16662" w:rsidP="001C6E72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24" w:history="1">
              <w:r w:rsidR="001C6E72" w:rsidRPr="001C6E72">
                <w:rPr>
                  <w:rStyle w:val="Hipervnculo"/>
                  <w:rFonts w:ascii="Times New Roman" w:hAnsi="Times New Roman" w:cs="Times New Roman"/>
                  <w:i/>
                </w:rPr>
                <w:t>http://aulaplaneta.planetasaber.com/encyclopedia/default.asp?idreg=8630&amp;ruta=Buscador</w:t>
              </w:r>
            </w:hyperlink>
            <w:r w:rsidR="001C6E72" w:rsidRPr="001C6E72">
              <w:rPr>
                <w:rFonts w:ascii="Times New Roman" w:hAnsi="Times New Roman" w:cs="Times New Roman"/>
                <w:i/>
                <w:color w:val="BFBFBF" w:themeColor="background1" w:themeShade="BF"/>
              </w:rPr>
              <w:t xml:space="preserve"> </w:t>
            </w:r>
          </w:p>
        </w:tc>
      </w:tr>
    </w:tbl>
    <w:p w:rsidR="00834B0E" w:rsidRPr="001C6E72" w:rsidRDefault="00834B0E" w:rsidP="00834B0E">
      <w:pPr>
        <w:spacing w:after="0"/>
        <w:rPr>
          <w:rFonts w:ascii="Times" w:hAnsi="Times"/>
          <w:sz w:val="22"/>
          <w:szCs w:val="22"/>
          <w:highlight w:val="yellow"/>
          <w:lang w:val="es-MX"/>
        </w:rPr>
      </w:pPr>
    </w:p>
    <w:p w:rsidR="00834B0E" w:rsidRPr="001C6E72" w:rsidRDefault="00834B0E" w:rsidP="00834B0E">
      <w:pPr>
        <w:spacing w:after="0"/>
        <w:rPr>
          <w:rFonts w:ascii="Times" w:hAnsi="Times"/>
          <w:lang w:val="es-MX"/>
        </w:rPr>
      </w:pPr>
    </w:p>
    <w:p w:rsidR="009D7E43" w:rsidRPr="001C6E72" w:rsidRDefault="009D7E43" w:rsidP="00834B0E">
      <w:pPr>
        <w:rPr>
          <w:lang w:val="es-MX"/>
        </w:rPr>
      </w:pPr>
    </w:p>
    <w:sectPr w:rsidR="009D7E43" w:rsidRPr="001C6E72" w:rsidSect="00FC30C2">
      <w:headerReference w:type="even" r:id="rId25"/>
      <w:headerReference w:type="default" r:id="rId26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D3F" w:rsidRDefault="00C14D3F">
      <w:pPr>
        <w:spacing w:after="0"/>
      </w:pPr>
      <w:r>
        <w:separator/>
      </w:r>
    </w:p>
  </w:endnote>
  <w:endnote w:type="continuationSeparator" w:id="1">
    <w:p w:rsidR="00C14D3F" w:rsidRDefault="00C14D3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D3F" w:rsidRDefault="00C14D3F">
      <w:pPr>
        <w:spacing w:after="0"/>
      </w:pPr>
      <w:r>
        <w:separator/>
      </w:r>
    </w:p>
  </w:footnote>
  <w:footnote w:type="continuationSeparator" w:id="1">
    <w:p w:rsidR="00C14D3F" w:rsidRDefault="00C14D3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76E" w:rsidRDefault="001D476E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D476E" w:rsidRDefault="001D476E" w:rsidP="0004489C">
    <w:pPr>
      <w:pStyle w:val="Encabezad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76E" w:rsidRDefault="001D476E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2513">
      <w:rPr>
        <w:rStyle w:val="Nmerodepgina"/>
        <w:noProof/>
      </w:rPr>
      <w:t>17</w:t>
    </w:r>
    <w:r>
      <w:rPr>
        <w:rStyle w:val="Nmerodepgina"/>
      </w:rPr>
      <w:fldChar w:fldCharType="end"/>
    </w:r>
  </w:p>
  <w:p w:rsidR="001D476E" w:rsidRPr="00F16D37" w:rsidRDefault="001D476E" w:rsidP="0004489C">
    <w:pPr>
      <w:pStyle w:val="Encabezado"/>
      <w:ind w:right="360"/>
      <w:rPr>
        <w:sz w:val="20"/>
        <w:szCs w:val="20"/>
      </w:rPr>
    </w:pPr>
    <w:r w:rsidRPr="002B7792">
      <w:rPr>
        <w:rFonts w:ascii="Times" w:hAnsi="Times"/>
        <w:sz w:val="20"/>
        <w:szCs w:val="20"/>
        <w:highlight w:val="yellow"/>
        <w:lang w:val="en-US"/>
      </w:rPr>
      <w:t>[GUION MA_G11_01_CO]</w:t>
    </w:r>
    <w:r w:rsidRPr="002B7792">
      <w:rPr>
        <w:rFonts w:ascii="Times" w:hAnsi="Times"/>
        <w:sz w:val="20"/>
        <w:szCs w:val="20"/>
        <w:lang w:val="en-US"/>
      </w:rPr>
      <w:t xml:space="preserve"> Guion 1. </w:t>
    </w:r>
    <w:r>
      <w:rPr>
        <w:b/>
        <w:sz w:val="22"/>
        <w:szCs w:val="22"/>
      </w:rPr>
      <w:t>Números Reales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81044EC"/>
    <w:multiLevelType w:val="hybridMultilevel"/>
    <w:tmpl w:val="71DA20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0C1124"/>
    <w:multiLevelType w:val="hybridMultilevel"/>
    <w:tmpl w:val="AC6AD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1BA3748"/>
    <w:multiLevelType w:val="hybridMultilevel"/>
    <w:tmpl w:val="D402D8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633DD4"/>
    <w:multiLevelType w:val="hybridMultilevel"/>
    <w:tmpl w:val="80884F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076631"/>
    <w:multiLevelType w:val="hybridMultilevel"/>
    <w:tmpl w:val="843676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8513E9"/>
    <w:multiLevelType w:val="hybridMultilevel"/>
    <w:tmpl w:val="B27E2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5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A5A5A2A"/>
    <w:multiLevelType w:val="hybridMultilevel"/>
    <w:tmpl w:val="A56E13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8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56E4A9E"/>
    <w:multiLevelType w:val="hybridMultilevel"/>
    <w:tmpl w:val="ACCA56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6CF42EA"/>
    <w:multiLevelType w:val="hybridMultilevel"/>
    <w:tmpl w:val="AA5610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3"/>
  </w:num>
  <w:num w:numId="4">
    <w:abstractNumId w:val="2"/>
  </w:num>
  <w:num w:numId="5">
    <w:abstractNumId w:val="26"/>
  </w:num>
  <w:num w:numId="6">
    <w:abstractNumId w:val="11"/>
  </w:num>
  <w:num w:numId="7">
    <w:abstractNumId w:val="6"/>
  </w:num>
  <w:num w:numId="8">
    <w:abstractNumId w:val="16"/>
  </w:num>
  <w:num w:numId="9">
    <w:abstractNumId w:val="30"/>
  </w:num>
  <w:num w:numId="10">
    <w:abstractNumId w:val="4"/>
  </w:num>
  <w:num w:numId="11">
    <w:abstractNumId w:val="21"/>
  </w:num>
  <w:num w:numId="12">
    <w:abstractNumId w:val="40"/>
  </w:num>
  <w:num w:numId="13">
    <w:abstractNumId w:val="20"/>
  </w:num>
  <w:num w:numId="14">
    <w:abstractNumId w:val="22"/>
  </w:num>
  <w:num w:numId="15">
    <w:abstractNumId w:val="37"/>
  </w:num>
  <w:num w:numId="16">
    <w:abstractNumId w:val="34"/>
  </w:num>
  <w:num w:numId="17">
    <w:abstractNumId w:val="42"/>
  </w:num>
  <w:num w:numId="18">
    <w:abstractNumId w:val="27"/>
  </w:num>
  <w:num w:numId="19">
    <w:abstractNumId w:val="18"/>
  </w:num>
  <w:num w:numId="20">
    <w:abstractNumId w:val="9"/>
  </w:num>
  <w:num w:numId="21">
    <w:abstractNumId w:val="43"/>
  </w:num>
  <w:num w:numId="22">
    <w:abstractNumId w:val="10"/>
  </w:num>
  <w:num w:numId="23">
    <w:abstractNumId w:val="1"/>
  </w:num>
  <w:num w:numId="24">
    <w:abstractNumId w:val="29"/>
  </w:num>
  <w:num w:numId="25">
    <w:abstractNumId w:val="28"/>
  </w:num>
  <w:num w:numId="26">
    <w:abstractNumId w:val="33"/>
  </w:num>
  <w:num w:numId="27">
    <w:abstractNumId w:val="12"/>
  </w:num>
  <w:num w:numId="28">
    <w:abstractNumId w:val="7"/>
  </w:num>
  <w:num w:numId="29">
    <w:abstractNumId w:val="19"/>
  </w:num>
  <w:num w:numId="30">
    <w:abstractNumId w:val="0"/>
  </w:num>
  <w:num w:numId="31">
    <w:abstractNumId w:val="35"/>
  </w:num>
  <w:num w:numId="32">
    <w:abstractNumId w:val="5"/>
  </w:num>
  <w:num w:numId="33">
    <w:abstractNumId w:val="38"/>
  </w:num>
  <w:num w:numId="34">
    <w:abstractNumId w:val="14"/>
  </w:num>
  <w:num w:numId="35">
    <w:abstractNumId w:val="13"/>
  </w:num>
  <w:num w:numId="36">
    <w:abstractNumId w:val="41"/>
  </w:num>
  <w:num w:numId="37">
    <w:abstractNumId w:val="32"/>
  </w:num>
  <w:num w:numId="38">
    <w:abstractNumId w:val="36"/>
  </w:num>
  <w:num w:numId="39">
    <w:abstractNumId w:val="39"/>
  </w:num>
  <w:num w:numId="40">
    <w:abstractNumId w:val="24"/>
  </w:num>
  <w:num w:numId="41">
    <w:abstractNumId w:val="15"/>
  </w:num>
  <w:num w:numId="42">
    <w:abstractNumId w:val="23"/>
  </w:num>
  <w:num w:numId="43">
    <w:abstractNumId w:val="31"/>
  </w:num>
  <w:num w:numId="4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2973CB"/>
    <w:rsid w:val="000024C6"/>
    <w:rsid w:val="00003A91"/>
    <w:rsid w:val="000040E5"/>
    <w:rsid w:val="00004181"/>
    <w:rsid w:val="000045EE"/>
    <w:rsid w:val="000063E9"/>
    <w:rsid w:val="000064E2"/>
    <w:rsid w:val="000101A5"/>
    <w:rsid w:val="00012056"/>
    <w:rsid w:val="00012EEA"/>
    <w:rsid w:val="00016723"/>
    <w:rsid w:val="00016818"/>
    <w:rsid w:val="000170D6"/>
    <w:rsid w:val="000177F1"/>
    <w:rsid w:val="00021A19"/>
    <w:rsid w:val="000277F7"/>
    <w:rsid w:val="000278CC"/>
    <w:rsid w:val="000279DE"/>
    <w:rsid w:val="00027D98"/>
    <w:rsid w:val="00030E2D"/>
    <w:rsid w:val="00033394"/>
    <w:rsid w:val="000333EA"/>
    <w:rsid w:val="00033A3A"/>
    <w:rsid w:val="0003581C"/>
    <w:rsid w:val="00035DDC"/>
    <w:rsid w:val="00036F85"/>
    <w:rsid w:val="00037FDF"/>
    <w:rsid w:val="00040B51"/>
    <w:rsid w:val="00040D13"/>
    <w:rsid w:val="00042710"/>
    <w:rsid w:val="0004273E"/>
    <w:rsid w:val="00042A94"/>
    <w:rsid w:val="00043441"/>
    <w:rsid w:val="0004489C"/>
    <w:rsid w:val="000468AD"/>
    <w:rsid w:val="00046A06"/>
    <w:rsid w:val="00046EB5"/>
    <w:rsid w:val="00046F41"/>
    <w:rsid w:val="00047627"/>
    <w:rsid w:val="00052BF8"/>
    <w:rsid w:val="00053744"/>
    <w:rsid w:val="0005483B"/>
    <w:rsid w:val="00054A93"/>
    <w:rsid w:val="0005679F"/>
    <w:rsid w:val="00056BFD"/>
    <w:rsid w:val="00056FCF"/>
    <w:rsid w:val="000573A2"/>
    <w:rsid w:val="00057679"/>
    <w:rsid w:val="00060736"/>
    <w:rsid w:val="000629EA"/>
    <w:rsid w:val="00064F7F"/>
    <w:rsid w:val="00071600"/>
    <w:rsid w:val="000716B5"/>
    <w:rsid w:val="0007354E"/>
    <w:rsid w:val="0007415B"/>
    <w:rsid w:val="0007752C"/>
    <w:rsid w:val="00081745"/>
    <w:rsid w:val="00081E63"/>
    <w:rsid w:val="0008475A"/>
    <w:rsid w:val="00085D52"/>
    <w:rsid w:val="00086775"/>
    <w:rsid w:val="0008711D"/>
    <w:rsid w:val="000871E0"/>
    <w:rsid w:val="000874F7"/>
    <w:rsid w:val="0009117C"/>
    <w:rsid w:val="000924E5"/>
    <w:rsid w:val="0009314C"/>
    <w:rsid w:val="0009379A"/>
    <w:rsid w:val="00096510"/>
    <w:rsid w:val="00096CBD"/>
    <w:rsid w:val="00097137"/>
    <w:rsid w:val="00097ACE"/>
    <w:rsid w:val="00097F50"/>
    <w:rsid w:val="000A070F"/>
    <w:rsid w:val="000A089B"/>
    <w:rsid w:val="000A3959"/>
    <w:rsid w:val="000A3DA9"/>
    <w:rsid w:val="000A3DE8"/>
    <w:rsid w:val="000A4D90"/>
    <w:rsid w:val="000A7E1A"/>
    <w:rsid w:val="000B020E"/>
    <w:rsid w:val="000B2DD2"/>
    <w:rsid w:val="000B56AB"/>
    <w:rsid w:val="000B5A8D"/>
    <w:rsid w:val="000C0B3F"/>
    <w:rsid w:val="000C4BAB"/>
    <w:rsid w:val="000C5433"/>
    <w:rsid w:val="000C602F"/>
    <w:rsid w:val="000C7530"/>
    <w:rsid w:val="000D0E70"/>
    <w:rsid w:val="000D22B7"/>
    <w:rsid w:val="000D3304"/>
    <w:rsid w:val="000D3AAA"/>
    <w:rsid w:val="000D44CA"/>
    <w:rsid w:val="000D709D"/>
    <w:rsid w:val="000D76CE"/>
    <w:rsid w:val="000D7C5C"/>
    <w:rsid w:val="000E13E4"/>
    <w:rsid w:val="000E1629"/>
    <w:rsid w:val="000E1E66"/>
    <w:rsid w:val="000E36E5"/>
    <w:rsid w:val="000E50F5"/>
    <w:rsid w:val="000E56BF"/>
    <w:rsid w:val="000E7362"/>
    <w:rsid w:val="000F0C7A"/>
    <w:rsid w:val="000F3118"/>
    <w:rsid w:val="000F3799"/>
    <w:rsid w:val="000F7B46"/>
    <w:rsid w:val="001018BE"/>
    <w:rsid w:val="00101D89"/>
    <w:rsid w:val="00104BD3"/>
    <w:rsid w:val="0011245D"/>
    <w:rsid w:val="00112EDC"/>
    <w:rsid w:val="00112F65"/>
    <w:rsid w:val="0011599A"/>
    <w:rsid w:val="00116190"/>
    <w:rsid w:val="001206EF"/>
    <w:rsid w:val="00121317"/>
    <w:rsid w:val="00121383"/>
    <w:rsid w:val="00122CB9"/>
    <w:rsid w:val="001239A8"/>
    <w:rsid w:val="001246F9"/>
    <w:rsid w:val="00127900"/>
    <w:rsid w:val="001300C4"/>
    <w:rsid w:val="001316BE"/>
    <w:rsid w:val="00132974"/>
    <w:rsid w:val="0013385F"/>
    <w:rsid w:val="00134A9E"/>
    <w:rsid w:val="001354F3"/>
    <w:rsid w:val="00135E31"/>
    <w:rsid w:val="00140B08"/>
    <w:rsid w:val="00140D65"/>
    <w:rsid w:val="00141E9A"/>
    <w:rsid w:val="00142BCA"/>
    <w:rsid w:val="001435BE"/>
    <w:rsid w:val="00147210"/>
    <w:rsid w:val="00147D40"/>
    <w:rsid w:val="00150A19"/>
    <w:rsid w:val="00152DB8"/>
    <w:rsid w:val="00155A1E"/>
    <w:rsid w:val="00155DDA"/>
    <w:rsid w:val="001561C2"/>
    <w:rsid w:val="00161D0A"/>
    <w:rsid w:val="00163E0E"/>
    <w:rsid w:val="001646DD"/>
    <w:rsid w:val="00164C58"/>
    <w:rsid w:val="001653F8"/>
    <w:rsid w:val="00165E6E"/>
    <w:rsid w:val="001671CF"/>
    <w:rsid w:val="00167F5D"/>
    <w:rsid w:val="001738BE"/>
    <w:rsid w:val="001738C8"/>
    <w:rsid w:val="00175AA8"/>
    <w:rsid w:val="00177A1F"/>
    <w:rsid w:val="001835A1"/>
    <w:rsid w:val="001836DB"/>
    <w:rsid w:val="00183EBC"/>
    <w:rsid w:val="0018426E"/>
    <w:rsid w:val="0018784F"/>
    <w:rsid w:val="00192BE4"/>
    <w:rsid w:val="0019354E"/>
    <w:rsid w:val="00193B1C"/>
    <w:rsid w:val="0019469F"/>
    <w:rsid w:val="00195E54"/>
    <w:rsid w:val="001A2B3A"/>
    <w:rsid w:val="001A3674"/>
    <w:rsid w:val="001A3864"/>
    <w:rsid w:val="001A42BD"/>
    <w:rsid w:val="001A4664"/>
    <w:rsid w:val="001A5E30"/>
    <w:rsid w:val="001B05BF"/>
    <w:rsid w:val="001B1F44"/>
    <w:rsid w:val="001B37F8"/>
    <w:rsid w:val="001B3DAF"/>
    <w:rsid w:val="001B4371"/>
    <w:rsid w:val="001B51B6"/>
    <w:rsid w:val="001C161B"/>
    <w:rsid w:val="001C4338"/>
    <w:rsid w:val="001C6229"/>
    <w:rsid w:val="001C6E72"/>
    <w:rsid w:val="001D0B00"/>
    <w:rsid w:val="001D42D1"/>
    <w:rsid w:val="001D4600"/>
    <w:rsid w:val="001D476E"/>
    <w:rsid w:val="001D49CD"/>
    <w:rsid w:val="001D54D1"/>
    <w:rsid w:val="001D6E31"/>
    <w:rsid w:val="001D7522"/>
    <w:rsid w:val="001E761A"/>
    <w:rsid w:val="001F0375"/>
    <w:rsid w:val="001F16AE"/>
    <w:rsid w:val="001F1D8F"/>
    <w:rsid w:val="001F26C5"/>
    <w:rsid w:val="001F2873"/>
    <w:rsid w:val="001F391D"/>
    <w:rsid w:val="001F57D5"/>
    <w:rsid w:val="001F5B2F"/>
    <w:rsid w:val="001F5F22"/>
    <w:rsid w:val="002022A7"/>
    <w:rsid w:val="0020303A"/>
    <w:rsid w:val="0020599A"/>
    <w:rsid w:val="00210637"/>
    <w:rsid w:val="0021072A"/>
    <w:rsid w:val="00212435"/>
    <w:rsid w:val="00212459"/>
    <w:rsid w:val="002129DD"/>
    <w:rsid w:val="00214515"/>
    <w:rsid w:val="00215773"/>
    <w:rsid w:val="002209FB"/>
    <w:rsid w:val="0023016E"/>
    <w:rsid w:val="00230B4F"/>
    <w:rsid w:val="00232291"/>
    <w:rsid w:val="00235CDA"/>
    <w:rsid w:val="00236E64"/>
    <w:rsid w:val="0023765B"/>
    <w:rsid w:val="002406F9"/>
    <w:rsid w:val="00243875"/>
    <w:rsid w:val="00244336"/>
    <w:rsid w:val="002514C9"/>
    <w:rsid w:val="002523A4"/>
    <w:rsid w:val="00252A72"/>
    <w:rsid w:val="00252DEF"/>
    <w:rsid w:val="0025491C"/>
    <w:rsid w:val="00254E2F"/>
    <w:rsid w:val="00257DDB"/>
    <w:rsid w:val="002632B2"/>
    <w:rsid w:val="00264B58"/>
    <w:rsid w:val="0026622A"/>
    <w:rsid w:val="00267DD5"/>
    <w:rsid w:val="00267FD4"/>
    <w:rsid w:val="002706B8"/>
    <w:rsid w:val="00272066"/>
    <w:rsid w:val="00273007"/>
    <w:rsid w:val="00276C9D"/>
    <w:rsid w:val="00285778"/>
    <w:rsid w:val="00285811"/>
    <w:rsid w:val="002913B8"/>
    <w:rsid w:val="00292468"/>
    <w:rsid w:val="00293960"/>
    <w:rsid w:val="002973CB"/>
    <w:rsid w:val="002A07B3"/>
    <w:rsid w:val="002A0C6A"/>
    <w:rsid w:val="002A1E54"/>
    <w:rsid w:val="002A239D"/>
    <w:rsid w:val="002A239E"/>
    <w:rsid w:val="002A6B17"/>
    <w:rsid w:val="002A768B"/>
    <w:rsid w:val="002B0BCF"/>
    <w:rsid w:val="002B0F59"/>
    <w:rsid w:val="002B253B"/>
    <w:rsid w:val="002B34BB"/>
    <w:rsid w:val="002B7792"/>
    <w:rsid w:val="002C1704"/>
    <w:rsid w:val="002C194D"/>
    <w:rsid w:val="002C2770"/>
    <w:rsid w:val="002C4504"/>
    <w:rsid w:val="002C5ADE"/>
    <w:rsid w:val="002C7D17"/>
    <w:rsid w:val="002D0CDB"/>
    <w:rsid w:val="002D1656"/>
    <w:rsid w:val="002D2B46"/>
    <w:rsid w:val="002D2FE7"/>
    <w:rsid w:val="002E0A3A"/>
    <w:rsid w:val="002E2816"/>
    <w:rsid w:val="002E34D4"/>
    <w:rsid w:val="002E3F53"/>
    <w:rsid w:val="002E4274"/>
    <w:rsid w:val="002E5BAA"/>
    <w:rsid w:val="002E6B6C"/>
    <w:rsid w:val="002E7393"/>
    <w:rsid w:val="002F298A"/>
    <w:rsid w:val="002F3FB5"/>
    <w:rsid w:val="002F6666"/>
    <w:rsid w:val="002F77EE"/>
    <w:rsid w:val="00301BDB"/>
    <w:rsid w:val="003030CE"/>
    <w:rsid w:val="003042B4"/>
    <w:rsid w:val="00304F3E"/>
    <w:rsid w:val="00305F48"/>
    <w:rsid w:val="0030709A"/>
    <w:rsid w:val="00307968"/>
    <w:rsid w:val="00312A3B"/>
    <w:rsid w:val="00312F78"/>
    <w:rsid w:val="003139FA"/>
    <w:rsid w:val="003147F3"/>
    <w:rsid w:val="003150E5"/>
    <w:rsid w:val="0031582D"/>
    <w:rsid w:val="00317F68"/>
    <w:rsid w:val="0032206E"/>
    <w:rsid w:val="0032234E"/>
    <w:rsid w:val="00322D61"/>
    <w:rsid w:val="00323B2C"/>
    <w:rsid w:val="00324E6A"/>
    <w:rsid w:val="00325653"/>
    <w:rsid w:val="00326FC9"/>
    <w:rsid w:val="00327549"/>
    <w:rsid w:val="0033015E"/>
    <w:rsid w:val="0033061D"/>
    <w:rsid w:val="00331E66"/>
    <w:rsid w:val="00332709"/>
    <w:rsid w:val="00333D4F"/>
    <w:rsid w:val="00334D78"/>
    <w:rsid w:val="0033743D"/>
    <w:rsid w:val="00340782"/>
    <w:rsid w:val="00343D66"/>
    <w:rsid w:val="00345134"/>
    <w:rsid w:val="00346730"/>
    <w:rsid w:val="00346B48"/>
    <w:rsid w:val="00347250"/>
    <w:rsid w:val="00347BA5"/>
    <w:rsid w:val="00350AB9"/>
    <w:rsid w:val="003521B0"/>
    <w:rsid w:val="003524CB"/>
    <w:rsid w:val="003534B8"/>
    <w:rsid w:val="003556F1"/>
    <w:rsid w:val="00356434"/>
    <w:rsid w:val="00362B0C"/>
    <w:rsid w:val="00362BCE"/>
    <w:rsid w:val="0036393A"/>
    <w:rsid w:val="00365A47"/>
    <w:rsid w:val="0036644C"/>
    <w:rsid w:val="00372AC8"/>
    <w:rsid w:val="00375FB2"/>
    <w:rsid w:val="00376179"/>
    <w:rsid w:val="00376B66"/>
    <w:rsid w:val="003812EB"/>
    <w:rsid w:val="0038315B"/>
    <w:rsid w:val="0038456F"/>
    <w:rsid w:val="00385C30"/>
    <w:rsid w:val="00385E3E"/>
    <w:rsid w:val="00387E3D"/>
    <w:rsid w:val="003926E6"/>
    <w:rsid w:val="00394AE7"/>
    <w:rsid w:val="00395F9D"/>
    <w:rsid w:val="00396E33"/>
    <w:rsid w:val="00397D7F"/>
    <w:rsid w:val="003A0493"/>
    <w:rsid w:val="003A251A"/>
    <w:rsid w:val="003A2A39"/>
    <w:rsid w:val="003A3208"/>
    <w:rsid w:val="003A5FBA"/>
    <w:rsid w:val="003A63E0"/>
    <w:rsid w:val="003A784A"/>
    <w:rsid w:val="003B0407"/>
    <w:rsid w:val="003B2140"/>
    <w:rsid w:val="003B272F"/>
    <w:rsid w:val="003B28F7"/>
    <w:rsid w:val="003B6ABC"/>
    <w:rsid w:val="003B6E27"/>
    <w:rsid w:val="003B7E6A"/>
    <w:rsid w:val="003C0290"/>
    <w:rsid w:val="003C20B8"/>
    <w:rsid w:val="003C2B9F"/>
    <w:rsid w:val="003C2D6D"/>
    <w:rsid w:val="003C306F"/>
    <w:rsid w:val="003C43C1"/>
    <w:rsid w:val="003C50CE"/>
    <w:rsid w:val="003C6ADD"/>
    <w:rsid w:val="003C6C1F"/>
    <w:rsid w:val="003D099A"/>
    <w:rsid w:val="003D0B91"/>
    <w:rsid w:val="003D362C"/>
    <w:rsid w:val="003E024E"/>
    <w:rsid w:val="003E036B"/>
    <w:rsid w:val="003E1651"/>
    <w:rsid w:val="003E1BE1"/>
    <w:rsid w:val="003E266D"/>
    <w:rsid w:val="003E39CA"/>
    <w:rsid w:val="003E4493"/>
    <w:rsid w:val="003E490E"/>
    <w:rsid w:val="003E5595"/>
    <w:rsid w:val="003E69E7"/>
    <w:rsid w:val="003F1AE6"/>
    <w:rsid w:val="003F1B3A"/>
    <w:rsid w:val="003F1CB3"/>
    <w:rsid w:val="003F2984"/>
    <w:rsid w:val="003F2F74"/>
    <w:rsid w:val="003F3EE5"/>
    <w:rsid w:val="003F42C3"/>
    <w:rsid w:val="003F511B"/>
    <w:rsid w:val="003F60FE"/>
    <w:rsid w:val="003F6E14"/>
    <w:rsid w:val="003F7179"/>
    <w:rsid w:val="004034EB"/>
    <w:rsid w:val="00404CF7"/>
    <w:rsid w:val="004052D5"/>
    <w:rsid w:val="00407C56"/>
    <w:rsid w:val="00415324"/>
    <w:rsid w:val="00416648"/>
    <w:rsid w:val="00416B09"/>
    <w:rsid w:val="00421B9D"/>
    <w:rsid w:val="0042386C"/>
    <w:rsid w:val="0042512A"/>
    <w:rsid w:val="00425569"/>
    <w:rsid w:val="00425943"/>
    <w:rsid w:val="00425F2C"/>
    <w:rsid w:val="004274ED"/>
    <w:rsid w:val="004274FA"/>
    <w:rsid w:val="00430EF6"/>
    <w:rsid w:val="00436E0A"/>
    <w:rsid w:val="00440AF7"/>
    <w:rsid w:val="004422B5"/>
    <w:rsid w:val="0044314A"/>
    <w:rsid w:val="004434F2"/>
    <w:rsid w:val="00445456"/>
    <w:rsid w:val="00446FBC"/>
    <w:rsid w:val="004506D7"/>
    <w:rsid w:val="00453D0F"/>
    <w:rsid w:val="00453DA5"/>
    <w:rsid w:val="00455E58"/>
    <w:rsid w:val="004601F0"/>
    <w:rsid w:val="0046182F"/>
    <w:rsid w:val="00461BC5"/>
    <w:rsid w:val="00463E6F"/>
    <w:rsid w:val="0046708B"/>
    <w:rsid w:val="004725E5"/>
    <w:rsid w:val="004756AC"/>
    <w:rsid w:val="004757DD"/>
    <w:rsid w:val="00476449"/>
    <w:rsid w:val="0047645C"/>
    <w:rsid w:val="004802CB"/>
    <w:rsid w:val="0048119B"/>
    <w:rsid w:val="00482535"/>
    <w:rsid w:val="00482C3C"/>
    <w:rsid w:val="00484A58"/>
    <w:rsid w:val="0048783D"/>
    <w:rsid w:val="0049055E"/>
    <w:rsid w:val="00490561"/>
    <w:rsid w:val="004905D5"/>
    <w:rsid w:val="00491A0C"/>
    <w:rsid w:val="00491E50"/>
    <w:rsid w:val="00493A29"/>
    <w:rsid w:val="00493EBC"/>
    <w:rsid w:val="00494824"/>
    <w:rsid w:val="00495ECF"/>
    <w:rsid w:val="004A06A6"/>
    <w:rsid w:val="004A3952"/>
    <w:rsid w:val="004A4334"/>
    <w:rsid w:val="004A5030"/>
    <w:rsid w:val="004A6044"/>
    <w:rsid w:val="004A6E6E"/>
    <w:rsid w:val="004B21D1"/>
    <w:rsid w:val="004B3323"/>
    <w:rsid w:val="004B3939"/>
    <w:rsid w:val="004B47F2"/>
    <w:rsid w:val="004B594F"/>
    <w:rsid w:val="004B6125"/>
    <w:rsid w:val="004B6B94"/>
    <w:rsid w:val="004B7DC4"/>
    <w:rsid w:val="004B7F8D"/>
    <w:rsid w:val="004C11A0"/>
    <w:rsid w:val="004C2766"/>
    <w:rsid w:val="004C2881"/>
    <w:rsid w:val="004C2AB4"/>
    <w:rsid w:val="004C46B1"/>
    <w:rsid w:val="004C4869"/>
    <w:rsid w:val="004C7D0C"/>
    <w:rsid w:val="004D06AB"/>
    <w:rsid w:val="004D25BE"/>
    <w:rsid w:val="004D2601"/>
    <w:rsid w:val="004D3002"/>
    <w:rsid w:val="004D65E8"/>
    <w:rsid w:val="004D7C1C"/>
    <w:rsid w:val="004E0C44"/>
    <w:rsid w:val="004E15AC"/>
    <w:rsid w:val="004E2DAE"/>
    <w:rsid w:val="004E50F2"/>
    <w:rsid w:val="004E5E51"/>
    <w:rsid w:val="004E742B"/>
    <w:rsid w:val="004F341B"/>
    <w:rsid w:val="004F35BB"/>
    <w:rsid w:val="004F4585"/>
    <w:rsid w:val="004F6AE7"/>
    <w:rsid w:val="004F74F9"/>
    <w:rsid w:val="00503061"/>
    <w:rsid w:val="00503AB4"/>
    <w:rsid w:val="00506975"/>
    <w:rsid w:val="00507751"/>
    <w:rsid w:val="005113BC"/>
    <w:rsid w:val="00512FAD"/>
    <w:rsid w:val="005132E7"/>
    <w:rsid w:val="00513D1A"/>
    <w:rsid w:val="005141D9"/>
    <w:rsid w:val="00515007"/>
    <w:rsid w:val="00515332"/>
    <w:rsid w:val="005158CD"/>
    <w:rsid w:val="005167CF"/>
    <w:rsid w:val="00517426"/>
    <w:rsid w:val="005200CD"/>
    <w:rsid w:val="00521FFB"/>
    <w:rsid w:val="00522E49"/>
    <w:rsid w:val="00523EF5"/>
    <w:rsid w:val="00525BD4"/>
    <w:rsid w:val="005273B3"/>
    <w:rsid w:val="0053054D"/>
    <w:rsid w:val="005319D0"/>
    <w:rsid w:val="00531CF8"/>
    <w:rsid w:val="005338F8"/>
    <w:rsid w:val="0053396A"/>
    <w:rsid w:val="005407D1"/>
    <w:rsid w:val="00541888"/>
    <w:rsid w:val="00541D80"/>
    <w:rsid w:val="00542BF6"/>
    <w:rsid w:val="00543246"/>
    <w:rsid w:val="00544208"/>
    <w:rsid w:val="00544287"/>
    <w:rsid w:val="00545BE9"/>
    <w:rsid w:val="00545CB4"/>
    <w:rsid w:val="00550059"/>
    <w:rsid w:val="00550CBB"/>
    <w:rsid w:val="00553D37"/>
    <w:rsid w:val="00554C6A"/>
    <w:rsid w:val="005556BA"/>
    <w:rsid w:val="0055598D"/>
    <w:rsid w:val="00556554"/>
    <w:rsid w:val="00557707"/>
    <w:rsid w:val="00557DB9"/>
    <w:rsid w:val="00561243"/>
    <w:rsid w:val="005613CC"/>
    <w:rsid w:val="00561431"/>
    <w:rsid w:val="0056372C"/>
    <w:rsid w:val="00564275"/>
    <w:rsid w:val="00566F64"/>
    <w:rsid w:val="0056759D"/>
    <w:rsid w:val="005700AC"/>
    <w:rsid w:val="005712BA"/>
    <w:rsid w:val="00571AE9"/>
    <w:rsid w:val="00572014"/>
    <w:rsid w:val="005726E4"/>
    <w:rsid w:val="00572B35"/>
    <w:rsid w:val="00574A97"/>
    <w:rsid w:val="00576218"/>
    <w:rsid w:val="00576BAC"/>
    <w:rsid w:val="0057786B"/>
    <w:rsid w:val="00577D57"/>
    <w:rsid w:val="005804D0"/>
    <w:rsid w:val="0058507A"/>
    <w:rsid w:val="005852AD"/>
    <w:rsid w:val="00587381"/>
    <w:rsid w:val="005919AA"/>
    <w:rsid w:val="005939BA"/>
    <w:rsid w:val="00593AE4"/>
    <w:rsid w:val="00593DFD"/>
    <w:rsid w:val="005958E8"/>
    <w:rsid w:val="005A3B16"/>
    <w:rsid w:val="005A40CA"/>
    <w:rsid w:val="005A4C1A"/>
    <w:rsid w:val="005A6B81"/>
    <w:rsid w:val="005B0854"/>
    <w:rsid w:val="005B2F2F"/>
    <w:rsid w:val="005B35C1"/>
    <w:rsid w:val="005B61F4"/>
    <w:rsid w:val="005B648B"/>
    <w:rsid w:val="005B6E01"/>
    <w:rsid w:val="005C0797"/>
    <w:rsid w:val="005C2112"/>
    <w:rsid w:val="005C2681"/>
    <w:rsid w:val="005C40A1"/>
    <w:rsid w:val="005D1738"/>
    <w:rsid w:val="005D1FDD"/>
    <w:rsid w:val="005D3558"/>
    <w:rsid w:val="005D3C27"/>
    <w:rsid w:val="005D3C97"/>
    <w:rsid w:val="005D3FA9"/>
    <w:rsid w:val="005D423D"/>
    <w:rsid w:val="005D4960"/>
    <w:rsid w:val="005D4BD0"/>
    <w:rsid w:val="005D783D"/>
    <w:rsid w:val="005D7957"/>
    <w:rsid w:val="005E13A5"/>
    <w:rsid w:val="005E227B"/>
    <w:rsid w:val="005E30B1"/>
    <w:rsid w:val="005E40AA"/>
    <w:rsid w:val="005E7549"/>
    <w:rsid w:val="005E7C7A"/>
    <w:rsid w:val="005F118D"/>
    <w:rsid w:val="005F226C"/>
    <w:rsid w:val="005F4DA4"/>
    <w:rsid w:val="005F4F53"/>
    <w:rsid w:val="00601256"/>
    <w:rsid w:val="0060426A"/>
    <w:rsid w:val="00604376"/>
    <w:rsid w:val="0060528F"/>
    <w:rsid w:val="006057C0"/>
    <w:rsid w:val="00605A4C"/>
    <w:rsid w:val="00610EBA"/>
    <w:rsid w:val="00612D36"/>
    <w:rsid w:val="006137B7"/>
    <w:rsid w:val="006141AB"/>
    <w:rsid w:val="00616DBC"/>
    <w:rsid w:val="0061799C"/>
    <w:rsid w:val="00620174"/>
    <w:rsid w:val="00621979"/>
    <w:rsid w:val="00622ADD"/>
    <w:rsid w:val="006242A7"/>
    <w:rsid w:val="0062484A"/>
    <w:rsid w:val="00624AC4"/>
    <w:rsid w:val="00626C9A"/>
    <w:rsid w:val="00630481"/>
    <w:rsid w:val="00630DA5"/>
    <w:rsid w:val="00634325"/>
    <w:rsid w:val="006346A2"/>
    <w:rsid w:val="00634D64"/>
    <w:rsid w:val="00636EDD"/>
    <w:rsid w:val="00637159"/>
    <w:rsid w:val="00640F57"/>
    <w:rsid w:val="006412EF"/>
    <w:rsid w:val="00641905"/>
    <w:rsid w:val="00642768"/>
    <w:rsid w:val="00645669"/>
    <w:rsid w:val="00647111"/>
    <w:rsid w:val="0065038E"/>
    <w:rsid w:val="00655B30"/>
    <w:rsid w:val="00655D9C"/>
    <w:rsid w:val="00660119"/>
    <w:rsid w:val="006603DE"/>
    <w:rsid w:val="00670091"/>
    <w:rsid w:val="00670BF4"/>
    <w:rsid w:val="006712A3"/>
    <w:rsid w:val="00673A5B"/>
    <w:rsid w:val="006769B2"/>
    <w:rsid w:val="006770FD"/>
    <w:rsid w:val="0068378A"/>
    <w:rsid w:val="006854C0"/>
    <w:rsid w:val="006865C3"/>
    <w:rsid w:val="0068736B"/>
    <w:rsid w:val="00690A23"/>
    <w:rsid w:val="0069130B"/>
    <w:rsid w:val="006924A0"/>
    <w:rsid w:val="00692844"/>
    <w:rsid w:val="006931D1"/>
    <w:rsid w:val="006959E5"/>
    <w:rsid w:val="00695B29"/>
    <w:rsid w:val="006A0494"/>
    <w:rsid w:val="006A089B"/>
    <w:rsid w:val="006A0953"/>
    <w:rsid w:val="006A1381"/>
    <w:rsid w:val="006A2D60"/>
    <w:rsid w:val="006A449D"/>
    <w:rsid w:val="006A493A"/>
    <w:rsid w:val="006A4F25"/>
    <w:rsid w:val="006A52B8"/>
    <w:rsid w:val="006A5363"/>
    <w:rsid w:val="006A5810"/>
    <w:rsid w:val="006B0124"/>
    <w:rsid w:val="006B0FA4"/>
    <w:rsid w:val="006B4CD5"/>
    <w:rsid w:val="006B552D"/>
    <w:rsid w:val="006B5BC2"/>
    <w:rsid w:val="006C075F"/>
    <w:rsid w:val="006C17DF"/>
    <w:rsid w:val="006C46A1"/>
    <w:rsid w:val="006C690F"/>
    <w:rsid w:val="006C714F"/>
    <w:rsid w:val="006C78E7"/>
    <w:rsid w:val="006D0A5B"/>
    <w:rsid w:val="006D24A3"/>
    <w:rsid w:val="006D3E7D"/>
    <w:rsid w:val="006D4074"/>
    <w:rsid w:val="006D4899"/>
    <w:rsid w:val="006D4A75"/>
    <w:rsid w:val="006E04FF"/>
    <w:rsid w:val="006E1E9E"/>
    <w:rsid w:val="006E3DFC"/>
    <w:rsid w:val="006E3FCB"/>
    <w:rsid w:val="006E73F7"/>
    <w:rsid w:val="006E7704"/>
    <w:rsid w:val="006F3F0A"/>
    <w:rsid w:val="006F7D3C"/>
    <w:rsid w:val="0070077D"/>
    <w:rsid w:val="00701550"/>
    <w:rsid w:val="0070244F"/>
    <w:rsid w:val="00702D33"/>
    <w:rsid w:val="00703DC9"/>
    <w:rsid w:val="00704059"/>
    <w:rsid w:val="00704D28"/>
    <w:rsid w:val="00705BAC"/>
    <w:rsid w:val="00706A0F"/>
    <w:rsid w:val="00706AB7"/>
    <w:rsid w:val="00706FEB"/>
    <w:rsid w:val="00707017"/>
    <w:rsid w:val="007070AC"/>
    <w:rsid w:val="0070715A"/>
    <w:rsid w:val="00707E14"/>
    <w:rsid w:val="007109CF"/>
    <w:rsid w:val="0071142C"/>
    <w:rsid w:val="007114E8"/>
    <w:rsid w:val="00713498"/>
    <w:rsid w:val="007146FC"/>
    <w:rsid w:val="00716563"/>
    <w:rsid w:val="00722EA3"/>
    <w:rsid w:val="00723E98"/>
    <w:rsid w:val="00724705"/>
    <w:rsid w:val="00724CA8"/>
    <w:rsid w:val="00725D66"/>
    <w:rsid w:val="00726376"/>
    <w:rsid w:val="007311BE"/>
    <w:rsid w:val="00731DD7"/>
    <w:rsid w:val="00736490"/>
    <w:rsid w:val="007415A9"/>
    <w:rsid w:val="00741C41"/>
    <w:rsid w:val="00742DFC"/>
    <w:rsid w:val="007430A2"/>
    <w:rsid w:val="00743A4D"/>
    <w:rsid w:val="007454E3"/>
    <w:rsid w:val="007466A1"/>
    <w:rsid w:val="00747361"/>
    <w:rsid w:val="00751673"/>
    <w:rsid w:val="007530AF"/>
    <w:rsid w:val="0075379D"/>
    <w:rsid w:val="00753E7B"/>
    <w:rsid w:val="00753F06"/>
    <w:rsid w:val="00754B94"/>
    <w:rsid w:val="007574BF"/>
    <w:rsid w:val="00764BA4"/>
    <w:rsid w:val="0077084B"/>
    <w:rsid w:val="00772B97"/>
    <w:rsid w:val="00773BAE"/>
    <w:rsid w:val="00773DE0"/>
    <w:rsid w:val="007743D4"/>
    <w:rsid w:val="00780218"/>
    <w:rsid w:val="007814A8"/>
    <w:rsid w:val="00782988"/>
    <w:rsid w:val="00782D81"/>
    <w:rsid w:val="00783621"/>
    <w:rsid w:val="007838F6"/>
    <w:rsid w:val="00783C10"/>
    <w:rsid w:val="007841E3"/>
    <w:rsid w:val="00785E93"/>
    <w:rsid w:val="00785F84"/>
    <w:rsid w:val="007864B8"/>
    <w:rsid w:val="00787A56"/>
    <w:rsid w:val="00791287"/>
    <w:rsid w:val="00791AD7"/>
    <w:rsid w:val="00791BDB"/>
    <w:rsid w:val="00793B45"/>
    <w:rsid w:val="00794716"/>
    <w:rsid w:val="00794815"/>
    <w:rsid w:val="00795ACD"/>
    <w:rsid w:val="00797AF2"/>
    <w:rsid w:val="007A0EDA"/>
    <w:rsid w:val="007A45A9"/>
    <w:rsid w:val="007A6FCA"/>
    <w:rsid w:val="007A7625"/>
    <w:rsid w:val="007B08A6"/>
    <w:rsid w:val="007B0BEE"/>
    <w:rsid w:val="007B0E87"/>
    <w:rsid w:val="007B0EE2"/>
    <w:rsid w:val="007B2236"/>
    <w:rsid w:val="007B2E6C"/>
    <w:rsid w:val="007B341F"/>
    <w:rsid w:val="007C192C"/>
    <w:rsid w:val="007C5226"/>
    <w:rsid w:val="007C729D"/>
    <w:rsid w:val="007D01BE"/>
    <w:rsid w:val="007D278E"/>
    <w:rsid w:val="007D484C"/>
    <w:rsid w:val="007D4BDD"/>
    <w:rsid w:val="007E24B0"/>
    <w:rsid w:val="007E42E2"/>
    <w:rsid w:val="007E49DA"/>
    <w:rsid w:val="007E5A4F"/>
    <w:rsid w:val="007E6B4B"/>
    <w:rsid w:val="007F0867"/>
    <w:rsid w:val="007F27B1"/>
    <w:rsid w:val="007F2B3E"/>
    <w:rsid w:val="007F4768"/>
    <w:rsid w:val="007F4CA9"/>
    <w:rsid w:val="007F51B3"/>
    <w:rsid w:val="007F52FD"/>
    <w:rsid w:val="007F6A35"/>
    <w:rsid w:val="00800ED8"/>
    <w:rsid w:val="00804B8D"/>
    <w:rsid w:val="00806DFA"/>
    <w:rsid w:val="00810A81"/>
    <w:rsid w:val="008119A3"/>
    <w:rsid w:val="00812894"/>
    <w:rsid w:val="0081772D"/>
    <w:rsid w:val="00820172"/>
    <w:rsid w:val="00820E89"/>
    <w:rsid w:val="00821CEC"/>
    <w:rsid w:val="00825D3F"/>
    <w:rsid w:val="0082620B"/>
    <w:rsid w:val="00826289"/>
    <w:rsid w:val="0082771A"/>
    <w:rsid w:val="008278AE"/>
    <w:rsid w:val="00827F9B"/>
    <w:rsid w:val="00830978"/>
    <w:rsid w:val="00833317"/>
    <w:rsid w:val="00834AF9"/>
    <w:rsid w:val="00834B0E"/>
    <w:rsid w:val="008358D5"/>
    <w:rsid w:val="0083756C"/>
    <w:rsid w:val="008420C8"/>
    <w:rsid w:val="008421CC"/>
    <w:rsid w:val="00842252"/>
    <w:rsid w:val="0084479D"/>
    <w:rsid w:val="00845E19"/>
    <w:rsid w:val="008476F6"/>
    <w:rsid w:val="00847EA7"/>
    <w:rsid w:val="008503B9"/>
    <w:rsid w:val="00850A49"/>
    <w:rsid w:val="00854B41"/>
    <w:rsid w:val="00862E6D"/>
    <w:rsid w:val="008648CE"/>
    <w:rsid w:val="00864B03"/>
    <w:rsid w:val="00864FE2"/>
    <w:rsid w:val="0086569F"/>
    <w:rsid w:val="00867171"/>
    <w:rsid w:val="008716D4"/>
    <w:rsid w:val="00871D79"/>
    <w:rsid w:val="0087270D"/>
    <w:rsid w:val="00875612"/>
    <w:rsid w:val="008819B4"/>
    <w:rsid w:val="00882206"/>
    <w:rsid w:val="008825B3"/>
    <w:rsid w:val="0088291C"/>
    <w:rsid w:val="008910D4"/>
    <w:rsid w:val="0089249E"/>
    <w:rsid w:val="0089265D"/>
    <w:rsid w:val="00893017"/>
    <w:rsid w:val="00894701"/>
    <w:rsid w:val="008969D0"/>
    <w:rsid w:val="008A00D9"/>
    <w:rsid w:val="008A0D4A"/>
    <w:rsid w:val="008A1BD7"/>
    <w:rsid w:val="008A4D14"/>
    <w:rsid w:val="008A51E7"/>
    <w:rsid w:val="008A58E7"/>
    <w:rsid w:val="008B022F"/>
    <w:rsid w:val="008B03F7"/>
    <w:rsid w:val="008B4C96"/>
    <w:rsid w:val="008B6F21"/>
    <w:rsid w:val="008B78B3"/>
    <w:rsid w:val="008C10A1"/>
    <w:rsid w:val="008C184A"/>
    <w:rsid w:val="008C1B5B"/>
    <w:rsid w:val="008C2F46"/>
    <w:rsid w:val="008C33C4"/>
    <w:rsid w:val="008C3C24"/>
    <w:rsid w:val="008C4647"/>
    <w:rsid w:val="008C557E"/>
    <w:rsid w:val="008C6D7A"/>
    <w:rsid w:val="008D2FE0"/>
    <w:rsid w:val="008D33F3"/>
    <w:rsid w:val="008D3EFF"/>
    <w:rsid w:val="008D4A75"/>
    <w:rsid w:val="008D4E2E"/>
    <w:rsid w:val="008D5541"/>
    <w:rsid w:val="008D6275"/>
    <w:rsid w:val="008D6FD5"/>
    <w:rsid w:val="008E0AF6"/>
    <w:rsid w:val="008E3364"/>
    <w:rsid w:val="008E43FD"/>
    <w:rsid w:val="008E4577"/>
    <w:rsid w:val="008E5763"/>
    <w:rsid w:val="008E5A55"/>
    <w:rsid w:val="008E71BD"/>
    <w:rsid w:val="008F04B5"/>
    <w:rsid w:val="008F1F36"/>
    <w:rsid w:val="008F3316"/>
    <w:rsid w:val="008F4B10"/>
    <w:rsid w:val="008F4E2F"/>
    <w:rsid w:val="008F6468"/>
    <w:rsid w:val="009037BD"/>
    <w:rsid w:val="00904A13"/>
    <w:rsid w:val="00905F4B"/>
    <w:rsid w:val="00906CE6"/>
    <w:rsid w:val="009074D5"/>
    <w:rsid w:val="00907EC6"/>
    <w:rsid w:val="00912EB2"/>
    <w:rsid w:val="00913326"/>
    <w:rsid w:val="0091472A"/>
    <w:rsid w:val="009153F5"/>
    <w:rsid w:val="00923525"/>
    <w:rsid w:val="00927CC1"/>
    <w:rsid w:val="009312D0"/>
    <w:rsid w:val="00932347"/>
    <w:rsid w:val="00933631"/>
    <w:rsid w:val="00935D5C"/>
    <w:rsid w:val="0093652C"/>
    <w:rsid w:val="0093732D"/>
    <w:rsid w:val="00937DA9"/>
    <w:rsid w:val="00942AF2"/>
    <w:rsid w:val="00943AB4"/>
    <w:rsid w:val="009454E0"/>
    <w:rsid w:val="00945604"/>
    <w:rsid w:val="009523EB"/>
    <w:rsid w:val="00952817"/>
    <w:rsid w:val="00952A91"/>
    <w:rsid w:val="0095345F"/>
    <w:rsid w:val="0095355B"/>
    <w:rsid w:val="00954AE0"/>
    <w:rsid w:val="00955009"/>
    <w:rsid w:val="009604C5"/>
    <w:rsid w:val="00963B92"/>
    <w:rsid w:val="00963CC3"/>
    <w:rsid w:val="009646E0"/>
    <w:rsid w:val="009655BE"/>
    <w:rsid w:val="009661D3"/>
    <w:rsid w:val="00971E52"/>
    <w:rsid w:val="00976A1A"/>
    <w:rsid w:val="00980282"/>
    <w:rsid w:val="0098031F"/>
    <w:rsid w:val="00984C03"/>
    <w:rsid w:val="009855B7"/>
    <w:rsid w:val="009873E2"/>
    <w:rsid w:val="0099027B"/>
    <w:rsid w:val="00994885"/>
    <w:rsid w:val="009962E8"/>
    <w:rsid w:val="009963B3"/>
    <w:rsid w:val="00996F0E"/>
    <w:rsid w:val="009A078B"/>
    <w:rsid w:val="009A1805"/>
    <w:rsid w:val="009A285F"/>
    <w:rsid w:val="009A29B1"/>
    <w:rsid w:val="009A38B8"/>
    <w:rsid w:val="009A44DC"/>
    <w:rsid w:val="009A5751"/>
    <w:rsid w:val="009A6057"/>
    <w:rsid w:val="009A67C8"/>
    <w:rsid w:val="009A6A62"/>
    <w:rsid w:val="009B12F9"/>
    <w:rsid w:val="009B2287"/>
    <w:rsid w:val="009B3163"/>
    <w:rsid w:val="009B3AB4"/>
    <w:rsid w:val="009B4136"/>
    <w:rsid w:val="009B6904"/>
    <w:rsid w:val="009B79A0"/>
    <w:rsid w:val="009C04CA"/>
    <w:rsid w:val="009C0D65"/>
    <w:rsid w:val="009C17CF"/>
    <w:rsid w:val="009C17E7"/>
    <w:rsid w:val="009C1A2F"/>
    <w:rsid w:val="009C1D87"/>
    <w:rsid w:val="009C3F8A"/>
    <w:rsid w:val="009C4CCD"/>
    <w:rsid w:val="009C5A72"/>
    <w:rsid w:val="009D1C5D"/>
    <w:rsid w:val="009D307F"/>
    <w:rsid w:val="009D31DB"/>
    <w:rsid w:val="009D3B9A"/>
    <w:rsid w:val="009D3CA7"/>
    <w:rsid w:val="009D3D71"/>
    <w:rsid w:val="009D5069"/>
    <w:rsid w:val="009D5A2C"/>
    <w:rsid w:val="009D5E68"/>
    <w:rsid w:val="009D61BE"/>
    <w:rsid w:val="009D7370"/>
    <w:rsid w:val="009D7E43"/>
    <w:rsid w:val="009E25A9"/>
    <w:rsid w:val="009E2A07"/>
    <w:rsid w:val="009E3B06"/>
    <w:rsid w:val="009E58FB"/>
    <w:rsid w:val="009E601B"/>
    <w:rsid w:val="009F02B2"/>
    <w:rsid w:val="009F03B0"/>
    <w:rsid w:val="009F182E"/>
    <w:rsid w:val="009F205C"/>
    <w:rsid w:val="009F25C1"/>
    <w:rsid w:val="009F3E7C"/>
    <w:rsid w:val="00A00B50"/>
    <w:rsid w:val="00A034AA"/>
    <w:rsid w:val="00A03F95"/>
    <w:rsid w:val="00A042A0"/>
    <w:rsid w:val="00A055BC"/>
    <w:rsid w:val="00A05739"/>
    <w:rsid w:val="00A07151"/>
    <w:rsid w:val="00A10534"/>
    <w:rsid w:val="00A1083C"/>
    <w:rsid w:val="00A12324"/>
    <w:rsid w:val="00A1377B"/>
    <w:rsid w:val="00A15964"/>
    <w:rsid w:val="00A15D9D"/>
    <w:rsid w:val="00A16E62"/>
    <w:rsid w:val="00A208F0"/>
    <w:rsid w:val="00A21C89"/>
    <w:rsid w:val="00A25ED0"/>
    <w:rsid w:val="00A26211"/>
    <w:rsid w:val="00A27768"/>
    <w:rsid w:val="00A31F94"/>
    <w:rsid w:val="00A34F0F"/>
    <w:rsid w:val="00A3663B"/>
    <w:rsid w:val="00A43806"/>
    <w:rsid w:val="00A45D50"/>
    <w:rsid w:val="00A46B4A"/>
    <w:rsid w:val="00A47243"/>
    <w:rsid w:val="00A47C12"/>
    <w:rsid w:val="00A51BE5"/>
    <w:rsid w:val="00A52066"/>
    <w:rsid w:val="00A538C1"/>
    <w:rsid w:val="00A55F33"/>
    <w:rsid w:val="00A56F58"/>
    <w:rsid w:val="00A60834"/>
    <w:rsid w:val="00A6198D"/>
    <w:rsid w:val="00A63C60"/>
    <w:rsid w:val="00A63D3D"/>
    <w:rsid w:val="00A65139"/>
    <w:rsid w:val="00A657F3"/>
    <w:rsid w:val="00A65D5D"/>
    <w:rsid w:val="00A6728D"/>
    <w:rsid w:val="00A7297E"/>
    <w:rsid w:val="00A730DC"/>
    <w:rsid w:val="00A73367"/>
    <w:rsid w:val="00A7402E"/>
    <w:rsid w:val="00A74A1C"/>
    <w:rsid w:val="00A76494"/>
    <w:rsid w:val="00A764C8"/>
    <w:rsid w:val="00A76626"/>
    <w:rsid w:val="00A76EAC"/>
    <w:rsid w:val="00A8011F"/>
    <w:rsid w:val="00A81304"/>
    <w:rsid w:val="00A83867"/>
    <w:rsid w:val="00A85F2A"/>
    <w:rsid w:val="00A87CEE"/>
    <w:rsid w:val="00A9249E"/>
    <w:rsid w:val="00A93803"/>
    <w:rsid w:val="00A94D48"/>
    <w:rsid w:val="00A97238"/>
    <w:rsid w:val="00A97369"/>
    <w:rsid w:val="00AA1711"/>
    <w:rsid w:val="00AA4D27"/>
    <w:rsid w:val="00AA58F3"/>
    <w:rsid w:val="00AA5CE7"/>
    <w:rsid w:val="00AA6F28"/>
    <w:rsid w:val="00AA72FF"/>
    <w:rsid w:val="00AA7EA9"/>
    <w:rsid w:val="00AB01C0"/>
    <w:rsid w:val="00AB1343"/>
    <w:rsid w:val="00AB194B"/>
    <w:rsid w:val="00AB1EE6"/>
    <w:rsid w:val="00AB264F"/>
    <w:rsid w:val="00AB46C3"/>
    <w:rsid w:val="00AB5C6C"/>
    <w:rsid w:val="00AB605B"/>
    <w:rsid w:val="00AC136B"/>
    <w:rsid w:val="00AC1D2D"/>
    <w:rsid w:val="00AC1DB8"/>
    <w:rsid w:val="00AC3685"/>
    <w:rsid w:val="00AC3DE2"/>
    <w:rsid w:val="00AC43BB"/>
    <w:rsid w:val="00AC575F"/>
    <w:rsid w:val="00AC58BD"/>
    <w:rsid w:val="00AD0488"/>
    <w:rsid w:val="00AD3A3E"/>
    <w:rsid w:val="00AD61DD"/>
    <w:rsid w:val="00AD7350"/>
    <w:rsid w:val="00AE0BBF"/>
    <w:rsid w:val="00AE1396"/>
    <w:rsid w:val="00AE1FC1"/>
    <w:rsid w:val="00AE4988"/>
    <w:rsid w:val="00AE6CCF"/>
    <w:rsid w:val="00AE7C66"/>
    <w:rsid w:val="00AF11C0"/>
    <w:rsid w:val="00AF4302"/>
    <w:rsid w:val="00AF78AB"/>
    <w:rsid w:val="00AF7F27"/>
    <w:rsid w:val="00AF7F33"/>
    <w:rsid w:val="00B06769"/>
    <w:rsid w:val="00B10D84"/>
    <w:rsid w:val="00B11180"/>
    <w:rsid w:val="00B11370"/>
    <w:rsid w:val="00B11A7A"/>
    <w:rsid w:val="00B15393"/>
    <w:rsid w:val="00B15C35"/>
    <w:rsid w:val="00B209BA"/>
    <w:rsid w:val="00B22015"/>
    <w:rsid w:val="00B2218B"/>
    <w:rsid w:val="00B22B6E"/>
    <w:rsid w:val="00B2419E"/>
    <w:rsid w:val="00B25962"/>
    <w:rsid w:val="00B3006B"/>
    <w:rsid w:val="00B300F7"/>
    <w:rsid w:val="00B3113F"/>
    <w:rsid w:val="00B32575"/>
    <w:rsid w:val="00B32A55"/>
    <w:rsid w:val="00B34605"/>
    <w:rsid w:val="00B3643D"/>
    <w:rsid w:val="00B36897"/>
    <w:rsid w:val="00B42B92"/>
    <w:rsid w:val="00B42BD1"/>
    <w:rsid w:val="00B42C5C"/>
    <w:rsid w:val="00B430D7"/>
    <w:rsid w:val="00B46EF2"/>
    <w:rsid w:val="00B47590"/>
    <w:rsid w:val="00B52B58"/>
    <w:rsid w:val="00B533AA"/>
    <w:rsid w:val="00B540D4"/>
    <w:rsid w:val="00B559C2"/>
    <w:rsid w:val="00B55DDA"/>
    <w:rsid w:val="00B60128"/>
    <w:rsid w:val="00B628BD"/>
    <w:rsid w:val="00B62FB0"/>
    <w:rsid w:val="00B63371"/>
    <w:rsid w:val="00B6365A"/>
    <w:rsid w:val="00B6416D"/>
    <w:rsid w:val="00B65452"/>
    <w:rsid w:val="00B670B5"/>
    <w:rsid w:val="00B70F20"/>
    <w:rsid w:val="00B749D2"/>
    <w:rsid w:val="00B764FF"/>
    <w:rsid w:val="00B77F43"/>
    <w:rsid w:val="00B80CF0"/>
    <w:rsid w:val="00B81238"/>
    <w:rsid w:val="00B82328"/>
    <w:rsid w:val="00B8298C"/>
    <w:rsid w:val="00B86549"/>
    <w:rsid w:val="00B879A3"/>
    <w:rsid w:val="00B90332"/>
    <w:rsid w:val="00B91D10"/>
    <w:rsid w:val="00B9292E"/>
    <w:rsid w:val="00B932A2"/>
    <w:rsid w:val="00B95566"/>
    <w:rsid w:val="00B95FDC"/>
    <w:rsid w:val="00B96F2A"/>
    <w:rsid w:val="00BA05B7"/>
    <w:rsid w:val="00BA1128"/>
    <w:rsid w:val="00BA1616"/>
    <w:rsid w:val="00BA2308"/>
    <w:rsid w:val="00BA245F"/>
    <w:rsid w:val="00BA2C4B"/>
    <w:rsid w:val="00BA4332"/>
    <w:rsid w:val="00BA4F9C"/>
    <w:rsid w:val="00BA5970"/>
    <w:rsid w:val="00BB065C"/>
    <w:rsid w:val="00BB0E5A"/>
    <w:rsid w:val="00BB48F9"/>
    <w:rsid w:val="00BB4A4B"/>
    <w:rsid w:val="00BB4BEB"/>
    <w:rsid w:val="00BB5AF3"/>
    <w:rsid w:val="00BB70A9"/>
    <w:rsid w:val="00BB74C0"/>
    <w:rsid w:val="00BC1FD5"/>
    <w:rsid w:val="00BC2B5B"/>
    <w:rsid w:val="00BC2E10"/>
    <w:rsid w:val="00BC3023"/>
    <w:rsid w:val="00BC4D24"/>
    <w:rsid w:val="00BC5E67"/>
    <w:rsid w:val="00BC70E3"/>
    <w:rsid w:val="00BD118D"/>
    <w:rsid w:val="00BD182D"/>
    <w:rsid w:val="00BD2487"/>
    <w:rsid w:val="00BD281F"/>
    <w:rsid w:val="00BD39AB"/>
    <w:rsid w:val="00BD4892"/>
    <w:rsid w:val="00BD4A6E"/>
    <w:rsid w:val="00BD5F6C"/>
    <w:rsid w:val="00BE0E7B"/>
    <w:rsid w:val="00BE0F08"/>
    <w:rsid w:val="00BE1884"/>
    <w:rsid w:val="00BE2032"/>
    <w:rsid w:val="00BE297A"/>
    <w:rsid w:val="00BE2A3D"/>
    <w:rsid w:val="00BE2A63"/>
    <w:rsid w:val="00BE3022"/>
    <w:rsid w:val="00BE3ABD"/>
    <w:rsid w:val="00BE43A5"/>
    <w:rsid w:val="00BE5EA1"/>
    <w:rsid w:val="00BE5F09"/>
    <w:rsid w:val="00BE606E"/>
    <w:rsid w:val="00BE7621"/>
    <w:rsid w:val="00BF0E8C"/>
    <w:rsid w:val="00BF12B2"/>
    <w:rsid w:val="00BF18D7"/>
    <w:rsid w:val="00BF20A8"/>
    <w:rsid w:val="00BF45A2"/>
    <w:rsid w:val="00BF4CE1"/>
    <w:rsid w:val="00BF6E5F"/>
    <w:rsid w:val="00BF7C30"/>
    <w:rsid w:val="00C0121C"/>
    <w:rsid w:val="00C017E4"/>
    <w:rsid w:val="00C01DF0"/>
    <w:rsid w:val="00C01ED9"/>
    <w:rsid w:val="00C04CBE"/>
    <w:rsid w:val="00C0613E"/>
    <w:rsid w:val="00C0705B"/>
    <w:rsid w:val="00C073CF"/>
    <w:rsid w:val="00C10363"/>
    <w:rsid w:val="00C126F9"/>
    <w:rsid w:val="00C12BE4"/>
    <w:rsid w:val="00C14D3F"/>
    <w:rsid w:val="00C164CC"/>
    <w:rsid w:val="00C208F0"/>
    <w:rsid w:val="00C21467"/>
    <w:rsid w:val="00C229C9"/>
    <w:rsid w:val="00C25727"/>
    <w:rsid w:val="00C273A7"/>
    <w:rsid w:val="00C27FD2"/>
    <w:rsid w:val="00C31519"/>
    <w:rsid w:val="00C321AA"/>
    <w:rsid w:val="00C321B7"/>
    <w:rsid w:val="00C33136"/>
    <w:rsid w:val="00C36B3D"/>
    <w:rsid w:val="00C36EC0"/>
    <w:rsid w:val="00C37552"/>
    <w:rsid w:val="00C412F7"/>
    <w:rsid w:val="00C41840"/>
    <w:rsid w:val="00C42F71"/>
    <w:rsid w:val="00C44F3B"/>
    <w:rsid w:val="00C453B1"/>
    <w:rsid w:val="00C45978"/>
    <w:rsid w:val="00C459BD"/>
    <w:rsid w:val="00C4650A"/>
    <w:rsid w:val="00C505D4"/>
    <w:rsid w:val="00C51292"/>
    <w:rsid w:val="00C5196D"/>
    <w:rsid w:val="00C53DBD"/>
    <w:rsid w:val="00C55466"/>
    <w:rsid w:val="00C55BAE"/>
    <w:rsid w:val="00C5698A"/>
    <w:rsid w:val="00C649D5"/>
    <w:rsid w:val="00C66B92"/>
    <w:rsid w:val="00C67F6A"/>
    <w:rsid w:val="00C70112"/>
    <w:rsid w:val="00C7074A"/>
    <w:rsid w:val="00C7234E"/>
    <w:rsid w:val="00C73DCA"/>
    <w:rsid w:val="00C74E6C"/>
    <w:rsid w:val="00C7646B"/>
    <w:rsid w:val="00C76EE8"/>
    <w:rsid w:val="00C77554"/>
    <w:rsid w:val="00C8328A"/>
    <w:rsid w:val="00C8567B"/>
    <w:rsid w:val="00C859F4"/>
    <w:rsid w:val="00C85C0E"/>
    <w:rsid w:val="00C87205"/>
    <w:rsid w:val="00C87556"/>
    <w:rsid w:val="00C90045"/>
    <w:rsid w:val="00C903D6"/>
    <w:rsid w:val="00C9381A"/>
    <w:rsid w:val="00C9467B"/>
    <w:rsid w:val="00C94911"/>
    <w:rsid w:val="00C9586D"/>
    <w:rsid w:val="00C9659D"/>
    <w:rsid w:val="00C97FE4"/>
    <w:rsid w:val="00CA0134"/>
    <w:rsid w:val="00CA1D79"/>
    <w:rsid w:val="00CA26D2"/>
    <w:rsid w:val="00CA3AD8"/>
    <w:rsid w:val="00CA4D75"/>
    <w:rsid w:val="00CA5055"/>
    <w:rsid w:val="00CA5183"/>
    <w:rsid w:val="00CA5431"/>
    <w:rsid w:val="00CA65CC"/>
    <w:rsid w:val="00CA76D8"/>
    <w:rsid w:val="00CB0642"/>
    <w:rsid w:val="00CB1917"/>
    <w:rsid w:val="00CB59F9"/>
    <w:rsid w:val="00CC3AE9"/>
    <w:rsid w:val="00CC5C2E"/>
    <w:rsid w:val="00CC5D5A"/>
    <w:rsid w:val="00CD027F"/>
    <w:rsid w:val="00CD0410"/>
    <w:rsid w:val="00CD1130"/>
    <w:rsid w:val="00CD3371"/>
    <w:rsid w:val="00CD39D7"/>
    <w:rsid w:val="00CD42E1"/>
    <w:rsid w:val="00CD751A"/>
    <w:rsid w:val="00CE18B4"/>
    <w:rsid w:val="00CE19BB"/>
    <w:rsid w:val="00CE477F"/>
    <w:rsid w:val="00CE5880"/>
    <w:rsid w:val="00CE6F3D"/>
    <w:rsid w:val="00CE78E2"/>
    <w:rsid w:val="00CF29BE"/>
    <w:rsid w:val="00CF2CCF"/>
    <w:rsid w:val="00CF347E"/>
    <w:rsid w:val="00CF367A"/>
    <w:rsid w:val="00CF501E"/>
    <w:rsid w:val="00CF6360"/>
    <w:rsid w:val="00CF6C7D"/>
    <w:rsid w:val="00D00C13"/>
    <w:rsid w:val="00D0155D"/>
    <w:rsid w:val="00D018E9"/>
    <w:rsid w:val="00D01B35"/>
    <w:rsid w:val="00D01FD9"/>
    <w:rsid w:val="00D069DC"/>
    <w:rsid w:val="00D100B4"/>
    <w:rsid w:val="00D102E2"/>
    <w:rsid w:val="00D11FD8"/>
    <w:rsid w:val="00D129F0"/>
    <w:rsid w:val="00D137BF"/>
    <w:rsid w:val="00D1522A"/>
    <w:rsid w:val="00D15622"/>
    <w:rsid w:val="00D1564C"/>
    <w:rsid w:val="00D1587E"/>
    <w:rsid w:val="00D16157"/>
    <w:rsid w:val="00D162A1"/>
    <w:rsid w:val="00D16662"/>
    <w:rsid w:val="00D17A68"/>
    <w:rsid w:val="00D21FB9"/>
    <w:rsid w:val="00D22326"/>
    <w:rsid w:val="00D244B3"/>
    <w:rsid w:val="00D24A37"/>
    <w:rsid w:val="00D251AF"/>
    <w:rsid w:val="00D301DD"/>
    <w:rsid w:val="00D311A0"/>
    <w:rsid w:val="00D32640"/>
    <w:rsid w:val="00D33B2F"/>
    <w:rsid w:val="00D34D57"/>
    <w:rsid w:val="00D3601D"/>
    <w:rsid w:val="00D408F4"/>
    <w:rsid w:val="00D40E5D"/>
    <w:rsid w:val="00D4141B"/>
    <w:rsid w:val="00D43A78"/>
    <w:rsid w:val="00D4487E"/>
    <w:rsid w:val="00D45526"/>
    <w:rsid w:val="00D45539"/>
    <w:rsid w:val="00D478FB"/>
    <w:rsid w:val="00D47B06"/>
    <w:rsid w:val="00D47D1F"/>
    <w:rsid w:val="00D50C59"/>
    <w:rsid w:val="00D50F01"/>
    <w:rsid w:val="00D51F9C"/>
    <w:rsid w:val="00D537ED"/>
    <w:rsid w:val="00D567E4"/>
    <w:rsid w:val="00D56EDD"/>
    <w:rsid w:val="00D57078"/>
    <w:rsid w:val="00D573AA"/>
    <w:rsid w:val="00D600A8"/>
    <w:rsid w:val="00D60DF6"/>
    <w:rsid w:val="00D65A57"/>
    <w:rsid w:val="00D6710F"/>
    <w:rsid w:val="00D6788C"/>
    <w:rsid w:val="00D67AB6"/>
    <w:rsid w:val="00D707C1"/>
    <w:rsid w:val="00D72969"/>
    <w:rsid w:val="00D73498"/>
    <w:rsid w:val="00D73B7B"/>
    <w:rsid w:val="00D74F3C"/>
    <w:rsid w:val="00D778D3"/>
    <w:rsid w:val="00D80AC4"/>
    <w:rsid w:val="00D81685"/>
    <w:rsid w:val="00D821FA"/>
    <w:rsid w:val="00D8413A"/>
    <w:rsid w:val="00D844E0"/>
    <w:rsid w:val="00D879CA"/>
    <w:rsid w:val="00D918DB"/>
    <w:rsid w:val="00D92C0B"/>
    <w:rsid w:val="00D93898"/>
    <w:rsid w:val="00D94431"/>
    <w:rsid w:val="00D95007"/>
    <w:rsid w:val="00DA2455"/>
    <w:rsid w:val="00DA5113"/>
    <w:rsid w:val="00DA57A8"/>
    <w:rsid w:val="00DA5BD8"/>
    <w:rsid w:val="00DA717E"/>
    <w:rsid w:val="00DA7CC1"/>
    <w:rsid w:val="00DB4387"/>
    <w:rsid w:val="00DC3F3C"/>
    <w:rsid w:val="00DC638C"/>
    <w:rsid w:val="00DD09E0"/>
    <w:rsid w:val="00DD2490"/>
    <w:rsid w:val="00DD2604"/>
    <w:rsid w:val="00DD45E2"/>
    <w:rsid w:val="00DD4B41"/>
    <w:rsid w:val="00DD534A"/>
    <w:rsid w:val="00DD5621"/>
    <w:rsid w:val="00DD740E"/>
    <w:rsid w:val="00DD7717"/>
    <w:rsid w:val="00DD7744"/>
    <w:rsid w:val="00DE1CEE"/>
    <w:rsid w:val="00DE3AAE"/>
    <w:rsid w:val="00DE69EE"/>
    <w:rsid w:val="00DE6F1E"/>
    <w:rsid w:val="00DF1AEC"/>
    <w:rsid w:val="00DF25AE"/>
    <w:rsid w:val="00DF28B1"/>
    <w:rsid w:val="00DF3425"/>
    <w:rsid w:val="00DF44F5"/>
    <w:rsid w:val="00DF64B1"/>
    <w:rsid w:val="00DF7895"/>
    <w:rsid w:val="00E00B89"/>
    <w:rsid w:val="00E01400"/>
    <w:rsid w:val="00E03BA9"/>
    <w:rsid w:val="00E04646"/>
    <w:rsid w:val="00E06BCD"/>
    <w:rsid w:val="00E10F1D"/>
    <w:rsid w:val="00E132B1"/>
    <w:rsid w:val="00E135BE"/>
    <w:rsid w:val="00E13EFB"/>
    <w:rsid w:val="00E15CA3"/>
    <w:rsid w:val="00E176B4"/>
    <w:rsid w:val="00E17B3F"/>
    <w:rsid w:val="00E218E2"/>
    <w:rsid w:val="00E2355C"/>
    <w:rsid w:val="00E2397E"/>
    <w:rsid w:val="00E24FDD"/>
    <w:rsid w:val="00E26B0C"/>
    <w:rsid w:val="00E31355"/>
    <w:rsid w:val="00E328E7"/>
    <w:rsid w:val="00E33AEB"/>
    <w:rsid w:val="00E33FC6"/>
    <w:rsid w:val="00E3697A"/>
    <w:rsid w:val="00E3728B"/>
    <w:rsid w:val="00E437F5"/>
    <w:rsid w:val="00E451E2"/>
    <w:rsid w:val="00E45564"/>
    <w:rsid w:val="00E45B8B"/>
    <w:rsid w:val="00E45FD0"/>
    <w:rsid w:val="00E47F69"/>
    <w:rsid w:val="00E51625"/>
    <w:rsid w:val="00E538CC"/>
    <w:rsid w:val="00E607B7"/>
    <w:rsid w:val="00E623D5"/>
    <w:rsid w:val="00E623F0"/>
    <w:rsid w:val="00E67395"/>
    <w:rsid w:val="00E67616"/>
    <w:rsid w:val="00E679E2"/>
    <w:rsid w:val="00E72CB9"/>
    <w:rsid w:val="00E7313F"/>
    <w:rsid w:val="00E73BCB"/>
    <w:rsid w:val="00E73D7C"/>
    <w:rsid w:val="00E74924"/>
    <w:rsid w:val="00E75ACB"/>
    <w:rsid w:val="00E80876"/>
    <w:rsid w:val="00E82C31"/>
    <w:rsid w:val="00E85C68"/>
    <w:rsid w:val="00E85E91"/>
    <w:rsid w:val="00E90F5C"/>
    <w:rsid w:val="00E9108F"/>
    <w:rsid w:val="00E913E8"/>
    <w:rsid w:val="00E91EEC"/>
    <w:rsid w:val="00EA1A7F"/>
    <w:rsid w:val="00EA43B3"/>
    <w:rsid w:val="00EA56FC"/>
    <w:rsid w:val="00EA617C"/>
    <w:rsid w:val="00EB158C"/>
    <w:rsid w:val="00EB2472"/>
    <w:rsid w:val="00EB2E80"/>
    <w:rsid w:val="00EB3348"/>
    <w:rsid w:val="00EB66D6"/>
    <w:rsid w:val="00EB68B5"/>
    <w:rsid w:val="00EB6C2C"/>
    <w:rsid w:val="00EC0253"/>
    <w:rsid w:val="00EC0929"/>
    <w:rsid w:val="00EC1411"/>
    <w:rsid w:val="00EC17C3"/>
    <w:rsid w:val="00EC2846"/>
    <w:rsid w:val="00EC4690"/>
    <w:rsid w:val="00EC5847"/>
    <w:rsid w:val="00EC6AAA"/>
    <w:rsid w:val="00ED0B81"/>
    <w:rsid w:val="00ED0FC0"/>
    <w:rsid w:val="00ED22D9"/>
    <w:rsid w:val="00ED3937"/>
    <w:rsid w:val="00ED3C09"/>
    <w:rsid w:val="00ED49D1"/>
    <w:rsid w:val="00ED6B53"/>
    <w:rsid w:val="00EE3B24"/>
    <w:rsid w:val="00EE503C"/>
    <w:rsid w:val="00EF15BF"/>
    <w:rsid w:val="00EF2079"/>
    <w:rsid w:val="00EF254D"/>
    <w:rsid w:val="00EF43EB"/>
    <w:rsid w:val="00EF5161"/>
    <w:rsid w:val="00F01EFC"/>
    <w:rsid w:val="00F03F69"/>
    <w:rsid w:val="00F04148"/>
    <w:rsid w:val="00F0694F"/>
    <w:rsid w:val="00F07E7C"/>
    <w:rsid w:val="00F1019C"/>
    <w:rsid w:val="00F11351"/>
    <w:rsid w:val="00F117E3"/>
    <w:rsid w:val="00F1336F"/>
    <w:rsid w:val="00F14431"/>
    <w:rsid w:val="00F1586C"/>
    <w:rsid w:val="00F16D37"/>
    <w:rsid w:val="00F17BD9"/>
    <w:rsid w:val="00F17EB5"/>
    <w:rsid w:val="00F21DA8"/>
    <w:rsid w:val="00F23646"/>
    <w:rsid w:val="00F23DBC"/>
    <w:rsid w:val="00F26403"/>
    <w:rsid w:val="00F27892"/>
    <w:rsid w:val="00F30E80"/>
    <w:rsid w:val="00F317B2"/>
    <w:rsid w:val="00F335B5"/>
    <w:rsid w:val="00F33C48"/>
    <w:rsid w:val="00F36937"/>
    <w:rsid w:val="00F36FF2"/>
    <w:rsid w:val="00F40100"/>
    <w:rsid w:val="00F40FB0"/>
    <w:rsid w:val="00F4389D"/>
    <w:rsid w:val="00F45523"/>
    <w:rsid w:val="00F50849"/>
    <w:rsid w:val="00F50900"/>
    <w:rsid w:val="00F51C55"/>
    <w:rsid w:val="00F52513"/>
    <w:rsid w:val="00F528A6"/>
    <w:rsid w:val="00F52DC7"/>
    <w:rsid w:val="00F53972"/>
    <w:rsid w:val="00F53EC7"/>
    <w:rsid w:val="00F550E4"/>
    <w:rsid w:val="00F5566F"/>
    <w:rsid w:val="00F55E68"/>
    <w:rsid w:val="00F56259"/>
    <w:rsid w:val="00F5734A"/>
    <w:rsid w:val="00F57632"/>
    <w:rsid w:val="00F576FB"/>
    <w:rsid w:val="00F60D90"/>
    <w:rsid w:val="00F61E4C"/>
    <w:rsid w:val="00F65C67"/>
    <w:rsid w:val="00F6653D"/>
    <w:rsid w:val="00F66A8B"/>
    <w:rsid w:val="00F679CC"/>
    <w:rsid w:val="00F70C32"/>
    <w:rsid w:val="00F7245B"/>
    <w:rsid w:val="00F76085"/>
    <w:rsid w:val="00F77D60"/>
    <w:rsid w:val="00F800D3"/>
    <w:rsid w:val="00F814E6"/>
    <w:rsid w:val="00F81977"/>
    <w:rsid w:val="00F81BC4"/>
    <w:rsid w:val="00F81E80"/>
    <w:rsid w:val="00F830A0"/>
    <w:rsid w:val="00F835EB"/>
    <w:rsid w:val="00F8463A"/>
    <w:rsid w:val="00F85CA2"/>
    <w:rsid w:val="00F85D83"/>
    <w:rsid w:val="00F91144"/>
    <w:rsid w:val="00F914ED"/>
    <w:rsid w:val="00F97348"/>
    <w:rsid w:val="00F974C1"/>
    <w:rsid w:val="00FA31CD"/>
    <w:rsid w:val="00FA3E01"/>
    <w:rsid w:val="00FA4496"/>
    <w:rsid w:val="00FA5916"/>
    <w:rsid w:val="00FA7710"/>
    <w:rsid w:val="00FB0161"/>
    <w:rsid w:val="00FB30B8"/>
    <w:rsid w:val="00FB3711"/>
    <w:rsid w:val="00FB5911"/>
    <w:rsid w:val="00FB7B12"/>
    <w:rsid w:val="00FC063A"/>
    <w:rsid w:val="00FC30C2"/>
    <w:rsid w:val="00FC5EBB"/>
    <w:rsid w:val="00FD09C7"/>
    <w:rsid w:val="00FD2625"/>
    <w:rsid w:val="00FD2B9B"/>
    <w:rsid w:val="00FD562B"/>
    <w:rsid w:val="00FD5656"/>
    <w:rsid w:val="00FE4300"/>
    <w:rsid w:val="00FE4E85"/>
    <w:rsid w:val="00FE5D52"/>
    <w:rsid w:val="00FE7191"/>
    <w:rsid w:val="00FF2A4B"/>
    <w:rsid w:val="00FF2D3C"/>
    <w:rsid w:val="00FF3E4E"/>
    <w:rsid w:val="00FF49EF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5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uiPriority="9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/>
    <w:lsdException w:name="Emphasis" w:semiHidden="0" w:uiPriority="2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Textodelmarcadordeposicin">
    <w:name w:val="Placeholder Text"/>
    <w:basedOn w:val="Fuentedeprrafopredeter"/>
    <w:semiHidden/>
    <w:rsid w:val="00046A06"/>
    <w:rPr>
      <w:color w:val="808080"/>
    </w:rPr>
  </w:style>
  <w:style w:type="character" w:customStyle="1" w:styleId="negrita">
    <w:name w:val="negrita"/>
    <w:basedOn w:val="Fuentedeprrafopredeter"/>
    <w:rsid w:val="000D44CA"/>
  </w:style>
  <w:style w:type="character" w:styleId="Hipervnculovisitado">
    <w:name w:val="FollowedHyperlink"/>
    <w:basedOn w:val="Fuentedeprrafopredeter"/>
    <w:rsid w:val="005E30B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0.planetasaber.com/encyclopedia/Data/Imagenes/FOTOS/001UHB01.jpg" TargetMode="External"/><Relationship Id="rId13" Type="http://schemas.openxmlformats.org/officeDocument/2006/relationships/hyperlink" Target="http://aulaplaneta.planetasaber.com/encyclopedia/default.asp?idreg=8630&amp;ruta=Buscador" TargetMode="External"/><Relationship Id="rId18" Type="http://schemas.openxmlformats.org/officeDocument/2006/relationships/hyperlink" Target="http://upload.wikimedia.org/wikipedia/commons/thumb/d/d2/Intervalo_03.svg/300px-Intervalo_03.svg.png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://upload.wikimedia.org/wikipedia/commons/thumb/0/04/Valor_absoluto_3.JPG/800px-Valor_absoluto_3.JPG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ube.geogebra.org/student/b161352" TargetMode="External"/><Relationship Id="rId17" Type="http://schemas.openxmlformats.org/officeDocument/2006/relationships/hyperlink" Target="http://upload.wikimedia.org/wikipedia/commons/thumb/8/8e/Intervalo_real_21.svg/120px-Intervalo_real_21.svg.png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upload.wikimedia.org/wikipedia/commons/thumb/f/f6/Intervalo_real_23.svg/120px-Intervalo_real_23.svg.png" TargetMode="External"/><Relationship Id="rId20" Type="http://schemas.openxmlformats.org/officeDocument/2006/relationships/hyperlink" Target="http://aulaplaneta.planetasaber.com/encyclopedia/default.asp?idpack=11&amp;idpil=0015EF01&amp;ruta=Buscad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ube.geogebra.org/student/b161352" TargetMode="External"/><Relationship Id="rId24" Type="http://schemas.openxmlformats.org/officeDocument/2006/relationships/hyperlink" Target="http://aulaplaneta.planetasaber.com/encyclopedia/default.asp?idreg=8630&amp;ruta=Buscad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upload.wikimedia.org/wikipedia/commons/thumb/a/a9/Intervalo_real_20.svg/120px-Intervalo_real_20.svg.png" TargetMode="External"/><Relationship Id="rId23" Type="http://schemas.openxmlformats.org/officeDocument/2006/relationships/hyperlink" Target="http://tube.geogebra.org/student/b16135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aulaplaneta.planetasaber.com/encyclopedia/default.asp?idreg=8630&amp;ruta=Buscador" TargetMode="External"/><Relationship Id="rId19" Type="http://schemas.openxmlformats.org/officeDocument/2006/relationships/hyperlink" Target="http://upload.wikimedia.org/wikipedia/commons/thumb/d/d2/Intervalo_03.svg/300px-Intervalo_03.svg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ulaplaneta.planetasaber.com/encyclopedia/default.asp?idreg=8630&amp;ruta=Buscador" TargetMode="External"/><Relationship Id="rId14" Type="http://schemas.openxmlformats.org/officeDocument/2006/relationships/hyperlink" Target="http://upload.wikimedia.org/wikipedia/commons/thumb/c/c6/Intervalo_real_22.svg/120px-Intervalo_real_22.svg.png" TargetMode="External"/><Relationship Id="rId22" Type="http://schemas.openxmlformats.org/officeDocument/2006/relationships/hyperlink" Target="http://upload.wikimedia.org/wikipedia/commons/thumb/0/04/Valor_absoluto_3.JPG/800px-Valor_absoluto_3.JP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994DB-F265-424D-8005-68DC62E9E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24</Pages>
  <Words>6051</Words>
  <Characters>33285</Characters>
  <Application>Microsoft Office Word</Application>
  <DocSecurity>0</DocSecurity>
  <Lines>277</Lines>
  <Paragraphs>78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39258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Sanchez Rojas</cp:lastModifiedBy>
  <cp:revision>58</cp:revision>
  <dcterms:created xsi:type="dcterms:W3CDTF">2015-02-26T16:48:00Z</dcterms:created>
  <dcterms:modified xsi:type="dcterms:W3CDTF">2015-03-02T02:12:00Z</dcterms:modified>
</cp:coreProperties>
</file>