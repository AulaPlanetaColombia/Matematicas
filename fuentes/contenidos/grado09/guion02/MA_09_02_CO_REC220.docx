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363EA1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63EA1" w:rsidRDefault="00363EA1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363EA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MA_09_02</w:t>
      </w:r>
      <w:r w:rsidR="00A42467"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D7386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42467">
        <w:rPr>
          <w:rFonts w:ascii="Arial" w:hAnsi="Arial"/>
          <w:sz w:val="18"/>
          <w:szCs w:val="18"/>
          <w:lang w:val="es-ES_tradnl"/>
        </w:rPr>
        <w:t xml:space="preserve"> </w:t>
      </w:r>
    </w:p>
    <w:p w:rsidR="004D7386" w:rsidRDefault="004D7386" w:rsidP="00E14BD5">
      <w:pPr>
        <w:rPr>
          <w:rFonts w:ascii="Arial" w:hAnsi="Arial"/>
          <w:sz w:val="18"/>
          <w:szCs w:val="18"/>
          <w:lang w:val="es-ES_tradnl"/>
        </w:rPr>
      </w:pPr>
    </w:p>
    <w:p w:rsidR="003275BE" w:rsidRDefault="003275BE" w:rsidP="00E14BD5">
      <w:pPr>
        <w:rPr>
          <w:rFonts w:ascii="Arial" w:hAnsi="Arial" w:cs="Arial"/>
          <w:sz w:val="18"/>
          <w:szCs w:val="18"/>
          <w:lang w:val="es-MX"/>
        </w:rPr>
      </w:pPr>
      <w:r w:rsidRPr="00493AB7">
        <w:rPr>
          <w:rFonts w:ascii="Arial" w:hAnsi="Arial" w:cs="Arial"/>
          <w:sz w:val="18"/>
          <w:szCs w:val="18"/>
          <w:lang w:val="es-MX"/>
        </w:rPr>
        <w:t xml:space="preserve">Competencias: </w:t>
      </w:r>
      <w:r>
        <w:rPr>
          <w:rFonts w:ascii="Arial" w:hAnsi="Arial" w:cs="Arial"/>
          <w:sz w:val="18"/>
          <w:szCs w:val="18"/>
          <w:lang w:val="es-MX"/>
        </w:rPr>
        <w:t xml:space="preserve">aplica </w:t>
      </w:r>
      <w:r w:rsidR="006908E7">
        <w:rPr>
          <w:rFonts w:ascii="Arial" w:hAnsi="Arial" w:cs="Arial"/>
          <w:sz w:val="18"/>
          <w:szCs w:val="18"/>
          <w:lang w:val="es-MX"/>
        </w:rPr>
        <w:t>la</w:t>
      </w:r>
      <w:r>
        <w:rPr>
          <w:rFonts w:ascii="Arial" w:hAnsi="Arial" w:cs="Arial"/>
          <w:sz w:val="18"/>
          <w:szCs w:val="18"/>
          <w:lang w:val="es-MX"/>
        </w:rPr>
        <w:t xml:space="preserve"> </w:t>
      </w:r>
      <w:r w:rsidRPr="00493AB7">
        <w:rPr>
          <w:rFonts w:ascii="Arial" w:hAnsi="Arial" w:cs="Arial"/>
          <w:sz w:val="18"/>
          <w:szCs w:val="18"/>
          <w:lang w:val="es-MX"/>
        </w:rPr>
        <w:t>potenciación y radicación de números reales</w:t>
      </w:r>
    </w:p>
    <w:p w:rsidR="000719EE" w:rsidRPr="00593354" w:rsidRDefault="000719EE" w:rsidP="000719EE">
      <w:pPr>
        <w:rPr>
          <w:rFonts w:ascii="Arial" w:hAnsi="Arial" w:cs="Arial"/>
          <w:b/>
          <w:color w:val="C00000"/>
          <w:sz w:val="18"/>
          <w:szCs w:val="18"/>
          <w:lang w:val="es-ES_tradnl"/>
        </w:rPr>
      </w:pPr>
    </w:p>
    <w:p w:rsidR="003275BE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42467">
        <w:rPr>
          <w:rFonts w:ascii="Arial" w:hAnsi="Arial"/>
          <w:sz w:val="18"/>
          <w:szCs w:val="18"/>
          <w:lang w:val="es-ES_tradnl"/>
        </w:rPr>
        <w:t xml:space="preserve"> </w:t>
      </w:r>
    </w:p>
    <w:p w:rsidR="003275BE" w:rsidRDefault="003275BE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3275BE" w:rsidP="000719EE">
      <w:pPr>
        <w:rPr>
          <w:rFonts w:ascii="Arial" w:hAnsi="Arial" w:cs="Arial"/>
          <w:sz w:val="18"/>
          <w:szCs w:val="18"/>
          <w:lang w:val="es-ES_tradnl"/>
        </w:rPr>
      </w:pPr>
      <w:r w:rsidRPr="00493AB7">
        <w:rPr>
          <w:rFonts w:ascii="Arial" w:hAnsi="Arial" w:cs="Arial"/>
          <w:sz w:val="18"/>
          <w:szCs w:val="18"/>
          <w:lang w:val="es-MX"/>
        </w:rPr>
        <w:t>Actividad para aplicar los conceptos de potenciación y radicación de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438F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BC0559">
        <w:rPr>
          <w:rFonts w:ascii="Arial" w:hAnsi="Arial"/>
          <w:sz w:val="18"/>
          <w:szCs w:val="18"/>
          <w:lang w:val="es-ES_tradnl"/>
        </w:rPr>
        <w:t xml:space="preserve"> </w:t>
      </w:r>
    </w:p>
    <w:p w:rsidR="000438F3" w:rsidRDefault="000438F3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0438F3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potenciación,</w:t>
      </w:r>
      <w:proofErr w:type="gramEnd"/>
      <w:r>
        <w:rPr>
          <w:rFonts w:ascii="Arial" w:hAnsi="Arial"/>
          <w:sz w:val="18"/>
          <w:szCs w:val="18"/>
          <w:lang w:val="es-ES_tradnl"/>
        </w:rPr>
        <w:t>radicación,notación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D11A6">
        <w:rPr>
          <w:rFonts w:ascii="Arial" w:hAnsi="Arial"/>
          <w:sz w:val="18"/>
          <w:szCs w:val="18"/>
          <w:lang w:val="es-ES_tradnl"/>
        </w:rPr>
        <w:t>científica,racionalización</w:t>
      </w:r>
      <w:proofErr w:type="spellEnd"/>
      <w:r w:rsidR="008D11A6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BC055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BC055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831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BC055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8647E5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C0559" w:rsidRPr="00BC0559">
        <w:rPr>
          <w:rFonts w:ascii="Arial" w:hAnsi="Arial"/>
          <w:sz w:val="18"/>
          <w:szCs w:val="18"/>
          <w:lang w:val="es-ES_tradnl"/>
        </w:rPr>
        <w:t xml:space="preserve"> </w:t>
      </w:r>
    </w:p>
    <w:p w:rsidR="008647E5" w:rsidRDefault="008647E5" w:rsidP="00CB02D2">
      <w:pPr>
        <w:rPr>
          <w:rFonts w:ascii="Arial" w:hAnsi="Arial"/>
          <w:sz w:val="18"/>
          <w:szCs w:val="18"/>
          <w:lang w:val="es-ES_tradnl"/>
        </w:rPr>
      </w:pPr>
    </w:p>
    <w:p w:rsidR="00A83196" w:rsidRDefault="00A83196" w:rsidP="00A83196">
      <w:pPr>
        <w:rPr>
          <w:ins w:id="0" w:author="usuario" w:date="2015-05-02T22:42:00Z"/>
          <w:rFonts w:ascii="Arial" w:hAnsi="Arial" w:cs="Arial"/>
          <w:sz w:val="18"/>
          <w:szCs w:val="18"/>
          <w:lang w:val="es-MX"/>
        </w:rPr>
      </w:pPr>
      <w:ins w:id="1" w:author="usuario" w:date="2015-05-02T22:42:00Z">
        <w:r w:rsidRPr="00493AB7">
          <w:rPr>
            <w:rFonts w:ascii="Arial" w:hAnsi="Arial" w:cs="Arial"/>
            <w:sz w:val="18"/>
            <w:szCs w:val="18"/>
            <w:lang w:val="es-MX"/>
          </w:rPr>
          <w:t xml:space="preserve">Competencias: </w:t>
        </w:r>
        <w:r>
          <w:rPr>
            <w:rFonts w:ascii="Arial" w:hAnsi="Arial" w:cs="Arial"/>
            <w:sz w:val="18"/>
            <w:szCs w:val="18"/>
            <w:lang w:val="es-MX"/>
          </w:rPr>
          <w:t xml:space="preserve">aplica la </w:t>
        </w:r>
        <w:r w:rsidRPr="00493AB7">
          <w:rPr>
            <w:rFonts w:ascii="Arial" w:hAnsi="Arial" w:cs="Arial"/>
            <w:sz w:val="18"/>
            <w:szCs w:val="18"/>
            <w:lang w:val="es-MX"/>
          </w:rPr>
          <w:t>potenciación y radicación de números reales</w:t>
        </w:r>
      </w:ins>
    </w:p>
    <w:p w:rsidR="006908E7" w:rsidDel="00A83196" w:rsidRDefault="006908E7" w:rsidP="006908E7">
      <w:pPr>
        <w:rPr>
          <w:del w:id="2" w:author="usuario" w:date="2015-05-02T22:42:00Z"/>
          <w:rFonts w:ascii="Arial" w:hAnsi="Arial" w:cs="Arial"/>
          <w:sz w:val="18"/>
          <w:szCs w:val="18"/>
          <w:lang w:val="es-MX"/>
        </w:rPr>
      </w:pPr>
      <w:bookmarkStart w:id="3" w:name="_GoBack"/>
      <w:bookmarkEnd w:id="3"/>
      <w:del w:id="4" w:author="usuario" w:date="2015-05-02T22:42:00Z">
        <w:r w:rsidRPr="00493AB7" w:rsidDel="00A83196">
          <w:rPr>
            <w:rFonts w:ascii="Arial" w:hAnsi="Arial" w:cs="Arial"/>
            <w:sz w:val="18"/>
            <w:szCs w:val="18"/>
            <w:lang w:val="es-MX"/>
          </w:rPr>
          <w:delText xml:space="preserve">Competencias: </w:delText>
        </w:r>
        <w:r w:rsidDel="00A83196">
          <w:rPr>
            <w:rFonts w:ascii="Arial" w:hAnsi="Arial" w:cs="Arial"/>
            <w:sz w:val="18"/>
            <w:szCs w:val="18"/>
            <w:lang w:val="es-MX"/>
          </w:rPr>
          <w:delText xml:space="preserve">aplica la </w:delText>
        </w:r>
        <w:r w:rsidRPr="00493AB7" w:rsidDel="00A83196">
          <w:rPr>
            <w:rFonts w:ascii="Arial" w:hAnsi="Arial" w:cs="Arial"/>
            <w:sz w:val="18"/>
            <w:szCs w:val="18"/>
            <w:lang w:val="es-MX"/>
          </w:rPr>
          <w:delText>potenciación y radicación de números reales</w:delText>
        </w:r>
      </w:del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36E90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BC05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E0F96" w:rsidRDefault="00AE0F9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AE0F9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MX"/>
        </w:rPr>
        <w:t>Lee y resuelve cada s</w:t>
      </w:r>
      <w:r w:rsidRPr="004B3DD8">
        <w:rPr>
          <w:rFonts w:ascii="Arial" w:hAnsi="Arial" w:cs="Arial"/>
          <w:sz w:val="18"/>
          <w:szCs w:val="18"/>
          <w:lang w:val="es-MX"/>
        </w:rPr>
        <w:t>ituaci</w:t>
      </w:r>
      <w:r>
        <w:rPr>
          <w:rFonts w:ascii="Arial" w:hAnsi="Arial" w:cs="Arial"/>
          <w:sz w:val="18"/>
          <w:szCs w:val="18"/>
          <w:lang w:val="es-MX"/>
        </w:rPr>
        <w:t xml:space="preserve">ón </w:t>
      </w:r>
      <w:r w:rsidRPr="004B3DD8">
        <w:rPr>
          <w:rFonts w:ascii="Arial" w:hAnsi="Arial" w:cs="Arial"/>
          <w:sz w:val="18"/>
          <w:szCs w:val="18"/>
          <w:lang w:val="es-MX"/>
        </w:rPr>
        <w:t xml:space="preserve">que </w:t>
      </w:r>
      <w:r>
        <w:rPr>
          <w:rFonts w:ascii="Arial" w:hAnsi="Arial" w:cs="Arial"/>
          <w:sz w:val="18"/>
          <w:szCs w:val="18"/>
          <w:lang w:val="es-MX"/>
        </w:rPr>
        <w:t>involucra</w:t>
      </w:r>
      <w:r w:rsidRPr="004B3DD8">
        <w:rPr>
          <w:rFonts w:ascii="Arial" w:hAnsi="Arial" w:cs="Arial"/>
          <w:sz w:val="18"/>
          <w:szCs w:val="18"/>
          <w:lang w:val="es-MX"/>
        </w:rPr>
        <w:t xml:space="preserve"> la potenciación</w:t>
      </w:r>
      <w:r>
        <w:rPr>
          <w:rFonts w:ascii="Arial" w:hAnsi="Arial" w:cs="Arial"/>
          <w:sz w:val="18"/>
          <w:szCs w:val="18"/>
          <w:lang w:val="es-MX"/>
        </w:rPr>
        <w:t xml:space="preserve"> y la radicación</w:t>
      </w:r>
      <w:r w:rsidRPr="004B3DD8">
        <w:rPr>
          <w:rFonts w:ascii="Arial" w:hAnsi="Arial" w:cs="Arial"/>
          <w:sz w:val="18"/>
          <w:szCs w:val="18"/>
          <w:lang w:val="es-MX"/>
        </w:rPr>
        <w:t xml:space="preserve"> de números reales</w:t>
      </w:r>
      <w:r>
        <w:rPr>
          <w:rFonts w:ascii="Arial" w:hAnsi="Arial" w:cs="Arial"/>
          <w:sz w:val="18"/>
          <w:szCs w:val="18"/>
          <w:lang w:val="es-MX"/>
        </w:rPr>
        <w:t>; justifica las respuestas y luego haz clic en enviar para que sean evaluadas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9536B" w:rsidRPr="000719EE" w:rsidRDefault="00E9536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990955" w:rsidRDefault="001F52D4" w:rsidP="003C54CA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240A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90955" w:rsidRDefault="00990955" w:rsidP="003C54C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C5701A" w:rsidRDefault="00990955" w:rsidP="003C54CA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3240A4">
        <w:rPr>
          <w:rFonts w:ascii="Arial" w:hAnsi="Arial" w:cs="Arial"/>
          <w:sz w:val="18"/>
          <w:szCs w:val="18"/>
          <w:lang w:val="es-ES_tradnl"/>
        </w:rPr>
        <w:t xml:space="preserve">a distancia </w:t>
      </w:r>
      <w:r>
        <w:rPr>
          <w:rFonts w:ascii="Arial" w:hAnsi="Arial" w:cs="Arial"/>
          <w:sz w:val="18"/>
          <w:szCs w:val="18"/>
          <w:lang w:val="es-ES_tradnl"/>
        </w:rPr>
        <w:t>entre</w:t>
      </w:r>
      <w:r w:rsidR="003240A4">
        <w:rPr>
          <w:rFonts w:ascii="Arial" w:hAnsi="Arial" w:cs="Arial"/>
          <w:sz w:val="18"/>
          <w:szCs w:val="18"/>
          <w:lang w:val="es-ES_tradnl"/>
        </w:rPr>
        <w:t xml:space="preserve"> Bogotá </w:t>
      </w:r>
      <w:r w:rsidR="00185AD4">
        <w:rPr>
          <w:rFonts w:ascii="Arial" w:hAnsi="Arial" w:cs="Arial"/>
          <w:sz w:val="18"/>
          <w:szCs w:val="18"/>
          <w:lang w:val="es-ES_tradnl"/>
        </w:rPr>
        <w:t>y</w:t>
      </w:r>
      <w:r w:rsidR="003240A4">
        <w:rPr>
          <w:rFonts w:ascii="Arial" w:hAnsi="Arial" w:cs="Arial"/>
          <w:sz w:val="18"/>
          <w:szCs w:val="18"/>
          <w:lang w:val="es-ES_tradnl"/>
        </w:rPr>
        <w:t xml:space="preserve"> Madrid es aproximadamente 8192 kilómetros</w:t>
      </w:r>
      <w:r w:rsidR="003C789E">
        <w:rPr>
          <w:rFonts w:ascii="Arial" w:hAnsi="Arial" w:cs="Arial"/>
          <w:sz w:val="18"/>
          <w:szCs w:val="18"/>
          <w:lang w:val="es-ES_tradnl"/>
        </w:rPr>
        <w:t>.</w:t>
      </w:r>
      <w:r w:rsidR="00FB7B98"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3C789E">
        <w:rPr>
          <w:rFonts w:ascii="Arial" w:hAnsi="Arial" w:cs="Arial"/>
          <w:sz w:val="18"/>
          <w:szCs w:val="18"/>
          <w:lang w:val="es-ES_tradnl"/>
        </w:rPr>
        <w:t>E</w:t>
      </w:r>
      <w:r w:rsidR="00FB7B98">
        <w:rPr>
          <w:rFonts w:ascii="Arial" w:hAnsi="Arial" w:cs="Arial"/>
          <w:sz w:val="18"/>
          <w:szCs w:val="18"/>
          <w:lang w:val="es-ES_tradnl"/>
        </w:rPr>
        <w:t xml:space="preserve">s posible expresar </w:t>
      </w:r>
      <w:r w:rsidR="00010283">
        <w:rPr>
          <w:rFonts w:ascii="Arial" w:hAnsi="Arial" w:cs="Arial"/>
          <w:sz w:val="18"/>
          <w:szCs w:val="18"/>
          <w:lang w:val="es-ES_tradnl"/>
        </w:rPr>
        <w:t>esta cantidad de kilómetros como</w:t>
      </w:r>
      <w:r w:rsidR="00FB7B9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B7B98" w:rsidRPr="00FB7B98">
        <w:rPr>
          <w:rFonts w:ascii="Arial" w:hAnsi="Arial" w:cs="Arial"/>
          <w:i/>
          <w:sz w:val="18"/>
          <w:szCs w:val="18"/>
          <w:lang w:val="es-ES_tradnl"/>
        </w:rPr>
        <w:t>n</w:t>
      </w:r>
      <w:r w:rsidR="00FB7B98" w:rsidRPr="00FB7B98">
        <w:rPr>
          <w:rFonts w:ascii="Arial" w:hAnsi="Arial" w:cs="Arial"/>
          <w:i/>
          <w:sz w:val="18"/>
          <w:szCs w:val="18"/>
          <w:vertAlign w:val="superscript"/>
          <w:lang w:val="es-ES_tradnl"/>
        </w:rPr>
        <w:t>b</w:t>
      </w:r>
      <w:r w:rsidR="00FB7B9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0283">
        <w:rPr>
          <w:rFonts w:ascii="Arial" w:hAnsi="Arial" w:cs="Arial"/>
          <w:sz w:val="18"/>
          <w:szCs w:val="18"/>
          <w:lang w:val="es-ES_tradnl"/>
        </w:rPr>
        <w:t xml:space="preserve">donde </w:t>
      </w:r>
      <w:r w:rsidR="00010283" w:rsidRPr="00FB7B98">
        <w:rPr>
          <w:rFonts w:ascii="Arial" w:hAnsi="Arial" w:cs="Arial"/>
          <w:i/>
          <w:sz w:val="18"/>
          <w:szCs w:val="18"/>
          <w:lang w:val="es-ES_tradnl"/>
        </w:rPr>
        <w:t>n</w:t>
      </w:r>
      <w:r w:rsidR="00010283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010283" w:rsidRPr="00FB7B98">
        <w:rPr>
          <w:rFonts w:ascii="Arial" w:hAnsi="Arial" w:cs="Arial"/>
          <w:i/>
          <w:sz w:val="18"/>
          <w:szCs w:val="18"/>
          <w:lang w:val="es-ES_tradnl"/>
        </w:rPr>
        <w:t>b</w:t>
      </w:r>
      <w:r w:rsidR="00010283">
        <w:rPr>
          <w:rFonts w:ascii="Arial" w:hAnsi="Arial" w:cs="Arial"/>
          <w:sz w:val="18"/>
          <w:szCs w:val="18"/>
          <w:lang w:val="es-ES_tradnl"/>
        </w:rPr>
        <w:t xml:space="preserve"> sean números naturales?</w:t>
      </w:r>
      <w:r w:rsidR="00FB7B98">
        <w:rPr>
          <w:rFonts w:ascii="Arial" w:hAnsi="Arial" w:cs="Arial"/>
          <w:sz w:val="18"/>
          <w:szCs w:val="18"/>
          <w:lang w:val="es-ES_tradnl"/>
        </w:rPr>
        <w:t xml:space="preserve"> Justifica tu respuesta.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D783D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01028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B7B98" w:rsidRDefault="00FB7B9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Pr="00FB7B98" w:rsidRDefault="00C40E5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3C789E">
        <w:rPr>
          <w:rFonts w:ascii="Arial" w:hAnsi="Arial" w:cs="Arial"/>
          <w:sz w:val="18"/>
          <w:szCs w:val="18"/>
          <w:lang w:val="es-ES_tradnl"/>
        </w:rPr>
        <w:t>í es posible;</w:t>
      </w:r>
      <w:r>
        <w:rPr>
          <w:rFonts w:ascii="Arial" w:hAnsi="Arial" w:cs="Arial"/>
          <w:sz w:val="18"/>
          <w:szCs w:val="18"/>
          <w:lang w:val="es-ES_tradnl"/>
        </w:rPr>
        <w:t xml:space="preserve"> los dos números</w:t>
      </w:r>
      <w:r w:rsidR="00FB7B98">
        <w:rPr>
          <w:rFonts w:ascii="Arial" w:hAnsi="Arial" w:cs="Arial"/>
          <w:sz w:val="18"/>
          <w:szCs w:val="18"/>
          <w:lang w:val="es-ES_tradnl"/>
        </w:rPr>
        <w:t xml:space="preserve"> son</w:t>
      </w:r>
      <w:r>
        <w:rPr>
          <w:rFonts w:ascii="Arial" w:hAnsi="Arial" w:cs="Arial"/>
          <w:sz w:val="18"/>
          <w:szCs w:val="18"/>
          <w:lang w:val="es-ES_tradnl"/>
        </w:rPr>
        <w:t xml:space="preserve"> 2 y 13</w:t>
      </w:r>
      <w:r w:rsidR="00FB7B98">
        <w:rPr>
          <w:rFonts w:ascii="Arial" w:hAnsi="Arial" w:cs="Arial"/>
          <w:sz w:val="18"/>
          <w:szCs w:val="18"/>
          <w:lang w:val="es-ES_tradnl"/>
        </w:rPr>
        <w:t>. Luego 2</w:t>
      </w:r>
      <w:r w:rsidR="00FB7B98" w:rsidRPr="00FB7B98">
        <w:rPr>
          <w:rFonts w:ascii="Arial" w:hAnsi="Arial" w:cs="Arial"/>
          <w:sz w:val="18"/>
          <w:szCs w:val="18"/>
          <w:vertAlign w:val="superscript"/>
          <w:lang w:val="es-ES_tradnl"/>
        </w:rPr>
        <w:t>13</w:t>
      </w:r>
      <w:r w:rsidR="00FB7B98">
        <w:rPr>
          <w:rFonts w:ascii="Arial" w:hAnsi="Arial" w:cs="Arial"/>
          <w:sz w:val="18"/>
          <w:szCs w:val="18"/>
          <w:lang w:val="es-ES_tradnl"/>
        </w:rPr>
        <w:t xml:space="preserve"> = 8192</w:t>
      </w:r>
    </w:p>
    <w:p w:rsidR="00FB7B98" w:rsidRDefault="00FB7B98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333AA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  <w:r w:rsidR="003C54C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3AA6" w:rsidRDefault="00333AA6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BC283A" w:rsidRDefault="003C54C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333AA6">
        <w:rPr>
          <w:rFonts w:ascii="Arial" w:hAnsi="Arial" w:cs="Arial"/>
          <w:sz w:val="18"/>
          <w:szCs w:val="18"/>
          <w:lang w:val="es-ES_tradnl"/>
        </w:rPr>
        <w:t>implifica</w:t>
      </w:r>
      <w:r w:rsidR="00FD670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D670A">
        <w:rPr>
          <w:rFonts w:ascii="Arial" w:hAnsi="Arial"/>
          <w:sz w:val="18"/>
          <w:szCs w:val="18"/>
          <w:lang w:val="es-ES_tradnl"/>
        </w:rPr>
        <w:t>&lt;&lt;MA_09_02_338.gif&gt;&gt;.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D783D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3C54C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3C789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e</w:t>
      </w:r>
      <w:r w:rsidR="00C219A8">
        <w:rPr>
          <w:rFonts w:ascii="Arial" w:hAnsi="Arial" w:cs="Arial"/>
          <w:sz w:val="18"/>
          <w:szCs w:val="18"/>
          <w:lang w:val="es-ES_tradnl"/>
        </w:rPr>
        <w:t>fectua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C219A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F5F02">
        <w:rPr>
          <w:rFonts w:ascii="Arial" w:hAnsi="Arial" w:cs="Arial"/>
          <w:sz w:val="18"/>
          <w:szCs w:val="18"/>
          <w:lang w:val="es-ES_tradnl"/>
        </w:rPr>
        <w:t>los cálculos</w:t>
      </w:r>
      <w:r w:rsidR="00C219A8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BF5F02">
        <w:rPr>
          <w:rFonts w:ascii="Arial" w:hAnsi="Arial" w:cs="Arial"/>
          <w:sz w:val="18"/>
          <w:szCs w:val="18"/>
          <w:lang w:val="es-ES_tradnl"/>
        </w:rPr>
        <w:t>utiliza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BF5F02">
        <w:rPr>
          <w:rFonts w:ascii="Arial" w:hAnsi="Arial" w:cs="Arial"/>
          <w:sz w:val="18"/>
          <w:szCs w:val="18"/>
          <w:lang w:val="es-ES_tradnl"/>
        </w:rPr>
        <w:t xml:space="preserve"> las propiedades de la potenciación y de la radicación se obtiene</w:t>
      </w:r>
      <w:r w:rsidR="006B5D10">
        <w:rPr>
          <w:rFonts w:ascii="Arial" w:hAnsi="Arial" w:cs="Arial"/>
          <w:sz w:val="18"/>
          <w:szCs w:val="18"/>
          <w:lang w:val="es-ES_tradnl"/>
        </w:rPr>
        <w:t>:</w:t>
      </w:r>
      <w:r w:rsidR="00A207B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207B2">
        <w:rPr>
          <w:rFonts w:ascii="Arial" w:hAnsi="Arial"/>
          <w:sz w:val="18"/>
          <w:szCs w:val="18"/>
          <w:lang w:val="es-ES_tradnl"/>
        </w:rPr>
        <w:t>&lt;&lt;MA_09_02_339.gif&gt;&gt;.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627B9" w:rsidRDefault="00C627B9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C7DE0" w:rsidRPr="007F74EA" w:rsidRDefault="00C627B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Demuestra con tres ejemplos la igualdad </w:t>
      </w:r>
      <w:r w:rsidR="00A207B2">
        <w:rPr>
          <w:rFonts w:ascii="Arial" w:hAnsi="Arial"/>
          <w:sz w:val="18"/>
          <w:szCs w:val="18"/>
          <w:lang w:val="es-ES_tradnl"/>
        </w:rPr>
        <w:t>&lt;&lt;MA_09_02_340.gif&gt;&gt;</w:t>
      </w:r>
      <w:r w:rsidR="00BB681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017EE">
        <w:rPr>
          <w:rFonts w:ascii="Arial" w:hAnsi="Arial" w:cs="Arial"/>
          <w:sz w:val="18"/>
          <w:szCs w:val="18"/>
          <w:lang w:val="es-ES_tradnl"/>
        </w:rPr>
        <w:t xml:space="preserve">con </w:t>
      </w:r>
      <w:r w:rsidR="00B017EE" w:rsidRPr="00B017EE">
        <w:rPr>
          <w:rFonts w:ascii="Arial" w:hAnsi="Arial" w:cs="Arial"/>
          <w:i/>
          <w:sz w:val="18"/>
          <w:szCs w:val="18"/>
          <w:lang w:val="es-ES_tradnl"/>
        </w:rPr>
        <w:t>k</w:t>
      </w:r>
      <w:r w:rsidR="00B017EE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B017EE" w:rsidRPr="00B017EE">
        <w:rPr>
          <w:rFonts w:ascii="Arial" w:hAnsi="Arial" w:cs="Arial"/>
          <w:i/>
          <w:sz w:val="18"/>
          <w:szCs w:val="18"/>
          <w:lang w:val="es-ES_tradnl"/>
        </w:rPr>
        <w:t>b</w:t>
      </w:r>
      <w:r w:rsidR="00B017EE">
        <w:rPr>
          <w:rFonts w:ascii="Arial" w:hAnsi="Arial" w:cs="Arial"/>
          <w:sz w:val="18"/>
          <w:szCs w:val="18"/>
          <w:lang w:val="es-ES_tradnl"/>
        </w:rPr>
        <w:t xml:space="preserve"> diferentes de cero.</w:t>
      </w:r>
    </w:p>
    <w:p w:rsidR="002D63F7" w:rsidRDefault="002D63F7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D783D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3C54C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BC71C7" w:rsidRDefault="005B1760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BC71C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C71C7" w:rsidRDefault="00BC71C7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ejemplo:</w:t>
      </w:r>
      <w:r w:rsidR="00E14F9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14F97">
        <w:rPr>
          <w:rFonts w:ascii="Arial" w:hAnsi="Arial"/>
          <w:sz w:val="18"/>
          <w:szCs w:val="18"/>
          <w:lang w:val="es-ES_tradnl"/>
        </w:rPr>
        <w:t>&lt;&lt;MA_09_02_341.gif&gt;&gt;.</w:t>
      </w:r>
    </w:p>
    <w:p w:rsidR="00BC71C7" w:rsidRDefault="00BC71C7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1A0557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  <w:r w:rsidR="003C54C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A0557" w:rsidRDefault="001A0557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C6408" w:rsidRDefault="001A055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</w:t>
      </w:r>
      <w:r w:rsidR="008147A0">
        <w:rPr>
          <w:rFonts w:ascii="Arial" w:hAnsi="Arial" w:cs="Arial"/>
          <w:sz w:val="18"/>
          <w:szCs w:val="18"/>
          <w:lang w:val="es-ES_tradnl"/>
        </w:rPr>
        <w:t xml:space="preserve"> se envía una sonda que viaja a</w:t>
      </w:r>
      <w:r w:rsidR="000E4C9C">
        <w:rPr>
          <w:rFonts w:ascii="Arial" w:hAnsi="Arial" w:cs="Arial"/>
          <w:sz w:val="18"/>
          <w:szCs w:val="18"/>
          <w:lang w:val="es-ES_tradnl"/>
        </w:rPr>
        <w:t xml:space="preserve"> 2,5 × 10</w:t>
      </w:r>
      <w:r w:rsidR="000E4C9C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4  </w:t>
      </w:r>
      <w:r w:rsidR="000E4C9C">
        <w:rPr>
          <w:rFonts w:ascii="Arial" w:hAnsi="Arial" w:cs="Arial"/>
          <w:sz w:val="18"/>
          <w:szCs w:val="18"/>
          <w:lang w:val="es-ES_tradnl"/>
        </w:rPr>
        <w:t>ki</w:t>
      </w:r>
      <w:r w:rsidR="008147A0">
        <w:rPr>
          <w:rFonts w:ascii="Arial" w:hAnsi="Arial" w:cs="Arial"/>
          <w:sz w:val="18"/>
          <w:szCs w:val="18"/>
          <w:lang w:val="es-ES_tradnl"/>
        </w:rPr>
        <w:t>lómetros por hora</w:t>
      </w:r>
      <w:r w:rsidR="000E4C9C">
        <w:rPr>
          <w:rFonts w:ascii="Arial" w:hAnsi="Arial" w:cs="Arial"/>
          <w:sz w:val="18"/>
          <w:szCs w:val="18"/>
          <w:lang w:val="es-ES_tradnl"/>
        </w:rPr>
        <w:t>,</w:t>
      </w:r>
    </w:p>
    <w:p w:rsidR="008C6408" w:rsidRDefault="008147A0" w:rsidP="008C64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C6408">
        <w:rPr>
          <w:rFonts w:ascii="Arial" w:hAnsi="Arial" w:cs="Arial"/>
          <w:sz w:val="18"/>
          <w:szCs w:val="18"/>
          <w:lang w:val="es-ES_tradnl"/>
        </w:rPr>
        <w:t xml:space="preserve">¿cuántas horas se </w:t>
      </w:r>
      <w:r w:rsidR="008C6408">
        <w:rPr>
          <w:rFonts w:ascii="Arial" w:hAnsi="Arial" w:cs="Arial"/>
          <w:sz w:val="18"/>
          <w:szCs w:val="18"/>
          <w:lang w:val="es-ES_tradnl"/>
        </w:rPr>
        <w:t>demorará?</w:t>
      </w:r>
    </w:p>
    <w:p w:rsidR="008C6408" w:rsidRDefault="000E4C9C" w:rsidP="008C64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C6408">
        <w:rPr>
          <w:rFonts w:ascii="Arial" w:hAnsi="Arial" w:cs="Arial"/>
          <w:sz w:val="18"/>
          <w:szCs w:val="18"/>
          <w:lang w:val="es-ES_tradnl"/>
        </w:rPr>
        <w:lastRenderedPageBreak/>
        <w:t>¿cuántos días se demorar</w:t>
      </w:r>
      <w:r w:rsidR="003C789E">
        <w:rPr>
          <w:rFonts w:ascii="Arial" w:hAnsi="Arial" w:cs="Arial"/>
          <w:sz w:val="18"/>
          <w:szCs w:val="18"/>
          <w:lang w:val="es-ES_tradnl"/>
        </w:rPr>
        <w:t>á</w:t>
      </w:r>
      <w:r w:rsidRPr="008C6408"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:rsidR="008C6408" w:rsidRDefault="000E4C9C" w:rsidP="008C6408">
      <w:pPr>
        <w:rPr>
          <w:rFonts w:ascii="Arial" w:hAnsi="Arial" w:cs="Arial"/>
          <w:sz w:val="18"/>
          <w:szCs w:val="18"/>
          <w:lang w:val="es-ES_tradnl"/>
        </w:rPr>
      </w:pPr>
      <w:r w:rsidRPr="008C6408">
        <w:rPr>
          <w:rFonts w:ascii="Arial" w:hAnsi="Arial" w:cs="Arial"/>
          <w:sz w:val="18"/>
          <w:szCs w:val="18"/>
          <w:lang w:val="es-ES_tradnl"/>
        </w:rPr>
        <w:t>S</w:t>
      </w:r>
      <w:r w:rsidR="00A42467" w:rsidRPr="008C6408">
        <w:rPr>
          <w:rFonts w:ascii="Arial" w:hAnsi="Arial" w:cs="Arial"/>
          <w:sz w:val="18"/>
          <w:szCs w:val="18"/>
          <w:lang w:val="es-ES_tradnl"/>
        </w:rPr>
        <w:t xml:space="preserve">i la sonda se </w:t>
      </w:r>
      <w:r w:rsidR="00195B00" w:rsidRPr="008C6408">
        <w:rPr>
          <w:rFonts w:ascii="Arial" w:hAnsi="Arial" w:cs="Arial"/>
          <w:sz w:val="18"/>
          <w:szCs w:val="18"/>
          <w:lang w:val="es-ES_tradnl"/>
        </w:rPr>
        <w:t>demorara 4728 h</w:t>
      </w:r>
      <w:r w:rsidRPr="008C6408">
        <w:rPr>
          <w:rFonts w:ascii="Arial" w:hAnsi="Arial" w:cs="Arial"/>
          <w:sz w:val="18"/>
          <w:szCs w:val="18"/>
          <w:lang w:val="es-ES_tradnl"/>
        </w:rPr>
        <w:t>oras</w:t>
      </w:r>
      <w:r w:rsidR="008C6408">
        <w:rPr>
          <w:rFonts w:ascii="Arial" w:hAnsi="Arial" w:cs="Arial"/>
          <w:sz w:val="18"/>
          <w:szCs w:val="18"/>
          <w:lang w:val="es-ES_tradnl"/>
        </w:rPr>
        <w:t>,</w:t>
      </w:r>
    </w:p>
    <w:p w:rsidR="005B1760" w:rsidRPr="008C6408" w:rsidRDefault="008C6408" w:rsidP="008C64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8C6408">
        <w:rPr>
          <w:rFonts w:ascii="Arial" w:hAnsi="Arial" w:cs="Arial"/>
          <w:sz w:val="18"/>
          <w:szCs w:val="18"/>
          <w:lang w:val="es-ES_tradnl"/>
        </w:rPr>
        <w:t>¿</w:t>
      </w:r>
      <w:r w:rsidR="000E4C9C" w:rsidRPr="008C6408">
        <w:rPr>
          <w:rFonts w:ascii="Arial" w:hAnsi="Arial" w:cs="Arial"/>
          <w:sz w:val="18"/>
          <w:szCs w:val="18"/>
          <w:lang w:val="es-ES_tradnl"/>
        </w:rPr>
        <w:t>a qué velocidad debería ir</w:t>
      </w:r>
      <w:r w:rsidRPr="008C6408">
        <w:rPr>
          <w:rFonts w:ascii="Arial" w:hAnsi="Arial" w:cs="Arial"/>
          <w:sz w:val="18"/>
          <w:szCs w:val="18"/>
          <w:lang w:val="es-ES_tradnl"/>
        </w:rPr>
        <w:t>?</w:t>
      </w:r>
      <w:r w:rsidR="00A42467" w:rsidRPr="008C64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147A0" w:rsidRPr="008C640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D783D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3C54C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8C640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calcular la cantidad de horas que se demora la sonda se divide 5,91 × 10</w:t>
      </w:r>
      <w:r w:rsidRPr="001A0557">
        <w:rPr>
          <w:rFonts w:ascii="Arial" w:hAnsi="Arial" w:cs="Arial"/>
          <w:sz w:val="18"/>
          <w:szCs w:val="18"/>
          <w:vertAlign w:val="superscript"/>
          <w:lang w:val="es-ES_tradnl"/>
        </w:rPr>
        <w:t>8</w:t>
      </w:r>
      <w:r>
        <w:rPr>
          <w:rFonts w:ascii="Arial" w:hAnsi="Arial" w:cs="Arial"/>
          <w:sz w:val="18"/>
          <w:szCs w:val="18"/>
          <w:lang w:val="es-ES_tradnl"/>
        </w:rPr>
        <w:t xml:space="preserve"> entre 2,5 × 10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. Luego se divide el cociente obtenido entre 24</w:t>
      </w:r>
      <w:r w:rsidR="003C789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que es la cantidad de horas que tiene un día. L</w:t>
      </w:r>
      <w:r w:rsidR="00081A82">
        <w:rPr>
          <w:rFonts w:ascii="Arial" w:hAnsi="Arial" w:cs="Arial"/>
          <w:sz w:val="18"/>
          <w:szCs w:val="18"/>
          <w:lang w:val="es-ES_tradnl"/>
        </w:rPr>
        <w:t xml:space="preserve">a tercera respuesta se obtiene </w:t>
      </w:r>
      <w:r w:rsidR="00C40E5C">
        <w:rPr>
          <w:rFonts w:ascii="Arial" w:hAnsi="Arial" w:cs="Arial"/>
          <w:sz w:val="18"/>
          <w:szCs w:val="18"/>
          <w:lang w:val="es-ES_tradnl"/>
        </w:rPr>
        <w:t xml:space="preserve">dividiendo la distancia de la </w:t>
      </w:r>
      <w:r w:rsidR="003C789E">
        <w:rPr>
          <w:rFonts w:ascii="Arial" w:hAnsi="Arial" w:cs="Arial"/>
          <w:sz w:val="18"/>
          <w:szCs w:val="18"/>
          <w:lang w:val="es-ES_tradnl"/>
        </w:rPr>
        <w:t>T</w:t>
      </w:r>
      <w:r w:rsidR="00C40E5C">
        <w:rPr>
          <w:rFonts w:ascii="Arial" w:hAnsi="Arial" w:cs="Arial"/>
          <w:sz w:val="18"/>
          <w:szCs w:val="18"/>
          <w:lang w:val="es-ES_tradnl"/>
        </w:rPr>
        <w:t>ierra a Júpiter entre 4728.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8C640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distancia de la Tierra a Júpiter es aproximadamente</w:t>
      </w:r>
      <w:r w:rsidR="002A6EB6">
        <w:rPr>
          <w:rFonts w:ascii="Arial" w:hAnsi="Arial" w:cs="Arial"/>
          <w:sz w:val="18"/>
          <w:szCs w:val="18"/>
          <w:lang w:val="es-ES_tradnl"/>
        </w:rPr>
        <w:t xml:space="preserve"> 5,91 × 10</w:t>
      </w:r>
      <w:r w:rsidR="002A6EB6" w:rsidRPr="001A0557">
        <w:rPr>
          <w:rFonts w:ascii="Arial" w:hAnsi="Arial" w:cs="Arial"/>
          <w:sz w:val="18"/>
          <w:szCs w:val="18"/>
          <w:vertAlign w:val="superscript"/>
          <w:lang w:val="es-ES_tradnl"/>
        </w:rPr>
        <w:t>8</w:t>
      </w:r>
      <w:r w:rsidR="002A6EB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kilómetros.</w:t>
      </w:r>
    </w:p>
    <w:p w:rsidR="003C54CA" w:rsidRDefault="003C54CA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9B193B" w:rsidRDefault="005B1760" w:rsidP="000A6FD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BF5F0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B193B" w:rsidRDefault="009B193B" w:rsidP="000A6FD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5B1760" w:rsidRPr="004F47DE" w:rsidRDefault="00ED7A37" w:rsidP="00D95CD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de menor a mayor </w:t>
      </w:r>
      <w:r w:rsidR="00D95CDF">
        <w:rPr>
          <w:rFonts w:ascii="Arial" w:hAnsi="Arial" w:cs="Arial"/>
          <w:sz w:val="18"/>
          <w:szCs w:val="18"/>
          <w:lang w:val="es-ES_tradnl"/>
        </w:rPr>
        <w:t xml:space="preserve">los siguientes números: </w:t>
      </w:r>
      <w:r w:rsidR="00685FCB" w:rsidRPr="00685FCB">
        <w:rPr>
          <w:rFonts w:ascii="Arial" w:hAnsi="Arial" w:cs="Arial"/>
          <w:sz w:val="18"/>
          <w:szCs w:val="18"/>
          <w:lang w:val="es-ES_tradnl"/>
        </w:rPr>
        <w:t>1,6735 × 10</w:t>
      </w:r>
      <w:r w:rsidR="004F47DE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="00D95CDF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685FCB" w:rsidRPr="00685FCB">
        <w:rPr>
          <w:rFonts w:ascii="Arial" w:hAnsi="Arial" w:cs="Arial"/>
          <w:sz w:val="18"/>
          <w:szCs w:val="18"/>
          <w:lang w:val="es-ES_tradnl"/>
        </w:rPr>
        <w:t>2,6561 × 10</w:t>
      </w:r>
      <w:r w:rsidR="004F47D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D95CDF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685FCB" w:rsidRPr="00685FCB">
        <w:rPr>
          <w:rFonts w:ascii="Arial" w:hAnsi="Arial" w:cs="Arial"/>
          <w:sz w:val="18"/>
          <w:szCs w:val="18"/>
          <w:lang w:val="es-ES_tradnl"/>
        </w:rPr>
        <w:t>3,156 × 10</w:t>
      </w:r>
      <w:r w:rsidR="004F47DE">
        <w:rPr>
          <w:rFonts w:ascii="Arial" w:hAnsi="Arial" w:cs="Arial"/>
          <w:sz w:val="18"/>
          <w:szCs w:val="18"/>
          <w:vertAlign w:val="superscript"/>
          <w:lang w:val="es-ES_tradnl"/>
        </w:rPr>
        <w:t>5</w:t>
      </w:r>
      <w:r w:rsidR="004F47DE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685FCB" w:rsidRPr="00685FCB">
        <w:rPr>
          <w:rFonts w:ascii="Arial" w:hAnsi="Arial" w:cs="Arial"/>
          <w:sz w:val="18"/>
          <w:szCs w:val="18"/>
          <w:lang w:val="es-ES_tradnl"/>
        </w:rPr>
        <w:t>9,89 × 10</w:t>
      </w:r>
      <w:r w:rsidR="004F47DE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="004F47DE">
        <w:rPr>
          <w:rFonts w:ascii="Arial" w:hAnsi="Arial" w:cs="Arial"/>
          <w:sz w:val="18"/>
          <w:szCs w:val="18"/>
          <w:lang w:val="es-ES_tradnl"/>
        </w:rPr>
        <w:t xml:space="preserve"> y 2</w:t>
      </w:r>
      <w:r w:rsidR="004F47DE" w:rsidRPr="00685FCB">
        <w:rPr>
          <w:rFonts w:ascii="Arial" w:hAnsi="Arial" w:cs="Arial"/>
          <w:sz w:val="18"/>
          <w:szCs w:val="18"/>
          <w:lang w:val="es-ES_tradnl"/>
        </w:rPr>
        <w:t>,89 × 10</w:t>
      </w:r>
      <w:r w:rsidR="004F47DE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 w:rsidR="004F47DE">
        <w:rPr>
          <w:rFonts w:ascii="Arial" w:hAnsi="Arial" w:cs="Arial"/>
          <w:sz w:val="18"/>
          <w:szCs w:val="18"/>
          <w:lang w:val="es-ES_tradnl"/>
        </w:rPr>
        <w:t>.</w:t>
      </w:r>
    </w:p>
    <w:p w:rsidR="00ED7A37" w:rsidRPr="00ED7A37" w:rsidRDefault="00ED7A37" w:rsidP="00ED7A37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8D783D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8D11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22414" w:rsidRDefault="004F47DE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EE04E3">
        <w:rPr>
          <w:rFonts w:ascii="Arial" w:hAnsi="Arial" w:cs="Arial"/>
          <w:sz w:val="18"/>
          <w:szCs w:val="18"/>
          <w:lang w:val="es-ES_tradnl"/>
        </w:rPr>
        <w:t>expresan</w:t>
      </w:r>
      <w:r>
        <w:rPr>
          <w:rFonts w:ascii="Arial" w:hAnsi="Arial" w:cs="Arial"/>
          <w:sz w:val="18"/>
          <w:szCs w:val="18"/>
          <w:lang w:val="es-ES_tradnl"/>
        </w:rPr>
        <w:t xml:space="preserve"> todas las cantidades con el mismo índice y luego </w:t>
      </w:r>
      <w:r w:rsidR="00EE04E3">
        <w:rPr>
          <w:rFonts w:ascii="Arial" w:hAnsi="Arial" w:cs="Arial"/>
          <w:sz w:val="18"/>
          <w:szCs w:val="18"/>
          <w:lang w:val="es-ES_tradnl"/>
        </w:rPr>
        <w:t xml:space="preserve">se </w:t>
      </w:r>
      <w:r>
        <w:rPr>
          <w:rFonts w:ascii="Arial" w:hAnsi="Arial" w:cs="Arial"/>
          <w:sz w:val="18"/>
          <w:szCs w:val="18"/>
          <w:lang w:val="es-ES_tradnl"/>
        </w:rPr>
        <w:t>compara</w:t>
      </w:r>
      <w:r w:rsidR="00EE04E3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las cantidades.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D11A6" w:rsidRPr="008D11A6" w:rsidRDefault="005B1760" w:rsidP="008D11A6">
      <w:pPr>
        <w:rPr>
          <w:rFonts w:ascii="Cambria Math" w:hAnsi="Cambria Math" w:cs="Arial"/>
          <w:sz w:val="18"/>
          <w:szCs w:val="18"/>
          <w:lang w:val="es-ES_tradnl"/>
          <w:oMath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  <w:r w:rsidR="008D11A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D11A6" w:rsidRDefault="008D11A6" w:rsidP="008D11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Racionaliza las siguientes expresiones:</w:t>
      </w:r>
    </w:p>
    <w:p w:rsidR="008C442F" w:rsidRDefault="008C442F" w:rsidP="008D11A6">
      <w:pPr>
        <w:rPr>
          <w:rFonts w:ascii="Arial" w:hAnsi="Arial" w:cs="Arial"/>
          <w:sz w:val="18"/>
          <w:szCs w:val="18"/>
          <w:lang w:val="es-ES_tradnl"/>
        </w:rPr>
      </w:pPr>
    </w:p>
    <w:p w:rsidR="008C442F" w:rsidRPr="00A83196" w:rsidRDefault="006774CF" w:rsidP="008D11A6">
      <w:pPr>
        <w:rPr>
          <w:rFonts w:ascii="Arial" w:hAnsi="Arial" w:cs="Arial"/>
          <w:sz w:val="18"/>
          <w:szCs w:val="18"/>
          <w:rPrChange w:id="5" w:author="usuario" w:date="2015-05-02T22:42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A83196">
        <w:rPr>
          <w:rFonts w:ascii="Arial" w:hAnsi="Arial"/>
          <w:sz w:val="18"/>
          <w:szCs w:val="18"/>
          <w:rPrChange w:id="6" w:author="usuario" w:date="2015-05-02T22:42:00Z">
            <w:rPr>
              <w:rFonts w:ascii="Arial" w:hAnsi="Arial"/>
              <w:sz w:val="18"/>
              <w:szCs w:val="18"/>
              <w:lang w:val="es-ES_tradnl"/>
            </w:rPr>
          </w:rPrChange>
        </w:rPr>
        <w:t>&lt;&lt;MA_09_02_342.gif&gt;&gt;</w:t>
      </w:r>
    </w:p>
    <w:p w:rsidR="006774CF" w:rsidRPr="00A83196" w:rsidRDefault="006774CF" w:rsidP="006774CF">
      <w:pPr>
        <w:rPr>
          <w:rFonts w:ascii="Arial" w:hAnsi="Arial"/>
          <w:sz w:val="18"/>
          <w:szCs w:val="18"/>
          <w:rPrChange w:id="7" w:author="usuario" w:date="2015-05-02T22:42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A83196">
        <w:rPr>
          <w:rFonts w:ascii="Arial" w:hAnsi="Arial"/>
          <w:sz w:val="18"/>
          <w:szCs w:val="18"/>
          <w:rPrChange w:id="8" w:author="usuario" w:date="2015-05-02T22:42:00Z">
            <w:rPr>
              <w:rFonts w:ascii="Arial" w:hAnsi="Arial"/>
              <w:sz w:val="18"/>
              <w:szCs w:val="18"/>
              <w:lang w:val="es-ES_tradnl"/>
            </w:rPr>
          </w:rPrChange>
        </w:rPr>
        <w:t>&lt;&lt;MA_09_02_343.gif&gt;&gt;</w:t>
      </w:r>
    </w:p>
    <w:p w:rsidR="006774CF" w:rsidRPr="00A83196" w:rsidRDefault="006774CF" w:rsidP="006774CF">
      <w:pPr>
        <w:rPr>
          <w:rFonts w:ascii="Arial" w:hAnsi="Arial"/>
          <w:sz w:val="18"/>
          <w:szCs w:val="18"/>
          <w:rPrChange w:id="9" w:author="usuario" w:date="2015-05-02T22:42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A83196">
        <w:rPr>
          <w:rFonts w:ascii="Arial" w:hAnsi="Arial"/>
          <w:sz w:val="18"/>
          <w:szCs w:val="18"/>
          <w:rPrChange w:id="10" w:author="usuario" w:date="2015-05-02T22:42:00Z">
            <w:rPr>
              <w:rFonts w:ascii="Arial" w:hAnsi="Arial"/>
              <w:sz w:val="18"/>
              <w:szCs w:val="18"/>
              <w:lang w:val="es-ES_tradnl"/>
            </w:rPr>
          </w:rPrChange>
        </w:rPr>
        <w:t>&lt;&lt;MA_09_02_344.gif&gt;&gt;</w:t>
      </w:r>
    </w:p>
    <w:p w:rsidR="006774CF" w:rsidRDefault="006774CF" w:rsidP="006774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&lt;&lt;MA_09_02_345.gif&gt;&gt;</w:t>
      </w:r>
    </w:p>
    <w:p w:rsidR="006774CF" w:rsidRDefault="006774CF" w:rsidP="006774CF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D783D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D11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5B17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01130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Aplicar el concepto de racionalización.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F024A"/>
    <w:multiLevelType w:val="hybridMultilevel"/>
    <w:tmpl w:val="EA5C7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D72CC"/>
    <w:multiLevelType w:val="hybridMultilevel"/>
    <w:tmpl w:val="DB1672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D5A5B"/>
    <w:multiLevelType w:val="hybridMultilevel"/>
    <w:tmpl w:val="3DBEF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0283"/>
    <w:rsid w:val="0001130E"/>
    <w:rsid w:val="00025642"/>
    <w:rsid w:val="000438F3"/>
    <w:rsid w:val="00046B74"/>
    <w:rsid w:val="00051C59"/>
    <w:rsid w:val="0005228B"/>
    <w:rsid w:val="000537AE"/>
    <w:rsid w:val="00054002"/>
    <w:rsid w:val="000719EE"/>
    <w:rsid w:val="00081A82"/>
    <w:rsid w:val="000A6FDB"/>
    <w:rsid w:val="000B20BA"/>
    <w:rsid w:val="000D352C"/>
    <w:rsid w:val="000D52C8"/>
    <w:rsid w:val="000E4C9C"/>
    <w:rsid w:val="00104E5C"/>
    <w:rsid w:val="00125D25"/>
    <w:rsid w:val="00185AD4"/>
    <w:rsid w:val="00195B00"/>
    <w:rsid w:val="001A0557"/>
    <w:rsid w:val="001B092E"/>
    <w:rsid w:val="001B3983"/>
    <w:rsid w:val="001D2148"/>
    <w:rsid w:val="001E2043"/>
    <w:rsid w:val="001F2556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6EB6"/>
    <w:rsid w:val="002B2F09"/>
    <w:rsid w:val="002B7E96"/>
    <w:rsid w:val="002D63F7"/>
    <w:rsid w:val="002E30A7"/>
    <w:rsid w:val="002E4EE6"/>
    <w:rsid w:val="002F3F12"/>
    <w:rsid w:val="00317F44"/>
    <w:rsid w:val="003240A4"/>
    <w:rsid w:val="00326C60"/>
    <w:rsid w:val="003275BE"/>
    <w:rsid w:val="00333AA6"/>
    <w:rsid w:val="00334EA6"/>
    <w:rsid w:val="00340C3A"/>
    <w:rsid w:val="00342E6F"/>
    <w:rsid w:val="00345260"/>
    <w:rsid w:val="00353644"/>
    <w:rsid w:val="0036258A"/>
    <w:rsid w:val="00363EA1"/>
    <w:rsid w:val="00391759"/>
    <w:rsid w:val="003A458C"/>
    <w:rsid w:val="003B49B4"/>
    <w:rsid w:val="003C54CA"/>
    <w:rsid w:val="003C789E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64F2"/>
    <w:rsid w:val="004D3E90"/>
    <w:rsid w:val="004D7386"/>
    <w:rsid w:val="004E6709"/>
    <w:rsid w:val="004F47DE"/>
    <w:rsid w:val="00510FE7"/>
    <w:rsid w:val="0052013C"/>
    <w:rsid w:val="005513FA"/>
    <w:rsid w:val="00551D6E"/>
    <w:rsid w:val="00552D7C"/>
    <w:rsid w:val="0057625D"/>
    <w:rsid w:val="00584F8B"/>
    <w:rsid w:val="00593354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774CF"/>
    <w:rsid w:val="00685FCB"/>
    <w:rsid w:val="006907A4"/>
    <w:rsid w:val="006908E7"/>
    <w:rsid w:val="00691016"/>
    <w:rsid w:val="0069150C"/>
    <w:rsid w:val="006A32CE"/>
    <w:rsid w:val="006A3851"/>
    <w:rsid w:val="006B1C75"/>
    <w:rsid w:val="006B5D10"/>
    <w:rsid w:val="006C5EF2"/>
    <w:rsid w:val="006D02A8"/>
    <w:rsid w:val="006E0D3D"/>
    <w:rsid w:val="006E1C59"/>
    <w:rsid w:val="006E32EF"/>
    <w:rsid w:val="00712769"/>
    <w:rsid w:val="00713B23"/>
    <w:rsid w:val="00722414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47A0"/>
    <w:rsid w:val="008647E5"/>
    <w:rsid w:val="008752D9"/>
    <w:rsid w:val="00881754"/>
    <w:rsid w:val="0089063A"/>
    <w:rsid w:val="008932B9"/>
    <w:rsid w:val="008C3006"/>
    <w:rsid w:val="008C442F"/>
    <w:rsid w:val="008C6408"/>
    <w:rsid w:val="008C6F76"/>
    <w:rsid w:val="008C7DE0"/>
    <w:rsid w:val="008D11A6"/>
    <w:rsid w:val="008D783D"/>
    <w:rsid w:val="00923C89"/>
    <w:rsid w:val="009320AC"/>
    <w:rsid w:val="009510B5"/>
    <w:rsid w:val="00953886"/>
    <w:rsid w:val="0099088A"/>
    <w:rsid w:val="00990955"/>
    <w:rsid w:val="00991941"/>
    <w:rsid w:val="00992AB9"/>
    <w:rsid w:val="009B193B"/>
    <w:rsid w:val="009C2E06"/>
    <w:rsid w:val="009C4689"/>
    <w:rsid w:val="009E7DAC"/>
    <w:rsid w:val="009F074B"/>
    <w:rsid w:val="009F6914"/>
    <w:rsid w:val="00A207B2"/>
    <w:rsid w:val="00A22796"/>
    <w:rsid w:val="00A42467"/>
    <w:rsid w:val="00A61B6D"/>
    <w:rsid w:val="00A714C4"/>
    <w:rsid w:val="00A74CE5"/>
    <w:rsid w:val="00A83196"/>
    <w:rsid w:val="00A925B6"/>
    <w:rsid w:val="00A96ADF"/>
    <w:rsid w:val="00A974E1"/>
    <w:rsid w:val="00AA0FF1"/>
    <w:rsid w:val="00AC165F"/>
    <w:rsid w:val="00AC45C1"/>
    <w:rsid w:val="00AC7496"/>
    <w:rsid w:val="00AC7FAC"/>
    <w:rsid w:val="00AE0F96"/>
    <w:rsid w:val="00AE458C"/>
    <w:rsid w:val="00AF23DF"/>
    <w:rsid w:val="00B017EE"/>
    <w:rsid w:val="00B0282E"/>
    <w:rsid w:val="00B36E90"/>
    <w:rsid w:val="00B45ECD"/>
    <w:rsid w:val="00B51D60"/>
    <w:rsid w:val="00B5250C"/>
    <w:rsid w:val="00B526A1"/>
    <w:rsid w:val="00B5420C"/>
    <w:rsid w:val="00B55138"/>
    <w:rsid w:val="00B76E3A"/>
    <w:rsid w:val="00B80721"/>
    <w:rsid w:val="00B860F0"/>
    <w:rsid w:val="00B92165"/>
    <w:rsid w:val="00BB6813"/>
    <w:rsid w:val="00BC0559"/>
    <w:rsid w:val="00BC129D"/>
    <w:rsid w:val="00BC2254"/>
    <w:rsid w:val="00BC283A"/>
    <w:rsid w:val="00BC71C7"/>
    <w:rsid w:val="00BD1FFA"/>
    <w:rsid w:val="00BD770C"/>
    <w:rsid w:val="00BF5F02"/>
    <w:rsid w:val="00C0683E"/>
    <w:rsid w:val="00C209AE"/>
    <w:rsid w:val="00C219A8"/>
    <w:rsid w:val="00C219A9"/>
    <w:rsid w:val="00C34A1F"/>
    <w:rsid w:val="00C35567"/>
    <w:rsid w:val="00C40A52"/>
    <w:rsid w:val="00C40E5C"/>
    <w:rsid w:val="00C43F55"/>
    <w:rsid w:val="00C52079"/>
    <w:rsid w:val="00C54BDE"/>
    <w:rsid w:val="00C5701A"/>
    <w:rsid w:val="00C627B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63F4"/>
    <w:rsid w:val="00D660AD"/>
    <w:rsid w:val="00D95CDF"/>
    <w:rsid w:val="00DA259C"/>
    <w:rsid w:val="00DE1C4F"/>
    <w:rsid w:val="00DE2253"/>
    <w:rsid w:val="00DE69EE"/>
    <w:rsid w:val="00DF5702"/>
    <w:rsid w:val="00E057E6"/>
    <w:rsid w:val="00E14BD5"/>
    <w:rsid w:val="00E14F97"/>
    <w:rsid w:val="00E32F4B"/>
    <w:rsid w:val="00E54DA3"/>
    <w:rsid w:val="00E61A4B"/>
    <w:rsid w:val="00E62858"/>
    <w:rsid w:val="00E7707B"/>
    <w:rsid w:val="00E814BE"/>
    <w:rsid w:val="00E84C33"/>
    <w:rsid w:val="00E9536B"/>
    <w:rsid w:val="00EA089B"/>
    <w:rsid w:val="00EA22E1"/>
    <w:rsid w:val="00EA3E65"/>
    <w:rsid w:val="00EB0CCB"/>
    <w:rsid w:val="00EB633B"/>
    <w:rsid w:val="00EC398E"/>
    <w:rsid w:val="00EC3FD8"/>
    <w:rsid w:val="00ED7A37"/>
    <w:rsid w:val="00EE04E3"/>
    <w:rsid w:val="00EF5214"/>
    <w:rsid w:val="00EF7BBC"/>
    <w:rsid w:val="00F0108A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B7B98"/>
    <w:rsid w:val="00FD4E51"/>
    <w:rsid w:val="00FD5807"/>
    <w:rsid w:val="00FD670A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8DC2643-C75D-4070-8AF8-03923750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028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02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28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8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18</cp:revision>
  <dcterms:created xsi:type="dcterms:W3CDTF">2015-04-30T13:38:00Z</dcterms:created>
  <dcterms:modified xsi:type="dcterms:W3CDTF">2015-05-03T03:42:00Z</dcterms:modified>
</cp:coreProperties>
</file>