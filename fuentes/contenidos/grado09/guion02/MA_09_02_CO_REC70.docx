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:rsidR="00E70AC4" w:rsidRDefault="00E70AC4" w:rsidP="00E70AC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72864" w:rsidRDefault="00E70AC4" w:rsidP="00E70AC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864" w:rsidRDefault="00972864" w:rsidP="00E70AC4">
      <w:pPr>
        <w:rPr>
          <w:rFonts w:ascii="Arial" w:hAnsi="Arial"/>
          <w:sz w:val="18"/>
          <w:szCs w:val="18"/>
          <w:lang w:val="es-ES_tradnl"/>
        </w:rPr>
      </w:pPr>
    </w:p>
    <w:p w:rsidR="00E70AC4" w:rsidRPr="006D02A8" w:rsidRDefault="00972864" w:rsidP="00E70AC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MA_09_02</w:t>
      </w:r>
      <w:r w:rsidR="00E70AC4">
        <w:rPr>
          <w:rFonts w:ascii="Arial" w:hAnsi="Arial"/>
          <w:sz w:val="18"/>
          <w:szCs w:val="18"/>
          <w:lang w:val="es-ES_tradnl"/>
        </w:rPr>
        <w:t xml:space="preserve">    </w:t>
      </w:r>
    </w:p>
    <w:p w:rsidR="00E70AC4" w:rsidRPr="006D02A8" w:rsidRDefault="00E70AC4" w:rsidP="00E70AC4">
      <w:pPr>
        <w:rPr>
          <w:rFonts w:ascii="Arial" w:hAnsi="Arial"/>
          <w:sz w:val="18"/>
          <w:szCs w:val="18"/>
          <w:lang w:val="es-ES_tradnl"/>
        </w:rPr>
      </w:pPr>
    </w:p>
    <w:p w:rsidR="00E70AC4" w:rsidRPr="006D02A8" w:rsidRDefault="00E70AC4" w:rsidP="00E70AC4">
      <w:pPr>
        <w:rPr>
          <w:rFonts w:ascii="Arial" w:hAnsi="Arial"/>
          <w:sz w:val="18"/>
          <w:szCs w:val="18"/>
          <w:lang w:val="es-ES_tradnl"/>
        </w:rPr>
      </w:pPr>
    </w:p>
    <w:p w:rsidR="00E70AC4" w:rsidRPr="0063490D" w:rsidRDefault="00E70AC4" w:rsidP="00E70AC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70AC4" w:rsidRPr="009320AC" w:rsidRDefault="00E70AC4" w:rsidP="00E70AC4">
      <w:pPr>
        <w:rPr>
          <w:rFonts w:ascii="Arial" w:hAnsi="Arial" w:cs="Arial"/>
          <w:sz w:val="18"/>
          <w:szCs w:val="18"/>
          <w:lang w:val="es-ES_tradnl"/>
        </w:rPr>
      </w:pPr>
    </w:p>
    <w:p w:rsidR="00972864" w:rsidRDefault="00E70AC4" w:rsidP="00E70AC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972864" w:rsidRDefault="00972864" w:rsidP="00E70AC4">
      <w:pPr>
        <w:rPr>
          <w:rFonts w:ascii="Arial" w:hAnsi="Arial" w:cs="Arial"/>
          <w:sz w:val="18"/>
          <w:szCs w:val="18"/>
          <w:lang w:val="es-MX"/>
        </w:rPr>
      </w:pPr>
    </w:p>
    <w:p w:rsidR="00EB2B05" w:rsidRDefault="00EB2B05" w:rsidP="00EB2B0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del w:id="0" w:author="mercyranjel" w:date="2015-04-30T11:08:00Z">
        <w:r w:rsidRPr="00D93094" w:rsidDel="00027503">
          <w:rPr>
            <w:rFonts w:ascii="Arial" w:hAnsi="Arial" w:cs="Arial"/>
            <w:sz w:val="18"/>
            <w:szCs w:val="18"/>
            <w:lang w:val="es-MX"/>
          </w:rPr>
          <w:delText xml:space="preserve">Practica </w:delText>
        </w:r>
        <w:r w:rsidDel="00027503">
          <w:rPr>
            <w:rFonts w:ascii="Arial" w:hAnsi="Arial" w:cs="Arial"/>
            <w:sz w:val="18"/>
            <w:szCs w:val="18"/>
            <w:lang w:val="es-MX"/>
          </w:rPr>
          <w:delText>la a</w:delText>
        </w:r>
      </w:del>
      <w:ins w:id="1" w:author="mercyranjel" w:date="2015-04-30T11:08:00Z">
        <w:del w:id="2" w:author="usuario" w:date="2015-05-02T18:49:00Z">
          <w:r w:rsidR="00027503" w:rsidDel="00487925">
            <w:rPr>
              <w:rFonts w:ascii="Arial" w:hAnsi="Arial" w:cs="Arial"/>
              <w:sz w:val="18"/>
              <w:szCs w:val="18"/>
              <w:lang w:val="es-MX"/>
            </w:rPr>
            <w:delText>A</w:delText>
          </w:r>
        </w:del>
      </w:ins>
      <w:del w:id="3" w:author="usuario" w:date="2015-05-02T18:49:00Z">
        <w:r w:rsidDel="00487925">
          <w:rPr>
            <w:rFonts w:ascii="Arial" w:hAnsi="Arial" w:cs="Arial"/>
            <w:sz w:val="18"/>
            <w:szCs w:val="18"/>
            <w:lang w:val="es-MX"/>
          </w:rPr>
          <w:delText>dición,</w:delText>
        </w:r>
      </w:del>
      <w:del w:id="4" w:author="usuario" w:date="2015-05-02T18:48:00Z">
        <w:r w:rsidDel="00487925">
          <w:rPr>
            <w:rFonts w:ascii="Arial" w:hAnsi="Arial" w:cs="Arial"/>
            <w:sz w:val="18"/>
            <w:szCs w:val="18"/>
            <w:lang w:val="es-MX"/>
          </w:rPr>
          <w:delText xml:space="preserve"> </w:delText>
        </w:r>
      </w:del>
      <w:del w:id="5" w:author="usuario" w:date="2015-05-02T18:49:00Z">
        <w:r w:rsidDel="00487925">
          <w:rPr>
            <w:rFonts w:ascii="Arial" w:hAnsi="Arial" w:cs="Arial"/>
            <w:sz w:val="18"/>
            <w:szCs w:val="18"/>
            <w:lang w:val="es-MX"/>
          </w:rPr>
          <w:delText>la sustracción, la multiplicación</w:delText>
        </w:r>
        <w:r w:rsidR="00027503" w:rsidDel="00487925">
          <w:rPr>
            <w:rFonts w:ascii="Arial" w:hAnsi="Arial" w:cs="Arial"/>
            <w:sz w:val="18"/>
            <w:szCs w:val="18"/>
            <w:lang w:val="es-MX"/>
          </w:rPr>
          <w:delText>,</w:delText>
        </w:r>
      </w:del>
      <w:ins w:id="6" w:author="usuario" w:date="2015-05-02T18:49:00Z">
        <w:r w:rsidR="00487925">
          <w:rPr>
            <w:rFonts w:ascii="Arial" w:hAnsi="Arial" w:cs="Arial"/>
            <w:sz w:val="18"/>
            <w:szCs w:val="18"/>
            <w:lang w:val="es-MX"/>
          </w:rPr>
          <w:t>Operaciones básicas</w:t>
        </w:r>
      </w:ins>
      <w:del w:id="7" w:author="usuario" w:date="2015-05-02T18:49:00Z">
        <w:r w:rsidDel="00487925">
          <w:rPr>
            <w:rFonts w:ascii="Arial" w:hAnsi="Arial" w:cs="Arial"/>
            <w:sz w:val="18"/>
            <w:szCs w:val="18"/>
            <w:lang w:val="es-MX"/>
          </w:rPr>
          <w:delText xml:space="preserve"> </w:delText>
        </w:r>
      </w:del>
      <w:del w:id="8" w:author="mercyranjel" w:date="2015-04-30T11:09:00Z">
        <w:r w:rsidDel="00027503">
          <w:rPr>
            <w:rFonts w:ascii="Arial" w:hAnsi="Arial" w:cs="Arial"/>
            <w:sz w:val="18"/>
            <w:szCs w:val="18"/>
            <w:lang w:val="es-MX"/>
          </w:rPr>
          <w:delText xml:space="preserve">y </w:delText>
        </w:r>
      </w:del>
      <w:del w:id="9" w:author="mercyranjel" w:date="2015-04-30T11:08:00Z">
        <w:r w:rsidDel="00027503">
          <w:rPr>
            <w:rFonts w:ascii="Arial" w:hAnsi="Arial" w:cs="Arial"/>
            <w:sz w:val="18"/>
            <w:szCs w:val="18"/>
            <w:lang w:val="es-MX"/>
          </w:rPr>
          <w:delText xml:space="preserve">la </w:delText>
        </w:r>
      </w:del>
      <w:del w:id="10" w:author="usuario" w:date="2015-05-02T18:49:00Z">
        <w:r w:rsidDel="00487925">
          <w:rPr>
            <w:rFonts w:ascii="Arial" w:hAnsi="Arial" w:cs="Arial"/>
            <w:sz w:val="18"/>
            <w:szCs w:val="18"/>
            <w:lang w:val="es-MX"/>
          </w:rPr>
          <w:delText>división</w:delText>
        </w:r>
      </w:del>
      <w:r>
        <w:rPr>
          <w:rFonts w:ascii="Arial" w:hAnsi="Arial" w:cs="Arial"/>
          <w:sz w:val="18"/>
          <w:szCs w:val="18"/>
          <w:lang w:val="es-MX"/>
        </w:rPr>
        <w:t xml:space="preserve"> de</w:t>
      </w:r>
      <w:r w:rsidRPr="00D93094">
        <w:rPr>
          <w:rFonts w:ascii="Arial" w:hAnsi="Arial" w:cs="Arial"/>
          <w:sz w:val="18"/>
          <w:szCs w:val="18"/>
          <w:lang w:val="es-MX"/>
        </w:rPr>
        <w:t xml:space="preserve"> números reales en notación científica</w:t>
      </w:r>
      <w:ins w:id="11" w:author="mercyranjel" w:date="2015-04-30T11:09:00Z">
        <w:del w:id="12" w:author="usuario" w:date="2015-05-02T18:50:00Z">
          <w:r w:rsidR="00027503" w:rsidDel="00487925">
            <w:rPr>
              <w:rFonts w:ascii="Arial" w:hAnsi="Arial" w:cs="Arial"/>
              <w:sz w:val="18"/>
              <w:szCs w:val="18"/>
              <w:lang w:val="es-MX"/>
            </w:rPr>
            <w:delText xml:space="preserve"> </w:delText>
          </w:r>
        </w:del>
      </w:ins>
      <w:del w:id="13" w:author="usuario" w:date="2015-05-02T18:50:00Z">
        <w:r w:rsidR="00027503" w:rsidDel="00487925">
          <w:rPr>
            <w:rFonts w:ascii="Arial" w:hAnsi="Arial" w:cs="Arial"/>
            <w:b/>
            <w:color w:val="C00000"/>
            <w:sz w:val="18"/>
            <w:szCs w:val="18"/>
            <w:lang w:val="es-MX"/>
          </w:rPr>
          <w:delText>Aquí los caracteres suman 88; ¿qué se hace? MR</w:delText>
        </w:r>
        <w:r w:rsidRPr="00792588" w:rsidDel="00487925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 xml:space="preserve"> </w:delText>
        </w:r>
      </w:del>
    </w:p>
    <w:p w:rsidR="00E70AC4" w:rsidRPr="000719EE" w:rsidRDefault="00E70AC4" w:rsidP="00E70AC4">
      <w:pPr>
        <w:rPr>
          <w:rFonts w:ascii="Arial" w:hAnsi="Arial" w:cs="Arial"/>
          <w:sz w:val="18"/>
          <w:szCs w:val="18"/>
          <w:lang w:val="es-ES_tradnl"/>
        </w:rPr>
      </w:pPr>
    </w:p>
    <w:p w:rsidR="00972864" w:rsidRDefault="00E70AC4" w:rsidP="00E70AC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864" w:rsidRDefault="00972864" w:rsidP="00E70AC4">
      <w:pPr>
        <w:rPr>
          <w:rFonts w:ascii="Arial" w:hAnsi="Arial"/>
          <w:sz w:val="18"/>
          <w:szCs w:val="18"/>
          <w:lang w:val="es-ES_tradnl"/>
        </w:rPr>
      </w:pPr>
    </w:p>
    <w:p w:rsidR="00E70AC4" w:rsidRDefault="00972864" w:rsidP="00E70AC4">
      <w:pPr>
        <w:rPr>
          <w:rFonts w:ascii="Arial" w:hAnsi="Arial" w:cs="Arial"/>
          <w:sz w:val="18"/>
          <w:szCs w:val="18"/>
          <w:lang w:val="es-MX"/>
        </w:rPr>
      </w:pPr>
      <w:r w:rsidRPr="00D93094">
        <w:rPr>
          <w:rFonts w:ascii="Arial" w:hAnsi="Arial" w:cs="Arial"/>
          <w:sz w:val="18"/>
          <w:szCs w:val="18"/>
          <w:lang w:val="es-MX"/>
        </w:rPr>
        <w:t>Actividad para practicar las operaciones con números reales en notación científica</w:t>
      </w:r>
      <w:ins w:id="14" w:author="mercyranjel" w:date="2015-04-30T11:07:00Z">
        <w:del w:id="15" w:author="usuario" w:date="2015-05-02T18:51:00Z">
          <w:r w:rsidR="00027503" w:rsidDel="009421B4">
            <w:rPr>
              <w:rFonts w:ascii="Arial" w:hAnsi="Arial" w:cs="Arial"/>
              <w:sz w:val="18"/>
              <w:szCs w:val="18"/>
              <w:lang w:val="es-MX"/>
            </w:rPr>
            <w:delText>.</w:delText>
          </w:r>
        </w:del>
      </w:ins>
      <w:r>
        <w:rPr>
          <w:rFonts w:ascii="Arial" w:hAnsi="Arial" w:cs="Arial"/>
          <w:sz w:val="18"/>
          <w:szCs w:val="18"/>
          <w:lang w:val="es-MX"/>
        </w:rPr>
        <w:t xml:space="preserve"> </w:t>
      </w:r>
    </w:p>
    <w:p w:rsidR="00972864" w:rsidRPr="000719EE" w:rsidRDefault="00972864" w:rsidP="00E70AC4">
      <w:pPr>
        <w:rPr>
          <w:rFonts w:ascii="Arial" w:hAnsi="Arial" w:cs="Arial"/>
          <w:sz w:val="18"/>
          <w:szCs w:val="18"/>
          <w:lang w:val="es-ES_tradnl"/>
        </w:rPr>
      </w:pPr>
    </w:p>
    <w:p w:rsidR="00972864" w:rsidRDefault="00E70AC4" w:rsidP="00E70AC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864" w:rsidRDefault="00972864" w:rsidP="00E70AC4">
      <w:pPr>
        <w:rPr>
          <w:rFonts w:ascii="Arial" w:hAnsi="Arial"/>
          <w:sz w:val="18"/>
          <w:szCs w:val="18"/>
          <w:lang w:val="es-ES_tradnl"/>
        </w:rPr>
      </w:pPr>
    </w:p>
    <w:p w:rsidR="00E70AC4" w:rsidRPr="006D02A8" w:rsidRDefault="00972864" w:rsidP="00E70AC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números </w:t>
      </w:r>
      <w:proofErr w:type="spellStart"/>
      <w:r>
        <w:rPr>
          <w:rFonts w:ascii="Arial" w:hAnsi="Arial"/>
          <w:sz w:val="18"/>
          <w:szCs w:val="18"/>
          <w:lang w:val="es-ES_tradnl"/>
        </w:rPr>
        <w:t>reales,</w:t>
      </w:r>
      <w:ins w:id="16" w:author="mercyranjel" w:date="2015-04-30T11:07:00Z">
        <w:del w:id="17" w:author="usuario" w:date="2015-05-02T18:51:00Z">
          <w:r w:rsidR="00027503" w:rsidDel="009421B4">
            <w:rPr>
              <w:rFonts w:ascii="Arial" w:hAnsi="Arial"/>
              <w:sz w:val="18"/>
              <w:szCs w:val="18"/>
              <w:lang w:val="es-ES_tradnl"/>
            </w:rPr>
            <w:delText xml:space="preserve"> </w:delText>
          </w:r>
        </w:del>
      </w:ins>
      <w:r>
        <w:rPr>
          <w:rFonts w:ascii="Arial" w:hAnsi="Arial"/>
          <w:sz w:val="18"/>
          <w:szCs w:val="18"/>
          <w:lang w:val="es-ES_tradnl"/>
        </w:rPr>
        <w:t>operaciones,</w:t>
      </w:r>
      <w:bookmarkStart w:id="18" w:name="_GoBack"/>
      <w:bookmarkEnd w:id="18"/>
      <w:ins w:id="19" w:author="mercyranjel" w:date="2015-04-30T11:07:00Z">
        <w:del w:id="20" w:author="usuario" w:date="2015-05-02T18:51:00Z">
          <w:r w:rsidR="00027503" w:rsidDel="009421B4">
            <w:rPr>
              <w:rFonts w:ascii="Arial" w:hAnsi="Arial"/>
              <w:sz w:val="18"/>
              <w:szCs w:val="18"/>
              <w:lang w:val="es-ES_tradnl"/>
            </w:rPr>
            <w:delText xml:space="preserve"> </w:delText>
          </w:r>
        </w:del>
      </w:ins>
      <w:r>
        <w:rPr>
          <w:rFonts w:ascii="Arial" w:hAnsi="Arial"/>
          <w:sz w:val="18"/>
          <w:szCs w:val="18"/>
          <w:lang w:val="es-ES_tradnl"/>
        </w:rPr>
        <w:t>notación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70AC4">
        <w:rPr>
          <w:rFonts w:ascii="Arial" w:hAnsi="Arial"/>
          <w:sz w:val="18"/>
          <w:szCs w:val="18"/>
          <w:lang w:val="es-ES_tradnl"/>
        </w:rPr>
        <w:t>científica</w:t>
      </w:r>
    </w:p>
    <w:p w:rsidR="00E70AC4" w:rsidRPr="000719EE" w:rsidRDefault="00E70AC4" w:rsidP="00E70AC4">
      <w:pPr>
        <w:rPr>
          <w:rFonts w:ascii="Arial" w:hAnsi="Arial" w:cs="Arial"/>
          <w:sz w:val="18"/>
          <w:szCs w:val="18"/>
          <w:lang w:val="es-ES_tradnl"/>
        </w:rPr>
      </w:pPr>
    </w:p>
    <w:p w:rsidR="00E70AC4" w:rsidRPr="006D02A8" w:rsidRDefault="00E70AC4" w:rsidP="00E70AC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AC1847">
        <w:tc>
          <w:tcPr>
            <w:tcW w:w="124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956009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AC1847">
        <w:tc>
          <w:tcPr>
            <w:tcW w:w="124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956009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487925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AC1847">
        <w:tc>
          <w:tcPr>
            <w:tcW w:w="4536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:rsidTr="007B5078">
        <w:tc>
          <w:tcPr>
            <w:tcW w:w="212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:rsidTr="007B5078">
        <w:tc>
          <w:tcPr>
            <w:tcW w:w="212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43F4E" w:rsidRPr="005F4C68" w:rsidRDefault="0095600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:rsidTr="007B5078">
        <w:tc>
          <w:tcPr>
            <w:tcW w:w="2126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:rsidR="0097286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Default="0095600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7925" w:rsidRDefault="00487925" w:rsidP="00487925">
      <w:pPr>
        <w:rPr>
          <w:ins w:id="21" w:author="usuario" w:date="2015-05-02T18:51:00Z"/>
          <w:rFonts w:ascii="Arial" w:hAnsi="Arial"/>
          <w:b/>
          <w:color w:val="FF0000"/>
          <w:sz w:val="18"/>
          <w:szCs w:val="18"/>
          <w:lang w:val="es-ES_tradnl"/>
        </w:rPr>
      </w:pPr>
      <w:ins w:id="22" w:author="usuario" w:date="2015-05-02T18:51:00Z">
        <w:r>
          <w:rPr>
            <w:rFonts w:ascii="Arial" w:hAnsi="Arial" w:cs="Arial"/>
            <w:sz w:val="18"/>
            <w:szCs w:val="18"/>
            <w:lang w:val="es-MX"/>
          </w:rPr>
          <w:t>Operaciones básicas de</w:t>
        </w:r>
        <w:r w:rsidRPr="00D93094">
          <w:rPr>
            <w:rFonts w:ascii="Arial" w:hAnsi="Arial" w:cs="Arial"/>
            <w:sz w:val="18"/>
            <w:szCs w:val="18"/>
            <w:lang w:val="es-MX"/>
          </w:rPr>
          <w:t xml:space="preserve"> números reales en notación científica</w:t>
        </w:r>
      </w:ins>
    </w:p>
    <w:p w:rsidR="00972864" w:rsidDel="00487925" w:rsidRDefault="00972864" w:rsidP="00CD652E">
      <w:pPr>
        <w:rPr>
          <w:del w:id="23" w:author="usuario" w:date="2015-05-02T18:51:00Z"/>
          <w:rFonts w:ascii="Arial" w:hAnsi="Arial"/>
          <w:b/>
          <w:color w:val="FF0000"/>
          <w:sz w:val="18"/>
          <w:szCs w:val="18"/>
          <w:lang w:val="es-ES_tradnl"/>
        </w:rPr>
      </w:pPr>
      <w:del w:id="24" w:author="usuario" w:date="2015-05-02T18:51:00Z">
        <w:r w:rsidRPr="00D93094" w:rsidDel="00487925">
          <w:rPr>
            <w:rFonts w:ascii="Arial" w:hAnsi="Arial" w:cs="Arial"/>
            <w:sz w:val="18"/>
            <w:szCs w:val="18"/>
            <w:lang w:val="es-MX"/>
          </w:rPr>
          <w:delText xml:space="preserve">Practica </w:delText>
        </w:r>
        <w:r w:rsidR="00EB2B05" w:rsidDel="00487925">
          <w:rPr>
            <w:rFonts w:ascii="Arial" w:hAnsi="Arial" w:cs="Arial"/>
            <w:sz w:val="18"/>
            <w:szCs w:val="18"/>
            <w:lang w:val="es-MX"/>
          </w:rPr>
          <w:delText>la a</w:delText>
        </w:r>
      </w:del>
      <w:ins w:id="25" w:author="mercyranjel" w:date="2015-04-30T11:10:00Z">
        <w:del w:id="26" w:author="usuario" w:date="2015-05-02T18:51:00Z">
          <w:r w:rsidR="00027503" w:rsidDel="00487925">
            <w:rPr>
              <w:rFonts w:ascii="Arial" w:hAnsi="Arial" w:cs="Arial"/>
              <w:sz w:val="18"/>
              <w:szCs w:val="18"/>
              <w:lang w:val="es-MX"/>
            </w:rPr>
            <w:delText>A</w:delText>
          </w:r>
        </w:del>
      </w:ins>
      <w:del w:id="27" w:author="usuario" w:date="2015-05-02T18:51:00Z">
        <w:r w:rsidR="00EB2B05" w:rsidDel="00487925">
          <w:rPr>
            <w:rFonts w:ascii="Arial" w:hAnsi="Arial" w:cs="Arial"/>
            <w:sz w:val="18"/>
            <w:szCs w:val="18"/>
            <w:lang w:val="es-MX"/>
          </w:rPr>
          <w:delText>dición, la sustracción, la multiplicación</w:delText>
        </w:r>
      </w:del>
      <w:ins w:id="28" w:author="mercyranjel" w:date="2015-04-30T11:10:00Z">
        <w:del w:id="29" w:author="usuario" w:date="2015-05-02T18:51:00Z">
          <w:r w:rsidR="00027503" w:rsidDel="00487925">
            <w:rPr>
              <w:rFonts w:ascii="Arial" w:hAnsi="Arial" w:cs="Arial"/>
              <w:sz w:val="18"/>
              <w:szCs w:val="18"/>
              <w:lang w:val="es-MX"/>
            </w:rPr>
            <w:delText>,</w:delText>
          </w:r>
        </w:del>
      </w:ins>
      <w:del w:id="30" w:author="usuario" w:date="2015-05-02T18:51:00Z">
        <w:r w:rsidR="00EB2B05" w:rsidDel="00487925">
          <w:rPr>
            <w:rFonts w:ascii="Arial" w:hAnsi="Arial" w:cs="Arial"/>
            <w:sz w:val="18"/>
            <w:szCs w:val="18"/>
            <w:lang w:val="es-MX"/>
          </w:rPr>
          <w:delText xml:space="preserve"> y la división de</w:delText>
        </w:r>
        <w:r w:rsidRPr="00D93094" w:rsidDel="00487925">
          <w:rPr>
            <w:rFonts w:ascii="Arial" w:hAnsi="Arial" w:cs="Arial"/>
            <w:sz w:val="18"/>
            <w:szCs w:val="18"/>
            <w:lang w:val="es-MX"/>
          </w:rPr>
          <w:delText xml:space="preserve"> números reales en notación científica</w:delText>
        </w:r>
        <w:r w:rsidRPr="00792588" w:rsidDel="00487925">
          <w:rPr>
            <w:rFonts w:ascii="Arial" w:hAnsi="Arial"/>
            <w:b/>
            <w:color w:val="FF0000"/>
            <w:sz w:val="18"/>
            <w:szCs w:val="18"/>
            <w:lang w:val="es-ES_tradnl"/>
          </w:rPr>
          <w:delText xml:space="preserve"> </w:delText>
        </w:r>
      </w:del>
    </w:p>
    <w:p w:rsidR="00972864" w:rsidRDefault="00972864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7286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72864" w:rsidRDefault="00972864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95600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72864" w:rsidRDefault="0097286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</w:t>
      </w:r>
      <w:r w:rsidR="004251BD">
        <w:rPr>
          <w:rFonts w:ascii="Arial" w:hAnsi="Arial" w:cs="Arial"/>
          <w:sz w:val="18"/>
          <w:szCs w:val="18"/>
          <w:lang w:val="es-ES_tradnl"/>
        </w:rPr>
        <w:t>cada operación de</w:t>
      </w:r>
      <w:r>
        <w:rPr>
          <w:rFonts w:ascii="Arial" w:hAnsi="Arial" w:cs="Arial"/>
          <w:sz w:val="18"/>
          <w:szCs w:val="18"/>
          <w:lang w:val="es-ES_tradnl"/>
        </w:rPr>
        <w:t xml:space="preserve"> números </w:t>
      </w:r>
      <w:r w:rsidR="004251BD">
        <w:rPr>
          <w:rFonts w:ascii="Arial" w:hAnsi="Arial" w:cs="Arial"/>
          <w:sz w:val="18"/>
          <w:szCs w:val="18"/>
          <w:lang w:val="es-ES_tradnl"/>
        </w:rPr>
        <w:t xml:space="preserve">reales </w:t>
      </w:r>
      <w:r>
        <w:rPr>
          <w:rFonts w:ascii="Arial" w:hAnsi="Arial" w:cs="Arial"/>
          <w:sz w:val="18"/>
          <w:szCs w:val="18"/>
          <w:lang w:val="es-ES_tradnl"/>
        </w:rPr>
        <w:t xml:space="preserve">en notación científica con </w:t>
      </w:r>
      <w:del w:id="31" w:author="mercyranjel" w:date="2015-04-30T11:10:00Z">
        <w:r w:rsidR="004251BD" w:rsidDel="00027503">
          <w:rPr>
            <w:rFonts w:ascii="Arial" w:hAnsi="Arial" w:cs="Arial"/>
            <w:sz w:val="18"/>
            <w:szCs w:val="18"/>
            <w:lang w:val="es-ES_tradnl"/>
          </w:rPr>
          <w:delText xml:space="preserve">su </w:delText>
        </w:r>
      </w:del>
      <w:ins w:id="32" w:author="mercyranjel" w:date="2015-04-30T11:10:00Z">
        <w:r w:rsidR="00027503">
          <w:rPr>
            <w:rFonts w:ascii="Arial" w:hAnsi="Arial" w:cs="Arial"/>
            <w:sz w:val="18"/>
            <w:szCs w:val="18"/>
            <w:lang w:val="es-ES_tradnl"/>
          </w:rPr>
          <w:t xml:space="preserve">el </w:t>
        </w:r>
      </w:ins>
      <w:r w:rsidR="004251BD">
        <w:rPr>
          <w:rFonts w:ascii="Arial" w:hAnsi="Arial" w:cs="Arial"/>
          <w:sz w:val="18"/>
          <w:szCs w:val="18"/>
          <w:lang w:val="es-ES_tradnl"/>
        </w:rPr>
        <w:t>resultado correspondiente</w:t>
      </w:r>
      <w:r w:rsidR="00363EDF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97286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:rsidR="00CD652E" w:rsidRPr="00792588" w:rsidRDefault="0012137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97286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D652E" w:rsidRPr="00792588" w:rsidRDefault="0012137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972864" w:rsidRDefault="00972864" w:rsidP="009677A8">
      <w:pPr>
        <w:ind w:left="709"/>
        <w:rPr>
          <w:rFonts w:ascii="Arial" w:hAnsi="Arial" w:cs="Arial"/>
          <w:noProof/>
          <w:sz w:val="18"/>
          <w:szCs w:val="18"/>
          <w:lang w:val="es-ES" w:eastAsia="es-ES"/>
        </w:rPr>
      </w:pPr>
    </w:p>
    <w:p w:rsidR="00EB2B05" w:rsidRPr="00B16FE6" w:rsidRDefault="00EB2B05" w:rsidP="00A318F7">
      <w:pPr>
        <w:pStyle w:val="Prrafodelista"/>
        <w:jc w:val="center"/>
        <w:rPr>
          <w:rFonts w:ascii="Arial" w:eastAsia="MS Mincho" w:hAnsi="Arial" w:cs="Arial"/>
          <w:sz w:val="18"/>
          <w:szCs w:val="18"/>
          <w:lang w:val="es-ES"/>
        </w:rPr>
      </w:pPr>
      <w:r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3,345 </w:t>
      </w:r>
      <w:r w:rsidRPr="00B16FE6">
        <w:rPr>
          <w:rFonts w:ascii="Arial" w:eastAsia="Times New Roman" w:hAnsi="Arial" w:cs="Arial"/>
          <w:sz w:val="18"/>
          <w:szCs w:val="18"/>
        </w:rPr>
        <w:sym w:font="Symbol" w:char="F0B4"/>
      </w:r>
      <w:r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10</w:t>
      </w:r>
      <w:r w:rsidRPr="00B16FE6">
        <w:rPr>
          <w:rFonts w:ascii="Arial" w:eastAsia="Times New Roman" w:hAnsi="Arial" w:cs="Arial"/>
          <w:sz w:val="18"/>
          <w:szCs w:val="18"/>
          <w:vertAlign w:val="superscript"/>
          <w:lang w:val="es-ES"/>
        </w:rPr>
        <w:t>7</w:t>
      </w:r>
      <w:r w:rsidR="00B502E5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</w:t>
      </w:r>
      <w:r w:rsidRPr="00B16FE6">
        <w:rPr>
          <w:rFonts w:ascii="Arial" w:eastAsia="Times New Roman" w:hAnsi="Arial" w:cs="Arial"/>
          <w:sz w:val="18"/>
          <w:szCs w:val="18"/>
        </w:rPr>
        <w:sym w:font="Symbol" w:char="F02B"/>
      </w:r>
      <w:r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4,34 </w:t>
      </w:r>
      <w:r w:rsidRPr="00B16FE6">
        <w:rPr>
          <w:rFonts w:ascii="Arial" w:eastAsia="Times New Roman" w:hAnsi="Arial" w:cs="Arial"/>
          <w:sz w:val="18"/>
          <w:szCs w:val="18"/>
        </w:rPr>
        <w:sym w:font="Symbol" w:char="F0B4"/>
      </w:r>
      <w:r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10</w:t>
      </w:r>
      <w:r w:rsidRPr="00B16FE6">
        <w:rPr>
          <w:rFonts w:ascii="Arial" w:eastAsia="Times New Roman" w:hAnsi="Arial" w:cs="Arial"/>
          <w:sz w:val="18"/>
          <w:szCs w:val="18"/>
          <w:vertAlign w:val="superscript"/>
          <w:lang w:val="es-ES"/>
        </w:rPr>
        <w:t>7</w:t>
      </w:r>
    </w:p>
    <w:p w:rsidR="00E70AC4" w:rsidRDefault="00E70AC4" w:rsidP="00EB2B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26C7F" w:rsidRDefault="00126C7F" w:rsidP="009677A8">
      <w:pPr>
        <w:ind w:left="567"/>
        <w:rPr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26C7F" w:rsidRPr="0079139B" w:rsidRDefault="00126C7F" w:rsidP="00972864">
      <w:pPr>
        <w:rPr>
          <w:rFonts w:ascii="Arial" w:hAnsi="Arial" w:cs="Arial"/>
          <w:sz w:val="18"/>
          <w:szCs w:val="18"/>
          <w:lang w:val="es-ES_tradnl"/>
        </w:rPr>
      </w:pP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72864" w:rsidRDefault="00972864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Pr="00B502E5" w:rsidRDefault="00B502E5" w:rsidP="008B63C4">
      <w:pPr>
        <w:pStyle w:val="Prrafodelista"/>
        <w:jc w:val="center"/>
        <w:rPr>
          <w:rFonts w:ascii="Arial" w:eastAsia="Times New Roman" w:hAnsi="Arial" w:cs="Arial"/>
          <w:sz w:val="18"/>
          <w:szCs w:val="18"/>
          <w:lang w:val="es-ES"/>
        </w:rPr>
      </w:pPr>
      <w:r w:rsidRPr="00B502E5">
        <w:rPr>
          <w:rFonts w:ascii="Arial" w:eastAsia="Times New Roman" w:hAnsi="Arial" w:cs="Arial"/>
          <w:sz w:val="18"/>
          <w:szCs w:val="18"/>
          <w:lang w:val="es-ES"/>
        </w:rPr>
        <w:t xml:space="preserve">7,685 </w:t>
      </w:r>
      <w:r w:rsidRPr="00B502E5">
        <w:rPr>
          <w:rFonts w:ascii="Arial" w:eastAsia="Times New Roman" w:hAnsi="Arial" w:cs="Arial"/>
          <w:sz w:val="18"/>
          <w:szCs w:val="18"/>
          <w:lang w:val="es-ES"/>
        </w:rPr>
        <w:sym w:font="Symbol" w:char="F0B4"/>
      </w:r>
      <w:r w:rsidRPr="00B502E5">
        <w:rPr>
          <w:rFonts w:ascii="Arial" w:eastAsia="Times New Roman" w:hAnsi="Arial" w:cs="Arial"/>
          <w:sz w:val="18"/>
          <w:szCs w:val="18"/>
          <w:lang w:val="es-ES"/>
        </w:rPr>
        <w:t xml:space="preserve"> 10</w:t>
      </w:r>
      <w:r w:rsidRPr="001411EE">
        <w:rPr>
          <w:rFonts w:ascii="Arial" w:eastAsia="Times New Roman" w:hAnsi="Arial" w:cs="Arial"/>
          <w:sz w:val="18"/>
          <w:szCs w:val="18"/>
          <w:vertAlign w:val="superscript"/>
          <w:lang w:val="es-ES"/>
        </w:rPr>
        <w:t>7</w:t>
      </w:r>
    </w:p>
    <w:p w:rsidR="00B502E5" w:rsidRDefault="00B502E5" w:rsidP="00CB02D2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E48E9" w:rsidRDefault="00BE48E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677A8" w:rsidRPr="00B16FE6" w:rsidRDefault="00B502E5" w:rsidP="00A318F7">
      <w:pPr>
        <w:jc w:val="center"/>
        <w:rPr>
          <w:rFonts w:ascii="Arial" w:eastAsia="Times New Roman" w:hAnsi="Arial" w:cs="Arial"/>
          <w:sz w:val="18"/>
          <w:szCs w:val="18"/>
          <w:vertAlign w:val="superscript"/>
          <w:lang w:val="es-ES"/>
        </w:rPr>
      </w:pPr>
      <w:r w:rsidRPr="00B16FE6">
        <w:rPr>
          <w:rFonts w:ascii="Arial" w:eastAsia="Times New Roman" w:hAnsi="Arial" w:cs="Arial"/>
          <w:sz w:val="18"/>
          <w:szCs w:val="18"/>
          <w:lang w:val="es-ES"/>
        </w:rPr>
        <w:t>2</w:t>
      </w:r>
      <w:r w:rsidR="00EB2B05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,34 </w:t>
      </w:r>
      <w:r w:rsidR="00EB2B05" w:rsidRPr="00B16FE6">
        <w:rPr>
          <w:rFonts w:ascii="Arial" w:eastAsia="Times New Roman" w:hAnsi="Arial" w:cs="Arial"/>
          <w:sz w:val="18"/>
          <w:szCs w:val="18"/>
        </w:rPr>
        <w:sym w:font="Symbol" w:char="F0B4"/>
      </w:r>
      <w:r w:rsidR="00EB2B05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10</w:t>
      </w:r>
      <w:r w:rsidR="00EB2B05" w:rsidRPr="00B16FE6">
        <w:rPr>
          <w:rFonts w:ascii="Arial" w:eastAsia="Times New Roman" w:hAnsi="Arial" w:cs="Arial"/>
          <w:sz w:val="18"/>
          <w:szCs w:val="18"/>
          <w:vertAlign w:val="superscript"/>
          <w:lang w:val="es-ES"/>
        </w:rPr>
        <w:t>7</w:t>
      </w:r>
      <w:r w:rsidR="00EB2B05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</w:t>
      </w:r>
      <w:r w:rsidR="00A318F7" w:rsidRPr="005A1B99">
        <w:rPr>
          <w:rFonts w:ascii="Arial" w:hAnsi="Arial" w:cs="Arial"/>
          <w:lang w:val="es-CO"/>
        </w:rPr>
        <w:t>-</w:t>
      </w:r>
      <w:r w:rsidR="00EB2B05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</w:t>
      </w:r>
      <w:r w:rsidRPr="00B16FE6">
        <w:rPr>
          <w:rFonts w:ascii="Arial" w:eastAsia="Times New Roman" w:hAnsi="Arial" w:cs="Arial"/>
          <w:sz w:val="18"/>
          <w:szCs w:val="18"/>
          <w:lang w:val="es-ES"/>
        </w:rPr>
        <w:t>9</w:t>
      </w:r>
      <w:r w:rsidR="00EB2B05" w:rsidRPr="00B16FE6">
        <w:rPr>
          <w:rFonts w:ascii="Arial" w:eastAsia="Times New Roman" w:hAnsi="Arial" w:cs="Arial"/>
          <w:sz w:val="18"/>
          <w:szCs w:val="18"/>
          <w:lang w:val="es-ES"/>
        </w:rPr>
        <w:t>,</w:t>
      </w:r>
      <w:r w:rsidR="001411EE" w:rsidRPr="00B16FE6">
        <w:rPr>
          <w:rFonts w:ascii="Arial" w:eastAsia="Times New Roman" w:hAnsi="Arial" w:cs="Arial"/>
          <w:sz w:val="18"/>
          <w:szCs w:val="18"/>
          <w:lang w:val="es-ES"/>
        </w:rPr>
        <w:t>7</w:t>
      </w:r>
      <w:r w:rsidR="00EB2B05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4 </w:t>
      </w:r>
      <w:r w:rsidR="00EB2B05" w:rsidRPr="00B16FE6">
        <w:rPr>
          <w:rFonts w:ascii="Arial" w:eastAsia="Times New Roman" w:hAnsi="Arial" w:cs="Arial"/>
          <w:sz w:val="18"/>
          <w:szCs w:val="18"/>
        </w:rPr>
        <w:sym w:font="Symbol" w:char="F0B4"/>
      </w:r>
      <w:r w:rsidR="00EB2B05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10</w:t>
      </w:r>
      <w:r w:rsidR="00EB2B05" w:rsidRPr="00B16FE6">
        <w:rPr>
          <w:rFonts w:ascii="Arial" w:eastAsia="Times New Roman" w:hAnsi="Arial" w:cs="Arial"/>
          <w:sz w:val="18"/>
          <w:szCs w:val="18"/>
          <w:vertAlign w:val="superscript"/>
          <w:lang w:val="es-ES"/>
        </w:rPr>
        <w:t>7</w:t>
      </w:r>
    </w:p>
    <w:p w:rsidR="00EB2B05" w:rsidRDefault="00EB2B05" w:rsidP="00BE48E9">
      <w:pPr>
        <w:rPr>
          <w:rFonts w:ascii="Arial" w:eastAsia="Times New Roman" w:hAnsi="Arial" w:cs="Arial"/>
          <w:b/>
          <w:vertAlign w:val="superscript"/>
          <w:lang w:val="es-ES"/>
        </w:rPr>
      </w:pPr>
    </w:p>
    <w:p w:rsidR="00EB2B05" w:rsidRDefault="00EB2B05" w:rsidP="00BE48E9">
      <w:pPr>
        <w:rPr>
          <w:rFonts w:ascii="Arial" w:hAnsi="Arial" w:cs="Arial"/>
          <w:sz w:val="18"/>
          <w:szCs w:val="18"/>
          <w:lang w:val="es-ES_tradnl"/>
        </w:rPr>
      </w:pPr>
    </w:p>
    <w:p w:rsidR="00940019" w:rsidRPr="000719EE" w:rsidRDefault="009677A8" w:rsidP="009400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677A8" w:rsidRPr="0079139B" w:rsidRDefault="009677A8" w:rsidP="00BE48E9">
      <w:pPr>
        <w:rPr>
          <w:rFonts w:ascii="Arial" w:hAnsi="Arial" w:cs="Arial"/>
          <w:sz w:val="18"/>
          <w:szCs w:val="18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BE48E9" w:rsidRDefault="00BE48E9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BE48E9" w:rsidRPr="00B16FE6" w:rsidRDefault="00A318F7" w:rsidP="008B63C4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5A1B99">
        <w:rPr>
          <w:rFonts w:ascii="Arial" w:hAnsi="Arial" w:cs="Arial"/>
          <w:lang w:val="es-CO"/>
        </w:rPr>
        <w:t>-</w:t>
      </w:r>
      <w:r w:rsidR="001411EE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7,4 </w:t>
      </w:r>
      <w:r w:rsidR="001411EE" w:rsidRPr="00B16FE6">
        <w:rPr>
          <w:rFonts w:ascii="Arial" w:eastAsia="Times New Roman" w:hAnsi="Arial" w:cs="Arial"/>
          <w:sz w:val="18"/>
          <w:szCs w:val="18"/>
        </w:rPr>
        <w:sym w:font="Symbol" w:char="F0B4"/>
      </w:r>
      <w:r w:rsidR="001411EE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10</w:t>
      </w:r>
      <w:r w:rsidR="001411EE" w:rsidRPr="00B16FE6">
        <w:rPr>
          <w:rFonts w:ascii="Arial" w:eastAsia="Times New Roman" w:hAnsi="Arial" w:cs="Arial"/>
          <w:sz w:val="18"/>
          <w:szCs w:val="18"/>
          <w:vertAlign w:val="superscript"/>
          <w:lang w:val="es-ES"/>
        </w:rPr>
        <w:t>7</w:t>
      </w:r>
    </w:p>
    <w:p w:rsidR="001411EE" w:rsidRDefault="001411EE" w:rsidP="0050193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E48E9" w:rsidRDefault="00BE48E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16FE6" w:rsidRPr="00B16FE6" w:rsidRDefault="00B16FE6" w:rsidP="00A318F7">
      <w:pPr>
        <w:jc w:val="center"/>
        <w:rPr>
          <w:rFonts w:ascii="Arial" w:eastAsia="Times New Roman" w:hAnsi="Arial" w:cs="Arial"/>
          <w:sz w:val="18"/>
          <w:szCs w:val="18"/>
          <w:vertAlign w:val="superscript"/>
          <w:lang w:val="es-ES"/>
        </w:rPr>
      </w:pPr>
      <w:r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2,34 </w:t>
      </w:r>
      <w:r w:rsidRPr="00B16FE6">
        <w:rPr>
          <w:rFonts w:ascii="Arial" w:eastAsia="Times New Roman" w:hAnsi="Arial" w:cs="Arial"/>
          <w:sz w:val="18"/>
          <w:szCs w:val="18"/>
        </w:rPr>
        <w:sym w:font="Symbol" w:char="F0B4"/>
      </w:r>
      <w:r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10</w:t>
      </w:r>
      <w:r>
        <w:rPr>
          <w:rFonts w:ascii="Arial" w:eastAsia="Times New Roman" w:hAnsi="Arial" w:cs="Arial"/>
          <w:sz w:val="18"/>
          <w:szCs w:val="18"/>
          <w:vertAlign w:val="superscript"/>
          <w:lang w:val="es-ES"/>
        </w:rPr>
        <w:t>4</w:t>
      </w:r>
      <w:r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</w:t>
      </w:r>
      <w:r w:rsidR="00A318F7" w:rsidRPr="005A1B99">
        <w:rPr>
          <w:rFonts w:ascii="Arial" w:hAnsi="Arial" w:cs="Arial"/>
          <w:lang w:val="es-CO"/>
        </w:rPr>
        <w:t>-</w:t>
      </w:r>
      <w:r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9,74 </w:t>
      </w:r>
      <w:r w:rsidRPr="00B16FE6">
        <w:rPr>
          <w:rFonts w:ascii="Arial" w:eastAsia="Times New Roman" w:hAnsi="Arial" w:cs="Arial"/>
          <w:sz w:val="18"/>
          <w:szCs w:val="18"/>
        </w:rPr>
        <w:sym w:font="Symbol" w:char="F0B4"/>
      </w:r>
      <w:r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10</w:t>
      </w:r>
      <w:r>
        <w:rPr>
          <w:rFonts w:ascii="Arial" w:eastAsia="Times New Roman" w:hAnsi="Arial" w:cs="Arial"/>
          <w:sz w:val="18"/>
          <w:szCs w:val="18"/>
          <w:vertAlign w:val="superscript"/>
          <w:lang w:val="es-ES"/>
        </w:rPr>
        <w:t>5</w:t>
      </w:r>
    </w:p>
    <w:p w:rsidR="009677A8" w:rsidRDefault="009677A8" w:rsidP="00BE48E9">
      <w:pPr>
        <w:rPr>
          <w:rFonts w:ascii="Arial" w:hAnsi="Arial" w:cs="Arial"/>
          <w:sz w:val="18"/>
          <w:szCs w:val="18"/>
          <w:lang w:val="es-ES_tradnl"/>
        </w:rPr>
      </w:pPr>
    </w:p>
    <w:p w:rsidR="00940019" w:rsidRPr="000719EE" w:rsidRDefault="009677A8" w:rsidP="009400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40019" w:rsidRPr="0094001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BE48E9" w:rsidRDefault="00BE48E9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BE48E9" w:rsidRPr="00E70AC4" w:rsidRDefault="00A318F7" w:rsidP="008B63C4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5A1B99">
        <w:rPr>
          <w:rFonts w:ascii="Arial" w:hAnsi="Arial" w:cs="Arial"/>
          <w:lang w:val="es-CO"/>
        </w:rPr>
        <w:t>-</w:t>
      </w:r>
      <w:r w:rsidR="00B16FE6" w:rsidRPr="00B16FE6">
        <w:rPr>
          <w:rFonts w:ascii="Arial" w:eastAsia="Times New Roman" w:hAnsi="Arial" w:cs="Arial"/>
          <w:sz w:val="18"/>
          <w:szCs w:val="18"/>
          <w:lang w:val="es-ES"/>
        </w:rPr>
        <w:t>9,</w:t>
      </w:r>
      <w:r w:rsidR="00B16FE6">
        <w:rPr>
          <w:rFonts w:ascii="Arial" w:eastAsia="Times New Roman" w:hAnsi="Arial" w:cs="Arial"/>
          <w:sz w:val="18"/>
          <w:szCs w:val="18"/>
          <w:lang w:val="es-ES"/>
        </w:rPr>
        <w:t>506</w:t>
      </w:r>
      <w:r w:rsidR="00B16FE6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</w:t>
      </w:r>
      <w:r w:rsidR="00B16FE6" w:rsidRPr="00B16FE6">
        <w:rPr>
          <w:rFonts w:ascii="Arial" w:eastAsia="Times New Roman" w:hAnsi="Arial" w:cs="Arial"/>
          <w:sz w:val="18"/>
          <w:szCs w:val="18"/>
        </w:rPr>
        <w:sym w:font="Symbol" w:char="F0B4"/>
      </w:r>
      <w:r w:rsidR="00B16FE6" w:rsidRPr="00B16FE6">
        <w:rPr>
          <w:rFonts w:ascii="Arial" w:eastAsia="Times New Roman" w:hAnsi="Arial" w:cs="Arial"/>
          <w:sz w:val="18"/>
          <w:szCs w:val="18"/>
          <w:lang w:val="es-ES"/>
        </w:rPr>
        <w:t xml:space="preserve"> 10</w:t>
      </w:r>
      <w:r w:rsidR="00B16FE6">
        <w:rPr>
          <w:rFonts w:ascii="Arial" w:eastAsia="Times New Roman" w:hAnsi="Arial" w:cs="Arial"/>
          <w:sz w:val="18"/>
          <w:szCs w:val="18"/>
          <w:vertAlign w:val="superscript"/>
          <w:lang w:val="es-ES"/>
        </w:rPr>
        <w:t>5</w:t>
      </w:r>
    </w:p>
    <w:p w:rsidR="00B16FE6" w:rsidRDefault="00B16FE6" w:rsidP="0079139B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E48E9" w:rsidRDefault="00BE48E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E48E9" w:rsidRPr="00A318F7" w:rsidRDefault="00FE13E7" w:rsidP="00A318F7">
      <w:pPr>
        <w:jc w:val="center"/>
        <w:rPr>
          <w:rFonts w:ascii="Arial" w:hAnsi="Arial" w:cs="Arial"/>
          <w:noProof/>
          <w:sz w:val="18"/>
          <w:szCs w:val="18"/>
          <w:lang w:val="es-ES" w:eastAsia="es-ES"/>
        </w:rPr>
      </w:pPr>
      <w:r w:rsidRPr="005A1B99">
        <w:rPr>
          <w:rFonts w:ascii="Arial" w:hAnsi="Arial" w:cs="Arial"/>
          <w:sz w:val="18"/>
          <w:szCs w:val="18"/>
          <w:lang w:val="es-CO"/>
        </w:rPr>
        <w:t>(</w:t>
      </w:r>
      <w:r w:rsidR="00DE6202" w:rsidRPr="005A1B99">
        <w:rPr>
          <w:rFonts w:ascii="Arial" w:hAnsi="Arial" w:cs="Arial"/>
          <w:sz w:val="18"/>
          <w:szCs w:val="18"/>
          <w:lang w:val="es-CO"/>
        </w:rPr>
        <w:t>2,4 × 10</w:t>
      </w:r>
      <w:r w:rsidR="00DE6202" w:rsidRPr="005A1B99">
        <w:rPr>
          <w:rFonts w:ascii="Arial" w:hAnsi="Arial" w:cs="Arial"/>
          <w:sz w:val="18"/>
          <w:szCs w:val="18"/>
          <w:vertAlign w:val="superscript"/>
          <w:lang w:val="es-CO"/>
        </w:rPr>
        <w:t>5</w:t>
      </w:r>
      <w:r w:rsidRPr="005A1B99">
        <w:rPr>
          <w:rFonts w:ascii="Arial" w:hAnsi="Arial" w:cs="Arial"/>
          <w:sz w:val="18"/>
          <w:szCs w:val="18"/>
          <w:lang w:val="es-CO"/>
        </w:rPr>
        <w:t>) · (</w:t>
      </w:r>
      <w:r w:rsidR="00DE6202" w:rsidRPr="005A1B99">
        <w:rPr>
          <w:rFonts w:ascii="Arial" w:hAnsi="Arial" w:cs="Arial"/>
          <w:sz w:val="18"/>
          <w:szCs w:val="18"/>
          <w:lang w:val="es-CO"/>
        </w:rPr>
        <w:t>1,3 × 10</w:t>
      </w:r>
      <w:r w:rsidR="00DE6202" w:rsidRPr="005A1B99">
        <w:rPr>
          <w:rFonts w:ascii="Arial" w:hAnsi="Arial" w:cs="Arial"/>
          <w:sz w:val="18"/>
          <w:szCs w:val="18"/>
          <w:vertAlign w:val="superscript"/>
          <w:lang w:val="es-CO"/>
        </w:rPr>
        <w:t>-3</w:t>
      </w:r>
      <w:r w:rsidRPr="005A1B99">
        <w:rPr>
          <w:rFonts w:ascii="Arial" w:hAnsi="Arial" w:cs="Arial"/>
          <w:sz w:val="18"/>
          <w:szCs w:val="18"/>
          <w:lang w:val="es-CO"/>
        </w:rPr>
        <w:t>)</w:t>
      </w:r>
    </w:p>
    <w:p w:rsidR="00BE48E9" w:rsidRDefault="00BE48E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56009" w:rsidRDefault="00956009" w:rsidP="0079139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9139B" w:rsidRPr="002F6EEC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318F7" w:rsidRPr="005A1B99" w:rsidRDefault="00A318F7" w:rsidP="0079139B">
      <w:pPr>
        <w:rPr>
          <w:rFonts w:ascii="Arial" w:hAnsi="Arial" w:cs="Arial"/>
          <w:sz w:val="18"/>
          <w:szCs w:val="18"/>
          <w:lang w:val="es-CO"/>
        </w:rPr>
      </w:pPr>
    </w:p>
    <w:p w:rsidR="00A318F7" w:rsidRPr="005A1B99" w:rsidRDefault="00A318F7" w:rsidP="008B63C4">
      <w:pPr>
        <w:jc w:val="center"/>
        <w:rPr>
          <w:rFonts w:ascii="Arial" w:hAnsi="Arial" w:cs="Arial"/>
          <w:sz w:val="18"/>
          <w:szCs w:val="18"/>
          <w:lang w:val="es-CO"/>
        </w:rPr>
      </w:pPr>
      <w:r w:rsidRPr="005A1B99">
        <w:rPr>
          <w:rFonts w:ascii="Arial" w:hAnsi="Arial" w:cs="Arial"/>
          <w:sz w:val="18"/>
          <w:szCs w:val="18"/>
          <w:lang w:val="es-CO"/>
        </w:rPr>
        <w:t>3,12 × 10</w:t>
      </w:r>
      <w:r w:rsidRPr="005A1B99">
        <w:rPr>
          <w:rFonts w:ascii="Arial" w:hAnsi="Arial" w:cs="Arial"/>
          <w:sz w:val="18"/>
          <w:szCs w:val="18"/>
          <w:vertAlign w:val="superscript"/>
          <w:lang w:val="es-CO"/>
        </w:rPr>
        <w:t>2</w:t>
      </w:r>
    </w:p>
    <w:p w:rsidR="00A318F7" w:rsidRPr="005A1B99" w:rsidRDefault="00A318F7" w:rsidP="0079139B">
      <w:pPr>
        <w:rPr>
          <w:rFonts w:ascii="Arial" w:hAnsi="Arial" w:cs="Arial"/>
          <w:sz w:val="18"/>
          <w:szCs w:val="18"/>
          <w:lang w:val="es-CO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79139B" w:rsidRDefault="00CD7852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7852" w:rsidRPr="00A318F7" w:rsidRDefault="00CD7852" w:rsidP="00CD7852">
      <w:pPr>
        <w:jc w:val="center"/>
        <w:rPr>
          <w:rFonts w:ascii="Arial" w:hAnsi="Arial" w:cs="Arial"/>
          <w:noProof/>
          <w:sz w:val="18"/>
          <w:szCs w:val="18"/>
          <w:lang w:val="es-ES" w:eastAsia="es-ES"/>
        </w:rPr>
      </w:pPr>
      <w:r w:rsidRPr="005A1B99">
        <w:rPr>
          <w:rFonts w:ascii="Arial" w:hAnsi="Arial" w:cs="Arial"/>
          <w:sz w:val="18"/>
          <w:szCs w:val="18"/>
          <w:lang w:val="es-CO"/>
        </w:rPr>
        <w:t>(1,4 × 10</w:t>
      </w:r>
      <w:r w:rsidRPr="005A1B99">
        <w:rPr>
          <w:rFonts w:ascii="Arial" w:hAnsi="Arial" w:cs="Arial"/>
          <w:sz w:val="18"/>
          <w:szCs w:val="18"/>
          <w:vertAlign w:val="superscript"/>
          <w:lang w:val="es-CO"/>
        </w:rPr>
        <w:t>5</w:t>
      </w:r>
      <w:r w:rsidRPr="005A1B99">
        <w:rPr>
          <w:rFonts w:ascii="Arial" w:hAnsi="Arial" w:cs="Arial"/>
          <w:sz w:val="18"/>
          <w:szCs w:val="18"/>
          <w:lang w:val="es-CO"/>
        </w:rPr>
        <w:t>) · (1,3 × 10</w:t>
      </w:r>
      <w:r w:rsidRPr="005A1B99">
        <w:rPr>
          <w:rFonts w:ascii="Arial" w:hAnsi="Arial" w:cs="Arial"/>
          <w:sz w:val="18"/>
          <w:szCs w:val="18"/>
          <w:vertAlign w:val="superscript"/>
          <w:lang w:val="es-CO"/>
        </w:rPr>
        <w:t>-</w:t>
      </w:r>
      <w:r w:rsidR="00F54122" w:rsidRPr="005A1B99">
        <w:rPr>
          <w:rFonts w:ascii="Arial" w:hAnsi="Arial" w:cs="Arial"/>
          <w:sz w:val="18"/>
          <w:szCs w:val="18"/>
          <w:vertAlign w:val="superscript"/>
          <w:lang w:val="es-CO"/>
        </w:rPr>
        <w:t>2</w:t>
      </w:r>
      <w:r w:rsidRPr="005A1B99">
        <w:rPr>
          <w:rFonts w:ascii="Arial" w:hAnsi="Arial" w:cs="Arial"/>
          <w:sz w:val="18"/>
          <w:szCs w:val="18"/>
          <w:lang w:val="es-CO"/>
        </w:rPr>
        <w:t>) · (3,1 × 10</w:t>
      </w:r>
      <w:r w:rsidRPr="005A1B99">
        <w:rPr>
          <w:rFonts w:ascii="Arial" w:hAnsi="Arial" w:cs="Arial"/>
          <w:sz w:val="18"/>
          <w:szCs w:val="18"/>
          <w:vertAlign w:val="superscript"/>
          <w:lang w:val="es-CO"/>
        </w:rPr>
        <w:t>-3</w:t>
      </w:r>
      <w:r w:rsidRPr="005A1B99">
        <w:rPr>
          <w:rFonts w:ascii="Arial" w:hAnsi="Arial" w:cs="Arial"/>
          <w:sz w:val="18"/>
          <w:szCs w:val="18"/>
          <w:lang w:val="es-CO"/>
        </w:rPr>
        <w:t>)</w:t>
      </w:r>
    </w:p>
    <w:p w:rsidR="00CD7852" w:rsidRPr="00A318F7" w:rsidRDefault="00CD7852" w:rsidP="00CD7852">
      <w:pPr>
        <w:jc w:val="center"/>
        <w:rPr>
          <w:rFonts w:ascii="Arial" w:hAnsi="Arial" w:cs="Arial"/>
          <w:noProof/>
          <w:sz w:val="18"/>
          <w:szCs w:val="18"/>
          <w:lang w:val="es-ES" w:eastAsia="es-ES"/>
        </w:rPr>
      </w:pPr>
    </w:p>
    <w:p w:rsidR="00CD7852" w:rsidRDefault="00CD7852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E48E9" w:rsidRDefault="00BE48E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B2B05" w:rsidRDefault="00EB2B05" w:rsidP="00DC2872">
      <w:pPr>
        <w:rPr>
          <w:rFonts w:ascii="Arial" w:hAnsi="Arial" w:cs="Arial"/>
          <w:sz w:val="18"/>
          <w:szCs w:val="18"/>
          <w:lang w:val="es-ES_tradnl"/>
        </w:rPr>
      </w:pPr>
    </w:p>
    <w:p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56009" w:rsidRPr="0095600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79139B" w:rsidRPr="002F6EEC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BE48E9" w:rsidRDefault="00BE48E9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CD7852" w:rsidRPr="00A318F7" w:rsidRDefault="00CD7852" w:rsidP="00CD7852">
      <w:pPr>
        <w:jc w:val="center"/>
        <w:rPr>
          <w:rFonts w:ascii="Arial" w:hAnsi="Arial" w:cs="Arial"/>
          <w:noProof/>
          <w:sz w:val="18"/>
          <w:szCs w:val="18"/>
          <w:lang w:val="es-ES" w:eastAsia="es-ES"/>
        </w:rPr>
      </w:pPr>
      <w:r w:rsidRPr="005A1B99">
        <w:rPr>
          <w:rFonts w:ascii="Arial" w:hAnsi="Arial" w:cs="Arial"/>
          <w:sz w:val="18"/>
          <w:szCs w:val="18"/>
          <w:lang w:val="es-CO"/>
        </w:rPr>
        <w:t xml:space="preserve">5,642 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2F6EEC" w:rsidRDefault="002F6EEC" w:rsidP="002F6EEC">
      <w:pPr>
        <w:rPr>
          <w:rFonts w:ascii="Arial" w:hAnsi="Arial" w:cs="Arial"/>
          <w:sz w:val="18"/>
          <w:szCs w:val="18"/>
          <w:lang w:val="es-ES_tradnl"/>
        </w:rPr>
      </w:pPr>
    </w:p>
    <w:p w:rsidR="002F6EEC" w:rsidRPr="00EB2B05" w:rsidRDefault="002F6EEC" w:rsidP="002F6EEC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Pr="00EB2B05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2F6EEC" w:rsidRDefault="002F6EEC" w:rsidP="002F6EE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2F6EEC" w:rsidRDefault="002F6EEC" w:rsidP="002F6EEC">
      <w:pPr>
        <w:rPr>
          <w:rFonts w:ascii="Arial" w:hAnsi="Arial" w:cs="Arial"/>
          <w:sz w:val="18"/>
          <w:szCs w:val="18"/>
          <w:lang w:val="es-ES_tradnl"/>
        </w:rPr>
      </w:pPr>
    </w:p>
    <w:p w:rsidR="002F6EEC" w:rsidRDefault="002F6EEC" w:rsidP="002F6EEC">
      <w:pPr>
        <w:rPr>
          <w:rFonts w:ascii="Arial" w:hAnsi="Arial" w:cs="Arial"/>
          <w:sz w:val="18"/>
          <w:szCs w:val="18"/>
          <w:lang w:val="es-ES_tradnl"/>
        </w:rPr>
      </w:pPr>
    </w:p>
    <w:p w:rsidR="002F6EEC" w:rsidRPr="0079139B" w:rsidRDefault="002F6EEC" w:rsidP="002F6EEC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F6EEC" w:rsidRDefault="002F6EEC" w:rsidP="002F6EE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D53B6" w:rsidRPr="005A1B99" w:rsidRDefault="00CD53B6" w:rsidP="00CD53B6">
      <w:pPr>
        <w:ind w:left="567"/>
        <w:jc w:val="center"/>
        <w:rPr>
          <w:rFonts w:ascii="Arial" w:hAnsi="Arial" w:cs="Arial"/>
          <w:sz w:val="18"/>
          <w:szCs w:val="18"/>
          <w:lang w:val="es-CO"/>
        </w:rPr>
      </w:pPr>
    </w:p>
    <w:p w:rsidR="00DC2872" w:rsidRDefault="00CD53B6" w:rsidP="00CD53B6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 w:rsidRPr="005A1B99">
        <w:rPr>
          <w:rFonts w:ascii="Arial" w:hAnsi="Arial" w:cs="Arial"/>
          <w:sz w:val="18"/>
          <w:szCs w:val="18"/>
          <w:lang w:val="es-CO"/>
        </w:rPr>
        <w:t>(8,45 × 10</w:t>
      </w:r>
      <w:r w:rsidRPr="005A1B99">
        <w:rPr>
          <w:rFonts w:ascii="Arial" w:hAnsi="Arial" w:cs="Arial"/>
          <w:sz w:val="18"/>
          <w:szCs w:val="18"/>
          <w:vertAlign w:val="superscript"/>
          <w:lang w:val="es-CO"/>
        </w:rPr>
        <w:t>5</w:t>
      </w:r>
      <w:r w:rsidRPr="005A1B99">
        <w:rPr>
          <w:rFonts w:ascii="Arial" w:hAnsi="Arial" w:cs="Arial"/>
          <w:sz w:val="18"/>
          <w:szCs w:val="18"/>
          <w:lang w:val="es-CO"/>
        </w:rPr>
        <w:t>) ÷ (1,</w:t>
      </w:r>
      <w:r w:rsidR="008B63C4" w:rsidRPr="005A1B99">
        <w:rPr>
          <w:rFonts w:ascii="Arial" w:hAnsi="Arial" w:cs="Arial"/>
          <w:sz w:val="18"/>
          <w:szCs w:val="18"/>
          <w:lang w:val="es-CO"/>
        </w:rPr>
        <w:t>25</w:t>
      </w:r>
      <w:r w:rsidRPr="005A1B99">
        <w:rPr>
          <w:rFonts w:ascii="Arial" w:hAnsi="Arial" w:cs="Arial"/>
          <w:sz w:val="18"/>
          <w:szCs w:val="18"/>
          <w:lang w:val="es-CO"/>
        </w:rPr>
        <w:t xml:space="preserve"> × 10</w:t>
      </w:r>
      <w:r w:rsidRPr="005A1B99">
        <w:rPr>
          <w:rFonts w:ascii="Arial" w:hAnsi="Arial" w:cs="Arial"/>
          <w:sz w:val="18"/>
          <w:szCs w:val="18"/>
          <w:vertAlign w:val="superscript"/>
          <w:lang w:val="es-CO"/>
        </w:rPr>
        <w:t>5</w:t>
      </w:r>
      <w:r w:rsidRPr="005A1B99">
        <w:rPr>
          <w:rFonts w:ascii="Arial" w:hAnsi="Arial" w:cs="Arial"/>
          <w:sz w:val="18"/>
          <w:szCs w:val="18"/>
          <w:lang w:val="es-CO"/>
        </w:rPr>
        <w:t>)</w:t>
      </w:r>
    </w:p>
    <w:p w:rsidR="002F6EEC" w:rsidRDefault="002F6EEC" w:rsidP="002F6EE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F6EEC" w:rsidRPr="000719EE" w:rsidRDefault="002F6EEC" w:rsidP="002F6EE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95600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F6EEC" w:rsidRDefault="002F6EEC" w:rsidP="002F6EE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F6EEC" w:rsidRPr="0079139B" w:rsidRDefault="002F6EEC" w:rsidP="002F6EE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F6EEC" w:rsidRPr="002F6EEC" w:rsidRDefault="002F6EEC" w:rsidP="002F6EEC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C2872" w:rsidRDefault="00DC2872" w:rsidP="002F6EEC">
      <w:pPr>
        <w:rPr>
          <w:rFonts w:ascii="Arial" w:hAnsi="Arial" w:cs="Arial"/>
          <w:sz w:val="18"/>
          <w:szCs w:val="18"/>
          <w:lang w:val="es-ES_tradnl"/>
        </w:rPr>
      </w:pPr>
    </w:p>
    <w:p w:rsidR="002F6EEC" w:rsidRDefault="008B63C4" w:rsidP="008B63C4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5A1B99">
        <w:rPr>
          <w:rFonts w:ascii="Arial" w:hAnsi="Arial" w:cs="Arial"/>
          <w:sz w:val="18"/>
          <w:szCs w:val="18"/>
          <w:lang w:val="es-CO"/>
        </w:rPr>
        <w:t>6,76</w:t>
      </w:r>
    </w:p>
    <w:p w:rsidR="00DC2872" w:rsidRDefault="00DC2872" w:rsidP="002F6EEC">
      <w:pPr>
        <w:rPr>
          <w:rFonts w:ascii="Arial" w:hAnsi="Arial" w:cs="Arial"/>
          <w:sz w:val="18"/>
          <w:szCs w:val="18"/>
          <w:lang w:val="es-ES_tradnl"/>
        </w:rPr>
      </w:pPr>
    </w:p>
    <w:p w:rsidR="002F6EEC" w:rsidRDefault="002F6EEC" w:rsidP="002F6EEC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2F6EEC" w:rsidRDefault="002F6EEC" w:rsidP="002F6EEC">
      <w:pPr>
        <w:rPr>
          <w:rFonts w:ascii="Arial" w:hAnsi="Arial" w:cs="Arial"/>
          <w:sz w:val="18"/>
          <w:szCs w:val="18"/>
          <w:lang w:val="es-ES_tradnl"/>
        </w:rPr>
      </w:pPr>
    </w:p>
    <w:p w:rsidR="002F6EEC" w:rsidRDefault="002F6EEC" w:rsidP="002F6EEC">
      <w:pPr>
        <w:rPr>
          <w:rFonts w:ascii="Arial" w:hAnsi="Arial" w:cs="Arial"/>
          <w:sz w:val="18"/>
          <w:szCs w:val="18"/>
          <w:lang w:val="es-ES_tradnl"/>
        </w:rPr>
      </w:pPr>
    </w:p>
    <w:p w:rsidR="002F6EEC" w:rsidRDefault="002F6EEC" w:rsidP="002F6EEC">
      <w:pPr>
        <w:rPr>
          <w:rFonts w:ascii="Arial" w:hAnsi="Arial" w:cs="Arial"/>
          <w:sz w:val="18"/>
          <w:szCs w:val="18"/>
          <w:lang w:val="es-ES_tradnl"/>
        </w:rPr>
      </w:pPr>
    </w:p>
    <w:p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:rsidR="00EB2B05" w:rsidRPr="00EB2B05" w:rsidRDefault="00EB2B05" w:rsidP="00EB2B05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A 7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:rsidR="00EB2B05" w:rsidRDefault="00EB2B05" w:rsidP="00EB2B05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B2B05" w:rsidRDefault="00EB2B05" w:rsidP="00EB2B05">
      <w:pPr>
        <w:rPr>
          <w:rFonts w:ascii="Arial" w:hAnsi="Arial" w:cs="Arial"/>
          <w:sz w:val="18"/>
          <w:szCs w:val="18"/>
          <w:lang w:val="es-ES_tradnl"/>
        </w:rPr>
      </w:pPr>
    </w:p>
    <w:p w:rsidR="008B63C4" w:rsidRDefault="008B63C4" w:rsidP="008B63C4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 w:rsidRPr="005A1B99">
        <w:rPr>
          <w:rFonts w:ascii="Arial" w:hAnsi="Arial" w:cs="Arial"/>
          <w:sz w:val="18"/>
          <w:szCs w:val="18"/>
          <w:lang w:val="es-CO"/>
        </w:rPr>
        <w:t>(12,6 × 10</w:t>
      </w:r>
      <w:r w:rsidRPr="005A1B99">
        <w:rPr>
          <w:rFonts w:ascii="Arial" w:hAnsi="Arial" w:cs="Arial"/>
          <w:sz w:val="18"/>
          <w:szCs w:val="18"/>
          <w:vertAlign w:val="superscript"/>
          <w:lang w:val="es-CO"/>
        </w:rPr>
        <w:t>8</w:t>
      </w:r>
      <w:r w:rsidRPr="005A1B99">
        <w:rPr>
          <w:rFonts w:ascii="Arial" w:hAnsi="Arial" w:cs="Arial"/>
          <w:sz w:val="18"/>
          <w:szCs w:val="18"/>
          <w:lang w:val="es-CO"/>
        </w:rPr>
        <w:t>) ÷ (4,2 × 10</w:t>
      </w:r>
      <w:r w:rsidRPr="005A1B99">
        <w:rPr>
          <w:rFonts w:ascii="Arial" w:hAnsi="Arial" w:cs="Arial"/>
          <w:sz w:val="18"/>
          <w:szCs w:val="18"/>
          <w:vertAlign w:val="superscript"/>
          <w:lang w:val="es-CO"/>
        </w:rPr>
        <w:t>6</w:t>
      </w:r>
      <w:r w:rsidRPr="005A1B99">
        <w:rPr>
          <w:rFonts w:ascii="Arial" w:hAnsi="Arial" w:cs="Arial"/>
          <w:sz w:val="18"/>
          <w:szCs w:val="18"/>
          <w:lang w:val="es-CO"/>
        </w:rPr>
        <w:t>)</w:t>
      </w:r>
    </w:p>
    <w:p w:rsidR="00EB2B05" w:rsidRDefault="00EB2B05" w:rsidP="00EB2B05">
      <w:pPr>
        <w:rPr>
          <w:rFonts w:ascii="Arial" w:hAnsi="Arial" w:cs="Arial"/>
          <w:sz w:val="18"/>
          <w:szCs w:val="18"/>
          <w:lang w:val="es-ES_tradnl"/>
        </w:rPr>
      </w:pPr>
    </w:p>
    <w:p w:rsidR="00EB2B05" w:rsidRPr="0079139B" w:rsidRDefault="00EB2B05" w:rsidP="00EB2B05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B2B05" w:rsidRDefault="00EB2B05" w:rsidP="00EB2B0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EB2B05" w:rsidRDefault="00EB2B05" w:rsidP="00EB2B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B2B05" w:rsidRDefault="00EB2B05" w:rsidP="00EB2B0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B2B05" w:rsidRPr="000719EE" w:rsidRDefault="00EB2B05" w:rsidP="00EB2B0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95600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B2B05" w:rsidRDefault="00EB2B05" w:rsidP="00EB2B0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B2B05" w:rsidRPr="0079139B" w:rsidRDefault="00EB2B05" w:rsidP="00EB2B0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B2B05" w:rsidRDefault="00EB2B05" w:rsidP="00EB2B05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B63C4" w:rsidRDefault="008B63C4" w:rsidP="00EB2B05">
      <w:pPr>
        <w:rPr>
          <w:rFonts w:ascii="Arial" w:hAnsi="Arial" w:cs="Arial"/>
          <w:sz w:val="18"/>
          <w:szCs w:val="18"/>
          <w:lang w:val="es-ES_tradnl"/>
        </w:rPr>
      </w:pPr>
    </w:p>
    <w:p w:rsidR="008B63C4" w:rsidRDefault="008B63C4" w:rsidP="008B63C4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300</w:t>
      </w:r>
    </w:p>
    <w:p w:rsidR="00EB2B05" w:rsidRDefault="00EB2B05" w:rsidP="00EB2B05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374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24BAF"/>
    <w:multiLevelType w:val="hybridMultilevel"/>
    <w:tmpl w:val="E40ACE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13DAB"/>
    <w:multiLevelType w:val="hybridMultilevel"/>
    <w:tmpl w:val="B09824B0"/>
    <w:lvl w:ilvl="0" w:tplc="9B1296CC">
      <w:start w:val="123"/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7503"/>
    <w:rsid w:val="0005228B"/>
    <w:rsid w:val="00054002"/>
    <w:rsid w:val="00104E5C"/>
    <w:rsid w:val="00121370"/>
    <w:rsid w:val="00126C7F"/>
    <w:rsid w:val="001411EE"/>
    <w:rsid w:val="001B3983"/>
    <w:rsid w:val="001D2246"/>
    <w:rsid w:val="001E2043"/>
    <w:rsid w:val="00233EEF"/>
    <w:rsid w:val="00254FDB"/>
    <w:rsid w:val="002B7E96"/>
    <w:rsid w:val="002E2A80"/>
    <w:rsid w:val="002E4EE6"/>
    <w:rsid w:val="002F6EEC"/>
    <w:rsid w:val="00326C60"/>
    <w:rsid w:val="00340C3A"/>
    <w:rsid w:val="00345260"/>
    <w:rsid w:val="00353644"/>
    <w:rsid w:val="00355254"/>
    <w:rsid w:val="00363EDF"/>
    <w:rsid w:val="003D72B3"/>
    <w:rsid w:val="004251BD"/>
    <w:rsid w:val="004375B6"/>
    <w:rsid w:val="0045712C"/>
    <w:rsid w:val="00487925"/>
    <w:rsid w:val="00501930"/>
    <w:rsid w:val="00551D6E"/>
    <w:rsid w:val="00552D7C"/>
    <w:rsid w:val="005A1B99"/>
    <w:rsid w:val="005B2BF9"/>
    <w:rsid w:val="005B7ABD"/>
    <w:rsid w:val="005C209B"/>
    <w:rsid w:val="005F4C68"/>
    <w:rsid w:val="00611072"/>
    <w:rsid w:val="006120A8"/>
    <w:rsid w:val="00616529"/>
    <w:rsid w:val="006320A5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B0B5E"/>
    <w:rsid w:val="007C28CE"/>
    <w:rsid w:val="00870466"/>
    <w:rsid w:val="008B63C4"/>
    <w:rsid w:val="00910709"/>
    <w:rsid w:val="00940019"/>
    <w:rsid w:val="009421B4"/>
    <w:rsid w:val="00956009"/>
    <w:rsid w:val="009677A8"/>
    <w:rsid w:val="00972864"/>
    <w:rsid w:val="00A22796"/>
    <w:rsid w:val="00A318F7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16FE6"/>
    <w:rsid w:val="00B502E5"/>
    <w:rsid w:val="00B92165"/>
    <w:rsid w:val="00BA4232"/>
    <w:rsid w:val="00BC129D"/>
    <w:rsid w:val="00BD1FFA"/>
    <w:rsid w:val="00BE41AD"/>
    <w:rsid w:val="00BE48E9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53B6"/>
    <w:rsid w:val="00CD652E"/>
    <w:rsid w:val="00CD7852"/>
    <w:rsid w:val="00D15A42"/>
    <w:rsid w:val="00D43F4E"/>
    <w:rsid w:val="00D660AD"/>
    <w:rsid w:val="00DC2872"/>
    <w:rsid w:val="00DE1C4F"/>
    <w:rsid w:val="00DE6202"/>
    <w:rsid w:val="00E27F6C"/>
    <w:rsid w:val="00E54DA3"/>
    <w:rsid w:val="00E61A4B"/>
    <w:rsid w:val="00E70AC4"/>
    <w:rsid w:val="00E7707B"/>
    <w:rsid w:val="00E84C33"/>
    <w:rsid w:val="00EA3E65"/>
    <w:rsid w:val="00EB0CCB"/>
    <w:rsid w:val="00EB2B05"/>
    <w:rsid w:val="00EC398E"/>
    <w:rsid w:val="00F157B9"/>
    <w:rsid w:val="00F44F99"/>
    <w:rsid w:val="00F54122"/>
    <w:rsid w:val="00F80068"/>
    <w:rsid w:val="00F819D0"/>
    <w:rsid w:val="00FA04FB"/>
    <w:rsid w:val="00FD4E51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A80E1A6-8A0E-4D8C-A093-807DA524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B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41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1A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E41AD"/>
    <w:rPr>
      <w:color w:val="808080"/>
    </w:rPr>
  </w:style>
  <w:style w:type="paragraph" w:styleId="Textocomentario">
    <w:name w:val="annotation text"/>
    <w:basedOn w:val="Normal"/>
    <w:link w:val="TextocomentarioCar"/>
    <w:uiPriority w:val="99"/>
    <w:unhideWhenUsed/>
    <w:rsid w:val="00EB2B05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B2B05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EB2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2015-04-30T13:37:00Z</dcterms:created>
  <dcterms:modified xsi:type="dcterms:W3CDTF">2015-05-02T23:51:00Z</dcterms:modified>
</cp:coreProperties>
</file>