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aconcuadrcula"/>
        <w:tblW w:w="0" w:type="auto"/>
        <w:tblLook w:val="04A0"/>
      </w:tblPr>
      <w:tblGrid>
        <w:gridCol w:w="2518"/>
        <w:gridCol w:w="6515"/>
      </w:tblGrid>
      <w:tr w:rsidR="00137F64" w:rsidRPr="005B1407" w:rsidTr="00137F64">
        <w:tc>
          <w:tcPr>
            <w:tcW w:w="2518" w:type="dxa"/>
            <w:shd w:val="clear" w:color="auto" w:fill="000000" w:themeFill="text1"/>
          </w:tcPr>
          <w:p w:rsidR="00137F64" w:rsidRPr="00E37F34" w:rsidRDefault="00137F64" w:rsidP="00BE48B1">
            <w:pPr>
              <w:rPr>
                <w:rFonts w:ascii="Arial" w:hAnsi="Arial" w:cs="Arial"/>
                <w:b/>
                <w:color w:val="FFFFFF" w:themeColor="background1"/>
                <w:sz w:val="24"/>
                <w:szCs w:val="24"/>
              </w:rPr>
            </w:pPr>
            <w:r w:rsidRPr="00E37F34">
              <w:rPr>
                <w:rFonts w:ascii="Arial" w:hAnsi="Arial" w:cs="Arial"/>
                <w:b/>
                <w:color w:val="FFFFFF" w:themeColor="background1"/>
                <w:sz w:val="24"/>
                <w:szCs w:val="24"/>
              </w:rPr>
              <w:t xml:space="preserve">Titulo del guion </w:t>
            </w:r>
          </w:p>
        </w:tc>
        <w:tc>
          <w:tcPr>
            <w:tcW w:w="6515" w:type="dxa"/>
          </w:tcPr>
          <w:p w:rsidR="00137F64" w:rsidRPr="00E37F34" w:rsidRDefault="006007D7" w:rsidP="00BE48B1">
            <w:pPr>
              <w:rPr>
                <w:rFonts w:ascii="Arial" w:hAnsi="Arial" w:cs="Arial"/>
                <w:b/>
                <w:sz w:val="24"/>
                <w:szCs w:val="24"/>
              </w:rPr>
            </w:pPr>
            <w:r>
              <w:rPr>
                <w:rFonts w:ascii="Arial" w:hAnsi="Arial" w:cs="Arial"/>
                <w:sz w:val="24"/>
                <w:szCs w:val="24"/>
              </w:rPr>
              <w:t xml:space="preserve">Razonamiento, semejanza </w:t>
            </w:r>
          </w:p>
        </w:tc>
      </w:tr>
      <w:tr w:rsidR="00137F64" w:rsidRPr="005B1407" w:rsidTr="00137F64">
        <w:tc>
          <w:tcPr>
            <w:tcW w:w="2518" w:type="dxa"/>
            <w:shd w:val="clear" w:color="auto" w:fill="000000" w:themeFill="text1"/>
          </w:tcPr>
          <w:p w:rsidR="00137F64" w:rsidRPr="00E37F34" w:rsidRDefault="00137F64" w:rsidP="00BE48B1">
            <w:pPr>
              <w:rPr>
                <w:rFonts w:ascii="Arial" w:hAnsi="Arial" w:cs="Arial"/>
                <w:color w:val="FFFFFF" w:themeColor="background1"/>
                <w:sz w:val="24"/>
                <w:szCs w:val="24"/>
              </w:rPr>
            </w:pPr>
            <w:r w:rsidRPr="00E37F34">
              <w:rPr>
                <w:rFonts w:ascii="Arial" w:hAnsi="Arial" w:cs="Arial"/>
                <w:b/>
                <w:color w:val="FFFFFF" w:themeColor="background1"/>
                <w:sz w:val="24"/>
                <w:szCs w:val="24"/>
              </w:rPr>
              <w:t xml:space="preserve">Código de guion </w:t>
            </w:r>
          </w:p>
        </w:tc>
        <w:tc>
          <w:tcPr>
            <w:tcW w:w="6515" w:type="dxa"/>
          </w:tcPr>
          <w:p w:rsidR="00137F64" w:rsidRPr="005B1407" w:rsidRDefault="006007D7" w:rsidP="00137F64">
            <w:pPr>
              <w:rPr>
                <w:rFonts w:ascii="Arial" w:hAnsi="Arial" w:cs="Arial"/>
                <w:sz w:val="24"/>
                <w:szCs w:val="24"/>
              </w:rPr>
            </w:pPr>
            <w:r>
              <w:rPr>
                <w:rFonts w:ascii="Arial" w:hAnsi="Arial" w:cs="Arial"/>
                <w:sz w:val="24"/>
                <w:szCs w:val="24"/>
              </w:rPr>
              <w:t>MA_G09_09</w:t>
            </w:r>
            <w:r w:rsidR="00137F64" w:rsidRPr="005B1407">
              <w:rPr>
                <w:rFonts w:ascii="Arial" w:hAnsi="Arial" w:cs="Arial"/>
                <w:sz w:val="24"/>
                <w:szCs w:val="24"/>
              </w:rPr>
              <w:t>_CO</w:t>
            </w:r>
          </w:p>
        </w:tc>
      </w:tr>
      <w:tr w:rsidR="00137F64" w:rsidRPr="005B1407" w:rsidTr="00137F64">
        <w:tc>
          <w:tcPr>
            <w:tcW w:w="2518" w:type="dxa"/>
            <w:shd w:val="clear" w:color="auto" w:fill="000000" w:themeFill="text1"/>
          </w:tcPr>
          <w:p w:rsidR="00137F64" w:rsidRPr="00E37F34" w:rsidRDefault="00137F64" w:rsidP="00137F64">
            <w:pPr>
              <w:jc w:val="both"/>
              <w:rPr>
                <w:rFonts w:ascii="Arial" w:hAnsi="Arial" w:cs="Arial"/>
                <w:color w:val="FFFFFF" w:themeColor="background1"/>
                <w:sz w:val="24"/>
                <w:szCs w:val="24"/>
              </w:rPr>
            </w:pPr>
            <w:r w:rsidRPr="00E37F34">
              <w:rPr>
                <w:rFonts w:ascii="Arial" w:hAnsi="Arial" w:cs="Arial"/>
                <w:b/>
                <w:color w:val="FFFFFF" w:themeColor="background1"/>
                <w:sz w:val="24"/>
                <w:szCs w:val="24"/>
              </w:rPr>
              <w:t>Descripción</w:t>
            </w:r>
          </w:p>
        </w:tc>
        <w:tc>
          <w:tcPr>
            <w:tcW w:w="6515" w:type="dxa"/>
          </w:tcPr>
          <w:p w:rsidR="00B0494E" w:rsidRDefault="00647D69" w:rsidP="0061121E">
            <w:pPr>
              <w:jc w:val="both"/>
              <w:rPr>
                <w:rFonts w:ascii="Arial" w:hAnsi="Arial" w:cs="Arial"/>
                <w:color w:val="000000" w:themeColor="text1"/>
                <w:sz w:val="24"/>
                <w:szCs w:val="24"/>
              </w:rPr>
            </w:pPr>
            <w:r>
              <w:rPr>
                <w:rFonts w:ascii="Arial" w:hAnsi="Arial" w:cs="Arial"/>
                <w:color w:val="000000" w:themeColor="text1"/>
                <w:sz w:val="24"/>
                <w:szCs w:val="24"/>
              </w:rPr>
              <w:t>E</w:t>
            </w:r>
            <w:r w:rsidR="00562D97">
              <w:rPr>
                <w:rFonts w:ascii="Arial" w:hAnsi="Arial" w:cs="Arial"/>
                <w:color w:val="000000" w:themeColor="text1"/>
                <w:sz w:val="24"/>
                <w:szCs w:val="24"/>
              </w:rPr>
              <w:t xml:space="preserve">n las matemáticas nada es  </w:t>
            </w:r>
            <w:r>
              <w:rPr>
                <w:rFonts w:ascii="Arial" w:hAnsi="Arial" w:cs="Arial"/>
                <w:color w:val="000000" w:themeColor="text1"/>
                <w:sz w:val="24"/>
                <w:szCs w:val="24"/>
              </w:rPr>
              <w:t xml:space="preserve">verdadero porque  sí, todo tiene que </w:t>
            </w:r>
            <w:r w:rsidR="00562D97">
              <w:rPr>
                <w:rFonts w:ascii="Arial" w:hAnsi="Arial" w:cs="Arial"/>
                <w:color w:val="000000" w:themeColor="text1"/>
                <w:sz w:val="24"/>
                <w:szCs w:val="24"/>
              </w:rPr>
              <w:t>ser demostrado, la geometría como rama de las matemáticas</w:t>
            </w:r>
            <w:r>
              <w:rPr>
                <w:rFonts w:ascii="Arial" w:hAnsi="Arial" w:cs="Arial"/>
                <w:color w:val="000000" w:themeColor="text1"/>
                <w:sz w:val="24"/>
                <w:szCs w:val="24"/>
              </w:rPr>
              <w:t xml:space="preserve"> no es la excepción, para demostrar una afirmación en geometría existen algunos métodos </w:t>
            </w:r>
            <w:r w:rsidR="0055742A">
              <w:rPr>
                <w:rFonts w:ascii="Arial" w:hAnsi="Arial" w:cs="Arial"/>
                <w:color w:val="000000" w:themeColor="text1"/>
                <w:sz w:val="24"/>
                <w:szCs w:val="24"/>
              </w:rPr>
              <w:t>de demostración</w:t>
            </w:r>
            <w:r w:rsidR="00447A28">
              <w:rPr>
                <w:rFonts w:ascii="Arial" w:hAnsi="Arial" w:cs="Arial"/>
                <w:color w:val="000000" w:themeColor="text1"/>
                <w:sz w:val="24"/>
                <w:szCs w:val="24"/>
              </w:rPr>
              <w:t xml:space="preserve">, </w:t>
            </w:r>
            <w:r w:rsidR="009B0E08">
              <w:rPr>
                <w:rFonts w:ascii="Arial" w:hAnsi="Arial" w:cs="Arial"/>
                <w:color w:val="000000" w:themeColor="text1"/>
                <w:sz w:val="24"/>
                <w:szCs w:val="24"/>
              </w:rPr>
              <w:t xml:space="preserve"> te invitamos a que lo</w:t>
            </w:r>
            <w:r w:rsidR="0055742A">
              <w:rPr>
                <w:rFonts w:ascii="Arial" w:hAnsi="Arial" w:cs="Arial"/>
                <w:color w:val="000000" w:themeColor="text1"/>
                <w:sz w:val="24"/>
                <w:szCs w:val="24"/>
              </w:rPr>
              <w:t>s conozcas</w:t>
            </w:r>
            <w:r w:rsidR="009B0E08">
              <w:rPr>
                <w:rFonts w:ascii="Arial" w:hAnsi="Arial" w:cs="Arial"/>
                <w:color w:val="000000" w:themeColor="text1"/>
                <w:sz w:val="24"/>
                <w:szCs w:val="24"/>
              </w:rPr>
              <w:t xml:space="preserve"> y lo</w:t>
            </w:r>
            <w:r w:rsidR="0055742A">
              <w:rPr>
                <w:rFonts w:ascii="Arial" w:hAnsi="Arial" w:cs="Arial"/>
                <w:color w:val="000000" w:themeColor="text1"/>
                <w:sz w:val="24"/>
                <w:szCs w:val="24"/>
              </w:rPr>
              <w:t>s desarrolles por medio de algunos conceptos básicos de la geometría</w:t>
            </w:r>
            <w:r w:rsidR="009B0E08">
              <w:rPr>
                <w:rFonts w:ascii="Arial" w:hAnsi="Arial" w:cs="Arial"/>
                <w:color w:val="000000" w:themeColor="text1"/>
                <w:sz w:val="24"/>
                <w:szCs w:val="24"/>
              </w:rPr>
              <w:t xml:space="preserve"> incluyendo </w:t>
            </w:r>
            <w:r w:rsidR="0055742A">
              <w:rPr>
                <w:rFonts w:ascii="Arial" w:hAnsi="Arial" w:cs="Arial"/>
                <w:color w:val="000000" w:themeColor="text1"/>
                <w:sz w:val="24"/>
                <w:szCs w:val="24"/>
              </w:rPr>
              <w:t>la semejanza de figuras</w:t>
            </w:r>
            <w:r w:rsidR="00447A28">
              <w:rPr>
                <w:rFonts w:ascii="Arial" w:hAnsi="Arial" w:cs="Arial"/>
                <w:color w:val="000000" w:themeColor="text1"/>
                <w:sz w:val="24"/>
                <w:szCs w:val="24"/>
              </w:rPr>
              <w:t xml:space="preserve"> y </w:t>
            </w:r>
            <w:r w:rsidR="0055742A">
              <w:rPr>
                <w:rFonts w:ascii="Arial" w:hAnsi="Arial" w:cs="Arial"/>
                <w:color w:val="000000" w:themeColor="text1"/>
                <w:sz w:val="24"/>
                <w:szCs w:val="24"/>
              </w:rPr>
              <w:t xml:space="preserve"> la semejanza de triángulos.  </w:t>
            </w:r>
            <w:r w:rsidR="00562D97">
              <w:rPr>
                <w:rFonts w:ascii="Arial" w:hAnsi="Arial" w:cs="Arial"/>
                <w:color w:val="000000" w:themeColor="text1"/>
                <w:sz w:val="24"/>
                <w:szCs w:val="24"/>
              </w:rPr>
              <w:t xml:space="preserve">     </w:t>
            </w:r>
            <w:r w:rsidR="00652A14">
              <w:rPr>
                <w:rFonts w:ascii="Arial" w:hAnsi="Arial" w:cs="Arial"/>
                <w:color w:val="000000" w:themeColor="text1"/>
                <w:sz w:val="24"/>
                <w:szCs w:val="24"/>
              </w:rPr>
              <w:t xml:space="preserve"> </w:t>
            </w:r>
            <w:r w:rsidR="00E90405">
              <w:rPr>
                <w:rFonts w:ascii="Arial" w:hAnsi="Arial" w:cs="Arial"/>
                <w:color w:val="000000" w:themeColor="text1"/>
                <w:sz w:val="24"/>
                <w:szCs w:val="24"/>
              </w:rPr>
              <w:t xml:space="preserve"> </w:t>
            </w:r>
          </w:p>
          <w:p w:rsidR="00137F64" w:rsidRPr="00B0494E" w:rsidRDefault="00137F64" w:rsidP="0061121E">
            <w:pPr>
              <w:jc w:val="both"/>
              <w:rPr>
                <w:rFonts w:ascii="Arial" w:hAnsi="Arial" w:cs="Arial"/>
                <w:color w:val="000000" w:themeColor="text1"/>
                <w:sz w:val="24"/>
                <w:szCs w:val="24"/>
              </w:rPr>
            </w:pPr>
          </w:p>
        </w:tc>
      </w:tr>
    </w:tbl>
    <w:p w:rsidR="0061059B" w:rsidRDefault="0061059B" w:rsidP="007613A8">
      <w:pPr>
        <w:tabs>
          <w:tab w:val="right" w:pos="8498"/>
        </w:tabs>
        <w:spacing w:after="0"/>
        <w:rPr>
          <w:rFonts w:ascii="Arial" w:hAnsi="Arial" w:cs="Arial"/>
        </w:rPr>
      </w:pPr>
    </w:p>
    <w:p w:rsidR="00BA16CD" w:rsidRPr="001C1BAF" w:rsidRDefault="00BA16CD" w:rsidP="00BA16CD">
      <w:pPr>
        <w:tabs>
          <w:tab w:val="right" w:pos="8498"/>
        </w:tabs>
        <w:spacing w:after="0"/>
        <w:rPr>
          <w:rFonts w:ascii="Arial" w:hAnsi="Arial" w:cs="Arial"/>
          <w:color w:val="FF0000"/>
          <w:highlight w:val="yellow"/>
        </w:rPr>
      </w:pPr>
    </w:p>
    <w:p w:rsidR="008353CD" w:rsidRDefault="00BA16CD" w:rsidP="00BA16CD">
      <w:pPr>
        <w:tabs>
          <w:tab w:val="right" w:pos="8498"/>
        </w:tabs>
        <w:spacing w:after="0"/>
        <w:rPr>
          <w:rFonts w:ascii="Arial" w:hAnsi="Arial" w:cs="Arial"/>
          <w:b/>
        </w:rPr>
      </w:pPr>
      <w:r w:rsidRPr="007C7957">
        <w:rPr>
          <w:rFonts w:ascii="Arial" w:hAnsi="Arial" w:cs="Arial"/>
          <w:highlight w:val="yellow"/>
        </w:rPr>
        <w:t>[SECCIÓN 1]</w:t>
      </w:r>
      <w:r w:rsidRPr="007C7957">
        <w:rPr>
          <w:rFonts w:ascii="Arial" w:hAnsi="Arial" w:cs="Arial"/>
        </w:rPr>
        <w:t xml:space="preserve"> </w:t>
      </w:r>
      <w:r w:rsidR="00775444">
        <w:rPr>
          <w:rFonts w:ascii="Arial" w:hAnsi="Arial" w:cs="Arial"/>
          <w:b/>
        </w:rPr>
        <w:t>1  Métodos</w:t>
      </w:r>
      <w:r w:rsidR="00196541">
        <w:rPr>
          <w:rFonts w:ascii="Arial" w:hAnsi="Arial" w:cs="Arial"/>
          <w:b/>
        </w:rPr>
        <w:t xml:space="preserve"> de</w:t>
      </w:r>
      <w:r w:rsidR="00775444">
        <w:rPr>
          <w:rFonts w:ascii="Arial" w:hAnsi="Arial" w:cs="Arial"/>
          <w:b/>
        </w:rPr>
        <w:t xml:space="preserve">  Demostración </w:t>
      </w:r>
    </w:p>
    <w:p w:rsidR="00775444" w:rsidRPr="00775444" w:rsidRDefault="00775444" w:rsidP="00BA16CD">
      <w:pPr>
        <w:tabs>
          <w:tab w:val="right" w:pos="8498"/>
        </w:tabs>
        <w:spacing w:after="0"/>
        <w:rPr>
          <w:rFonts w:ascii="Arial" w:hAnsi="Arial" w:cs="Arial"/>
        </w:rPr>
      </w:pPr>
    </w:p>
    <w:p w:rsidR="00EE7BA3" w:rsidRDefault="00775444" w:rsidP="001A363A">
      <w:pPr>
        <w:tabs>
          <w:tab w:val="right" w:pos="8498"/>
        </w:tabs>
        <w:spacing w:after="0"/>
        <w:jc w:val="both"/>
        <w:rPr>
          <w:rFonts w:ascii="Arial" w:hAnsi="Arial" w:cs="Arial"/>
        </w:rPr>
      </w:pPr>
      <w:r>
        <w:rPr>
          <w:rFonts w:ascii="Arial" w:hAnsi="Arial" w:cs="Arial"/>
        </w:rPr>
        <w:t xml:space="preserve"> La </w:t>
      </w:r>
      <w:r w:rsidRPr="001A363A">
        <w:rPr>
          <w:rFonts w:ascii="Arial" w:hAnsi="Arial" w:cs="Arial"/>
          <w:b/>
        </w:rPr>
        <w:t>demostración</w:t>
      </w:r>
      <w:r>
        <w:rPr>
          <w:rFonts w:ascii="Arial" w:hAnsi="Arial" w:cs="Arial"/>
        </w:rPr>
        <w:t xml:space="preserve"> en matemáticas</w:t>
      </w:r>
      <w:r w:rsidR="001A363A">
        <w:rPr>
          <w:rFonts w:ascii="Arial" w:hAnsi="Arial" w:cs="Arial"/>
        </w:rPr>
        <w:t xml:space="preserve"> se puede definir como: la creación  de argumento</w:t>
      </w:r>
      <w:r w:rsidR="00EE7BA3">
        <w:rPr>
          <w:rFonts w:ascii="Arial" w:hAnsi="Arial" w:cs="Arial"/>
        </w:rPr>
        <w:t>s</w:t>
      </w:r>
      <w:r w:rsidR="001A363A">
        <w:rPr>
          <w:rFonts w:ascii="Arial" w:hAnsi="Arial" w:cs="Arial"/>
        </w:rPr>
        <w:t xml:space="preserve"> deductivo para asegurar que una proposició</w:t>
      </w:r>
      <w:r w:rsidR="00EE7BA3">
        <w:rPr>
          <w:rFonts w:ascii="Arial" w:hAnsi="Arial" w:cs="Arial"/>
        </w:rPr>
        <w:t>n es verdadera, estos</w:t>
      </w:r>
      <w:r w:rsidR="001A363A">
        <w:rPr>
          <w:rFonts w:ascii="Arial" w:hAnsi="Arial" w:cs="Arial"/>
        </w:rPr>
        <w:t xml:space="preserve"> argumento  se</w:t>
      </w:r>
      <w:r w:rsidR="00447A28">
        <w:rPr>
          <w:rFonts w:ascii="Arial" w:hAnsi="Arial" w:cs="Arial"/>
        </w:rPr>
        <w:t xml:space="preserve"> deben </w:t>
      </w:r>
      <w:r w:rsidR="00647D69">
        <w:rPr>
          <w:rFonts w:ascii="Arial" w:hAnsi="Arial" w:cs="Arial"/>
        </w:rPr>
        <w:t xml:space="preserve"> </w:t>
      </w:r>
      <w:r w:rsidR="001A363A">
        <w:rPr>
          <w:rFonts w:ascii="Arial" w:hAnsi="Arial" w:cs="Arial"/>
        </w:rPr>
        <w:t>basa</w:t>
      </w:r>
      <w:r w:rsidR="00447A28">
        <w:rPr>
          <w:rFonts w:ascii="Arial" w:hAnsi="Arial" w:cs="Arial"/>
        </w:rPr>
        <w:t>r</w:t>
      </w:r>
      <w:r w:rsidR="001A363A">
        <w:rPr>
          <w:rFonts w:ascii="Arial" w:hAnsi="Arial" w:cs="Arial"/>
        </w:rPr>
        <w:t xml:space="preserve"> en definiciones</w:t>
      </w:r>
      <w:r w:rsidR="00196541">
        <w:rPr>
          <w:rFonts w:ascii="Arial" w:hAnsi="Arial" w:cs="Arial"/>
        </w:rPr>
        <w:t xml:space="preserve">, </w:t>
      </w:r>
      <w:r w:rsidR="00C31A24">
        <w:rPr>
          <w:rFonts w:ascii="Arial" w:hAnsi="Arial" w:cs="Arial"/>
        </w:rPr>
        <w:t xml:space="preserve">propiedades, </w:t>
      </w:r>
      <w:r w:rsidR="001A363A">
        <w:rPr>
          <w:rFonts w:ascii="Arial" w:hAnsi="Arial" w:cs="Arial"/>
        </w:rPr>
        <w:t>axiomas</w:t>
      </w:r>
      <w:r w:rsidR="00995C0A">
        <w:rPr>
          <w:rFonts w:ascii="Arial" w:hAnsi="Arial" w:cs="Arial"/>
        </w:rPr>
        <w:t xml:space="preserve"> (postulados)</w:t>
      </w:r>
      <w:r w:rsidR="00EE7BA3">
        <w:rPr>
          <w:rFonts w:ascii="Arial" w:hAnsi="Arial" w:cs="Arial"/>
        </w:rPr>
        <w:t xml:space="preserve"> </w:t>
      </w:r>
      <w:r w:rsidR="00196541">
        <w:rPr>
          <w:rFonts w:ascii="Arial" w:hAnsi="Arial" w:cs="Arial"/>
        </w:rPr>
        <w:t xml:space="preserve"> y</w:t>
      </w:r>
      <w:r w:rsidR="001A363A">
        <w:rPr>
          <w:rFonts w:ascii="Arial" w:hAnsi="Arial" w:cs="Arial"/>
        </w:rPr>
        <w:t xml:space="preserve"> teoremas </w:t>
      </w:r>
      <w:r w:rsidR="00196541">
        <w:rPr>
          <w:rFonts w:ascii="Arial" w:hAnsi="Arial" w:cs="Arial"/>
        </w:rPr>
        <w:t xml:space="preserve">que han sido </w:t>
      </w:r>
      <w:r w:rsidR="001A363A">
        <w:rPr>
          <w:rFonts w:ascii="Arial" w:hAnsi="Arial" w:cs="Arial"/>
        </w:rPr>
        <w:t>demostrados</w:t>
      </w:r>
      <w:r w:rsidR="00196541">
        <w:rPr>
          <w:rFonts w:ascii="Arial" w:hAnsi="Arial" w:cs="Arial"/>
        </w:rPr>
        <w:t xml:space="preserve"> previamente. </w:t>
      </w:r>
    </w:p>
    <w:p w:rsidR="00647D69" w:rsidRDefault="00647D69" w:rsidP="001A363A">
      <w:pPr>
        <w:tabs>
          <w:tab w:val="right" w:pos="8498"/>
        </w:tabs>
        <w:spacing w:after="0"/>
        <w:jc w:val="both"/>
        <w:rPr>
          <w:rFonts w:ascii="Arial" w:hAnsi="Arial" w:cs="Arial"/>
        </w:rPr>
      </w:pPr>
    </w:p>
    <w:tbl>
      <w:tblPr>
        <w:tblStyle w:val="Tablaconcuadrcula1"/>
        <w:tblW w:w="0" w:type="auto"/>
        <w:tblLayout w:type="fixed"/>
        <w:tblLook w:val="04A0"/>
      </w:tblPr>
      <w:tblGrid>
        <w:gridCol w:w="2943"/>
        <w:gridCol w:w="6111"/>
      </w:tblGrid>
      <w:tr w:rsidR="00C05537" w:rsidRPr="00492F5C" w:rsidTr="00C05537">
        <w:tc>
          <w:tcPr>
            <w:tcW w:w="9054" w:type="dxa"/>
            <w:gridSpan w:val="2"/>
            <w:shd w:val="clear" w:color="auto" w:fill="0D0D0D" w:themeFill="text1" w:themeFillTint="F2"/>
          </w:tcPr>
          <w:p w:rsidR="00C05537" w:rsidRPr="00492F5C" w:rsidRDefault="00C05537" w:rsidP="00C05537">
            <w:pPr>
              <w:jc w:val="center"/>
              <w:rPr>
                <w:rFonts w:ascii="Arial" w:hAnsi="Arial" w:cs="Arial"/>
                <w:b/>
                <w:sz w:val="24"/>
                <w:szCs w:val="24"/>
              </w:rPr>
            </w:pPr>
            <w:bookmarkStart w:id="0" w:name="_GoBack"/>
            <w:bookmarkEnd w:id="0"/>
            <w:r w:rsidRPr="00492F5C">
              <w:rPr>
                <w:rFonts w:ascii="Arial" w:hAnsi="Arial" w:cs="Arial"/>
                <w:b/>
                <w:sz w:val="24"/>
                <w:szCs w:val="24"/>
              </w:rPr>
              <w:t>Imagen (fotografía, gráfica o ilustración)</w:t>
            </w:r>
          </w:p>
        </w:tc>
      </w:tr>
      <w:tr w:rsidR="00C05537" w:rsidRPr="00492F5C" w:rsidTr="00C05537">
        <w:tc>
          <w:tcPr>
            <w:tcW w:w="2943" w:type="dxa"/>
          </w:tcPr>
          <w:p w:rsidR="00C05537" w:rsidRPr="00492F5C" w:rsidRDefault="00C05537" w:rsidP="00C05537">
            <w:pPr>
              <w:rPr>
                <w:rFonts w:ascii="Arial" w:hAnsi="Arial" w:cs="Arial"/>
                <w:b/>
                <w:sz w:val="24"/>
                <w:szCs w:val="24"/>
              </w:rPr>
            </w:pPr>
            <w:r w:rsidRPr="00492F5C">
              <w:rPr>
                <w:rFonts w:ascii="Arial" w:hAnsi="Arial" w:cs="Arial"/>
                <w:b/>
                <w:sz w:val="24"/>
                <w:szCs w:val="24"/>
              </w:rPr>
              <w:t>Código</w:t>
            </w:r>
          </w:p>
        </w:tc>
        <w:tc>
          <w:tcPr>
            <w:tcW w:w="6111" w:type="dxa"/>
          </w:tcPr>
          <w:p w:rsidR="00C05537" w:rsidRPr="00492F5C" w:rsidRDefault="00C05537" w:rsidP="00C05537">
            <w:pPr>
              <w:rPr>
                <w:rFonts w:ascii="Arial" w:hAnsi="Arial" w:cs="Arial"/>
                <w:b/>
                <w:sz w:val="24"/>
                <w:szCs w:val="24"/>
              </w:rPr>
            </w:pPr>
            <w:r w:rsidRPr="00492F5C">
              <w:rPr>
                <w:rFonts w:ascii="Arial" w:hAnsi="Arial" w:cs="Arial"/>
                <w:sz w:val="24"/>
                <w:szCs w:val="24"/>
              </w:rPr>
              <w:t>MA_09_05_IMG01</w:t>
            </w:r>
          </w:p>
        </w:tc>
      </w:tr>
      <w:tr w:rsidR="00C05537" w:rsidRPr="00492F5C" w:rsidTr="00C05537">
        <w:tc>
          <w:tcPr>
            <w:tcW w:w="2943" w:type="dxa"/>
          </w:tcPr>
          <w:p w:rsidR="00C05537" w:rsidRPr="00492F5C" w:rsidRDefault="00C05537" w:rsidP="00C05537">
            <w:pPr>
              <w:rPr>
                <w:rFonts w:ascii="Arial" w:hAnsi="Arial" w:cs="Arial"/>
                <w:sz w:val="24"/>
                <w:szCs w:val="24"/>
              </w:rPr>
            </w:pPr>
            <w:r w:rsidRPr="00492F5C">
              <w:rPr>
                <w:rFonts w:ascii="Arial" w:hAnsi="Arial" w:cs="Arial"/>
                <w:b/>
                <w:sz w:val="24"/>
                <w:szCs w:val="24"/>
              </w:rPr>
              <w:t>Descripción</w:t>
            </w:r>
          </w:p>
        </w:tc>
        <w:tc>
          <w:tcPr>
            <w:tcW w:w="6111" w:type="dxa"/>
          </w:tcPr>
          <w:p w:rsidR="00C05537" w:rsidRPr="00492F5C" w:rsidRDefault="00C05537" w:rsidP="00C05537">
            <w:pPr>
              <w:rPr>
                <w:rFonts w:ascii="Arial" w:hAnsi="Arial" w:cs="Arial"/>
                <w:sz w:val="24"/>
                <w:szCs w:val="24"/>
              </w:rPr>
            </w:pPr>
            <w:r>
              <w:rPr>
                <w:rFonts w:ascii="Arial" w:hAnsi="Arial" w:cs="Arial"/>
                <w:sz w:val="24"/>
                <w:szCs w:val="24"/>
              </w:rPr>
              <w:t xml:space="preserve">Estatua en homenaje a Euclides </w:t>
            </w:r>
          </w:p>
        </w:tc>
      </w:tr>
      <w:tr w:rsidR="00C05537" w:rsidRPr="00492F5C" w:rsidTr="00C05537">
        <w:tc>
          <w:tcPr>
            <w:tcW w:w="2943" w:type="dxa"/>
          </w:tcPr>
          <w:p w:rsidR="00C05537" w:rsidRPr="00492F5C" w:rsidRDefault="00C05537" w:rsidP="00C05537">
            <w:pPr>
              <w:rPr>
                <w:rFonts w:ascii="Arial" w:hAnsi="Arial" w:cs="Arial"/>
                <w:sz w:val="24"/>
                <w:szCs w:val="24"/>
              </w:rPr>
            </w:pPr>
            <w:r w:rsidRPr="00492F5C">
              <w:rPr>
                <w:rFonts w:ascii="Arial" w:hAnsi="Arial" w:cs="Arial"/>
                <w:b/>
                <w:sz w:val="24"/>
                <w:szCs w:val="24"/>
              </w:rPr>
              <w:t>Código Shutterstock (o URL o la ruta en AulaPlaneta)</w:t>
            </w:r>
          </w:p>
        </w:tc>
        <w:tc>
          <w:tcPr>
            <w:tcW w:w="6111" w:type="dxa"/>
          </w:tcPr>
          <w:p w:rsidR="00C05537" w:rsidRDefault="00C05537" w:rsidP="00C05537">
            <w:pPr>
              <w:rPr>
                <w:rStyle w:val="Refdecomentario"/>
                <w:rFonts w:ascii="Calibri" w:eastAsia="Calibri" w:hAnsi="Calibri" w:cs="Times New Roman"/>
              </w:rPr>
            </w:pPr>
            <w:r w:rsidRPr="00492F5C">
              <w:rPr>
                <w:rStyle w:val="Refdecomentario"/>
                <w:rFonts w:ascii="Calibri" w:eastAsia="Calibri" w:hAnsi="Calibri" w:cs="Times New Roman"/>
              </w:rPr>
              <w:t xml:space="preserve"> </w:t>
            </w:r>
          </w:p>
          <w:p w:rsidR="00C05537" w:rsidRDefault="00C05537" w:rsidP="00C05537">
            <w:pPr>
              <w:rPr>
                <w:rStyle w:val="Refdecomentario"/>
                <w:rFonts w:ascii="Calibri" w:eastAsia="Calibri" w:hAnsi="Calibri" w:cs="Times New Roman"/>
              </w:rPr>
            </w:pPr>
            <w:r>
              <w:rPr>
                <w:noProof/>
                <w:lang w:val="es-ES" w:eastAsia="es-ES"/>
              </w:rPr>
              <w:drawing>
                <wp:inline distT="0" distB="0" distL="0" distR="0">
                  <wp:extent cx="2095500" cy="3324225"/>
                  <wp:effectExtent l="19050" t="0" r="0" b="0"/>
                  <wp:docPr id="11" name="Imagen 1" descr="https://upload.wikimedia.org/wikipedia/commons/thumb/c/c4/EuclidStatueOxford.jpg/220px-EuclidStatueOxf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c/c4/EuclidStatueOxford.jpg/220px-EuclidStatueOxford.jpg"/>
                          <pic:cNvPicPr>
                            <a:picLocks noChangeAspect="1" noChangeArrowheads="1"/>
                          </pic:cNvPicPr>
                        </pic:nvPicPr>
                        <pic:blipFill>
                          <a:blip r:embed="rId8"/>
                          <a:srcRect/>
                          <a:stretch>
                            <a:fillRect/>
                          </a:stretch>
                        </pic:blipFill>
                        <pic:spPr bwMode="auto">
                          <a:xfrm>
                            <a:off x="0" y="0"/>
                            <a:ext cx="2095500" cy="3324225"/>
                          </a:xfrm>
                          <a:prstGeom prst="rect">
                            <a:avLst/>
                          </a:prstGeom>
                          <a:noFill/>
                          <a:ln w="9525">
                            <a:noFill/>
                            <a:miter lim="800000"/>
                            <a:headEnd/>
                            <a:tailEnd/>
                          </a:ln>
                        </pic:spPr>
                      </pic:pic>
                    </a:graphicData>
                  </a:graphic>
                </wp:inline>
              </w:drawing>
            </w:r>
          </w:p>
          <w:p w:rsidR="00C05537" w:rsidRDefault="00C05537" w:rsidP="00C05537">
            <w:pPr>
              <w:rPr>
                <w:rStyle w:val="Refdecomentario"/>
                <w:rFonts w:ascii="Calibri" w:eastAsia="Calibri" w:hAnsi="Calibri" w:cs="Times New Roman"/>
              </w:rPr>
            </w:pPr>
          </w:p>
          <w:p w:rsidR="00C05537" w:rsidRDefault="00C05537" w:rsidP="00C05537">
            <w:pPr>
              <w:rPr>
                <w:rStyle w:val="Refdecomentario"/>
                <w:rFonts w:ascii="Calibri" w:eastAsia="Calibri" w:hAnsi="Calibri" w:cs="Times New Roman"/>
              </w:rPr>
            </w:pPr>
            <w:hyperlink r:id="rId9" w:history="1">
              <w:r w:rsidRPr="003517F2">
                <w:rPr>
                  <w:rStyle w:val="Hipervnculo"/>
                  <w:rFonts w:ascii="Calibri" w:eastAsia="Calibri" w:hAnsi="Calibri" w:cs="Times New Roman"/>
                  <w:sz w:val="18"/>
                  <w:szCs w:val="18"/>
                </w:rPr>
                <w:t>https://upload.wikimedia.org/wikipedia/commons/thumb/c/c4/EuclidStatueOxford.jpg/220px-EuclidStatueOxford.jpg</w:t>
              </w:r>
            </w:hyperlink>
          </w:p>
          <w:p w:rsidR="00C05537" w:rsidRDefault="00C05537" w:rsidP="00C05537">
            <w:pPr>
              <w:rPr>
                <w:rStyle w:val="Refdecomentario"/>
                <w:rFonts w:ascii="Calibri" w:eastAsia="Calibri" w:hAnsi="Calibri" w:cs="Times New Roman"/>
              </w:rPr>
            </w:pPr>
          </w:p>
          <w:p w:rsidR="00C05537" w:rsidRPr="00492F5C" w:rsidRDefault="00C05537" w:rsidP="00C05537">
            <w:pPr>
              <w:rPr>
                <w:rFonts w:ascii="Arial" w:hAnsi="Arial" w:cs="Arial"/>
                <w:sz w:val="24"/>
                <w:szCs w:val="24"/>
              </w:rPr>
            </w:pPr>
          </w:p>
        </w:tc>
      </w:tr>
      <w:tr w:rsidR="00C05537" w:rsidRPr="00492F5C" w:rsidTr="00C05537">
        <w:trPr>
          <w:trHeight w:val="70"/>
        </w:trPr>
        <w:tc>
          <w:tcPr>
            <w:tcW w:w="2943" w:type="dxa"/>
          </w:tcPr>
          <w:p w:rsidR="00C05537" w:rsidRPr="00492F5C" w:rsidRDefault="00C05537" w:rsidP="00C05537">
            <w:pPr>
              <w:rPr>
                <w:rFonts w:ascii="Arial" w:hAnsi="Arial" w:cs="Arial"/>
                <w:sz w:val="24"/>
                <w:szCs w:val="24"/>
              </w:rPr>
            </w:pPr>
            <w:r w:rsidRPr="00492F5C">
              <w:rPr>
                <w:rFonts w:ascii="Arial" w:hAnsi="Arial" w:cs="Arial"/>
                <w:b/>
                <w:sz w:val="24"/>
                <w:szCs w:val="24"/>
              </w:rPr>
              <w:lastRenderedPageBreak/>
              <w:t>Pie de imagen</w:t>
            </w:r>
          </w:p>
        </w:tc>
        <w:tc>
          <w:tcPr>
            <w:tcW w:w="6111" w:type="dxa"/>
          </w:tcPr>
          <w:p w:rsidR="00C05537" w:rsidRPr="00492F5C" w:rsidRDefault="00C05537" w:rsidP="00C05537">
            <w:pPr>
              <w:rPr>
                <w:rFonts w:ascii="Arial" w:hAnsi="Arial" w:cs="Arial"/>
                <w:i/>
                <w:sz w:val="24"/>
                <w:szCs w:val="24"/>
              </w:rPr>
            </w:pPr>
            <w:r>
              <w:rPr>
                <w:rFonts w:ascii="Arial" w:eastAsiaTheme="minorEastAsia" w:hAnsi="Arial" w:cs="Arial"/>
                <w:i/>
              </w:rPr>
              <w:t xml:space="preserve">Euclides es considerado el padre de las demostraciones en matemáticas ya que introdujo el método axiomático  </w:t>
            </w:r>
          </w:p>
        </w:tc>
      </w:tr>
    </w:tbl>
    <w:p w:rsidR="00EE7BA3" w:rsidRDefault="00EE7BA3" w:rsidP="001A363A">
      <w:pPr>
        <w:tabs>
          <w:tab w:val="right" w:pos="8498"/>
        </w:tabs>
        <w:spacing w:after="0"/>
        <w:jc w:val="both"/>
        <w:rPr>
          <w:rFonts w:ascii="Arial" w:hAnsi="Arial" w:cs="Arial"/>
        </w:rPr>
      </w:pPr>
    </w:p>
    <w:p w:rsidR="00A755F0" w:rsidRDefault="00196541" w:rsidP="001A363A">
      <w:pPr>
        <w:tabs>
          <w:tab w:val="right" w:pos="8498"/>
        </w:tabs>
        <w:spacing w:after="0"/>
        <w:jc w:val="both"/>
        <w:rPr>
          <w:rFonts w:ascii="Arial" w:hAnsi="Arial" w:cs="Arial"/>
        </w:rPr>
      </w:pPr>
      <w:r>
        <w:rPr>
          <w:rFonts w:ascii="Arial" w:hAnsi="Arial" w:cs="Arial"/>
        </w:rPr>
        <w:t>L</w:t>
      </w:r>
      <w:r w:rsidR="00447A28">
        <w:rPr>
          <w:rFonts w:ascii="Arial" w:hAnsi="Arial" w:cs="Arial"/>
        </w:rPr>
        <w:t xml:space="preserve">as demostraciones se basar </w:t>
      </w:r>
      <w:r w:rsidR="00EE7BA3">
        <w:rPr>
          <w:rFonts w:ascii="Arial" w:hAnsi="Arial" w:cs="Arial"/>
        </w:rPr>
        <w:t xml:space="preserve">en la lógica  matemática y </w:t>
      </w:r>
      <w:r>
        <w:rPr>
          <w:rFonts w:ascii="Arial" w:hAnsi="Arial" w:cs="Arial"/>
        </w:rPr>
        <w:t xml:space="preserve"> </w:t>
      </w:r>
      <w:r w:rsidR="00443468">
        <w:rPr>
          <w:rFonts w:ascii="Arial" w:hAnsi="Arial" w:cs="Arial"/>
        </w:rPr>
        <w:t xml:space="preserve">se complementan con </w:t>
      </w:r>
      <w:r>
        <w:rPr>
          <w:rFonts w:ascii="Arial" w:hAnsi="Arial" w:cs="Arial"/>
        </w:rPr>
        <w:t xml:space="preserve">en el  lenguaje </w:t>
      </w:r>
      <w:r w:rsidR="00447A28">
        <w:rPr>
          <w:rFonts w:ascii="Arial" w:hAnsi="Arial" w:cs="Arial"/>
        </w:rPr>
        <w:t>natural</w:t>
      </w:r>
      <w:r w:rsidR="00443468">
        <w:rPr>
          <w:rFonts w:ascii="Arial" w:hAnsi="Arial" w:cs="Arial"/>
        </w:rPr>
        <w:t xml:space="preserve">, </w:t>
      </w:r>
      <w:r w:rsidR="00447A28">
        <w:rPr>
          <w:rFonts w:ascii="Arial" w:hAnsi="Arial" w:cs="Arial"/>
        </w:rPr>
        <w:t xml:space="preserve"> e</w:t>
      </w:r>
      <w:r>
        <w:rPr>
          <w:rFonts w:ascii="Arial" w:hAnsi="Arial" w:cs="Arial"/>
        </w:rPr>
        <w:t xml:space="preserve">xisten </w:t>
      </w:r>
      <w:r w:rsidR="00A755F0">
        <w:rPr>
          <w:rFonts w:ascii="Arial" w:hAnsi="Arial" w:cs="Arial"/>
        </w:rPr>
        <w:t xml:space="preserve">varios </w:t>
      </w:r>
      <w:r>
        <w:rPr>
          <w:rFonts w:ascii="Arial" w:hAnsi="Arial" w:cs="Arial"/>
        </w:rPr>
        <w:t xml:space="preserve"> métodos </w:t>
      </w:r>
      <w:r w:rsidR="00447A28">
        <w:rPr>
          <w:rFonts w:ascii="Arial" w:hAnsi="Arial" w:cs="Arial"/>
        </w:rPr>
        <w:t xml:space="preserve">  de demostración</w:t>
      </w:r>
      <w:r w:rsidR="00A755F0">
        <w:rPr>
          <w:rFonts w:ascii="Arial" w:hAnsi="Arial" w:cs="Arial"/>
        </w:rPr>
        <w:t xml:space="preserve">, pero en esta ocasión el trabajo girara en torno a las demostraciones </w:t>
      </w:r>
      <w:r w:rsidR="00EE7BA3">
        <w:rPr>
          <w:rFonts w:ascii="Arial" w:hAnsi="Arial" w:cs="Arial"/>
        </w:rPr>
        <w:t xml:space="preserve">que </w:t>
      </w:r>
      <w:r w:rsidR="00447A28">
        <w:rPr>
          <w:rFonts w:ascii="Arial" w:hAnsi="Arial" w:cs="Arial"/>
        </w:rPr>
        <w:t xml:space="preserve">más </w:t>
      </w:r>
      <w:r w:rsidR="00EE7BA3">
        <w:rPr>
          <w:rFonts w:ascii="Arial" w:hAnsi="Arial" w:cs="Arial"/>
        </w:rPr>
        <w:t>se utilizan en la geometría</w:t>
      </w:r>
      <w:r w:rsidR="00447A28">
        <w:rPr>
          <w:rFonts w:ascii="Arial" w:hAnsi="Arial" w:cs="Arial"/>
        </w:rPr>
        <w:t>, los métodos son</w:t>
      </w:r>
      <w:r w:rsidR="00A755F0">
        <w:rPr>
          <w:rFonts w:ascii="Arial" w:hAnsi="Arial" w:cs="Arial"/>
        </w:rPr>
        <w:t>:</w:t>
      </w:r>
    </w:p>
    <w:p w:rsidR="00EE7BA3" w:rsidRDefault="00EE7BA3" w:rsidP="00EE7BA3">
      <w:pPr>
        <w:pStyle w:val="Prrafodelista"/>
        <w:tabs>
          <w:tab w:val="right" w:pos="8498"/>
        </w:tabs>
        <w:spacing w:after="0"/>
        <w:jc w:val="both"/>
        <w:rPr>
          <w:rFonts w:ascii="Arial" w:hAnsi="Arial" w:cs="Arial"/>
        </w:rPr>
      </w:pPr>
    </w:p>
    <w:p w:rsidR="00A755F0" w:rsidRPr="00447A28" w:rsidRDefault="00A755F0" w:rsidP="00F4700F">
      <w:pPr>
        <w:pStyle w:val="Prrafodelista"/>
        <w:numPr>
          <w:ilvl w:val="0"/>
          <w:numId w:val="1"/>
        </w:numPr>
        <w:tabs>
          <w:tab w:val="right" w:pos="8498"/>
        </w:tabs>
        <w:spacing w:after="0"/>
        <w:jc w:val="both"/>
        <w:rPr>
          <w:rFonts w:ascii="Arial" w:hAnsi="Arial" w:cs="Arial"/>
          <w:b/>
        </w:rPr>
      </w:pPr>
      <w:r w:rsidRPr="00447A28">
        <w:rPr>
          <w:rFonts w:ascii="Arial" w:hAnsi="Arial" w:cs="Arial"/>
          <w:b/>
        </w:rPr>
        <w:t>Método directo.</w:t>
      </w:r>
    </w:p>
    <w:p w:rsidR="00A755F0" w:rsidRPr="00447A28" w:rsidRDefault="00A755F0" w:rsidP="00F4700F">
      <w:pPr>
        <w:pStyle w:val="Prrafodelista"/>
        <w:numPr>
          <w:ilvl w:val="0"/>
          <w:numId w:val="1"/>
        </w:numPr>
        <w:tabs>
          <w:tab w:val="right" w:pos="8498"/>
        </w:tabs>
        <w:spacing w:after="0"/>
        <w:jc w:val="both"/>
        <w:rPr>
          <w:rFonts w:ascii="Arial" w:hAnsi="Arial" w:cs="Arial"/>
          <w:b/>
        </w:rPr>
      </w:pPr>
      <w:r w:rsidRPr="00447A28">
        <w:rPr>
          <w:rFonts w:ascii="Arial" w:hAnsi="Arial" w:cs="Arial"/>
          <w:b/>
        </w:rPr>
        <w:t>Método indirecto.</w:t>
      </w:r>
    </w:p>
    <w:p w:rsidR="00A755F0" w:rsidRPr="00447A28" w:rsidRDefault="00A755F0" w:rsidP="00F4700F">
      <w:pPr>
        <w:pStyle w:val="Prrafodelista"/>
        <w:numPr>
          <w:ilvl w:val="0"/>
          <w:numId w:val="1"/>
        </w:numPr>
        <w:tabs>
          <w:tab w:val="right" w:pos="8498"/>
        </w:tabs>
        <w:spacing w:after="0"/>
        <w:jc w:val="both"/>
        <w:rPr>
          <w:rFonts w:ascii="Arial" w:hAnsi="Arial" w:cs="Arial"/>
          <w:b/>
        </w:rPr>
      </w:pPr>
      <w:r w:rsidRPr="00447A28">
        <w:rPr>
          <w:rFonts w:ascii="Arial" w:hAnsi="Arial" w:cs="Arial"/>
          <w:b/>
        </w:rPr>
        <w:t>Contra ejemplo.</w:t>
      </w:r>
    </w:p>
    <w:p w:rsidR="00A755F0" w:rsidRDefault="00A755F0" w:rsidP="00A755F0">
      <w:pPr>
        <w:tabs>
          <w:tab w:val="right" w:pos="8498"/>
        </w:tabs>
        <w:spacing w:after="0"/>
        <w:jc w:val="both"/>
        <w:rPr>
          <w:rFonts w:ascii="Arial" w:hAnsi="Arial" w:cs="Arial"/>
        </w:rPr>
      </w:pPr>
    </w:p>
    <w:p w:rsidR="00A755F0" w:rsidRDefault="00A755F0" w:rsidP="00A755F0">
      <w:pPr>
        <w:tabs>
          <w:tab w:val="right" w:pos="8498"/>
        </w:tabs>
        <w:spacing w:after="0"/>
        <w:jc w:val="both"/>
        <w:rPr>
          <w:rFonts w:ascii="Arial" w:hAnsi="Arial" w:cs="Arial"/>
        </w:rPr>
      </w:pPr>
      <w:r>
        <w:rPr>
          <w:rFonts w:ascii="Arial" w:hAnsi="Arial" w:cs="Arial"/>
        </w:rPr>
        <w:t>Estos métodos serán explicados y desarrollados en las siguientes sesiones</w:t>
      </w:r>
      <w:r w:rsidR="00443468">
        <w:rPr>
          <w:rFonts w:ascii="Arial" w:hAnsi="Arial" w:cs="Arial"/>
        </w:rPr>
        <w:t xml:space="preserve"> de una manera clara y precisa</w:t>
      </w:r>
      <w:r>
        <w:rPr>
          <w:rFonts w:ascii="Arial" w:hAnsi="Arial" w:cs="Arial"/>
        </w:rPr>
        <w:t>.</w:t>
      </w:r>
    </w:p>
    <w:p w:rsidR="009B0E08" w:rsidRDefault="009B0E08" w:rsidP="00A755F0">
      <w:pPr>
        <w:tabs>
          <w:tab w:val="right" w:pos="8498"/>
        </w:tabs>
        <w:spacing w:after="0"/>
        <w:jc w:val="both"/>
        <w:rPr>
          <w:rFonts w:ascii="Arial" w:hAnsi="Arial" w:cs="Arial"/>
        </w:rPr>
      </w:pPr>
    </w:p>
    <w:p w:rsidR="00A755F0" w:rsidRDefault="00A755F0" w:rsidP="00A755F0">
      <w:pPr>
        <w:tabs>
          <w:tab w:val="right" w:pos="8498"/>
        </w:tabs>
        <w:spacing w:after="0"/>
        <w:rPr>
          <w:rFonts w:ascii="Arial" w:hAnsi="Arial" w:cs="Arial"/>
          <w:highlight w:val="yellow"/>
        </w:rPr>
      </w:pPr>
    </w:p>
    <w:p w:rsidR="00A755F0" w:rsidRDefault="00F52614" w:rsidP="00A755F0">
      <w:pPr>
        <w:tabs>
          <w:tab w:val="right" w:pos="8498"/>
        </w:tabs>
        <w:spacing w:after="0"/>
        <w:rPr>
          <w:rFonts w:ascii="Arial" w:hAnsi="Arial" w:cs="Arial"/>
          <w:b/>
        </w:rPr>
      </w:pPr>
      <w:r>
        <w:rPr>
          <w:rFonts w:ascii="Arial" w:hAnsi="Arial" w:cs="Arial"/>
          <w:highlight w:val="yellow"/>
        </w:rPr>
        <w:t>[SECCIÓN 2</w:t>
      </w:r>
      <w:r w:rsidR="00A755F0" w:rsidRPr="007C7957">
        <w:rPr>
          <w:rFonts w:ascii="Arial" w:hAnsi="Arial" w:cs="Arial"/>
          <w:highlight w:val="yellow"/>
        </w:rPr>
        <w:t>]</w:t>
      </w:r>
      <w:r w:rsidR="00A755F0" w:rsidRPr="007C7957">
        <w:rPr>
          <w:rFonts w:ascii="Arial" w:hAnsi="Arial" w:cs="Arial"/>
        </w:rPr>
        <w:t xml:space="preserve"> </w:t>
      </w:r>
      <w:r w:rsidR="00A755F0">
        <w:rPr>
          <w:rFonts w:ascii="Arial" w:hAnsi="Arial" w:cs="Arial"/>
          <w:b/>
        </w:rPr>
        <w:t>1.1  Método directo</w:t>
      </w:r>
    </w:p>
    <w:p w:rsidR="00A755F0" w:rsidRDefault="00A755F0" w:rsidP="00A755F0">
      <w:pPr>
        <w:tabs>
          <w:tab w:val="right" w:pos="8498"/>
        </w:tabs>
        <w:spacing w:after="0"/>
        <w:rPr>
          <w:rFonts w:ascii="Arial" w:hAnsi="Arial" w:cs="Arial"/>
          <w:b/>
        </w:rPr>
      </w:pPr>
    </w:p>
    <w:p w:rsidR="002A54FF" w:rsidRDefault="00A755F0" w:rsidP="00EE7BA3">
      <w:pPr>
        <w:tabs>
          <w:tab w:val="right" w:pos="8498"/>
        </w:tabs>
        <w:spacing w:after="0"/>
        <w:jc w:val="both"/>
        <w:rPr>
          <w:rFonts w:ascii="Arial" w:hAnsi="Arial" w:cs="Arial"/>
        </w:rPr>
      </w:pPr>
      <w:r w:rsidRPr="00A755F0">
        <w:rPr>
          <w:rFonts w:ascii="Arial" w:hAnsi="Arial" w:cs="Arial"/>
        </w:rPr>
        <w:t>E</w:t>
      </w:r>
      <w:r w:rsidR="002A54FF">
        <w:rPr>
          <w:rFonts w:ascii="Arial" w:hAnsi="Arial" w:cs="Arial"/>
        </w:rPr>
        <w:t xml:space="preserve">ste método consiste en plantear una proposición de la forma </w:t>
      </w:r>
      <w:r w:rsidR="002A54FF" w:rsidRPr="002A54FF">
        <w:rPr>
          <w:rFonts w:ascii="Arial" w:hAnsi="Arial" w:cs="Arial"/>
          <w:i/>
        </w:rPr>
        <w:t>p → q</w:t>
      </w:r>
      <w:r w:rsidR="002A54FF">
        <w:rPr>
          <w:rFonts w:ascii="Arial" w:hAnsi="Arial" w:cs="Arial"/>
        </w:rPr>
        <w:t xml:space="preserve">, donde </w:t>
      </w:r>
      <w:r w:rsidR="002A54FF">
        <w:rPr>
          <w:rFonts w:ascii="Arial" w:hAnsi="Arial" w:cs="Arial"/>
          <w:i/>
        </w:rPr>
        <w:t xml:space="preserve">p </w:t>
      </w:r>
      <w:r w:rsidR="00447A28">
        <w:rPr>
          <w:rFonts w:ascii="Arial" w:hAnsi="Arial" w:cs="Arial"/>
        </w:rPr>
        <w:t xml:space="preserve"> es la </w:t>
      </w:r>
      <w:r w:rsidR="002A54FF" w:rsidRPr="00EE7BA3">
        <w:rPr>
          <w:rFonts w:ascii="Arial" w:hAnsi="Arial" w:cs="Arial"/>
          <w:b/>
        </w:rPr>
        <w:t xml:space="preserve"> hipótesis</w:t>
      </w:r>
      <w:r w:rsidR="002A54FF">
        <w:rPr>
          <w:rFonts w:ascii="Arial" w:hAnsi="Arial" w:cs="Arial"/>
        </w:rPr>
        <w:t xml:space="preserve">  y </w:t>
      </w:r>
      <w:r w:rsidR="002A54FF">
        <w:rPr>
          <w:rFonts w:ascii="Arial" w:hAnsi="Arial" w:cs="Arial"/>
          <w:i/>
        </w:rPr>
        <w:t xml:space="preserve">q </w:t>
      </w:r>
      <w:r w:rsidR="00447A28" w:rsidRPr="00447A28">
        <w:rPr>
          <w:rFonts w:ascii="Arial" w:hAnsi="Arial" w:cs="Arial"/>
        </w:rPr>
        <w:t>es la</w:t>
      </w:r>
      <w:r w:rsidR="00447A28">
        <w:rPr>
          <w:rFonts w:ascii="Arial" w:hAnsi="Arial" w:cs="Arial"/>
          <w:i/>
        </w:rPr>
        <w:t xml:space="preserve"> </w:t>
      </w:r>
      <w:r w:rsidR="002A54FF">
        <w:rPr>
          <w:rFonts w:ascii="Arial" w:hAnsi="Arial" w:cs="Arial"/>
        </w:rPr>
        <w:t xml:space="preserve">  </w:t>
      </w:r>
      <w:r w:rsidR="002A54FF" w:rsidRPr="00EE7BA3">
        <w:rPr>
          <w:rFonts w:ascii="Arial" w:hAnsi="Arial" w:cs="Arial"/>
          <w:b/>
        </w:rPr>
        <w:t>tesis</w:t>
      </w:r>
      <w:r w:rsidR="002A54FF">
        <w:rPr>
          <w:rFonts w:ascii="Arial" w:hAnsi="Arial" w:cs="Arial"/>
        </w:rPr>
        <w:t xml:space="preserve">, </w:t>
      </w:r>
      <w:r w:rsidR="00EE7BA3">
        <w:rPr>
          <w:rFonts w:ascii="Arial" w:hAnsi="Arial" w:cs="Arial"/>
        </w:rPr>
        <w:t xml:space="preserve"> se</w:t>
      </w:r>
      <w:r w:rsidR="00A643EF">
        <w:rPr>
          <w:rFonts w:ascii="Arial" w:hAnsi="Arial" w:cs="Arial"/>
        </w:rPr>
        <w:t xml:space="preserve"> </w:t>
      </w:r>
      <w:r w:rsidR="00EE7BA3">
        <w:rPr>
          <w:rFonts w:ascii="Arial" w:hAnsi="Arial" w:cs="Arial"/>
        </w:rPr>
        <w:t xml:space="preserve"> parte</w:t>
      </w:r>
      <w:r w:rsidR="00A643EF">
        <w:rPr>
          <w:rFonts w:ascii="Arial" w:hAnsi="Arial" w:cs="Arial"/>
        </w:rPr>
        <w:t xml:space="preserve"> suponiendo </w:t>
      </w:r>
      <w:r w:rsidR="002A54FF">
        <w:rPr>
          <w:rFonts w:ascii="Arial" w:hAnsi="Arial" w:cs="Arial"/>
        </w:rPr>
        <w:t xml:space="preserve"> la </w:t>
      </w:r>
      <w:r w:rsidR="00EE7BA3">
        <w:rPr>
          <w:rFonts w:ascii="Arial" w:hAnsi="Arial" w:cs="Arial"/>
        </w:rPr>
        <w:t>verdad de</w:t>
      </w:r>
      <w:r w:rsidR="000F0D9F">
        <w:rPr>
          <w:rFonts w:ascii="Arial" w:hAnsi="Arial" w:cs="Arial"/>
        </w:rPr>
        <w:t xml:space="preserve"> </w:t>
      </w:r>
      <w:r w:rsidR="000F0D9F">
        <w:rPr>
          <w:rFonts w:ascii="Arial" w:hAnsi="Arial" w:cs="Arial"/>
          <w:i/>
        </w:rPr>
        <w:t xml:space="preserve">p </w:t>
      </w:r>
      <w:r w:rsidR="00EE7BA3">
        <w:rPr>
          <w:rFonts w:ascii="Arial" w:hAnsi="Arial" w:cs="Arial"/>
        </w:rPr>
        <w:t xml:space="preserve"> la hipótesis  para </w:t>
      </w:r>
      <w:r w:rsidR="002A54FF">
        <w:rPr>
          <w:rFonts w:ascii="Arial" w:hAnsi="Arial" w:cs="Arial"/>
        </w:rPr>
        <w:t xml:space="preserve">llegar a la verdad de </w:t>
      </w:r>
      <w:r w:rsidR="000F0D9F">
        <w:rPr>
          <w:rFonts w:ascii="Arial" w:hAnsi="Arial" w:cs="Arial"/>
          <w:i/>
        </w:rPr>
        <w:t xml:space="preserve">q </w:t>
      </w:r>
      <w:r w:rsidR="002A54FF">
        <w:rPr>
          <w:rFonts w:ascii="Arial" w:hAnsi="Arial" w:cs="Arial"/>
        </w:rPr>
        <w:t>la tesis,</w:t>
      </w:r>
      <w:r w:rsidR="006C2CDF">
        <w:rPr>
          <w:rFonts w:ascii="Arial" w:hAnsi="Arial" w:cs="Arial"/>
        </w:rPr>
        <w:t xml:space="preserve"> </w:t>
      </w:r>
      <w:r w:rsidR="00EE7BA3">
        <w:rPr>
          <w:rFonts w:ascii="Arial" w:hAnsi="Arial" w:cs="Arial"/>
        </w:rPr>
        <w:t xml:space="preserve">esto se logra </w:t>
      </w:r>
      <w:r w:rsidR="00443468">
        <w:rPr>
          <w:rFonts w:ascii="Arial" w:hAnsi="Arial" w:cs="Arial"/>
        </w:rPr>
        <w:t xml:space="preserve"> encadenando algunos </w:t>
      </w:r>
      <w:r w:rsidR="00EE7BA3">
        <w:rPr>
          <w:rFonts w:ascii="Arial" w:hAnsi="Arial" w:cs="Arial"/>
        </w:rPr>
        <w:t xml:space="preserve"> </w:t>
      </w:r>
      <w:r w:rsidR="002A54FF">
        <w:rPr>
          <w:rFonts w:ascii="Arial" w:hAnsi="Arial" w:cs="Arial"/>
        </w:rPr>
        <w:t>axiomas</w:t>
      </w:r>
      <w:r w:rsidR="00443468">
        <w:rPr>
          <w:rFonts w:ascii="Arial" w:hAnsi="Arial" w:cs="Arial"/>
        </w:rPr>
        <w:t xml:space="preserve">, </w:t>
      </w:r>
      <w:r w:rsidR="00EE7BA3">
        <w:rPr>
          <w:rFonts w:ascii="Arial" w:hAnsi="Arial" w:cs="Arial"/>
        </w:rPr>
        <w:t xml:space="preserve">definiciones </w:t>
      </w:r>
      <w:r w:rsidR="002A54FF">
        <w:rPr>
          <w:rFonts w:ascii="Arial" w:hAnsi="Arial" w:cs="Arial"/>
        </w:rPr>
        <w:t xml:space="preserve"> y proposiciones que ya han sido demostra</w:t>
      </w:r>
      <w:r w:rsidR="00D1486E">
        <w:rPr>
          <w:rFonts w:ascii="Arial" w:hAnsi="Arial" w:cs="Arial"/>
        </w:rPr>
        <w:t>das</w:t>
      </w:r>
      <w:r w:rsidR="00443468">
        <w:rPr>
          <w:rFonts w:ascii="Arial" w:hAnsi="Arial" w:cs="Arial"/>
        </w:rPr>
        <w:t xml:space="preserve"> </w:t>
      </w:r>
      <w:r w:rsidR="00995C0A">
        <w:rPr>
          <w:rFonts w:ascii="Arial" w:hAnsi="Arial" w:cs="Arial"/>
        </w:rPr>
        <w:t>previamente</w:t>
      </w:r>
      <w:r w:rsidR="00D1486E">
        <w:rPr>
          <w:rFonts w:ascii="Arial" w:hAnsi="Arial" w:cs="Arial"/>
        </w:rPr>
        <w:t>, de manera general una demostración  directa en geometría está compuesta por:</w:t>
      </w:r>
    </w:p>
    <w:p w:rsidR="00D1486E" w:rsidRDefault="00D1486E" w:rsidP="00A755F0">
      <w:pPr>
        <w:tabs>
          <w:tab w:val="right" w:pos="8498"/>
        </w:tabs>
        <w:spacing w:after="0"/>
        <w:rPr>
          <w:rFonts w:ascii="Arial" w:hAnsi="Arial" w:cs="Arial"/>
        </w:rPr>
      </w:pPr>
    </w:p>
    <w:p w:rsidR="00D1486E" w:rsidRDefault="00D1486E" w:rsidP="00F4700F">
      <w:pPr>
        <w:pStyle w:val="Prrafodelista"/>
        <w:numPr>
          <w:ilvl w:val="0"/>
          <w:numId w:val="2"/>
        </w:numPr>
        <w:tabs>
          <w:tab w:val="right" w:pos="8498"/>
        </w:tabs>
        <w:spacing w:after="0"/>
        <w:rPr>
          <w:rFonts w:ascii="Arial" w:hAnsi="Arial" w:cs="Arial"/>
        </w:rPr>
      </w:pPr>
      <w:r w:rsidRPr="00D1486E">
        <w:rPr>
          <w:rFonts w:ascii="Arial" w:hAnsi="Arial" w:cs="Arial"/>
          <w:b/>
        </w:rPr>
        <w:t>Figura:</w:t>
      </w:r>
      <w:r>
        <w:rPr>
          <w:rFonts w:ascii="Arial" w:hAnsi="Arial" w:cs="Arial"/>
        </w:rPr>
        <w:t xml:space="preserve"> es una ilustración que permite observar la proposición que se quiere demostrar.</w:t>
      </w:r>
    </w:p>
    <w:p w:rsidR="00D1486E" w:rsidRDefault="00D1486E" w:rsidP="00F4700F">
      <w:pPr>
        <w:pStyle w:val="Prrafodelista"/>
        <w:numPr>
          <w:ilvl w:val="0"/>
          <w:numId w:val="2"/>
        </w:numPr>
        <w:tabs>
          <w:tab w:val="right" w:pos="8498"/>
        </w:tabs>
        <w:spacing w:after="0"/>
        <w:rPr>
          <w:rFonts w:ascii="Arial" w:hAnsi="Arial" w:cs="Arial"/>
        </w:rPr>
      </w:pPr>
      <w:r w:rsidRPr="00D1486E">
        <w:rPr>
          <w:rFonts w:ascii="Arial" w:hAnsi="Arial" w:cs="Arial"/>
          <w:b/>
        </w:rPr>
        <w:t xml:space="preserve">Hipótesis: </w:t>
      </w:r>
      <w:r w:rsidRPr="00D1486E">
        <w:rPr>
          <w:rFonts w:ascii="Arial" w:hAnsi="Arial" w:cs="Arial"/>
        </w:rPr>
        <w:t xml:space="preserve">es el supuesto de donde se parte el cual se acepta como verdadero </w:t>
      </w:r>
      <w:r>
        <w:rPr>
          <w:rFonts w:ascii="Arial" w:hAnsi="Arial" w:cs="Arial"/>
        </w:rPr>
        <w:t xml:space="preserve">y es la base para desarrollar </w:t>
      </w:r>
      <w:r w:rsidRPr="00D1486E">
        <w:rPr>
          <w:rFonts w:ascii="Arial" w:hAnsi="Arial" w:cs="Arial"/>
        </w:rPr>
        <w:t xml:space="preserve"> el razonamiento</w:t>
      </w:r>
      <w:r>
        <w:rPr>
          <w:rFonts w:ascii="Arial" w:hAnsi="Arial" w:cs="Arial"/>
        </w:rPr>
        <w:t>.</w:t>
      </w:r>
    </w:p>
    <w:p w:rsidR="00D1486E" w:rsidRPr="00CA3FA4" w:rsidRDefault="00D1486E" w:rsidP="00F4700F">
      <w:pPr>
        <w:pStyle w:val="Prrafodelista"/>
        <w:numPr>
          <w:ilvl w:val="0"/>
          <w:numId w:val="2"/>
        </w:numPr>
        <w:tabs>
          <w:tab w:val="right" w:pos="8498"/>
        </w:tabs>
        <w:spacing w:after="0"/>
        <w:rPr>
          <w:rFonts w:ascii="Arial" w:hAnsi="Arial" w:cs="Arial"/>
          <w:b/>
        </w:rPr>
      </w:pPr>
      <w:r w:rsidRPr="00CA3FA4">
        <w:rPr>
          <w:rFonts w:ascii="Arial" w:hAnsi="Arial" w:cs="Arial"/>
          <w:b/>
        </w:rPr>
        <w:t>Tesis</w:t>
      </w:r>
      <w:r w:rsidR="00CA3FA4" w:rsidRPr="00CA3FA4">
        <w:rPr>
          <w:rFonts w:ascii="Arial" w:hAnsi="Arial" w:cs="Arial"/>
          <w:b/>
        </w:rPr>
        <w:t xml:space="preserve">: </w:t>
      </w:r>
      <w:r w:rsidR="00CA3FA4">
        <w:rPr>
          <w:rFonts w:ascii="Arial" w:hAnsi="Arial" w:cs="Arial"/>
        </w:rPr>
        <w:t>es lo que se quiere demostrar.</w:t>
      </w:r>
    </w:p>
    <w:p w:rsidR="00D1486E" w:rsidRPr="00CA3FA4" w:rsidRDefault="00D1486E" w:rsidP="00F4700F">
      <w:pPr>
        <w:pStyle w:val="Prrafodelista"/>
        <w:numPr>
          <w:ilvl w:val="0"/>
          <w:numId w:val="2"/>
        </w:numPr>
        <w:tabs>
          <w:tab w:val="right" w:pos="8498"/>
        </w:tabs>
        <w:spacing w:after="0"/>
        <w:rPr>
          <w:rFonts w:ascii="Arial" w:hAnsi="Arial" w:cs="Arial"/>
          <w:b/>
        </w:rPr>
      </w:pPr>
      <w:r w:rsidRPr="00CA3FA4">
        <w:rPr>
          <w:rFonts w:ascii="Arial" w:hAnsi="Arial" w:cs="Arial"/>
          <w:b/>
        </w:rPr>
        <w:t>Razonamiento</w:t>
      </w:r>
      <w:r w:rsidR="00CA3FA4" w:rsidRPr="00CA3FA4">
        <w:rPr>
          <w:rFonts w:ascii="Arial" w:hAnsi="Arial" w:cs="Arial"/>
          <w:b/>
        </w:rPr>
        <w:t>:</w:t>
      </w:r>
      <w:r w:rsidRPr="00CA3FA4">
        <w:rPr>
          <w:rFonts w:ascii="Arial" w:hAnsi="Arial" w:cs="Arial"/>
          <w:b/>
        </w:rPr>
        <w:t xml:space="preserve"> </w:t>
      </w:r>
      <w:r w:rsidR="00CA3FA4">
        <w:rPr>
          <w:rFonts w:ascii="Arial" w:hAnsi="Arial" w:cs="Arial"/>
        </w:rPr>
        <w:t xml:space="preserve">es el conjunto de razones y afirmaciones que permiten partir de la hipótesis y llegar a la tesis, los cuales deben estar ordenados de  una manera lógica. </w:t>
      </w:r>
    </w:p>
    <w:p w:rsidR="00692B6F" w:rsidRPr="00692B6F" w:rsidRDefault="00D1486E" w:rsidP="00F4700F">
      <w:pPr>
        <w:pStyle w:val="Prrafodelista"/>
        <w:numPr>
          <w:ilvl w:val="0"/>
          <w:numId w:val="2"/>
        </w:numPr>
        <w:tabs>
          <w:tab w:val="right" w:pos="8498"/>
        </w:tabs>
        <w:spacing w:after="0"/>
        <w:rPr>
          <w:rFonts w:ascii="Arial" w:hAnsi="Arial" w:cs="Arial"/>
          <w:b/>
        </w:rPr>
      </w:pPr>
      <w:r w:rsidRPr="00CA3FA4">
        <w:rPr>
          <w:rFonts w:ascii="Arial" w:hAnsi="Arial" w:cs="Arial"/>
          <w:b/>
        </w:rPr>
        <w:t>Conclusión</w:t>
      </w:r>
      <w:r w:rsidR="00697255">
        <w:rPr>
          <w:rFonts w:ascii="Arial" w:hAnsi="Arial" w:cs="Arial"/>
          <w:b/>
        </w:rPr>
        <w:t xml:space="preserve">: </w:t>
      </w:r>
      <w:r w:rsidR="00697255">
        <w:rPr>
          <w:rFonts w:ascii="Arial" w:hAnsi="Arial" w:cs="Arial"/>
        </w:rPr>
        <w:t>es</w:t>
      </w:r>
      <w:r w:rsidR="00CA3FA4">
        <w:rPr>
          <w:rFonts w:ascii="Arial" w:hAnsi="Arial" w:cs="Arial"/>
        </w:rPr>
        <w:t xml:space="preserve"> la veracidad de la tesis deducida mediante el razonamiento </w:t>
      </w:r>
      <w:r w:rsidR="00EE7BA3">
        <w:rPr>
          <w:rFonts w:ascii="Arial" w:hAnsi="Arial" w:cs="Arial"/>
        </w:rPr>
        <w:t>lógico.</w:t>
      </w:r>
    </w:p>
    <w:p w:rsidR="00A643EF" w:rsidRDefault="00A643EF" w:rsidP="00692B6F">
      <w:pPr>
        <w:tabs>
          <w:tab w:val="right" w:pos="8498"/>
        </w:tabs>
        <w:spacing w:after="0"/>
      </w:pPr>
    </w:p>
    <w:p w:rsidR="00A643EF" w:rsidRDefault="00443468" w:rsidP="00692B6F">
      <w:pPr>
        <w:tabs>
          <w:tab w:val="right" w:pos="8498"/>
        </w:tabs>
        <w:spacing w:after="0"/>
        <w:rPr>
          <w:rFonts w:ascii="Arial" w:hAnsi="Arial" w:cs="Arial"/>
        </w:rPr>
      </w:pPr>
      <w:r>
        <w:rPr>
          <w:rFonts w:ascii="Arial" w:hAnsi="Arial" w:cs="Arial"/>
        </w:rPr>
        <w:t xml:space="preserve">El procedimiento utilizado cuando se realiza una demostración de forma </w:t>
      </w:r>
      <w:r w:rsidR="000F0D9F">
        <w:rPr>
          <w:rFonts w:ascii="Arial" w:hAnsi="Arial" w:cs="Arial"/>
        </w:rPr>
        <w:t xml:space="preserve"> directa se </w:t>
      </w:r>
      <w:r w:rsidR="009B0E08">
        <w:rPr>
          <w:rFonts w:ascii="Arial" w:hAnsi="Arial" w:cs="Arial"/>
        </w:rPr>
        <w:t xml:space="preserve"> </w:t>
      </w:r>
      <w:r>
        <w:rPr>
          <w:rFonts w:ascii="Arial" w:hAnsi="Arial" w:cs="Arial"/>
        </w:rPr>
        <w:t>puede resumir</w:t>
      </w:r>
      <w:r w:rsidR="009B0E08">
        <w:rPr>
          <w:rFonts w:ascii="Arial" w:hAnsi="Arial" w:cs="Arial"/>
        </w:rPr>
        <w:t xml:space="preserve"> </w:t>
      </w:r>
      <w:r w:rsidR="000F0D9F">
        <w:rPr>
          <w:rFonts w:ascii="Arial" w:hAnsi="Arial" w:cs="Arial"/>
        </w:rPr>
        <w:t xml:space="preserve"> en los siguientes pasos:</w:t>
      </w:r>
    </w:p>
    <w:p w:rsidR="00A643EF" w:rsidRDefault="00A643EF" w:rsidP="00692B6F">
      <w:pPr>
        <w:tabs>
          <w:tab w:val="right" w:pos="8498"/>
        </w:tabs>
        <w:spacing w:after="0"/>
        <w:rPr>
          <w:rFonts w:ascii="Arial" w:hAnsi="Arial" w:cs="Arial"/>
        </w:rPr>
      </w:pPr>
    </w:p>
    <w:p w:rsidR="00A643EF" w:rsidRDefault="00A643EF" w:rsidP="00692B6F">
      <w:pPr>
        <w:tabs>
          <w:tab w:val="right" w:pos="8498"/>
        </w:tabs>
        <w:spacing w:after="0"/>
        <w:rPr>
          <w:rFonts w:ascii="Arial" w:hAnsi="Arial" w:cs="Arial"/>
        </w:rPr>
      </w:pPr>
      <w:r w:rsidRPr="00A643EF">
        <w:rPr>
          <w:rFonts w:ascii="Arial" w:hAnsi="Arial" w:cs="Arial"/>
          <w:b/>
        </w:rPr>
        <w:t>Paso 1:</w:t>
      </w:r>
      <w:r>
        <w:rPr>
          <w:rFonts w:ascii="Arial" w:hAnsi="Arial" w:cs="Arial"/>
        </w:rPr>
        <w:t xml:space="preserve"> Identificar la proposición de la forma </w:t>
      </w:r>
      <w:r w:rsidRPr="00A643EF">
        <w:rPr>
          <w:rFonts w:ascii="Arial" w:hAnsi="Arial" w:cs="Arial"/>
          <w:i/>
        </w:rPr>
        <w:t>p</w:t>
      </w:r>
      <w:r>
        <w:rPr>
          <w:rFonts w:ascii="Arial" w:hAnsi="Arial" w:cs="Arial"/>
          <w:i/>
        </w:rPr>
        <w:t xml:space="preserve"> </w:t>
      </w:r>
      <w:r w:rsidRPr="00A643EF">
        <w:rPr>
          <w:rFonts w:ascii="Arial" w:hAnsi="Arial" w:cs="Arial"/>
          <w:i/>
        </w:rPr>
        <w:t>→</w:t>
      </w:r>
      <w:r>
        <w:rPr>
          <w:rFonts w:ascii="Arial" w:hAnsi="Arial" w:cs="Arial"/>
          <w:i/>
        </w:rPr>
        <w:t xml:space="preserve"> </w:t>
      </w:r>
      <w:r w:rsidRPr="00A643EF">
        <w:rPr>
          <w:rFonts w:ascii="Arial" w:hAnsi="Arial" w:cs="Arial"/>
          <w:i/>
        </w:rPr>
        <w:t>q</w:t>
      </w:r>
      <w:r>
        <w:rPr>
          <w:rFonts w:ascii="Arial" w:hAnsi="Arial" w:cs="Arial"/>
        </w:rPr>
        <w:t>, si la proposición no está de esta forma se debe cambiar y colocarla de esa forma.</w:t>
      </w:r>
    </w:p>
    <w:p w:rsidR="001C6801" w:rsidRDefault="00A643EF" w:rsidP="00692B6F">
      <w:pPr>
        <w:tabs>
          <w:tab w:val="right" w:pos="8498"/>
        </w:tabs>
        <w:spacing w:after="0"/>
        <w:rPr>
          <w:rFonts w:ascii="Arial" w:hAnsi="Arial" w:cs="Arial"/>
        </w:rPr>
      </w:pPr>
      <w:r w:rsidRPr="001C6801">
        <w:rPr>
          <w:rFonts w:ascii="Arial" w:hAnsi="Arial" w:cs="Arial"/>
          <w:b/>
        </w:rPr>
        <w:t>Paso 2:</w:t>
      </w:r>
      <w:r w:rsidRPr="001C6801">
        <w:rPr>
          <w:rFonts w:ascii="Arial" w:hAnsi="Arial" w:cs="Arial"/>
        </w:rPr>
        <w:t xml:space="preserve"> </w:t>
      </w:r>
      <w:r w:rsidR="001C6801" w:rsidRPr="001C6801">
        <w:rPr>
          <w:rFonts w:ascii="Arial" w:hAnsi="Arial" w:cs="Arial"/>
        </w:rPr>
        <w:t>Plasmar en un grafico</w:t>
      </w:r>
      <w:r w:rsidR="001C6801">
        <w:rPr>
          <w:rFonts w:ascii="Arial" w:hAnsi="Arial" w:cs="Arial"/>
        </w:rPr>
        <w:t xml:space="preserve"> las condiciones de lo que se quiere demostrar.</w:t>
      </w:r>
    </w:p>
    <w:p w:rsidR="001C6801" w:rsidRDefault="001C6801" w:rsidP="00692B6F">
      <w:pPr>
        <w:tabs>
          <w:tab w:val="right" w:pos="8498"/>
        </w:tabs>
        <w:spacing w:after="0"/>
        <w:rPr>
          <w:rFonts w:ascii="Arial" w:hAnsi="Arial" w:cs="Arial"/>
          <w:b/>
        </w:rPr>
      </w:pPr>
      <w:r>
        <w:rPr>
          <w:rFonts w:ascii="Arial" w:hAnsi="Arial" w:cs="Arial"/>
          <w:b/>
        </w:rPr>
        <w:t>Paso</w:t>
      </w:r>
      <w:r w:rsidRPr="001C6801">
        <w:rPr>
          <w:rFonts w:ascii="Arial" w:hAnsi="Arial" w:cs="Arial"/>
          <w:b/>
        </w:rPr>
        <w:t xml:space="preserve"> 3:</w:t>
      </w:r>
      <w:r w:rsidRPr="001C6801">
        <w:rPr>
          <w:rFonts w:ascii="Arial" w:hAnsi="Arial" w:cs="Arial"/>
        </w:rPr>
        <w:t xml:space="preserve"> identificar</w:t>
      </w:r>
      <w:r>
        <w:rPr>
          <w:rFonts w:ascii="Arial" w:hAnsi="Arial" w:cs="Arial"/>
        </w:rPr>
        <w:t xml:space="preserve"> claramente cuál es la hipótesis y cuál es la tesis. </w:t>
      </w:r>
      <w:r w:rsidRPr="001C6801">
        <w:rPr>
          <w:rFonts w:ascii="Arial" w:hAnsi="Arial" w:cs="Arial"/>
          <w:b/>
        </w:rPr>
        <w:t xml:space="preserve"> </w:t>
      </w:r>
    </w:p>
    <w:p w:rsidR="001C6801" w:rsidRPr="001C6801" w:rsidRDefault="001C6801" w:rsidP="00692B6F">
      <w:pPr>
        <w:tabs>
          <w:tab w:val="right" w:pos="8498"/>
        </w:tabs>
        <w:spacing w:after="0"/>
        <w:rPr>
          <w:rFonts w:ascii="Arial" w:hAnsi="Arial" w:cs="Arial"/>
        </w:rPr>
      </w:pPr>
      <w:r>
        <w:rPr>
          <w:rFonts w:ascii="Arial" w:hAnsi="Arial" w:cs="Arial"/>
          <w:b/>
        </w:rPr>
        <w:t xml:space="preserve">Paso 4: </w:t>
      </w:r>
      <w:r>
        <w:rPr>
          <w:rFonts w:ascii="Arial" w:hAnsi="Arial" w:cs="Arial"/>
        </w:rPr>
        <w:t xml:space="preserve">identificar lo que se quiere </w:t>
      </w:r>
      <w:r w:rsidRPr="001C6801">
        <w:rPr>
          <w:rFonts w:ascii="Arial" w:hAnsi="Arial" w:cs="Arial"/>
        </w:rPr>
        <w:t>probar e idear un plan para lograrlo.</w:t>
      </w:r>
    </w:p>
    <w:p w:rsidR="00A643EF" w:rsidRDefault="001C6801" w:rsidP="00692B6F">
      <w:pPr>
        <w:tabs>
          <w:tab w:val="right" w:pos="8498"/>
        </w:tabs>
        <w:spacing w:after="0"/>
        <w:rPr>
          <w:rFonts w:ascii="Arial" w:hAnsi="Arial" w:cs="Arial"/>
        </w:rPr>
      </w:pPr>
      <w:r w:rsidRPr="001C6801">
        <w:rPr>
          <w:rFonts w:ascii="Arial" w:hAnsi="Arial" w:cs="Arial"/>
          <w:b/>
        </w:rPr>
        <w:t>Paso 5:</w:t>
      </w:r>
      <w:r w:rsidRPr="001C6801">
        <w:rPr>
          <w:rFonts w:ascii="Arial" w:hAnsi="Arial" w:cs="Arial"/>
        </w:rPr>
        <w:t xml:space="preserve"> crear la demostración  en el esquema a dos columnas </w:t>
      </w:r>
      <w:r>
        <w:rPr>
          <w:rFonts w:ascii="Arial" w:hAnsi="Arial" w:cs="Arial"/>
        </w:rPr>
        <w:t xml:space="preserve">afirmación- </w:t>
      </w:r>
      <w:r w:rsidRPr="001C6801">
        <w:rPr>
          <w:rFonts w:ascii="Arial" w:hAnsi="Arial" w:cs="Arial"/>
        </w:rPr>
        <w:t>razón</w:t>
      </w:r>
      <w:r>
        <w:rPr>
          <w:rFonts w:ascii="Arial" w:hAnsi="Arial" w:cs="Arial"/>
        </w:rPr>
        <w:t>.</w:t>
      </w:r>
      <w:r w:rsidRPr="001C6801">
        <w:rPr>
          <w:rFonts w:ascii="Arial" w:hAnsi="Arial" w:cs="Arial"/>
        </w:rPr>
        <w:t xml:space="preserve">   </w:t>
      </w:r>
    </w:p>
    <w:p w:rsidR="009B0E08" w:rsidRDefault="009B0E08" w:rsidP="00692B6F">
      <w:pPr>
        <w:tabs>
          <w:tab w:val="right" w:pos="8498"/>
        </w:tabs>
        <w:spacing w:after="0"/>
        <w:rPr>
          <w:rFonts w:ascii="Arial" w:hAnsi="Arial" w:cs="Arial"/>
        </w:rPr>
      </w:pPr>
    </w:p>
    <w:p w:rsidR="009B0E08" w:rsidRDefault="009B0E08" w:rsidP="00692B6F">
      <w:pPr>
        <w:tabs>
          <w:tab w:val="right" w:pos="8498"/>
        </w:tabs>
        <w:spacing w:after="0"/>
        <w:rPr>
          <w:rFonts w:ascii="Arial" w:hAnsi="Arial" w:cs="Arial"/>
        </w:rPr>
      </w:pPr>
    </w:p>
    <w:p w:rsidR="009B0E08" w:rsidRPr="001C6801" w:rsidRDefault="009B0E08" w:rsidP="00692B6F">
      <w:pPr>
        <w:tabs>
          <w:tab w:val="right" w:pos="8498"/>
        </w:tabs>
        <w:spacing w:after="0"/>
        <w:rPr>
          <w:rFonts w:ascii="Arial" w:hAnsi="Arial" w:cs="Arial"/>
        </w:rPr>
      </w:pPr>
    </w:p>
    <w:tbl>
      <w:tblPr>
        <w:tblStyle w:val="Tablaconcuadrcula2"/>
        <w:tblW w:w="0" w:type="auto"/>
        <w:tblLook w:val="04A0"/>
      </w:tblPr>
      <w:tblGrid>
        <w:gridCol w:w="2518"/>
        <w:gridCol w:w="6460"/>
      </w:tblGrid>
      <w:tr w:rsidR="009B0E08" w:rsidRPr="00596306" w:rsidTr="00195955">
        <w:tc>
          <w:tcPr>
            <w:tcW w:w="8978" w:type="dxa"/>
            <w:gridSpan w:val="2"/>
            <w:shd w:val="clear" w:color="auto" w:fill="000000" w:themeFill="text1"/>
          </w:tcPr>
          <w:p w:rsidR="009B0E08" w:rsidRPr="00C34E75" w:rsidRDefault="009B0E08" w:rsidP="00195955">
            <w:pPr>
              <w:jc w:val="center"/>
              <w:rPr>
                <w:rFonts w:ascii="Arial" w:hAnsi="Arial" w:cs="Arial"/>
                <w:b/>
                <w:sz w:val="24"/>
                <w:szCs w:val="24"/>
              </w:rPr>
            </w:pPr>
            <w:r w:rsidRPr="00C34E75">
              <w:rPr>
                <w:rFonts w:ascii="Arial" w:hAnsi="Arial" w:cs="Arial"/>
                <w:b/>
                <w:sz w:val="24"/>
                <w:szCs w:val="24"/>
              </w:rPr>
              <w:t>Destacado</w:t>
            </w:r>
          </w:p>
        </w:tc>
      </w:tr>
      <w:tr w:rsidR="009B0E08" w:rsidRPr="00596306" w:rsidTr="00195955">
        <w:tc>
          <w:tcPr>
            <w:tcW w:w="2518" w:type="dxa"/>
          </w:tcPr>
          <w:p w:rsidR="009B0E08" w:rsidRPr="00C34E75" w:rsidRDefault="009B0E08" w:rsidP="00195955">
            <w:pPr>
              <w:rPr>
                <w:rFonts w:ascii="Arial" w:hAnsi="Arial" w:cs="Arial"/>
                <w:b/>
                <w:sz w:val="24"/>
                <w:szCs w:val="24"/>
              </w:rPr>
            </w:pPr>
            <w:r w:rsidRPr="00C34E75">
              <w:rPr>
                <w:rFonts w:ascii="Arial" w:hAnsi="Arial" w:cs="Arial"/>
                <w:b/>
                <w:sz w:val="24"/>
                <w:szCs w:val="24"/>
              </w:rPr>
              <w:t>Título</w:t>
            </w:r>
          </w:p>
        </w:tc>
        <w:tc>
          <w:tcPr>
            <w:tcW w:w="6460" w:type="dxa"/>
          </w:tcPr>
          <w:p w:rsidR="009B0E08" w:rsidRPr="00C34E75" w:rsidRDefault="009B0E08" w:rsidP="00195955">
            <w:pPr>
              <w:jc w:val="center"/>
              <w:rPr>
                <w:rFonts w:ascii="Arial" w:hAnsi="Arial" w:cs="Arial"/>
                <w:b/>
                <w:sz w:val="24"/>
                <w:szCs w:val="24"/>
              </w:rPr>
            </w:pPr>
            <w:r>
              <w:rPr>
                <w:rFonts w:ascii="Arial" w:hAnsi="Arial" w:cs="Arial"/>
                <w:b/>
                <w:sz w:val="24"/>
                <w:szCs w:val="24"/>
              </w:rPr>
              <w:t xml:space="preserve">Sistema axiomático </w:t>
            </w:r>
          </w:p>
        </w:tc>
      </w:tr>
      <w:tr w:rsidR="009B0E08" w:rsidRPr="00596306" w:rsidTr="00195955">
        <w:tc>
          <w:tcPr>
            <w:tcW w:w="2518" w:type="dxa"/>
          </w:tcPr>
          <w:p w:rsidR="009B0E08" w:rsidRPr="00C34E75" w:rsidRDefault="009B0E08" w:rsidP="00195955">
            <w:pPr>
              <w:rPr>
                <w:rFonts w:ascii="Arial" w:hAnsi="Arial" w:cs="Arial"/>
                <w:sz w:val="24"/>
                <w:szCs w:val="24"/>
                <w:lang w:val="es-ES"/>
              </w:rPr>
            </w:pPr>
            <w:r w:rsidRPr="00C34E75">
              <w:rPr>
                <w:rFonts w:ascii="Arial" w:hAnsi="Arial" w:cs="Arial"/>
                <w:sz w:val="24"/>
                <w:szCs w:val="24"/>
                <w:lang w:val="es-ES"/>
              </w:rPr>
              <w:t>Contenido</w:t>
            </w:r>
          </w:p>
        </w:tc>
        <w:tc>
          <w:tcPr>
            <w:tcW w:w="6460" w:type="dxa"/>
          </w:tcPr>
          <w:p w:rsidR="009B0E08" w:rsidRPr="00FE09E7" w:rsidRDefault="009B0E08" w:rsidP="009B0E08">
            <w:pPr>
              <w:autoSpaceDE w:val="0"/>
              <w:autoSpaceDN w:val="0"/>
              <w:adjustRightInd w:val="0"/>
              <w:jc w:val="both"/>
              <w:rPr>
                <w:rFonts w:ascii="Arial" w:hAnsi="Arial" w:cs="Arial"/>
                <w:i/>
                <w:lang w:val="es-ES"/>
              </w:rPr>
            </w:pPr>
            <w:r w:rsidRPr="00FE09E7">
              <w:rPr>
                <w:rFonts w:ascii="Arial" w:hAnsi="Arial" w:cs="Arial"/>
                <w:i/>
                <w:lang w:val="es-ES"/>
              </w:rPr>
              <w:t xml:space="preserve"> </w:t>
            </w:r>
            <w:r>
              <w:rPr>
                <w:rFonts w:ascii="Arial" w:hAnsi="Arial" w:cs="Arial"/>
                <w:i/>
                <w:lang w:val="es-ES"/>
              </w:rPr>
              <w:t xml:space="preserve">Conjunto de axiomas que son utilizados de una manera sistemática   mediante deducciones para la  demostración de  teoremas. </w:t>
            </w:r>
          </w:p>
        </w:tc>
      </w:tr>
    </w:tbl>
    <w:p w:rsidR="00A643EF" w:rsidRDefault="00A643EF" w:rsidP="00692B6F">
      <w:pPr>
        <w:tabs>
          <w:tab w:val="right" w:pos="8498"/>
        </w:tabs>
        <w:spacing w:after="0"/>
        <w:rPr>
          <w:rFonts w:ascii="Arial" w:hAnsi="Arial" w:cs="Arial"/>
        </w:rPr>
      </w:pPr>
    </w:p>
    <w:p w:rsidR="001C6801" w:rsidRDefault="001C6801" w:rsidP="00692B6F">
      <w:pPr>
        <w:tabs>
          <w:tab w:val="right" w:pos="8498"/>
        </w:tabs>
        <w:spacing w:after="0"/>
        <w:rPr>
          <w:rFonts w:ascii="Arial" w:hAnsi="Arial" w:cs="Arial"/>
        </w:rPr>
      </w:pPr>
      <w:r>
        <w:rPr>
          <w:rFonts w:ascii="Arial" w:hAnsi="Arial" w:cs="Arial"/>
        </w:rPr>
        <w:t xml:space="preserve">Observa </w:t>
      </w:r>
      <w:r w:rsidR="008D2B84">
        <w:rPr>
          <w:rFonts w:ascii="Arial" w:hAnsi="Arial" w:cs="Arial"/>
        </w:rPr>
        <w:t>el  siguiente ejemplo</w:t>
      </w:r>
      <w:r w:rsidR="001120EA">
        <w:rPr>
          <w:rFonts w:ascii="Arial" w:hAnsi="Arial" w:cs="Arial"/>
        </w:rPr>
        <w:t xml:space="preserve"> en</w:t>
      </w:r>
      <w:r w:rsidR="008D2B84">
        <w:rPr>
          <w:rFonts w:ascii="Arial" w:hAnsi="Arial" w:cs="Arial"/>
        </w:rPr>
        <w:t xml:space="preserve"> el</w:t>
      </w:r>
      <w:r w:rsidR="00C31A24">
        <w:rPr>
          <w:rFonts w:ascii="Arial" w:hAnsi="Arial" w:cs="Arial"/>
        </w:rPr>
        <w:t xml:space="preserve"> </w:t>
      </w:r>
      <w:r w:rsidR="001120EA">
        <w:rPr>
          <w:rFonts w:ascii="Arial" w:hAnsi="Arial" w:cs="Arial"/>
        </w:rPr>
        <w:t xml:space="preserve"> cual se </w:t>
      </w:r>
      <w:r w:rsidR="00C31A24">
        <w:rPr>
          <w:rFonts w:ascii="Arial" w:hAnsi="Arial" w:cs="Arial"/>
        </w:rPr>
        <w:t xml:space="preserve"> utilizara el método de </w:t>
      </w:r>
      <w:r w:rsidR="001120EA">
        <w:rPr>
          <w:rFonts w:ascii="Arial" w:hAnsi="Arial" w:cs="Arial"/>
        </w:rPr>
        <w:t xml:space="preserve"> demostración</w:t>
      </w:r>
      <w:r w:rsidR="00C31A24">
        <w:rPr>
          <w:rFonts w:ascii="Arial" w:hAnsi="Arial" w:cs="Arial"/>
        </w:rPr>
        <w:t xml:space="preserve"> </w:t>
      </w:r>
      <w:r w:rsidR="001120EA">
        <w:rPr>
          <w:rFonts w:ascii="Arial" w:hAnsi="Arial" w:cs="Arial"/>
        </w:rPr>
        <w:t>directa</w:t>
      </w:r>
      <w:r>
        <w:rPr>
          <w:rFonts w:ascii="Arial" w:hAnsi="Arial" w:cs="Arial"/>
        </w:rPr>
        <w:t>:</w:t>
      </w:r>
    </w:p>
    <w:p w:rsidR="00FA2549" w:rsidRDefault="00FA2549" w:rsidP="00FA2549">
      <w:pPr>
        <w:pStyle w:val="Prrafodelista"/>
        <w:tabs>
          <w:tab w:val="right" w:pos="8498"/>
        </w:tabs>
        <w:spacing w:after="0"/>
        <w:rPr>
          <w:rFonts w:ascii="Arial" w:eastAsiaTheme="minorEastAsia" w:hAnsi="Arial" w:cs="Arial"/>
        </w:rPr>
      </w:pPr>
    </w:p>
    <w:p w:rsidR="001C6801" w:rsidRPr="00FA2549" w:rsidRDefault="00FA2549" w:rsidP="00F4700F">
      <w:pPr>
        <w:pStyle w:val="Prrafodelista"/>
        <w:numPr>
          <w:ilvl w:val="0"/>
          <w:numId w:val="3"/>
        </w:numPr>
        <w:tabs>
          <w:tab w:val="right" w:pos="8498"/>
        </w:tabs>
        <w:spacing w:after="0"/>
        <w:rPr>
          <w:rFonts w:ascii="Arial" w:eastAsiaTheme="minorEastAsia" w:hAnsi="Arial" w:cs="Arial"/>
        </w:rPr>
      </w:pPr>
      <w:r w:rsidRPr="00FA2549">
        <w:rPr>
          <w:rFonts w:ascii="Arial" w:eastAsiaTheme="minorEastAsia" w:hAnsi="Arial" w:cs="Arial"/>
        </w:rPr>
        <w:t xml:space="preserve">El ángulo </w:t>
      </w:r>
      <w:r w:rsidR="001120EA">
        <w:rPr>
          <w:rFonts w:ascii="Cambria Math" w:hAnsi="Cambria Math" w:cs="Cambria Math"/>
        </w:rPr>
        <w:t>∡</w:t>
      </w:r>
      <w:r w:rsidR="001120EA">
        <w:t xml:space="preserve"> </w:t>
      </w:r>
      <w:r w:rsidR="001120EA" w:rsidRPr="003D0E63">
        <w:rPr>
          <w:rFonts w:ascii="Arial" w:eastAsiaTheme="minorEastAsia" w:hAnsi="Arial" w:cs="Arial"/>
        </w:rPr>
        <w:t xml:space="preserve"> </w:t>
      </w:r>
      <w:r w:rsidR="003D0E63" w:rsidRPr="003D0E63">
        <w:rPr>
          <w:rFonts w:ascii="Arial" w:eastAsiaTheme="minorEastAsia" w:hAnsi="Arial" w:cs="Arial"/>
          <w:i/>
        </w:rPr>
        <w:t>EAD</w:t>
      </w:r>
      <w:r w:rsidR="003D0E63" w:rsidRPr="003D0E63">
        <w:rPr>
          <w:i/>
        </w:rPr>
        <w:t xml:space="preserve"> </w:t>
      </w:r>
      <w:r w:rsidRPr="003D0E63">
        <w:rPr>
          <w:rFonts w:ascii="Arial" w:eastAsiaTheme="minorEastAsia" w:hAnsi="Arial" w:cs="Arial"/>
          <w:i/>
        </w:rPr>
        <w:t xml:space="preserve"> </w:t>
      </w:r>
      <w:r w:rsidRPr="00FA2549">
        <w:rPr>
          <w:rFonts w:ascii="Arial" w:eastAsiaTheme="minorEastAsia" w:hAnsi="Arial" w:cs="Arial"/>
        </w:rPr>
        <w:t>es congruente con el ángulo</w:t>
      </w:r>
      <w:r>
        <w:rPr>
          <w:rFonts w:ascii="Arial" w:eastAsiaTheme="minorEastAsia" w:hAnsi="Arial" w:cs="Arial"/>
        </w:rPr>
        <w:t xml:space="preserve"> </w:t>
      </w:r>
      <w:r w:rsidR="001120EA">
        <w:rPr>
          <w:rFonts w:ascii="Cambria Math" w:hAnsi="Cambria Math" w:cs="Cambria Math"/>
        </w:rPr>
        <w:t>∡</w:t>
      </w:r>
      <w:r w:rsidR="001120EA">
        <w:t xml:space="preserve">  </w:t>
      </w:r>
      <w:r w:rsidR="003D0E63" w:rsidRPr="003D0E63">
        <w:rPr>
          <w:rFonts w:ascii="Arial" w:eastAsiaTheme="minorEastAsia" w:hAnsi="Arial" w:cs="Arial"/>
          <w:i/>
        </w:rPr>
        <w:t xml:space="preserve">JCK </w:t>
      </w:r>
      <w:r>
        <w:rPr>
          <w:rFonts w:ascii="Arial" w:eastAsiaTheme="minorEastAsia" w:hAnsi="Arial" w:cs="Arial"/>
        </w:rPr>
        <w:t xml:space="preserve">y el ángulo </w:t>
      </w:r>
      <w:r w:rsidR="001120EA">
        <w:rPr>
          <w:rFonts w:ascii="Cambria Math" w:hAnsi="Cambria Math" w:cs="Cambria Math"/>
        </w:rPr>
        <w:t>∡</w:t>
      </w:r>
      <w:r w:rsidR="001120EA">
        <w:t xml:space="preserve">  </w:t>
      </w:r>
      <w:r w:rsidR="003D0E63" w:rsidRPr="003D0E63">
        <w:rPr>
          <w:rFonts w:ascii="Arial" w:eastAsiaTheme="minorEastAsia" w:hAnsi="Arial" w:cs="Arial"/>
          <w:i/>
        </w:rPr>
        <w:t xml:space="preserve">EAD </w:t>
      </w:r>
      <w:r>
        <w:rPr>
          <w:rFonts w:ascii="Arial" w:eastAsiaTheme="minorEastAsia" w:hAnsi="Arial" w:cs="Arial"/>
        </w:rPr>
        <w:t xml:space="preserve">es congruente con el </w:t>
      </w:r>
      <w:r w:rsidR="001120EA">
        <w:rPr>
          <w:rFonts w:ascii="Cambria Math" w:hAnsi="Cambria Math" w:cs="Cambria Math"/>
        </w:rPr>
        <w:t>∡</w:t>
      </w:r>
      <w:r w:rsidR="001120EA">
        <w:t xml:space="preserve">  </w:t>
      </w:r>
      <w:r w:rsidR="003D0E63" w:rsidRPr="003D0E63">
        <w:rPr>
          <w:rFonts w:ascii="Arial" w:eastAsiaTheme="minorEastAsia" w:hAnsi="Arial" w:cs="Arial"/>
          <w:i/>
        </w:rPr>
        <w:t>FBG</w:t>
      </w:r>
      <w:r w:rsidR="003D0E63">
        <w:rPr>
          <w:rFonts w:ascii="Arial" w:eastAsiaTheme="minorEastAsia" w:hAnsi="Arial" w:cs="Arial"/>
        </w:rPr>
        <w:t xml:space="preserve"> , </w:t>
      </w:r>
      <w:r w:rsidRPr="00FA2549">
        <w:rPr>
          <w:rFonts w:ascii="Arial" w:eastAsiaTheme="minorEastAsia" w:hAnsi="Arial" w:cs="Arial"/>
        </w:rPr>
        <w:t>demostrar que el ángulo</w:t>
      </w:r>
      <w:r>
        <w:rPr>
          <w:rFonts w:ascii="Arial" w:eastAsiaTheme="minorEastAsia" w:hAnsi="Arial" w:cs="Arial"/>
        </w:rPr>
        <w:t xml:space="preserve"> </w:t>
      </w:r>
      <w:r>
        <w:rPr>
          <w:rFonts w:ascii="Arial" w:eastAsiaTheme="minorEastAsia" w:hAnsi="Arial" w:cs="Arial"/>
          <w:i/>
        </w:rPr>
        <w:t xml:space="preserve"> </w:t>
      </w:r>
      <w:r w:rsidR="001120EA">
        <w:rPr>
          <w:rFonts w:ascii="Cambria Math" w:hAnsi="Cambria Math" w:cs="Cambria Math"/>
        </w:rPr>
        <w:t>∡</w:t>
      </w:r>
      <w:r w:rsidR="001120EA">
        <w:t xml:space="preserve"> </w:t>
      </w:r>
      <w:r w:rsidR="001120EA" w:rsidRPr="003D0E63">
        <w:rPr>
          <w:i/>
        </w:rPr>
        <w:t xml:space="preserve"> </w:t>
      </w:r>
      <w:r w:rsidR="003D0E63" w:rsidRPr="003D0E63">
        <w:rPr>
          <w:rFonts w:ascii="Arial" w:eastAsiaTheme="minorEastAsia" w:hAnsi="Arial" w:cs="Arial"/>
          <w:i/>
        </w:rPr>
        <w:t xml:space="preserve">JCK </w:t>
      </w:r>
      <w:r>
        <w:rPr>
          <w:rFonts w:ascii="Arial" w:eastAsiaTheme="minorEastAsia" w:hAnsi="Arial" w:cs="Arial"/>
        </w:rPr>
        <w:t xml:space="preserve">es congruente con el </w:t>
      </w:r>
      <w:r w:rsidR="001120EA">
        <w:rPr>
          <w:rFonts w:ascii="Cambria Math" w:hAnsi="Cambria Math" w:cs="Cambria Math"/>
        </w:rPr>
        <w:t>∡</w:t>
      </w:r>
      <w:r w:rsidR="001120EA">
        <w:t xml:space="preserve">  </w:t>
      </w:r>
      <w:r>
        <w:rPr>
          <w:rFonts w:ascii="Arial" w:eastAsiaTheme="minorEastAsia" w:hAnsi="Arial" w:cs="Arial"/>
          <w:i/>
        </w:rPr>
        <w:t>.</w:t>
      </w:r>
      <w:r w:rsidR="003D0E63">
        <w:rPr>
          <w:rFonts w:ascii="Arial" w:eastAsiaTheme="minorEastAsia" w:hAnsi="Arial" w:cs="Arial"/>
          <w:i/>
        </w:rPr>
        <w:t>FBG</w:t>
      </w:r>
      <w:r>
        <w:rPr>
          <w:rFonts w:ascii="Arial" w:eastAsiaTheme="minorEastAsia" w:hAnsi="Arial" w:cs="Arial"/>
        </w:rPr>
        <w:t xml:space="preserve"> </w:t>
      </w:r>
    </w:p>
    <w:p w:rsidR="001120EA" w:rsidRDefault="001120EA" w:rsidP="001120EA">
      <w:pPr>
        <w:tabs>
          <w:tab w:val="right" w:pos="8498"/>
        </w:tabs>
        <w:spacing w:after="0"/>
        <w:rPr>
          <w:rFonts w:ascii="Arial" w:hAnsi="Arial" w:cs="Arial"/>
          <w:b/>
        </w:rPr>
      </w:pPr>
    </w:p>
    <w:p w:rsidR="001120EA" w:rsidRDefault="001120EA" w:rsidP="001120EA">
      <w:pPr>
        <w:tabs>
          <w:tab w:val="right" w:pos="8498"/>
        </w:tabs>
        <w:spacing w:after="0"/>
        <w:rPr>
          <w:rFonts w:ascii="Arial" w:hAnsi="Arial" w:cs="Arial"/>
        </w:rPr>
      </w:pPr>
      <w:r w:rsidRPr="001120EA">
        <w:rPr>
          <w:rFonts w:ascii="Arial" w:hAnsi="Arial" w:cs="Arial"/>
          <w:b/>
        </w:rPr>
        <w:t>Paso 1:</w:t>
      </w:r>
      <w:r>
        <w:rPr>
          <w:rFonts w:ascii="Arial" w:hAnsi="Arial" w:cs="Arial"/>
          <w:b/>
        </w:rPr>
        <w:t xml:space="preserve">  </w:t>
      </w:r>
      <w:r>
        <w:rPr>
          <w:rFonts w:ascii="Cambria Math" w:hAnsi="Cambria Math" w:cs="Cambria Math"/>
        </w:rPr>
        <w:t>∡</w:t>
      </w:r>
      <w:r w:rsidR="00BA3912" w:rsidRPr="00BA3912">
        <w:rPr>
          <w:rFonts w:ascii="Arial" w:eastAsiaTheme="minorEastAsia" w:hAnsi="Arial" w:cs="Arial"/>
          <w:i/>
        </w:rPr>
        <w:t xml:space="preserve"> </w:t>
      </w:r>
      <w:r w:rsidR="00BA3912" w:rsidRPr="003D0E63">
        <w:rPr>
          <w:rFonts w:ascii="Arial" w:eastAsiaTheme="minorEastAsia" w:hAnsi="Arial" w:cs="Arial"/>
          <w:i/>
        </w:rPr>
        <w:t>EAD</w:t>
      </w:r>
      <w:r w:rsidR="00BA3912" w:rsidRPr="003D0E63">
        <w:rPr>
          <w:i/>
        </w:rPr>
        <w:t xml:space="preserve"> </w:t>
      </w:r>
      <w:r w:rsidRPr="001120EA">
        <w:rPr>
          <w:rFonts w:ascii="Cambria Math" w:eastAsiaTheme="minorEastAsia" w:hAnsi="Cambria Math" w:cs="Cambria Math"/>
          <w:i/>
        </w:rPr>
        <w:t>≅</w:t>
      </w:r>
      <w:r>
        <w:rPr>
          <w:rFonts w:ascii="Cambria Math" w:eastAsiaTheme="minorEastAsia" w:hAnsi="Cambria Math" w:cs="Cambria Math"/>
          <w:i/>
        </w:rPr>
        <w:t xml:space="preserve"> </w:t>
      </w:r>
      <w:r>
        <w:rPr>
          <w:rFonts w:ascii="Cambria Math" w:hAnsi="Cambria Math" w:cs="Cambria Math"/>
        </w:rPr>
        <w:t>∡</w:t>
      </w:r>
      <w:r w:rsidR="00BA3912" w:rsidRPr="00BA3912">
        <w:rPr>
          <w:rFonts w:ascii="Arial" w:eastAsiaTheme="minorEastAsia" w:hAnsi="Arial" w:cs="Arial"/>
          <w:i/>
        </w:rPr>
        <w:t xml:space="preserve"> </w:t>
      </w:r>
      <w:r w:rsidR="00BA3912" w:rsidRPr="003D0E63">
        <w:rPr>
          <w:rFonts w:ascii="Arial" w:eastAsiaTheme="minorEastAsia" w:hAnsi="Arial" w:cs="Arial"/>
          <w:i/>
        </w:rPr>
        <w:t>JCK</w:t>
      </w:r>
      <w:r>
        <w:rPr>
          <w:rFonts w:ascii="Arial" w:eastAsiaTheme="minorEastAsia" w:hAnsi="Arial" w:cs="Arial"/>
        </w:rPr>
        <w:t xml:space="preserve"> y </w:t>
      </w:r>
      <w:r>
        <w:rPr>
          <w:rFonts w:ascii="Cambria Math" w:hAnsi="Cambria Math" w:cs="Cambria Math"/>
        </w:rPr>
        <w:t>∡</w:t>
      </w:r>
      <w:r w:rsidR="00BA3912" w:rsidRPr="00BA3912">
        <w:rPr>
          <w:rFonts w:ascii="Arial" w:eastAsiaTheme="minorEastAsia" w:hAnsi="Arial" w:cs="Arial"/>
          <w:i/>
        </w:rPr>
        <w:t xml:space="preserve"> </w:t>
      </w:r>
      <w:r w:rsidR="00BA3912" w:rsidRPr="003D0E63">
        <w:rPr>
          <w:rFonts w:ascii="Arial" w:eastAsiaTheme="minorEastAsia" w:hAnsi="Arial" w:cs="Arial"/>
          <w:i/>
        </w:rPr>
        <w:t>EAD</w:t>
      </w:r>
      <w:r w:rsidR="00BA3912" w:rsidRPr="001120EA">
        <w:rPr>
          <w:rFonts w:ascii="Cambria Math" w:eastAsiaTheme="minorEastAsia" w:hAnsi="Cambria Math" w:cs="Cambria Math"/>
          <w:i/>
        </w:rPr>
        <w:t xml:space="preserve"> </w:t>
      </w:r>
      <w:r w:rsidRPr="001120EA">
        <w:rPr>
          <w:rFonts w:ascii="Cambria Math" w:eastAsiaTheme="minorEastAsia" w:hAnsi="Cambria Math" w:cs="Cambria Math"/>
          <w:i/>
        </w:rPr>
        <w:t>≅</w:t>
      </w:r>
      <w:r>
        <w:rPr>
          <w:rFonts w:ascii="Cambria Math" w:eastAsiaTheme="minorEastAsia" w:hAnsi="Cambria Math" w:cs="Cambria Math"/>
          <w:i/>
        </w:rPr>
        <w:t xml:space="preserve"> </w:t>
      </w:r>
      <w:r>
        <w:rPr>
          <w:rFonts w:ascii="Cambria Math" w:hAnsi="Cambria Math" w:cs="Cambria Math"/>
        </w:rPr>
        <w:t>∡</w:t>
      </w:r>
      <w:r w:rsidR="00BA3912" w:rsidRPr="00BA3912">
        <w:rPr>
          <w:rFonts w:ascii="Arial" w:eastAsiaTheme="minorEastAsia" w:hAnsi="Arial" w:cs="Arial"/>
          <w:i/>
        </w:rPr>
        <w:t xml:space="preserve"> </w:t>
      </w:r>
      <w:r w:rsidR="00BA3912" w:rsidRPr="003D0E63">
        <w:rPr>
          <w:rFonts w:ascii="Arial" w:eastAsiaTheme="minorEastAsia" w:hAnsi="Arial" w:cs="Arial"/>
          <w:i/>
        </w:rPr>
        <w:t>FBG</w:t>
      </w:r>
      <w:r>
        <w:t xml:space="preserve"> </w:t>
      </w:r>
      <w:r>
        <w:rPr>
          <w:rFonts w:ascii="Arial" w:hAnsi="Arial" w:cs="Arial"/>
        </w:rPr>
        <w:t xml:space="preserve">→ </w:t>
      </w:r>
      <w:r>
        <w:rPr>
          <w:rFonts w:ascii="Cambria Math" w:hAnsi="Cambria Math" w:cs="Cambria Math"/>
        </w:rPr>
        <w:t>∡</w:t>
      </w:r>
      <w:r w:rsidR="00BA3912" w:rsidRPr="00BA3912">
        <w:rPr>
          <w:rFonts w:ascii="Arial" w:eastAsiaTheme="minorEastAsia" w:hAnsi="Arial" w:cs="Arial"/>
          <w:i/>
        </w:rPr>
        <w:t xml:space="preserve"> </w:t>
      </w:r>
      <w:r w:rsidR="00BA3912" w:rsidRPr="003D0E63">
        <w:rPr>
          <w:rFonts w:ascii="Arial" w:eastAsiaTheme="minorEastAsia" w:hAnsi="Arial" w:cs="Arial"/>
          <w:i/>
        </w:rPr>
        <w:t>JCK</w:t>
      </w:r>
      <w:r w:rsidR="00BA3912" w:rsidRPr="001120EA">
        <w:rPr>
          <w:rFonts w:ascii="Cambria Math" w:eastAsiaTheme="minorEastAsia" w:hAnsi="Cambria Math" w:cs="Cambria Math"/>
          <w:i/>
        </w:rPr>
        <w:t xml:space="preserve"> </w:t>
      </w:r>
      <w:r w:rsidRPr="001120EA">
        <w:rPr>
          <w:rFonts w:ascii="Cambria Math" w:eastAsiaTheme="minorEastAsia" w:hAnsi="Cambria Math" w:cs="Cambria Math"/>
          <w:i/>
        </w:rPr>
        <w:t>≅</w:t>
      </w:r>
      <w:r>
        <w:rPr>
          <w:rFonts w:ascii="Cambria Math" w:eastAsiaTheme="minorEastAsia" w:hAnsi="Cambria Math" w:cs="Cambria Math"/>
          <w:i/>
        </w:rPr>
        <w:t xml:space="preserve"> </w:t>
      </w:r>
      <w:r>
        <w:rPr>
          <w:rFonts w:ascii="Cambria Math" w:hAnsi="Cambria Math" w:cs="Cambria Math"/>
        </w:rPr>
        <w:t>∡</w:t>
      </w:r>
      <w:r w:rsidR="00BA3912" w:rsidRPr="00BA3912">
        <w:rPr>
          <w:rFonts w:ascii="Arial" w:eastAsiaTheme="minorEastAsia" w:hAnsi="Arial" w:cs="Arial"/>
          <w:i/>
        </w:rPr>
        <w:t xml:space="preserve"> </w:t>
      </w:r>
      <w:r w:rsidR="00BA3912" w:rsidRPr="003D0E63">
        <w:rPr>
          <w:rFonts w:ascii="Arial" w:eastAsiaTheme="minorEastAsia" w:hAnsi="Arial" w:cs="Arial"/>
          <w:i/>
        </w:rPr>
        <w:t>FBG</w:t>
      </w:r>
    </w:p>
    <w:p w:rsidR="001120EA" w:rsidRDefault="001120EA" w:rsidP="001120EA">
      <w:pPr>
        <w:tabs>
          <w:tab w:val="right" w:pos="8498"/>
        </w:tabs>
        <w:spacing w:after="0"/>
        <w:rPr>
          <w:rFonts w:ascii="Arial" w:hAnsi="Arial" w:cs="Arial"/>
        </w:rPr>
      </w:pPr>
    </w:p>
    <w:p w:rsidR="001120EA" w:rsidRDefault="001120EA" w:rsidP="001120EA">
      <w:pPr>
        <w:tabs>
          <w:tab w:val="right" w:pos="8498"/>
        </w:tabs>
        <w:spacing w:after="0"/>
        <w:rPr>
          <w:rFonts w:ascii="Arial" w:hAnsi="Arial" w:cs="Arial"/>
        </w:rPr>
      </w:pPr>
    </w:p>
    <w:p w:rsidR="00A643EF" w:rsidRDefault="001120EA" w:rsidP="00692B6F">
      <w:pPr>
        <w:tabs>
          <w:tab w:val="right" w:pos="8498"/>
        </w:tabs>
        <w:spacing w:after="0"/>
        <w:rPr>
          <w:rFonts w:ascii="Arial" w:hAnsi="Arial" w:cs="Arial"/>
          <w:b/>
        </w:rPr>
      </w:pPr>
      <w:r w:rsidRPr="001C6801">
        <w:rPr>
          <w:rFonts w:ascii="Arial" w:hAnsi="Arial" w:cs="Arial"/>
          <w:b/>
        </w:rPr>
        <w:t>Paso 2:</w:t>
      </w:r>
    </w:p>
    <w:p w:rsidR="001120EA" w:rsidRDefault="001120EA" w:rsidP="00692B6F">
      <w:pPr>
        <w:tabs>
          <w:tab w:val="right" w:pos="8498"/>
        </w:tabs>
        <w:spacing w:after="0"/>
        <w:rPr>
          <w:rFonts w:ascii="Arial" w:hAnsi="Arial" w:cs="Arial"/>
        </w:rPr>
      </w:pPr>
    </w:p>
    <w:tbl>
      <w:tblPr>
        <w:tblStyle w:val="Tablaconcuadrcula1"/>
        <w:tblW w:w="0" w:type="auto"/>
        <w:tblLayout w:type="fixed"/>
        <w:tblLook w:val="04A0"/>
      </w:tblPr>
      <w:tblGrid>
        <w:gridCol w:w="2943"/>
        <w:gridCol w:w="6111"/>
      </w:tblGrid>
      <w:tr w:rsidR="001120EA" w:rsidRPr="00492F5C" w:rsidTr="00152C54">
        <w:tc>
          <w:tcPr>
            <w:tcW w:w="9054" w:type="dxa"/>
            <w:gridSpan w:val="2"/>
            <w:shd w:val="clear" w:color="auto" w:fill="0D0D0D" w:themeFill="text1" w:themeFillTint="F2"/>
          </w:tcPr>
          <w:p w:rsidR="001120EA" w:rsidRPr="00492F5C" w:rsidRDefault="001120EA" w:rsidP="00152C54">
            <w:pPr>
              <w:jc w:val="center"/>
              <w:rPr>
                <w:rFonts w:ascii="Arial" w:hAnsi="Arial" w:cs="Arial"/>
                <w:b/>
                <w:sz w:val="24"/>
                <w:szCs w:val="24"/>
              </w:rPr>
            </w:pPr>
            <w:r w:rsidRPr="00492F5C">
              <w:rPr>
                <w:rFonts w:ascii="Arial" w:hAnsi="Arial" w:cs="Arial"/>
                <w:b/>
                <w:sz w:val="24"/>
                <w:szCs w:val="24"/>
              </w:rPr>
              <w:t>Imagen (fotografía, gráfica o ilustración)</w:t>
            </w:r>
          </w:p>
        </w:tc>
      </w:tr>
      <w:tr w:rsidR="001120EA" w:rsidRPr="00492F5C" w:rsidTr="00152C54">
        <w:tc>
          <w:tcPr>
            <w:tcW w:w="2943" w:type="dxa"/>
          </w:tcPr>
          <w:p w:rsidR="001120EA" w:rsidRPr="00492F5C" w:rsidRDefault="001120EA" w:rsidP="00152C54">
            <w:pPr>
              <w:rPr>
                <w:rFonts w:ascii="Arial" w:hAnsi="Arial" w:cs="Arial"/>
                <w:b/>
                <w:sz w:val="24"/>
                <w:szCs w:val="24"/>
              </w:rPr>
            </w:pPr>
            <w:r w:rsidRPr="00492F5C">
              <w:rPr>
                <w:rFonts w:ascii="Arial" w:hAnsi="Arial" w:cs="Arial"/>
                <w:b/>
                <w:sz w:val="24"/>
                <w:szCs w:val="24"/>
              </w:rPr>
              <w:t>Código</w:t>
            </w:r>
          </w:p>
        </w:tc>
        <w:tc>
          <w:tcPr>
            <w:tcW w:w="6111" w:type="dxa"/>
          </w:tcPr>
          <w:p w:rsidR="001120EA" w:rsidRPr="00492F5C" w:rsidRDefault="001120EA" w:rsidP="00152C54">
            <w:pPr>
              <w:rPr>
                <w:rFonts w:ascii="Arial" w:hAnsi="Arial" w:cs="Arial"/>
                <w:b/>
                <w:sz w:val="24"/>
                <w:szCs w:val="24"/>
              </w:rPr>
            </w:pPr>
            <w:r w:rsidRPr="00492F5C">
              <w:rPr>
                <w:rFonts w:ascii="Arial" w:hAnsi="Arial" w:cs="Arial"/>
                <w:sz w:val="24"/>
                <w:szCs w:val="24"/>
              </w:rPr>
              <w:t>MA_09_05_IMG0</w:t>
            </w:r>
            <w:r w:rsidR="009B0E08">
              <w:rPr>
                <w:rFonts w:ascii="Arial" w:hAnsi="Arial" w:cs="Arial"/>
                <w:sz w:val="24"/>
                <w:szCs w:val="24"/>
              </w:rPr>
              <w:t>2</w:t>
            </w:r>
          </w:p>
        </w:tc>
      </w:tr>
      <w:tr w:rsidR="001120EA" w:rsidRPr="00492F5C" w:rsidTr="00152C54">
        <w:tc>
          <w:tcPr>
            <w:tcW w:w="2943" w:type="dxa"/>
          </w:tcPr>
          <w:p w:rsidR="001120EA" w:rsidRPr="00492F5C" w:rsidRDefault="001120EA" w:rsidP="00152C54">
            <w:pPr>
              <w:rPr>
                <w:rFonts w:ascii="Arial" w:hAnsi="Arial" w:cs="Arial"/>
                <w:sz w:val="24"/>
                <w:szCs w:val="24"/>
              </w:rPr>
            </w:pPr>
            <w:r w:rsidRPr="00492F5C">
              <w:rPr>
                <w:rFonts w:ascii="Arial" w:hAnsi="Arial" w:cs="Arial"/>
                <w:b/>
                <w:sz w:val="24"/>
                <w:szCs w:val="24"/>
              </w:rPr>
              <w:t>Descripción</w:t>
            </w:r>
          </w:p>
        </w:tc>
        <w:tc>
          <w:tcPr>
            <w:tcW w:w="6111" w:type="dxa"/>
          </w:tcPr>
          <w:p w:rsidR="001120EA" w:rsidRPr="00492F5C" w:rsidRDefault="0046370E" w:rsidP="00152C54">
            <w:pPr>
              <w:rPr>
                <w:rFonts w:ascii="Arial" w:hAnsi="Arial" w:cs="Arial"/>
                <w:sz w:val="24"/>
                <w:szCs w:val="24"/>
              </w:rPr>
            </w:pPr>
            <w:r>
              <w:rPr>
                <w:rFonts w:ascii="Arial" w:hAnsi="Arial" w:cs="Arial"/>
                <w:sz w:val="24"/>
                <w:szCs w:val="24"/>
              </w:rPr>
              <w:t xml:space="preserve">Tres ángulos congruentes </w:t>
            </w:r>
          </w:p>
        </w:tc>
      </w:tr>
      <w:tr w:rsidR="001120EA" w:rsidRPr="00492F5C" w:rsidTr="00152C54">
        <w:tc>
          <w:tcPr>
            <w:tcW w:w="2943" w:type="dxa"/>
          </w:tcPr>
          <w:p w:rsidR="001120EA" w:rsidRPr="00492F5C" w:rsidRDefault="001120EA" w:rsidP="00152C54">
            <w:pPr>
              <w:rPr>
                <w:rFonts w:ascii="Arial" w:hAnsi="Arial" w:cs="Arial"/>
                <w:sz w:val="24"/>
                <w:szCs w:val="24"/>
              </w:rPr>
            </w:pPr>
            <w:r w:rsidRPr="00492F5C">
              <w:rPr>
                <w:rFonts w:ascii="Arial" w:hAnsi="Arial" w:cs="Arial"/>
                <w:b/>
                <w:sz w:val="24"/>
                <w:szCs w:val="24"/>
              </w:rPr>
              <w:t>Código Shutterstock (o URL o la ruta en AulaPlaneta)</w:t>
            </w:r>
          </w:p>
        </w:tc>
        <w:tc>
          <w:tcPr>
            <w:tcW w:w="6111" w:type="dxa"/>
          </w:tcPr>
          <w:p w:rsidR="001120EA" w:rsidRDefault="001120EA" w:rsidP="00152C54">
            <w:pPr>
              <w:rPr>
                <w:rStyle w:val="Refdecomentario"/>
                <w:rFonts w:ascii="Calibri" w:eastAsia="Calibri" w:hAnsi="Calibri" w:cs="Times New Roman"/>
              </w:rPr>
            </w:pPr>
            <w:r w:rsidRPr="00492F5C">
              <w:rPr>
                <w:rStyle w:val="Refdecomentario"/>
                <w:rFonts w:ascii="Calibri" w:eastAsia="Calibri" w:hAnsi="Calibri" w:cs="Times New Roman"/>
              </w:rPr>
              <w:t xml:space="preserve"> </w:t>
            </w:r>
          </w:p>
          <w:p w:rsidR="001120EA" w:rsidRDefault="0046370E" w:rsidP="00152C54">
            <w:pPr>
              <w:rPr>
                <w:rStyle w:val="Refdecomentario"/>
                <w:rFonts w:ascii="Calibri" w:eastAsia="Calibri" w:hAnsi="Calibri" w:cs="Times New Roman"/>
              </w:rPr>
            </w:pPr>
            <w:r>
              <w:rPr>
                <w:rFonts w:ascii="Calibri" w:eastAsia="Calibri" w:hAnsi="Calibri" w:cs="Times New Roman"/>
                <w:noProof/>
                <w:sz w:val="18"/>
                <w:szCs w:val="18"/>
                <w:lang w:val="es-ES" w:eastAsia="es-ES"/>
              </w:rPr>
              <w:drawing>
                <wp:inline distT="0" distB="0" distL="0" distR="0">
                  <wp:extent cx="3714750" cy="2372647"/>
                  <wp:effectExtent l="19050" t="0" r="0" b="0"/>
                  <wp:docPr id="3" name="Imagen 1" descr="I:\ecuaciones tema 9\imagene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cuaciones tema 9\imagenes\1.JPG"/>
                          <pic:cNvPicPr>
                            <a:picLocks noChangeAspect="1" noChangeArrowheads="1"/>
                          </pic:cNvPicPr>
                        </pic:nvPicPr>
                        <pic:blipFill>
                          <a:blip r:embed="rId10"/>
                          <a:srcRect/>
                          <a:stretch>
                            <a:fillRect/>
                          </a:stretch>
                        </pic:blipFill>
                        <pic:spPr bwMode="auto">
                          <a:xfrm>
                            <a:off x="0" y="0"/>
                            <a:ext cx="3714750" cy="2372647"/>
                          </a:xfrm>
                          <a:prstGeom prst="rect">
                            <a:avLst/>
                          </a:prstGeom>
                          <a:noFill/>
                          <a:ln w="9525">
                            <a:noFill/>
                            <a:miter lim="800000"/>
                            <a:headEnd/>
                            <a:tailEnd/>
                          </a:ln>
                        </pic:spPr>
                      </pic:pic>
                    </a:graphicData>
                  </a:graphic>
                </wp:inline>
              </w:drawing>
            </w:r>
          </w:p>
          <w:p w:rsidR="001120EA" w:rsidRDefault="001120EA" w:rsidP="00152C54">
            <w:pPr>
              <w:rPr>
                <w:rStyle w:val="Refdecomentario"/>
                <w:rFonts w:ascii="Calibri" w:eastAsia="Calibri" w:hAnsi="Calibri" w:cs="Times New Roman"/>
              </w:rPr>
            </w:pPr>
          </w:p>
          <w:p w:rsidR="001120EA" w:rsidRDefault="001120EA" w:rsidP="00152C54">
            <w:pPr>
              <w:rPr>
                <w:rStyle w:val="Refdecomentario"/>
                <w:rFonts w:ascii="Calibri" w:eastAsia="Calibri" w:hAnsi="Calibri" w:cs="Times New Roman"/>
              </w:rPr>
            </w:pPr>
          </w:p>
          <w:p w:rsidR="001120EA" w:rsidRPr="00492F5C" w:rsidRDefault="001120EA" w:rsidP="0046370E">
            <w:pPr>
              <w:rPr>
                <w:rFonts w:ascii="Arial" w:hAnsi="Arial" w:cs="Arial"/>
                <w:sz w:val="24"/>
                <w:szCs w:val="24"/>
              </w:rPr>
            </w:pPr>
          </w:p>
        </w:tc>
      </w:tr>
      <w:tr w:rsidR="001120EA" w:rsidRPr="00492F5C" w:rsidTr="00152C54">
        <w:trPr>
          <w:trHeight w:val="70"/>
        </w:trPr>
        <w:tc>
          <w:tcPr>
            <w:tcW w:w="2943" w:type="dxa"/>
          </w:tcPr>
          <w:p w:rsidR="001120EA" w:rsidRPr="00492F5C" w:rsidRDefault="001120EA" w:rsidP="00152C54">
            <w:pPr>
              <w:rPr>
                <w:rFonts w:ascii="Arial" w:hAnsi="Arial" w:cs="Arial"/>
                <w:sz w:val="24"/>
                <w:szCs w:val="24"/>
              </w:rPr>
            </w:pPr>
            <w:r w:rsidRPr="00492F5C">
              <w:rPr>
                <w:rFonts w:ascii="Arial" w:hAnsi="Arial" w:cs="Arial"/>
                <w:b/>
                <w:sz w:val="24"/>
                <w:szCs w:val="24"/>
              </w:rPr>
              <w:t>Pie de imagen</w:t>
            </w:r>
          </w:p>
        </w:tc>
        <w:tc>
          <w:tcPr>
            <w:tcW w:w="6111" w:type="dxa"/>
          </w:tcPr>
          <w:p w:rsidR="001120EA" w:rsidRPr="00492F5C" w:rsidRDefault="0046370E" w:rsidP="00152C54">
            <w:pPr>
              <w:rPr>
                <w:rFonts w:ascii="Arial" w:hAnsi="Arial" w:cs="Arial"/>
                <w:i/>
                <w:sz w:val="24"/>
                <w:szCs w:val="24"/>
              </w:rPr>
            </w:pPr>
            <w:r>
              <w:rPr>
                <w:rFonts w:ascii="Arial" w:eastAsiaTheme="minorEastAsia" w:hAnsi="Arial" w:cs="Arial"/>
                <w:i/>
              </w:rPr>
              <w:t xml:space="preserve">Grafico de </w:t>
            </w:r>
            <w:r w:rsidR="00F6262B">
              <w:rPr>
                <w:rFonts w:ascii="Arial" w:eastAsiaTheme="minorEastAsia" w:hAnsi="Arial" w:cs="Arial"/>
                <w:i/>
              </w:rPr>
              <w:t xml:space="preserve">tres ángulos  congruentes </w:t>
            </w:r>
          </w:p>
        </w:tc>
      </w:tr>
    </w:tbl>
    <w:p w:rsidR="00692B6F" w:rsidRDefault="00692B6F" w:rsidP="00692B6F">
      <w:pPr>
        <w:tabs>
          <w:tab w:val="right" w:pos="8498"/>
        </w:tabs>
        <w:spacing w:after="0"/>
        <w:rPr>
          <w:rFonts w:ascii="Arial" w:hAnsi="Arial" w:cs="Arial"/>
        </w:rPr>
      </w:pPr>
    </w:p>
    <w:p w:rsidR="0046370E" w:rsidRDefault="0046370E" w:rsidP="0046370E">
      <w:pPr>
        <w:tabs>
          <w:tab w:val="right" w:pos="8498"/>
        </w:tabs>
        <w:spacing w:after="0"/>
        <w:rPr>
          <w:rFonts w:ascii="Arial" w:eastAsiaTheme="minorEastAsia" w:hAnsi="Arial" w:cs="Arial"/>
          <w:i/>
        </w:rPr>
      </w:pPr>
      <w:r>
        <w:rPr>
          <w:rFonts w:ascii="Arial" w:hAnsi="Arial" w:cs="Arial"/>
          <w:b/>
        </w:rPr>
        <w:t>Paso</w:t>
      </w:r>
      <w:r w:rsidRPr="001C6801">
        <w:rPr>
          <w:rFonts w:ascii="Arial" w:hAnsi="Arial" w:cs="Arial"/>
          <w:b/>
        </w:rPr>
        <w:t xml:space="preserve"> 3:</w:t>
      </w:r>
      <w:r>
        <w:rPr>
          <w:rFonts w:ascii="Arial" w:hAnsi="Arial" w:cs="Arial"/>
          <w:b/>
        </w:rPr>
        <w:t xml:space="preserve"> </w:t>
      </w:r>
      <w:r w:rsidRPr="0046370E">
        <w:rPr>
          <w:rFonts w:ascii="Arial" w:hAnsi="Arial" w:cs="Arial"/>
        </w:rPr>
        <w:t>hipótesis</w:t>
      </w:r>
      <w:r>
        <w:rPr>
          <w:rFonts w:ascii="Arial" w:hAnsi="Arial" w:cs="Arial"/>
        </w:rPr>
        <w:t xml:space="preserve">: </w:t>
      </w:r>
      <w:r w:rsidR="003D0E63" w:rsidRPr="00FA2549">
        <w:rPr>
          <w:rFonts w:ascii="Arial" w:eastAsiaTheme="minorEastAsia" w:hAnsi="Arial" w:cs="Arial"/>
        </w:rPr>
        <w:t xml:space="preserve">El ángulo </w:t>
      </w:r>
      <w:r w:rsidR="003D0E63">
        <w:rPr>
          <w:rFonts w:ascii="Cambria Math" w:hAnsi="Cambria Math" w:cs="Cambria Math"/>
        </w:rPr>
        <w:t>∡</w:t>
      </w:r>
      <w:r w:rsidR="003D0E63">
        <w:t xml:space="preserve"> </w:t>
      </w:r>
      <w:r w:rsidR="003D0E63" w:rsidRPr="003D0E63">
        <w:rPr>
          <w:rFonts w:ascii="Arial" w:eastAsiaTheme="minorEastAsia" w:hAnsi="Arial" w:cs="Arial"/>
        </w:rPr>
        <w:t xml:space="preserve"> </w:t>
      </w:r>
      <w:r w:rsidR="003D0E63" w:rsidRPr="003D0E63">
        <w:rPr>
          <w:rFonts w:ascii="Arial" w:eastAsiaTheme="minorEastAsia" w:hAnsi="Arial" w:cs="Arial"/>
          <w:i/>
        </w:rPr>
        <w:t>EAD</w:t>
      </w:r>
      <w:r w:rsidR="003D0E63" w:rsidRPr="003D0E63">
        <w:rPr>
          <w:i/>
        </w:rPr>
        <w:t xml:space="preserve"> </w:t>
      </w:r>
      <w:r w:rsidR="003D0E63" w:rsidRPr="003D0E63">
        <w:rPr>
          <w:rFonts w:ascii="Arial" w:eastAsiaTheme="minorEastAsia" w:hAnsi="Arial" w:cs="Arial"/>
          <w:i/>
        </w:rPr>
        <w:t xml:space="preserve"> </w:t>
      </w:r>
      <w:r w:rsidR="003D0E63" w:rsidRPr="00FA2549">
        <w:rPr>
          <w:rFonts w:ascii="Arial" w:eastAsiaTheme="minorEastAsia" w:hAnsi="Arial" w:cs="Arial"/>
        </w:rPr>
        <w:t>es congruente con el ángulo</w:t>
      </w:r>
      <w:r w:rsidR="003D0E63">
        <w:rPr>
          <w:rFonts w:ascii="Arial" w:eastAsiaTheme="minorEastAsia" w:hAnsi="Arial" w:cs="Arial"/>
        </w:rPr>
        <w:t xml:space="preserve"> </w:t>
      </w:r>
      <w:r w:rsidR="003D0E63">
        <w:rPr>
          <w:rFonts w:ascii="Cambria Math" w:hAnsi="Cambria Math" w:cs="Cambria Math"/>
        </w:rPr>
        <w:t>∡</w:t>
      </w:r>
      <w:r w:rsidR="003D0E63">
        <w:t xml:space="preserve">  </w:t>
      </w:r>
      <w:r w:rsidR="003D0E63" w:rsidRPr="003D0E63">
        <w:rPr>
          <w:rFonts w:ascii="Arial" w:eastAsiaTheme="minorEastAsia" w:hAnsi="Arial" w:cs="Arial"/>
          <w:i/>
        </w:rPr>
        <w:t xml:space="preserve">JCK </w:t>
      </w:r>
      <w:r w:rsidR="003D0E63">
        <w:rPr>
          <w:rFonts w:ascii="Arial" w:eastAsiaTheme="minorEastAsia" w:hAnsi="Arial" w:cs="Arial"/>
        </w:rPr>
        <w:t xml:space="preserve">y el ángulo </w:t>
      </w:r>
      <w:r w:rsidR="003D0E63">
        <w:rPr>
          <w:rFonts w:ascii="Cambria Math" w:hAnsi="Cambria Math" w:cs="Cambria Math"/>
        </w:rPr>
        <w:t>∡</w:t>
      </w:r>
      <w:r w:rsidR="003D0E63">
        <w:t xml:space="preserve">  </w:t>
      </w:r>
      <w:r w:rsidR="003D0E63" w:rsidRPr="003D0E63">
        <w:rPr>
          <w:rFonts w:ascii="Arial" w:eastAsiaTheme="minorEastAsia" w:hAnsi="Arial" w:cs="Arial"/>
          <w:i/>
        </w:rPr>
        <w:t xml:space="preserve">EAD </w:t>
      </w:r>
      <w:r w:rsidR="003D0E63">
        <w:rPr>
          <w:rFonts w:ascii="Arial" w:eastAsiaTheme="minorEastAsia" w:hAnsi="Arial" w:cs="Arial"/>
        </w:rPr>
        <w:t xml:space="preserve">es congruente con el </w:t>
      </w:r>
      <w:r w:rsidR="003D0E63">
        <w:rPr>
          <w:rFonts w:ascii="Cambria Math" w:hAnsi="Cambria Math" w:cs="Cambria Math"/>
        </w:rPr>
        <w:t>∡</w:t>
      </w:r>
      <w:r w:rsidR="003D0E63">
        <w:t xml:space="preserve">  </w:t>
      </w:r>
      <w:r w:rsidR="003D0E63" w:rsidRPr="003D0E63">
        <w:rPr>
          <w:rFonts w:ascii="Arial" w:eastAsiaTheme="minorEastAsia" w:hAnsi="Arial" w:cs="Arial"/>
          <w:i/>
        </w:rPr>
        <w:t>FBG</w:t>
      </w:r>
      <w:r w:rsidR="003D0E63">
        <w:rPr>
          <w:rFonts w:ascii="Arial" w:eastAsiaTheme="minorEastAsia" w:hAnsi="Arial" w:cs="Arial"/>
          <w:i/>
        </w:rPr>
        <w:t>.</w:t>
      </w:r>
    </w:p>
    <w:p w:rsidR="003D0E63" w:rsidRPr="00FA2549" w:rsidRDefault="0046370E" w:rsidP="003D0E63">
      <w:pPr>
        <w:pStyle w:val="Prrafodelista"/>
        <w:numPr>
          <w:ilvl w:val="0"/>
          <w:numId w:val="3"/>
        </w:numPr>
        <w:tabs>
          <w:tab w:val="right" w:pos="8498"/>
        </w:tabs>
        <w:spacing w:after="0"/>
        <w:rPr>
          <w:rFonts w:ascii="Arial" w:eastAsiaTheme="minorEastAsia" w:hAnsi="Arial" w:cs="Arial"/>
        </w:rPr>
      </w:pPr>
      <w:r>
        <w:rPr>
          <w:rFonts w:ascii="Arial" w:eastAsiaTheme="minorEastAsia" w:hAnsi="Arial" w:cs="Arial"/>
        </w:rPr>
        <w:t xml:space="preserve">Tesis: </w:t>
      </w:r>
      <w:r w:rsidR="003D0E63">
        <w:rPr>
          <w:rFonts w:ascii="Cambria Math" w:hAnsi="Cambria Math" w:cs="Cambria Math"/>
        </w:rPr>
        <w:t>∡</w:t>
      </w:r>
      <w:r w:rsidR="003D0E63">
        <w:t xml:space="preserve">  </w:t>
      </w:r>
      <w:r w:rsidR="003D0E63">
        <w:rPr>
          <w:rFonts w:ascii="Arial" w:eastAsiaTheme="minorEastAsia" w:hAnsi="Arial" w:cs="Arial"/>
        </w:rPr>
        <w:t xml:space="preserve">JCK es congruente con el </w:t>
      </w:r>
      <w:r w:rsidR="003D0E63">
        <w:rPr>
          <w:rFonts w:ascii="Cambria Math" w:hAnsi="Cambria Math" w:cs="Cambria Math"/>
        </w:rPr>
        <w:t>∡</w:t>
      </w:r>
      <w:r w:rsidR="003D0E63">
        <w:t xml:space="preserve">  </w:t>
      </w:r>
      <w:r w:rsidR="003D0E63">
        <w:rPr>
          <w:rFonts w:ascii="Arial" w:eastAsiaTheme="minorEastAsia" w:hAnsi="Arial" w:cs="Arial"/>
          <w:i/>
        </w:rPr>
        <w:t>FBG.</w:t>
      </w:r>
      <w:r w:rsidR="003D0E63">
        <w:rPr>
          <w:rFonts w:ascii="Arial" w:eastAsiaTheme="minorEastAsia" w:hAnsi="Arial" w:cs="Arial"/>
        </w:rPr>
        <w:t xml:space="preserve"> </w:t>
      </w:r>
    </w:p>
    <w:p w:rsidR="003D0E63" w:rsidRDefault="003D0E63" w:rsidP="003D0E63">
      <w:pPr>
        <w:tabs>
          <w:tab w:val="right" w:pos="8498"/>
        </w:tabs>
        <w:spacing w:after="0"/>
        <w:rPr>
          <w:rFonts w:ascii="Arial" w:hAnsi="Arial" w:cs="Arial"/>
          <w:b/>
        </w:rPr>
      </w:pPr>
    </w:p>
    <w:p w:rsidR="0046370E" w:rsidRPr="0046370E" w:rsidRDefault="0046370E" w:rsidP="0046370E">
      <w:pPr>
        <w:tabs>
          <w:tab w:val="right" w:pos="8498"/>
        </w:tabs>
        <w:spacing w:after="0"/>
        <w:rPr>
          <w:rFonts w:ascii="Arial" w:hAnsi="Arial" w:cs="Arial"/>
          <w:b/>
        </w:rPr>
      </w:pPr>
    </w:p>
    <w:p w:rsidR="00A401AE" w:rsidRDefault="00A401AE" w:rsidP="00A401AE">
      <w:pPr>
        <w:tabs>
          <w:tab w:val="right" w:pos="8498"/>
        </w:tabs>
        <w:spacing w:after="0"/>
        <w:rPr>
          <w:rFonts w:ascii="Arial" w:hAnsi="Arial" w:cs="Arial"/>
          <w:b/>
        </w:rPr>
      </w:pPr>
    </w:p>
    <w:p w:rsidR="00D1486E" w:rsidRPr="00A401AE" w:rsidRDefault="00A401AE" w:rsidP="00A401AE">
      <w:pPr>
        <w:tabs>
          <w:tab w:val="right" w:pos="8498"/>
        </w:tabs>
        <w:spacing w:after="0"/>
        <w:rPr>
          <w:rFonts w:ascii="Arial" w:hAnsi="Arial" w:cs="Arial"/>
        </w:rPr>
      </w:pPr>
      <w:r w:rsidRPr="00A401AE">
        <w:rPr>
          <w:rFonts w:ascii="Arial" w:hAnsi="Arial" w:cs="Arial"/>
          <w:b/>
        </w:rPr>
        <w:t>Paso 4:</w:t>
      </w:r>
      <w:r>
        <w:rPr>
          <w:rFonts w:ascii="Arial" w:hAnsi="Arial" w:cs="Arial"/>
          <w:b/>
        </w:rPr>
        <w:t xml:space="preserve"> </w:t>
      </w:r>
      <w:r>
        <w:rPr>
          <w:rFonts w:ascii="Arial" w:hAnsi="Arial" w:cs="Arial"/>
        </w:rPr>
        <w:t>se quiere probar que dos ángulos son congruentes sabiendo que cada uno de ellos</w:t>
      </w:r>
      <w:r w:rsidR="000F0D9F">
        <w:rPr>
          <w:rFonts w:ascii="Arial" w:hAnsi="Arial" w:cs="Arial"/>
        </w:rPr>
        <w:t xml:space="preserve"> es congruente con el mismo ángulo </w:t>
      </w:r>
      <w:r>
        <w:rPr>
          <w:rFonts w:ascii="Arial" w:hAnsi="Arial" w:cs="Arial"/>
        </w:rPr>
        <w:t xml:space="preserve">, como la medida de ángulos son números se puede utilizar la ley de transitividad y llegar a que los ángulos son congruentes que es lo que se quiere probar.  </w:t>
      </w:r>
    </w:p>
    <w:p w:rsidR="002A54FF" w:rsidRDefault="002A54FF" w:rsidP="00A755F0">
      <w:pPr>
        <w:tabs>
          <w:tab w:val="right" w:pos="8498"/>
        </w:tabs>
        <w:spacing w:after="0"/>
        <w:rPr>
          <w:rFonts w:ascii="Arial" w:hAnsi="Arial" w:cs="Arial"/>
        </w:rPr>
      </w:pPr>
    </w:p>
    <w:p w:rsidR="00A755F0" w:rsidRDefault="00A401AE" w:rsidP="00A755F0">
      <w:pPr>
        <w:tabs>
          <w:tab w:val="right" w:pos="8498"/>
        </w:tabs>
        <w:spacing w:after="0"/>
        <w:rPr>
          <w:rFonts w:ascii="Arial" w:hAnsi="Arial" w:cs="Arial"/>
          <w:b/>
        </w:rPr>
      </w:pPr>
      <w:r w:rsidRPr="001C6801">
        <w:rPr>
          <w:rFonts w:ascii="Arial" w:hAnsi="Arial" w:cs="Arial"/>
          <w:b/>
        </w:rPr>
        <w:t>Paso 5:</w:t>
      </w:r>
    </w:p>
    <w:tbl>
      <w:tblPr>
        <w:tblStyle w:val="Tablaconcuadrcula"/>
        <w:tblW w:w="0" w:type="auto"/>
        <w:tblLook w:val="04A0"/>
      </w:tblPr>
      <w:tblGrid>
        <w:gridCol w:w="4786"/>
        <w:gridCol w:w="4192"/>
      </w:tblGrid>
      <w:tr w:rsidR="00A401AE" w:rsidTr="003D0E63">
        <w:tc>
          <w:tcPr>
            <w:tcW w:w="4786" w:type="dxa"/>
          </w:tcPr>
          <w:p w:rsidR="00A401AE" w:rsidRPr="00A401AE" w:rsidRDefault="00A401AE" w:rsidP="00A401AE">
            <w:pPr>
              <w:tabs>
                <w:tab w:val="right" w:pos="8498"/>
              </w:tabs>
              <w:jc w:val="center"/>
              <w:rPr>
                <w:rFonts w:ascii="Arial" w:hAnsi="Arial" w:cs="Arial"/>
                <w:b/>
              </w:rPr>
            </w:pPr>
            <w:r w:rsidRPr="00A401AE">
              <w:rPr>
                <w:rFonts w:ascii="Arial" w:hAnsi="Arial" w:cs="Arial"/>
                <w:b/>
              </w:rPr>
              <w:t>Afirmación</w:t>
            </w:r>
          </w:p>
        </w:tc>
        <w:tc>
          <w:tcPr>
            <w:tcW w:w="4192" w:type="dxa"/>
          </w:tcPr>
          <w:p w:rsidR="00A401AE" w:rsidRPr="00A401AE" w:rsidRDefault="00A401AE" w:rsidP="00A401AE">
            <w:pPr>
              <w:tabs>
                <w:tab w:val="right" w:pos="8498"/>
              </w:tabs>
              <w:jc w:val="center"/>
              <w:rPr>
                <w:rFonts w:ascii="Arial" w:hAnsi="Arial" w:cs="Arial"/>
                <w:b/>
              </w:rPr>
            </w:pPr>
            <w:r w:rsidRPr="00A401AE">
              <w:rPr>
                <w:rFonts w:ascii="Arial" w:hAnsi="Arial" w:cs="Arial"/>
                <w:b/>
              </w:rPr>
              <w:t>Razón</w:t>
            </w:r>
          </w:p>
        </w:tc>
      </w:tr>
      <w:tr w:rsidR="00A401AE" w:rsidTr="003D0E63">
        <w:tc>
          <w:tcPr>
            <w:tcW w:w="4786" w:type="dxa"/>
          </w:tcPr>
          <w:p w:rsidR="00A401AE" w:rsidRPr="00C31A24" w:rsidRDefault="00A401AE" w:rsidP="00F4700F">
            <w:pPr>
              <w:pStyle w:val="Prrafodelista"/>
              <w:numPr>
                <w:ilvl w:val="0"/>
                <w:numId w:val="4"/>
              </w:numPr>
              <w:tabs>
                <w:tab w:val="right" w:pos="8498"/>
              </w:tabs>
              <w:jc w:val="both"/>
              <w:rPr>
                <w:rFonts w:ascii="Arial" w:hAnsi="Arial" w:cs="Arial"/>
              </w:rPr>
            </w:pPr>
            <w:r w:rsidRPr="00C31A24">
              <w:rPr>
                <w:rFonts w:ascii="Cambria Math" w:hAnsi="Cambria Math" w:cs="Cambria Math"/>
              </w:rPr>
              <w:t>∡</w:t>
            </w:r>
            <w:r w:rsidR="003D0E63" w:rsidRPr="003D0E63">
              <w:rPr>
                <w:rFonts w:ascii="Arial" w:eastAsiaTheme="minorEastAsia" w:hAnsi="Arial" w:cs="Arial"/>
                <w:i/>
              </w:rPr>
              <w:t xml:space="preserve"> EAD</w:t>
            </w:r>
            <w:r w:rsidR="003D0E63" w:rsidRPr="003D0E63">
              <w:rPr>
                <w:i/>
              </w:rPr>
              <w:t xml:space="preserve"> </w:t>
            </w:r>
            <w:r w:rsidR="003D0E63" w:rsidRPr="003D0E63">
              <w:rPr>
                <w:rFonts w:ascii="Arial" w:eastAsiaTheme="minorEastAsia" w:hAnsi="Arial" w:cs="Arial"/>
                <w:i/>
              </w:rPr>
              <w:t xml:space="preserve"> </w:t>
            </w:r>
            <w:r w:rsidRPr="00C31A24">
              <w:rPr>
                <w:rFonts w:ascii="Cambria Math" w:eastAsiaTheme="minorEastAsia" w:hAnsi="Cambria Math" w:cs="Cambria Math"/>
                <w:i/>
              </w:rPr>
              <w:t xml:space="preserve">≅ </w:t>
            </w:r>
            <w:r w:rsidRPr="00C31A24">
              <w:rPr>
                <w:rFonts w:ascii="Cambria Math" w:hAnsi="Cambria Math" w:cs="Cambria Math"/>
              </w:rPr>
              <w:t>∡</w:t>
            </w:r>
            <w:r w:rsidR="003D0E63" w:rsidRPr="003D0E63">
              <w:rPr>
                <w:rFonts w:ascii="Arial" w:eastAsiaTheme="minorEastAsia" w:hAnsi="Arial" w:cs="Arial"/>
                <w:i/>
              </w:rPr>
              <w:t xml:space="preserve"> JCK</w:t>
            </w:r>
            <w:r w:rsidR="003D0E63" w:rsidRPr="00C31A24">
              <w:rPr>
                <w:rFonts w:ascii="Arial" w:eastAsiaTheme="minorEastAsia" w:hAnsi="Arial" w:cs="Arial"/>
              </w:rPr>
              <w:t xml:space="preserve"> </w:t>
            </w:r>
            <w:r w:rsidRPr="00C31A24">
              <w:rPr>
                <w:rFonts w:ascii="Arial" w:eastAsiaTheme="minorEastAsia" w:hAnsi="Arial" w:cs="Arial"/>
              </w:rPr>
              <w:t xml:space="preserve">y </w:t>
            </w:r>
            <w:r w:rsidRPr="00C31A24">
              <w:rPr>
                <w:rFonts w:ascii="Cambria Math" w:hAnsi="Cambria Math" w:cs="Cambria Math"/>
              </w:rPr>
              <w:t>∡</w:t>
            </w:r>
            <w:r w:rsidR="003D0E63" w:rsidRPr="003D0E63">
              <w:rPr>
                <w:rFonts w:ascii="Arial" w:eastAsiaTheme="minorEastAsia" w:hAnsi="Arial" w:cs="Arial"/>
                <w:i/>
              </w:rPr>
              <w:t xml:space="preserve"> EAD</w:t>
            </w:r>
            <w:r w:rsidR="003D0E63" w:rsidRPr="003D0E63">
              <w:rPr>
                <w:i/>
              </w:rPr>
              <w:t xml:space="preserve"> </w:t>
            </w:r>
            <w:r w:rsidR="003D0E63" w:rsidRPr="003D0E63">
              <w:rPr>
                <w:rFonts w:ascii="Arial" w:eastAsiaTheme="minorEastAsia" w:hAnsi="Arial" w:cs="Arial"/>
                <w:i/>
              </w:rPr>
              <w:t xml:space="preserve"> </w:t>
            </w:r>
            <w:r w:rsidRPr="00C31A24">
              <w:rPr>
                <w:rFonts w:ascii="Cambria Math" w:eastAsiaTheme="minorEastAsia" w:hAnsi="Cambria Math" w:cs="Cambria Math"/>
                <w:i/>
              </w:rPr>
              <w:t xml:space="preserve">≅ </w:t>
            </w:r>
            <w:r w:rsidRPr="00C31A24">
              <w:rPr>
                <w:rFonts w:ascii="Cambria Math" w:hAnsi="Cambria Math" w:cs="Cambria Math"/>
              </w:rPr>
              <w:t>∡</w:t>
            </w:r>
            <w:r w:rsidR="003D0E63" w:rsidRPr="003D0E63">
              <w:rPr>
                <w:rFonts w:ascii="Arial" w:eastAsiaTheme="minorEastAsia" w:hAnsi="Arial" w:cs="Arial"/>
                <w:i/>
              </w:rPr>
              <w:t xml:space="preserve"> FBG</w:t>
            </w:r>
          </w:p>
        </w:tc>
        <w:tc>
          <w:tcPr>
            <w:tcW w:w="4192" w:type="dxa"/>
          </w:tcPr>
          <w:p w:rsidR="00A401AE" w:rsidRDefault="00A401AE" w:rsidP="00C31A24">
            <w:pPr>
              <w:tabs>
                <w:tab w:val="right" w:pos="8498"/>
              </w:tabs>
              <w:jc w:val="both"/>
              <w:rPr>
                <w:rFonts w:ascii="Arial" w:hAnsi="Arial" w:cs="Arial"/>
              </w:rPr>
            </w:pPr>
            <w:r>
              <w:rPr>
                <w:rFonts w:ascii="Arial" w:hAnsi="Arial" w:cs="Arial"/>
              </w:rPr>
              <w:t>Hipótesis</w:t>
            </w:r>
            <w:r w:rsidR="00C31A24">
              <w:rPr>
                <w:rFonts w:ascii="Arial" w:hAnsi="Arial" w:cs="Arial"/>
              </w:rPr>
              <w:t>.</w:t>
            </w:r>
            <w:r>
              <w:rPr>
                <w:rFonts w:ascii="Arial" w:hAnsi="Arial" w:cs="Arial"/>
              </w:rPr>
              <w:t xml:space="preserve"> </w:t>
            </w:r>
          </w:p>
        </w:tc>
      </w:tr>
      <w:tr w:rsidR="00A401AE" w:rsidTr="003D0E63">
        <w:tc>
          <w:tcPr>
            <w:tcW w:w="4786" w:type="dxa"/>
          </w:tcPr>
          <w:p w:rsidR="00A401AE" w:rsidRPr="00C31A24" w:rsidRDefault="00A401AE" w:rsidP="00F4700F">
            <w:pPr>
              <w:pStyle w:val="Prrafodelista"/>
              <w:numPr>
                <w:ilvl w:val="0"/>
                <w:numId w:val="4"/>
              </w:numPr>
              <w:tabs>
                <w:tab w:val="right" w:pos="8498"/>
              </w:tabs>
              <w:jc w:val="both"/>
              <w:rPr>
                <w:rFonts w:ascii="Cambria Math" w:hAnsi="Cambria Math" w:cs="Cambria Math"/>
                <w:i/>
              </w:rPr>
            </w:pPr>
            <w:r w:rsidRPr="00C31A24">
              <w:rPr>
                <w:rFonts w:ascii="Cambria Math" w:hAnsi="Cambria Math" w:cs="Cambria Math"/>
                <w:i/>
              </w:rPr>
              <w:t>m∡</w:t>
            </w:r>
            <w:r w:rsidR="003D0E63" w:rsidRPr="003D0E63">
              <w:rPr>
                <w:rFonts w:ascii="Arial" w:eastAsiaTheme="minorEastAsia" w:hAnsi="Arial" w:cs="Arial"/>
                <w:i/>
              </w:rPr>
              <w:t xml:space="preserve"> EAD</w:t>
            </w:r>
            <w:r w:rsidR="003D0E63" w:rsidRPr="003D0E63">
              <w:rPr>
                <w:i/>
              </w:rPr>
              <w:t xml:space="preserve"> </w:t>
            </w:r>
            <w:r w:rsidR="003D0E63" w:rsidRPr="003D0E63">
              <w:rPr>
                <w:rFonts w:ascii="Arial" w:eastAsiaTheme="minorEastAsia" w:hAnsi="Arial" w:cs="Arial"/>
                <w:i/>
              </w:rPr>
              <w:t xml:space="preserve"> </w:t>
            </w:r>
            <w:r w:rsidRPr="00C31A24">
              <w:rPr>
                <w:rFonts w:ascii="Cambria Math" w:eastAsiaTheme="minorEastAsia" w:hAnsi="Cambria Math" w:cs="Cambria Math"/>
                <w:i/>
              </w:rPr>
              <w:t>= m</w:t>
            </w:r>
            <w:r w:rsidRPr="00C31A24">
              <w:rPr>
                <w:rFonts w:ascii="Cambria Math" w:hAnsi="Cambria Math" w:cs="Cambria Math"/>
                <w:i/>
              </w:rPr>
              <w:t>∡</w:t>
            </w:r>
            <w:r w:rsidR="003D0E63" w:rsidRPr="003D0E63">
              <w:rPr>
                <w:rFonts w:ascii="Arial" w:eastAsiaTheme="minorEastAsia" w:hAnsi="Arial" w:cs="Arial"/>
                <w:i/>
              </w:rPr>
              <w:t xml:space="preserve"> JCK</w:t>
            </w:r>
            <w:r w:rsidRPr="00C31A24">
              <w:rPr>
                <w:rFonts w:ascii="Arial" w:eastAsiaTheme="minorEastAsia" w:hAnsi="Arial" w:cs="Arial"/>
                <w:i/>
              </w:rPr>
              <w:t xml:space="preserve"> y m</w:t>
            </w:r>
            <w:r w:rsidRPr="00C31A24">
              <w:rPr>
                <w:rFonts w:ascii="Cambria Math" w:hAnsi="Cambria Math" w:cs="Cambria Math"/>
                <w:i/>
              </w:rPr>
              <w:t>∡</w:t>
            </w:r>
            <w:r w:rsidR="003D0E63" w:rsidRPr="003D0E63">
              <w:rPr>
                <w:rFonts w:ascii="Arial" w:eastAsiaTheme="minorEastAsia" w:hAnsi="Arial" w:cs="Arial"/>
                <w:i/>
              </w:rPr>
              <w:t xml:space="preserve"> EAD</w:t>
            </w:r>
            <w:r w:rsidR="003D0E63" w:rsidRPr="003D0E63">
              <w:rPr>
                <w:i/>
              </w:rPr>
              <w:t xml:space="preserve"> </w:t>
            </w:r>
            <w:r w:rsidRPr="00C31A24">
              <w:rPr>
                <w:rFonts w:ascii="Cambria Math" w:eastAsiaTheme="minorEastAsia" w:hAnsi="Cambria Math" w:cs="Cambria Math"/>
                <w:i/>
              </w:rPr>
              <w:t>= m</w:t>
            </w:r>
            <w:r w:rsidRPr="00C31A24">
              <w:rPr>
                <w:rFonts w:ascii="Cambria Math" w:hAnsi="Cambria Math" w:cs="Cambria Math"/>
                <w:i/>
              </w:rPr>
              <w:t>∡</w:t>
            </w:r>
            <w:r w:rsidR="003D0E63" w:rsidRPr="003D0E63">
              <w:rPr>
                <w:rFonts w:ascii="Arial" w:eastAsiaTheme="minorEastAsia" w:hAnsi="Arial" w:cs="Arial"/>
                <w:i/>
              </w:rPr>
              <w:t xml:space="preserve"> FBG</w:t>
            </w:r>
          </w:p>
        </w:tc>
        <w:tc>
          <w:tcPr>
            <w:tcW w:w="4192" w:type="dxa"/>
          </w:tcPr>
          <w:p w:rsidR="00A401AE" w:rsidRDefault="00C31A24" w:rsidP="00C31A24">
            <w:pPr>
              <w:tabs>
                <w:tab w:val="right" w:pos="8498"/>
              </w:tabs>
              <w:jc w:val="both"/>
              <w:rPr>
                <w:rFonts w:ascii="Arial" w:hAnsi="Arial" w:cs="Arial"/>
              </w:rPr>
            </w:pPr>
            <w:r>
              <w:rPr>
                <w:rFonts w:ascii="Arial" w:hAnsi="Arial" w:cs="Arial"/>
              </w:rPr>
              <w:t>Definición</w:t>
            </w:r>
            <w:r w:rsidR="00A401AE">
              <w:rPr>
                <w:rFonts w:ascii="Arial" w:hAnsi="Arial" w:cs="Arial"/>
              </w:rPr>
              <w:t xml:space="preserve"> </w:t>
            </w:r>
            <w:r>
              <w:rPr>
                <w:rFonts w:ascii="Arial" w:hAnsi="Arial" w:cs="Arial"/>
              </w:rPr>
              <w:t>ángulos</w:t>
            </w:r>
            <w:r w:rsidR="00A401AE">
              <w:rPr>
                <w:rFonts w:ascii="Arial" w:hAnsi="Arial" w:cs="Arial"/>
              </w:rPr>
              <w:t xml:space="preserve"> congruentes</w:t>
            </w:r>
            <w:r>
              <w:rPr>
                <w:rFonts w:ascii="Arial" w:hAnsi="Arial" w:cs="Arial"/>
              </w:rPr>
              <w:t>.</w:t>
            </w:r>
            <w:r w:rsidR="00A401AE">
              <w:rPr>
                <w:rFonts w:ascii="Arial" w:hAnsi="Arial" w:cs="Arial"/>
              </w:rPr>
              <w:t xml:space="preserve"> </w:t>
            </w:r>
          </w:p>
        </w:tc>
      </w:tr>
      <w:tr w:rsidR="00C31A24" w:rsidTr="003D0E63">
        <w:tc>
          <w:tcPr>
            <w:tcW w:w="4786" w:type="dxa"/>
          </w:tcPr>
          <w:p w:rsidR="00C31A24" w:rsidRPr="00C31A24" w:rsidRDefault="00C31A24" w:rsidP="00F4700F">
            <w:pPr>
              <w:pStyle w:val="Prrafodelista"/>
              <w:numPr>
                <w:ilvl w:val="0"/>
                <w:numId w:val="4"/>
              </w:numPr>
              <w:tabs>
                <w:tab w:val="right" w:pos="8498"/>
              </w:tabs>
              <w:jc w:val="both"/>
              <w:rPr>
                <w:rFonts w:ascii="Cambria Math" w:hAnsi="Cambria Math" w:cs="Cambria Math"/>
                <w:i/>
              </w:rPr>
            </w:pPr>
            <w:r w:rsidRPr="00C31A24">
              <w:rPr>
                <w:rFonts w:ascii="Arial" w:eastAsiaTheme="minorEastAsia" w:hAnsi="Arial" w:cs="Arial"/>
                <w:i/>
              </w:rPr>
              <w:t>m</w:t>
            </w:r>
            <w:r w:rsidRPr="00C31A24">
              <w:rPr>
                <w:rFonts w:ascii="Cambria Math" w:hAnsi="Cambria Math" w:cs="Cambria Math"/>
                <w:i/>
              </w:rPr>
              <w:t>∡</w:t>
            </w:r>
            <w:r w:rsidR="003D0E63" w:rsidRPr="003D0E63">
              <w:rPr>
                <w:rFonts w:ascii="Arial" w:eastAsiaTheme="minorEastAsia" w:hAnsi="Arial" w:cs="Arial"/>
                <w:i/>
              </w:rPr>
              <w:t xml:space="preserve"> JCK</w:t>
            </w:r>
            <w:r>
              <w:rPr>
                <w:rFonts w:ascii="Arial" w:eastAsiaTheme="minorEastAsia" w:hAnsi="Arial" w:cs="Arial"/>
                <w:i/>
              </w:rPr>
              <w:t xml:space="preserve"> </w:t>
            </w:r>
            <w:r w:rsidRPr="00C31A24">
              <w:rPr>
                <w:rFonts w:ascii="Cambria Math" w:eastAsiaTheme="minorEastAsia" w:hAnsi="Cambria Math" w:cs="Cambria Math"/>
                <w:i/>
              </w:rPr>
              <w:t>= m</w:t>
            </w:r>
            <w:r w:rsidRPr="00C31A24">
              <w:rPr>
                <w:rFonts w:ascii="Cambria Math" w:hAnsi="Cambria Math" w:cs="Cambria Math"/>
                <w:i/>
              </w:rPr>
              <w:t>∡</w:t>
            </w:r>
            <w:r w:rsidR="003D0E63" w:rsidRPr="003D0E63">
              <w:rPr>
                <w:rFonts w:ascii="Arial" w:eastAsiaTheme="minorEastAsia" w:hAnsi="Arial" w:cs="Arial"/>
                <w:i/>
              </w:rPr>
              <w:t xml:space="preserve"> FBG</w:t>
            </w:r>
          </w:p>
        </w:tc>
        <w:tc>
          <w:tcPr>
            <w:tcW w:w="4192" w:type="dxa"/>
          </w:tcPr>
          <w:p w:rsidR="00C31A24" w:rsidRDefault="00C31A24" w:rsidP="00C31A24">
            <w:pPr>
              <w:tabs>
                <w:tab w:val="right" w:pos="8498"/>
              </w:tabs>
              <w:jc w:val="both"/>
              <w:rPr>
                <w:rFonts w:ascii="Arial" w:hAnsi="Arial" w:cs="Arial"/>
              </w:rPr>
            </w:pPr>
            <w:r>
              <w:rPr>
                <w:rFonts w:ascii="Arial" w:hAnsi="Arial" w:cs="Arial"/>
              </w:rPr>
              <w:t>Propiedad transitividad en paso 2.</w:t>
            </w:r>
          </w:p>
        </w:tc>
      </w:tr>
      <w:tr w:rsidR="00C31A24" w:rsidTr="003D0E63">
        <w:tc>
          <w:tcPr>
            <w:tcW w:w="4786" w:type="dxa"/>
          </w:tcPr>
          <w:p w:rsidR="00C31A24" w:rsidRPr="00C31A24" w:rsidRDefault="00C31A24" w:rsidP="00F4700F">
            <w:pPr>
              <w:pStyle w:val="Prrafodelista"/>
              <w:numPr>
                <w:ilvl w:val="0"/>
                <w:numId w:val="4"/>
              </w:numPr>
              <w:tabs>
                <w:tab w:val="right" w:pos="8498"/>
              </w:tabs>
              <w:jc w:val="both"/>
              <w:rPr>
                <w:rFonts w:ascii="Cambria Math" w:hAnsi="Cambria Math" w:cs="Cambria Math"/>
                <w:i/>
              </w:rPr>
            </w:pPr>
            <w:r w:rsidRPr="00C31A24">
              <w:rPr>
                <w:rFonts w:ascii="Cambria Math" w:hAnsi="Cambria Math" w:cs="Cambria Math"/>
              </w:rPr>
              <w:t>∡</w:t>
            </w:r>
            <w:r w:rsidR="003D0E63" w:rsidRPr="003D0E63">
              <w:rPr>
                <w:rFonts w:ascii="Arial" w:eastAsiaTheme="minorEastAsia" w:hAnsi="Arial" w:cs="Arial"/>
                <w:i/>
              </w:rPr>
              <w:t xml:space="preserve"> JCK</w:t>
            </w:r>
            <w:r w:rsidR="003D0E63" w:rsidRPr="00C31A24">
              <w:rPr>
                <w:rFonts w:ascii="Cambria Math" w:eastAsiaTheme="minorEastAsia" w:hAnsi="Cambria Math" w:cs="Cambria Math"/>
                <w:i/>
              </w:rPr>
              <w:t xml:space="preserve"> </w:t>
            </w:r>
            <w:r w:rsidRPr="00C31A24">
              <w:rPr>
                <w:rFonts w:ascii="Cambria Math" w:eastAsiaTheme="minorEastAsia" w:hAnsi="Cambria Math" w:cs="Cambria Math"/>
                <w:i/>
              </w:rPr>
              <w:t xml:space="preserve">≅ </w:t>
            </w:r>
            <w:r w:rsidRPr="00C31A24">
              <w:rPr>
                <w:rFonts w:ascii="Cambria Math" w:hAnsi="Cambria Math" w:cs="Cambria Math"/>
              </w:rPr>
              <w:t>∡</w:t>
            </w:r>
            <w:r w:rsidR="003D0E63" w:rsidRPr="003D0E63">
              <w:rPr>
                <w:rFonts w:ascii="Arial" w:eastAsiaTheme="minorEastAsia" w:hAnsi="Arial" w:cs="Arial"/>
                <w:i/>
              </w:rPr>
              <w:t xml:space="preserve"> FBG</w:t>
            </w:r>
          </w:p>
        </w:tc>
        <w:tc>
          <w:tcPr>
            <w:tcW w:w="4192" w:type="dxa"/>
          </w:tcPr>
          <w:p w:rsidR="00C31A24" w:rsidRDefault="00C31A24" w:rsidP="00C31A24">
            <w:pPr>
              <w:tabs>
                <w:tab w:val="right" w:pos="8498"/>
              </w:tabs>
              <w:jc w:val="both"/>
              <w:rPr>
                <w:rFonts w:ascii="Arial" w:hAnsi="Arial" w:cs="Arial"/>
              </w:rPr>
            </w:pPr>
            <w:r>
              <w:rPr>
                <w:rFonts w:ascii="Arial" w:hAnsi="Arial" w:cs="Arial"/>
              </w:rPr>
              <w:t xml:space="preserve">Definición de ángulos congruentes </w:t>
            </w:r>
          </w:p>
        </w:tc>
      </w:tr>
    </w:tbl>
    <w:p w:rsidR="00A401AE" w:rsidRPr="00A755F0" w:rsidRDefault="00A401AE" w:rsidP="00A401AE">
      <w:pPr>
        <w:tabs>
          <w:tab w:val="right" w:pos="8498"/>
        </w:tabs>
        <w:spacing w:after="0"/>
        <w:jc w:val="center"/>
        <w:rPr>
          <w:rFonts w:ascii="Arial" w:hAnsi="Arial" w:cs="Arial"/>
        </w:rPr>
      </w:pPr>
    </w:p>
    <w:p w:rsidR="0055718F" w:rsidRDefault="0055718F" w:rsidP="0061059B">
      <w:pPr>
        <w:tabs>
          <w:tab w:val="right" w:pos="8498"/>
        </w:tabs>
        <w:spacing w:after="0"/>
        <w:jc w:val="both"/>
        <w:rPr>
          <w:rFonts w:ascii="Arial" w:hAnsi="Arial" w:cs="Arial"/>
        </w:rPr>
      </w:pPr>
      <w:r>
        <w:rPr>
          <w:rFonts w:ascii="Arial" w:hAnsi="Arial" w:cs="Arial"/>
        </w:rPr>
        <w:t>Como puedes observar para utilizar el método de demostración directa es necesario conocer al</w:t>
      </w:r>
      <w:r w:rsidR="00862D29">
        <w:rPr>
          <w:rFonts w:ascii="Arial" w:hAnsi="Arial" w:cs="Arial"/>
        </w:rPr>
        <w:t xml:space="preserve">gunas definiciones, algunos </w:t>
      </w:r>
      <w:r>
        <w:rPr>
          <w:rFonts w:ascii="Arial" w:hAnsi="Arial" w:cs="Arial"/>
        </w:rPr>
        <w:t>axiomas</w:t>
      </w:r>
      <w:r w:rsidR="00862D29">
        <w:rPr>
          <w:rFonts w:ascii="Arial" w:hAnsi="Arial" w:cs="Arial"/>
        </w:rPr>
        <w:t xml:space="preserve"> no solo de la geometría sino de otras ramas de las matemáticas </w:t>
      </w:r>
      <w:r>
        <w:rPr>
          <w:rFonts w:ascii="Arial" w:hAnsi="Arial" w:cs="Arial"/>
        </w:rPr>
        <w:t xml:space="preserve"> y algunos teoremas, en la siguiente  sesión el trabajo girara en torno al método de demostración  indirecta.  </w:t>
      </w:r>
    </w:p>
    <w:p w:rsidR="00F52614" w:rsidRDefault="00F52614" w:rsidP="0061059B">
      <w:pPr>
        <w:tabs>
          <w:tab w:val="right" w:pos="8498"/>
        </w:tabs>
        <w:spacing w:after="0"/>
        <w:jc w:val="both"/>
        <w:rPr>
          <w:rFonts w:ascii="Arial" w:hAnsi="Arial" w:cs="Arial"/>
        </w:rPr>
      </w:pPr>
    </w:p>
    <w:p w:rsidR="00A464F4" w:rsidRDefault="00F52614" w:rsidP="0061059B">
      <w:pPr>
        <w:tabs>
          <w:tab w:val="right" w:pos="8498"/>
        </w:tabs>
        <w:spacing w:after="0"/>
        <w:jc w:val="both"/>
        <w:rPr>
          <w:rFonts w:ascii="Arial" w:hAnsi="Arial" w:cs="Arial"/>
          <w:b/>
        </w:rPr>
      </w:pPr>
      <w:r>
        <w:rPr>
          <w:rFonts w:ascii="Arial" w:hAnsi="Arial" w:cs="Arial"/>
          <w:highlight w:val="yellow"/>
        </w:rPr>
        <w:t>[SECCIÓN 2</w:t>
      </w:r>
      <w:r w:rsidRPr="007C7957">
        <w:rPr>
          <w:rFonts w:ascii="Arial" w:hAnsi="Arial" w:cs="Arial"/>
          <w:highlight w:val="yellow"/>
        </w:rPr>
        <w:t>]</w:t>
      </w:r>
      <w:r w:rsidRPr="007C7957">
        <w:rPr>
          <w:rFonts w:ascii="Arial" w:hAnsi="Arial" w:cs="Arial"/>
        </w:rPr>
        <w:t xml:space="preserve"> </w:t>
      </w:r>
      <w:r>
        <w:rPr>
          <w:rFonts w:ascii="Arial" w:hAnsi="Arial" w:cs="Arial"/>
          <w:b/>
        </w:rPr>
        <w:t xml:space="preserve">1.2  Método indirecto </w:t>
      </w:r>
    </w:p>
    <w:p w:rsidR="00F52614" w:rsidRPr="00F52614" w:rsidRDefault="00F52614" w:rsidP="0061059B">
      <w:pPr>
        <w:tabs>
          <w:tab w:val="right" w:pos="8498"/>
        </w:tabs>
        <w:spacing w:after="0"/>
        <w:jc w:val="both"/>
        <w:rPr>
          <w:rFonts w:ascii="Arial" w:hAnsi="Arial" w:cs="Arial"/>
        </w:rPr>
      </w:pPr>
    </w:p>
    <w:p w:rsidR="00F52614" w:rsidRPr="00395E2E" w:rsidRDefault="00F52614" w:rsidP="0061059B">
      <w:pPr>
        <w:tabs>
          <w:tab w:val="right" w:pos="8498"/>
        </w:tabs>
        <w:spacing w:after="0"/>
        <w:jc w:val="both"/>
        <w:rPr>
          <w:rFonts w:ascii="Arial" w:hAnsi="Arial" w:cs="Arial"/>
          <w:i/>
        </w:rPr>
      </w:pPr>
      <w:r w:rsidRPr="00F52614">
        <w:rPr>
          <w:rFonts w:ascii="Arial" w:hAnsi="Arial" w:cs="Arial"/>
        </w:rPr>
        <w:t>Este método</w:t>
      </w:r>
      <w:r w:rsidR="003A7539">
        <w:rPr>
          <w:rFonts w:ascii="Arial" w:hAnsi="Arial" w:cs="Arial"/>
        </w:rPr>
        <w:t xml:space="preserve"> consiste </w:t>
      </w:r>
      <w:r>
        <w:rPr>
          <w:rFonts w:ascii="Arial" w:hAnsi="Arial" w:cs="Arial"/>
        </w:rPr>
        <w:t xml:space="preserve"> en suponer que </w:t>
      </w:r>
      <w:r w:rsidR="003A7539">
        <w:rPr>
          <w:rFonts w:ascii="Arial" w:hAnsi="Arial" w:cs="Arial"/>
        </w:rPr>
        <w:t xml:space="preserve">es cierto </w:t>
      </w:r>
      <w:r>
        <w:rPr>
          <w:rFonts w:ascii="Arial" w:hAnsi="Arial" w:cs="Arial"/>
        </w:rPr>
        <w:t xml:space="preserve"> lo contrario a la q</w:t>
      </w:r>
      <w:r w:rsidR="003A7539">
        <w:rPr>
          <w:rFonts w:ascii="Arial" w:hAnsi="Arial" w:cs="Arial"/>
        </w:rPr>
        <w:t>ue se quiere demostrar (</w:t>
      </w:r>
      <w:r>
        <w:rPr>
          <w:rFonts w:ascii="Arial" w:hAnsi="Arial" w:cs="Arial"/>
        </w:rPr>
        <w:t>tesis</w:t>
      </w:r>
      <w:r w:rsidR="003A7539">
        <w:rPr>
          <w:rFonts w:ascii="Arial" w:hAnsi="Arial" w:cs="Arial"/>
        </w:rPr>
        <w:t xml:space="preserve">), </w:t>
      </w:r>
      <w:r w:rsidR="00887DD9">
        <w:rPr>
          <w:rFonts w:ascii="Arial" w:hAnsi="Arial" w:cs="Arial"/>
        </w:rPr>
        <w:t xml:space="preserve">a partir de esta suposición </w:t>
      </w:r>
      <w:r w:rsidR="003A7539">
        <w:rPr>
          <w:rFonts w:ascii="Arial" w:hAnsi="Arial" w:cs="Arial"/>
        </w:rPr>
        <w:t xml:space="preserve"> por medio de un razonamiento  lógico  </w:t>
      </w:r>
      <w:r>
        <w:rPr>
          <w:rFonts w:ascii="Arial" w:hAnsi="Arial" w:cs="Arial"/>
        </w:rPr>
        <w:t>llegar a una contradicción</w:t>
      </w:r>
      <w:r w:rsidR="00887DD9">
        <w:rPr>
          <w:rFonts w:ascii="Arial" w:hAnsi="Arial" w:cs="Arial"/>
        </w:rPr>
        <w:t>,  que hace evidente que la proposición de donde se partió es falsa,  por tal razón lo contrario es verdadero</w:t>
      </w:r>
      <w:r w:rsidR="00BA3912">
        <w:rPr>
          <w:rFonts w:ascii="Arial" w:hAnsi="Arial" w:cs="Arial"/>
        </w:rPr>
        <w:t xml:space="preserve">, </w:t>
      </w:r>
      <w:r w:rsidR="00887DD9">
        <w:rPr>
          <w:rFonts w:ascii="Arial" w:hAnsi="Arial" w:cs="Arial"/>
        </w:rPr>
        <w:t xml:space="preserve">  es decir que la tesis es verdadera</w:t>
      </w:r>
      <w:r w:rsidR="00BA3912">
        <w:rPr>
          <w:rFonts w:ascii="Arial" w:hAnsi="Arial" w:cs="Arial"/>
        </w:rPr>
        <w:t xml:space="preserve">, </w:t>
      </w:r>
      <w:r w:rsidR="00887DD9">
        <w:rPr>
          <w:rFonts w:ascii="Arial" w:hAnsi="Arial" w:cs="Arial"/>
        </w:rPr>
        <w:t xml:space="preserve"> qu</w:t>
      </w:r>
      <w:r w:rsidR="00D8494C">
        <w:rPr>
          <w:rFonts w:ascii="Arial" w:hAnsi="Arial" w:cs="Arial"/>
        </w:rPr>
        <w:t xml:space="preserve">e es lo que se quería demostrar, es decir que se demuestra </w:t>
      </w:r>
      <w:r w:rsidR="00D8494C" w:rsidRPr="00395E2E">
        <w:rPr>
          <w:rFonts w:ascii="Arial" w:eastAsiaTheme="minorEastAsia" w:hAnsi="Arial" w:cs="Arial"/>
          <w:i/>
        </w:rPr>
        <w:t>¬</w:t>
      </w:r>
      <w:r w:rsidR="00395E2E" w:rsidRPr="00395E2E">
        <w:rPr>
          <w:rFonts w:ascii="Arial" w:eastAsiaTheme="minorEastAsia" w:hAnsi="Arial" w:cs="Arial"/>
          <w:i/>
        </w:rPr>
        <w:t>p→</w:t>
      </w:r>
      <w:r w:rsidRPr="00395E2E">
        <w:rPr>
          <w:rFonts w:ascii="Arial" w:hAnsi="Arial" w:cs="Arial"/>
          <w:i/>
        </w:rPr>
        <w:t xml:space="preserve"> </w:t>
      </w:r>
      <w:r w:rsidR="00395E2E" w:rsidRPr="00395E2E">
        <w:rPr>
          <w:rFonts w:ascii="Arial" w:eastAsiaTheme="minorEastAsia" w:hAnsi="Arial" w:cs="Arial"/>
          <w:i/>
        </w:rPr>
        <w:t>¬q</w:t>
      </w:r>
      <w:r w:rsidR="00395E2E">
        <w:rPr>
          <w:rFonts w:ascii="Arial" w:eastAsiaTheme="minorEastAsia" w:hAnsi="Arial" w:cs="Arial"/>
        </w:rPr>
        <w:t xml:space="preserve"> que es equivalente a demostrar </w:t>
      </w:r>
      <w:r w:rsidR="00395E2E" w:rsidRPr="00395E2E">
        <w:rPr>
          <w:rFonts w:ascii="Arial" w:eastAsiaTheme="minorEastAsia" w:hAnsi="Arial" w:cs="Arial"/>
          <w:i/>
        </w:rPr>
        <w:t>p → q</w:t>
      </w:r>
      <w:r w:rsidRPr="00395E2E">
        <w:rPr>
          <w:rFonts w:ascii="Arial" w:hAnsi="Arial" w:cs="Arial"/>
          <w:i/>
        </w:rPr>
        <w:t xml:space="preserve"> </w:t>
      </w:r>
      <w:r w:rsidR="00395E2E">
        <w:rPr>
          <w:rFonts w:ascii="Arial" w:hAnsi="Arial" w:cs="Arial"/>
          <w:i/>
        </w:rPr>
        <w:t>.</w:t>
      </w:r>
    </w:p>
    <w:p w:rsidR="00F52614" w:rsidRDefault="00F52614" w:rsidP="0061059B">
      <w:pPr>
        <w:tabs>
          <w:tab w:val="right" w:pos="8498"/>
        </w:tabs>
        <w:spacing w:after="0"/>
        <w:jc w:val="both"/>
        <w:rPr>
          <w:rFonts w:ascii="Arial" w:hAnsi="Arial" w:cs="Arial"/>
          <w:b/>
        </w:rPr>
      </w:pPr>
    </w:p>
    <w:p w:rsidR="00BA3912" w:rsidRDefault="00BA3912" w:rsidP="00BA3912">
      <w:pPr>
        <w:tabs>
          <w:tab w:val="right" w:pos="8498"/>
        </w:tabs>
        <w:spacing w:after="0"/>
        <w:rPr>
          <w:rFonts w:ascii="Arial" w:hAnsi="Arial" w:cs="Arial"/>
        </w:rPr>
      </w:pPr>
      <w:r>
        <w:rPr>
          <w:rFonts w:ascii="Arial" w:hAnsi="Arial" w:cs="Arial"/>
        </w:rPr>
        <w:t>El procedimiento utilizado cuando se realiza una demostración de forma  indirecta se  puede resumir  en los siguientes pasos:</w:t>
      </w:r>
    </w:p>
    <w:p w:rsidR="00395E2E" w:rsidRDefault="00395E2E" w:rsidP="0061059B">
      <w:pPr>
        <w:tabs>
          <w:tab w:val="right" w:pos="8498"/>
        </w:tabs>
        <w:spacing w:after="0"/>
        <w:jc w:val="both"/>
        <w:rPr>
          <w:rFonts w:ascii="Arial" w:hAnsi="Arial" w:cs="Arial"/>
        </w:rPr>
      </w:pPr>
    </w:p>
    <w:p w:rsidR="00395E2E" w:rsidRDefault="00395E2E" w:rsidP="00395E2E">
      <w:pPr>
        <w:tabs>
          <w:tab w:val="right" w:pos="8498"/>
        </w:tabs>
        <w:spacing w:after="0"/>
        <w:rPr>
          <w:rFonts w:ascii="Arial" w:hAnsi="Arial" w:cs="Arial"/>
        </w:rPr>
      </w:pPr>
    </w:p>
    <w:p w:rsidR="00EC5060" w:rsidRDefault="00395E2E" w:rsidP="00395E2E">
      <w:pPr>
        <w:tabs>
          <w:tab w:val="right" w:pos="8498"/>
        </w:tabs>
        <w:spacing w:after="0"/>
        <w:rPr>
          <w:rFonts w:ascii="Arial" w:hAnsi="Arial" w:cs="Arial"/>
          <w:b/>
        </w:rPr>
      </w:pPr>
      <w:r w:rsidRPr="00A643EF">
        <w:rPr>
          <w:rFonts w:ascii="Arial" w:hAnsi="Arial" w:cs="Arial"/>
          <w:b/>
        </w:rPr>
        <w:t>Paso 1:</w:t>
      </w:r>
      <w:r>
        <w:rPr>
          <w:rFonts w:ascii="Arial" w:hAnsi="Arial" w:cs="Arial"/>
          <w:b/>
        </w:rPr>
        <w:t xml:space="preserve"> </w:t>
      </w:r>
      <w:r w:rsidR="00D81050">
        <w:rPr>
          <w:rFonts w:ascii="Arial" w:hAnsi="Arial" w:cs="Arial"/>
        </w:rPr>
        <w:t>I</w:t>
      </w:r>
      <w:r w:rsidR="00EC5060" w:rsidRPr="001C6801">
        <w:rPr>
          <w:rFonts w:ascii="Arial" w:hAnsi="Arial" w:cs="Arial"/>
        </w:rPr>
        <w:t>dentificar</w:t>
      </w:r>
      <w:r w:rsidR="00EC5060">
        <w:rPr>
          <w:rFonts w:ascii="Arial" w:hAnsi="Arial" w:cs="Arial"/>
        </w:rPr>
        <w:t xml:space="preserve"> claramente cuál es la hipótesis y cuál es la tesis. </w:t>
      </w:r>
      <w:r w:rsidR="00EC5060" w:rsidRPr="001C6801">
        <w:rPr>
          <w:rFonts w:ascii="Arial" w:hAnsi="Arial" w:cs="Arial"/>
          <w:b/>
        </w:rPr>
        <w:t xml:space="preserve"> </w:t>
      </w:r>
    </w:p>
    <w:p w:rsidR="00395E2E" w:rsidRDefault="00EC5060" w:rsidP="00395E2E">
      <w:pPr>
        <w:tabs>
          <w:tab w:val="right" w:pos="8498"/>
        </w:tabs>
        <w:spacing w:after="0"/>
        <w:rPr>
          <w:rFonts w:ascii="Arial" w:hAnsi="Arial" w:cs="Arial"/>
        </w:rPr>
      </w:pPr>
      <w:r w:rsidRPr="001C6801">
        <w:rPr>
          <w:rFonts w:ascii="Arial" w:hAnsi="Arial" w:cs="Arial"/>
          <w:b/>
        </w:rPr>
        <w:t>Paso 2:</w:t>
      </w:r>
      <w:r>
        <w:rPr>
          <w:rFonts w:ascii="Arial" w:hAnsi="Arial" w:cs="Arial"/>
        </w:rPr>
        <w:t xml:space="preserve"> </w:t>
      </w:r>
      <w:r w:rsidR="00395E2E">
        <w:rPr>
          <w:rFonts w:ascii="Arial" w:hAnsi="Arial" w:cs="Arial"/>
        </w:rPr>
        <w:t xml:space="preserve">Suponer que  la </w:t>
      </w:r>
      <w:r>
        <w:rPr>
          <w:rFonts w:ascii="Arial" w:hAnsi="Arial" w:cs="Arial"/>
        </w:rPr>
        <w:t xml:space="preserve">tesis es </w:t>
      </w:r>
      <w:r w:rsidR="00395E2E">
        <w:rPr>
          <w:rFonts w:ascii="Arial" w:hAnsi="Arial" w:cs="Arial"/>
        </w:rPr>
        <w:t xml:space="preserve">falsa    </w:t>
      </w:r>
    </w:p>
    <w:p w:rsidR="00395E2E" w:rsidRDefault="00395E2E" w:rsidP="00395E2E">
      <w:pPr>
        <w:tabs>
          <w:tab w:val="right" w:pos="8498"/>
        </w:tabs>
        <w:spacing w:after="0"/>
        <w:rPr>
          <w:rFonts w:ascii="Arial" w:hAnsi="Arial" w:cs="Arial"/>
          <w:b/>
        </w:rPr>
      </w:pPr>
      <w:r>
        <w:rPr>
          <w:rFonts w:ascii="Arial" w:hAnsi="Arial" w:cs="Arial"/>
          <w:b/>
        </w:rPr>
        <w:t>Paso</w:t>
      </w:r>
      <w:r w:rsidRPr="001C6801">
        <w:rPr>
          <w:rFonts w:ascii="Arial" w:hAnsi="Arial" w:cs="Arial"/>
          <w:b/>
        </w:rPr>
        <w:t xml:space="preserve"> 3:</w:t>
      </w:r>
      <w:r w:rsidRPr="001C6801">
        <w:rPr>
          <w:rFonts w:ascii="Arial" w:hAnsi="Arial" w:cs="Arial"/>
        </w:rPr>
        <w:t xml:space="preserve"> </w:t>
      </w:r>
      <w:r w:rsidR="0016601B">
        <w:rPr>
          <w:rFonts w:ascii="Arial" w:hAnsi="Arial" w:cs="Arial"/>
        </w:rPr>
        <w:t xml:space="preserve">idear un plan para lograrlo mostrar que lo que se supuso  conduce a una contradicción de la </w:t>
      </w:r>
      <w:r w:rsidR="00D81050">
        <w:rPr>
          <w:rFonts w:ascii="Arial" w:hAnsi="Arial" w:cs="Arial"/>
        </w:rPr>
        <w:t>hipótesis</w:t>
      </w:r>
      <w:r w:rsidR="0016601B">
        <w:rPr>
          <w:rFonts w:ascii="Arial" w:hAnsi="Arial" w:cs="Arial"/>
        </w:rPr>
        <w:t xml:space="preserve"> o</w:t>
      </w:r>
      <w:r w:rsidR="00D81050">
        <w:rPr>
          <w:rFonts w:ascii="Arial" w:hAnsi="Arial" w:cs="Arial"/>
        </w:rPr>
        <w:t xml:space="preserve"> a una contradicción </w:t>
      </w:r>
      <w:r w:rsidR="0016601B">
        <w:rPr>
          <w:rFonts w:ascii="Arial" w:hAnsi="Arial" w:cs="Arial"/>
        </w:rPr>
        <w:t xml:space="preserve"> de</w:t>
      </w:r>
      <w:r w:rsidR="00BA3912">
        <w:rPr>
          <w:rFonts w:ascii="Arial" w:hAnsi="Arial" w:cs="Arial"/>
        </w:rPr>
        <w:t xml:space="preserve"> algún </w:t>
      </w:r>
      <w:r w:rsidR="0016601B">
        <w:rPr>
          <w:rFonts w:ascii="Arial" w:hAnsi="Arial" w:cs="Arial"/>
        </w:rPr>
        <w:t xml:space="preserve"> teorema</w:t>
      </w:r>
      <w:r w:rsidR="00BA3912">
        <w:rPr>
          <w:rFonts w:ascii="Arial" w:hAnsi="Arial" w:cs="Arial"/>
        </w:rPr>
        <w:t xml:space="preserve"> o axioma o definicion</w:t>
      </w:r>
      <w:r w:rsidR="0016601B">
        <w:rPr>
          <w:rFonts w:ascii="Arial" w:hAnsi="Arial" w:cs="Arial"/>
        </w:rPr>
        <w:t>.</w:t>
      </w:r>
    </w:p>
    <w:p w:rsidR="00395E2E" w:rsidRPr="001C6801" w:rsidRDefault="00395E2E" w:rsidP="00395E2E">
      <w:pPr>
        <w:tabs>
          <w:tab w:val="right" w:pos="8498"/>
        </w:tabs>
        <w:spacing w:after="0"/>
        <w:rPr>
          <w:rFonts w:ascii="Arial" w:hAnsi="Arial" w:cs="Arial"/>
        </w:rPr>
      </w:pPr>
      <w:r>
        <w:rPr>
          <w:rFonts w:ascii="Arial" w:hAnsi="Arial" w:cs="Arial"/>
          <w:b/>
        </w:rPr>
        <w:t xml:space="preserve">Paso 4: </w:t>
      </w:r>
      <w:r w:rsidR="0016601B" w:rsidRPr="001C6801">
        <w:rPr>
          <w:rFonts w:ascii="Arial" w:hAnsi="Arial" w:cs="Arial"/>
        </w:rPr>
        <w:t xml:space="preserve">crear la demostración  en el esquema a dos columnas </w:t>
      </w:r>
      <w:r w:rsidR="0016601B">
        <w:rPr>
          <w:rFonts w:ascii="Arial" w:hAnsi="Arial" w:cs="Arial"/>
        </w:rPr>
        <w:t xml:space="preserve">afirmación- </w:t>
      </w:r>
      <w:r w:rsidR="0016601B" w:rsidRPr="001C6801">
        <w:rPr>
          <w:rFonts w:ascii="Arial" w:hAnsi="Arial" w:cs="Arial"/>
        </w:rPr>
        <w:t>razón</w:t>
      </w:r>
      <w:r w:rsidR="00D81050">
        <w:rPr>
          <w:rFonts w:ascii="Arial" w:hAnsi="Arial" w:cs="Arial"/>
        </w:rPr>
        <w:t xml:space="preserve"> llegando a que la suposición es falsa y por tal motivo la proposición es verdadera </w:t>
      </w:r>
    </w:p>
    <w:p w:rsidR="00395E2E" w:rsidRPr="001C6801" w:rsidRDefault="00395E2E" w:rsidP="00395E2E">
      <w:pPr>
        <w:tabs>
          <w:tab w:val="right" w:pos="8498"/>
        </w:tabs>
        <w:spacing w:after="0"/>
        <w:rPr>
          <w:rFonts w:ascii="Arial" w:hAnsi="Arial" w:cs="Arial"/>
        </w:rPr>
      </w:pPr>
    </w:p>
    <w:p w:rsidR="00D81050" w:rsidRDefault="00395E2E" w:rsidP="00D81050">
      <w:pPr>
        <w:tabs>
          <w:tab w:val="right" w:pos="8498"/>
        </w:tabs>
        <w:spacing w:after="0"/>
        <w:rPr>
          <w:rFonts w:ascii="Arial" w:hAnsi="Arial" w:cs="Arial"/>
        </w:rPr>
      </w:pPr>
      <w:r>
        <w:rPr>
          <w:rFonts w:ascii="Arial" w:hAnsi="Arial" w:cs="Arial"/>
        </w:rPr>
        <w:t xml:space="preserve"> </w:t>
      </w:r>
      <w:r w:rsidR="00EB79E7">
        <w:rPr>
          <w:rFonts w:ascii="Arial" w:hAnsi="Arial" w:cs="Arial"/>
        </w:rPr>
        <w:t>Observa el siguiente ejemplo en el cual se utilizara el método de</w:t>
      </w:r>
      <w:r w:rsidR="00D81050">
        <w:rPr>
          <w:rFonts w:ascii="Arial" w:hAnsi="Arial" w:cs="Arial"/>
        </w:rPr>
        <w:t xml:space="preserve"> demostración indirecta:</w:t>
      </w:r>
    </w:p>
    <w:p w:rsidR="00F52614" w:rsidRDefault="00F52614" w:rsidP="0061059B">
      <w:pPr>
        <w:tabs>
          <w:tab w:val="right" w:pos="8498"/>
        </w:tabs>
        <w:spacing w:after="0"/>
        <w:jc w:val="both"/>
        <w:rPr>
          <w:rFonts w:ascii="Arial" w:hAnsi="Arial" w:cs="Arial"/>
        </w:rPr>
      </w:pPr>
    </w:p>
    <w:p w:rsidR="00F52614" w:rsidRDefault="00F52614" w:rsidP="0061059B">
      <w:pPr>
        <w:tabs>
          <w:tab w:val="right" w:pos="8498"/>
        </w:tabs>
        <w:spacing w:after="0"/>
        <w:jc w:val="both"/>
        <w:rPr>
          <w:rFonts w:ascii="Arial" w:hAnsi="Arial" w:cs="Arial"/>
        </w:rPr>
      </w:pPr>
    </w:p>
    <w:p w:rsidR="00F75C55" w:rsidRDefault="00F75C55" w:rsidP="00F4700F">
      <w:pPr>
        <w:pStyle w:val="Prrafodelista"/>
        <w:numPr>
          <w:ilvl w:val="0"/>
          <w:numId w:val="6"/>
        </w:numPr>
        <w:tabs>
          <w:tab w:val="right" w:pos="8498"/>
        </w:tabs>
        <w:spacing w:after="0"/>
        <w:jc w:val="both"/>
        <w:rPr>
          <w:rFonts w:ascii="Arial" w:hAnsi="Arial" w:cs="Arial"/>
        </w:rPr>
      </w:pPr>
      <w:r>
        <w:rPr>
          <w:rFonts w:ascii="Arial" w:hAnsi="Arial" w:cs="Arial"/>
        </w:rPr>
        <w:t xml:space="preserve">Demostrar que para toda </w:t>
      </w:r>
      <w:r w:rsidRPr="00F75C55">
        <w:rPr>
          <w:rFonts w:ascii="Arial" w:hAnsi="Arial" w:cs="Arial"/>
          <w:i/>
        </w:rPr>
        <w:t>n</w:t>
      </w:r>
      <w:r>
        <w:rPr>
          <w:rFonts w:ascii="Arial" w:hAnsi="Arial" w:cs="Arial"/>
        </w:rPr>
        <w:t xml:space="preserve">, si  </w:t>
      </w:r>
      <w:r w:rsidRPr="00F75C55">
        <w:rPr>
          <w:rFonts w:ascii="Arial" w:hAnsi="Arial" w:cs="Arial"/>
          <w:i/>
        </w:rPr>
        <w:t>n</w:t>
      </w:r>
      <w:r w:rsidRPr="00F75C55">
        <w:rPr>
          <w:rFonts w:ascii="Arial" w:hAnsi="Arial" w:cs="Arial"/>
          <w:i/>
          <w:vertAlign w:val="superscript"/>
        </w:rPr>
        <w:t>2</w:t>
      </w:r>
      <w:r>
        <w:rPr>
          <w:rFonts w:ascii="Arial" w:hAnsi="Arial" w:cs="Arial"/>
        </w:rPr>
        <w:t xml:space="preserve"> es par  entonces </w:t>
      </w:r>
      <w:r w:rsidRPr="00F75C55">
        <w:rPr>
          <w:rFonts w:ascii="Arial" w:hAnsi="Arial" w:cs="Arial"/>
          <w:i/>
        </w:rPr>
        <w:t>n</w:t>
      </w:r>
      <w:r>
        <w:rPr>
          <w:rFonts w:ascii="Arial" w:hAnsi="Arial" w:cs="Arial"/>
        </w:rPr>
        <w:t xml:space="preserve"> es par.</w:t>
      </w:r>
    </w:p>
    <w:p w:rsidR="00BA3912" w:rsidRDefault="00BA3912" w:rsidP="00BA3912">
      <w:pPr>
        <w:pStyle w:val="Prrafodelista"/>
        <w:tabs>
          <w:tab w:val="right" w:pos="8498"/>
        </w:tabs>
        <w:spacing w:after="0"/>
        <w:jc w:val="both"/>
        <w:rPr>
          <w:rFonts w:ascii="Arial" w:hAnsi="Arial" w:cs="Arial"/>
        </w:rPr>
      </w:pPr>
    </w:p>
    <w:p w:rsidR="00BA3912" w:rsidRDefault="00BA3912" w:rsidP="00BA3912">
      <w:pPr>
        <w:pStyle w:val="Prrafodelista"/>
        <w:tabs>
          <w:tab w:val="right" w:pos="8498"/>
        </w:tabs>
        <w:spacing w:after="0"/>
        <w:jc w:val="both"/>
        <w:rPr>
          <w:rFonts w:ascii="Arial" w:hAnsi="Arial" w:cs="Arial"/>
        </w:rPr>
      </w:pPr>
    </w:p>
    <w:p w:rsidR="00F75C55" w:rsidRPr="00F75C55" w:rsidRDefault="00F75C55" w:rsidP="00F75C55">
      <w:pPr>
        <w:tabs>
          <w:tab w:val="right" w:pos="8498"/>
        </w:tabs>
        <w:spacing w:after="0"/>
        <w:jc w:val="both"/>
        <w:rPr>
          <w:rFonts w:ascii="Arial" w:hAnsi="Arial" w:cs="Arial"/>
        </w:rPr>
      </w:pPr>
      <w:r w:rsidRPr="00F75C55">
        <w:rPr>
          <w:rFonts w:ascii="Arial" w:hAnsi="Arial" w:cs="Arial"/>
          <w:b/>
        </w:rPr>
        <w:lastRenderedPageBreak/>
        <w:t>Paso 1:</w:t>
      </w:r>
      <w:r w:rsidRPr="00F75C55">
        <w:rPr>
          <w:rFonts w:ascii="Arial" w:hAnsi="Arial" w:cs="Arial"/>
        </w:rPr>
        <w:t xml:space="preserve"> hipótesis n</w:t>
      </w:r>
      <w:r w:rsidRPr="00F75C55">
        <w:rPr>
          <w:rFonts w:ascii="Arial" w:hAnsi="Arial" w:cs="Arial"/>
          <w:vertAlign w:val="superscript"/>
        </w:rPr>
        <w:t>2</w:t>
      </w:r>
      <w:r w:rsidRPr="00F75C55">
        <w:rPr>
          <w:rFonts w:ascii="Arial" w:hAnsi="Arial" w:cs="Arial"/>
        </w:rPr>
        <w:t xml:space="preserve"> es par.</w:t>
      </w:r>
    </w:p>
    <w:p w:rsidR="00F75C55" w:rsidRDefault="00F75C55" w:rsidP="00F75C55">
      <w:pPr>
        <w:tabs>
          <w:tab w:val="right" w:pos="8498"/>
        </w:tabs>
        <w:spacing w:after="0"/>
        <w:jc w:val="both"/>
        <w:rPr>
          <w:rFonts w:ascii="Arial" w:hAnsi="Arial" w:cs="Arial"/>
        </w:rPr>
      </w:pPr>
      <w:r w:rsidRPr="00F75C55">
        <w:rPr>
          <w:rFonts w:ascii="Arial" w:hAnsi="Arial" w:cs="Arial"/>
        </w:rPr>
        <w:t>Tesis: n es par</w:t>
      </w:r>
      <w:r>
        <w:rPr>
          <w:rFonts w:ascii="Arial" w:hAnsi="Arial" w:cs="Arial"/>
        </w:rPr>
        <w:t>.</w:t>
      </w:r>
    </w:p>
    <w:p w:rsidR="00F75C55" w:rsidRDefault="00F75C55" w:rsidP="00F75C55">
      <w:pPr>
        <w:tabs>
          <w:tab w:val="right" w:pos="8498"/>
        </w:tabs>
        <w:spacing w:after="0"/>
        <w:jc w:val="both"/>
        <w:rPr>
          <w:rFonts w:ascii="Arial" w:hAnsi="Arial" w:cs="Arial"/>
        </w:rPr>
      </w:pPr>
    </w:p>
    <w:p w:rsidR="00F75C55" w:rsidRPr="00F75C55" w:rsidRDefault="00F75C55" w:rsidP="00F75C55">
      <w:pPr>
        <w:tabs>
          <w:tab w:val="right" w:pos="8498"/>
        </w:tabs>
        <w:spacing w:after="0"/>
        <w:jc w:val="both"/>
        <w:rPr>
          <w:rFonts w:ascii="Arial" w:hAnsi="Arial" w:cs="Arial"/>
        </w:rPr>
      </w:pPr>
      <w:r w:rsidRPr="00F75C55">
        <w:rPr>
          <w:rFonts w:ascii="Arial" w:hAnsi="Arial" w:cs="Arial"/>
          <w:b/>
        </w:rPr>
        <w:t>Paso 2 :</w:t>
      </w:r>
      <w:r>
        <w:rPr>
          <w:rFonts w:ascii="Arial" w:hAnsi="Arial" w:cs="Arial"/>
        </w:rPr>
        <w:t xml:space="preserve"> </w:t>
      </w:r>
      <w:r w:rsidRPr="00F75C55">
        <w:rPr>
          <w:rFonts w:ascii="Arial" w:hAnsi="Arial" w:cs="Arial"/>
        </w:rPr>
        <w:t xml:space="preserve">  n es par</w:t>
      </w:r>
      <w:r>
        <w:rPr>
          <w:rFonts w:ascii="Arial" w:hAnsi="Arial" w:cs="Arial"/>
        </w:rPr>
        <w:t xml:space="preserve"> → n es impar.</w:t>
      </w:r>
    </w:p>
    <w:p w:rsidR="00F75C55" w:rsidRDefault="00F75C55" w:rsidP="00F75C55">
      <w:pPr>
        <w:tabs>
          <w:tab w:val="right" w:pos="8498"/>
        </w:tabs>
        <w:spacing w:after="0"/>
        <w:jc w:val="both"/>
        <w:rPr>
          <w:rFonts w:ascii="Arial" w:hAnsi="Arial" w:cs="Arial"/>
        </w:rPr>
      </w:pPr>
    </w:p>
    <w:p w:rsidR="00F75C55" w:rsidRDefault="001A487E" w:rsidP="00F75C55">
      <w:pPr>
        <w:tabs>
          <w:tab w:val="right" w:pos="8498"/>
        </w:tabs>
        <w:spacing w:after="0"/>
        <w:jc w:val="both"/>
        <w:rPr>
          <w:rFonts w:ascii="Arial" w:hAnsi="Arial" w:cs="Arial"/>
        </w:rPr>
      </w:pPr>
      <w:r w:rsidRPr="001A487E">
        <w:rPr>
          <w:rFonts w:ascii="Arial" w:hAnsi="Arial" w:cs="Arial"/>
          <w:b/>
        </w:rPr>
        <w:t>Paso 3 :</w:t>
      </w:r>
      <w:r>
        <w:rPr>
          <w:rFonts w:ascii="Arial" w:hAnsi="Arial" w:cs="Arial"/>
        </w:rPr>
        <w:t xml:space="preserve"> se parte de </w:t>
      </w:r>
      <w:r w:rsidRPr="001A487E">
        <w:rPr>
          <w:rFonts w:ascii="Arial" w:hAnsi="Arial" w:cs="Arial"/>
        </w:rPr>
        <w:t>n</w:t>
      </w:r>
      <w:r>
        <w:rPr>
          <w:rFonts w:ascii="Arial" w:hAnsi="Arial" w:cs="Arial"/>
          <w:vertAlign w:val="superscript"/>
        </w:rPr>
        <w:t xml:space="preserve">2 </w:t>
      </w:r>
      <w:r>
        <w:rPr>
          <w:rFonts w:ascii="Arial" w:hAnsi="Arial" w:cs="Arial"/>
        </w:rPr>
        <w:t xml:space="preserve"> es </w:t>
      </w:r>
      <w:r w:rsidR="00EB79E7">
        <w:rPr>
          <w:rFonts w:ascii="Arial" w:hAnsi="Arial" w:cs="Arial"/>
        </w:rPr>
        <w:t xml:space="preserve">un numero </w:t>
      </w:r>
      <w:r>
        <w:rPr>
          <w:rFonts w:ascii="Arial" w:hAnsi="Arial" w:cs="Arial"/>
        </w:rPr>
        <w:t xml:space="preserve">par, se supone que n es </w:t>
      </w:r>
      <w:r w:rsidR="00EB79E7">
        <w:rPr>
          <w:rFonts w:ascii="Arial" w:hAnsi="Arial" w:cs="Arial"/>
        </w:rPr>
        <w:t xml:space="preserve">un número </w:t>
      </w:r>
      <w:r>
        <w:rPr>
          <w:rFonts w:ascii="Arial" w:hAnsi="Arial" w:cs="Arial"/>
        </w:rPr>
        <w:t>impar para llegar a una contradicción sobre la suma de dos números pares y la suma de un numero par y un número impar.</w:t>
      </w:r>
    </w:p>
    <w:p w:rsidR="001A487E" w:rsidRDefault="001A487E" w:rsidP="00F75C55">
      <w:pPr>
        <w:tabs>
          <w:tab w:val="right" w:pos="8498"/>
        </w:tabs>
        <w:spacing w:after="0"/>
        <w:jc w:val="both"/>
        <w:rPr>
          <w:rFonts w:ascii="Arial" w:hAnsi="Arial" w:cs="Arial"/>
        </w:rPr>
      </w:pPr>
    </w:p>
    <w:p w:rsidR="001A487E" w:rsidRPr="001A487E" w:rsidRDefault="001A487E" w:rsidP="00F75C55">
      <w:pPr>
        <w:tabs>
          <w:tab w:val="right" w:pos="8498"/>
        </w:tabs>
        <w:spacing w:after="0"/>
        <w:jc w:val="both"/>
        <w:rPr>
          <w:rFonts w:ascii="Arial" w:hAnsi="Arial" w:cs="Arial"/>
          <w:b/>
        </w:rPr>
      </w:pPr>
      <w:r w:rsidRPr="001A487E">
        <w:rPr>
          <w:rFonts w:ascii="Arial" w:hAnsi="Arial" w:cs="Arial"/>
          <w:b/>
        </w:rPr>
        <w:t xml:space="preserve">Paso 4 : </w:t>
      </w:r>
    </w:p>
    <w:p w:rsidR="00F75C55" w:rsidRDefault="00F75C55" w:rsidP="00F75C55">
      <w:pPr>
        <w:tabs>
          <w:tab w:val="right" w:pos="8498"/>
        </w:tabs>
        <w:spacing w:after="0"/>
        <w:jc w:val="both"/>
        <w:rPr>
          <w:rFonts w:ascii="Arial" w:hAnsi="Arial" w:cs="Arial"/>
        </w:rPr>
      </w:pPr>
    </w:p>
    <w:tbl>
      <w:tblPr>
        <w:tblStyle w:val="Tablaconcuadrcula"/>
        <w:tblW w:w="0" w:type="auto"/>
        <w:tblLook w:val="04A0"/>
      </w:tblPr>
      <w:tblGrid>
        <w:gridCol w:w="4489"/>
        <w:gridCol w:w="4489"/>
      </w:tblGrid>
      <w:tr w:rsidR="001A487E" w:rsidTr="00152C54">
        <w:tc>
          <w:tcPr>
            <w:tcW w:w="4489" w:type="dxa"/>
          </w:tcPr>
          <w:p w:rsidR="001A487E" w:rsidRPr="00A401AE" w:rsidRDefault="001A487E" w:rsidP="00152C54">
            <w:pPr>
              <w:tabs>
                <w:tab w:val="right" w:pos="8498"/>
              </w:tabs>
              <w:jc w:val="center"/>
              <w:rPr>
                <w:rFonts w:ascii="Arial" w:hAnsi="Arial" w:cs="Arial"/>
                <w:b/>
              </w:rPr>
            </w:pPr>
            <w:r w:rsidRPr="00A401AE">
              <w:rPr>
                <w:rFonts w:ascii="Arial" w:hAnsi="Arial" w:cs="Arial"/>
                <w:b/>
              </w:rPr>
              <w:t>Afirmación</w:t>
            </w:r>
          </w:p>
        </w:tc>
        <w:tc>
          <w:tcPr>
            <w:tcW w:w="4489" w:type="dxa"/>
          </w:tcPr>
          <w:p w:rsidR="001A487E" w:rsidRPr="00A401AE" w:rsidRDefault="001A487E" w:rsidP="00152C54">
            <w:pPr>
              <w:tabs>
                <w:tab w:val="right" w:pos="8498"/>
              </w:tabs>
              <w:jc w:val="center"/>
              <w:rPr>
                <w:rFonts w:ascii="Arial" w:hAnsi="Arial" w:cs="Arial"/>
                <w:b/>
              </w:rPr>
            </w:pPr>
            <w:r w:rsidRPr="00A401AE">
              <w:rPr>
                <w:rFonts w:ascii="Arial" w:hAnsi="Arial" w:cs="Arial"/>
                <w:b/>
              </w:rPr>
              <w:t>Razón</w:t>
            </w:r>
          </w:p>
        </w:tc>
      </w:tr>
      <w:tr w:rsidR="001A487E" w:rsidTr="00152C54">
        <w:tc>
          <w:tcPr>
            <w:tcW w:w="4489" w:type="dxa"/>
          </w:tcPr>
          <w:p w:rsidR="001A487E" w:rsidRPr="00C31A24" w:rsidRDefault="001A487E" w:rsidP="00F4700F">
            <w:pPr>
              <w:pStyle w:val="Prrafodelista"/>
              <w:numPr>
                <w:ilvl w:val="0"/>
                <w:numId w:val="7"/>
              </w:numPr>
              <w:tabs>
                <w:tab w:val="right" w:pos="8498"/>
              </w:tabs>
              <w:jc w:val="both"/>
              <w:rPr>
                <w:rFonts w:ascii="Arial" w:hAnsi="Arial" w:cs="Arial"/>
              </w:rPr>
            </w:pPr>
            <w:r>
              <w:rPr>
                <w:rFonts w:ascii="Arial" w:hAnsi="Arial" w:cs="Arial"/>
                <w:i/>
              </w:rPr>
              <w:t>n</w:t>
            </w:r>
            <w:r>
              <w:rPr>
                <w:rFonts w:ascii="Arial" w:hAnsi="Arial" w:cs="Arial"/>
                <w:i/>
                <w:vertAlign w:val="superscript"/>
              </w:rPr>
              <w:t xml:space="preserve">2 </w:t>
            </w:r>
            <w:r>
              <w:rPr>
                <w:rFonts w:ascii="Arial" w:hAnsi="Arial" w:cs="Arial"/>
                <w:i/>
              </w:rPr>
              <w:t xml:space="preserve"> es par</w:t>
            </w:r>
          </w:p>
        </w:tc>
        <w:tc>
          <w:tcPr>
            <w:tcW w:w="4489" w:type="dxa"/>
          </w:tcPr>
          <w:p w:rsidR="001A487E" w:rsidRDefault="001A487E" w:rsidP="00152C54">
            <w:pPr>
              <w:tabs>
                <w:tab w:val="right" w:pos="8498"/>
              </w:tabs>
              <w:jc w:val="both"/>
              <w:rPr>
                <w:rFonts w:ascii="Arial" w:hAnsi="Arial" w:cs="Arial"/>
              </w:rPr>
            </w:pPr>
            <w:r>
              <w:rPr>
                <w:rFonts w:ascii="Arial" w:hAnsi="Arial" w:cs="Arial"/>
              </w:rPr>
              <w:t xml:space="preserve">Hipótesis. </w:t>
            </w:r>
          </w:p>
        </w:tc>
      </w:tr>
      <w:tr w:rsidR="001A487E" w:rsidTr="00152C54">
        <w:tc>
          <w:tcPr>
            <w:tcW w:w="4489" w:type="dxa"/>
          </w:tcPr>
          <w:p w:rsidR="001A487E" w:rsidRPr="00C31A24" w:rsidRDefault="001A487E" w:rsidP="00F4700F">
            <w:pPr>
              <w:pStyle w:val="Prrafodelista"/>
              <w:numPr>
                <w:ilvl w:val="0"/>
                <w:numId w:val="7"/>
              </w:numPr>
              <w:tabs>
                <w:tab w:val="right" w:pos="8498"/>
              </w:tabs>
              <w:jc w:val="both"/>
              <w:rPr>
                <w:rFonts w:ascii="Cambria Math" w:hAnsi="Cambria Math" w:cs="Cambria Math"/>
                <w:i/>
              </w:rPr>
            </w:pPr>
            <w:r>
              <w:rPr>
                <w:rFonts w:ascii="Arial" w:hAnsi="Arial" w:cs="Arial"/>
                <w:i/>
              </w:rPr>
              <w:t xml:space="preserve">n es impar </w:t>
            </w:r>
          </w:p>
        </w:tc>
        <w:tc>
          <w:tcPr>
            <w:tcW w:w="4489" w:type="dxa"/>
          </w:tcPr>
          <w:p w:rsidR="001A487E" w:rsidRDefault="001A487E" w:rsidP="00152C54">
            <w:pPr>
              <w:tabs>
                <w:tab w:val="right" w:pos="8498"/>
              </w:tabs>
              <w:jc w:val="both"/>
              <w:rPr>
                <w:rFonts w:ascii="Arial" w:hAnsi="Arial" w:cs="Arial"/>
              </w:rPr>
            </w:pPr>
            <w:r>
              <w:rPr>
                <w:rFonts w:ascii="Arial" w:hAnsi="Arial" w:cs="Arial"/>
              </w:rPr>
              <w:t xml:space="preserve">Hipótesis </w:t>
            </w:r>
          </w:p>
        </w:tc>
      </w:tr>
      <w:tr w:rsidR="001A487E" w:rsidTr="00152C54">
        <w:tc>
          <w:tcPr>
            <w:tcW w:w="4489" w:type="dxa"/>
          </w:tcPr>
          <w:p w:rsidR="001A487E" w:rsidRPr="00C31A24" w:rsidRDefault="001A487E" w:rsidP="00F4700F">
            <w:pPr>
              <w:pStyle w:val="Prrafodelista"/>
              <w:numPr>
                <w:ilvl w:val="0"/>
                <w:numId w:val="7"/>
              </w:numPr>
              <w:tabs>
                <w:tab w:val="right" w:pos="8498"/>
              </w:tabs>
              <w:jc w:val="both"/>
              <w:rPr>
                <w:rFonts w:ascii="Cambria Math" w:hAnsi="Cambria Math" w:cs="Cambria Math"/>
                <w:i/>
              </w:rPr>
            </w:pPr>
            <w:r w:rsidRPr="001A487E">
              <w:rPr>
                <w:rFonts w:ascii="Arial" w:hAnsi="Arial" w:cs="Arial"/>
                <w:i/>
              </w:rPr>
              <w:t>n</w:t>
            </w:r>
            <w:r w:rsidRPr="001A487E">
              <w:rPr>
                <w:rFonts w:ascii="Arial" w:hAnsi="Arial" w:cs="Arial"/>
                <w:i/>
                <w:vertAlign w:val="superscript"/>
              </w:rPr>
              <w:t>2</w:t>
            </w:r>
            <w:r>
              <w:rPr>
                <w:rFonts w:ascii="Arial" w:hAnsi="Arial" w:cs="Arial"/>
                <w:i/>
              </w:rPr>
              <w:t xml:space="preserve">+n es impar </w:t>
            </w:r>
          </w:p>
        </w:tc>
        <w:tc>
          <w:tcPr>
            <w:tcW w:w="4489" w:type="dxa"/>
          </w:tcPr>
          <w:p w:rsidR="001A487E" w:rsidRDefault="001A487E" w:rsidP="00152C54">
            <w:pPr>
              <w:tabs>
                <w:tab w:val="right" w:pos="8498"/>
              </w:tabs>
              <w:jc w:val="both"/>
              <w:rPr>
                <w:rFonts w:ascii="Arial" w:hAnsi="Arial" w:cs="Arial"/>
              </w:rPr>
            </w:pPr>
            <w:r>
              <w:rPr>
                <w:rFonts w:ascii="Arial" w:hAnsi="Arial" w:cs="Arial"/>
              </w:rPr>
              <w:t>Suma de un numero par más un número impar es impar</w:t>
            </w:r>
          </w:p>
        </w:tc>
      </w:tr>
      <w:tr w:rsidR="001A487E" w:rsidTr="00152C54">
        <w:tc>
          <w:tcPr>
            <w:tcW w:w="4489" w:type="dxa"/>
          </w:tcPr>
          <w:p w:rsidR="001A487E" w:rsidRPr="00C31A24" w:rsidRDefault="001A487E" w:rsidP="00F4700F">
            <w:pPr>
              <w:pStyle w:val="Prrafodelista"/>
              <w:numPr>
                <w:ilvl w:val="0"/>
                <w:numId w:val="7"/>
              </w:numPr>
              <w:tabs>
                <w:tab w:val="right" w:pos="8498"/>
              </w:tabs>
              <w:jc w:val="both"/>
              <w:rPr>
                <w:rFonts w:ascii="Cambria Math" w:hAnsi="Cambria Math" w:cs="Cambria Math"/>
                <w:i/>
              </w:rPr>
            </w:pPr>
            <w:r w:rsidRPr="001A487E">
              <w:rPr>
                <w:rFonts w:ascii="Arial" w:hAnsi="Arial" w:cs="Arial"/>
                <w:i/>
              </w:rPr>
              <w:t>n</w:t>
            </w:r>
            <w:r w:rsidRPr="001A487E">
              <w:rPr>
                <w:rFonts w:ascii="Arial" w:hAnsi="Arial" w:cs="Arial"/>
                <w:i/>
                <w:vertAlign w:val="superscript"/>
              </w:rPr>
              <w:t>2</w:t>
            </w:r>
            <w:r>
              <w:rPr>
                <w:rFonts w:ascii="Arial" w:hAnsi="Arial" w:cs="Arial"/>
                <w:i/>
              </w:rPr>
              <w:t>+n = n(n+1)</w:t>
            </w:r>
          </w:p>
        </w:tc>
        <w:tc>
          <w:tcPr>
            <w:tcW w:w="4489" w:type="dxa"/>
          </w:tcPr>
          <w:p w:rsidR="001A487E" w:rsidRDefault="001A487E" w:rsidP="00152C54">
            <w:pPr>
              <w:tabs>
                <w:tab w:val="right" w:pos="8498"/>
              </w:tabs>
              <w:jc w:val="both"/>
              <w:rPr>
                <w:rFonts w:ascii="Arial" w:hAnsi="Arial" w:cs="Arial"/>
              </w:rPr>
            </w:pPr>
            <w:r>
              <w:rPr>
                <w:rFonts w:ascii="Arial" w:hAnsi="Arial" w:cs="Arial"/>
              </w:rPr>
              <w:t>Propiedad distributiva de la multiplicación respecto a la suma.</w:t>
            </w:r>
          </w:p>
        </w:tc>
      </w:tr>
      <w:tr w:rsidR="001A487E" w:rsidTr="00152C54">
        <w:tc>
          <w:tcPr>
            <w:tcW w:w="4489" w:type="dxa"/>
          </w:tcPr>
          <w:p w:rsidR="001A487E" w:rsidRPr="00C31A24" w:rsidRDefault="00763B3E" w:rsidP="00F4700F">
            <w:pPr>
              <w:pStyle w:val="Prrafodelista"/>
              <w:numPr>
                <w:ilvl w:val="0"/>
                <w:numId w:val="7"/>
              </w:numPr>
              <w:tabs>
                <w:tab w:val="right" w:pos="8498"/>
              </w:tabs>
              <w:jc w:val="both"/>
              <w:rPr>
                <w:rFonts w:ascii="Cambria Math" w:hAnsi="Cambria Math" w:cs="Cambria Math"/>
                <w:i/>
              </w:rPr>
            </w:pPr>
            <w:r>
              <w:rPr>
                <w:rFonts w:ascii="Arial" w:hAnsi="Arial" w:cs="Arial"/>
                <w:i/>
              </w:rPr>
              <w:t>n+1 es par</w:t>
            </w:r>
          </w:p>
        </w:tc>
        <w:tc>
          <w:tcPr>
            <w:tcW w:w="4489" w:type="dxa"/>
          </w:tcPr>
          <w:p w:rsidR="001A487E" w:rsidRDefault="001A487E" w:rsidP="00152C54">
            <w:pPr>
              <w:tabs>
                <w:tab w:val="right" w:pos="8498"/>
              </w:tabs>
              <w:jc w:val="both"/>
              <w:rPr>
                <w:rFonts w:ascii="Arial" w:hAnsi="Arial" w:cs="Arial"/>
              </w:rPr>
            </w:pPr>
            <w:r>
              <w:rPr>
                <w:rFonts w:ascii="Arial" w:hAnsi="Arial" w:cs="Arial"/>
              </w:rPr>
              <w:t xml:space="preserve">Por la afirmación </w:t>
            </w:r>
            <w:r w:rsidR="00763B3E">
              <w:rPr>
                <w:rFonts w:ascii="Arial" w:hAnsi="Arial" w:cs="Arial"/>
              </w:rPr>
              <w:t>2 suma de dos números impares da como resultado un número par.</w:t>
            </w:r>
          </w:p>
        </w:tc>
      </w:tr>
      <w:tr w:rsidR="001A487E" w:rsidTr="00152C54">
        <w:tc>
          <w:tcPr>
            <w:tcW w:w="4489" w:type="dxa"/>
          </w:tcPr>
          <w:p w:rsidR="001A487E" w:rsidRPr="0093239E" w:rsidRDefault="00763B3E" w:rsidP="00F4700F">
            <w:pPr>
              <w:pStyle w:val="Prrafodelista"/>
              <w:numPr>
                <w:ilvl w:val="0"/>
                <w:numId w:val="7"/>
              </w:numPr>
              <w:tabs>
                <w:tab w:val="right" w:pos="8498"/>
              </w:tabs>
              <w:jc w:val="both"/>
              <w:rPr>
                <w:rFonts w:ascii="Arial" w:hAnsi="Arial" w:cs="Arial"/>
              </w:rPr>
            </w:pPr>
            <w:r>
              <w:rPr>
                <w:rFonts w:ascii="Arial" w:hAnsi="Arial" w:cs="Arial"/>
                <w:i/>
              </w:rPr>
              <w:t xml:space="preserve">n(n+1) es par </w:t>
            </w:r>
          </w:p>
          <w:p w:rsidR="001A487E" w:rsidRPr="00C31A24" w:rsidRDefault="001A487E" w:rsidP="00152C54">
            <w:pPr>
              <w:pStyle w:val="Prrafodelista"/>
              <w:tabs>
                <w:tab w:val="right" w:pos="8498"/>
              </w:tabs>
              <w:jc w:val="both"/>
              <w:rPr>
                <w:rFonts w:ascii="Cambria Math" w:hAnsi="Cambria Math" w:cs="Cambria Math"/>
                <w:i/>
              </w:rPr>
            </w:pPr>
          </w:p>
        </w:tc>
        <w:tc>
          <w:tcPr>
            <w:tcW w:w="4489" w:type="dxa"/>
          </w:tcPr>
          <w:p w:rsidR="001A487E" w:rsidRDefault="00763B3E" w:rsidP="00152C54">
            <w:pPr>
              <w:tabs>
                <w:tab w:val="right" w:pos="8498"/>
              </w:tabs>
              <w:jc w:val="both"/>
              <w:rPr>
                <w:rFonts w:ascii="Arial" w:hAnsi="Arial" w:cs="Arial"/>
              </w:rPr>
            </w:pPr>
            <w:r>
              <w:rPr>
                <w:rFonts w:ascii="Arial" w:hAnsi="Arial" w:cs="Arial"/>
              </w:rPr>
              <w:t>Por la afirmación 5.</w:t>
            </w:r>
          </w:p>
        </w:tc>
      </w:tr>
      <w:tr w:rsidR="00763B3E" w:rsidTr="00152C54">
        <w:tc>
          <w:tcPr>
            <w:tcW w:w="4489" w:type="dxa"/>
          </w:tcPr>
          <w:p w:rsidR="00763B3E" w:rsidRDefault="00763B3E" w:rsidP="00F4700F">
            <w:pPr>
              <w:pStyle w:val="Prrafodelista"/>
              <w:numPr>
                <w:ilvl w:val="0"/>
                <w:numId w:val="7"/>
              </w:numPr>
              <w:tabs>
                <w:tab w:val="right" w:pos="8498"/>
              </w:tabs>
              <w:jc w:val="both"/>
              <w:rPr>
                <w:rFonts w:ascii="Arial" w:hAnsi="Arial" w:cs="Arial"/>
                <w:i/>
              </w:rPr>
            </w:pPr>
            <w:r w:rsidRPr="001A487E">
              <w:rPr>
                <w:rFonts w:ascii="Arial" w:hAnsi="Arial" w:cs="Arial"/>
                <w:i/>
              </w:rPr>
              <w:t>n</w:t>
            </w:r>
            <w:r w:rsidRPr="001A487E">
              <w:rPr>
                <w:rFonts w:ascii="Arial" w:hAnsi="Arial" w:cs="Arial"/>
                <w:i/>
                <w:vertAlign w:val="superscript"/>
              </w:rPr>
              <w:t>2</w:t>
            </w:r>
            <w:r>
              <w:rPr>
                <w:rFonts w:ascii="Arial" w:hAnsi="Arial" w:cs="Arial"/>
                <w:i/>
              </w:rPr>
              <w:t xml:space="preserve">+n es par </w:t>
            </w:r>
          </w:p>
        </w:tc>
        <w:tc>
          <w:tcPr>
            <w:tcW w:w="4489" w:type="dxa"/>
          </w:tcPr>
          <w:p w:rsidR="00763B3E" w:rsidRDefault="00763B3E" w:rsidP="00152C54">
            <w:pPr>
              <w:tabs>
                <w:tab w:val="right" w:pos="8498"/>
              </w:tabs>
              <w:jc w:val="both"/>
              <w:rPr>
                <w:rFonts w:ascii="Arial" w:hAnsi="Arial" w:cs="Arial"/>
              </w:rPr>
            </w:pPr>
            <w:r>
              <w:rPr>
                <w:rFonts w:ascii="Arial" w:hAnsi="Arial" w:cs="Arial"/>
              </w:rPr>
              <w:t xml:space="preserve">Por las afirmaciones 4, 6 </w:t>
            </w:r>
          </w:p>
        </w:tc>
      </w:tr>
      <w:tr w:rsidR="00763B3E" w:rsidTr="00152C54">
        <w:tc>
          <w:tcPr>
            <w:tcW w:w="4489" w:type="dxa"/>
          </w:tcPr>
          <w:p w:rsidR="00763B3E" w:rsidRDefault="00763B3E" w:rsidP="00F4700F">
            <w:pPr>
              <w:pStyle w:val="Prrafodelista"/>
              <w:numPr>
                <w:ilvl w:val="0"/>
                <w:numId w:val="7"/>
              </w:numPr>
              <w:tabs>
                <w:tab w:val="right" w:pos="8498"/>
              </w:tabs>
              <w:jc w:val="both"/>
              <w:rPr>
                <w:rFonts w:ascii="Arial" w:hAnsi="Arial" w:cs="Arial"/>
                <w:i/>
              </w:rPr>
            </w:pPr>
            <w:r w:rsidRPr="001A487E">
              <w:rPr>
                <w:rFonts w:ascii="Arial" w:hAnsi="Arial" w:cs="Arial"/>
                <w:i/>
              </w:rPr>
              <w:t>n</w:t>
            </w:r>
            <w:r w:rsidRPr="001A487E">
              <w:rPr>
                <w:rFonts w:ascii="Arial" w:hAnsi="Arial" w:cs="Arial"/>
                <w:i/>
                <w:vertAlign w:val="superscript"/>
              </w:rPr>
              <w:t>2</w:t>
            </w:r>
            <w:r>
              <w:rPr>
                <w:rFonts w:ascii="Arial" w:hAnsi="Arial" w:cs="Arial"/>
                <w:i/>
              </w:rPr>
              <w:t xml:space="preserve">+n es impar y </w:t>
            </w:r>
            <w:r w:rsidRPr="001A487E">
              <w:rPr>
                <w:rFonts w:ascii="Arial" w:hAnsi="Arial" w:cs="Arial"/>
                <w:i/>
              </w:rPr>
              <w:t>n</w:t>
            </w:r>
            <w:r w:rsidRPr="001A487E">
              <w:rPr>
                <w:rFonts w:ascii="Arial" w:hAnsi="Arial" w:cs="Arial"/>
                <w:i/>
                <w:vertAlign w:val="superscript"/>
              </w:rPr>
              <w:t>2</w:t>
            </w:r>
            <w:r>
              <w:rPr>
                <w:rFonts w:ascii="Arial" w:hAnsi="Arial" w:cs="Arial"/>
                <w:i/>
              </w:rPr>
              <w:t>+n es par</w:t>
            </w:r>
          </w:p>
        </w:tc>
        <w:tc>
          <w:tcPr>
            <w:tcW w:w="4489" w:type="dxa"/>
          </w:tcPr>
          <w:p w:rsidR="00763B3E" w:rsidRDefault="00763B3E" w:rsidP="00152C54">
            <w:pPr>
              <w:tabs>
                <w:tab w:val="right" w:pos="8498"/>
              </w:tabs>
              <w:jc w:val="both"/>
              <w:rPr>
                <w:rFonts w:ascii="Arial" w:hAnsi="Arial" w:cs="Arial"/>
              </w:rPr>
            </w:pPr>
            <w:r>
              <w:rPr>
                <w:rFonts w:ascii="Arial" w:hAnsi="Arial" w:cs="Arial"/>
              </w:rPr>
              <w:t>Por las afirmaciones 3,7</w:t>
            </w:r>
          </w:p>
        </w:tc>
      </w:tr>
      <w:tr w:rsidR="00763B3E" w:rsidTr="00152C54">
        <w:tc>
          <w:tcPr>
            <w:tcW w:w="4489" w:type="dxa"/>
          </w:tcPr>
          <w:p w:rsidR="00763B3E" w:rsidRPr="001A487E" w:rsidRDefault="00763B3E" w:rsidP="00F4700F">
            <w:pPr>
              <w:pStyle w:val="Prrafodelista"/>
              <w:numPr>
                <w:ilvl w:val="0"/>
                <w:numId w:val="7"/>
              </w:numPr>
              <w:tabs>
                <w:tab w:val="right" w:pos="8498"/>
              </w:tabs>
              <w:jc w:val="both"/>
              <w:rPr>
                <w:rFonts w:ascii="Arial" w:hAnsi="Arial" w:cs="Arial"/>
                <w:i/>
              </w:rPr>
            </w:pPr>
            <w:r>
              <w:rPr>
                <w:rFonts w:ascii="Arial" w:hAnsi="Arial" w:cs="Arial"/>
                <w:i/>
              </w:rPr>
              <w:t xml:space="preserve">n es par </w:t>
            </w:r>
          </w:p>
        </w:tc>
        <w:tc>
          <w:tcPr>
            <w:tcW w:w="4489" w:type="dxa"/>
          </w:tcPr>
          <w:p w:rsidR="00763B3E" w:rsidRDefault="00763B3E" w:rsidP="00152C54">
            <w:pPr>
              <w:tabs>
                <w:tab w:val="right" w:pos="8498"/>
              </w:tabs>
              <w:jc w:val="both"/>
              <w:rPr>
                <w:rFonts w:ascii="Arial" w:hAnsi="Arial" w:cs="Arial"/>
              </w:rPr>
            </w:pPr>
            <w:r>
              <w:rPr>
                <w:rFonts w:ascii="Arial" w:hAnsi="Arial" w:cs="Arial"/>
              </w:rPr>
              <w:t>Por contradicción afirmación 2</w:t>
            </w:r>
            <w:r w:rsidR="009446A7">
              <w:rPr>
                <w:rFonts w:ascii="Arial" w:hAnsi="Arial" w:cs="Arial"/>
              </w:rPr>
              <w:t xml:space="preserve"> en la afirmación 8</w:t>
            </w:r>
          </w:p>
        </w:tc>
      </w:tr>
    </w:tbl>
    <w:p w:rsidR="00F75C55" w:rsidRDefault="00F75C55" w:rsidP="00F75C55">
      <w:pPr>
        <w:tabs>
          <w:tab w:val="right" w:pos="8498"/>
        </w:tabs>
        <w:spacing w:after="0"/>
        <w:jc w:val="both"/>
        <w:rPr>
          <w:rFonts w:ascii="Arial" w:hAnsi="Arial" w:cs="Arial"/>
        </w:rPr>
      </w:pPr>
    </w:p>
    <w:tbl>
      <w:tblPr>
        <w:tblStyle w:val="Tablaconcuadrcula2"/>
        <w:tblW w:w="0" w:type="auto"/>
        <w:tblLook w:val="04A0"/>
      </w:tblPr>
      <w:tblGrid>
        <w:gridCol w:w="2518"/>
        <w:gridCol w:w="6460"/>
      </w:tblGrid>
      <w:tr w:rsidR="009B0E08" w:rsidRPr="00596306" w:rsidTr="00195955">
        <w:tc>
          <w:tcPr>
            <w:tcW w:w="8978" w:type="dxa"/>
            <w:gridSpan w:val="2"/>
            <w:shd w:val="clear" w:color="auto" w:fill="000000" w:themeFill="text1"/>
          </w:tcPr>
          <w:p w:rsidR="009B0E08" w:rsidRPr="00C34E75" w:rsidRDefault="009B0E08" w:rsidP="00195955">
            <w:pPr>
              <w:jc w:val="center"/>
              <w:rPr>
                <w:rFonts w:ascii="Arial" w:hAnsi="Arial" w:cs="Arial"/>
                <w:b/>
                <w:sz w:val="24"/>
                <w:szCs w:val="24"/>
              </w:rPr>
            </w:pPr>
            <w:r w:rsidRPr="00C34E75">
              <w:rPr>
                <w:rFonts w:ascii="Arial" w:hAnsi="Arial" w:cs="Arial"/>
                <w:b/>
                <w:sz w:val="24"/>
                <w:szCs w:val="24"/>
              </w:rPr>
              <w:t>Destacado</w:t>
            </w:r>
          </w:p>
        </w:tc>
      </w:tr>
      <w:tr w:rsidR="009B0E08" w:rsidRPr="00596306" w:rsidTr="00195955">
        <w:tc>
          <w:tcPr>
            <w:tcW w:w="2518" w:type="dxa"/>
          </w:tcPr>
          <w:p w:rsidR="009B0E08" w:rsidRPr="00C34E75" w:rsidRDefault="009B0E08" w:rsidP="00195955">
            <w:pPr>
              <w:rPr>
                <w:rFonts w:ascii="Arial" w:hAnsi="Arial" w:cs="Arial"/>
                <w:b/>
                <w:sz w:val="24"/>
                <w:szCs w:val="24"/>
              </w:rPr>
            </w:pPr>
            <w:r w:rsidRPr="00C34E75">
              <w:rPr>
                <w:rFonts w:ascii="Arial" w:hAnsi="Arial" w:cs="Arial"/>
                <w:b/>
                <w:sz w:val="24"/>
                <w:szCs w:val="24"/>
              </w:rPr>
              <w:t>Título</w:t>
            </w:r>
          </w:p>
        </w:tc>
        <w:tc>
          <w:tcPr>
            <w:tcW w:w="6460" w:type="dxa"/>
          </w:tcPr>
          <w:p w:rsidR="009B0E08" w:rsidRPr="00C34E75" w:rsidRDefault="009B0E08" w:rsidP="00195955">
            <w:pPr>
              <w:jc w:val="center"/>
              <w:rPr>
                <w:rFonts w:ascii="Arial" w:hAnsi="Arial" w:cs="Arial"/>
                <w:b/>
                <w:sz w:val="24"/>
                <w:szCs w:val="24"/>
              </w:rPr>
            </w:pPr>
            <w:r>
              <w:rPr>
                <w:rFonts w:ascii="Arial" w:hAnsi="Arial" w:cs="Arial"/>
                <w:b/>
                <w:sz w:val="24"/>
                <w:szCs w:val="24"/>
              </w:rPr>
              <w:t xml:space="preserve">Nota histórica </w:t>
            </w:r>
            <w:r w:rsidRPr="00C34E75">
              <w:rPr>
                <w:rFonts w:ascii="Arial" w:hAnsi="Arial" w:cs="Arial"/>
                <w:b/>
                <w:sz w:val="24"/>
                <w:szCs w:val="24"/>
              </w:rPr>
              <w:t xml:space="preserve"> </w:t>
            </w:r>
          </w:p>
        </w:tc>
      </w:tr>
      <w:tr w:rsidR="009B0E08" w:rsidRPr="00596306" w:rsidTr="00195955">
        <w:tc>
          <w:tcPr>
            <w:tcW w:w="2518" w:type="dxa"/>
          </w:tcPr>
          <w:p w:rsidR="009B0E08" w:rsidRPr="00C34E75" w:rsidRDefault="009B0E08" w:rsidP="00195955">
            <w:pPr>
              <w:rPr>
                <w:rFonts w:ascii="Arial" w:hAnsi="Arial" w:cs="Arial"/>
                <w:sz w:val="24"/>
                <w:szCs w:val="24"/>
                <w:lang w:val="es-ES"/>
              </w:rPr>
            </w:pPr>
            <w:r w:rsidRPr="00C34E75">
              <w:rPr>
                <w:rFonts w:ascii="Arial" w:hAnsi="Arial" w:cs="Arial"/>
                <w:sz w:val="24"/>
                <w:szCs w:val="24"/>
                <w:lang w:val="es-ES"/>
              </w:rPr>
              <w:t>Contenido</w:t>
            </w:r>
          </w:p>
        </w:tc>
        <w:tc>
          <w:tcPr>
            <w:tcW w:w="6460" w:type="dxa"/>
          </w:tcPr>
          <w:p w:rsidR="009B0E08" w:rsidRPr="00FE09E7" w:rsidRDefault="009B0E08" w:rsidP="00195955">
            <w:pPr>
              <w:autoSpaceDE w:val="0"/>
              <w:autoSpaceDN w:val="0"/>
              <w:adjustRightInd w:val="0"/>
              <w:jc w:val="both"/>
              <w:rPr>
                <w:rFonts w:ascii="Arial" w:hAnsi="Arial" w:cs="Arial"/>
                <w:i/>
                <w:lang w:val="es-ES"/>
              </w:rPr>
            </w:pPr>
            <w:r>
              <w:rPr>
                <w:rFonts w:ascii="Arial" w:hAnsi="Arial" w:cs="Arial"/>
                <w:i/>
                <w:lang w:val="es-ES"/>
              </w:rPr>
              <w:t>Tales de Mileto (625-546 a.C)  demostró  algunos teoremas de geometría</w:t>
            </w:r>
            <w:r w:rsidR="00BA3912">
              <w:rPr>
                <w:rFonts w:ascii="Arial" w:hAnsi="Arial" w:cs="Arial"/>
                <w:i/>
                <w:lang w:val="es-ES"/>
              </w:rPr>
              <w:t xml:space="preserve">, </w:t>
            </w:r>
            <w:r w:rsidR="00E224AD">
              <w:rPr>
                <w:rFonts w:ascii="Arial" w:hAnsi="Arial" w:cs="Arial"/>
                <w:i/>
                <w:lang w:val="es-ES"/>
              </w:rPr>
              <w:t xml:space="preserve"> </w:t>
            </w:r>
            <w:r>
              <w:rPr>
                <w:rFonts w:ascii="Arial" w:hAnsi="Arial" w:cs="Arial"/>
                <w:i/>
                <w:lang w:val="es-ES"/>
              </w:rPr>
              <w:t xml:space="preserve"> </w:t>
            </w:r>
            <w:r w:rsidR="00E224AD">
              <w:rPr>
                <w:rFonts w:ascii="Arial" w:hAnsi="Arial" w:cs="Arial"/>
                <w:i/>
                <w:lang w:val="es-ES"/>
              </w:rPr>
              <w:t>que fueron  escritos en los elementos de Euclides</w:t>
            </w:r>
            <w:r w:rsidR="00D95C7A">
              <w:rPr>
                <w:rFonts w:ascii="Arial" w:hAnsi="Arial" w:cs="Arial"/>
                <w:i/>
                <w:lang w:val="es-ES"/>
              </w:rPr>
              <w:t xml:space="preserve">, algunos de los teoremas son: </w:t>
            </w:r>
            <w:r w:rsidR="00D95C7A" w:rsidRPr="00BA3912">
              <w:rPr>
                <w:rFonts w:ascii="Arial" w:hAnsi="Arial" w:cs="Arial"/>
                <w:i/>
                <w:lang w:val="es-ES"/>
              </w:rPr>
              <w:t>“Si dos triángulos son tales que dos ángulos y un lado de uno de ellos son respectivamente iguales a dos ángulos y un lado del otro, entonces los dos triángulos son congruentes”  y “Si dos rectas secantes son cortadas por una serie de rectas paralelas, los segmentos determinados en una de las rectas son proporcionales a los segmentos correspondientes de la otra recta”</w:t>
            </w:r>
          </w:p>
        </w:tc>
      </w:tr>
    </w:tbl>
    <w:p w:rsidR="00DD21EE" w:rsidRDefault="00DD21EE" w:rsidP="00F75C55">
      <w:pPr>
        <w:tabs>
          <w:tab w:val="right" w:pos="8498"/>
        </w:tabs>
        <w:spacing w:after="0"/>
        <w:jc w:val="both"/>
        <w:rPr>
          <w:rFonts w:ascii="Arial" w:hAnsi="Arial" w:cs="Arial"/>
        </w:rPr>
      </w:pPr>
    </w:p>
    <w:p w:rsidR="00E368DA" w:rsidRDefault="00E368DA" w:rsidP="00F75C55">
      <w:pPr>
        <w:tabs>
          <w:tab w:val="right" w:pos="8498"/>
        </w:tabs>
        <w:spacing w:after="0"/>
        <w:jc w:val="both"/>
        <w:rPr>
          <w:rFonts w:ascii="Arial" w:hAnsi="Arial" w:cs="Arial"/>
        </w:rPr>
      </w:pPr>
    </w:p>
    <w:p w:rsidR="00F52614" w:rsidRDefault="00F52614" w:rsidP="0061059B">
      <w:pPr>
        <w:tabs>
          <w:tab w:val="right" w:pos="8498"/>
        </w:tabs>
        <w:spacing w:after="0"/>
        <w:jc w:val="both"/>
        <w:rPr>
          <w:rFonts w:ascii="Arial" w:hAnsi="Arial" w:cs="Arial"/>
        </w:rPr>
      </w:pPr>
    </w:p>
    <w:p w:rsidR="00DD21EE" w:rsidRDefault="00BA3912" w:rsidP="00DD21EE">
      <w:pPr>
        <w:tabs>
          <w:tab w:val="right" w:pos="8498"/>
        </w:tabs>
        <w:spacing w:after="0"/>
        <w:jc w:val="both"/>
        <w:rPr>
          <w:rFonts w:ascii="Arial" w:hAnsi="Arial" w:cs="Arial"/>
        </w:rPr>
      </w:pPr>
      <w:r>
        <w:rPr>
          <w:rFonts w:ascii="Arial" w:hAnsi="Arial" w:cs="Arial"/>
        </w:rPr>
        <w:t>P</w:t>
      </w:r>
      <w:r w:rsidR="00DD21EE">
        <w:rPr>
          <w:rFonts w:ascii="Arial" w:hAnsi="Arial" w:cs="Arial"/>
        </w:rPr>
        <w:t>ara utilizar el método de demostración indirecto  es necesario conocer algunas definiciones, algunos  axiomas</w:t>
      </w:r>
      <w:r w:rsidR="00EB79E7">
        <w:rPr>
          <w:rFonts w:ascii="Arial" w:hAnsi="Arial" w:cs="Arial"/>
        </w:rPr>
        <w:t xml:space="preserve"> de las matemáticas </w:t>
      </w:r>
      <w:r w:rsidR="00DD21EE">
        <w:rPr>
          <w:rFonts w:ascii="Arial" w:hAnsi="Arial" w:cs="Arial"/>
        </w:rPr>
        <w:t xml:space="preserve"> y algunos teoremas,  además tener muy clara la tesis que se va a negar para llegar a la contradicción y demostrar lo que se quería demostrar por el método indirecto, en la siguiente sesión </w:t>
      </w:r>
      <w:r w:rsidR="00394783">
        <w:rPr>
          <w:rFonts w:ascii="Arial" w:hAnsi="Arial" w:cs="Arial"/>
        </w:rPr>
        <w:t xml:space="preserve">el trabajo se centrar en el contra ejemplo. </w:t>
      </w:r>
    </w:p>
    <w:p w:rsidR="00F52614" w:rsidRDefault="00F52614" w:rsidP="0061059B">
      <w:pPr>
        <w:tabs>
          <w:tab w:val="right" w:pos="8498"/>
        </w:tabs>
        <w:spacing w:after="0"/>
        <w:jc w:val="both"/>
        <w:rPr>
          <w:rFonts w:ascii="Arial" w:hAnsi="Arial" w:cs="Arial"/>
        </w:rPr>
      </w:pPr>
    </w:p>
    <w:p w:rsidR="00F52614" w:rsidRDefault="00F52614" w:rsidP="0061059B">
      <w:pPr>
        <w:tabs>
          <w:tab w:val="right" w:pos="8498"/>
        </w:tabs>
        <w:spacing w:after="0"/>
        <w:jc w:val="both"/>
        <w:rPr>
          <w:rFonts w:ascii="Arial" w:hAnsi="Arial" w:cs="Arial"/>
        </w:rPr>
      </w:pPr>
    </w:p>
    <w:p w:rsidR="00394783" w:rsidRDefault="00394783" w:rsidP="00394783">
      <w:pPr>
        <w:tabs>
          <w:tab w:val="right" w:pos="8498"/>
        </w:tabs>
        <w:spacing w:after="0"/>
        <w:jc w:val="both"/>
        <w:rPr>
          <w:rFonts w:ascii="Arial" w:hAnsi="Arial" w:cs="Arial"/>
          <w:b/>
        </w:rPr>
      </w:pPr>
      <w:r>
        <w:rPr>
          <w:rFonts w:ascii="Arial" w:hAnsi="Arial" w:cs="Arial"/>
          <w:highlight w:val="yellow"/>
        </w:rPr>
        <w:lastRenderedPageBreak/>
        <w:t>[SECCIÓN 2</w:t>
      </w:r>
      <w:r w:rsidRPr="007C7957">
        <w:rPr>
          <w:rFonts w:ascii="Arial" w:hAnsi="Arial" w:cs="Arial"/>
          <w:highlight w:val="yellow"/>
        </w:rPr>
        <w:t>]</w:t>
      </w:r>
      <w:r w:rsidRPr="007C7957">
        <w:rPr>
          <w:rFonts w:ascii="Arial" w:hAnsi="Arial" w:cs="Arial"/>
        </w:rPr>
        <w:t xml:space="preserve"> </w:t>
      </w:r>
      <w:r>
        <w:rPr>
          <w:rFonts w:ascii="Arial" w:hAnsi="Arial" w:cs="Arial"/>
          <w:b/>
        </w:rPr>
        <w:t xml:space="preserve">2.3 Contra ejemplo  </w:t>
      </w:r>
    </w:p>
    <w:p w:rsidR="00394783" w:rsidRDefault="00394783" w:rsidP="00394783">
      <w:pPr>
        <w:tabs>
          <w:tab w:val="right" w:pos="8498"/>
        </w:tabs>
        <w:spacing w:after="0"/>
        <w:jc w:val="both"/>
        <w:rPr>
          <w:rFonts w:ascii="Arial" w:hAnsi="Arial" w:cs="Arial"/>
          <w:b/>
        </w:rPr>
      </w:pPr>
    </w:p>
    <w:p w:rsidR="000B3447" w:rsidRDefault="00394783" w:rsidP="00394783">
      <w:pPr>
        <w:tabs>
          <w:tab w:val="right" w:pos="8498"/>
        </w:tabs>
        <w:spacing w:after="0"/>
        <w:jc w:val="both"/>
        <w:rPr>
          <w:rFonts w:ascii="Arial" w:hAnsi="Arial" w:cs="Arial"/>
        </w:rPr>
      </w:pPr>
      <w:r>
        <w:rPr>
          <w:rFonts w:ascii="Arial" w:hAnsi="Arial" w:cs="Arial"/>
        </w:rPr>
        <w:t>Este método de demostración es utilizado cuando</w:t>
      </w:r>
      <w:r w:rsidR="000B3447">
        <w:rPr>
          <w:rFonts w:ascii="Arial" w:hAnsi="Arial" w:cs="Arial"/>
        </w:rPr>
        <w:t xml:space="preserve"> se quiere demostrar </w:t>
      </w:r>
      <w:r>
        <w:rPr>
          <w:rFonts w:ascii="Arial" w:hAnsi="Arial" w:cs="Arial"/>
        </w:rPr>
        <w:t xml:space="preserve"> la</w:t>
      </w:r>
      <w:r w:rsidR="000B3447">
        <w:rPr>
          <w:rFonts w:ascii="Arial" w:hAnsi="Arial" w:cs="Arial"/>
        </w:rPr>
        <w:t xml:space="preserve"> falsedad de un enunciado cuya  </w:t>
      </w:r>
      <w:r>
        <w:rPr>
          <w:rFonts w:ascii="Arial" w:hAnsi="Arial" w:cs="Arial"/>
        </w:rPr>
        <w:t xml:space="preserve"> hipótesis </w:t>
      </w:r>
      <w:r w:rsidR="006F0145">
        <w:rPr>
          <w:rFonts w:ascii="Arial" w:hAnsi="Arial" w:cs="Arial"/>
        </w:rPr>
        <w:t xml:space="preserve">tiene </w:t>
      </w:r>
      <w:r w:rsidR="000B3447">
        <w:rPr>
          <w:rFonts w:ascii="Arial" w:hAnsi="Arial" w:cs="Arial"/>
        </w:rPr>
        <w:t xml:space="preserve"> el </w:t>
      </w:r>
      <w:r>
        <w:rPr>
          <w:rFonts w:ascii="Arial" w:hAnsi="Arial" w:cs="Arial"/>
        </w:rPr>
        <w:t xml:space="preserve"> cuantificador universal, </w:t>
      </w:r>
      <w:r w:rsidR="000B3447">
        <w:rPr>
          <w:rFonts w:ascii="Arial" w:hAnsi="Arial" w:cs="Arial"/>
        </w:rPr>
        <w:t xml:space="preserve"> “</w:t>
      </w:r>
      <w:r>
        <w:rPr>
          <w:rFonts w:ascii="Arial" w:hAnsi="Arial" w:cs="Arial"/>
        </w:rPr>
        <w:t>para todos</w:t>
      </w:r>
      <w:r w:rsidR="00BA3912">
        <w:rPr>
          <w:rFonts w:ascii="Arial" w:hAnsi="Arial" w:cs="Arial"/>
        </w:rPr>
        <w:t>”</w:t>
      </w:r>
      <w:r w:rsidR="006F0145">
        <w:rPr>
          <w:rFonts w:ascii="Arial" w:hAnsi="Arial" w:cs="Arial"/>
        </w:rPr>
        <w:t xml:space="preserve">, </w:t>
      </w:r>
      <w:r w:rsidR="000B3447">
        <w:rPr>
          <w:rFonts w:ascii="Arial" w:hAnsi="Arial" w:cs="Arial"/>
        </w:rPr>
        <w:t>es decir que se utiliza cuando la tesis se refiere a todos los eleme</w:t>
      </w:r>
      <w:r w:rsidR="00995C0A">
        <w:rPr>
          <w:rFonts w:ascii="Arial" w:hAnsi="Arial" w:cs="Arial"/>
        </w:rPr>
        <w:t>ntos de un conjunto, observa el siguiente ejemplo</w:t>
      </w:r>
      <w:r w:rsidR="000B3447">
        <w:rPr>
          <w:rFonts w:ascii="Arial" w:hAnsi="Arial" w:cs="Arial"/>
        </w:rPr>
        <w:t>.</w:t>
      </w:r>
    </w:p>
    <w:p w:rsidR="000B3447" w:rsidRDefault="000B3447" w:rsidP="00394783">
      <w:pPr>
        <w:tabs>
          <w:tab w:val="right" w:pos="8498"/>
        </w:tabs>
        <w:spacing w:after="0"/>
        <w:jc w:val="both"/>
        <w:rPr>
          <w:rFonts w:ascii="Arial" w:hAnsi="Arial" w:cs="Arial"/>
        </w:rPr>
      </w:pPr>
    </w:p>
    <w:p w:rsidR="009B1F75" w:rsidRDefault="009B1F75" w:rsidP="00F4700F">
      <w:pPr>
        <w:pStyle w:val="Prrafodelista"/>
        <w:numPr>
          <w:ilvl w:val="0"/>
          <w:numId w:val="9"/>
        </w:numPr>
        <w:tabs>
          <w:tab w:val="right" w:pos="8498"/>
        </w:tabs>
        <w:spacing w:after="0"/>
        <w:jc w:val="both"/>
        <w:rPr>
          <w:rFonts w:ascii="Arial" w:hAnsi="Arial" w:cs="Arial"/>
        </w:rPr>
      </w:pPr>
      <w:r>
        <w:rPr>
          <w:rFonts w:ascii="Arial" w:hAnsi="Arial" w:cs="Arial"/>
        </w:rPr>
        <w:t xml:space="preserve">Todo número natural elevado al cuadrado da </w:t>
      </w:r>
      <w:r w:rsidR="00BA3912">
        <w:rPr>
          <w:rFonts w:ascii="Arial" w:hAnsi="Arial" w:cs="Arial"/>
        </w:rPr>
        <w:t xml:space="preserve">como resultado un número </w:t>
      </w:r>
      <w:r>
        <w:rPr>
          <w:rFonts w:ascii="Arial" w:hAnsi="Arial" w:cs="Arial"/>
        </w:rPr>
        <w:t>par.</w:t>
      </w:r>
      <w:r w:rsidRPr="001130CC">
        <w:rPr>
          <w:rFonts w:ascii="Arial" w:hAnsi="Arial" w:cs="Arial"/>
        </w:rPr>
        <w:t xml:space="preserve"> </w:t>
      </w:r>
    </w:p>
    <w:p w:rsidR="00BA3912" w:rsidRDefault="00BA3912" w:rsidP="00BA3912">
      <w:pPr>
        <w:pStyle w:val="Prrafodelista"/>
        <w:tabs>
          <w:tab w:val="right" w:pos="8498"/>
        </w:tabs>
        <w:spacing w:after="0"/>
        <w:ind w:left="360"/>
        <w:jc w:val="both"/>
        <w:rPr>
          <w:rFonts w:ascii="Arial" w:hAnsi="Arial" w:cs="Arial"/>
        </w:rPr>
      </w:pPr>
    </w:p>
    <w:p w:rsidR="009B1F75" w:rsidRDefault="009B1F75" w:rsidP="00F4700F">
      <w:pPr>
        <w:pStyle w:val="Prrafodelista"/>
        <w:numPr>
          <w:ilvl w:val="0"/>
          <w:numId w:val="11"/>
        </w:numPr>
        <w:tabs>
          <w:tab w:val="right" w:pos="8498"/>
        </w:tabs>
        <w:spacing w:after="0"/>
        <w:jc w:val="both"/>
        <w:rPr>
          <w:rFonts w:ascii="Arial" w:hAnsi="Arial" w:cs="Arial"/>
        </w:rPr>
      </w:pPr>
      <w:r>
        <w:rPr>
          <w:rFonts w:ascii="Arial" w:hAnsi="Arial" w:cs="Arial"/>
        </w:rPr>
        <w:t>Para demostrar la falsedad de este enunciado se debe buscar un numero natural que elevado al cuadrado de cómo resultado un número impar.</w:t>
      </w:r>
    </w:p>
    <w:p w:rsidR="009B1F75" w:rsidRDefault="009B1F75" w:rsidP="00F4700F">
      <w:pPr>
        <w:pStyle w:val="Prrafodelista"/>
        <w:numPr>
          <w:ilvl w:val="0"/>
          <w:numId w:val="11"/>
        </w:numPr>
        <w:tabs>
          <w:tab w:val="right" w:pos="8498"/>
        </w:tabs>
        <w:spacing w:after="0"/>
        <w:jc w:val="both"/>
        <w:rPr>
          <w:rFonts w:ascii="Arial" w:hAnsi="Arial" w:cs="Arial"/>
        </w:rPr>
      </w:pPr>
      <w:r>
        <w:rPr>
          <w:rFonts w:ascii="Arial" w:hAnsi="Arial" w:cs="Arial"/>
        </w:rPr>
        <w:t xml:space="preserve">Contra ejemplo: </w:t>
      </w:r>
      <w:r w:rsidRPr="009B1F75">
        <w:rPr>
          <w:rFonts w:ascii="Arial" w:hAnsi="Arial" w:cs="Arial"/>
          <w:i/>
        </w:rPr>
        <w:t>3</w:t>
      </w:r>
      <w:r w:rsidRPr="009B1F75">
        <w:rPr>
          <w:rFonts w:ascii="Arial" w:hAnsi="Arial" w:cs="Arial"/>
          <w:i/>
          <w:vertAlign w:val="superscript"/>
        </w:rPr>
        <w:t>2</w:t>
      </w:r>
      <w:r w:rsidRPr="009B1F75">
        <w:rPr>
          <w:rFonts w:ascii="Arial" w:hAnsi="Arial" w:cs="Arial"/>
          <w:i/>
        </w:rPr>
        <w:t xml:space="preserve"> = 9</w:t>
      </w:r>
      <w:r>
        <w:rPr>
          <w:rFonts w:ascii="Arial" w:hAnsi="Arial" w:cs="Arial"/>
        </w:rPr>
        <w:t xml:space="preserve">  </w:t>
      </w:r>
    </w:p>
    <w:p w:rsidR="009B1F75" w:rsidRDefault="009B1F75" w:rsidP="009B1F75">
      <w:pPr>
        <w:tabs>
          <w:tab w:val="right" w:pos="8498"/>
        </w:tabs>
        <w:spacing w:after="0"/>
        <w:jc w:val="both"/>
        <w:rPr>
          <w:rFonts w:ascii="Arial" w:hAnsi="Arial" w:cs="Arial"/>
        </w:rPr>
      </w:pPr>
    </w:p>
    <w:p w:rsidR="00EB79E7" w:rsidRDefault="009B1F75" w:rsidP="009B1F75">
      <w:pPr>
        <w:tabs>
          <w:tab w:val="right" w:pos="8498"/>
        </w:tabs>
        <w:spacing w:after="0"/>
        <w:jc w:val="both"/>
        <w:rPr>
          <w:rFonts w:ascii="Arial" w:hAnsi="Arial" w:cs="Arial"/>
        </w:rPr>
      </w:pPr>
      <w:r w:rsidRPr="009B1F75">
        <w:rPr>
          <w:rFonts w:ascii="Arial" w:hAnsi="Arial" w:cs="Arial"/>
        </w:rPr>
        <w:t xml:space="preserve">Se demostró </w:t>
      </w:r>
      <w:r w:rsidR="00EB79E7">
        <w:rPr>
          <w:rFonts w:ascii="Arial" w:hAnsi="Arial" w:cs="Arial"/>
        </w:rPr>
        <w:t>la falsedad de la proposición, t</w:t>
      </w:r>
      <w:r w:rsidRPr="009B1F75">
        <w:rPr>
          <w:rFonts w:ascii="Arial" w:hAnsi="Arial" w:cs="Arial"/>
        </w:rPr>
        <w:t xml:space="preserve">odo número natural elevado al cuadrado da </w:t>
      </w:r>
      <w:r w:rsidR="00BA3912">
        <w:rPr>
          <w:rFonts w:ascii="Arial" w:hAnsi="Arial" w:cs="Arial"/>
        </w:rPr>
        <w:t xml:space="preserve">como resultado un número </w:t>
      </w:r>
      <w:r w:rsidRPr="009B1F75">
        <w:rPr>
          <w:rFonts w:ascii="Arial" w:hAnsi="Arial" w:cs="Arial"/>
        </w:rPr>
        <w:t xml:space="preserve"> par.</w:t>
      </w:r>
    </w:p>
    <w:p w:rsidR="00995C0A" w:rsidRDefault="00995C0A" w:rsidP="009B1F75">
      <w:pPr>
        <w:tabs>
          <w:tab w:val="right" w:pos="8498"/>
        </w:tabs>
        <w:spacing w:after="0"/>
        <w:jc w:val="both"/>
        <w:rPr>
          <w:rFonts w:ascii="Arial" w:hAnsi="Arial" w:cs="Arial"/>
        </w:rPr>
      </w:pPr>
    </w:p>
    <w:tbl>
      <w:tblPr>
        <w:tblStyle w:val="Tablaconcuadrcula"/>
        <w:tblpPr w:leftFromText="141" w:rightFromText="141" w:vertAnchor="text" w:horzAnchor="margin" w:tblpY="-7"/>
        <w:tblW w:w="0" w:type="auto"/>
        <w:tblLook w:val="04A0"/>
      </w:tblPr>
      <w:tblGrid>
        <w:gridCol w:w="2518"/>
        <w:gridCol w:w="6460"/>
      </w:tblGrid>
      <w:tr w:rsidR="00995C0A" w:rsidRPr="00AD063D" w:rsidTr="00195955">
        <w:tc>
          <w:tcPr>
            <w:tcW w:w="8978" w:type="dxa"/>
            <w:gridSpan w:val="2"/>
            <w:shd w:val="clear" w:color="auto" w:fill="000000" w:themeFill="text1"/>
          </w:tcPr>
          <w:p w:rsidR="00995C0A" w:rsidRPr="00AD063D" w:rsidRDefault="00995C0A" w:rsidP="00195955">
            <w:pPr>
              <w:jc w:val="center"/>
              <w:rPr>
                <w:rFonts w:ascii="Arial" w:hAnsi="Arial" w:cs="Arial"/>
                <w:b/>
                <w:color w:val="FFFFFF" w:themeColor="background1"/>
                <w:sz w:val="24"/>
                <w:szCs w:val="24"/>
              </w:rPr>
            </w:pPr>
            <w:r w:rsidRPr="00AD063D">
              <w:rPr>
                <w:rFonts w:ascii="Arial" w:hAnsi="Arial" w:cs="Arial"/>
                <w:b/>
                <w:color w:val="FFFFFF" w:themeColor="background1"/>
                <w:sz w:val="24"/>
                <w:szCs w:val="24"/>
              </w:rPr>
              <w:t>Recuerda</w:t>
            </w:r>
          </w:p>
        </w:tc>
      </w:tr>
      <w:tr w:rsidR="00995C0A" w:rsidRPr="00AD063D" w:rsidTr="00195955">
        <w:tc>
          <w:tcPr>
            <w:tcW w:w="2518" w:type="dxa"/>
          </w:tcPr>
          <w:p w:rsidR="00995C0A" w:rsidRPr="00AD063D" w:rsidRDefault="00995C0A" w:rsidP="00195955">
            <w:pPr>
              <w:rPr>
                <w:rFonts w:ascii="Arial" w:hAnsi="Arial" w:cs="Arial"/>
                <w:b/>
                <w:color w:val="000000" w:themeColor="text1"/>
                <w:sz w:val="24"/>
                <w:szCs w:val="24"/>
              </w:rPr>
            </w:pPr>
            <w:r w:rsidRPr="00AD063D">
              <w:rPr>
                <w:rFonts w:ascii="Arial" w:hAnsi="Arial" w:cs="Arial"/>
                <w:b/>
                <w:color w:val="000000" w:themeColor="text1"/>
                <w:sz w:val="24"/>
                <w:szCs w:val="24"/>
              </w:rPr>
              <w:t>Contenido</w:t>
            </w:r>
          </w:p>
        </w:tc>
        <w:tc>
          <w:tcPr>
            <w:tcW w:w="6460" w:type="dxa"/>
          </w:tcPr>
          <w:p w:rsidR="00995C0A" w:rsidRPr="00C76886" w:rsidRDefault="00995C0A" w:rsidP="00195955">
            <w:pPr>
              <w:rPr>
                <w:rFonts w:ascii="Arial" w:hAnsi="Arial" w:cs="Arial"/>
                <w:i/>
                <w:color w:val="000000" w:themeColor="text1"/>
              </w:rPr>
            </w:pPr>
            <w:r w:rsidRPr="00C76886">
              <w:rPr>
                <w:rFonts w:ascii="Arial" w:hAnsi="Arial" w:cs="Arial"/>
                <w:i/>
                <w:color w:val="000000" w:themeColor="text1"/>
              </w:rPr>
              <w:t>Axioma: proposiciones que se asumen como verdad sin necesidad que sean demostradas.</w:t>
            </w:r>
          </w:p>
          <w:p w:rsidR="00995C0A" w:rsidRPr="00C76886" w:rsidRDefault="00995C0A" w:rsidP="00195955">
            <w:pPr>
              <w:rPr>
                <w:rFonts w:ascii="Arial" w:hAnsi="Arial" w:cs="Arial"/>
                <w:i/>
                <w:color w:val="000000" w:themeColor="text1"/>
              </w:rPr>
            </w:pPr>
          </w:p>
          <w:p w:rsidR="00995C0A" w:rsidRPr="00C76886" w:rsidRDefault="00995C0A" w:rsidP="00195955">
            <w:pPr>
              <w:rPr>
                <w:rFonts w:ascii="Arial" w:hAnsi="Arial" w:cs="Arial"/>
                <w:i/>
                <w:color w:val="000000" w:themeColor="text1"/>
              </w:rPr>
            </w:pPr>
            <w:r w:rsidRPr="00C76886">
              <w:rPr>
                <w:rFonts w:ascii="Arial" w:hAnsi="Arial" w:cs="Arial"/>
                <w:i/>
                <w:color w:val="000000" w:themeColor="text1"/>
              </w:rPr>
              <w:t>Teoremas: proposiciones que deben ser demostrador.</w:t>
            </w:r>
          </w:p>
          <w:p w:rsidR="00995C0A" w:rsidRPr="00C76886" w:rsidRDefault="00995C0A" w:rsidP="00195955">
            <w:pPr>
              <w:rPr>
                <w:rFonts w:ascii="Arial" w:hAnsi="Arial" w:cs="Arial"/>
                <w:i/>
                <w:color w:val="000000" w:themeColor="text1"/>
              </w:rPr>
            </w:pPr>
          </w:p>
          <w:p w:rsidR="00995C0A" w:rsidRPr="00C76886" w:rsidRDefault="00995C0A" w:rsidP="00195955">
            <w:pPr>
              <w:rPr>
                <w:rFonts w:ascii="Arial" w:hAnsi="Arial" w:cs="Arial"/>
                <w:i/>
                <w:color w:val="000000" w:themeColor="text1"/>
              </w:rPr>
            </w:pPr>
            <w:r w:rsidRPr="00C76886">
              <w:rPr>
                <w:rFonts w:ascii="Arial" w:hAnsi="Arial" w:cs="Arial"/>
                <w:i/>
                <w:color w:val="000000" w:themeColor="text1"/>
              </w:rPr>
              <w:t>Definiciones: Conjunto de términos que menciona las características</w:t>
            </w:r>
            <w:r>
              <w:rPr>
                <w:rFonts w:ascii="Arial" w:hAnsi="Arial" w:cs="Arial"/>
                <w:i/>
                <w:color w:val="000000" w:themeColor="text1"/>
              </w:rPr>
              <w:t xml:space="preserve"> y propiedades esenciales del</w:t>
            </w:r>
            <w:r w:rsidRPr="00C76886">
              <w:rPr>
                <w:rFonts w:ascii="Arial" w:hAnsi="Arial" w:cs="Arial"/>
                <w:i/>
                <w:color w:val="000000" w:themeColor="text1"/>
              </w:rPr>
              <w:t xml:space="preserve"> objeto</w:t>
            </w:r>
            <w:r>
              <w:rPr>
                <w:rFonts w:ascii="Arial" w:hAnsi="Arial" w:cs="Arial"/>
                <w:i/>
                <w:color w:val="000000" w:themeColor="text1"/>
              </w:rPr>
              <w:t xml:space="preserve"> que se quiere definir</w:t>
            </w:r>
            <w:r w:rsidRPr="00C76886">
              <w:rPr>
                <w:rFonts w:ascii="Arial" w:hAnsi="Arial" w:cs="Arial"/>
                <w:i/>
                <w:color w:val="000000" w:themeColor="text1"/>
              </w:rPr>
              <w:t xml:space="preserve">. </w:t>
            </w:r>
          </w:p>
          <w:p w:rsidR="00995C0A" w:rsidRPr="00E224AD" w:rsidRDefault="00995C0A" w:rsidP="00195955">
            <w:pPr>
              <w:rPr>
                <w:rFonts w:ascii="Arial" w:hAnsi="Arial" w:cs="Arial"/>
                <w:b/>
                <w:color w:val="000000" w:themeColor="text1"/>
              </w:rPr>
            </w:pPr>
          </w:p>
        </w:tc>
      </w:tr>
    </w:tbl>
    <w:p w:rsidR="009B1F75" w:rsidRDefault="009B1F75" w:rsidP="001130CC">
      <w:pPr>
        <w:tabs>
          <w:tab w:val="right" w:pos="8498"/>
        </w:tabs>
        <w:spacing w:after="0"/>
        <w:jc w:val="both"/>
        <w:rPr>
          <w:rFonts w:ascii="Arial" w:hAnsi="Arial" w:cs="Arial"/>
        </w:rPr>
      </w:pPr>
      <w:r>
        <w:rPr>
          <w:rFonts w:ascii="Arial" w:hAnsi="Arial" w:cs="Arial"/>
        </w:rPr>
        <w:t xml:space="preserve">En la siguiente sesión se presentaran algunas demostraciones las cuales fueron creadas utilizando alguno de los métodos vistos en las secciones anteriores. </w:t>
      </w:r>
    </w:p>
    <w:p w:rsidR="00C76886" w:rsidRDefault="00C76886" w:rsidP="001130CC">
      <w:pPr>
        <w:tabs>
          <w:tab w:val="right" w:pos="8498"/>
        </w:tabs>
        <w:spacing w:after="0"/>
        <w:jc w:val="both"/>
        <w:rPr>
          <w:rFonts w:ascii="Arial" w:hAnsi="Arial" w:cs="Arial"/>
        </w:rPr>
      </w:pPr>
    </w:p>
    <w:p w:rsidR="009B1F75" w:rsidRDefault="009B1F75" w:rsidP="006F0145">
      <w:pPr>
        <w:tabs>
          <w:tab w:val="right" w:pos="8498"/>
        </w:tabs>
        <w:spacing w:after="0"/>
        <w:jc w:val="both"/>
        <w:rPr>
          <w:rFonts w:ascii="Arial" w:hAnsi="Arial" w:cs="Arial"/>
          <w:highlight w:val="yellow"/>
        </w:rPr>
      </w:pPr>
    </w:p>
    <w:p w:rsidR="009B1F75" w:rsidRDefault="009B1F75" w:rsidP="006F0145">
      <w:pPr>
        <w:tabs>
          <w:tab w:val="right" w:pos="8498"/>
        </w:tabs>
        <w:spacing w:after="0"/>
        <w:jc w:val="both"/>
        <w:rPr>
          <w:rFonts w:ascii="Arial" w:hAnsi="Arial" w:cs="Arial"/>
          <w:highlight w:val="yellow"/>
        </w:rPr>
      </w:pPr>
    </w:p>
    <w:p w:rsidR="006F0145" w:rsidRDefault="009B1F75" w:rsidP="006F0145">
      <w:pPr>
        <w:tabs>
          <w:tab w:val="right" w:pos="8498"/>
        </w:tabs>
        <w:spacing w:after="0"/>
        <w:jc w:val="both"/>
        <w:rPr>
          <w:rFonts w:ascii="Arial" w:hAnsi="Arial" w:cs="Arial"/>
          <w:b/>
        </w:rPr>
      </w:pPr>
      <w:r>
        <w:rPr>
          <w:rFonts w:ascii="Arial" w:hAnsi="Arial" w:cs="Arial"/>
          <w:highlight w:val="yellow"/>
        </w:rPr>
        <w:t>[SECCIÓN 2</w:t>
      </w:r>
      <w:r w:rsidRPr="007C7957">
        <w:rPr>
          <w:rFonts w:ascii="Arial" w:hAnsi="Arial" w:cs="Arial"/>
          <w:highlight w:val="yellow"/>
        </w:rPr>
        <w:t>]</w:t>
      </w:r>
      <w:r w:rsidRPr="007C7957">
        <w:rPr>
          <w:rFonts w:ascii="Arial" w:hAnsi="Arial" w:cs="Arial"/>
        </w:rPr>
        <w:t xml:space="preserve"> </w:t>
      </w:r>
      <w:r>
        <w:rPr>
          <w:rFonts w:ascii="Arial" w:hAnsi="Arial" w:cs="Arial"/>
          <w:b/>
        </w:rPr>
        <w:t xml:space="preserve">1.4  Demostraciones </w:t>
      </w:r>
    </w:p>
    <w:p w:rsidR="009B1F75" w:rsidRDefault="009B1F75" w:rsidP="006F0145">
      <w:pPr>
        <w:tabs>
          <w:tab w:val="right" w:pos="8498"/>
        </w:tabs>
        <w:spacing w:after="0"/>
        <w:jc w:val="both"/>
        <w:rPr>
          <w:rFonts w:ascii="Arial" w:hAnsi="Arial" w:cs="Arial"/>
          <w:b/>
        </w:rPr>
      </w:pPr>
    </w:p>
    <w:p w:rsidR="009B1F75" w:rsidRDefault="009B1F75" w:rsidP="006F0145">
      <w:pPr>
        <w:tabs>
          <w:tab w:val="right" w:pos="8498"/>
        </w:tabs>
        <w:spacing w:after="0"/>
        <w:jc w:val="both"/>
        <w:rPr>
          <w:rFonts w:ascii="Arial" w:hAnsi="Arial" w:cs="Arial"/>
        </w:rPr>
      </w:pPr>
      <w:r>
        <w:rPr>
          <w:rFonts w:ascii="Arial" w:hAnsi="Arial" w:cs="Arial"/>
        </w:rPr>
        <w:t>En esta sección se mostraran algunas demostraciones</w:t>
      </w:r>
      <w:r w:rsidR="008A7787">
        <w:rPr>
          <w:rFonts w:ascii="Arial" w:hAnsi="Arial" w:cs="Arial"/>
        </w:rPr>
        <w:t xml:space="preserve">, </w:t>
      </w:r>
      <w:r>
        <w:rPr>
          <w:rFonts w:ascii="Arial" w:hAnsi="Arial" w:cs="Arial"/>
        </w:rPr>
        <w:t xml:space="preserve"> utilizando </w:t>
      </w:r>
      <w:r w:rsidR="00995C0A">
        <w:rPr>
          <w:rFonts w:ascii="Arial" w:hAnsi="Arial" w:cs="Arial"/>
        </w:rPr>
        <w:t xml:space="preserve"> los métodos que  trabajar</w:t>
      </w:r>
      <w:r>
        <w:rPr>
          <w:rFonts w:ascii="Arial" w:hAnsi="Arial" w:cs="Arial"/>
        </w:rPr>
        <w:t>o</w:t>
      </w:r>
      <w:r w:rsidR="00995C0A">
        <w:rPr>
          <w:rFonts w:ascii="Arial" w:hAnsi="Arial" w:cs="Arial"/>
        </w:rPr>
        <w:t xml:space="preserve">n </w:t>
      </w:r>
      <w:r w:rsidR="008A7787">
        <w:rPr>
          <w:rFonts w:ascii="Arial" w:hAnsi="Arial" w:cs="Arial"/>
        </w:rPr>
        <w:t xml:space="preserve"> en las secciones anteriores</w:t>
      </w:r>
      <w:r>
        <w:rPr>
          <w:rFonts w:ascii="Arial" w:hAnsi="Arial" w:cs="Arial"/>
        </w:rPr>
        <w:t>.</w:t>
      </w:r>
    </w:p>
    <w:p w:rsidR="009B1F75" w:rsidRDefault="009B1F75" w:rsidP="009B1F75">
      <w:pPr>
        <w:tabs>
          <w:tab w:val="right" w:pos="8498"/>
        </w:tabs>
        <w:spacing w:after="0"/>
        <w:jc w:val="both"/>
        <w:rPr>
          <w:rFonts w:ascii="Arial" w:hAnsi="Arial" w:cs="Arial"/>
        </w:rPr>
      </w:pPr>
    </w:p>
    <w:p w:rsidR="009B1F75" w:rsidRPr="009B1F75" w:rsidRDefault="009B1F75" w:rsidP="00F4700F">
      <w:pPr>
        <w:pStyle w:val="Prrafodelista"/>
        <w:numPr>
          <w:ilvl w:val="0"/>
          <w:numId w:val="12"/>
        </w:numPr>
        <w:tabs>
          <w:tab w:val="right" w:pos="8498"/>
        </w:tabs>
        <w:spacing w:after="0"/>
        <w:jc w:val="both"/>
        <w:rPr>
          <w:rFonts w:ascii="Arial" w:hAnsi="Arial" w:cs="Arial"/>
        </w:rPr>
      </w:pPr>
      <w:r w:rsidRPr="009B1F75">
        <w:rPr>
          <w:rFonts w:ascii="Arial" w:hAnsi="Arial" w:cs="Arial"/>
        </w:rPr>
        <w:t xml:space="preserve">Dados los triángulos rectángulos   </w:t>
      </w:r>
      <w:r w:rsidRPr="009B1F75">
        <w:rPr>
          <w:rFonts w:ascii="Arial" w:hAnsi="Arial" w:cs="Arial"/>
          <w:i/>
        </w:rPr>
        <w:t>∆ABC</w:t>
      </w:r>
      <w:r w:rsidRPr="009B1F75">
        <w:rPr>
          <w:rFonts w:ascii="Arial" w:hAnsi="Arial" w:cs="Arial"/>
        </w:rPr>
        <w:t xml:space="preserve"> y </w:t>
      </w:r>
      <w:r w:rsidRPr="009B1F75">
        <w:rPr>
          <w:rFonts w:ascii="Arial" w:hAnsi="Arial" w:cs="Arial"/>
          <w:i/>
        </w:rPr>
        <w:t>∆DEF</w:t>
      </w:r>
      <w:r w:rsidRPr="009B1F75">
        <w:rPr>
          <w:rFonts w:ascii="Cambria Math" w:hAnsi="Cambria Math" w:cs="Cambria Math"/>
        </w:rPr>
        <w:t xml:space="preserve"> </w:t>
      </w:r>
      <w:r w:rsidRPr="009B1F75">
        <w:rPr>
          <w:rFonts w:ascii="Arial" w:hAnsi="Arial" w:cs="Arial"/>
        </w:rPr>
        <w:t xml:space="preserve">donde </w:t>
      </w:r>
      <w:r w:rsidRPr="009B1F75">
        <w:rPr>
          <w:rFonts w:ascii="Arial" w:hAnsi="Arial" w:cs="Arial"/>
          <w:i/>
        </w:rPr>
        <w:t xml:space="preserve">AB </w:t>
      </w:r>
      <w:r w:rsidRPr="009B1F75">
        <w:rPr>
          <w:rFonts w:ascii="Cambria Math" w:eastAsiaTheme="minorEastAsia" w:hAnsi="Cambria Math" w:cs="Cambria Math"/>
          <w:i/>
          <w:sz w:val="22"/>
          <w:szCs w:val="22"/>
          <w:lang w:val="es-MX"/>
        </w:rPr>
        <w:t xml:space="preserve">≅ </w:t>
      </w:r>
      <w:r w:rsidRPr="009B1F75">
        <w:rPr>
          <w:rFonts w:ascii="Arial" w:hAnsi="Arial" w:cs="Arial"/>
          <w:i/>
        </w:rPr>
        <w:t>DE</w:t>
      </w:r>
      <w:r w:rsidRPr="009B1F75">
        <w:rPr>
          <w:rFonts w:ascii="Arial" w:hAnsi="Arial" w:cs="Arial"/>
        </w:rPr>
        <w:t xml:space="preserve">  y </w:t>
      </w:r>
      <w:r w:rsidRPr="009B1F75">
        <w:rPr>
          <w:rFonts w:ascii="Arial" w:hAnsi="Arial" w:cs="Arial"/>
          <w:i/>
        </w:rPr>
        <w:t xml:space="preserve">BC </w:t>
      </w:r>
      <w:r w:rsidRPr="009B1F75">
        <w:rPr>
          <w:rFonts w:ascii="Cambria Math" w:eastAsiaTheme="minorEastAsia" w:hAnsi="Cambria Math" w:cs="Cambria Math"/>
          <w:i/>
          <w:sz w:val="22"/>
          <w:szCs w:val="22"/>
          <w:lang w:val="es-MX"/>
        </w:rPr>
        <w:t xml:space="preserve">≅  </w:t>
      </w:r>
      <w:r w:rsidRPr="009B1F75">
        <w:rPr>
          <w:rFonts w:ascii="Arial" w:hAnsi="Arial" w:cs="Arial"/>
          <w:i/>
        </w:rPr>
        <w:t xml:space="preserve">DE </w:t>
      </w:r>
      <w:r w:rsidRPr="009B1F75">
        <w:rPr>
          <w:rFonts w:ascii="Arial" w:hAnsi="Arial" w:cs="Arial"/>
        </w:rPr>
        <w:t xml:space="preserve"> entonces </w:t>
      </w:r>
      <w:r w:rsidRPr="009B1F75">
        <w:rPr>
          <w:rFonts w:ascii="Arial" w:hAnsi="Arial" w:cs="Arial"/>
          <w:i/>
        </w:rPr>
        <w:t>∆ABC</w:t>
      </w:r>
      <w:r w:rsidRPr="009B1F75">
        <w:rPr>
          <w:rFonts w:ascii="Arial" w:hAnsi="Arial" w:cs="Arial"/>
        </w:rPr>
        <w:t xml:space="preserve"> </w:t>
      </w:r>
      <w:r w:rsidRPr="009B1F75">
        <w:rPr>
          <w:rFonts w:ascii="Cambria Math" w:eastAsiaTheme="minorEastAsia" w:hAnsi="Cambria Math" w:cs="Cambria Math"/>
          <w:i/>
          <w:sz w:val="22"/>
          <w:szCs w:val="22"/>
          <w:lang w:val="es-MX"/>
        </w:rPr>
        <w:t xml:space="preserve">≅ </w:t>
      </w:r>
      <w:r w:rsidRPr="009B1F75">
        <w:rPr>
          <w:rFonts w:ascii="Arial" w:hAnsi="Arial" w:cs="Arial"/>
        </w:rPr>
        <w:t xml:space="preserve"> </w:t>
      </w:r>
      <w:r w:rsidRPr="009B1F75">
        <w:rPr>
          <w:rFonts w:ascii="Arial" w:hAnsi="Arial" w:cs="Arial"/>
          <w:i/>
        </w:rPr>
        <w:t>∆DEF</w:t>
      </w:r>
    </w:p>
    <w:p w:rsidR="009B1F75" w:rsidRDefault="009B1F75" w:rsidP="009B1F75">
      <w:pPr>
        <w:tabs>
          <w:tab w:val="right" w:pos="8498"/>
        </w:tabs>
        <w:spacing w:after="0"/>
        <w:rPr>
          <w:rFonts w:ascii="Arial" w:hAnsi="Arial" w:cs="Arial"/>
          <w:b/>
        </w:rPr>
      </w:pPr>
    </w:p>
    <w:p w:rsidR="009B1F75" w:rsidRDefault="009B1F75" w:rsidP="009B1F75">
      <w:pPr>
        <w:tabs>
          <w:tab w:val="right" w:pos="8498"/>
        </w:tabs>
        <w:spacing w:after="0"/>
        <w:rPr>
          <w:rFonts w:ascii="Arial" w:hAnsi="Arial" w:cs="Arial"/>
          <w:b/>
        </w:rPr>
      </w:pPr>
      <w:r w:rsidRPr="001120EA">
        <w:rPr>
          <w:rFonts w:ascii="Arial" w:hAnsi="Arial" w:cs="Arial"/>
          <w:b/>
        </w:rPr>
        <w:t>Paso 1:</w:t>
      </w:r>
      <w:r>
        <w:rPr>
          <w:rFonts w:ascii="Arial" w:hAnsi="Arial" w:cs="Arial"/>
          <w:b/>
        </w:rPr>
        <w:t xml:space="preserve"> </w:t>
      </w:r>
      <w:r w:rsidRPr="005D047C">
        <w:rPr>
          <w:rFonts w:ascii="Arial" w:hAnsi="Arial" w:cs="Arial"/>
          <w:i/>
        </w:rPr>
        <w:t>∆ABC</w:t>
      </w:r>
      <w:r w:rsidRPr="005D047C">
        <w:rPr>
          <w:rFonts w:ascii="Arial" w:hAnsi="Arial" w:cs="Arial"/>
        </w:rPr>
        <w:t xml:space="preserve"> y </w:t>
      </w:r>
      <w:r w:rsidRPr="005D047C">
        <w:rPr>
          <w:rFonts w:ascii="Arial" w:hAnsi="Arial" w:cs="Arial"/>
          <w:i/>
        </w:rPr>
        <w:t>∆DEF</w:t>
      </w:r>
      <w:r>
        <w:rPr>
          <w:rFonts w:ascii="Cambria Math" w:hAnsi="Cambria Math" w:cs="Cambria Math"/>
        </w:rPr>
        <w:t xml:space="preserve"> </w:t>
      </w:r>
      <w:r>
        <w:rPr>
          <w:rFonts w:ascii="Arial" w:hAnsi="Arial" w:cs="Arial"/>
        </w:rPr>
        <w:t xml:space="preserve">rectángulos,   </w:t>
      </w:r>
      <w:r w:rsidRPr="005D047C">
        <w:rPr>
          <w:rFonts w:ascii="Arial" w:hAnsi="Arial" w:cs="Arial"/>
          <w:i/>
        </w:rPr>
        <w:t xml:space="preserve">AB </w:t>
      </w:r>
      <w:r w:rsidRPr="005D047C">
        <w:rPr>
          <w:rFonts w:ascii="Cambria Math" w:eastAsiaTheme="minorEastAsia" w:hAnsi="Cambria Math" w:cs="Cambria Math"/>
          <w:i/>
          <w:sz w:val="22"/>
          <w:szCs w:val="22"/>
          <w:lang w:val="es-MX"/>
        </w:rPr>
        <w:t xml:space="preserve">≅ </w:t>
      </w:r>
      <w:r w:rsidRPr="005D047C">
        <w:rPr>
          <w:rFonts w:ascii="Arial" w:hAnsi="Arial" w:cs="Arial"/>
          <w:i/>
        </w:rPr>
        <w:t>DE</w:t>
      </w:r>
      <w:r>
        <w:rPr>
          <w:rFonts w:ascii="Arial" w:hAnsi="Arial" w:cs="Arial"/>
        </w:rPr>
        <w:t xml:space="preserve">  y </w:t>
      </w:r>
      <w:r w:rsidRPr="005D047C">
        <w:rPr>
          <w:rFonts w:ascii="Arial" w:hAnsi="Arial" w:cs="Arial"/>
          <w:i/>
        </w:rPr>
        <w:t xml:space="preserve">BC </w:t>
      </w:r>
      <w:r w:rsidRPr="005D047C">
        <w:rPr>
          <w:rFonts w:ascii="Cambria Math" w:eastAsiaTheme="minorEastAsia" w:hAnsi="Cambria Math" w:cs="Cambria Math"/>
          <w:i/>
          <w:sz w:val="22"/>
          <w:szCs w:val="22"/>
          <w:lang w:val="es-MX"/>
        </w:rPr>
        <w:t xml:space="preserve">≅  </w:t>
      </w:r>
      <w:r w:rsidRPr="005D047C">
        <w:rPr>
          <w:rFonts w:ascii="Arial" w:hAnsi="Arial" w:cs="Arial"/>
          <w:i/>
        </w:rPr>
        <w:t>DE</w:t>
      </w:r>
      <w:r>
        <w:rPr>
          <w:rFonts w:ascii="Arial" w:hAnsi="Arial" w:cs="Arial"/>
          <w:i/>
        </w:rPr>
        <w:t xml:space="preserve"> </w:t>
      </w:r>
      <w:r>
        <w:rPr>
          <w:rFonts w:ascii="Arial" w:hAnsi="Arial" w:cs="Arial"/>
        </w:rPr>
        <w:t xml:space="preserve"> → </w:t>
      </w:r>
      <w:r w:rsidRPr="005D047C">
        <w:rPr>
          <w:rFonts w:ascii="Arial" w:hAnsi="Arial" w:cs="Arial"/>
          <w:i/>
        </w:rPr>
        <w:t>∆ABC</w:t>
      </w:r>
      <w:r w:rsidRPr="005D047C">
        <w:rPr>
          <w:rFonts w:ascii="Arial" w:hAnsi="Arial" w:cs="Arial"/>
        </w:rPr>
        <w:t xml:space="preserve"> </w:t>
      </w:r>
      <w:r w:rsidRPr="005D047C">
        <w:rPr>
          <w:rFonts w:ascii="Cambria Math" w:eastAsiaTheme="minorEastAsia" w:hAnsi="Cambria Math" w:cs="Cambria Math"/>
          <w:i/>
          <w:sz w:val="22"/>
          <w:szCs w:val="22"/>
          <w:lang w:val="es-MX"/>
        </w:rPr>
        <w:t xml:space="preserve">≅ </w:t>
      </w:r>
      <w:r w:rsidRPr="005D047C">
        <w:rPr>
          <w:rFonts w:ascii="Arial" w:hAnsi="Arial" w:cs="Arial"/>
        </w:rPr>
        <w:t xml:space="preserve"> </w:t>
      </w:r>
      <w:r w:rsidRPr="005D047C">
        <w:rPr>
          <w:rFonts w:ascii="Arial" w:hAnsi="Arial" w:cs="Arial"/>
          <w:i/>
        </w:rPr>
        <w:t>∆DEF</w:t>
      </w:r>
    </w:p>
    <w:p w:rsidR="009B1F75" w:rsidRDefault="009B1F75" w:rsidP="009B1F75">
      <w:pPr>
        <w:tabs>
          <w:tab w:val="right" w:pos="8498"/>
        </w:tabs>
        <w:spacing w:after="0"/>
        <w:rPr>
          <w:rFonts w:ascii="Arial" w:hAnsi="Arial" w:cs="Arial"/>
          <w:b/>
        </w:rPr>
      </w:pPr>
    </w:p>
    <w:p w:rsidR="009B1F75" w:rsidRDefault="009B1F75" w:rsidP="009B1F75">
      <w:pPr>
        <w:tabs>
          <w:tab w:val="right" w:pos="8498"/>
        </w:tabs>
        <w:spacing w:after="0"/>
        <w:rPr>
          <w:rFonts w:ascii="Arial" w:hAnsi="Arial" w:cs="Arial"/>
          <w:b/>
        </w:rPr>
      </w:pPr>
      <w:r w:rsidRPr="001C6801">
        <w:rPr>
          <w:rFonts w:ascii="Arial" w:hAnsi="Arial" w:cs="Arial"/>
          <w:b/>
        </w:rPr>
        <w:t>Paso 2:</w:t>
      </w:r>
    </w:p>
    <w:tbl>
      <w:tblPr>
        <w:tblStyle w:val="Tablaconcuadrcula1"/>
        <w:tblW w:w="0" w:type="auto"/>
        <w:tblLayout w:type="fixed"/>
        <w:tblLook w:val="04A0"/>
      </w:tblPr>
      <w:tblGrid>
        <w:gridCol w:w="2943"/>
        <w:gridCol w:w="6111"/>
      </w:tblGrid>
      <w:tr w:rsidR="009B1F75" w:rsidRPr="00492F5C" w:rsidTr="00152C54">
        <w:tc>
          <w:tcPr>
            <w:tcW w:w="9054" w:type="dxa"/>
            <w:gridSpan w:val="2"/>
            <w:shd w:val="clear" w:color="auto" w:fill="0D0D0D" w:themeFill="text1" w:themeFillTint="F2"/>
          </w:tcPr>
          <w:p w:rsidR="009B1F75" w:rsidRPr="00492F5C" w:rsidRDefault="009B1F75" w:rsidP="00152C54">
            <w:pPr>
              <w:jc w:val="center"/>
              <w:rPr>
                <w:rFonts w:ascii="Arial" w:hAnsi="Arial" w:cs="Arial"/>
                <w:b/>
                <w:sz w:val="24"/>
                <w:szCs w:val="24"/>
              </w:rPr>
            </w:pPr>
            <w:r w:rsidRPr="00492F5C">
              <w:rPr>
                <w:rFonts w:ascii="Arial" w:hAnsi="Arial" w:cs="Arial"/>
                <w:b/>
                <w:sz w:val="24"/>
                <w:szCs w:val="24"/>
              </w:rPr>
              <w:t>Imagen (fotografía, gráfica o ilustración)</w:t>
            </w:r>
          </w:p>
        </w:tc>
      </w:tr>
      <w:tr w:rsidR="009B1F75" w:rsidRPr="00492F5C" w:rsidTr="00152C54">
        <w:tc>
          <w:tcPr>
            <w:tcW w:w="2943" w:type="dxa"/>
          </w:tcPr>
          <w:p w:rsidR="009B1F75" w:rsidRPr="00492F5C" w:rsidRDefault="009B1F75" w:rsidP="00152C54">
            <w:pPr>
              <w:rPr>
                <w:rFonts w:ascii="Arial" w:hAnsi="Arial" w:cs="Arial"/>
                <w:b/>
                <w:sz w:val="24"/>
                <w:szCs w:val="24"/>
              </w:rPr>
            </w:pPr>
            <w:r w:rsidRPr="00492F5C">
              <w:rPr>
                <w:rFonts w:ascii="Arial" w:hAnsi="Arial" w:cs="Arial"/>
                <w:b/>
                <w:sz w:val="24"/>
                <w:szCs w:val="24"/>
              </w:rPr>
              <w:t>Código</w:t>
            </w:r>
          </w:p>
        </w:tc>
        <w:tc>
          <w:tcPr>
            <w:tcW w:w="6111" w:type="dxa"/>
          </w:tcPr>
          <w:p w:rsidR="009B1F75" w:rsidRPr="00492F5C" w:rsidRDefault="009B1F75" w:rsidP="00152C54">
            <w:pPr>
              <w:rPr>
                <w:rFonts w:ascii="Arial" w:hAnsi="Arial" w:cs="Arial"/>
                <w:b/>
                <w:sz w:val="24"/>
                <w:szCs w:val="24"/>
              </w:rPr>
            </w:pPr>
            <w:r w:rsidRPr="00492F5C">
              <w:rPr>
                <w:rFonts w:ascii="Arial" w:hAnsi="Arial" w:cs="Arial"/>
                <w:sz w:val="24"/>
                <w:szCs w:val="24"/>
              </w:rPr>
              <w:t>MA_09_05_IMG0</w:t>
            </w:r>
            <w:r w:rsidR="00E224AD">
              <w:rPr>
                <w:rFonts w:ascii="Arial" w:hAnsi="Arial" w:cs="Arial"/>
                <w:sz w:val="24"/>
                <w:szCs w:val="24"/>
              </w:rPr>
              <w:t>3</w:t>
            </w:r>
          </w:p>
        </w:tc>
      </w:tr>
      <w:tr w:rsidR="009B1F75" w:rsidRPr="00492F5C" w:rsidTr="00152C54">
        <w:tc>
          <w:tcPr>
            <w:tcW w:w="2943" w:type="dxa"/>
          </w:tcPr>
          <w:p w:rsidR="009B1F75" w:rsidRPr="00492F5C" w:rsidRDefault="009B1F75" w:rsidP="00152C54">
            <w:pPr>
              <w:rPr>
                <w:rFonts w:ascii="Arial" w:hAnsi="Arial" w:cs="Arial"/>
                <w:sz w:val="24"/>
                <w:szCs w:val="24"/>
              </w:rPr>
            </w:pPr>
            <w:r w:rsidRPr="00492F5C">
              <w:rPr>
                <w:rFonts w:ascii="Arial" w:hAnsi="Arial" w:cs="Arial"/>
                <w:b/>
                <w:sz w:val="24"/>
                <w:szCs w:val="24"/>
              </w:rPr>
              <w:t>Descripción</w:t>
            </w:r>
          </w:p>
        </w:tc>
        <w:tc>
          <w:tcPr>
            <w:tcW w:w="6111" w:type="dxa"/>
          </w:tcPr>
          <w:p w:rsidR="009B1F75" w:rsidRPr="00492F5C" w:rsidRDefault="009B1F75" w:rsidP="00152C54">
            <w:pPr>
              <w:rPr>
                <w:rFonts w:ascii="Arial" w:hAnsi="Arial" w:cs="Arial"/>
                <w:sz w:val="24"/>
                <w:szCs w:val="24"/>
              </w:rPr>
            </w:pPr>
            <w:r>
              <w:rPr>
                <w:rFonts w:ascii="Arial" w:hAnsi="Arial" w:cs="Arial"/>
                <w:sz w:val="24"/>
                <w:szCs w:val="24"/>
              </w:rPr>
              <w:t xml:space="preserve">Dos triángulos </w:t>
            </w:r>
          </w:p>
        </w:tc>
      </w:tr>
      <w:tr w:rsidR="009B1F75" w:rsidRPr="00492F5C" w:rsidTr="00152C54">
        <w:tc>
          <w:tcPr>
            <w:tcW w:w="2943" w:type="dxa"/>
          </w:tcPr>
          <w:p w:rsidR="009B1F75" w:rsidRPr="00492F5C" w:rsidRDefault="009B1F75" w:rsidP="00152C54">
            <w:pPr>
              <w:rPr>
                <w:rFonts w:ascii="Arial" w:hAnsi="Arial" w:cs="Arial"/>
                <w:sz w:val="24"/>
                <w:szCs w:val="24"/>
              </w:rPr>
            </w:pPr>
            <w:r w:rsidRPr="00492F5C">
              <w:rPr>
                <w:rFonts w:ascii="Arial" w:hAnsi="Arial" w:cs="Arial"/>
                <w:b/>
                <w:sz w:val="24"/>
                <w:szCs w:val="24"/>
              </w:rPr>
              <w:t xml:space="preserve">Código Shutterstock (o </w:t>
            </w:r>
            <w:r w:rsidRPr="00492F5C">
              <w:rPr>
                <w:rFonts w:ascii="Arial" w:hAnsi="Arial" w:cs="Arial"/>
                <w:b/>
                <w:sz w:val="24"/>
                <w:szCs w:val="24"/>
              </w:rPr>
              <w:lastRenderedPageBreak/>
              <w:t>URL o la ruta en AulaPlaneta)</w:t>
            </w:r>
          </w:p>
        </w:tc>
        <w:tc>
          <w:tcPr>
            <w:tcW w:w="6111" w:type="dxa"/>
          </w:tcPr>
          <w:p w:rsidR="009B1F75" w:rsidRDefault="009B1F75" w:rsidP="00152C54">
            <w:pPr>
              <w:rPr>
                <w:rStyle w:val="Refdecomentario"/>
                <w:rFonts w:ascii="Calibri" w:eastAsia="Calibri" w:hAnsi="Calibri" w:cs="Times New Roman"/>
              </w:rPr>
            </w:pPr>
            <w:r w:rsidRPr="00492F5C">
              <w:rPr>
                <w:rStyle w:val="Refdecomentario"/>
                <w:rFonts w:ascii="Calibri" w:eastAsia="Calibri" w:hAnsi="Calibri" w:cs="Times New Roman"/>
              </w:rPr>
              <w:lastRenderedPageBreak/>
              <w:t xml:space="preserve"> </w:t>
            </w:r>
          </w:p>
          <w:p w:rsidR="009B1F75" w:rsidRDefault="009B1F75" w:rsidP="00152C54">
            <w:pPr>
              <w:rPr>
                <w:rStyle w:val="Refdecomentario"/>
                <w:rFonts w:ascii="Calibri" w:eastAsia="Calibri" w:hAnsi="Calibri" w:cs="Times New Roman"/>
              </w:rPr>
            </w:pPr>
            <w:r>
              <w:rPr>
                <w:rFonts w:ascii="Calibri" w:eastAsia="Calibri" w:hAnsi="Calibri" w:cs="Times New Roman"/>
                <w:noProof/>
                <w:sz w:val="18"/>
                <w:szCs w:val="18"/>
                <w:lang w:val="es-ES" w:eastAsia="es-ES"/>
              </w:rPr>
              <w:lastRenderedPageBreak/>
              <w:drawing>
                <wp:inline distT="0" distB="0" distL="0" distR="0">
                  <wp:extent cx="5972175" cy="2809875"/>
                  <wp:effectExtent l="19050" t="0" r="9525" b="0"/>
                  <wp:docPr id="2" name="Imagen 2" descr="I:\ecuaciones tema 9\imagene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ecuaciones tema 9\imagenes\2.JPG"/>
                          <pic:cNvPicPr>
                            <a:picLocks noChangeAspect="1" noChangeArrowheads="1"/>
                          </pic:cNvPicPr>
                        </pic:nvPicPr>
                        <pic:blipFill>
                          <a:blip r:embed="rId11"/>
                          <a:srcRect/>
                          <a:stretch>
                            <a:fillRect/>
                          </a:stretch>
                        </pic:blipFill>
                        <pic:spPr bwMode="auto">
                          <a:xfrm>
                            <a:off x="0" y="0"/>
                            <a:ext cx="5972175" cy="2809875"/>
                          </a:xfrm>
                          <a:prstGeom prst="rect">
                            <a:avLst/>
                          </a:prstGeom>
                          <a:noFill/>
                          <a:ln w="9525">
                            <a:noFill/>
                            <a:miter lim="800000"/>
                            <a:headEnd/>
                            <a:tailEnd/>
                          </a:ln>
                        </pic:spPr>
                      </pic:pic>
                    </a:graphicData>
                  </a:graphic>
                </wp:inline>
              </w:drawing>
            </w:r>
          </w:p>
          <w:p w:rsidR="009B1F75" w:rsidRDefault="009B1F75" w:rsidP="00152C54">
            <w:pPr>
              <w:rPr>
                <w:rStyle w:val="Refdecomentario"/>
                <w:rFonts w:ascii="Calibri" w:eastAsia="Calibri" w:hAnsi="Calibri" w:cs="Times New Roman"/>
              </w:rPr>
            </w:pPr>
          </w:p>
          <w:p w:rsidR="009B1F75" w:rsidRDefault="009B1F75" w:rsidP="00152C54">
            <w:pPr>
              <w:rPr>
                <w:rStyle w:val="Refdecomentario"/>
                <w:rFonts w:ascii="Calibri" w:eastAsia="Calibri" w:hAnsi="Calibri" w:cs="Times New Roman"/>
              </w:rPr>
            </w:pPr>
          </w:p>
          <w:p w:rsidR="009B1F75" w:rsidRPr="00492F5C" w:rsidRDefault="009B1F75" w:rsidP="00152C54">
            <w:pPr>
              <w:rPr>
                <w:rFonts w:ascii="Arial" w:hAnsi="Arial" w:cs="Arial"/>
                <w:sz w:val="24"/>
                <w:szCs w:val="24"/>
              </w:rPr>
            </w:pPr>
          </w:p>
        </w:tc>
      </w:tr>
      <w:tr w:rsidR="009B1F75" w:rsidRPr="00492F5C" w:rsidTr="00152C54">
        <w:trPr>
          <w:trHeight w:val="70"/>
        </w:trPr>
        <w:tc>
          <w:tcPr>
            <w:tcW w:w="2943" w:type="dxa"/>
          </w:tcPr>
          <w:p w:rsidR="009B1F75" w:rsidRPr="00492F5C" w:rsidRDefault="009B1F75" w:rsidP="00152C54">
            <w:pPr>
              <w:rPr>
                <w:rFonts w:ascii="Arial" w:hAnsi="Arial" w:cs="Arial"/>
                <w:sz w:val="24"/>
                <w:szCs w:val="24"/>
              </w:rPr>
            </w:pPr>
            <w:r w:rsidRPr="00492F5C">
              <w:rPr>
                <w:rFonts w:ascii="Arial" w:hAnsi="Arial" w:cs="Arial"/>
                <w:b/>
                <w:sz w:val="24"/>
                <w:szCs w:val="24"/>
              </w:rPr>
              <w:lastRenderedPageBreak/>
              <w:t>Pie de imagen</w:t>
            </w:r>
          </w:p>
        </w:tc>
        <w:tc>
          <w:tcPr>
            <w:tcW w:w="6111" w:type="dxa"/>
          </w:tcPr>
          <w:p w:rsidR="009B1F75" w:rsidRPr="00492F5C" w:rsidRDefault="009B1F75" w:rsidP="00152C54">
            <w:pPr>
              <w:rPr>
                <w:rFonts w:ascii="Arial" w:hAnsi="Arial" w:cs="Arial"/>
                <w:i/>
                <w:sz w:val="24"/>
                <w:szCs w:val="24"/>
              </w:rPr>
            </w:pPr>
            <w:r>
              <w:rPr>
                <w:rFonts w:ascii="Arial" w:eastAsiaTheme="minorEastAsia" w:hAnsi="Arial" w:cs="Arial"/>
                <w:i/>
              </w:rPr>
              <w:t>Grafico de dos triángulos rectángulos</w:t>
            </w:r>
            <w:r w:rsidR="00995C0A">
              <w:rPr>
                <w:rFonts w:ascii="Arial" w:eastAsiaTheme="minorEastAsia" w:hAnsi="Arial" w:cs="Arial"/>
                <w:i/>
              </w:rPr>
              <w:t xml:space="preserve"> donde </w:t>
            </w:r>
            <w:r>
              <w:rPr>
                <w:rFonts w:ascii="Arial" w:eastAsiaTheme="minorEastAsia" w:hAnsi="Arial" w:cs="Arial"/>
                <w:i/>
              </w:rPr>
              <w:t xml:space="preserve"> </w:t>
            </w:r>
            <w:r w:rsidRPr="005D047C">
              <w:rPr>
                <w:rFonts w:ascii="Arial" w:hAnsi="Arial" w:cs="Arial"/>
                <w:i/>
              </w:rPr>
              <w:t xml:space="preserve">AB </w:t>
            </w:r>
            <w:r w:rsidRPr="005D047C">
              <w:rPr>
                <w:rFonts w:ascii="Cambria Math" w:eastAsiaTheme="minorEastAsia" w:hAnsi="Cambria Math" w:cs="Cambria Math"/>
                <w:i/>
              </w:rPr>
              <w:t xml:space="preserve">≅ </w:t>
            </w:r>
            <w:r w:rsidRPr="005D047C">
              <w:rPr>
                <w:rFonts w:ascii="Arial" w:hAnsi="Arial" w:cs="Arial"/>
                <w:i/>
                <w:sz w:val="24"/>
                <w:szCs w:val="24"/>
                <w:lang w:val="es-ES_tradnl"/>
              </w:rPr>
              <w:t>DE</w:t>
            </w:r>
            <w:r>
              <w:rPr>
                <w:rFonts w:ascii="Arial" w:hAnsi="Arial" w:cs="Arial"/>
              </w:rPr>
              <w:t xml:space="preserve">  y </w:t>
            </w:r>
            <w:r w:rsidRPr="005D047C">
              <w:rPr>
                <w:rFonts w:ascii="Arial" w:hAnsi="Arial" w:cs="Arial"/>
                <w:i/>
              </w:rPr>
              <w:t xml:space="preserve">BC </w:t>
            </w:r>
            <w:r w:rsidRPr="005D047C">
              <w:rPr>
                <w:rFonts w:ascii="Cambria Math" w:eastAsiaTheme="minorEastAsia" w:hAnsi="Cambria Math" w:cs="Cambria Math"/>
                <w:i/>
              </w:rPr>
              <w:t xml:space="preserve">≅  </w:t>
            </w:r>
            <w:r w:rsidRPr="005D047C">
              <w:rPr>
                <w:rFonts w:ascii="Arial" w:hAnsi="Arial" w:cs="Arial"/>
                <w:i/>
                <w:sz w:val="24"/>
                <w:szCs w:val="24"/>
                <w:lang w:val="es-ES_tradnl"/>
              </w:rPr>
              <w:t>DE</w:t>
            </w:r>
            <w:r>
              <w:rPr>
                <w:rFonts w:ascii="Arial" w:hAnsi="Arial" w:cs="Arial"/>
                <w:i/>
              </w:rPr>
              <w:t xml:space="preserve"> </w:t>
            </w:r>
            <w:r>
              <w:rPr>
                <w:rFonts w:ascii="Arial" w:hAnsi="Arial" w:cs="Arial"/>
              </w:rPr>
              <w:t xml:space="preserve"> </w:t>
            </w:r>
          </w:p>
        </w:tc>
      </w:tr>
    </w:tbl>
    <w:p w:rsidR="009B1F75" w:rsidRDefault="009B1F75" w:rsidP="009B1F75">
      <w:pPr>
        <w:tabs>
          <w:tab w:val="right" w:pos="8498"/>
        </w:tabs>
        <w:spacing w:after="0"/>
        <w:rPr>
          <w:rFonts w:ascii="Arial" w:hAnsi="Arial" w:cs="Arial"/>
          <w:b/>
        </w:rPr>
      </w:pPr>
    </w:p>
    <w:p w:rsidR="009B1F75" w:rsidRDefault="009B1F75" w:rsidP="009B1F75">
      <w:pPr>
        <w:tabs>
          <w:tab w:val="right" w:pos="8498"/>
        </w:tabs>
        <w:spacing w:after="0"/>
        <w:rPr>
          <w:rFonts w:ascii="Arial" w:hAnsi="Arial" w:cs="Arial"/>
          <w:b/>
        </w:rPr>
      </w:pPr>
    </w:p>
    <w:p w:rsidR="009B1F75" w:rsidRDefault="009B1F75" w:rsidP="009B1F75">
      <w:pPr>
        <w:tabs>
          <w:tab w:val="right" w:pos="8498"/>
        </w:tabs>
        <w:spacing w:after="0"/>
        <w:jc w:val="both"/>
        <w:rPr>
          <w:rFonts w:ascii="Arial" w:hAnsi="Arial" w:cs="Arial"/>
        </w:rPr>
      </w:pPr>
    </w:p>
    <w:p w:rsidR="009B1F75" w:rsidRDefault="009B1F75" w:rsidP="009B1F75">
      <w:pPr>
        <w:tabs>
          <w:tab w:val="right" w:pos="8498"/>
        </w:tabs>
        <w:spacing w:after="0"/>
        <w:jc w:val="both"/>
        <w:rPr>
          <w:rFonts w:ascii="Arial" w:hAnsi="Arial" w:cs="Arial"/>
          <w:b/>
        </w:rPr>
      </w:pPr>
    </w:p>
    <w:p w:rsidR="009B1F75" w:rsidRPr="0093239E" w:rsidRDefault="009B1F75" w:rsidP="009B1F75">
      <w:pPr>
        <w:tabs>
          <w:tab w:val="right" w:pos="8498"/>
        </w:tabs>
        <w:spacing w:after="0"/>
        <w:jc w:val="both"/>
        <w:rPr>
          <w:rFonts w:ascii="Arial" w:hAnsi="Arial" w:cs="Arial"/>
        </w:rPr>
      </w:pPr>
      <w:r w:rsidRPr="0093239E">
        <w:rPr>
          <w:rFonts w:ascii="Arial" w:hAnsi="Arial" w:cs="Arial"/>
          <w:b/>
        </w:rPr>
        <w:t>Paso 3:</w:t>
      </w:r>
      <w:r w:rsidRPr="0093239E">
        <w:rPr>
          <w:rFonts w:ascii="Arial" w:hAnsi="Arial" w:cs="Arial"/>
        </w:rPr>
        <w:t xml:space="preserve"> Hipótesis: </w:t>
      </w:r>
      <w:r w:rsidRPr="0093239E">
        <w:rPr>
          <w:rFonts w:ascii="Arial" w:hAnsi="Arial" w:cs="Arial"/>
          <w:i/>
        </w:rPr>
        <w:t>∆ABC</w:t>
      </w:r>
      <w:r w:rsidRPr="0093239E">
        <w:rPr>
          <w:rFonts w:ascii="Arial" w:hAnsi="Arial" w:cs="Arial"/>
        </w:rPr>
        <w:t xml:space="preserve"> y </w:t>
      </w:r>
      <w:r w:rsidRPr="0093239E">
        <w:rPr>
          <w:rFonts w:ascii="Arial" w:hAnsi="Arial" w:cs="Arial"/>
          <w:i/>
        </w:rPr>
        <w:t>∆DEF</w:t>
      </w:r>
      <w:r w:rsidRPr="0093239E">
        <w:rPr>
          <w:rFonts w:ascii="Cambria Math" w:hAnsi="Cambria Math" w:cs="Cambria Math"/>
        </w:rPr>
        <w:t xml:space="preserve"> </w:t>
      </w:r>
      <w:r w:rsidRPr="0093239E">
        <w:rPr>
          <w:rFonts w:ascii="Arial" w:hAnsi="Arial" w:cs="Arial"/>
        </w:rPr>
        <w:t>triángulos rectángulos</w:t>
      </w:r>
      <w:r>
        <w:rPr>
          <w:rFonts w:ascii="Arial" w:hAnsi="Arial" w:cs="Arial"/>
        </w:rPr>
        <w:t xml:space="preserve">, </w:t>
      </w:r>
      <w:r>
        <w:rPr>
          <w:rFonts w:ascii="Cambria Math" w:hAnsi="Cambria Math" w:cs="Cambria Math"/>
        </w:rPr>
        <w:t xml:space="preserve"> </w:t>
      </w:r>
      <w:r w:rsidRPr="0093239E">
        <w:rPr>
          <w:rFonts w:ascii="Arial" w:hAnsi="Arial" w:cs="Arial"/>
        </w:rPr>
        <w:t xml:space="preserve">donde </w:t>
      </w:r>
      <w:r w:rsidRPr="0093239E">
        <w:rPr>
          <w:rFonts w:ascii="Arial" w:hAnsi="Arial" w:cs="Arial"/>
          <w:i/>
        </w:rPr>
        <w:t xml:space="preserve">AB </w:t>
      </w:r>
      <w:r w:rsidRPr="0093239E">
        <w:rPr>
          <w:rFonts w:ascii="Cambria Math" w:eastAsiaTheme="minorEastAsia" w:hAnsi="Cambria Math" w:cs="Cambria Math"/>
          <w:i/>
          <w:sz w:val="22"/>
          <w:szCs w:val="22"/>
          <w:lang w:val="es-MX"/>
        </w:rPr>
        <w:t xml:space="preserve">≅ </w:t>
      </w:r>
      <w:r w:rsidRPr="0093239E">
        <w:rPr>
          <w:rFonts w:ascii="Arial" w:hAnsi="Arial" w:cs="Arial"/>
          <w:i/>
        </w:rPr>
        <w:t>DE</w:t>
      </w:r>
      <w:r w:rsidRPr="0093239E">
        <w:rPr>
          <w:rFonts w:ascii="Arial" w:hAnsi="Arial" w:cs="Arial"/>
        </w:rPr>
        <w:t xml:space="preserve">  y </w:t>
      </w:r>
      <w:r w:rsidRPr="0093239E">
        <w:rPr>
          <w:rFonts w:ascii="Arial" w:hAnsi="Arial" w:cs="Arial"/>
          <w:i/>
        </w:rPr>
        <w:t xml:space="preserve">BC </w:t>
      </w:r>
      <w:r w:rsidRPr="0093239E">
        <w:rPr>
          <w:rFonts w:ascii="Cambria Math" w:eastAsiaTheme="minorEastAsia" w:hAnsi="Cambria Math" w:cs="Cambria Math"/>
          <w:i/>
          <w:sz w:val="22"/>
          <w:szCs w:val="22"/>
          <w:lang w:val="es-MX"/>
        </w:rPr>
        <w:t xml:space="preserve">≅  </w:t>
      </w:r>
      <w:r w:rsidR="00EB79E7">
        <w:rPr>
          <w:rFonts w:ascii="Arial" w:hAnsi="Arial" w:cs="Arial"/>
          <w:i/>
        </w:rPr>
        <w:t>DE</w:t>
      </w:r>
      <w:r w:rsidRPr="0093239E">
        <w:rPr>
          <w:rFonts w:ascii="Arial" w:hAnsi="Arial" w:cs="Arial"/>
          <w:i/>
        </w:rPr>
        <w:t>.</w:t>
      </w:r>
    </w:p>
    <w:p w:rsidR="009B1F75" w:rsidRPr="0093239E" w:rsidRDefault="009B1F75" w:rsidP="009B1F75">
      <w:pPr>
        <w:pStyle w:val="Prrafodelista"/>
        <w:tabs>
          <w:tab w:val="right" w:pos="8498"/>
        </w:tabs>
        <w:spacing w:after="0"/>
        <w:ind w:left="360"/>
        <w:jc w:val="both"/>
        <w:rPr>
          <w:rFonts w:ascii="Arial" w:hAnsi="Arial" w:cs="Arial"/>
        </w:rPr>
      </w:pPr>
      <w:r w:rsidRPr="0093239E">
        <w:rPr>
          <w:rFonts w:ascii="Arial" w:hAnsi="Arial" w:cs="Arial"/>
        </w:rPr>
        <w:t xml:space="preserve">Tesis: </w:t>
      </w:r>
      <w:r w:rsidRPr="005D047C">
        <w:rPr>
          <w:rFonts w:ascii="Arial" w:hAnsi="Arial" w:cs="Arial"/>
          <w:i/>
        </w:rPr>
        <w:t>∆ABC</w:t>
      </w:r>
      <w:r w:rsidRPr="005D047C">
        <w:rPr>
          <w:rFonts w:ascii="Arial" w:hAnsi="Arial" w:cs="Arial"/>
        </w:rPr>
        <w:t xml:space="preserve"> </w:t>
      </w:r>
      <w:r w:rsidRPr="005D047C">
        <w:rPr>
          <w:rFonts w:ascii="Cambria Math" w:eastAsiaTheme="minorEastAsia" w:hAnsi="Cambria Math" w:cs="Cambria Math"/>
          <w:i/>
          <w:sz w:val="22"/>
          <w:szCs w:val="22"/>
          <w:lang w:val="es-MX"/>
        </w:rPr>
        <w:t xml:space="preserve">≅ </w:t>
      </w:r>
      <w:r w:rsidRPr="005D047C">
        <w:rPr>
          <w:rFonts w:ascii="Arial" w:hAnsi="Arial" w:cs="Arial"/>
        </w:rPr>
        <w:t xml:space="preserve"> </w:t>
      </w:r>
      <w:r w:rsidRPr="005D047C">
        <w:rPr>
          <w:rFonts w:ascii="Arial" w:hAnsi="Arial" w:cs="Arial"/>
          <w:i/>
        </w:rPr>
        <w:t>∆DEF</w:t>
      </w:r>
    </w:p>
    <w:p w:rsidR="009B1F75" w:rsidRPr="006165E3" w:rsidRDefault="009B1F75" w:rsidP="009B1F75">
      <w:pPr>
        <w:tabs>
          <w:tab w:val="right" w:pos="8498"/>
        </w:tabs>
        <w:spacing w:after="0"/>
        <w:rPr>
          <w:rFonts w:ascii="Arial" w:hAnsi="Arial" w:cs="Arial"/>
        </w:rPr>
      </w:pPr>
    </w:p>
    <w:p w:rsidR="009B1F75" w:rsidRDefault="009B1F75" w:rsidP="009B1F75">
      <w:pPr>
        <w:tabs>
          <w:tab w:val="right" w:pos="8498"/>
        </w:tabs>
        <w:spacing w:after="0"/>
        <w:jc w:val="both"/>
        <w:rPr>
          <w:rFonts w:ascii="Arial" w:hAnsi="Arial" w:cs="Arial"/>
        </w:rPr>
      </w:pPr>
      <w:r w:rsidRPr="00A401AE">
        <w:rPr>
          <w:rFonts w:ascii="Arial" w:hAnsi="Arial" w:cs="Arial"/>
          <w:b/>
        </w:rPr>
        <w:t>Paso 4:</w:t>
      </w:r>
      <w:r>
        <w:rPr>
          <w:rFonts w:ascii="Arial" w:hAnsi="Arial" w:cs="Arial"/>
          <w:b/>
        </w:rPr>
        <w:t xml:space="preserve"> </w:t>
      </w:r>
      <w:r w:rsidRPr="0093239E">
        <w:rPr>
          <w:rFonts w:ascii="Arial" w:hAnsi="Arial" w:cs="Arial"/>
        </w:rPr>
        <w:t xml:space="preserve">se </w:t>
      </w:r>
      <w:r>
        <w:rPr>
          <w:rFonts w:ascii="Arial" w:hAnsi="Arial" w:cs="Arial"/>
        </w:rPr>
        <w:t xml:space="preserve">quiere </w:t>
      </w:r>
      <w:r w:rsidRPr="0093239E">
        <w:rPr>
          <w:rFonts w:ascii="Arial" w:hAnsi="Arial" w:cs="Arial"/>
        </w:rPr>
        <w:t xml:space="preserve"> p</w:t>
      </w:r>
      <w:r>
        <w:rPr>
          <w:rFonts w:ascii="Arial" w:hAnsi="Arial" w:cs="Arial"/>
        </w:rPr>
        <w:t>robar que dos triángulos</w:t>
      </w:r>
      <w:r w:rsidRPr="0093239E">
        <w:rPr>
          <w:rFonts w:ascii="Arial" w:hAnsi="Arial" w:cs="Arial"/>
        </w:rPr>
        <w:t xml:space="preserve"> rectángulos son congruentes</w:t>
      </w:r>
      <w:r>
        <w:rPr>
          <w:rFonts w:ascii="Arial" w:hAnsi="Arial" w:cs="Arial"/>
        </w:rPr>
        <w:t xml:space="preserve"> sabiendo que dos pares de lados consecutivos son congruentes, </w:t>
      </w:r>
      <w:r w:rsidRPr="0093239E">
        <w:rPr>
          <w:rFonts w:ascii="Arial" w:hAnsi="Arial" w:cs="Arial"/>
        </w:rPr>
        <w:t xml:space="preserve"> para ello se utilizara el criterio de congruencia LAL</w:t>
      </w:r>
      <w:r>
        <w:rPr>
          <w:rFonts w:ascii="Arial" w:hAnsi="Arial" w:cs="Arial"/>
        </w:rPr>
        <w:t>.</w:t>
      </w:r>
    </w:p>
    <w:p w:rsidR="008D2B84" w:rsidRDefault="008D2B84" w:rsidP="009B1F75">
      <w:pPr>
        <w:tabs>
          <w:tab w:val="right" w:pos="8498"/>
        </w:tabs>
        <w:spacing w:after="0"/>
        <w:rPr>
          <w:rFonts w:ascii="Arial" w:hAnsi="Arial" w:cs="Arial"/>
          <w:b/>
        </w:rPr>
      </w:pPr>
    </w:p>
    <w:p w:rsidR="009B1F75" w:rsidRDefault="009B1F75" w:rsidP="009B1F75">
      <w:pPr>
        <w:tabs>
          <w:tab w:val="right" w:pos="8498"/>
        </w:tabs>
        <w:spacing w:after="0"/>
        <w:rPr>
          <w:rFonts w:ascii="Arial" w:hAnsi="Arial" w:cs="Arial"/>
          <w:b/>
        </w:rPr>
      </w:pPr>
      <w:r w:rsidRPr="001C6801">
        <w:rPr>
          <w:rFonts w:ascii="Arial" w:hAnsi="Arial" w:cs="Arial"/>
          <w:b/>
        </w:rPr>
        <w:t>Paso 5:</w:t>
      </w:r>
    </w:p>
    <w:tbl>
      <w:tblPr>
        <w:tblStyle w:val="Tablaconcuadrcula"/>
        <w:tblW w:w="0" w:type="auto"/>
        <w:tblLook w:val="04A0"/>
      </w:tblPr>
      <w:tblGrid>
        <w:gridCol w:w="4489"/>
        <w:gridCol w:w="4489"/>
      </w:tblGrid>
      <w:tr w:rsidR="009B1F75" w:rsidTr="00152C54">
        <w:tc>
          <w:tcPr>
            <w:tcW w:w="4489" w:type="dxa"/>
          </w:tcPr>
          <w:p w:rsidR="009B1F75" w:rsidRPr="00A401AE" w:rsidRDefault="009B1F75" w:rsidP="00152C54">
            <w:pPr>
              <w:tabs>
                <w:tab w:val="right" w:pos="8498"/>
              </w:tabs>
              <w:jc w:val="center"/>
              <w:rPr>
                <w:rFonts w:ascii="Arial" w:hAnsi="Arial" w:cs="Arial"/>
                <w:b/>
              </w:rPr>
            </w:pPr>
            <w:r w:rsidRPr="00A401AE">
              <w:rPr>
                <w:rFonts w:ascii="Arial" w:hAnsi="Arial" w:cs="Arial"/>
                <w:b/>
              </w:rPr>
              <w:t>Afirmación</w:t>
            </w:r>
          </w:p>
        </w:tc>
        <w:tc>
          <w:tcPr>
            <w:tcW w:w="4489" w:type="dxa"/>
          </w:tcPr>
          <w:p w:rsidR="009B1F75" w:rsidRPr="00A401AE" w:rsidRDefault="009B1F75" w:rsidP="00152C54">
            <w:pPr>
              <w:tabs>
                <w:tab w:val="right" w:pos="8498"/>
              </w:tabs>
              <w:jc w:val="center"/>
              <w:rPr>
                <w:rFonts w:ascii="Arial" w:hAnsi="Arial" w:cs="Arial"/>
                <w:b/>
              </w:rPr>
            </w:pPr>
            <w:r w:rsidRPr="00A401AE">
              <w:rPr>
                <w:rFonts w:ascii="Arial" w:hAnsi="Arial" w:cs="Arial"/>
                <w:b/>
              </w:rPr>
              <w:t>Razón</w:t>
            </w:r>
          </w:p>
        </w:tc>
      </w:tr>
      <w:tr w:rsidR="009B1F75" w:rsidTr="00152C54">
        <w:tc>
          <w:tcPr>
            <w:tcW w:w="4489" w:type="dxa"/>
          </w:tcPr>
          <w:p w:rsidR="009B1F75" w:rsidRPr="00C31A24" w:rsidRDefault="009B1F75" w:rsidP="00F4700F">
            <w:pPr>
              <w:pStyle w:val="Prrafodelista"/>
              <w:numPr>
                <w:ilvl w:val="0"/>
                <w:numId w:val="5"/>
              </w:numPr>
              <w:tabs>
                <w:tab w:val="right" w:pos="8498"/>
              </w:tabs>
              <w:jc w:val="both"/>
              <w:rPr>
                <w:rFonts w:ascii="Arial" w:hAnsi="Arial" w:cs="Arial"/>
              </w:rPr>
            </w:pPr>
            <w:r w:rsidRPr="0093239E">
              <w:rPr>
                <w:rFonts w:ascii="Arial" w:hAnsi="Arial" w:cs="Arial"/>
                <w:i/>
              </w:rPr>
              <w:t xml:space="preserve">AB </w:t>
            </w:r>
            <w:r w:rsidRPr="0093239E">
              <w:rPr>
                <w:rFonts w:ascii="Cambria Math" w:eastAsiaTheme="minorEastAsia" w:hAnsi="Cambria Math" w:cs="Cambria Math"/>
                <w:i/>
              </w:rPr>
              <w:t xml:space="preserve">≅ </w:t>
            </w:r>
            <w:r w:rsidRPr="0093239E">
              <w:rPr>
                <w:rFonts w:ascii="Arial" w:hAnsi="Arial" w:cs="Arial"/>
                <w:i/>
              </w:rPr>
              <w:t>DE</w:t>
            </w:r>
            <w:r w:rsidRPr="0093239E">
              <w:rPr>
                <w:rFonts w:ascii="Arial" w:hAnsi="Arial" w:cs="Arial"/>
              </w:rPr>
              <w:t xml:space="preserve"> </w:t>
            </w:r>
          </w:p>
        </w:tc>
        <w:tc>
          <w:tcPr>
            <w:tcW w:w="4489" w:type="dxa"/>
          </w:tcPr>
          <w:p w:rsidR="009B1F75" w:rsidRDefault="009B1F75" w:rsidP="00152C54">
            <w:pPr>
              <w:tabs>
                <w:tab w:val="right" w:pos="8498"/>
              </w:tabs>
              <w:jc w:val="both"/>
              <w:rPr>
                <w:rFonts w:ascii="Arial" w:hAnsi="Arial" w:cs="Arial"/>
              </w:rPr>
            </w:pPr>
            <w:r>
              <w:rPr>
                <w:rFonts w:ascii="Arial" w:hAnsi="Arial" w:cs="Arial"/>
              </w:rPr>
              <w:t xml:space="preserve">Hipótesis. </w:t>
            </w:r>
          </w:p>
        </w:tc>
      </w:tr>
      <w:tr w:rsidR="009B1F75" w:rsidTr="00152C54">
        <w:tc>
          <w:tcPr>
            <w:tcW w:w="4489" w:type="dxa"/>
          </w:tcPr>
          <w:p w:rsidR="009B1F75" w:rsidRPr="00C31A24" w:rsidRDefault="009B1F75" w:rsidP="00F4700F">
            <w:pPr>
              <w:pStyle w:val="Prrafodelista"/>
              <w:numPr>
                <w:ilvl w:val="0"/>
                <w:numId w:val="5"/>
              </w:numPr>
              <w:tabs>
                <w:tab w:val="right" w:pos="8498"/>
              </w:tabs>
              <w:jc w:val="both"/>
              <w:rPr>
                <w:rFonts w:ascii="Cambria Math" w:hAnsi="Cambria Math" w:cs="Cambria Math"/>
                <w:i/>
              </w:rPr>
            </w:pPr>
            <w:r w:rsidRPr="0093239E">
              <w:rPr>
                <w:rFonts w:ascii="Arial" w:hAnsi="Arial" w:cs="Arial"/>
                <w:i/>
              </w:rPr>
              <w:t xml:space="preserve">BC </w:t>
            </w:r>
            <w:r w:rsidRPr="0093239E">
              <w:rPr>
                <w:rFonts w:ascii="Cambria Math" w:eastAsiaTheme="minorEastAsia" w:hAnsi="Cambria Math" w:cs="Cambria Math"/>
                <w:i/>
              </w:rPr>
              <w:t xml:space="preserve">≅  </w:t>
            </w:r>
            <w:r w:rsidRPr="0093239E">
              <w:rPr>
                <w:rFonts w:ascii="Arial" w:hAnsi="Arial" w:cs="Arial"/>
                <w:i/>
              </w:rPr>
              <w:t xml:space="preserve">DE </w:t>
            </w:r>
            <w:r w:rsidRPr="0093239E">
              <w:rPr>
                <w:rFonts w:ascii="Arial" w:hAnsi="Arial" w:cs="Arial"/>
              </w:rPr>
              <w:t xml:space="preserve"> </w:t>
            </w:r>
          </w:p>
        </w:tc>
        <w:tc>
          <w:tcPr>
            <w:tcW w:w="4489" w:type="dxa"/>
          </w:tcPr>
          <w:p w:rsidR="009B1F75" w:rsidRDefault="009B1F75" w:rsidP="00152C54">
            <w:pPr>
              <w:tabs>
                <w:tab w:val="right" w:pos="8498"/>
              </w:tabs>
              <w:jc w:val="both"/>
              <w:rPr>
                <w:rFonts w:ascii="Arial" w:hAnsi="Arial" w:cs="Arial"/>
              </w:rPr>
            </w:pPr>
            <w:r>
              <w:rPr>
                <w:rFonts w:ascii="Arial" w:hAnsi="Arial" w:cs="Arial"/>
              </w:rPr>
              <w:t xml:space="preserve">Hipótesis </w:t>
            </w:r>
          </w:p>
        </w:tc>
      </w:tr>
      <w:tr w:rsidR="009B1F75" w:rsidTr="00152C54">
        <w:tc>
          <w:tcPr>
            <w:tcW w:w="4489" w:type="dxa"/>
          </w:tcPr>
          <w:p w:rsidR="009B1F75" w:rsidRPr="00C31A24" w:rsidRDefault="009B1F75" w:rsidP="00F4700F">
            <w:pPr>
              <w:pStyle w:val="Prrafodelista"/>
              <w:numPr>
                <w:ilvl w:val="0"/>
                <w:numId w:val="5"/>
              </w:numPr>
              <w:tabs>
                <w:tab w:val="right" w:pos="8498"/>
              </w:tabs>
              <w:jc w:val="both"/>
              <w:rPr>
                <w:rFonts w:ascii="Cambria Math" w:hAnsi="Cambria Math" w:cs="Cambria Math"/>
                <w:i/>
              </w:rPr>
            </w:pPr>
            <w:r w:rsidRPr="00C31A24">
              <w:rPr>
                <w:rFonts w:ascii="Cambria Math" w:hAnsi="Cambria Math" w:cs="Cambria Math"/>
                <w:i/>
              </w:rPr>
              <w:t>∡</w:t>
            </w:r>
            <w:r>
              <w:rPr>
                <w:rFonts w:ascii="Cambria Math" w:hAnsi="Cambria Math" w:cs="Cambria Math"/>
                <w:i/>
              </w:rPr>
              <w:t xml:space="preserve"> </w:t>
            </w:r>
            <w:r w:rsidRPr="0093239E">
              <w:rPr>
                <w:rFonts w:ascii="Arial" w:hAnsi="Arial" w:cs="Arial"/>
                <w:sz w:val="24"/>
                <w:szCs w:val="24"/>
                <w:lang w:val="es-ES_tradnl"/>
              </w:rPr>
              <w:t>ABC y</w:t>
            </w:r>
            <w:r>
              <w:rPr>
                <w:rFonts w:ascii="Cambria Math" w:hAnsi="Cambria Math" w:cs="Cambria Math"/>
                <w:i/>
              </w:rPr>
              <w:t xml:space="preserve"> </w:t>
            </w:r>
            <w:r w:rsidRPr="00C31A24">
              <w:rPr>
                <w:rFonts w:ascii="Cambria Math" w:hAnsi="Cambria Math" w:cs="Cambria Math"/>
                <w:i/>
              </w:rPr>
              <w:t>∡</w:t>
            </w:r>
            <w:r>
              <w:rPr>
                <w:rFonts w:ascii="Cambria Math" w:hAnsi="Cambria Math" w:cs="Cambria Math"/>
                <w:i/>
              </w:rPr>
              <w:t xml:space="preserve"> </w:t>
            </w:r>
            <w:r w:rsidRPr="0093239E">
              <w:rPr>
                <w:rFonts w:ascii="Arial" w:hAnsi="Arial" w:cs="Arial"/>
                <w:sz w:val="24"/>
                <w:szCs w:val="24"/>
                <w:lang w:val="es-ES_tradnl"/>
              </w:rPr>
              <w:t>DEF</w:t>
            </w:r>
            <w:r>
              <w:rPr>
                <w:rFonts w:ascii="Arial" w:hAnsi="Arial" w:cs="Arial"/>
                <w:sz w:val="24"/>
                <w:szCs w:val="24"/>
                <w:lang w:val="es-ES_tradnl"/>
              </w:rPr>
              <w:t xml:space="preserve"> ángulos rectos </w:t>
            </w:r>
          </w:p>
        </w:tc>
        <w:tc>
          <w:tcPr>
            <w:tcW w:w="4489" w:type="dxa"/>
          </w:tcPr>
          <w:p w:rsidR="009B1F75" w:rsidRDefault="009B1F75" w:rsidP="00152C54">
            <w:pPr>
              <w:tabs>
                <w:tab w:val="right" w:pos="8498"/>
              </w:tabs>
              <w:jc w:val="both"/>
              <w:rPr>
                <w:rFonts w:ascii="Arial" w:hAnsi="Arial" w:cs="Arial"/>
              </w:rPr>
            </w:pPr>
            <w:r>
              <w:rPr>
                <w:rFonts w:ascii="Arial" w:hAnsi="Arial" w:cs="Arial"/>
              </w:rPr>
              <w:t>Hipótesis</w:t>
            </w:r>
          </w:p>
        </w:tc>
      </w:tr>
      <w:tr w:rsidR="009B1F75" w:rsidTr="00152C54">
        <w:tc>
          <w:tcPr>
            <w:tcW w:w="4489" w:type="dxa"/>
          </w:tcPr>
          <w:p w:rsidR="009B1F75" w:rsidRPr="00C31A24" w:rsidRDefault="009B1F75" w:rsidP="00F4700F">
            <w:pPr>
              <w:pStyle w:val="Prrafodelista"/>
              <w:numPr>
                <w:ilvl w:val="0"/>
                <w:numId w:val="5"/>
              </w:numPr>
              <w:tabs>
                <w:tab w:val="right" w:pos="8498"/>
              </w:tabs>
              <w:jc w:val="both"/>
              <w:rPr>
                <w:rFonts w:ascii="Cambria Math" w:hAnsi="Cambria Math" w:cs="Cambria Math"/>
                <w:i/>
              </w:rPr>
            </w:pPr>
            <w:r w:rsidRPr="001D4C22">
              <w:rPr>
                <w:rFonts w:ascii="Arial" w:hAnsi="Arial" w:cs="Arial"/>
                <w:sz w:val="24"/>
                <w:szCs w:val="24"/>
                <w:lang w:val="es-ES_tradnl"/>
              </w:rPr>
              <w:t>m</w:t>
            </w:r>
            <w:r w:rsidRPr="00C31A24">
              <w:rPr>
                <w:rFonts w:ascii="Cambria Math" w:hAnsi="Cambria Math" w:cs="Cambria Math"/>
                <w:i/>
              </w:rPr>
              <w:t>∡</w:t>
            </w:r>
            <w:r>
              <w:rPr>
                <w:rFonts w:ascii="Cambria Math" w:hAnsi="Cambria Math" w:cs="Cambria Math"/>
                <w:i/>
              </w:rPr>
              <w:t xml:space="preserve"> </w:t>
            </w:r>
            <w:r w:rsidRPr="0093239E">
              <w:rPr>
                <w:rFonts w:ascii="Arial" w:hAnsi="Arial" w:cs="Arial"/>
                <w:sz w:val="24"/>
                <w:szCs w:val="24"/>
                <w:lang w:val="es-ES_tradnl"/>
              </w:rPr>
              <w:t xml:space="preserve">ABC </w:t>
            </w:r>
            <w:r>
              <w:rPr>
                <w:rFonts w:ascii="Arial" w:hAnsi="Arial" w:cs="Arial"/>
                <w:sz w:val="24"/>
                <w:szCs w:val="24"/>
                <w:lang w:val="es-ES_tradnl"/>
              </w:rPr>
              <w:t>= 90° y m</w:t>
            </w:r>
            <w:r w:rsidRPr="00C31A24">
              <w:rPr>
                <w:rFonts w:ascii="Cambria Math" w:hAnsi="Cambria Math" w:cs="Cambria Math"/>
                <w:i/>
              </w:rPr>
              <w:t>∡</w:t>
            </w:r>
            <w:r w:rsidRPr="0093239E">
              <w:rPr>
                <w:rFonts w:ascii="Cambria Math" w:eastAsiaTheme="minorEastAsia" w:hAnsi="Cambria Math" w:cs="Cambria Math"/>
                <w:i/>
              </w:rPr>
              <w:t xml:space="preserve"> </w:t>
            </w:r>
            <w:r w:rsidRPr="0093239E">
              <w:rPr>
                <w:rFonts w:ascii="Arial" w:hAnsi="Arial" w:cs="Arial"/>
                <w:sz w:val="24"/>
                <w:szCs w:val="24"/>
                <w:lang w:val="es-ES_tradnl"/>
              </w:rPr>
              <w:t>DEF</w:t>
            </w:r>
            <w:r>
              <w:rPr>
                <w:rFonts w:ascii="Arial" w:hAnsi="Arial" w:cs="Arial"/>
                <w:sz w:val="24"/>
                <w:szCs w:val="24"/>
                <w:lang w:val="es-ES_tradnl"/>
              </w:rPr>
              <w:t>= 90°</w:t>
            </w:r>
          </w:p>
        </w:tc>
        <w:tc>
          <w:tcPr>
            <w:tcW w:w="4489" w:type="dxa"/>
          </w:tcPr>
          <w:p w:rsidR="009B1F75" w:rsidRDefault="009B1F75" w:rsidP="00152C54">
            <w:pPr>
              <w:tabs>
                <w:tab w:val="right" w:pos="8498"/>
              </w:tabs>
              <w:jc w:val="both"/>
              <w:rPr>
                <w:rFonts w:ascii="Arial" w:hAnsi="Arial" w:cs="Arial"/>
              </w:rPr>
            </w:pPr>
            <w:r>
              <w:rPr>
                <w:rFonts w:ascii="Arial" w:hAnsi="Arial" w:cs="Arial"/>
              </w:rPr>
              <w:t>Por la afirmación 3</w:t>
            </w:r>
          </w:p>
        </w:tc>
      </w:tr>
      <w:tr w:rsidR="009B1F75" w:rsidTr="00152C54">
        <w:tc>
          <w:tcPr>
            <w:tcW w:w="4489" w:type="dxa"/>
          </w:tcPr>
          <w:p w:rsidR="009B1F75" w:rsidRPr="00C31A24" w:rsidRDefault="009B1F75" w:rsidP="00F4700F">
            <w:pPr>
              <w:pStyle w:val="Prrafodelista"/>
              <w:numPr>
                <w:ilvl w:val="0"/>
                <w:numId w:val="5"/>
              </w:numPr>
              <w:tabs>
                <w:tab w:val="right" w:pos="8498"/>
              </w:tabs>
              <w:jc w:val="both"/>
              <w:rPr>
                <w:rFonts w:ascii="Cambria Math" w:hAnsi="Cambria Math" w:cs="Cambria Math"/>
                <w:i/>
              </w:rPr>
            </w:pPr>
            <w:r w:rsidRPr="00C31A24">
              <w:rPr>
                <w:rFonts w:ascii="Cambria Math" w:hAnsi="Cambria Math" w:cs="Cambria Math"/>
                <w:i/>
              </w:rPr>
              <w:t>∡</w:t>
            </w:r>
            <w:r>
              <w:rPr>
                <w:rFonts w:ascii="Cambria Math" w:hAnsi="Cambria Math" w:cs="Cambria Math"/>
                <w:i/>
              </w:rPr>
              <w:t xml:space="preserve"> </w:t>
            </w:r>
            <w:r w:rsidRPr="0093239E">
              <w:rPr>
                <w:rFonts w:ascii="Arial" w:hAnsi="Arial" w:cs="Arial"/>
                <w:sz w:val="24"/>
                <w:szCs w:val="24"/>
                <w:lang w:val="es-ES_tradnl"/>
              </w:rPr>
              <w:t>ABC</w:t>
            </w:r>
            <w:r w:rsidRPr="0093239E">
              <w:rPr>
                <w:rFonts w:ascii="Cambria Math" w:eastAsiaTheme="minorEastAsia" w:hAnsi="Cambria Math" w:cs="Cambria Math"/>
                <w:i/>
              </w:rPr>
              <w:t>≅</w:t>
            </w:r>
            <w:r w:rsidRPr="0093239E">
              <w:rPr>
                <w:rFonts w:ascii="Arial" w:hAnsi="Arial" w:cs="Arial"/>
                <w:sz w:val="24"/>
                <w:szCs w:val="24"/>
                <w:lang w:val="es-ES_tradnl"/>
              </w:rPr>
              <w:t xml:space="preserve"> </w:t>
            </w:r>
            <w:r>
              <w:rPr>
                <w:rFonts w:ascii="Cambria Math" w:hAnsi="Cambria Math" w:cs="Cambria Math"/>
                <w:i/>
              </w:rPr>
              <w:t xml:space="preserve"> </w:t>
            </w:r>
            <w:r w:rsidRPr="00C31A24">
              <w:rPr>
                <w:rFonts w:ascii="Cambria Math" w:hAnsi="Cambria Math" w:cs="Cambria Math"/>
                <w:i/>
              </w:rPr>
              <w:t>∡</w:t>
            </w:r>
            <w:r>
              <w:rPr>
                <w:rFonts w:ascii="Cambria Math" w:hAnsi="Cambria Math" w:cs="Cambria Math"/>
                <w:i/>
              </w:rPr>
              <w:t xml:space="preserve"> </w:t>
            </w:r>
            <w:r w:rsidRPr="0093239E">
              <w:rPr>
                <w:rFonts w:ascii="Arial" w:hAnsi="Arial" w:cs="Arial"/>
                <w:sz w:val="24"/>
                <w:szCs w:val="24"/>
                <w:lang w:val="es-ES_tradnl"/>
              </w:rPr>
              <w:t>DEF</w:t>
            </w:r>
          </w:p>
        </w:tc>
        <w:tc>
          <w:tcPr>
            <w:tcW w:w="4489" w:type="dxa"/>
          </w:tcPr>
          <w:p w:rsidR="009B1F75" w:rsidRDefault="009B1F75" w:rsidP="00152C54">
            <w:pPr>
              <w:tabs>
                <w:tab w:val="right" w:pos="8498"/>
              </w:tabs>
              <w:jc w:val="both"/>
              <w:rPr>
                <w:rFonts w:ascii="Arial" w:hAnsi="Arial" w:cs="Arial"/>
              </w:rPr>
            </w:pPr>
            <w:r>
              <w:rPr>
                <w:rFonts w:ascii="Arial" w:hAnsi="Arial" w:cs="Arial"/>
              </w:rPr>
              <w:t xml:space="preserve">Por la afirmación 4 </w:t>
            </w:r>
          </w:p>
        </w:tc>
      </w:tr>
      <w:tr w:rsidR="009B1F75" w:rsidTr="00152C54">
        <w:tc>
          <w:tcPr>
            <w:tcW w:w="4489" w:type="dxa"/>
          </w:tcPr>
          <w:p w:rsidR="009B1F75" w:rsidRPr="0093239E" w:rsidRDefault="009B1F75" w:rsidP="00F4700F">
            <w:pPr>
              <w:pStyle w:val="Prrafodelista"/>
              <w:numPr>
                <w:ilvl w:val="0"/>
                <w:numId w:val="5"/>
              </w:numPr>
              <w:tabs>
                <w:tab w:val="right" w:pos="8498"/>
              </w:tabs>
              <w:jc w:val="both"/>
              <w:rPr>
                <w:rFonts w:ascii="Arial" w:hAnsi="Arial" w:cs="Arial"/>
              </w:rPr>
            </w:pPr>
            <w:r w:rsidRPr="005D047C">
              <w:rPr>
                <w:rFonts w:ascii="Arial" w:hAnsi="Arial" w:cs="Arial"/>
                <w:i/>
              </w:rPr>
              <w:t>∆ABC</w:t>
            </w:r>
            <w:r w:rsidRPr="005D047C">
              <w:rPr>
                <w:rFonts w:ascii="Arial" w:hAnsi="Arial" w:cs="Arial"/>
              </w:rPr>
              <w:t xml:space="preserve"> </w:t>
            </w:r>
            <w:r w:rsidRPr="005D047C">
              <w:rPr>
                <w:rFonts w:ascii="Cambria Math" w:eastAsiaTheme="minorEastAsia" w:hAnsi="Cambria Math" w:cs="Cambria Math"/>
                <w:i/>
              </w:rPr>
              <w:t xml:space="preserve">≅ </w:t>
            </w:r>
            <w:r w:rsidRPr="005D047C">
              <w:rPr>
                <w:rFonts w:ascii="Arial" w:hAnsi="Arial" w:cs="Arial"/>
              </w:rPr>
              <w:t xml:space="preserve"> </w:t>
            </w:r>
            <w:r w:rsidRPr="005D047C">
              <w:rPr>
                <w:rFonts w:ascii="Arial" w:hAnsi="Arial" w:cs="Arial"/>
                <w:i/>
              </w:rPr>
              <w:t>∆DEF</w:t>
            </w:r>
          </w:p>
          <w:p w:rsidR="009B1F75" w:rsidRPr="00C31A24" w:rsidRDefault="009B1F75" w:rsidP="00152C54">
            <w:pPr>
              <w:pStyle w:val="Prrafodelista"/>
              <w:tabs>
                <w:tab w:val="right" w:pos="8498"/>
              </w:tabs>
              <w:jc w:val="both"/>
              <w:rPr>
                <w:rFonts w:ascii="Cambria Math" w:hAnsi="Cambria Math" w:cs="Cambria Math"/>
                <w:i/>
              </w:rPr>
            </w:pPr>
          </w:p>
        </w:tc>
        <w:tc>
          <w:tcPr>
            <w:tcW w:w="4489" w:type="dxa"/>
          </w:tcPr>
          <w:p w:rsidR="009B1F75" w:rsidRDefault="009B1F75" w:rsidP="00152C54">
            <w:pPr>
              <w:tabs>
                <w:tab w:val="right" w:pos="8498"/>
              </w:tabs>
              <w:jc w:val="both"/>
              <w:rPr>
                <w:rFonts w:ascii="Arial" w:hAnsi="Arial" w:cs="Arial"/>
              </w:rPr>
            </w:pPr>
            <w:r>
              <w:rPr>
                <w:rFonts w:ascii="Arial" w:hAnsi="Arial" w:cs="Arial"/>
              </w:rPr>
              <w:t>Teorema congruencia LAL,1,5, 2</w:t>
            </w:r>
          </w:p>
        </w:tc>
      </w:tr>
    </w:tbl>
    <w:p w:rsidR="009B1F75" w:rsidRDefault="009B1F75" w:rsidP="009B1F75">
      <w:pPr>
        <w:tabs>
          <w:tab w:val="right" w:pos="8498"/>
        </w:tabs>
        <w:spacing w:after="0"/>
        <w:jc w:val="both"/>
        <w:rPr>
          <w:rFonts w:ascii="Arial" w:hAnsi="Arial" w:cs="Arial"/>
        </w:rPr>
      </w:pPr>
    </w:p>
    <w:p w:rsidR="008D2B84" w:rsidRDefault="008D2B84" w:rsidP="008D2B84">
      <w:pPr>
        <w:tabs>
          <w:tab w:val="right" w:pos="8498"/>
        </w:tabs>
        <w:spacing w:after="0"/>
        <w:jc w:val="both"/>
        <w:rPr>
          <w:rFonts w:ascii="Arial" w:hAnsi="Arial" w:cs="Arial"/>
          <w:i/>
        </w:rPr>
      </w:pPr>
      <w:r>
        <w:rPr>
          <w:rFonts w:ascii="Arial" w:hAnsi="Arial" w:cs="Arial"/>
        </w:rPr>
        <w:t xml:space="preserve">Se demostró de forma directa que </w:t>
      </w:r>
      <w:r w:rsidRPr="009B1F75">
        <w:rPr>
          <w:rFonts w:ascii="Arial" w:hAnsi="Arial" w:cs="Arial"/>
          <w:i/>
        </w:rPr>
        <w:t>∆ABC</w:t>
      </w:r>
      <w:r w:rsidRPr="009B1F75">
        <w:rPr>
          <w:rFonts w:ascii="Arial" w:hAnsi="Arial" w:cs="Arial"/>
        </w:rPr>
        <w:t xml:space="preserve"> </w:t>
      </w:r>
      <w:r w:rsidRPr="009B1F75">
        <w:rPr>
          <w:rFonts w:ascii="Cambria Math" w:eastAsiaTheme="minorEastAsia" w:hAnsi="Cambria Math" w:cs="Cambria Math"/>
          <w:i/>
          <w:sz w:val="22"/>
          <w:szCs w:val="22"/>
          <w:lang w:val="es-MX"/>
        </w:rPr>
        <w:t xml:space="preserve">≅ </w:t>
      </w:r>
      <w:r w:rsidRPr="009B1F75">
        <w:rPr>
          <w:rFonts w:ascii="Arial" w:hAnsi="Arial" w:cs="Arial"/>
        </w:rPr>
        <w:t xml:space="preserve"> </w:t>
      </w:r>
      <w:r w:rsidRPr="009B1F75">
        <w:rPr>
          <w:rFonts w:ascii="Arial" w:hAnsi="Arial" w:cs="Arial"/>
          <w:i/>
        </w:rPr>
        <w:t>∆DEF</w:t>
      </w:r>
      <w:r>
        <w:rPr>
          <w:rFonts w:ascii="Arial" w:hAnsi="Arial" w:cs="Arial"/>
          <w:i/>
        </w:rPr>
        <w:t>.</w:t>
      </w:r>
    </w:p>
    <w:p w:rsidR="00C76886" w:rsidRDefault="00C76886" w:rsidP="008D2B84">
      <w:pPr>
        <w:tabs>
          <w:tab w:val="right" w:pos="8498"/>
        </w:tabs>
        <w:spacing w:after="0"/>
        <w:jc w:val="both"/>
        <w:rPr>
          <w:rFonts w:ascii="Arial" w:hAnsi="Arial" w:cs="Arial"/>
          <w:i/>
        </w:rPr>
      </w:pPr>
    </w:p>
    <w:p w:rsidR="00C76886" w:rsidRDefault="00C76886" w:rsidP="008D2B84">
      <w:pPr>
        <w:tabs>
          <w:tab w:val="right" w:pos="8498"/>
        </w:tabs>
        <w:spacing w:after="0"/>
        <w:jc w:val="both"/>
        <w:rPr>
          <w:rFonts w:ascii="Arial" w:hAnsi="Arial" w:cs="Arial"/>
          <w:i/>
        </w:rPr>
      </w:pPr>
    </w:p>
    <w:p w:rsidR="00C76886" w:rsidRDefault="00C76886" w:rsidP="008D2B84">
      <w:pPr>
        <w:tabs>
          <w:tab w:val="right" w:pos="8498"/>
        </w:tabs>
        <w:spacing w:after="0"/>
        <w:jc w:val="both"/>
        <w:rPr>
          <w:rFonts w:ascii="Arial" w:hAnsi="Arial" w:cs="Arial"/>
          <w:i/>
        </w:rPr>
      </w:pPr>
    </w:p>
    <w:p w:rsidR="00C76886" w:rsidRDefault="00C76886" w:rsidP="008D2B84">
      <w:pPr>
        <w:tabs>
          <w:tab w:val="right" w:pos="8498"/>
        </w:tabs>
        <w:spacing w:after="0"/>
        <w:jc w:val="both"/>
        <w:rPr>
          <w:rFonts w:ascii="Arial" w:hAnsi="Arial" w:cs="Arial"/>
          <w:i/>
        </w:rPr>
      </w:pPr>
    </w:p>
    <w:p w:rsidR="00C76886" w:rsidRPr="008D2B84" w:rsidRDefault="00C76886" w:rsidP="008D2B84">
      <w:pPr>
        <w:tabs>
          <w:tab w:val="right" w:pos="8498"/>
        </w:tabs>
        <w:spacing w:after="0"/>
        <w:jc w:val="both"/>
        <w:rPr>
          <w:rFonts w:ascii="Arial" w:hAnsi="Arial" w:cs="Arial"/>
        </w:rPr>
      </w:pPr>
    </w:p>
    <w:tbl>
      <w:tblPr>
        <w:tblStyle w:val="Tablaconcuadrcula"/>
        <w:tblW w:w="0" w:type="auto"/>
        <w:tblLook w:val="04A0"/>
      </w:tblPr>
      <w:tblGrid>
        <w:gridCol w:w="2518"/>
        <w:gridCol w:w="6460"/>
      </w:tblGrid>
      <w:tr w:rsidR="00C76886" w:rsidRPr="00AD063D" w:rsidTr="00195955">
        <w:tc>
          <w:tcPr>
            <w:tcW w:w="8978" w:type="dxa"/>
            <w:gridSpan w:val="2"/>
            <w:shd w:val="clear" w:color="auto" w:fill="000000" w:themeFill="text1"/>
          </w:tcPr>
          <w:p w:rsidR="00C76886" w:rsidRPr="00AD063D" w:rsidRDefault="00C76886" w:rsidP="00195955">
            <w:pPr>
              <w:jc w:val="center"/>
              <w:rPr>
                <w:rFonts w:ascii="Arial" w:hAnsi="Arial" w:cs="Arial"/>
                <w:b/>
                <w:color w:val="FFFFFF" w:themeColor="background1"/>
                <w:sz w:val="24"/>
                <w:szCs w:val="24"/>
              </w:rPr>
            </w:pPr>
            <w:r w:rsidRPr="00AD063D">
              <w:rPr>
                <w:rFonts w:ascii="Arial" w:hAnsi="Arial" w:cs="Arial"/>
                <w:b/>
                <w:color w:val="FFFFFF" w:themeColor="background1"/>
                <w:sz w:val="24"/>
                <w:szCs w:val="24"/>
              </w:rPr>
              <w:t>Recuerda</w:t>
            </w:r>
          </w:p>
        </w:tc>
      </w:tr>
      <w:tr w:rsidR="00C76886" w:rsidRPr="00AD063D" w:rsidTr="00195955">
        <w:tc>
          <w:tcPr>
            <w:tcW w:w="2518" w:type="dxa"/>
          </w:tcPr>
          <w:p w:rsidR="00C76886" w:rsidRPr="00AD063D" w:rsidRDefault="00C76886" w:rsidP="00195955">
            <w:pPr>
              <w:rPr>
                <w:rFonts w:ascii="Arial" w:hAnsi="Arial" w:cs="Arial"/>
                <w:b/>
                <w:color w:val="000000" w:themeColor="text1"/>
                <w:sz w:val="24"/>
                <w:szCs w:val="24"/>
              </w:rPr>
            </w:pPr>
            <w:r w:rsidRPr="00AD063D">
              <w:rPr>
                <w:rFonts w:ascii="Arial" w:hAnsi="Arial" w:cs="Arial"/>
                <w:b/>
                <w:color w:val="000000" w:themeColor="text1"/>
                <w:sz w:val="24"/>
                <w:szCs w:val="24"/>
              </w:rPr>
              <w:t>Contenido</w:t>
            </w:r>
          </w:p>
        </w:tc>
        <w:tc>
          <w:tcPr>
            <w:tcW w:w="6460" w:type="dxa"/>
          </w:tcPr>
          <w:p w:rsidR="00C76886" w:rsidRDefault="00C76886" w:rsidP="00195955">
            <w:pPr>
              <w:rPr>
                <w:rFonts w:ascii="Arial" w:hAnsi="Arial" w:cs="Arial"/>
                <w:b/>
                <w:color w:val="000000" w:themeColor="text1"/>
              </w:rPr>
            </w:pPr>
            <w:r>
              <w:rPr>
                <w:rFonts w:ascii="Arial" w:hAnsi="Arial" w:cs="Arial"/>
                <w:b/>
                <w:color w:val="000000" w:themeColor="text1"/>
              </w:rPr>
              <w:t>Los criterios de congruencia de triángulos son:</w:t>
            </w:r>
          </w:p>
          <w:p w:rsidR="00C76886" w:rsidRDefault="00C76886" w:rsidP="00195955">
            <w:pPr>
              <w:rPr>
                <w:rFonts w:ascii="Arial" w:hAnsi="Arial" w:cs="Arial"/>
                <w:b/>
                <w:color w:val="000000" w:themeColor="text1"/>
              </w:rPr>
            </w:pPr>
          </w:p>
          <w:p w:rsidR="00C76886" w:rsidRDefault="00C76886" w:rsidP="00195955">
            <w:pPr>
              <w:rPr>
                <w:rFonts w:ascii="Arial" w:hAnsi="Arial" w:cs="Arial"/>
                <w:b/>
                <w:color w:val="000000" w:themeColor="text1"/>
              </w:rPr>
            </w:pPr>
            <w:r>
              <w:rPr>
                <w:rFonts w:ascii="Arial" w:hAnsi="Arial" w:cs="Arial"/>
                <w:b/>
                <w:color w:val="000000" w:themeColor="text1"/>
              </w:rPr>
              <w:t>LLL: Dos triángulos son congruentes si sus lados correspondientes son congruentes.</w:t>
            </w:r>
          </w:p>
          <w:p w:rsidR="00C76886" w:rsidRDefault="00C76886" w:rsidP="00195955">
            <w:pPr>
              <w:rPr>
                <w:rFonts w:ascii="Arial" w:hAnsi="Arial" w:cs="Arial"/>
                <w:b/>
                <w:color w:val="000000" w:themeColor="text1"/>
              </w:rPr>
            </w:pPr>
          </w:p>
          <w:p w:rsidR="00C76886" w:rsidRDefault="00C76886" w:rsidP="00195955">
            <w:pPr>
              <w:rPr>
                <w:rFonts w:ascii="Arial" w:hAnsi="Arial" w:cs="Arial"/>
                <w:b/>
                <w:color w:val="000000" w:themeColor="text1"/>
              </w:rPr>
            </w:pPr>
            <w:r>
              <w:rPr>
                <w:rFonts w:ascii="Arial" w:hAnsi="Arial" w:cs="Arial"/>
                <w:b/>
                <w:color w:val="000000" w:themeColor="text1"/>
              </w:rPr>
              <w:t xml:space="preserve"> LAL: Dos triángulos son congruentes si dos de sus lados correspondientes son congruentes y el ángulo entre ellos también es congruente.</w:t>
            </w:r>
          </w:p>
          <w:p w:rsidR="00C76886" w:rsidRDefault="00C76886" w:rsidP="00195955">
            <w:pPr>
              <w:rPr>
                <w:rFonts w:ascii="Arial" w:hAnsi="Arial" w:cs="Arial"/>
                <w:b/>
                <w:color w:val="000000" w:themeColor="text1"/>
              </w:rPr>
            </w:pPr>
          </w:p>
          <w:p w:rsidR="00C76886" w:rsidRDefault="00C76886" w:rsidP="00195955">
            <w:pPr>
              <w:rPr>
                <w:rFonts w:ascii="Arial" w:hAnsi="Arial" w:cs="Arial"/>
                <w:b/>
                <w:color w:val="000000" w:themeColor="text1"/>
              </w:rPr>
            </w:pPr>
            <w:r>
              <w:rPr>
                <w:rFonts w:ascii="Arial" w:hAnsi="Arial" w:cs="Arial"/>
                <w:b/>
                <w:color w:val="000000" w:themeColor="text1"/>
              </w:rPr>
              <w:t xml:space="preserve">ALA: dos triángulos  son congruentes si dos de sus ángulos correspondientes son congruente y el lado entre ellos también es congruente.    </w:t>
            </w:r>
          </w:p>
          <w:p w:rsidR="00C76886" w:rsidRDefault="00C76886" w:rsidP="00195955">
            <w:pPr>
              <w:rPr>
                <w:rFonts w:ascii="Arial" w:hAnsi="Arial" w:cs="Arial"/>
                <w:b/>
                <w:color w:val="000000" w:themeColor="text1"/>
              </w:rPr>
            </w:pPr>
          </w:p>
          <w:p w:rsidR="00C76886" w:rsidRDefault="00C76886" w:rsidP="00195955">
            <w:pPr>
              <w:rPr>
                <w:rFonts w:ascii="Arial" w:hAnsi="Arial" w:cs="Arial"/>
                <w:b/>
                <w:color w:val="000000" w:themeColor="text1"/>
              </w:rPr>
            </w:pPr>
            <w:r>
              <w:rPr>
                <w:rFonts w:ascii="Arial" w:hAnsi="Arial" w:cs="Arial"/>
                <w:b/>
                <w:color w:val="000000" w:themeColor="text1"/>
              </w:rPr>
              <w:t xml:space="preserve">LLA: Dos triángulos son congruentes si dos de sus lados  correspondientes consecutivos son congruentes y el ángulo opuesto al lado mayor también es congruente   </w:t>
            </w:r>
          </w:p>
          <w:p w:rsidR="00C76886" w:rsidRDefault="00C76886" w:rsidP="00195955">
            <w:pPr>
              <w:rPr>
                <w:rFonts w:ascii="Arial" w:hAnsi="Arial" w:cs="Arial"/>
                <w:b/>
                <w:color w:val="000000" w:themeColor="text1"/>
              </w:rPr>
            </w:pPr>
          </w:p>
          <w:p w:rsidR="00C76886" w:rsidRPr="00E224AD" w:rsidRDefault="00C76886" w:rsidP="00195955">
            <w:pPr>
              <w:rPr>
                <w:rFonts w:ascii="Arial" w:hAnsi="Arial" w:cs="Arial"/>
                <w:b/>
                <w:color w:val="000000" w:themeColor="text1"/>
              </w:rPr>
            </w:pPr>
          </w:p>
        </w:tc>
      </w:tr>
    </w:tbl>
    <w:p w:rsidR="008D2B84" w:rsidRDefault="008D2B84" w:rsidP="008D2B84">
      <w:pPr>
        <w:pStyle w:val="Prrafodelista"/>
        <w:tabs>
          <w:tab w:val="right" w:pos="8498"/>
        </w:tabs>
        <w:spacing w:after="0"/>
        <w:jc w:val="both"/>
        <w:rPr>
          <w:rFonts w:ascii="Arial" w:hAnsi="Arial" w:cs="Arial"/>
        </w:rPr>
      </w:pPr>
    </w:p>
    <w:p w:rsidR="008D2B84" w:rsidRDefault="008D2B84" w:rsidP="00F4700F">
      <w:pPr>
        <w:pStyle w:val="Prrafodelista"/>
        <w:numPr>
          <w:ilvl w:val="0"/>
          <w:numId w:val="6"/>
        </w:numPr>
        <w:tabs>
          <w:tab w:val="right" w:pos="8498"/>
        </w:tabs>
        <w:spacing w:after="0"/>
        <w:jc w:val="both"/>
        <w:rPr>
          <w:rFonts w:ascii="Arial" w:hAnsi="Arial" w:cs="Arial"/>
        </w:rPr>
      </w:pPr>
      <w:r>
        <w:rPr>
          <w:rFonts w:ascii="Arial" w:hAnsi="Arial" w:cs="Arial"/>
        </w:rPr>
        <w:t xml:space="preserve">si dos rectas diferentes se intersecan, su intercesión es un solo punto. </w:t>
      </w:r>
    </w:p>
    <w:p w:rsidR="008D2B84" w:rsidRDefault="008D2B84" w:rsidP="008D2B84">
      <w:pPr>
        <w:pStyle w:val="Prrafodelista"/>
        <w:tabs>
          <w:tab w:val="right" w:pos="8498"/>
        </w:tabs>
        <w:spacing w:after="0"/>
        <w:jc w:val="both"/>
        <w:rPr>
          <w:rFonts w:ascii="Arial" w:hAnsi="Arial" w:cs="Arial"/>
        </w:rPr>
      </w:pPr>
    </w:p>
    <w:p w:rsidR="008D2B84" w:rsidRDefault="008D2B84" w:rsidP="008D2B84">
      <w:pPr>
        <w:tabs>
          <w:tab w:val="right" w:pos="8498"/>
        </w:tabs>
        <w:spacing w:after="0"/>
        <w:rPr>
          <w:rFonts w:ascii="Arial" w:hAnsi="Arial" w:cs="Arial"/>
        </w:rPr>
      </w:pPr>
      <w:r w:rsidRPr="00A643EF">
        <w:rPr>
          <w:rFonts w:ascii="Arial" w:hAnsi="Arial" w:cs="Arial"/>
          <w:b/>
        </w:rPr>
        <w:t>Paso 1:</w:t>
      </w:r>
      <w:r>
        <w:rPr>
          <w:rFonts w:ascii="Arial" w:hAnsi="Arial" w:cs="Arial"/>
          <w:b/>
        </w:rPr>
        <w:t xml:space="preserve"> </w:t>
      </w:r>
      <w:r w:rsidRPr="00756DA4">
        <w:rPr>
          <w:rFonts w:ascii="Arial" w:hAnsi="Arial" w:cs="Arial"/>
        </w:rPr>
        <w:t xml:space="preserve">hipótesis: </w:t>
      </w:r>
      <w:r>
        <w:rPr>
          <w:rFonts w:ascii="Arial" w:hAnsi="Arial" w:cs="Arial"/>
        </w:rPr>
        <w:t>si dos rectas diferentes se intersecan.</w:t>
      </w:r>
    </w:p>
    <w:p w:rsidR="008D2B84" w:rsidRDefault="008D2B84" w:rsidP="008D2B84">
      <w:pPr>
        <w:tabs>
          <w:tab w:val="right" w:pos="8498"/>
        </w:tabs>
        <w:spacing w:after="0"/>
        <w:rPr>
          <w:rFonts w:ascii="Arial" w:hAnsi="Arial" w:cs="Arial"/>
          <w:b/>
        </w:rPr>
      </w:pPr>
      <w:r>
        <w:rPr>
          <w:rFonts w:ascii="Arial" w:hAnsi="Arial" w:cs="Arial"/>
        </w:rPr>
        <w:t>Tesis:</w:t>
      </w:r>
      <w:r w:rsidRPr="00756DA4">
        <w:rPr>
          <w:rFonts w:ascii="Arial" w:hAnsi="Arial" w:cs="Arial"/>
        </w:rPr>
        <w:t xml:space="preserve"> </w:t>
      </w:r>
      <w:r>
        <w:rPr>
          <w:rFonts w:ascii="Arial" w:hAnsi="Arial" w:cs="Arial"/>
        </w:rPr>
        <w:t xml:space="preserve">su intercesión es un solo punto. </w:t>
      </w:r>
      <w:r w:rsidRPr="001C6801">
        <w:rPr>
          <w:rFonts w:ascii="Arial" w:hAnsi="Arial" w:cs="Arial"/>
          <w:b/>
        </w:rPr>
        <w:t xml:space="preserve"> </w:t>
      </w:r>
    </w:p>
    <w:p w:rsidR="008D2B84" w:rsidRDefault="008D2B84" w:rsidP="008D2B84">
      <w:pPr>
        <w:tabs>
          <w:tab w:val="right" w:pos="8498"/>
        </w:tabs>
        <w:spacing w:after="0"/>
        <w:rPr>
          <w:rFonts w:ascii="Arial" w:hAnsi="Arial" w:cs="Arial"/>
          <w:b/>
        </w:rPr>
      </w:pPr>
    </w:p>
    <w:p w:rsidR="008D2B84" w:rsidRDefault="008D2B84" w:rsidP="008D2B84">
      <w:pPr>
        <w:tabs>
          <w:tab w:val="right" w:pos="8498"/>
        </w:tabs>
        <w:spacing w:after="0"/>
        <w:rPr>
          <w:rFonts w:ascii="Arial" w:hAnsi="Arial" w:cs="Arial"/>
        </w:rPr>
      </w:pPr>
      <w:r w:rsidRPr="001C6801">
        <w:rPr>
          <w:rFonts w:ascii="Arial" w:hAnsi="Arial" w:cs="Arial"/>
          <w:b/>
        </w:rPr>
        <w:t>Paso 2:</w:t>
      </w:r>
      <w:r>
        <w:rPr>
          <w:rFonts w:ascii="Arial" w:hAnsi="Arial" w:cs="Arial"/>
        </w:rPr>
        <w:t xml:space="preserve"> su intercesión es un solo punto → se interesa en dos puntos </w:t>
      </w:r>
    </w:p>
    <w:p w:rsidR="008D2B84" w:rsidRDefault="008D2B84" w:rsidP="008D2B84">
      <w:pPr>
        <w:tabs>
          <w:tab w:val="right" w:pos="8498"/>
        </w:tabs>
        <w:spacing w:after="0"/>
        <w:rPr>
          <w:rFonts w:ascii="Arial" w:hAnsi="Arial" w:cs="Arial"/>
          <w:b/>
        </w:rPr>
      </w:pPr>
    </w:p>
    <w:p w:rsidR="008D2B84" w:rsidRPr="00995C0A" w:rsidRDefault="008D2B84" w:rsidP="008D2B84">
      <w:pPr>
        <w:tabs>
          <w:tab w:val="right" w:pos="8498"/>
        </w:tabs>
        <w:spacing w:after="0"/>
        <w:rPr>
          <w:rFonts w:ascii="Arial" w:hAnsi="Arial" w:cs="Arial"/>
          <w:color w:val="FF0000"/>
        </w:rPr>
      </w:pPr>
      <w:r>
        <w:rPr>
          <w:rFonts w:ascii="Arial" w:hAnsi="Arial" w:cs="Arial"/>
          <w:b/>
        </w:rPr>
        <w:t>Paso</w:t>
      </w:r>
      <w:r w:rsidRPr="001C6801">
        <w:rPr>
          <w:rFonts w:ascii="Arial" w:hAnsi="Arial" w:cs="Arial"/>
          <w:b/>
        </w:rPr>
        <w:t xml:space="preserve"> 3:</w:t>
      </w:r>
      <w:r w:rsidRPr="001C6801">
        <w:rPr>
          <w:rFonts w:ascii="Arial" w:hAnsi="Arial" w:cs="Arial"/>
        </w:rPr>
        <w:t xml:space="preserve"> </w:t>
      </w:r>
      <w:r>
        <w:rPr>
          <w:rFonts w:ascii="Arial" w:hAnsi="Arial" w:cs="Arial"/>
        </w:rPr>
        <w:t xml:space="preserve">se quiere llegar  a contradecir el postulado </w:t>
      </w:r>
      <w:r w:rsidR="00995C0A">
        <w:rPr>
          <w:rFonts w:ascii="Arial" w:hAnsi="Arial" w:cs="Arial"/>
        </w:rPr>
        <w:t xml:space="preserve"> “</w:t>
      </w:r>
      <w:r w:rsidR="00995C0A" w:rsidRPr="009446A7">
        <w:rPr>
          <w:rFonts w:ascii="Arial" w:hAnsi="Arial" w:cs="Arial"/>
          <w:i/>
        </w:rPr>
        <w:t xml:space="preserve">Dos puntos distintos determinan una recta y solo una a la cual pertenecen. Por un punto pasa al menos </w:t>
      </w:r>
      <w:r w:rsidR="00995C0A" w:rsidRPr="00995C0A">
        <w:rPr>
          <w:rFonts w:ascii="Arial" w:hAnsi="Arial" w:cs="Arial"/>
          <w:i/>
        </w:rPr>
        <w:t>una recta</w:t>
      </w:r>
      <w:r w:rsidR="00995C0A" w:rsidRPr="00995C0A">
        <w:rPr>
          <w:rFonts w:ascii="Arial" w:hAnsi="Arial" w:cs="Arial"/>
        </w:rPr>
        <w:t>”</w:t>
      </w:r>
    </w:p>
    <w:p w:rsidR="008D2B84" w:rsidRDefault="008D2B84" w:rsidP="008D2B84">
      <w:pPr>
        <w:tabs>
          <w:tab w:val="right" w:pos="8498"/>
        </w:tabs>
        <w:spacing w:after="0"/>
        <w:rPr>
          <w:rFonts w:ascii="Arial" w:hAnsi="Arial" w:cs="Arial"/>
        </w:rPr>
      </w:pPr>
    </w:p>
    <w:tbl>
      <w:tblPr>
        <w:tblStyle w:val="Tablaconcuadrcula1"/>
        <w:tblW w:w="0" w:type="auto"/>
        <w:tblLayout w:type="fixed"/>
        <w:tblLook w:val="04A0"/>
      </w:tblPr>
      <w:tblGrid>
        <w:gridCol w:w="2943"/>
        <w:gridCol w:w="6111"/>
      </w:tblGrid>
      <w:tr w:rsidR="008D2B84" w:rsidRPr="00492F5C" w:rsidTr="00152C54">
        <w:tc>
          <w:tcPr>
            <w:tcW w:w="9054" w:type="dxa"/>
            <w:gridSpan w:val="2"/>
            <w:shd w:val="clear" w:color="auto" w:fill="0D0D0D" w:themeFill="text1" w:themeFillTint="F2"/>
          </w:tcPr>
          <w:p w:rsidR="008D2B84" w:rsidRPr="00492F5C" w:rsidRDefault="008D2B84" w:rsidP="00152C54">
            <w:pPr>
              <w:jc w:val="center"/>
              <w:rPr>
                <w:rFonts w:ascii="Arial" w:hAnsi="Arial" w:cs="Arial"/>
                <w:b/>
                <w:sz w:val="24"/>
                <w:szCs w:val="24"/>
              </w:rPr>
            </w:pPr>
            <w:r w:rsidRPr="00492F5C">
              <w:rPr>
                <w:rFonts w:ascii="Arial" w:hAnsi="Arial" w:cs="Arial"/>
                <w:b/>
                <w:sz w:val="24"/>
                <w:szCs w:val="24"/>
              </w:rPr>
              <w:t>Imagen (fotografía, gráfica o ilustración)</w:t>
            </w:r>
          </w:p>
        </w:tc>
      </w:tr>
      <w:tr w:rsidR="008D2B84" w:rsidRPr="00492F5C" w:rsidTr="00152C54">
        <w:tc>
          <w:tcPr>
            <w:tcW w:w="2943" w:type="dxa"/>
          </w:tcPr>
          <w:p w:rsidR="008D2B84" w:rsidRPr="00492F5C" w:rsidRDefault="008D2B84" w:rsidP="00152C54">
            <w:pPr>
              <w:rPr>
                <w:rFonts w:ascii="Arial" w:hAnsi="Arial" w:cs="Arial"/>
                <w:b/>
                <w:sz w:val="24"/>
                <w:szCs w:val="24"/>
              </w:rPr>
            </w:pPr>
            <w:r w:rsidRPr="00492F5C">
              <w:rPr>
                <w:rFonts w:ascii="Arial" w:hAnsi="Arial" w:cs="Arial"/>
                <w:b/>
                <w:sz w:val="24"/>
                <w:szCs w:val="24"/>
              </w:rPr>
              <w:t>Código</w:t>
            </w:r>
          </w:p>
        </w:tc>
        <w:tc>
          <w:tcPr>
            <w:tcW w:w="6111" w:type="dxa"/>
          </w:tcPr>
          <w:p w:rsidR="008D2B84" w:rsidRPr="00492F5C" w:rsidRDefault="008D2B84" w:rsidP="00152C54">
            <w:pPr>
              <w:rPr>
                <w:rFonts w:ascii="Arial" w:hAnsi="Arial" w:cs="Arial"/>
                <w:b/>
                <w:sz w:val="24"/>
                <w:szCs w:val="24"/>
              </w:rPr>
            </w:pPr>
            <w:r w:rsidRPr="00492F5C">
              <w:rPr>
                <w:rFonts w:ascii="Arial" w:hAnsi="Arial" w:cs="Arial"/>
                <w:sz w:val="24"/>
                <w:szCs w:val="24"/>
              </w:rPr>
              <w:t>MA_09_05_IMG0</w:t>
            </w:r>
            <w:r w:rsidR="00E224AD">
              <w:rPr>
                <w:rFonts w:ascii="Arial" w:hAnsi="Arial" w:cs="Arial"/>
                <w:sz w:val="24"/>
                <w:szCs w:val="24"/>
              </w:rPr>
              <w:t>4</w:t>
            </w:r>
          </w:p>
        </w:tc>
      </w:tr>
      <w:tr w:rsidR="008D2B84" w:rsidRPr="00492F5C" w:rsidTr="00152C54">
        <w:tc>
          <w:tcPr>
            <w:tcW w:w="2943" w:type="dxa"/>
          </w:tcPr>
          <w:p w:rsidR="008D2B84" w:rsidRPr="00492F5C" w:rsidRDefault="008D2B84" w:rsidP="00152C54">
            <w:pPr>
              <w:rPr>
                <w:rFonts w:ascii="Arial" w:hAnsi="Arial" w:cs="Arial"/>
                <w:sz w:val="24"/>
                <w:szCs w:val="24"/>
              </w:rPr>
            </w:pPr>
            <w:r w:rsidRPr="00492F5C">
              <w:rPr>
                <w:rFonts w:ascii="Arial" w:hAnsi="Arial" w:cs="Arial"/>
                <w:b/>
                <w:sz w:val="24"/>
                <w:szCs w:val="24"/>
              </w:rPr>
              <w:t>Descripción</w:t>
            </w:r>
          </w:p>
        </w:tc>
        <w:tc>
          <w:tcPr>
            <w:tcW w:w="6111" w:type="dxa"/>
          </w:tcPr>
          <w:p w:rsidR="008D2B84" w:rsidRPr="00492F5C" w:rsidRDefault="00CB4571" w:rsidP="00152C54">
            <w:pPr>
              <w:rPr>
                <w:rFonts w:ascii="Arial" w:hAnsi="Arial" w:cs="Arial"/>
                <w:sz w:val="24"/>
                <w:szCs w:val="24"/>
              </w:rPr>
            </w:pPr>
            <w:r>
              <w:rPr>
                <w:rFonts w:ascii="Arial" w:hAnsi="Arial" w:cs="Arial"/>
                <w:sz w:val="24"/>
                <w:szCs w:val="24"/>
              </w:rPr>
              <w:t xml:space="preserve">Dos rectas con dos puntos  de intercesión </w:t>
            </w:r>
          </w:p>
        </w:tc>
      </w:tr>
      <w:tr w:rsidR="008D2B84" w:rsidRPr="00492F5C" w:rsidTr="00152C54">
        <w:tc>
          <w:tcPr>
            <w:tcW w:w="2943" w:type="dxa"/>
          </w:tcPr>
          <w:p w:rsidR="008D2B84" w:rsidRPr="00492F5C" w:rsidRDefault="008D2B84" w:rsidP="00152C54">
            <w:pPr>
              <w:rPr>
                <w:rFonts w:ascii="Arial" w:hAnsi="Arial" w:cs="Arial"/>
                <w:sz w:val="24"/>
                <w:szCs w:val="24"/>
              </w:rPr>
            </w:pPr>
            <w:r w:rsidRPr="00492F5C">
              <w:rPr>
                <w:rFonts w:ascii="Arial" w:hAnsi="Arial" w:cs="Arial"/>
                <w:b/>
                <w:sz w:val="24"/>
                <w:szCs w:val="24"/>
              </w:rPr>
              <w:t>Código Shutterstock (o URL o la ruta en AulaPlaneta)</w:t>
            </w:r>
          </w:p>
        </w:tc>
        <w:tc>
          <w:tcPr>
            <w:tcW w:w="6111" w:type="dxa"/>
          </w:tcPr>
          <w:p w:rsidR="008D2B84" w:rsidRDefault="008D2B84" w:rsidP="00152C54">
            <w:pPr>
              <w:rPr>
                <w:rStyle w:val="Refdecomentario"/>
                <w:rFonts w:ascii="Calibri" w:eastAsia="Calibri" w:hAnsi="Calibri" w:cs="Times New Roman"/>
              </w:rPr>
            </w:pPr>
            <w:r w:rsidRPr="00492F5C">
              <w:rPr>
                <w:rStyle w:val="Refdecomentario"/>
                <w:rFonts w:ascii="Calibri" w:eastAsia="Calibri" w:hAnsi="Calibri" w:cs="Times New Roman"/>
              </w:rPr>
              <w:t xml:space="preserve"> </w:t>
            </w:r>
          </w:p>
          <w:p w:rsidR="008D2B84" w:rsidRDefault="008D2B84" w:rsidP="00152C54">
            <w:pPr>
              <w:rPr>
                <w:rStyle w:val="Refdecomentario"/>
                <w:rFonts w:ascii="Calibri" w:eastAsia="Calibri" w:hAnsi="Calibri" w:cs="Times New Roman"/>
              </w:rPr>
            </w:pPr>
          </w:p>
          <w:p w:rsidR="008D2B84" w:rsidRDefault="008D2B84" w:rsidP="00152C54">
            <w:pPr>
              <w:rPr>
                <w:rStyle w:val="Refdecomentario"/>
                <w:rFonts w:ascii="Calibri" w:eastAsia="Calibri" w:hAnsi="Calibri" w:cs="Times New Roman"/>
              </w:rPr>
            </w:pPr>
          </w:p>
          <w:p w:rsidR="008D2B84" w:rsidRDefault="00CB4571" w:rsidP="00152C54">
            <w:pPr>
              <w:rPr>
                <w:rStyle w:val="Refdecomentario"/>
                <w:rFonts w:ascii="Calibri" w:eastAsia="Calibri" w:hAnsi="Calibri" w:cs="Times New Roman"/>
              </w:rPr>
            </w:pPr>
            <w:r>
              <w:rPr>
                <w:rFonts w:ascii="Calibri" w:eastAsia="Calibri" w:hAnsi="Calibri" w:cs="Times New Roman"/>
                <w:noProof/>
                <w:sz w:val="18"/>
                <w:szCs w:val="18"/>
                <w:lang w:val="es-ES" w:eastAsia="es-ES"/>
              </w:rPr>
              <w:lastRenderedPageBreak/>
              <w:drawing>
                <wp:inline distT="0" distB="0" distL="0" distR="0">
                  <wp:extent cx="4419600" cy="2584342"/>
                  <wp:effectExtent l="0" t="0" r="0" b="0"/>
                  <wp:docPr id="17" name="Imagen 17" descr="E:\ecuaciones tema 9\imagenes\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ecuaciones tema 9\imagenes\18.jp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419600" cy="2584342"/>
                          </a:xfrm>
                          <a:prstGeom prst="rect">
                            <a:avLst/>
                          </a:prstGeom>
                          <a:noFill/>
                          <a:ln>
                            <a:noFill/>
                          </a:ln>
                        </pic:spPr>
                      </pic:pic>
                    </a:graphicData>
                  </a:graphic>
                </wp:inline>
              </w:drawing>
            </w:r>
          </w:p>
          <w:p w:rsidR="008D2B84" w:rsidRPr="00492F5C" w:rsidRDefault="008D2B84" w:rsidP="00152C54">
            <w:pPr>
              <w:rPr>
                <w:rFonts w:ascii="Arial" w:hAnsi="Arial" w:cs="Arial"/>
                <w:sz w:val="24"/>
                <w:szCs w:val="24"/>
              </w:rPr>
            </w:pPr>
          </w:p>
        </w:tc>
      </w:tr>
      <w:tr w:rsidR="008D2B84" w:rsidRPr="00492F5C" w:rsidTr="00152C54">
        <w:trPr>
          <w:trHeight w:val="70"/>
        </w:trPr>
        <w:tc>
          <w:tcPr>
            <w:tcW w:w="2943" w:type="dxa"/>
          </w:tcPr>
          <w:p w:rsidR="008D2B84" w:rsidRPr="00492F5C" w:rsidRDefault="008D2B84" w:rsidP="00152C54">
            <w:pPr>
              <w:rPr>
                <w:rFonts w:ascii="Arial" w:hAnsi="Arial" w:cs="Arial"/>
                <w:sz w:val="24"/>
                <w:szCs w:val="24"/>
              </w:rPr>
            </w:pPr>
            <w:r w:rsidRPr="00492F5C">
              <w:rPr>
                <w:rFonts w:ascii="Arial" w:hAnsi="Arial" w:cs="Arial"/>
                <w:b/>
                <w:sz w:val="24"/>
                <w:szCs w:val="24"/>
              </w:rPr>
              <w:lastRenderedPageBreak/>
              <w:t>Pie de imagen</w:t>
            </w:r>
          </w:p>
        </w:tc>
        <w:tc>
          <w:tcPr>
            <w:tcW w:w="6111" w:type="dxa"/>
          </w:tcPr>
          <w:p w:rsidR="008D2B84" w:rsidRPr="00492F5C" w:rsidRDefault="008D2B84" w:rsidP="00152C54">
            <w:pPr>
              <w:rPr>
                <w:rFonts w:ascii="Arial" w:hAnsi="Arial" w:cs="Arial"/>
                <w:i/>
                <w:sz w:val="24"/>
                <w:szCs w:val="24"/>
              </w:rPr>
            </w:pPr>
            <w:r>
              <w:rPr>
                <w:rFonts w:ascii="Arial" w:hAnsi="Arial" w:cs="Arial"/>
              </w:rPr>
              <w:t xml:space="preserve"> </w:t>
            </w:r>
            <w:r w:rsidR="00CB4571">
              <w:rPr>
                <w:rFonts w:ascii="Arial" w:hAnsi="Arial" w:cs="Arial"/>
              </w:rPr>
              <w:t>Dos rectas con el punto A y el punto B común</w:t>
            </w:r>
            <w:r w:rsidR="00995C0A">
              <w:rPr>
                <w:rFonts w:ascii="Arial" w:hAnsi="Arial" w:cs="Arial"/>
              </w:rPr>
              <w:t>es</w:t>
            </w:r>
            <w:r w:rsidR="00CB4571">
              <w:rPr>
                <w:rFonts w:ascii="Arial" w:hAnsi="Arial" w:cs="Arial"/>
              </w:rPr>
              <w:t>.</w:t>
            </w:r>
          </w:p>
        </w:tc>
      </w:tr>
    </w:tbl>
    <w:p w:rsidR="008D2B84" w:rsidRDefault="008D2B84" w:rsidP="008D2B84">
      <w:pPr>
        <w:tabs>
          <w:tab w:val="right" w:pos="8498"/>
        </w:tabs>
        <w:spacing w:after="0"/>
        <w:rPr>
          <w:rFonts w:ascii="Arial" w:hAnsi="Arial" w:cs="Arial"/>
        </w:rPr>
      </w:pPr>
    </w:p>
    <w:p w:rsidR="008D2B84" w:rsidRDefault="008D2B84" w:rsidP="008D2B84">
      <w:pPr>
        <w:tabs>
          <w:tab w:val="right" w:pos="8498"/>
        </w:tabs>
        <w:spacing w:after="0"/>
        <w:rPr>
          <w:rFonts w:ascii="Arial" w:hAnsi="Arial" w:cs="Arial"/>
          <w:b/>
        </w:rPr>
      </w:pPr>
    </w:p>
    <w:p w:rsidR="008D2B84" w:rsidRPr="001C6801" w:rsidRDefault="008D2B84" w:rsidP="008D2B84">
      <w:pPr>
        <w:tabs>
          <w:tab w:val="right" w:pos="8498"/>
        </w:tabs>
        <w:spacing w:after="0"/>
        <w:rPr>
          <w:rFonts w:ascii="Arial" w:hAnsi="Arial" w:cs="Arial"/>
        </w:rPr>
      </w:pPr>
      <w:r>
        <w:rPr>
          <w:rFonts w:ascii="Arial" w:hAnsi="Arial" w:cs="Arial"/>
          <w:b/>
        </w:rPr>
        <w:t xml:space="preserve">Paso 4: </w:t>
      </w:r>
    </w:p>
    <w:p w:rsidR="008D2B84" w:rsidRPr="00E368DA" w:rsidRDefault="008D2B84" w:rsidP="008D2B84">
      <w:pPr>
        <w:pStyle w:val="Prrafodelista"/>
        <w:tabs>
          <w:tab w:val="right" w:pos="8498"/>
        </w:tabs>
        <w:spacing w:after="0"/>
        <w:jc w:val="both"/>
        <w:rPr>
          <w:rFonts w:ascii="Arial" w:hAnsi="Arial" w:cs="Arial"/>
        </w:rPr>
      </w:pPr>
    </w:p>
    <w:tbl>
      <w:tblPr>
        <w:tblStyle w:val="Tablaconcuadrcula"/>
        <w:tblW w:w="0" w:type="auto"/>
        <w:tblLook w:val="04A0"/>
      </w:tblPr>
      <w:tblGrid>
        <w:gridCol w:w="4489"/>
        <w:gridCol w:w="4489"/>
      </w:tblGrid>
      <w:tr w:rsidR="008D2B84" w:rsidTr="00152C54">
        <w:tc>
          <w:tcPr>
            <w:tcW w:w="4489" w:type="dxa"/>
          </w:tcPr>
          <w:p w:rsidR="008D2B84" w:rsidRPr="00A401AE" w:rsidRDefault="008D2B84" w:rsidP="00152C54">
            <w:pPr>
              <w:tabs>
                <w:tab w:val="right" w:pos="8498"/>
              </w:tabs>
              <w:jc w:val="center"/>
              <w:rPr>
                <w:rFonts w:ascii="Arial" w:hAnsi="Arial" w:cs="Arial"/>
                <w:b/>
              </w:rPr>
            </w:pPr>
            <w:r w:rsidRPr="00A401AE">
              <w:rPr>
                <w:rFonts w:ascii="Arial" w:hAnsi="Arial" w:cs="Arial"/>
                <w:b/>
              </w:rPr>
              <w:t>Afirmación</w:t>
            </w:r>
          </w:p>
        </w:tc>
        <w:tc>
          <w:tcPr>
            <w:tcW w:w="4489" w:type="dxa"/>
          </w:tcPr>
          <w:p w:rsidR="008D2B84" w:rsidRPr="00A401AE" w:rsidRDefault="008D2B84" w:rsidP="00152C54">
            <w:pPr>
              <w:tabs>
                <w:tab w:val="right" w:pos="8498"/>
              </w:tabs>
              <w:jc w:val="center"/>
              <w:rPr>
                <w:rFonts w:ascii="Arial" w:hAnsi="Arial" w:cs="Arial"/>
                <w:b/>
              </w:rPr>
            </w:pPr>
            <w:r w:rsidRPr="00A401AE">
              <w:rPr>
                <w:rFonts w:ascii="Arial" w:hAnsi="Arial" w:cs="Arial"/>
                <w:b/>
              </w:rPr>
              <w:t>Razón</w:t>
            </w:r>
          </w:p>
        </w:tc>
      </w:tr>
      <w:tr w:rsidR="008D2B84" w:rsidTr="00152C54">
        <w:tc>
          <w:tcPr>
            <w:tcW w:w="4489" w:type="dxa"/>
          </w:tcPr>
          <w:p w:rsidR="008D2B84" w:rsidRPr="00CC20A3" w:rsidRDefault="008D2B84" w:rsidP="00F4700F">
            <w:pPr>
              <w:pStyle w:val="Prrafodelista"/>
              <w:numPr>
                <w:ilvl w:val="0"/>
                <w:numId w:val="8"/>
              </w:numPr>
              <w:tabs>
                <w:tab w:val="right" w:pos="8498"/>
              </w:tabs>
              <w:jc w:val="both"/>
              <w:rPr>
                <w:rFonts w:ascii="Arial" w:hAnsi="Arial" w:cs="Arial"/>
                <w:i/>
                <w:lang w:val="es-ES_tradnl"/>
              </w:rPr>
            </w:pPr>
            <w:r w:rsidRPr="00CC20A3">
              <w:rPr>
                <w:rFonts w:ascii="Arial" w:hAnsi="Arial" w:cs="Arial"/>
                <w:i/>
                <w:lang w:val="es-ES_tradnl"/>
              </w:rPr>
              <w:t xml:space="preserve">las rectas l y m se intersecan </w:t>
            </w:r>
          </w:p>
        </w:tc>
        <w:tc>
          <w:tcPr>
            <w:tcW w:w="4489" w:type="dxa"/>
          </w:tcPr>
          <w:p w:rsidR="008D2B84" w:rsidRDefault="008D2B84" w:rsidP="00152C54">
            <w:pPr>
              <w:tabs>
                <w:tab w:val="right" w:pos="8498"/>
              </w:tabs>
              <w:jc w:val="both"/>
              <w:rPr>
                <w:rFonts w:ascii="Arial" w:hAnsi="Arial" w:cs="Arial"/>
              </w:rPr>
            </w:pPr>
            <w:r>
              <w:rPr>
                <w:rFonts w:ascii="Arial" w:hAnsi="Arial" w:cs="Arial"/>
              </w:rPr>
              <w:t xml:space="preserve">Hipótesis. </w:t>
            </w:r>
          </w:p>
        </w:tc>
      </w:tr>
      <w:tr w:rsidR="008D2B84" w:rsidTr="00152C54">
        <w:tc>
          <w:tcPr>
            <w:tcW w:w="4489" w:type="dxa"/>
          </w:tcPr>
          <w:p w:rsidR="008D2B84" w:rsidRPr="00CC20A3" w:rsidRDefault="008D2B84" w:rsidP="00F4700F">
            <w:pPr>
              <w:pStyle w:val="Prrafodelista"/>
              <w:numPr>
                <w:ilvl w:val="0"/>
                <w:numId w:val="8"/>
              </w:numPr>
              <w:tabs>
                <w:tab w:val="right" w:pos="8498"/>
              </w:tabs>
              <w:jc w:val="both"/>
              <w:rPr>
                <w:rFonts w:ascii="Arial" w:hAnsi="Arial" w:cs="Arial"/>
                <w:i/>
                <w:lang w:val="es-ES_tradnl"/>
              </w:rPr>
            </w:pPr>
            <w:r>
              <w:rPr>
                <w:rFonts w:ascii="Arial" w:hAnsi="Arial" w:cs="Arial"/>
                <w:i/>
                <w:lang w:val="es-ES_tradnl"/>
              </w:rPr>
              <w:t>l</w:t>
            </w:r>
            <w:r w:rsidRPr="00CC20A3">
              <w:rPr>
                <w:rFonts w:ascii="Arial" w:hAnsi="Arial" w:cs="Arial"/>
                <w:i/>
                <w:lang w:val="es-ES_tradnl"/>
              </w:rPr>
              <w:t xml:space="preserve"> y m se intersecan en los puntos A y C</w:t>
            </w:r>
          </w:p>
        </w:tc>
        <w:tc>
          <w:tcPr>
            <w:tcW w:w="4489" w:type="dxa"/>
          </w:tcPr>
          <w:p w:rsidR="008D2B84" w:rsidRDefault="008D2B84" w:rsidP="00152C54">
            <w:pPr>
              <w:tabs>
                <w:tab w:val="right" w:pos="8498"/>
              </w:tabs>
              <w:jc w:val="both"/>
              <w:rPr>
                <w:rFonts w:ascii="Arial" w:hAnsi="Arial" w:cs="Arial"/>
              </w:rPr>
            </w:pPr>
            <w:r>
              <w:rPr>
                <w:rFonts w:ascii="Arial" w:hAnsi="Arial" w:cs="Arial"/>
              </w:rPr>
              <w:t xml:space="preserve">Hipótesis </w:t>
            </w:r>
          </w:p>
        </w:tc>
      </w:tr>
      <w:tr w:rsidR="008D2B84" w:rsidTr="00152C54">
        <w:tc>
          <w:tcPr>
            <w:tcW w:w="4489" w:type="dxa"/>
          </w:tcPr>
          <w:p w:rsidR="008D2B84" w:rsidRPr="00CC20A3" w:rsidRDefault="008D2B84" w:rsidP="00F4700F">
            <w:pPr>
              <w:pStyle w:val="Prrafodelista"/>
              <w:numPr>
                <w:ilvl w:val="0"/>
                <w:numId w:val="8"/>
              </w:numPr>
              <w:tabs>
                <w:tab w:val="right" w:pos="8498"/>
              </w:tabs>
              <w:jc w:val="both"/>
              <w:rPr>
                <w:rFonts w:ascii="Arial" w:hAnsi="Arial" w:cs="Arial"/>
                <w:i/>
                <w:lang w:val="es-ES_tradnl"/>
              </w:rPr>
            </w:pPr>
            <w:r w:rsidRPr="00CC20A3">
              <w:rPr>
                <w:rFonts w:ascii="Arial" w:hAnsi="Arial" w:cs="Arial"/>
                <w:i/>
                <w:lang w:val="es-ES_tradnl"/>
              </w:rPr>
              <w:t>l contiene a los puntos A y C</w:t>
            </w:r>
          </w:p>
        </w:tc>
        <w:tc>
          <w:tcPr>
            <w:tcW w:w="4489" w:type="dxa"/>
          </w:tcPr>
          <w:p w:rsidR="008D2B84" w:rsidRDefault="008D2B84" w:rsidP="00152C54">
            <w:pPr>
              <w:tabs>
                <w:tab w:val="right" w:pos="8498"/>
              </w:tabs>
              <w:jc w:val="both"/>
              <w:rPr>
                <w:rFonts w:ascii="Arial" w:hAnsi="Arial" w:cs="Arial"/>
              </w:rPr>
            </w:pPr>
            <w:r>
              <w:rPr>
                <w:rFonts w:ascii="Arial" w:hAnsi="Arial" w:cs="Arial"/>
              </w:rPr>
              <w:t>Por la afirmación 2</w:t>
            </w:r>
          </w:p>
        </w:tc>
      </w:tr>
      <w:tr w:rsidR="008D2B84" w:rsidTr="00152C54">
        <w:tc>
          <w:tcPr>
            <w:tcW w:w="4489" w:type="dxa"/>
          </w:tcPr>
          <w:p w:rsidR="008D2B84" w:rsidRPr="00CC20A3" w:rsidRDefault="008D2B84" w:rsidP="00F4700F">
            <w:pPr>
              <w:pStyle w:val="Prrafodelista"/>
              <w:numPr>
                <w:ilvl w:val="0"/>
                <w:numId w:val="8"/>
              </w:numPr>
              <w:tabs>
                <w:tab w:val="right" w:pos="8498"/>
              </w:tabs>
              <w:jc w:val="both"/>
              <w:rPr>
                <w:rFonts w:ascii="Arial" w:hAnsi="Arial" w:cs="Arial"/>
                <w:i/>
                <w:lang w:val="es-ES_tradnl"/>
              </w:rPr>
            </w:pPr>
            <w:r>
              <w:rPr>
                <w:rFonts w:ascii="Arial" w:hAnsi="Arial" w:cs="Arial"/>
                <w:i/>
                <w:lang w:val="es-ES_tradnl"/>
              </w:rPr>
              <w:t>m</w:t>
            </w:r>
            <w:r w:rsidRPr="00CC20A3">
              <w:rPr>
                <w:rFonts w:ascii="Arial" w:hAnsi="Arial" w:cs="Arial"/>
                <w:i/>
                <w:lang w:val="es-ES_tradnl"/>
              </w:rPr>
              <w:t xml:space="preserve"> contiene a los puntos A y C</w:t>
            </w:r>
          </w:p>
        </w:tc>
        <w:tc>
          <w:tcPr>
            <w:tcW w:w="4489" w:type="dxa"/>
          </w:tcPr>
          <w:p w:rsidR="008D2B84" w:rsidRDefault="008D2B84" w:rsidP="00152C54">
            <w:pPr>
              <w:tabs>
                <w:tab w:val="right" w:pos="8498"/>
              </w:tabs>
              <w:jc w:val="both"/>
              <w:rPr>
                <w:rFonts w:ascii="Arial" w:hAnsi="Arial" w:cs="Arial"/>
              </w:rPr>
            </w:pPr>
            <w:r>
              <w:rPr>
                <w:rFonts w:ascii="Arial" w:hAnsi="Arial" w:cs="Arial"/>
              </w:rPr>
              <w:t>Por la afirmación 2</w:t>
            </w:r>
          </w:p>
        </w:tc>
      </w:tr>
      <w:tr w:rsidR="008D2B84" w:rsidTr="00152C54">
        <w:tc>
          <w:tcPr>
            <w:tcW w:w="4489" w:type="dxa"/>
          </w:tcPr>
          <w:p w:rsidR="008D2B84" w:rsidRPr="00CC20A3" w:rsidRDefault="008D2B84" w:rsidP="00F4700F">
            <w:pPr>
              <w:pStyle w:val="Prrafodelista"/>
              <w:numPr>
                <w:ilvl w:val="0"/>
                <w:numId w:val="8"/>
              </w:numPr>
              <w:tabs>
                <w:tab w:val="right" w:pos="8498"/>
              </w:tabs>
              <w:jc w:val="both"/>
              <w:rPr>
                <w:rFonts w:ascii="Arial" w:hAnsi="Arial" w:cs="Arial"/>
                <w:i/>
                <w:lang w:val="es-ES_tradnl"/>
              </w:rPr>
            </w:pPr>
            <w:r>
              <w:rPr>
                <w:rFonts w:ascii="Arial" w:hAnsi="Arial" w:cs="Arial"/>
                <w:i/>
                <w:lang w:val="es-ES_tradnl"/>
              </w:rPr>
              <w:t>los puntos A Y C están en dos rectas distintas</w:t>
            </w:r>
          </w:p>
        </w:tc>
        <w:tc>
          <w:tcPr>
            <w:tcW w:w="4489" w:type="dxa"/>
          </w:tcPr>
          <w:p w:rsidR="008D2B84" w:rsidRDefault="008D2B84" w:rsidP="00152C54">
            <w:pPr>
              <w:tabs>
                <w:tab w:val="right" w:pos="8498"/>
              </w:tabs>
              <w:jc w:val="both"/>
              <w:rPr>
                <w:rFonts w:ascii="Arial" w:hAnsi="Arial" w:cs="Arial"/>
              </w:rPr>
            </w:pPr>
            <w:r>
              <w:rPr>
                <w:rFonts w:ascii="Arial" w:hAnsi="Arial" w:cs="Arial"/>
              </w:rPr>
              <w:t>Por la afirmación 3 y 4.</w:t>
            </w:r>
          </w:p>
        </w:tc>
      </w:tr>
      <w:tr w:rsidR="008D2B84" w:rsidTr="00152C54">
        <w:tc>
          <w:tcPr>
            <w:tcW w:w="4489" w:type="dxa"/>
          </w:tcPr>
          <w:p w:rsidR="008D2B84" w:rsidRDefault="008D2B84" w:rsidP="00F4700F">
            <w:pPr>
              <w:pStyle w:val="Prrafodelista"/>
              <w:numPr>
                <w:ilvl w:val="0"/>
                <w:numId w:val="8"/>
              </w:numPr>
              <w:tabs>
                <w:tab w:val="right" w:pos="8498"/>
              </w:tabs>
              <w:jc w:val="both"/>
              <w:rPr>
                <w:rFonts w:ascii="Arial" w:hAnsi="Arial" w:cs="Arial"/>
                <w:i/>
              </w:rPr>
            </w:pPr>
            <w:r>
              <w:rPr>
                <w:rFonts w:ascii="Arial" w:hAnsi="Arial" w:cs="Arial"/>
                <w:i/>
              </w:rPr>
              <w:t xml:space="preserve">Existe un único punto de intercesión de las rectas l y m </w:t>
            </w:r>
          </w:p>
        </w:tc>
        <w:tc>
          <w:tcPr>
            <w:tcW w:w="4489" w:type="dxa"/>
          </w:tcPr>
          <w:p w:rsidR="008D2B84" w:rsidRDefault="008D2B84" w:rsidP="00152C54">
            <w:pPr>
              <w:tabs>
                <w:tab w:val="right" w:pos="8498"/>
              </w:tabs>
              <w:jc w:val="both"/>
              <w:rPr>
                <w:rFonts w:ascii="Arial" w:hAnsi="Arial" w:cs="Arial"/>
              </w:rPr>
            </w:pPr>
            <w:r>
              <w:rPr>
                <w:rFonts w:ascii="Arial" w:hAnsi="Arial" w:cs="Arial"/>
              </w:rPr>
              <w:t>Contradicción de la afirmación 5 por el postulado “</w:t>
            </w:r>
            <w:r w:rsidRPr="009446A7">
              <w:rPr>
                <w:rFonts w:ascii="Arial" w:hAnsi="Arial" w:cs="Arial"/>
                <w:i/>
              </w:rPr>
              <w:t>Dos puntos distintos determinan una recta y solo una a la cual pertenecen. Por un punto pasa al menos una recta.”</w:t>
            </w:r>
          </w:p>
        </w:tc>
      </w:tr>
    </w:tbl>
    <w:p w:rsidR="008D2B84" w:rsidRPr="00F75C55" w:rsidRDefault="008D2B84" w:rsidP="008D2B84">
      <w:pPr>
        <w:pStyle w:val="Prrafodelista"/>
        <w:tabs>
          <w:tab w:val="right" w:pos="8498"/>
        </w:tabs>
        <w:spacing w:after="0"/>
        <w:jc w:val="both"/>
        <w:rPr>
          <w:rFonts w:ascii="Arial" w:hAnsi="Arial" w:cs="Arial"/>
        </w:rPr>
      </w:pPr>
    </w:p>
    <w:p w:rsidR="009B1F75" w:rsidRDefault="009B1F75" w:rsidP="009B1F75">
      <w:pPr>
        <w:tabs>
          <w:tab w:val="right" w:pos="8498"/>
        </w:tabs>
        <w:spacing w:after="0"/>
        <w:jc w:val="both"/>
        <w:rPr>
          <w:rFonts w:ascii="Arial" w:hAnsi="Arial" w:cs="Arial"/>
        </w:rPr>
      </w:pPr>
    </w:p>
    <w:p w:rsidR="008D2B84" w:rsidRDefault="008D2B84" w:rsidP="008D2B84">
      <w:pPr>
        <w:tabs>
          <w:tab w:val="right" w:pos="8498"/>
        </w:tabs>
        <w:spacing w:after="0"/>
        <w:jc w:val="both"/>
        <w:rPr>
          <w:rFonts w:ascii="Arial" w:hAnsi="Arial" w:cs="Arial"/>
        </w:rPr>
      </w:pPr>
    </w:p>
    <w:p w:rsidR="00995C0A" w:rsidRDefault="008D2B84" w:rsidP="00F4700F">
      <w:pPr>
        <w:pStyle w:val="Prrafodelista"/>
        <w:numPr>
          <w:ilvl w:val="0"/>
          <w:numId w:val="6"/>
        </w:numPr>
        <w:tabs>
          <w:tab w:val="right" w:pos="8498"/>
        </w:tabs>
        <w:spacing w:after="0"/>
        <w:jc w:val="both"/>
        <w:rPr>
          <w:rFonts w:ascii="Arial" w:hAnsi="Arial" w:cs="Arial"/>
        </w:rPr>
      </w:pPr>
      <w:r>
        <w:rPr>
          <w:rFonts w:ascii="Arial" w:hAnsi="Arial" w:cs="Arial"/>
        </w:rPr>
        <w:t>Todos los cuadriláteros cuyos lados sean congruentes  tiene cuatro ángulos congruentes.</w:t>
      </w:r>
    </w:p>
    <w:p w:rsidR="008D2B84" w:rsidRDefault="008D2B84" w:rsidP="00995C0A">
      <w:pPr>
        <w:pStyle w:val="Prrafodelista"/>
        <w:tabs>
          <w:tab w:val="right" w:pos="8498"/>
        </w:tabs>
        <w:spacing w:after="0"/>
        <w:jc w:val="both"/>
        <w:rPr>
          <w:rFonts w:ascii="Arial" w:hAnsi="Arial" w:cs="Arial"/>
        </w:rPr>
      </w:pPr>
      <w:r>
        <w:rPr>
          <w:rFonts w:ascii="Arial" w:hAnsi="Arial" w:cs="Arial"/>
        </w:rPr>
        <w:t xml:space="preserve"> </w:t>
      </w:r>
    </w:p>
    <w:p w:rsidR="008D2B84" w:rsidRDefault="008D2B84" w:rsidP="00F4700F">
      <w:pPr>
        <w:pStyle w:val="Prrafodelista"/>
        <w:numPr>
          <w:ilvl w:val="0"/>
          <w:numId w:val="10"/>
        </w:numPr>
        <w:tabs>
          <w:tab w:val="right" w:pos="8498"/>
        </w:tabs>
        <w:spacing w:after="0"/>
        <w:jc w:val="both"/>
        <w:rPr>
          <w:rFonts w:ascii="Arial" w:hAnsi="Arial" w:cs="Arial"/>
        </w:rPr>
      </w:pPr>
      <w:r>
        <w:rPr>
          <w:rFonts w:ascii="Arial" w:hAnsi="Arial" w:cs="Arial"/>
        </w:rPr>
        <w:t>Para demostrar la falsedad de este enunciado se debe buscar un cuadrilátero en el cual sus lados sean congruentes pero  sus ángulos no  sean congruentes.</w:t>
      </w:r>
    </w:p>
    <w:p w:rsidR="008D2B84" w:rsidRDefault="008D2B84" w:rsidP="00F4700F">
      <w:pPr>
        <w:pStyle w:val="Prrafodelista"/>
        <w:numPr>
          <w:ilvl w:val="0"/>
          <w:numId w:val="10"/>
        </w:numPr>
        <w:tabs>
          <w:tab w:val="right" w:pos="8498"/>
        </w:tabs>
        <w:spacing w:after="0"/>
        <w:jc w:val="both"/>
        <w:rPr>
          <w:rFonts w:ascii="Arial" w:hAnsi="Arial" w:cs="Arial"/>
        </w:rPr>
      </w:pPr>
      <w:r>
        <w:rPr>
          <w:rFonts w:ascii="Arial" w:hAnsi="Arial" w:cs="Arial"/>
        </w:rPr>
        <w:t>Contra ejemplo: el cuadrilátero ABCD sus lados son congruentes pero sus ángulos no como se observa en el gráfico:</w:t>
      </w:r>
    </w:p>
    <w:p w:rsidR="008D2B84" w:rsidRDefault="008D2B84" w:rsidP="008D2B84">
      <w:pPr>
        <w:tabs>
          <w:tab w:val="right" w:pos="8498"/>
        </w:tabs>
        <w:spacing w:after="0"/>
        <w:jc w:val="both"/>
        <w:rPr>
          <w:rFonts w:ascii="Arial" w:hAnsi="Arial" w:cs="Arial"/>
        </w:rPr>
      </w:pPr>
    </w:p>
    <w:tbl>
      <w:tblPr>
        <w:tblStyle w:val="Tablaconcuadrcula1"/>
        <w:tblW w:w="0" w:type="auto"/>
        <w:tblLayout w:type="fixed"/>
        <w:tblLook w:val="04A0"/>
      </w:tblPr>
      <w:tblGrid>
        <w:gridCol w:w="2943"/>
        <w:gridCol w:w="6111"/>
      </w:tblGrid>
      <w:tr w:rsidR="008D2B84" w:rsidRPr="00492F5C" w:rsidTr="00152C54">
        <w:tc>
          <w:tcPr>
            <w:tcW w:w="9054" w:type="dxa"/>
            <w:gridSpan w:val="2"/>
            <w:shd w:val="clear" w:color="auto" w:fill="0D0D0D" w:themeFill="text1" w:themeFillTint="F2"/>
          </w:tcPr>
          <w:p w:rsidR="008D2B84" w:rsidRPr="00492F5C" w:rsidRDefault="008D2B84" w:rsidP="00152C54">
            <w:pPr>
              <w:jc w:val="center"/>
              <w:rPr>
                <w:rFonts w:ascii="Arial" w:hAnsi="Arial" w:cs="Arial"/>
                <w:b/>
                <w:sz w:val="24"/>
                <w:szCs w:val="24"/>
              </w:rPr>
            </w:pPr>
            <w:r w:rsidRPr="00492F5C">
              <w:rPr>
                <w:rFonts w:ascii="Arial" w:hAnsi="Arial" w:cs="Arial"/>
                <w:b/>
                <w:sz w:val="24"/>
                <w:szCs w:val="24"/>
              </w:rPr>
              <w:t>Imagen (fotografía, gráfica o ilustración)</w:t>
            </w:r>
          </w:p>
        </w:tc>
      </w:tr>
      <w:tr w:rsidR="008D2B84" w:rsidRPr="00492F5C" w:rsidTr="00152C54">
        <w:tc>
          <w:tcPr>
            <w:tcW w:w="2943" w:type="dxa"/>
          </w:tcPr>
          <w:p w:rsidR="008D2B84" w:rsidRPr="00492F5C" w:rsidRDefault="008D2B84" w:rsidP="00152C54">
            <w:pPr>
              <w:rPr>
                <w:rFonts w:ascii="Arial" w:hAnsi="Arial" w:cs="Arial"/>
                <w:b/>
                <w:sz w:val="24"/>
                <w:szCs w:val="24"/>
              </w:rPr>
            </w:pPr>
            <w:r w:rsidRPr="00492F5C">
              <w:rPr>
                <w:rFonts w:ascii="Arial" w:hAnsi="Arial" w:cs="Arial"/>
                <w:b/>
                <w:sz w:val="24"/>
                <w:szCs w:val="24"/>
              </w:rPr>
              <w:t>Código</w:t>
            </w:r>
          </w:p>
        </w:tc>
        <w:tc>
          <w:tcPr>
            <w:tcW w:w="6111" w:type="dxa"/>
          </w:tcPr>
          <w:p w:rsidR="008D2B84" w:rsidRPr="00492F5C" w:rsidRDefault="008D2B84" w:rsidP="00152C54">
            <w:pPr>
              <w:rPr>
                <w:rFonts w:ascii="Arial" w:hAnsi="Arial" w:cs="Arial"/>
                <w:b/>
                <w:sz w:val="24"/>
                <w:szCs w:val="24"/>
              </w:rPr>
            </w:pPr>
            <w:r w:rsidRPr="00492F5C">
              <w:rPr>
                <w:rFonts w:ascii="Arial" w:hAnsi="Arial" w:cs="Arial"/>
                <w:sz w:val="24"/>
                <w:szCs w:val="24"/>
              </w:rPr>
              <w:t>MA_09_05_IMG0</w:t>
            </w:r>
            <w:r w:rsidR="00E224AD">
              <w:rPr>
                <w:rFonts w:ascii="Arial" w:hAnsi="Arial" w:cs="Arial"/>
                <w:sz w:val="24"/>
                <w:szCs w:val="24"/>
              </w:rPr>
              <w:t>5</w:t>
            </w:r>
          </w:p>
        </w:tc>
      </w:tr>
      <w:tr w:rsidR="008D2B84" w:rsidRPr="00492F5C" w:rsidTr="00152C54">
        <w:tc>
          <w:tcPr>
            <w:tcW w:w="2943" w:type="dxa"/>
          </w:tcPr>
          <w:p w:rsidR="008D2B84" w:rsidRPr="00492F5C" w:rsidRDefault="008D2B84" w:rsidP="00152C54">
            <w:pPr>
              <w:rPr>
                <w:rFonts w:ascii="Arial" w:hAnsi="Arial" w:cs="Arial"/>
                <w:sz w:val="24"/>
                <w:szCs w:val="24"/>
              </w:rPr>
            </w:pPr>
            <w:r w:rsidRPr="00492F5C">
              <w:rPr>
                <w:rFonts w:ascii="Arial" w:hAnsi="Arial" w:cs="Arial"/>
                <w:b/>
                <w:sz w:val="24"/>
                <w:szCs w:val="24"/>
              </w:rPr>
              <w:lastRenderedPageBreak/>
              <w:t>Descripción</w:t>
            </w:r>
          </w:p>
        </w:tc>
        <w:tc>
          <w:tcPr>
            <w:tcW w:w="6111" w:type="dxa"/>
          </w:tcPr>
          <w:p w:rsidR="008D2B84" w:rsidRPr="00492F5C" w:rsidRDefault="008D2B84" w:rsidP="00152C54">
            <w:pPr>
              <w:rPr>
                <w:rFonts w:ascii="Arial" w:hAnsi="Arial" w:cs="Arial"/>
                <w:sz w:val="24"/>
                <w:szCs w:val="24"/>
              </w:rPr>
            </w:pPr>
            <w:r>
              <w:rPr>
                <w:rFonts w:ascii="Arial" w:hAnsi="Arial" w:cs="Arial"/>
                <w:sz w:val="24"/>
                <w:szCs w:val="24"/>
              </w:rPr>
              <w:t xml:space="preserve">Palalegramo con sus cuatro lados congruentes </w:t>
            </w:r>
          </w:p>
        </w:tc>
      </w:tr>
      <w:tr w:rsidR="008D2B84" w:rsidRPr="00492F5C" w:rsidTr="00152C54">
        <w:tc>
          <w:tcPr>
            <w:tcW w:w="2943" w:type="dxa"/>
          </w:tcPr>
          <w:p w:rsidR="008D2B84" w:rsidRPr="00492F5C" w:rsidRDefault="008D2B84" w:rsidP="00152C54">
            <w:pPr>
              <w:rPr>
                <w:rFonts w:ascii="Arial" w:hAnsi="Arial" w:cs="Arial"/>
                <w:sz w:val="24"/>
                <w:szCs w:val="24"/>
              </w:rPr>
            </w:pPr>
            <w:r w:rsidRPr="00492F5C">
              <w:rPr>
                <w:rFonts w:ascii="Arial" w:hAnsi="Arial" w:cs="Arial"/>
                <w:b/>
                <w:sz w:val="24"/>
                <w:szCs w:val="24"/>
              </w:rPr>
              <w:t>Código Shutterstock (o URL o la ruta en AulaPlaneta)</w:t>
            </w:r>
          </w:p>
        </w:tc>
        <w:tc>
          <w:tcPr>
            <w:tcW w:w="6111" w:type="dxa"/>
          </w:tcPr>
          <w:p w:rsidR="008D2B84" w:rsidRDefault="008D2B84" w:rsidP="00152C54">
            <w:pPr>
              <w:rPr>
                <w:rStyle w:val="Refdecomentario"/>
                <w:rFonts w:ascii="Calibri" w:eastAsia="Calibri" w:hAnsi="Calibri" w:cs="Times New Roman"/>
              </w:rPr>
            </w:pPr>
            <w:r w:rsidRPr="00492F5C">
              <w:rPr>
                <w:rStyle w:val="Refdecomentario"/>
                <w:rFonts w:ascii="Calibri" w:eastAsia="Calibri" w:hAnsi="Calibri" w:cs="Times New Roman"/>
              </w:rPr>
              <w:t xml:space="preserve"> </w:t>
            </w:r>
          </w:p>
          <w:p w:rsidR="008D2B84" w:rsidRDefault="008D2B84" w:rsidP="00152C54">
            <w:pPr>
              <w:rPr>
                <w:rStyle w:val="Refdecomentario"/>
                <w:rFonts w:ascii="Calibri" w:eastAsia="Calibri" w:hAnsi="Calibri" w:cs="Times New Roman"/>
              </w:rPr>
            </w:pPr>
          </w:p>
          <w:p w:rsidR="008D2B84" w:rsidRDefault="008D2B84" w:rsidP="00152C54">
            <w:pPr>
              <w:rPr>
                <w:rStyle w:val="Refdecomentario"/>
                <w:rFonts w:ascii="Calibri" w:eastAsia="Calibri" w:hAnsi="Calibri" w:cs="Times New Roman"/>
              </w:rPr>
            </w:pPr>
            <w:r>
              <w:rPr>
                <w:rFonts w:ascii="Calibri" w:eastAsia="Calibri" w:hAnsi="Calibri" w:cs="Times New Roman"/>
                <w:noProof/>
                <w:sz w:val="18"/>
                <w:szCs w:val="18"/>
                <w:lang w:val="es-ES" w:eastAsia="es-ES"/>
              </w:rPr>
              <w:drawing>
                <wp:inline distT="0" distB="0" distL="0" distR="0">
                  <wp:extent cx="3495675" cy="2753351"/>
                  <wp:effectExtent l="0" t="0" r="0" b="0"/>
                  <wp:docPr id="4" name="Imagen 1" descr="J:\ecuaciones tema 9\imagene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cuaciones tema 9\imagenes\3.jp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00021" cy="2756774"/>
                          </a:xfrm>
                          <a:prstGeom prst="rect">
                            <a:avLst/>
                          </a:prstGeom>
                          <a:noFill/>
                          <a:ln>
                            <a:noFill/>
                          </a:ln>
                        </pic:spPr>
                      </pic:pic>
                    </a:graphicData>
                  </a:graphic>
                </wp:inline>
              </w:drawing>
            </w:r>
          </w:p>
          <w:p w:rsidR="008D2B84" w:rsidRDefault="008D2B84" w:rsidP="00152C54">
            <w:pPr>
              <w:rPr>
                <w:rStyle w:val="Refdecomentario"/>
                <w:rFonts w:ascii="Calibri" w:eastAsia="Calibri" w:hAnsi="Calibri" w:cs="Times New Roman"/>
              </w:rPr>
            </w:pPr>
          </w:p>
          <w:p w:rsidR="008D2B84" w:rsidRPr="00492F5C" w:rsidRDefault="008D2B84" w:rsidP="00152C54">
            <w:pPr>
              <w:rPr>
                <w:rFonts w:ascii="Arial" w:hAnsi="Arial" w:cs="Arial"/>
                <w:sz w:val="24"/>
                <w:szCs w:val="24"/>
              </w:rPr>
            </w:pPr>
          </w:p>
        </w:tc>
      </w:tr>
      <w:tr w:rsidR="008D2B84" w:rsidRPr="00492F5C" w:rsidTr="00152C54">
        <w:trPr>
          <w:trHeight w:val="70"/>
        </w:trPr>
        <w:tc>
          <w:tcPr>
            <w:tcW w:w="2943" w:type="dxa"/>
          </w:tcPr>
          <w:p w:rsidR="008D2B84" w:rsidRPr="00492F5C" w:rsidRDefault="008D2B84" w:rsidP="00152C54">
            <w:pPr>
              <w:rPr>
                <w:rFonts w:ascii="Arial" w:hAnsi="Arial" w:cs="Arial"/>
                <w:sz w:val="24"/>
                <w:szCs w:val="24"/>
              </w:rPr>
            </w:pPr>
            <w:r w:rsidRPr="00492F5C">
              <w:rPr>
                <w:rFonts w:ascii="Arial" w:hAnsi="Arial" w:cs="Arial"/>
                <w:b/>
                <w:sz w:val="24"/>
                <w:szCs w:val="24"/>
              </w:rPr>
              <w:t>Pie de imagen</w:t>
            </w:r>
          </w:p>
        </w:tc>
        <w:tc>
          <w:tcPr>
            <w:tcW w:w="6111" w:type="dxa"/>
          </w:tcPr>
          <w:p w:rsidR="008D2B84" w:rsidRPr="007E5E72" w:rsidRDefault="008D2B84" w:rsidP="00152C54">
            <w:pPr>
              <w:rPr>
                <w:rFonts w:ascii="Arial" w:hAnsi="Arial" w:cs="Arial"/>
                <w:i/>
                <w:sz w:val="24"/>
                <w:szCs w:val="24"/>
              </w:rPr>
            </w:pPr>
            <w:r w:rsidRPr="007E5E72">
              <w:rPr>
                <w:rFonts w:ascii="Arial" w:hAnsi="Arial" w:cs="Arial"/>
                <w:i/>
              </w:rPr>
              <w:t xml:space="preserve"> </w:t>
            </w:r>
            <w:r w:rsidRPr="007E5E72">
              <w:rPr>
                <w:rFonts w:ascii="Cambria Math" w:hAnsi="Cambria Math" w:cs="Cambria Math"/>
                <w:i/>
              </w:rPr>
              <w:t xml:space="preserve">∡ </w:t>
            </w:r>
            <w:r w:rsidRPr="007E5E72">
              <w:rPr>
                <w:rFonts w:ascii="Arial" w:hAnsi="Arial" w:cs="Arial"/>
                <w:i/>
                <w:sz w:val="24"/>
                <w:szCs w:val="24"/>
                <w:lang w:val="es-ES_tradnl"/>
              </w:rPr>
              <w:t>ABC ≠</w:t>
            </w:r>
            <w:r w:rsidRPr="007E5E72">
              <w:rPr>
                <w:rFonts w:ascii="Cambria Math" w:hAnsi="Cambria Math" w:cs="Cambria Math"/>
                <w:i/>
              </w:rPr>
              <w:t xml:space="preserve">∡ </w:t>
            </w:r>
            <w:r w:rsidRPr="007E5E72">
              <w:rPr>
                <w:rFonts w:ascii="Arial" w:hAnsi="Arial" w:cs="Arial"/>
                <w:i/>
                <w:sz w:val="24"/>
                <w:szCs w:val="24"/>
                <w:lang w:val="es-ES_tradnl"/>
              </w:rPr>
              <w:t xml:space="preserve">BCD, </w:t>
            </w:r>
            <w:r w:rsidRPr="007E5E72">
              <w:rPr>
                <w:rFonts w:ascii="Cambria Math" w:hAnsi="Cambria Math" w:cs="Cambria Math"/>
                <w:i/>
              </w:rPr>
              <w:t xml:space="preserve">∡ </w:t>
            </w:r>
            <w:r w:rsidRPr="007E5E72">
              <w:rPr>
                <w:rFonts w:ascii="Arial" w:hAnsi="Arial" w:cs="Arial"/>
                <w:i/>
                <w:sz w:val="24"/>
                <w:szCs w:val="24"/>
                <w:lang w:val="es-ES_tradnl"/>
              </w:rPr>
              <w:t>CDA≠</w:t>
            </w:r>
            <w:r w:rsidRPr="007E5E72">
              <w:rPr>
                <w:rFonts w:ascii="Cambria Math" w:hAnsi="Cambria Math" w:cs="Cambria Math"/>
                <w:i/>
              </w:rPr>
              <w:t xml:space="preserve">∡ </w:t>
            </w:r>
            <w:r w:rsidRPr="007E5E72">
              <w:rPr>
                <w:rFonts w:ascii="Arial" w:hAnsi="Arial" w:cs="Arial"/>
                <w:i/>
                <w:sz w:val="24"/>
                <w:szCs w:val="24"/>
                <w:lang w:val="es-ES_tradnl"/>
              </w:rPr>
              <w:t xml:space="preserve">DAB  contra ejemplo </w:t>
            </w:r>
          </w:p>
        </w:tc>
      </w:tr>
    </w:tbl>
    <w:p w:rsidR="008D2B84" w:rsidRDefault="008D2B84" w:rsidP="008D2B84">
      <w:pPr>
        <w:tabs>
          <w:tab w:val="right" w:pos="8498"/>
        </w:tabs>
        <w:spacing w:after="0"/>
        <w:jc w:val="both"/>
        <w:rPr>
          <w:rFonts w:ascii="Arial" w:hAnsi="Arial" w:cs="Arial"/>
        </w:rPr>
      </w:pPr>
    </w:p>
    <w:p w:rsidR="008D2B84" w:rsidRDefault="008D2B84" w:rsidP="008D2B84">
      <w:pPr>
        <w:tabs>
          <w:tab w:val="right" w:pos="8498"/>
        </w:tabs>
        <w:spacing w:after="0"/>
        <w:jc w:val="both"/>
        <w:rPr>
          <w:rFonts w:ascii="Arial" w:hAnsi="Arial" w:cs="Arial"/>
        </w:rPr>
      </w:pPr>
      <w:r w:rsidRPr="001130CC">
        <w:rPr>
          <w:rFonts w:ascii="Arial" w:hAnsi="Arial" w:cs="Arial"/>
        </w:rPr>
        <w:t>Se demostró la falsedad de la proposición  todos los cuadriláteros cuyos lados sean congruentes  tiene cuatro ángulos congruentes.</w:t>
      </w:r>
    </w:p>
    <w:p w:rsidR="008D2B84" w:rsidRDefault="008D2B84" w:rsidP="008D2B84">
      <w:pPr>
        <w:tabs>
          <w:tab w:val="right" w:pos="8498"/>
        </w:tabs>
        <w:spacing w:after="0"/>
        <w:jc w:val="both"/>
        <w:rPr>
          <w:rFonts w:ascii="Arial" w:hAnsi="Arial" w:cs="Arial"/>
        </w:rPr>
      </w:pPr>
    </w:p>
    <w:p w:rsidR="009B1F75" w:rsidRPr="008D2B84" w:rsidRDefault="008D2B84" w:rsidP="00F4700F">
      <w:pPr>
        <w:pStyle w:val="Prrafodelista"/>
        <w:numPr>
          <w:ilvl w:val="0"/>
          <w:numId w:val="6"/>
        </w:numPr>
        <w:tabs>
          <w:tab w:val="right" w:pos="8498"/>
        </w:tabs>
        <w:spacing w:after="0"/>
        <w:jc w:val="both"/>
        <w:rPr>
          <w:rFonts w:ascii="Arial" w:hAnsi="Arial" w:cs="Arial"/>
        </w:rPr>
      </w:pPr>
      <w:r>
        <w:rPr>
          <w:rFonts w:ascii="Arial" w:hAnsi="Arial" w:cs="Arial"/>
        </w:rPr>
        <w:t xml:space="preserve">Los ángulos opuestos por el vértice  son ángulos congruentes </w:t>
      </w:r>
    </w:p>
    <w:p w:rsidR="009B1F75" w:rsidRDefault="009B1F75" w:rsidP="006F0145">
      <w:pPr>
        <w:tabs>
          <w:tab w:val="right" w:pos="8498"/>
        </w:tabs>
        <w:spacing w:after="0"/>
        <w:jc w:val="both"/>
        <w:rPr>
          <w:rFonts w:ascii="Arial" w:hAnsi="Arial" w:cs="Arial"/>
        </w:rPr>
      </w:pPr>
    </w:p>
    <w:p w:rsidR="00FD100C" w:rsidRPr="004C3C43" w:rsidRDefault="009B1F75" w:rsidP="00FD100C">
      <w:pPr>
        <w:tabs>
          <w:tab w:val="right" w:pos="8498"/>
        </w:tabs>
        <w:spacing w:after="0"/>
        <w:rPr>
          <w:rFonts w:ascii="Arial" w:hAnsi="Arial" w:cs="Arial"/>
        </w:rPr>
      </w:pPr>
      <w:r>
        <w:rPr>
          <w:rFonts w:ascii="Arial" w:hAnsi="Arial" w:cs="Arial"/>
        </w:rPr>
        <w:t xml:space="preserve"> </w:t>
      </w:r>
      <w:r w:rsidR="00FD100C" w:rsidRPr="00A643EF">
        <w:rPr>
          <w:rFonts w:ascii="Arial" w:hAnsi="Arial" w:cs="Arial"/>
          <w:b/>
        </w:rPr>
        <w:t>Paso 1</w:t>
      </w:r>
      <w:r w:rsidR="004C3C43" w:rsidRPr="00A643EF">
        <w:rPr>
          <w:rFonts w:ascii="Arial" w:hAnsi="Arial" w:cs="Arial"/>
          <w:b/>
        </w:rPr>
        <w:t>:</w:t>
      </w:r>
      <w:r w:rsidR="004C3C43">
        <w:rPr>
          <w:rFonts w:ascii="Arial" w:hAnsi="Arial" w:cs="Arial"/>
        </w:rPr>
        <w:t xml:space="preserve"> dos</w:t>
      </w:r>
      <w:r w:rsidR="00FD100C">
        <w:rPr>
          <w:rFonts w:ascii="Arial" w:hAnsi="Arial" w:cs="Arial"/>
        </w:rPr>
        <w:t xml:space="preserve"> ángulos </w:t>
      </w:r>
      <w:r w:rsidR="00FD100C" w:rsidRPr="007E5E72">
        <w:rPr>
          <w:rFonts w:ascii="Cambria Math" w:hAnsi="Cambria Math" w:cs="Cambria Math"/>
          <w:i/>
        </w:rPr>
        <w:t xml:space="preserve">∡ </w:t>
      </w:r>
      <w:r w:rsidR="004C3C43">
        <w:rPr>
          <w:rFonts w:ascii="Arial" w:hAnsi="Arial" w:cs="Arial"/>
          <w:i/>
        </w:rPr>
        <w:t>BA</w:t>
      </w:r>
      <w:r w:rsidR="00FD100C" w:rsidRPr="007E5E72">
        <w:rPr>
          <w:rFonts w:ascii="Arial" w:hAnsi="Arial" w:cs="Arial"/>
          <w:i/>
        </w:rPr>
        <w:t>C</w:t>
      </w:r>
      <w:r w:rsidR="00FD100C">
        <w:rPr>
          <w:rFonts w:ascii="Arial" w:hAnsi="Arial" w:cs="Arial"/>
          <w:i/>
        </w:rPr>
        <w:t xml:space="preserve"> </w:t>
      </w:r>
      <w:r w:rsidR="00FD100C">
        <w:rPr>
          <w:rFonts w:ascii="Arial" w:hAnsi="Arial" w:cs="Arial"/>
        </w:rPr>
        <w:t xml:space="preserve"> y </w:t>
      </w:r>
      <w:r w:rsidR="004C3C43" w:rsidRPr="007E5E72">
        <w:rPr>
          <w:rFonts w:ascii="Cambria Math" w:hAnsi="Cambria Math" w:cs="Cambria Math"/>
          <w:i/>
        </w:rPr>
        <w:t xml:space="preserve">∡ </w:t>
      </w:r>
      <w:r w:rsidR="004C3C43">
        <w:rPr>
          <w:rFonts w:ascii="Arial" w:hAnsi="Arial" w:cs="Arial"/>
          <w:i/>
        </w:rPr>
        <w:t xml:space="preserve">DAF </w:t>
      </w:r>
      <w:r w:rsidR="004C3C43">
        <w:rPr>
          <w:rFonts w:ascii="Arial" w:hAnsi="Arial" w:cs="Arial"/>
        </w:rPr>
        <w:t xml:space="preserve"> son opuestos por el vértice entonces         </w:t>
      </w:r>
      <w:r w:rsidR="004C3C43" w:rsidRPr="007E5E72">
        <w:rPr>
          <w:rFonts w:ascii="Cambria Math" w:hAnsi="Cambria Math" w:cs="Cambria Math"/>
          <w:i/>
        </w:rPr>
        <w:t xml:space="preserve">∡ </w:t>
      </w:r>
      <w:r w:rsidR="004C3C43">
        <w:rPr>
          <w:rFonts w:ascii="Arial" w:hAnsi="Arial" w:cs="Arial"/>
          <w:i/>
        </w:rPr>
        <w:t>BA</w:t>
      </w:r>
      <w:r w:rsidR="004C3C43" w:rsidRPr="007E5E72">
        <w:rPr>
          <w:rFonts w:ascii="Arial" w:hAnsi="Arial" w:cs="Arial"/>
          <w:i/>
        </w:rPr>
        <w:t>C</w:t>
      </w:r>
      <w:r w:rsidR="004C3C43">
        <w:rPr>
          <w:rFonts w:ascii="Arial" w:hAnsi="Arial" w:cs="Arial"/>
          <w:i/>
        </w:rPr>
        <w:t xml:space="preserve"> </w:t>
      </w:r>
      <w:r w:rsidR="004C3C43">
        <w:rPr>
          <w:rFonts w:ascii="Arial" w:hAnsi="Arial" w:cs="Arial"/>
        </w:rPr>
        <w:t xml:space="preserve"> </w:t>
      </w:r>
      <w:r w:rsidR="004C3C43" w:rsidRPr="0093239E">
        <w:rPr>
          <w:rFonts w:ascii="Cambria Math" w:eastAsiaTheme="minorEastAsia" w:hAnsi="Cambria Math" w:cs="Cambria Math"/>
          <w:i/>
        </w:rPr>
        <w:t>≅</w:t>
      </w:r>
      <w:r w:rsidR="004C3C43" w:rsidRPr="0093239E">
        <w:rPr>
          <w:rFonts w:ascii="Arial" w:hAnsi="Arial" w:cs="Arial"/>
        </w:rPr>
        <w:t xml:space="preserve"> </w:t>
      </w:r>
      <w:r w:rsidR="004C3C43">
        <w:rPr>
          <w:rFonts w:ascii="Arial" w:hAnsi="Arial" w:cs="Arial"/>
        </w:rPr>
        <w:t xml:space="preserve"> </w:t>
      </w:r>
      <w:r w:rsidR="004C3C43" w:rsidRPr="007E5E72">
        <w:rPr>
          <w:rFonts w:ascii="Cambria Math" w:hAnsi="Cambria Math" w:cs="Cambria Math"/>
          <w:i/>
        </w:rPr>
        <w:t xml:space="preserve">∡ </w:t>
      </w:r>
      <w:r w:rsidR="004C3C43">
        <w:rPr>
          <w:rFonts w:ascii="Arial" w:hAnsi="Arial" w:cs="Arial"/>
          <w:i/>
        </w:rPr>
        <w:t>DAF</w:t>
      </w:r>
    </w:p>
    <w:p w:rsidR="00FD100C" w:rsidRDefault="00FD100C" w:rsidP="00FD100C">
      <w:pPr>
        <w:tabs>
          <w:tab w:val="right" w:pos="8498"/>
        </w:tabs>
        <w:spacing w:after="0"/>
        <w:rPr>
          <w:rFonts w:ascii="Arial" w:hAnsi="Arial" w:cs="Arial"/>
        </w:rPr>
      </w:pPr>
    </w:p>
    <w:p w:rsidR="004C3C43" w:rsidRDefault="00FD100C" w:rsidP="00FD100C">
      <w:pPr>
        <w:tabs>
          <w:tab w:val="right" w:pos="8498"/>
        </w:tabs>
        <w:spacing w:after="0"/>
        <w:rPr>
          <w:rFonts w:ascii="Arial" w:hAnsi="Arial" w:cs="Arial"/>
        </w:rPr>
      </w:pPr>
      <w:r w:rsidRPr="001C6801">
        <w:rPr>
          <w:rFonts w:ascii="Arial" w:hAnsi="Arial" w:cs="Arial"/>
          <w:b/>
        </w:rPr>
        <w:t>Paso 2:</w:t>
      </w:r>
      <w:r w:rsidRPr="001C6801">
        <w:rPr>
          <w:rFonts w:ascii="Arial" w:hAnsi="Arial" w:cs="Arial"/>
        </w:rPr>
        <w:t xml:space="preserve"> </w:t>
      </w:r>
    </w:p>
    <w:tbl>
      <w:tblPr>
        <w:tblStyle w:val="Tablaconcuadrcula1"/>
        <w:tblW w:w="0" w:type="auto"/>
        <w:tblLayout w:type="fixed"/>
        <w:tblLook w:val="04A0"/>
      </w:tblPr>
      <w:tblGrid>
        <w:gridCol w:w="2943"/>
        <w:gridCol w:w="6111"/>
      </w:tblGrid>
      <w:tr w:rsidR="004C3C43" w:rsidRPr="00492F5C" w:rsidTr="00152C54">
        <w:tc>
          <w:tcPr>
            <w:tcW w:w="9054" w:type="dxa"/>
            <w:gridSpan w:val="2"/>
            <w:shd w:val="clear" w:color="auto" w:fill="0D0D0D" w:themeFill="text1" w:themeFillTint="F2"/>
          </w:tcPr>
          <w:p w:rsidR="004C3C43" w:rsidRPr="00492F5C" w:rsidRDefault="004C3C43" w:rsidP="00152C54">
            <w:pPr>
              <w:jc w:val="center"/>
              <w:rPr>
                <w:rFonts w:ascii="Arial" w:hAnsi="Arial" w:cs="Arial"/>
                <w:b/>
                <w:sz w:val="24"/>
                <w:szCs w:val="24"/>
              </w:rPr>
            </w:pPr>
            <w:r w:rsidRPr="00492F5C">
              <w:rPr>
                <w:rFonts w:ascii="Arial" w:hAnsi="Arial" w:cs="Arial"/>
                <w:b/>
                <w:sz w:val="24"/>
                <w:szCs w:val="24"/>
              </w:rPr>
              <w:t>Imagen (fotografía, gráfica o ilustración)</w:t>
            </w:r>
          </w:p>
        </w:tc>
      </w:tr>
      <w:tr w:rsidR="004C3C43" w:rsidRPr="00492F5C" w:rsidTr="00152C54">
        <w:tc>
          <w:tcPr>
            <w:tcW w:w="2943" w:type="dxa"/>
          </w:tcPr>
          <w:p w:rsidR="004C3C43" w:rsidRPr="00492F5C" w:rsidRDefault="004C3C43" w:rsidP="00152C54">
            <w:pPr>
              <w:rPr>
                <w:rFonts w:ascii="Arial" w:hAnsi="Arial" w:cs="Arial"/>
                <w:b/>
                <w:sz w:val="24"/>
                <w:szCs w:val="24"/>
              </w:rPr>
            </w:pPr>
            <w:r w:rsidRPr="00492F5C">
              <w:rPr>
                <w:rFonts w:ascii="Arial" w:hAnsi="Arial" w:cs="Arial"/>
                <w:b/>
                <w:sz w:val="24"/>
                <w:szCs w:val="24"/>
              </w:rPr>
              <w:t>Código</w:t>
            </w:r>
          </w:p>
        </w:tc>
        <w:tc>
          <w:tcPr>
            <w:tcW w:w="6111" w:type="dxa"/>
          </w:tcPr>
          <w:p w:rsidR="004C3C43" w:rsidRPr="00492F5C" w:rsidRDefault="004C3C43" w:rsidP="00152C54">
            <w:pPr>
              <w:rPr>
                <w:rFonts w:ascii="Arial" w:hAnsi="Arial" w:cs="Arial"/>
                <w:b/>
                <w:sz w:val="24"/>
                <w:szCs w:val="24"/>
              </w:rPr>
            </w:pPr>
            <w:r w:rsidRPr="00492F5C">
              <w:rPr>
                <w:rFonts w:ascii="Arial" w:hAnsi="Arial" w:cs="Arial"/>
                <w:sz w:val="24"/>
                <w:szCs w:val="24"/>
              </w:rPr>
              <w:t>MA_09_05_IMG0</w:t>
            </w:r>
            <w:r w:rsidR="00E224AD">
              <w:rPr>
                <w:rFonts w:ascii="Arial" w:hAnsi="Arial" w:cs="Arial"/>
                <w:sz w:val="24"/>
                <w:szCs w:val="24"/>
              </w:rPr>
              <w:t>6</w:t>
            </w:r>
          </w:p>
        </w:tc>
      </w:tr>
      <w:tr w:rsidR="004C3C43" w:rsidRPr="00492F5C" w:rsidTr="00152C54">
        <w:tc>
          <w:tcPr>
            <w:tcW w:w="2943" w:type="dxa"/>
          </w:tcPr>
          <w:p w:rsidR="004C3C43" w:rsidRPr="00492F5C" w:rsidRDefault="004C3C43" w:rsidP="00152C54">
            <w:pPr>
              <w:rPr>
                <w:rFonts w:ascii="Arial" w:hAnsi="Arial" w:cs="Arial"/>
                <w:sz w:val="24"/>
                <w:szCs w:val="24"/>
              </w:rPr>
            </w:pPr>
            <w:r w:rsidRPr="00492F5C">
              <w:rPr>
                <w:rFonts w:ascii="Arial" w:hAnsi="Arial" w:cs="Arial"/>
                <w:b/>
                <w:sz w:val="24"/>
                <w:szCs w:val="24"/>
              </w:rPr>
              <w:t>Descripción</w:t>
            </w:r>
          </w:p>
        </w:tc>
        <w:tc>
          <w:tcPr>
            <w:tcW w:w="6111" w:type="dxa"/>
          </w:tcPr>
          <w:p w:rsidR="004C3C43" w:rsidRPr="00492F5C" w:rsidRDefault="004C3C43" w:rsidP="00152C54">
            <w:pPr>
              <w:rPr>
                <w:rFonts w:ascii="Arial" w:hAnsi="Arial" w:cs="Arial"/>
                <w:sz w:val="24"/>
                <w:szCs w:val="24"/>
              </w:rPr>
            </w:pPr>
            <w:r>
              <w:rPr>
                <w:rFonts w:ascii="Arial" w:hAnsi="Arial" w:cs="Arial"/>
                <w:sz w:val="24"/>
                <w:szCs w:val="24"/>
              </w:rPr>
              <w:t xml:space="preserve">Ángulos opuestos por el vértice </w:t>
            </w:r>
          </w:p>
        </w:tc>
      </w:tr>
      <w:tr w:rsidR="004C3C43" w:rsidRPr="00492F5C" w:rsidTr="00152C54">
        <w:tc>
          <w:tcPr>
            <w:tcW w:w="2943" w:type="dxa"/>
          </w:tcPr>
          <w:p w:rsidR="004C3C43" w:rsidRPr="00492F5C" w:rsidRDefault="004C3C43" w:rsidP="00152C54">
            <w:pPr>
              <w:rPr>
                <w:rFonts w:ascii="Arial" w:hAnsi="Arial" w:cs="Arial"/>
                <w:sz w:val="24"/>
                <w:szCs w:val="24"/>
              </w:rPr>
            </w:pPr>
            <w:r w:rsidRPr="00492F5C">
              <w:rPr>
                <w:rFonts w:ascii="Arial" w:hAnsi="Arial" w:cs="Arial"/>
                <w:b/>
                <w:sz w:val="24"/>
                <w:szCs w:val="24"/>
              </w:rPr>
              <w:t>Código Shutterstock (o URL o la ruta en AulaPlaneta)</w:t>
            </w:r>
          </w:p>
        </w:tc>
        <w:tc>
          <w:tcPr>
            <w:tcW w:w="6111" w:type="dxa"/>
          </w:tcPr>
          <w:p w:rsidR="004C3C43" w:rsidRDefault="004C3C43" w:rsidP="00152C54">
            <w:pPr>
              <w:rPr>
                <w:rStyle w:val="Refdecomentario"/>
                <w:rFonts w:ascii="Calibri" w:eastAsia="Calibri" w:hAnsi="Calibri" w:cs="Times New Roman"/>
              </w:rPr>
            </w:pPr>
            <w:r w:rsidRPr="00492F5C">
              <w:rPr>
                <w:rStyle w:val="Refdecomentario"/>
                <w:rFonts w:ascii="Calibri" w:eastAsia="Calibri" w:hAnsi="Calibri" w:cs="Times New Roman"/>
              </w:rPr>
              <w:t xml:space="preserve"> </w:t>
            </w:r>
          </w:p>
          <w:p w:rsidR="004C3C43" w:rsidRDefault="000457AD" w:rsidP="00152C54">
            <w:pPr>
              <w:rPr>
                <w:rStyle w:val="Refdecomentario"/>
                <w:rFonts w:ascii="Calibri" w:eastAsia="Calibri" w:hAnsi="Calibri" w:cs="Times New Roman"/>
              </w:rPr>
            </w:pPr>
            <w:r w:rsidRPr="000457AD">
              <w:rPr>
                <w:rStyle w:val="Refdecomentario"/>
                <w:rFonts w:ascii="Calibri" w:eastAsia="Calibri" w:hAnsi="Calibri" w:cs="Times New Roman"/>
                <w:noProof/>
                <w:lang w:val="es-ES" w:eastAsia="es-ES"/>
              </w:rPr>
              <w:lastRenderedPageBreak/>
              <w:drawing>
                <wp:inline distT="0" distB="0" distL="0" distR="0">
                  <wp:extent cx="4591050" cy="2529865"/>
                  <wp:effectExtent l="19050" t="0" r="0" b="0"/>
                  <wp:docPr id="5" name="Imagen 1" descr="I:\ecuaciones tema 9\imagene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cuaciones tema 9\imagenes\4.JPG"/>
                          <pic:cNvPicPr>
                            <a:picLocks noChangeAspect="1" noChangeArrowheads="1"/>
                          </pic:cNvPicPr>
                        </pic:nvPicPr>
                        <pic:blipFill>
                          <a:blip r:embed="rId14"/>
                          <a:srcRect/>
                          <a:stretch>
                            <a:fillRect/>
                          </a:stretch>
                        </pic:blipFill>
                        <pic:spPr bwMode="auto">
                          <a:xfrm>
                            <a:off x="0" y="0"/>
                            <a:ext cx="4591050" cy="2529865"/>
                          </a:xfrm>
                          <a:prstGeom prst="rect">
                            <a:avLst/>
                          </a:prstGeom>
                          <a:noFill/>
                          <a:ln w="9525">
                            <a:noFill/>
                            <a:miter lim="800000"/>
                            <a:headEnd/>
                            <a:tailEnd/>
                          </a:ln>
                        </pic:spPr>
                      </pic:pic>
                    </a:graphicData>
                  </a:graphic>
                </wp:inline>
              </w:drawing>
            </w:r>
          </w:p>
          <w:p w:rsidR="004C3C43" w:rsidRDefault="004C3C43" w:rsidP="00152C54">
            <w:pPr>
              <w:rPr>
                <w:rStyle w:val="Refdecomentario"/>
                <w:rFonts w:ascii="Calibri" w:eastAsia="Calibri" w:hAnsi="Calibri" w:cs="Times New Roman"/>
              </w:rPr>
            </w:pPr>
          </w:p>
          <w:p w:rsidR="004C3C43" w:rsidRDefault="004C3C43" w:rsidP="00152C54">
            <w:pPr>
              <w:rPr>
                <w:rStyle w:val="Refdecomentario"/>
                <w:rFonts w:ascii="Calibri" w:eastAsia="Calibri" w:hAnsi="Calibri" w:cs="Times New Roman"/>
              </w:rPr>
            </w:pPr>
          </w:p>
          <w:p w:rsidR="004C3C43" w:rsidRPr="00492F5C" w:rsidRDefault="004C3C43" w:rsidP="00152C54">
            <w:pPr>
              <w:rPr>
                <w:rFonts w:ascii="Arial" w:hAnsi="Arial" w:cs="Arial"/>
                <w:sz w:val="24"/>
                <w:szCs w:val="24"/>
              </w:rPr>
            </w:pPr>
          </w:p>
        </w:tc>
      </w:tr>
      <w:tr w:rsidR="004C3C43" w:rsidRPr="00492F5C" w:rsidTr="00152C54">
        <w:trPr>
          <w:trHeight w:val="70"/>
        </w:trPr>
        <w:tc>
          <w:tcPr>
            <w:tcW w:w="2943" w:type="dxa"/>
          </w:tcPr>
          <w:p w:rsidR="004C3C43" w:rsidRPr="00492F5C" w:rsidRDefault="004C3C43" w:rsidP="00152C54">
            <w:pPr>
              <w:rPr>
                <w:rFonts w:ascii="Arial" w:hAnsi="Arial" w:cs="Arial"/>
                <w:sz w:val="24"/>
                <w:szCs w:val="24"/>
              </w:rPr>
            </w:pPr>
            <w:r w:rsidRPr="00492F5C">
              <w:rPr>
                <w:rFonts w:ascii="Arial" w:hAnsi="Arial" w:cs="Arial"/>
                <w:b/>
                <w:sz w:val="24"/>
                <w:szCs w:val="24"/>
              </w:rPr>
              <w:lastRenderedPageBreak/>
              <w:t>Pie de imagen</w:t>
            </w:r>
          </w:p>
        </w:tc>
        <w:tc>
          <w:tcPr>
            <w:tcW w:w="6111" w:type="dxa"/>
          </w:tcPr>
          <w:p w:rsidR="00A24289" w:rsidRPr="00A24289" w:rsidRDefault="004C3C43" w:rsidP="00A24289">
            <w:pPr>
              <w:tabs>
                <w:tab w:val="right" w:pos="8498"/>
              </w:tabs>
              <w:rPr>
                <w:rFonts w:ascii="Arial" w:hAnsi="Arial" w:cs="Arial"/>
                <w:i/>
              </w:rPr>
            </w:pPr>
            <w:r w:rsidRPr="00A24289">
              <w:rPr>
                <w:rFonts w:ascii="Arial" w:hAnsi="Arial" w:cs="Arial"/>
                <w:i/>
              </w:rPr>
              <w:t xml:space="preserve"> </w:t>
            </w:r>
            <w:r w:rsidR="00A24289" w:rsidRPr="00A24289">
              <w:rPr>
                <w:rFonts w:ascii="Arial" w:hAnsi="Arial" w:cs="Arial"/>
                <w:i/>
              </w:rPr>
              <w:t xml:space="preserve">Ángulos </w:t>
            </w:r>
            <w:r w:rsidR="00A24289" w:rsidRPr="00A24289">
              <w:rPr>
                <w:rFonts w:ascii="Cambria Math" w:hAnsi="Cambria Math" w:cs="Cambria Math"/>
                <w:i/>
              </w:rPr>
              <w:t xml:space="preserve">∡ </w:t>
            </w:r>
            <w:r w:rsidR="00A24289" w:rsidRPr="00A24289">
              <w:rPr>
                <w:rFonts w:ascii="Arial" w:hAnsi="Arial" w:cs="Arial"/>
                <w:i/>
              </w:rPr>
              <w:t>BA</w:t>
            </w:r>
            <w:r w:rsidR="00A24289" w:rsidRPr="00A24289">
              <w:rPr>
                <w:rFonts w:ascii="Arial" w:hAnsi="Arial" w:cs="Arial"/>
                <w:i/>
                <w:sz w:val="24"/>
                <w:szCs w:val="24"/>
                <w:lang w:val="es-ES_tradnl"/>
              </w:rPr>
              <w:t>C</w:t>
            </w:r>
            <w:r w:rsidR="00A24289" w:rsidRPr="00A24289">
              <w:rPr>
                <w:rFonts w:ascii="Arial" w:hAnsi="Arial" w:cs="Arial"/>
                <w:i/>
              </w:rPr>
              <w:t xml:space="preserve">  y </w:t>
            </w:r>
            <w:r w:rsidR="00A24289" w:rsidRPr="00A24289">
              <w:rPr>
                <w:rFonts w:ascii="Cambria Math" w:hAnsi="Cambria Math" w:cs="Cambria Math"/>
                <w:i/>
              </w:rPr>
              <w:t xml:space="preserve">∡ </w:t>
            </w:r>
            <w:r w:rsidR="00A24289" w:rsidRPr="00A24289">
              <w:rPr>
                <w:rFonts w:ascii="Arial" w:hAnsi="Arial" w:cs="Arial"/>
                <w:i/>
              </w:rPr>
              <w:t>DAF  son opuestos por el vértice</w:t>
            </w:r>
            <w:r w:rsidR="00A24289">
              <w:rPr>
                <w:rFonts w:ascii="Arial" w:hAnsi="Arial" w:cs="Arial"/>
                <w:i/>
              </w:rPr>
              <w:t>.</w:t>
            </w:r>
          </w:p>
          <w:p w:rsidR="004C3C43" w:rsidRPr="00A24289" w:rsidRDefault="004C3C43" w:rsidP="00152C54">
            <w:pPr>
              <w:rPr>
                <w:rFonts w:ascii="Arial" w:hAnsi="Arial" w:cs="Arial"/>
                <w:i/>
                <w:sz w:val="24"/>
                <w:szCs w:val="24"/>
                <w:lang w:val="es-ES_tradnl"/>
              </w:rPr>
            </w:pPr>
          </w:p>
        </w:tc>
      </w:tr>
    </w:tbl>
    <w:p w:rsidR="00FD100C" w:rsidRDefault="00FD100C" w:rsidP="00FD100C">
      <w:pPr>
        <w:tabs>
          <w:tab w:val="right" w:pos="8498"/>
        </w:tabs>
        <w:spacing w:after="0"/>
        <w:rPr>
          <w:rFonts w:ascii="Arial" w:hAnsi="Arial" w:cs="Arial"/>
        </w:rPr>
      </w:pPr>
    </w:p>
    <w:p w:rsidR="00A24289" w:rsidRDefault="00FD100C" w:rsidP="00FD100C">
      <w:pPr>
        <w:tabs>
          <w:tab w:val="right" w:pos="8498"/>
        </w:tabs>
        <w:spacing w:after="0"/>
        <w:rPr>
          <w:rFonts w:ascii="Arial" w:hAnsi="Arial" w:cs="Arial"/>
          <w:i/>
        </w:rPr>
      </w:pPr>
      <w:r>
        <w:rPr>
          <w:rFonts w:ascii="Arial" w:hAnsi="Arial" w:cs="Arial"/>
          <w:b/>
        </w:rPr>
        <w:t>Paso</w:t>
      </w:r>
      <w:r w:rsidRPr="001C6801">
        <w:rPr>
          <w:rFonts w:ascii="Arial" w:hAnsi="Arial" w:cs="Arial"/>
          <w:b/>
        </w:rPr>
        <w:t xml:space="preserve"> 3:</w:t>
      </w:r>
      <w:r w:rsidRPr="001C6801">
        <w:rPr>
          <w:rFonts w:ascii="Arial" w:hAnsi="Arial" w:cs="Arial"/>
        </w:rPr>
        <w:t xml:space="preserve"> </w:t>
      </w:r>
      <w:r>
        <w:rPr>
          <w:rFonts w:ascii="Arial" w:hAnsi="Arial" w:cs="Arial"/>
        </w:rPr>
        <w:t>hipótesis</w:t>
      </w:r>
      <w:r w:rsidR="00A24289">
        <w:rPr>
          <w:rFonts w:ascii="Arial" w:hAnsi="Arial" w:cs="Arial"/>
        </w:rPr>
        <w:t xml:space="preserve">: </w:t>
      </w:r>
      <w:r w:rsidR="00A24289" w:rsidRPr="00A24289">
        <w:rPr>
          <w:rFonts w:ascii="Cambria Math" w:hAnsi="Cambria Math" w:cs="Cambria Math"/>
          <w:i/>
        </w:rPr>
        <w:t xml:space="preserve">∡ </w:t>
      </w:r>
      <w:r w:rsidR="00A24289" w:rsidRPr="00A24289">
        <w:rPr>
          <w:rFonts w:ascii="Arial" w:hAnsi="Arial" w:cs="Arial"/>
          <w:i/>
        </w:rPr>
        <w:t xml:space="preserve">BAC  y </w:t>
      </w:r>
      <w:r w:rsidR="00A24289" w:rsidRPr="00A24289">
        <w:rPr>
          <w:rFonts w:ascii="Cambria Math" w:hAnsi="Cambria Math" w:cs="Cambria Math"/>
          <w:i/>
        </w:rPr>
        <w:t xml:space="preserve">∡ </w:t>
      </w:r>
      <w:r w:rsidR="00A24289" w:rsidRPr="00A24289">
        <w:rPr>
          <w:rFonts w:ascii="Arial" w:hAnsi="Arial" w:cs="Arial"/>
          <w:i/>
        </w:rPr>
        <w:t>DAF  son opuestos por el vértice</w:t>
      </w:r>
      <w:r w:rsidR="00A24289">
        <w:rPr>
          <w:rFonts w:ascii="Arial" w:hAnsi="Arial" w:cs="Arial"/>
          <w:i/>
        </w:rPr>
        <w:t>.</w:t>
      </w:r>
    </w:p>
    <w:p w:rsidR="00FD100C" w:rsidRDefault="00A24289" w:rsidP="00FD100C">
      <w:pPr>
        <w:tabs>
          <w:tab w:val="right" w:pos="8498"/>
        </w:tabs>
        <w:spacing w:after="0"/>
        <w:rPr>
          <w:rFonts w:ascii="Arial" w:hAnsi="Arial" w:cs="Arial"/>
          <w:b/>
        </w:rPr>
      </w:pPr>
      <w:r>
        <w:rPr>
          <w:rFonts w:ascii="Arial" w:hAnsi="Arial" w:cs="Arial"/>
        </w:rPr>
        <w:t xml:space="preserve"> Tesis: </w:t>
      </w:r>
      <w:r w:rsidR="00FD100C">
        <w:rPr>
          <w:rFonts w:ascii="Arial" w:hAnsi="Arial" w:cs="Arial"/>
        </w:rPr>
        <w:t xml:space="preserve"> </w:t>
      </w:r>
      <w:r w:rsidRPr="007E5E72">
        <w:rPr>
          <w:rFonts w:ascii="Cambria Math" w:hAnsi="Cambria Math" w:cs="Cambria Math"/>
          <w:i/>
        </w:rPr>
        <w:t xml:space="preserve">∡ </w:t>
      </w:r>
      <w:r>
        <w:rPr>
          <w:rFonts w:ascii="Arial" w:hAnsi="Arial" w:cs="Arial"/>
          <w:i/>
        </w:rPr>
        <w:t>BA</w:t>
      </w:r>
      <w:r w:rsidRPr="007E5E72">
        <w:rPr>
          <w:rFonts w:ascii="Arial" w:hAnsi="Arial" w:cs="Arial"/>
          <w:i/>
        </w:rPr>
        <w:t>C</w:t>
      </w:r>
      <w:r>
        <w:rPr>
          <w:rFonts w:ascii="Arial" w:hAnsi="Arial" w:cs="Arial"/>
          <w:i/>
        </w:rPr>
        <w:t xml:space="preserve"> </w:t>
      </w:r>
      <w:r>
        <w:rPr>
          <w:rFonts w:ascii="Arial" w:hAnsi="Arial" w:cs="Arial"/>
        </w:rPr>
        <w:t xml:space="preserve"> </w:t>
      </w:r>
      <w:r w:rsidRPr="0093239E">
        <w:rPr>
          <w:rFonts w:ascii="Cambria Math" w:eastAsiaTheme="minorEastAsia" w:hAnsi="Cambria Math" w:cs="Cambria Math"/>
          <w:i/>
        </w:rPr>
        <w:t>≅</w:t>
      </w:r>
      <w:r w:rsidRPr="0093239E">
        <w:rPr>
          <w:rFonts w:ascii="Arial" w:hAnsi="Arial" w:cs="Arial"/>
        </w:rPr>
        <w:t xml:space="preserve"> </w:t>
      </w:r>
      <w:r>
        <w:rPr>
          <w:rFonts w:ascii="Arial" w:hAnsi="Arial" w:cs="Arial"/>
        </w:rPr>
        <w:t xml:space="preserve"> </w:t>
      </w:r>
      <w:r w:rsidRPr="007E5E72">
        <w:rPr>
          <w:rFonts w:ascii="Cambria Math" w:hAnsi="Cambria Math" w:cs="Cambria Math"/>
          <w:i/>
        </w:rPr>
        <w:t xml:space="preserve">∡ </w:t>
      </w:r>
      <w:r>
        <w:rPr>
          <w:rFonts w:ascii="Arial" w:hAnsi="Arial" w:cs="Arial"/>
          <w:i/>
        </w:rPr>
        <w:t>DAF</w:t>
      </w:r>
      <w:r w:rsidR="00FD100C" w:rsidRPr="001C6801">
        <w:rPr>
          <w:rFonts w:ascii="Arial" w:hAnsi="Arial" w:cs="Arial"/>
          <w:b/>
        </w:rPr>
        <w:t xml:space="preserve"> </w:t>
      </w:r>
    </w:p>
    <w:p w:rsidR="00A24289" w:rsidRDefault="00FD100C" w:rsidP="00A24289">
      <w:pPr>
        <w:tabs>
          <w:tab w:val="right" w:pos="8498"/>
        </w:tabs>
        <w:spacing w:after="0"/>
        <w:rPr>
          <w:rFonts w:ascii="Arial" w:hAnsi="Arial" w:cs="Arial"/>
          <w:b/>
        </w:rPr>
      </w:pPr>
      <w:r>
        <w:rPr>
          <w:rFonts w:ascii="Arial" w:hAnsi="Arial" w:cs="Arial"/>
          <w:b/>
        </w:rPr>
        <w:t xml:space="preserve">Paso 4: </w:t>
      </w:r>
      <w:r w:rsidR="00A24289">
        <w:rPr>
          <w:rFonts w:ascii="Arial" w:hAnsi="Arial" w:cs="Arial"/>
        </w:rPr>
        <w:t xml:space="preserve">se </w:t>
      </w:r>
      <w:r w:rsidR="00A24289" w:rsidRPr="00A24289">
        <w:rPr>
          <w:rFonts w:ascii="Arial" w:hAnsi="Arial" w:cs="Arial"/>
        </w:rPr>
        <w:t xml:space="preserve">llegara a que  </w:t>
      </w:r>
      <w:r w:rsidR="00A24289" w:rsidRPr="00A24289">
        <w:rPr>
          <w:rFonts w:ascii="Cambria Math" w:hAnsi="Cambria Math" w:cs="Cambria Math"/>
          <w:i/>
        </w:rPr>
        <w:t xml:space="preserve">∡ </w:t>
      </w:r>
      <w:r w:rsidR="00A24289" w:rsidRPr="00A24289">
        <w:rPr>
          <w:rFonts w:ascii="Arial" w:hAnsi="Arial" w:cs="Arial"/>
          <w:i/>
        </w:rPr>
        <w:t xml:space="preserve">BAC </w:t>
      </w:r>
      <w:r w:rsidR="00A24289" w:rsidRPr="00A24289">
        <w:rPr>
          <w:rFonts w:ascii="Arial" w:hAnsi="Arial" w:cs="Arial"/>
        </w:rPr>
        <w:t xml:space="preserve"> </w:t>
      </w:r>
      <w:r w:rsidR="00A24289" w:rsidRPr="00A24289">
        <w:rPr>
          <w:rFonts w:ascii="Cambria Math" w:eastAsiaTheme="minorEastAsia" w:hAnsi="Cambria Math" w:cs="Cambria Math"/>
          <w:i/>
        </w:rPr>
        <w:t>≅</w:t>
      </w:r>
      <w:r w:rsidR="00A24289" w:rsidRPr="00A24289">
        <w:rPr>
          <w:rFonts w:ascii="Arial" w:hAnsi="Arial" w:cs="Arial"/>
        </w:rPr>
        <w:t xml:space="preserve">  </w:t>
      </w:r>
      <w:r w:rsidR="00A24289" w:rsidRPr="00A24289">
        <w:rPr>
          <w:rFonts w:ascii="Cambria Math" w:hAnsi="Cambria Math" w:cs="Cambria Math"/>
          <w:i/>
        </w:rPr>
        <w:t xml:space="preserve">∡ </w:t>
      </w:r>
      <w:r w:rsidR="00A24289" w:rsidRPr="00A24289">
        <w:rPr>
          <w:rFonts w:ascii="Arial" w:hAnsi="Arial" w:cs="Arial"/>
          <w:i/>
        </w:rPr>
        <w:t>DAF</w:t>
      </w:r>
      <w:r w:rsidR="00A24289" w:rsidRPr="00A24289">
        <w:rPr>
          <w:rFonts w:ascii="Arial" w:hAnsi="Arial" w:cs="Arial"/>
        </w:rPr>
        <w:t xml:space="preserve">  utilizando algunas definiciones y algunos cálculos matemáticos entre la medida de los ángulos</w:t>
      </w:r>
      <w:r w:rsidR="00A24289">
        <w:rPr>
          <w:rFonts w:ascii="Arial" w:hAnsi="Arial" w:cs="Arial"/>
        </w:rPr>
        <w:t>.</w:t>
      </w:r>
      <w:r w:rsidR="00A24289">
        <w:rPr>
          <w:rFonts w:ascii="Arial" w:hAnsi="Arial" w:cs="Arial"/>
          <w:b/>
        </w:rPr>
        <w:t xml:space="preserve"> </w:t>
      </w:r>
    </w:p>
    <w:p w:rsidR="00FD100C" w:rsidRPr="001C6801" w:rsidRDefault="00FD100C" w:rsidP="00FD100C">
      <w:pPr>
        <w:tabs>
          <w:tab w:val="right" w:pos="8498"/>
        </w:tabs>
        <w:spacing w:after="0"/>
        <w:rPr>
          <w:rFonts w:ascii="Arial" w:hAnsi="Arial" w:cs="Arial"/>
        </w:rPr>
      </w:pPr>
    </w:p>
    <w:p w:rsidR="009B1F75" w:rsidRDefault="00FD100C" w:rsidP="00FD100C">
      <w:pPr>
        <w:tabs>
          <w:tab w:val="right" w:pos="8498"/>
        </w:tabs>
        <w:spacing w:after="0"/>
        <w:jc w:val="both"/>
        <w:rPr>
          <w:rFonts w:ascii="Arial" w:hAnsi="Arial" w:cs="Arial"/>
        </w:rPr>
      </w:pPr>
      <w:r w:rsidRPr="001C6801">
        <w:rPr>
          <w:rFonts w:ascii="Arial" w:hAnsi="Arial" w:cs="Arial"/>
          <w:b/>
        </w:rPr>
        <w:t>Paso 5:</w:t>
      </w:r>
      <w:r w:rsidR="00A24289">
        <w:rPr>
          <w:rFonts w:ascii="Arial" w:hAnsi="Arial" w:cs="Arial"/>
        </w:rPr>
        <w:t xml:space="preserve"> </w:t>
      </w:r>
    </w:p>
    <w:p w:rsidR="00A24289" w:rsidRDefault="00A24289" w:rsidP="00FD100C">
      <w:pPr>
        <w:tabs>
          <w:tab w:val="right" w:pos="8498"/>
        </w:tabs>
        <w:spacing w:after="0"/>
        <w:jc w:val="both"/>
        <w:rPr>
          <w:rFonts w:ascii="Arial" w:hAnsi="Arial" w:cs="Arial"/>
        </w:rPr>
      </w:pPr>
    </w:p>
    <w:tbl>
      <w:tblPr>
        <w:tblStyle w:val="Tablaconcuadrcula"/>
        <w:tblW w:w="0" w:type="auto"/>
        <w:tblLook w:val="04A0"/>
      </w:tblPr>
      <w:tblGrid>
        <w:gridCol w:w="5211"/>
        <w:gridCol w:w="3767"/>
      </w:tblGrid>
      <w:tr w:rsidR="00A24289" w:rsidTr="00A24289">
        <w:tc>
          <w:tcPr>
            <w:tcW w:w="5211" w:type="dxa"/>
          </w:tcPr>
          <w:p w:rsidR="00A24289" w:rsidRPr="00A401AE" w:rsidRDefault="00A24289" w:rsidP="00152C54">
            <w:pPr>
              <w:tabs>
                <w:tab w:val="right" w:pos="8498"/>
              </w:tabs>
              <w:jc w:val="center"/>
              <w:rPr>
                <w:rFonts w:ascii="Arial" w:hAnsi="Arial" w:cs="Arial"/>
                <w:b/>
              </w:rPr>
            </w:pPr>
            <w:r w:rsidRPr="00A401AE">
              <w:rPr>
                <w:rFonts w:ascii="Arial" w:hAnsi="Arial" w:cs="Arial"/>
                <w:b/>
              </w:rPr>
              <w:t>Afirmación</w:t>
            </w:r>
          </w:p>
        </w:tc>
        <w:tc>
          <w:tcPr>
            <w:tcW w:w="3767" w:type="dxa"/>
          </w:tcPr>
          <w:p w:rsidR="00A24289" w:rsidRPr="00A401AE" w:rsidRDefault="00A24289" w:rsidP="00152C54">
            <w:pPr>
              <w:tabs>
                <w:tab w:val="right" w:pos="8498"/>
              </w:tabs>
              <w:jc w:val="center"/>
              <w:rPr>
                <w:rFonts w:ascii="Arial" w:hAnsi="Arial" w:cs="Arial"/>
                <w:b/>
              </w:rPr>
            </w:pPr>
            <w:r w:rsidRPr="00A401AE">
              <w:rPr>
                <w:rFonts w:ascii="Arial" w:hAnsi="Arial" w:cs="Arial"/>
                <w:b/>
              </w:rPr>
              <w:t>Razón</w:t>
            </w:r>
          </w:p>
        </w:tc>
      </w:tr>
      <w:tr w:rsidR="00A24289" w:rsidTr="00A24289">
        <w:tc>
          <w:tcPr>
            <w:tcW w:w="5211" w:type="dxa"/>
          </w:tcPr>
          <w:p w:rsidR="00A24289" w:rsidRPr="00CC20A3" w:rsidRDefault="00A24289" w:rsidP="00F4700F">
            <w:pPr>
              <w:pStyle w:val="Prrafodelista"/>
              <w:numPr>
                <w:ilvl w:val="0"/>
                <w:numId w:val="13"/>
              </w:numPr>
              <w:tabs>
                <w:tab w:val="right" w:pos="8498"/>
              </w:tabs>
              <w:jc w:val="both"/>
              <w:rPr>
                <w:rFonts w:ascii="Arial" w:hAnsi="Arial" w:cs="Arial"/>
                <w:i/>
                <w:lang w:val="es-ES_tradnl"/>
              </w:rPr>
            </w:pPr>
            <w:r w:rsidRPr="00A24289">
              <w:rPr>
                <w:rFonts w:ascii="Cambria Math" w:hAnsi="Cambria Math" w:cs="Cambria Math"/>
                <w:i/>
              </w:rPr>
              <w:t xml:space="preserve">∡ </w:t>
            </w:r>
            <w:r w:rsidRPr="00A24289">
              <w:rPr>
                <w:rFonts w:ascii="Arial" w:hAnsi="Arial" w:cs="Arial"/>
                <w:i/>
              </w:rPr>
              <w:t>BA</w:t>
            </w:r>
            <w:r w:rsidRPr="00A24289">
              <w:rPr>
                <w:rFonts w:ascii="Arial" w:hAnsi="Arial" w:cs="Arial"/>
                <w:i/>
                <w:sz w:val="24"/>
                <w:szCs w:val="24"/>
                <w:lang w:val="es-ES_tradnl"/>
              </w:rPr>
              <w:t>C</w:t>
            </w:r>
            <w:r w:rsidRPr="00A24289">
              <w:rPr>
                <w:rFonts w:ascii="Arial" w:hAnsi="Arial" w:cs="Arial"/>
                <w:i/>
              </w:rPr>
              <w:t xml:space="preserve">  y </w:t>
            </w:r>
            <w:r w:rsidRPr="00A24289">
              <w:rPr>
                <w:rFonts w:ascii="Cambria Math" w:hAnsi="Cambria Math" w:cs="Cambria Math"/>
                <w:i/>
              </w:rPr>
              <w:t xml:space="preserve">∡ </w:t>
            </w:r>
            <w:r w:rsidRPr="00A24289">
              <w:rPr>
                <w:rFonts w:ascii="Arial" w:hAnsi="Arial" w:cs="Arial"/>
                <w:i/>
              </w:rPr>
              <w:t>DAF  son opuestos por el vértice</w:t>
            </w:r>
            <w:r>
              <w:rPr>
                <w:rFonts w:ascii="Arial" w:hAnsi="Arial" w:cs="Arial"/>
                <w:i/>
              </w:rPr>
              <w:t>.</w:t>
            </w:r>
          </w:p>
        </w:tc>
        <w:tc>
          <w:tcPr>
            <w:tcW w:w="3767" w:type="dxa"/>
          </w:tcPr>
          <w:p w:rsidR="00A24289" w:rsidRDefault="00A24289" w:rsidP="00152C54">
            <w:pPr>
              <w:tabs>
                <w:tab w:val="right" w:pos="8498"/>
              </w:tabs>
              <w:jc w:val="both"/>
              <w:rPr>
                <w:rFonts w:ascii="Arial" w:hAnsi="Arial" w:cs="Arial"/>
              </w:rPr>
            </w:pPr>
            <w:r>
              <w:rPr>
                <w:rFonts w:ascii="Arial" w:hAnsi="Arial" w:cs="Arial"/>
              </w:rPr>
              <w:t xml:space="preserve">Hipótesis. </w:t>
            </w:r>
          </w:p>
        </w:tc>
      </w:tr>
      <w:tr w:rsidR="00A24289" w:rsidTr="00A24289">
        <w:tc>
          <w:tcPr>
            <w:tcW w:w="5211" w:type="dxa"/>
          </w:tcPr>
          <w:p w:rsidR="00A24289" w:rsidRPr="00CC20A3" w:rsidRDefault="00A24289" w:rsidP="00F4700F">
            <w:pPr>
              <w:pStyle w:val="Prrafodelista"/>
              <w:numPr>
                <w:ilvl w:val="0"/>
                <w:numId w:val="13"/>
              </w:numPr>
              <w:tabs>
                <w:tab w:val="right" w:pos="8498"/>
              </w:tabs>
              <w:jc w:val="both"/>
              <w:rPr>
                <w:rFonts w:ascii="Arial" w:hAnsi="Arial" w:cs="Arial"/>
                <w:i/>
                <w:lang w:val="es-ES_tradnl"/>
              </w:rPr>
            </w:pPr>
            <w:r>
              <w:rPr>
                <w:rFonts w:ascii="Arial" w:hAnsi="Arial" w:cs="Arial"/>
                <w:i/>
                <w:sz w:val="24"/>
                <w:szCs w:val="24"/>
                <w:lang w:val="es-ES_tradnl"/>
              </w:rPr>
              <w:t>m</w:t>
            </w:r>
            <w:r w:rsidRPr="00A24289">
              <w:rPr>
                <w:rFonts w:ascii="Cambria Math" w:hAnsi="Cambria Math" w:cs="Cambria Math"/>
                <w:i/>
              </w:rPr>
              <w:t xml:space="preserve"> ∡ </w:t>
            </w:r>
            <w:r w:rsidRPr="00A24289">
              <w:rPr>
                <w:rFonts w:ascii="Arial" w:hAnsi="Arial" w:cs="Arial"/>
                <w:i/>
              </w:rPr>
              <w:t>BA</w:t>
            </w:r>
            <w:r w:rsidRPr="00A24289">
              <w:rPr>
                <w:rFonts w:ascii="Arial" w:hAnsi="Arial" w:cs="Arial"/>
                <w:i/>
                <w:sz w:val="24"/>
                <w:szCs w:val="24"/>
                <w:lang w:val="es-ES_tradnl"/>
              </w:rPr>
              <w:t>C</w:t>
            </w:r>
            <w:r>
              <w:rPr>
                <w:rFonts w:ascii="Arial" w:hAnsi="Arial" w:cs="Arial"/>
                <w:i/>
                <w:sz w:val="24"/>
                <w:szCs w:val="24"/>
                <w:lang w:val="es-ES_tradnl"/>
              </w:rPr>
              <w:t xml:space="preserve"> + m</w:t>
            </w:r>
            <w:r w:rsidRPr="00A24289">
              <w:rPr>
                <w:rFonts w:ascii="Cambria Math" w:hAnsi="Cambria Math" w:cs="Cambria Math"/>
                <w:i/>
              </w:rPr>
              <w:t xml:space="preserve">∡ </w:t>
            </w:r>
            <w:r>
              <w:rPr>
                <w:rFonts w:ascii="Arial" w:hAnsi="Arial" w:cs="Arial"/>
                <w:i/>
              </w:rPr>
              <w:t>C</w:t>
            </w:r>
            <w:r w:rsidRPr="00A24289">
              <w:rPr>
                <w:rFonts w:ascii="Arial" w:hAnsi="Arial" w:cs="Arial"/>
                <w:i/>
              </w:rPr>
              <w:t>A</w:t>
            </w:r>
            <w:r>
              <w:rPr>
                <w:rFonts w:ascii="Arial" w:hAnsi="Arial" w:cs="Arial"/>
                <w:i/>
                <w:sz w:val="24"/>
                <w:szCs w:val="24"/>
                <w:lang w:val="es-ES_tradnl"/>
              </w:rPr>
              <w:t>F = 180º</w:t>
            </w:r>
            <w:r w:rsidRPr="00A24289">
              <w:rPr>
                <w:rFonts w:ascii="Arial" w:hAnsi="Arial" w:cs="Arial"/>
                <w:i/>
              </w:rPr>
              <w:t xml:space="preserve">    </w:t>
            </w:r>
          </w:p>
        </w:tc>
        <w:tc>
          <w:tcPr>
            <w:tcW w:w="3767" w:type="dxa"/>
          </w:tcPr>
          <w:p w:rsidR="00A24289" w:rsidRDefault="00A24289" w:rsidP="00152C54">
            <w:pPr>
              <w:tabs>
                <w:tab w:val="right" w:pos="8498"/>
              </w:tabs>
              <w:jc w:val="both"/>
              <w:rPr>
                <w:rFonts w:ascii="Arial" w:hAnsi="Arial" w:cs="Arial"/>
              </w:rPr>
            </w:pPr>
            <w:r>
              <w:rPr>
                <w:rFonts w:ascii="Arial" w:hAnsi="Arial" w:cs="Arial"/>
              </w:rPr>
              <w:t xml:space="preserve">Definición ángulos  suplementarios </w:t>
            </w:r>
          </w:p>
        </w:tc>
      </w:tr>
      <w:tr w:rsidR="00A24289" w:rsidTr="00A24289">
        <w:tc>
          <w:tcPr>
            <w:tcW w:w="5211" w:type="dxa"/>
          </w:tcPr>
          <w:p w:rsidR="00A24289" w:rsidRPr="00CC20A3" w:rsidRDefault="00A24289" w:rsidP="00F4700F">
            <w:pPr>
              <w:pStyle w:val="Prrafodelista"/>
              <w:numPr>
                <w:ilvl w:val="0"/>
                <w:numId w:val="13"/>
              </w:numPr>
              <w:tabs>
                <w:tab w:val="right" w:pos="8498"/>
              </w:tabs>
              <w:jc w:val="both"/>
              <w:rPr>
                <w:rFonts w:ascii="Arial" w:hAnsi="Arial" w:cs="Arial"/>
                <w:i/>
                <w:lang w:val="es-ES_tradnl"/>
              </w:rPr>
            </w:pPr>
            <w:r>
              <w:rPr>
                <w:rFonts w:ascii="Arial" w:hAnsi="Arial" w:cs="Arial"/>
                <w:i/>
                <w:sz w:val="24"/>
                <w:szCs w:val="24"/>
                <w:lang w:val="es-ES_tradnl"/>
              </w:rPr>
              <w:t>m</w:t>
            </w:r>
            <w:r w:rsidRPr="00A24289">
              <w:rPr>
                <w:rFonts w:ascii="Cambria Math" w:hAnsi="Cambria Math" w:cs="Cambria Math"/>
                <w:i/>
              </w:rPr>
              <w:t xml:space="preserve"> ∡ </w:t>
            </w:r>
            <w:r>
              <w:rPr>
                <w:rFonts w:ascii="Arial" w:hAnsi="Arial" w:cs="Arial"/>
                <w:i/>
              </w:rPr>
              <w:t>D</w:t>
            </w:r>
            <w:r w:rsidRPr="00A24289">
              <w:rPr>
                <w:rFonts w:ascii="Arial" w:hAnsi="Arial" w:cs="Arial"/>
                <w:i/>
              </w:rPr>
              <w:t>A</w:t>
            </w:r>
            <w:r>
              <w:rPr>
                <w:rFonts w:ascii="Arial" w:hAnsi="Arial" w:cs="Arial"/>
                <w:i/>
                <w:sz w:val="24"/>
                <w:szCs w:val="24"/>
                <w:lang w:val="es-ES_tradnl"/>
              </w:rPr>
              <w:t>F + m</w:t>
            </w:r>
            <w:r w:rsidRPr="00A24289">
              <w:rPr>
                <w:rFonts w:ascii="Cambria Math" w:hAnsi="Cambria Math" w:cs="Cambria Math"/>
                <w:i/>
              </w:rPr>
              <w:t xml:space="preserve">∡ </w:t>
            </w:r>
            <w:r>
              <w:rPr>
                <w:rFonts w:ascii="Arial" w:hAnsi="Arial" w:cs="Arial"/>
                <w:i/>
              </w:rPr>
              <w:t>C</w:t>
            </w:r>
            <w:r w:rsidRPr="00A24289">
              <w:rPr>
                <w:rFonts w:ascii="Arial" w:hAnsi="Arial" w:cs="Arial"/>
                <w:i/>
              </w:rPr>
              <w:t>A</w:t>
            </w:r>
            <w:r>
              <w:rPr>
                <w:rFonts w:ascii="Arial" w:hAnsi="Arial" w:cs="Arial"/>
                <w:i/>
                <w:sz w:val="24"/>
                <w:szCs w:val="24"/>
                <w:lang w:val="es-ES_tradnl"/>
              </w:rPr>
              <w:t>F = 180º</w:t>
            </w:r>
            <w:r w:rsidRPr="00A24289">
              <w:rPr>
                <w:rFonts w:ascii="Arial" w:hAnsi="Arial" w:cs="Arial"/>
                <w:i/>
              </w:rPr>
              <w:t xml:space="preserve">    </w:t>
            </w:r>
          </w:p>
        </w:tc>
        <w:tc>
          <w:tcPr>
            <w:tcW w:w="3767" w:type="dxa"/>
          </w:tcPr>
          <w:p w:rsidR="00A24289" w:rsidRDefault="00A24289" w:rsidP="00152C54">
            <w:pPr>
              <w:tabs>
                <w:tab w:val="right" w:pos="8498"/>
              </w:tabs>
              <w:jc w:val="both"/>
              <w:rPr>
                <w:rFonts w:ascii="Arial" w:hAnsi="Arial" w:cs="Arial"/>
              </w:rPr>
            </w:pPr>
            <w:r>
              <w:rPr>
                <w:rFonts w:ascii="Arial" w:hAnsi="Arial" w:cs="Arial"/>
              </w:rPr>
              <w:t>Definición ángulos  suplementarios</w:t>
            </w:r>
          </w:p>
        </w:tc>
      </w:tr>
      <w:tr w:rsidR="00A24289" w:rsidTr="00A24289">
        <w:tc>
          <w:tcPr>
            <w:tcW w:w="5211" w:type="dxa"/>
          </w:tcPr>
          <w:p w:rsidR="00A24289" w:rsidRPr="00CC20A3" w:rsidRDefault="00A24289" w:rsidP="00F4700F">
            <w:pPr>
              <w:pStyle w:val="Prrafodelista"/>
              <w:numPr>
                <w:ilvl w:val="0"/>
                <w:numId w:val="13"/>
              </w:numPr>
              <w:tabs>
                <w:tab w:val="right" w:pos="8498"/>
              </w:tabs>
              <w:jc w:val="both"/>
              <w:rPr>
                <w:rFonts w:ascii="Arial" w:hAnsi="Arial" w:cs="Arial"/>
                <w:i/>
                <w:lang w:val="es-ES_tradnl"/>
              </w:rPr>
            </w:pPr>
            <w:r>
              <w:rPr>
                <w:rFonts w:ascii="Arial" w:hAnsi="Arial" w:cs="Arial"/>
                <w:i/>
                <w:sz w:val="24"/>
                <w:szCs w:val="24"/>
                <w:lang w:val="es-ES_tradnl"/>
              </w:rPr>
              <w:t>m</w:t>
            </w:r>
            <w:r w:rsidRPr="00A24289">
              <w:rPr>
                <w:rFonts w:ascii="Cambria Math" w:hAnsi="Cambria Math" w:cs="Cambria Math"/>
                <w:i/>
              </w:rPr>
              <w:t xml:space="preserve"> ∡ </w:t>
            </w:r>
            <w:r w:rsidRPr="00A24289">
              <w:rPr>
                <w:rFonts w:ascii="Arial" w:hAnsi="Arial" w:cs="Arial"/>
                <w:i/>
              </w:rPr>
              <w:t>BA</w:t>
            </w:r>
            <w:r w:rsidRPr="00A24289">
              <w:rPr>
                <w:rFonts w:ascii="Arial" w:hAnsi="Arial" w:cs="Arial"/>
                <w:i/>
                <w:sz w:val="24"/>
                <w:szCs w:val="24"/>
                <w:lang w:val="es-ES_tradnl"/>
              </w:rPr>
              <w:t>C</w:t>
            </w:r>
            <w:r>
              <w:rPr>
                <w:rFonts w:ascii="Arial" w:hAnsi="Arial" w:cs="Arial"/>
                <w:i/>
                <w:sz w:val="24"/>
                <w:szCs w:val="24"/>
                <w:lang w:val="es-ES_tradnl"/>
              </w:rPr>
              <w:t xml:space="preserve"> + m</w:t>
            </w:r>
            <w:r w:rsidRPr="00A24289">
              <w:rPr>
                <w:rFonts w:ascii="Cambria Math" w:hAnsi="Cambria Math" w:cs="Cambria Math"/>
                <w:i/>
              </w:rPr>
              <w:t xml:space="preserve">∡ </w:t>
            </w:r>
            <w:r>
              <w:rPr>
                <w:rFonts w:ascii="Arial" w:hAnsi="Arial" w:cs="Arial"/>
                <w:i/>
              </w:rPr>
              <w:t>C</w:t>
            </w:r>
            <w:r w:rsidRPr="00A24289">
              <w:rPr>
                <w:rFonts w:ascii="Arial" w:hAnsi="Arial" w:cs="Arial"/>
                <w:i/>
              </w:rPr>
              <w:t>A</w:t>
            </w:r>
            <w:r>
              <w:rPr>
                <w:rFonts w:ascii="Arial" w:hAnsi="Arial" w:cs="Arial"/>
                <w:i/>
                <w:sz w:val="24"/>
                <w:szCs w:val="24"/>
                <w:lang w:val="es-ES_tradnl"/>
              </w:rPr>
              <w:t>F = m</w:t>
            </w:r>
            <w:r w:rsidRPr="00A24289">
              <w:rPr>
                <w:rFonts w:ascii="Cambria Math" w:hAnsi="Cambria Math" w:cs="Cambria Math"/>
                <w:i/>
              </w:rPr>
              <w:t xml:space="preserve"> ∡ </w:t>
            </w:r>
            <w:r>
              <w:rPr>
                <w:rFonts w:ascii="Arial" w:hAnsi="Arial" w:cs="Arial"/>
                <w:i/>
              </w:rPr>
              <w:t>D</w:t>
            </w:r>
            <w:r w:rsidRPr="00A24289">
              <w:rPr>
                <w:rFonts w:ascii="Arial" w:hAnsi="Arial" w:cs="Arial"/>
                <w:i/>
              </w:rPr>
              <w:t>A</w:t>
            </w:r>
            <w:r>
              <w:rPr>
                <w:rFonts w:ascii="Arial" w:hAnsi="Arial" w:cs="Arial"/>
                <w:i/>
                <w:sz w:val="24"/>
                <w:szCs w:val="24"/>
                <w:lang w:val="es-ES_tradnl"/>
              </w:rPr>
              <w:t>F + m</w:t>
            </w:r>
            <w:r w:rsidRPr="00A24289">
              <w:rPr>
                <w:rFonts w:ascii="Cambria Math" w:hAnsi="Cambria Math" w:cs="Cambria Math"/>
                <w:i/>
              </w:rPr>
              <w:t xml:space="preserve">∡ </w:t>
            </w:r>
            <w:r>
              <w:rPr>
                <w:rFonts w:ascii="Arial" w:hAnsi="Arial" w:cs="Arial"/>
                <w:i/>
              </w:rPr>
              <w:t>C</w:t>
            </w:r>
            <w:r w:rsidRPr="00A24289">
              <w:rPr>
                <w:rFonts w:ascii="Arial" w:hAnsi="Arial" w:cs="Arial"/>
                <w:i/>
              </w:rPr>
              <w:t>A</w:t>
            </w:r>
            <w:r>
              <w:rPr>
                <w:rFonts w:ascii="Arial" w:hAnsi="Arial" w:cs="Arial"/>
                <w:i/>
                <w:sz w:val="24"/>
                <w:szCs w:val="24"/>
                <w:lang w:val="es-ES_tradnl"/>
              </w:rPr>
              <w:t>F</w:t>
            </w:r>
          </w:p>
        </w:tc>
        <w:tc>
          <w:tcPr>
            <w:tcW w:w="3767" w:type="dxa"/>
          </w:tcPr>
          <w:p w:rsidR="00A24289" w:rsidRPr="00A24289" w:rsidRDefault="00A24289" w:rsidP="00A24289">
            <w:pPr>
              <w:tabs>
                <w:tab w:val="right" w:pos="8498"/>
              </w:tabs>
              <w:jc w:val="both"/>
              <w:rPr>
                <w:rFonts w:ascii="Arial" w:hAnsi="Arial" w:cs="Arial"/>
                <w:lang w:val="es-ES_tradnl"/>
              </w:rPr>
            </w:pPr>
            <w:r>
              <w:rPr>
                <w:rFonts w:ascii="Arial" w:hAnsi="Arial" w:cs="Arial"/>
                <w:lang w:val="es-ES_tradnl"/>
              </w:rPr>
              <w:t>Ley transitividad,  afirmación 2 y 3</w:t>
            </w:r>
          </w:p>
        </w:tc>
      </w:tr>
      <w:tr w:rsidR="00A24289" w:rsidTr="00A24289">
        <w:tc>
          <w:tcPr>
            <w:tcW w:w="5211" w:type="dxa"/>
          </w:tcPr>
          <w:p w:rsidR="00A24289" w:rsidRPr="00CC20A3" w:rsidRDefault="00152C54" w:rsidP="00F4700F">
            <w:pPr>
              <w:pStyle w:val="Prrafodelista"/>
              <w:numPr>
                <w:ilvl w:val="0"/>
                <w:numId w:val="13"/>
              </w:numPr>
              <w:tabs>
                <w:tab w:val="right" w:pos="8498"/>
              </w:tabs>
              <w:jc w:val="both"/>
              <w:rPr>
                <w:rFonts w:ascii="Arial" w:hAnsi="Arial" w:cs="Arial"/>
                <w:i/>
                <w:lang w:val="es-ES_tradnl"/>
              </w:rPr>
            </w:pPr>
            <w:r>
              <w:rPr>
                <w:rFonts w:ascii="Arial" w:hAnsi="Arial" w:cs="Arial"/>
                <w:i/>
                <w:sz w:val="24"/>
                <w:szCs w:val="24"/>
                <w:lang w:val="es-ES_tradnl"/>
              </w:rPr>
              <w:t>m</w:t>
            </w:r>
            <w:r w:rsidRPr="00A24289">
              <w:rPr>
                <w:rFonts w:ascii="Cambria Math" w:hAnsi="Cambria Math" w:cs="Cambria Math"/>
                <w:i/>
              </w:rPr>
              <w:t xml:space="preserve"> ∡ </w:t>
            </w:r>
            <w:r w:rsidRPr="00A24289">
              <w:rPr>
                <w:rFonts w:ascii="Arial" w:hAnsi="Arial" w:cs="Arial"/>
                <w:i/>
              </w:rPr>
              <w:t>BA</w:t>
            </w:r>
            <w:r w:rsidRPr="00A24289">
              <w:rPr>
                <w:rFonts w:ascii="Arial" w:hAnsi="Arial" w:cs="Arial"/>
                <w:i/>
                <w:sz w:val="24"/>
                <w:szCs w:val="24"/>
                <w:lang w:val="es-ES_tradnl"/>
              </w:rPr>
              <w:t>C</w:t>
            </w:r>
            <w:r>
              <w:rPr>
                <w:rFonts w:ascii="Arial" w:hAnsi="Arial" w:cs="Arial"/>
                <w:i/>
                <w:sz w:val="24"/>
                <w:szCs w:val="24"/>
                <w:lang w:val="es-ES_tradnl"/>
              </w:rPr>
              <w:t xml:space="preserve"> + m</w:t>
            </w:r>
            <w:r w:rsidRPr="00A24289">
              <w:rPr>
                <w:rFonts w:ascii="Cambria Math" w:hAnsi="Cambria Math" w:cs="Cambria Math"/>
                <w:i/>
              </w:rPr>
              <w:t xml:space="preserve">∡ </w:t>
            </w:r>
            <w:r>
              <w:rPr>
                <w:rFonts w:ascii="Arial" w:hAnsi="Arial" w:cs="Arial"/>
                <w:i/>
              </w:rPr>
              <w:t>C</w:t>
            </w:r>
            <w:r w:rsidRPr="00A24289">
              <w:rPr>
                <w:rFonts w:ascii="Arial" w:hAnsi="Arial" w:cs="Arial"/>
                <w:i/>
              </w:rPr>
              <w:t>A</w:t>
            </w:r>
            <w:r>
              <w:rPr>
                <w:rFonts w:ascii="Arial" w:hAnsi="Arial" w:cs="Arial"/>
                <w:i/>
                <w:sz w:val="24"/>
                <w:szCs w:val="24"/>
                <w:lang w:val="es-ES_tradnl"/>
              </w:rPr>
              <w:t>F- m</w:t>
            </w:r>
            <w:r w:rsidRPr="00A24289">
              <w:rPr>
                <w:rFonts w:ascii="Cambria Math" w:hAnsi="Cambria Math" w:cs="Cambria Math"/>
                <w:i/>
              </w:rPr>
              <w:t xml:space="preserve">∡ </w:t>
            </w:r>
            <w:r>
              <w:rPr>
                <w:rFonts w:ascii="Arial" w:hAnsi="Arial" w:cs="Arial"/>
                <w:i/>
              </w:rPr>
              <w:t>C</w:t>
            </w:r>
            <w:r w:rsidRPr="00A24289">
              <w:rPr>
                <w:rFonts w:ascii="Arial" w:hAnsi="Arial" w:cs="Arial"/>
                <w:i/>
              </w:rPr>
              <w:t>A</w:t>
            </w:r>
            <w:r>
              <w:rPr>
                <w:rFonts w:ascii="Arial" w:hAnsi="Arial" w:cs="Arial"/>
                <w:i/>
                <w:sz w:val="24"/>
                <w:szCs w:val="24"/>
                <w:lang w:val="es-ES_tradnl"/>
              </w:rPr>
              <w:t>F = m</w:t>
            </w:r>
            <w:r w:rsidRPr="00A24289">
              <w:rPr>
                <w:rFonts w:ascii="Cambria Math" w:hAnsi="Cambria Math" w:cs="Cambria Math"/>
                <w:i/>
              </w:rPr>
              <w:t xml:space="preserve"> ∡ </w:t>
            </w:r>
            <w:r>
              <w:rPr>
                <w:rFonts w:ascii="Arial" w:hAnsi="Arial" w:cs="Arial"/>
                <w:i/>
              </w:rPr>
              <w:t>D</w:t>
            </w:r>
            <w:r w:rsidRPr="00A24289">
              <w:rPr>
                <w:rFonts w:ascii="Arial" w:hAnsi="Arial" w:cs="Arial"/>
                <w:i/>
              </w:rPr>
              <w:t>A</w:t>
            </w:r>
            <w:r>
              <w:rPr>
                <w:rFonts w:ascii="Arial" w:hAnsi="Arial" w:cs="Arial"/>
                <w:i/>
                <w:sz w:val="24"/>
                <w:szCs w:val="24"/>
                <w:lang w:val="es-ES_tradnl"/>
              </w:rPr>
              <w:t>F + m</w:t>
            </w:r>
            <w:r w:rsidRPr="00A24289">
              <w:rPr>
                <w:rFonts w:ascii="Cambria Math" w:hAnsi="Cambria Math" w:cs="Cambria Math"/>
                <w:i/>
              </w:rPr>
              <w:t xml:space="preserve">∡ </w:t>
            </w:r>
            <w:r>
              <w:rPr>
                <w:rFonts w:ascii="Arial" w:hAnsi="Arial" w:cs="Arial"/>
                <w:i/>
              </w:rPr>
              <w:t>C</w:t>
            </w:r>
            <w:r w:rsidRPr="00A24289">
              <w:rPr>
                <w:rFonts w:ascii="Arial" w:hAnsi="Arial" w:cs="Arial"/>
                <w:i/>
              </w:rPr>
              <w:t>A</w:t>
            </w:r>
            <w:r>
              <w:rPr>
                <w:rFonts w:ascii="Arial" w:hAnsi="Arial" w:cs="Arial"/>
                <w:i/>
                <w:sz w:val="24"/>
                <w:szCs w:val="24"/>
                <w:lang w:val="es-ES_tradnl"/>
              </w:rPr>
              <w:t>F- m</w:t>
            </w:r>
            <w:r w:rsidRPr="00A24289">
              <w:rPr>
                <w:rFonts w:ascii="Cambria Math" w:hAnsi="Cambria Math" w:cs="Cambria Math"/>
                <w:i/>
              </w:rPr>
              <w:t xml:space="preserve">∡ </w:t>
            </w:r>
            <w:r>
              <w:rPr>
                <w:rFonts w:ascii="Arial" w:hAnsi="Arial" w:cs="Arial"/>
                <w:i/>
              </w:rPr>
              <w:t>C</w:t>
            </w:r>
            <w:r w:rsidRPr="00A24289">
              <w:rPr>
                <w:rFonts w:ascii="Arial" w:hAnsi="Arial" w:cs="Arial"/>
                <w:i/>
              </w:rPr>
              <w:t>A</w:t>
            </w:r>
            <w:r>
              <w:rPr>
                <w:rFonts w:ascii="Arial" w:hAnsi="Arial" w:cs="Arial"/>
                <w:i/>
                <w:sz w:val="24"/>
                <w:szCs w:val="24"/>
                <w:lang w:val="es-ES_tradnl"/>
              </w:rPr>
              <w:t>F</w:t>
            </w:r>
          </w:p>
        </w:tc>
        <w:tc>
          <w:tcPr>
            <w:tcW w:w="3767" w:type="dxa"/>
          </w:tcPr>
          <w:p w:rsidR="00A24289" w:rsidRDefault="00152C54" w:rsidP="00152C54">
            <w:pPr>
              <w:tabs>
                <w:tab w:val="right" w:pos="8498"/>
              </w:tabs>
              <w:jc w:val="both"/>
              <w:rPr>
                <w:rFonts w:ascii="Arial" w:hAnsi="Arial" w:cs="Arial"/>
              </w:rPr>
            </w:pPr>
            <w:r>
              <w:rPr>
                <w:rFonts w:ascii="Arial" w:hAnsi="Arial" w:cs="Arial"/>
              </w:rPr>
              <w:t xml:space="preserve">Propiedad uniforme de la igualdad </w:t>
            </w:r>
          </w:p>
        </w:tc>
      </w:tr>
      <w:tr w:rsidR="00152C54" w:rsidTr="00A24289">
        <w:tc>
          <w:tcPr>
            <w:tcW w:w="5211" w:type="dxa"/>
          </w:tcPr>
          <w:p w:rsidR="00152C54" w:rsidRDefault="00152C54" w:rsidP="00F4700F">
            <w:pPr>
              <w:pStyle w:val="Prrafodelista"/>
              <w:numPr>
                <w:ilvl w:val="0"/>
                <w:numId w:val="13"/>
              </w:numPr>
              <w:tabs>
                <w:tab w:val="right" w:pos="8498"/>
              </w:tabs>
              <w:jc w:val="both"/>
              <w:rPr>
                <w:rFonts w:ascii="Arial" w:hAnsi="Arial" w:cs="Arial"/>
                <w:i/>
              </w:rPr>
            </w:pPr>
            <w:r>
              <w:rPr>
                <w:rFonts w:ascii="Arial" w:hAnsi="Arial" w:cs="Arial"/>
                <w:i/>
                <w:sz w:val="24"/>
                <w:szCs w:val="24"/>
                <w:lang w:val="es-ES_tradnl"/>
              </w:rPr>
              <w:t>m</w:t>
            </w:r>
            <w:r w:rsidRPr="00A24289">
              <w:rPr>
                <w:rFonts w:ascii="Cambria Math" w:hAnsi="Cambria Math" w:cs="Cambria Math"/>
                <w:i/>
              </w:rPr>
              <w:t xml:space="preserve"> ∡ </w:t>
            </w:r>
            <w:r w:rsidRPr="00A24289">
              <w:rPr>
                <w:rFonts w:ascii="Arial" w:hAnsi="Arial" w:cs="Arial"/>
                <w:i/>
              </w:rPr>
              <w:t>BA</w:t>
            </w:r>
            <w:r w:rsidRPr="00A24289">
              <w:rPr>
                <w:rFonts w:ascii="Arial" w:hAnsi="Arial" w:cs="Arial"/>
                <w:i/>
                <w:sz w:val="24"/>
                <w:szCs w:val="24"/>
                <w:lang w:val="es-ES_tradnl"/>
              </w:rPr>
              <w:t>C</w:t>
            </w:r>
            <w:r>
              <w:rPr>
                <w:rFonts w:ascii="Arial" w:hAnsi="Arial" w:cs="Arial"/>
                <w:i/>
                <w:sz w:val="24"/>
                <w:szCs w:val="24"/>
                <w:lang w:val="es-ES_tradnl"/>
              </w:rPr>
              <w:t xml:space="preserve"> = m</w:t>
            </w:r>
            <w:r w:rsidRPr="00A24289">
              <w:rPr>
                <w:rFonts w:ascii="Cambria Math" w:hAnsi="Cambria Math" w:cs="Cambria Math"/>
                <w:i/>
              </w:rPr>
              <w:t xml:space="preserve"> ∡ </w:t>
            </w:r>
            <w:r>
              <w:rPr>
                <w:rFonts w:ascii="Arial" w:hAnsi="Arial" w:cs="Arial"/>
                <w:i/>
              </w:rPr>
              <w:t>DAF</w:t>
            </w:r>
          </w:p>
        </w:tc>
        <w:tc>
          <w:tcPr>
            <w:tcW w:w="3767" w:type="dxa"/>
          </w:tcPr>
          <w:p w:rsidR="00152C54" w:rsidRDefault="00152C54" w:rsidP="00152C54">
            <w:pPr>
              <w:tabs>
                <w:tab w:val="right" w:pos="8498"/>
              </w:tabs>
              <w:jc w:val="both"/>
              <w:rPr>
                <w:rFonts w:ascii="Arial" w:hAnsi="Arial" w:cs="Arial"/>
              </w:rPr>
            </w:pPr>
            <w:r>
              <w:rPr>
                <w:rFonts w:ascii="Arial" w:hAnsi="Arial" w:cs="Arial"/>
              </w:rPr>
              <w:t>Afirmación 5</w:t>
            </w:r>
          </w:p>
        </w:tc>
      </w:tr>
      <w:tr w:rsidR="00A24289" w:rsidTr="00A24289">
        <w:tc>
          <w:tcPr>
            <w:tcW w:w="5211" w:type="dxa"/>
          </w:tcPr>
          <w:p w:rsidR="00A24289" w:rsidRDefault="00152C54" w:rsidP="00F4700F">
            <w:pPr>
              <w:pStyle w:val="Prrafodelista"/>
              <w:numPr>
                <w:ilvl w:val="0"/>
                <w:numId w:val="13"/>
              </w:numPr>
              <w:tabs>
                <w:tab w:val="right" w:pos="8498"/>
              </w:tabs>
              <w:jc w:val="both"/>
              <w:rPr>
                <w:rFonts w:ascii="Arial" w:hAnsi="Arial" w:cs="Arial"/>
                <w:i/>
              </w:rPr>
            </w:pPr>
            <w:r w:rsidRPr="007E5E72">
              <w:rPr>
                <w:rFonts w:ascii="Cambria Math" w:hAnsi="Cambria Math" w:cs="Cambria Math"/>
                <w:i/>
              </w:rPr>
              <w:t xml:space="preserve">∡ </w:t>
            </w:r>
            <w:r>
              <w:rPr>
                <w:rFonts w:ascii="Arial" w:hAnsi="Arial" w:cs="Arial"/>
                <w:i/>
              </w:rPr>
              <w:t>BA</w:t>
            </w:r>
            <w:r w:rsidRPr="007E5E72">
              <w:rPr>
                <w:rFonts w:ascii="Arial" w:hAnsi="Arial" w:cs="Arial"/>
                <w:i/>
                <w:sz w:val="24"/>
                <w:szCs w:val="24"/>
                <w:lang w:val="es-ES_tradnl"/>
              </w:rPr>
              <w:t>C</w:t>
            </w:r>
            <w:r>
              <w:rPr>
                <w:rFonts w:ascii="Arial" w:hAnsi="Arial" w:cs="Arial"/>
                <w:i/>
              </w:rPr>
              <w:t xml:space="preserve"> </w:t>
            </w:r>
            <w:r>
              <w:rPr>
                <w:rFonts w:ascii="Arial" w:hAnsi="Arial" w:cs="Arial"/>
              </w:rPr>
              <w:t xml:space="preserve"> </w:t>
            </w:r>
            <w:r w:rsidRPr="0093239E">
              <w:rPr>
                <w:rFonts w:ascii="Cambria Math" w:eastAsiaTheme="minorEastAsia" w:hAnsi="Cambria Math" w:cs="Cambria Math"/>
                <w:i/>
              </w:rPr>
              <w:t>≅</w:t>
            </w:r>
            <w:r w:rsidRPr="0093239E">
              <w:rPr>
                <w:rFonts w:ascii="Arial" w:hAnsi="Arial" w:cs="Arial"/>
                <w:sz w:val="24"/>
                <w:szCs w:val="24"/>
                <w:lang w:val="es-ES_tradnl"/>
              </w:rPr>
              <w:t xml:space="preserve"> </w:t>
            </w:r>
            <w:r>
              <w:rPr>
                <w:rFonts w:ascii="Arial" w:hAnsi="Arial" w:cs="Arial"/>
              </w:rPr>
              <w:t xml:space="preserve"> </w:t>
            </w:r>
            <w:r w:rsidRPr="007E5E72">
              <w:rPr>
                <w:rFonts w:ascii="Cambria Math" w:hAnsi="Cambria Math" w:cs="Cambria Math"/>
                <w:i/>
              </w:rPr>
              <w:t xml:space="preserve">∡ </w:t>
            </w:r>
            <w:r>
              <w:rPr>
                <w:rFonts w:ascii="Arial" w:hAnsi="Arial" w:cs="Arial"/>
                <w:i/>
              </w:rPr>
              <w:t>DAF</w:t>
            </w:r>
          </w:p>
        </w:tc>
        <w:tc>
          <w:tcPr>
            <w:tcW w:w="3767" w:type="dxa"/>
          </w:tcPr>
          <w:p w:rsidR="00A24289" w:rsidRDefault="00152C54" w:rsidP="00152C54">
            <w:pPr>
              <w:tabs>
                <w:tab w:val="right" w:pos="8498"/>
              </w:tabs>
              <w:jc w:val="both"/>
              <w:rPr>
                <w:rFonts w:ascii="Arial" w:hAnsi="Arial" w:cs="Arial"/>
              </w:rPr>
            </w:pPr>
            <w:r>
              <w:rPr>
                <w:rFonts w:ascii="Arial" w:hAnsi="Arial" w:cs="Arial"/>
              </w:rPr>
              <w:t xml:space="preserve">Afirmación 6 </w:t>
            </w:r>
          </w:p>
        </w:tc>
      </w:tr>
    </w:tbl>
    <w:p w:rsidR="00A24289" w:rsidRDefault="00A24289" w:rsidP="00FD100C">
      <w:pPr>
        <w:tabs>
          <w:tab w:val="right" w:pos="8498"/>
        </w:tabs>
        <w:spacing w:after="0"/>
        <w:jc w:val="both"/>
        <w:rPr>
          <w:rFonts w:ascii="Arial" w:hAnsi="Arial" w:cs="Arial"/>
        </w:rPr>
      </w:pPr>
    </w:p>
    <w:p w:rsidR="00152C54" w:rsidRDefault="00152C54" w:rsidP="00FD100C">
      <w:pPr>
        <w:tabs>
          <w:tab w:val="right" w:pos="8498"/>
        </w:tabs>
        <w:spacing w:after="0"/>
        <w:jc w:val="both"/>
        <w:rPr>
          <w:rFonts w:ascii="Arial" w:hAnsi="Arial" w:cs="Arial"/>
        </w:rPr>
      </w:pPr>
      <w:r>
        <w:rPr>
          <w:rFonts w:ascii="Arial" w:hAnsi="Arial" w:cs="Arial"/>
        </w:rPr>
        <w:t>Se demostró que los ángulos opuestos por el vértice son congruentes</w:t>
      </w:r>
      <w:r w:rsidR="008A7787">
        <w:rPr>
          <w:rFonts w:ascii="Arial" w:hAnsi="Arial" w:cs="Arial"/>
        </w:rPr>
        <w:t>.</w:t>
      </w:r>
    </w:p>
    <w:p w:rsidR="008A7787" w:rsidRDefault="008A7787" w:rsidP="00FD100C">
      <w:pPr>
        <w:tabs>
          <w:tab w:val="right" w:pos="8498"/>
        </w:tabs>
        <w:spacing w:after="0"/>
        <w:jc w:val="both"/>
        <w:rPr>
          <w:rFonts w:ascii="Arial" w:hAnsi="Arial" w:cs="Arial"/>
        </w:rPr>
      </w:pPr>
    </w:p>
    <w:p w:rsidR="008A7787" w:rsidRDefault="008A7787" w:rsidP="00FD100C">
      <w:pPr>
        <w:tabs>
          <w:tab w:val="right" w:pos="8498"/>
        </w:tabs>
        <w:spacing w:after="0"/>
        <w:jc w:val="both"/>
        <w:rPr>
          <w:rFonts w:ascii="Arial" w:hAnsi="Arial" w:cs="Arial"/>
        </w:rPr>
      </w:pPr>
      <w:r>
        <w:rPr>
          <w:rFonts w:ascii="Arial" w:hAnsi="Arial" w:cs="Arial"/>
        </w:rPr>
        <w:t xml:space="preserve">Como puedes observar para realizar una demostración existen diferentes caminos,  es necesario practicar para poder escoger el camino adecuado,  en las siguientes secciones el trabajo se centrara en los triángulos, más específicamente la semejanza de triangulos. </w:t>
      </w:r>
    </w:p>
    <w:p w:rsidR="0075321E" w:rsidRDefault="0075321E" w:rsidP="00FD100C">
      <w:pPr>
        <w:tabs>
          <w:tab w:val="right" w:pos="8498"/>
        </w:tabs>
        <w:spacing w:after="0"/>
        <w:jc w:val="both"/>
        <w:rPr>
          <w:rFonts w:ascii="Arial" w:hAnsi="Arial" w:cs="Arial"/>
        </w:rPr>
      </w:pPr>
    </w:p>
    <w:p w:rsidR="00152C54" w:rsidRDefault="00152C54" w:rsidP="00FD100C">
      <w:pPr>
        <w:tabs>
          <w:tab w:val="right" w:pos="8498"/>
        </w:tabs>
        <w:spacing w:after="0"/>
        <w:jc w:val="both"/>
        <w:rPr>
          <w:rFonts w:ascii="Arial" w:hAnsi="Arial" w:cs="Arial"/>
        </w:rPr>
      </w:pPr>
    </w:p>
    <w:p w:rsidR="007B3EEE" w:rsidRDefault="00152C54" w:rsidP="001D4CA8">
      <w:pPr>
        <w:tabs>
          <w:tab w:val="right" w:pos="8498"/>
        </w:tabs>
        <w:spacing w:after="0"/>
        <w:jc w:val="both"/>
        <w:rPr>
          <w:rFonts w:ascii="Arial" w:hAnsi="Arial" w:cs="Arial"/>
          <w:highlight w:val="yellow"/>
        </w:rPr>
      </w:pPr>
      <w:r w:rsidRPr="001D4CA8">
        <w:rPr>
          <w:rFonts w:ascii="Arial" w:hAnsi="Arial" w:cs="Arial"/>
        </w:rPr>
        <w:t xml:space="preserve"> </w:t>
      </w:r>
    </w:p>
    <w:p w:rsidR="00152C54" w:rsidRPr="001D4CA8" w:rsidRDefault="004045C0" w:rsidP="001D4CA8">
      <w:pPr>
        <w:tabs>
          <w:tab w:val="right" w:pos="8498"/>
        </w:tabs>
        <w:spacing w:after="0"/>
        <w:jc w:val="both"/>
        <w:rPr>
          <w:rFonts w:ascii="Arial" w:hAnsi="Arial" w:cs="Arial"/>
        </w:rPr>
      </w:pPr>
      <w:r>
        <w:rPr>
          <w:rFonts w:ascii="Arial" w:hAnsi="Arial" w:cs="Arial"/>
          <w:highlight w:val="yellow"/>
        </w:rPr>
        <w:lastRenderedPageBreak/>
        <w:t>SECCIÓN 1</w:t>
      </w:r>
      <w:r w:rsidRPr="007C7957">
        <w:rPr>
          <w:rFonts w:ascii="Arial" w:hAnsi="Arial" w:cs="Arial"/>
          <w:highlight w:val="yellow"/>
        </w:rPr>
        <w:t>]</w:t>
      </w:r>
      <w:r w:rsidRPr="007C7957">
        <w:rPr>
          <w:rFonts w:ascii="Arial" w:hAnsi="Arial" w:cs="Arial"/>
        </w:rPr>
        <w:t xml:space="preserve"> </w:t>
      </w:r>
      <w:r>
        <w:rPr>
          <w:rFonts w:ascii="Arial" w:hAnsi="Arial" w:cs="Arial"/>
          <w:b/>
        </w:rPr>
        <w:t xml:space="preserve">2 semejanza  de triángulos </w:t>
      </w:r>
    </w:p>
    <w:p w:rsidR="00394783" w:rsidRDefault="00394783" w:rsidP="00394783">
      <w:pPr>
        <w:tabs>
          <w:tab w:val="right" w:pos="8498"/>
        </w:tabs>
        <w:spacing w:after="0"/>
        <w:jc w:val="both"/>
        <w:rPr>
          <w:rFonts w:ascii="Arial" w:hAnsi="Arial" w:cs="Arial"/>
        </w:rPr>
      </w:pPr>
    </w:p>
    <w:p w:rsidR="003D3F0F" w:rsidRDefault="00516A7B" w:rsidP="00695D42">
      <w:pPr>
        <w:tabs>
          <w:tab w:val="right" w:pos="8498"/>
        </w:tabs>
        <w:spacing w:after="0"/>
        <w:jc w:val="both"/>
        <w:rPr>
          <w:rFonts w:ascii="Arial" w:hAnsi="Arial" w:cs="Arial"/>
        </w:rPr>
      </w:pPr>
      <w:r>
        <w:rPr>
          <w:rFonts w:ascii="Arial" w:hAnsi="Arial" w:cs="Arial"/>
        </w:rPr>
        <w:t>En geometría d</w:t>
      </w:r>
      <w:r w:rsidR="00902054">
        <w:rPr>
          <w:rFonts w:ascii="Arial" w:hAnsi="Arial" w:cs="Arial"/>
        </w:rPr>
        <w:t>os figuras</w:t>
      </w:r>
      <w:r>
        <w:rPr>
          <w:rFonts w:ascii="Arial" w:hAnsi="Arial" w:cs="Arial"/>
        </w:rPr>
        <w:t xml:space="preserve"> son </w:t>
      </w:r>
      <w:r w:rsidRPr="00516A7B">
        <w:rPr>
          <w:rFonts w:ascii="Arial" w:hAnsi="Arial" w:cs="Arial"/>
          <w:b/>
        </w:rPr>
        <w:t>semejantes</w:t>
      </w:r>
      <w:r>
        <w:rPr>
          <w:rFonts w:ascii="Arial" w:hAnsi="Arial" w:cs="Arial"/>
        </w:rPr>
        <w:t xml:space="preserve"> si poseen la misma forma</w:t>
      </w:r>
      <w:r w:rsidR="00695D42">
        <w:rPr>
          <w:rFonts w:ascii="Arial" w:hAnsi="Arial" w:cs="Arial"/>
        </w:rPr>
        <w:t xml:space="preserve"> y</w:t>
      </w:r>
      <w:r>
        <w:rPr>
          <w:rFonts w:ascii="Arial" w:hAnsi="Arial" w:cs="Arial"/>
        </w:rPr>
        <w:t xml:space="preserve"> su tamaño</w:t>
      </w:r>
      <w:r w:rsidR="00695D42">
        <w:rPr>
          <w:rFonts w:ascii="Arial" w:hAnsi="Arial" w:cs="Arial"/>
        </w:rPr>
        <w:t xml:space="preserve">  </w:t>
      </w:r>
      <w:r w:rsidR="00995C0A">
        <w:rPr>
          <w:rFonts w:ascii="Arial" w:hAnsi="Arial" w:cs="Arial"/>
        </w:rPr>
        <w:t xml:space="preserve">puede ser el mismo o puede ser </w:t>
      </w:r>
      <w:r w:rsidR="00695D42">
        <w:rPr>
          <w:rFonts w:ascii="Arial" w:hAnsi="Arial" w:cs="Arial"/>
        </w:rPr>
        <w:t xml:space="preserve"> diferente, pero </w:t>
      </w:r>
      <w:r w:rsidR="00995C0A">
        <w:rPr>
          <w:rFonts w:ascii="Arial" w:hAnsi="Arial" w:cs="Arial"/>
        </w:rPr>
        <w:t xml:space="preserve">es obligatorio que todas </w:t>
      </w:r>
      <w:r w:rsidR="00695D42">
        <w:rPr>
          <w:rFonts w:ascii="Arial" w:hAnsi="Arial" w:cs="Arial"/>
        </w:rPr>
        <w:t>las medidas de las dos figuras guardad una relación de proporcionalidad, un ejemplo real de semejanza se puede observar en un modelo a escala de una carro  y el carro real, donde todas las medidas del modelo a escala son proporcionales con sus respectivas medida del carro real</w:t>
      </w:r>
      <w:r w:rsidR="006C6555">
        <w:rPr>
          <w:rFonts w:ascii="Arial" w:hAnsi="Arial" w:cs="Arial"/>
        </w:rPr>
        <w:t>, observa la siguiente imagen que muestra mas claramente la idea de semejanza:</w:t>
      </w:r>
    </w:p>
    <w:p w:rsidR="006C6555" w:rsidRDefault="006C6555" w:rsidP="00695D42">
      <w:pPr>
        <w:tabs>
          <w:tab w:val="right" w:pos="8498"/>
        </w:tabs>
        <w:spacing w:after="0"/>
        <w:jc w:val="both"/>
        <w:rPr>
          <w:rFonts w:ascii="Arial" w:hAnsi="Arial" w:cs="Arial"/>
        </w:rPr>
      </w:pPr>
    </w:p>
    <w:p w:rsidR="006C6555" w:rsidRDefault="006C6555" w:rsidP="00695D42">
      <w:pPr>
        <w:tabs>
          <w:tab w:val="right" w:pos="8498"/>
        </w:tabs>
        <w:spacing w:after="0"/>
        <w:jc w:val="both"/>
        <w:rPr>
          <w:rFonts w:ascii="Arial" w:hAnsi="Arial" w:cs="Arial"/>
        </w:rPr>
      </w:pPr>
    </w:p>
    <w:tbl>
      <w:tblPr>
        <w:tblStyle w:val="Tablaconcuadrcula1"/>
        <w:tblW w:w="0" w:type="auto"/>
        <w:tblLayout w:type="fixed"/>
        <w:tblLook w:val="04A0"/>
      </w:tblPr>
      <w:tblGrid>
        <w:gridCol w:w="2943"/>
        <w:gridCol w:w="6111"/>
      </w:tblGrid>
      <w:tr w:rsidR="003D3F0F" w:rsidRPr="00492F5C" w:rsidTr="0063692C">
        <w:tc>
          <w:tcPr>
            <w:tcW w:w="9054" w:type="dxa"/>
            <w:gridSpan w:val="2"/>
            <w:shd w:val="clear" w:color="auto" w:fill="0D0D0D" w:themeFill="text1" w:themeFillTint="F2"/>
          </w:tcPr>
          <w:p w:rsidR="003D3F0F" w:rsidRPr="00492F5C" w:rsidRDefault="003D3F0F" w:rsidP="0063692C">
            <w:pPr>
              <w:jc w:val="center"/>
              <w:rPr>
                <w:rFonts w:ascii="Arial" w:hAnsi="Arial" w:cs="Arial"/>
                <w:b/>
                <w:sz w:val="24"/>
                <w:szCs w:val="24"/>
              </w:rPr>
            </w:pPr>
            <w:r w:rsidRPr="00492F5C">
              <w:rPr>
                <w:rFonts w:ascii="Arial" w:hAnsi="Arial" w:cs="Arial"/>
                <w:b/>
                <w:sz w:val="24"/>
                <w:szCs w:val="24"/>
              </w:rPr>
              <w:t>Imagen (fotografía, gráfica o ilustración)</w:t>
            </w:r>
          </w:p>
        </w:tc>
      </w:tr>
      <w:tr w:rsidR="003D3F0F" w:rsidRPr="00492F5C" w:rsidTr="0063692C">
        <w:tc>
          <w:tcPr>
            <w:tcW w:w="2943" w:type="dxa"/>
          </w:tcPr>
          <w:p w:rsidR="003D3F0F" w:rsidRPr="00492F5C" w:rsidRDefault="003D3F0F" w:rsidP="0063692C">
            <w:pPr>
              <w:rPr>
                <w:rFonts w:ascii="Arial" w:hAnsi="Arial" w:cs="Arial"/>
                <w:b/>
                <w:sz w:val="24"/>
                <w:szCs w:val="24"/>
              </w:rPr>
            </w:pPr>
            <w:r w:rsidRPr="00492F5C">
              <w:rPr>
                <w:rFonts w:ascii="Arial" w:hAnsi="Arial" w:cs="Arial"/>
                <w:b/>
                <w:sz w:val="24"/>
                <w:szCs w:val="24"/>
              </w:rPr>
              <w:t>Código</w:t>
            </w:r>
          </w:p>
        </w:tc>
        <w:tc>
          <w:tcPr>
            <w:tcW w:w="6111" w:type="dxa"/>
          </w:tcPr>
          <w:p w:rsidR="003D3F0F" w:rsidRPr="00492F5C" w:rsidRDefault="003D3F0F" w:rsidP="0063692C">
            <w:pPr>
              <w:rPr>
                <w:rFonts w:ascii="Arial" w:hAnsi="Arial" w:cs="Arial"/>
                <w:b/>
                <w:sz w:val="24"/>
                <w:szCs w:val="24"/>
              </w:rPr>
            </w:pPr>
            <w:r w:rsidRPr="00492F5C">
              <w:rPr>
                <w:rFonts w:ascii="Arial" w:hAnsi="Arial" w:cs="Arial"/>
                <w:sz w:val="24"/>
                <w:szCs w:val="24"/>
              </w:rPr>
              <w:t>MA_09_05_IMG0</w:t>
            </w:r>
            <w:r w:rsidR="00E224AD">
              <w:rPr>
                <w:rFonts w:ascii="Arial" w:hAnsi="Arial" w:cs="Arial"/>
                <w:sz w:val="24"/>
                <w:szCs w:val="24"/>
              </w:rPr>
              <w:t>7</w:t>
            </w:r>
          </w:p>
        </w:tc>
      </w:tr>
      <w:tr w:rsidR="003D3F0F" w:rsidRPr="00492F5C" w:rsidTr="0063692C">
        <w:tc>
          <w:tcPr>
            <w:tcW w:w="2943" w:type="dxa"/>
          </w:tcPr>
          <w:p w:rsidR="003D3F0F" w:rsidRPr="00492F5C" w:rsidRDefault="003D3F0F" w:rsidP="0063692C">
            <w:pPr>
              <w:rPr>
                <w:rFonts w:ascii="Arial" w:hAnsi="Arial" w:cs="Arial"/>
                <w:sz w:val="24"/>
                <w:szCs w:val="24"/>
              </w:rPr>
            </w:pPr>
            <w:r w:rsidRPr="00492F5C">
              <w:rPr>
                <w:rFonts w:ascii="Arial" w:hAnsi="Arial" w:cs="Arial"/>
                <w:b/>
                <w:sz w:val="24"/>
                <w:szCs w:val="24"/>
              </w:rPr>
              <w:t>Descripción</w:t>
            </w:r>
          </w:p>
        </w:tc>
        <w:tc>
          <w:tcPr>
            <w:tcW w:w="6111" w:type="dxa"/>
          </w:tcPr>
          <w:p w:rsidR="003D3F0F" w:rsidRPr="00492F5C" w:rsidRDefault="003D3F0F" w:rsidP="0063692C">
            <w:pPr>
              <w:rPr>
                <w:rFonts w:ascii="Arial" w:hAnsi="Arial" w:cs="Arial"/>
                <w:sz w:val="24"/>
                <w:szCs w:val="24"/>
              </w:rPr>
            </w:pPr>
            <w:r>
              <w:rPr>
                <w:rFonts w:ascii="Arial" w:hAnsi="Arial" w:cs="Arial"/>
                <w:sz w:val="24"/>
                <w:szCs w:val="24"/>
              </w:rPr>
              <w:t xml:space="preserve">Carro escarabajo real y a escala </w:t>
            </w:r>
          </w:p>
        </w:tc>
      </w:tr>
      <w:tr w:rsidR="003D3F0F" w:rsidRPr="00492F5C" w:rsidTr="0063692C">
        <w:tc>
          <w:tcPr>
            <w:tcW w:w="2943" w:type="dxa"/>
          </w:tcPr>
          <w:p w:rsidR="003D3F0F" w:rsidRPr="00492F5C" w:rsidRDefault="003D3F0F" w:rsidP="0063692C">
            <w:pPr>
              <w:rPr>
                <w:rFonts w:ascii="Arial" w:hAnsi="Arial" w:cs="Arial"/>
                <w:sz w:val="24"/>
                <w:szCs w:val="24"/>
              </w:rPr>
            </w:pPr>
            <w:r w:rsidRPr="00492F5C">
              <w:rPr>
                <w:rFonts w:ascii="Arial" w:hAnsi="Arial" w:cs="Arial"/>
                <w:b/>
                <w:sz w:val="24"/>
                <w:szCs w:val="24"/>
              </w:rPr>
              <w:t>Código Shutterstock (o URL o la ruta en AulaPlaneta)</w:t>
            </w:r>
          </w:p>
        </w:tc>
        <w:tc>
          <w:tcPr>
            <w:tcW w:w="6111" w:type="dxa"/>
          </w:tcPr>
          <w:p w:rsidR="003D3F0F" w:rsidRDefault="003D3F0F" w:rsidP="0063692C">
            <w:pPr>
              <w:rPr>
                <w:rStyle w:val="Refdecomentario"/>
                <w:rFonts w:ascii="Calibri" w:eastAsia="Calibri" w:hAnsi="Calibri" w:cs="Times New Roman"/>
              </w:rPr>
            </w:pPr>
            <w:r w:rsidRPr="00492F5C">
              <w:rPr>
                <w:rStyle w:val="Refdecomentario"/>
                <w:rFonts w:ascii="Calibri" w:eastAsia="Calibri" w:hAnsi="Calibri" w:cs="Times New Roman"/>
              </w:rPr>
              <w:t xml:space="preserve"> </w:t>
            </w:r>
          </w:p>
          <w:p w:rsidR="003D3F0F" w:rsidRDefault="003D3F0F" w:rsidP="0063692C">
            <w:pPr>
              <w:rPr>
                <w:rStyle w:val="Refdecomentario"/>
                <w:rFonts w:ascii="Calibri" w:eastAsia="Calibri" w:hAnsi="Calibri" w:cs="Times New Roman"/>
              </w:rPr>
            </w:pPr>
            <w:r>
              <w:rPr>
                <w:noProof/>
                <w:lang w:val="es-ES" w:eastAsia="es-ES"/>
              </w:rPr>
              <w:drawing>
                <wp:inline distT="0" distB="0" distL="0" distR="0">
                  <wp:extent cx="3113171" cy="2628900"/>
                  <wp:effectExtent l="19050" t="0" r="0" b="0"/>
                  <wp:docPr id="1" name="Imagen 1" descr="http://thumb7.shutterstock.com/display_pic_with_logo/384199/384199,1242833840,1/stock-vector-top-view-on-the-blue-retro-beetle-car-vector-icon-305904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humb7.shutterstock.com/display_pic_with_logo/384199/384199,1242833840,1/stock-vector-top-view-on-the-blue-retro-beetle-car-vector-icon-30590491.jpg"/>
                          <pic:cNvPicPr>
                            <a:picLocks noChangeAspect="1" noChangeArrowheads="1"/>
                          </pic:cNvPicPr>
                        </pic:nvPicPr>
                        <pic:blipFill>
                          <a:blip r:embed="rId15"/>
                          <a:srcRect/>
                          <a:stretch>
                            <a:fillRect/>
                          </a:stretch>
                        </pic:blipFill>
                        <pic:spPr bwMode="auto">
                          <a:xfrm>
                            <a:off x="0" y="0"/>
                            <a:ext cx="3113171" cy="2628900"/>
                          </a:xfrm>
                          <a:prstGeom prst="rect">
                            <a:avLst/>
                          </a:prstGeom>
                          <a:noFill/>
                          <a:ln w="9525">
                            <a:noFill/>
                            <a:miter lim="800000"/>
                            <a:headEnd/>
                            <a:tailEnd/>
                          </a:ln>
                        </pic:spPr>
                      </pic:pic>
                    </a:graphicData>
                  </a:graphic>
                </wp:inline>
              </w:drawing>
            </w:r>
          </w:p>
          <w:p w:rsidR="003D3F0F" w:rsidRDefault="003D3F0F" w:rsidP="0063692C">
            <w:pPr>
              <w:rPr>
                <w:rStyle w:val="Refdecomentario"/>
                <w:rFonts w:ascii="Calibri" w:eastAsia="Calibri" w:hAnsi="Calibri" w:cs="Times New Roman"/>
              </w:rPr>
            </w:pPr>
          </w:p>
          <w:p w:rsidR="003D3F0F" w:rsidRDefault="003D3F0F" w:rsidP="0063692C">
            <w:pPr>
              <w:rPr>
                <w:rStyle w:val="Refdecomentario"/>
                <w:rFonts w:ascii="Calibri" w:eastAsia="Calibri" w:hAnsi="Calibri" w:cs="Times New Roman"/>
              </w:rPr>
            </w:pPr>
          </w:p>
          <w:p w:rsidR="003D3F0F" w:rsidRDefault="003D3F0F" w:rsidP="0063692C">
            <w:pPr>
              <w:rPr>
                <w:rStyle w:val="Refdecomentario"/>
                <w:rFonts w:ascii="Calibri" w:eastAsia="Calibri" w:hAnsi="Calibri" w:cs="Times New Roman"/>
              </w:rPr>
            </w:pPr>
          </w:p>
          <w:p w:rsidR="003D3F0F" w:rsidRDefault="00DB7D0A" w:rsidP="0063692C">
            <w:pPr>
              <w:rPr>
                <w:rStyle w:val="Refdecomentario"/>
                <w:rFonts w:ascii="Calibri" w:eastAsia="Calibri" w:hAnsi="Calibri" w:cs="Times New Roman"/>
              </w:rPr>
            </w:pPr>
            <w:hyperlink r:id="rId16" w:history="1">
              <w:r w:rsidR="003D3F0F" w:rsidRPr="00122B06">
                <w:rPr>
                  <w:rStyle w:val="Hipervnculo"/>
                  <w:rFonts w:ascii="Calibri" w:eastAsia="Calibri" w:hAnsi="Calibri" w:cs="Times New Roman"/>
                  <w:sz w:val="18"/>
                  <w:szCs w:val="18"/>
                </w:rPr>
                <w:t>http://thumb7.shutterstock.com/display_pic_with_logo/384199/384199,1242833840,1/stock-vector-top-view-on-the-blue-retro-beetle-car-vector-icon-30590491.jpg</w:t>
              </w:r>
            </w:hyperlink>
          </w:p>
          <w:p w:rsidR="003D3F0F" w:rsidRDefault="003D3F0F" w:rsidP="0063692C">
            <w:pPr>
              <w:rPr>
                <w:rStyle w:val="Refdecomentario"/>
                <w:rFonts w:ascii="Calibri" w:eastAsia="Calibri" w:hAnsi="Calibri" w:cs="Times New Roman"/>
              </w:rPr>
            </w:pPr>
          </w:p>
          <w:p w:rsidR="003D3F0F" w:rsidRPr="00492F5C" w:rsidRDefault="003D3F0F" w:rsidP="0063692C">
            <w:pPr>
              <w:rPr>
                <w:rFonts w:ascii="Arial" w:hAnsi="Arial" w:cs="Arial"/>
                <w:sz w:val="24"/>
                <w:szCs w:val="24"/>
              </w:rPr>
            </w:pPr>
          </w:p>
        </w:tc>
      </w:tr>
      <w:tr w:rsidR="003D3F0F" w:rsidRPr="00492F5C" w:rsidTr="0063692C">
        <w:trPr>
          <w:trHeight w:val="70"/>
        </w:trPr>
        <w:tc>
          <w:tcPr>
            <w:tcW w:w="2943" w:type="dxa"/>
          </w:tcPr>
          <w:p w:rsidR="003D3F0F" w:rsidRPr="00492F5C" w:rsidRDefault="003D3F0F" w:rsidP="0063692C">
            <w:pPr>
              <w:rPr>
                <w:rFonts w:ascii="Arial" w:hAnsi="Arial" w:cs="Arial"/>
                <w:sz w:val="24"/>
                <w:szCs w:val="24"/>
              </w:rPr>
            </w:pPr>
            <w:r w:rsidRPr="00492F5C">
              <w:rPr>
                <w:rFonts w:ascii="Arial" w:hAnsi="Arial" w:cs="Arial"/>
                <w:b/>
                <w:sz w:val="24"/>
                <w:szCs w:val="24"/>
              </w:rPr>
              <w:t>Pie de imagen</w:t>
            </w:r>
          </w:p>
        </w:tc>
        <w:tc>
          <w:tcPr>
            <w:tcW w:w="6111" w:type="dxa"/>
          </w:tcPr>
          <w:p w:rsidR="003D3F0F" w:rsidRPr="00A24289" w:rsidRDefault="003D3F0F" w:rsidP="0063692C">
            <w:pPr>
              <w:tabs>
                <w:tab w:val="right" w:pos="8498"/>
              </w:tabs>
              <w:rPr>
                <w:rFonts w:ascii="Arial" w:hAnsi="Arial" w:cs="Arial"/>
                <w:i/>
              </w:rPr>
            </w:pPr>
            <w:r w:rsidRPr="00A24289">
              <w:rPr>
                <w:rFonts w:ascii="Arial" w:hAnsi="Arial" w:cs="Arial"/>
                <w:i/>
              </w:rPr>
              <w:t xml:space="preserve"> </w:t>
            </w:r>
            <w:r>
              <w:rPr>
                <w:rFonts w:ascii="Arial" w:hAnsi="Arial" w:cs="Arial"/>
                <w:i/>
              </w:rPr>
              <w:t xml:space="preserve">Carro escarabajo real y un modelo a escala </w:t>
            </w:r>
          </w:p>
          <w:p w:rsidR="003D3F0F" w:rsidRPr="00A24289" w:rsidRDefault="003D3F0F" w:rsidP="0063692C">
            <w:pPr>
              <w:rPr>
                <w:rFonts w:ascii="Arial" w:hAnsi="Arial" w:cs="Arial"/>
                <w:i/>
                <w:sz w:val="24"/>
                <w:szCs w:val="24"/>
                <w:lang w:val="es-ES_tradnl"/>
              </w:rPr>
            </w:pPr>
          </w:p>
        </w:tc>
      </w:tr>
    </w:tbl>
    <w:p w:rsidR="003D6CB7" w:rsidRDefault="00695D42" w:rsidP="00695D42">
      <w:pPr>
        <w:tabs>
          <w:tab w:val="right" w:pos="8498"/>
        </w:tabs>
        <w:spacing w:after="0"/>
        <w:jc w:val="both"/>
        <w:rPr>
          <w:rFonts w:ascii="Arial" w:hAnsi="Arial" w:cs="Arial"/>
          <w:b/>
        </w:rPr>
      </w:pPr>
      <w:r>
        <w:rPr>
          <w:rFonts w:ascii="Arial" w:hAnsi="Arial" w:cs="Arial"/>
        </w:rPr>
        <w:t xml:space="preserve">    </w:t>
      </w:r>
      <w:r w:rsidR="00902054" w:rsidRPr="00902054">
        <w:rPr>
          <w:rFonts w:ascii="Arial" w:hAnsi="Arial" w:cs="Arial"/>
          <w:b/>
        </w:rPr>
        <w:t xml:space="preserve"> </w:t>
      </w:r>
      <w:r w:rsidR="003D6CB7" w:rsidRPr="00902054">
        <w:rPr>
          <w:rFonts w:ascii="Arial" w:hAnsi="Arial" w:cs="Arial"/>
          <w:b/>
        </w:rPr>
        <w:t xml:space="preserve"> </w:t>
      </w:r>
    </w:p>
    <w:p w:rsidR="007B3EEE" w:rsidRDefault="00285491" w:rsidP="00695D42">
      <w:pPr>
        <w:tabs>
          <w:tab w:val="right" w:pos="8498"/>
        </w:tabs>
        <w:spacing w:after="0"/>
        <w:jc w:val="both"/>
        <w:rPr>
          <w:rFonts w:ascii="Arial" w:hAnsi="Arial" w:cs="Arial"/>
        </w:rPr>
      </w:pPr>
      <w:r>
        <w:rPr>
          <w:rFonts w:ascii="Arial" w:hAnsi="Arial" w:cs="Arial"/>
        </w:rPr>
        <w:t>Se ha mostrado una idea muy global sobre lo que es la semejanza, recuerda</w:t>
      </w:r>
      <w:r w:rsidR="006C6555">
        <w:rPr>
          <w:rFonts w:ascii="Arial" w:hAnsi="Arial" w:cs="Arial"/>
        </w:rPr>
        <w:t xml:space="preserve"> que el trabajo se debe centrar en la semejan</w:t>
      </w:r>
      <w:r>
        <w:rPr>
          <w:rFonts w:ascii="Arial" w:hAnsi="Arial" w:cs="Arial"/>
        </w:rPr>
        <w:t xml:space="preserve">za pero de </w:t>
      </w:r>
      <w:r w:rsidR="006C6555">
        <w:rPr>
          <w:rFonts w:ascii="Arial" w:hAnsi="Arial" w:cs="Arial"/>
        </w:rPr>
        <w:t xml:space="preserve"> triángulos, por tal motivo en las siguientes secciones</w:t>
      </w:r>
      <w:r>
        <w:rPr>
          <w:rFonts w:ascii="Arial" w:hAnsi="Arial" w:cs="Arial"/>
        </w:rPr>
        <w:t xml:space="preserve"> el trabajo girara en torno a la semejanza de triángulos, pero para comenzar se debe profundizar un poco más en la proporcionalidad y en la semejanza, esto se desarrollara en l siguiente sesión. </w:t>
      </w:r>
    </w:p>
    <w:p w:rsidR="007E2313" w:rsidRDefault="007E2313" w:rsidP="00695D42">
      <w:pPr>
        <w:tabs>
          <w:tab w:val="right" w:pos="8498"/>
        </w:tabs>
        <w:spacing w:after="0"/>
        <w:jc w:val="both"/>
        <w:rPr>
          <w:rFonts w:ascii="Arial" w:hAnsi="Arial" w:cs="Arial"/>
        </w:rPr>
      </w:pPr>
    </w:p>
    <w:p w:rsidR="00BD64E4" w:rsidRPr="006C6555" w:rsidRDefault="00BD64E4" w:rsidP="00695D42">
      <w:pPr>
        <w:tabs>
          <w:tab w:val="right" w:pos="8498"/>
        </w:tabs>
        <w:spacing w:after="0"/>
        <w:jc w:val="both"/>
        <w:rPr>
          <w:rFonts w:ascii="Arial" w:hAnsi="Arial" w:cs="Arial"/>
        </w:rPr>
      </w:pPr>
    </w:p>
    <w:tbl>
      <w:tblPr>
        <w:tblStyle w:val="Tablaconcuadrcula2"/>
        <w:tblW w:w="0" w:type="auto"/>
        <w:tblLook w:val="04A0"/>
      </w:tblPr>
      <w:tblGrid>
        <w:gridCol w:w="2518"/>
        <w:gridCol w:w="6460"/>
      </w:tblGrid>
      <w:tr w:rsidR="007E2313" w:rsidRPr="00596306" w:rsidTr="00195955">
        <w:tc>
          <w:tcPr>
            <w:tcW w:w="8978" w:type="dxa"/>
            <w:gridSpan w:val="2"/>
            <w:shd w:val="clear" w:color="auto" w:fill="000000" w:themeFill="text1"/>
          </w:tcPr>
          <w:p w:rsidR="007E2313" w:rsidRPr="00C34E75" w:rsidRDefault="007E2313" w:rsidP="00195955">
            <w:pPr>
              <w:jc w:val="center"/>
              <w:rPr>
                <w:rFonts w:ascii="Arial" w:hAnsi="Arial" w:cs="Arial"/>
                <w:b/>
                <w:sz w:val="24"/>
                <w:szCs w:val="24"/>
              </w:rPr>
            </w:pPr>
            <w:r w:rsidRPr="00C34E75">
              <w:rPr>
                <w:rFonts w:ascii="Arial" w:hAnsi="Arial" w:cs="Arial"/>
                <w:b/>
                <w:sz w:val="24"/>
                <w:szCs w:val="24"/>
              </w:rPr>
              <w:lastRenderedPageBreak/>
              <w:t>Destacado</w:t>
            </w:r>
          </w:p>
        </w:tc>
      </w:tr>
      <w:tr w:rsidR="007E2313" w:rsidRPr="00596306" w:rsidTr="00195955">
        <w:tc>
          <w:tcPr>
            <w:tcW w:w="2518" w:type="dxa"/>
          </w:tcPr>
          <w:p w:rsidR="007E2313" w:rsidRPr="00C34E75" w:rsidRDefault="007E2313" w:rsidP="00195955">
            <w:pPr>
              <w:rPr>
                <w:rFonts w:ascii="Arial" w:hAnsi="Arial" w:cs="Arial"/>
                <w:b/>
                <w:sz w:val="24"/>
                <w:szCs w:val="24"/>
              </w:rPr>
            </w:pPr>
            <w:r w:rsidRPr="00C34E75">
              <w:rPr>
                <w:rFonts w:ascii="Arial" w:hAnsi="Arial" w:cs="Arial"/>
                <w:b/>
                <w:sz w:val="24"/>
                <w:szCs w:val="24"/>
              </w:rPr>
              <w:t>Título</w:t>
            </w:r>
          </w:p>
        </w:tc>
        <w:tc>
          <w:tcPr>
            <w:tcW w:w="6460" w:type="dxa"/>
          </w:tcPr>
          <w:p w:rsidR="007E2313" w:rsidRPr="00C34E75" w:rsidRDefault="007E2313" w:rsidP="00195955">
            <w:pPr>
              <w:jc w:val="center"/>
              <w:rPr>
                <w:rFonts w:ascii="Arial" w:hAnsi="Arial" w:cs="Arial"/>
                <w:b/>
                <w:sz w:val="24"/>
                <w:szCs w:val="24"/>
              </w:rPr>
            </w:pPr>
            <w:r>
              <w:rPr>
                <w:rFonts w:ascii="Arial" w:hAnsi="Arial" w:cs="Arial"/>
                <w:b/>
                <w:sz w:val="24"/>
                <w:szCs w:val="24"/>
              </w:rPr>
              <w:t xml:space="preserve">Nota histórica </w:t>
            </w:r>
            <w:r w:rsidRPr="00C34E75">
              <w:rPr>
                <w:rFonts w:ascii="Arial" w:hAnsi="Arial" w:cs="Arial"/>
                <w:b/>
                <w:sz w:val="24"/>
                <w:szCs w:val="24"/>
              </w:rPr>
              <w:t xml:space="preserve"> </w:t>
            </w:r>
          </w:p>
        </w:tc>
      </w:tr>
      <w:tr w:rsidR="007E2313" w:rsidRPr="00596306" w:rsidTr="00195955">
        <w:tc>
          <w:tcPr>
            <w:tcW w:w="2518" w:type="dxa"/>
          </w:tcPr>
          <w:p w:rsidR="007E2313" w:rsidRPr="00C34E75" w:rsidRDefault="007E2313" w:rsidP="00195955">
            <w:pPr>
              <w:rPr>
                <w:rFonts w:ascii="Arial" w:hAnsi="Arial" w:cs="Arial"/>
                <w:sz w:val="24"/>
                <w:szCs w:val="24"/>
                <w:lang w:val="es-ES"/>
              </w:rPr>
            </w:pPr>
            <w:r w:rsidRPr="00C34E75">
              <w:rPr>
                <w:rFonts w:ascii="Arial" w:hAnsi="Arial" w:cs="Arial"/>
                <w:sz w:val="24"/>
                <w:szCs w:val="24"/>
                <w:lang w:val="es-ES"/>
              </w:rPr>
              <w:t>Contenido</w:t>
            </w:r>
          </w:p>
        </w:tc>
        <w:tc>
          <w:tcPr>
            <w:tcW w:w="6460" w:type="dxa"/>
          </w:tcPr>
          <w:p w:rsidR="007E2313" w:rsidRPr="00FE09E7" w:rsidRDefault="007E2313" w:rsidP="00BD64E4">
            <w:pPr>
              <w:autoSpaceDE w:val="0"/>
              <w:autoSpaceDN w:val="0"/>
              <w:adjustRightInd w:val="0"/>
              <w:jc w:val="both"/>
              <w:rPr>
                <w:rFonts w:ascii="Arial" w:hAnsi="Arial" w:cs="Arial"/>
                <w:i/>
                <w:lang w:val="es-ES"/>
              </w:rPr>
            </w:pPr>
            <w:r>
              <w:rPr>
                <w:rFonts w:ascii="Arial" w:hAnsi="Arial" w:cs="Arial"/>
                <w:i/>
                <w:lang w:val="es-ES"/>
              </w:rPr>
              <w:t>Decir exactamente  quien descubrió la semejanza no es posible, se cree que</w:t>
            </w:r>
            <w:r w:rsidR="00BD64E4">
              <w:rPr>
                <w:rFonts w:ascii="Arial" w:hAnsi="Arial" w:cs="Arial"/>
                <w:i/>
                <w:lang w:val="es-ES"/>
              </w:rPr>
              <w:t xml:space="preserve"> en la civilización de </w:t>
            </w:r>
            <w:r>
              <w:rPr>
                <w:rFonts w:ascii="Arial" w:hAnsi="Arial" w:cs="Arial"/>
                <w:i/>
                <w:lang w:val="es-ES"/>
              </w:rPr>
              <w:t xml:space="preserve"> los  babilónicos</w:t>
            </w:r>
            <w:r w:rsidR="00BD64E4">
              <w:rPr>
                <w:rFonts w:ascii="Arial" w:hAnsi="Arial" w:cs="Arial"/>
                <w:i/>
                <w:lang w:val="es-ES"/>
              </w:rPr>
              <w:t xml:space="preserve"> fueron  una de las primeras civilizaciones que </w:t>
            </w:r>
            <w:r>
              <w:rPr>
                <w:rFonts w:ascii="Arial" w:hAnsi="Arial" w:cs="Arial"/>
                <w:i/>
                <w:lang w:val="es-ES"/>
              </w:rPr>
              <w:t xml:space="preserve"> manejaban de alguna forma el concepto de seme</w:t>
            </w:r>
            <w:r w:rsidR="00BD64E4">
              <w:rPr>
                <w:rFonts w:ascii="Arial" w:hAnsi="Arial" w:cs="Arial"/>
                <w:i/>
                <w:lang w:val="es-ES"/>
              </w:rPr>
              <w:t>janza.</w:t>
            </w:r>
            <w:r>
              <w:rPr>
                <w:rFonts w:ascii="Arial" w:hAnsi="Arial" w:cs="Arial"/>
                <w:i/>
                <w:lang w:val="es-ES"/>
              </w:rPr>
              <w:t xml:space="preserve"> </w:t>
            </w:r>
          </w:p>
        </w:tc>
      </w:tr>
    </w:tbl>
    <w:p w:rsidR="007B3EEE" w:rsidRDefault="007B3EEE" w:rsidP="00695D42">
      <w:pPr>
        <w:tabs>
          <w:tab w:val="right" w:pos="8498"/>
        </w:tabs>
        <w:spacing w:after="0"/>
        <w:jc w:val="both"/>
        <w:rPr>
          <w:rFonts w:ascii="Arial" w:hAnsi="Arial" w:cs="Arial"/>
          <w:b/>
        </w:rPr>
      </w:pPr>
    </w:p>
    <w:p w:rsidR="00285491" w:rsidRDefault="00285491" w:rsidP="00285491">
      <w:pPr>
        <w:tabs>
          <w:tab w:val="right" w:pos="8498"/>
        </w:tabs>
        <w:spacing w:after="0"/>
        <w:jc w:val="both"/>
        <w:rPr>
          <w:rFonts w:ascii="Arial" w:hAnsi="Arial" w:cs="Arial"/>
          <w:b/>
        </w:rPr>
      </w:pPr>
      <w:r>
        <w:rPr>
          <w:rFonts w:ascii="Arial" w:hAnsi="Arial" w:cs="Arial"/>
          <w:highlight w:val="yellow"/>
        </w:rPr>
        <w:t>SECCIÓN 2</w:t>
      </w:r>
      <w:r w:rsidRPr="007C7957">
        <w:rPr>
          <w:rFonts w:ascii="Arial" w:hAnsi="Arial" w:cs="Arial"/>
          <w:highlight w:val="yellow"/>
        </w:rPr>
        <w:t>]</w:t>
      </w:r>
      <w:r w:rsidRPr="007C7957">
        <w:rPr>
          <w:rFonts w:ascii="Arial" w:hAnsi="Arial" w:cs="Arial"/>
        </w:rPr>
        <w:t xml:space="preserve"> </w:t>
      </w:r>
      <w:r>
        <w:rPr>
          <w:rFonts w:ascii="Arial" w:hAnsi="Arial" w:cs="Arial"/>
          <w:b/>
        </w:rPr>
        <w:t xml:space="preserve">2.1 proporcionalidad y semejanza </w:t>
      </w:r>
    </w:p>
    <w:p w:rsidR="00285491" w:rsidRDefault="00285491" w:rsidP="00285491">
      <w:pPr>
        <w:tabs>
          <w:tab w:val="right" w:pos="8498"/>
        </w:tabs>
        <w:spacing w:after="0"/>
        <w:jc w:val="both"/>
        <w:rPr>
          <w:rFonts w:ascii="Arial" w:hAnsi="Arial" w:cs="Arial"/>
          <w:b/>
        </w:rPr>
      </w:pPr>
    </w:p>
    <w:p w:rsidR="004E10B3" w:rsidRDefault="004E10B3" w:rsidP="00285491">
      <w:pPr>
        <w:tabs>
          <w:tab w:val="right" w:pos="8498"/>
        </w:tabs>
        <w:spacing w:after="0"/>
        <w:jc w:val="both"/>
        <w:rPr>
          <w:rFonts w:ascii="Arial" w:hAnsi="Arial" w:cs="Arial"/>
        </w:rPr>
      </w:pPr>
      <w:r>
        <w:rPr>
          <w:rFonts w:ascii="Arial" w:hAnsi="Arial" w:cs="Arial"/>
        </w:rPr>
        <w:t xml:space="preserve">Cuando se quiere abordar la semejanza de figuras geométricas o no geométricas de una manera más formal  es necesario conocer y manejar adecuadamente la </w:t>
      </w:r>
      <w:r w:rsidR="007C1B80" w:rsidRPr="007C1B80">
        <w:rPr>
          <w:rFonts w:ascii="Arial" w:hAnsi="Arial" w:cs="Arial"/>
          <w:b/>
        </w:rPr>
        <w:t>proporcionalidad</w:t>
      </w:r>
      <w:r>
        <w:rPr>
          <w:rFonts w:ascii="Arial" w:hAnsi="Arial" w:cs="Arial"/>
          <w:b/>
        </w:rPr>
        <w:t xml:space="preserve"> </w:t>
      </w:r>
      <w:r>
        <w:rPr>
          <w:rFonts w:ascii="Arial" w:hAnsi="Arial" w:cs="Arial"/>
        </w:rPr>
        <w:t>entre magnitudes,</w:t>
      </w:r>
      <w:r w:rsidR="008B2622">
        <w:rPr>
          <w:rFonts w:ascii="Arial" w:hAnsi="Arial" w:cs="Arial"/>
        </w:rPr>
        <w:t xml:space="preserve"> para posteriormente poder abordar el concepto de semejanza, </w:t>
      </w:r>
      <w:r>
        <w:rPr>
          <w:rFonts w:ascii="Arial" w:hAnsi="Arial" w:cs="Arial"/>
        </w:rPr>
        <w:t xml:space="preserve"> ¿conoces que es la proporcionalidad entre magnitudes?, </w:t>
      </w:r>
      <w:r w:rsidR="008B2622">
        <w:rPr>
          <w:rFonts w:ascii="Arial" w:hAnsi="Arial" w:cs="Arial"/>
        </w:rPr>
        <w:t>en el siguiente apart</w:t>
      </w:r>
      <w:r w:rsidR="00BD64E4">
        <w:rPr>
          <w:rFonts w:ascii="Arial" w:hAnsi="Arial" w:cs="Arial"/>
        </w:rPr>
        <w:t xml:space="preserve">ado se desarrollara </w:t>
      </w:r>
      <w:r w:rsidR="008B2622">
        <w:rPr>
          <w:rFonts w:ascii="Arial" w:hAnsi="Arial" w:cs="Arial"/>
        </w:rPr>
        <w:t xml:space="preserve"> la </w:t>
      </w:r>
      <w:r w:rsidR="00BD64E4">
        <w:rPr>
          <w:rFonts w:ascii="Arial" w:hAnsi="Arial" w:cs="Arial"/>
        </w:rPr>
        <w:t xml:space="preserve">definición de </w:t>
      </w:r>
      <w:r w:rsidR="008B2622">
        <w:rPr>
          <w:rFonts w:ascii="Arial" w:hAnsi="Arial" w:cs="Arial"/>
        </w:rPr>
        <w:t>proporcionalidad entre magnitudes</w:t>
      </w:r>
    </w:p>
    <w:p w:rsidR="004E10B3" w:rsidRDefault="004E10B3" w:rsidP="00285491">
      <w:pPr>
        <w:tabs>
          <w:tab w:val="right" w:pos="8498"/>
        </w:tabs>
        <w:spacing w:after="0"/>
        <w:jc w:val="both"/>
        <w:rPr>
          <w:rFonts w:ascii="Arial" w:hAnsi="Arial" w:cs="Arial"/>
        </w:rPr>
      </w:pPr>
    </w:p>
    <w:p w:rsidR="004E10B3" w:rsidRDefault="004E10B3" w:rsidP="004E10B3">
      <w:pPr>
        <w:tabs>
          <w:tab w:val="right" w:pos="8498"/>
        </w:tabs>
        <w:spacing w:after="0"/>
        <w:jc w:val="both"/>
        <w:rPr>
          <w:rFonts w:ascii="Arial" w:hAnsi="Arial" w:cs="Arial"/>
          <w:b/>
        </w:rPr>
      </w:pPr>
      <w:r>
        <w:rPr>
          <w:rFonts w:ascii="Arial" w:hAnsi="Arial" w:cs="Arial"/>
          <w:highlight w:val="yellow"/>
        </w:rPr>
        <w:t>SECCIÓN 3</w:t>
      </w:r>
      <w:r w:rsidRPr="007C7957">
        <w:rPr>
          <w:rFonts w:ascii="Arial" w:hAnsi="Arial" w:cs="Arial"/>
          <w:highlight w:val="yellow"/>
        </w:rPr>
        <w:t>]</w:t>
      </w:r>
      <w:r w:rsidRPr="007C7957">
        <w:rPr>
          <w:rFonts w:ascii="Arial" w:hAnsi="Arial" w:cs="Arial"/>
        </w:rPr>
        <w:t xml:space="preserve"> </w:t>
      </w:r>
      <w:r>
        <w:rPr>
          <w:rFonts w:ascii="Arial" w:hAnsi="Arial" w:cs="Arial"/>
          <w:b/>
        </w:rPr>
        <w:t xml:space="preserve">2.1.1 proporcionalidad </w:t>
      </w:r>
    </w:p>
    <w:p w:rsidR="004E10B3" w:rsidRDefault="004E10B3" w:rsidP="004E10B3">
      <w:pPr>
        <w:tabs>
          <w:tab w:val="right" w:pos="8498"/>
        </w:tabs>
        <w:spacing w:after="0"/>
        <w:jc w:val="both"/>
        <w:rPr>
          <w:rFonts w:ascii="Arial" w:hAnsi="Arial" w:cs="Arial"/>
          <w:b/>
        </w:rPr>
      </w:pPr>
    </w:p>
    <w:p w:rsidR="00C64916" w:rsidRDefault="00286F62" w:rsidP="004E10B3">
      <w:pPr>
        <w:tabs>
          <w:tab w:val="right" w:pos="8498"/>
        </w:tabs>
        <w:spacing w:after="0"/>
        <w:jc w:val="both"/>
        <w:rPr>
          <w:rFonts w:ascii="Arial" w:hAnsi="Arial" w:cs="Arial"/>
        </w:rPr>
      </w:pPr>
      <w:r>
        <w:rPr>
          <w:rFonts w:ascii="Arial" w:hAnsi="Arial" w:cs="Arial"/>
        </w:rPr>
        <w:t xml:space="preserve"> P</w:t>
      </w:r>
      <w:r w:rsidR="0014776A">
        <w:rPr>
          <w:rFonts w:ascii="Arial" w:hAnsi="Arial" w:cs="Arial"/>
        </w:rPr>
        <w:t xml:space="preserve">ara poder definir que es la </w:t>
      </w:r>
      <w:r w:rsidR="0014776A" w:rsidRPr="0014776A">
        <w:rPr>
          <w:rFonts w:ascii="Arial" w:hAnsi="Arial" w:cs="Arial"/>
          <w:b/>
        </w:rPr>
        <w:t>proporcionalidad</w:t>
      </w:r>
      <w:r w:rsidR="0014776A">
        <w:rPr>
          <w:rFonts w:ascii="Arial" w:hAnsi="Arial" w:cs="Arial"/>
        </w:rPr>
        <w:t xml:space="preserve"> </w:t>
      </w:r>
      <w:r>
        <w:rPr>
          <w:rFonts w:ascii="Arial" w:hAnsi="Arial" w:cs="Arial"/>
        </w:rPr>
        <w:t xml:space="preserve"> </w:t>
      </w:r>
      <w:r w:rsidR="0046377B">
        <w:rPr>
          <w:rFonts w:ascii="Arial" w:hAnsi="Arial" w:cs="Arial"/>
        </w:rPr>
        <w:t xml:space="preserve"> se debe conoces que es una </w:t>
      </w:r>
      <w:r>
        <w:rPr>
          <w:rFonts w:ascii="Arial" w:hAnsi="Arial" w:cs="Arial"/>
        </w:rPr>
        <w:t xml:space="preserve"> </w:t>
      </w:r>
      <w:r w:rsidR="0014776A">
        <w:rPr>
          <w:rFonts w:ascii="Arial" w:hAnsi="Arial" w:cs="Arial"/>
        </w:rPr>
        <w:t xml:space="preserve"> </w:t>
      </w:r>
      <w:r w:rsidR="0014776A" w:rsidRPr="0014776A">
        <w:rPr>
          <w:rFonts w:ascii="Arial" w:hAnsi="Arial" w:cs="Arial"/>
          <w:b/>
        </w:rPr>
        <w:t>razón</w:t>
      </w:r>
      <w:r w:rsidR="00C64916">
        <w:rPr>
          <w:rFonts w:ascii="Arial" w:hAnsi="Arial" w:cs="Arial"/>
          <w:b/>
        </w:rPr>
        <w:t xml:space="preserve"> </w:t>
      </w:r>
      <w:r w:rsidR="00C64916">
        <w:rPr>
          <w:rFonts w:ascii="Arial" w:hAnsi="Arial" w:cs="Arial"/>
        </w:rPr>
        <w:t>entre dos magnitudes</w:t>
      </w:r>
      <w:r w:rsidR="00C64916">
        <w:rPr>
          <w:rFonts w:ascii="Arial" w:hAnsi="Arial" w:cs="Arial"/>
          <w:b/>
        </w:rPr>
        <w:t xml:space="preserve">, </w:t>
      </w:r>
      <w:r w:rsidR="00BD64E4">
        <w:rPr>
          <w:rFonts w:ascii="Arial" w:hAnsi="Arial" w:cs="Arial"/>
          <w:b/>
        </w:rPr>
        <w:t xml:space="preserve"> </w:t>
      </w:r>
      <w:r w:rsidR="00BD64E4" w:rsidRPr="00BD64E4">
        <w:rPr>
          <w:rFonts w:ascii="Arial" w:hAnsi="Arial" w:cs="Arial"/>
        </w:rPr>
        <w:t>se dice que</w:t>
      </w:r>
      <w:r w:rsidR="00BD64E4">
        <w:rPr>
          <w:rFonts w:ascii="Arial" w:hAnsi="Arial" w:cs="Arial"/>
          <w:b/>
        </w:rPr>
        <w:t xml:space="preserve"> </w:t>
      </w:r>
      <w:r w:rsidR="00C64916">
        <w:rPr>
          <w:rFonts w:ascii="Arial" w:hAnsi="Arial" w:cs="Arial"/>
        </w:rPr>
        <w:t>u</w:t>
      </w:r>
      <w:r w:rsidR="00EF6F97">
        <w:rPr>
          <w:rFonts w:ascii="Arial" w:hAnsi="Arial" w:cs="Arial"/>
        </w:rPr>
        <w:t xml:space="preserve">na </w:t>
      </w:r>
      <w:r w:rsidR="00EF6F97" w:rsidRPr="00C64916">
        <w:rPr>
          <w:rFonts w:ascii="Arial" w:hAnsi="Arial" w:cs="Arial"/>
          <w:b/>
        </w:rPr>
        <w:t>razón</w:t>
      </w:r>
      <w:r w:rsidR="00EF6F97">
        <w:rPr>
          <w:rFonts w:ascii="Arial" w:hAnsi="Arial" w:cs="Arial"/>
        </w:rPr>
        <w:t xml:space="preserve"> entre dos magnitudes </w:t>
      </w:r>
      <w:r w:rsidR="00EF6F97" w:rsidRPr="00EF6F97">
        <w:rPr>
          <w:rFonts w:ascii="Arial" w:hAnsi="Arial" w:cs="Arial"/>
          <w:i/>
        </w:rPr>
        <w:t>a</w:t>
      </w:r>
      <w:r w:rsidR="00EF6F97">
        <w:rPr>
          <w:rFonts w:ascii="Arial" w:hAnsi="Arial" w:cs="Arial"/>
        </w:rPr>
        <w:t xml:space="preserve"> y </w:t>
      </w:r>
      <w:r w:rsidR="00EF6F97" w:rsidRPr="00EF6F97">
        <w:rPr>
          <w:rFonts w:ascii="Arial" w:hAnsi="Arial" w:cs="Arial"/>
          <w:i/>
        </w:rPr>
        <w:t>b</w:t>
      </w:r>
      <w:r w:rsidR="00EF6F97">
        <w:rPr>
          <w:rFonts w:ascii="Arial" w:hAnsi="Arial" w:cs="Arial"/>
        </w:rPr>
        <w:t xml:space="preserve"> </w:t>
      </w:r>
      <w:r w:rsidR="00DA64C2">
        <w:rPr>
          <w:rFonts w:ascii="Arial" w:hAnsi="Arial" w:cs="Arial"/>
        </w:rPr>
        <w:t xml:space="preserve"> es el cociente  entre </w:t>
      </w:r>
      <w:r w:rsidR="00DA64C2" w:rsidRPr="00DA64C2">
        <w:rPr>
          <w:rFonts w:ascii="Arial" w:hAnsi="Arial" w:cs="Arial"/>
          <w:i/>
        </w:rPr>
        <w:t>a</w:t>
      </w:r>
      <w:r w:rsidR="00DA64C2">
        <w:rPr>
          <w:rFonts w:ascii="Arial" w:hAnsi="Arial" w:cs="Arial"/>
        </w:rPr>
        <w:t xml:space="preserve"> y </w:t>
      </w:r>
      <w:r w:rsidR="00DA64C2" w:rsidRPr="00DA64C2">
        <w:rPr>
          <w:rFonts w:ascii="Arial" w:hAnsi="Arial" w:cs="Arial"/>
          <w:i/>
        </w:rPr>
        <w:t>b</w:t>
      </w:r>
      <w:r w:rsidR="00AB64AE">
        <w:rPr>
          <w:rFonts w:ascii="Arial" w:hAnsi="Arial" w:cs="Arial"/>
        </w:rPr>
        <w:t>, observa las siguientes situaciones que  ejemplifican el concepto de razón</w:t>
      </w:r>
      <w:r w:rsidR="00C64916">
        <w:rPr>
          <w:rFonts w:ascii="Arial" w:hAnsi="Arial" w:cs="Arial"/>
        </w:rPr>
        <w:t>:</w:t>
      </w:r>
    </w:p>
    <w:p w:rsidR="00C64916" w:rsidRDefault="00C64916" w:rsidP="004E10B3">
      <w:pPr>
        <w:tabs>
          <w:tab w:val="right" w:pos="8498"/>
        </w:tabs>
        <w:spacing w:after="0"/>
        <w:jc w:val="both"/>
        <w:rPr>
          <w:rFonts w:ascii="Arial" w:hAnsi="Arial" w:cs="Arial"/>
        </w:rPr>
      </w:pPr>
    </w:p>
    <w:p w:rsidR="00C64916" w:rsidRPr="009954AD" w:rsidRDefault="009954AD" w:rsidP="009954AD">
      <w:pPr>
        <w:tabs>
          <w:tab w:val="right" w:pos="8498"/>
        </w:tabs>
        <w:spacing w:after="0"/>
        <w:jc w:val="both"/>
        <w:rPr>
          <w:rFonts w:ascii="Arial" w:hAnsi="Arial" w:cs="Arial"/>
        </w:rPr>
      </w:pPr>
      <w:r w:rsidRPr="00D02C9A">
        <w:rPr>
          <w:rFonts w:ascii="Arial" w:hAnsi="Arial" w:cs="Arial"/>
          <w:b/>
        </w:rPr>
        <w:t>Situación 1:</w:t>
      </w:r>
      <w:r>
        <w:rPr>
          <w:rFonts w:ascii="Arial" w:hAnsi="Arial" w:cs="Arial"/>
        </w:rPr>
        <w:t xml:space="preserve"> </w:t>
      </w:r>
      <w:r w:rsidR="00C64916" w:rsidRPr="009954AD">
        <w:rPr>
          <w:rFonts w:ascii="Arial" w:hAnsi="Arial" w:cs="Arial"/>
        </w:rPr>
        <w:t>Para preparar 1 taza de arroz se necesitan 2 tazas de agua.</w:t>
      </w:r>
    </w:p>
    <w:p w:rsidR="00AB64AE" w:rsidRPr="00AB64AE" w:rsidRDefault="00C64916" w:rsidP="00F4700F">
      <w:pPr>
        <w:pStyle w:val="Prrafodelista"/>
        <w:numPr>
          <w:ilvl w:val="0"/>
          <w:numId w:val="14"/>
        </w:numPr>
        <w:tabs>
          <w:tab w:val="right" w:pos="8498"/>
        </w:tabs>
        <w:spacing w:after="0"/>
        <w:jc w:val="both"/>
        <w:rPr>
          <w:rFonts w:ascii="Arial" w:hAnsi="Arial" w:cs="Arial"/>
        </w:rPr>
      </w:pPr>
      <w:r>
        <w:rPr>
          <w:rFonts w:ascii="Arial" w:hAnsi="Arial" w:cs="Arial"/>
        </w:rPr>
        <w:t xml:space="preserve">Las magnitudes </w:t>
      </w:r>
      <w:r w:rsidR="00AB64AE">
        <w:rPr>
          <w:rFonts w:ascii="Arial" w:hAnsi="Arial" w:cs="Arial"/>
        </w:rPr>
        <w:t>involucradas</w:t>
      </w:r>
      <w:r>
        <w:rPr>
          <w:rFonts w:ascii="Arial" w:hAnsi="Arial" w:cs="Arial"/>
        </w:rPr>
        <w:t xml:space="preserve"> en esta situación son</w:t>
      </w:r>
      <w:r w:rsidR="00AB64AE">
        <w:rPr>
          <w:rFonts w:ascii="Arial" w:hAnsi="Arial" w:cs="Arial"/>
        </w:rPr>
        <w:t xml:space="preserve">: </w:t>
      </w:r>
      <w:r>
        <w:rPr>
          <w:rFonts w:ascii="Arial" w:hAnsi="Arial" w:cs="Arial"/>
        </w:rPr>
        <w:t xml:space="preserve"> número de tazas de arroz y numero de tazas de agua</w:t>
      </w:r>
      <w:r w:rsidR="00AB64AE">
        <w:rPr>
          <w:rFonts w:ascii="Arial" w:hAnsi="Arial" w:cs="Arial"/>
        </w:rPr>
        <w:t xml:space="preserve">, </w:t>
      </w:r>
      <w:r>
        <w:rPr>
          <w:rFonts w:ascii="Arial" w:hAnsi="Arial" w:cs="Arial"/>
        </w:rPr>
        <w:t xml:space="preserve"> </w:t>
      </w:r>
      <w:r w:rsidR="00AB64AE">
        <w:rPr>
          <w:rFonts w:ascii="Arial" w:hAnsi="Arial" w:cs="Arial"/>
        </w:rPr>
        <w:t>y</w:t>
      </w:r>
      <w:r>
        <w:rPr>
          <w:rFonts w:ascii="Arial" w:hAnsi="Arial" w:cs="Arial"/>
        </w:rPr>
        <w:t xml:space="preserve"> la razón será:</w:t>
      </w:r>
      <w:r w:rsidR="00AB64AE">
        <w:rPr>
          <w:rFonts w:ascii="Arial" w:hAnsi="Arial" w:cs="Arial"/>
        </w:rPr>
        <w:t xml:space="preserve"> </w:t>
      </w:r>
    </w:p>
    <w:p w:rsidR="00916F68" w:rsidRDefault="00916F68" w:rsidP="00C64916">
      <w:pPr>
        <w:tabs>
          <w:tab w:val="right" w:pos="8498"/>
        </w:tabs>
        <w:spacing w:after="0"/>
        <w:jc w:val="both"/>
        <w:rPr>
          <w:rFonts w:ascii="Arial" w:eastAsiaTheme="minorEastAsia" w:hAnsi="Arial" w:cs="Arial"/>
        </w:rPr>
      </w:pPr>
    </w:p>
    <w:p w:rsidR="00AB64AE" w:rsidRPr="00916F68" w:rsidRDefault="00916F68" w:rsidP="00C64916">
      <w:pPr>
        <w:tabs>
          <w:tab w:val="right" w:pos="8498"/>
        </w:tabs>
        <w:spacing w:after="0"/>
        <w:jc w:val="both"/>
        <w:rPr>
          <w:rFonts w:ascii="Arial" w:eastAsiaTheme="minorEastAsia" w:hAnsi="Arial" w:cs="Arial"/>
        </w:rPr>
      </w:pPr>
      <w:r>
        <w:rPr>
          <w:rFonts w:ascii="Arial" w:eastAsiaTheme="minorEastAsia" w:hAnsi="Arial" w:cs="Arial"/>
        </w:rPr>
        <w:t>&lt;&lt;MA_09_09_01.gif&gt;&gt;</w:t>
      </w:r>
    </w:p>
    <w:p w:rsidR="00916F68" w:rsidRPr="00916F68" w:rsidRDefault="00916F68" w:rsidP="00C64916">
      <w:pPr>
        <w:tabs>
          <w:tab w:val="right" w:pos="8498"/>
        </w:tabs>
        <w:spacing w:after="0"/>
        <w:jc w:val="both"/>
        <w:rPr>
          <w:rFonts w:ascii="Arial" w:eastAsiaTheme="minorEastAsia" w:hAnsi="Arial" w:cs="Arial"/>
        </w:rPr>
      </w:pPr>
    </w:p>
    <w:p w:rsidR="00C64916" w:rsidRPr="009954AD" w:rsidRDefault="009954AD" w:rsidP="009954AD">
      <w:pPr>
        <w:tabs>
          <w:tab w:val="right" w:pos="8498"/>
        </w:tabs>
        <w:spacing w:after="0"/>
        <w:jc w:val="both"/>
        <w:rPr>
          <w:rFonts w:ascii="Arial" w:hAnsi="Arial" w:cs="Arial"/>
        </w:rPr>
      </w:pPr>
      <w:r w:rsidRPr="00D02C9A">
        <w:rPr>
          <w:rFonts w:ascii="Arial" w:hAnsi="Arial" w:cs="Arial"/>
          <w:b/>
        </w:rPr>
        <w:t>Situación 2</w:t>
      </w:r>
      <w:r w:rsidR="00D02C9A">
        <w:rPr>
          <w:rFonts w:ascii="Arial" w:hAnsi="Arial" w:cs="Arial"/>
        </w:rPr>
        <w:t>: Pero</w:t>
      </w:r>
      <w:r w:rsidR="00AB64AE" w:rsidRPr="009954AD">
        <w:rPr>
          <w:rFonts w:ascii="Arial" w:hAnsi="Arial" w:cs="Arial"/>
        </w:rPr>
        <w:t xml:space="preserve"> si ahora se quieren preparar 5 tazas de arroz  ¿cuantas tazas de agua se necesitaron? </w:t>
      </w:r>
      <w:r w:rsidR="00C64916" w:rsidRPr="009954AD">
        <w:rPr>
          <w:rFonts w:ascii="Arial" w:hAnsi="Arial" w:cs="Arial"/>
        </w:rPr>
        <w:t xml:space="preserve"> </w:t>
      </w:r>
    </w:p>
    <w:p w:rsidR="00C64916" w:rsidRDefault="00AB64AE" w:rsidP="00F4700F">
      <w:pPr>
        <w:pStyle w:val="Prrafodelista"/>
        <w:numPr>
          <w:ilvl w:val="0"/>
          <w:numId w:val="14"/>
        </w:numPr>
        <w:tabs>
          <w:tab w:val="right" w:pos="8498"/>
        </w:tabs>
        <w:spacing w:after="0"/>
        <w:jc w:val="both"/>
        <w:rPr>
          <w:rFonts w:ascii="Arial" w:hAnsi="Arial" w:cs="Arial"/>
        </w:rPr>
      </w:pPr>
      <w:r>
        <w:rPr>
          <w:rFonts w:ascii="Arial" w:hAnsi="Arial" w:cs="Arial"/>
        </w:rPr>
        <w:t xml:space="preserve">Las magnitudes siguen siendo número de tazas arroz, numero de taza </w:t>
      </w:r>
      <w:r w:rsidR="00BD64E4">
        <w:rPr>
          <w:rFonts w:ascii="Arial" w:hAnsi="Arial" w:cs="Arial"/>
        </w:rPr>
        <w:t xml:space="preserve">de </w:t>
      </w:r>
      <w:r>
        <w:rPr>
          <w:rFonts w:ascii="Arial" w:hAnsi="Arial" w:cs="Arial"/>
        </w:rPr>
        <w:t xml:space="preserve">aguan, </w:t>
      </w:r>
      <w:r w:rsidR="00CC18BE">
        <w:rPr>
          <w:rFonts w:ascii="Arial" w:hAnsi="Arial" w:cs="Arial"/>
        </w:rPr>
        <w:t xml:space="preserve">se puede deducir que por cada 5 tazas de </w:t>
      </w:r>
      <w:r w:rsidR="0063692C">
        <w:rPr>
          <w:rFonts w:ascii="Arial" w:hAnsi="Arial" w:cs="Arial"/>
        </w:rPr>
        <w:t>arroz</w:t>
      </w:r>
      <w:r w:rsidR="00CC18BE">
        <w:rPr>
          <w:rFonts w:ascii="Arial" w:hAnsi="Arial" w:cs="Arial"/>
        </w:rPr>
        <w:t xml:space="preserve"> s</w:t>
      </w:r>
      <w:r w:rsidR="00712677">
        <w:rPr>
          <w:rFonts w:ascii="Arial" w:hAnsi="Arial" w:cs="Arial"/>
        </w:rPr>
        <w:t>e necesitaran 10 tazas de aguan y la razón será:</w:t>
      </w:r>
    </w:p>
    <w:p w:rsidR="00712677" w:rsidRDefault="00712677" w:rsidP="00712677">
      <w:pPr>
        <w:tabs>
          <w:tab w:val="right" w:pos="8498"/>
        </w:tabs>
        <w:spacing w:after="0"/>
        <w:jc w:val="both"/>
        <w:rPr>
          <w:rFonts w:ascii="Arial" w:hAnsi="Arial" w:cs="Arial"/>
        </w:rPr>
      </w:pPr>
    </w:p>
    <w:p w:rsidR="00CC18BE" w:rsidRDefault="00916F68" w:rsidP="00CC18BE">
      <w:pPr>
        <w:tabs>
          <w:tab w:val="right" w:pos="8498"/>
        </w:tabs>
        <w:spacing w:after="0"/>
        <w:jc w:val="both"/>
        <w:rPr>
          <w:rFonts w:ascii="Arial" w:eastAsiaTheme="minorEastAsia" w:hAnsi="Arial" w:cs="Arial"/>
        </w:rPr>
      </w:pPr>
      <w:r>
        <w:rPr>
          <w:rFonts w:ascii="Arial" w:eastAsiaTheme="minorEastAsia" w:hAnsi="Arial" w:cs="Arial"/>
        </w:rPr>
        <w:t>&lt;&lt;MA_09_09_02.gif&gt;&gt;</w:t>
      </w:r>
    </w:p>
    <w:p w:rsidR="00BD64E4" w:rsidRDefault="00BD64E4" w:rsidP="00CC18BE">
      <w:pPr>
        <w:tabs>
          <w:tab w:val="right" w:pos="8498"/>
        </w:tabs>
        <w:spacing w:after="0"/>
        <w:jc w:val="both"/>
        <w:rPr>
          <w:rFonts w:ascii="Arial" w:eastAsiaTheme="minorEastAsia" w:hAnsi="Arial" w:cs="Arial"/>
        </w:rPr>
      </w:pPr>
    </w:p>
    <w:tbl>
      <w:tblPr>
        <w:tblStyle w:val="Tablaconcuadrcula"/>
        <w:tblW w:w="0" w:type="auto"/>
        <w:tblLook w:val="04A0"/>
      </w:tblPr>
      <w:tblGrid>
        <w:gridCol w:w="2518"/>
        <w:gridCol w:w="6460"/>
      </w:tblGrid>
      <w:tr w:rsidR="00BD64E4" w:rsidRPr="00AD063D" w:rsidTr="00195955">
        <w:tc>
          <w:tcPr>
            <w:tcW w:w="8978" w:type="dxa"/>
            <w:gridSpan w:val="2"/>
            <w:shd w:val="clear" w:color="auto" w:fill="000000" w:themeFill="text1"/>
          </w:tcPr>
          <w:p w:rsidR="00BD64E4" w:rsidRPr="00AD063D" w:rsidRDefault="00BD64E4" w:rsidP="00195955">
            <w:pPr>
              <w:jc w:val="center"/>
              <w:rPr>
                <w:rFonts w:ascii="Arial" w:hAnsi="Arial" w:cs="Arial"/>
                <w:b/>
                <w:color w:val="FFFFFF" w:themeColor="background1"/>
                <w:sz w:val="24"/>
                <w:szCs w:val="24"/>
              </w:rPr>
            </w:pPr>
            <w:r w:rsidRPr="00AD063D">
              <w:rPr>
                <w:rFonts w:ascii="Arial" w:hAnsi="Arial" w:cs="Arial"/>
                <w:b/>
                <w:color w:val="FFFFFF" w:themeColor="background1"/>
                <w:sz w:val="24"/>
                <w:szCs w:val="24"/>
              </w:rPr>
              <w:t>Recuerda</w:t>
            </w:r>
          </w:p>
        </w:tc>
      </w:tr>
      <w:tr w:rsidR="00BD64E4" w:rsidRPr="00AD063D" w:rsidTr="00195955">
        <w:tc>
          <w:tcPr>
            <w:tcW w:w="2518" w:type="dxa"/>
          </w:tcPr>
          <w:p w:rsidR="00BD64E4" w:rsidRPr="00AD063D" w:rsidRDefault="00BD64E4" w:rsidP="00195955">
            <w:pPr>
              <w:rPr>
                <w:rFonts w:ascii="Arial" w:hAnsi="Arial" w:cs="Arial"/>
                <w:b/>
                <w:color w:val="000000" w:themeColor="text1"/>
                <w:sz w:val="24"/>
                <w:szCs w:val="24"/>
              </w:rPr>
            </w:pPr>
            <w:r w:rsidRPr="00AD063D">
              <w:rPr>
                <w:rFonts w:ascii="Arial" w:hAnsi="Arial" w:cs="Arial"/>
                <w:b/>
                <w:color w:val="000000" w:themeColor="text1"/>
                <w:sz w:val="24"/>
                <w:szCs w:val="24"/>
              </w:rPr>
              <w:t>Contenido</w:t>
            </w:r>
          </w:p>
        </w:tc>
        <w:tc>
          <w:tcPr>
            <w:tcW w:w="6460" w:type="dxa"/>
          </w:tcPr>
          <w:p w:rsidR="00BD64E4" w:rsidRPr="00BD64E4" w:rsidRDefault="00BD64E4" w:rsidP="00BD64E4">
            <w:pPr>
              <w:rPr>
                <w:rFonts w:ascii="Arial" w:hAnsi="Arial" w:cs="Arial"/>
                <w:i/>
              </w:rPr>
            </w:pPr>
            <w:r>
              <w:rPr>
                <w:rFonts w:ascii="Arial" w:hAnsi="Arial" w:cs="Arial"/>
                <w:i/>
              </w:rPr>
              <w:t>Las magnitudes en matemáticas se pueden definir como todo lo que se puede medir asociándole a dicha medida un numero real positivo,  ejemplo de magnitudes pueden ser, la distancia, el peso, la cantidad de objetos.</w:t>
            </w:r>
          </w:p>
          <w:p w:rsidR="00BD64E4" w:rsidRPr="003C7B2E" w:rsidRDefault="00BD64E4" w:rsidP="00195955">
            <w:pPr>
              <w:rPr>
                <w:rFonts w:ascii="Arial" w:hAnsi="Arial" w:cs="Arial"/>
                <w:b/>
                <w:color w:val="000000" w:themeColor="text1"/>
                <w:sz w:val="24"/>
                <w:szCs w:val="24"/>
              </w:rPr>
            </w:pPr>
          </w:p>
        </w:tc>
      </w:tr>
    </w:tbl>
    <w:p w:rsidR="00BD64E4" w:rsidRDefault="00BD64E4" w:rsidP="00CC18BE">
      <w:pPr>
        <w:tabs>
          <w:tab w:val="right" w:pos="8498"/>
        </w:tabs>
        <w:spacing w:after="0"/>
        <w:jc w:val="both"/>
        <w:rPr>
          <w:rFonts w:ascii="Arial" w:eastAsiaTheme="minorEastAsia" w:hAnsi="Arial" w:cs="Arial"/>
        </w:rPr>
      </w:pPr>
    </w:p>
    <w:p w:rsidR="00BD64E4" w:rsidRDefault="00BD64E4" w:rsidP="00CC18BE">
      <w:pPr>
        <w:tabs>
          <w:tab w:val="right" w:pos="8498"/>
        </w:tabs>
        <w:spacing w:after="0"/>
        <w:jc w:val="both"/>
        <w:rPr>
          <w:rFonts w:ascii="Arial" w:eastAsiaTheme="minorEastAsia" w:hAnsi="Arial" w:cs="Arial"/>
        </w:rPr>
      </w:pPr>
    </w:p>
    <w:p w:rsidR="00BD64E4" w:rsidRDefault="00BD64E4" w:rsidP="00CC18BE">
      <w:pPr>
        <w:tabs>
          <w:tab w:val="right" w:pos="8498"/>
        </w:tabs>
        <w:spacing w:after="0"/>
        <w:jc w:val="both"/>
        <w:rPr>
          <w:rFonts w:ascii="Arial" w:eastAsiaTheme="minorEastAsia" w:hAnsi="Arial" w:cs="Arial"/>
        </w:rPr>
      </w:pPr>
    </w:p>
    <w:p w:rsidR="00916F68" w:rsidRDefault="00916F68" w:rsidP="00CC18BE">
      <w:pPr>
        <w:tabs>
          <w:tab w:val="right" w:pos="8498"/>
        </w:tabs>
        <w:spacing w:after="0"/>
        <w:jc w:val="both"/>
        <w:rPr>
          <w:rFonts w:ascii="Arial" w:hAnsi="Arial" w:cs="Arial"/>
        </w:rPr>
      </w:pPr>
    </w:p>
    <w:p w:rsidR="00C64916" w:rsidRDefault="00CC18BE" w:rsidP="004E10B3">
      <w:pPr>
        <w:tabs>
          <w:tab w:val="right" w:pos="8498"/>
        </w:tabs>
        <w:spacing w:after="0"/>
        <w:jc w:val="both"/>
        <w:rPr>
          <w:rFonts w:ascii="Arial" w:hAnsi="Arial" w:cs="Arial"/>
        </w:rPr>
      </w:pPr>
      <w:r>
        <w:rPr>
          <w:rFonts w:ascii="Arial" w:hAnsi="Arial" w:cs="Arial"/>
        </w:rPr>
        <w:lastRenderedPageBreak/>
        <w:t>Ahora</w:t>
      </w:r>
      <w:r w:rsidR="00E522D7">
        <w:rPr>
          <w:rFonts w:ascii="Arial" w:hAnsi="Arial" w:cs="Arial"/>
        </w:rPr>
        <w:t xml:space="preserve"> sabiendo </w:t>
      </w:r>
      <w:r>
        <w:rPr>
          <w:rFonts w:ascii="Arial" w:hAnsi="Arial" w:cs="Arial"/>
        </w:rPr>
        <w:t>que es una razón entre magnitudes</w:t>
      </w:r>
      <w:r w:rsidR="00E522D7">
        <w:rPr>
          <w:rFonts w:ascii="Arial" w:hAnsi="Arial" w:cs="Arial"/>
        </w:rPr>
        <w:t xml:space="preserve"> se puede definir que es la proporcionalidad, la proporcionalidad es la igualda</w:t>
      </w:r>
      <w:r w:rsidR="003246DA">
        <w:rPr>
          <w:rFonts w:ascii="Arial" w:hAnsi="Arial" w:cs="Arial"/>
        </w:rPr>
        <w:t>d entre dos razones,</w:t>
      </w:r>
      <w:r w:rsidR="00D02C9A">
        <w:rPr>
          <w:rFonts w:ascii="Arial" w:hAnsi="Arial" w:cs="Arial"/>
        </w:rPr>
        <w:t xml:space="preserve"> para que sea más claro </w:t>
      </w:r>
      <w:r w:rsidR="00BD64E4">
        <w:rPr>
          <w:rFonts w:ascii="Arial" w:hAnsi="Arial" w:cs="Arial"/>
        </w:rPr>
        <w:t>esta definición</w:t>
      </w:r>
      <w:r w:rsidR="00D02C9A">
        <w:rPr>
          <w:rFonts w:ascii="Arial" w:hAnsi="Arial" w:cs="Arial"/>
        </w:rPr>
        <w:t xml:space="preserve"> </w:t>
      </w:r>
      <w:r w:rsidR="003246DA">
        <w:rPr>
          <w:rFonts w:ascii="Arial" w:hAnsi="Arial" w:cs="Arial"/>
        </w:rPr>
        <w:t>observando</w:t>
      </w:r>
      <w:r w:rsidR="009954AD">
        <w:rPr>
          <w:rFonts w:ascii="Arial" w:hAnsi="Arial" w:cs="Arial"/>
        </w:rPr>
        <w:t xml:space="preserve"> las dos razones que surgieron de las dos situaciones anteriores</w:t>
      </w:r>
      <w:r w:rsidR="00833CD5">
        <w:rPr>
          <w:rFonts w:ascii="Arial" w:hAnsi="Arial" w:cs="Arial"/>
        </w:rPr>
        <w:t xml:space="preserve">,  dichas situaciones </w:t>
      </w:r>
      <w:r w:rsidR="00712677">
        <w:rPr>
          <w:rFonts w:ascii="Arial" w:hAnsi="Arial" w:cs="Arial"/>
        </w:rPr>
        <w:t>relacionan las mismas dos magnitudes tazas de arroz y tazas de agua</w:t>
      </w:r>
      <w:r w:rsidR="00D02C9A">
        <w:rPr>
          <w:rFonts w:ascii="Arial" w:hAnsi="Arial" w:cs="Arial"/>
        </w:rPr>
        <w:t xml:space="preserve">: </w:t>
      </w:r>
      <w:r w:rsidR="00833CD5">
        <w:rPr>
          <w:rFonts w:ascii="Arial" w:hAnsi="Arial" w:cs="Arial"/>
        </w:rPr>
        <w:t xml:space="preserve">1 taza de arroz 2 taza de agua, </w:t>
      </w:r>
      <w:r w:rsidR="00D02C9A">
        <w:rPr>
          <w:rFonts w:ascii="Arial" w:hAnsi="Arial" w:cs="Arial"/>
        </w:rPr>
        <w:t xml:space="preserve"> 5 tazas de arroz 10 de agua</w:t>
      </w:r>
      <w:r w:rsidR="00712677">
        <w:rPr>
          <w:rFonts w:ascii="Arial" w:hAnsi="Arial" w:cs="Arial"/>
        </w:rPr>
        <w:t xml:space="preserve">, la proporción será: </w:t>
      </w:r>
      <w:r w:rsidR="009954AD">
        <w:rPr>
          <w:rFonts w:ascii="Arial" w:hAnsi="Arial" w:cs="Arial"/>
        </w:rPr>
        <w:t xml:space="preserve"> </w:t>
      </w:r>
      <w:r w:rsidR="003246DA">
        <w:rPr>
          <w:rFonts w:ascii="Arial" w:hAnsi="Arial" w:cs="Arial"/>
        </w:rPr>
        <w:t xml:space="preserve"> </w:t>
      </w:r>
    </w:p>
    <w:p w:rsidR="00C64916" w:rsidRDefault="00C64916" w:rsidP="004E10B3">
      <w:pPr>
        <w:tabs>
          <w:tab w:val="right" w:pos="8498"/>
        </w:tabs>
        <w:spacing w:after="0"/>
        <w:jc w:val="both"/>
        <w:rPr>
          <w:rFonts w:ascii="Arial" w:hAnsi="Arial" w:cs="Arial"/>
          <w:b/>
        </w:rPr>
      </w:pPr>
    </w:p>
    <w:p w:rsidR="00916F68" w:rsidRDefault="00916F68" w:rsidP="00916F68">
      <w:pPr>
        <w:tabs>
          <w:tab w:val="right" w:pos="8498"/>
        </w:tabs>
        <w:spacing w:after="0"/>
        <w:jc w:val="both"/>
        <w:rPr>
          <w:rFonts w:ascii="Arial" w:hAnsi="Arial" w:cs="Arial"/>
        </w:rPr>
      </w:pPr>
    </w:p>
    <w:p w:rsidR="00916F68" w:rsidRDefault="00916F68" w:rsidP="00916F68">
      <w:pPr>
        <w:tabs>
          <w:tab w:val="right" w:pos="8498"/>
        </w:tabs>
        <w:spacing w:after="0"/>
        <w:jc w:val="both"/>
        <w:rPr>
          <w:rFonts w:ascii="Arial" w:eastAsiaTheme="minorEastAsia" w:hAnsi="Arial" w:cs="Arial"/>
        </w:rPr>
      </w:pPr>
      <w:r>
        <w:rPr>
          <w:rFonts w:ascii="Arial" w:eastAsiaTheme="minorEastAsia" w:hAnsi="Arial" w:cs="Arial"/>
        </w:rPr>
        <w:t>&lt;&lt;MA_09_09_03.gif&gt;&gt;</w:t>
      </w:r>
    </w:p>
    <w:p w:rsidR="00712677" w:rsidRDefault="00712677" w:rsidP="004E10B3">
      <w:pPr>
        <w:tabs>
          <w:tab w:val="right" w:pos="8498"/>
        </w:tabs>
        <w:spacing w:after="0"/>
        <w:jc w:val="both"/>
        <w:rPr>
          <w:rFonts w:ascii="Arial" w:eastAsiaTheme="minorEastAsia" w:hAnsi="Arial" w:cs="Arial"/>
        </w:rPr>
      </w:pPr>
    </w:p>
    <w:p w:rsidR="00D10007" w:rsidRDefault="00712677" w:rsidP="004E10B3">
      <w:pPr>
        <w:tabs>
          <w:tab w:val="right" w:pos="8498"/>
        </w:tabs>
        <w:spacing w:after="0"/>
        <w:jc w:val="both"/>
        <w:rPr>
          <w:rFonts w:ascii="Arial" w:eastAsiaTheme="minorEastAsia" w:hAnsi="Arial" w:cs="Arial"/>
        </w:rPr>
      </w:pPr>
      <w:r>
        <w:rPr>
          <w:rFonts w:ascii="Arial" w:eastAsiaTheme="minorEastAsia" w:hAnsi="Arial" w:cs="Arial"/>
        </w:rPr>
        <w:t>Se sabe que estas dos razo</w:t>
      </w:r>
      <w:r w:rsidR="007A646C">
        <w:rPr>
          <w:rFonts w:ascii="Arial" w:eastAsiaTheme="minorEastAsia" w:hAnsi="Arial" w:cs="Arial"/>
        </w:rPr>
        <w:t xml:space="preserve">nes son iguales por que las dos representan la misma razón </w:t>
      </w:r>
      <w:r w:rsidR="00916F68">
        <w:rPr>
          <w:rFonts w:ascii="Arial" w:eastAsiaTheme="minorEastAsia" w:hAnsi="Arial" w:cs="Arial"/>
        </w:rPr>
        <w:t>que es 0,5 aunque se</w:t>
      </w:r>
      <w:r w:rsidR="00195955">
        <w:rPr>
          <w:rFonts w:ascii="Arial" w:eastAsiaTheme="minorEastAsia" w:hAnsi="Arial" w:cs="Arial"/>
        </w:rPr>
        <w:t xml:space="preserve"> puede  representé con diferentes fracciones</w:t>
      </w:r>
      <w:r w:rsidR="00916F68">
        <w:rPr>
          <w:rFonts w:ascii="Arial" w:eastAsiaTheme="minorEastAsia" w:hAnsi="Arial" w:cs="Arial"/>
        </w:rPr>
        <w:t xml:space="preserve">,   </w:t>
      </w:r>
      <w:r w:rsidR="00D10007">
        <w:rPr>
          <w:rFonts w:ascii="Arial" w:eastAsiaTheme="minorEastAsia" w:hAnsi="Arial" w:cs="Arial"/>
        </w:rPr>
        <w:t xml:space="preserve">es decir que se </w:t>
      </w:r>
      <w:r w:rsidR="00195955">
        <w:rPr>
          <w:rFonts w:ascii="Arial" w:eastAsiaTheme="minorEastAsia" w:hAnsi="Arial" w:cs="Arial"/>
        </w:rPr>
        <w:t xml:space="preserve">pueden crear infinitas fracciones </w:t>
      </w:r>
      <w:r w:rsidR="00D10007">
        <w:rPr>
          <w:rFonts w:ascii="Arial" w:eastAsiaTheme="minorEastAsia" w:hAnsi="Arial" w:cs="Arial"/>
        </w:rPr>
        <w:t xml:space="preserve"> que representen</w:t>
      </w:r>
      <w:r w:rsidR="00916F68">
        <w:rPr>
          <w:rFonts w:ascii="Arial" w:eastAsiaTheme="minorEastAsia" w:hAnsi="Arial" w:cs="Arial"/>
        </w:rPr>
        <w:t xml:space="preserve"> </w:t>
      </w:r>
      <w:r w:rsidR="00D10007">
        <w:rPr>
          <w:rFonts w:ascii="Arial" w:eastAsiaTheme="minorEastAsia" w:hAnsi="Arial" w:cs="Arial"/>
        </w:rPr>
        <w:t>la misma razón, por ejemplo para preparar  10 tazas de arroz se necesitan 20 tazas de agua la razón será 0,5 es decir que:</w:t>
      </w:r>
    </w:p>
    <w:p w:rsidR="00D10007" w:rsidRDefault="00D10007" w:rsidP="004E10B3">
      <w:pPr>
        <w:tabs>
          <w:tab w:val="right" w:pos="8498"/>
        </w:tabs>
        <w:spacing w:after="0"/>
        <w:jc w:val="both"/>
        <w:rPr>
          <w:rFonts w:ascii="Arial" w:eastAsiaTheme="minorEastAsia" w:hAnsi="Arial" w:cs="Arial"/>
        </w:rPr>
      </w:pPr>
    </w:p>
    <w:p w:rsidR="00916F68" w:rsidRDefault="00916F68" w:rsidP="00916F68">
      <w:pPr>
        <w:tabs>
          <w:tab w:val="right" w:pos="8498"/>
        </w:tabs>
        <w:spacing w:after="0"/>
        <w:jc w:val="both"/>
        <w:rPr>
          <w:rFonts w:ascii="Arial" w:eastAsiaTheme="minorEastAsia" w:hAnsi="Arial" w:cs="Arial"/>
        </w:rPr>
      </w:pPr>
      <w:r>
        <w:rPr>
          <w:rFonts w:ascii="Arial" w:eastAsiaTheme="minorEastAsia" w:hAnsi="Arial" w:cs="Arial"/>
        </w:rPr>
        <w:t>&lt;&lt;MA_09_09_04.gif&gt;&gt;</w:t>
      </w:r>
    </w:p>
    <w:p w:rsidR="00D10007" w:rsidRDefault="00D10007" w:rsidP="004E10B3">
      <w:pPr>
        <w:tabs>
          <w:tab w:val="right" w:pos="8498"/>
        </w:tabs>
        <w:spacing w:after="0"/>
        <w:jc w:val="both"/>
        <w:rPr>
          <w:rFonts w:ascii="Arial" w:eastAsiaTheme="minorEastAsia" w:hAnsi="Arial" w:cs="Arial"/>
        </w:rPr>
      </w:pPr>
    </w:p>
    <w:p w:rsidR="00712677" w:rsidRDefault="00D10007" w:rsidP="004E10B3">
      <w:pPr>
        <w:tabs>
          <w:tab w:val="right" w:pos="8498"/>
        </w:tabs>
        <w:spacing w:after="0"/>
        <w:jc w:val="both"/>
        <w:rPr>
          <w:rFonts w:ascii="Arial" w:eastAsiaTheme="minorEastAsia" w:hAnsi="Arial" w:cs="Arial"/>
        </w:rPr>
      </w:pPr>
      <w:r>
        <w:rPr>
          <w:rFonts w:ascii="Arial" w:eastAsiaTheme="minorEastAsia" w:hAnsi="Arial" w:cs="Arial"/>
        </w:rPr>
        <w:t xml:space="preserve"> </w:t>
      </w:r>
    </w:p>
    <w:p w:rsidR="00916F68" w:rsidRPr="00712677" w:rsidRDefault="00966B91" w:rsidP="00916F68">
      <w:pPr>
        <w:tabs>
          <w:tab w:val="right" w:pos="8498"/>
        </w:tabs>
        <w:spacing w:after="0"/>
        <w:jc w:val="both"/>
        <w:rPr>
          <w:rFonts w:ascii="Arial" w:eastAsiaTheme="minorEastAsia" w:hAnsi="Arial" w:cs="Arial"/>
        </w:rPr>
      </w:pPr>
      <w:r>
        <w:rPr>
          <w:rFonts w:ascii="Arial" w:eastAsiaTheme="minorEastAsia" w:hAnsi="Arial" w:cs="Arial"/>
        </w:rPr>
        <w:t>Matemáticamente la proporcionalidad se puede definir como la igualdad entre dos razones, donde el producto de medios es igual al producto de extremos</w:t>
      </w:r>
      <w:r w:rsidR="00916F68">
        <w:rPr>
          <w:rFonts w:ascii="Arial" w:eastAsiaTheme="minorEastAsia" w:hAnsi="Arial" w:cs="Arial"/>
        </w:rPr>
        <w:t xml:space="preserve">,  </w:t>
      </w:r>
      <w:r w:rsidR="00916F68" w:rsidRPr="00966B91">
        <w:rPr>
          <w:rFonts w:ascii="Arial" w:eastAsiaTheme="minorEastAsia" w:hAnsi="Arial" w:cs="Arial"/>
          <w:i/>
        </w:rPr>
        <w:t>a, b</w:t>
      </w:r>
      <w:r w:rsidR="00916F68">
        <w:rPr>
          <w:rFonts w:ascii="Arial" w:eastAsiaTheme="minorEastAsia" w:hAnsi="Arial" w:cs="Arial"/>
        </w:rPr>
        <w:t xml:space="preserve"> son los extremos y </w:t>
      </w:r>
      <w:r w:rsidR="00916F68" w:rsidRPr="00966B91">
        <w:rPr>
          <w:rFonts w:ascii="Arial" w:eastAsiaTheme="minorEastAsia" w:hAnsi="Arial" w:cs="Arial"/>
          <w:i/>
        </w:rPr>
        <w:t>b,c</w:t>
      </w:r>
      <w:r w:rsidR="00916F68">
        <w:rPr>
          <w:rFonts w:ascii="Arial" w:eastAsiaTheme="minorEastAsia" w:hAnsi="Arial" w:cs="Arial"/>
        </w:rPr>
        <w:t xml:space="preserve"> los medios:  </w:t>
      </w:r>
    </w:p>
    <w:p w:rsidR="00916F68" w:rsidRPr="00712677" w:rsidRDefault="00916F68" w:rsidP="00916F68">
      <w:pPr>
        <w:tabs>
          <w:tab w:val="right" w:pos="8498"/>
        </w:tabs>
        <w:spacing w:after="0"/>
        <w:jc w:val="both"/>
        <w:rPr>
          <w:rFonts w:ascii="Arial" w:hAnsi="Arial" w:cs="Arial"/>
        </w:rPr>
      </w:pPr>
      <w:r>
        <w:rPr>
          <w:rFonts w:ascii="Arial" w:eastAsiaTheme="minorEastAsia" w:hAnsi="Arial" w:cs="Arial"/>
        </w:rPr>
        <w:t xml:space="preserve"> </w:t>
      </w:r>
      <w:r w:rsidRPr="00712677">
        <w:rPr>
          <w:rFonts w:ascii="Arial" w:eastAsiaTheme="minorEastAsia" w:hAnsi="Arial" w:cs="Arial"/>
        </w:rPr>
        <w:t xml:space="preserve"> </w:t>
      </w:r>
    </w:p>
    <w:p w:rsidR="00966B91" w:rsidRDefault="00966B91" w:rsidP="004E10B3">
      <w:pPr>
        <w:tabs>
          <w:tab w:val="right" w:pos="8498"/>
        </w:tabs>
        <w:spacing w:after="0"/>
        <w:jc w:val="both"/>
        <w:rPr>
          <w:rFonts w:ascii="Arial" w:eastAsiaTheme="minorEastAsia" w:hAnsi="Arial" w:cs="Arial"/>
        </w:rPr>
      </w:pPr>
    </w:p>
    <w:p w:rsidR="00916F68" w:rsidRDefault="00916F68" w:rsidP="00916F68">
      <w:pPr>
        <w:tabs>
          <w:tab w:val="right" w:pos="8498"/>
        </w:tabs>
        <w:spacing w:after="0"/>
        <w:jc w:val="both"/>
        <w:rPr>
          <w:rFonts w:ascii="Arial" w:eastAsiaTheme="minorEastAsia" w:hAnsi="Arial" w:cs="Arial"/>
        </w:rPr>
      </w:pPr>
      <w:r>
        <w:rPr>
          <w:rFonts w:ascii="Arial" w:eastAsiaTheme="minorEastAsia" w:hAnsi="Arial" w:cs="Arial"/>
        </w:rPr>
        <w:t>&lt;&lt;MA_09_09_05.gif&gt;&gt;</w:t>
      </w:r>
    </w:p>
    <w:p w:rsidR="00966B91" w:rsidRDefault="00966B91" w:rsidP="004E10B3">
      <w:pPr>
        <w:tabs>
          <w:tab w:val="right" w:pos="8498"/>
        </w:tabs>
        <w:spacing w:after="0"/>
        <w:jc w:val="both"/>
        <w:rPr>
          <w:rFonts w:ascii="Arial" w:eastAsiaTheme="minorEastAsia" w:hAnsi="Arial" w:cs="Arial"/>
        </w:rPr>
      </w:pPr>
    </w:p>
    <w:p w:rsidR="00966B91" w:rsidRDefault="00916F68" w:rsidP="004E10B3">
      <w:pPr>
        <w:tabs>
          <w:tab w:val="right" w:pos="8498"/>
        </w:tabs>
        <w:spacing w:after="0"/>
        <w:jc w:val="both"/>
        <w:rPr>
          <w:rFonts w:ascii="Arial" w:eastAsiaTheme="minorEastAsia" w:hAnsi="Arial" w:cs="Arial"/>
        </w:rPr>
      </w:pPr>
      <w:r>
        <w:rPr>
          <w:rFonts w:ascii="Arial" w:eastAsiaTheme="minorEastAsia" w:hAnsi="Arial" w:cs="Arial"/>
        </w:rPr>
        <w:t>Observa los siguientes ejemplos de proporcionalidad:</w:t>
      </w:r>
    </w:p>
    <w:p w:rsidR="00916F68" w:rsidRDefault="00916F68" w:rsidP="004E10B3">
      <w:pPr>
        <w:tabs>
          <w:tab w:val="right" w:pos="8498"/>
        </w:tabs>
        <w:spacing w:after="0"/>
        <w:jc w:val="both"/>
        <w:rPr>
          <w:rFonts w:ascii="Arial" w:eastAsiaTheme="minorEastAsia" w:hAnsi="Arial" w:cs="Arial"/>
        </w:rPr>
      </w:pPr>
    </w:p>
    <w:p w:rsidR="00916F68" w:rsidRDefault="00916F68" w:rsidP="00F4700F">
      <w:pPr>
        <w:pStyle w:val="Prrafodelista"/>
        <w:numPr>
          <w:ilvl w:val="0"/>
          <w:numId w:val="15"/>
        </w:numPr>
        <w:tabs>
          <w:tab w:val="right" w:pos="8498"/>
        </w:tabs>
        <w:spacing w:after="0"/>
        <w:jc w:val="both"/>
        <w:rPr>
          <w:rFonts w:ascii="Arial" w:eastAsiaTheme="minorEastAsia" w:hAnsi="Arial" w:cs="Arial"/>
        </w:rPr>
      </w:pPr>
      <w:r>
        <w:rPr>
          <w:rFonts w:ascii="Arial" w:eastAsiaTheme="minorEastAsia" w:hAnsi="Arial" w:cs="Arial"/>
        </w:rPr>
        <w:t>Un televisor cuesta 250000 pesos, 20 televisores cuestan 5000000.</w:t>
      </w:r>
    </w:p>
    <w:p w:rsidR="00F17BAE" w:rsidRDefault="00F17BAE" w:rsidP="00F17BAE">
      <w:pPr>
        <w:pStyle w:val="Prrafodelista"/>
        <w:tabs>
          <w:tab w:val="right" w:pos="8498"/>
        </w:tabs>
        <w:spacing w:after="0"/>
        <w:ind w:left="360"/>
        <w:jc w:val="both"/>
        <w:rPr>
          <w:rFonts w:ascii="Arial" w:eastAsiaTheme="minorEastAsia" w:hAnsi="Arial" w:cs="Arial"/>
        </w:rPr>
      </w:pPr>
    </w:p>
    <w:p w:rsidR="00916F68" w:rsidRDefault="00916F68" w:rsidP="00F4700F">
      <w:pPr>
        <w:pStyle w:val="Prrafodelista"/>
        <w:numPr>
          <w:ilvl w:val="0"/>
          <w:numId w:val="16"/>
        </w:numPr>
        <w:tabs>
          <w:tab w:val="right" w:pos="8498"/>
        </w:tabs>
        <w:spacing w:after="0"/>
        <w:jc w:val="both"/>
        <w:rPr>
          <w:rFonts w:ascii="Arial" w:eastAsiaTheme="minorEastAsia" w:hAnsi="Arial" w:cs="Arial"/>
        </w:rPr>
      </w:pPr>
      <w:r>
        <w:rPr>
          <w:rFonts w:ascii="Arial" w:eastAsiaTheme="minorEastAsia" w:hAnsi="Arial" w:cs="Arial"/>
        </w:rPr>
        <w:t>Se establecen las dos razones  y se comprueba que son proporciones:</w:t>
      </w:r>
    </w:p>
    <w:p w:rsidR="00916F68" w:rsidRPr="00916F68" w:rsidRDefault="00916F68" w:rsidP="00916F68">
      <w:pPr>
        <w:tabs>
          <w:tab w:val="right" w:pos="8498"/>
        </w:tabs>
        <w:spacing w:after="0"/>
        <w:jc w:val="both"/>
        <w:rPr>
          <w:rFonts w:ascii="Arial" w:eastAsiaTheme="minorEastAsia" w:hAnsi="Arial" w:cs="Arial"/>
        </w:rPr>
      </w:pPr>
    </w:p>
    <w:p w:rsidR="00916F68" w:rsidRDefault="00916F68" w:rsidP="00916F68">
      <w:pPr>
        <w:tabs>
          <w:tab w:val="right" w:pos="8498"/>
        </w:tabs>
        <w:spacing w:after="0"/>
        <w:jc w:val="both"/>
        <w:rPr>
          <w:rFonts w:ascii="Arial" w:eastAsiaTheme="minorEastAsia" w:hAnsi="Arial" w:cs="Arial"/>
        </w:rPr>
      </w:pPr>
      <w:r>
        <w:rPr>
          <w:rFonts w:ascii="Arial" w:eastAsiaTheme="minorEastAsia" w:hAnsi="Arial" w:cs="Arial"/>
        </w:rPr>
        <w:t>&lt;&lt;MA_09_09_06.gif&gt;&gt;</w:t>
      </w:r>
    </w:p>
    <w:p w:rsidR="00195955" w:rsidRDefault="00195955" w:rsidP="00916F68">
      <w:pPr>
        <w:tabs>
          <w:tab w:val="right" w:pos="8498"/>
        </w:tabs>
        <w:spacing w:after="0"/>
        <w:jc w:val="both"/>
        <w:rPr>
          <w:rFonts w:ascii="Arial" w:eastAsiaTheme="minorEastAsia" w:hAnsi="Arial" w:cs="Arial"/>
        </w:rPr>
      </w:pPr>
    </w:p>
    <w:p w:rsidR="00966B91" w:rsidRDefault="00F17BAE" w:rsidP="004E10B3">
      <w:pPr>
        <w:tabs>
          <w:tab w:val="right" w:pos="8498"/>
        </w:tabs>
        <w:spacing w:after="0"/>
        <w:jc w:val="both"/>
        <w:rPr>
          <w:rFonts w:ascii="Arial" w:eastAsiaTheme="minorEastAsia" w:hAnsi="Arial" w:cs="Arial"/>
        </w:rPr>
      </w:pPr>
      <w:r>
        <w:rPr>
          <w:rFonts w:ascii="Arial" w:eastAsiaTheme="minorEastAsia" w:hAnsi="Arial" w:cs="Arial"/>
        </w:rPr>
        <w:t>Como se puede observas si son proporción ya que cumplen que el producto de medios es igual al producto de extremos.</w:t>
      </w:r>
    </w:p>
    <w:p w:rsidR="00F17BAE" w:rsidRDefault="00F17BAE" w:rsidP="004E10B3">
      <w:pPr>
        <w:tabs>
          <w:tab w:val="right" w:pos="8498"/>
        </w:tabs>
        <w:spacing w:after="0"/>
        <w:jc w:val="both"/>
        <w:rPr>
          <w:rFonts w:ascii="Arial" w:eastAsiaTheme="minorEastAsia" w:hAnsi="Arial" w:cs="Arial"/>
        </w:rPr>
      </w:pPr>
    </w:p>
    <w:p w:rsidR="00F17BAE" w:rsidRDefault="00F17BAE" w:rsidP="00F4700F">
      <w:pPr>
        <w:pStyle w:val="Prrafodelista"/>
        <w:numPr>
          <w:ilvl w:val="0"/>
          <w:numId w:val="15"/>
        </w:numPr>
        <w:tabs>
          <w:tab w:val="right" w:pos="8498"/>
        </w:tabs>
        <w:spacing w:after="0"/>
        <w:jc w:val="both"/>
        <w:rPr>
          <w:rFonts w:ascii="Arial" w:eastAsiaTheme="minorEastAsia" w:hAnsi="Arial" w:cs="Arial"/>
        </w:rPr>
      </w:pPr>
      <w:r>
        <w:rPr>
          <w:rFonts w:ascii="Arial" w:eastAsiaTheme="minorEastAsia" w:hAnsi="Arial" w:cs="Arial"/>
        </w:rPr>
        <w:t>Para hacer un postre para 10 personas se necesitan 3 libras de harina, si se quiere hacer el mismo postre pero para 50 personas ¿Cuántas l</w:t>
      </w:r>
      <w:r w:rsidR="00195955">
        <w:rPr>
          <w:rFonts w:ascii="Arial" w:eastAsiaTheme="minorEastAsia" w:hAnsi="Arial" w:cs="Arial"/>
        </w:rPr>
        <w:t>ibras de  harina se necesitara?</w:t>
      </w:r>
    </w:p>
    <w:p w:rsidR="00195955" w:rsidRDefault="00195955" w:rsidP="00195955">
      <w:pPr>
        <w:pStyle w:val="Prrafodelista"/>
        <w:tabs>
          <w:tab w:val="right" w:pos="8498"/>
        </w:tabs>
        <w:spacing w:after="0"/>
        <w:ind w:left="360"/>
        <w:jc w:val="both"/>
        <w:rPr>
          <w:rFonts w:ascii="Arial" w:eastAsiaTheme="minorEastAsia" w:hAnsi="Arial" w:cs="Arial"/>
        </w:rPr>
      </w:pPr>
    </w:p>
    <w:p w:rsidR="00F17BAE" w:rsidRDefault="00F17BAE" w:rsidP="00F4700F">
      <w:pPr>
        <w:pStyle w:val="Prrafodelista"/>
        <w:numPr>
          <w:ilvl w:val="0"/>
          <w:numId w:val="16"/>
        </w:numPr>
        <w:tabs>
          <w:tab w:val="right" w:pos="8498"/>
        </w:tabs>
        <w:spacing w:after="0"/>
        <w:jc w:val="both"/>
        <w:rPr>
          <w:rFonts w:ascii="Arial" w:eastAsiaTheme="minorEastAsia" w:hAnsi="Arial" w:cs="Arial"/>
        </w:rPr>
      </w:pPr>
      <w:r>
        <w:rPr>
          <w:rFonts w:ascii="Arial" w:eastAsiaTheme="minorEastAsia" w:hAnsi="Arial" w:cs="Arial"/>
        </w:rPr>
        <w:t>Utilizando la igualdad de las dos razones y despejando el dato que no se conoce  se puede encontrar  la cantidad de libras  de harina que se necesita para hacer el postre para 50 personas, se establecen las dos razones y se encuentra el dato que hace falta:</w:t>
      </w:r>
    </w:p>
    <w:p w:rsidR="00195955" w:rsidRDefault="00195955" w:rsidP="00195955">
      <w:pPr>
        <w:pStyle w:val="Prrafodelista"/>
        <w:tabs>
          <w:tab w:val="right" w:pos="8498"/>
        </w:tabs>
        <w:spacing w:after="0"/>
        <w:ind w:left="360"/>
        <w:jc w:val="both"/>
        <w:rPr>
          <w:rFonts w:ascii="Arial" w:eastAsiaTheme="minorEastAsia" w:hAnsi="Arial" w:cs="Arial"/>
        </w:rPr>
      </w:pPr>
    </w:p>
    <w:p w:rsidR="00F17BAE" w:rsidRDefault="00F17BAE" w:rsidP="00F17BAE">
      <w:pPr>
        <w:pStyle w:val="Prrafodelista"/>
        <w:tabs>
          <w:tab w:val="right" w:pos="8498"/>
        </w:tabs>
        <w:spacing w:after="0"/>
        <w:ind w:left="360"/>
        <w:jc w:val="both"/>
        <w:rPr>
          <w:rFonts w:ascii="Arial" w:eastAsiaTheme="minorEastAsia" w:hAnsi="Arial" w:cs="Arial"/>
        </w:rPr>
      </w:pPr>
    </w:p>
    <w:p w:rsidR="00F17BAE" w:rsidRDefault="00F17BAE" w:rsidP="00F17BAE">
      <w:pPr>
        <w:pStyle w:val="Prrafodelista"/>
        <w:tabs>
          <w:tab w:val="right" w:pos="8498"/>
        </w:tabs>
        <w:spacing w:after="0"/>
        <w:ind w:left="360"/>
        <w:jc w:val="both"/>
        <w:rPr>
          <w:rFonts w:ascii="Arial" w:eastAsiaTheme="minorEastAsia" w:hAnsi="Arial" w:cs="Arial"/>
        </w:rPr>
      </w:pPr>
      <w:r w:rsidRPr="00F17BAE">
        <w:rPr>
          <w:rFonts w:ascii="Arial" w:eastAsiaTheme="minorEastAsia" w:hAnsi="Arial" w:cs="Arial"/>
        </w:rPr>
        <w:lastRenderedPageBreak/>
        <w:t>&lt;&lt;MA_09_09_0</w:t>
      </w:r>
      <w:r>
        <w:rPr>
          <w:rFonts w:ascii="Arial" w:eastAsiaTheme="minorEastAsia" w:hAnsi="Arial" w:cs="Arial"/>
        </w:rPr>
        <w:t>7</w:t>
      </w:r>
      <w:r w:rsidRPr="00F17BAE">
        <w:rPr>
          <w:rFonts w:ascii="Arial" w:eastAsiaTheme="minorEastAsia" w:hAnsi="Arial" w:cs="Arial"/>
        </w:rPr>
        <w:t>.gif&gt;&gt;</w:t>
      </w:r>
    </w:p>
    <w:p w:rsidR="00195955" w:rsidRPr="00F17BAE" w:rsidRDefault="00195955" w:rsidP="00F17BAE">
      <w:pPr>
        <w:pStyle w:val="Prrafodelista"/>
        <w:tabs>
          <w:tab w:val="right" w:pos="8498"/>
        </w:tabs>
        <w:spacing w:after="0"/>
        <w:ind w:left="360"/>
        <w:jc w:val="both"/>
        <w:rPr>
          <w:rFonts w:ascii="Arial" w:eastAsiaTheme="minorEastAsia" w:hAnsi="Arial" w:cs="Arial"/>
        </w:rPr>
      </w:pPr>
    </w:p>
    <w:p w:rsidR="00F17BAE" w:rsidRDefault="00F17BAE" w:rsidP="00F17BAE">
      <w:pPr>
        <w:tabs>
          <w:tab w:val="right" w:pos="8498"/>
        </w:tabs>
        <w:spacing w:after="0"/>
        <w:jc w:val="both"/>
        <w:rPr>
          <w:rFonts w:ascii="Arial" w:eastAsiaTheme="minorEastAsia" w:hAnsi="Arial" w:cs="Arial"/>
        </w:rPr>
      </w:pPr>
      <w:r>
        <w:rPr>
          <w:rFonts w:ascii="Arial" w:eastAsiaTheme="minorEastAsia" w:hAnsi="Arial" w:cs="Arial"/>
        </w:rPr>
        <w:t>Es decir que para hacer el postre para 50 personas se emplearan 15 libras de harina.</w:t>
      </w:r>
    </w:p>
    <w:p w:rsidR="00195955" w:rsidRDefault="00195955" w:rsidP="00F17BAE">
      <w:pPr>
        <w:tabs>
          <w:tab w:val="right" w:pos="8498"/>
        </w:tabs>
        <w:spacing w:after="0"/>
        <w:jc w:val="both"/>
        <w:rPr>
          <w:rFonts w:ascii="Arial" w:eastAsiaTheme="minorEastAsia" w:hAnsi="Arial" w:cs="Arial"/>
        </w:rPr>
      </w:pPr>
    </w:p>
    <w:tbl>
      <w:tblPr>
        <w:tblStyle w:val="Tablaconcuadrcula2"/>
        <w:tblW w:w="0" w:type="auto"/>
        <w:tblLook w:val="04A0"/>
      </w:tblPr>
      <w:tblGrid>
        <w:gridCol w:w="2518"/>
        <w:gridCol w:w="6460"/>
      </w:tblGrid>
      <w:tr w:rsidR="00BD64E4" w:rsidRPr="00596306" w:rsidTr="00195955">
        <w:tc>
          <w:tcPr>
            <w:tcW w:w="8978" w:type="dxa"/>
            <w:gridSpan w:val="2"/>
            <w:shd w:val="clear" w:color="auto" w:fill="000000" w:themeFill="text1"/>
          </w:tcPr>
          <w:p w:rsidR="00BD64E4" w:rsidRPr="00C34E75" w:rsidRDefault="00BD64E4" w:rsidP="00195955">
            <w:pPr>
              <w:jc w:val="center"/>
              <w:rPr>
                <w:rFonts w:ascii="Arial" w:hAnsi="Arial" w:cs="Arial"/>
                <w:b/>
                <w:sz w:val="24"/>
                <w:szCs w:val="24"/>
              </w:rPr>
            </w:pPr>
            <w:r w:rsidRPr="00C34E75">
              <w:rPr>
                <w:rFonts w:ascii="Arial" w:hAnsi="Arial" w:cs="Arial"/>
                <w:b/>
                <w:sz w:val="24"/>
                <w:szCs w:val="24"/>
              </w:rPr>
              <w:t>Destacado</w:t>
            </w:r>
          </w:p>
        </w:tc>
      </w:tr>
      <w:tr w:rsidR="00BD64E4" w:rsidRPr="00596306" w:rsidTr="00195955">
        <w:tc>
          <w:tcPr>
            <w:tcW w:w="2518" w:type="dxa"/>
          </w:tcPr>
          <w:p w:rsidR="00BD64E4" w:rsidRPr="00C34E75" w:rsidRDefault="00BD64E4" w:rsidP="00195955">
            <w:pPr>
              <w:rPr>
                <w:rFonts w:ascii="Arial" w:hAnsi="Arial" w:cs="Arial"/>
                <w:b/>
                <w:sz w:val="24"/>
                <w:szCs w:val="24"/>
              </w:rPr>
            </w:pPr>
            <w:r w:rsidRPr="00C34E75">
              <w:rPr>
                <w:rFonts w:ascii="Arial" w:hAnsi="Arial" w:cs="Arial"/>
                <w:b/>
                <w:sz w:val="24"/>
                <w:szCs w:val="24"/>
              </w:rPr>
              <w:t>Título</w:t>
            </w:r>
          </w:p>
        </w:tc>
        <w:tc>
          <w:tcPr>
            <w:tcW w:w="6460" w:type="dxa"/>
          </w:tcPr>
          <w:p w:rsidR="00BD64E4" w:rsidRPr="00C34E75" w:rsidRDefault="00BD64E4" w:rsidP="00195955">
            <w:pPr>
              <w:jc w:val="center"/>
              <w:rPr>
                <w:rFonts w:ascii="Arial" w:hAnsi="Arial" w:cs="Arial"/>
                <w:b/>
                <w:sz w:val="24"/>
                <w:szCs w:val="24"/>
              </w:rPr>
            </w:pPr>
            <w:r>
              <w:rPr>
                <w:rFonts w:ascii="Arial" w:hAnsi="Arial" w:cs="Arial"/>
                <w:b/>
                <w:sz w:val="24"/>
                <w:szCs w:val="24"/>
              </w:rPr>
              <w:t xml:space="preserve">Nota histórica </w:t>
            </w:r>
            <w:r w:rsidRPr="00C34E75">
              <w:rPr>
                <w:rFonts w:ascii="Arial" w:hAnsi="Arial" w:cs="Arial"/>
                <w:b/>
                <w:sz w:val="24"/>
                <w:szCs w:val="24"/>
              </w:rPr>
              <w:t xml:space="preserve"> </w:t>
            </w:r>
          </w:p>
        </w:tc>
      </w:tr>
      <w:tr w:rsidR="00BD64E4" w:rsidRPr="00596306" w:rsidTr="00195955">
        <w:tc>
          <w:tcPr>
            <w:tcW w:w="2518" w:type="dxa"/>
          </w:tcPr>
          <w:p w:rsidR="00BD64E4" w:rsidRPr="00C34E75" w:rsidRDefault="00BD64E4" w:rsidP="00195955">
            <w:pPr>
              <w:rPr>
                <w:rFonts w:ascii="Arial" w:hAnsi="Arial" w:cs="Arial"/>
                <w:sz w:val="24"/>
                <w:szCs w:val="24"/>
                <w:lang w:val="es-ES"/>
              </w:rPr>
            </w:pPr>
            <w:r w:rsidRPr="00C34E75">
              <w:rPr>
                <w:rFonts w:ascii="Arial" w:hAnsi="Arial" w:cs="Arial"/>
                <w:sz w:val="24"/>
                <w:szCs w:val="24"/>
                <w:lang w:val="es-ES"/>
              </w:rPr>
              <w:t>Contenido</w:t>
            </w:r>
          </w:p>
        </w:tc>
        <w:tc>
          <w:tcPr>
            <w:tcW w:w="6460" w:type="dxa"/>
          </w:tcPr>
          <w:p w:rsidR="00BD64E4" w:rsidRPr="00FE09E7" w:rsidRDefault="00BD64E4" w:rsidP="00195955">
            <w:pPr>
              <w:autoSpaceDE w:val="0"/>
              <w:autoSpaceDN w:val="0"/>
              <w:adjustRightInd w:val="0"/>
              <w:jc w:val="both"/>
              <w:rPr>
                <w:rFonts w:ascii="Arial" w:hAnsi="Arial" w:cs="Arial"/>
                <w:i/>
                <w:lang w:val="es-ES"/>
              </w:rPr>
            </w:pPr>
            <w:r>
              <w:rPr>
                <w:rFonts w:ascii="Arial" w:hAnsi="Arial" w:cs="Arial"/>
                <w:i/>
                <w:lang w:val="es-ES"/>
              </w:rPr>
              <w:t>Pitágoras (siglo VI. A.C ) mediante un experimento musical  tenso una cuerda que producían  sonidos diferentes de acuerdo a el grado de tención, dividió la cuerda en 12 partes iguales</w:t>
            </w:r>
            <w:r w:rsidR="00195955">
              <w:rPr>
                <w:rFonts w:ascii="Arial" w:hAnsi="Arial" w:cs="Arial"/>
                <w:i/>
                <w:lang w:val="es-ES"/>
              </w:rPr>
              <w:t xml:space="preserve">, </w:t>
            </w:r>
            <w:r>
              <w:rPr>
                <w:rFonts w:ascii="Arial" w:hAnsi="Arial" w:cs="Arial"/>
                <w:i/>
                <w:lang w:val="es-ES"/>
              </w:rPr>
              <w:t xml:space="preserve">  tensiono</w:t>
            </w:r>
            <w:r w:rsidR="00195955">
              <w:rPr>
                <w:rFonts w:ascii="Arial" w:hAnsi="Arial" w:cs="Arial"/>
                <w:i/>
                <w:lang w:val="es-ES"/>
              </w:rPr>
              <w:t xml:space="preserve"> la cuerda hasta la división 6, hasta la división </w:t>
            </w:r>
            <w:r>
              <w:rPr>
                <w:rFonts w:ascii="Arial" w:hAnsi="Arial" w:cs="Arial"/>
                <w:i/>
                <w:lang w:val="es-ES"/>
              </w:rPr>
              <w:t xml:space="preserve"> </w:t>
            </w:r>
            <w:r w:rsidR="00195955">
              <w:rPr>
                <w:rFonts w:ascii="Arial" w:hAnsi="Arial" w:cs="Arial"/>
                <w:i/>
                <w:lang w:val="es-ES"/>
              </w:rPr>
              <w:t>8</w:t>
            </w:r>
            <w:r>
              <w:rPr>
                <w:rFonts w:ascii="Arial" w:hAnsi="Arial" w:cs="Arial"/>
                <w:i/>
                <w:lang w:val="es-ES"/>
              </w:rPr>
              <w:t xml:space="preserve">, </w:t>
            </w:r>
            <w:r w:rsidR="00195955">
              <w:rPr>
                <w:rFonts w:ascii="Arial" w:hAnsi="Arial" w:cs="Arial"/>
                <w:i/>
                <w:lang w:val="es-ES"/>
              </w:rPr>
              <w:t xml:space="preserve">hasta la división </w:t>
            </w:r>
            <w:r>
              <w:rPr>
                <w:rFonts w:ascii="Arial" w:hAnsi="Arial" w:cs="Arial"/>
                <w:i/>
                <w:lang w:val="es-ES"/>
              </w:rPr>
              <w:t xml:space="preserve">  9</w:t>
            </w:r>
            <w:r w:rsidR="00195955">
              <w:rPr>
                <w:rFonts w:ascii="Arial" w:hAnsi="Arial" w:cs="Arial"/>
                <w:i/>
                <w:lang w:val="es-ES"/>
              </w:rPr>
              <w:t xml:space="preserve">, observando </w:t>
            </w:r>
            <w:r>
              <w:rPr>
                <w:rFonts w:ascii="Arial" w:hAnsi="Arial" w:cs="Arial"/>
                <w:i/>
                <w:lang w:val="es-ES"/>
              </w:rPr>
              <w:t xml:space="preserve"> que producían sonidos distintos, posteriormente le asigno un numero fraccionaria a cada uno de las divisiones de la cuerda y apareció que la octava era igual a ½, la cuarta ¾,    es decir que estableció una relación entre la música, la proporcionalidad geometría y la proporcionalidad numérica.     </w:t>
            </w:r>
          </w:p>
        </w:tc>
      </w:tr>
    </w:tbl>
    <w:p w:rsidR="00BD64E4" w:rsidRDefault="00BD64E4" w:rsidP="00F17BAE">
      <w:pPr>
        <w:tabs>
          <w:tab w:val="right" w:pos="8498"/>
        </w:tabs>
        <w:spacing w:after="0"/>
        <w:jc w:val="both"/>
        <w:rPr>
          <w:rFonts w:ascii="Arial" w:eastAsiaTheme="minorEastAsia" w:hAnsi="Arial" w:cs="Arial"/>
        </w:rPr>
      </w:pPr>
    </w:p>
    <w:p w:rsidR="00BD64E4" w:rsidRDefault="00BD64E4" w:rsidP="00F17BAE">
      <w:pPr>
        <w:tabs>
          <w:tab w:val="right" w:pos="8498"/>
        </w:tabs>
        <w:spacing w:after="0"/>
        <w:jc w:val="both"/>
        <w:rPr>
          <w:rFonts w:ascii="Arial" w:eastAsiaTheme="minorEastAsia" w:hAnsi="Arial" w:cs="Arial"/>
        </w:rPr>
      </w:pPr>
    </w:p>
    <w:p w:rsidR="00F17BAE" w:rsidRPr="00F17BAE" w:rsidRDefault="00166FBC" w:rsidP="00F17BAE">
      <w:pPr>
        <w:tabs>
          <w:tab w:val="right" w:pos="8498"/>
        </w:tabs>
        <w:spacing w:after="0"/>
        <w:jc w:val="both"/>
        <w:rPr>
          <w:rFonts w:ascii="Arial" w:eastAsiaTheme="minorEastAsia" w:hAnsi="Arial" w:cs="Arial"/>
        </w:rPr>
      </w:pPr>
      <w:r>
        <w:rPr>
          <w:rFonts w:ascii="Arial" w:eastAsiaTheme="minorEastAsia" w:hAnsi="Arial" w:cs="Arial"/>
        </w:rPr>
        <w:t xml:space="preserve">Ahora que </w:t>
      </w:r>
      <w:r w:rsidR="00F17BAE">
        <w:rPr>
          <w:rFonts w:ascii="Arial" w:eastAsiaTheme="minorEastAsia" w:hAnsi="Arial" w:cs="Arial"/>
        </w:rPr>
        <w:t>se ha recordado lo que es la proporcionalidad</w:t>
      </w:r>
      <w:r w:rsidR="00E66E0E">
        <w:rPr>
          <w:rFonts w:ascii="Arial" w:eastAsiaTheme="minorEastAsia" w:hAnsi="Arial" w:cs="Arial"/>
        </w:rPr>
        <w:t xml:space="preserve"> </w:t>
      </w:r>
      <w:r>
        <w:rPr>
          <w:rFonts w:ascii="Arial" w:eastAsiaTheme="minorEastAsia" w:hAnsi="Arial" w:cs="Arial"/>
        </w:rPr>
        <w:t xml:space="preserve"> se pas</w:t>
      </w:r>
      <w:r w:rsidR="00E66E0E">
        <w:rPr>
          <w:rFonts w:ascii="Arial" w:eastAsiaTheme="minorEastAsia" w:hAnsi="Arial" w:cs="Arial"/>
        </w:rPr>
        <w:t>a</w:t>
      </w:r>
      <w:r>
        <w:rPr>
          <w:rFonts w:ascii="Arial" w:eastAsiaTheme="minorEastAsia" w:hAnsi="Arial" w:cs="Arial"/>
        </w:rPr>
        <w:t xml:space="preserve">ra  a trabajar directamente </w:t>
      </w:r>
      <w:r w:rsidR="00E66E0E">
        <w:rPr>
          <w:rFonts w:ascii="Arial" w:eastAsiaTheme="minorEastAsia" w:hAnsi="Arial" w:cs="Arial"/>
        </w:rPr>
        <w:t xml:space="preserve">con la semejanza. </w:t>
      </w:r>
      <w:r w:rsidR="00F17BAE">
        <w:rPr>
          <w:rFonts w:ascii="Arial" w:eastAsiaTheme="minorEastAsia" w:hAnsi="Arial" w:cs="Arial"/>
        </w:rPr>
        <w:t xml:space="preserve"> </w:t>
      </w:r>
    </w:p>
    <w:p w:rsidR="00F17BAE" w:rsidRPr="00F17BAE" w:rsidRDefault="00F17BAE" w:rsidP="00F17BAE">
      <w:pPr>
        <w:tabs>
          <w:tab w:val="right" w:pos="8498"/>
        </w:tabs>
        <w:spacing w:after="0"/>
        <w:jc w:val="both"/>
        <w:rPr>
          <w:rFonts w:ascii="Arial" w:eastAsiaTheme="minorEastAsia" w:hAnsi="Arial" w:cs="Arial"/>
        </w:rPr>
      </w:pPr>
      <w:r w:rsidRPr="00F17BAE">
        <w:rPr>
          <w:rFonts w:ascii="Arial" w:eastAsiaTheme="minorEastAsia" w:hAnsi="Arial" w:cs="Arial"/>
        </w:rPr>
        <w:t xml:space="preserve">  </w:t>
      </w:r>
    </w:p>
    <w:p w:rsidR="00E66E0E" w:rsidRDefault="00E66E0E" w:rsidP="00E66E0E">
      <w:pPr>
        <w:tabs>
          <w:tab w:val="right" w:pos="8498"/>
        </w:tabs>
        <w:spacing w:after="0"/>
        <w:jc w:val="both"/>
        <w:rPr>
          <w:rFonts w:ascii="Arial" w:hAnsi="Arial" w:cs="Arial"/>
          <w:b/>
        </w:rPr>
      </w:pPr>
      <w:r>
        <w:rPr>
          <w:rFonts w:ascii="Arial" w:hAnsi="Arial" w:cs="Arial"/>
          <w:highlight w:val="yellow"/>
        </w:rPr>
        <w:t>SECCIÓN 3</w:t>
      </w:r>
      <w:r w:rsidRPr="007C7957">
        <w:rPr>
          <w:rFonts w:ascii="Arial" w:hAnsi="Arial" w:cs="Arial"/>
          <w:highlight w:val="yellow"/>
        </w:rPr>
        <w:t>]</w:t>
      </w:r>
      <w:r w:rsidRPr="007C7957">
        <w:rPr>
          <w:rFonts w:ascii="Arial" w:hAnsi="Arial" w:cs="Arial"/>
        </w:rPr>
        <w:t xml:space="preserve"> </w:t>
      </w:r>
      <w:r>
        <w:rPr>
          <w:rFonts w:ascii="Arial" w:hAnsi="Arial" w:cs="Arial"/>
          <w:b/>
        </w:rPr>
        <w:t xml:space="preserve">2.1.2 semejanza  </w:t>
      </w:r>
    </w:p>
    <w:p w:rsidR="00F17BAE" w:rsidRDefault="00F17BAE" w:rsidP="004E10B3">
      <w:pPr>
        <w:tabs>
          <w:tab w:val="right" w:pos="8498"/>
        </w:tabs>
        <w:spacing w:after="0"/>
        <w:jc w:val="both"/>
        <w:rPr>
          <w:rFonts w:ascii="Arial" w:eastAsiaTheme="minorEastAsia" w:hAnsi="Arial" w:cs="Arial"/>
        </w:rPr>
      </w:pPr>
    </w:p>
    <w:p w:rsidR="002328E1" w:rsidRDefault="004A60E7" w:rsidP="00285491">
      <w:pPr>
        <w:tabs>
          <w:tab w:val="right" w:pos="8498"/>
        </w:tabs>
        <w:spacing w:after="0"/>
        <w:jc w:val="both"/>
        <w:rPr>
          <w:rFonts w:ascii="Arial" w:hAnsi="Arial" w:cs="Arial"/>
        </w:rPr>
      </w:pPr>
      <w:r>
        <w:rPr>
          <w:rFonts w:ascii="Arial" w:hAnsi="Arial" w:cs="Arial"/>
        </w:rPr>
        <w:t xml:space="preserve">En esta sección el trabajo se centrara en la </w:t>
      </w:r>
      <w:r w:rsidRPr="004A60E7">
        <w:rPr>
          <w:rFonts w:ascii="Arial" w:hAnsi="Arial" w:cs="Arial"/>
          <w:b/>
        </w:rPr>
        <w:t xml:space="preserve">semejanza </w:t>
      </w:r>
      <w:r>
        <w:rPr>
          <w:rFonts w:ascii="Arial" w:hAnsi="Arial" w:cs="Arial"/>
        </w:rPr>
        <w:t>de figuras planas,</w:t>
      </w:r>
      <w:r w:rsidR="002328E1">
        <w:rPr>
          <w:rFonts w:ascii="Arial" w:hAnsi="Arial" w:cs="Arial"/>
        </w:rPr>
        <w:t xml:space="preserve"> en, </w:t>
      </w:r>
      <w:r>
        <w:rPr>
          <w:rFonts w:ascii="Arial" w:hAnsi="Arial" w:cs="Arial"/>
        </w:rPr>
        <w:t xml:space="preserve"> </w:t>
      </w:r>
      <w:r w:rsidR="00F4700F">
        <w:rPr>
          <w:rFonts w:ascii="Arial" w:hAnsi="Arial" w:cs="Arial"/>
        </w:rPr>
        <w:t xml:space="preserve">de </w:t>
      </w:r>
      <w:r w:rsidR="002328E1">
        <w:rPr>
          <w:rFonts w:ascii="Arial" w:hAnsi="Arial" w:cs="Arial"/>
        </w:rPr>
        <w:t xml:space="preserve"> manera general </w:t>
      </w:r>
      <w:r w:rsidR="00F4700F">
        <w:rPr>
          <w:rFonts w:ascii="Arial" w:hAnsi="Arial" w:cs="Arial"/>
        </w:rPr>
        <w:t>dos figuras</w:t>
      </w:r>
      <w:r>
        <w:rPr>
          <w:rFonts w:ascii="Arial" w:hAnsi="Arial" w:cs="Arial"/>
        </w:rPr>
        <w:t xml:space="preserve">  planas </w:t>
      </w:r>
      <w:r w:rsidR="00166FBC">
        <w:rPr>
          <w:rFonts w:ascii="Arial" w:hAnsi="Arial" w:cs="Arial"/>
        </w:rPr>
        <w:t xml:space="preserve"> </w:t>
      </w:r>
      <w:r w:rsidR="00F4700F">
        <w:rPr>
          <w:rFonts w:ascii="Arial" w:hAnsi="Arial" w:cs="Arial"/>
        </w:rPr>
        <w:t>son semejantes</w:t>
      </w:r>
      <w:r w:rsidR="00166FBC">
        <w:rPr>
          <w:rFonts w:ascii="Arial" w:hAnsi="Arial" w:cs="Arial"/>
        </w:rPr>
        <w:t xml:space="preserve"> si</w:t>
      </w:r>
      <w:r w:rsidR="002328E1">
        <w:rPr>
          <w:rFonts w:ascii="Arial" w:hAnsi="Arial" w:cs="Arial"/>
        </w:rPr>
        <w:t xml:space="preserve"> y solo si se cumplen las siguientes condiciones:</w:t>
      </w:r>
    </w:p>
    <w:p w:rsidR="002328E1" w:rsidRDefault="002328E1" w:rsidP="00285491">
      <w:pPr>
        <w:tabs>
          <w:tab w:val="right" w:pos="8498"/>
        </w:tabs>
        <w:spacing w:after="0"/>
        <w:jc w:val="both"/>
        <w:rPr>
          <w:rFonts w:ascii="Arial" w:hAnsi="Arial" w:cs="Arial"/>
        </w:rPr>
      </w:pPr>
    </w:p>
    <w:p w:rsidR="002328E1" w:rsidRPr="002328E1" w:rsidRDefault="002328E1" w:rsidP="004374E8">
      <w:pPr>
        <w:pStyle w:val="Prrafodelista"/>
        <w:numPr>
          <w:ilvl w:val="0"/>
          <w:numId w:val="20"/>
        </w:numPr>
        <w:tabs>
          <w:tab w:val="right" w:pos="8498"/>
        </w:tabs>
        <w:spacing w:after="0"/>
        <w:jc w:val="both"/>
        <w:rPr>
          <w:rFonts w:ascii="Arial" w:hAnsi="Arial" w:cs="Arial"/>
          <w:b/>
        </w:rPr>
      </w:pPr>
      <w:r w:rsidRPr="002328E1">
        <w:rPr>
          <w:rFonts w:ascii="Arial" w:hAnsi="Arial" w:cs="Arial"/>
        </w:rPr>
        <w:t>tiene la misma forma</w:t>
      </w:r>
      <w:r>
        <w:rPr>
          <w:rFonts w:ascii="Arial" w:hAnsi="Arial" w:cs="Arial"/>
        </w:rPr>
        <w:t>.</w:t>
      </w:r>
    </w:p>
    <w:p w:rsidR="002328E1" w:rsidRPr="002328E1" w:rsidRDefault="002328E1" w:rsidP="004374E8">
      <w:pPr>
        <w:pStyle w:val="Prrafodelista"/>
        <w:numPr>
          <w:ilvl w:val="0"/>
          <w:numId w:val="20"/>
        </w:numPr>
        <w:tabs>
          <w:tab w:val="right" w:pos="8498"/>
        </w:tabs>
        <w:spacing w:after="0"/>
        <w:jc w:val="both"/>
        <w:rPr>
          <w:rFonts w:ascii="Arial" w:hAnsi="Arial" w:cs="Arial"/>
          <w:b/>
        </w:rPr>
      </w:pPr>
      <w:r w:rsidRPr="002328E1">
        <w:rPr>
          <w:rFonts w:ascii="Arial" w:hAnsi="Arial" w:cs="Arial"/>
        </w:rPr>
        <w:t>Las medidas de sus lados correspondientes son proporcionales</w:t>
      </w:r>
      <w:r w:rsidR="004374E8">
        <w:rPr>
          <w:rFonts w:ascii="Arial" w:hAnsi="Arial" w:cs="Arial"/>
        </w:rPr>
        <w:t xml:space="preserve">. </w:t>
      </w:r>
    </w:p>
    <w:p w:rsidR="002328E1" w:rsidRPr="00BD64E4" w:rsidRDefault="002328E1" w:rsidP="004374E8">
      <w:pPr>
        <w:pStyle w:val="Prrafodelista"/>
        <w:numPr>
          <w:ilvl w:val="0"/>
          <w:numId w:val="20"/>
        </w:numPr>
        <w:tabs>
          <w:tab w:val="right" w:pos="8498"/>
        </w:tabs>
        <w:spacing w:after="0"/>
        <w:jc w:val="both"/>
        <w:rPr>
          <w:rFonts w:ascii="Arial" w:hAnsi="Arial" w:cs="Arial"/>
          <w:b/>
        </w:rPr>
      </w:pPr>
      <w:r w:rsidRPr="002328E1">
        <w:rPr>
          <w:rFonts w:ascii="Arial" w:hAnsi="Arial" w:cs="Arial"/>
        </w:rPr>
        <w:t>si las figuras tiene ángulos sus ángulos correspondientes deben ser congruentes.</w:t>
      </w:r>
    </w:p>
    <w:p w:rsidR="00BD64E4" w:rsidRPr="002328E1" w:rsidRDefault="00BD64E4" w:rsidP="00195955">
      <w:pPr>
        <w:pStyle w:val="Prrafodelista"/>
        <w:tabs>
          <w:tab w:val="right" w:pos="8498"/>
        </w:tabs>
        <w:spacing w:after="0"/>
        <w:jc w:val="both"/>
        <w:rPr>
          <w:rFonts w:ascii="Arial" w:hAnsi="Arial" w:cs="Arial"/>
          <w:b/>
        </w:rPr>
      </w:pPr>
    </w:p>
    <w:tbl>
      <w:tblPr>
        <w:tblStyle w:val="Tablaconcuadrcula"/>
        <w:tblW w:w="0" w:type="auto"/>
        <w:tblLook w:val="04A0"/>
      </w:tblPr>
      <w:tblGrid>
        <w:gridCol w:w="2518"/>
        <w:gridCol w:w="6460"/>
      </w:tblGrid>
      <w:tr w:rsidR="00BD64E4" w:rsidRPr="00AD063D" w:rsidTr="00195955">
        <w:tc>
          <w:tcPr>
            <w:tcW w:w="8978" w:type="dxa"/>
            <w:gridSpan w:val="2"/>
            <w:shd w:val="clear" w:color="auto" w:fill="000000" w:themeFill="text1"/>
          </w:tcPr>
          <w:p w:rsidR="00BD64E4" w:rsidRPr="00AD063D" w:rsidRDefault="00BD64E4" w:rsidP="00195955">
            <w:pPr>
              <w:jc w:val="center"/>
              <w:rPr>
                <w:rFonts w:ascii="Arial" w:hAnsi="Arial" w:cs="Arial"/>
                <w:b/>
                <w:color w:val="FFFFFF" w:themeColor="background1"/>
                <w:sz w:val="24"/>
                <w:szCs w:val="24"/>
              </w:rPr>
            </w:pPr>
            <w:r w:rsidRPr="00AD063D">
              <w:rPr>
                <w:rFonts w:ascii="Arial" w:hAnsi="Arial" w:cs="Arial"/>
                <w:b/>
                <w:color w:val="FFFFFF" w:themeColor="background1"/>
                <w:sz w:val="24"/>
                <w:szCs w:val="24"/>
              </w:rPr>
              <w:t>Recuerda</w:t>
            </w:r>
          </w:p>
        </w:tc>
      </w:tr>
      <w:tr w:rsidR="00BD64E4" w:rsidRPr="00AD063D" w:rsidTr="00195955">
        <w:tc>
          <w:tcPr>
            <w:tcW w:w="2518" w:type="dxa"/>
          </w:tcPr>
          <w:p w:rsidR="00BD64E4" w:rsidRPr="00AD063D" w:rsidRDefault="00BD64E4" w:rsidP="00195955">
            <w:pPr>
              <w:rPr>
                <w:rFonts w:ascii="Arial" w:hAnsi="Arial" w:cs="Arial"/>
                <w:b/>
                <w:color w:val="000000" w:themeColor="text1"/>
                <w:sz w:val="24"/>
                <w:szCs w:val="24"/>
              </w:rPr>
            </w:pPr>
            <w:r w:rsidRPr="00AD063D">
              <w:rPr>
                <w:rFonts w:ascii="Arial" w:hAnsi="Arial" w:cs="Arial"/>
                <w:b/>
                <w:color w:val="000000" w:themeColor="text1"/>
                <w:sz w:val="24"/>
                <w:szCs w:val="24"/>
              </w:rPr>
              <w:t>Contenido</w:t>
            </w:r>
          </w:p>
        </w:tc>
        <w:tc>
          <w:tcPr>
            <w:tcW w:w="6460" w:type="dxa"/>
          </w:tcPr>
          <w:p w:rsidR="00BD64E4" w:rsidRPr="00BD64E4" w:rsidRDefault="00BD64E4" w:rsidP="00195955">
            <w:pPr>
              <w:rPr>
                <w:rFonts w:ascii="Arial" w:hAnsi="Arial" w:cs="Arial"/>
                <w:color w:val="000000" w:themeColor="text1"/>
              </w:rPr>
            </w:pPr>
            <w:r w:rsidRPr="00BD64E4">
              <w:rPr>
                <w:rFonts w:ascii="Arial" w:hAnsi="Arial" w:cs="Arial"/>
                <w:color w:val="000000" w:themeColor="text1"/>
              </w:rPr>
              <w:t xml:space="preserve">Todas las circunferencias son semejantes entre sí, ya que tiene la misma forma. </w:t>
            </w:r>
          </w:p>
          <w:p w:rsidR="00BD64E4" w:rsidRPr="00E224AD" w:rsidRDefault="00BD64E4" w:rsidP="00195955">
            <w:pPr>
              <w:rPr>
                <w:rFonts w:ascii="Arial" w:hAnsi="Arial" w:cs="Arial"/>
                <w:b/>
                <w:color w:val="000000" w:themeColor="text1"/>
              </w:rPr>
            </w:pPr>
          </w:p>
        </w:tc>
      </w:tr>
    </w:tbl>
    <w:p w:rsidR="002328E1" w:rsidRDefault="002328E1" w:rsidP="002328E1">
      <w:pPr>
        <w:tabs>
          <w:tab w:val="right" w:pos="8498"/>
        </w:tabs>
        <w:spacing w:after="0"/>
        <w:jc w:val="both"/>
        <w:rPr>
          <w:rFonts w:ascii="Arial" w:hAnsi="Arial" w:cs="Arial"/>
        </w:rPr>
      </w:pPr>
    </w:p>
    <w:p w:rsidR="00BB5314" w:rsidRDefault="00BB5314" w:rsidP="002328E1">
      <w:pPr>
        <w:tabs>
          <w:tab w:val="right" w:pos="8498"/>
        </w:tabs>
        <w:spacing w:after="0"/>
        <w:jc w:val="both"/>
        <w:rPr>
          <w:rFonts w:ascii="Arial" w:hAnsi="Arial" w:cs="Arial"/>
        </w:rPr>
      </w:pPr>
      <w:r>
        <w:rPr>
          <w:rFonts w:ascii="Arial" w:hAnsi="Arial" w:cs="Arial"/>
        </w:rPr>
        <w:t xml:space="preserve">El símbolo que se utiliza para determinar que dos figuras son semejantes es </w:t>
      </w:r>
      <w:r w:rsidR="00A16CDC">
        <w:t xml:space="preserve">≈, </w:t>
      </w:r>
    </w:p>
    <w:p w:rsidR="002328E1" w:rsidRDefault="002328E1" w:rsidP="002328E1">
      <w:pPr>
        <w:tabs>
          <w:tab w:val="right" w:pos="8498"/>
        </w:tabs>
        <w:spacing w:after="0"/>
        <w:jc w:val="both"/>
        <w:rPr>
          <w:rFonts w:ascii="Arial" w:hAnsi="Arial" w:cs="Arial"/>
        </w:rPr>
      </w:pPr>
      <w:r>
        <w:rPr>
          <w:rFonts w:ascii="Arial" w:hAnsi="Arial" w:cs="Arial"/>
        </w:rPr>
        <w:t>Para que este concepto de semejanza de figuras planas sea más claro observa los siguientes ejemplos:</w:t>
      </w:r>
    </w:p>
    <w:p w:rsidR="00EF643D" w:rsidRDefault="00EF643D" w:rsidP="002328E1">
      <w:pPr>
        <w:tabs>
          <w:tab w:val="right" w:pos="8498"/>
        </w:tabs>
        <w:spacing w:after="0"/>
        <w:jc w:val="both"/>
        <w:rPr>
          <w:rFonts w:ascii="Arial" w:hAnsi="Arial" w:cs="Arial"/>
        </w:rPr>
      </w:pPr>
    </w:p>
    <w:p w:rsidR="00BB5314" w:rsidRPr="00BB5314" w:rsidRDefault="00EF643D" w:rsidP="00BB5314">
      <w:pPr>
        <w:pStyle w:val="Prrafodelista"/>
        <w:numPr>
          <w:ilvl w:val="0"/>
          <w:numId w:val="16"/>
        </w:numPr>
        <w:tabs>
          <w:tab w:val="right" w:pos="8498"/>
        </w:tabs>
        <w:spacing w:after="0"/>
        <w:jc w:val="both"/>
        <w:rPr>
          <w:rFonts w:ascii="Arial" w:hAnsi="Arial" w:cs="Arial"/>
          <w:b/>
        </w:rPr>
      </w:pPr>
      <w:r w:rsidRPr="004374E8">
        <w:rPr>
          <w:rFonts w:ascii="Arial" w:hAnsi="Arial" w:cs="Arial"/>
        </w:rPr>
        <w:t xml:space="preserve">los cuadriláteros ABCD y  </w:t>
      </w:r>
      <w:r w:rsidR="00BB5314" w:rsidRPr="004374E8">
        <w:rPr>
          <w:rFonts w:ascii="Arial" w:hAnsi="Arial" w:cs="Arial"/>
        </w:rPr>
        <w:t>A</w:t>
      </w:r>
      <w:r w:rsidR="00BB5314">
        <w:rPr>
          <w:rFonts w:ascii="Arial" w:hAnsi="Arial" w:cs="Arial"/>
        </w:rPr>
        <w:t>´</w:t>
      </w:r>
      <w:r w:rsidR="00BB5314" w:rsidRPr="004374E8">
        <w:rPr>
          <w:rFonts w:ascii="Arial" w:hAnsi="Arial" w:cs="Arial"/>
        </w:rPr>
        <w:t>B</w:t>
      </w:r>
      <w:r w:rsidR="00BB5314">
        <w:rPr>
          <w:rFonts w:ascii="Arial" w:hAnsi="Arial" w:cs="Arial"/>
        </w:rPr>
        <w:t>´</w:t>
      </w:r>
      <w:r w:rsidR="00BB5314" w:rsidRPr="004374E8">
        <w:rPr>
          <w:rFonts w:ascii="Arial" w:hAnsi="Arial" w:cs="Arial"/>
        </w:rPr>
        <w:t>C</w:t>
      </w:r>
      <w:r w:rsidR="00BB5314">
        <w:rPr>
          <w:rFonts w:ascii="Arial" w:hAnsi="Arial" w:cs="Arial"/>
        </w:rPr>
        <w:t>´</w:t>
      </w:r>
      <w:r w:rsidR="00BB5314" w:rsidRPr="004374E8">
        <w:rPr>
          <w:rFonts w:ascii="Arial" w:hAnsi="Arial" w:cs="Arial"/>
        </w:rPr>
        <w:t>D</w:t>
      </w:r>
      <w:r w:rsidR="00BB5314">
        <w:rPr>
          <w:rFonts w:ascii="Arial" w:hAnsi="Arial" w:cs="Arial"/>
        </w:rPr>
        <w:t xml:space="preserve">´ : </w:t>
      </w:r>
    </w:p>
    <w:p w:rsidR="00285491" w:rsidRPr="002328E1" w:rsidRDefault="007C1B80" w:rsidP="00BB5314">
      <w:pPr>
        <w:pStyle w:val="Prrafodelista"/>
        <w:tabs>
          <w:tab w:val="right" w:pos="8498"/>
        </w:tabs>
        <w:spacing w:after="0"/>
        <w:ind w:left="360"/>
        <w:jc w:val="both"/>
        <w:rPr>
          <w:rFonts w:ascii="Arial" w:hAnsi="Arial" w:cs="Arial"/>
          <w:b/>
        </w:rPr>
      </w:pPr>
      <w:r w:rsidRPr="002328E1">
        <w:rPr>
          <w:rFonts w:ascii="Arial" w:hAnsi="Arial" w:cs="Arial"/>
        </w:rPr>
        <w:t xml:space="preserve">      </w:t>
      </w:r>
      <w:r w:rsidR="00285491" w:rsidRPr="002328E1">
        <w:rPr>
          <w:rFonts w:ascii="Arial" w:hAnsi="Arial" w:cs="Arial"/>
          <w:b/>
        </w:rPr>
        <w:t xml:space="preserve"> </w:t>
      </w:r>
    </w:p>
    <w:tbl>
      <w:tblPr>
        <w:tblStyle w:val="Tablaconcuadrcula1"/>
        <w:tblW w:w="0" w:type="auto"/>
        <w:tblLayout w:type="fixed"/>
        <w:tblLook w:val="04A0"/>
      </w:tblPr>
      <w:tblGrid>
        <w:gridCol w:w="2943"/>
        <w:gridCol w:w="6111"/>
      </w:tblGrid>
      <w:tr w:rsidR="004374E8" w:rsidRPr="00492F5C" w:rsidTr="00804B51">
        <w:tc>
          <w:tcPr>
            <w:tcW w:w="9054" w:type="dxa"/>
            <w:gridSpan w:val="2"/>
            <w:shd w:val="clear" w:color="auto" w:fill="0D0D0D" w:themeFill="text1" w:themeFillTint="F2"/>
          </w:tcPr>
          <w:p w:rsidR="004374E8" w:rsidRPr="00492F5C" w:rsidRDefault="004374E8" w:rsidP="00804B51">
            <w:pPr>
              <w:jc w:val="center"/>
              <w:rPr>
                <w:rFonts w:ascii="Arial" w:hAnsi="Arial" w:cs="Arial"/>
                <w:b/>
                <w:sz w:val="24"/>
                <w:szCs w:val="24"/>
              </w:rPr>
            </w:pPr>
            <w:r w:rsidRPr="00492F5C">
              <w:rPr>
                <w:rFonts w:ascii="Arial" w:hAnsi="Arial" w:cs="Arial"/>
                <w:b/>
                <w:sz w:val="24"/>
                <w:szCs w:val="24"/>
              </w:rPr>
              <w:t>Imagen (fotografía, gráfica o ilustración)</w:t>
            </w:r>
          </w:p>
        </w:tc>
      </w:tr>
      <w:tr w:rsidR="004374E8" w:rsidRPr="00492F5C" w:rsidTr="00804B51">
        <w:tc>
          <w:tcPr>
            <w:tcW w:w="2943" w:type="dxa"/>
          </w:tcPr>
          <w:p w:rsidR="004374E8" w:rsidRPr="00492F5C" w:rsidRDefault="004374E8" w:rsidP="00804B51">
            <w:pPr>
              <w:rPr>
                <w:rFonts w:ascii="Arial" w:hAnsi="Arial" w:cs="Arial"/>
                <w:b/>
                <w:sz w:val="24"/>
                <w:szCs w:val="24"/>
              </w:rPr>
            </w:pPr>
            <w:r w:rsidRPr="00492F5C">
              <w:rPr>
                <w:rFonts w:ascii="Arial" w:hAnsi="Arial" w:cs="Arial"/>
                <w:b/>
                <w:sz w:val="24"/>
                <w:szCs w:val="24"/>
              </w:rPr>
              <w:t>Código</w:t>
            </w:r>
          </w:p>
        </w:tc>
        <w:tc>
          <w:tcPr>
            <w:tcW w:w="6111" w:type="dxa"/>
          </w:tcPr>
          <w:p w:rsidR="004374E8" w:rsidRPr="00492F5C" w:rsidRDefault="004374E8" w:rsidP="00804B51">
            <w:pPr>
              <w:rPr>
                <w:rFonts w:ascii="Arial" w:hAnsi="Arial" w:cs="Arial"/>
                <w:b/>
                <w:sz w:val="24"/>
                <w:szCs w:val="24"/>
              </w:rPr>
            </w:pPr>
            <w:r w:rsidRPr="00492F5C">
              <w:rPr>
                <w:rFonts w:ascii="Arial" w:hAnsi="Arial" w:cs="Arial"/>
                <w:sz w:val="24"/>
                <w:szCs w:val="24"/>
              </w:rPr>
              <w:t>MA_09_05_IMG0</w:t>
            </w:r>
            <w:r w:rsidR="00E224AD">
              <w:rPr>
                <w:rFonts w:ascii="Arial" w:hAnsi="Arial" w:cs="Arial"/>
                <w:sz w:val="24"/>
                <w:szCs w:val="24"/>
              </w:rPr>
              <w:t>8</w:t>
            </w:r>
          </w:p>
        </w:tc>
      </w:tr>
      <w:tr w:rsidR="004374E8" w:rsidRPr="00492F5C" w:rsidTr="00804B51">
        <w:tc>
          <w:tcPr>
            <w:tcW w:w="2943" w:type="dxa"/>
          </w:tcPr>
          <w:p w:rsidR="004374E8" w:rsidRPr="00492F5C" w:rsidRDefault="004374E8" w:rsidP="00804B51">
            <w:pPr>
              <w:rPr>
                <w:rFonts w:ascii="Arial" w:hAnsi="Arial" w:cs="Arial"/>
                <w:sz w:val="24"/>
                <w:szCs w:val="24"/>
              </w:rPr>
            </w:pPr>
            <w:r w:rsidRPr="00492F5C">
              <w:rPr>
                <w:rFonts w:ascii="Arial" w:hAnsi="Arial" w:cs="Arial"/>
                <w:b/>
                <w:sz w:val="24"/>
                <w:szCs w:val="24"/>
              </w:rPr>
              <w:t>Descripción</w:t>
            </w:r>
          </w:p>
        </w:tc>
        <w:tc>
          <w:tcPr>
            <w:tcW w:w="6111" w:type="dxa"/>
          </w:tcPr>
          <w:p w:rsidR="004374E8" w:rsidRPr="00492F5C" w:rsidRDefault="004374E8" w:rsidP="00804B51">
            <w:pPr>
              <w:rPr>
                <w:rFonts w:ascii="Arial" w:hAnsi="Arial" w:cs="Arial"/>
                <w:sz w:val="24"/>
                <w:szCs w:val="24"/>
              </w:rPr>
            </w:pPr>
            <w:r>
              <w:rPr>
                <w:rFonts w:ascii="Arial" w:hAnsi="Arial" w:cs="Arial"/>
                <w:sz w:val="24"/>
                <w:szCs w:val="24"/>
              </w:rPr>
              <w:t xml:space="preserve">Cuadriláteros semejantes </w:t>
            </w:r>
          </w:p>
        </w:tc>
      </w:tr>
      <w:tr w:rsidR="004374E8" w:rsidRPr="00492F5C" w:rsidTr="00804B51">
        <w:tc>
          <w:tcPr>
            <w:tcW w:w="2943" w:type="dxa"/>
          </w:tcPr>
          <w:p w:rsidR="004374E8" w:rsidRPr="00492F5C" w:rsidRDefault="004374E8" w:rsidP="00804B51">
            <w:pPr>
              <w:rPr>
                <w:rFonts w:ascii="Arial" w:hAnsi="Arial" w:cs="Arial"/>
                <w:sz w:val="24"/>
                <w:szCs w:val="24"/>
              </w:rPr>
            </w:pPr>
            <w:r w:rsidRPr="00492F5C">
              <w:rPr>
                <w:rFonts w:ascii="Arial" w:hAnsi="Arial" w:cs="Arial"/>
                <w:b/>
                <w:sz w:val="24"/>
                <w:szCs w:val="24"/>
              </w:rPr>
              <w:lastRenderedPageBreak/>
              <w:t>Código Shutterstock (o URL o la ruta en AulaPlaneta)</w:t>
            </w:r>
          </w:p>
        </w:tc>
        <w:tc>
          <w:tcPr>
            <w:tcW w:w="6111" w:type="dxa"/>
          </w:tcPr>
          <w:p w:rsidR="004374E8" w:rsidRDefault="004374E8" w:rsidP="00804B51">
            <w:pPr>
              <w:rPr>
                <w:rStyle w:val="Refdecomentario"/>
                <w:rFonts w:ascii="Calibri" w:eastAsia="Calibri" w:hAnsi="Calibri" w:cs="Times New Roman"/>
              </w:rPr>
            </w:pPr>
            <w:r w:rsidRPr="00492F5C">
              <w:rPr>
                <w:rStyle w:val="Refdecomentario"/>
                <w:rFonts w:ascii="Calibri" w:eastAsia="Calibri" w:hAnsi="Calibri" w:cs="Times New Roman"/>
              </w:rPr>
              <w:t xml:space="preserve"> </w:t>
            </w:r>
          </w:p>
          <w:p w:rsidR="004374E8" w:rsidRDefault="00BB5314" w:rsidP="00804B51">
            <w:pPr>
              <w:rPr>
                <w:rStyle w:val="Refdecomentario"/>
                <w:rFonts w:ascii="Calibri" w:eastAsia="Calibri" w:hAnsi="Calibri" w:cs="Times New Roman"/>
              </w:rPr>
            </w:pPr>
            <w:r>
              <w:rPr>
                <w:rFonts w:ascii="Calibri" w:eastAsia="Calibri" w:hAnsi="Calibri" w:cs="Times New Roman"/>
                <w:noProof/>
                <w:sz w:val="18"/>
                <w:szCs w:val="18"/>
                <w:lang w:val="es-ES" w:eastAsia="es-ES"/>
              </w:rPr>
              <w:drawing>
                <wp:inline distT="0" distB="0" distL="0" distR="0">
                  <wp:extent cx="3448050" cy="1361694"/>
                  <wp:effectExtent l="19050" t="0" r="0" b="0"/>
                  <wp:docPr id="7" name="Imagen 1" descr="I:\ecuaciones tema 9\imagenes\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cuaciones tema 9\imagenes\5.JPG"/>
                          <pic:cNvPicPr>
                            <a:picLocks noChangeAspect="1" noChangeArrowheads="1"/>
                          </pic:cNvPicPr>
                        </pic:nvPicPr>
                        <pic:blipFill>
                          <a:blip r:embed="rId17"/>
                          <a:srcRect/>
                          <a:stretch>
                            <a:fillRect/>
                          </a:stretch>
                        </pic:blipFill>
                        <pic:spPr bwMode="auto">
                          <a:xfrm>
                            <a:off x="0" y="0"/>
                            <a:ext cx="3448050" cy="1361694"/>
                          </a:xfrm>
                          <a:prstGeom prst="rect">
                            <a:avLst/>
                          </a:prstGeom>
                          <a:noFill/>
                          <a:ln w="9525">
                            <a:noFill/>
                            <a:miter lim="800000"/>
                            <a:headEnd/>
                            <a:tailEnd/>
                          </a:ln>
                        </pic:spPr>
                      </pic:pic>
                    </a:graphicData>
                  </a:graphic>
                </wp:inline>
              </w:drawing>
            </w:r>
          </w:p>
          <w:p w:rsidR="004374E8" w:rsidRDefault="004374E8" w:rsidP="00804B51">
            <w:pPr>
              <w:rPr>
                <w:rStyle w:val="Refdecomentario"/>
                <w:rFonts w:ascii="Calibri" w:eastAsia="Calibri" w:hAnsi="Calibri" w:cs="Times New Roman"/>
              </w:rPr>
            </w:pPr>
          </w:p>
          <w:p w:rsidR="004374E8" w:rsidRDefault="004374E8" w:rsidP="00804B51">
            <w:pPr>
              <w:rPr>
                <w:rStyle w:val="Refdecomentario"/>
                <w:rFonts w:ascii="Calibri" w:eastAsia="Calibri" w:hAnsi="Calibri" w:cs="Times New Roman"/>
              </w:rPr>
            </w:pPr>
          </w:p>
          <w:p w:rsidR="004374E8" w:rsidRDefault="004374E8" w:rsidP="00804B51">
            <w:pPr>
              <w:rPr>
                <w:rStyle w:val="Refdecomentario"/>
                <w:rFonts w:ascii="Calibri" w:eastAsia="Calibri" w:hAnsi="Calibri" w:cs="Times New Roman"/>
              </w:rPr>
            </w:pPr>
          </w:p>
          <w:p w:rsidR="004374E8" w:rsidRDefault="004374E8" w:rsidP="00804B51">
            <w:pPr>
              <w:rPr>
                <w:rStyle w:val="Refdecomentario"/>
                <w:rFonts w:ascii="Calibri" w:eastAsia="Calibri" w:hAnsi="Calibri" w:cs="Times New Roman"/>
              </w:rPr>
            </w:pPr>
          </w:p>
          <w:p w:rsidR="004374E8" w:rsidRPr="00492F5C" w:rsidRDefault="004374E8" w:rsidP="00804B51">
            <w:pPr>
              <w:rPr>
                <w:rFonts w:ascii="Arial" w:hAnsi="Arial" w:cs="Arial"/>
                <w:sz w:val="24"/>
                <w:szCs w:val="24"/>
              </w:rPr>
            </w:pPr>
          </w:p>
        </w:tc>
      </w:tr>
      <w:tr w:rsidR="004374E8" w:rsidRPr="00492F5C" w:rsidTr="00804B51">
        <w:trPr>
          <w:trHeight w:val="70"/>
        </w:trPr>
        <w:tc>
          <w:tcPr>
            <w:tcW w:w="2943" w:type="dxa"/>
          </w:tcPr>
          <w:p w:rsidR="004374E8" w:rsidRPr="00492F5C" w:rsidRDefault="004374E8" w:rsidP="00804B51">
            <w:pPr>
              <w:rPr>
                <w:rFonts w:ascii="Arial" w:hAnsi="Arial" w:cs="Arial"/>
                <w:sz w:val="24"/>
                <w:szCs w:val="24"/>
              </w:rPr>
            </w:pPr>
            <w:r w:rsidRPr="00492F5C">
              <w:rPr>
                <w:rFonts w:ascii="Arial" w:hAnsi="Arial" w:cs="Arial"/>
                <w:b/>
                <w:sz w:val="24"/>
                <w:szCs w:val="24"/>
              </w:rPr>
              <w:t>Pie de imagen</w:t>
            </w:r>
          </w:p>
        </w:tc>
        <w:tc>
          <w:tcPr>
            <w:tcW w:w="6111" w:type="dxa"/>
          </w:tcPr>
          <w:p w:rsidR="004374E8" w:rsidRPr="004374E8" w:rsidRDefault="00BB5314" w:rsidP="004374E8">
            <w:pPr>
              <w:tabs>
                <w:tab w:val="right" w:pos="8498"/>
              </w:tabs>
              <w:rPr>
                <w:rFonts w:ascii="Arial" w:hAnsi="Arial" w:cs="Arial"/>
                <w:i/>
              </w:rPr>
            </w:pPr>
            <w:r w:rsidRPr="004374E8">
              <w:rPr>
                <w:rFonts w:ascii="Arial" w:hAnsi="Arial" w:cs="Arial"/>
              </w:rPr>
              <w:t>ABCD</w:t>
            </w:r>
            <w:r>
              <w:rPr>
                <w:rFonts w:ascii="Arial" w:hAnsi="Arial" w:cs="Arial"/>
              </w:rPr>
              <w:t xml:space="preserve"> </w:t>
            </w:r>
            <w:r>
              <w:t xml:space="preserve">≈ </w:t>
            </w:r>
            <w:r w:rsidRPr="004374E8">
              <w:rPr>
                <w:rFonts w:ascii="Arial" w:hAnsi="Arial" w:cs="Arial"/>
              </w:rPr>
              <w:t>A</w:t>
            </w:r>
            <w:r>
              <w:rPr>
                <w:rFonts w:ascii="Arial" w:hAnsi="Arial" w:cs="Arial"/>
              </w:rPr>
              <w:t>´</w:t>
            </w:r>
            <w:r w:rsidRPr="004374E8">
              <w:rPr>
                <w:rFonts w:ascii="Arial" w:hAnsi="Arial" w:cs="Arial"/>
              </w:rPr>
              <w:t>B</w:t>
            </w:r>
            <w:r>
              <w:rPr>
                <w:rFonts w:ascii="Arial" w:hAnsi="Arial" w:cs="Arial"/>
              </w:rPr>
              <w:t>´</w:t>
            </w:r>
            <w:r w:rsidRPr="004374E8">
              <w:rPr>
                <w:rFonts w:ascii="Arial" w:hAnsi="Arial" w:cs="Arial"/>
              </w:rPr>
              <w:t>C</w:t>
            </w:r>
            <w:r>
              <w:rPr>
                <w:rFonts w:ascii="Arial" w:hAnsi="Arial" w:cs="Arial"/>
              </w:rPr>
              <w:t>´</w:t>
            </w:r>
            <w:r w:rsidRPr="004374E8">
              <w:rPr>
                <w:rFonts w:ascii="Arial" w:hAnsi="Arial" w:cs="Arial"/>
              </w:rPr>
              <w:t>D</w:t>
            </w:r>
            <w:r>
              <w:rPr>
                <w:rFonts w:ascii="Arial" w:hAnsi="Arial" w:cs="Arial"/>
              </w:rPr>
              <w:t>´</w:t>
            </w:r>
          </w:p>
          <w:p w:rsidR="004374E8" w:rsidRPr="00A24289" w:rsidRDefault="004374E8" w:rsidP="00804B51">
            <w:pPr>
              <w:rPr>
                <w:rFonts w:ascii="Arial" w:hAnsi="Arial" w:cs="Arial"/>
                <w:i/>
                <w:sz w:val="24"/>
                <w:szCs w:val="24"/>
                <w:lang w:val="es-ES_tradnl"/>
              </w:rPr>
            </w:pPr>
          </w:p>
        </w:tc>
      </w:tr>
    </w:tbl>
    <w:p w:rsidR="00BB5314" w:rsidRDefault="00BB5314" w:rsidP="00BB5314">
      <w:pPr>
        <w:tabs>
          <w:tab w:val="right" w:pos="8498"/>
        </w:tabs>
        <w:spacing w:after="0"/>
        <w:jc w:val="both"/>
        <w:rPr>
          <w:rFonts w:ascii="Arial" w:hAnsi="Arial" w:cs="Arial"/>
        </w:rPr>
      </w:pPr>
    </w:p>
    <w:p w:rsidR="00BB5314" w:rsidRPr="00BB5314" w:rsidRDefault="00BB5314" w:rsidP="00BB5314">
      <w:pPr>
        <w:tabs>
          <w:tab w:val="right" w:pos="8498"/>
        </w:tabs>
        <w:spacing w:after="0"/>
        <w:jc w:val="both"/>
        <w:rPr>
          <w:rFonts w:ascii="Arial" w:hAnsi="Arial" w:cs="Arial"/>
        </w:rPr>
      </w:pPr>
      <w:r>
        <w:rPr>
          <w:rFonts w:ascii="Arial" w:hAnsi="Arial" w:cs="Arial"/>
        </w:rPr>
        <w:t>S</w:t>
      </w:r>
      <w:r w:rsidRPr="00BB5314">
        <w:rPr>
          <w:rFonts w:ascii="Arial" w:hAnsi="Arial" w:cs="Arial"/>
        </w:rPr>
        <w:t>on semejantes por que cumplen las condiciones que define cuando dos figuras son semejantes:</w:t>
      </w:r>
    </w:p>
    <w:p w:rsidR="007B3EEE" w:rsidRPr="00BB5314" w:rsidRDefault="00BB5314" w:rsidP="00695D42">
      <w:pPr>
        <w:tabs>
          <w:tab w:val="right" w:pos="8498"/>
        </w:tabs>
        <w:spacing w:after="0"/>
        <w:jc w:val="both"/>
        <w:rPr>
          <w:rFonts w:ascii="Arial" w:hAnsi="Arial" w:cs="Arial"/>
        </w:rPr>
      </w:pPr>
      <w:r w:rsidRPr="004374E8">
        <w:rPr>
          <w:rFonts w:ascii="Arial" w:hAnsi="Arial" w:cs="Arial"/>
        </w:rPr>
        <w:t xml:space="preserve">  </w:t>
      </w:r>
    </w:p>
    <w:p w:rsidR="007B3EEE" w:rsidRDefault="004374E8" w:rsidP="004374E8">
      <w:pPr>
        <w:pStyle w:val="Prrafodelista"/>
        <w:numPr>
          <w:ilvl w:val="0"/>
          <w:numId w:val="21"/>
        </w:numPr>
        <w:tabs>
          <w:tab w:val="right" w:pos="8498"/>
        </w:tabs>
        <w:spacing w:after="0"/>
        <w:jc w:val="both"/>
        <w:rPr>
          <w:rFonts w:ascii="Arial" w:hAnsi="Arial" w:cs="Arial"/>
        </w:rPr>
      </w:pPr>
      <w:r>
        <w:rPr>
          <w:rFonts w:ascii="Arial" w:hAnsi="Arial" w:cs="Arial"/>
        </w:rPr>
        <w:t>Tiene la  misma forma.</w:t>
      </w:r>
    </w:p>
    <w:p w:rsidR="004374E8" w:rsidRPr="00F17BAE" w:rsidRDefault="004374E8" w:rsidP="004374E8">
      <w:pPr>
        <w:pStyle w:val="Prrafodelista"/>
        <w:numPr>
          <w:ilvl w:val="0"/>
          <w:numId w:val="21"/>
        </w:numPr>
        <w:tabs>
          <w:tab w:val="right" w:pos="8498"/>
        </w:tabs>
        <w:spacing w:after="0"/>
        <w:jc w:val="both"/>
        <w:rPr>
          <w:rFonts w:ascii="Arial" w:eastAsiaTheme="minorEastAsia" w:hAnsi="Arial" w:cs="Arial"/>
        </w:rPr>
      </w:pPr>
      <w:r w:rsidRPr="00F17BAE">
        <w:rPr>
          <w:rFonts w:ascii="Arial" w:eastAsiaTheme="minorEastAsia" w:hAnsi="Arial" w:cs="Arial"/>
        </w:rPr>
        <w:t>&lt;&lt;MA_09_09_0</w:t>
      </w:r>
      <w:r>
        <w:rPr>
          <w:rFonts w:ascii="Arial" w:eastAsiaTheme="minorEastAsia" w:hAnsi="Arial" w:cs="Arial"/>
        </w:rPr>
        <w:t>8</w:t>
      </w:r>
      <w:r w:rsidRPr="00F17BAE">
        <w:rPr>
          <w:rFonts w:ascii="Arial" w:eastAsiaTheme="minorEastAsia" w:hAnsi="Arial" w:cs="Arial"/>
        </w:rPr>
        <w:t>.gif&gt;&gt;</w:t>
      </w:r>
    </w:p>
    <w:p w:rsidR="005A128C" w:rsidRPr="005A128C" w:rsidRDefault="00BB5314" w:rsidP="005A128C">
      <w:pPr>
        <w:pStyle w:val="Prrafodelista"/>
        <w:numPr>
          <w:ilvl w:val="0"/>
          <w:numId w:val="21"/>
        </w:numPr>
        <w:tabs>
          <w:tab w:val="right" w:pos="8498"/>
        </w:tabs>
        <w:spacing w:after="0"/>
        <w:jc w:val="both"/>
        <w:rPr>
          <w:rFonts w:ascii="Arial" w:hAnsi="Arial" w:cs="Arial"/>
        </w:rPr>
      </w:pPr>
      <w:r w:rsidRPr="00A24289">
        <w:rPr>
          <w:rFonts w:ascii="Cambria Math" w:hAnsi="Cambria Math" w:cs="Cambria Math"/>
          <w:i/>
        </w:rPr>
        <w:t>∡</w:t>
      </w:r>
      <w:r>
        <w:rPr>
          <w:rFonts w:ascii="Cambria Math" w:hAnsi="Cambria Math" w:cs="Cambria Math"/>
          <w:i/>
        </w:rPr>
        <w:t xml:space="preserve"> </w:t>
      </w:r>
      <w:r>
        <w:rPr>
          <w:rFonts w:ascii="Arial" w:hAnsi="Arial" w:cs="Arial"/>
          <w:i/>
        </w:rPr>
        <w:t>DAB</w:t>
      </w:r>
      <w:r w:rsidRPr="0093239E">
        <w:rPr>
          <w:rFonts w:ascii="Cambria Math" w:eastAsiaTheme="minorEastAsia" w:hAnsi="Cambria Math" w:cs="Cambria Math"/>
          <w:i/>
        </w:rPr>
        <w:t>≅</w:t>
      </w:r>
      <w:r w:rsidRPr="0093239E">
        <w:rPr>
          <w:rFonts w:ascii="Arial" w:hAnsi="Arial" w:cs="Arial"/>
        </w:rPr>
        <w:t xml:space="preserve"> </w:t>
      </w:r>
      <w:r>
        <w:rPr>
          <w:rFonts w:ascii="Arial" w:hAnsi="Arial" w:cs="Arial"/>
          <w:i/>
        </w:rPr>
        <w:t xml:space="preserve"> </w:t>
      </w:r>
      <w:r w:rsidRPr="00A24289">
        <w:rPr>
          <w:rFonts w:ascii="Cambria Math" w:hAnsi="Cambria Math" w:cs="Cambria Math"/>
          <w:i/>
        </w:rPr>
        <w:t>∡</w:t>
      </w:r>
      <w:r>
        <w:rPr>
          <w:rFonts w:ascii="Cambria Math" w:hAnsi="Cambria Math" w:cs="Cambria Math"/>
          <w:i/>
        </w:rPr>
        <w:t xml:space="preserve"> </w:t>
      </w:r>
      <w:r>
        <w:rPr>
          <w:rFonts w:ascii="Arial" w:hAnsi="Arial" w:cs="Arial"/>
          <w:i/>
        </w:rPr>
        <w:t xml:space="preserve">D´A´B´, </w:t>
      </w:r>
      <w:r w:rsidRPr="00A24289">
        <w:rPr>
          <w:rFonts w:ascii="Cambria Math" w:hAnsi="Cambria Math" w:cs="Cambria Math"/>
          <w:i/>
        </w:rPr>
        <w:t>∡</w:t>
      </w:r>
      <w:r>
        <w:rPr>
          <w:rFonts w:ascii="Cambria Math" w:hAnsi="Cambria Math" w:cs="Cambria Math"/>
          <w:i/>
        </w:rPr>
        <w:t xml:space="preserve"> </w:t>
      </w:r>
      <w:r>
        <w:rPr>
          <w:rFonts w:ascii="Arial" w:hAnsi="Arial" w:cs="Arial"/>
          <w:i/>
        </w:rPr>
        <w:t>ABC</w:t>
      </w:r>
      <w:r w:rsidRPr="0093239E">
        <w:rPr>
          <w:rFonts w:ascii="Cambria Math" w:eastAsiaTheme="minorEastAsia" w:hAnsi="Cambria Math" w:cs="Cambria Math"/>
          <w:i/>
        </w:rPr>
        <w:t>≅</w:t>
      </w:r>
      <w:r w:rsidRPr="0093239E">
        <w:rPr>
          <w:rFonts w:ascii="Arial" w:hAnsi="Arial" w:cs="Arial"/>
        </w:rPr>
        <w:t xml:space="preserve"> </w:t>
      </w:r>
      <w:r w:rsidRPr="00A24289">
        <w:rPr>
          <w:rFonts w:ascii="Cambria Math" w:hAnsi="Cambria Math" w:cs="Cambria Math"/>
          <w:i/>
        </w:rPr>
        <w:t>∡</w:t>
      </w:r>
      <w:r>
        <w:rPr>
          <w:rFonts w:ascii="Cambria Math" w:hAnsi="Cambria Math" w:cs="Cambria Math"/>
          <w:i/>
        </w:rPr>
        <w:t xml:space="preserve"> </w:t>
      </w:r>
      <w:r>
        <w:rPr>
          <w:rFonts w:ascii="Arial" w:hAnsi="Arial" w:cs="Arial"/>
          <w:i/>
        </w:rPr>
        <w:t xml:space="preserve">A´B´C´, </w:t>
      </w:r>
      <w:r w:rsidRPr="00A24289">
        <w:rPr>
          <w:rFonts w:ascii="Cambria Math" w:hAnsi="Cambria Math" w:cs="Cambria Math"/>
          <w:i/>
        </w:rPr>
        <w:t>∡</w:t>
      </w:r>
      <w:r>
        <w:rPr>
          <w:rFonts w:ascii="Cambria Math" w:hAnsi="Cambria Math" w:cs="Cambria Math"/>
          <w:i/>
        </w:rPr>
        <w:t xml:space="preserve"> </w:t>
      </w:r>
      <w:r>
        <w:rPr>
          <w:rFonts w:ascii="Arial" w:hAnsi="Arial" w:cs="Arial"/>
          <w:i/>
        </w:rPr>
        <w:t>BCD</w:t>
      </w:r>
      <w:r w:rsidRPr="0093239E">
        <w:rPr>
          <w:rFonts w:ascii="Cambria Math" w:eastAsiaTheme="minorEastAsia" w:hAnsi="Cambria Math" w:cs="Cambria Math"/>
          <w:i/>
        </w:rPr>
        <w:t>≅</w:t>
      </w:r>
      <w:r w:rsidRPr="0093239E">
        <w:rPr>
          <w:rFonts w:ascii="Arial" w:hAnsi="Arial" w:cs="Arial"/>
        </w:rPr>
        <w:t xml:space="preserve"> </w:t>
      </w:r>
      <w:r>
        <w:rPr>
          <w:rFonts w:ascii="Arial" w:hAnsi="Arial" w:cs="Arial"/>
          <w:i/>
        </w:rPr>
        <w:t xml:space="preserve"> </w:t>
      </w:r>
      <w:r w:rsidRPr="00A24289">
        <w:rPr>
          <w:rFonts w:ascii="Cambria Math" w:hAnsi="Cambria Math" w:cs="Cambria Math"/>
          <w:i/>
        </w:rPr>
        <w:t>∡</w:t>
      </w:r>
      <w:r>
        <w:rPr>
          <w:rFonts w:ascii="Cambria Math" w:hAnsi="Cambria Math" w:cs="Cambria Math"/>
          <w:i/>
        </w:rPr>
        <w:t xml:space="preserve"> </w:t>
      </w:r>
      <w:r>
        <w:rPr>
          <w:rFonts w:ascii="Arial" w:hAnsi="Arial" w:cs="Arial"/>
          <w:i/>
        </w:rPr>
        <w:t xml:space="preserve">B´C´D´, </w:t>
      </w:r>
      <w:r w:rsidRPr="00A24289">
        <w:rPr>
          <w:rFonts w:ascii="Cambria Math" w:hAnsi="Cambria Math" w:cs="Cambria Math"/>
          <w:i/>
        </w:rPr>
        <w:t>∡</w:t>
      </w:r>
      <w:r>
        <w:rPr>
          <w:rFonts w:ascii="Cambria Math" w:hAnsi="Cambria Math" w:cs="Cambria Math"/>
          <w:i/>
        </w:rPr>
        <w:t xml:space="preserve"> </w:t>
      </w:r>
      <w:r>
        <w:rPr>
          <w:rFonts w:ascii="Arial" w:hAnsi="Arial" w:cs="Arial"/>
          <w:i/>
        </w:rPr>
        <w:t>CDA</w:t>
      </w:r>
      <w:r w:rsidRPr="0093239E">
        <w:rPr>
          <w:rFonts w:ascii="Cambria Math" w:eastAsiaTheme="minorEastAsia" w:hAnsi="Cambria Math" w:cs="Cambria Math"/>
          <w:i/>
        </w:rPr>
        <w:t>≅</w:t>
      </w:r>
      <w:r w:rsidRPr="0093239E">
        <w:rPr>
          <w:rFonts w:ascii="Arial" w:hAnsi="Arial" w:cs="Arial"/>
        </w:rPr>
        <w:t xml:space="preserve"> </w:t>
      </w:r>
      <w:r w:rsidRPr="00A24289">
        <w:rPr>
          <w:rFonts w:ascii="Cambria Math" w:hAnsi="Cambria Math" w:cs="Cambria Math"/>
          <w:i/>
        </w:rPr>
        <w:t>∡</w:t>
      </w:r>
      <w:r>
        <w:rPr>
          <w:rFonts w:ascii="Cambria Math" w:hAnsi="Cambria Math" w:cs="Cambria Math"/>
          <w:i/>
        </w:rPr>
        <w:t xml:space="preserve"> </w:t>
      </w:r>
      <w:r>
        <w:rPr>
          <w:rFonts w:ascii="Arial" w:hAnsi="Arial" w:cs="Arial"/>
          <w:i/>
        </w:rPr>
        <w:t>C´D´A´</w:t>
      </w:r>
    </w:p>
    <w:p w:rsidR="005A128C" w:rsidRDefault="005A128C" w:rsidP="005A128C">
      <w:pPr>
        <w:tabs>
          <w:tab w:val="right" w:pos="8498"/>
        </w:tabs>
        <w:spacing w:after="0"/>
        <w:jc w:val="both"/>
        <w:rPr>
          <w:rFonts w:ascii="Arial" w:hAnsi="Arial" w:cs="Arial"/>
        </w:rPr>
      </w:pPr>
    </w:p>
    <w:p w:rsidR="005A128C" w:rsidRDefault="005A128C" w:rsidP="005A128C">
      <w:pPr>
        <w:tabs>
          <w:tab w:val="right" w:pos="8498"/>
        </w:tabs>
        <w:spacing w:after="0"/>
        <w:jc w:val="both"/>
        <w:rPr>
          <w:rFonts w:ascii="Arial" w:hAnsi="Arial" w:cs="Arial"/>
        </w:rPr>
      </w:pPr>
    </w:p>
    <w:p w:rsidR="005A128C" w:rsidRDefault="005A128C" w:rsidP="005A128C">
      <w:pPr>
        <w:pStyle w:val="Prrafodelista"/>
        <w:numPr>
          <w:ilvl w:val="0"/>
          <w:numId w:val="16"/>
        </w:numPr>
        <w:tabs>
          <w:tab w:val="right" w:pos="8498"/>
        </w:tabs>
        <w:spacing w:after="0"/>
        <w:jc w:val="both"/>
        <w:rPr>
          <w:rFonts w:ascii="Arial" w:hAnsi="Arial" w:cs="Arial"/>
        </w:rPr>
      </w:pPr>
      <w:r>
        <w:rPr>
          <w:rFonts w:ascii="Arial" w:hAnsi="Arial" w:cs="Arial"/>
        </w:rPr>
        <w:t>Los pentágonos ABCDE y A´B´C´D´E´</w:t>
      </w:r>
    </w:p>
    <w:p w:rsidR="00804B51" w:rsidRDefault="00804B51" w:rsidP="00804B51">
      <w:pPr>
        <w:tabs>
          <w:tab w:val="right" w:pos="8498"/>
        </w:tabs>
        <w:spacing w:after="0"/>
        <w:jc w:val="both"/>
        <w:rPr>
          <w:rFonts w:ascii="Arial" w:hAnsi="Arial" w:cs="Arial"/>
        </w:rPr>
      </w:pPr>
    </w:p>
    <w:tbl>
      <w:tblPr>
        <w:tblStyle w:val="Tablaconcuadrcula1"/>
        <w:tblW w:w="0" w:type="auto"/>
        <w:tblLayout w:type="fixed"/>
        <w:tblLook w:val="04A0"/>
      </w:tblPr>
      <w:tblGrid>
        <w:gridCol w:w="2943"/>
        <w:gridCol w:w="6111"/>
      </w:tblGrid>
      <w:tr w:rsidR="00804B51" w:rsidRPr="00492F5C" w:rsidTr="00804B51">
        <w:tc>
          <w:tcPr>
            <w:tcW w:w="9054" w:type="dxa"/>
            <w:gridSpan w:val="2"/>
            <w:shd w:val="clear" w:color="auto" w:fill="0D0D0D" w:themeFill="text1" w:themeFillTint="F2"/>
          </w:tcPr>
          <w:p w:rsidR="00804B51" w:rsidRPr="00492F5C" w:rsidRDefault="00804B51" w:rsidP="00804B51">
            <w:pPr>
              <w:jc w:val="center"/>
              <w:rPr>
                <w:rFonts w:ascii="Arial" w:hAnsi="Arial" w:cs="Arial"/>
                <w:b/>
                <w:sz w:val="24"/>
                <w:szCs w:val="24"/>
              </w:rPr>
            </w:pPr>
            <w:r w:rsidRPr="00492F5C">
              <w:rPr>
                <w:rFonts w:ascii="Arial" w:hAnsi="Arial" w:cs="Arial"/>
                <w:b/>
                <w:sz w:val="24"/>
                <w:szCs w:val="24"/>
              </w:rPr>
              <w:t>Imagen (fotografía, gráfica o ilustración)</w:t>
            </w:r>
          </w:p>
        </w:tc>
      </w:tr>
      <w:tr w:rsidR="00804B51" w:rsidRPr="00492F5C" w:rsidTr="00804B51">
        <w:tc>
          <w:tcPr>
            <w:tcW w:w="2943" w:type="dxa"/>
          </w:tcPr>
          <w:p w:rsidR="00804B51" w:rsidRPr="00492F5C" w:rsidRDefault="00804B51" w:rsidP="00804B51">
            <w:pPr>
              <w:rPr>
                <w:rFonts w:ascii="Arial" w:hAnsi="Arial" w:cs="Arial"/>
                <w:b/>
                <w:sz w:val="24"/>
                <w:szCs w:val="24"/>
              </w:rPr>
            </w:pPr>
            <w:r w:rsidRPr="00492F5C">
              <w:rPr>
                <w:rFonts w:ascii="Arial" w:hAnsi="Arial" w:cs="Arial"/>
                <w:b/>
                <w:sz w:val="24"/>
                <w:szCs w:val="24"/>
              </w:rPr>
              <w:t>Código</w:t>
            </w:r>
          </w:p>
        </w:tc>
        <w:tc>
          <w:tcPr>
            <w:tcW w:w="6111" w:type="dxa"/>
          </w:tcPr>
          <w:p w:rsidR="00804B51" w:rsidRPr="00492F5C" w:rsidRDefault="00804B51" w:rsidP="00804B51">
            <w:pPr>
              <w:rPr>
                <w:rFonts w:ascii="Arial" w:hAnsi="Arial" w:cs="Arial"/>
                <w:b/>
                <w:sz w:val="24"/>
                <w:szCs w:val="24"/>
              </w:rPr>
            </w:pPr>
            <w:r w:rsidRPr="00492F5C">
              <w:rPr>
                <w:rFonts w:ascii="Arial" w:hAnsi="Arial" w:cs="Arial"/>
                <w:sz w:val="24"/>
                <w:szCs w:val="24"/>
              </w:rPr>
              <w:t>MA_09_05_IMG0</w:t>
            </w:r>
            <w:r w:rsidR="00E224AD">
              <w:rPr>
                <w:rFonts w:ascii="Arial" w:hAnsi="Arial" w:cs="Arial"/>
                <w:sz w:val="24"/>
                <w:szCs w:val="24"/>
              </w:rPr>
              <w:t>9</w:t>
            </w:r>
          </w:p>
        </w:tc>
      </w:tr>
      <w:tr w:rsidR="00804B51" w:rsidRPr="00492F5C" w:rsidTr="00804B51">
        <w:tc>
          <w:tcPr>
            <w:tcW w:w="2943" w:type="dxa"/>
          </w:tcPr>
          <w:p w:rsidR="00804B51" w:rsidRPr="00492F5C" w:rsidRDefault="00804B51" w:rsidP="00804B51">
            <w:pPr>
              <w:rPr>
                <w:rFonts w:ascii="Arial" w:hAnsi="Arial" w:cs="Arial"/>
                <w:sz w:val="24"/>
                <w:szCs w:val="24"/>
              </w:rPr>
            </w:pPr>
            <w:r w:rsidRPr="00492F5C">
              <w:rPr>
                <w:rFonts w:ascii="Arial" w:hAnsi="Arial" w:cs="Arial"/>
                <w:b/>
                <w:sz w:val="24"/>
                <w:szCs w:val="24"/>
              </w:rPr>
              <w:t>Descripción</w:t>
            </w:r>
          </w:p>
        </w:tc>
        <w:tc>
          <w:tcPr>
            <w:tcW w:w="6111" w:type="dxa"/>
          </w:tcPr>
          <w:p w:rsidR="00804B51" w:rsidRPr="00492F5C" w:rsidRDefault="00804B51" w:rsidP="00804B51">
            <w:pPr>
              <w:rPr>
                <w:rFonts w:ascii="Arial" w:hAnsi="Arial" w:cs="Arial"/>
                <w:sz w:val="24"/>
                <w:szCs w:val="24"/>
              </w:rPr>
            </w:pPr>
            <w:r>
              <w:rPr>
                <w:rFonts w:ascii="Arial" w:hAnsi="Arial" w:cs="Arial"/>
                <w:sz w:val="24"/>
                <w:szCs w:val="24"/>
              </w:rPr>
              <w:t xml:space="preserve">Pentágonos semejantes </w:t>
            </w:r>
          </w:p>
        </w:tc>
      </w:tr>
      <w:tr w:rsidR="00804B51" w:rsidRPr="00492F5C" w:rsidTr="00804B51">
        <w:tc>
          <w:tcPr>
            <w:tcW w:w="2943" w:type="dxa"/>
          </w:tcPr>
          <w:p w:rsidR="00804B51" w:rsidRPr="00492F5C" w:rsidRDefault="00804B51" w:rsidP="00804B51">
            <w:pPr>
              <w:rPr>
                <w:rFonts w:ascii="Arial" w:hAnsi="Arial" w:cs="Arial"/>
                <w:sz w:val="24"/>
                <w:szCs w:val="24"/>
              </w:rPr>
            </w:pPr>
            <w:r w:rsidRPr="00492F5C">
              <w:rPr>
                <w:rFonts w:ascii="Arial" w:hAnsi="Arial" w:cs="Arial"/>
                <w:b/>
                <w:sz w:val="24"/>
                <w:szCs w:val="24"/>
              </w:rPr>
              <w:t>Código Shutterstock (o URL o la ruta en AulaPlaneta)</w:t>
            </w:r>
          </w:p>
        </w:tc>
        <w:tc>
          <w:tcPr>
            <w:tcW w:w="6111" w:type="dxa"/>
          </w:tcPr>
          <w:p w:rsidR="00804B51" w:rsidRDefault="00804B51" w:rsidP="00804B51">
            <w:pPr>
              <w:rPr>
                <w:rStyle w:val="Refdecomentario"/>
                <w:rFonts w:ascii="Calibri" w:eastAsia="Calibri" w:hAnsi="Calibri" w:cs="Times New Roman"/>
              </w:rPr>
            </w:pPr>
            <w:r w:rsidRPr="00492F5C">
              <w:rPr>
                <w:rStyle w:val="Refdecomentario"/>
                <w:rFonts w:ascii="Calibri" w:eastAsia="Calibri" w:hAnsi="Calibri" w:cs="Times New Roman"/>
              </w:rPr>
              <w:t xml:space="preserve"> </w:t>
            </w:r>
          </w:p>
          <w:p w:rsidR="00804B51" w:rsidRDefault="00804B51" w:rsidP="00804B51">
            <w:pPr>
              <w:rPr>
                <w:rStyle w:val="Refdecomentario"/>
                <w:rFonts w:ascii="Calibri" w:eastAsia="Calibri" w:hAnsi="Calibri" w:cs="Times New Roman"/>
              </w:rPr>
            </w:pPr>
          </w:p>
          <w:p w:rsidR="00804B51" w:rsidRDefault="00804B51" w:rsidP="00804B51">
            <w:pPr>
              <w:rPr>
                <w:rStyle w:val="Refdecomentario"/>
                <w:rFonts w:ascii="Calibri" w:eastAsia="Calibri" w:hAnsi="Calibri" w:cs="Times New Roman"/>
              </w:rPr>
            </w:pPr>
          </w:p>
          <w:p w:rsidR="00804B51" w:rsidRDefault="00804B51" w:rsidP="00804B51">
            <w:pPr>
              <w:rPr>
                <w:rStyle w:val="Refdecomentario"/>
                <w:rFonts w:ascii="Calibri" w:eastAsia="Calibri" w:hAnsi="Calibri" w:cs="Times New Roman"/>
              </w:rPr>
            </w:pPr>
            <w:r>
              <w:rPr>
                <w:rFonts w:ascii="Calibri" w:eastAsia="Calibri" w:hAnsi="Calibri" w:cs="Times New Roman"/>
                <w:noProof/>
                <w:sz w:val="18"/>
                <w:szCs w:val="18"/>
                <w:lang w:val="es-ES" w:eastAsia="es-ES"/>
              </w:rPr>
              <w:drawing>
                <wp:inline distT="0" distB="0" distL="0" distR="0">
                  <wp:extent cx="3848100" cy="1799021"/>
                  <wp:effectExtent l="19050" t="0" r="0" b="0"/>
                  <wp:docPr id="10" name="Imagen 2" descr="I:\ecuaciones tema 9\imagene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ecuaciones tema 9\imagenes\6.JPG"/>
                          <pic:cNvPicPr>
                            <a:picLocks noChangeAspect="1" noChangeArrowheads="1"/>
                          </pic:cNvPicPr>
                        </pic:nvPicPr>
                        <pic:blipFill>
                          <a:blip r:embed="rId18"/>
                          <a:srcRect/>
                          <a:stretch>
                            <a:fillRect/>
                          </a:stretch>
                        </pic:blipFill>
                        <pic:spPr bwMode="auto">
                          <a:xfrm>
                            <a:off x="0" y="0"/>
                            <a:ext cx="3848100" cy="1799021"/>
                          </a:xfrm>
                          <a:prstGeom prst="rect">
                            <a:avLst/>
                          </a:prstGeom>
                          <a:noFill/>
                          <a:ln w="9525">
                            <a:noFill/>
                            <a:miter lim="800000"/>
                            <a:headEnd/>
                            <a:tailEnd/>
                          </a:ln>
                        </pic:spPr>
                      </pic:pic>
                    </a:graphicData>
                  </a:graphic>
                </wp:inline>
              </w:drawing>
            </w:r>
          </w:p>
          <w:p w:rsidR="00804B51" w:rsidRDefault="00804B51" w:rsidP="00804B51">
            <w:pPr>
              <w:rPr>
                <w:rStyle w:val="Refdecomentario"/>
                <w:rFonts w:ascii="Calibri" w:eastAsia="Calibri" w:hAnsi="Calibri" w:cs="Times New Roman"/>
              </w:rPr>
            </w:pPr>
          </w:p>
          <w:p w:rsidR="00804B51" w:rsidRDefault="00804B51" w:rsidP="00804B51">
            <w:pPr>
              <w:rPr>
                <w:rStyle w:val="Refdecomentario"/>
                <w:rFonts w:ascii="Calibri" w:eastAsia="Calibri" w:hAnsi="Calibri" w:cs="Times New Roman"/>
              </w:rPr>
            </w:pPr>
          </w:p>
          <w:p w:rsidR="00804B51" w:rsidRPr="00492F5C" w:rsidRDefault="00804B51" w:rsidP="00804B51">
            <w:pPr>
              <w:rPr>
                <w:rFonts w:ascii="Arial" w:hAnsi="Arial" w:cs="Arial"/>
                <w:sz w:val="24"/>
                <w:szCs w:val="24"/>
              </w:rPr>
            </w:pPr>
          </w:p>
        </w:tc>
      </w:tr>
      <w:tr w:rsidR="00804B51" w:rsidRPr="00492F5C" w:rsidTr="00804B51">
        <w:trPr>
          <w:trHeight w:val="70"/>
        </w:trPr>
        <w:tc>
          <w:tcPr>
            <w:tcW w:w="2943" w:type="dxa"/>
          </w:tcPr>
          <w:p w:rsidR="00804B51" w:rsidRPr="00492F5C" w:rsidRDefault="00804B51" w:rsidP="00804B51">
            <w:pPr>
              <w:rPr>
                <w:rFonts w:ascii="Arial" w:hAnsi="Arial" w:cs="Arial"/>
                <w:sz w:val="24"/>
                <w:szCs w:val="24"/>
              </w:rPr>
            </w:pPr>
            <w:r w:rsidRPr="00492F5C">
              <w:rPr>
                <w:rFonts w:ascii="Arial" w:hAnsi="Arial" w:cs="Arial"/>
                <w:b/>
                <w:sz w:val="24"/>
                <w:szCs w:val="24"/>
              </w:rPr>
              <w:t>Pie de imagen</w:t>
            </w:r>
          </w:p>
        </w:tc>
        <w:tc>
          <w:tcPr>
            <w:tcW w:w="6111" w:type="dxa"/>
          </w:tcPr>
          <w:p w:rsidR="00804B51" w:rsidRPr="004374E8" w:rsidRDefault="00804B51" w:rsidP="00804B51">
            <w:pPr>
              <w:tabs>
                <w:tab w:val="right" w:pos="8498"/>
              </w:tabs>
              <w:rPr>
                <w:rFonts w:ascii="Arial" w:hAnsi="Arial" w:cs="Arial"/>
                <w:i/>
              </w:rPr>
            </w:pPr>
            <w:r>
              <w:rPr>
                <w:rFonts w:ascii="Arial" w:hAnsi="Arial" w:cs="Arial"/>
              </w:rPr>
              <w:t>ABCDE</w:t>
            </w:r>
            <w:r>
              <w:t>≈</w:t>
            </w:r>
            <w:r>
              <w:rPr>
                <w:rFonts w:ascii="Arial" w:hAnsi="Arial" w:cs="Arial"/>
              </w:rPr>
              <w:t xml:space="preserve"> A´B´C´D´E´ </w:t>
            </w:r>
          </w:p>
          <w:p w:rsidR="00804B51" w:rsidRPr="00A24289" w:rsidRDefault="00804B51" w:rsidP="00804B51">
            <w:pPr>
              <w:rPr>
                <w:rFonts w:ascii="Arial" w:hAnsi="Arial" w:cs="Arial"/>
                <w:i/>
                <w:sz w:val="24"/>
                <w:szCs w:val="24"/>
                <w:lang w:val="es-ES_tradnl"/>
              </w:rPr>
            </w:pPr>
          </w:p>
        </w:tc>
      </w:tr>
    </w:tbl>
    <w:p w:rsidR="005D1970" w:rsidRDefault="005D1970" w:rsidP="00804B51">
      <w:pPr>
        <w:tabs>
          <w:tab w:val="right" w:pos="8498"/>
        </w:tabs>
        <w:spacing w:after="0"/>
        <w:jc w:val="both"/>
        <w:rPr>
          <w:rFonts w:ascii="Arial" w:hAnsi="Arial" w:cs="Arial"/>
        </w:rPr>
      </w:pPr>
    </w:p>
    <w:p w:rsidR="005D1970" w:rsidRDefault="005D1970" w:rsidP="00804B51">
      <w:pPr>
        <w:tabs>
          <w:tab w:val="right" w:pos="8498"/>
        </w:tabs>
        <w:spacing w:after="0"/>
        <w:jc w:val="both"/>
        <w:rPr>
          <w:rFonts w:ascii="Arial" w:hAnsi="Arial" w:cs="Arial"/>
        </w:rPr>
      </w:pPr>
    </w:p>
    <w:p w:rsidR="005D1970" w:rsidRPr="00BB5314" w:rsidRDefault="005D1970" w:rsidP="005D1970">
      <w:pPr>
        <w:tabs>
          <w:tab w:val="right" w:pos="8498"/>
        </w:tabs>
        <w:spacing w:after="0"/>
        <w:jc w:val="both"/>
        <w:rPr>
          <w:rFonts w:ascii="Arial" w:hAnsi="Arial" w:cs="Arial"/>
        </w:rPr>
      </w:pPr>
      <w:r>
        <w:rPr>
          <w:rFonts w:ascii="Arial" w:hAnsi="Arial" w:cs="Arial"/>
        </w:rPr>
        <w:t>S</w:t>
      </w:r>
      <w:r w:rsidRPr="00BB5314">
        <w:rPr>
          <w:rFonts w:ascii="Arial" w:hAnsi="Arial" w:cs="Arial"/>
        </w:rPr>
        <w:t xml:space="preserve">on semejantes por que cumplen las condiciones que define cuando dos figuras </w:t>
      </w:r>
      <w:r>
        <w:rPr>
          <w:rFonts w:ascii="Arial" w:hAnsi="Arial" w:cs="Arial"/>
        </w:rPr>
        <w:t xml:space="preserve">planas </w:t>
      </w:r>
      <w:r w:rsidRPr="00BB5314">
        <w:rPr>
          <w:rFonts w:ascii="Arial" w:hAnsi="Arial" w:cs="Arial"/>
        </w:rPr>
        <w:t>son semejantes:</w:t>
      </w:r>
    </w:p>
    <w:p w:rsidR="005D1970" w:rsidRPr="00BB5314" w:rsidRDefault="005D1970" w:rsidP="005D1970">
      <w:pPr>
        <w:tabs>
          <w:tab w:val="right" w:pos="8498"/>
        </w:tabs>
        <w:spacing w:after="0"/>
        <w:jc w:val="both"/>
        <w:rPr>
          <w:rFonts w:ascii="Arial" w:hAnsi="Arial" w:cs="Arial"/>
        </w:rPr>
      </w:pPr>
      <w:r w:rsidRPr="004374E8">
        <w:rPr>
          <w:rFonts w:ascii="Arial" w:hAnsi="Arial" w:cs="Arial"/>
        </w:rPr>
        <w:t xml:space="preserve">  </w:t>
      </w:r>
    </w:p>
    <w:p w:rsidR="005D1970" w:rsidRPr="00AE7035" w:rsidRDefault="005D1970" w:rsidP="00AE7035">
      <w:pPr>
        <w:pStyle w:val="Prrafodelista"/>
        <w:numPr>
          <w:ilvl w:val="0"/>
          <w:numId w:val="23"/>
        </w:numPr>
        <w:tabs>
          <w:tab w:val="right" w:pos="8498"/>
        </w:tabs>
        <w:spacing w:after="0"/>
        <w:jc w:val="both"/>
        <w:rPr>
          <w:rFonts w:ascii="Arial" w:hAnsi="Arial" w:cs="Arial"/>
        </w:rPr>
      </w:pPr>
      <w:r w:rsidRPr="00AE7035">
        <w:rPr>
          <w:rFonts w:ascii="Arial" w:hAnsi="Arial" w:cs="Arial"/>
        </w:rPr>
        <w:t>Tiene la  misma forma.</w:t>
      </w:r>
    </w:p>
    <w:p w:rsidR="005D1970" w:rsidRPr="00F17BAE" w:rsidRDefault="005D1970" w:rsidP="00AE7035">
      <w:pPr>
        <w:pStyle w:val="Prrafodelista"/>
        <w:numPr>
          <w:ilvl w:val="0"/>
          <w:numId w:val="23"/>
        </w:numPr>
        <w:tabs>
          <w:tab w:val="right" w:pos="8498"/>
        </w:tabs>
        <w:spacing w:after="0"/>
        <w:jc w:val="both"/>
        <w:rPr>
          <w:rFonts w:ascii="Arial" w:eastAsiaTheme="minorEastAsia" w:hAnsi="Arial" w:cs="Arial"/>
        </w:rPr>
      </w:pPr>
      <w:r w:rsidRPr="00F17BAE">
        <w:rPr>
          <w:rFonts w:ascii="Arial" w:eastAsiaTheme="minorEastAsia" w:hAnsi="Arial" w:cs="Arial"/>
        </w:rPr>
        <w:t>&lt;&lt;MA_09_09_0</w:t>
      </w:r>
      <w:r>
        <w:rPr>
          <w:rFonts w:ascii="Arial" w:eastAsiaTheme="minorEastAsia" w:hAnsi="Arial" w:cs="Arial"/>
        </w:rPr>
        <w:t>9</w:t>
      </w:r>
      <w:r w:rsidRPr="00F17BAE">
        <w:rPr>
          <w:rFonts w:ascii="Arial" w:eastAsiaTheme="minorEastAsia" w:hAnsi="Arial" w:cs="Arial"/>
        </w:rPr>
        <w:t>.gif&gt;&gt;</w:t>
      </w:r>
    </w:p>
    <w:p w:rsidR="005D1970" w:rsidRPr="00195955" w:rsidRDefault="005D1970" w:rsidP="00AE7035">
      <w:pPr>
        <w:pStyle w:val="Prrafodelista"/>
        <w:numPr>
          <w:ilvl w:val="0"/>
          <w:numId w:val="23"/>
        </w:numPr>
        <w:tabs>
          <w:tab w:val="right" w:pos="8498"/>
        </w:tabs>
        <w:spacing w:after="0"/>
        <w:jc w:val="both"/>
        <w:rPr>
          <w:rFonts w:ascii="Arial" w:hAnsi="Arial" w:cs="Arial"/>
        </w:rPr>
      </w:pPr>
      <w:r w:rsidRPr="00A24289">
        <w:rPr>
          <w:rFonts w:ascii="Cambria Math" w:hAnsi="Cambria Math" w:cs="Cambria Math"/>
          <w:i/>
        </w:rPr>
        <w:t>∡</w:t>
      </w:r>
      <w:r>
        <w:rPr>
          <w:rFonts w:ascii="Cambria Math" w:hAnsi="Cambria Math" w:cs="Cambria Math"/>
          <w:i/>
        </w:rPr>
        <w:t xml:space="preserve"> </w:t>
      </w:r>
      <w:r>
        <w:rPr>
          <w:rFonts w:ascii="Arial" w:hAnsi="Arial" w:cs="Arial"/>
          <w:i/>
        </w:rPr>
        <w:t>EAB</w:t>
      </w:r>
      <w:r w:rsidRPr="0093239E">
        <w:rPr>
          <w:rFonts w:ascii="Cambria Math" w:eastAsiaTheme="minorEastAsia" w:hAnsi="Cambria Math" w:cs="Cambria Math"/>
          <w:i/>
        </w:rPr>
        <w:t>≅</w:t>
      </w:r>
      <w:r w:rsidRPr="0093239E">
        <w:rPr>
          <w:rFonts w:ascii="Arial" w:hAnsi="Arial" w:cs="Arial"/>
        </w:rPr>
        <w:t xml:space="preserve"> </w:t>
      </w:r>
      <w:r>
        <w:rPr>
          <w:rFonts w:ascii="Arial" w:hAnsi="Arial" w:cs="Arial"/>
          <w:i/>
        </w:rPr>
        <w:t xml:space="preserve"> </w:t>
      </w:r>
      <w:r w:rsidRPr="00A24289">
        <w:rPr>
          <w:rFonts w:ascii="Cambria Math" w:hAnsi="Cambria Math" w:cs="Cambria Math"/>
          <w:i/>
        </w:rPr>
        <w:t>∡</w:t>
      </w:r>
      <w:r>
        <w:rPr>
          <w:rFonts w:ascii="Cambria Math" w:hAnsi="Cambria Math" w:cs="Cambria Math"/>
          <w:i/>
        </w:rPr>
        <w:t xml:space="preserve"> </w:t>
      </w:r>
      <w:r>
        <w:rPr>
          <w:rFonts w:ascii="Arial" w:hAnsi="Arial" w:cs="Arial"/>
          <w:i/>
        </w:rPr>
        <w:t xml:space="preserve">E´A´B´, </w:t>
      </w:r>
      <w:r w:rsidRPr="00A24289">
        <w:rPr>
          <w:rFonts w:ascii="Cambria Math" w:hAnsi="Cambria Math" w:cs="Cambria Math"/>
          <w:i/>
        </w:rPr>
        <w:t>∡</w:t>
      </w:r>
      <w:r>
        <w:rPr>
          <w:rFonts w:ascii="Cambria Math" w:hAnsi="Cambria Math" w:cs="Cambria Math"/>
          <w:i/>
        </w:rPr>
        <w:t xml:space="preserve"> </w:t>
      </w:r>
      <w:r>
        <w:rPr>
          <w:rFonts w:ascii="Arial" w:hAnsi="Arial" w:cs="Arial"/>
          <w:i/>
        </w:rPr>
        <w:t>ABC</w:t>
      </w:r>
      <w:r w:rsidRPr="0093239E">
        <w:rPr>
          <w:rFonts w:ascii="Cambria Math" w:eastAsiaTheme="minorEastAsia" w:hAnsi="Cambria Math" w:cs="Cambria Math"/>
          <w:i/>
        </w:rPr>
        <w:t>≅</w:t>
      </w:r>
      <w:r w:rsidRPr="0093239E">
        <w:rPr>
          <w:rFonts w:ascii="Arial" w:hAnsi="Arial" w:cs="Arial"/>
        </w:rPr>
        <w:t xml:space="preserve"> </w:t>
      </w:r>
      <w:r w:rsidRPr="00A24289">
        <w:rPr>
          <w:rFonts w:ascii="Cambria Math" w:hAnsi="Cambria Math" w:cs="Cambria Math"/>
          <w:i/>
        </w:rPr>
        <w:t>∡</w:t>
      </w:r>
      <w:r>
        <w:rPr>
          <w:rFonts w:ascii="Cambria Math" w:hAnsi="Cambria Math" w:cs="Cambria Math"/>
          <w:i/>
        </w:rPr>
        <w:t xml:space="preserve"> </w:t>
      </w:r>
      <w:r>
        <w:rPr>
          <w:rFonts w:ascii="Arial" w:hAnsi="Arial" w:cs="Arial"/>
          <w:i/>
        </w:rPr>
        <w:t xml:space="preserve">A´B´C´, </w:t>
      </w:r>
      <w:r w:rsidRPr="00A24289">
        <w:rPr>
          <w:rFonts w:ascii="Cambria Math" w:hAnsi="Cambria Math" w:cs="Cambria Math"/>
          <w:i/>
        </w:rPr>
        <w:t>∡</w:t>
      </w:r>
      <w:r>
        <w:rPr>
          <w:rFonts w:ascii="Cambria Math" w:hAnsi="Cambria Math" w:cs="Cambria Math"/>
          <w:i/>
        </w:rPr>
        <w:t xml:space="preserve"> </w:t>
      </w:r>
      <w:r>
        <w:rPr>
          <w:rFonts w:ascii="Arial" w:hAnsi="Arial" w:cs="Arial"/>
          <w:i/>
        </w:rPr>
        <w:t>BCD</w:t>
      </w:r>
      <w:r w:rsidRPr="0093239E">
        <w:rPr>
          <w:rFonts w:ascii="Cambria Math" w:eastAsiaTheme="minorEastAsia" w:hAnsi="Cambria Math" w:cs="Cambria Math"/>
          <w:i/>
        </w:rPr>
        <w:t>≅</w:t>
      </w:r>
      <w:r w:rsidRPr="0093239E">
        <w:rPr>
          <w:rFonts w:ascii="Arial" w:hAnsi="Arial" w:cs="Arial"/>
        </w:rPr>
        <w:t xml:space="preserve"> </w:t>
      </w:r>
      <w:r>
        <w:rPr>
          <w:rFonts w:ascii="Arial" w:hAnsi="Arial" w:cs="Arial"/>
          <w:i/>
        </w:rPr>
        <w:t xml:space="preserve"> </w:t>
      </w:r>
      <w:r w:rsidRPr="00A24289">
        <w:rPr>
          <w:rFonts w:ascii="Cambria Math" w:hAnsi="Cambria Math" w:cs="Cambria Math"/>
          <w:i/>
        </w:rPr>
        <w:t>∡</w:t>
      </w:r>
      <w:r>
        <w:rPr>
          <w:rFonts w:ascii="Cambria Math" w:hAnsi="Cambria Math" w:cs="Cambria Math"/>
          <w:i/>
        </w:rPr>
        <w:t xml:space="preserve"> </w:t>
      </w:r>
      <w:r>
        <w:rPr>
          <w:rFonts w:ascii="Arial" w:hAnsi="Arial" w:cs="Arial"/>
          <w:i/>
        </w:rPr>
        <w:t xml:space="preserve">B´C´D´, </w:t>
      </w:r>
      <w:r w:rsidRPr="00A24289">
        <w:rPr>
          <w:rFonts w:ascii="Cambria Math" w:hAnsi="Cambria Math" w:cs="Cambria Math"/>
          <w:i/>
        </w:rPr>
        <w:t>∡</w:t>
      </w:r>
      <w:r>
        <w:rPr>
          <w:rFonts w:ascii="Cambria Math" w:hAnsi="Cambria Math" w:cs="Cambria Math"/>
          <w:i/>
        </w:rPr>
        <w:t xml:space="preserve"> </w:t>
      </w:r>
      <w:r>
        <w:rPr>
          <w:rFonts w:ascii="Arial" w:hAnsi="Arial" w:cs="Arial"/>
          <w:i/>
        </w:rPr>
        <w:t>CDE</w:t>
      </w:r>
      <w:r w:rsidRPr="0093239E">
        <w:rPr>
          <w:rFonts w:ascii="Cambria Math" w:eastAsiaTheme="minorEastAsia" w:hAnsi="Cambria Math" w:cs="Cambria Math"/>
          <w:i/>
        </w:rPr>
        <w:t>≅</w:t>
      </w:r>
      <w:r w:rsidRPr="0093239E">
        <w:rPr>
          <w:rFonts w:ascii="Arial" w:hAnsi="Arial" w:cs="Arial"/>
        </w:rPr>
        <w:t xml:space="preserve"> </w:t>
      </w:r>
      <w:r w:rsidRPr="00A24289">
        <w:rPr>
          <w:rFonts w:ascii="Cambria Math" w:hAnsi="Cambria Math" w:cs="Cambria Math"/>
          <w:i/>
        </w:rPr>
        <w:t>∡</w:t>
      </w:r>
      <w:r>
        <w:rPr>
          <w:rFonts w:ascii="Cambria Math" w:hAnsi="Cambria Math" w:cs="Cambria Math"/>
          <w:i/>
        </w:rPr>
        <w:t xml:space="preserve"> </w:t>
      </w:r>
      <w:r>
        <w:rPr>
          <w:rFonts w:ascii="Arial" w:hAnsi="Arial" w:cs="Arial"/>
          <w:i/>
        </w:rPr>
        <w:t xml:space="preserve">C´D´E´ , </w:t>
      </w:r>
      <w:r w:rsidRPr="00A24289">
        <w:rPr>
          <w:rFonts w:ascii="Cambria Math" w:hAnsi="Cambria Math" w:cs="Cambria Math"/>
          <w:i/>
        </w:rPr>
        <w:t>∡</w:t>
      </w:r>
      <w:r>
        <w:rPr>
          <w:rFonts w:ascii="Cambria Math" w:hAnsi="Cambria Math" w:cs="Cambria Math"/>
          <w:i/>
        </w:rPr>
        <w:t xml:space="preserve"> </w:t>
      </w:r>
      <w:r>
        <w:rPr>
          <w:rFonts w:ascii="Arial" w:hAnsi="Arial" w:cs="Arial"/>
          <w:i/>
        </w:rPr>
        <w:t>DEA</w:t>
      </w:r>
      <w:r w:rsidRPr="0093239E">
        <w:rPr>
          <w:rFonts w:ascii="Cambria Math" w:eastAsiaTheme="minorEastAsia" w:hAnsi="Cambria Math" w:cs="Cambria Math"/>
          <w:i/>
        </w:rPr>
        <w:t>≅</w:t>
      </w:r>
      <w:r w:rsidRPr="0093239E">
        <w:rPr>
          <w:rFonts w:ascii="Arial" w:hAnsi="Arial" w:cs="Arial"/>
        </w:rPr>
        <w:t xml:space="preserve"> </w:t>
      </w:r>
      <w:r w:rsidRPr="00A24289">
        <w:rPr>
          <w:rFonts w:ascii="Cambria Math" w:hAnsi="Cambria Math" w:cs="Cambria Math"/>
          <w:i/>
        </w:rPr>
        <w:t>∡</w:t>
      </w:r>
      <w:r>
        <w:rPr>
          <w:rFonts w:ascii="Cambria Math" w:hAnsi="Cambria Math" w:cs="Cambria Math"/>
          <w:i/>
        </w:rPr>
        <w:t xml:space="preserve"> </w:t>
      </w:r>
      <w:r>
        <w:rPr>
          <w:rFonts w:ascii="Arial" w:hAnsi="Arial" w:cs="Arial"/>
          <w:i/>
        </w:rPr>
        <w:t>D´E´A´</w:t>
      </w:r>
    </w:p>
    <w:p w:rsidR="00195955" w:rsidRPr="00195955" w:rsidRDefault="00195955" w:rsidP="00195955">
      <w:pPr>
        <w:tabs>
          <w:tab w:val="right" w:pos="8498"/>
        </w:tabs>
        <w:spacing w:after="0"/>
        <w:jc w:val="both"/>
        <w:rPr>
          <w:rFonts w:ascii="Arial" w:hAnsi="Arial" w:cs="Arial"/>
        </w:rPr>
      </w:pPr>
    </w:p>
    <w:tbl>
      <w:tblPr>
        <w:tblStyle w:val="Tablaconcuadrcula2"/>
        <w:tblW w:w="0" w:type="auto"/>
        <w:tblLook w:val="04A0"/>
      </w:tblPr>
      <w:tblGrid>
        <w:gridCol w:w="2518"/>
        <w:gridCol w:w="6460"/>
      </w:tblGrid>
      <w:tr w:rsidR="00195955" w:rsidRPr="00596306" w:rsidTr="00195955">
        <w:tc>
          <w:tcPr>
            <w:tcW w:w="8978" w:type="dxa"/>
            <w:gridSpan w:val="2"/>
            <w:shd w:val="clear" w:color="auto" w:fill="000000" w:themeFill="text1"/>
          </w:tcPr>
          <w:p w:rsidR="00195955" w:rsidRPr="00C34E75" w:rsidRDefault="00195955" w:rsidP="00195955">
            <w:pPr>
              <w:jc w:val="center"/>
              <w:rPr>
                <w:rFonts w:ascii="Arial" w:hAnsi="Arial" w:cs="Arial"/>
                <w:b/>
                <w:sz w:val="24"/>
                <w:szCs w:val="24"/>
              </w:rPr>
            </w:pPr>
            <w:r w:rsidRPr="00C34E75">
              <w:rPr>
                <w:rFonts w:ascii="Arial" w:hAnsi="Arial" w:cs="Arial"/>
                <w:b/>
                <w:sz w:val="24"/>
                <w:szCs w:val="24"/>
              </w:rPr>
              <w:t>Destacado</w:t>
            </w:r>
          </w:p>
        </w:tc>
      </w:tr>
      <w:tr w:rsidR="00195955" w:rsidRPr="00596306" w:rsidTr="00195955">
        <w:tc>
          <w:tcPr>
            <w:tcW w:w="2518" w:type="dxa"/>
          </w:tcPr>
          <w:p w:rsidR="00195955" w:rsidRPr="00C34E75" w:rsidRDefault="00195955" w:rsidP="00195955">
            <w:pPr>
              <w:rPr>
                <w:rFonts w:ascii="Arial" w:hAnsi="Arial" w:cs="Arial"/>
                <w:b/>
                <w:sz w:val="24"/>
                <w:szCs w:val="24"/>
              </w:rPr>
            </w:pPr>
            <w:r w:rsidRPr="00C34E75">
              <w:rPr>
                <w:rFonts w:ascii="Arial" w:hAnsi="Arial" w:cs="Arial"/>
                <w:b/>
                <w:sz w:val="24"/>
                <w:szCs w:val="24"/>
              </w:rPr>
              <w:t>Título</w:t>
            </w:r>
          </w:p>
        </w:tc>
        <w:tc>
          <w:tcPr>
            <w:tcW w:w="6460" w:type="dxa"/>
          </w:tcPr>
          <w:p w:rsidR="00195955" w:rsidRPr="00C34E75" w:rsidRDefault="00195955" w:rsidP="00195955">
            <w:pPr>
              <w:jc w:val="center"/>
              <w:rPr>
                <w:rFonts w:ascii="Arial" w:hAnsi="Arial" w:cs="Arial"/>
                <w:b/>
                <w:sz w:val="24"/>
                <w:szCs w:val="24"/>
              </w:rPr>
            </w:pPr>
            <w:r>
              <w:rPr>
                <w:rFonts w:ascii="Arial" w:hAnsi="Arial" w:cs="Arial"/>
                <w:b/>
                <w:sz w:val="24"/>
                <w:szCs w:val="24"/>
              </w:rPr>
              <w:t xml:space="preserve">Nota histórica </w:t>
            </w:r>
            <w:r w:rsidRPr="00C34E75">
              <w:rPr>
                <w:rFonts w:ascii="Arial" w:hAnsi="Arial" w:cs="Arial"/>
                <w:b/>
                <w:sz w:val="24"/>
                <w:szCs w:val="24"/>
              </w:rPr>
              <w:t xml:space="preserve"> </w:t>
            </w:r>
          </w:p>
        </w:tc>
      </w:tr>
      <w:tr w:rsidR="00195955" w:rsidRPr="00596306" w:rsidTr="00195955">
        <w:tc>
          <w:tcPr>
            <w:tcW w:w="2518" w:type="dxa"/>
          </w:tcPr>
          <w:p w:rsidR="00195955" w:rsidRPr="00C34E75" w:rsidRDefault="00195955" w:rsidP="00195955">
            <w:pPr>
              <w:rPr>
                <w:rFonts w:ascii="Arial" w:hAnsi="Arial" w:cs="Arial"/>
                <w:sz w:val="24"/>
                <w:szCs w:val="24"/>
                <w:lang w:val="es-ES"/>
              </w:rPr>
            </w:pPr>
            <w:r w:rsidRPr="00C34E75">
              <w:rPr>
                <w:rFonts w:ascii="Arial" w:hAnsi="Arial" w:cs="Arial"/>
                <w:sz w:val="24"/>
                <w:szCs w:val="24"/>
                <w:lang w:val="es-ES"/>
              </w:rPr>
              <w:t>Contenido</w:t>
            </w:r>
          </w:p>
        </w:tc>
        <w:tc>
          <w:tcPr>
            <w:tcW w:w="6460" w:type="dxa"/>
          </w:tcPr>
          <w:p w:rsidR="00195955" w:rsidRPr="00FE09E7" w:rsidRDefault="00195955" w:rsidP="00195955">
            <w:pPr>
              <w:autoSpaceDE w:val="0"/>
              <w:autoSpaceDN w:val="0"/>
              <w:adjustRightInd w:val="0"/>
              <w:jc w:val="both"/>
              <w:rPr>
                <w:rFonts w:ascii="Arial" w:hAnsi="Arial" w:cs="Arial"/>
                <w:i/>
                <w:lang w:val="es-ES"/>
              </w:rPr>
            </w:pPr>
            <w:r>
              <w:rPr>
                <w:rFonts w:ascii="Arial" w:hAnsi="Arial" w:cs="Arial"/>
                <w:i/>
                <w:lang w:val="es-ES"/>
              </w:rPr>
              <w:t xml:space="preserve">Platón consigue calcular la proporciones  de los sonidos naturales Do=1, Re= 9/8, Mi= 81/64, Fa=4/3, Sol= 3/2 , La=27/16, Si=243/128,  Do= 2    </w:t>
            </w:r>
          </w:p>
        </w:tc>
      </w:tr>
    </w:tbl>
    <w:p w:rsidR="005D1970" w:rsidRDefault="005D1970" w:rsidP="00804B51">
      <w:pPr>
        <w:tabs>
          <w:tab w:val="right" w:pos="8498"/>
        </w:tabs>
        <w:spacing w:after="0"/>
        <w:jc w:val="both"/>
        <w:rPr>
          <w:rFonts w:ascii="Arial" w:hAnsi="Arial" w:cs="Arial"/>
        </w:rPr>
      </w:pPr>
    </w:p>
    <w:p w:rsidR="00195955" w:rsidRDefault="00195955" w:rsidP="00804B51">
      <w:pPr>
        <w:tabs>
          <w:tab w:val="right" w:pos="8498"/>
        </w:tabs>
        <w:spacing w:after="0"/>
        <w:jc w:val="both"/>
        <w:rPr>
          <w:rFonts w:ascii="Arial" w:hAnsi="Arial" w:cs="Arial"/>
        </w:rPr>
      </w:pPr>
    </w:p>
    <w:p w:rsidR="00195955" w:rsidRDefault="00195955" w:rsidP="00804B51">
      <w:pPr>
        <w:tabs>
          <w:tab w:val="right" w:pos="8498"/>
        </w:tabs>
        <w:spacing w:after="0"/>
        <w:jc w:val="both"/>
        <w:rPr>
          <w:rFonts w:ascii="Arial" w:hAnsi="Arial" w:cs="Arial"/>
        </w:rPr>
      </w:pPr>
    </w:p>
    <w:p w:rsidR="00A16CDC" w:rsidRDefault="00A16CDC" w:rsidP="00804B51">
      <w:pPr>
        <w:tabs>
          <w:tab w:val="right" w:pos="8498"/>
        </w:tabs>
        <w:spacing w:after="0"/>
        <w:jc w:val="both"/>
        <w:rPr>
          <w:rFonts w:ascii="Arial" w:hAnsi="Arial" w:cs="Arial"/>
        </w:rPr>
      </w:pPr>
      <w:r>
        <w:rPr>
          <w:rFonts w:ascii="Arial" w:hAnsi="Arial" w:cs="Arial"/>
        </w:rPr>
        <w:t xml:space="preserve">Esta es la forma para saber cuando dos figuras planas son semejantes,  en la siguiente sesión el trabajo se centrara en la semejanza de los triángulos.  </w:t>
      </w:r>
    </w:p>
    <w:p w:rsidR="00A431E1" w:rsidRDefault="00A431E1" w:rsidP="00804B51">
      <w:pPr>
        <w:tabs>
          <w:tab w:val="right" w:pos="8498"/>
        </w:tabs>
        <w:spacing w:after="0"/>
        <w:jc w:val="both"/>
        <w:rPr>
          <w:rFonts w:ascii="Arial" w:hAnsi="Arial" w:cs="Arial"/>
        </w:rPr>
      </w:pPr>
    </w:p>
    <w:p w:rsidR="00A16CDC" w:rsidRDefault="00A16CDC" w:rsidP="00A16CDC">
      <w:pPr>
        <w:tabs>
          <w:tab w:val="right" w:pos="8498"/>
        </w:tabs>
        <w:spacing w:after="0"/>
        <w:jc w:val="both"/>
        <w:rPr>
          <w:rFonts w:ascii="Arial" w:hAnsi="Arial" w:cs="Arial"/>
          <w:b/>
        </w:rPr>
      </w:pPr>
      <w:r>
        <w:rPr>
          <w:rFonts w:ascii="Arial" w:hAnsi="Arial" w:cs="Arial"/>
          <w:highlight w:val="yellow"/>
        </w:rPr>
        <w:t>SECCIÓN 2</w:t>
      </w:r>
      <w:r w:rsidRPr="007C7957">
        <w:rPr>
          <w:rFonts w:ascii="Arial" w:hAnsi="Arial" w:cs="Arial"/>
          <w:highlight w:val="yellow"/>
        </w:rPr>
        <w:t>]</w:t>
      </w:r>
      <w:r w:rsidRPr="007C7957">
        <w:rPr>
          <w:rFonts w:ascii="Arial" w:hAnsi="Arial" w:cs="Arial"/>
        </w:rPr>
        <w:t xml:space="preserve"> </w:t>
      </w:r>
      <w:r>
        <w:rPr>
          <w:rFonts w:ascii="Arial" w:hAnsi="Arial" w:cs="Arial"/>
          <w:b/>
        </w:rPr>
        <w:t>2.3 semejanza de triángulos</w:t>
      </w:r>
    </w:p>
    <w:p w:rsidR="00A16CDC" w:rsidRDefault="00A16CDC" w:rsidP="00804B51">
      <w:pPr>
        <w:tabs>
          <w:tab w:val="right" w:pos="8498"/>
        </w:tabs>
        <w:spacing w:after="0"/>
        <w:jc w:val="both"/>
        <w:rPr>
          <w:rFonts w:ascii="Arial" w:hAnsi="Arial" w:cs="Arial"/>
        </w:rPr>
      </w:pPr>
    </w:p>
    <w:p w:rsidR="00AB77FE" w:rsidRDefault="00AB77FE" w:rsidP="00804B51">
      <w:pPr>
        <w:tabs>
          <w:tab w:val="right" w:pos="8498"/>
        </w:tabs>
        <w:spacing w:after="0"/>
        <w:jc w:val="both"/>
        <w:rPr>
          <w:rFonts w:ascii="Arial" w:hAnsi="Arial" w:cs="Arial"/>
        </w:rPr>
      </w:pPr>
      <w:r>
        <w:rPr>
          <w:rFonts w:ascii="Arial" w:hAnsi="Arial" w:cs="Arial"/>
        </w:rPr>
        <w:t xml:space="preserve">Dos </w:t>
      </w:r>
      <w:r w:rsidRPr="00AB77FE">
        <w:rPr>
          <w:rFonts w:ascii="Arial" w:hAnsi="Arial" w:cs="Arial"/>
          <w:b/>
        </w:rPr>
        <w:t>triángulos son semejantes</w:t>
      </w:r>
      <w:r>
        <w:rPr>
          <w:rFonts w:ascii="Arial" w:hAnsi="Arial" w:cs="Arial"/>
        </w:rPr>
        <w:t xml:space="preserve"> si:  </w:t>
      </w:r>
    </w:p>
    <w:p w:rsidR="00AB77FE" w:rsidRPr="007A66C2" w:rsidRDefault="00AB77FE" w:rsidP="007A66C2">
      <w:pPr>
        <w:pStyle w:val="Prrafodelista"/>
        <w:numPr>
          <w:ilvl w:val="0"/>
          <w:numId w:val="22"/>
        </w:numPr>
        <w:tabs>
          <w:tab w:val="right" w:pos="8498"/>
        </w:tabs>
        <w:spacing w:after="0"/>
        <w:jc w:val="both"/>
        <w:rPr>
          <w:rFonts w:ascii="Arial" w:hAnsi="Arial" w:cs="Arial"/>
        </w:rPr>
      </w:pPr>
      <w:r w:rsidRPr="007A66C2">
        <w:rPr>
          <w:rFonts w:ascii="Arial" w:hAnsi="Arial" w:cs="Arial"/>
        </w:rPr>
        <w:t>las mediadas de sus lados  correspondientes son proporcionales.</w:t>
      </w:r>
    </w:p>
    <w:p w:rsidR="00AB77FE" w:rsidRDefault="00AB77FE" w:rsidP="007A66C2">
      <w:pPr>
        <w:pStyle w:val="Prrafodelista"/>
        <w:numPr>
          <w:ilvl w:val="0"/>
          <w:numId w:val="22"/>
        </w:numPr>
        <w:tabs>
          <w:tab w:val="right" w:pos="8498"/>
        </w:tabs>
        <w:spacing w:after="0"/>
        <w:jc w:val="both"/>
        <w:rPr>
          <w:rFonts w:ascii="Arial" w:hAnsi="Arial" w:cs="Arial"/>
        </w:rPr>
      </w:pPr>
      <w:r>
        <w:rPr>
          <w:rFonts w:ascii="Arial" w:hAnsi="Arial" w:cs="Arial"/>
        </w:rPr>
        <w:t xml:space="preserve">Los ángulos correspondientes son congruentes </w:t>
      </w:r>
      <w:r w:rsidRPr="00AB77FE">
        <w:rPr>
          <w:rFonts w:ascii="Arial" w:hAnsi="Arial" w:cs="Arial"/>
        </w:rPr>
        <w:t xml:space="preserve"> </w:t>
      </w:r>
    </w:p>
    <w:p w:rsidR="007A66C2" w:rsidRDefault="007A66C2" w:rsidP="007A66C2">
      <w:pPr>
        <w:tabs>
          <w:tab w:val="right" w:pos="8498"/>
        </w:tabs>
        <w:spacing w:after="0"/>
        <w:jc w:val="both"/>
        <w:rPr>
          <w:rFonts w:ascii="Arial" w:hAnsi="Arial" w:cs="Arial"/>
        </w:rPr>
      </w:pPr>
    </w:p>
    <w:p w:rsidR="007A66C2" w:rsidRDefault="007A66C2" w:rsidP="007A66C2">
      <w:pPr>
        <w:tabs>
          <w:tab w:val="right" w:pos="8498"/>
        </w:tabs>
        <w:spacing w:after="0"/>
        <w:jc w:val="both"/>
        <w:rPr>
          <w:rFonts w:ascii="Arial" w:hAnsi="Arial" w:cs="Arial"/>
        </w:rPr>
      </w:pPr>
      <w:r>
        <w:rPr>
          <w:rFonts w:ascii="Arial" w:hAnsi="Arial" w:cs="Arial"/>
        </w:rPr>
        <w:t>Observa el siguiente ejemplo:</w:t>
      </w:r>
    </w:p>
    <w:p w:rsidR="007A66C2" w:rsidRDefault="007A66C2" w:rsidP="007A66C2">
      <w:pPr>
        <w:tabs>
          <w:tab w:val="right" w:pos="8498"/>
        </w:tabs>
        <w:spacing w:after="0"/>
        <w:jc w:val="both"/>
        <w:rPr>
          <w:rFonts w:ascii="Arial" w:hAnsi="Arial" w:cs="Arial"/>
        </w:rPr>
      </w:pPr>
    </w:p>
    <w:p w:rsidR="007A66C2" w:rsidRDefault="007A66C2" w:rsidP="007A66C2">
      <w:pPr>
        <w:pStyle w:val="Prrafodelista"/>
        <w:numPr>
          <w:ilvl w:val="0"/>
          <w:numId w:val="16"/>
        </w:numPr>
        <w:tabs>
          <w:tab w:val="right" w:pos="8498"/>
        </w:tabs>
        <w:spacing w:after="0"/>
        <w:jc w:val="both"/>
        <w:rPr>
          <w:rFonts w:ascii="Arial" w:hAnsi="Arial" w:cs="Arial"/>
        </w:rPr>
      </w:pPr>
      <w:r>
        <w:rPr>
          <w:rFonts w:ascii="Arial" w:hAnsi="Arial" w:cs="Arial"/>
        </w:rPr>
        <w:t xml:space="preserve">Los </w:t>
      </w:r>
      <w:r w:rsidR="00AE7035">
        <w:rPr>
          <w:rFonts w:ascii="Arial" w:hAnsi="Arial" w:cs="Arial"/>
        </w:rPr>
        <w:t xml:space="preserve"> </w:t>
      </w:r>
      <w:r w:rsidR="00AE7035" w:rsidRPr="005D047C">
        <w:rPr>
          <w:rFonts w:ascii="Arial" w:hAnsi="Arial" w:cs="Arial"/>
          <w:i/>
        </w:rPr>
        <w:t>∆</w:t>
      </w:r>
      <w:r>
        <w:rPr>
          <w:rFonts w:ascii="Arial" w:hAnsi="Arial" w:cs="Arial"/>
        </w:rPr>
        <w:t xml:space="preserve">ABC y </w:t>
      </w:r>
      <w:r w:rsidR="00AE7035" w:rsidRPr="005D047C">
        <w:rPr>
          <w:rFonts w:ascii="Arial" w:hAnsi="Arial" w:cs="Arial"/>
          <w:i/>
        </w:rPr>
        <w:t>∆</w:t>
      </w:r>
      <w:r>
        <w:rPr>
          <w:rFonts w:ascii="Arial" w:hAnsi="Arial" w:cs="Arial"/>
        </w:rPr>
        <w:t>A´B´C´ :</w:t>
      </w:r>
    </w:p>
    <w:p w:rsidR="007A66C2" w:rsidRDefault="007A66C2" w:rsidP="007A66C2">
      <w:pPr>
        <w:tabs>
          <w:tab w:val="right" w:pos="8498"/>
        </w:tabs>
        <w:spacing w:after="0"/>
        <w:jc w:val="both"/>
        <w:rPr>
          <w:rFonts w:ascii="Arial" w:hAnsi="Arial" w:cs="Arial"/>
        </w:rPr>
      </w:pPr>
    </w:p>
    <w:tbl>
      <w:tblPr>
        <w:tblStyle w:val="Tablaconcuadrcula1"/>
        <w:tblW w:w="0" w:type="auto"/>
        <w:tblLayout w:type="fixed"/>
        <w:tblLook w:val="04A0"/>
      </w:tblPr>
      <w:tblGrid>
        <w:gridCol w:w="2943"/>
        <w:gridCol w:w="6111"/>
      </w:tblGrid>
      <w:tr w:rsidR="007A66C2" w:rsidRPr="00492F5C" w:rsidTr="005E3DEC">
        <w:tc>
          <w:tcPr>
            <w:tcW w:w="9054" w:type="dxa"/>
            <w:gridSpan w:val="2"/>
            <w:shd w:val="clear" w:color="auto" w:fill="0D0D0D" w:themeFill="text1" w:themeFillTint="F2"/>
          </w:tcPr>
          <w:p w:rsidR="007A66C2" w:rsidRPr="00492F5C" w:rsidRDefault="007A66C2" w:rsidP="005E3DEC">
            <w:pPr>
              <w:jc w:val="center"/>
              <w:rPr>
                <w:rFonts w:ascii="Arial" w:hAnsi="Arial" w:cs="Arial"/>
                <w:b/>
                <w:sz w:val="24"/>
                <w:szCs w:val="24"/>
              </w:rPr>
            </w:pPr>
            <w:r w:rsidRPr="00492F5C">
              <w:rPr>
                <w:rFonts w:ascii="Arial" w:hAnsi="Arial" w:cs="Arial"/>
                <w:b/>
                <w:sz w:val="24"/>
                <w:szCs w:val="24"/>
              </w:rPr>
              <w:t>Imagen (fotografía, gráfica o ilustración)</w:t>
            </w:r>
          </w:p>
        </w:tc>
      </w:tr>
      <w:tr w:rsidR="007A66C2" w:rsidRPr="00492F5C" w:rsidTr="005E3DEC">
        <w:tc>
          <w:tcPr>
            <w:tcW w:w="2943" w:type="dxa"/>
          </w:tcPr>
          <w:p w:rsidR="007A66C2" w:rsidRPr="00492F5C" w:rsidRDefault="007A66C2" w:rsidP="005E3DEC">
            <w:pPr>
              <w:rPr>
                <w:rFonts w:ascii="Arial" w:hAnsi="Arial" w:cs="Arial"/>
                <w:b/>
                <w:sz w:val="24"/>
                <w:szCs w:val="24"/>
              </w:rPr>
            </w:pPr>
            <w:r w:rsidRPr="00492F5C">
              <w:rPr>
                <w:rFonts w:ascii="Arial" w:hAnsi="Arial" w:cs="Arial"/>
                <w:b/>
                <w:sz w:val="24"/>
                <w:szCs w:val="24"/>
              </w:rPr>
              <w:t>Código</w:t>
            </w:r>
          </w:p>
        </w:tc>
        <w:tc>
          <w:tcPr>
            <w:tcW w:w="6111" w:type="dxa"/>
          </w:tcPr>
          <w:p w:rsidR="007A66C2" w:rsidRPr="00492F5C" w:rsidRDefault="007A66C2" w:rsidP="005E3DEC">
            <w:pPr>
              <w:rPr>
                <w:rFonts w:ascii="Arial" w:hAnsi="Arial" w:cs="Arial"/>
                <w:b/>
                <w:sz w:val="24"/>
                <w:szCs w:val="24"/>
              </w:rPr>
            </w:pPr>
            <w:r w:rsidRPr="00492F5C">
              <w:rPr>
                <w:rFonts w:ascii="Arial" w:hAnsi="Arial" w:cs="Arial"/>
                <w:sz w:val="24"/>
                <w:szCs w:val="24"/>
              </w:rPr>
              <w:t>MA_09_05_IMG</w:t>
            </w:r>
            <w:r w:rsidR="00E224AD">
              <w:rPr>
                <w:rFonts w:ascii="Arial" w:hAnsi="Arial" w:cs="Arial"/>
                <w:sz w:val="24"/>
                <w:szCs w:val="24"/>
              </w:rPr>
              <w:t>10</w:t>
            </w:r>
          </w:p>
        </w:tc>
      </w:tr>
      <w:tr w:rsidR="007A66C2" w:rsidRPr="00492F5C" w:rsidTr="005E3DEC">
        <w:tc>
          <w:tcPr>
            <w:tcW w:w="2943" w:type="dxa"/>
          </w:tcPr>
          <w:p w:rsidR="007A66C2" w:rsidRPr="00492F5C" w:rsidRDefault="007A66C2" w:rsidP="005E3DEC">
            <w:pPr>
              <w:rPr>
                <w:rFonts w:ascii="Arial" w:hAnsi="Arial" w:cs="Arial"/>
                <w:sz w:val="24"/>
                <w:szCs w:val="24"/>
              </w:rPr>
            </w:pPr>
            <w:r w:rsidRPr="00492F5C">
              <w:rPr>
                <w:rFonts w:ascii="Arial" w:hAnsi="Arial" w:cs="Arial"/>
                <w:b/>
                <w:sz w:val="24"/>
                <w:szCs w:val="24"/>
              </w:rPr>
              <w:t>Descripción</w:t>
            </w:r>
          </w:p>
        </w:tc>
        <w:tc>
          <w:tcPr>
            <w:tcW w:w="6111" w:type="dxa"/>
          </w:tcPr>
          <w:p w:rsidR="007A66C2" w:rsidRPr="00492F5C" w:rsidRDefault="00AE7035" w:rsidP="005E3DEC">
            <w:pPr>
              <w:rPr>
                <w:rFonts w:ascii="Arial" w:hAnsi="Arial" w:cs="Arial"/>
                <w:sz w:val="24"/>
                <w:szCs w:val="24"/>
              </w:rPr>
            </w:pPr>
            <w:r>
              <w:rPr>
                <w:rFonts w:ascii="Arial" w:hAnsi="Arial" w:cs="Arial"/>
                <w:sz w:val="24"/>
                <w:szCs w:val="24"/>
              </w:rPr>
              <w:t xml:space="preserve">Triángulos </w:t>
            </w:r>
            <w:r w:rsidR="007A66C2">
              <w:rPr>
                <w:rFonts w:ascii="Arial" w:hAnsi="Arial" w:cs="Arial"/>
                <w:sz w:val="24"/>
                <w:szCs w:val="24"/>
              </w:rPr>
              <w:t xml:space="preserve"> semejantes </w:t>
            </w:r>
          </w:p>
        </w:tc>
      </w:tr>
      <w:tr w:rsidR="007A66C2" w:rsidRPr="00492F5C" w:rsidTr="005E3DEC">
        <w:tc>
          <w:tcPr>
            <w:tcW w:w="2943" w:type="dxa"/>
          </w:tcPr>
          <w:p w:rsidR="007A66C2" w:rsidRPr="00492F5C" w:rsidRDefault="007A66C2" w:rsidP="005E3DEC">
            <w:pPr>
              <w:rPr>
                <w:rFonts w:ascii="Arial" w:hAnsi="Arial" w:cs="Arial"/>
                <w:sz w:val="24"/>
                <w:szCs w:val="24"/>
              </w:rPr>
            </w:pPr>
            <w:r w:rsidRPr="00492F5C">
              <w:rPr>
                <w:rFonts w:ascii="Arial" w:hAnsi="Arial" w:cs="Arial"/>
                <w:b/>
                <w:sz w:val="24"/>
                <w:szCs w:val="24"/>
              </w:rPr>
              <w:t>Código Shutterstock (o URL o la ruta en AulaPlaneta)</w:t>
            </w:r>
          </w:p>
        </w:tc>
        <w:tc>
          <w:tcPr>
            <w:tcW w:w="6111" w:type="dxa"/>
          </w:tcPr>
          <w:p w:rsidR="007A66C2" w:rsidRDefault="007A66C2" w:rsidP="005E3DEC">
            <w:pPr>
              <w:rPr>
                <w:rStyle w:val="Refdecomentario"/>
                <w:rFonts w:ascii="Calibri" w:eastAsia="Calibri" w:hAnsi="Calibri" w:cs="Times New Roman"/>
              </w:rPr>
            </w:pPr>
            <w:r w:rsidRPr="00492F5C">
              <w:rPr>
                <w:rStyle w:val="Refdecomentario"/>
                <w:rFonts w:ascii="Calibri" w:eastAsia="Calibri" w:hAnsi="Calibri" w:cs="Times New Roman"/>
              </w:rPr>
              <w:t xml:space="preserve"> </w:t>
            </w:r>
          </w:p>
          <w:p w:rsidR="007A66C2" w:rsidRDefault="00AE7035" w:rsidP="005E3DEC">
            <w:pPr>
              <w:rPr>
                <w:rStyle w:val="Refdecomentario"/>
                <w:rFonts w:ascii="Calibri" w:eastAsia="Calibri" w:hAnsi="Calibri" w:cs="Times New Roman"/>
              </w:rPr>
            </w:pPr>
            <w:r>
              <w:rPr>
                <w:rFonts w:ascii="Calibri" w:eastAsia="Calibri" w:hAnsi="Calibri" w:cs="Times New Roman"/>
                <w:noProof/>
                <w:sz w:val="18"/>
                <w:szCs w:val="18"/>
                <w:lang w:val="es-ES" w:eastAsia="es-ES"/>
              </w:rPr>
              <w:lastRenderedPageBreak/>
              <w:drawing>
                <wp:inline distT="0" distB="0" distL="0" distR="0">
                  <wp:extent cx="6544617" cy="2647950"/>
                  <wp:effectExtent l="19050" t="0" r="8583" b="0"/>
                  <wp:docPr id="12" name="Imagen 3" descr="I:\ecuaciones tema 9\imagenes\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ecuaciones tema 9\imagenes\7.JPG"/>
                          <pic:cNvPicPr>
                            <a:picLocks noChangeAspect="1" noChangeArrowheads="1"/>
                          </pic:cNvPicPr>
                        </pic:nvPicPr>
                        <pic:blipFill>
                          <a:blip r:embed="rId19"/>
                          <a:srcRect/>
                          <a:stretch>
                            <a:fillRect/>
                          </a:stretch>
                        </pic:blipFill>
                        <pic:spPr bwMode="auto">
                          <a:xfrm>
                            <a:off x="0" y="0"/>
                            <a:ext cx="6545863" cy="2648454"/>
                          </a:xfrm>
                          <a:prstGeom prst="rect">
                            <a:avLst/>
                          </a:prstGeom>
                          <a:noFill/>
                          <a:ln w="9525">
                            <a:noFill/>
                            <a:miter lim="800000"/>
                            <a:headEnd/>
                            <a:tailEnd/>
                          </a:ln>
                        </pic:spPr>
                      </pic:pic>
                    </a:graphicData>
                  </a:graphic>
                </wp:inline>
              </w:drawing>
            </w:r>
          </w:p>
          <w:p w:rsidR="007A66C2" w:rsidRDefault="007A66C2" w:rsidP="005E3DEC">
            <w:pPr>
              <w:rPr>
                <w:rStyle w:val="Refdecomentario"/>
                <w:rFonts w:ascii="Calibri" w:eastAsia="Calibri" w:hAnsi="Calibri" w:cs="Times New Roman"/>
              </w:rPr>
            </w:pPr>
          </w:p>
          <w:p w:rsidR="007A66C2" w:rsidRDefault="007A66C2" w:rsidP="005E3DEC">
            <w:pPr>
              <w:rPr>
                <w:rStyle w:val="Refdecomentario"/>
                <w:rFonts w:ascii="Calibri" w:eastAsia="Calibri" w:hAnsi="Calibri" w:cs="Times New Roman"/>
              </w:rPr>
            </w:pPr>
          </w:p>
          <w:p w:rsidR="007A66C2" w:rsidRDefault="007A66C2" w:rsidP="005E3DEC">
            <w:pPr>
              <w:rPr>
                <w:rStyle w:val="Refdecomentario"/>
                <w:rFonts w:ascii="Calibri" w:eastAsia="Calibri" w:hAnsi="Calibri" w:cs="Times New Roman"/>
              </w:rPr>
            </w:pPr>
          </w:p>
          <w:p w:rsidR="007A66C2" w:rsidRDefault="007A66C2" w:rsidP="005E3DEC">
            <w:pPr>
              <w:rPr>
                <w:rStyle w:val="Refdecomentario"/>
                <w:rFonts w:ascii="Calibri" w:eastAsia="Calibri" w:hAnsi="Calibri" w:cs="Times New Roman"/>
              </w:rPr>
            </w:pPr>
          </w:p>
          <w:p w:rsidR="007A66C2" w:rsidRPr="00492F5C" w:rsidRDefault="007A66C2" w:rsidP="005E3DEC">
            <w:pPr>
              <w:rPr>
                <w:rFonts w:ascii="Arial" w:hAnsi="Arial" w:cs="Arial"/>
                <w:sz w:val="24"/>
                <w:szCs w:val="24"/>
              </w:rPr>
            </w:pPr>
          </w:p>
        </w:tc>
      </w:tr>
      <w:tr w:rsidR="007A66C2" w:rsidRPr="00492F5C" w:rsidTr="005E3DEC">
        <w:trPr>
          <w:trHeight w:val="70"/>
        </w:trPr>
        <w:tc>
          <w:tcPr>
            <w:tcW w:w="2943" w:type="dxa"/>
          </w:tcPr>
          <w:p w:rsidR="007A66C2" w:rsidRPr="00492F5C" w:rsidRDefault="007A66C2" w:rsidP="005E3DEC">
            <w:pPr>
              <w:rPr>
                <w:rFonts w:ascii="Arial" w:hAnsi="Arial" w:cs="Arial"/>
                <w:sz w:val="24"/>
                <w:szCs w:val="24"/>
              </w:rPr>
            </w:pPr>
            <w:r w:rsidRPr="00492F5C">
              <w:rPr>
                <w:rFonts w:ascii="Arial" w:hAnsi="Arial" w:cs="Arial"/>
                <w:b/>
                <w:sz w:val="24"/>
                <w:szCs w:val="24"/>
              </w:rPr>
              <w:lastRenderedPageBreak/>
              <w:t>Pie de imagen</w:t>
            </w:r>
          </w:p>
        </w:tc>
        <w:tc>
          <w:tcPr>
            <w:tcW w:w="6111" w:type="dxa"/>
          </w:tcPr>
          <w:p w:rsidR="007A66C2" w:rsidRPr="004374E8" w:rsidRDefault="00AE7035" w:rsidP="005E3DEC">
            <w:pPr>
              <w:tabs>
                <w:tab w:val="right" w:pos="8498"/>
              </w:tabs>
              <w:rPr>
                <w:rFonts w:ascii="Arial" w:hAnsi="Arial" w:cs="Arial"/>
                <w:i/>
              </w:rPr>
            </w:pPr>
            <w:r w:rsidRPr="005D047C">
              <w:rPr>
                <w:rFonts w:ascii="Arial" w:hAnsi="Arial" w:cs="Arial"/>
                <w:i/>
              </w:rPr>
              <w:t>∆</w:t>
            </w:r>
            <w:r>
              <w:rPr>
                <w:rFonts w:ascii="Arial" w:hAnsi="Arial" w:cs="Arial"/>
              </w:rPr>
              <w:t>ABC</w:t>
            </w:r>
            <w:r w:rsidR="007A66C2">
              <w:t>≈</w:t>
            </w:r>
            <w:r>
              <w:rPr>
                <w:rFonts w:ascii="Arial" w:hAnsi="Arial" w:cs="Arial"/>
              </w:rPr>
              <w:t xml:space="preserve"> </w:t>
            </w:r>
            <w:r w:rsidRPr="005D047C">
              <w:rPr>
                <w:rFonts w:ascii="Arial" w:hAnsi="Arial" w:cs="Arial"/>
                <w:i/>
              </w:rPr>
              <w:t>∆</w:t>
            </w:r>
            <w:r>
              <w:rPr>
                <w:rFonts w:ascii="Arial" w:hAnsi="Arial" w:cs="Arial"/>
              </w:rPr>
              <w:t xml:space="preserve">A´B´C´ </w:t>
            </w:r>
            <w:r w:rsidR="007A66C2">
              <w:rPr>
                <w:rFonts w:ascii="Arial" w:hAnsi="Arial" w:cs="Arial"/>
              </w:rPr>
              <w:t xml:space="preserve"> </w:t>
            </w:r>
          </w:p>
          <w:p w:rsidR="007A66C2" w:rsidRPr="00A24289" w:rsidRDefault="007A66C2" w:rsidP="005E3DEC">
            <w:pPr>
              <w:rPr>
                <w:rFonts w:ascii="Arial" w:hAnsi="Arial" w:cs="Arial"/>
                <w:i/>
                <w:sz w:val="24"/>
                <w:szCs w:val="24"/>
                <w:lang w:val="es-ES_tradnl"/>
              </w:rPr>
            </w:pPr>
          </w:p>
        </w:tc>
      </w:tr>
    </w:tbl>
    <w:p w:rsidR="007A66C2" w:rsidRDefault="007A66C2" w:rsidP="007A66C2">
      <w:pPr>
        <w:tabs>
          <w:tab w:val="right" w:pos="8498"/>
        </w:tabs>
        <w:spacing w:after="0"/>
        <w:jc w:val="both"/>
        <w:rPr>
          <w:rFonts w:ascii="Arial" w:hAnsi="Arial" w:cs="Arial"/>
        </w:rPr>
      </w:pPr>
    </w:p>
    <w:p w:rsidR="00AE7035" w:rsidRPr="00BB5314" w:rsidRDefault="00AE7035" w:rsidP="00AE7035">
      <w:pPr>
        <w:tabs>
          <w:tab w:val="right" w:pos="8498"/>
        </w:tabs>
        <w:spacing w:after="0"/>
        <w:jc w:val="both"/>
        <w:rPr>
          <w:rFonts w:ascii="Arial" w:hAnsi="Arial" w:cs="Arial"/>
        </w:rPr>
      </w:pPr>
      <w:r>
        <w:rPr>
          <w:rFonts w:ascii="Arial" w:hAnsi="Arial" w:cs="Arial"/>
        </w:rPr>
        <w:t>S</w:t>
      </w:r>
      <w:r w:rsidRPr="00BB5314">
        <w:rPr>
          <w:rFonts w:ascii="Arial" w:hAnsi="Arial" w:cs="Arial"/>
        </w:rPr>
        <w:t xml:space="preserve">on semejantes por que cumplen las condiciones que define cuando dos </w:t>
      </w:r>
      <w:r>
        <w:rPr>
          <w:rFonts w:ascii="Arial" w:hAnsi="Arial" w:cs="Arial"/>
        </w:rPr>
        <w:t xml:space="preserve"> triángulos  </w:t>
      </w:r>
      <w:r w:rsidRPr="00BB5314">
        <w:rPr>
          <w:rFonts w:ascii="Arial" w:hAnsi="Arial" w:cs="Arial"/>
        </w:rPr>
        <w:t>son semejantes:</w:t>
      </w:r>
    </w:p>
    <w:p w:rsidR="00AE7035" w:rsidRPr="00AE7035" w:rsidRDefault="00AE7035" w:rsidP="00AE7035">
      <w:pPr>
        <w:tabs>
          <w:tab w:val="right" w:pos="8498"/>
        </w:tabs>
        <w:spacing w:after="0"/>
        <w:jc w:val="both"/>
        <w:rPr>
          <w:rFonts w:ascii="Arial" w:hAnsi="Arial" w:cs="Arial"/>
        </w:rPr>
      </w:pPr>
      <w:r w:rsidRPr="004374E8">
        <w:rPr>
          <w:rFonts w:ascii="Arial" w:hAnsi="Arial" w:cs="Arial"/>
        </w:rPr>
        <w:t xml:space="preserve">  </w:t>
      </w:r>
    </w:p>
    <w:p w:rsidR="00AE7035" w:rsidRPr="00F17BAE" w:rsidRDefault="00AE7035" w:rsidP="00AE7035">
      <w:pPr>
        <w:pStyle w:val="Prrafodelista"/>
        <w:numPr>
          <w:ilvl w:val="0"/>
          <w:numId w:val="24"/>
        </w:numPr>
        <w:tabs>
          <w:tab w:val="right" w:pos="8498"/>
        </w:tabs>
        <w:spacing w:after="0"/>
        <w:jc w:val="both"/>
        <w:rPr>
          <w:rFonts w:ascii="Arial" w:eastAsiaTheme="minorEastAsia" w:hAnsi="Arial" w:cs="Arial"/>
        </w:rPr>
      </w:pPr>
      <w:r>
        <w:rPr>
          <w:rFonts w:ascii="Arial" w:eastAsiaTheme="minorEastAsia" w:hAnsi="Arial" w:cs="Arial"/>
        </w:rPr>
        <w:t>&lt;&lt;MA_09_09_10</w:t>
      </w:r>
      <w:r w:rsidRPr="00F17BAE">
        <w:rPr>
          <w:rFonts w:ascii="Arial" w:eastAsiaTheme="minorEastAsia" w:hAnsi="Arial" w:cs="Arial"/>
        </w:rPr>
        <w:t>.gif&gt;&gt;</w:t>
      </w:r>
    </w:p>
    <w:p w:rsidR="00AE7035" w:rsidRPr="00AE7035" w:rsidRDefault="00AE7035" w:rsidP="00AE7035">
      <w:pPr>
        <w:pStyle w:val="Prrafodelista"/>
        <w:numPr>
          <w:ilvl w:val="0"/>
          <w:numId w:val="24"/>
        </w:numPr>
        <w:tabs>
          <w:tab w:val="right" w:pos="8498"/>
        </w:tabs>
        <w:spacing w:after="0"/>
        <w:jc w:val="both"/>
        <w:rPr>
          <w:rFonts w:ascii="Arial" w:hAnsi="Arial" w:cs="Arial"/>
        </w:rPr>
      </w:pPr>
      <w:r w:rsidRPr="00A24289">
        <w:rPr>
          <w:rFonts w:ascii="Cambria Math" w:hAnsi="Cambria Math" w:cs="Cambria Math"/>
          <w:i/>
        </w:rPr>
        <w:t>∡</w:t>
      </w:r>
      <w:r>
        <w:rPr>
          <w:rFonts w:ascii="Cambria Math" w:hAnsi="Cambria Math" w:cs="Cambria Math"/>
          <w:i/>
        </w:rPr>
        <w:t xml:space="preserve"> </w:t>
      </w:r>
      <w:r>
        <w:rPr>
          <w:rFonts w:ascii="Arial" w:hAnsi="Arial" w:cs="Arial"/>
          <w:i/>
        </w:rPr>
        <w:t>CAB</w:t>
      </w:r>
      <w:r w:rsidRPr="0093239E">
        <w:rPr>
          <w:rFonts w:ascii="Cambria Math" w:eastAsiaTheme="minorEastAsia" w:hAnsi="Cambria Math" w:cs="Cambria Math"/>
          <w:i/>
        </w:rPr>
        <w:t>≅</w:t>
      </w:r>
      <w:r w:rsidRPr="0093239E">
        <w:rPr>
          <w:rFonts w:ascii="Arial" w:hAnsi="Arial" w:cs="Arial"/>
        </w:rPr>
        <w:t xml:space="preserve"> </w:t>
      </w:r>
      <w:r>
        <w:rPr>
          <w:rFonts w:ascii="Arial" w:hAnsi="Arial" w:cs="Arial"/>
          <w:i/>
        </w:rPr>
        <w:t xml:space="preserve"> </w:t>
      </w:r>
      <w:r w:rsidRPr="00A24289">
        <w:rPr>
          <w:rFonts w:ascii="Cambria Math" w:hAnsi="Cambria Math" w:cs="Cambria Math"/>
          <w:i/>
        </w:rPr>
        <w:t>∡</w:t>
      </w:r>
      <w:r>
        <w:rPr>
          <w:rFonts w:ascii="Cambria Math" w:hAnsi="Cambria Math" w:cs="Cambria Math"/>
          <w:i/>
        </w:rPr>
        <w:t xml:space="preserve"> </w:t>
      </w:r>
      <w:r>
        <w:rPr>
          <w:rFonts w:ascii="Arial" w:hAnsi="Arial" w:cs="Arial"/>
          <w:i/>
        </w:rPr>
        <w:t xml:space="preserve">C´A´B´, </w:t>
      </w:r>
      <w:r w:rsidRPr="00A24289">
        <w:rPr>
          <w:rFonts w:ascii="Cambria Math" w:hAnsi="Cambria Math" w:cs="Cambria Math"/>
          <w:i/>
        </w:rPr>
        <w:t>∡</w:t>
      </w:r>
      <w:r>
        <w:rPr>
          <w:rFonts w:ascii="Cambria Math" w:hAnsi="Cambria Math" w:cs="Cambria Math"/>
          <w:i/>
        </w:rPr>
        <w:t xml:space="preserve"> </w:t>
      </w:r>
      <w:r>
        <w:rPr>
          <w:rFonts w:ascii="Arial" w:hAnsi="Arial" w:cs="Arial"/>
          <w:i/>
        </w:rPr>
        <w:t>ABC</w:t>
      </w:r>
      <w:r w:rsidRPr="0093239E">
        <w:rPr>
          <w:rFonts w:ascii="Cambria Math" w:eastAsiaTheme="minorEastAsia" w:hAnsi="Cambria Math" w:cs="Cambria Math"/>
          <w:i/>
        </w:rPr>
        <w:t>≅</w:t>
      </w:r>
      <w:r w:rsidRPr="0093239E">
        <w:rPr>
          <w:rFonts w:ascii="Arial" w:hAnsi="Arial" w:cs="Arial"/>
        </w:rPr>
        <w:t xml:space="preserve"> </w:t>
      </w:r>
      <w:r w:rsidRPr="00A24289">
        <w:rPr>
          <w:rFonts w:ascii="Cambria Math" w:hAnsi="Cambria Math" w:cs="Cambria Math"/>
          <w:i/>
        </w:rPr>
        <w:t>∡</w:t>
      </w:r>
      <w:r>
        <w:rPr>
          <w:rFonts w:ascii="Cambria Math" w:hAnsi="Cambria Math" w:cs="Cambria Math"/>
          <w:i/>
        </w:rPr>
        <w:t xml:space="preserve"> </w:t>
      </w:r>
      <w:r>
        <w:rPr>
          <w:rFonts w:ascii="Arial" w:hAnsi="Arial" w:cs="Arial"/>
          <w:i/>
        </w:rPr>
        <w:t xml:space="preserve">A´B´C´, </w:t>
      </w:r>
      <w:r w:rsidRPr="00A24289">
        <w:rPr>
          <w:rFonts w:ascii="Cambria Math" w:hAnsi="Cambria Math" w:cs="Cambria Math"/>
          <w:i/>
        </w:rPr>
        <w:t>∡</w:t>
      </w:r>
      <w:r>
        <w:rPr>
          <w:rFonts w:ascii="Cambria Math" w:hAnsi="Cambria Math" w:cs="Cambria Math"/>
          <w:i/>
        </w:rPr>
        <w:t xml:space="preserve"> </w:t>
      </w:r>
      <w:r>
        <w:rPr>
          <w:rFonts w:ascii="Arial" w:hAnsi="Arial" w:cs="Arial"/>
          <w:i/>
        </w:rPr>
        <w:t>BCA</w:t>
      </w:r>
      <w:r w:rsidRPr="0093239E">
        <w:rPr>
          <w:rFonts w:ascii="Cambria Math" w:eastAsiaTheme="minorEastAsia" w:hAnsi="Cambria Math" w:cs="Cambria Math"/>
          <w:i/>
        </w:rPr>
        <w:t>≅</w:t>
      </w:r>
      <w:r w:rsidRPr="0093239E">
        <w:rPr>
          <w:rFonts w:ascii="Arial" w:hAnsi="Arial" w:cs="Arial"/>
        </w:rPr>
        <w:t xml:space="preserve"> </w:t>
      </w:r>
      <w:r>
        <w:rPr>
          <w:rFonts w:ascii="Arial" w:hAnsi="Arial" w:cs="Arial"/>
          <w:i/>
        </w:rPr>
        <w:t xml:space="preserve"> </w:t>
      </w:r>
      <w:r w:rsidRPr="00A24289">
        <w:rPr>
          <w:rFonts w:ascii="Cambria Math" w:hAnsi="Cambria Math" w:cs="Cambria Math"/>
          <w:i/>
        </w:rPr>
        <w:t>∡</w:t>
      </w:r>
      <w:r>
        <w:rPr>
          <w:rFonts w:ascii="Cambria Math" w:hAnsi="Cambria Math" w:cs="Cambria Math"/>
          <w:i/>
        </w:rPr>
        <w:t xml:space="preserve"> </w:t>
      </w:r>
      <w:r>
        <w:rPr>
          <w:rFonts w:ascii="Arial" w:hAnsi="Arial" w:cs="Arial"/>
          <w:i/>
        </w:rPr>
        <w:t>B´C´A´</w:t>
      </w:r>
    </w:p>
    <w:p w:rsidR="00E11A01" w:rsidRDefault="00E11A01" w:rsidP="00AE7035">
      <w:pPr>
        <w:tabs>
          <w:tab w:val="right" w:pos="8498"/>
        </w:tabs>
        <w:rPr>
          <w:rFonts w:ascii="Arial" w:hAnsi="Arial" w:cs="Arial"/>
        </w:rPr>
      </w:pPr>
    </w:p>
    <w:p w:rsidR="00AE7035" w:rsidRPr="004374E8" w:rsidRDefault="00E11A01" w:rsidP="00AE7035">
      <w:pPr>
        <w:tabs>
          <w:tab w:val="right" w:pos="8498"/>
        </w:tabs>
        <w:rPr>
          <w:rFonts w:ascii="Arial" w:hAnsi="Arial" w:cs="Arial"/>
          <w:i/>
        </w:rPr>
      </w:pPr>
      <w:r>
        <w:rPr>
          <w:rFonts w:ascii="Arial" w:hAnsi="Arial" w:cs="Arial"/>
        </w:rPr>
        <w:t xml:space="preserve">Por lo anterior se puede concluir que </w:t>
      </w:r>
      <w:r w:rsidR="00AE7035">
        <w:rPr>
          <w:rFonts w:ascii="Arial" w:hAnsi="Arial" w:cs="Arial"/>
        </w:rPr>
        <w:t xml:space="preserve"> </w:t>
      </w:r>
      <w:r w:rsidRPr="005D047C">
        <w:rPr>
          <w:rFonts w:ascii="Arial" w:hAnsi="Arial" w:cs="Arial"/>
          <w:i/>
        </w:rPr>
        <w:t>∆</w:t>
      </w:r>
      <w:r w:rsidR="00AE7035">
        <w:rPr>
          <w:rFonts w:ascii="Arial" w:hAnsi="Arial" w:cs="Arial"/>
        </w:rPr>
        <w:t>ABC</w:t>
      </w:r>
      <w:r w:rsidR="00AE7035">
        <w:t>≈</w:t>
      </w:r>
      <w:r w:rsidR="00AE7035">
        <w:rPr>
          <w:rFonts w:ascii="Arial" w:hAnsi="Arial" w:cs="Arial"/>
        </w:rPr>
        <w:t xml:space="preserve"> </w:t>
      </w:r>
      <w:r w:rsidRPr="005D047C">
        <w:rPr>
          <w:rFonts w:ascii="Arial" w:hAnsi="Arial" w:cs="Arial"/>
          <w:i/>
        </w:rPr>
        <w:t>∆</w:t>
      </w:r>
      <w:r w:rsidR="00AE7035">
        <w:rPr>
          <w:rFonts w:ascii="Arial" w:hAnsi="Arial" w:cs="Arial"/>
        </w:rPr>
        <w:t xml:space="preserve">A´B´C´  </w:t>
      </w:r>
    </w:p>
    <w:p w:rsidR="006822F5" w:rsidRDefault="00E11A01" w:rsidP="007A66C2">
      <w:pPr>
        <w:tabs>
          <w:tab w:val="right" w:pos="8498"/>
        </w:tabs>
        <w:spacing w:after="0"/>
        <w:jc w:val="both"/>
        <w:rPr>
          <w:rFonts w:ascii="Arial" w:hAnsi="Arial" w:cs="Arial"/>
        </w:rPr>
      </w:pPr>
      <w:r>
        <w:rPr>
          <w:rFonts w:ascii="Arial" w:hAnsi="Arial" w:cs="Arial"/>
        </w:rPr>
        <w:t>A simple vista es sencillo determinar cuando dos triángulos son semejantes</w:t>
      </w:r>
      <w:r w:rsidR="009A3E94">
        <w:rPr>
          <w:rFonts w:ascii="Arial" w:hAnsi="Arial" w:cs="Arial"/>
        </w:rPr>
        <w:t xml:space="preserve">, </w:t>
      </w:r>
      <w:r>
        <w:rPr>
          <w:rFonts w:ascii="Arial" w:hAnsi="Arial" w:cs="Arial"/>
        </w:rPr>
        <w:t xml:space="preserve"> si se tiene todas las medidas de </w:t>
      </w:r>
      <w:r w:rsidR="009A3E94">
        <w:rPr>
          <w:rFonts w:ascii="Arial" w:hAnsi="Arial" w:cs="Arial"/>
        </w:rPr>
        <w:t>los lados  y de los ángulos de de los dos triángulos, pero si no se tiene todas las medidas de los lados y los ángulos de los triángulos ¿será posible determinar  cuando dos triángulos son semejantes?,  la respuesta es en algunas ocasiones</w:t>
      </w:r>
      <w:r w:rsidR="00195955">
        <w:rPr>
          <w:rFonts w:ascii="Arial" w:hAnsi="Arial" w:cs="Arial"/>
        </w:rPr>
        <w:t xml:space="preserve">, ya que existen  algunos </w:t>
      </w:r>
      <w:r w:rsidR="006822F5">
        <w:rPr>
          <w:rFonts w:ascii="Arial" w:hAnsi="Arial" w:cs="Arial"/>
        </w:rPr>
        <w:t xml:space="preserve"> criterios de semejanza para triángulos,</w:t>
      </w:r>
      <w:r w:rsidR="00195955">
        <w:rPr>
          <w:rFonts w:ascii="Arial" w:hAnsi="Arial" w:cs="Arial"/>
        </w:rPr>
        <w:t xml:space="preserve"> a continuación se mostraran dichos criterios de semejanza entre triangulos</w:t>
      </w:r>
      <w:r w:rsidR="006822F5">
        <w:rPr>
          <w:rFonts w:ascii="Arial" w:hAnsi="Arial" w:cs="Arial"/>
        </w:rPr>
        <w:t>:</w:t>
      </w:r>
    </w:p>
    <w:p w:rsidR="006822F5" w:rsidRDefault="006822F5" w:rsidP="007A66C2">
      <w:pPr>
        <w:tabs>
          <w:tab w:val="right" w:pos="8498"/>
        </w:tabs>
        <w:spacing w:after="0"/>
        <w:jc w:val="both"/>
        <w:rPr>
          <w:rFonts w:ascii="Arial" w:hAnsi="Arial" w:cs="Arial"/>
        </w:rPr>
      </w:pPr>
    </w:p>
    <w:p w:rsidR="006822F5" w:rsidRDefault="006822F5" w:rsidP="009968FF">
      <w:pPr>
        <w:tabs>
          <w:tab w:val="right" w:pos="8498"/>
        </w:tabs>
        <w:spacing w:after="0"/>
        <w:jc w:val="both"/>
        <w:rPr>
          <w:rFonts w:ascii="Arial" w:hAnsi="Arial" w:cs="Arial"/>
        </w:rPr>
      </w:pPr>
      <w:r w:rsidRPr="00DA45D6">
        <w:rPr>
          <w:rFonts w:ascii="Arial" w:hAnsi="Arial" w:cs="Arial"/>
          <w:b/>
        </w:rPr>
        <w:t>Criterio</w:t>
      </w:r>
      <w:r w:rsidR="009968FF">
        <w:rPr>
          <w:rFonts w:ascii="Arial" w:hAnsi="Arial" w:cs="Arial"/>
          <w:b/>
        </w:rPr>
        <w:t xml:space="preserve"> </w:t>
      </w:r>
      <w:r w:rsidRPr="00DA45D6">
        <w:rPr>
          <w:rFonts w:ascii="Arial" w:hAnsi="Arial" w:cs="Arial"/>
          <w:b/>
        </w:rPr>
        <w:t>1</w:t>
      </w:r>
      <w:r w:rsidR="009968FF">
        <w:rPr>
          <w:rFonts w:ascii="Arial" w:hAnsi="Arial" w:cs="Arial"/>
          <w:b/>
        </w:rPr>
        <w:t xml:space="preserve"> AA:</w:t>
      </w:r>
      <w:r>
        <w:rPr>
          <w:rFonts w:ascii="Arial" w:hAnsi="Arial" w:cs="Arial"/>
        </w:rPr>
        <w:t xml:space="preserve"> Dos triángulos son semejantes si tiene dos ángulos</w:t>
      </w:r>
      <w:r w:rsidR="009968FF">
        <w:rPr>
          <w:rFonts w:ascii="Arial" w:hAnsi="Arial" w:cs="Arial"/>
        </w:rPr>
        <w:t xml:space="preserve"> </w:t>
      </w:r>
      <w:r>
        <w:rPr>
          <w:rFonts w:ascii="Arial" w:hAnsi="Arial" w:cs="Arial"/>
        </w:rPr>
        <w:t xml:space="preserve">correspondientes congruentes. </w:t>
      </w:r>
    </w:p>
    <w:p w:rsidR="00DA45D6" w:rsidRDefault="006822F5" w:rsidP="007A66C2">
      <w:pPr>
        <w:tabs>
          <w:tab w:val="right" w:pos="8498"/>
        </w:tabs>
        <w:spacing w:after="0"/>
        <w:jc w:val="both"/>
        <w:rPr>
          <w:rFonts w:ascii="Arial" w:hAnsi="Arial" w:cs="Arial"/>
        </w:rPr>
      </w:pPr>
      <w:r>
        <w:rPr>
          <w:rFonts w:ascii="Arial" w:hAnsi="Arial" w:cs="Arial"/>
        </w:rPr>
        <w:t xml:space="preserve">  </w:t>
      </w:r>
    </w:p>
    <w:p w:rsidR="00DA45D6" w:rsidRPr="007A66C2" w:rsidRDefault="006822F5" w:rsidP="007A66C2">
      <w:pPr>
        <w:tabs>
          <w:tab w:val="right" w:pos="8498"/>
        </w:tabs>
        <w:spacing w:after="0"/>
        <w:jc w:val="both"/>
        <w:rPr>
          <w:rFonts w:ascii="Arial" w:hAnsi="Arial" w:cs="Arial"/>
        </w:rPr>
      </w:pPr>
      <w:r>
        <w:rPr>
          <w:rFonts w:ascii="Arial" w:hAnsi="Arial" w:cs="Arial"/>
        </w:rPr>
        <w:t xml:space="preserve"> </w:t>
      </w:r>
      <w:r w:rsidR="009A3E94">
        <w:rPr>
          <w:rFonts w:ascii="Arial" w:hAnsi="Arial" w:cs="Arial"/>
        </w:rPr>
        <w:t xml:space="preserve">  </w:t>
      </w:r>
    </w:p>
    <w:tbl>
      <w:tblPr>
        <w:tblStyle w:val="Tablaconcuadrcula1"/>
        <w:tblW w:w="0" w:type="auto"/>
        <w:tblLayout w:type="fixed"/>
        <w:tblLook w:val="04A0"/>
      </w:tblPr>
      <w:tblGrid>
        <w:gridCol w:w="2943"/>
        <w:gridCol w:w="6111"/>
      </w:tblGrid>
      <w:tr w:rsidR="00DA45D6" w:rsidRPr="00492F5C" w:rsidTr="005E3DEC">
        <w:tc>
          <w:tcPr>
            <w:tcW w:w="9054" w:type="dxa"/>
            <w:gridSpan w:val="2"/>
            <w:shd w:val="clear" w:color="auto" w:fill="0D0D0D" w:themeFill="text1" w:themeFillTint="F2"/>
          </w:tcPr>
          <w:p w:rsidR="00DA45D6" w:rsidRPr="00492F5C" w:rsidRDefault="00DA45D6" w:rsidP="005E3DEC">
            <w:pPr>
              <w:jc w:val="center"/>
              <w:rPr>
                <w:rFonts w:ascii="Arial" w:hAnsi="Arial" w:cs="Arial"/>
                <w:b/>
                <w:sz w:val="24"/>
                <w:szCs w:val="24"/>
              </w:rPr>
            </w:pPr>
            <w:r w:rsidRPr="00492F5C">
              <w:rPr>
                <w:rFonts w:ascii="Arial" w:hAnsi="Arial" w:cs="Arial"/>
                <w:b/>
                <w:sz w:val="24"/>
                <w:szCs w:val="24"/>
              </w:rPr>
              <w:t>Imagen (fotografía, gráfica o ilustración)</w:t>
            </w:r>
          </w:p>
        </w:tc>
      </w:tr>
      <w:tr w:rsidR="00DA45D6" w:rsidRPr="00492F5C" w:rsidTr="005E3DEC">
        <w:tc>
          <w:tcPr>
            <w:tcW w:w="2943" w:type="dxa"/>
          </w:tcPr>
          <w:p w:rsidR="00DA45D6" w:rsidRPr="00492F5C" w:rsidRDefault="00DA45D6" w:rsidP="005E3DEC">
            <w:pPr>
              <w:rPr>
                <w:rFonts w:ascii="Arial" w:hAnsi="Arial" w:cs="Arial"/>
                <w:b/>
                <w:sz w:val="24"/>
                <w:szCs w:val="24"/>
              </w:rPr>
            </w:pPr>
            <w:r w:rsidRPr="00492F5C">
              <w:rPr>
                <w:rFonts w:ascii="Arial" w:hAnsi="Arial" w:cs="Arial"/>
                <w:b/>
                <w:sz w:val="24"/>
                <w:szCs w:val="24"/>
              </w:rPr>
              <w:t>Código</w:t>
            </w:r>
          </w:p>
        </w:tc>
        <w:tc>
          <w:tcPr>
            <w:tcW w:w="6111" w:type="dxa"/>
          </w:tcPr>
          <w:p w:rsidR="00DA45D6" w:rsidRPr="00492F5C" w:rsidRDefault="00DA45D6" w:rsidP="005E3DEC">
            <w:pPr>
              <w:rPr>
                <w:rFonts w:ascii="Arial" w:hAnsi="Arial" w:cs="Arial"/>
                <w:b/>
                <w:sz w:val="24"/>
                <w:szCs w:val="24"/>
              </w:rPr>
            </w:pPr>
            <w:r w:rsidRPr="00492F5C">
              <w:rPr>
                <w:rFonts w:ascii="Arial" w:hAnsi="Arial" w:cs="Arial"/>
                <w:sz w:val="24"/>
                <w:szCs w:val="24"/>
              </w:rPr>
              <w:t>MA_09_05_IMG</w:t>
            </w:r>
            <w:r>
              <w:rPr>
                <w:rFonts w:ascii="Arial" w:hAnsi="Arial" w:cs="Arial"/>
                <w:sz w:val="24"/>
                <w:szCs w:val="24"/>
              </w:rPr>
              <w:t>1</w:t>
            </w:r>
            <w:r w:rsidR="00E224AD">
              <w:rPr>
                <w:rFonts w:ascii="Arial" w:hAnsi="Arial" w:cs="Arial"/>
                <w:sz w:val="24"/>
                <w:szCs w:val="24"/>
              </w:rPr>
              <w:t>2</w:t>
            </w:r>
          </w:p>
        </w:tc>
      </w:tr>
      <w:tr w:rsidR="00DA45D6" w:rsidRPr="00492F5C" w:rsidTr="005E3DEC">
        <w:tc>
          <w:tcPr>
            <w:tcW w:w="2943" w:type="dxa"/>
          </w:tcPr>
          <w:p w:rsidR="00DA45D6" w:rsidRPr="00492F5C" w:rsidRDefault="00DA45D6" w:rsidP="005E3DEC">
            <w:pPr>
              <w:rPr>
                <w:rFonts w:ascii="Arial" w:hAnsi="Arial" w:cs="Arial"/>
                <w:sz w:val="24"/>
                <w:szCs w:val="24"/>
              </w:rPr>
            </w:pPr>
            <w:r w:rsidRPr="00492F5C">
              <w:rPr>
                <w:rFonts w:ascii="Arial" w:hAnsi="Arial" w:cs="Arial"/>
                <w:b/>
                <w:sz w:val="24"/>
                <w:szCs w:val="24"/>
              </w:rPr>
              <w:t>Descripción</w:t>
            </w:r>
          </w:p>
        </w:tc>
        <w:tc>
          <w:tcPr>
            <w:tcW w:w="6111" w:type="dxa"/>
          </w:tcPr>
          <w:p w:rsidR="00DA45D6" w:rsidRPr="00492F5C" w:rsidRDefault="009968FF" w:rsidP="005E3DEC">
            <w:pPr>
              <w:rPr>
                <w:rFonts w:ascii="Arial" w:hAnsi="Arial" w:cs="Arial"/>
                <w:sz w:val="24"/>
                <w:szCs w:val="24"/>
              </w:rPr>
            </w:pPr>
            <w:r>
              <w:rPr>
                <w:rFonts w:ascii="Arial" w:hAnsi="Arial" w:cs="Arial"/>
                <w:sz w:val="24"/>
                <w:szCs w:val="24"/>
              </w:rPr>
              <w:t xml:space="preserve">Triángulos semejantes </w:t>
            </w:r>
          </w:p>
        </w:tc>
      </w:tr>
      <w:tr w:rsidR="00DA45D6" w:rsidRPr="00492F5C" w:rsidTr="005E3DEC">
        <w:tc>
          <w:tcPr>
            <w:tcW w:w="2943" w:type="dxa"/>
          </w:tcPr>
          <w:p w:rsidR="00DA45D6" w:rsidRPr="00492F5C" w:rsidRDefault="00DA45D6" w:rsidP="005E3DEC">
            <w:pPr>
              <w:rPr>
                <w:rFonts w:ascii="Arial" w:hAnsi="Arial" w:cs="Arial"/>
                <w:sz w:val="24"/>
                <w:szCs w:val="24"/>
              </w:rPr>
            </w:pPr>
            <w:r w:rsidRPr="00492F5C">
              <w:rPr>
                <w:rFonts w:ascii="Arial" w:hAnsi="Arial" w:cs="Arial"/>
                <w:b/>
                <w:sz w:val="24"/>
                <w:szCs w:val="24"/>
              </w:rPr>
              <w:t xml:space="preserve">Código Shutterstock (o </w:t>
            </w:r>
            <w:r w:rsidRPr="00492F5C">
              <w:rPr>
                <w:rFonts w:ascii="Arial" w:hAnsi="Arial" w:cs="Arial"/>
                <w:b/>
                <w:sz w:val="24"/>
                <w:szCs w:val="24"/>
              </w:rPr>
              <w:lastRenderedPageBreak/>
              <w:t>URL o la ruta en AulaPlaneta)</w:t>
            </w:r>
          </w:p>
        </w:tc>
        <w:tc>
          <w:tcPr>
            <w:tcW w:w="6111" w:type="dxa"/>
          </w:tcPr>
          <w:p w:rsidR="00DA45D6" w:rsidRDefault="00DA45D6" w:rsidP="005E3DEC">
            <w:pPr>
              <w:rPr>
                <w:rStyle w:val="Refdecomentario"/>
                <w:rFonts w:ascii="Calibri" w:eastAsia="Calibri" w:hAnsi="Calibri" w:cs="Times New Roman"/>
              </w:rPr>
            </w:pPr>
            <w:r w:rsidRPr="00492F5C">
              <w:rPr>
                <w:rStyle w:val="Refdecomentario"/>
                <w:rFonts w:ascii="Calibri" w:eastAsia="Calibri" w:hAnsi="Calibri" w:cs="Times New Roman"/>
              </w:rPr>
              <w:lastRenderedPageBreak/>
              <w:t xml:space="preserve"> </w:t>
            </w:r>
          </w:p>
          <w:p w:rsidR="00DA45D6" w:rsidRDefault="009513F9" w:rsidP="005E3DEC">
            <w:pPr>
              <w:rPr>
                <w:rStyle w:val="Refdecomentario"/>
                <w:rFonts w:ascii="Calibri" w:eastAsia="Calibri" w:hAnsi="Calibri" w:cs="Times New Roman"/>
              </w:rPr>
            </w:pPr>
            <w:r>
              <w:rPr>
                <w:rFonts w:ascii="Calibri" w:eastAsia="Calibri" w:hAnsi="Calibri" w:cs="Times New Roman"/>
                <w:noProof/>
                <w:sz w:val="18"/>
                <w:szCs w:val="18"/>
                <w:lang w:val="es-ES" w:eastAsia="es-ES"/>
              </w:rPr>
              <w:lastRenderedPageBreak/>
              <w:drawing>
                <wp:inline distT="0" distB="0" distL="0" distR="0">
                  <wp:extent cx="4109839" cy="1943100"/>
                  <wp:effectExtent l="19050" t="0" r="4961" b="0"/>
                  <wp:docPr id="19" name="Imagen 7" descr="I:\ecuaciones tema 9\imagene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ecuaciones tema 9\imagenes\8.JPG"/>
                          <pic:cNvPicPr>
                            <a:picLocks noChangeAspect="1" noChangeArrowheads="1"/>
                          </pic:cNvPicPr>
                        </pic:nvPicPr>
                        <pic:blipFill>
                          <a:blip r:embed="rId20"/>
                          <a:srcRect/>
                          <a:stretch>
                            <a:fillRect/>
                          </a:stretch>
                        </pic:blipFill>
                        <pic:spPr bwMode="auto">
                          <a:xfrm>
                            <a:off x="0" y="0"/>
                            <a:ext cx="4115385" cy="1945722"/>
                          </a:xfrm>
                          <a:prstGeom prst="rect">
                            <a:avLst/>
                          </a:prstGeom>
                          <a:noFill/>
                          <a:ln w="9525">
                            <a:noFill/>
                            <a:miter lim="800000"/>
                            <a:headEnd/>
                            <a:tailEnd/>
                          </a:ln>
                        </pic:spPr>
                      </pic:pic>
                    </a:graphicData>
                  </a:graphic>
                </wp:inline>
              </w:drawing>
            </w:r>
          </w:p>
          <w:p w:rsidR="00DA45D6" w:rsidRDefault="00DA45D6" w:rsidP="005E3DEC">
            <w:pPr>
              <w:rPr>
                <w:rStyle w:val="Refdecomentario"/>
                <w:rFonts w:ascii="Calibri" w:eastAsia="Calibri" w:hAnsi="Calibri" w:cs="Times New Roman"/>
              </w:rPr>
            </w:pPr>
          </w:p>
          <w:p w:rsidR="00DA45D6" w:rsidRDefault="00DA45D6" w:rsidP="005E3DEC">
            <w:pPr>
              <w:rPr>
                <w:rStyle w:val="Refdecomentario"/>
                <w:rFonts w:ascii="Calibri" w:eastAsia="Calibri" w:hAnsi="Calibri" w:cs="Times New Roman"/>
              </w:rPr>
            </w:pPr>
          </w:p>
          <w:p w:rsidR="00DA45D6" w:rsidRDefault="00DA45D6" w:rsidP="005E3DEC">
            <w:pPr>
              <w:rPr>
                <w:rStyle w:val="Refdecomentario"/>
                <w:rFonts w:ascii="Calibri" w:eastAsia="Calibri" w:hAnsi="Calibri" w:cs="Times New Roman"/>
              </w:rPr>
            </w:pPr>
          </w:p>
          <w:p w:rsidR="00DA45D6" w:rsidRDefault="00DA45D6" w:rsidP="005E3DEC">
            <w:pPr>
              <w:rPr>
                <w:rStyle w:val="Refdecomentario"/>
                <w:rFonts w:ascii="Calibri" w:eastAsia="Calibri" w:hAnsi="Calibri" w:cs="Times New Roman"/>
              </w:rPr>
            </w:pPr>
          </w:p>
          <w:p w:rsidR="00DA45D6" w:rsidRPr="00492F5C" w:rsidRDefault="00DA45D6" w:rsidP="005E3DEC">
            <w:pPr>
              <w:rPr>
                <w:rFonts w:ascii="Arial" w:hAnsi="Arial" w:cs="Arial"/>
                <w:sz w:val="24"/>
                <w:szCs w:val="24"/>
              </w:rPr>
            </w:pPr>
          </w:p>
        </w:tc>
      </w:tr>
      <w:tr w:rsidR="00DA45D6" w:rsidRPr="00492F5C" w:rsidTr="005E3DEC">
        <w:trPr>
          <w:trHeight w:val="70"/>
        </w:trPr>
        <w:tc>
          <w:tcPr>
            <w:tcW w:w="2943" w:type="dxa"/>
          </w:tcPr>
          <w:p w:rsidR="00DA45D6" w:rsidRPr="00492F5C" w:rsidRDefault="00DA45D6" w:rsidP="005E3DEC">
            <w:pPr>
              <w:rPr>
                <w:rFonts w:ascii="Arial" w:hAnsi="Arial" w:cs="Arial"/>
                <w:sz w:val="24"/>
                <w:szCs w:val="24"/>
              </w:rPr>
            </w:pPr>
            <w:r w:rsidRPr="00492F5C">
              <w:rPr>
                <w:rFonts w:ascii="Arial" w:hAnsi="Arial" w:cs="Arial"/>
                <w:b/>
                <w:sz w:val="24"/>
                <w:szCs w:val="24"/>
              </w:rPr>
              <w:lastRenderedPageBreak/>
              <w:t>Pie de imagen</w:t>
            </w:r>
          </w:p>
        </w:tc>
        <w:tc>
          <w:tcPr>
            <w:tcW w:w="6111" w:type="dxa"/>
          </w:tcPr>
          <w:p w:rsidR="00DA45D6" w:rsidRPr="004374E8" w:rsidRDefault="00DA45D6" w:rsidP="005E3DEC">
            <w:pPr>
              <w:tabs>
                <w:tab w:val="right" w:pos="8498"/>
              </w:tabs>
              <w:rPr>
                <w:rFonts w:ascii="Arial" w:hAnsi="Arial" w:cs="Arial"/>
                <w:i/>
              </w:rPr>
            </w:pPr>
            <w:r w:rsidRPr="005D047C">
              <w:rPr>
                <w:rFonts w:ascii="Arial" w:hAnsi="Arial" w:cs="Arial"/>
                <w:i/>
              </w:rPr>
              <w:t>∆</w:t>
            </w:r>
            <w:r>
              <w:rPr>
                <w:rFonts w:ascii="Arial" w:hAnsi="Arial" w:cs="Arial"/>
              </w:rPr>
              <w:t>ABC</w:t>
            </w:r>
            <w:r>
              <w:t>≈</w:t>
            </w:r>
            <w:r>
              <w:rPr>
                <w:rFonts w:ascii="Arial" w:hAnsi="Arial" w:cs="Arial"/>
              </w:rPr>
              <w:t xml:space="preserve"> </w:t>
            </w:r>
            <w:r w:rsidRPr="005D047C">
              <w:rPr>
                <w:rFonts w:ascii="Arial" w:hAnsi="Arial" w:cs="Arial"/>
                <w:i/>
              </w:rPr>
              <w:t>∆</w:t>
            </w:r>
            <w:r>
              <w:rPr>
                <w:rFonts w:ascii="Arial" w:hAnsi="Arial" w:cs="Arial"/>
              </w:rPr>
              <w:t xml:space="preserve">A´B´C´   </w:t>
            </w:r>
            <w:r w:rsidRPr="00DA45D6">
              <w:rPr>
                <w:rFonts w:ascii="Arial" w:hAnsi="Arial" w:cs="Arial"/>
                <w:i/>
              </w:rPr>
              <w:t>por el criterio AA</w:t>
            </w:r>
          </w:p>
          <w:p w:rsidR="00DA45D6" w:rsidRPr="00A24289" w:rsidRDefault="00DA45D6" w:rsidP="005E3DEC">
            <w:pPr>
              <w:rPr>
                <w:rFonts w:ascii="Arial" w:hAnsi="Arial" w:cs="Arial"/>
                <w:i/>
                <w:sz w:val="24"/>
                <w:szCs w:val="24"/>
                <w:lang w:val="es-ES_tradnl"/>
              </w:rPr>
            </w:pPr>
          </w:p>
        </w:tc>
      </w:tr>
    </w:tbl>
    <w:p w:rsidR="00AE7035" w:rsidRDefault="00AE7035" w:rsidP="007A66C2">
      <w:pPr>
        <w:tabs>
          <w:tab w:val="right" w:pos="8498"/>
        </w:tabs>
        <w:spacing w:after="0"/>
        <w:jc w:val="both"/>
        <w:rPr>
          <w:rFonts w:ascii="Arial" w:hAnsi="Arial" w:cs="Arial"/>
        </w:rPr>
      </w:pPr>
    </w:p>
    <w:p w:rsidR="00DA45D6" w:rsidRDefault="00DA45D6" w:rsidP="007A66C2">
      <w:pPr>
        <w:tabs>
          <w:tab w:val="right" w:pos="8498"/>
        </w:tabs>
        <w:spacing w:after="0"/>
        <w:jc w:val="both"/>
        <w:rPr>
          <w:rFonts w:ascii="Arial" w:hAnsi="Arial" w:cs="Arial"/>
        </w:rPr>
      </w:pPr>
    </w:p>
    <w:p w:rsidR="009968FF" w:rsidRDefault="009968FF" w:rsidP="007A66C2">
      <w:pPr>
        <w:tabs>
          <w:tab w:val="right" w:pos="8498"/>
        </w:tabs>
        <w:spacing w:after="0"/>
        <w:jc w:val="both"/>
        <w:rPr>
          <w:rFonts w:ascii="Arial" w:hAnsi="Arial" w:cs="Arial"/>
        </w:rPr>
      </w:pPr>
      <w:r>
        <w:rPr>
          <w:rFonts w:ascii="Arial" w:hAnsi="Arial" w:cs="Arial"/>
          <w:b/>
        </w:rPr>
        <w:t xml:space="preserve"> </w:t>
      </w:r>
      <w:r w:rsidR="00DA45D6" w:rsidRPr="009968FF">
        <w:rPr>
          <w:rFonts w:ascii="Arial" w:hAnsi="Arial" w:cs="Arial"/>
          <w:b/>
        </w:rPr>
        <w:t>Criterio 2</w:t>
      </w:r>
      <w:r w:rsidRPr="009968FF">
        <w:rPr>
          <w:rFonts w:ascii="Arial" w:hAnsi="Arial" w:cs="Arial"/>
          <w:b/>
        </w:rPr>
        <w:t xml:space="preserve"> LLL:</w:t>
      </w:r>
      <w:r w:rsidR="00DA45D6">
        <w:rPr>
          <w:rFonts w:ascii="Arial" w:hAnsi="Arial" w:cs="Arial"/>
        </w:rPr>
        <w:t xml:space="preserve"> Dos triángulos son semejantes</w:t>
      </w:r>
      <w:r>
        <w:rPr>
          <w:rFonts w:ascii="Arial" w:hAnsi="Arial" w:cs="Arial"/>
        </w:rPr>
        <w:t xml:space="preserve"> si sus lados correspondientes son proporcionales.  </w:t>
      </w:r>
    </w:p>
    <w:p w:rsidR="009968FF" w:rsidRDefault="009968FF" w:rsidP="007A66C2">
      <w:pPr>
        <w:tabs>
          <w:tab w:val="right" w:pos="8498"/>
        </w:tabs>
        <w:spacing w:after="0"/>
        <w:jc w:val="both"/>
        <w:rPr>
          <w:rFonts w:ascii="Arial" w:hAnsi="Arial" w:cs="Arial"/>
        </w:rPr>
      </w:pPr>
    </w:p>
    <w:tbl>
      <w:tblPr>
        <w:tblStyle w:val="Tablaconcuadrcula1"/>
        <w:tblW w:w="0" w:type="auto"/>
        <w:tblLayout w:type="fixed"/>
        <w:tblLook w:val="04A0"/>
      </w:tblPr>
      <w:tblGrid>
        <w:gridCol w:w="2943"/>
        <w:gridCol w:w="6111"/>
      </w:tblGrid>
      <w:tr w:rsidR="009968FF" w:rsidRPr="00492F5C" w:rsidTr="005E3DEC">
        <w:tc>
          <w:tcPr>
            <w:tcW w:w="9054" w:type="dxa"/>
            <w:gridSpan w:val="2"/>
            <w:shd w:val="clear" w:color="auto" w:fill="0D0D0D" w:themeFill="text1" w:themeFillTint="F2"/>
          </w:tcPr>
          <w:p w:rsidR="009968FF" w:rsidRPr="00492F5C" w:rsidRDefault="009968FF" w:rsidP="005E3DEC">
            <w:pPr>
              <w:jc w:val="center"/>
              <w:rPr>
                <w:rFonts w:ascii="Arial" w:hAnsi="Arial" w:cs="Arial"/>
                <w:b/>
                <w:sz w:val="24"/>
                <w:szCs w:val="24"/>
              </w:rPr>
            </w:pPr>
            <w:r w:rsidRPr="00492F5C">
              <w:rPr>
                <w:rFonts w:ascii="Arial" w:hAnsi="Arial" w:cs="Arial"/>
                <w:b/>
                <w:sz w:val="24"/>
                <w:szCs w:val="24"/>
              </w:rPr>
              <w:t>Imagen (fotografía, gráfica o ilustración)</w:t>
            </w:r>
          </w:p>
        </w:tc>
      </w:tr>
      <w:tr w:rsidR="009968FF" w:rsidRPr="00492F5C" w:rsidTr="005E3DEC">
        <w:tc>
          <w:tcPr>
            <w:tcW w:w="2943" w:type="dxa"/>
          </w:tcPr>
          <w:p w:rsidR="009968FF" w:rsidRPr="00492F5C" w:rsidRDefault="009968FF" w:rsidP="005E3DEC">
            <w:pPr>
              <w:rPr>
                <w:rFonts w:ascii="Arial" w:hAnsi="Arial" w:cs="Arial"/>
                <w:b/>
                <w:sz w:val="24"/>
                <w:szCs w:val="24"/>
              </w:rPr>
            </w:pPr>
            <w:r w:rsidRPr="00492F5C">
              <w:rPr>
                <w:rFonts w:ascii="Arial" w:hAnsi="Arial" w:cs="Arial"/>
                <w:b/>
                <w:sz w:val="24"/>
                <w:szCs w:val="24"/>
              </w:rPr>
              <w:t>Código</w:t>
            </w:r>
          </w:p>
        </w:tc>
        <w:tc>
          <w:tcPr>
            <w:tcW w:w="6111" w:type="dxa"/>
          </w:tcPr>
          <w:p w:rsidR="009968FF" w:rsidRPr="00492F5C" w:rsidRDefault="009968FF" w:rsidP="005E3DEC">
            <w:pPr>
              <w:rPr>
                <w:rFonts w:ascii="Arial" w:hAnsi="Arial" w:cs="Arial"/>
                <w:b/>
                <w:sz w:val="24"/>
                <w:szCs w:val="24"/>
              </w:rPr>
            </w:pPr>
            <w:r w:rsidRPr="00492F5C">
              <w:rPr>
                <w:rFonts w:ascii="Arial" w:hAnsi="Arial" w:cs="Arial"/>
                <w:sz w:val="24"/>
                <w:szCs w:val="24"/>
              </w:rPr>
              <w:t>MA_09_05_IMG</w:t>
            </w:r>
            <w:r>
              <w:rPr>
                <w:rFonts w:ascii="Arial" w:hAnsi="Arial" w:cs="Arial"/>
                <w:sz w:val="24"/>
                <w:szCs w:val="24"/>
              </w:rPr>
              <w:t>1</w:t>
            </w:r>
            <w:r w:rsidR="00E224AD">
              <w:rPr>
                <w:rFonts w:ascii="Arial" w:hAnsi="Arial" w:cs="Arial"/>
                <w:sz w:val="24"/>
                <w:szCs w:val="24"/>
              </w:rPr>
              <w:t>3</w:t>
            </w:r>
          </w:p>
        </w:tc>
      </w:tr>
      <w:tr w:rsidR="009968FF" w:rsidRPr="00492F5C" w:rsidTr="005E3DEC">
        <w:tc>
          <w:tcPr>
            <w:tcW w:w="2943" w:type="dxa"/>
          </w:tcPr>
          <w:p w:rsidR="009968FF" w:rsidRPr="00492F5C" w:rsidRDefault="009968FF" w:rsidP="005E3DEC">
            <w:pPr>
              <w:rPr>
                <w:rFonts w:ascii="Arial" w:hAnsi="Arial" w:cs="Arial"/>
                <w:sz w:val="24"/>
                <w:szCs w:val="24"/>
              </w:rPr>
            </w:pPr>
            <w:r w:rsidRPr="00492F5C">
              <w:rPr>
                <w:rFonts w:ascii="Arial" w:hAnsi="Arial" w:cs="Arial"/>
                <w:b/>
                <w:sz w:val="24"/>
                <w:szCs w:val="24"/>
              </w:rPr>
              <w:t>Descripción</w:t>
            </w:r>
          </w:p>
        </w:tc>
        <w:tc>
          <w:tcPr>
            <w:tcW w:w="6111" w:type="dxa"/>
          </w:tcPr>
          <w:p w:rsidR="009968FF" w:rsidRPr="00492F5C" w:rsidRDefault="009968FF" w:rsidP="005E3DEC">
            <w:pPr>
              <w:rPr>
                <w:rFonts w:ascii="Arial" w:hAnsi="Arial" w:cs="Arial"/>
                <w:sz w:val="24"/>
                <w:szCs w:val="24"/>
              </w:rPr>
            </w:pPr>
            <w:r>
              <w:rPr>
                <w:rFonts w:ascii="Arial" w:hAnsi="Arial" w:cs="Arial"/>
                <w:sz w:val="24"/>
                <w:szCs w:val="24"/>
              </w:rPr>
              <w:t xml:space="preserve">Triángulos semejantes </w:t>
            </w:r>
          </w:p>
        </w:tc>
      </w:tr>
      <w:tr w:rsidR="009968FF" w:rsidRPr="00492F5C" w:rsidTr="005E3DEC">
        <w:tc>
          <w:tcPr>
            <w:tcW w:w="2943" w:type="dxa"/>
          </w:tcPr>
          <w:p w:rsidR="009968FF" w:rsidRPr="00492F5C" w:rsidRDefault="009968FF" w:rsidP="005E3DEC">
            <w:pPr>
              <w:rPr>
                <w:rFonts w:ascii="Arial" w:hAnsi="Arial" w:cs="Arial"/>
                <w:sz w:val="24"/>
                <w:szCs w:val="24"/>
              </w:rPr>
            </w:pPr>
            <w:r w:rsidRPr="00492F5C">
              <w:rPr>
                <w:rFonts w:ascii="Arial" w:hAnsi="Arial" w:cs="Arial"/>
                <w:b/>
                <w:sz w:val="24"/>
                <w:szCs w:val="24"/>
              </w:rPr>
              <w:t>Código Shutterstock (o URL o la ruta en AulaPlaneta)</w:t>
            </w:r>
          </w:p>
        </w:tc>
        <w:tc>
          <w:tcPr>
            <w:tcW w:w="6111" w:type="dxa"/>
          </w:tcPr>
          <w:p w:rsidR="009968FF" w:rsidRDefault="009968FF" w:rsidP="005E3DEC">
            <w:pPr>
              <w:rPr>
                <w:rStyle w:val="Refdecomentario"/>
                <w:rFonts w:ascii="Calibri" w:eastAsia="Calibri" w:hAnsi="Calibri" w:cs="Times New Roman"/>
              </w:rPr>
            </w:pPr>
            <w:r w:rsidRPr="00492F5C">
              <w:rPr>
                <w:rStyle w:val="Refdecomentario"/>
                <w:rFonts w:ascii="Calibri" w:eastAsia="Calibri" w:hAnsi="Calibri" w:cs="Times New Roman"/>
              </w:rPr>
              <w:t xml:space="preserve"> </w:t>
            </w:r>
          </w:p>
          <w:p w:rsidR="009968FF" w:rsidRDefault="009968FF" w:rsidP="005E3DEC">
            <w:pPr>
              <w:rPr>
                <w:rStyle w:val="Refdecomentario"/>
                <w:rFonts w:ascii="Calibri" w:eastAsia="Calibri" w:hAnsi="Calibri" w:cs="Times New Roman"/>
              </w:rPr>
            </w:pPr>
            <w:r>
              <w:rPr>
                <w:rFonts w:ascii="Calibri" w:eastAsia="Calibri" w:hAnsi="Calibri" w:cs="Times New Roman"/>
                <w:noProof/>
                <w:sz w:val="18"/>
                <w:szCs w:val="18"/>
                <w:lang w:val="es-ES" w:eastAsia="es-ES"/>
              </w:rPr>
              <w:drawing>
                <wp:inline distT="0" distB="0" distL="0" distR="0">
                  <wp:extent cx="4448079" cy="2128268"/>
                  <wp:effectExtent l="19050" t="0" r="0" b="0"/>
                  <wp:docPr id="16" name="Imagen 5" descr="I:\ecuaciones tema 9\imagenes\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ecuaciones tema 9\imagenes\9.JPG"/>
                          <pic:cNvPicPr>
                            <a:picLocks noChangeAspect="1" noChangeArrowheads="1"/>
                          </pic:cNvPicPr>
                        </pic:nvPicPr>
                        <pic:blipFill>
                          <a:blip r:embed="rId21"/>
                          <a:srcRect/>
                          <a:stretch>
                            <a:fillRect/>
                          </a:stretch>
                        </pic:blipFill>
                        <pic:spPr bwMode="auto">
                          <a:xfrm>
                            <a:off x="0" y="0"/>
                            <a:ext cx="4448148" cy="2128301"/>
                          </a:xfrm>
                          <a:prstGeom prst="rect">
                            <a:avLst/>
                          </a:prstGeom>
                          <a:noFill/>
                          <a:ln w="9525">
                            <a:noFill/>
                            <a:miter lim="800000"/>
                            <a:headEnd/>
                            <a:tailEnd/>
                          </a:ln>
                        </pic:spPr>
                      </pic:pic>
                    </a:graphicData>
                  </a:graphic>
                </wp:inline>
              </w:drawing>
            </w:r>
          </w:p>
          <w:p w:rsidR="009968FF" w:rsidRDefault="009968FF" w:rsidP="005E3DEC">
            <w:pPr>
              <w:rPr>
                <w:rStyle w:val="Refdecomentario"/>
                <w:rFonts w:ascii="Calibri" w:eastAsia="Calibri" w:hAnsi="Calibri" w:cs="Times New Roman"/>
              </w:rPr>
            </w:pPr>
          </w:p>
          <w:p w:rsidR="009968FF" w:rsidRDefault="009968FF" w:rsidP="005E3DEC">
            <w:pPr>
              <w:rPr>
                <w:rStyle w:val="Refdecomentario"/>
                <w:rFonts w:ascii="Calibri" w:eastAsia="Calibri" w:hAnsi="Calibri" w:cs="Times New Roman"/>
              </w:rPr>
            </w:pPr>
          </w:p>
          <w:p w:rsidR="009968FF" w:rsidRDefault="009968FF" w:rsidP="005E3DEC">
            <w:pPr>
              <w:rPr>
                <w:rStyle w:val="Refdecomentario"/>
                <w:rFonts w:ascii="Calibri" w:eastAsia="Calibri" w:hAnsi="Calibri" w:cs="Times New Roman"/>
              </w:rPr>
            </w:pPr>
          </w:p>
          <w:p w:rsidR="009968FF" w:rsidRDefault="009968FF" w:rsidP="005E3DEC">
            <w:pPr>
              <w:rPr>
                <w:rStyle w:val="Refdecomentario"/>
                <w:rFonts w:ascii="Calibri" w:eastAsia="Calibri" w:hAnsi="Calibri" w:cs="Times New Roman"/>
              </w:rPr>
            </w:pPr>
          </w:p>
          <w:p w:rsidR="009968FF" w:rsidRPr="00492F5C" w:rsidRDefault="009968FF" w:rsidP="005E3DEC">
            <w:pPr>
              <w:rPr>
                <w:rFonts w:ascii="Arial" w:hAnsi="Arial" w:cs="Arial"/>
                <w:sz w:val="24"/>
                <w:szCs w:val="24"/>
              </w:rPr>
            </w:pPr>
          </w:p>
        </w:tc>
      </w:tr>
      <w:tr w:rsidR="009968FF" w:rsidRPr="00492F5C" w:rsidTr="005E3DEC">
        <w:trPr>
          <w:trHeight w:val="70"/>
        </w:trPr>
        <w:tc>
          <w:tcPr>
            <w:tcW w:w="2943" w:type="dxa"/>
          </w:tcPr>
          <w:p w:rsidR="009968FF" w:rsidRPr="00492F5C" w:rsidRDefault="009968FF" w:rsidP="005E3DEC">
            <w:pPr>
              <w:rPr>
                <w:rFonts w:ascii="Arial" w:hAnsi="Arial" w:cs="Arial"/>
                <w:sz w:val="24"/>
                <w:szCs w:val="24"/>
              </w:rPr>
            </w:pPr>
            <w:r w:rsidRPr="00492F5C">
              <w:rPr>
                <w:rFonts w:ascii="Arial" w:hAnsi="Arial" w:cs="Arial"/>
                <w:b/>
                <w:sz w:val="24"/>
                <w:szCs w:val="24"/>
              </w:rPr>
              <w:t>Pie de imagen</w:t>
            </w:r>
          </w:p>
        </w:tc>
        <w:tc>
          <w:tcPr>
            <w:tcW w:w="6111" w:type="dxa"/>
          </w:tcPr>
          <w:p w:rsidR="009968FF" w:rsidRPr="004374E8" w:rsidRDefault="009968FF" w:rsidP="005E3DEC">
            <w:pPr>
              <w:tabs>
                <w:tab w:val="right" w:pos="8498"/>
              </w:tabs>
              <w:rPr>
                <w:rFonts w:ascii="Arial" w:hAnsi="Arial" w:cs="Arial"/>
                <w:i/>
              </w:rPr>
            </w:pPr>
            <w:r w:rsidRPr="005D047C">
              <w:rPr>
                <w:rFonts w:ascii="Arial" w:hAnsi="Arial" w:cs="Arial"/>
                <w:i/>
              </w:rPr>
              <w:t>∆</w:t>
            </w:r>
            <w:r>
              <w:rPr>
                <w:rFonts w:ascii="Arial" w:hAnsi="Arial" w:cs="Arial"/>
              </w:rPr>
              <w:t>ABC</w:t>
            </w:r>
            <w:r>
              <w:t>≈</w:t>
            </w:r>
            <w:r>
              <w:rPr>
                <w:rFonts w:ascii="Arial" w:hAnsi="Arial" w:cs="Arial"/>
              </w:rPr>
              <w:t xml:space="preserve"> </w:t>
            </w:r>
            <w:r w:rsidRPr="005D047C">
              <w:rPr>
                <w:rFonts w:ascii="Arial" w:hAnsi="Arial" w:cs="Arial"/>
                <w:i/>
              </w:rPr>
              <w:t>∆</w:t>
            </w:r>
            <w:r>
              <w:rPr>
                <w:rFonts w:ascii="Arial" w:hAnsi="Arial" w:cs="Arial"/>
              </w:rPr>
              <w:t xml:space="preserve">A´B´C´   </w:t>
            </w:r>
            <w:r>
              <w:rPr>
                <w:rFonts w:ascii="Arial" w:hAnsi="Arial" w:cs="Arial"/>
                <w:i/>
              </w:rPr>
              <w:t>por el criterio LLL</w:t>
            </w:r>
          </w:p>
          <w:p w:rsidR="009968FF" w:rsidRPr="00A24289" w:rsidRDefault="009968FF" w:rsidP="005E3DEC">
            <w:pPr>
              <w:rPr>
                <w:rFonts w:ascii="Arial" w:hAnsi="Arial" w:cs="Arial"/>
                <w:i/>
                <w:sz w:val="24"/>
                <w:szCs w:val="24"/>
                <w:lang w:val="es-ES_tradnl"/>
              </w:rPr>
            </w:pPr>
          </w:p>
        </w:tc>
      </w:tr>
    </w:tbl>
    <w:p w:rsidR="00DA45D6" w:rsidRDefault="00DA45D6" w:rsidP="007A66C2">
      <w:pPr>
        <w:tabs>
          <w:tab w:val="right" w:pos="8498"/>
        </w:tabs>
        <w:spacing w:after="0"/>
        <w:jc w:val="both"/>
        <w:rPr>
          <w:rFonts w:ascii="Arial" w:hAnsi="Arial" w:cs="Arial"/>
        </w:rPr>
      </w:pPr>
      <w:r>
        <w:rPr>
          <w:rFonts w:ascii="Arial" w:hAnsi="Arial" w:cs="Arial"/>
        </w:rPr>
        <w:t xml:space="preserve"> </w:t>
      </w:r>
    </w:p>
    <w:p w:rsidR="009968FF" w:rsidRDefault="009968FF" w:rsidP="007A66C2">
      <w:pPr>
        <w:tabs>
          <w:tab w:val="right" w:pos="8498"/>
        </w:tabs>
        <w:spacing w:after="0"/>
        <w:jc w:val="both"/>
        <w:rPr>
          <w:rFonts w:ascii="Arial" w:hAnsi="Arial" w:cs="Arial"/>
        </w:rPr>
      </w:pPr>
      <w:r w:rsidRPr="009513F9">
        <w:rPr>
          <w:rFonts w:ascii="Arial" w:hAnsi="Arial" w:cs="Arial"/>
          <w:b/>
        </w:rPr>
        <w:lastRenderedPageBreak/>
        <w:t>Criterio 3 LAL</w:t>
      </w:r>
      <w:r>
        <w:rPr>
          <w:rFonts w:ascii="Arial" w:hAnsi="Arial" w:cs="Arial"/>
        </w:rPr>
        <w:t xml:space="preserve">: Dos triángulos son semejantes si  dos de sus lados correspondientes son proporcionales </w:t>
      </w:r>
      <w:r w:rsidR="009513F9">
        <w:rPr>
          <w:rFonts w:ascii="Arial" w:hAnsi="Arial" w:cs="Arial"/>
        </w:rPr>
        <w:t xml:space="preserve">y el ángulo que se encuentra entre ellos  es congruente. </w:t>
      </w:r>
    </w:p>
    <w:tbl>
      <w:tblPr>
        <w:tblStyle w:val="Tablaconcuadrcula1"/>
        <w:tblW w:w="0" w:type="auto"/>
        <w:tblLayout w:type="fixed"/>
        <w:tblLook w:val="04A0"/>
      </w:tblPr>
      <w:tblGrid>
        <w:gridCol w:w="2943"/>
        <w:gridCol w:w="6111"/>
      </w:tblGrid>
      <w:tr w:rsidR="009513F9" w:rsidRPr="00492F5C" w:rsidTr="005E3DEC">
        <w:tc>
          <w:tcPr>
            <w:tcW w:w="9054" w:type="dxa"/>
            <w:gridSpan w:val="2"/>
            <w:shd w:val="clear" w:color="auto" w:fill="0D0D0D" w:themeFill="text1" w:themeFillTint="F2"/>
          </w:tcPr>
          <w:p w:rsidR="009513F9" w:rsidRPr="00492F5C" w:rsidRDefault="009513F9" w:rsidP="005E3DEC">
            <w:pPr>
              <w:jc w:val="center"/>
              <w:rPr>
                <w:rFonts w:ascii="Arial" w:hAnsi="Arial" w:cs="Arial"/>
                <w:b/>
                <w:sz w:val="24"/>
                <w:szCs w:val="24"/>
              </w:rPr>
            </w:pPr>
            <w:r w:rsidRPr="00492F5C">
              <w:rPr>
                <w:rFonts w:ascii="Arial" w:hAnsi="Arial" w:cs="Arial"/>
                <w:b/>
                <w:sz w:val="24"/>
                <w:szCs w:val="24"/>
              </w:rPr>
              <w:t>Imagen (fotografía, gráfica o ilustración)</w:t>
            </w:r>
          </w:p>
        </w:tc>
      </w:tr>
      <w:tr w:rsidR="009513F9" w:rsidRPr="00492F5C" w:rsidTr="005E3DEC">
        <w:tc>
          <w:tcPr>
            <w:tcW w:w="2943" w:type="dxa"/>
          </w:tcPr>
          <w:p w:rsidR="009513F9" w:rsidRPr="00492F5C" w:rsidRDefault="009513F9" w:rsidP="005E3DEC">
            <w:pPr>
              <w:rPr>
                <w:rFonts w:ascii="Arial" w:hAnsi="Arial" w:cs="Arial"/>
                <w:b/>
                <w:sz w:val="24"/>
                <w:szCs w:val="24"/>
              </w:rPr>
            </w:pPr>
            <w:r w:rsidRPr="00492F5C">
              <w:rPr>
                <w:rFonts w:ascii="Arial" w:hAnsi="Arial" w:cs="Arial"/>
                <w:b/>
                <w:sz w:val="24"/>
                <w:szCs w:val="24"/>
              </w:rPr>
              <w:t>Código</w:t>
            </w:r>
          </w:p>
        </w:tc>
        <w:tc>
          <w:tcPr>
            <w:tcW w:w="6111" w:type="dxa"/>
          </w:tcPr>
          <w:p w:rsidR="009513F9" w:rsidRPr="00492F5C" w:rsidRDefault="009513F9" w:rsidP="005E3DEC">
            <w:pPr>
              <w:rPr>
                <w:rFonts w:ascii="Arial" w:hAnsi="Arial" w:cs="Arial"/>
                <w:b/>
                <w:sz w:val="24"/>
                <w:szCs w:val="24"/>
              </w:rPr>
            </w:pPr>
            <w:r w:rsidRPr="00492F5C">
              <w:rPr>
                <w:rFonts w:ascii="Arial" w:hAnsi="Arial" w:cs="Arial"/>
                <w:sz w:val="24"/>
                <w:szCs w:val="24"/>
              </w:rPr>
              <w:t>MA_09_05_IMG</w:t>
            </w:r>
            <w:r>
              <w:rPr>
                <w:rFonts w:ascii="Arial" w:hAnsi="Arial" w:cs="Arial"/>
                <w:sz w:val="24"/>
                <w:szCs w:val="24"/>
              </w:rPr>
              <w:t>1</w:t>
            </w:r>
            <w:r w:rsidR="00E224AD">
              <w:rPr>
                <w:rFonts w:ascii="Arial" w:hAnsi="Arial" w:cs="Arial"/>
                <w:sz w:val="24"/>
                <w:szCs w:val="24"/>
              </w:rPr>
              <w:t>4</w:t>
            </w:r>
          </w:p>
        </w:tc>
      </w:tr>
      <w:tr w:rsidR="009513F9" w:rsidRPr="00492F5C" w:rsidTr="005E3DEC">
        <w:tc>
          <w:tcPr>
            <w:tcW w:w="2943" w:type="dxa"/>
          </w:tcPr>
          <w:p w:rsidR="009513F9" w:rsidRPr="00492F5C" w:rsidRDefault="009513F9" w:rsidP="005E3DEC">
            <w:pPr>
              <w:rPr>
                <w:rFonts w:ascii="Arial" w:hAnsi="Arial" w:cs="Arial"/>
                <w:sz w:val="24"/>
                <w:szCs w:val="24"/>
              </w:rPr>
            </w:pPr>
            <w:r w:rsidRPr="00492F5C">
              <w:rPr>
                <w:rFonts w:ascii="Arial" w:hAnsi="Arial" w:cs="Arial"/>
                <w:b/>
                <w:sz w:val="24"/>
                <w:szCs w:val="24"/>
              </w:rPr>
              <w:t>Descripción</w:t>
            </w:r>
          </w:p>
        </w:tc>
        <w:tc>
          <w:tcPr>
            <w:tcW w:w="6111" w:type="dxa"/>
          </w:tcPr>
          <w:p w:rsidR="009513F9" w:rsidRPr="00492F5C" w:rsidRDefault="009513F9" w:rsidP="005E3DEC">
            <w:pPr>
              <w:rPr>
                <w:rFonts w:ascii="Arial" w:hAnsi="Arial" w:cs="Arial"/>
                <w:sz w:val="24"/>
                <w:szCs w:val="24"/>
              </w:rPr>
            </w:pPr>
            <w:r>
              <w:rPr>
                <w:rFonts w:ascii="Arial" w:hAnsi="Arial" w:cs="Arial"/>
                <w:sz w:val="24"/>
                <w:szCs w:val="24"/>
              </w:rPr>
              <w:t xml:space="preserve">Triángulos semejantes </w:t>
            </w:r>
          </w:p>
        </w:tc>
      </w:tr>
      <w:tr w:rsidR="009513F9" w:rsidRPr="00492F5C" w:rsidTr="005E3DEC">
        <w:tc>
          <w:tcPr>
            <w:tcW w:w="2943" w:type="dxa"/>
          </w:tcPr>
          <w:p w:rsidR="009513F9" w:rsidRPr="00492F5C" w:rsidRDefault="009513F9" w:rsidP="005E3DEC">
            <w:pPr>
              <w:rPr>
                <w:rFonts w:ascii="Arial" w:hAnsi="Arial" w:cs="Arial"/>
                <w:sz w:val="24"/>
                <w:szCs w:val="24"/>
              </w:rPr>
            </w:pPr>
            <w:r w:rsidRPr="00492F5C">
              <w:rPr>
                <w:rFonts w:ascii="Arial" w:hAnsi="Arial" w:cs="Arial"/>
                <w:b/>
                <w:sz w:val="24"/>
                <w:szCs w:val="24"/>
              </w:rPr>
              <w:t>Código Shutterstock (o URL o la ruta en AulaPlaneta)</w:t>
            </w:r>
          </w:p>
        </w:tc>
        <w:tc>
          <w:tcPr>
            <w:tcW w:w="6111" w:type="dxa"/>
          </w:tcPr>
          <w:p w:rsidR="009513F9" w:rsidRDefault="009513F9" w:rsidP="005E3DEC">
            <w:pPr>
              <w:rPr>
                <w:rStyle w:val="Refdecomentario"/>
                <w:rFonts w:ascii="Calibri" w:eastAsia="Calibri" w:hAnsi="Calibri" w:cs="Times New Roman"/>
              </w:rPr>
            </w:pPr>
            <w:r w:rsidRPr="00492F5C">
              <w:rPr>
                <w:rStyle w:val="Refdecomentario"/>
                <w:rFonts w:ascii="Calibri" w:eastAsia="Calibri" w:hAnsi="Calibri" w:cs="Times New Roman"/>
              </w:rPr>
              <w:t xml:space="preserve"> </w:t>
            </w:r>
          </w:p>
          <w:p w:rsidR="009513F9" w:rsidRDefault="009513F9" w:rsidP="005E3DEC">
            <w:pPr>
              <w:rPr>
                <w:rStyle w:val="Refdecomentario"/>
                <w:rFonts w:ascii="Calibri" w:eastAsia="Calibri" w:hAnsi="Calibri" w:cs="Times New Roman"/>
              </w:rPr>
            </w:pPr>
          </w:p>
          <w:p w:rsidR="009513F9" w:rsidRDefault="009513F9" w:rsidP="005E3DEC">
            <w:pPr>
              <w:rPr>
                <w:rStyle w:val="Refdecomentario"/>
                <w:rFonts w:ascii="Calibri" w:eastAsia="Calibri" w:hAnsi="Calibri" w:cs="Times New Roman"/>
              </w:rPr>
            </w:pPr>
            <w:r>
              <w:rPr>
                <w:rFonts w:ascii="Calibri" w:eastAsia="Calibri" w:hAnsi="Calibri" w:cs="Times New Roman"/>
                <w:noProof/>
                <w:sz w:val="18"/>
                <w:szCs w:val="18"/>
                <w:lang w:val="es-ES" w:eastAsia="es-ES"/>
              </w:rPr>
              <w:drawing>
                <wp:inline distT="0" distB="0" distL="0" distR="0">
                  <wp:extent cx="5038725" cy="2014659"/>
                  <wp:effectExtent l="19050" t="0" r="9525" b="0"/>
                  <wp:docPr id="18" name="Imagen 6" descr="I:\ecuaciones tema 9\imagenes\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ecuaciones tema 9\imagenes\10.JPG"/>
                          <pic:cNvPicPr>
                            <a:picLocks noChangeAspect="1" noChangeArrowheads="1"/>
                          </pic:cNvPicPr>
                        </pic:nvPicPr>
                        <pic:blipFill>
                          <a:blip r:embed="rId22"/>
                          <a:srcRect/>
                          <a:stretch>
                            <a:fillRect/>
                          </a:stretch>
                        </pic:blipFill>
                        <pic:spPr bwMode="auto">
                          <a:xfrm>
                            <a:off x="0" y="0"/>
                            <a:ext cx="5038725" cy="2014659"/>
                          </a:xfrm>
                          <a:prstGeom prst="rect">
                            <a:avLst/>
                          </a:prstGeom>
                          <a:noFill/>
                          <a:ln w="9525">
                            <a:noFill/>
                            <a:miter lim="800000"/>
                            <a:headEnd/>
                            <a:tailEnd/>
                          </a:ln>
                        </pic:spPr>
                      </pic:pic>
                    </a:graphicData>
                  </a:graphic>
                </wp:inline>
              </w:drawing>
            </w:r>
          </w:p>
          <w:p w:rsidR="009513F9" w:rsidRDefault="009513F9" w:rsidP="005E3DEC">
            <w:pPr>
              <w:rPr>
                <w:rStyle w:val="Refdecomentario"/>
                <w:rFonts w:ascii="Calibri" w:eastAsia="Calibri" w:hAnsi="Calibri" w:cs="Times New Roman"/>
              </w:rPr>
            </w:pPr>
          </w:p>
          <w:p w:rsidR="009513F9" w:rsidRDefault="009513F9" w:rsidP="005E3DEC">
            <w:pPr>
              <w:rPr>
                <w:rStyle w:val="Refdecomentario"/>
                <w:rFonts w:ascii="Calibri" w:eastAsia="Calibri" w:hAnsi="Calibri" w:cs="Times New Roman"/>
              </w:rPr>
            </w:pPr>
          </w:p>
          <w:p w:rsidR="009513F9" w:rsidRDefault="009513F9" w:rsidP="005E3DEC">
            <w:pPr>
              <w:rPr>
                <w:rStyle w:val="Refdecomentario"/>
                <w:rFonts w:ascii="Calibri" w:eastAsia="Calibri" w:hAnsi="Calibri" w:cs="Times New Roman"/>
              </w:rPr>
            </w:pPr>
          </w:p>
          <w:p w:rsidR="009513F9" w:rsidRPr="00492F5C" w:rsidRDefault="009513F9" w:rsidP="005E3DEC">
            <w:pPr>
              <w:rPr>
                <w:rFonts w:ascii="Arial" w:hAnsi="Arial" w:cs="Arial"/>
                <w:sz w:val="24"/>
                <w:szCs w:val="24"/>
              </w:rPr>
            </w:pPr>
          </w:p>
        </w:tc>
      </w:tr>
      <w:tr w:rsidR="009513F9" w:rsidRPr="00492F5C" w:rsidTr="005E3DEC">
        <w:trPr>
          <w:trHeight w:val="70"/>
        </w:trPr>
        <w:tc>
          <w:tcPr>
            <w:tcW w:w="2943" w:type="dxa"/>
          </w:tcPr>
          <w:p w:rsidR="009513F9" w:rsidRPr="00492F5C" w:rsidRDefault="009513F9" w:rsidP="005E3DEC">
            <w:pPr>
              <w:rPr>
                <w:rFonts w:ascii="Arial" w:hAnsi="Arial" w:cs="Arial"/>
                <w:sz w:val="24"/>
                <w:szCs w:val="24"/>
              </w:rPr>
            </w:pPr>
            <w:r w:rsidRPr="00492F5C">
              <w:rPr>
                <w:rFonts w:ascii="Arial" w:hAnsi="Arial" w:cs="Arial"/>
                <w:b/>
                <w:sz w:val="24"/>
                <w:szCs w:val="24"/>
              </w:rPr>
              <w:t>Pie de imagen</w:t>
            </w:r>
          </w:p>
        </w:tc>
        <w:tc>
          <w:tcPr>
            <w:tcW w:w="6111" w:type="dxa"/>
          </w:tcPr>
          <w:p w:rsidR="009513F9" w:rsidRPr="004374E8" w:rsidRDefault="009513F9" w:rsidP="005E3DEC">
            <w:pPr>
              <w:tabs>
                <w:tab w:val="right" w:pos="8498"/>
              </w:tabs>
              <w:rPr>
                <w:rFonts w:ascii="Arial" w:hAnsi="Arial" w:cs="Arial"/>
                <w:i/>
              </w:rPr>
            </w:pPr>
            <w:r w:rsidRPr="005D047C">
              <w:rPr>
                <w:rFonts w:ascii="Arial" w:hAnsi="Arial" w:cs="Arial"/>
                <w:i/>
              </w:rPr>
              <w:t>∆</w:t>
            </w:r>
            <w:r>
              <w:rPr>
                <w:rFonts w:ascii="Arial" w:hAnsi="Arial" w:cs="Arial"/>
              </w:rPr>
              <w:t>ABC</w:t>
            </w:r>
            <w:r>
              <w:t>≈</w:t>
            </w:r>
            <w:r>
              <w:rPr>
                <w:rFonts w:ascii="Arial" w:hAnsi="Arial" w:cs="Arial"/>
              </w:rPr>
              <w:t xml:space="preserve"> </w:t>
            </w:r>
            <w:r w:rsidRPr="005D047C">
              <w:rPr>
                <w:rFonts w:ascii="Arial" w:hAnsi="Arial" w:cs="Arial"/>
                <w:i/>
              </w:rPr>
              <w:t>∆</w:t>
            </w:r>
            <w:r>
              <w:rPr>
                <w:rFonts w:ascii="Arial" w:hAnsi="Arial" w:cs="Arial"/>
              </w:rPr>
              <w:t xml:space="preserve">A´B´C´   </w:t>
            </w:r>
            <w:r>
              <w:rPr>
                <w:rFonts w:ascii="Arial" w:hAnsi="Arial" w:cs="Arial"/>
                <w:i/>
              </w:rPr>
              <w:t>por el criterio LAL</w:t>
            </w:r>
          </w:p>
          <w:p w:rsidR="009513F9" w:rsidRPr="00A24289" w:rsidRDefault="009513F9" w:rsidP="005E3DEC">
            <w:pPr>
              <w:rPr>
                <w:rFonts w:ascii="Arial" w:hAnsi="Arial" w:cs="Arial"/>
                <w:i/>
                <w:sz w:val="24"/>
                <w:szCs w:val="24"/>
                <w:lang w:val="es-ES_tradnl"/>
              </w:rPr>
            </w:pPr>
          </w:p>
        </w:tc>
      </w:tr>
    </w:tbl>
    <w:p w:rsidR="009513F9" w:rsidRDefault="009513F9" w:rsidP="007A66C2">
      <w:pPr>
        <w:tabs>
          <w:tab w:val="right" w:pos="8498"/>
        </w:tabs>
        <w:spacing w:after="0"/>
        <w:jc w:val="both"/>
        <w:rPr>
          <w:rFonts w:ascii="Arial" w:hAnsi="Arial" w:cs="Arial"/>
        </w:rPr>
      </w:pPr>
    </w:p>
    <w:p w:rsidR="009513F9" w:rsidRDefault="009513F9" w:rsidP="007A66C2">
      <w:pPr>
        <w:tabs>
          <w:tab w:val="right" w:pos="8498"/>
        </w:tabs>
        <w:spacing w:after="0"/>
        <w:jc w:val="both"/>
        <w:rPr>
          <w:rFonts w:ascii="Arial" w:hAnsi="Arial" w:cs="Arial"/>
        </w:rPr>
      </w:pPr>
    </w:p>
    <w:p w:rsidR="00BB0AFC" w:rsidRDefault="009513F9" w:rsidP="007A66C2">
      <w:pPr>
        <w:tabs>
          <w:tab w:val="right" w:pos="8498"/>
        </w:tabs>
        <w:spacing w:after="0"/>
        <w:jc w:val="both"/>
        <w:rPr>
          <w:rFonts w:ascii="Arial" w:hAnsi="Arial" w:cs="Arial"/>
        </w:rPr>
      </w:pPr>
      <w:r>
        <w:rPr>
          <w:rFonts w:ascii="Arial" w:hAnsi="Arial" w:cs="Arial"/>
        </w:rPr>
        <w:t>Los anteriores  criterios son los que permiten determinar cuando dos triángulos son semejantes, la semejanza de triángulos</w:t>
      </w:r>
      <w:r w:rsidR="00BB0AFC">
        <w:rPr>
          <w:rFonts w:ascii="Arial" w:hAnsi="Arial" w:cs="Arial"/>
        </w:rPr>
        <w:t xml:space="preserve"> es utilizada</w:t>
      </w:r>
      <w:r>
        <w:rPr>
          <w:rFonts w:ascii="Arial" w:hAnsi="Arial" w:cs="Arial"/>
        </w:rPr>
        <w:t xml:space="preserve"> </w:t>
      </w:r>
      <w:r w:rsidR="00BB0AFC">
        <w:rPr>
          <w:rFonts w:ascii="Arial" w:hAnsi="Arial" w:cs="Arial"/>
        </w:rPr>
        <w:t>en geo</w:t>
      </w:r>
      <w:r w:rsidR="00195955">
        <w:rPr>
          <w:rFonts w:ascii="Arial" w:hAnsi="Arial" w:cs="Arial"/>
        </w:rPr>
        <w:t xml:space="preserve">metría para realizar </w:t>
      </w:r>
      <w:r w:rsidR="00BB0AFC">
        <w:rPr>
          <w:rFonts w:ascii="Arial" w:hAnsi="Arial" w:cs="Arial"/>
        </w:rPr>
        <w:t>demostraciones</w:t>
      </w:r>
      <w:r w:rsidR="00195955">
        <w:rPr>
          <w:rFonts w:ascii="Arial" w:hAnsi="Arial" w:cs="Arial"/>
        </w:rPr>
        <w:t xml:space="preserve"> de teoremas</w:t>
      </w:r>
      <w:r w:rsidR="00BB0AFC">
        <w:rPr>
          <w:rFonts w:ascii="Arial" w:hAnsi="Arial" w:cs="Arial"/>
        </w:rPr>
        <w:t>, en la siguiente sesión el trabajo se centrara en la semejanza de un tipo especial de triángulos, los triángulos rectángulos.</w:t>
      </w:r>
    </w:p>
    <w:p w:rsidR="00A431E1" w:rsidRDefault="00A431E1" w:rsidP="007A66C2">
      <w:pPr>
        <w:tabs>
          <w:tab w:val="right" w:pos="8498"/>
        </w:tabs>
        <w:spacing w:after="0"/>
        <w:jc w:val="both"/>
        <w:rPr>
          <w:rFonts w:ascii="Arial" w:hAnsi="Arial" w:cs="Arial"/>
        </w:rPr>
      </w:pPr>
    </w:p>
    <w:tbl>
      <w:tblPr>
        <w:tblStyle w:val="Tablaconcuadrcula2"/>
        <w:tblW w:w="0" w:type="auto"/>
        <w:tblLook w:val="04A0"/>
      </w:tblPr>
      <w:tblGrid>
        <w:gridCol w:w="2518"/>
        <w:gridCol w:w="6460"/>
      </w:tblGrid>
      <w:tr w:rsidR="00A431E1" w:rsidRPr="00596306" w:rsidTr="00195955">
        <w:tc>
          <w:tcPr>
            <w:tcW w:w="8978" w:type="dxa"/>
            <w:gridSpan w:val="2"/>
            <w:shd w:val="clear" w:color="auto" w:fill="000000" w:themeFill="text1"/>
          </w:tcPr>
          <w:p w:rsidR="00A431E1" w:rsidRPr="00C34E75" w:rsidRDefault="00A431E1" w:rsidP="00195955">
            <w:pPr>
              <w:jc w:val="center"/>
              <w:rPr>
                <w:rFonts w:ascii="Arial" w:hAnsi="Arial" w:cs="Arial"/>
                <w:b/>
                <w:sz w:val="24"/>
                <w:szCs w:val="24"/>
              </w:rPr>
            </w:pPr>
            <w:r w:rsidRPr="00C34E75">
              <w:rPr>
                <w:rFonts w:ascii="Arial" w:hAnsi="Arial" w:cs="Arial"/>
                <w:b/>
                <w:sz w:val="24"/>
                <w:szCs w:val="24"/>
              </w:rPr>
              <w:t>Destacado</w:t>
            </w:r>
          </w:p>
        </w:tc>
      </w:tr>
      <w:tr w:rsidR="00A431E1" w:rsidRPr="00596306" w:rsidTr="00195955">
        <w:tc>
          <w:tcPr>
            <w:tcW w:w="2518" w:type="dxa"/>
          </w:tcPr>
          <w:p w:rsidR="00A431E1" w:rsidRPr="00C34E75" w:rsidRDefault="00A431E1" w:rsidP="00195955">
            <w:pPr>
              <w:rPr>
                <w:rFonts w:ascii="Arial" w:hAnsi="Arial" w:cs="Arial"/>
                <w:b/>
                <w:sz w:val="24"/>
                <w:szCs w:val="24"/>
              </w:rPr>
            </w:pPr>
            <w:r w:rsidRPr="00C34E75">
              <w:rPr>
                <w:rFonts w:ascii="Arial" w:hAnsi="Arial" w:cs="Arial"/>
                <w:b/>
                <w:sz w:val="24"/>
                <w:szCs w:val="24"/>
              </w:rPr>
              <w:t>Título</w:t>
            </w:r>
          </w:p>
        </w:tc>
        <w:tc>
          <w:tcPr>
            <w:tcW w:w="6460" w:type="dxa"/>
          </w:tcPr>
          <w:p w:rsidR="00A431E1" w:rsidRPr="00C34E75" w:rsidRDefault="00A431E1" w:rsidP="00195955">
            <w:pPr>
              <w:jc w:val="center"/>
              <w:rPr>
                <w:rFonts w:ascii="Arial" w:hAnsi="Arial" w:cs="Arial"/>
                <w:b/>
                <w:sz w:val="24"/>
                <w:szCs w:val="24"/>
              </w:rPr>
            </w:pPr>
            <w:r>
              <w:rPr>
                <w:rFonts w:ascii="Arial" w:hAnsi="Arial" w:cs="Arial"/>
                <w:b/>
                <w:sz w:val="24"/>
                <w:szCs w:val="24"/>
              </w:rPr>
              <w:t xml:space="preserve">Nota histórica </w:t>
            </w:r>
            <w:r w:rsidRPr="00C34E75">
              <w:rPr>
                <w:rFonts w:ascii="Arial" w:hAnsi="Arial" w:cs="Arial"/>
                <w:b/>
                <w:sz w:val="24"/>
                <w:szCs w:val="24"/>
              </w:rPr>
              <w:t xml:space="preserve"> </w:t>
            </w:r>
          </w:p>
        </w:tc>
      </w:tr>
      <w:tr w:rsidR="00A431E1" w:rsidRPr="00596306" w:rsidTr="00195955">
        <w:tc>
          <w:tcPr>
            <w:tcW w:w="2518" w:type="dxa"/>
          </w:tcPr>
          <w:p w:rsidR="00A431E1" w:rsidRPr="00C34E75" w:rsidRDefault="00A431E1" w:rsidP="00195955">
            <w:pPr>
              <w:rPr>
                <w:rFonts w:ascii="Arial" w:hAnsi="Arial" w:cs="Arial"/>
                <w:sz w:val="24"/>
                <w:szCs w:val="24"/>
                <w:lang w:val="es-ES"/>
              </w:rPr>
            </w:pPr>
            <w:r w:rsidRPr="00C34E75">
              <w:rPr>
                <w:rFonts w:ascii="Arial" w:hAnsi="Arial" w:cs="Arial"/>
                <w:sz w:val="24"/>
                <w:szCs w:val="24"/>
                <w:lang w:val="es-ES"/>
              </w:rPr>
              <w:t>Contenido</w:t>
            </w:r>
          </w:p>
        </w:tc>
        <w:tc>
          <w:tcPr>
            <w:tcW w:w="6460" w:type="dxa"/>
          </w:tcPr>
          <w:p w:rsidR="00A431E1" w:rsidRPr="00FE09E7" w:rsidRDefault="00A431E1" w:rsidP="00195955">
            <w:pPr>
              <w:autoSpaceDE w:val="0"/>
              <w:autoSpaceDN w:val="0"/>
              <w:adjustRightInd w:val="0"/>
              <w:jc w:val="both"/>
              <w:rPr>
                <w:rFonts w:ascii="Arial" w:hAnsi="Arial" w:cs="Arial"/>
                <w:i/>
                <w:lang w:val="es-ES"/>
              </w:rPr>
            </w:pPr>
            <w:r>
              <w:rPr>
                <w:rFonts w:ascii="Arial" w:hAnsi="Arial" w:cs="Arial"/>
                <w:i/>
                <w:lang w:val="es-ES"/>
              </w:rPr>
              <w:t xml:space="preserve">En el libro V de los elementos de Euclides aparece una definición de razón muy intuitiva. </w:t>
            </w:r>
          </w:p>
        </w:tc>
      </w:tr>
    </w:tbl>
    <w:p w:rsidR="00BB0AFC" w:rsidRDefault="00BB0AFC" w:rsidP="007A66C2">
      <w:pPr>
        <w:tabs>
          <w:tab w:val="right" w:pos="8498"/>
        </w:tabs>
        <w:spacing w:after="0"/>
        <w:jc w:val="both"/>
        <w:rPr>
          <w:rFonts w:ascii="Arial" w:hAnsi="Arial" w:cs="Arial"/>
        </w:rPr>
      </w:pPr>
    </w:p>
    <w:p w:rsidR="00BB0AFC" w:rsidRDefault="00BB0AFC" w:rsidP="00BB0AFC">
      <w:pPr>
        <w:tabs>
          <w:tab w:val="right" w:pos="8498"/>
        </w:tabs>
        <w:spacing w:after="0"/>
        <w:jc w:val="both"/>
        <w:rPr>
          <w:rFonts w:ascii="Arial" w:hAnsi="Arial" w:cs="Arial"/>
          <w:b/>
        </w:rPr>
      </w:pPr>
      <w:r>
        <w:rPr>
          <w:rFonts w:ascii="Arial" w:hAnsi="Arial" w:cs="Arial"/>
          <w:highlight w:val="yellow"/>
        </w:rPr>
        <w:t>SECCIÓN 2</w:t>
      </w:r>
      <w:r w:rsidRPr="007C7957">
        <w:rPr>
          <w:rFonts w:ascii="Arial" w:hAnsi="Arial" w:cs="Arial"/>
          <w:highlight w:val="yellow"/>
        </w:rPr>
        <w:t>]</w:t>
      </w:r>
      <w:r w:rsidRPr="007C7957">
        <w:rPr>
          <w:rFonts w:ascii="Arial" w:hAnsi="Arial" w:cs="Arial"/>
        </w:rPr>
        <w:t xml:space="preserve"> </w:t>
      </w:r>
      <w:r>
        <w:rPr>
          <w:rFonts w:ascii="Arial" w:hAnsi="Arial" w:cs="Arial"/>
          <w:b/>
        </w:rPr>
        <w:t>2.4 semejanza de triángulos rectángulos.</w:t>
      </w:r>
    </w:p>
    <w:p w:rsidR="00BB0AFC" w:rsidRDefault="00BB0AFC" w:rsidP="00BB0AFC">
      <w:pPr>
        <w:tabs>
          <w:tab w:val="right" w:pos="8498"/>
        </w:tabs>
        <w:spacing w:after="0"/>
        <w:jc w:val="both"/>
        <w:rPr>
          <w:rFonts w:ascii="Arial" w:hAnsi="Arial" w:cs="Arial"/>
          <w:b/>
        </w:rPr>
      </w:pPr>
    </w:p>
    <w:p w:rsidR="005E3DEC" w:rsidRDefault="005E3DEC" w:rsidP="007A66C2">
      <w:pPr>
        <w:tabs>
          <w:tab w:val="right" w:pos="8498"/>
        </w:tabs>
        <w:spacing w:after="0"/>
        <w:jc w:val="both"/>
        <w:rPr>
          <w:rFonts w:ascii="Arial" w:hAnsi="Arial" w:cs="Arial"/>
        </w:rPr>
      </w:pPr>
      <w:r>
        <w:rPr>
          <w:rFonts w:ascii="Arial" w:hAnsi="Arial" w:cs="Arial"/>
        </w:rPr>
        <w:t>Dos triángulos  rectángulos son semejantes cuando se cumple alguno de los criterios anteriormente vistos, pero además por tener un ángulo congruente el Angulo recto, también aplica los siguientes criterios:</w:t>
      </w:r>
    </w:p>
    <w:p w:rsidR="005E3DEC" w:rsidRPr="00F9066D" w:rsidRDefault="005E3DEC" w:rsidP="007A66C2">
      <w:pPr>
        <w:tabs>
          <w:tab w:val="right" w:pos="8498"/>
        </w:tabs>
        <w:spacing w:after="0"/>
        <w:jc w:val="both"/>
        <w:rPr>
          <w:rFonts w:ascii="Arial" w:hAnsi="Arial" w:cs="Arial"/>
          <w:b/>
        </w:rPr>
      </w:pPr>
    </w:p>
    <w:p w:rsidR="005E3DEC" w:rsidRDefault="005E3DEC" w:rsidP="007A66C2">
      <w:pPr>
        <w:tabs>
          <w:tab w:val="right" w:pos="8498"/>
        </w:tabs>
        <w:spacing w:after="0"/>
        <w:jc w:val="both"/>
        <w:rPr>
          <w:rFonts w:ascii="Arial" w:hAnsi="Arial" w:cs="Arial"/>
        </w:rPr>
      </w:pPr>
      <w:r w:rsidRPr="00F9066D">
        <w:rPr>
          <w:rFonts w:ascii="Arial" w:hAnsi="Arial" w:cs="Arial"/>
          <w:b/>
        </w:rPr>
        <w:t>Criterio 1:</w:t>
      </w:r>
      <w:r>
        <w:rPr>
          <w:rFonts w:ascii="Arial" w:hAnsi="Arial" w:cs="Arial"/>
        </w:rPr>
        <w:t xml:space="preserve"> Dos triángulos rectángulos son semejantes si tiene un ángulo agudo congruente. </w:t>
      </w:r>
    </w:p>
    <w:p w:rsidR="00965229" w:rsidRDefault="00965229" w:rsidP="007A66C2">
      <w:pPr>
        <w:tabs>
          <w:tab w:val="right" w:pos="8498"/>
        </w:tabs>
        <w:spacing w:after="0"/>
        <w:jc w:val="both"/>
        <w:rPr>
          <w:rFonts w:ascii="Arial" w:hAnsi="Arial" w:cs="Arial"/>
        </w:rPr>
      </w:pPr>
    </w:p>
    <w:tbl>
      <w:tblPr>
        <w:tblStyle w:val="Tablaconcuadrcula1"/>
        <w:tblW w:w="0" w:type="auto"/>
        <w:tblLayout w:type="fixed"/>
        <w:tblLook w:val="04A0"/>
      </w:tblPr>
      <w:tblGrid>
        <w:gridCol w:w="2943"/>
        <w:gridCol w:w="6111"/>
      </w:tblGrid>
      <w:tr w:rsidR="00B5748D" w:rsidRPr="00492F5C" w:rsidTr="00C33FFD">
        <w:tc>
          <w:tcPr>
            <w:tcW w:w="9054" w:type="dxa"/>
            <w:gridSpan w:val="2"/>
            <w:shd w:val="clear" w:color="auto" w:fill="0D0D0D" w:themeFill="text1" w:themeFillTint="F2"/>
          </w:tcPr>
          <w:p w:rsidR="00B5748D" w:rsidRPr="00492F5C" w:rsidRDefault="00B5748D" w:rsidP="00C33FFD">
            <w:pPr>
              <w:jc w:val="center"/>
              <w:rPr>
                <w:rFonts w:ascii="Arial" w:hAnsi="Arial" w:cs="Arial"/>
                <w:b/>
                <w:sz w:val="24"/>
                <w:szCs w:val="24"/>
              </w:rPr>
            </w:pPr>
            <w:r w:rsidRPr="00492F5C">
              <w:rPr>
                <w:rFonts w:ascii="Arial" w:hAnsi="Arial" w:cs="Arial"/>
                <w:b/>
                <w:sz w:val="24"/>
                <w:szCs w:val="24"/>
              </w:rPr>
              <w:t>Imagen (fotografía, gráfica o ilustración)</w:t>
            </w:r>
          </w:p>
        </w:tc>
      </w:tr>
      <w:tr w:rsidR="00B5748D" w:rsidRPr="00492F5C" w:rsidTr="00C33FFD">
        <w:tc>
          <w:tcPr>
            <w:tcW w:w="2943" w:type="dxa"/>
          </w:tcPr>
          <w:p w:rsidR="00B5748D" w:rsidRPr="00492F5C" w:rsidRDefault="00B5748D" w:rsidP="00C33FFD">
            <w:pPr>
              <w:rPr>
                <w:rFonts w:ascii="Arial" w:hAnsi="Arial" w:cs="Arial"/>
                <w:b/>
                <w:sz w:val="24"/>
                <w:szCs w:val="24"/>
              </w:rPr>
            </w:pPr>
            <w:r w:rsidRPr="00492F5C">
              <w:rPr>
                <w:rFonts w:ascii="Arial" w:hAnsi="Arial" w:cs="Arial"/>
                <w:b/>
                <w:sz w:val="24"/>
                <w:szCs w:val="24"/>
              </w:rPr>
              <w:lastRenderedPageBreak/>
              <w:t>Código</w:t>
            </w:r>
          </w:p>
        </w:tc>
        <w:tc>
          <w:tcPr>
            <w:tcW w:w="6111" w:type="dxa"/>
          </w:tcPr>
          <w:p w:rsidR="00B5748D" w:rsidRPr="00492F5C" w:rsidRDefault="00B5748D" w:rsidP="00C33FFD">
            <w:pPr>
              <w:rPr>
                <w:rFonts w:ascii="Arial" w:hAnsi="Arial" w:cs="Arial"/>
                <w:b/>
                <w:sz w:val="24"/>
                <w:szCs w:val="24"/>
              </w:rPr>
            </w:pPr>
            <w:r w:rsidRPr="00492F5C">
              <w:rPr>
                <w:rFonts w:ascii="Arial" w:hAnsi="Arial" w:cs="Arial"/>
                <w:sz w:val="24"/>
                <w:szCs w:val="24"/>
              </w:rPr>
              <w:t>MA_09_05_IMG</w:t>
            </w:r>
            <w:r>
              <w:rPr>
                <w:rFonts w:ascii="Arial" w:hAnsi="Arial" w:cs="Arial"/>
                <w:sz w:val="24"/>
                <w:szCs w:val="24"/>
              </w:rPr>
              <w:t>1</w:t>
            </w:r>
            <w:r w:rsidR="00E224AD">
              <w:rPr>
                <w:rFonts w:ascii="Arial" w:hAnsi="Arial" w:cs="Arial"/>
                <w:sz w:val="24"/>
                <w:szCs w:val="24"/>
              </w:rPr>
              <w:t>5</w:t>
            </w:r>
          </w:p>
        </w:tc>
      </w:tr>
      <w:tr w:rsidR="00B5748D" w:rsidRPr="00492F5C" w:rsidTr="00C33FFD">
        <w:tc>
          <w:tcPr>
            <w:tcW w:w="2943" w:type="dxa"/>
          </w:tcPr>
          <w:p w:rsidR="00B5748D" w:rsidRPr="00492F5C" w:rsidRDefault="00B5748D" w:rsidP="00C33FFD">
            <w:pPr>
              <w:rPr>
                <w:rFonts w:ascii="Arial" w:hAnsi="Arial" w:cs="Arial"/>
                <w:sz w:val="24"/>
                <w:szCs w:val="24"/>
              </w:rPr>
            </w:pPr>
            <w:r w:rsidRPr="00492F5C">
              <w:rPr>
                <w:rFonts w:ascii="Arial" w:hAnsi="Arial" w:cs="Arial"/>
                <w:b/>
                <w:sz w:val="24"/>
                <w:szCs w:val="24"/>
              </w:rPr>
              <w:t>Descripción</w:t>
            </w:r>
          </w:p>
        </w:tc>
        <w:tc>
          <w:tcPr>
            <w:tcW w:w="6111" w:type="dxa"/>
          </w:tcPr>
          <w:p w:rsidR="00B5748D" w:rsidRPr="00492F5C" w:rsidRDefault="00B5748D" w:rsidP="00C33FFD">
            <w:pPr>
              <w:rPr>
                <w:rFonts w:ascii="Arial" w:hAnsi="Arial" w:cs="Arial"/>
                <w:sz w:val="24"/>
                <w:szCs w:val="24"/>
              </w:rPr>
            </w:pPr>
            <w:r>
              <w:rPr>
                <w:rFonts w:ascii="Arial" w:hAnsi="Arial" w:cs="Arial"/>
                <w:sz w:val="24"/>
                <w:szCs w:val="24"/>
              </w:rPr>
              <w:t xml:space="preserve">Triángulos rectángulos semejantes </w:t>
            </w:r>
          </w:p>
        </w:tc>
      </w:tr>
      <w:tr w:rsidR="00B5748D" w:rsidRPr="00492F5C" w:rsidTr="00C33FFD">
        <w:tc>
          <w:tcPr>
            <w:tcW w:w="2943" w:type="dxa"/>
          </w:tcPr>
          <w:p w:rsidR="00B5748D" w:rsidRPr="00492F5C" w:rsidRDefault="00B5748D" w:rsidP="00C33FFD">
            <w:pPr>
              <w:rPr>
                <w:rFonts w:ascii="Arial" w:hAnsi="Arial" w:cs="Arial"/>
                <w:sz w:val="24"/>
                <w:szCs w:val="24"/>
              </w:rPr>
            </w:pPr>
            <w:r w:rsidRPr="00492F5C">
              <w:rPr>
                <w:rFonts w:ascii="Arial" w:hAnsi="Arial" w:cs="Arial"/>
                <w:b/>
                <w:sz w:val="24"/>
                <w:szCs w:val="24"/>
              </w:rPr>
              <w:t>Código Shutterstock (o URL o la ruta en AulaPlaneta)</w:t>
            </w:r>
          </w:p>
        </w:tc>
        <w:tc>
          <w:tcPr>
            <w:tcW w:w="6111" w:type="dxa"/>
          </w:tcPr>
          <w:p w:rsidR="00B5748D" w:rsidRDefault="00B5748D" w:rsidP="00C33FFD">
            <w:pPr>
              <w:rPr>
                <w:rStyle w:val="Refdecomentario"/>
                <w:rFonts w:ascii="Calibri" w:eastAsia="Calibri" w:hAnsi="Calibri" w:cs="Times New Roman"/>
              </w:rPr>
            </w:pPr>
            <w:r w:rsidRPr="00492F5C">
              <w:rPr>
                <w:rStyle w:val="Refdecomentario"/>
                <w:rFonts w:ascii="Calibri" w:eastAsia="Calibri" w:hAnsi="Calibri" w:cs="Times New Roman"/>
              </w:rPr>
              <w:t xml:space="preserve"> </w:t>
            </w:r>
          </w:p>
          <w:p w:rsidR="00B5748D" w:rsidRDefault="00B5748D" w:rsidP="00C33FFD">
            <w:pPr>
              <w:rPr>
                <w:rStyle w:val="Refdecomentario"/>
                <w:rFonts w:ascii="Calibri" w:eastAsia="Calibri" w:hAnsi="Calibri" w:cs="Times New Roman"/>
              </w:rPr>
            </w:pPr>
            <w:r>
              <w:rPr>
                <w:rFonts w:ascii="Calibri" w:eastAsia="Calibri" w:hAnsi="Calibri" w:cs="Times New Roman"/>
                <w:noProof/>
                <w:sz w:val="18"/>
                <w:szCs w:val="18"/>
                <w:lang w:val="es-ES" w:eastAsia="es-ES"/>
              </w:rPr>
              <w:drawing>
                <wp:inline distT="0" distB="0" distL="0" distR="0">
                  <wp:extent cx="4695825" cy="2998468"/>
                  <wp:effectExtent l="19050" t="0" r="9525" b="0"/>
                  <wp:docPr id="8" name="Imagen 1" descr="I:\ecuaciones tema 9\imagenes\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cuaciones tema 9\imagenes\11.JPG"/>
                          <pic:cNvPicPr>
                            <a:picLocks noChangeAspect="1" noChangeArrowheads="1"/>
                          </pic:cNvPicPr>
                        </pic:nvPicPr>
                        <pic:blipFill>
                          <a:blip r:embed="rId23"/>
                          <a:srcRect/>
                          <a:stretch>
                            <a:fillRect/>
                          </a:stretch>
                        </pic:blipFill>
                        <pic:spPr bwMode="auto">
                          <a:xfrm>
                            <a:off x="0" y="0"/>
                            <a:ext cx="4695825" cy="2998468"/>
                          </a:xfrm>
                          <a:prstGeom prst="rect">
                            <a:avLst/>
                          </a:prstGeom>
                          <a:noFill/>
                          <a:ln w="9525">
                            <a:noFill/>
                            <a:miter lim="800000"/>
                            <a:headEnd/>
                            <a:tailEnd/>
                          </a:ln>
                        </pic:spPr>
                      </pic:pic>
                    </a:graphicData>
                  </a:graphic>
                </wp:inline>
              </w:drawing>
            </w:r>
          </w:p>
          <w:p w:rsidR="00B5748D" w:rsidRDefault="00B5748D" w:rsidP="00C33FFD">
            <w:pPr>
              <w:rPr>
                <w:rStyle w:val="Refdecomentario"/>
                <w:rFonts w:ascii="Calibri" w:eastAsia="Calibri" w:hAnsi="Calibri" w:cs="Times New Roman"/>
              </w:rPr>
            </w:pPr>
          </w:p>
          <w:p w:rsidR="00B5748D" w:rsidRDefault="00B5748D" w:rsidP="00C33FFD">
            <w:pPr>
              <w:rPr>
                <w:rStyle w:val="Refdecomentario"/>
                <w:rFonts w:ascii="Calibri" w:eastAsia="Calibri" w:hAnsi="Calibri" w:cs="Times New Roman"/>
              </w:rPr>
            </w:pPr>
          </w:p>
          <w:p w:rsidR="00B5748D" w:rsidRDefault="00B5748D" w:rsidP="00C33FFD">
            <w:pPr>
              <w:rPr>
                <w:rStyle w:val="Refdecomentario"/>
                <w:rFonts w:ascii="Calibri" w:eastAsia="Calibri" w:hAnsi="Calibri" w:cs="Times New Roman"/>
              </w:rPr>
            </w:pPr>
          </w:p>
          <w:p w:rsidR="00B5748D" w:rsidRDefault="00B5748D" w:rsidP="00C33FFD">
            <w:pPr>
              <w:rPr>
                <w:rStyle w:val="Refdecomentario"/>
                <w:rFonts w:ascii="Calibri" w:eastAsia="Calibri" w:hAnsi="Calibri" w:cs="Times New Roman"/>
              </w:rPr>
            </w:pPr>
          </w:p>
          <w:p w:rsidR="00B5748D" w:rsidRPr="00492F5C" w:rsidRDefault="00B5748D" w:rsidP="00C33FFD">
            <w:pPr>
              <w:rPr>
                <w:rFonts w:ascii="Arial" w:hAnsi="Arial" w:cs="Arial"/>
                <w:sz w:val="24"/>
                <w:szCs w:val="24"/>
              </w:rPr>
            </w:pPr>
          </w:p>
        </w:tc>
      </w:tr>
      <w:tr w:rsidR="00B5748D" w:rsidRPr="00492F5C" w:rsidTr="00C33FFD">
        <w:trPr>
          <w:trHeight w:val="70"/>
        </w:trPr>
        <w:tc>
          <w:tcPr>
            <w:tcW w:w="2943" w:type="dxa"/>
          </w:tcPr>
          <w:p w:rsidR="00B5748D" w:rsidRPr="00492F5C" w:rsidRDefault="00B5748D" w:rsidP="00C33FFD">
            <w:pPr>
              <w:rPr>
                <w:rFonts w:ascii="Arial" w:hAnsi="Arial" w:cs="Arial"/>
                <w:sz w:val="24"/>
                <w:szCs w:val="24"/>
              </w:rPr>
            </w:pPr>
            <w:r w:rsidRPr="00492F5C">
              <w:rPr>
                <w:rFonts w:ascii="Arial" w:hAnsi="Arial" w:cs="Arial"/>
                <w:b/>
                <w:sz w:val="24"/>
                <w:szCs w:val="24"/>
              </w:rPr>
              <w:t>Pie de imagen</w:t>
            </w:r>
          </w:p>
        </w:tc>
        <w:tc>
          <w:tcPr>
            <w:tcW w:w="6111" w:type="dxa"/>
          </w:tcPr>
          <w:p w:rsidR="00B5748D" w:rsidRPr="00AE7035" w:rsidRDefault="00B5748D" w:rsidP="00B5748D">
            <w:pPr>
              <w:pStyle w:val="Prrafodelista"/>
              <w:numPr>
                <w:ilvl w:val="0"/>
                <w:numId w:val="25"/>
              </w:numPr>
              <w:tabs>
                <w:tab w:val="right" w:pos="8498"/>
              </w:tabs>
              <w:jc w:val="both"/>
              <w:rPr>
                <w:rFonts w:ascii="Arial" w:hAnsi="Arial" w:cs="Arial"/>
              </w:rPr>
            </w:pPr>
            <w:r w:rsidRPr="005D047C">
              <w:rPr>
                <w:rFonts w:ascii="Arial" w:hAnsi="Arial" w:cs="Arial"/>
                <w:i/>
              </w:rPr>
              <w:t>∆</w:t>
            </w:r>
            <w:r>
              <w:rPr>
                <w:rFonts w:ascii="Arial" w:hAnsi="Arial" w:cs="Arial"/>
              </w:rPr>
              <w:t>ABC</w:t>
            </w:r>
            <w:r>
              <w:t>≈</w:t>
            </w:r>
            <w:r>
              <w:rPr>
                <w:rFonts w:ascii="Arial" w:hAnsi="Arial" w:cs="Arial"/>
              </w:rPr>
              <w:t xml:space="preserve"> </w:t>
            </w:r>
            <w:r w:rsidRPr="005D047C">
              <w:rPr>
                <w:rFonts w:ascii="Arial" w:hAnsi="Arial" w:cs="Arial"/>
                <w:i/>
              </w:rPr>
              <w:t>∆</w:t>
            </w:r>
            <w:r>
              <w:rPr>
                <w:rFonts w:ascii="Arial" w:hAnsi="Arial" w:cs="Arial"/>
              </w:rPr>
              <w:t xml:space="preserve">A´B´C´  rectángulos y semejantes por </w:t>
            </w:r>
            <w:r w:rsidRPr="00A24289">
              <w:rPr>
                <w:rFonts w:ascii="Cambria Math" w:hAnsi="Cambria Math" w:cs="Cambria Math"/>
                <w:i/>
              </w:rPr>
              <w:t>∡</w:t>
            </w:r>
            <w:r>
              <w:rPr>
                <w:rFonts w:ascii="Cambria Math" w:hAnsi="Cambria Math" w:cs="Cambria Math"/>
                <w:i/>
              </w:rPr>
              <w:t xml:space="preserve"> </w:t>
            </w:r>
            <w:r>
              <w:rPr>
                <w:rFonts w:ascii="Arial" w:hAnsi="Arial" w:cs="Arial"/>
                <w:i/>
              </w:rPr>
              <w:t>ACB</w:t>
            </w:r>
            <w:r w:rsidRPr="0093239E">
              <w:rPr>
                <w:rFonts w:ascii="Cambria Math" w:eastAsiaTheme="minorEastAsia" w:hAnsi="Cambria Math" w:cs="Cambria Math"/>
                <w:i/>
              </w:rPr>
              <w:t>≅</w:t>
            </w:r>
            <w:r w:rsidRPr="0093239E">
              <w:rPr>
                <w:rFonts w:ascii="Arial" w:hAnsi="Arial" w:cs="Arial"/>
              </w:rPr>
              <w:t xml:space="preserve"> </w:t>
            </w:r>
            <w:r>
              <w:rPr>
                <w:rFonts w:ascii="Arial" w:hAnsi="Arial" w:cs="Arial"/>
                <w:i/>
              </w:rPr>
              <w:t xml:space="preserve"> </w:t>
            </w:r>
            <w:r w:rsidRPr="00A24289">
              <w:rPr>
                <w:rFonts w:ascii="Cambria Math" w:hAnsi="Cambria Math" w:cs="Cambria Math"/>
                <w:i/>
              </w:rPr>
              <w:t>∡</w:t>
            </w:r>
            <w:r>
              <w:rPr>
                <w:rFonts w:ascii="Cambria Math" w:hAnsi="Cambria Math" w:cs="Cambria Math"/>
                <w:i/>
              </w:rPr>
              <w:t xml:space="preserve"> </w:t>
            </w:r>
            <w:r>
              <w:rPr>
                <w:rFonts w:ascii="Arial" w:hAnsi="Arial" w:cs="Arial"/>
                <w:i/>
              </w:rPr>
              <w:t>A´C´B´</w:t>
            </w:r>
          </w:p>
          <w:p w:rsidR="00B5748D" w:rsidRPr="00B5748D" w:rsidRDefault="00B5748D" w:rsidP="00C33FFD">
            <w:pPr>
              <w:tabs>
                <w:tab w:val="right" w:pos="8498"/>
              </w:tabs>
              <w:rPr>
                <w:rFonts w:ascii="Arial" w:hAnsi="Arial" w:cs="Arial"/>
                <w:i/>
                <w:lang w:val="es-ES_tradnl"/>
              </w:rPr>
            </w:pPr>
          </w:p>
          <w:p w:rsidR="00B5748D" w:rsidRPr="00A24289" w:rsidRDefault="00B5748D" w:rsidP="00C33FFD">
            <w:pPr>
              <w:rPr>
                <w:rFonts w:ascii="Arial" w:hAnsi="Arial" w:cs="Arial"/>
                <w:i/>
                <w:sz w:val="24"/>
                <w:szCs w:val="24"/>
                <w:lang w:val="es-ES_tradnl"/>
              </w:rPr>
            </w:pPr>
          </w:p>
        </w:tc>
      </w:tr>
    </w:tbl>
    <w:p w:rsidR="00B5748D" w:rsidRDefault="00B5748D" w:rsidP="007A66C2">
      <w:pPr>
        <w:tabs>
          <w:tab w:val="right" w:pos="8498"/>
        </w:tabs>
        <w:spacing w:after="0"/>
        <w:jc w:val="both"/>
        <w:rPr>
          <w:rFonts w:ascii="Arial" w:hAnsi="Arial" w:cs="Arial"/>
        </w:rPr>
      </w:pPr>
    </w:p>
    <w:p w:rsidR="00B5748D" w:rsidRDefault="00B5748D" w:rsidP="007A66C2">
      <w:pPr>
        <w:tabs>
          <w:tab w:val="right" w:pos="8498"/>
        </w:tabs>
        <w:spacing w:after="0"/>
        <w:jc w:val="both"/>
        <w:rPr>
          <w:rFonts w:ascii="Arial" w:hAnsi="Arial" w:cs="Arial"/>
        </w:rPr>
      </w:pPr>
    </w:p>
    <w:p w:rsidR="00B5748D" w:rsidRDefault="00B5748D" w:rsidP="007A66C2">
      <w:pPr>
        <w:tabs>
          <w:tab w:val="right" w:pos="8498"/>
        </w:tabs>
        <w:spacing w:after="0"/>
        <w:jc w:val="both"/>
        <w:rPr>
          <w:rFonts w:ascii="Arial" w:hAnsi="Arial" w:cs="Arial"/>
        </w:rPr>
      </w:pPr>
    </w:p>
    <w:p w:rsidR="005E3DEC" w:rsidRDefault="005E3DEC" w:rsidP="007A66C2">
      <w:pPr>
        <w:tabs>
          <w:tab w:val="right" w:pos="8498"/>
        </w:tabs>
        <w:spacing w:after="0"/>
        <w:jc w:val="both"/>
        <w:rPr>
          <w:rFonts w:ascii="Arial" w:hAnsi="Arial" w:cs="Arial"/>
        </w:rPr>
      </w:pPr>
      <w:r w:rsidRPr="00F9066D">
        <w:rPr>
          <w:rFonts w:ascii="Arial" w:hAnsi="Arial" w:cs="Arial"/>
          <w:b/>
        </w:rPr>
        <w:t xml:space="preserve">Criterio 2: </w:t>
      </w:r>
      <w:r>
        <w:rPr>
          <w:rFonts w:ascii="Arial" w:hAnsi="Arial" w:cs="Arial"/>
        </w:rPr>
        <w:t>Dos triángulos rectángulos son semejantes si los catetos son proporcionales.</w:t>
      </w:r>
    </w:p>
    <w:p w:rsidR="00965229" w:rsidRDefault="00965229" w:rsidP="007A66C2">
      <w:pPr>
        <w:tabs>
          <w:tab w:val="right" w:pos="8498"/>
        </w:tabs>
        <w:spacing w:after="0"/>
        <w:jc w:val="both"/>
        <w:rPr>
          <w:rFonts w:ascii="Arial" w:hAnsi="Arial" w:cs="Arial"/>
        </w:rPr>
      </w:pPr>
    </w:p>
    <w:tbl>
      <w:tblPr>
        <w:tblStyle w:val="Tablaconcuadrcula1"/>
        <w:tblW w:w="0" w:type="auto"/>
        <w:tblLayout w:type="fixed"/>
        <w:tblLook w:val="04A0"/>
      </w:tblPr>
      <w:tblGrid>
        <w:gridCol w:w="2943"/>
        <w:gridCol w:w="6111"/>
      </w:tblGrid>
      <w:tr w:rsidR="00965229" w:rsidRPr="00492F5C" w:rsidTr="00C33FFD">
        <w:tc>
          <w:tcPr>
            <w:tcW w:w="9054" w:type="dxa"/>
            <w:gridSpan w:val="2"/>
            <w:shd w:val="clear" w:color="auto" w:fill="0D0D0D" w:themeFill="text1" w:themeFillTint="F2"/>
          </w:tcPr>
          <w:p w:rsidR="00965229" w:rsidRPr="00492F5C" w:rsidRDefault="00965229" w:rsidP="00C33FFD">
            <w:pPr>
              <w:jc w:val="center"/>
              <w:rPr>
                <w:rFonts w:ascii="Arial" w:hAnsi="Arial" w:cs="Arial"/>
                <w:b/>
                <w:sz w:val="24"/>
                <w:szCs w:val="24"/>
              </w:rPr>
            </w:pPr>
            <w:r w:rsidRPr="00492F5C">
              <w:rPr>
                <w:rFonts w:ascii="Arial" w:hAnsi="Arial" w:cs="Arial"/>
                <w:b/>
                <w:sz w:val="24"/>
                <w:szCs w:val="24"/>
              </w:rPr>
              <w:t>Imagen (fotografía, gráfica o ilustración)</w:t>
            </w:r>
          </w:p>
        </w:tc>
      </w:tr>
      <w:tr w:rsidR="00965229" w:rsidRPr="00492F5C" w:rsidTr="00C33FFD">
        <w:tc>
          <w:tcPr>
            <w:tcW w:w="2943" w:type="dxa"/>
          </w:tcPr>
          <w:p w:rsidR="00965229" w:rsidRPr="00492F5C" w:rsidRDefault="00965229" w:rsidP="00C33FFD">
            <w:pPr>
              <w:rPr>
                <w:rFonts w:ascii="Arial" w:hAnsi="Arial" w:cs="Arial"/>
                <w:b/>
                <w:sz w:val="24"/>
                <w:szCs w:val="24"/>
              </w:rPr>
            </w:pPr>
            <w:r w:rsidRPr="00492F5C">
              <w:rPr>
                <w:rFonts w:ascii="Arial" w:hAnsi="Arial" w:cs="Arial"/>
                <w:b/>
                <w:sz w:val="24"/>
                <w:szCs w:val="24"/>
              </w:rPr>
              <w:t>Código</w:t>
            </w:r>
          </w:p>
        </w:tc>
        <w:tc>
          <w:tcPr>
            <w:tcW w:w="6111" w:type="dxa"/>
          </w:tcPr>
          <w:p w:rsidR="00965229" w:rsidRPr="00492F5C" w:rsidRDefault="00965229" w:rsidP="00C33FFD">
            <w:pPr>
              <w:rPr>
                <w:rFonts w:ascii="Arial" w:hAnsi="Arial" w:cs="Arial"/>
                <w:b/>
                <w:sz w:val="24"/>
                <w:szCs w:val="24"/>
              </w:rPr>
            </w:pPr>
            <w:r w:rsidRPr="00492F5C">
              <w:rPr>
                <w:rFonts w:ascii="Arial" w:hAnsi="Arial" w:cs="Arial"/>
                <w:sz w:val="24"/>
                <w:szCs w:val="24"/>
              </w:rPr>
              <w:t>MA_09_05_IMG</w:t>
            </w:r>
            <w:r>
              <w:rPr>
                <w:rFonts w:ascii="Arial" w:hAnsi="Arial" w:cs="Arial"/>
                <w:sz w:val="24"/>
                <w:szCs w:val="24"/>
              </w:rPr>
              <w:t>1</w:t>
            </w:r>
            <w:r w:rsidR="00E224AD">
              <w:rPr>
                <w:rFonts w:ascii="Arial" w:hAnsi="Arial" w:cs="Arial"/>
                <w:sz w:val="24"/>
                <w:szCs w:val="24"/>
              </w:rPr>
              <w:t>6</w:t>
            </w:r>
          </w:p>
        </w:tc>
      </w:tr>
      <w:tr w:rsidR="00965229" w:rsidRPr="00492F5C" w:rsidTr="00C33FFD">
        <w:tc>
          <w:tcPr>
            <w:tcW w:w="2943" w:type="dxa"/>
          </w:tcPr>
          <w:p w:rsidR="00965229" w:rsidRPr="00492F5C" w:rsidRDefault="00965229" w:rsidP="00C33FFD">
            <w:pPr>
              <w:rPr>
                <w:rFonts w:ascii="Arial" w:hAnsi="Arial" w:cs="Arial"/>
                <w:sz w:val="24"/>
                <w:szCs w:val="24"/>
              </w:rPr>
            </w:pPr>
            <w:r w:rsidRPr="00492F5C">
              <w:rPr>
                <w:rFonts w:ascii="Arial" w:hAnsi="Arial" w:cs="Arial"/>
                <w:b/>
                <w:sz w:val="24"/>
                <w:szCs w:val="24"/>
              </w:rPr>
              <w:t>Descripción</w:t>
            </w:r>
          </w:p>
        </w:tc>
        <w:tc>
          <w:tcPr>
            <w:tcW w:w="6111" w:type="dxa"/>
          </w:tcPr>
          <w:p w:rsidR="00965229" w:rsidRPr="00492F5C" w:rsidRDefault="00965229" w:rsidP="00C33FFD">
            <w:pPr>
              <w:rPr>
                <w:rFonts w:ascii="Arial" w:hAnsi="Arial" w:cs="Arial"/>
                <w:sz w:val="24"/>
                <w:szCs w:val="24"/>
              </w:rPr>
            </w:pPr>
            <w:r>
              <w:rPr>
                <w:rFonts w:ascii="Arial" w:hAnsi="Arial" w:cs="Arial"/>
                <w:sz w:val="24"/>
                <w:szCs w:val="24"/>
              </w:rPr>
              <w:t xml:space="preserve">Triángulos rectángulos semejantes </w:t>
            </w:r>
          </w:p>
        </w:tc>
      </w:tr>
      <w:tr w:rsidR="00965229" w:rsidRPr="00492F5C" w:rsidTr="00C33FFD">
        <w:tc>
          <w:tcPr>
            <w:tcW w:w="2943" w:type="dxa"/>
          </w:tcPr>
          <w:p w:rsidR="00965229" w:rsidRPr="00492F5C" w:rsidRDefault="00965229" w:rsidP="00C33FFD">
            <w:pPr>
              <w:rPr>
                <w:rFonts w:ascii="Arial" w:hAnsi="Arial" w:cs="Arial"/>
                <w:sz w:val="24"/>
                <w:szCs w:val="24"/>
              </w:rPr>
            </w:pPr>
            <w:r w:rsidRPr="00492F5C">
              <w:rPr>
                <w:rFonts w:ascii="Arial" w:hAnsi="Arial" w:cs="Arial"/>
                <w:b/>
                <w:sz w:val="24"/>
                <w:szCs w:val="24"/>
              </w:rPr>
              <w:t>Código Shutterstock (o URL o la ruta en AulaPlaneta)</w:t>
            </w:r>
          </w:p>
        </w:tc>
        <w:tc>
          <w:tcPr>
            <w:tcW w:w="6111" w:type="dxa"/>
          </w:tcPr>
          <w:p w:rsidR="00965229" w:rsidRDefault="00965229" w:rsidP="00C33FFD">
            <w:pPr>
              <w:rPr>
                <w:rStyle w:val="Refdecomentario"/>
                <w:rFonts w:ascii="Calibri" w:eastAsia="Calibri" w:hAnsi="Calibri" w:cs="Times New Roman"/>
              </w:rPr>
            </w:pPr>
            <w:r w:rsidRPr="00492F5C">
              <w:rPr>
                <w:rStyle w:val="Refdecomentario"/>
                <w:rFonts w:ascii="Calibri" w:eastAsia="Calibri" w:hAnsi="Calibri" w:cs="Times New Roman"/>
              </w:rPr>
              <w:t xml:space="preserve"> </w:t>
            </w:r>
          </w:p>
          <w:p w:rsidR="00965229" w:rsidRDefault="00965229" w:rsidP="00C33FFD">
            <w:pPr>
              <w:rPr>
                <w:rStyle w:val="Refdecomentario"/>
                <w:rFonts w:ascii="Calibri" w:eastAsia="Calibri" w:hAnsi="Calibri" w:cs="Times New Roman"/>
              </w:rPr>
            </w:pPr>
          </w:p>
          <w:p w:rsidR="00965229" w:rsidRDefault="00AC14A9" w:rsidP="00C33FFD">
            <w:pPr>
              <w:rPr>
                <w:rStyle w:val="Refdecomentario"/>
                <w:rFonts w:ascii="Calibri" w:eastAsia="Calibri" w:hAnsi="Calibri" w:cs="Times New Roman"/>
              </w:rPr>
            </w:pPr>
            <w:r>
              <w:rPr>
                <w:rFonts w:ascii="Calibri" w:eastAsia="Calibri" w:hAnsi="Calibri" w:cs="Times New Roman"/>
                <w:noProof/>
                <w:sz w:val="18"/>
                <w:szCs w:val="18"/>
                <w:lang w:val="es-ES" w:eastAsia="es-ES"/>
              </w:rPr>
              <w:lastRenderedPageBreak/>
              <w:drawing>
                <wp:inline distT="0" distB="0" distL="0" distR="0">
                  <wp:extent cx="3924300" cy="2105418"/>
                  <wp:effectExtent l="19050" t="0" r="0" b="0"/>
                  <wp:docPr id="15" name="Imagen 4" descr="I:\ecuaciones tema 9\imagenes\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ecuaciones tema 9\imagenes\12.JPG"/>
                          <pic:cNvPicPr>
                            <a:picLocks noChangeAspect="1" noChangeArrowheads="1"/>
                          </pic:cNvPicPr>
                        </pic:nvPicPr>
                        <pic:blipFill>
                          <a:blip r:embed="rId24"/>
                          <a:srcRect/>
                          <a:stretch>
                            <a:fillRect/>
                          </a:stretch>
                        </pic:blipFill>
                        <pic:spPr bwMode="auto">
                          <a:xfrm>
                            <a:off x="0" y="0"/>
                            <a:ext cx="3924300" cy="2105418"/>
                          </a:xfrm>
                          <a:prstGeom prst="rect">
                            <a:avLst/>
                          </a:prstGeom>
                          <a:noFill/>
                          <a:ln w="9525">
                            <a:noFill/>
                            <a:miter lim="800000"/>
                            <a:headEnd/>
                            <a:tailEnd/>
                          </a:ln>
                        </pic:spPr>
                      </pic:pic>
                    </a:graphicData>
                  </a:graphic>
                </wp:inline>
              </w:drawing>
            </w:r>
          </w:p>
          <w:p w:rsidR="00965229" w:rsidRDefault="00965229" w:rsidP="00C33FFD">
            <w:pPr>
              <w:rPr>
                <w:rStyle w:val="Refdecomentario"/>
                <w:rFonts w:ascii="Calibri" w:eastAsia="Calibri" w:hAnsi="Calibri" w:cs="Times New Roman"/>
              </w:rPr>
            </w:pPr>
          </w:p>
          <w:p w:rsidR="00965229" w:rsidRDefault="00965229" w:rsidP="00C33FFD">
            <w:pPr>
              <w:rPr>
                <w:rStyle w:val="Refdecomentario"/>
                <w:rFonts w:ascii="Calibri" w:eastAsia="Calibri" w:hAnsi="Calibri" w:cs="Times New Roman"/>
              </w:rPr>
            </w:pPr>
          </w:p>
          <w:p w:rsidR="00965229" w:rsidRDefault="00965229" w:rsidP="00C33FFD">
            <w:pPr>
              <w:rPr>
                <w:rStyle w:val="Refdecomentario"/>
                <w:rFonts w:ascii="Calibri" w:eastAsia="Calibri" w:hAnsi="Calibri" w:cs="Times New Roman"/>
              </w:rPr>
            </w:pPr>
          </w:p>
          <w:p w:rsidR="00965229" w:rsidRPr="00492F5C" w:rsidRDefault="00965229" w:rsidP="00C33FFD">
            <w:pPr>
              <w:rPr>
                <w:rFonts w:ascii="Arial" w:hAnsi="Arial" w:cs="Arial"/>
                <w:sz w:val="24"/>
                <w:szCs w:val="24"/>
              </w:rPr>
            </w:pPr>
          </w:p>
        </w:tc>
      </w:tr>
      <w:tr w:rsidR="00965229" w:rsidRPr="00492F5C" w:rsidTr="00C33FFD">
        <w:trPr>
          <w:trHeight w:val="70"/>
        </w:trPr>
        <w:tc>
          <w:tcPr>
            <w:tcW w:w="2943" w:type="dxa"/>
          </w:tcPr>
          <w:p w:rsidR="00965229" w:rsidRPr="00492F5C" w:rsidRDefault="00965229" w:rsidP="00C33FFD">
            <w:pPr>
              <w:rPr>
                <w:rFonts w:ascii="Arial" w:hAnsi="Arial" w:cs="Arial"/>
                <w:sz w:val="24"/>
                <w:szCs w:val="24"/>
              </w:rPr>
            </w:pPr>
            <w:r w:rsidRPr="00492F5C">
              <w:rPr>
                <w:rFonts w:ascii="Arial" w:hAnsi="Arial" w:cs="Arial"/>
                <w:b/>
                <w:sz w:val="24"/>
                <w:szCs w:val="24"/>
              </w:rPr>
              <w:lastRenderedPageBreak/>
              <w:t>Pie de imagen</w:t>
            </w:r>
          </w:p>
        </w:tc>
        <w:tc>
          <w:tcPr>
            <w:tcW w:w="6111" w:type="dxa"/>
          </w:tcPr>
          <w:p w:rsidR="00965229" w:rsidRPr="00AE7035" w:rsidRDefault="00965229" w:rsidP="00965229">
            <w:pPr>
              <w:pStyle w:val="Prrafodelista"/>
              <w:numPr>
                <w:ilvl w:val="0"/>
                <w:numId w:val="26"/>
              </w:numPr>
              <w:tabs>
                <w:tab w:val="right" w:pos="8498"/>
              </w:tabs>
              <w:jc w:val="both"/>
              <w:rPr>
                <w:rFonts w:ascii="Arial" w:hAnsi="Arial" w:cs="Arial"/>
              </w:rPr>
            </w:pPr>
            <w:r w:rsidRPr="005D047C">
              <w:rPr>
                <w:rFonts w:ascii="Arial" w:hAnsi="Arial" w:cs="Arial"/>
                <w:i/>
              </w:rPr>
              <w:t>∆</w:t>
            </w:r>
            <w:r>
              <w:rPr>
                <w:rFonts w:ascii="Arial" w:hAnsi="Arial" w:cs="Arial"/>
              </w:rPr>
              <w:t>ABC</w:t>
            </w:r>
            <w:r>
              <w:t>≈</w:t>
            </w:r>
            <w:r>
              <w:rPr>
                <w:rFonts w:ascii="Arial" w:hAnsi="Arial" w:cs="Arial"/>
              </w:rPr>
              <w:t xml:space="preserve"> </w:t>
            </w:r>
            <w:r w:rsidRPr="005D047C">
              <w:rPr>
                <w:rFonts w:ascii="Arial" w:hAnsi="Arial" w:cs="Arial"/>
                <w:i/>
              </w:rPr>
              <w:t>∆</w:t>
            </w:r>
            <w:r>
              <w:rPr>
                <w:rFonts w:ascii="Arial" w:hAnsi="Arial" w:cs="Arial"/>
              </w:rPr>
              <w:t xml:space="preserve">A´B´C´  rectángulos y semejantes por catetos proporcionales </w:t>
            </w:r>
          </w:p>
          <w:p w:rsidR="00965229" w:rsidRPr="00B5748D" w:rsidRDefault="00965229" w:rsidP="00C33FFD">
            <w:pPr>
              <w:tabs>
                <w:tab w:val="right" w:pos="8498"/>
              </w:tabs>
              <w:rPr>
                <w:rFonts w:ascii="Arial" w:hAnsi="Arial" w:cs="Arial"/>
                <w:i/>
                <w:lang w:val="es-ES_tradnl"/>
              </w:rPr>
            </w:pPr>
          </w:p>
          <w:p w:rsidR="00965229" w:rsidRPr="00A24289" w:rsidRDefault="00965229" w:rsidP="00C33FFD">
            <w:pPr>
              <w:rPr>
                <w:rFonts w:ascii="Arial" w:hAnsi="Arial" w:cs="Arial"/>
                <w:i/>
                <w:sz w:val="24"/>
                <w:szCs w:val="24"/>
                <w:lang w:val="es-ES_tradnl"/>
              </w:rPr>
            </w:pPr>
          </w:p>
        </w:tc>
      </w:tr>
    </w:tbl>
    <w:p w:rsidR="00965229" w:rsidRDefault="00965229" w:rsidP="007A66C2">
      <w:pPr>
        <w:tabs>
          <w:tab w:val="right" w:pos="8498"/>
        </w:tabs>
        <w:spacing w:after="0"/>
        <w:jc w:val="both"/>
        <w:rPr>
          <w:rFonts w:ascii="Arial" w:hAnsi="Arial" w:cs="Arial"/>
        </w:rPr>
      </w:pPr>
    </w:p>
    <w:p w:rsidR="00965229" w:rsidRDefault="00965229" w:rsidP="007A66C2">
      <w:pPr>
        <w:tabs>
          <w:tab w:val="right" w:pos="8498"/>
        </w:tabs>
        <w:spacing w:after="0"/>
        <w:jc w:val="both"/>
        <w:rPr>
          <w:rFonts w:ascii="Arial" w:hAnsi="Arial" w:cs="Arial"/>
        </w:rPr>
      </w:pPr>
    </w:p>
    <w:p w:rsidR="00965229" w:rsidRDefault="00965229" w:rsidP="007A66C2">
      <w:pPr>
        <w:tabs>
          <w:tab w:val="right" w:pos="8498"/>
        </w:tabs>
        <w:spacing w:after="0"/>
        <w:jc w:val="both"/>
        <w:rPr>
          <w:rFonts w:ascii="Arial" w:hAnsi="Arial" w:cs="Arial"/>
        </w:rPr>
      </w:pPr>
    </w:p>
    <w:p w:rsidR="005E3DEC" w:rsidRDefault="005E3DEC" w:rsidP="007A66C2">
      <w:pPr>
        <w:tabs>
          <w:tab w:val="right" w:pos="8498"/>
        </w:tabs>
        <w:spacing w:after="0"/>
        <w:jc w:val="both"/>
        <w:rPr>
          <w:rFonts w:ascii="Arial" w:hAnsi="Arial" w:cs="Arial"/>
        </w:rPr>
      </w:pPr>
      <w:r w:rsidRPr="00F9066D">
        <w:rPr>
          <w:rFonts w:ascii="Arial" w:hAnsi="Arial" w:cs="Arial"/>
          <w:b/>
        </w:rPr>
        <w:t xml:space="preserve">Criterio 3: </w:t>
      </w:r>
      <w:r>
        <w:rPr>
          <w:rFonts w:ascii="Arial" w:hAnsi="Arial" w:cs="Arial"/>
        </w:rPr>
        <w:t>Dos triángulos rectángulos son semejantes si la hipotenusa y un cateto son proporcionales.</w:t>
      </w:r>
    </w:p>
    <w:tbl>
      <w:tblPr>
        <w:tblStyle w:val="Tablaconcuadrcula1"/>
        <w:tblW w:w="0" w:type="auto"/>
        <w:tblLayout w:type="fixed"/>
        <w:tblLook w:val="04A0"/>
      </w:tblPr>
      <w:tblGrid>
        <w:gridCol w:w="2943"/>
        <w:gridCol w:w="6111"/>
      </w:tblGrid>
      <w:tr w:rsidR="001F1678" w:rsidRPr="00492F5C" w:rsidTr="00C33FFD">
        <w:tc>
          <w:tcPr>
            <w:tcW w:w="9054" w:type="dxa"/>
            <w:gridSpan w:val="2"/>
            <w:shd w:val="clear" w:color="auto" w:fill="0D0D0D" w:themeFill="text1" w:themeFillTint="F2"/>
          </w:tcPr>
          <w:p w:rsidR="001F1678" w:rsidRPr="00492F5C" w:rsidRDefault="001F1678" w:rsidP="00C33FFD">
            <w:pPr>
              <w:jc w:val="center"/>
              <w:rPr>
                <w:rFonts w:ascii="Arial" w:hAnsi="Arial" w:cs="Arial"/>
                <w:b/>
                <w:sz w:val="24"/>
                <w:szCs w:val="24"/>
              </w:rPr>
            </w:pPr>
            <w:r w:rsidRPr="00492F5C">
              <w:rPr>
                <w:rFonts w:ascii="Arial" w:hAnsi="Arial" w:cs="Arial"/>
                <w:b/>
                <w:sz w:val="24"/>
                <w:szCs w:val="24"/>
              </w:rPr>
              <w:t>Imagen (fotografía, gráfica o ilustración)</w:t>
            </w:r>
          </w:p>
        </w:tc>
      </w:tr>
      <w:tr w:rsidR="001F1678" w:rsidRPr="00492F5C" w:rsidTr="00C33FFD">
        <w:tc>
          <w:tcPr>
            <w:tcW w:w="2943" w:type="dxa"/>
          </w:tcPr>
          <w:p w:rsidR="001F1678" w:rsidRPr="00492F5C" w:rsidRDefault="001F1678" w:rsidP="00C33FFD">
            <w:pPr>
              <w:rPr>
                <w:rFonts w:ascii="Arial" w:hAnsi="Arial" w:cs="Arial"/>
                <w:b/>
                <w:sz w:val="24"/>
                <w:szCs w:val="24"/>
              </w:rPr>
            </w:pPr>
            <w:r w:rsidRPr="00492F5C">
              <w:rPr>
                <w:rFonts w:ascii="Arial" w:hAnsi="Arial" w:cs="Arial"/>
                <w:b/>
                <w:sz w:val="24"/>
                <w:szCs w:val="24"/>
              </w:rPr>
              <w:t>Código</w:t>
            </w:r>
          </w:p>
        </w:tc>
        <w:tc>
          <w:tcPr>
            <w:tcW w:w="6111" w:type="dxa"/>
          </w:tcPr>
          <w:p w:rsidR="001F1678" w:rsidRPr="00492F5C" w:rsidRDefault="001F1678" w:rsidP="00C33FFD">
            <w:pPr>
              <w:rPr>
                <w:rFonts w:ascii="Arial" w:hAnsi="Arial" w:cs="Arial"/>
                <w:b/>
                <w:sz w:val="24"/>
                <w:szCs w:val="24"/>
              </w:rPr>
            </w:pPr>
            <w:r w:rsidRPr="00492F5C">
              <w:rPr>
                <w:rFonts w:ascii="Arial" w:hAnsi="Arial" w:cs="Arial"/>
                <w:sz w:val="24"/>
                <w:szCs w:val="24"/>
              </w:rPr>
              <w:t>MA_09_05_IMG</w:t>
            </w:r>
            <w:r>
              <w:rPr>
                <w:rFonts w:ascii="Arial" w:hAnsi="Arial" w:cs="Arial"/>
                <w:sz w:val="24"/>
                <w:szCs w:val="24"/>
              </w:rPr>
              <w:t>1</w:t>
            </w:r>
            <w:r w:rsidR="00E224AD">
              <w:rPr>
                <w:rFonts w:ascii="Arial" w:hAnsi="Arial" w:cs="Arial"/>
                <w:sz w:val="24"/>
                <w:szCs w:val="24"/>
              </w:rPr>
              <w:t>7</w:t>
            </w:r>
          </w:p>
        </w:tc>
      </w:tr>
      <w:tr w:rsidR="001F1678" w:rsidRPr="00492F5C" w:rsidTr="00C33FFD">
        <w:tc>
          <w:tcPr>
            <w:tcW w:w="2943" w:type="dxa"/>
          </w:tcPr>
          <w:p w:rsidR="001F1678" w:rsidRPr="00492F5C" w:rsidRDefault="001F1678" w:rsidP="00C33FFD">
            <w:pPr>
              <w:rPr>
                <w:rFonts w:ascii="Arial" w:hAnsi="Arial" w:cs="Arial"/>
                <w:sz w:val="24"/>
                <w:szCs w:val="24"/>
              </w:rPr>
            </w:pPr>
            <w:r w:rsidRPr="00492F5C">
              <w:rPr>
                <w:rFonts w:ascii="Arial" w:hAnsi="Arial" w:cs="Arial"/>
                <w:b/>
                <w:sz w:val="24"/>
                <w:szCs w:val="24"/>
              </w:rPr>
              <w:t>Descripción</w:t>
            </w:r>
          </w:p>
        </w:tc>
        <w:tc>
          <w:tcPr>
            <w:tcW w:w="6111" w:type="dxa"/>
          </w:tcPr>
          <w:p w:rsidR="001F1678" w:rsidRPr="00492F5C" w:rsidRDefault="001F1678" w:rsidP="00C33FFD">
            <w:pPr>
              <w:rPr>
                <w:rFonts w:ascii="Arial" w:hAnsi="Arial" w:cs="Arial"/>
                <w:sz w:val="24"/>
                <w:szCs w:val="24"/>
              </w:rPr>
            </w:pPr>
            <w:r>
              <w:rPr>
                <w:rFonts w:ascii="Arial" w:hAnsi="Arial" w:cs="Arial"/>
                <w:sz w:val="24"/>
                <w:szCs w:val="24"/>
              </w:rPr>
              <w:t xml:space="preserve">Triángulos rectángulos semejantes </w:t>
            </w:r>
          </w:p>
        </w:tc>
      </w:tr>
      <w:tr w:rsidR="001F1678" w:rsidRPr="00492F5C" w:rsidTr="00C33FFD">
        <w:tc>
          <w:tcPr>
            <w:tcW w:w="2943" w:type="dxa"/>
          </w:tcPr>
          <w:p w:rsidR="001F1678" w:rsidRPr="00492F5C" w:rsidRDefault="001F1678" w:rsidP="00C33FFD">
            <w:pPr>
              <w:rPr>
                <w:rFonts w:ascii="Arial" w:hAnsi="Arial" w:cs="Arial"/>
                <w:sz w:val="24"/>
                <w:szCs w:val="24"/>
              </w:rPr>
            </w:pPr>
            <w:r w:rsidRPr="00492F5C">
              <w:rPr>
                <w:rFonts w:ascii="Arial" w:hAnsi="Arial" w:cs="Arial"/>
                <w:b/>
                <w:sz w:val="24"/>
                <w:szCs w:val="24"/>
              </w:rPr>
              <w:t>Código Shutterstock (o URL o la ruta en AulaPlaneta)</w:t>
            </w:r>
          </w:p>
        </w:tc>
        <w:tc>
          <w:tcPr>
            <w:tcW w:w="6111" w:type="dxa"/>
          </w:tcPr>
          <w:p w:rsidR="001F1678" w:rsidRDefault="001F1678" w:rsidP="00C33FFD">
            <w:pPr>
              <w:rPr>
                <w:rStyle w:val="Refdecomentario"/>
                <w:rFonts w:ascii="Calibri" w:eastAsia="Calibri" w:hAnsi="Calibri" w:cs="Times New Roman"/>
              </w:rPr>
            </w:pPr>
            <w:r w:rsidRPr="00492F5C">
              <w:rPr>
                <w:rStyle w:val="Refdecomentario"/>
                <w:rFonts w:ascii="Calibri" w:eastAsia="Calibri" w:hAnsi="Calibri" w:cs="Times New Roman"/>
              </w:rPr>
              <w:t xml:space="preserve"> </w:t>
            </w:r>
          </w:p>
          <w:p w:rsidR="001F1678" w:rsidRDefault="001F1678" w:rsidP="00C33FFD">
            <w:pPr>
              <w:rPr>
                <w:rStyle w:val="Refdecomentario"/>
                <w:rFonts w:ascii="Calibri" w:eastAsia="Calibri" w:hAnsi="Calibri" w:cs="Times New Roman"/>
              </w:rPr>
            </w:pPr>
            <w:r>
              <w:rPr>
                <w:rFonts w:ascii="Calibri" w:eastAsia="Calibri" w:hAnsi="Calibri" w:cs="Times New Roman"/>
                <w:noProof/>
                <w:sz w:val="18"/>
                <w:szCs w:val="18"/>
                <w:lang w:val="es-ES" w:eastAsia="es-ES"/>
              </w:rPr>
              <w:drawing>
                <wp:inline distT="0" distB="0" distL="0" distR="0">
                  <wp:extent cx="3895725" cy="2166500"/>
                  <wp:effectExtent l="19050" t="0" r="9525" b="0"/>
                  <wp:docPr id="14" name="Imagen 3" descr="I:\ecuaciones tema 9\imagenes\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ecuaciones tema 9\imagenes\13.JPG"/>
                          <pic:cNvPicPr>
                            <a:picLocks noChangeAspect="1" noChangeArrowheads="1"/>
                          </pic:cNvPicPr>
                        </pic:nvPicPr>
                        <pic:blipFill>
                          <a:blip r:embed="rId25"/>
                          <a:srcRect/>
                          <a:stretch>
                            <a:fillRect/>
                          </a:stretch>
                        </pic:blipFill>
                        <pic:spPr bwMode="auto">
                          <a:xfrm>
                            <a:off x="0" y="0"/>
                            <a:ext cx="3895725" cy="2166500"/>
                          </a:xfrm>
                          <a:prstGeom prst="rect">
                            <a:avLst/>
                          </a:prstGeom>
                          <a:noFill/>
                          <a:ln w="9525">
                            <a:noFill/>
                            <a:miter lim="800000"/>
                            <a:headEnd/>
                            <a:tailEnd/>
                          </a:ln>
                        </pic:spPr>
                      </pic:pic>
                    </a:graphicData>
                  </a:graphic>
                </wp:inline>
              </w:drawing>
            </w:r>
          </w:p>
          <w:p w:rsidR="001F1678" w:rsidRDefault="001F1678" w:rsidP="00C33FFD">
            <w:pPr>
              <w:rPr>
                <w:rStyle w:val="Refdecomentario"/>
                <w:rFonts w:ascii="Calibri" w:eastAsia="Calibri" w:hAnsi="Calibri" w:cs="Times New Roman"/>
              </w:rPr>
            </w:pPr>
          </w:p>
          <w:p w:rsidR="001F1678" w:rsidRDefault="001F1678" w:rsidP="00C33FFD">
            <w:pPr>
              <w:rPr>
                <w:rStyle w:val="Refdecomentario"/>
                <w:rFonts w:ascii="Calibri" w:eastAsia="Calibri" w:hAnsi="Calibri" w:cs="Times New Roman"/>
              </w:rPr>
            </w:pPr>
          </w:p>
          <w:p w:rsidR="001F1678" w:rsidRDefault="001F1678" w:rsidP="00C33FFD">
            <w:pPr>
              <w:rPr>
                <w:rStyle w:val="Refdecomentario"/>
                <w:rFonts w:ascii="Calibri" w:eastAsia="Calibri" w:hAnsi="Calibri" w:cs="Times New Roman"/>
              </w:rPr>
            </w:pPr>
          </w:p>
          <w:p w:rsidR="001F1678" w:rsidRDefault="001F1678" w:rsidP="00C33FFD">
            <w:pPr>
              <w:rPr>
                <w:rStyle w:val="Refdecomentario"/>
                <w:rFonts w:ascii="Calibri" w:eastAsia="Calibri" w:hAnsi="Calibri" w:cs="Times New Roman"/>
              </w:rPr>
            </w:pPr>
          </w:p>
          <w:p w:rsidR="001F1678" w:rsidRPr="00492F5C" w:rsidRDefault="001F1678" w:rsidP="00C33FFD">
            <w:pPr>
              <w:rPr>
                <w:rFonts w:ascii="Arial" w:hAnsi="Arial" w:cs="Arial"/>
                <w:sz w:val="24"/>
                <w:szCs w:val="24"/>
              </w:rPr>
            </w:pPr>
          </w:p>
        </w:tc>
      </w:tr>
      <w:tr w:rsidR="001F1678" w:rsidRPr="00492F5C" w:rsidTr="00C33FFD">
        <w:trPr>
          <w:trHeight w:val="70"/>
        </w:trPr>
        <w:tc>
          <w:tcPr>
            <w:tcW w:w="2943" w:type="dxa"/>
          </w:tcPr>
          <w:p w:rsidR="001F1678" w:rsidRPr="00492F5C" w:rsidRDefault="001F1678" w:rsidP="00C33FFD">
            <w:pPr>
              <w:rPr>
                <w:rFonts w:ascii="Arial" w:hAnsi="Arial" w:cs="Arial"/>
                <w:sz w:val="24"/>
                <w:szCs w:val="24"/>
              </w:rPr>
            </w:pPr>
            <w:r w:rsidRPr="00492F5C">
              <w:rPr>
                <w:rFonts w:ascii="Arial" w:hAnsi="Arial" w:cs="Arial"/>
                <w:b/>
                <w:sz w:val="24"/>
                <w:szCs w:val="24"/>
              </w:rPr>
              <w:t>Pie de imagen</w:t>
            </w:r>
          </w:p>
        </w:tc>
        <w:tc>
          <w:tcPr>
            <w:tcW w:w="6111" w:type="dxa"/>
          </w:tcPr>
          <w:p w:rsidR="001F1678" w:rsidRPr="00AE7035" w:rsidRDefault="001F1678" w:rsidP="001F1678">
            <w:pPr>
              <w:pStyle w:val="Prrafodelista"/>
              <w:numPr>
                <w:ilvl w:val="0"/>
                <w:numId w:val="27"/>
              </w:numPr>
              <w:tabs>
                <w:tab w:val="right" w:pos="8498"/>
              </w:tabs>
              <w:jc w:val="both"/>
              <w:rPr>
                <w:rFonts w:ascii="Arial" w:hAnsi="Arial" w:cs="Arial"/>
              </w:rPr>
            </w:pPr>
            <w:r w:rsidRPr="005D047C">
              <w:rPr>
                <w:rFonts w:ascii="Arial" w:hAnsi="Arial" w:cs="Arial"/>
                <w:i/>
              </w:rPr>
              <w:t>∆</w:t>
            </w:r>
            <w:r>
              <w:rPr>
                <w:rFonts w:ascii="Arial" w:hAnsi="Arial" w:cs="Arial"/>
              </w:rPr>
              <w:t>ABC</w:t>
            </w:r>
            <w:r>
              <w:t>≈</w:t>
            </w:r>
            <w:r>
              <w:rPr>
                <w:rFonts w:ascii="Arial" w:hAnsi="Arial" w:cs="Arial"/>
              </w:rPr>
              <w:t xml:space="preserve"> </w:t>
            </w:r>
            <w:r w:rsidRPr="005D047C">
              <w:rPr>
                <w:rFonts w:ascii="Arial" w:hAnsi="Arial" w:cs="Arial"/>
                <w:i/>
              </w:rPr>
              <w:t>∆</w:t>
            </w:r>
            <w:r>
              <w:rPr>
                <w:rFonts w:ascii="Arial" w:hAnsi="Arial" w:cs="Arial"/>
              </w:rPr>
              <w:t xml:space="preserve">A´B´C´  rectángulos y semejantes por que la hipotenusa y un  cateto proporcional </w:t>
            </w:r>
          </w:p>
          <w:p w:rsidR="001F1678" w:rsidRPr="00B5748D" w:rsidRDefault="001F1678" w:rsidP="00C33FFD">
            <w:pPr>
              <w:tabs>
                <w:tab w:val="right" w:pos="8498"/>
              </w:tabs>
              <w:rPr>
                <w:rFonts w:ascii="Arial" w:hAnsi="Arial" w:cs="Arial"/>
                <w:i/>
                <w:lang w:val="es-ES_tradnl"/>
              </w:rPr>
            </w:pPr>
          </w:p>
          <w:p w:rsidR="001F1678" w:rsidRPr="00A24289" w:rsidRDefault="001F1678" w:rsidP="00C33FFD">
            <w:pPr>
              <w:rPr>
                <w:rFonts w:ascii="Arial" w:hAnsi="Arial" w:cs="Arial"/>
                <w:i/>
                <w:sz w:val="24"/>
                <w:szCs w:val="24"/>
                <w:lang w:val="es-ES_tradnl"/>
              </w:rPr>
            </w:pPr>
          </w:p>
        </w:tc>
      </w:tr>
    </w:tbl>
    <w:p w:rsidR="009513F9" w:rsidRDefault="005E3DEC" w:rsidP="007A66C2">
      <w:pPr>
        <w:tabs>
          <w:tab w:val="right" w:pos="8498"/>
        </w:tabs>
        <w:spacing w:after="0"/>
        <w:jc w:val="both"/>
        <w:rPr>
          <w:rFonts w:ascii="Arial" w:hAnsi="Arial" w:cs="Arial"/>
        </w:rPr>
      </w:pPr>
      <w:r>
        <w:rPr>
          <w:rFonts w:ascii="Arial" w:hAnsi="Arial" w:cs="Arial"/>
        </w:rPr>
        <w:lastRenderedPageBreak/>
        <w:t xml:space="preserve">      </w:t>
      </w:r>
      <w:r w:rsidR="00BB0AFC">
        <w:rPr>
          <w:rFonts w:ascii="Arial" w:hAnsi="Arial" w:cs="Arial"/>
        </w:rPr>
        <w:t xml:space="preserve"> </w:t>
      </w:r>
      <w:r w:rsidR="009513F9">
        <w:rPr>
          <w:rFonts w:ascii="Arial" w:hAnsi="Arial" w:cs="Arial"/>
        </w:rPr>
        <w:t xml:space="preserve">   </w:t>
      </w:r>
    </w:p>
    <w:p w:rsidR="00C33FFD" w:rsidRDefault="00C33FFD" w:rsidP="007A66C2">
      <w:pPr>
        <w:tabs>
          <w:tab w:val="right" w:pos="8498"/>
        </w:tabs>
        <w:spacing w:after="0"/>
        <w:jc w:val="both"/>
        <w:rPr>
          <w:rFonts w:ascii="Arial" w:hAnsi="Arial" w:cs="Arial"/>
        </w:rPr>
      </w:pPr>
      <w:r>
        <w:rPr>
          <w:rFonts w:ascii="Arial" w:hAnsi="Arial" w:cs="Arial"/>
        </w:rPr>
        <w:t>Estos son los criterios que permiten determinar cuándo dos triángulos rectángulos son semejantes, en la siguiente sesión el trabajo se centrara en los segmentos proporcionales.</w:t>
      </w:r>
    </w:p>
    <w:p w:rsidR="00F9066D" w:rsidRDefault="00F9066D" w:rsidP="007A66C2">
      <w:pPr>
        <w:tabs>
          <w:tab w:val="right" w:pos="8498"/>
        </w:tabs>
        <w:spacing w:after="0"/>
        <w:jc w:val="both"/>
        <w:rPr>
          <w:rFonts w:ascii="Arial" w:hAnsi="Arial" w:cs="Arial"/>
        </w:rPr>
      </w:pPr>
    </w:p>
    <w:tbl>
      <w:tblPr>
        <w:tblStyle w:val="Tablaconcuadrcula"/>
        <w:tblW w:w="0" w:type="auto"/>
        <w:tblLook w:val="04A0"/>
      </w:tblPr>
      <w:tblGrid>
        <w:gridCol w:w="2518"/>
        <w:gridCol w:w="6460"/>
      </w:tblGrid>
      <w:tr w:rsidR="00AC71FF" w:rsidRPr="00AD063D" w:rsidTr="00195955">
        <w:tc>
          <w:tcPr>
            <w:tcW w:w="8978" w:type="dxa"/>
            <w:gridSpan w:val="2"/>
            <w:shd w:val="clear" w:color="auto" w:fill="000000" w:themeFill="text1"/>
          </w:tcPr>
          <w:p w:rsidR="00AC71FF" w:rsidRPr="00AD063D" w:rsidRDefault="00AC71FF" w:rsidP="00195955">
            <w:pPr>
              <w:jc w:val="center"/>
              <w:rPr>
                <w:rFonts w:ascii="Arial" w:hAnsi="Arial" w:cs="Arial"/>
                <w:b/>
                <w:color w:val="FFFFFF" w:themeColor="background1"/>
                <w:sz w:val="24"/>
                <w:szCs w:val="24"/>
              </w:rPr>
            </w:pPr>
            <w:r w:rsidRPr="00AD063D">
              <w:rPr>
                <w:rFonts w:ascii="Arial" w:hAnsi="Arial" w:cs="Arial"/>
                <w:b/>
                <w:color w:val="FFFFFF" w:themeColor="background1"/>
                <w:sz w:val="24"/>
                <w:szCs w:val="24"/>
              </w:rPr>
              <w:t>Recuerda</w:t>
            </w:r>
          </w:p>
        </w:tc>
      </w:tr>
      <w:tr w:rsidR="00AC71FF" w:rsidRPr="00AD063D" w:rsidTr="00195955">
        <w:tc>
          <w:tcPr>
            <w:tcW w:w="2518" w:type="dxa"/>
          </w:tcPr>
          <w:p w:rsidR="00AC71FF" w:rsidRPr="00AD063D" w:rsidRDefault="00AC71FF" w:rsidP="00195955">
            <w:pPr>
              <w:rPr>
                <w:rFonts w:ascii="Arial" w:hAnsi="Arial" w:cs="Arial"/>
                <w:b/>
                <w:color w:val="000000" w:themeColor="text1"/>
                <w:sz w:val="24"/>
                <w:szCs w:val="24"/>
              </w:rPr>
            </w:pPr>
            <w:r w:rsidRPr="00AD063D">
              <w:rPr>
                <w:rFonts w:ascii="Arial" w:hAnsi="Arial" w:cs="Arial"/>
                <w:b/>
                <w:color w:val="000000" w:themeColor="text1"/>
                <w:sz w:val="24"/>
                <w:szCs w:val="24"/>
              </w:rPr>
              <w:t>Contenido</w:t>
            </w:r>
          </w:p>
        </w:tc>
        <w:tc>
          <w:tcPr>
            <w:tcW w:w="6460" w:type="dxa"/>
          </w:tcPr>
          <w:p w:rsidR="00AC71FF" w:rsidRDefault="00AC71FF" w:rsidP="00AC71FF">
            <w:pPr>
              <w:rPr>
                <w:rFonts w:ascii="Arial" w:hAnsi="Arial" w:cs="Arial"/>
                <w:i/>
              </w:rPr>
            </w:pPr>
            <w:r w:rsidRPr="00AC71FF">
              <w:rPr>
                <w:rFonts w:ascii="Arial" w:hAnsi="Arial" w:cs="Arial"/>
                <w:i/>
              </w:rPr>
              <w:t>Las siguiente son algunas aplicaciones de la semejanza en diferentes actividades humanas:</w:t>
            </w:r>
          </w:p>
          <w:p w:rsidR="00AC71FF" w:rsidRPr="00AC71FF" w:rsidRDefault="00AC71FF" w:rsidP="00AC71FF">
            <w:pPr>
              <w:rPr>
                <w:rFonts w:ascii="Arial" w:hAnsi="Arial" w:cs="Arial"/>
                <w:i/>
              </w:rPr>
            </w:pPr>
          </w:p>
          <w:p w:rsidR="00AC71FF" w:rsidRDefault="00AC71FF" w:rsidP="00AC71FF">
            <w:pPr>
              <w:pStyle w:val="Prrafodelista"/>
              <w:numPr>
                <w:ilvl w:val="0"/>
                <w:numId w:val="30"/>
              </w:numPr>
              <w:rPr>
                <w:rFonts w:ascii="Arial" w:hAnsi="Arial" w:cs="Arial"/>
                <w:i/>
              </w:rPr>
            </w:pPr>
            <w:r>
              <w:rPr>
                <w:rFonts w:ascii="Arial" w:hAnsi="Arial" w:cs="Arial"/>
                <w:i/>
              </w:rPr>
              <w:t>Medición de  distancias inaccesibles.</w:t>
            </w:r>
          </w:p>
          <w:p w:rsidR="00AC71FF" w:rsidRDefault="00AC71FF" w:rsidP="00AC71FF">
            <w:pPr>
              <w:pStyle w:val="Prrafodelista"/>
              <w:numPr>
                <w:ilvl w:val="0"/>
                <w:numId w:val="30"/>
              </w:numPr>
              <w:rPr>
                <w:rFonts w:ascii="Arial" w:hAnsi="Arial" w:cs="Arial"/>
                <w:i/>
              </w:rPr>
            </w:pPr>
            <w:r>
              <w:rPr>
                <w:rFonts w:ascii="Arial" w:hAnsi="Arial" w:cs="Arial"/>
                <w:i/>
              </w:rPr>
              <w:t>Manejo de imágenes a escala en la fotografía y la pintura.</w:t>
            </w:r>
          </w:p>
          <w:p w:rsidR="00AC71FF" w:rsidRDefault="00AC71FF" w:rsidP="00AC71FF">
            <w:pPr>
              <w:pStyle w:val="Prrafodelista"/>
              <w:numPr>
                <w:ilvl w:val="0"/>
                <w:numId w:val="30"/>
              </w:numPr>
              <w:rPr>
                <w:rFonts w:ascii="Arial" w:hAnsi="Arial" w:cs="Arial"/>
                <w:i/>
              </w:rPr>
            </w:pPr>
            <w:r>
              <w:rPr>
                <w:rFonts w:ascii="Arial" w:hAnsi="Arial" w:cs="Arial"/>
                <w:i/>
              </w:rPr>
              <w:t>Manejo de los retroproyectores y la misma fotocopiadora.</w:t>
            </w:r>
          </w:p>
          <w:p w:rsidR="00AC71FF" w:rsidRPr="00045340" w:rsidRDefault="00AC71FF" w:rsidP="00AC71FF">
            <w:pPr>
              <w:pStyle w:val="Prrafodelista"/>
              <w:rPr>
                <w:rFonts w:ascii="Arial" w:hAnsi="Arial" w:cs="Arial"/>
                <w:i/>
              </w:rPr>
            </w:pPr>
            <w:r>
              <w:rPr>
                <w:rFonts w:ascii="Arial" w:hAnsi="Arial" w:cs="Arial"/>
                <w:i/>
              </w:rPr>
              <w:t xml:space="preserve">   </w:t>
            </w:r>
          </w:p>
          <w:p w:rsidR="00AC71FF" w:rsidRPr="003C7B2E" w:rsidRDefault="00AC71FF" w:rsidP="00195955">
            <w:pPr>
              <w:rPr>
                <w:rFonts w:ascii="Arial" w:hAnsi="Arial" w:cs="Arial"/>
                <w:b/>
                <w:color w:val="000000" w:themeColor="text1"/>
                <w:sz w:val="24"/>
                <w:szCs w:val="24"/>
              </w:rPr>
            </w:pPr>
          </w:p>
        </w:tc>
      </w:tr>
    </w:tbl>
    <w:p w:rsidR="00C33FFD" w:rsidRDefault="00C33FFD" w:rsidP="007A66C2">
      <w:pPr>
        <w:tabs>
          <w:tab w:val="right" w:pos="8498"/>
        </w:tabs>
        <w:spacing w:after="0"/>
        <w:jc w:val="both"/>
        <w:rPr>
          <w:rFonts w:ascii="Arial" w:hAnsi="Arial" w:cs="Arial"/>
        </w:rPr>
      </w:pPr>
    </w:p>
    <w:p w:rsidR="002D498A" w:rsidRDefault="00C33FFD" w:rsidP="002D498A">
      <w:pPr>
        <w:tabs>
          <w:tab w:val="right" w:pos="8498"/>
        </w:tabs>
        <w:spacing w:after="0"/>
        <w:jc w:val="both"/>
        <w:rPr>
          <w:rFonts w:ascii="Arial" w:hAnsi="Arial" w:cs="Arial"/>
          <w:b/>
        </w:rPr>
      </w:pPr>
      <w:r>
        <w:rPr>
          <w:rFonts w:ascii="Arial" w:hAnsi="Arial" w:cs="Arial"/>
        </w:rPr>
        <w:t xml:space="preserve">  </w:t>
      </w:r>
      <w:r w:rsidR="002D498A">
        <w:rPr>
          <w:rFonts w:ascii="Arial" w:hAnsi="Arial" w:cs="Arial"/>
          <w:highlight w:val="yellow"/>
        </w:rPr>
        <w:t>SECCIÓN 2</w:t>
      </w:r>
      <w:r w:rsidR="002D498A" w:rsidRPr="007C7957">
        <w:rPr>
          <w:rFonts w:ascii="Arial" w:hAnsi="Arial" w:cs="Arial"/>
          <w:highlight w:val="yellow"/>
        </w:rPr>
        <w:t>]</w:t>
      </w:r>
      <w:r w:rsidR="002D498A" w:rsidRPr="007C7957">
        <w:rPr>
          <w:rFonts w:ascii="Arial" w:hAnsi="Arial" w:cs="Arial"/>
        </w:rPr>
        <w:t xml:space="preserve"> </w:t>
      </w:r>
      <w:r w:rsidR="006806BF">
        <w:rPr>
          <w:rFonts w:ascii="Arial" w:hAnsi="Arial" w:cs="Arial"/>
          <w:b/>
        </w:rPr>
        <w:t>2.4 segmentos proporcionales</w:t>
      </w:r>
      <w:r w:rsidR="002D498A">
        <w:rPr>
          <w:rFonts w:ascii="Arial" w:hAnsi="Arial" w:cs="Arial"/>
          <w:b/>
        </w:rPr>
        <w:t>.</w:t>
      </w:r>
    </w:p>
    <w:p w:rsidR="00C33FFD" w:rsidRDefault="00C33FFD" w:rsidP="007A66C2">
      <w:pPr>
        <w:tabs>
          <w:tab w:val="right" w:pos="8498"/>
        </w:tabs>
        <w:spacing w:after="0"/>
        <w:jc w:val="both"/>
        <w:rPr>
          <w:rFonts w:ascii="Arial" w:hAnsi="Arial" w:cs="Arial"/>
        </w:rPr>
      </w:pPr>
    </w:p>
    <w:p w:rsidR="00C075E0" w:rsidRDefault="006806BF" w:rsidP="007A66C2">
      <w:pPr>
        <w:tabs>
          <w:tab w:val="right" w:pos="8498"/>
        </w:tabs>
        <w:spacing w:after="0"/>
        <w:jc w:val="both"/>
        <w:rPr>
          <w:rFonts w:ascii="Arial" w:hAnsi="Arial" w:cs="Arial"/>
        </w:rPr>
      </w:pPr>
      <w:r>
        <w:rPr>
          <w:rFonts w:ascii="Arial" w:hAnsi="Arial" w:cs="Arial"/>
        </w:rPr>
        <w:t>Para poder hablar de proporcionalidad entre segmentos se debe primero establecer la</w:t>
      </w:r>
      <w:r w:rsidRPr="006806BF">
        <w:rPr>
          <w:rFonts w:ascii="Arial" w:hAnsi="Arial" w:cs="Arial"/>
          <w:b/>
        </w:rPr>
        <w:t xml:space="preserve"> razón</w:t>
      </w:r>
      <w:r>
        <w:rPr>
          <w:rFonts w:ascii="Arial" w:hAnsi="Arial" w:cs="Arial"/>
        </w:rPr>
        <w:t xml:space="preserve"> entre segmentos,  </w:t>
      </w:r>
      <w:r w:rsidR="00C075E0">
        <w:rPr>
          <w:rFonts w:ascii="Arial" w:hAnsi="Arial" w:cs="Arial"/>
        </w:rPr>
        <w:t>recuerda que a cada segmento</w:t>
      </w:r>
      <w:r>
        <w:rPr>
          <w:rFonts w:ascii="Arial" w:hAnsi="Arial" w:cs="Arial"/>
        </w:rPr>
        <w:t xml:space="preserve"> se les puede asignar una</w:t>
      </w:r>
      <w:r w:rsidR="00C075E0">
        <w:rPr>
          <w:rFonts w:ascii="Arial" w:hAnsi="Arial" w:cs="Arial"/>
        </w:rPr>
        <w:t xml:space="preserve"> medida</w:t>
      </w:r>
      <w:r>
        <w:rPr>
          <w:rFonts w:ascii="Arial" w:hAnsi="Arial" w:cs="Arial"/>
        </w:rPr>
        <w:t>,</w:t>
      </w:r>
      <w:r w:rsidR="00C075E0">
        <w:rPr>
          <w:rFonts w:ascii="Arial" w:hAnsi="Arial" w:cs="Arial"/>
        </w:rPr>
        <w:t xml:space="preserve"> partiendo de la misma unidad de medida.</w:t>
      </w:r>
    </w:p>
    <w:p w:rsidR="00C075E0" w:rsidRDefault="00C075E0" w:rsidP="007A66C2">
      <w:pPr>
        <w:tabs>
          <w:tab w:val="right" w:pos="8498"/>
        </w:tabs>
        <w:spacing w:after="0"/>
        <w:jc w:val="both"/>
        <w:rPr>
          <w:rFonts w:ascii="Arial" w:hAnsi="Arial" w:cs="Arial"/>
        </w:rPr>
      </w:pPr>
    </w:p>
    <w:p w:rsidR="00C075E0" w:rsidRDefault="00C075E0" w:rsidP="007A66C2">
      <w:pPr>
        <w:tabs>
          <w:tab w:val="right" w:pos="8498"/>
        </w:tabs>
        <w:spacing w:after="0"/>
        <w:jc w:val="both"/>
        <w:rPr>
          <w:rFonts w:ascii="Arial" w:hAnsi="Arial" w:cs="Arial"/>
        </w:rPr>
      </w:pPr>
      <w:r>
        <w:rPr>
          <w:rFonts w:ascii="Arial" w:hAnsi="Arial" w:cs="Arial"/>
        </w:rPr>
        <w:t>La razón entre dos segmentos es la razón entre las medidas de dichos segmentos, de manera general la razón se establece de la siguiente manera:</w:t>
      </w:r>
    </w:p>
    <w:p w:rsidR="00C075E0" w:rsidRDefault="00C075E0" w:rsidP="007A66C2">
      <w:pPr>
        <w:tabs>
          <w:tab w:val="right" w:pos="8498"/>
        </w:tabs>
        <w:spacing w:after="0"/>
        <w:jc w:val="both"/>
        <w:rPr>
          <w:rFonts w:ascii="Arial" w:hAnsi="Arial" w:cs="Arial"/>
        </w:rPr>
      </w:pPr>
    </w:p>
    <w:tbl>
      <w:tblPr>
        <w:tblStyle w:val="Tablaconcuadrcula1"/>
        <w:tblW w:w="0" w:type="auto"/>
        <w:tblLayout w:type="fixed"/>
        <w:tblLook w:val="04A0"/>
      </w:tblPr>
      <w:tblGrid>
        <w:gridCol w:w="2943"/>
        <w:gridCol w:w="6111"/>
      </w:tblGrid>
      <w:tr w:rsidR="00C075E0" w:rsidRPr="00492F5C" w:rsidTr="000E6E84">
        <w:tc>
          <w:tcPr>
            <w:tcW w:w="9054" w:type="dxa"/>
            <w:gridSpan w:val="2"/>
            <w:shd w:val="clear" w:color="auto" w:fill="0D0D0D" w:themeFill="text1" w:themeFillTint="F2"/>
          </w:tcPr>
          <w:p w:rsidR="00C075E0" w:rsidRPr="00492F5C" w:rsidRDefault="00C075E0" w:rsidP="000E6E84">
            <w:pPr>
              <w:jc w:val="center"/>
              <w:rPr>
                <w:rFonts w:ascii="Arial" w:hAnsi="Arial" w:cs="Arial"/>
                <w:b/>
                <w:sz w:val="24"/>
                <w:szCs w:val="24"/>
              </w:rPr>
            </w:pPr>
            <w:r w:rsidRPr="00492F5C">
              <w:rPr>
                <w:rFonts w:ascii="Arial" w:hAnsi="Arial" w:cs="Arial"/>
                <w:b/>
                <w:sz w:val="24"/>
                <w:szCs w:val="24"/>
              </w:rPr>
              <w:t>Imagen (fotografía, gráfica o ilustración)</w:t>
            </w:r>
          </w:p>
        </w:tc>
      </w:tr>
      <w:tr w:rsidR="00C075E0" w:rsidRPr="00492F5C" w:rsidTr="000E6E84">
        <w:tc>
          <w:tcPr>
            <w:tcW w:w="2943" w:type="dxa"/>
          </w:tcPr>
          <w:p w:rsidR="00C075E0" w:rsidRPr="00492F5C" w:rsidRDefault="00C075E0" w:rsidP="000E6E84">
            <w:pPr>
              <w:rPr>
                <w:rFonts w:ascii="Arial" w:hAnsi="Arial" w:cs="Arial"/>
                <w:b/>
                <w:sz w:val="24"/>
                <w:szCs w:val="24"/>
              </w:rPr>
            </w:pPr>
            <w:r w:rsidRPr="00492F5C">
              <w:rPr>
                <w:rFonts w:ascii="Arial" w:hAnsi="Arial" w:cs="Arial"/>
                <w:b/>
                <w:sz w:val="24"/>
                <w:szCs w:val="24"/>
              </w:rPr>
              <w:t>Código</w:t>
            </w:r>
          </w:p>
        </w:tc>
        <w:tc>
          <w:tcPr>
            <w:tcW w:w="6111" w:type="dxa"/>
          </w:tcPr>
          <w:p w:rsidR="00C075E0" w:rsidRPr="00492F5C" w:rsidRDefault="00C075E0" w:rsidP="000E6E84">
            <w:pPr>
              <w:rPr>
                <w:rFonts w:ascii="Arial" w:hAnsi="Arial" w:cs="Arial"/>
                <w:b/>
                <w:sz w:val="24"/>
                <w:szCs w:val="24"/>
              </w:rPr>
            </w:pPr>
            <w:r w:rsidRPr="00492F5C">
              <w:rPr>
                <w:rFonts w:ascii="Arial" w:hAnsi="Arial" w:cs="Arial"/>
                <w:sz w:val="24"/>
                <w:szCs w:val="24"/>
              </w:rPr>
              <w:t>MA_09_05_IMG</w:t>
            </w:r>
            <w:r>
              <w:rPr>
                <w:rFonts w:ascii="Arial" w:hAnsi="Arial" w:cs="Arial"/>
                <w:sz w:val="24"/>
                <w:szCs w:val="24"/>
              </w:rPr>
              <w:t>1</w:t>
            </w:r>
            <w:r w:rsidR="00E224AD">
              <w:rPr>
                <w:rFonts w:ascii="Arial" w:hAnsi="Arial" w:cs="Arial"/>
                <w:sz w:val="24"/>
                <w:szCs w:val="24"/>
              </w:rPr>
              <w:t>8</w:t>
            </w:r>
          </w:p>
        </w:tc>
      </w:tr>
      <w:tr w:rsidR="00C075E0" w:rsidRPr="00492F5C" w:rsidTr="000E6E84">
        <w:tc>
          <w:tcPr>
            <w:tcW w:w="2943" w:type="dxa"/>
          </w:tcPr>
          <w:p w:rsidR="00C075E0" w:rsidRPr="00492F5C" w:rsidRDefault="00C075E0" w:rsidP="000E6E84">
            <w:pPr>
              <w:rPr>
                <w:rFonts w:ascii="Arial" w:hAnsi="Arial" w:cs="Arial"/>
                <w:sz w:val="24"/>
                <w:szCs w:val="24"/>
              </w:rPr>
            </w:pPr>
            <w:r w:rsidRPr="00492F5C">
              <w:rPr>
                <w:rFonts w:ascii="Arial" w:hAnsi="Arial" w:cs="Arial"/>
                <w:b/>
                <w:sz w:val="24"/>
                <w:szCs w:val="24"/>
              </w:rPr>
              <w:t>Descripción</w:t>
            </w:r>
          </w:p>
        </w:tc>
        <w:tc>
          <w:tcPr>
            <w:tcW w:w="6111" w:type="dxa"/>
          </w:tcPr>
          <w:p w:rsidR="00C075E0" w:rsidRPr="00492F5C" w:rsidRDefault="00C075E0" w:rsidP="000E6E84">
            <w:pPr>
              <w:rPr>
                <w:rFonts w:ascii="Arial" w:hAnsi="Arial" w:cs="Arial"/>
                <w:sz w:val="24"/>
                <w:szCs w:val="24"/>
              </w:rPr>
            </w:pPr>
            <w:r>
              <w:rPr>
                <w:rFonts w:ascii="Arial" w:hAnsi="Arial" w:cs="Arial"/>
                <w:sz w:val="24"/>
                <w:szCs w:val="24"/>
              </w:rPr>
              <w:t xml:space="preserve">Razón entre segmentos  </w:t>
            </w:r>
          </w:p>
        </w:tc>
      </w:tr>
      <w:tr w:rsidR="00C075E0" w:rsidRPr="00492F5C" w:rsidTr="000E6E84">
        <w:tc>
          <w:tcPr>
            <w:tcW w:w="2943" w:type="dxa"/>
          </w:tcPr>
          <w:p w:rsidR="00C075E0" w:rsidRPr="00492F5C" w:rsidRDefault="00C075E0" w:rsidP="000E6E84">
            <w:pPr>
              <w:rPr>
                <w:rFonts w:ascii="Arial" w:hAnsi="Arial" w:cs="Arial"/>
                <w:sz w:val="24"/>
                <w:szCs w:val="24"/>
              </w:rPr>
            </w:pPr>
            <w:r w:rsidRPr="00492F5C">
              <w:rPr>
                <w:rFonts w:ascii="Arial" w:hAnsi="Arial" w:cs="Arial"/>
                <w:b/>
                <w:sz w:val="24"/>
                <w:szCs w:val="24"/>
              </w:rPr>
              <w:t>Código Shutterstock (o URL o la ruta en AulaPlaneta)</w:t>
            </w:r>
          </w:p>
        </w:tc>
        <w:tc>
          <w:tcPr>
            <w:tcW w:w="6111" w:type="dxa"/>
          </w:tcPr>
          <w:p w:rsidR="00C075E0" w:rsidRDefault="00C075E0" w:rsidP="000E6E84">
            <w:pPr>
              <w:rPr>
                <w:rStyle w:val="Refdecomentario"/>
                <w:rFonts w:ascii="Calibri" w:eastAsia="Calibri" w:hAnsi="Calibri" w:cs="Times New Roman"/>
              </w:rPr>
            </w:pPr>
            <w:r w:rsidRPr="00492F5C">
              <w:rPr>
                <w:rStyle w:val="Refdecomentario"/>
                <w:rFonts w:ascii="Calibri" w:eastAsia="Calibri" w:hAnsi="Calibri" w:cs="Times New Roman"/>
              </w:rPr>
              <w:t xml:space="preserve"> </w:t>
            </w:r>
          </w:p>
          <w:p w:rsidR="00C075E0" w:rsidRDefault="00C075E0" w:rsidP="000E6E84">
            <w:pPr>
              <w:rPr>
                <w:rStyle w:val="Refdecomentario"/>
                <w:rFonts w:ascii="Calibri" w:eastAsia="Calibri" w:hAnsi="Calibri" w:cs="Times New Roman"/>
              </w:rPr>
            </w:pPr>
            <w:r>
              <w:rPr>
                <w:rFonts w:ascii="Calibri" w:eastAsia="Calibri" w:hAnsi="Calibri" w:cs="Times New Roman"/>
                <w:noProof/>
                <w:sz w:val="18"/>
                <w:szCs w:val="18"/>
                <w:lang w:val="es-ES" w:eastAsia="es-ES"/>
              </w:rPr>
              <w:drawing>
                <wp:inline distT="0" distB="0" distL="0" distR="0">
                  <wp:extent cx="3680030" cy="2247900"/>
                  <wp:effectExtent l="0" t="0" r="0" b="0"/>
                  <wp:docPr id="9" name="Imagen 9" descr="E:\ecuaciones tema 9\imagenes\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cuaciones tema 9\imagenes\15.jpg"/>
                          <pic:cNvPicPr>
                            <a:picLocks noChangeAspect="1" noChangeArrowheads="1"/>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3440" cy="2249983"/>
                          </a:xfrm>
                          <a:prstGeom prst="rect">
                            <a:avLst/>
                          </a:prstGeom>
                          <a:noFill/>
                          <a:ln>
                            <a:noFill/>
                          </a:ln>
                        </pic:spPr>
                      </pic:pic>
                    </a:graphicData>
                  </a:graphic>
                </wp:inline>
              </w:drawing>
            </w:r>
          </w:p>
          <w:p w:rsidR="00C075E0" w:rsidRDefault="00C075E0" w:rsidP="000E6E84">
            <w:pPr>
              <w:rPr>
                <w:rStyle w:val="Refdecomentario"/>
                <w:rFonts w:ascii="Calibri" w:eastAsia="Calibri" w:hAnsi="Calibri" w:cs="Times New Roman"/>
              </w:rPr>
            </w:pPr>
          </w:p>
          <w:p w:rsidR="00C075E0" w:rsidRDefault="00C075E0" w:rsidP="000E6E84">
            <w:pPr>
              <w:rPr>
                <w:rStyle w:val="Refdecomentario"/>
                <w:rFonts w:ascii="Calibri" w:eastAsia="Calibri" w:hAnsi="Calibri" w:cs="Times New Roman"/>
              </w:rPr>
            </w:pPr>
          </w:p>
          <w:p w:rsidR="00C075E0" w:rsidRDefault="00C075E0" w:rsidP="000E6E84">
            <w:pPr>
              <w:rPr>
                <w:rStyle w:val="Refdecomentario"/>
                <w:rFonts w:ascii="Calibri" w:eastAsia="Calibri" w:hAnsi="Calibri" w:cs="Times New Roman"/>
              </w:rPr>
            </w:pPr>
          </w:p>
          <w:p w:rsidR="00C075E0" w:rsidRDefault="00C075E0" w:rsidP="000E6E84">
            <w:pPr>
              <w:rPr>
                <w:rStyle w:val="Refdecomentario"/>
                <w:rFonts w:ascii="Calibri" w:eastAsia="Calibri" w:hAnsi="Calibri" w:cs="Times New Roman"/>
              </w:rPr>
            </w:pPr>
          </w:p>
          <w:p w:rsidR="00C075E0" w:rsidRPr="00492F5C" w:rsidRDefault="00C075E0" w:rsidP="000E6E84">
            <w:pPr>
              <w:rPr>
                <w:rFonts w:ascii="Arial" w:hAnsi="Arial" w:cs="Arial"/>
                <w:sz w:val="24"/>
                <w:szCs w:val="24"/>
              </w:rPr>
            </w:pPr>
          </w:p>
        </w:tc>
      </w:tr>
      <w:tr w:rsidR="00C075E0" w:rsidRPr="00492F5C" w:rsidTr="000E6E84">
        <w:trPr>
          <w:trHeight w:val="70"/>
        </w:trPr>
        <w:tc>
          <w:tcPr>
            <w:tcW w:w="2943" w:type="dxa"/>
          </w:tcPr>
          <w:p w:rsidR="00C075E0" w:rsidRPr="00492F5C" w:rsidRDefault="00C075E0" w:rsidP="000E6E84">
            <w:pPr>
              <w:rPr>
                <w:rFonts w:ascii="Arial" w:hAnsi="Arial" w:cs="Arial"/>
                <w:sz w:val="24"/>
                <w:szCs w:val="24"/>
              </w:rPr>
            </w:pPr>
            <w:r w:rsidRPr="00492F5C">
              <w:rPr>
                <w:rFonts w:ascii="Arial" w:hAnsi="Arial" w:cs="Arial"/>
                <w:b/>
                <w:sz w:val="24"/>
                <w:szCs w:val="24"/>
              </w:rPr>
              <w:lastRenderedPageBreak/>
              <w:t>Pie de imagen</w:t>
            </w:r>
          </w:p>
        </w:tc>
        <w:tc>
          <w:tcPr>
            <w:tcW w:w="6111" w:type="dxa"/>
          </w:tcPr>
          <w:p w:rsidR="00C075E0" w:rsidRPr="00C60101" w:rsidRDefault="00C075E0" w:rsidP="000E6E84">
            <w:pPr>
              <w:tabs>
                <w:tab w:val="right" w:pos="8498"/>
              </w:tabs>
              <w:rPr>
                <w:rFonts w:ascii="Arial" w:hAnsi="Arial" w:cs="Arial"/>
                <w:i/>
                <w:lang w:val="es-ES_tradnl"/>
              </w:rPr>
            </w:pPr>
            <w:r w:rsidRPr="00C60101">
              <w:rPr>
                <w:rFonts w:ascii="Arial" w:hAnsi="Arial" w:cs="Arial"/>
                <w:i/>
              </w:rPr>
              <w:t xml:space="preserve">La razón </w:t>
            </w:r>
            <w:r w:rsidR="00C60101" w:rsidRPr="00C60101">
              <w:rPr>
                <w:rFonts w:ascii="Arial" w:hAnsi="Arial" w:cs="Arial"/>
                <w:i/>
              </w:rPr>
              <w:t xml:space="preserve">entre los </w:t>
            </w:r>
            <w:r w:rsidRPr="00C60101">
              <w:rPr>
                <w:rFonts w:ascii="Arial" w:hAnsi="Arial" w:cs="Arial"/>
                <w:i/>
              </w:rPr>
              <w:t xml:space="preserve"> </w:t>
            </w:r>
            <w:r w:rsidR="00C60101" w:rsidRPr="00C60101">
              <w:rPr>
                <w:rFonts w:ascii="Arial" w:hAnsi="Arial" w:cs="Arial"/>
                <w:i/>
              </w:rPr>
              <w:t>segmentos</w:t>
            </w:r>
            <w:r w:rsidRPr="00C60101">
              <w:rPr>
                <w:rFonts w:ascii="Arial" w:hAnsi="Arial" w:cs="Arial"/>
                <w:i/>
              </w:rPr>
              <w:t xml:space="preserve"> AB y CD</w:t>
            </w:r>
            <w:r w:rsidR="00F9066D">
              <w:rPr>
                <w:rFonts w:ascii="Arial" w:hAnsi="Arial" w:cs="Arial"/>
                <w:i/>
              </w:rPr>
              <w:t xml:space="preserve"> es r</w:t>
            </w:r>
          </w:p>
          <w:p w:rsidR="00C075E0" w:rsidRPr="00A24289" w:rsidRDefault="00C075E0" w:rsidP="000E6E84">
            <w:pPr>
              <w:rPr>
                <w:rFonts w:ascii="Arial" w:hAnsi="Arial" w:cs="Arial"/>
                <w:i/>
                <w:sz w:val="24"/>
                <w:szCs w:val="24"/>
                <w:lang w:val="es-ES_tradnl"/>
              </w:rPr>
            </w:pPr>
          </w:p>
        </w:tc>
      </w:tr>
    </w:tbl>
    <w:p w:rsidR="00C60101" w:rsidRDefault="00C075E0" w:rsidP="007A66C2">
      <w:pPr>
        <w:tabs>
          <w:tab w:val="right" w:pos="8498"/>
        </w:tabs>
        <w:spacing w:after="0"/>
        <w:jc w:val="both"/>
        <w:rPr>
          <w:rFonts w:ascii="Arial" w:hAnsi="Arial" w:cs="Arial"/>
        </w:rPr>
      </w:pPr>
      <w:r>
        <w:rPr>
          <w:rFonts w:ascii="Arial" w:hAnsi="Arial" w:cs="Arial"/>
        </w:rPr>
        <w:t xml:space="preserve"> </w:t>
      </w:r>
      <w:r w:rsidR="006806BF">
        <w:rPr>
          <w:rFonts w:ascii="Arial" w:hAnsi="Arial" w:cs="Arial"/>
        </w:rPr>
        <w:t xml:space="preserve">  </w:t>
      </w:r>
    </w:p>
    <w:p w:rsidR="00071107" w:rsidRDefault="00C60101" w:rsidP="007A66C2">
      <w:pPr>
        <w:tabs>
          <w:tab w:val="right" w:pos="8498"/>
        </w:tabs>
        <w:spacing w:after="0"/>
        <w:jc w:val="both"/>
        <w:rPr>
          <w:rFonts w:ascii="Arial" w:hAnsi="Arial" w:cs="Arial"/>
        </w:rPr>
      </w:pPr>
      <w:r>
        <w:rPr>
          <w:rFonts w:ascii="Arial" w:hAnsi="Arial" w:cs="Arial"/>
        </w:rPr>
        <w:t>Teniendo claro como se establece la razón entre segmentos se mostrar la proporcionalidad entre segmentos, basándose en el teorema fundamental de la pr</w:t>
      </w:r>
      <w:r w:rsidR="00071107">
        <w:rPr>
          <w:rFonts w:ascii="Arial" w:hAnsi="Arial" w:cs="Arial"/>
        </w:rPr>
        <w:t xml:space="preserve">oporcionalidad, </w:t>
      </w:r>
      <w:r w:rsidR="00F9066D">
        <w:rPr>
          <w:rFonts w:ascii="Arial" w:hAnsi="Arial" w:cs="Arial"/>
        </w:rPr>
        <w:t>o el teorema de tales, una de sus versiones dice</w:t>
      </w:r>
      <w:r>
        <w:rPr>
          <w:rFonts w:ascii="Arial" w:hAnsi="Arial" w:cs="Arial"/>
        </w:rPr>
        <w:t>:</w:t>
      </w:r>
    </w:p>
    <w:p w:rsidR="00071107" w:rsidRDefault="00C60101" w:rsidP="007A66C2">
      <w:pPr>
        <w:tabs>
          <w:tab w:val="right" w:pos="8498"/>
        </w:tabs>
        <w:spacing w:after="0"/>
        <w:jc w:val="both"/>
        <w:rPr>
          <w:rFonts w:ascii="Arial" w:hAnsi="Arial" w:cs="Arial"/>
        </w:rPr>
      </w:pPr>
      <w:r>
        <w:rPr>
          <w:rFonts w:ascii="Arial" w:hAnsi="Arial" w:cs="Arial"/>
        </w:rPr>
        <w:t xml:space="preserve"> </w:t>
      </w:r>
      <w:r w:rsidR="00071107">
        <w:rPr>
          <w:rFonts w:ascii="Arial" w:hAnsi="Arial" w:cs="Arial"/>
        </w:rPr>
        <w:t>“</w:t>
      </w:r>
      <w:r w:rsidR="00071107" w:rsidRPr="00F9066D">
        <w:rPr>
          <w:rFonts w:ascii="Arial" w:hAnsi="Arial" w:cs="Arial"/>
          <w:i/>
        </w:rPr>
        <w:t>dadas</w:t>
      </w:r>
      <w:r w:rsidRPr="00F9066D">
        <w:rPr>
          <w:rFonts w:ascii="Arial" w:hAnsi="Arial" w:cs="Arial"/>
          <w:i/>
        </w:rPr>
        <w:t xml:space="preserve"> dos rectas</w:t>
      </w:r>
      <w:r w:rsidR="00071107" w:rsidRPr="00F9066D">
        <w:rPr>
          <w:rFonts w:ascii="Arial" w:hAnsi="Arial" w:cs="Arial"/>
          <w:i/>
        </w:rPr>
        <w:t xml:space="preserve"> p y q, </w:t>
      </w:r>
      <w:r w:rsidRPr="00F9066D">
        <w:rPr>
          <w:rFonts w:ascii="Arial" w:hAnsi="Arial" w:cs="Arial"/>
          <w:i/>
        </w:rPr>
        <w:t xml:space="preserve"> que se intersecan en un punto A,  y dadas dos longitudes r y s sobre cada una de las rectas respectivamente de tal forma que se determinan los segmentos AB  cuya medida es r </w:t>
      </w:r>
      <w:r w:rsidR="00071107" w:rsidRPr="00F9066D">
        <w:rPr>
          <w:rFonts w:ascii="Arial" w:hAnsi="Arial" w:cs="Arial"/>
          <w:i/>
        </w:rPr>
        <w:t xml:space="preserve"> y AC</w:t>
      </w:r>
      <w:r w:rsidRPr="00F9066D">
        <w:rPr>
          <w:rFonts w:ascii="Arial" w:hAnsi="Arial" w:cs="Arial"/>
          <w:i/>
        </w:rPr>
        <w:t xml:space="preserve">  cuya medida es s, se traza la recta que une a los puntos </w:t>
      </w:r>
      <w:r w:rsidR="00071107" w:rsidRPr="00F9066D">
        <w:rPr>
          <w:rFonts w:ascii="Arial" w:hAnsi="Arial" w:cs="Arial"/>
          <w:i/>
        </w:rPr>
        <w:t>B</w:t>
      </w:r>
      <w:r w:rsidRPr="00F9066D">
        <w:rPr>
          <w:rFonts w:ascii="Arial" w:hAnsi="Arial" w:cs="Arial"/>
          <w:i/>
        </w:rPr>
        <w:t xml:space="preserve"> y C, </w:t>
      </w:r>
      <w:r w:rsidR="00071107" w:rsidRPr="00F9066D">
        <w:rPr>
          <w:rFonts w:ascii="Arial" w:hAnsi="Arial" w:cs="Arial"/>
          <w:i/>
        </w:rPr>
        <w:t>se construye una recta paralela a la recta definida por los puntos B y C</w:t>
      </w:r>
      <w:r w:rsidRPr="00F9066D">
        <w:rPr>
          <w:rFonts w:ascii="Arial" w:hAnsi="Arial" w:cs="Arial"/>
          <w:i/>
        </w:rPr>
        <w:t xml:space="preserve"> </w:t>
      </w:r>
      <w:r w:rsidR="00071107" w:rsidRPr="00F9066D">
        <w:rPr>
          <w:rFonts w:ascii="Arial" w:hAnsi="Arial" w:cs="Arial"/>
          <w:i/>
        </w:rPr>
        <w:t xml:space="preserve"> que corten a las restas p y q respectivamente en los puntos E y F, </w:t>
      </w:r>
      <w:r w:rsidR="00CE3D6B" w:rsidRPr="00F9066D">
        <w:rPr>
          <w:rFonts w:ascii="Arial" w:hAnsi="Arial" w:cs="Arial"/>
          <w:i/>
        </w:rPr>
        <w:t>existe una relación de proporcionalidad entre los segmentos AB, AE y AC,AF</w:t>
      </w:r>
      <w:r w:rsidR="00071107">
        <w:rPr>
          <w:rFonts w:ascii="Arial" w:hAnsi="Arial" w:cs="Arial"/>
        </w:rPr>
        <w:t xml:space="preserve"> </w:t>
      </w:r>
      <w:r>
        <w:rPr>
          <w:rFonts w:ascii="Arial" w:hAnsi="Arial" w:cs="Arial"/>
        </w:rPr>
        <w:t>”</w:t>
      </w:r>
      <w:r w:rsidR="00CE3D6B">
        <w:rPr>
          <w:rFonts w:ascii="Arial" w:hAnsi="Arial" w:cs="Arial"/>
        </w:rPr>
        <w:t>, como se observa en la gráfica:</w:t>
      </w:r>
    </w:p>
    <w:p w:rsidR="00CE3D6B" w:rsidRDefault="00CE3D6B" w:rsidP="007A66C2">
      <w:pPr>
        <w:tabs>
          <w:tab w:val="right" w:pos="8498"/>
        </w:tabs>
        <w:spacing w:after="0"/>
        <w:jc w:val="both"/>
        <w:rPr>
          <w:rFonts w:ascii="Arial" w:hAnsi="Arial" w:cs="Arial"/>
        </w:rPr>
      </w:pPr>
    </w:p>
    <w:p w:rsidR="00CE3D6B" w:rsidRDefault="00C60101" w:rsidP="007A66C2">
      <w:pPr>
        <w:tabs>
          <w:tab w:val="right" w:pos="8498"/>
        </w:tabs>
        <w:spacing w:after="0"/>
        <w:jc w:val="both"/>
        <w:rPr>
          <w:rFonts w:ascii="Arial" w:hAnsi="Arial" w:cs="Arial"/>
        </w:rPr>
      </w:pPr>
      <w:r>
        <w:rPr>
          <w:rFonts w:ascii="Arial" w:hAnsi="Arial" w:cs="Arial"/>
        </w:rPr>
        <w:t xml:space="preserve"> </w:t>
      </w:r>
    </w:p>
    <w:tbl>
      <w:tblPr>
        <w:tblStyle w:val="Tablaconcuadrcula1"/>
        <w:tblW w:w="0" w:type="auto"/>
        <w:tblLayout w:type="fixed"/>
        <w:tblLook w:val="04A0"/>
      </w:tblPr>
      <w:tblGrid>
        <w:gridCol w:w="2943"/>
        <w:gridCol w:w="6111"/>
      </w:tblGrid>
      <w:tr w:rsidR="00CE3D6B" w:rsidRPr="00492F5C" w:rsidTr="000E6E84">
        <w:tc>
          <w:tcPr>
            <w:tcW w:w="9054" w:type="dxa"/>
            <w:gridSpan w:val="2"/>
            <w:shd w:val="clear" w:color="auto" w:fill="0D0D0D" w:themeFill="text1" w:themeFillTint="F2"/>
          </w:tcPr>
          <w:p w:rsidR="00CE3D6B" w:rsidRPr="00492F5C" w:rsidRDefault="00CE3D6B" w:rsidP="000E6E84">
            <w:pPr>
              <w:jc w:val="center"/>
              <w:rPr>
                <w:rFonts w:ascii="Arial" w:hAnsi="Arial" w:cs="Arial"/>
                <w:b/>
                <w:sz w:val="24"/>
                <w:szCs w:val="24"/>
              </w:rPr>
            </w:pPr>
            <w:r w:rsidRPr="00492F5C">
              <w:rPr>
                <w:rFonts w:ascii="Arial" w:hAnsi="Arial" w:cs="Arial"/>
                <w:b/>
                <w:sz w:val="24"/>
                <w:szCs w:val="24"/>
              </w:rPr>
              <w:t>Imagen (fotografía, gráfica o ilustración)</w:t>
            </w:r>
          </w:p>
        </w:tc>
      </w:tr>
      <w:tr w:rsidR="00CE3D6B" w:rsidRPr="00492F5C" w:rsidTr="000E6E84">
        <w:tc>
          <w:tcPr>
            <w:tcW w:w="2943" w:type="dxa"/>
          </w:tcPr>
          <w:p w:rsidR="00CE3D6B" w:rsidRPr="00492F5C" w:rsidRDefault="00CE3D6B" w:rsidP="000E6E84">
            <w:pPr>
              <w:rPr>
                <w:rFonts w:ascii="Arial" w:hAnsi="Arial" w:cs="Arial"/>
                <w:b/>
                <w:sz w:val="24"/>
                <w:szCs w:val="24"/>
              </w:rPr>
            </w:pPr>
            <w:r w:rsidRPr="00492F5C">
              <w:rPr>
                <w:rFonts w:ascii="Arial" w:hAnsi="Arial" w:cs="Arial"/>
                <w:b/>
                <w:sz w:val="24"/>
                <w:szCs w:val="24"/>
              </w:rPr>
              <w:t>Código</w:t>
            </w:r>
          </w:p>
        </w:tc>
        <w:tc>
          <w:tcPr>
            <w:tcW w:w="6111" w:type="dxa"/>
          </w:tcPr>
          <w:p w:rsidR="00CE3D6B" w:rsidRPr="00492F5C" w:rsidRDefault="00CE3D6B" w:rsidP="000E6E84">
            <w:pPr>
              <w:rPr>
                <w:rFonts w:ascii="Arial" w:hAnsi="Arial" w:cs="Arial"/>
                <w:b/>
                <w:sz w:val="24"/>
                <w:szCs w:val="24"/>
              </w:rPr>
            </w:pPr>
            <w:r w:rsidRPr="00492F5C">
              <w:rPr>
                <w:rFonts w:ascii="Arial" w:hAnsi="Arial" w:cs="Arial"/>
                <w:sz w:val="24"/>
                <w:szCs w:val="24"/>
              </w:rPr>
              <w:t>MA_09_05_IMG</w:t>
            </w:r>
            <w:r>
              <w:rPr>
                <w:rFonts w:ascii="Arial" w:hAnsi="Arial" w:cs="Arial"/>
                <w:sz w:val="24"/>
                <w:szCs w:val="24"/>
              </w:rPr>
              <w:t>1</w:t>
            </w:r>
            <w:r w:rsidR="00E224AD">
              <w:rPr>
                <w:rFonts w:ascii="Arial" w:hAnsi="Arial" w:cs="Arial"/>
                <w:sz w:val="24"/>
                <w:szCs w:val="24"/>
              </w:rPr>
              <w:t>9</w:t>
            </w:r>
          </w:p>
        </w:tc>
      </w:tr>
      <w:tr w:rsidR="00CE3D6B" w:rsidRPr="00492F5C" w:rsidTr="000E6E84">
        <w:tc>
          <w:tcPr>
            <w:tcW w:w="2943" w:type="dxa"/>
          </w:tcPr>
          <w:p w:rsidR="00CE3D6B" w:rsidRPr="00492F5C" w:rsidRDefault="00CE3D6B" w:rsidP="000E6E84">
            <w:pPr>
              <w:rPr>
                <w:rFonts w:ascii="Arial" w:hAnsi="Arial" w:cs="Arial"/>
                <w:sz w:val="24"/>
                <w:szCs w:val="24"/>
              </w:rPr>
            </w:pPr>
            <w:r w:rsidRPr="00492F5C">
              <w:rPr>
                <w:rFonts w:ascii="Arial" w:hAnsi="Arial" w:cs="Arial"/>
                <w:b/>
                <w:sz w:val="24"/>
                <w:szCs w:val="24"/>
              </w:rPr>
              <w:t>Descripción</w:t>
            </w:r>
          </w:p>
        </w:tc>
        <w:tc>
          <w:tcPr>
            <w:tcW w:w="6111" w:type="dxa"/>
          </w:tcPr>
          <w:p w:rsidR="00CE3D6B" w:rsidRPr="00492F5C" w:rsidRDefault="00CE3D6B" w:rsidP="000E6E84">
            <w:pPr>
              <w:rPr>
                <w:rFonts w:ascii="Arial" w:hAnsi="Arial" w:cs="Arial"/>
                <w:sz w:val="24"/>
                <w:szCs w:val="24"/>
              </w:rPr>
            </w:pPr>
            <w:r>
              <w:rPr>
                <w:rFonts w:ascii="Arial" w:hAnsi="Arial" w:cs="Arial"/>
                <w:sz w:val="24"/>
                <w:szCs w:val="24"/>
              </w:rPr>
              <w:t xml:space="preserve">Grafico teorema fundamental de proporcionalidad </w:t>
            </w:r>
          </w:p>
        </w:tc>
      </w:tr>
      <w:tr w:rsidR="00CE3D6B" w:rsidRPr="00492F5C" w:rsidTr="000E6E84">
        <w:tc>
          <w:tcPr>
            <w:tcW w:w="2943" w:type="dxa"/>
          </w:tcPr>
          <w:p w:rsidR="00CE3D6B" w:rsidRPr="00492F5C" w:rsidRDefault="00CE3D6B" w:rsidP="000E6E84">
            <w:pPr>
              <w:rPr>
                <w:rFonts w:ascii="Arial" w:hAnsi="Arial" w:cs="Arial"/>
                <w:sz w:val="24"/>
                <w:szCs w:val="24"/>
              </w:rPr>
            </w:pPr>
            <w:r w:rsidRPr="00492F5C">
              <w:rPr>
                <w:rFonts w:ascii="Arial" w:hAnsi="Arial" w:cs="Arial"/>
                <w:b/>
                <w:sz w:val="24"/>
                <w:szCs w:val="24"/>
              </w:rPr>
              <w:t>Código Shutterstock (o URL o la ruta en AulaPlaneta)</w:t>
            </w:r>
          </w:p>
        </w:tc>
        <w:tc>
          <w:tcPr>
            <w:tcW w:w="6111" w:type="dxa"/>
          </w:tcPr>
          <w:p w:rsidR="00CE3D6B" w:rsidRDefault="00CE3D6B" w:rsidP="000E6E84">
            <w:pPr>
              <w:rPr>
                <w:rStyle w:val="Refdecomentario"/>
                <w:rFonts w:ascii="Calibri" w:eastAsia="Calibri" w:hAnsi="Calibri" w:cs="Times New Roman"/>
              </w:rPr>
            </w:pPr>
            <w:r w:rsidRPr="00492F5C">
              <w:rPr>
                <w:rStyle w:val="Refdecomentario"/>
                <w:rFonts w:ascii="Calibri" w:eastAsia="Calibri" w:hAnsi="Calibri" w:cs="Times New Roman"/>
              </w:rPr>
              <w:t xml:space="preserve"> </w:t>
            </w:r>
          </w:p>
          <w:p w:rsidR="00CE3D6B" w:rsidRDefault="00CE3D6B" w:rsidP="000E6E84">
            <w:pPr>
              <w:rPr>
                <w:rStyle w:val="Refdecomentario"/>
                <w:rFonts w:ascii="Calibri" w:eastAsia="Calibri" w:hAnsi="Calibri" w:cs="Times New Roman"/>
              </w:rPr>
            </w:pPr>
          </w:p>
          <w:p w:rsidR="00CE3D6B" w:rsidRDefault="00CE3D6B" w:rsidP="000E6E84">
            <w:pPr>
              <w:rPr>
                <w:rStyle w:val="Refdecomentario"/>
                <w:rFonts w:ascii="Calibri" w:eastAsia="Calibri" w:hAnsi="Calibri" w:cs="Times New Roman"/>
              </w:rPr>
            </w:pPr>
            <w:r>
              <w:rPr>
                <w:rFonts w:ascii="Calibri" w:eastAsia="Calibri" w:hAnsi="Calibri" w:cs="Times New Roman"/>
                <w:noProof/>
                <w:sz w:val="18"/>
                <w:szCs w:val="18"/>
                <w:lang w:val="es-ES" w:eastAsia="es-ES"/>
              </w:rPr>
              <w:drawing>
                <wp:inline distT="0" distB="0" distL="0" distR="0">
                  <wp:extent cx="5724525" cy="2708263"/>
                  <wp:effectExtent l="0" t="0" r="0" b="0"/>
                  <wp:docPr id="13" name="Imagen 13" descr="E:\ecuaciones tema 9\imagenes\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ecuaciones tema 9\imagenes\17.jpg"/>
                          <pic:cNvPicPr>
                            <a:picLocks noChangeAspect="1" noChangeArrowheads="1"/>
                          </pic:cNvPicPr>
                        </pic:nvPicPr>
                        <pic:blipFill>
                          <a:blip r:embed="rId2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4525" cy="2708263"/>
                          </a:xfrm>
                          <a:prstGeom prst="rect">
                            <a:avLst/>
                          </a:prstGeom>
                          <a:noFill/>
                          <a:ln>
                            <a:noFill/>
                          </a:ln>
                        </pic:spPr>
                      </pic:pic>
                    </a:graphicData>
                  </a:graphic>
                </wp:inline>
              </w:drawing>
            </w:r>
          </w:p>
          <w:p w:rsidR="00CE3D6B" w:rsidRDefault="00CE3D6B" w:rsidP="000E6E84">
            <w:pPr>
              <w:rPr>
                <w:rStyle w:val="Refdecomentario"/>
                <w:rFonts w:ascii="Calibri" w:eastAsia="Calibri" w:hAnsi="Calibri" w:cs="Times New Roman"/>
              </w:rPr>
            </w:pPr>
          </w:p>
          <w:p w:rsidR="00CE3D6B" w:rsidRDefault="00CE3D6B" w:rsidP="000E6E84">
            <w:pPr>
              <w:rPr>
                <w:rStyle w:val="Refdecomentario"/>
                <w:rFonts w:ascii="Calibri" w:eastAsia="Calibri" w:hAnsi="Calibri" w:cs="Times New Roman"/>
              </w:rPr>
            </w:pPr>
          </w:p>
          <w:p w:rsidR="00CE3D6B" w:rsidRDefault="00CE3D6B" w:rsidP="000E6E84">
            <w:pPr>
              <w:rPr>
                <w:rStyle w:val="Refdecomentario"/>
                <w:rFonts w:ascii="Calibri" w:eastAsia="Calibri" w:hAnsi="Calibri" w:cs="Times New Roman"/>
              </w:rPr>
            </w:pPr>
          </w:p>
          <w:p w:rsidR="00CE3D6B" w:rsidRPr="00492F5C" w:rsidRDefault="00CE3D6B" w:rsidP="000E6E84">
            <w:pPr>
              <w:rPr>
                <w:rFonts w:ascii="Arial" w:hAnsi="Arial" w:cs="Arial"/>
                <w:sz w:val="24"/>
                <w:szCs w:val="24"/>
              </w:rPr>
            </w:pPr>
          </w:p>
        </w:tc>
      </w:tr>
      <w:tr w:rsidR="00CE3D6B" w:rsidRPr="00492F5C" w:rsidTr="000E6E84">
        <w:trPr>
          <w:trHeight w:val="70"/>
        </w:trPr>
        <w:tc>
          <w:tcPr>
            <w:tcW w:w="2943" w:type="dxa"/>
          </w:tcPr>
          <w:p w:rsidR="00CE3D6B" w:rsidRPr="00492F5C" w:rsidRDefault="00CE3D6B" w:rsidP="000E6E84">
            <w:pPr>
              <w:rPr>
                <w:rFonts w:ascii="Arial" w:hAnsi="Arial" w:cs="Arial"/>
                <w:sz w:val="24"/>
                <w:szCs w:val="24"/>
              </w:rPr>
            </w:pPr>
            <w:r w:rsidRPr="00492F5C">
              <w:rPr>
                <w:rFonts w:ascii="Arial" w:hAnsi="Arial" w:cs="Arial"/>
                <w:b/>
                <w:sz w:val="24"/>
                <w:szCs w:val="24"/>
              </w:rPr>
              <w:t>Pie de imagen</w:t>
            </w:r>
          </w:p>
        </w:tc>
        <w:tc>
          <w:tcPr>
            <w:tcW w:w="6111" w:type="dxa"/>
          </w:tcPr>
          <w:p w:rsidR="00CE3D6B" w:rsidRPr="00C60101" w:rsidRDefault="00CE3D6B" w:rsidP="000E6E84">
            <w:pPr>
              <w:tabs>
                <w:tab w:val="right" w:pos="8498"/>
              </w:tabs>
              <w:rPr>
                <w:rFonts w:ascii="Arial" w:hAnsi="Arial" w:cs="Arial"/>
                <w:i/>
                <w:lang w:val="es-ES_tradnl"/>
              </w:rPr>
            </w:pPr>
            <w:r>
              <w:rPr>
                <w:rFonts w:ascii="Arial" w:hAnsi="Arial" w:cs="Arial"/>
                <w:i/>
              </w:rPr>
              <w:t>Teorema fundamental de las proporciones</w:t>
            </w:r>
            <w:r w:rsidR="00AC71FF">
              <w:rPr>
                <w:rFonts w:ascii="Arial" w:hAnsi="Arial" w:cs="Arial"/>
                <w:i/>
              </w:rPr>
              <w:t xml:space="preserve"> o teorema de Tales </w:t>
            </w:r>
            <w:r>
              <w:rPr>
                <w:rFonts w:ascii="Arial" w:hAnsi="Arial" w:cs="Arial"/>
                <w:i/>
              </w:rPr>
              <w:t xml:space="preserve"> </w:t>
            </w:r>
          </w:p>
          <w:p w:rsidR="00CE3D6B" w:rsidRPr="00A24289" w:rsidRDefault="00CE3D6B" w:rsidP="000E6E84">
            <w:pPr>
              <w:rPr>
                <w:rFonts w:ascii="Arial" w:hAnsi="Arial" w:cs="Arial"/>
                <w:i/>
                <w:sz w:val="24"/>
                <w:szCs w:val="24"/>
                <w:lang w:val="es-ES_tradnl"/>
              </w:rPr>
            </w:pPr>
          </w:p>
        </w:tc>
      </w:tr>
    </w:tbl>
    <w:p w:rsidR="00C60101" w:rsidRDefault="00C60101" w:rsidP="007A66C2">
      <w:pPr>
        <w:tabs>
          <w:tab w:val="right" w:pos="8498"/>
        </w:tabs>
        <w:spacing w:after="0"/>
        <w:jc w:val="both"/>
        <w:rPr>
          <w:rFonts w:ascii="Arial" w:hAnsi="Arial" w:cs="Arial"/>
        </w:rPr>
      </w:pPr>
    </w:p>
    <w:p w:rsidR="00C60101" w:rsidRDefault="00CE3D6B" w:rsidP="007A66C2">
      <w:pPr>
        <w:tabs>
          <w:tab w:val="right" w:pos="8498"/>
        </w:tabs>
        <w:spacing w:after="0"/>
        <w:jc w:val="both"/>
        <w:rPr>
          <w:rFonts w:ascii="Arial" w:hAnsi="Arial" w:cs="Arial"/>
        </w:rPr>
      </w:pPr>
      <w:r>
        <w:rPr>
          <w:rFonts w:ascii="Arial" w:hAnsi="Arial" w:cs="Arial"/>
        </w:rPr>
        <w:t>Las propiedades que cumple la proporcionalidad entre segmentos son:</w:t>
      </w:r>
    </w:p>
    <w:p w:rsidR="00CE3D6B" w:rsidRDefault="00CE3D6B" w:rsidP="007A66C2">
      <w:pPr>
        <w:tabs>
          <w:tab w:val="right" w:pos="8498"/>
        </w:tabs>
        <w:spacing w:after="0"/>
        <w:jc w:val="both"/>
        <w:rPr>
          <w:rFonts w:ascii="Arial" w:hAnsi="Arial" w:cs="Arial"/>
        </w:rPr>
      </w:pPr>
    </w:p>
    <w:p w:rsidR="00CE3D6B" w:rsidRDefault="00CE3D6B" w:rsidP="00CE3D6B">
      <w:pPr>
        <w:pStyle w:val="Prrafodelista"/>
        <w:numPr>
          <w:ilvl w:val="0"/>
          <w:numId w:val="29"/>
        </w:numPr>
        <w:tabs>
          <w:tab w:val="right" w:pos="8498"/>
        </w:tabs>
        <w:spacing w:after="0"/>
        <w:jc w:val="both"/>
        <w:rPr>
          <w:rFonts w:ascii="Arial" w:hAnsi="Arial" w:cs="Arial"/>
        </w:rPr>
      </w:pPr>
      <w:r>
        <w:rPr>
          <w:rFonts w:ascii="Arial" w:hAnsi="Arial" w:cs="Arial"/>
        </w:rPr>
        <w:lastRenderedPageBreak/>
        <w:t>El producto de medios es igual al producto de extremos</w:t>
      </w:r>
      <w:r w:rsidR="00DA6B7A">
        <w:rPr>
          <w:rFonts w:ascii="Arial" w:hAnsi="Arial" w:cs="Arial"/>
        </w:rPr>
        <w:t>.</w:t>
      </w:r>
    </w:p>
    <w:p w:rsidR="00DA6B7A" w:rsidRDefault="00647A76" w:rsidP="00CE3D6B">
      <w:pPr>
        <w:pStyle w:val="Prrafodelista"/>
        <w:numPr>
          <w:ilvl w:val="0"/>
          <w:numId w:val="29"/>
        </w:numPr>
        <w:tabs>
          <w:tab w:val="right" w:pos="8498"/>
        </w:tabs>
        <w:spacing w:after="0"/>
        <w:jc w:val="both"/>
        <w:rPr>
          <w:rFonts w:ascii="Arial" w:hAnsi="Arial" w:cs="Arial"/>
        </w:rPr>
      </w:pPr>
      <w:r>
        <w:rPr>
          <w:rFonts w:ascii="Arial" w:hAnsi="Arial" w:cs="Arial"/>
        </w:rPr>
        <w:t>Cuando se cambia el orden de los medios se obtiene la misma razón de proporcionalidad.</w:t>
      </w:r>
    </w:p>
    <w:p w:rsidR="00647A76" w:rsidRDefault="00647A76" w:rsidP="00CE3D6B">
      <w:pPr>
        <w:pStyle w:val="Prrafodelista"/>
        <w:numPr>
          <w:ilvl w:val="0"/>
          <w:numId w:val="29"/>
        </w:numPr>
        <w:tabs>
          <w:tab w:val="right" w:pos="8498"/>
        </w:tabs>
        <w:spacing w:after="0"/>
        <w:jc w:val="both"/>
        <w:rPr>
          <w:rFonts w:ascii="Arial" w:hAnsi="Arial" w:cs="Arial"/>
        </w:rPr>
      </w:pPr>
      <w:r>
        <w:rPr>
          <w:rFonts w:ascii="Arial" w:hAnsi="Arial" w:cs="Arial"/>
        </w:rPr>
        <w:t>Cuando se cambia el orden de los extremos se obtiene la misma razón de proporcionalidad.</w:t>
      </w:r>
    </w:p>
    <w:p w:rsidR="00F9066D" w:rsidRDefault="00F9066D" w:rsidP="00F9066D">
      <w:pPr>
        <w:pStyle w:val="Prrafodelista"/>
        <w:tabs>
          <w:tab w:val="right" w:pos="8498"/>
        </w:tabs>
        <w:spacing w:after="0"/>
        <w:jc w:val="both"/>
        <w:rPr>
          <w:rFonts w:ascii="Arial" w:hAnsi="Arial" w:cs="Arial"/>
        </w:rPr>
      </w:pPr>
    </w:p>
    <w:tbl>
      <w:tblPr>
        <w:tblStyle w:val="Tablaconcuadrcula2"/>
        <w:tblW w:w="0" w:type="auto"/>
        <w:tblLook w:val="04A0"/>
      </w:tblPr>
      <w:tblGrid>
        <w:gridCol w:w="2518"/>
        <w:gridCol w:w="6460"/>
      </w:tblGrid>
      <w:tr w:rsidR="00AC71FF" w:rsidRPr="00596306" w:rsidTr="00195955">
        <w:tc>
          <w:tcPr>
            <w:tcW w:w="8978" w:type="dxa"/>
            <w:gridSpan w:val="2"/>
            <w:shd w:val="clear" w:color="auto" w:fill="000000" w:themeFill="text1"/>
          </w:tcPr>
          <w:p w:rsidR="00AC71FF" w:rsidRPr="00C34E75" w:rsidRDefault="00AC71FF" w:rsidP="00195955">
            <w:pPr>
              <w:jc w:val="center"/>
              <w:rPr>
                <w:rFonts w:ascii="Arial" w:hAnsi="Arial" w:cs="Arial"/>
                <w:b/>
                <w:sz w:val="24"/>
                <w:szCs w:val="24"/>
              </w:rPr>
            </w:pPr>
            <w:r w:rsidRPr="00C34E75">
              <w:rPr>
                <w:rFonts w:ascii="Arial" w:hAnsi="Arial" w:cs="Arial"/>
                <w:b/>
                <w:sz w:val="24"/>
                <w:szCs w:val="24"/>
              </w:rPr>
              <w:t>Destacado</w:t>
            </w:r>
          </w:p>
        </w:tc>
      </w:tr>
      <w:tr w:rsidR="00AC71FF" w:rsidRPr="00596306" w:rsidTr="00195955">
        <w:tc>
          <w:tcPr>
            <w:tcW w:w="2518" w:type="dxa"/>
          </w:tcPr>
          <w:p w:rsidR="00AC71FF" w:rsidRPr="00C34E75" w:rsidRDefault="00AC71FF" w:rsidP="00195955">
            <w:pPr>
              <w:rPr>
                <w:rFonts w:ascii="Arial" w:hAnsi="Arial" w:cs="Arial"/>
                <w:b/>
                <w:sz w:val="24"/>
                <w:szCs w:val="24"/>
              </w:rPr>
            </w:pPr>
            <w:r w:rsidRPr="00C34E75">
              <w:rPr>
                <w:rFonts w:ascii="Arial" w:hAnsi="Arial" w:cs="Arial"/>
                <w:b/>
                <w:sz w:val="24"/>
                <w:szCs w:val="24"/>
              </w:rPr>
              <w:t>Título</w:t>
            </w:r>
          </w:p>
        </w:tc>
        <w:tc>
          <w:tcPr>
            <w:tcW w:w="6460" w:type="dxa"/>
          </w:tcPr>
          <w:p w:rsidR="00AC71FF" w:rsidRPr="00C34E75" w:rsidRDefault="00AC71FF" w:rsidP="00195955">
            <w:pPr>
              <w:jc w:val="center"/>
              <w:rPr>
                <w:rFonts w:ascii="Arial" w:hAnsi="Arial" w:cs="Arial"/>
                <w:b/>
                <w:sz w:val="24"/>
                <w:szCs w:val="24"/>
              </w:rPr>
            </w:pPr>
            <w:r>
              <w:rPr>
                <w:rFonts w:ascii="Arial" w:hAnsi="Arial" w:cs="Arial"/>
                <w:b/>
                <w:sz w:val="24"/>
                <w:szCs w:val="24"/>
              </w:rPr>
              <w:t xml:space="preserve">Nota histórica </w:t>
            </w:r>
            <w:r w:rsidRPr="00C34E75">
              <w:rPr>
                <w:rFonts w:ascii="Arial" w:hAnsi="Arial" w:cs="Arial"/>
                <w:b/>
                <w:sz w:val="24"/>
                <w:szCs w:val="24"/>
              </w:rPr>
              <w:t xml:space="preserve"> </w:t>
            </w:r>
          </w:p>
        </w:tc>
      </w:tr>
      <w:tr w:rsidR="00AC71FF" w:rsidRPr="00596306" w:rsidTr="00195955">
        <w:tc>
          <w:tcPr>
            <w:tcW w:w="2518" w:type="dxa"/>
          </w:tcPr>
          <w:p w:rsidR="00AC71FF" w:rsidRPr="00C34E75" w:rsidRDefault="00AC71FF" w:rsidP="00195955">
            <w:pPr>
              <w:rPr>
                <w:rFonts w:ascii="Arial" w:hAnsi="Arial" w:cs="Arial"/>
                <w:sz w:val="24"/>
                <w:szCs w:val="24"/>
                <w:lang w:val="es-ES"/>
              </w:rPr>
            </w:pPr>
            <w:r w:rsidRPr="00C34E75">
              <w:rPr>
                <w:rFonts w:ascii="Arial" w:hAnsi="Arial" w:cs="Arial"/>
                <w:sz w:val="24"/>
                <w:szCs w:val="24"/>
                <w:lang w:val="es-ES"/>
              </w:rPr>
              <w:t>Contenido</w:t>
            </w:r>
          </w:p>
        </w:tc>
        <w:tc>
          <w:tcPr>
            <w:tcW w:w="6460" w:type="dxa"/>
          </w:tcPr>
          <w:p w:rsidR="00AC71FF" w:rsidRPr="00FE09E7" w:rsidRDefault="00AC71FF" w:rsidP="00AC71FF">
            <w:pPr>
              <w:autoSpaceDE w:val="0"/>
              <w:autoSpaceDN w:val="0"/>
              <w:adjustRightInd w:val="0"/>
              <w:jc w:val="both"/>
              <w:rPr>
                <w:rFonts w:ascii="Arial" w:hAnsi="Arial" w:cs="Arial"/>
                <w:i/>
                <w:lang w:val="es-ES"/>
              </w:rPr>
            </w:pPr>
            <w:r>
              <w:rPr>
                <w:rFonts w:ascii="Arial" w:hAnsi="Arial" w:cs="Arial"/>
                <w:i/>
                <w:lang w:val="es-ES"/>
              </w:rPr>
              <w:t>Tales de Mileto realizo un viaje a las pirámides de Egipto visito la pirámide de Guiza, quiso averiguar la altura de dicha pirámide y para ello utilizo la semejanza de triángulos, más específicamente su teorema</w:t>
            </w:r>
            <w:r w:rsidR="00647D69">
              <w:rPr>
                <w:rFonts w:ascii="Arial" w:hAnsi="Arial" w:cs="Arial"/>
                <w:i/>
                <w:lang w:val="es-ES"/>
              </w:rPr>
              <w:t>, que es conocido como el teorema fundamental de la proporcionalidad expuesto anteriormente.</w:t>
            </w:r>
            <w:r>
              <w:rPr>
                <w:rFonts w:ascii="Arial" w:hAnsi="Arial" w:cs="Arial"/>
                <w:i/>
                <w:lang w:val="es-ES"/>
              </w:rPr>
              <w:t xml:space="preserve">  </w:t>
            </w:r>
          </w:p>
        </w:tc>
      </w:tr>
    </w:tbl>
    <w:p w:rsidR="00647A76" w:rsidRDefault="00647A76" w:rsidP="00647A76">
      <w:pPr>
        <w:pStyle w:val="Prrafodelista"/>
        <w:tabs>
          <w:tab w:val="right" w:pos="8498"/>
        </w:tabs>
        <w:spacing w:after="0"/>
        <w:jc w:val="both"/>
        <w:rPr>
          <w:rFonts w:ascii="Arial" w:hAnsi="Arial" w:cs="Arial"/>
        </w:rPr>
      </w:pPr>
    </w:p>
    <w:p w:rsidR="00647A76" w:rsidRPr="00647A76" w:rsidRDefault="00647A76" w:rsidP="00647A76">
      <w:pPr>
        <w:tabs>
          <w:tab w:val="right" w:pos="8498"/>
        </w:tabs>
        <w:spacing w:after="0"/>
        <w:jc w:val="both"/>
        <w:rPr>
          <w:rFonts w:ascii="Arial" w:hAnsi="Arial" w:cs="Arial"/>
        </w:rPr>
      </w:pPr>
      <w:r>
        <w:rPr>
          <w:rFonts w:ascii="Arial" w:hAnsi="Arial" w:cs="Arial"/>
        </w:rPr>
        <w:t xml:space="preserve">Existen muchas aplicaciones que utilizan la proporcionalidad entre segmentos, te invitamos a que las investigues </w:t>
      </w:r>
      <w:r w:rsidR="00647D69">
        <w:rPr>
          <w:rFonts w:ascii="Arial" w:hAnsi="Arial" w:cs="Arial"/>
        </w:rPr>
        <w:t xml:space="preserve">para que las manejes y </w:t>
      </w:r>
      <w:r>
        <w:rPr>
          <w:rFonts w:ascii="Arial" w:hAnsi="Arial" w:cs="Arial"/>
        </w:rPr>
        <w:t>las entiendas</w:t>
      </w:r>
      <w:r w:rsidR="00647D69">
        <w:rPr>
          <w:rFonts w:ascii="Arial" w:hAnsi="Arial" w:cs="Arial"/>
        </w:rPr>
        <w:t xml:space="preserve">, </w:t>
      </w:r>
      <w:r>
        <w:rPr>
          <w:rFonts w:ascii="Arial" w:hAnsi="Arial" w:cs="Arial"/>
        </w:rPr>
        <w:t xml:space="preserve"> basándose en los conocimientos adquiridos hasta este momento</w:t>
      </w:r>
      <w:r w:rsidR="00647D69">
        <w:rPr>
          <w:rFonts w:ascii="Arial" w:hAnsi="Arial" w:cs="Arial"/>
        </w:rPr>
        <w:t xml:space="preserve"> en torno a las demostraciones, la  semejanza y la proporcionalidad</w:t>
      </w:r>
      <w:r>
        <w:rPr>
          <w:rFonts w:ascii="Arial" w:hAnsi="Arial" w:cs="Arial"/>
        </w:rPr>
        <w:t xml:space="preserve">. </w:t>
      </w:r>
    </w:p>
    <w:p w:rsidR="00CE3D6B" w:rsidRDefault="00CE3D6B" w:rsidP="00CE3D6B">
      <w:pPr>
        <w:tabs>
          <w:tab w:val="right" w:pos="8498"/>
        </w:tabs>
        <w:spacing w:after="0"/>
        <w:jc w:val="both"/>
        <w:rPr>
          <w:rFonts w:ascii="Arial" w:hAnsi="Arial" w:cs="Arial"/>
        </w:rPr>
      </w:pPr>
    </w:p>
    <w:p w:rsidR="00C60101" w:rsidRPr="007A66C2" w:rsidRDefault="00C60101" w:rsidP="007A66C2">
      <w:pPr>
        <w:tabs>
          <w:tab w:val="right" w:pos="8498"/>
        </w:tabs>
        <w:spacing w:after="0"/>
        <w:jc w:val="both"/>
        <w:rPr>
          <w:rFonts w:ascii="Arial" w:hAnsi="Arial" w:cs="Arial"/>
        </w:rPr>
      </w:pPr>
    </w:p>
    <w:sectPr w:rsidR="00C60101" w:rsidRPr="007A66C2" w:rsidSect="00FC30C2">
      <w:headerReference w:type="even" r:id="rId28"/>
      <w:headerReference w:type="default" r:id="rId29"/>
      <w:pgSz w:w="12240" w:h="15840"/>
      <w:pgMar w:top="1417" w:right="1701" w:bottom="1417" w:left="1701" w:header="708" w:footer="708"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5955" w:rsidRDefault="00195955">
      <w:pPr>
        <w:spacing w:after="0"/>
      </w:pPr>
      <w:r>
        <w:separator/>
      </w:r>
    </w:p>
  </w:endnote>
  <w:endnote w:type="continuationSeparator" w:id="0">
    <w:p w:rsidR="00195955" w:rsidRDefault="0019595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imes">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Lucida Grande">
    <w:altName w:val="Arial"/>
    <w:charset w:val="00"/>
    <w:family w:val="auto"/>
    <w:pitch w:val="variable"/>
    <w:sig w:usb0="E1000AEF" w:usb1="5000A1FF" w:usb2="00000000" w:usb3="00000000" w:csb0="000001B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5955" w:rsidRDefault="00195955">
      <w:pPr>
        <w:spacing w:after="0"/>
      </w:pPr>
      <w:r>
        <w:separator/>
      </w:r>
    </w:p>
  </w:footnote>
  <w:footnote w:type="continuationSeparator" w:id="0">
    <w:p w:rsidR="00195955" w:rsidRDefault="00195955">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5955" w:rsidRDefault="00195955"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195955" w:rsidRDefault="00195955" w:rsidP="0004489C">
    <w:pPr>
      <w:pStyle w:val="Encabezad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95955" w:rsidRDefault="00195955" w:rsidP="00014FCE">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9066D">
      <w:rPr>
        <w:rStyle w:val="Nmerodepgina"/>
        <w:noProof/>
      </w:rPr>
      <w:t>25</w:t>
    </w:r>
    <w:r>
      <w:rPr>
        <w:rStyle w:val="Nmerodepgina"/>
      </w:rPr>
      <w:fldChar w:fldCharType="end"/>
    </w:r>
  </w:p>
  <w:p w:rsidR="00195955" w:rsidRPr="00BE48B1" w:rsidRDefault="00195955" w:rsidP="0004489C">
    <w:pPr>
      <w:pStyle w:val="Encabezado"/>
      <w:ind w:right="360"/>
      <w:rPr>
        <w:rFonts w:ascii="Times" w:hAnsi="Times"/>
        <w:sz w:val="20"/>
        <w:szCs w:val="20"/>
        <w:highlight w:val="yellow"/>
      </w:rPr>
    </w:pPr>
    <w:r w:rsidRPr="00D125B6">
      <w:rPr>
        <w:rFonts w:ascii="Times" w:hAnsi="Times"/>
        <w:sz w:val="20"/>
        <w:szCs w:val="20"/>
        <w:highlight w:val="yellow"/>
      </w:rPr>
      <w:t>[GU</w:t>
    </w:r>
    <w:r>
      <w:rPr>
        <w:rFonts w:ascii="Times" w:hAnsi="Times"/>
        <w:sz w:val="20"/>
        <w:szCs w:val="20"/>
        <w:highlight w:val="yellow"/>
      </w:rPr>
      <w:t>ION MA_09_08</w:t>
    </w:r>
    <w:r w:rsidRPr="00D125B6">
      <w:rPr>
        <w:rFonts w:ascii="Times" w:hAnsi="Times"/>
        <w:sz w:val="20"/>
        <w:szCs w:val="20"/>
        <w:highlight w:val="yellow"/>
      </w:rPr>
      <w:t>_CO]</w:t>
    </w:r>
    <w:r>
      <w:rPr>
        <w:rFonts w:ascii="Times" w:hAnsi="Times"/>
        <w:sz w:val="20"/>
        <w:szCs w:val="20"/>
      </w:rPr>
      <w:t xml:space="preserve"> Guión 9 Razonamiento, semejanza     </w:t>
    </w:r>
    <w:r w:rsidRPr="00D125B6">
      <w:rPr>
        <w:rFonts w:ascii="Times" w:hAnsi="Times"/>
        <w:sz w:val="20"/>
        <w:szCs w:val="20"/>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260DD"/>
    <w:multiLevelType w:val="hybridMultilevel"/>
    <w:tmpl w:val="A9D035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632535D"/>
    <w:multiLevelType w:val="hybridMultilevel"/>
    <w:tmpl w:val="891459CA"/>
    <w:lvl w:ilvl="0" w:tplc="DB862284">
      <w:start w:val="1"/>
      <w:numFmt w:val="decimal"/>
      <w:lvlText w:val="%1."/>
      <w:lvlJc w:val="left"/>
      <w:pPr>
        <w:ind w:left="720" w:hanging="360"/>
      </w:pPr>
      <w:rPr>
        <w:rFonts w:ascii="Cambria Math" w:hAnsi="Cambria Math" w:cs="Cambria Math"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7765C3A"/>
    <w:multiLevelType w:val="hybridMultilevel"/>
    <w:tmpl w:val="52C82210"/>
    <w:lvl w:ilvl="0" w:tplc="4538DABE">
      <w:start w:val="1"/>
      <w:numFmt w:val="decimal"/>
      <w:lvlText w:val="%1."/>
      <w:lvlJc w:val="left"/>
      <w:pPr>
        <w:ind w:left="360" w:hanging="360"/>
      </w:pPr>
      <w:rPr>
        <w:rFonts w:ascii="Arial" w:hAnsi="Arial" w:cs="Arial"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08F544D5"/>
    <w:multiLevelType w:val="hybridMultilevel"/>
    <w:tmpl w:val="C07AAAFA"/>
    <w:lvl w:ilvl="0" w:tplc="1FA68A78">
      <w:start w:val="1"/>
      <w:numFmt w:val="decimal"/>
      <w:lvlText w:val="%1."/>
      <w:lvlJc w:val="left"/>
      <w:pPr>
        <w:ind w:left="420" w:hanging="360"/>
      </w:pPr>
      <w:rPr>
        <w:rFonts w:hint="default"/>
        <w:b w:val="0"/>
      </w:rPr>
    </w:lvl>
    <w:lvl w:ilvl="1" w:tplc="0C0A0019" w:tentative="1">
      <w:start w:val="1"/>
      <w:numFmt w:val="lowerLetter"/>
      <w:lvlText w:val="%2."/>
      <w:lvlJc w:val="left"/>
      <w:pPr>
        <w:ind w:left="1140" w:hanging="360"/>
      </w:pPr>
    </w:lvl>
    <w:lvl w:ilvl="2" w:tplc="0C0A001B" w:tentative="1">
      <w:start w:val="1"/>
      <w:numFmt w:val="lowerRoman"/>
      <w:lvlText w:val="%3."/>
      <w:lvlJc w:val="right"/>
      <w:pPr>
        <w:ind w:left="1860" w:hanging="180"/>
      </w:pPr>
    </w:lvl>
    <w:lvl w:ilvl="3" w:tplc="0C0A000F" w:tentative="1">
      <w:start w:val="1"/>
      <w:numFmt w:val="decimal"/>
      <w:lvlText w:val="%4."/>
      <w:lvlJc w:val="left"/>
      <w:pPr>
        <w:ind w:left="2580" w:hanging="360"/>
      </w:pPr>
    </w:lvl>
    <w:lvl w:ilvl="4" w:tplc="0C0A0019" w:tentative="1">
      <w:start w:val="1"/>
      <w:numFmt w:val="lowerLetter"/>
      <w:lvlText w:val="%5."/>
      <w:lvlJc w:val="left"/>
      <w:pPr>
        <w:ind w:left="3300" w:hanging="360"/>
      </w:pPr>
    </w:lvl>
    <w:lvl w:ilvl="5" w:tplc="0C0A001B" w:tentative="1">
      <w:start w:val="1"/>
      <w:numFmt w:val="lowerRoman"/>
      <w:lvlText w:val="%6."/>
      <w:lvlJc w:val="right"/>
      <w:pPr>
        <w:ind w:left="4020" w:hanging="180"/>
      </w:pPr>
    </w:lvl>
    <w:lvl w:ilvl="6" w:tplc="0C0A000F" w:tentative="1">
      <w:start w:val="1"/>
      <w:numFmt w:val="decimal"/>
      <w:lvlText w:val="%7."/>
      <w:lvlJc w:val="left"/>
      <w:pPr>
        <w:ind w:left="4740" w:hanging="360"/>
      </w:pPr>
    </w:lvl>
    <w:lvl w:ilvl="7" w:tplc="0C0A0019" w:tentative="1">
      <w:start w:val="1"/>
      <w:numFmt w:val="lowerLetter"/>
      <w:lvlText w:val="%8."/>
      <w:lvlJc w:val="left"/>
      <w:pPr>
        <w:ind w:left="5460" w:hanging="360"/>
      </w:pPr>
    </w:lvl>
    <w:lvl w:ilvl="8" w:tplc="0C0A001B" w:tentative="1">
      <w:start w:val="1"/>
      <w:numFmt w:val="lowerRoman"/>
      <w:lvlText w:val="%9."/>
      <w:lvlJc w:val="right"/>
      <w:pPr>
        <w:ind w:left="6180" w:hanging="180"/>
      </w:pPr>
    </w:lvl>
  </w:abstractNum>
  <w:abstractNum w:abstractNumId="4">
    <w:nsid w:val="0A9231C5"/>
    <w:multiLevelType w:val="hybridMultilevel"/>
    <w:tmpl w:val="C2A2531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nsid w:val="0C037CBB"/>
    <w:multiLevelType w:val="hybridMultilevel"/>
    <w:tmpl w:val="B6F09B2A"/>
    <w:lvl w:ilvl="0" w:tplc="0C0A000F">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405399A"/>
    <w:multiLevelType w:val="hybridMultilevel"/>
    <w:tmpl w:val="A9D035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14BB6D0E"/>
    <w:multiLevelType w:val="hybridMultilevel"/>
    <w:tmpl w:val="E1367C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D1F5D2B"/>
    <w:multiLevelType w:val="hybridMultilevel"/>
    <w:tmpl w:val="DC3CAAF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nsid w:val="1D2A0634"/>
    <w:multiLevelType w:val="hybridMultilevel"/>
    <w:tmpl w:val="F93AB1AA"/>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10">
    <w:nsid w:val="1DCB2476"/>
    <w:multiLevelType w:val="hybridMultilevel"/>
    <w:tmpl w:val="A9D035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0DF40FD"/>
    <w:multiLevelType w:val="hybridMultilevel"/>
    <w:tmpl w:val="A9D035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75E774F"/>
    <w:multiLevelType w:val="hybridMultilevel"/>
    <w:tmpl w:val="C6C61C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ADE45F7"/>
    <w:multiLevelType w:val="hybridMultilevel"/>
    <w:tmpl w:val="E67EF2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2D2B7761"/>
    <w:multiLevelType w:val="hybridMultilevel"/>
    <w:tmpl w:val="34BA216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nsid w:val="31F41F56"/>
    <w:multiLevelType w:val="hybridMultilevel"/>
    <w:tmpl w:val="DB526B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34013718"/>
    <w:multiLevelType w:val="hybridMultilevel"/>
    <w:tmpl w:val="A9D035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5D728AC"/>
    <w:multiLevelType w:val="hybridMultilevel"/>
    <w:tmpl w:val="891459CA"/>
    <w:lvl w:ilvl="0" w:tplc="DB862284">
      <w:start w:val="1"/>
      <w:numFmt w:val="decimal"/>
      <w:lvlText w:val="%1."/>
      <w:lvlJc w:val="left"/>
      <w:pPr>
        <w:ind w:left="360" w:hanging="360"/>
      </w:pPr>
      <w:rPr>
        <w:rFonts w:ascii="Cambria Math" w:hAnsi="Cambria Math" w:cs="Cambria Math"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nsid w:val="413974E9"/>
    <w:multiLevelType w:val="hybridMultilevel"/>
    <w:tmpl w:val="891459CA"/>
    <w:lvl w:ilvl="0" w:tplc="DB862284">
      <w:start w:val="1"/>
      <w:numFmt w:val="decimal"/>
      <w:lvlText w:val="%1."/>
      <w:lvlJc w:val="left"/>
      <w:pPr>
        <w:ind w:left="720" w:hanging="360"/>
      </w:pPr>
      <w:rPr>
        <w:rFonts w:ascii="Cambria Math" w:hAnsi="Cambria Math" w:cs="Cambria Math"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425C7BE0"/>
    <w:multiLevelType w:val="hybridMultilevel"/>
    <w:tmpl w:val="EE306C14"/>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nsid w:val="44E24394"/>
    <w:multiLevelType w:val="hybridMultilevel"/>
    <w:tmpl w:val="60B8D7A2"/>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1">
    <w:nsid w:val="57175859"/>
    <w:multiLevelType w:val="hybridMultilevel"/>
    <w:tmpl w:val="A9D035F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597B0182"/>
    <w:multiLevelType w:val="hybridMultilevel"/>
    <w:tmpl w:val="891459CA"/>
    <w:lvl w:ilvl="0" w:tplc="DB862284">
      <w:start w:val="1"/>
      <w:numFmt w:val="decimal"/>
      <w:lvlText w:val="%1."/>
      <w:lvlJc w:val="left"/>
      <w:pPr>
        <w:ind w:left="720" w:hanging="360"/>
      </w:pPr>
      <w:rPr>
        <w:rFonts w:ascii="Cambria Math" w:hAnsi="Cambria Math" w:cs="Cambria Math"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5B9C2C03"/>
    <w:multiLevelType w:val="hybridMultilevel"/>
    <w:tmpl w:val="BDBEA9C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nsid w:val="5E970917"/>
    <w:multiLevelType w:val="hybridMultilevel"/>
    <w:tmpl w:val="788875AE"/>
    <w:lvl w:ilvl="0" w:tplc="69543FF2">
      <w:start w:val="1"/>
      <w:numFmt w:val="decimal"/>
      <w:lvlText w:val="%1."/>
      <w:lvlJc w:val="left"/>
      <w:pPr>
        <w:ind w:left="405" w:hanging="360"/>
      </w:pPr>
      <w:rPr>
        <w:rFonts w:hint="default"/>
      </w:rPr>
    </w:lvl>
    <w:lvl w:ilvl="1" w:tplc="0C0A0019" w:tentative="1">
      <w:start w:val="1"/>
      <w:numFmt w:val="lowerLetter"/>
      <w:lvlText w:val="%2."/>
      <w:lvlJc w:val="left"/>
      <w:pPr>
        <w:ind w:left="1125" w:hanging="360"/>
      </w:pPr>
    </w:lvl>
    <w:lvl w:ilvl="2" w:tplc="0C0A001B" w:tentative="1">
      <w:start w:val="1"/>
      <w:numFmt w:val="lowerRoman"/>
      <w:lvlText w:val="%3."/>
      <w:lvlJc w:val="right"/>
      <w:pPr>
        <w:ind w:left="1845" w:hanging="180"/>
      </w:pPr>
    </w:lvl>
    <w:lvl w:ilvl="3" w:tplc="0C0A000F" w:tentative="1">
      <w:start w:val="1"/>
      <w:numFmt w:val="decimal"/>
      <w:lvlText w:val="%4."/>
      <w:lvlJc w:val="left"/>
      <w:pPr>
        <w:ind w:left="2565" w:hanging="360"/>
      </w:pPr>
    </w:lvl>
    <w:lvl w:ilvl="4" w:tplc="0C0A0019" w:tentative="1">
      <w:start w:val="1"/>
      <w:numFmt w:val="lowerLetter"/>
      <w:lvlText w:val="%5."/>
      <w:lvlJc w:val="left"/>
      <w:pPr>
        <w:ind w:left="3285" w:hanging="360"/>
      </w:pPr>
    </w:lvl>
    <w:lvl w:ilvl="5" w:tplc="0C0A001B" w:tentative="1">
      <w:start w:val="1"/>
      <w:numFmt w:val="lowerRoman"/>
      <w:lvlText w:val="%6."/>
      <w:lvlJc w:val="right"/>
      <w:pPr>
        <w:ind w:left="4005" w:hanging="180"/>
      </w:pPr>
    </w:lvl>
    <w:lvl w:ilvl="6" w:tplc="0C0A000F" w:tentative="1">
      <w:start w:val="1"/>
      <w:numFmt w:val="decimal"/>
      <w:lvlText w:val="%7."/>
      <w:lvlJc w:val="left"/>
      <w:pPr>
        <w:ind w:left="4725" w:hanging="360"/>
      </w:pPr>
    </w:lvl>
    <w:lvl w:ilvl="7" w:tplc="0C0A0019" w:tentative="1">
      <w:start w:val="1"/>
      <w:numFmt w:val="lowerLetter"/>
      <w:lvlText w:val="%8."/>
      <w:lvlJc w:val="left"/>
      <w:pPr>
        <w:ind w:left="5445" w:hanging="360"/>
      </w:pPr>
    </w:lvl>
    <w:lvl w:ilvl="8" w:tplc="0C0A001B" w:tentative="1">
      <w:start w:val="1"/>
      <w:numFmt w:val="lowerRoman"/>
      <w:lvlText w:val="%9."/>
      <w:lvlJc w:val="right"/>
      <w:pPr>
        <w:ind w:left="6165" w:hanging="180"/>
      </w:pPr>
    </w:lvl>
  </w:abstractNum>
  <w:abstractNum w:abstractNumId="25">
    <w:nsid w:val="681C4C9C"/>
    <w:multiLevelType w:val="hybridMultilevel"/>
    <w:tmpl w:val="43ACA8C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68717F15"/>
    <w:multiLevelType w:val="hybridMultilevel"/>
    <w:tmpl w:val="167026D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nsid w:val="6EB605BB"/>
    <w:multiLevelType w:val="hybridMultilevel"/>
    <w:tmpl w:val="FD7AFB1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8">
    <w:nsid w:val="723E0071"/>
    <w:multiLevelType w:val="hybridMultilevel"/>
    <w:tmpl w:val="5FDC043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nsid w:val="79381BAE"/>
    <w:multiLevelType w:val="hybridMultilevel"/>
    <w:tmpl w:val="8EB89F2C"/>
    <w:lvl w:ilvl="0" w:tplc="C2EEC1E8">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7"/>
  </w:num>
  <w:num w:numId="2">
    <w:abstractNumId w:val="14"/>
  </w:num>
  <w:num w:numId="3">
    <w:abstractNumId w:val="29"/>
  </w:num>
  <w:num w:numId="4">
    <w:abstractNumId w:val="2"/>
  </w:num>
  <w:num w:numId="5">
    <w:abstractNumId w:val="1"/>
  </w:num>
  <w:num w:numId="6">
    <w:abstractNumId w:val="25"/>
  </w:num>
  <w:num w:numId="7">
    <w:abstractNumId w:val="22"/>
  </w:num>
  <w:num w:numId="8">
    <w:abstractNumId w:val="18"/>
  </w:num>
  <w:num w:numId="9">
    <w:abstractNumId w:val="4"/>
  </w:num>
  <w:num w:numId="10">
    <w:abstractNumId w:val="27"/>
  </w:num>
  <w:num w:numId="11">
    <w:abstractNumId w:val="28"/>
  </w:num>
  <w:num w:numId="12">
    <w:abstractNumId w:val="19"/>
  </w:num>
  <w:num w:numId="13">
    <w:abstractNumId w:val="17"/>
  </w:num>
  <w:num w:numId="14">
    <w:abstractNumId w:val="9"/>
  </w:num>
  <w:num w:numId="15">
    <w:abstractNumId w:val="8"/>
  </w:num>
  <w:num w:numId="16">
    <w:abstractNumId w:val="13"/>
  </w:num>
  <w:num w:numId="17">
    <w:abstractNumId w:val="3"/>
  </w:num>
  <w:num w:numId="18">
    <w:abstractNumId w:val="15"/>
  </w:num>
  <w:num w:numId="19">
    <w:abstractNumId w:val="24"/>
  </w:num>
  <w:num w:numId="20">
    <w:abstractNumId w:val="5"/>
  </w:num>
  <w:num w:numId="21">
    <w:abstractNumId w:val="26"/>
  </w:num>
  <w:num w:numId="22">
    <w:abstractNumId w:val="20"/>
  </w:num>
  <w:num w:numId="23">
    <w:abstractNumId w:val="16"/>
  </w:num>
  <w:num w:numId="24">
    <w:abstractNumId w:val="21"/>
  </w:num>
  <w:num w:numId="25">
    <w:abstractNumId w:val="0"/>
  </w:num>
  <w:num w:numId="26">
    <w:abstractNumId w:val="6"/>
  </w:num>
  <w:num w:numId="27">
    <w:abstractNumId w:val="10"/>
  </w:num>
  <w:num w:numId="28">
    <w:abstractNumId w:val="11"/>
  </w:num>
  <w:num w:numId="29">
    <w:abstractNumId w:val="23"/>
  </w:num>
  <w:num w:numId="30">
    <w:abstractNumId w:val="12"/>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5121"/>
  </w:hdrShapeDefaults>
  <w:footnotePr>
    <w:footnote w:id="-1"/>
    <w:footnote w:id="0"/>
  </w:footnotePr>
  <w:endnotePr>
    <w:endnote w:id="-1"/>
    <w:endnote w:id="0"/>
  </w:endnotePr>
  <w:compat/>
  <w:rsids>
    <w:rsidRoot w:val="002973CB"/>
    <w:rsid w:val="00000138"/>
    <w:rsid w:val="000024AF"/>
    <w:rsid w:val="000024C6"/>
    <w:rsid w:val="0000359B"/>
    <w:rsid w:val="00003729"/>
    <w:rsid w:val="000037BC"/>
    <w:rsid w:val="00003A91"/>
    <w:rsid w:val="00003DB2"/>
    <w:rsid w:val="000040E5"/>
    <w:rsid w:val="000045EE"/>
    <w:rsid w:val="000063E9"/>
    <w:rsid w:val="000064E2"/>
    <w:rsid w:val="00006700"/>
    <w:rsid w:val="00007651"/>
    <w:rsid w:val="000103F7"/>
    <w:rsid w:val="00012056"/>
    <w:rsid w:val="000138E6"/>
    <w:rsid w:val="00013B64"/>
    <w:rsid w:val="00014FCE"/>
    <w:rsid w:val="00016723"/>
    <w:rsid w:val="000170D6"/>
    <w:rsid w:val="00017645"/>
    <w:rsid w:val="000177F1"/>
    <w:rsid w:val="00017C56"/>
    <w:rsid w:val="00017CBA"/>
    <w:rsid w:val="000209CA"/>
    <w:rsid w:val="00020B8B"/>
    <w:rsid w:val="00020C65"/>
    <w:rsid w:val="00022D23"/>
    <w:rsid w:val="000236DB"/>
    <w:rsid w:val="00023BDA"/>
    <w:rsid w:val="00024B41"/>
    <w:rsid w:val="000277F7"/>
    <w:rsid w:val="000278CC"/>
    <w:rsid w:val="000303B4"/>
    <w:rsid w:val="000307F5"/>
    <w:rsid w:val="00030E2D"/>
    <w:rsid w:val="000310F9"/>
    <w:rsid w:val="00032CF4"/>
    <w:rsid w:val="00033123"/>
    <w:rsid w:val="00033394"/>
    <w:rsid w:val="00033A3A"/>
    <w:rsid w:val="000352E8"/>
    <w:rsid w:val="0003538E"/>
    <w:rsid w:val="0003581C"/>
    <w:rsid w:val="00035DDC"/>
    <w:rsid w:val="000368EE"/>
    <w:rsid w:val="00036F85"/>
    <w:rsid w:val="00037F53"/>
    <w:rsid w:val="00037FDF"/>
    <w:rsid w:val="00040B51"/>
    <w:rsid w:val="0004273E"/>
    <w:rsid w:val="00042A94"/>
    <w:rsid w:val="000441BA"/>
    <w:rsid w:val="000442C9"/>
    <w:rsid w:val="0004489C"/>
    <w:rsid w:val="000457AD"/>
    <w:rsid w:val="00045F60"/>
    <w:rsid w:val="0004640D"/>
    <w:rsid w:val="0004655D"/>
    <w:rsid w:val="000468AD"/>
    <w:rsid w:val="00046EB5"/>
    <w:rsid w:val="00046F41"/>
    <w:rsid w:val="00047627"/>
    <w:rsid w:val="00051678"/>
    <w:rsid w:val="000518DD"/>
    <w:rsid w:val="00052218"/>
    <w:rsid w:val="00052B10"/>
    <w:rsid w:val="000530C0"/>
    <w:rsid w:val="0005340A"/>
    <w:rsid w:val="00054A93"/>
    <w:rsid w:val="00054C02"/>
    <w:rsid w:val="0005679F"/>
    <w:rsid w:val="00056BFD"/>
    <w:rsid w:val="00056FCF"/>
    <w:rsid w:val="000573A2"/>
    <w:rsid w:val="00057525"/>
    <w:rsid w:val="000575E0"/>
    <w:rsid w:val="00057679"/>
    <w:rsid w:val="00060462"/>
    <w:rsid w:val="0006111D"/>
    <w:rsid w:val="00061805"/>
    <w:rsid w:val="000629EA"/>
    <w:rsid w:val="00064F7F"/>
    <w:rsid w:val="0006535A"/>
    <w:rsid w:val="0006671E"/>
    <w:rsid w:val="00071107"/>
    <w:rsid w:val="000716B5"/>
    <w:rsid w:val="0007415B"/>
    <w:rsid w:val="00074209"/>
    <w:rsid w:val="0007752C"/>
    <w:rsid w:val="00081745"/>
    <w:rsid w:val="00081E63"/>
    <w:rsid w:val="0008475A"/>
    <w:rsid w:val="00084C14"/>
    <w:rsid w:val="00084FF8"/>
    <w:rsid w:val="00085D52"/>
    <w:rsid w:val="00086006"/>
    <w:rsid w:val="00086775"/>
    <w:rsid w:val="0008711D"/>
    <w:rsid w:val="000871E0"/>
    <w:rsid w:val="000874F7"/>
    <w:rsid w:val="0009022B"/>
    <w:rsid w:val="00091123"/>
    <w:rsid w:val="000924E5"/>
    <w:rsid w:val="00093119"/>
    <w:rsid w:val="0009314C"/>
    <w:rsid w:val="0009379A"/>
    <w:rsid w:val="0009558D"/>
    <w:rsid w:val="000960B8"/>
    <w:rsid w:val="00096510"/>
    <w:rsid w:val="00097ACE"/>
    <w:rsid w:val="00097F50"/>
    <w:rsid w:val="000A070F"/>
    <w:rsid w:val="000A089B"/>
    <w:rsid w:val="000A3959"/>
    <w:rsid w:val="000A3DA9"/>
    <w:rsid w:val="000A3DE8"/>
    <w:rsid w:val="000A405B"/>
    <w:rsid w:val="000A47D1"/>
    <w:rsid w:val="000A4D90"/>
    <w:rsid w:val="000A7E1A"/>
    <w:rsid w:val="000B0AD1"/>
    <w:rsid w:val="000B14D8"/>
    <w:rsid w:val="000B1D77"/>
    <w:rsid w:val="000B2DD2"/>
    <w:rsid w:val="000B3447"/>
    <w:rsid w:val="000B3E9B"/>
    <w:rsid w:val="000B5A8D"/>
    <w:rsid w:val="000B6E4E"/>
    <w:rsid w:val="000C0B3F"/>
    <w:rsid w:val="000C1113"/>
    <w:rsid w:val="000C32D7"/>
    <w:rsid w:val="000C4112"/>
    <w:rsid w:val="000C4BAB"/>
    <w:rsid w:val="000C5BF7"/>
    <w:rsid w:val="000C602F"/>
    <w:rsid w:val="000C62FD"/>
    <w:rsid w:val="000C6F78"/>
    <w:rsid w:val="000C7B75"/>
    <w:rsid w:val="000D0983"/>
    <w:rsid w:val="000D0E70"/>
    <w:rsid w:val="000D3304"/>
    <w:rsid w:val="000D3AAA"/>
    <w:rsid w:val="000D5009"/>
    <w:rsid w:val="000D6B89"/>
    <w:rsid w:val="000D76CE"/>
    <w:rsid w:val="000E059F"/>
    <w:rsid w:val="000E08BB"/>
    <w:rsid w:val="000E14C1"/>
    <w:rsid w:val="000E1629"/>
    <w:rsid w:val="000E1E66"/>
    <w:rsid w:val="000E2DB8"/>
    <w:rsid w:val="000E34FD"/>
    <w:rsid w:val="000E3B7B"/>
    <w:rsid w:val="000E50F5"/>
    <w:rsid w:val="000E56BF"/>
    <w:rsid w:val="000E6E84"/>
    <w:rsid w:val="000E726B"/>
    <w:rsid w:val="000E7362"/>
    <w:rsid w:val="000F07BA"/>
    <w:rsid w:val="000F0C7A"/>
    <w:rsid w:val="000F0D9F"/>
    <w:rsid w:val="000F205C"/>
    <w:rsid w:val="000F3118"/>
    <w:rsid w:val="000F4FC0"/>
    <w:rsid w:val="000F68A3"/>
    <w:rsid w:val="000F79DD"/>
    <w:rsid w:val="000F7A58"/>
    <w:rsid w:val="000F7B46"/>
    <w:rsid w:val="00100FDE"/>
    <w:rsid w:val="001018BE"/>
    <w:rsid w:val="00101D89"/>
    <w:rsid w:val="00105783"/>
    <w:rsid w:val="00106AFE"/>
    <w:rsid w:val="001120EA"/>
    <w:rsid w:val="0011245D"/>
    <w:rsid w:val="001124D0"/>
    <w:rsid w:val="001127BF"/>
    <w:rsid w:val="00112EDC"/>
    <w:rsid w:val="001130CC"/>
    <w:rsid w:val="00115C62"/>
    <w:rsid w:val="001166A8"/>
    <w:rsid w:val="001167AA"/>
    <w:rsid w:val="001177B7"/>
    <w:rsid w:val="00120E9E"/>
    <w:rsid w:val="00121317"/>
    <w:rsid w:val="001239A8"/>
    <w:rsid w:val="001246F9"/>
    <w:rsid w:val="00124F00"/>
    <w:rsid w:val="00126811"/>
    <w:rsid w:val="00127FA9"/>
    <w:rsid w:val="001300C4"/>
    <w:rsid w:val="00130E89"/>
    <w:rsid w:val="001316BE"/>
    <w:rsid w:val="0013385F"/>
    <w:rsid w:val="0013485D"/>
    <w:rsid w:val="00134EA7"/>
    <w:rsid w:val="001354F3"/>
    <w:rsid w:val="00135E31"/>
    <w:rsid w:val="00136F24"/>
    <w:rsid w:val="00137F64"/>
    <w:rsid w:val="00137FA9"/>
    <w:rsid w:val="00140B08"/>
    <w:rsid w:val="00140D65"/>
    <w:rsid w:val="0014325B"/>
    <w:rsid w:val="001435BE"/>
    <w:rsid w:val="00143EDF"/>
    <w:rsid w:val="0014447C"/>
    <w:rsid w:val="0014509E"/>
    <w:rsid w:val="00145456"/>
    <w:rsid w:val="00146799"/>
    <w:rsid w:val="00147210"/>
    <w:rsid w:val="0014776A"/>
    <w:rsid w:val="00147AFB"/>
    <w:rsid w:val="00147BD2"/>
    <w:rsid w:val="00147D40"/>
    <w:rsid w:val="00150A19"/>
    <w:rsid w:val="001518B3"/>
    <w:rsid w:val="0015195E"/>
    <w:rsid w:val="00152C54"/>
    <w:rsid w:val="00152DB8"/>
    <w:rsid w:val="0015411E"/>
    <w:rsid w:val="00155DDA"/>
    <w:rsid w:val="001561C2"/>
    <w:rsid w:val="001571AE"/>
    <w:rsid w:val="00161968"/>
    <w:rsid w:val="00161D0A"/>
    <w:rsid w:val="001624AC"/>
    <w:rsid w:val="00163184"/>
    <w:rsid w:val="001634AA"/>
    <w:rsid w:val="00163E0E"/>
    <w:rsid w:val="0016439D"/>
    <w:rsid w:val="00164C58"/>
    <w:rsid w:val="00165199"/>
    <w:rsid w:val="0016601B"/>
    <w:rsid w:val="00166262"/>
    <w:rsid w:val="00166FBC"/>
    <w:rsid w:val="00167540"/>
    <w:rsid w:val="00167894"/>
    <w:rsid w:val="001678D9"/>
    <w:rsid w:val="00167AA9"/>
    <w:rsid w:val="001708A8"/>
    <w:rsid w:val="00170E79"/>
    <w:rsid w:val="001727BB"/>
    <w:rsid w:val="00172FC4"/>
    <w:rsid w:val="001738BE"/>
    <w:rsid w:val="00174192"/>
    <w:rsid w:val="00175287"/>
    <w:rsid w:val="00175AA8"/>
    <w:rsid w:val="00177A1F"/>
    <w:rsid w:val="0018107D"/>
    <w:rsid w:val="00183EBC"/>
    <w:rsid w:val="0018426E"/>
    <w:rsid w:val="00185DF9"/>
    <w:rsid w:val="0018784F"/>
    <w:rsid w:val="001878F8"/>
    <w:rsid w:val="00193B1C"/>
    <w:rsid w:val="0019469F"/>
    <w:rsid w:val="00195065"/>
    <w:rsid w:val="00195955"/>
    <w:rsid w:val="00195E54"/>
    <w:rsid w:val="00196541"/>
    <w:rsid w:val="001A0687"/>
    <w:rsid w:val="001A0FA4"/>
    <w:rsid w:val="001A1DEB"/>
    <w:rsid w:val="001A2676"/>
    <w:rsid w:val="001A2B3A"/>
    <w:rsid w:val="001A363A"/>
    <w:rsid w:val="001A42BD"/>
    <w:rsid w:val="001A4664"/>
    <w:rsid w:val="001A487E"/>
    <w:rsid w:val="001A5A58"/>
    <w:rsid w:val="001A5E30"/>
    <w:rsid w:val="001A79DA"/>
    <w:rsid w:val="001B0B1E"/>
    <w:rsid w:val="001B1F44"/>
    <w:rsid w:val="001B2DEF"/>
    <w:rsid w:val="001B3060"/>
    <w:rsid w:val="001B37F8"/>
    <w:rsid w:val="001B3DAF"/>
    <w:rsid w:val="001B4371"/>
    <w:rsid w:val="001B4F9E"/>
    <w:rsid w:val="001B51F5"/>
    <w:rsid w:val="001C0380"/>
    <w:rsid w:val="001C161B"/>
    <w:rsid w:val="001C18E4"/>
    <w:rsid w:val="001C1BAF"/>
    <w:rsid w:val="001C2FFD"/>
    <w:rsid w:val="001C3FC3"/>
    <w:rsid w:val="001C44A8"/>
    <w:rsid w:val="001C48C0"/>
    <w:rsid w:val="001C4983"/>
    <w:rsid w:val="001C6229"/>
    <w:rsid w:val="001C6801"/>
    <w:rsid w:val="001C7CB3"/>
    <w:rsid w:val="001D2849"/>
    <w:rsid w:val="001D340D"/>
    <w:rsid w:val="001D42D1"/>
    <w:rsid w:val="001D49CD"/>
    <w:rsid w:val="001D4C22"/>
    <w:rsid w:val="001D4CA8"/>
    <w:rsid w:val="001D54D1"/>
    <w:rsid w:val="001D61B1"/>
    <w:rsid w:val="001D6869"/>
    <w:rsid w:val="001D6E31"/>
    <w:rsid w:val="001D6E7A"/>
    <w:rsid w:val="001E04C5"/>
    <w:rsid w:val="001E39DE"/>
    <w:rsid w:val="001E41E7"/>
    <w:rsid w:val="001E620F"/>
    <w:rsid w:val="001F1678"/>
    <w:rsid w:val="001F16AE"/>
    <w:rsid w:val="001F1D8F"/>
    <w:rsid w:val="001F26C5"/>
    <w:rsid w:val="001F2873"/>
    <w:rsid w:val="001F2DA4"/>
    <w:rsid w:val="001F391D"/>
    <w:rsid w:val="001F3A6A"/>
    <w:rsid w:val="001F4645"/>
    <w:rsid w:val="001F4C77"/>
    <w:rsid w:val="001F67F9"/>
    <w:rsid w:val="002016C4"/>
    <w:rsid w:val="002022A7"/>
    <w:rsid w:val="00202B09"/>
    <w:rsid w:val="0020303A"/>
    <w:rsid w:val="002035A7"/>
    <w:rsid w:val="00204291"/>
    <w:rsid w:val="00204EE7"/>
    <w:rsid w:val="0020599A"/>
    <w:rsid w:val="00205F5A"/>
    <w:rsid w:val="002073ED"/>
    <w:rsid w:val="00207AD0"/>
    <w:rsid w:val="0021072A"/>
    <w:rsid w:val="0021157A"/>
    <w:rsid w:val="00212435"/>
    <w:rsid w:val="00212459"/>
    <w:rsid w:val="002141A7"/>
    <w:rsid w:val="00214515"/>
    <w:rsid w:val="00214B91"/>
    <w:rsid w:val="00215D89"/>
    <w:rsid w:val="002209FB"/>
    <w:rsid w:val="00222484"/>
    <w:rsid w:val="00223673"/>
    <w:rsid w:val="00224952"/>
    <w:rsid w:val="00224A78"/>
    <w:rsid w:val="00225EA2"/>
    <w:rsid w:val="00226A24"/>
    <w:rsid w:val="0023016E"/>
    <w:rsid w:val="00230B4F"/>
    <w:rsid w:val="0023140D"/>
    <w:rsid w:val="00231E58"/>
    <w:rsid w:val="00232291"/>
    <w:rsid w:val="002328E1"/>
    <w:rsid w:val="002331E9"/>
    <w:rsid w:val="00233B39"/>
    <w:rsid w:val="002367F9"/>
    <w:rsid w:val="0023765B"/>
    <w:rsid w:val="00237A32"/>
    <w:rsid w:val="002402BF"/>
    <w:rsid w:val="002406F9"/>
    <w:rsid w:val="00243094"/>
    <w:rsid w:val="00243875"/>
    <w:rsid w:val="00244336"/>
    <w:rsid w:val="00244632"/>
    <w:rsid w:val="00246199"/>
    <w:rsid w:val="002514C9"/>
    <w:rsid w:val="00251D3F"/>
    <w:rsid w:val="0025244A"/>
    <w:rsid w:val="00252A72"/>
    <w:rsid w:val="002561A3"/>
    <w:rsid w:val="00256D71"/>
    <w:rsid w:val="00257DDB"/>
    <w:rsid w:val="0026213B"/>
    <w:rsid w:val="00262996"/>
    <w:rsid w:val="002630C1"/>
    <w:rsid w:val="002632B2"/>
    <w:rsid w:val="00263DD9"/>
    <w:rsid w:val="00264155"/>
    <w:rsid w:val="00264B58"/>
    <w:rsid w:val="00265F8D"/>
    <w:rsid w:val="0026792B"/>
    <w:rsid w:val="00267EE7"/>
    <w:rsid w:val="0027029F"/>
    <w:rsid w:val="00270330"/>
    <w:rsid w:val="00270987"/>
    <w:rsid w:val="00270A0C"/>
    <w:rsid w:val="00272066"/>
    <w:rsid w:val="00272825"/>
    <w:rsid w:val="00273007"/>
    <w:rsid w:val="002732AB"/>
    <w:rsid w:val="00273AB2"/>
    <w:rsid w:val="002756FE"/>
    <w:rsid w:val="00275FC9"/>
    <w:rsid w:val="00276C9D"/>
    <w:rsid w:val="0028041A"/>
    <w:rsid w:val="002817A8"/>
    <w:rsid w:val="0028274F"/>
    <w:rsid w:val="00282EAB"/>
    <w:rsid w:val="00283D47"/>
    <w:rsid w:val="00285491"/>
    <w:rsid w:val="00285778"/>
    <w:rsid w:val="00285811"/>
    <w:rsid w:val="00285BFC"/>
    <w:rsid w:val="002867E8"/>
    <w:rsid w:val="00286B52"/>
    <w:rsid w:val="00286F62"/>
    <w:rsid w:val="00290310"/>
    <w:rsid w:val="002931D1"/>
    <w:rsid w:val="0029514A"/>
    <w:rsid w:val="002973CB"/>
    <w:rsid w:val="00297B2B"/>
    <w:rsid w:val="002A04DE"/>
    <w:rsid w:val="002A07B3"/>
    <w:rsid w:val="002A1E54"/>
    <w:rsid w:val="002A239D"/>
    <w:rsid w:val="002A239E"/>
    <w:rsid w:val="002A2929"/>
    <w:rsid w:val="002A38FF"/>
    <w:rsid w:val="002A4F0C"/>
    <w:rsid w:val="002A54FF"/>
    <w:rsid w:val="002A58A6"/>
    <w:rsid w:val="002A60CF"/>
    <w:rsid w:val="002A686E"/>
    <w:rsid w:val="002A6B17"/>
    <w:rsid w:val="002A6C84"/>
    <w:rsid w:val="002A768B"/>
    <w:rsid w:val="002B0F59"/>
    <w:rsid w:val="002B0F7C"/>
    <w:rsid w:val="002B106D"/>
    <w:rsid w:val="002B1F63"/>
    <w:rsid w:val="002B253B"/>
    <w:rsid w:val="002B2AAC"/>
    <w:rsid w:val="002B7122"/>
    <w:rsid w:val="002C042F"/>
    <w:rsid w:val="002C106D"/>
    <w:rsid w:val="002C194D"/>
    <w:rsid w:val="002C2770"/>
    <w:rsid w:val="002C2A6B"/>
    <w:rsid w:val="002C3DBF"/>
    <w:rsid w:val="002C4564"/>
    <w:rsid w:val="002C475C"/>
    <w:rsid w:val="002C47AA"/>
    <w:rsid w:val="002C5ADE"/>
    <w:rsid w:val="002C7D17"/>
    <w:rsid w:val="002D04EA"/>
    <w:rsid w:val="002D1656"/>
    <w:rsid w:val="002D2B46"/>
    <w:rsid w:val="002D2FE7"/>
    <w:rsid w:val="002D39B4"/>
    <w:rsid w:val="002D3DD1"/>
    <w:rsid w:val="002D498A"/>
    <w:rsid w:val="002D5DE6"/>
    <w:rsid w:val="002D718E"/>
    <w:rsid w:val="002E004D"/>
    <w:rsid w:val="002E0A3A"/>
    <w:rsid w:val="002E197D"/>
    <w:rsid w:val="002E1E5E"/>
    <w:rsid w:val="002E2ED7"/>
    <w:rsid w:val="002E34D4"/>
    <w:rsid w:val="002E3CE3"/>
    <w:rsid w:val="002E407B"/>
    <w:rsid w:val="002E4873"/>
    <w:rsid w:val="002E4CB5"/>
    <w:rsid w:val="002E557F"/>
    <w:rsid w:val="002E6639"/>
    <w:rsid w:val="002E7393"/>
    <w:rsid w:val="002F0884"/>
    <w:rsid w:val="002F2011"/>
    <w:rsid w:val="002F322F"/>
    <w:rsid w:val="002F3C1E"/>
    <w:rsid w:val="002F3FB5"/>
    <w:rsid w:val="002F5A58"/>
    <w:rsid w:val="002F7C42"/>
    <w:rsid w:val="003004B1"/>
    <w:rsid w:val="00300F2C"/>
    <w:rsid w:val="00302554"/>
    <w:rsid w:val="00302C4A"/>
    <w:rsid w:val="003030CE"/>
    <w:rsid w:val="00303141"/>
    <w:rsid w:val="0030372A"/>
    <w:rsid w:val="003049F0"/>
    <w:rsid w:val="00304EF5"/>
    <w:rsid w:val="00304F3E"/>
    <w:rsid w:val="00305F48"/>
    <w:rsid w:val="0030709A"/>
    <w:rsid w:val="003074F2"/>
    <w:rsid w:val="00312A3B"/>
    <w:rsid w:val="00312F78"/>
    <w:rsid w:val="003139FA"/>
    <w:rsid w:val="003140C4"/>
    <w:rsid w:val="003143ED"/>
    <w:rsid w:val="003150E5"/>
    <w:rsid w:val="00315CE8"/>
    <w:rsid w:val="00316AED"/>
    <w:rsid w:val="00316D1B"/>
    <w:rsid w:val="00316EA8"/>
    <w:rsid w:val="00317F68"/>
    <w:rsid w:val="003206F0"/>
    <w:rsid w:val="00320A80"/>
    <w:rsid w:val="0032206E"/>
    <w:rsid w:val="00322191"/>
    <w:rsid w:val="0032234E"/>
    <w:rsid w:val="0032273C"/>
    <w:rsid w:val="00322D61"/>
    <w:rsid w:val="00323B2C"/>
    <w:rsid w:val="003246DA"/>
    <w:rsid w:val="00324E6A"/>
    <w:rsid w:val="0032517E"/>
    <w:rsid w:val="0032534C"/>
    <w:rsid w:val="00325548"/>
    <w:rsid w:val="00325653"/>
    <w:rsid w:val="00325DBB"/>
    <w:rsid w:val="00326FC9"/>
    <w:rsid w:val="00327549"/>
    <w:rsid w:val="0033015E"/>
    <w:rsid w:val="00330C3C"/>
    <w:rsid w:val="00330C96"/>
    <w:rsid w:val="00331D53"/>
    <w:rsid w:val="00331E66"/>
    <w:rsid w:val="00332709"/>
    <w:rsid w:val="00333092"/>
    <w:rsid w:val="00333D4F"/>
    <w:rsid w:val="00333EF6"/>
    <w:rsid w:val="00334412"/>
    <w:rsid w:val="003358F3"/>
    <w:rsid w:val="00336283"/>
    <w:rsid w:val="0033743D"/>
    <w:rsid w:val="00340782"/>
    <w:rsid w:val="00340A1E"/>
    <w:rsid w:val="0034119E"/>
    <w:rsid w:val="0034390C"/>
    <w:rsid w:val="00344B5B"/>
    <w:rsid w:val="00346730"/>
    <w:rsid w:val="00346793"/>
    <w:rsid w:val="00347250"/>
    <w:rsid w:val="00347BA5"/>
    <w:rsid w:val="00350AB9"/>
    <w:rsid w:val="00351ECB"/>
    <w:rsid w:val="003521B0"/>
    <w:rsid w:val="0035230F"/>
    <w:rsid w:val="003524CB"/>
    <w:rsid w:val="003534B8"/>
    <w:rsid w:val="003556F1"/>
    <w:rsid w:val="00356434"/>
    <w:rsid w:val="00356D92"/>
    <w:rsid w:val="00356DB8"/>
    <w:rsid w:val="00361CA0"/>
    <w:rsid w:val="00362BCE"/>
    <w:rsid w:val="0036393A"/>
    <w:rsid w:val="00364CE5"/>
    <w:rsid w:val="0036570B"/>
    <w:rsid w:val="00365A47"/>
    <w:rsid w:val="00365DAD"/>
    <w:rsid w:val="0036644C"/>
    <w:rsid w:val="00372F02"/>
    <w:rsid w:val="00372FF3"/>
    <w:rsid w:val="003730EF"/>
    <w:rsid w:val="003747CE"/>
    <w:rsid w:val="00374F2D"/>
    <w:rsid w:val="00375504"/>
    <w:rsid w:val="00376179"/>
    <w:rsid w:val="00376B66"/>
    <w:rsid w:val="00376FE0"/>
    <w:rsid w:val="00377E77"/>
    <w:rsid w:val="00380F1E"/>
    <w:rsid w:val="00381136"/>
    <w:rsid w:val="0038119B"/>
    <w:rsid w:val="003812EB"/>
    <w:rsid w:val="00381BAC"/>
    <w:rsid w:val="0038315B"/>
    <w:rsid w:val="00384456"/>
    <w:rsid w:val="0038456F"/>
    <w:rsid w:val="00385A3A"/>
    <w:rsid w:val="00385C30"/>
    <w:rsid w:val="00385E3E"/>
    <w:rsid w:val="00386AC7"/>
    <w:rsid w:val="003926E6"/>
    <w:rsid w:val="0039278F"/>
    <w:rsid w:val="00392E01"/>
    <w:rsid w:val="00393A1F"/>
    <w:rsid w:val="00393E3C"/>
    <w:rsid w:val="00394675"/>
    <w:rsid w:val="00394783"/>
    <w:rsid w:val="00394AE7"/>
    <w:rsid w:val="00395E2E"/>
    <w:rsid w:val="00395F9D"/>
    <w:rsid w:val="00396E33"/>
    <w:rsid w:val="00396F4A"/>
    <w:rsid w:val="003A03CF"/>
    <w:rsid w:val="003A0493"/>
    <w:rsid w:val="003A0A24"/>
    <w:rsid w:val="003A2A39"/>
    <w:rsid w:val="003A3208"/>
    <w:rsid w:val="003A4053"/>
    <w:rsid w:val="003A4366"/>
    <w:rsid w:val="003A5FBA"/>
    <w:rsid w:val="003A63E0"/>
    <w:rsid w:val="003A7539"/>
    <w:rsid w:val="003A784A"/>
    <w:rsid w:val="003B0407"/>
    <w:rsid w:val="003B1068"/>
    <w:rsid w:val="003B14B4"/>
    <w:rsid w:val="003B2140"/>
    <w:rsid w:val="003B6231"/>
    <w:rsid w:val="003B6E27"/>
    <w:rsid w:val="003B717B"/>
    <w:rsid w:val="003B7E6A"/>
    <w:rsid w:val="003C0290"/>
    <w:rsid w:val="003C20B8"/>
    <w:rsid w:val="003C2B9F"/>
    <w:rsid w:val="003C2D6D"/>
    <w:rsid w:val="003C306F"/>
    <w:rsid w:val="003C50CE"/>
    <w:rsid w:val="003C63A7"/>
    <w:rsid w:val="003C6ADD"/>
    <w:rsid w:val="003C6C1F"/>
    <w:rsid w:val="003C7A44"/>
    <w:rsid w:val="003D011F"/>
    <w:rsid w:val="003D04A8"/>
    <w:rsid w:val="003D080F"/>
    <w:rsid w:val="003D099A"/>
    <w:rsid w:val="003D0B91"/>
    <w:rsid w:val="003D0E63"/>
    <w:rsid w:val="003D1044"/>
    <w:rsid w:val="003D362C"/>
    <w:rsid w:val="003D3F0F"/>
    <w:rsid w:val="003D6143"/>
    <w:rsid w:val="003D61FA"/>
    <w:rsid w:val="003D6CB7"/>
    <w:rsid w:val="003D6F77"/>
    <w:rsid w:val="003E024E"/>
    <w:rsid w:val="003E036B"/>
    <w:rsid w:val="003E0CBD"/>
    <w:rsid w:val="003E1651"/>
    <w:rsid w:val="003E1987"/>
    <w:rsid w:val="003E1BE1"/>
    <w:rsid w:val="003E39CA"/>
    <w:rsid w:val="003E3B3D"/>
    <w:rsid w:val="003E3C86"/>
    <w:rsid w:val="003E597C"/>
    <w:rsid w:val="003E75CC"/>
    <w:rsid w:val="003E7E3F"/>
    <w:rsid w:val="003F1B3A"/>
    <w:rsid w:val="003F22EA"/>
    <w:rsid w:val="003F2984"/>
    <w:rsid w:val="003F2A37"/>
    <w:rsid w:val="003F2F74"/>
    <w:rsid w:val="003F363D"/>
    <w:rsid w:val="003F3EE5"/>
    <w:rsid w:val="003F42C3"/>
    <w:rsid w:val="003F4E0D"/>
    <w:rsid w:val="003F6E14"/>
    <w:rsid w:val="003F7179"/>
    <w:rsid w:val="003F7991"/>
    <w:rsid w:val="00400DB2"/>
    <w:rsid w:val="0040228F"/>
    <w:rsid w:val="00402A62"/>
    <w:rsid w:val="0040395E"/>
    <w:rsid w:val="00403D15"/>
    <w:rsid w:val="00404304"/>
    <w:rsid w:val="004045C0"/>
    <w:rsid w:val="00404C86"/>
    <w:rsid w:val="00404CF7"/>
    <w:rsid w:val="0040715C"/>
    <w:rsid w:val="00407C56"/>
    <w:rsid w:val="004122CC"/>
    <w:rsid w:val="00416B09"/>
    <w:rsid w:val="0042079B"/>
    <w:rsid w:val="00420A68"/>
    <w:rsid w:val="00422E4A"/>
    <w:rsid w:val="00423BCB"/>
    <w:rsid w:val="0042512A"/>
    <w:rsid w:val="0042547A"/>
    <w:rsid w:val="00425943"/>
    <w:rsid w:val="00425E60"/>
    <w:rsid w:val="004264D9"/>
    <w:rsid w:val="004274ED"/>
    <w:rsid w:val="004274FA"/>
    <w:rsid w:val="00427E45"/>
    <w:rsid w:val="0043539B"/>
    <w:rsid w:val="00436E0A"/>
    <w:rsid w:val="004374E8"/>
    <w:rsid w:val="00440AF7"/>
    <w:rsid w:val="0044314A"/>
    <w:rsid w:val="00443468"/>
    <w:rsid w:val="004434F2"/>
    <w:rsid w:val="00446CDA"/>
    <w:rsid w:val="00446FBC"/>
    <w:rsid w:val="00447A28"/>
    <w:rsid w:val="004506D7"/>
    <w:rsid w:val="00451841"/>
    <w:rsid w:val="00451D1A"/>
    <w:rsid w:val="00453D0F"/>
    <w:rsid w:val="00453DA5"/>
    <w:rsid w:val="00454574"/>
    <w:rsid w:val="00454F4B"/>
    <w:rsid w:val="00455E58"/>
    <w:rsid w:val="00457532"/>
    <w:rsid w:val="0046182F"/>
    <w:rsid w:val="00461B00"/>
    <w:rsid w:val="00461BC5"/>
    <w:rsid w:val="00461F94"/>
    <w:rsid w:val="00463635"/>
    <w:rsid w:val="0046370E"/>
    <w:rsid w:val="0046377B"/>
    <w:rsid w:val="004649E7"/>
    <w:rsid w:val="00465D85"/>
    <w:rsid w:val="0046708B"/>
    <w:rsid w:val="00467BE3"/>
    <w:rsid w:val="004702BB"/>
    <w:rsid w:val="00471EE9"/>
    <w:rsid w:val="00472525"/>
    <w:rsid w:val="004725E5"/>
    <w:rsid w:val="00472E8C"/>
    <w:rsid w:val="00474F4A"/>
    <w:rsid w:val="004756AC"/>
    <w:rsid w:val="0047585A"/>
    <w:rsid w:val="0047645C"/>
    <w:rsid w:val="004802CB"/>
    <w:rsid w:val="0048119B"/>
    <w:rsid w:val="00482535"/>
    <w:rsid w:val="00484A58"/>
    <w:rsid w:val="004860F1"/>
    <w:rsid w:val="0048783D"/>
    <w:rsid w:val="004905D5"/>
    <w:rsid w:val="00490B59"/>
    <w:rsid w:val="00491410"/>
    <w:rsid w:val="00491E50"/>
    <w:rsid w:val="00492CDA"/>
    <w:rsid w:val="00492DC6"/>
    <w:rsid w:val="00492F5C"/>
    <w:rsid w:val="00493A29"/>
    <w:rsid w:val="00493D5C"/>
    <w:rsid w:val="00493EBC"/>
    <w:rsid w:val="00494824"/>
    <w:rsid w:val="00494EB5"/>
    <w:rsid w:val="00494FB6"/>
    <w:rsid w:val="0049565E"/>
    <w:rsid w:val="004A161A"/>
    <w:rsid w:val="004A1A0B"/>
    <w:rsid w:val="004A3952"/>
    <w:rsid w:val="004A4334"/>
    <w:rsid w:val="004A52A0"/>
    <w:rsid w:val="004A5361"/>
    <w:rsid w:val="004A6044"/>
    <w:rsid w:val="004A60E7"/>
    <w:rsid w:val="004A6C4C"/>
    <w:rsid w:val="004A6E6E"/>
    <w:rsid w:val="004B21D1"/>
    <w:rsid w:val="004B299A"/>
    <w:rsid w:val="004B2E88"/>
    <w:rsid w:val="004B3939"/>
    <w:rsid w:val="004B47F2"/>
    <w:rsid w:val="004B491A"/>
    <w:rsid w:val="004B51BF"/>
    <w:rsid w:val="004B557D"/>
    <w:rsid w:val="004B5711"/>
    <w:rsid w:val="004B66FD"/>
    <w:rsid w:val="004B6B94"/>
    <w:rsid w:val="004B7F8D"/>
    <w:rsid w:val="004C19E7"/>
    <w:rsid w:val="004C2881"/>
    <w:rsid w:val="004C3C43"/>
    <w:rsid w:val="004C4522"/>
    <w:rsid w:val="004C46B1"/>
    <w:rsid w:val="004C4869"/>
    <w:rsid w:val="004C7D0C"/>
    <w:rsid w:val="004D0822"/>
    <w:rsid w:val="004D0866"/>
    <w:rsid w:val="004D1B8E"/>
    <w:rsid w:val="004D1BC3"/>
    <w:rsid w:val="004D26AE"/>
    <w:rsid w:val="004D27D2"/>
    <w:rsid w:val="004D3002"/>
    <w:rsid w:val="004D5609"/>
    <w:rsid w:val="004D65E8"/>
    <w:rsid w:val="004D7A5D"/>
    <w:rsid w:val="004D7C1C"/>
    <w:rsid w:val="004E08A5"/>
    <w:rsid w:val="004E0C44"/>
    <w:rsid w:val="004E10B3"/>
    <w:rsid w:val="004E130D"/>
    <w:rsid w:val="004E1C9F"/>
    <w:rsid w:val="004E31AD"/>
    <w:rsid w:val="004E37EA"/>
    <w:rsid w:val="004E50F2"/>
    <w:rsid w:val="004E51FF"/>
    <w:rsid w:val="004E5E51"/>
    <w:rsid w:val="004E742B"/>
    <w:rsid w:val="004F0505"/>
    <w:rsid w:val="004F1035"/>
    <w:rsid w:val="004F1CFD"/>
    <w:rsid w:val="004F2007"/>
    <w:rsid w:val="004F20B3"/>
    <w:rsid w:val="004F341B"/>
    <w:rsid w:val="004F64AC"/>
    <w:rsid w:val="004F6AE7"/>
    <w:rsid w:val="004F6E9F"/>
    <w:rsid w:val="004F75C8"/>
    <w:rsid w:val="0050015B"/>
    <w:rsid w:val="00500425"/>
    <w:rsid w:val="00503061"/>
    <w:rsid w:val="00503AB4"/>
    <w:rsid w:val="005041E3"/>
    <w:rsid w:val="0050510C"/>
    <w:rsid w:val="00505E8B"/>
    <w:rsid w:val="005065F2"/>
    <w:rsid w:val="00506897"/>
    <w:rsid w:val="00506975"/>
    <w:rsid w:val="00507553"/>
    <w:rsid w:val="00507FD7"/>
    <w:rsid w:val="005113BC"/>
    <w:rsid w:val="00512FAD"/>
    <w:rsid w:val="005132E7"/>
    <w:rsid w:val="00513D1A"/>
    <w:rsid w:val="005141D9"/>
    <w:rsid w:val="00514DF0"/>
    <w:rsid w:val="00514EBD"/>
    <w:rsid w:val="00515332"/>
    <w:rsid w:val="005158CD"/>
    <w:rsid w:val="005167CF"/>
    <w:rsid w:val="00516A7B"/>
    <w:rsid w:val="00517426"/>
    <w:rsid w:val="00521FFB"/>
    <w:rsid w:val="00522125"/>
    <w:rsid w:val="00522E49"/>
    <w:rsid w:val="00523E01"/>
    <w:rsid w:val="00523EF5"/>
    <w:rsid w:val="00525BD4"/>
    <w:rsid w:val="00526B63"/>
    <w:rsid w:val="005273B3"/>
    <w:rsid w:val="005310FE"/>
    <w:rsid w:val="0053195D"/>
    <w:rsid w:val="005319D0"/>
    <w:rsid w:val="00531CF8"/>
    <w:rsid w:val="00531DCC"/>
    <w:rsid w:val="0053273D"/>
    <w:rsid w:val="00532875"/>
    <w:rsid w:val="00532C5E"/>
    <w:rsid w:val="005336FB"/>
    <w:rsid w:val="0053396A"/>
    <w:rsid w:val="00534AF6"/>
    <w:rsid w:val="005407D1"/>
    <w:rsid w:val="00541888"/>
    <w:rsid w:val="00541D80"/>
    <w:rsid w:val="00542773"/>
    <w:rsid w:val="00542BF6"/>
    <w:rsid w:val="00545BE9"/>
    <w:rsid w:val="00545CB0"/>
    <w:rsid w:val="00550059"/>
    <w:rsid w:val="00550CBB"/>
    <w:rsid w:val="00550E96"/>
    <w:rsid w:val="00550F1F"/>
    <w:rsid w:val="005515E4"/>
    <w:rsid w:val="00553D10"/>
    <w:rsid w:val="005556BA"/>
    <w:rsid w:val="0055598D"/>
    <w:rsid w:val="00556554"/>
    <w:rsid w:val="0055718F"/>
    <w:rsid w:val="0055742A"/>
    <w:rsid w:val="00557707"/>
    <w:rsid w:val="00557DB9"/>
    <w:rsid w:val="00560C04"/>
    <w:rsid w:val="00561243"/>
    <w:rsid w:val="00561431"/>
    <w:rsid w:val="00562D97"/>
    <w:rsid w:val="00564275"/>
    <w:rsid w:val="00564663"/>
    <w:rsid w:val="005648CC"/>
    <w:rsid w:val="00564C6D"/>
    <w:rsid w:val="00564D21"/>
    <w:rsid w:val="00565049"/>
    <w:rsid w:val="005666F2"/>
    <w:rsid w:val="0056759D"/>
    <w:rsid w:val="0056772B"/>
    <w:rsid w:val="005700AC"/>
    <w:rsid w:val="00570D64"/>
    <w:rsid w:val="0057116D"/>
    <w:rsid w:val="00571853"/>
    <w:rsid w:val="00571AE9"/>
    <w:rsid w:val="00572014"/>
    <w:rsid w:val="005725D6"/>
    <w:rsid w:val="005726E4"/>
    <w:rsid w:val="00572B35"/>
    <w:rsid w:val="00573072"/>
    <w:rsid w:val="00573A01"/>
    <w:rsid w:val="00573AE6"/>
    <w:rsid w:val="00574A97"/>
    <w:rsid w:val="00576218"/>
    <w:rsid w:val="00577D57"/>
    <w:rsid w:val="0058039B"/>
    <w:rsid w:val="005832B9"/>
    <w:rsid w:val="00584762"/>
    <w:rsid w:val="005852AD"/>
    <w:rsid w:val="00586DA4"/>
    <w:rsid w:val="00587381"/>
    <w:rsid w:val="00590539"/>
    <w:rsid w:val="005907E8"/>
    <w:rsid w:val="00590DEB"/>
    <w:rsid w:val="005919AA"/>
    <w:rsid w:val="005939BA"/>
    <w:rsid w:val="00593DFD"/>
    <w:rsid w:val="005954BB"/>
    <w:rsid w:val="00596306"/>
    <w:rsid w:val="00597D27"/>
    <w:rsid w:val="005A11D6"/>
    <w:rsid w:val="005A128C"/>
    <w:rsid w:val="005A2DD7"/>
    <w:rsid w:val="005A3B16"/>
    <w:rsid w:val="005A40CA"/>
    <w:rsid w:val="005A4269"/>
    <w:rsid w:val="005A4C1A"/>
    <w:rsid w:val="005A5ABD"/>
    <w:rsid w:val="005A767E"/>
    <w:rsid w:val="005B060D"/>
    <w:rsid w:val="005B1407"/>
    <w:rsid w:val="005B2FAD"/>
    <w:rsid w:val="005B35C1"/>
    <w:rsid w:val="005B38CA"/>
    <w:rsid w:val="005B3C5D"/>
    <w:rsid w:val="005B50AA"/>
    <w:rsid w:val="005B525E"/>
    <w:rsid w:val="005B61F4"/>
    <w:rsid w:val="005B648B"/>
    <w:rsid w:val="005B6E01"/>
    <w:rsid w:val="005B70E6"/>
    <w:rsid w:val="005C0797"/>
    <w:rsid w:val="005C1F6D"/>
    <w:rsid w:val="005C2112"/>
    <w:rsid w:val="005C2681"/>
    <w:rsid w:val="005C40A1"/>
    <w:rsid w:val="005C4F14"/>
    <w:rsid w:val="005C67B8"/>
    <w:rsid w:val="005C7C1C"/>
    <w:rsid w:val="005C7EF7"/>
    <w:rsid w:val="005D047C"/>
    <w:rsid w:val="005D082F"/>
    <w:rsid w:val="005D111C"/>
    <w:rsid w:val="005D1970"/>
    <w:rsid w:val="005D2106"/>
    <w:rsid w:val="005D27C0"/>
    <w:rsid w:val="005D2ABF"/>
    <w:rsid w:val="005D3558"/>
    <w:rsid w:val="005D3C97"/>
    <w:rsid w:val="005D3FA9"/>
    <w:rsid w:val="005D4960"/>
    <w:rsid w:val="005D4BD0"/>
    <w:rsid w:val="005D5D67"/>
    <w:rsid w:val="005D783D"/>
    <w:rsid w:val="005D7DC0"/>
    <w:rsid w:val="005D7F81"/>
    <w:rsid w:val="005E1627"/>
    <w:rsid w:val="005E18C4"/>
    <w:rsid w:val="005E227B"/>
    <w:rsid w:val="005E2325"/>
    <w:rsid w:val="005E3DEC"/>
    <w:rsid w:val="005E40AA"/>
    <w:rsid w:val="005E42AF"/>
    <w:rsid w:val="005E5924"/>
    <w:rsid w:val="005E7549"/>
    <w:rsid w:val="005E7C7A"/>
    <w:rsid w:val="005F044C"/>
    <w:rsid w:val="005F118D"/>
    <w:rsid w:val="005F226C"/>
    <w:rsid w:val="005F29B6"/>
    <w:rsid w:val="005F4215"/>
    <w:rsid w:val="005F4DA4"/>
    <w:rsid w:val="006007D7"/>
    <w:rsid w:val="00601256"/>
    <w:rsid w:val="006012B4"/>
    <w:rsid w:val="00601863"/>
    <w:rsid w:val="006022C7"/>
    <w:rsid w:val="00602BEB"/>
    <w:rsid w:val="0060334E"/>
    <w:rsid w:val="00604376"/>
    <w:rsid w:val="00605377"/>
    <w:rsid w:val="00605A4C"/>
    <w:rsid w:val="00606056"/>
    <w:rsid w:val="00607532"/>
    <w:rsid w:val="0061059B"/>
    <w:rsid w:val="006107D3"/>
    <w:rsid w:val="00610E90"/>
    <w:rsid w:val="00610EBA"/>
    <w:rsid w:val="00610FF7"/>
    <w:rsid w:val="0061121E"/>
    <w:rsid w:val="00611549"/>
    <w:rsid w:val="00611CD3"/>
    <w:rsid w:val="00612AF3"/>
    <w:rsid w:val="00612D36"/>
    <w:rsid w:val="0061323E"/>
    <w:rsid w:val="00613612"/>
    <w:rsid w:val="006141AB"/>
    <w:rsid w:val="00615C3E"/>
    <w:rsid w:val="00615D83"/>
    <w:rsid w:val="006165E3"/>
    <w:rsid w:val="00616646"/>
    <w:rsid w:val="00616DBC"/>
    <w:rsid w:val="0061799C"/>
    <w:rsid w:val="00620174"/>
    <w:rsid w:val="006201DA"/>
    <w:rsid w:val="0062090D"/>
    <w:rsid w:val="00621979"/>
    <w:rsid w:val="00622101"/>
    <w:rsid w:val="0062221F"/>
    <w:rsid w:val="00622ADD"/>
    <w:rsid w:val="00622B41"/>
    <w:rsid w:val="006242A7"/>
    <w:rsid w:val="0062484A"/>
    <w:rsid w:val="006257DA"/>
    <w:rsid w:val="00626BF0"/>
    <w:rsid w:val="00626C9A"/>
    <w:rsid w:val="0062719E"/>
    <w:rsid w:val="0063087B"/>
    <w:rsid w:val="00630E18"/>
    <w:rsid w:val="006346A2"/>
    <w:rsid w:val="0063537F"/>
    <w:rsid w:val="00636742"/>
    <w:rsid w:val="0063692C"/>
    <w:rsid w:val="00637159"/>
    <w:rsid w:val="006373BF"/>
    <w:rsid w:val="006417F1"/>
    <w:rsid w:val="00642768"/>
    <w:rsid w:val="006431F7"/>
    <w:rsid w:val="006451BE"/>
    <w:rsid w:val="00645669"/>
    <w:rsid w:val="00647A76"/>
    <w:rsid w:val="00647D69"/>
    <w:rsid w:val="0065038E"/>
    <w:rsid w:val="00650B48"/>
    <w:rsid w:val="0065104F"/>
    <w:rsid w:val="00651B4C"/>
    <w:rsid w:val="00652A14"/>
    <w:rsid w:val="00653A3B"/>
    <w:rsid w:val="00654ADF"/>
    <w:rsid w:val="006603DE"/>
    <w:rsid w:val="00660CED"/>
    <w:rsid w:val="006653CE"/>
    <w:rsid w:val="00666949"/>
    <w:rsid w:val="0066717D"/>
    <w:rsid w:val="00670091"/>
    <w:rsid w:val="006701A9"/>
    <w:rsid w:val="00672D98"/>
    <w:rsid w:val="006766E0"/>
    <w:rsid w:val="006769B2"/>
    <w:rsid w:val="006770FD"/>
    <w:rsid w:val="00677DB9"/>
    <w:rsid w:val="006806BF"/>
    <w:rsid w:val="00681720"/>
    <w:rsid w:val="006822F5"/>
    <w:rsid w:val="00682BB7"/>
    <w:rsid w:val="00683278"/>
    <w:rsid w:val="0068378A"/>
    <w:rsid w:val="00684E50"/>
    <w:rsid w:val="0068736B"/>
    <w:rsid w:val="0068780C"/>
    <w:rsid w:val="00687BD5"/>
    <w:rsid w:val="00690A23"/>
    <w:rsid w:val="0069130B"/>
    <w:rsid w:val="006924A0"/>
    <w:rsid w:val="00692844"/>
    <w:rsid w:val="006929F1"/>
    <w:rsid w:val="00692B6F"/>
    <w:rsid w:val="0069346D"/>
    <w:rsid w:val="0069480E"/>
    <w:rsid w:val="006959E5"/>
    <w:rsid w:val="00695B29"/>
    <w:rsid w:val="00695D42"/>
    <w:rsid w:val="00697255"/>
    <w:rsid w:val="00697D4F"/>
    <w:rsid w:val="006A0494"/>
    <w:rsid w:val="006A0756"/>
    <w:rsid w:val="006A0953"/>
    <w:rsid w:val="006A1381"/>
    <w:rsid w:val="006A2D60"/>
    <w:rsid w:val="006A43DF"/>
    <w:rsid w:val="006A449D"/>
    <w:rsid w:val="006A493A"/>
    <w:rsid w:val="006A5363"/>
    <w:rsid w:val="006A53C3"/>
    <w:rsid w:val="006A5810"/>
    <w:rsid w:val="006A75DE"/>
    <w:rsid w:val="006B0124"/>
    <w:rsid w:val="006B0FA4"/>
    <w:rsid w:val="006B2143"/>
    <w:rsid w:val="006B3EEC"/>
    <w:rsid w:val="006B4CD5"/>
    <w:rsid w:val="006B5809"/>
    <w:rsid w:val="006B608D"/>
    <w:rsid w:val="006C0192"/>
    <w:rsid w:val="006C075F"/>
    <w:rsid w:val="006C17DF"/>
    <w:rsid w:val="006C257D"/>
    <w:rsid w:val="006C2CDF"/>
    <w:rsid w:val="006C46A1"/>
    <w:rsid w:val="006C4DCA"/>
    <w:rsid w:val="006C4F8E"/>
    <w:rsid w:val="006C6555"/>
    <w:rsid w:val="006C690F"/>
    <w:rsid w:val="006C7465"/>
    <w:rsid w:val="006D0F71"/>
    <w:rsid w:val="006D1510"/>
    <w:rsid w:val="006D1C79"/>
    <w:rsid w:val="006D1E31"/>
    <w:rsid w:val="006D20A1"/>
    <w:rsid w:val="006D24A3"/>
    <w:rsid w:val="006D24CF"/>
    <w:rsid w:val="006D3E7D"/>
    <w:rsid w:val="006D4074"/>
    <w:rsid w:val="006D44BC"/>
    <w:rsid w:val="006D6C7C"/>
    <w:rsid w:val="006D7219"/>
    <w:rsid w:val="006E04FF"/>
    <w:rsid w:val="006E2AC0"/>
    <w:rsid w:val="006E3DFC"/>
    <w:rsid w:val="006E3FCB"/>
    <w:rsid w:val="006E73F7"/>
    <w:rsid w:val="006E7704"/>
    <w:rsid w:val="006F0145"/>
    <w:rsid w:val="006F19A1"/>
    <w:rsid w:val="006F2AAD"/>
    <w:rsid w:val="006F3CDB"/>
    <w:rsid w:val="006F3F0A"/>
    <w:rsid w:val="006F4151"/>
    <w:rsid w:val="006F5DD3"/>
    <w:rsid w:val="006F6F7E"/>
    <w:rsid w:val="006F7D3C"/>
    <w:rsid w:val="006F7D3D"/>
    <w:rsid w:val="007006EC"/>
    <w:rsid w:val="0070244F"/>
    <w:rsid w:val="00702982"/>
    <w:rsid w:val="00702A33"/>
    <w:rsid w:val="00702D33"/>
    <w:rsid w:val="00704D28"/>
    <w:rsid w:val="00706A0F"/>
    <w:rsid w:val="00706AB7"/>
    <w:rsid w:val="00706FEB"/>
    <w:rsid w:val="007070AC"/>
    <w:rsid w:val="007076D1"/>
    <w:rsid w:val="0070782B"/>
    <w:rsid w:val="007109CF"/>
    <w:rsid w:val="007114E8"/>
    <w:rsid w:val="00712677"/>
    <w:rsid w:val="00714607"/>
    <w:rsid w:val="00715B78"/>
    <w:rsid w:val="00721BDD"/>
    <w:rsid w:val="00722A00"/>
    <w:rsid w:val="00723E98"/>
    <w:rsid w:val="00724705"/>
    <w:rsid w:val="00724CA8"/>
    <w:rsid w:val="00725D66"/>
    <w:rsid w:val="00726863"/>
    <w:rsid w:val="007311BE"/>
    <w:rsid w:val="007320E0"/>
    <w:rsid w:val="007328C8"/>
    <w:rsid w:val="00734535"/>
    <w:rsid w:val="00736490"/>
    <w:rsid w:val="0073758C"/>
    <w:rsid w:val="00740EAC"/>
    <w:rsid w:val="007415A9"/>
    <w:rsid w:val="00741C41"/>
    <w:rsid w:val="00742C8B"/>
    <w:rsid w:val="00742DFC"/>
    <w:rsid w:val="0074440B"/>
    <w:rsid w:val="007454E3"/>
    <w:rsid w:val="007455AE"/>
    <w:rsid w:val="007466A1"/>
    <w:rsid w:val="00746993"/>
    <w:rsid w:val="00746C3D"/>
    <w:rsid w:val="00747361"/>
    <w:rsid w:val="007527DF"/>
    <w:rsid w:val="007530AF"/>
    <w:rsid w:val="0075321E"/>
    <w:rsid w:val="0075379D"/>
    <w:rsid w:val="00753E7B"/>
    <w:rsid w:val="007558A6"/>
    <w:rsid w:val="00755D50"/>
    <w:rsid w:val="00756260"/>
    <w:rsid w:val="00756DA4"/>
    <w:rsid w:val="007574BF"/>
    <w:rsid w:val="007579B6"/>
    <w:rsid w:val="00757F37"/>
    <w:rsid w:val="007613A8"/>
    <w:rsid w:val="007614CA"/>
    <w:rsid w:val="00761B9A"/>
    <w:rsid w:val="00763B3E"/>
    <w:rsid w:val="00764DB3"/>
    <w:rsid w:val="00765D93"/>
    <w:rsid w:val="00766254"/>
    <w:rsid w:val="00766A57"/>
    <w:rsid w:val="00767898"/>
    <w:rsid w:val="00767A19"/>
    <w:rsid w:val="0077042D"/>
    <w:rsid w:val="0077084B"/>
    <w:rsid w:val="00771B7E"/>
    <w:rsid w:val="00772B97"/>
    <w:rsid w:val="00773587"/>
    <w:rsid w:val="007739A4"/>
    <w:rsid w:val="00773DE0"/>
    <w:rsid w:val="00775444"/>
    <w:rsid w:val="0077655D"/>
    <w:rsid w:val="00776A7D"/>
    <w:rsid w:val="00780218"/>
    <w:rsid w:val="00780A5A"/>
    <w:rsid w:val="007814A8"/>
    <w:rsid w:val="00782988"/>
    <w:rsid w:val="00782D81"/>
    <w:rsid w:val="00783621"/>
    <w:rsid w:val="007838F6"/>
    <w:rsid w:val="00785E93"/>
    <w:rsid w:val="00785F84"/>
    <w:rsid w:val="007864B8"/>
    <w:rsid w:val="00787A56"/>
    <w:rsid w:val="00791156"/>
    <w:rsid w:val="00791AD7"/>
    <w:rsid w:val="00792082"/>
    <w:rsid w:val="00793B45"/>
    <w:rsid w:val="00794716"/>
    <w:rsid w:val="00794815"/>
    <w:rsid w:val="00797AF2"/>
    <w:rsid w:val="007A0D26"/>
    <w:rsid w:val="007A0EDA"/>
    <w:rsid w:val="007A2FF1"/>
    <w:rsid w:val="007A3EC6"/>
    <w:rsid w:val="007A43E6"/>
    <w:rsid w:val="007A45A9"/>
    <w:rsid w:val="007A646C"/>
    <w:rsid w:val="007A66C2"/>
    <w:rsid w:val="007A6747"/>
    <w:rsid w:val="007A6BE1"/>
    <w:rsid w:val="007A6FCA"/>
    <w:rsid w:val="007A7175"/>
    <w:rsid w:val="007A7625"/>
    <w:rsid w:val="007A780C"/>
    <w:rsid w:val="007B0173"/>
    <w:rsid w:val="007B08A6"/>
    <w:rsid w:val="007B0BEE"/>
    <w:rsid w:val="007B2236"/>
    <w:rsid w:val="007B2800"/>
    <w:rsid w:val="007B2C42"/>
    <w:rsid w:val="007B341F"/>
    <w:rsid w:val="007B3EEE"/>
    <w:rsid w:val="007B432E"/>
    <w:rsid w:val="007B4B0A"/>
    <w:rsid w:val="007B6CFA"/>
    <w:rsid w:val="007B786B"/>
    <w:rsid w:val="007C102C"/>
    <w:rsid w:val="007C192C"/>
    <w:rsid w:val="007C1B80"/>
    <w:rsid w:val="007C1D74"/>
    <w:rsid w:val="007C2AEB"/>
    <w:rsid w:val="007C4BBF"/>
    <w:rsid w:val="007C5226"/>
    <w:rsid w:val="007C5818"/>
    <w:rsid w:val="007C5CE5"/>
    <w:rsid w:val="007C62E9"/>
    <w:rsid w:val="007C641C"/>
    <w:rsid w:val="007C6CB5"/>
    <w:rsid w:val="007C6DB7"/>
    <w:rsid w:val="007C70A1"/>
    <w:rsid w:val="007C7957"/>
    <w:rsid w:val="007D0267"/>
    <w:rsid w:val="007D0C4D"/>
    <w:rsid w:val="007D1A1D"/>
    <w:rsid w:val="007D4D08"/>
    <w:rsid w:val="007D6D97"/>
    <w:rsid w:val="007D71E5"/>
    <w:rsid w:val="007D7783"/>
    <w:rsid w:val="007E2313"/>
    <w:rsid w:val="007E24B0"/>
    <w:rsid w:val="007E2D10"/>
    <w:rsid w:val="007E5DFB"/>
    <w:rsid w:val="007E5E72"/>
    <w:rsid w:val="007E68AA"/>
    <w:rsid w:val="007E6B4B"/>
    <w:rsid w:val="007E74E4"/>
    <w:rsid w:val="007F0867"/>
    <w:rsid w:val="007F27B1"/>
    <w:rsid w:val="007F2B3E"/>
    <w:rsid w:val="007F4301"/>
    <w:rsid w:val="007F4768"/>
    <w:rsid w:val="007F4CA9"/>
    <w:rsid w:val="007F51B3"/>
    <w:rsid w:val="007F612C"/>
    <w:rsid w:val="007F6A35"/>
    <w:rsid w:val="00800ED8"/>
    <w:rsid w:val="00801653"/>
    <w:rsid w:val="0080361A"/>
    <w:rsid w:val="00803B06"/>
    <w:rsid w:val="0080421F"/>
    <w:rsid w:val="00804B51"/>
    <w:rsid w:val="00804B8D"/>
    <w:rsid w:val="008053E5"/>
    <w:rsid w:val="00806504"/>
    <w:rsid w:val="00806CAD"/>
    <w:rsid w:val="00806DFA"/>
    <w:rsid w:val="00810886"/>
    <w:rsid w:val="00810A81"/>
    <w:rsid w:val="008118D6"/>
    <w:rsid w:val="008119A3"/>
    <w:rsid w:val="00812894"/>
    <w:rsid w:val="00813D9C"/>
    <w:rsid w:val="008142AB"/>
    <w:rsid w:val="00817401"/>
    <w:rsid w:val="0081772D"/>
    <w:rsid w:val="00820E89"/>
    <w:rsid w:val="00820FF3"/>
    <w:rsid w:val="008211E0"/>
    <w:rsid w:val="00821CEC"/>
    <w:rsid w:val="00822327"/>
    <w:rsid w:val="00822E94"/>
    <w:rsid w:val="0082395C"/>
    <w:rsid w:val="00825600"/>
    <w:rsid w:val="0082620B"/>
    <w:rsid w:val="00826289"/>
    <w:rsid w:val="0082771A"/>
    <w:rsid w:val="008278AE"/>
    <w:rsid w:val="00827F9B"/>
    <w:rsid w:val="00827FC5"/>
    <w:rsid w:val="00830608"/>
    <w:rsid w:val="00830978"/>
    <w:rsid w:val="008313CB"/>
    <w:rsid w:val="008331BF"/>
    <w:rsid w:val="00833317"/>
    <w:rsid w:val="00833CD5"/>
    <w:rsid w:val="00833D75"/>
    <w:rsid w:val="00834A81"/>
    <w:rsid w:val="00834AF9"/>
    <w:rsid w:val="008353CD"/>
    <w:rsid w:val="008368C8"/>
    <w:rsid w:val="008420C8"/>
    <w:rsid w:val="008421CC"/>
    <w:rsid w:val="00842252"/>
    <w:rsid w:val="00842BF4"/>
    <w:rsid w:val="0084479D"/>
    <w:rsid w:val="008455E7"/>
    <w:rsid w:val="00845C85"/>
    <w:rsid w:val="00845E19"/>
    <w:rsid w:val="008461CC"/>
    <w:rsid w:val="008476F6"/>
    <w:rsid w:val="00847D63"/>
    <w:rsid w:val="00847EA7"/>
    <w:rsid w:val="00850A49"/>
    <w:rsid w:val="00854370"/>
    <w:rsid w:val="00854B41"/>
    <w:rsid w:val="00856E3A"/>
    <w:rsid w:val="00857049"/>
    <w:rsid w:val="0085722E"/>
    <w:rsid w:val="0086275B"/>
    <w:rsid w:val="00862D29"/>
    <w:rsid w:val="00863CF1"/>
    <w:rsid w:val="00863EDA"/>
    <w:rsid w:val="008648CE"/>
    <w:rsid w:val="00864B03"/>
    <w:rsid w:val="00864C17"/>
    <w:rsid w:val="00864FE2"/>
    <w:rsid w:val="0086569F"/>
    <w:rsid w:val="00865C3B"/>
    <w:rsid w:val="008666D0"/>
    <w:rsid w:val="00867EF1"/>
    <w:rsid w:val="00871D79"/>
    <w:rsid w:val="008721E4"/>
    <w:rsid w:val="0087270D"/>
    <w:rsid w:val="00873895"/>
    <w:rsid w:val="00874EBE"/>
    <w:rsid w:val="00875612"/>
    <w:rsid w:val="008803F8"/>
    <w:rsid w:val="00880756"/>
    <w:rsid w:val="008819B4"/>
    <w:rsid w:val="00881FF9"/>
    <w:rsid w:val="008825B3"/>
    <w:rsid w:val="0088291C"/>
    <w:rsid w:val="00885546"/>
    <w:rsid w:val="00886387"/>
    <w:rsid w:val="00887608"/>
    <w:rsid w:val="00887DD9"/>
    <w:rsid w:val="0089265D"/>
    <w:rsid w:val="00893017"/>
    <w:rsid w:val="00893850"/>
    <w:rsid w:val="0089586A"/>
    <w:rsid w:val="00895D72"/>
    <w:rsid w:val="008969D0"/>
    <w:rsid w:val="008977D3"/>
    <w:rsid w:val="008A00D9"/>
    <w:rsid w:val="008A0A35"/>
    <w:rsid w:val="008A0D4A"/>
    <w:rsid w:val="008A1BD7"/>
    <w:rsid w:val="008A48BB"/>
    <w:rsid w:val="008A4D14"/>
    <w:rsid w:val="008A51E7"/>
    <w:rsid w:val="008A617F"/>
    <w:rsid w:val="008A62AA"/>
    <w:rsid w:val="008A7787"/>
    <w:rsid w:val="008B03F7"/>
    <w:rsid w:val="008B1116"/>
    <w:rsid w:val="008B14C4"/>
    <w:rsid w:val="008B2622"/>
    <w:rsid w:val="008B2E42"/>
    <w:rsid w:val="008B45A8"/>
    <w:rsid w:val="008B4F7D"/>
    <w:rsid w:val="008B5074"/>
    <w:rsid w:val="008B6F21"/>
    <w:rsid w:val="008B78B3"/>
    <w:rsid w:val="008C0A82"/>
    <w:rsid w:val="008C184A"/>
    <w:rsid w:val="008C1B5B"/>
    <w:rsid w:val="008C1B5D"/>
    <w:rsid w:val="008C1F7D"/>
    <w:rsid w:val="008C240C"/>
    <w:rsid w:val="008C2503"/>
    <w:rsid w:val="008C27DB"/>
    <w:rsid w:val="008C2F46"/>
    <w:rsid w:val="008C3C24"/>
    <w:rsid w:val="008C4647"/>
    <w:rsid w:val="008C49DA"/>
    <w:rsid w:val="008C58D6"/>
    <w:rsid w:val="008C6724"/>
    <w:rsid w:val="008C6D7A"/>
    <w:rsid w:val="008C7217"/>
    <w:rsid w:val="008C741B"/>
    <w:rsid w:val="008D0088"/>
    <w:rsid w:val="008D1502"/>
    <w:rsid w:val="008D2B84"/>
    <w:rsid w:val="008D32C4"/>
    <w:rsid w:val="008D33F3"/>
    <w:rsid w:val="008D342D"/>
    <w:rsid w:val="008D3910"/>
    <w:rsid w:val="008D3EFF"/>
    <w:rsid w:val="008D489B"/>
    <w:rsid w:val="008D49F9"/>
    <w:rsid w:val="008D4A75"/>
    <w:rsid w:val="008D4E2E"/>
    <w:rsid w:val="008D5541"/>
    <w:rsid w:val="008D6275"/>
    <w:rsid w:val="008D6FD5"/>
    <w:rsid w:val="008D73A0"/>
    <w:rsid w:val="008D7EA6"/>
    <w:rsid w:val="008E0280"/>
    <w:rsid w:val="008E13DD"/>
    <w:rsid w:val="008E3BD3"/>
    <w:rsid w:val="008E43FD"/>
    <w:rsid w:val="008E505C"/>
    <w:rsid w:val="008E5A55"/>
    <w:rsid w:val="008E647B"/>
    <w:rsid w:val="008E7099"/>
    <w:rsid w:val="008E7C2C"/>
    <w:rsid w:val="008F006F"/>
    <w:rsid w:val="008F04B5"/>
    <w:rsid w:val="008F0BF6"/>
    <w:rsid w:val="008F0C78"/>
    <w:rsid w:val="008F1A9A"/>
    <w:rsid w:val="008F4B10"/>
    <w:rsid w:val="008F5BD1"/>
    <w:rsid w:val="008F735D"/>
    <w:rsid w:val="00902054"/>
    <w:rsid w:val="009037BD"/>
    <w:rsid w:val="00903A71"/>
    <w:rsid w:val="00903CE0"/>
    <w:rsid w:val="00904A13"/>
    <w:rsid w:val="00905F4B"/>
    <w:rsid w:val="00906733"/>
    <w:rsid w:val="00906884"/>
    <w:rsid w:val="00906CE6"/>
    <w:rsid w:val="009074D5"/>
    <w:rsid w:val="00907EC6"/>
    <w:rsid w:val="00910925"/>
    <w:rsid w:val="00910B7C"/>
    <w:rsid w:val="00912840"/>
    <w:rsid w:val="00912EB2"/>
    <w:rsid w:val="009143BC"/>
    <w:rsid w:val="009153F5"/>
    <w:rsid w:val="00916B46"/>
    <w:rsid w:val="00916F68"/>
    <w:rsid w:val="00917D33"/>
    <w:rsid w:val="00920C25"/>
    <w:rsid w:val="00920ECC"/>
    <w:rsid w:val="0092132A"/>
    <w:rsid w:val="00926061"/>
    <w:rsid w:val="00927581"/>
    <w:rsid w:val="00927CC1"/>
    <w:rsid w:val="009305ED"/>
    <w:rsid w:val="009312D0"/>
    <w:rsid w:val="00931A00"/>
    <w:rsid w:val="00932347"/>
    <w:rsid w:val="0093239E"/>
    <w:rsid w:val="00933631"/>
    <w:rsid w:val="009337B1"/>
    <w:rsid w:val="0093414B"/>
    <w:rsid w:val="0093581D"/>
    <w:rsid w:val="009371E0"/>
    <w:rsid w:val="0093732D"/>
    <w:rsid w:val="00937BFD"/>
    <w:rsid w:val="00937DA9"/>
    <w:rsid w:val="00940EF1"/>
    <w:rsid w:val="00941AF8"/>
    <w:rsid w:val="00941BBB"/>
    <w:rsid w:val="00942500"/>
    <w:rsid w:val="009429A8"/>
    <w:rsid w:val="00942AF2"/>
    <w:rsid w:val="00942CC3"/>
    <w:rsid w:val="009446A7"/>
    <w:rsid w:val="00945604"/>
    <w:rsid w:val="00947747"/>
    <w:rsid w:val="009513F9"/>
    <w:rsid w:val="00951C2C"/>
    <w:rsid w:val="00952817"/>
    <w:rsid w:val="00952A91"/>
    <w:rsid w:val="0095345F"/>
    <w:rsid w:val="0095355B"/>
    <w:rsid w:val="00953DC6"/>
    <w:rsid w:val="00954FCB"/>
    <w:rsid w:val="00955009"/>
    <w:rsid w:val="00955848"/>
    <w:rsid w:val="009604C5"/>
    <w:rsid w:val="00961E00"/>
    <w:rsid w:val="0096336E"/>
    <w:rsid w:val="00963B92"/>
    <w:rsid w:val="00963CC3"/>
    <w:rsid w:val="0096477A"/>
    <w:rsid w:val="00965229"/>
    <w:rsid w:val="009655BE"/>
    <w:rsid w:val="00965661"/>
    <w:rsid w:val="00965E16"/>
    <w:rsid w:val="009661D3"/>
    <w:rsid w:val="009661F0"/>
    <w:rsid w:val="00966B91"/>
    <w:rsid w:val="009702C8"/>
    <w:rsid w:val="0097173F"/>
    <w:rsid w:val="00971955"/>
    <w:rsid w:val="00971E52"/>
    <w:rsid w:val="009731C1"/>
    <w:rsid w:val="00976A1A"/>
    <w:rsid w:val="00977EDA"/>
    <w:rsid w:val="0098031F"/>
    <w:rsid w:val="00980F6A"/>
    <w:rsid w:val="00981BD9"/>
    <w:rsid w:val="00982590"/>
    <w:rsid w:val="00984C03"/>
    <w:rsid w:val="00986657"/>
    <w:rsid w:val="0098676C"/>
    <w:rsid w:val="00986AD4"/>
    <w:rsid w:val="009873E2"/>
    <w:rsid w:val="0099027B"/>
    <w:rsid w:val="0099042B"/>
    <w:rsid w:val="00991416"/>
    <w:rsid w:val="0099244F"/>
    <w:rsid w:val="009927F7"/>
    <w:rsid w:val="00992D20"/>
    <w:rsid w:val="00994885"/>
    <w:rsid w:val="009954AD"/>
    <w:rsid w:val="00995C0A"/>
    <w:rsid w:val="009962E8"/>
    <w:rsid w:val="009963B3"/>
    <w:rsid w:val="009968FF"/>
    <w:rsid w:val="00996DFF"/>
    <w:rsid w:val="009A078B"/>
    <w:rsid w:val="009A26E6"/>
    <w:rsid w:val="009A285F"/>
    <w:rsid w:val="009A29B1"/>
    <w:rsid w:val="009A3A76"/>
    <w:rsid w:val="009A3B66"/>
    <w:rsid w:val="009A3C2B"/>
    <w:rsid w:val="009A3E94"/>
    <w:rsid w:val="009A409A"/>
    <w:rsid w:val="009A4235"/>
    <w:rsid w:val="009A4ED4"/>
    <w:rsid w:val="009A5751"/>
    <w:rsid w:val="009A6571"/>
    <w:rsid w:val="009A67C8"/>
    <w:rsid w:val="009B0BF5"/>
    <w:rsid w:val="009B0E08"/>
    <w:rsid w:val="009B12F9"/>
    <w:rsid w:val="009B1F75"/>
    <w:rsid w:val="009B2287"/>
    <w:rsid w:val="009B29D9"/>
    <w:rsid w:val="009B3163"/>
    <w:rsid w:val="009B3AB4"/>
    <w:rsid w:val="009B44E9"/>
    <w:rsid w:val="009B79A0"/>
    <w:rsid w:val="009B7BBC"/>
    <w:rsid w:val="009C040C"/>
    <w:rsid w:val="009C04CA"/>
    <w:rsid w:val="009C0D65"/>
    <w:rsid w:val="009C1273"/>
    <w:rsid w:val="009C17CF"/>
    <w:rsid w:val="009C17E7"/>
    <w:rsid w:val="009C1A2F"/>
    <w:rsid w:val="009C1E77"/>
    <w:rsid w:val="009C3F8A"/>
    <w:rsid w:val="009C4CCD"/>
    <w:rsid w:val="009C4FA8"/>
    <w:rsid w:val="009C54D4"/>
    <w:rsid w:val="009C5A72"/>
    <w:rsid w:val="009C60FD"/>
    <w:rsid w:val="009C7D29"/>
    <w:rsid w:val="009D0494"/>
    <w:rsid w:val="009D1C5D"/>
    <w:rsid w:val="009D31DB"/>
    <w:rsid w:val="009D3451"/>
    <w:rsid w:val="009D3B9A"/>
    <w:rsid w:val="009D3CA7"/>
    <w:rsid w:val="009D45C4"/>
    <w:rsid w:val="009D5A2C"/>
    <w:rsid w:val="009D5E68"/>
    <w:rsid w:val="009D603D"/>
    <w:rsid w:val="009D61BE"/>
    <w:rsid w:val="009D69F9"/>
    <w:rsid w:val="009D7E43"/>
    <w:rsid w:val="009E07A6"/>
    <w:rsid w:val="009E07BF"/>
    <w:rsid w:val="009E0A98"/>
    <w:rsid w:val="009E25A9"/>
    <w:rsid w:val="009E2A07"/>
    <w:rsid w:val="009E2F88"/>
    <w:rsid w:val="009E3B06"/>
    <w:rsid w:val="009E4E3E"/>
    <w:rsid w:val="009E4EFC"/>
    <w:rsid w:val="009E4FE2"/>
    <w:rsid w:val="009E58FB"/>
    <w:rsid w:val="009E601B"/>
    <w:rsid w:val="009E7C18"/>
    <w:rsid w:val="009F0164"/>
    <w:rsid w:val="009F02B2"/>
    <w:rsid w:val="009F03B0"/>
    <w:rsid w:val="009F0456"/>
    <w:rsid w:val="009F182E"/>
    <w:rsid w:val="009F205C"/>
    <w:rsid w:val="009F25C1"/>
    <w:rsid w:val="009F2D4E"/>
    <w:rsid w:val="009F3E7C"/>
    <w:rsid w:val="009F401B"/>
    <w:rsid w:val="009F433E"/>
    <w:rsid w:val="009F44F9"/>
    <w:rsid w:val="009F78D3"/>
    <w:rsid w:val="009F79BF"/>
    <w:rsid w:val="00A002E9"/>
    <w:rsid w:val="00A00B50"/>
    <w:rsid w:val="00A011C1"/>
    <w:rsid w:val="00A01C06"/>
    <w:rsid w:val="00A02852"/>
    <w:rsid w:val="00A02EDF"/>
    <w:rsid w:val="00A04E4F"/>
    <w:rsid w:val="00A055BC"/>
    <w:rsid w:val="00A05739"/>
    <w:rsid w:val="00A07D1F"/>
    <w:rsid w:val="00A103A2"/>
    <w:rsid w:val="00A1083C"/>
    <w:rsid w:val="00A11BCD"/>
    <w:rsid w:val="00A11D7C"/>
    <w:rsid w:val="00A12324"/>
    <w:rsid w:val="00A1377B"/>
    <w:rsid w:val="00A141DB"/>
    <w:rsid w:val="00A152D5"/>
    <w:rsid w:val="00A1545F"/>
    <w:rsid w:val="00A15964"/>
    <w:rsid w:val="00A15D9D"/>
    <w:rsid w:val="00A16CDC"/>
    <w:rsid w:val="00A16E62"/>
    <w:rsid w:val="00A21C89"/>
    <w:rsid w:val="00A24289"/>
    <w:rsid w:val="00A2470F"/>
    <w:rsid w:val="00A24CA3"/>
    <w:rsid w:val="00A25340"/>
    <w:rsid w:val="00A25E0B"/>
    <w:rsid w:val="00A25ED0"/>
    <w:rsid w:val="00A26242"/>
    <w:rsid w:val="00A270EE"/>
    <w:rsid w:val="00A273CD"/>
    <w:rsid w:val="00A319C5"/>
    <w:rsid w:val="00A31F94"/>
    <w:rsid w:val="00A349F9"/>
    <w:rsid w:val="00A34F0F"/>
    <w:rsid w:val="00A35C24"/>
    <w:rsid w:val="00A36035"/>
    <w:rsid w:val="00A360AB"/>
    <w:rsid w:val="00A3663B"/>
    <w:rsid w:val="00A4008D"/>
    <w:rsid w:val="00A401AE"/>
    <w:rsid w:val="00A40D61"/>
    <w:rsid w:val="00A414F6"/>
    <w:rsid w:val="00A431E1"/>
    <w:rsid w:val="00A43806"/>
    <w:rsid w:val="00A43F18"/>
    <w:rsid w:val="00A45D50"/>
    <w:rsid w:val="00A464F4"/>
    <w:rsid w:val="00A46B4A"/>
    <w:rsid w:val="00A4730A"/>
    <w:rsid w:val="00A47930"/>
    <w:rsid w:val="00A47C12"/>
    <w:rsid w:val="00A50C46"/>
    <w:rsid w:val="00A51BE5"/>
    <w:rsid w:val="00A52066"/>
    <w:rsid w:val="00A538C1"/>
    <w:rsid w:val="00A53A2F"/>
    <w:rsid w:val="00A55943"/>
    <w:rsid w:val="00A55F33"/>
    <w:rsid w:val="00A5671F"/>
    <w:rsid w:val="00A5681B"/>
    <w:rsid w:val="00A56B24"/>
    <w:rsid w:val="00A56DFD"/>
    <w:rsid w:val="00A56F58"/>
    <w:rsid w:val="00A6198D"/>
    <w:rsid w:val="00A63C60"/>
    <w:rsid w:val="00A63D3D"/>
    <w:rsid w:val="00A643EF"/>
    <w:rsid w:val="00A65139"/>
    <w:rsid w:val="00A659AA"/>
    <w:rsid w:val="00A65D5D"/>
    <w:rsid w:val="00A71EDB"/>
    <w:rsid w:val="00A7297E"/>
    <w:rsid w:val="00A72E34"/>
    <w:rsid w:val="00A730DC"/>
    <w:rsid w:val="00A73D57"/>
    <w:rsid w:val="00A7402E"/>
    <w:rsid w:val="00A74A1C"/>
    <w:rsid w:val="00A755F0"/>
    <w:rsid w:val="00A76494"/>
    <w:rsid w:val="00A764C8"/>
    <w:rsid w:val="00A76EAC"/>
    <w:rsid w:val="00A77386"/>
    <w:rsid w:val="00A7771C"/>
    <w:rsid w:val="00A77E4B"/>
    <w:rsid w:val="00A81304"/>
    <w:rsid w:val="00A81DA1"/>
    <w:rsid w:val="00A82B8A"/>
    <w:rsid w:val="00A83867"/>
    <w:rsid w:val="00A84805"/>
    <w:rsid w:val="00A85642"/>
    <w:rsid w:val="00A85DE8"/>
    <w:rsid w:val="00A85F2A"/>
    <w:rsid w:val="00A87CEE"/>
    <w:rsid w:val="00A87DED"/>
    <w:rsid w:val="00A90782"/>
    <w:rsid w:val="00A91DF2"/>
    <w:rsid w:val="00A9249E"/>
    <w:rsid w:val="00A925DD"/>
    <w:rsid w:val="00A92E78"/>
    <w:rsid w:val="00A941C7"/>
    <w:rsid w:val="00A9468B"/>
    <w:rsid w:val="00A950E3"/>
    <w:rsid w:val="00A95561"/>
    <w:rsid w:val="00A967E3"/>
    <w:rsid w:val="00A97238"/>
    <w:rsid w:val="00A97890"/>
    <w:rsid w:val="00A979C3"/>
    <w:rsid w:val="00AA290A"/>
    <w:rsid w:val="00AA455B"/>
    <w:rsid w:val="00AA48D8"/>
    <w:rsid w:val="00AA4D27"/>
    <w:rsid w:val="00AA58F3"/>
    <w:rsid w:val="00AA5CE7"/>
    <w:rsid w:val="00AA5F8C"/>
    <w:rsid w:val="00AA6362"/>
    <w:rsid w:val="00AA6F28"/>
    <w:rsid w:val="00AA7EA9"/>
    <w:rsid w:val="00AB01C0"/>
    <w:rsid w:val="00AB1343"/>
    <w:rsid w:val="00AB1EE6"/>
    <w:rsid w:val="00AB264F"/>
    <w:rsid w:val="00AB2EE2"/>
    <w:rsid w:val="00AB4187"/>
    <w:rsid w:val="00AB47EF"/>
    <w:rsid w:val="00AB5C6C"/>
    <w:rsid w:val="00AB605B"/>
    <w:rsid w:val="00AB64AE"/>
    <w:rsid w:val="00AB77FE"/>
    <w:rsid w:val="00AB7814"/>
    <w:rsid w:val="00AC0286"/>
    <w:rsid w:val="00AC14A9"/>
    <w:rsid w:val="00AC1D2D"/>
    <w:rsid w:val="00AC1DB8"/>
    <w:rsid w:val="00AC2CD6"/>
    <w:rsid w:val="00AC3685"/>
    <w:rsid w:val="00AC3DE2"/>
    <w:rsid w:val="00AC43BB"/>
    <w:rsid w:val="00AC4DF6"/>
    <w:rsid w:val="00AC4FCF"/>
    <w:rsid w:val="00AC5629"/>
    <w:rsid w:val="00AC575F"/>
    <w:rsid w:val="00AC58BD"/>
    <w:rsid w:val="00AC66D1"/>
    <w:rsid w:val="00AC6E62"/>
    <w:rsid w:val="00AC711F"/>
    <w:rsid w:val="00AC71FF"/>
    <w:rsid w:val="00AD0488"/>
    <w:rsid w:val="00AD063D"/>
    <w:rsid w:val="00AD5554"/>
    <w:rsid w:val="00AD61DD"/>
    <w:rsid w:val="00AD6235"/>
    <w:rsid w:val="00AD7350"/>
    <w:rsid w:val="00AD7D8A"/>
    <w:rsid w:val="00AE0BBF"/>
    <w:rsid w:val="00AE1FC1"/>
    <w:rsid w:val="00AE250B"/>
    <w:rsid w:val="00AE4988"/>
    <w:rsid w:val="00AE6CCF"/>
    <w:rsid w:val="00AE7035"/>
    <w:rsid w:val="00AE7C66"/>
    <w:rsid w:val="00AF04ED"/>
    <w:rsid w:val="00AF11C0"/>
    <w:rsid w:val="00AF14F1"/>
    <w:rsid w:val="00AF3A5D"/>
    <w:rsid w:val="00AF40E0"/>
    <w:rsid w:val="00AF4302"/>
    <w:rsid w:val="00AF5C4F"/>
    <w:rsid w:val="00AF5CF5"/>
    <w:rsid w:val="00AF6B9E"/>
    <w:rsid w:val="00AF78AB"/>
    <w:rsid w:val="00AF7E74"/>
    <w:rsid w:val="00AF7F27"/>
    <w:rsid w:val="00AF7F33"/>
    <w:rsid w:val="00B03B94"/>
    <w:rsid w:val="00B0494E"/>
    <w:rsid w:val="00B05912"/>
    <w:rsid w:val="00B05E4B"/>
    <w:rsid w:val="00B06769"/>
    <w:rsid w:val="00B06BAB"/>
    <w:rsid w:val="00B1076E"/>
    <w:rsid w:val="00B10D84"/>
    <w:rsid w:val="00B11370"/>
    <w:rsid w:val="00B11A7A"/>
    <w:rsid w:val="00B120AE"/>
    <w:rsid w:val="00B12395"/>
    <w:rsid w:val="00B1469F"/>
    <w:rsid w:val="00B1519E"/>
    <w:rsid w:val="00B15CA9"/>
    <w:rsid w:val="00B165D1"/>
    <w:rsid w:val="00B209BA"/>
    <w:rsid w:val="00B2117C"/>
    <w:rsid w:val="00B22015"/>
    <w:rsid w:val="00B22B6E"/>
    <w:rsid w:val="00B2370C"/>
    <w:rsid w:val="00B23F7F"/>
    <w:rsid w:val="00B23FE3"/>
    <w:rsid w:val="00B2402C"/>
    <w:rsid w:val="00B24030"/>
    <w:rsid w:val="00B2419E"/>
    <w:rsid w:val="00B25962"/>
    <w:rsid w:val="00B2729C"/>
    <w:rsid w:val="00B3006B"/>
    <w:rsid w:val="00B300F7"/>
    <w:rsid w:val="00B32575"/>
    <w:rsid w:val="00B326BC"/>
    <w:rsid w:val="00B32A55"/>
    <w:rsid w:val="00B32AD4"/>
    <w:rsid w:val="00B36897"/>
    <w:rsid w:val="00B36B58"/>
    <w:rsid w:val="00B40B15"/>
    <w:rsid w:val="00B40FD9"/>
    <w:rsid w:val="00B4146D"/>
    <w:rsid w:val="00B42B92"/>
    <w:rsid w:val="00B42BD1"/>
    <w:rsid w:val="00B42C5C"/>
    <w:rsid w:val="00B4358D"/>
    <w:rsid w:val="00B44D75"/>
    <w:rsid w:val="00B46EF2"/>
    <w:rsid w:val="00B519F8"/>
    <w:rsid w:val="00B52B58"/>
    <w:rsid w:val="00B533AA"/>
    <w:rsid w:val="00B540D4"/>
    <w:rsid w:val="00B55112"/>
    <w:rsid w:val="00B55160"/>
    <w:rsid w:val="00B559C2"/>
    <w:rsid w:val="00B55DDA"/>
    <w:rsid w:val="00B5748D"/>
    <w:rsid w:val="00B60128"/>
    <w:rsid w:val="00B628BD"/>
    <w:rsid w:val="00B62FB0"/>
    <w:rsid w:val="00B6365A"/>
    <w:rsid w:val="00B63717"/>
    <w:rsid w:val="00B6416D"/>
    <w:rsid w:val="00B65452"/>
    <w:rsid w:val="00B673E6"/>
    <w:rsid w:val="00B70D95"/>
    <w:rsid w:val="00B70F20"/>
    <w:rsid w:val="00B7212E"/>
    <w:rsid w:val="00B76004"/>
    <w:rsid w:val="00B77725"/>
    <w:rsid w:val="00B77B83"/>
    <w:rsid w:val="00B77F43"/>
    <w:rsid w:val="00B80CE4"/>
    <w:rsid w:val="00B80CF0"/>
    <w:rsid w:val="00B80ED4"/>
    <w:rsid w:val="00B81162"/>
    <w:rsid w:val="00B81238"/>
    <w:rsid w:val="00B81C51"/>
    <w:rsid w:val="00B825DA"/>
    <w:rsid w:val="00B82A24"/>
    <w:rsid w:val="00B84A7B"/>
    <w:rsid w:val="00B85B35"/>
    <w:rsid w:val="00B86549"/>
    <w:rsid w:val="00B879A3"/>
    <w:rsid w:val="00B92000"/>
    <w:rsid w:val="00B92226"/>
    <w:rsid w:val="00B923E9"/>
    <w:rsid w:val="00B925CE"/>
    <w:rsid w:val="00B9292E"/>
    <w:rsid w:val="00B932A2"/>
    <w:rsid w:val="00B93B21"/>
    <w:rsid w:val="00B94C35"/>
    <w:rsid w:val="00B95566"/>
    <w:rsid w:val="00B95FDC"/>
    <w:rsid w:val="00B968AA"/>
    <w:rsid w:val="00B97949"/>
    <w:rsid w:val="00BA041E"/>
    <w:rsid w:val="00BA05B7"/>
    <w:rsid w:val="00BA1128"/>
    <w:rsid w:val="00BA16CA"/>
    <w:rsid w:val="00BA16CD"/>
    <w:rsid w:val="00BA1913"/>
    <w:rsid w:val="00BA245F"/>
    <w:rsid w:val="00BA3912"/>
    <w:rsid w:val="00BA3E41"/>
    <w:rsid w:val="00BA4332"/>
    <w:rsid w:val="00BA463F"/>
    <w:rsid w:val="00BA4654"/>
    <w:rsid w:val="00BA4DBA"/>
    <w:rsid w:val="00BA4DE1"/>
    <w:rsid w:val="00BA5309"/>
    <w:rsid w:val="00BA5393"/>
    <w:rsid w:val="00BA66BF"/>
    <w:rsid w:val="00BA6888"/>
    <w:rsid w:val="00BA781B"/>
    <w:rsid w:val="00BA794A"/>
    <w:rsid w:val="00BA7A8F"/>
    <w:rsid w:val="00BB065C"/>
    <w:rsid w:val="00BB0AFC"/>
    <w:rsid w:val="00BB0E2D"/>
    <w:rsid w:val="00BB0E5A"/>
    <w:rsid w:val="00BB1D47"/>
    <w:rsid w:val="00BB230C"/>
    <w:rsid w:val="00BB267A"/>
    <w:rsid w:val="00BB3345"/>
    <w:rsid w:val="00BB423C"/>
    <w:rsid w:val="00BB48F9"/>
    <w:rsid w:val="00BB4A4B"/>
    <w:rsid w:val="00BB5314"/>
    <w:rsid w:val="00BB5AF3"/>
    <w:rsid w:val="00BB5B07"/>
    <w:rsid w:val="00BB5B29"/>
    <w:rsid w:val="00BB6B5C"/>
    <w:rsid w:val="00BB70A9"/>
    <w:rsid w:val="00BB797F"/>
    <w:rsid w:val="00BC1F10"/>
    <w:rsid w:val="00BC1FD5"/>
    <w:rsid w:val="00BC2B5B"/>
    <w:rsid w:val="00BC3023"/>
    <w:rsid w:val="00BC4D24"/>
    <w:rsid w:val="00BD118D"/>
    <w:rsid w:val="00BD241F"/>
    <w:rsid w:val="00BD2487"/>
    <w:rsid w:val="00BD281F"/>
    <w:rsid w:val="00BD296B"/>
    <w:rsid w:val="00BD36BE"/>
    <w:rsid w:val="00BD39A8"/>
    <w:rsid w:val="00BD417E"/>
    <w:rsid w:val="00BD427F"/>
    <w:rsid w:val="00BD4892"/>
    <w:rsid w:val="00BD4A6E"/>
    <w:rsid w:val="00BD5874"/>
    <w:rsid w:val="00BD5F6C"/>
    <w:rsid w:val="00BD6445"/>
    <w:rsid w:val="00BD64E4"/>
    <w:rsid w:val="00BD7DC2"/>
    <w:rsid w:val="00BE060B"/>
    <w:rsid w:val="00BE09F7"/>
    <w:rsid w:val="00BE0E7B"/>
    <w:rsid w:val="00BE0F08"/>
    <w:rsid w:val="00BE1884"/>
    <w:rsid w:val="00BE2A3D"/>
    <w:rsid w:val="00BE3022"/>
    <w:rsid w:val="00BE43A5"/>
    <w:rsid w:val="00BE4645"/>
    <w:rsid w:val="00BE48B1"/>
    <w:rsid w:val="00BE54A4"/>
    <w:rsid w:val="00BE5EA1"/>
    <w:rsid w:val="00BE5F09"/>
    <w:rsid w:val="00BE606E"/>
    <w:rsid w:val="00BE7621"/>
    <w:rsid w:val="00BF05E4"/>
    <w:rsid w:val="00BF12B2"/>
    <w:rsid w:val="00BF141F"/>
    <w:rsid w:val="00BF18D7"/>
    <w:rsid w:val="00BF45A2"/>
    <w:rsid w:val="00BF6B3F"/>
    <w:rsid w:val="00BF7C30"/>
    <w:rsid w:val="00C00088"/>
    <w:rsid w:val="00C00B5A"/>
    <w:rsid w:val="00C0121C"/>
    <w:rsid w:val="00C01377"/>
    <w:rsid w:val="00C01DF0"/>
    <w:rsid w:val="00C01ED9"/>
    <w:rsid w:val="00C03C04"/>
    <w:rsid w:val="00C05537"/>
    <w:rsid w:val="00C05A9D"/>
    <w:rsid w:val="00C05FA7"/>
    <w:rsid w:val="00C0613E"/>
    <w:rsid w:val="00C073CF"/>
    <w:rsid w:val="00C075E0"/>
    <w:rsid w:val="00C10363"/>
    <w:rsid w:val="00C126F9"/>
    <w:rsid w:val="00C150A9"/>
    <w:rsid w:val="00C164CC"/>
    <w:rsid w:val="00C167CB"/>
    <w:rsid w:val="00C17E93"/>
    <w:rsid w:val="00C208F0"/>
    <w:rsid w:val="00C21329"/>
    <w:rsid w:val="00C21467"/>
    <w:rsid w:val="00C218EB"/>
    <w:rsid w:val="00C229C9"/>
    <w:rsid w:val="00C2362B"/>
    <w:rsid w:val="00C23AAB"/>
    <w:rsid w:val="00C25727"/>
    <w:rsid w:val="00C26CA6"/>
    <w:rsid w:val="00C273A7"/>
    <w:rsid w:val="00C300C9"/>
    <w:rsid w:val="00C31A24"/>
    <w:rsid w:val="00C321AA"/>
    <w:rsid w:val="00C321B7"/>
    <w:rsid w:val="00C32475"/>
    <w:rsid w:val="00C328B5"/>
    <w:rsid w:val="00C33136"/>
    <w:rsid w:val="00C33FFD"/>
    <w:rsid w:val="00C34E75"/>
    <w:rsid w:val="00C35580"/>
    <w:rsid w:val="00C3690E"/>
    <w:rsid w:val="00C36B3D"/>
    <w:rsid w:val="00C36D02"/>
    <w:rsid w:val="00C36EC0"/>
    <w:rsid w:val="00C41781"/>
    <w:rsid w:val="00C41840"/>
    <w:rsid w:val="00C41E91"/>
    <w:rsid w:val="00C42413"/>
    <w:rsid w:val="00C42F71"/>
    <w:rsid w:val="00C44EC7"/>
    <w:rsid w:val="00C44F3B"/>
    <w:rsid w:val="00C453B1"/>
    <w:rsid w:val="00C45813"/>
    <w:rsid w:val="00C459BD"/>
    <w:rsid w:val="00C46238"/>
    <w:rsid w:val="00C46ED2"/>
    <w:rsid w:val="00C505D4"/>
    <w:rsid w:val="00C51292"/>
    <w:rsid w:val="00C53D86"/>
    <w:rsid w:val="00C53DBD"/>
    <w:rsid w:val="00C55466"/>
    <w:rsid w:val="00C55BAE"/>
    <w:rsid w:val="00C5698A"/>
    <w:rsid w:val="00C56ED4"/>
    <w:rsid w:val="00C60101"/>
    <w:rsid w:val="00C617DC"/>
    <w:rsid w:val="00C62A33"/>
    <w:rsid w:val="00C63357"/>
    <w:rsid w:val="00C64916"/>
    <w:rsid w:val="00C649D5"/>
    <w:rsid w:val="00C66B92"/>
    <w:rsid w:val="00C67E82"/>
    <w:rsid w:val="00C70112"/>
    <w:rsid w:val="00C7074A"/>
    <w:rsid w:val="00C71738"/>
    <w:rsid w:val="00C7195E"/>
    <w:rsid w:val="00C71D5C"/>
    <w:rsid w:val="00C73DCA"/>
    <w:rsid w:val="00C74E6C"/>
    <w:rsid w:val="00C7642C"/>
    <w:rsid w:val="00C7646B"/>
    <w:rsid w:val="00C76886"/>
    <w:rsid w:val="00C76EE8"/>
    <w:rsid w:val="00C77554"/>
    <w:rsid w:val="00C77DDA"/>
    <w:rsid w:val="00C80101"/>
    <w:rsid w:val="00C809AF"/>
    <w:rsid w:val="00C81AD8"/>
    <w:rsid w:val="00C8229A"/>
    <w:rsid w:val="00C8328A"/>
    <w:rsid w:val="00C83775"/>
    <w:rsid w:val="00C8567B"/>
    <w:rsid w:val="00C859F4"/>
    <w:rsid w:val="00C87205"/>
    <w:rsid w:val="00C87D8C"/>
    <w:rsid w:val="00C90045"/>
    <w:rsid w:val="00C903D6"/>
    <w:rsid w:val="00C905A5"/>
    <w:rsid w:val="00C91CA1"/>
    <w:rsid w:val="00C9292E"/>
    <w:rsid w:val="00C93492"/>
    <w:rsid w:val="00C9381A"/>
    <w:rsid w:val="00C9467B"/>
    <w:rsid w:val="00C94DB5"/>
    <w:rsid w:val="00C95625"/>
    <w:rsid w:val="00C9659D"/>
    <w:rsid w:val="00C96CC2"/>
    <w:rsid w:val="00CA0136"/>
    <w:rsid w:val="00CA26D2"/>
    <w:rsid w:val="00CA30D8"/>
    <w:rsid w:val="00CA3AD8"/>
    <w:rsid w:val="00CA3FA4"/>
    <w:rsid w:val="00CA4D75"/>
    <w:rsid w:val="00CA5055"/>
    <w:rsid w:val="00CA5183"/>
    <w:rsid w:val="00CA5431"/>
    <w:rsid w:val="00CA573D"/>
    <w:rsid w:val="00CA5FD7"/>
    <w:rsid w:val="00CA65CC"/>
    <w:rsid w:val="00CA758C"/>
    <w:rsid w:val="00CA7A24"/>
    <w:rsid w:val="00CB0642"/>
    <w:rsid w:val="00CB1917"/>
    <w:rsid w:val="00CB1AE6"/>
    <w:rsid w:val="00CB1CD6"/>
    <w:rsid w:val="00CB4571"/>
    <w:rsid w:val="00CB4F96"/>
    <w:rsid w:val="00CB521C"/>
    <w:rsid w:val="00CB59F9"/>
    <w:rsid w:val="00CB5DAD"/>
    <w:rsid w:val="00CB763A"/>
    <w:rsid w:val="00CC0488"/>
    <w:rsid w:val="00CC0B35"/>
    <w:rsid w:val="00CC0DD9"/>
    <w:rsid w:val="00CC18BE"/>
    <w:rsid w:val="00CC1C69"/>
    <w:rsid w:val="00CC1F7C"/>
    <w:rsid w:val="00CC20A3"/>
    <w:rsid w:val="00CC2BBD"/>
    <w:rsid w:val="00CC3AE9"/>
    <w:rsid w:val="00CC574C"/>
    <w:rsid w:val="00CC5C2E"/>
    <w:rsid w:val="00CC5D5A"/>
    <w:rsid w:val="00CD027F"/>
    <w:rsid w:val="00CD05B0"/>
    <w:rsid w:val="00CD1130"/>
    <w:rsid w:val="00CD1B9E"/>
    <w:rsid w:val="00CD2FDB"/>
    <w:rsid w:val="00CD39D7"/>
    <w:rsid w:val="00CD42E1"/>
    <w:rsid w:val="00CD648B"/>
    <w:rsid w:val="00CD6490"/>
    <w:rsid w:val="00CD6D62"/>
    <w:rsid w:val="00CD7388"/>
    <w:rsid w:val="00CD751A"/>
    <w:rsid w:val="00CE0E00"/>
    <w:rsid w:val="00CE18B4"/>
    <w:rsid w:val="00CE19BB"/>
    <w:rsid w:val="00CE3D6B"/>
    <w:rsid w:val="00CE477F"/>
    <w:rsid w:val="00CE5331"/>
    <w:rsid w:val="00CE5880"/>
    <w:rsid w:val="00CE7410"/>
    <w:rsid w:val="00CE7495"/>
    <w:rsid w:val="00CE78E2"/>
    <w:rsid w:val="00CF00F0"/>
    <w:rsid w:val="00CF29BE"/>
    <w:rsid w:val="00CF2CCF"/>
    <w:rsid w:val="00CF347E"/>
    <w:rsid w:val="00CF4E5A"/>
    <w:rsid w:val="00CF5118"/>
    <w:rsid w:val="00CF5200"/>
    <w:rsid w:val="00CF5AE4"/>
    <w:rsid w:val="00CF6C7D"/>
    <w:rsid w:val="00CF6ECB"/>
    <w:rsid w:val="00D00C13"/>
    <w:rsid w:val="00D0155D"/>
    <w:rsid w:val="00D018E9"/>
    <w:rsid w:val="00D01B35"/>
    <w:rsid w:val="00D01FD9"/>
    <w:rsid w:val="00D02C9A"/>
    <w:rsid w:val="00D03909"/>
    <w:rsid w:val="00D10007"/>
    <w:rsid w:val="00D102E2"/>
    <w:rsid w:val="00D10F2A"/>
    <w:rsid w:val="00D125B6"/>
    <w:rsid w:val="00D137BF"/>
    <w:rsid w:val="00D1486E"/>
    <w:rsid w:val="00D14B47"/>
    <w:rsid w:val="00D14E67"/>
    <w:rsid w:val="00D15026"/>
    <w:rsid w:val="00D1522A"/>
    <w:rsid w:val="00D15622"/>
    <w:rsid w:val="00D1587E"/>
    <w:rsid w:val="00D15C2E"/>
    <w:rsid w:val="00D16157"/>
    <w:rsid w:val="00D162A1"/>
    <w:rsid w:val="00D16C5C"/>
    <w:rsid w:val="00D1732A"/>
    <w:rsid w:val="00D17A68"/>
    <w:rsid w:val="00D21051"/>
    <w:rsid w:val="00D215E0"/>
    <w:rsid w:val="00D21FB9"/>
    <w:rsid w:val="00D2295A"/>
    <w:rsid w:val="00D2365E"/>
    <w:rsid w:val="00D24A37"/>
    <w:rsid w:val="00D251AF"/>
    <w:rsid w:val="00D269C5"/>
    <w:rsid w:val="00D305A3"/>
    <w:rsid w:val="00D30B1C"/>
    <w:rsid w:val="00D30D43"/>
    <w:rsid w:val="00D31037"/>
    <w:rsid w:val="00D311A0"/>
    <w:rsid w:val="00D32640"/>
    <w:rsid w:val="00D33398"/>
    <w:rsid w:val="00D33B2F"/>
    <w:rsid w:val="00D34D57"/>
    <w:rsid w:val="00D3601D"/>
    <w:rsid w:val="00D37E75"/>
    <w:rsid w:val="00D37E9C"/>
    <w:rsid w:val="00D408F4"/>
    <w:rsid w:val="00D4141B"/>
    <w:rsid w:val="00D43A78"/>
    <w:rsid w:val="00D4487E"/>
    <w:rsid w:val="00D45539"/>
    <w:rsid w:val="00D45D95"/>
    <w:rsid w:val="00D46A42"/>
    <w:rsid w:val="00D46B4E"/>
    <w:rsid w:val="00D478FB"/>
    <w:rsid w:val="00D47B06"/>
    <w:rsid w:val="00D47D1F"/>
    <w:rsid w:val="00D50C59"/>
    <w:rsid w:val="00D511E3"/>
    <w:rsid w:val="00D51F9C"/>
    <w:rsid w:val="00D537ED"/>
    <w:rsid w:val="00D54C70"/>
    <w:rsid w:val="00D55356"/>
    <w:rsid w:val="00D55622"/>
    <w:rsid w:val="00D567E4"/>
    <w:rsid w:val="00D569B1"/>
    <w:rsid w:val="00D56ABE"/>
    <w:rsid w:val="00D56EDD"/>
    <w:rsid w:val="00D56F3C"/>
    <w:rsid w:val="00D57078"/>
    <w:rsid w:val="00D573AA"/>
    <w:rsid w:val="00D57762"/>
    <w:rsid w:val="00D600A8"/>
    <w:rsid w:val="00D601BA"/>
    <w:rsid w:val="00D60516"/>
    <w:rsid w:val="00D60DF6"/>
    <w:rsid w:val="00D619F1"/>
    <w:rsid w:val="00D63802"/>
    <w:rsid w:val="00D65106"/>
    <w:rsid w:val="00D6591B"/>
    <w:rsid w:val="00D65A57"/>
    <w:rsid w:val="00D65C31"/>
    <w:rsid w:val="00D6710F"/>
    <w:rsid w:val="00D67B3C"/>
    <w:rsid w:val="00D67DFD"/>
    <w:rsid w:val="00D707C1"/>
    <w:rsid w:val="00D71AD9"/>
    <w:rsid w:val="00D71B88"/>
    <w:rsid w:val="00D72969"/>
    <w:rsid w:val="00D73498"/>
    <w:rsid w:val="00D7378F"/>
    <w:rsid w:val="00D73B7B"/>
    <w:rsid w:val="00D73FA0"/>
    <w:rsid w:val="00D74233"/>
    <w:rsid w:val="00D75B68"/>
    <w:rsid w:val="00D80691"/>
    <w:rsid w:val="00D80AC4"/>
    <w:rsid w:val="00D81050"/>
    <w:rsid w:val="00D821FA"/>
    <w:rsid w:val="00D83C96"/>
    <w:rsid w:val="00D840DC"/>
    <w:rsid w:val="00D8413A"/>
    <w:rsid w:val="00D844E0"/>
    <w:rsid w:val="00D8494C"/>
    <w:rsid w:val="00D8563B"/>
    <w:rsid w:val="00D87964"/>
    <w:rsid w:val="00D879CA"/>
    <w:rsid w:val="00D918DB"/>
    <w:rsid w:val="00D927B7"/>
    <w:rsid w:val="00D92EE9"/>
    <w:rsid w:val="00D93304"/>
    <w:rsid w:val="00D9482E"/>
    <w:rsid w:val="00D94ABA"/>
    <w:rsid w:val="00D95C7A"/>
    <w:rsid w:val="00D95D40"/>
    <w:rsid w:val="00D96B47"/>
    <w:rsid w:val="00DA1877"/>
    <w:rsid w:val="00DA18C0"/>
    <w:rsid w:val="00DA3A1F"/>
    <w:rsid w:val="00DA45D6"/>
    <w:rsid w:val="00DA57A8"/>
    <w:rsid w:val="00DA5BD8"/>
    <w:rsid w:val="00DA64C2"/>
    <w:rsid w:val="00DA6B7A"/>
    <w:rsid w:val="00DA7B7E"/>
    <w:rsid w:val="00DA7CC1"/>
    <w:rsid w:val="00DB12A1"/>
    <w:rsid w:val="00DB4387"/>
    <w:rsid w:val="00DB6F0D"/>
    <w:rsid w:val="00DB708B"/>
    <w:rsid w:val="00DB7D0A"/>
    <w:rsid w:val="00DC059F"/>
    <w:rsid w:val="00DC1CB6"/>
    <w:rsid w:val="00DC3A51"/>
    <w:rsid w:val="00DC3BFB"/>
    <w:rsid w:val="00DC3F3C"/>
    <w:rsid w:val="00DC4ECE"/>
    <w:rsid w:val="00DC638C"/>
    <w:rsid w:val="00DC7905"/>
    <w:rsid w:val="00DD09E0"/>
    <w:rsid w:val="00DD21EE"/>
    <w:rsid w:val="00DD2490"/>
    <w:rsid w:val="00DD2604"/>
    <w:rsid w:val="00DD3576"/>
    <w:rsid w:val="00DD4288"/>
    <w:rsid w:val="00DD45E2"/>
    <w:rsid w:val="00DD476C"/>
    <w:rsid w:val="00DD4B41"/>
    <w:rsid w:val="00DD534A"/>
    <w:rsid w:val="00DD5E20"/>
    <w:rsid w:val="00DD740E"/>
    <w:rsid w:val="00DE0A7C"/>
    <w:rsid w:val="00DE1CEE"/>
    <w:rsid w:val="00DE1F5D"/>
    <w:rsid w:val="00DE3AAE"/>
    <w:rsid w:val="00DE3D48"/>
    <w:rsid w:val="00DE47C7"/>
    <w:rsid w:val="00DE5491"/>
    <w:rsid w:val="00DE6534"/>
    <w:rsid w:val="00DE6594"/>
    <w:rsid w:val="00DE69EE"/>
    <w:rsid w:val="00DE6F1E"/>
    <w:rsid w:val="00DF04AB"/>
    <w:rsid w:val="00DF07A4"/>
    <w:rsid w:val="00DF1AEC"/>
    <w:rsid w:val="00DF25AE"/>
    <w:rsid w:val="00DF28B1"/>
    <w:rsid w:val="00DF2F4B"/>
    <w:rsid w:val="00DF44F5"/>
    <w:rsid w:val="00DF59EA"/>
    <w:rsid w:val="00DF6EAB"/>
    <w:rsid w:val="00DF7895"/>
    <w:rsid w:val="00E0009A"/>
    <w:rsid w:val="00E00B89"/>
    <w:rsid w:val="00E01400"/>
    <w:rsid w:val="00E03BA9"/>
    <w:rsid w:val="00E04202"/>
    <w:rsid w:val="00E04580"/>
    <w:rsid w:val="00E04646"/>
    <w:rsid w:val="00E04D08"/>
    <w:rsid w:val="00E05C29"/>
    <w:rsid w:val="00E07E52"/>
    <w:rsid w:val="00E10F1D"/>
    <w:rsid w:val="00E11A01"/>
    <w:rsid w:val="00E12F8E"/>
    <w:rsid w:val="00E135BE"/>
    <w:rsid w:val="00E13EFB"/>
    <w:rsid w:val="00E14300"/>
    <w:rsid w:val="00E14356"/>
    <w:rsid w:val="00E15CA3"/>
    <w:rsid w:val="00E176B4"/>
    <w:rsid w:val="00E17B3F"/>
    <w:rsid w:val="00E2089B"/>
    <w:rsid w:val="00E20EA7"/>
    <w:rsid w:val="00E211D1"/>
    <w:rsid w:val="00E218E2"/>
    <w:rsid w:val="00E2227C"/>
    <w:rsid w:val="00E224AD"/>
    <w:rsid w:val="00E2355C"/>
    <w:rsid w:val="00E2397E"/>
    <w:rsid w:val="00E24FDD"/>
    <w:rsid w:val="00E26B0C"/>
    <w:rsid w:val="00E27246"/>
    <w:rsid w:val="00E27886"/>
    <w:rsid w:val="00E30D66"/>
    <w:rsid w:val="00E3124C"/>
    <w:rsid w:val="00E31684"/>
    <w:rsid w:val="00E328E7"/>
    <w:rsid w:val="00E33285"/>
    <w:rsid w:val="00E33AD1"/>
    <w:rsid w:val="00E33AEB"/>
    <w:rsid w:val="00E33FC6"/>
    <w:rsid w:val="00E34CF1"/>
    <w:rsid w:val="00E35ED0"/>
    <w:rsid w:val="00E368DA"/>
    <w:rsid w:val="00E3697A"/>
    <w:rsid w:val="00E3728B"/>
    <w:rsid w:val="00E373D5"/>
    <w:rsid w:val="00E377D0"/>
    <w:rsid w:val="00E37F34"/>
    <w:rsid w:val="00E403A3"/>
    <w:rsid w:val="00E4062B"/>
    <w:rsid w:val="00E4242C"/>
    <w:rsid w:val="00E437F5"/>
    <w:rsid w:val="00E44A69"/>
    <w:rsid w:val="00E44CBA"/>
    <w:rsid w:val="00E45564"/>
    <w:rsid w:val="00E45B8B"/>
    <w:rsid w:val="00E45FD0"/>
    <w:rsid w:val="00E477ED"/>
    <w:rsid w:val="00E51625"/>
    <w:rsid w:val="00E522D7"/>
    <w:rsid w:val="00E53212"/>
    <w:rsid w:val="00E538CC"/>
    <w:rsid w:val="00E56329"/>
    <w:rsid w:val="00E60293"/>
    <w:rsid w:val="00E607B7"/>
    <w:rsid w:val="00E61521"/>
    <w:rsid w:val="00E623D5"/>
    <w:rsid w:val="00E623F0"/>
    <w:rsid w:val="00E626EA"/>
    <w:rsid w:val="00E65691"/>
    <w:rsid w:val="00E66E0E"/>
    <w:rsid w:val="00E67395"/>
    <w:rsid w:val="00E67616"/>
    <w:rsid w:val="00E679E2"/>
    <w:rsid w:val="00E72986"/>
    <w:rsid w:val="00E7313F"/>
    <w:rsid w:val="00E7374B"/>
    <w:rsid w:val="00E73BCB"/>
    <w:rsid w:val="00E73D7C"/>
    <w:rsid w:val="00E741A1"/>
    <w:rsid w:val="00E747BD"/>
    <w:rsid w:val="00E74924"/>
    <w:rsid w:val="00E75196"/>
    <w:rsid w:val="00E75ACB"/>
    <w:rsid w:val="00E77533"/>
    <w:rsid w:val="00E80876"/>
    <w:rsid w:val="00E835B9"/>
    <w:rsid w:val="00E83EEF"/>
    <w:rsid w:val="00E84F83"/>
    <w:rsid w:val="00E85C68"/>
    <w:rsid w:val="00E90405"/>
    <w:rsid w:val="00E90F5C"/>
    <w:rsid w:val="00E9108F"/>
    <w:rsid w:val="00E91EEC"/>
    <w:rsid w:val="00E930C9"/>
    <w:rsid w:val="00E95950"/>
    <w:rsid w:val="00EA2021"/>
    <w:rsid w:val="00EA4B1B"/>
    <w:rsid w:val="00EA56FC"/>
    <w:rsid w:val="00EA617C"/>
    <w:rsid w:val="00EB1EBC"/>
    <w:rsid w:val="00EB2472"/>
    <w:rsid w:val="00EB27FA"/>
    <w:rsid w:val="00EB32FD"/>
    <w:rsid w:val="00EB3348"/>
    <w:rsid w:val="00EB66D6"/>
    <w:rsid w:val="00EB68B5"/>
    <w:rsid w:val="00EB6C2C"/>
    <w:rsid w:val="00EB79E7"/>
    <w:rsid w:val="00EC034C"/>
    <w:rsid w:val="00EC064D"/>
    <w:rsid w:val="00EC1411"/>
    <w:rsid w:val="00EC17C3"/>
    <w:rsid w:val="00EC2846"/>
    <w:rsid w:val="00EC2B64"/>
    <w:rsid w:val="00EC2D12"/>
    <w:rsid w:val="00EC4690"/>
    <w:rsid w:val="00EC5060"/>
    <w:rsid w:val="00EC5847"/>
    <w:rsid w:val="00EC7EBE"/>
    <w:rsid w:val="00EC7F0B"/>
    <w:rsid w:val="00ED0B81"/>
    <w:rsid w:val="00ED0FC0"/>
    <w:rsid w:val="00ED2035"/>
    <w:rsid w:val="00ED22D9"/>
    <w:rsid w:val="00ED3937"/>
    <w:rsid w:val="00ED3C09"/>
    <w:rsid w:val="00ED3DC5"/>
    <w:rsid w:val="00ED49D1"/>
    <w:rsid w:val="00ED5E6F"/>
    <w:rsid w:val="00ED6B53"/>
    <w:rsid w:val="00EE00D5"/>
    <w:rsid w:val="00EE1F63"/>
    <w:rsid w:val="00EE2772"/>
    <w:rsid w:val="00EE3052"/>
    <w:rsid w:val="00EE3634"/>
    <w:rsid w:val="00EE3B24"/>
    <w:rsid w:val="00EE4003"/>
    <w:rsid w:val="00EE503C"/>
    <w:rsid w:val="00EE7BA3"/>
    <w:rsid w:val="00EE7CDB"/>
    <w:rsid w:val="00EE7D3B"/>
    <w:rsid w:val="00EF15BF"/>
    <w:rsid w:val="00EF20D2"/>
    <w:rsid w:val="00EF2676"/>
    <w:rsid w:val="00EF43EB"/>
    <w:rsid w:val="00EF5161"/>
    <w:rsid w:val="00EF51B7"/>
    <w:rsid w:val="00EF5670"/>
    <w:rsid w:val="00EF619D"/>
    <w:rsid w:val="00EF643D"/>
    <w:rsid w:val="00EF6F97"/>
    <w:rsid w:val="00F01EFC"/>
    <w:rsid w:val="00F02CA5"/>
    <w:rsid w:val="00F03F69"/>
    <w:rsid w:val="00F04148"/>
    <w:rsid w:val="00F05A57"/>
    <w:rsid w:val="00F0624D"/>
    <w:rsid w:val="00F0626A"/>
    <w:rsid w:val="00F0694F"/>
    <w:rsid w:val="00F07188"/>
    <w:rsid w:val="00F07E7C"/>
    <w:rsid w:val="00F11351"/>
    <w:rsid w:val="00F114C5"/>
    <w:rsid w:val="00F12511"/>
    <w:rsid w:val="00F12F82"/>
    <w:rsid w:val="00F1336F"/>
    <w:rsid w:val="00F138FC"/>
    <w:rsid w:val="00F14388"/>
    <w:rsid w:val="00F14431"/>
    <w:rsid w:val="00F1538D"/>
    <w:rsid w:val="00F15497"/>
    <w:rsid w:val="00F1586C"/>
    <w:rsid w:val="00F15872"/>
    <w:rsid w:val="00F16D37"/>
    <w:rsid w:val="00F17BAE"/>
    <w:rsid w:val="00F17BD9"/>
    <w:rsid w:val="00F2106C"/>
    <w:rsid w:val="00F21DA8"/>
    <w:rsid w:val="00F23646"/>
    <w:rsid w:val="00F23DBC"/>
    <w:rsid w:val="00F24B29"/>
    <w:rsid w:val="00F2567A"/>
    <w:rsid w:val="00F2770B"/>
    <w:rsid w:val="00F302C9"/>
    <w:rsid w:val="00F30763"/>
    <w:rsid w:val="00F30E80"/>
    <w:rsid w:val="00F317B2"/>
    <w:rsid w:val="00F335B5"/>
    <w:rsid w:val="00F33C48"/>
    <w:rsid w:val="00F33C4E"/>
    <w:rsid w:val="00F33FF6"/>
    <w:rsid w:val="00F36937"/>
    <w:rsid w:val="00F36FF2"/>
    <w:rsid w:val="00F3740D"/>
    <w:rsid w:val="00F40100"/>
    <w:rsid w:val="00F40FB0"/>
    <w:rsid w:val="00F42959"/>
    <w:rsid w:val="00F434A4"/>
    <w:rsid w:val="00F4449D"/>
    <w:rsid w:val="00F44509"/>
    <w:rsid w:val="00F44788"/>
    <w:rsid w:val="00F45523"/>
    <w:rsid w:val="00F4700F"/>
    <w:rsid w:val="00F5019F"/>
    <w:rsid w:val="00F506EA"/>
    <w:rsid w:val="00F50900"/>
    <w:rsid w:val="00F51C55"/>
    <w:rsid w:val="00F5250B"/>
    <w:rsid w:val="00F52614"/>
    <w:rsid w:val="00F526DA"/>
    <w:rsid w:val="00F528A6"/>
    <w:rsid w:val="00F52DC7"/>
    <w:rsid w:val="00F53972"/>
    <w:rsid w:val="00F53D80"/>
    <w:rsid w:val="00F53EC7"/>
    <w:rsid w:val="00F54018"/>
    <w:rsid w:val="00F543A8"/>
    <w:rsid w:val="00F550E4"/>
    <w:rsid w:val="00F550F6"/>
    <w:rsid w:val="00F5566F"/>
    <w:rsid w:val="00F55E68"/>
    <w:rsid w:val="00F56259"/>
    <w:rsid w:val="00F5649B"/>
    <w:rsid w:val="00F56AAF"/>
    <w:rsid w:val="00F5734A"/>
    <w:rsid w:val="00F57632"/>
    <w:rsid w:val="00F576FB"/>
    <w:rsid w:val="00F60D90"/>
    <w:rsid w:val="00F6262B"/>
    <w:rsid w:val="00F63B01"/>
    <w:rsid w:val="00F6616D"/>
    <w:rsid w:val="00F6653D"/>
    <w:rsid w:val="00F66A8B"/>
    <w:rsid w:val="00F70C32"/>
    <w:rsid w:val="00F7245B"/>
    <w:rsid w:val="00F74ECE"/>
    <w:rsid w:val="00F7553F"/>
    <w:rsid w:val="00F75C55"/>
    <w:rsid w:val="00F76E50"/>
    <w:rsid w:val="00F776AD"/>
    <w:rsid w:val="00F77D60"/>
    <w:rsid w:val="00F800D3"/>
    <w:rsid w:val="00F814E6"/>
    <w:rsid w:val="00F81BC4"/>
    <w:rsid w:val="00F82D5F"/>
    <w:rsid w:val="00F830A0"/>
    <w:rsid w:val="00F832BF"/>
    <w:rsid w:val="00F835EB"/>
    <w:rsid w:val="00F83FB1"/>
    <w:rsid w:val="00F84507"/>
    <w:rsid w:val="00F8484C"/>
    <w:rsid w:val="00F85CA2"/>
    <w:rsid w:val="00F85E4C"/>
    <w:rsid w:val="00F86E95"/>
    <w:rsid w:val="00F9066D"/>
    <w:rsid w:val="00F90E93"/>
    <w:rsid w:val="00F9188A"/>
    <w:rsid w:val="00F92DD1"/>
    <w:rsid w:val="00F93421"/>
    <w:rsid w:val="00F941EF"/>
    <w:rsid w:val="00F97348"/>
    <w:rsid w:val="00F974C1"/>
    <w:rsid w:val="00F97CB7"/>
    <w:rsid w:val="00FA2089"/>
    <w:rsid w:val="00FA2549"/>
    <w:rsid w:val="00FA3E01"/>
    <w:rsid w:val="00FA4496"/>
    <w:rsid w:val="00FA5916"/>
    <w:rsid w:val="00FA6253"/>
    <w:rsid w:val="00FA7710"/>
    <w:rsid w:val="00FB12F7"/>
    <w:rsid w:val="00FB1DCD"/>
    <w:rsid w:val="00FB30B8"/>
    <w:rsid w:val="00FB3737"/>
    <w:rsid w:val="00FB4659"/>
    <w:rsid w:val="00FB5911"/>
    <w:rsid w:val="00FB5E56"/>
    <w:rsid w:val="00FB60B1"/>
    <w:rsid w:val="00FB63DB"/>
    <w:rsid w:val="00FB7B12"/>
    <w:rsid w:val="00FB7C34"/>
    <w:rsid w:val="00FC0F29"/>
    <w:rsid w:val="00FC30C2"/>
    <w:rsid w:val="00FC6DE1"/>
    <w:rsid w:val="00FD018E"/>
    <w:rsid w:val="00FD09C7"/>
    <w:rsid w:val="00FD100C"/>
    <w:rsid w:val="00FD20CF"/>
    <w:rsid w:val="00FD2625"/>
    <w:rsid w:val="00FD2B9B"/>
    <w:rsid w:val="00FD562B"/>
    <w:rsid w:val="00FD5656"/>
    <w:rsid w:val="00FD5C6C"/>
    <w:rsid w:val="00FD7E8E"/>
    <w:rsid w:val="00FE063A"/>
    <w:rsid w:val="00FE2DB9"/>
    <w:rsid w:val="00FE4300"/>
    <w:rsid w:val="00FE5BC0"/>
    <w:rsid w:val="00FE5D52"/>
    <w:rsid w:val="00FE5E7D"/>
    <w:rsid w:val="00FE68FB"/>
    <w:rsid w:val="00FE69FC"/>
    <w:rsid w:val="00FE7191"/>
    <w:rsid w:val="00FE7FAC"/>
    <w:rsid w:val="00FF10B9"/>
    <w:rsid w:val="00FF1724"/>
    <w:rsid w:val="00FF2047"/>
    <w:rsid w:val="00FF2A4B"/>
    <w:rsid w:val="00FF2D3C"/>
    <w:rsid w:val="00FF3E4E"/>
    <w:rsid w:val="00FF49F9"/>
    <w:rsid w:val="00FF502B"/>
    <w:rsid w:val="00FF5439"/>
    <w:rsid w:val="00FF602C"/>
    <w:rsid w:val="00FF6917"/>
  </w:rsids>
  <m:mathPr>
    <m:mathFont m:val="Cambria Math"/>
    <m:brkBin m:val="before"/>
    <m:brkBinSub m:val="--"/>
    <m:smallFrac/>
    <m:dispDef/>
    <m:lMargin m:val="0"/>
    <m:rMargin m:val="0"/>
    <m:defJc m:val="centerGroup"/>
    <m:wrapRight/>
    <m:intLim m:val="subSup"/>
    <m:naryLim m:val="subSup"/>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iPriority="9"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List Number 2" w:semiHidden="0"/>
    <w:lsdException w:name="List Number 5" w:semiHidden="0"/>
    <w:lsdException w:name="Title" w:semiHidden="0" w:unhideWhenUsed="0"/>
    <w:lsdException w:name="Subtitle" w:semiHidden="0" w:unhideWhenUsed="0"/>
    <w:lsdException w:name="Body Text Indent 3" w:semiHidden="0"/>
    <w:lsdException w:name="Block Text" w:semiHidden="0"/>
    <w:lsdException w:name="Hyperlink" w:semiHidden="0" w:uiPriority="99"/>
    <w:lsdException w:name="FollowedHyperlink" w:semiHidden="0"/>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F92D03"/>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F755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qFormat/>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FE063A"/>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4C19E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elmarcadordeposicin">
    <w:name w:val="Placeholder Text"/>
    <w:basedOn w:val="Fuentedeprrafopredeter"/>
    <w:semiHidden/>
    <w:rsid w:val="00B70D95"/>
    <w:rPr>
      <w:color w:val="808080"/>
    </w:rPr>
  </w:style>
  <w:style w:type="character" w:customStyle="1" w:styleId="un">
    <w:name w:val="un"/>
    <w:basedOn w:val="Fuentedeprrafopredeter"/>
    <w:rsid w:val="00A979C3"/>
  </w:style>
  <w:style w:type="paragraph" w:customStyle="1" w:styleId="cabecera2">
    <w:name w:val="cabecera2"/>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Normal1">
    <w:name w:val="Normal1"/>
    <w:basedOn w:val="Normal"/>
    <w:rsid w:val="00AF6B9E"/>
    <w:pPr>
      <w:spacing w:before="100" w:beforeAutospacing="1" w:after="100" w:afterAutospacing="1"/>
    </w:pPr>
    <w:rPr>
      <w:rFonts w:ascii="Times New Roman" w:eastAsia="Times New Roman" w:hAnsi="Times New Roman" w:cs="Times New Roman"/>
      <w:lang w:val="es-ES" w:eastAsia="es-ES"/>
    </w:rPr>
  </w:style>
  <w:style w:type="character" w:customStyle="1" w:styleId="cursiva">
    <w:name w:val="cursiva"/>
    <w:basedOn w:val="Fuentedeprrafopredeter"/>
    <w:rsid w:val="00AF6B9E"/>
  </w:style>
  <w:style w:type="character" w:customStyle="1" w:styleId="negrita">
    <w:name w:val="negrita"/>
    <w:basedOn w:val="Fuentedeprrafopredeter"/>
    <w:rsid w:val="00AF6B9E"/>
  </w:style>
  <w:style w:type="paragraph" w:customStyle="1" w:styleId="cabecera3">
    <w:name w:val="cabecera3"/>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tab1">
    <w:name w:val="tab1"/>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cabecera1">
    <w:name w:val="cabecera1"/>
    <w:basedOn w:val="Normal"/>
    <w:rsid w:val="008331BF"/>
    <w:pPr>
      <w:spacing w:before="100" w:beforeAutospacing="1" w:after="100" w:afterAutospacing="1"/>
    </w:pPr>
    <w:rPr>
      <w:rFonts w:ascii="Times New Roman" w:eastAsia="Times New Roman" w:hAnsi="Times New Roman" w:cs="Times New Roman"/>
      <w:lang w:val="es-ES" w:eastAsia="es-ES"/>
    </w:rPr>
  </w:style>
  <w:style w:type="paragraph" w:customStyle="1" w:styleId="Normal2">
    <w:name w:val="Normal2"/>
    <w:basedOn w:val="Normal"/>
    <w:rsid w:val="00A941C7"/>
    <w:pPr>
      <w:spacing w:before="100" w:beforeAutospacing="1" w:after="100" w:afterAutospacing="1"/>
    </w:pPr>
    <w:rPr>
      <w:rFonts w:ascii="Times New Roman" w:eastAsia="Times New Roman" w:hAnsi="Times New Roman" w:cs="Times New Roman"/>
      <w:lang w:val="es-ES" w:eastAsia="es-ES"/>
    </w:rPr>
  </w:style>
  <w:style w:type="character" w:customStyle="1" w:styleId="Ttulo4Car">
    <w:name w:val="Título 4 Car"/>
    <w:basedOn w:val="Fuentedeprrafopredeter"/>
    <w:link w:val="Ttulo4"/>
    <w:rsid w:val="00F7553F"/>
    <w:rPr>
      <w:rFonts w:asciiTheme="majorHAnsi" w:eastAsiaTheme="majorEastAsia" w:hAnsiTheme="majorHAnsi" w:cstheme="majorBidi"/>
      <w:b/>
      <w:bCs/>
      <w:i/>
      <w:iCs/>
      <w:color w:val="4F81BD" w:themeColor="accent1"/>
    </w:rPr>
  </w:style>
  <w:style w:type="character" w:customStyle="1" w:styleId="cantinf">
    <w:name w:val="cantinf"/>
    <w:basedOn w:val="Fuentedeprrafopredeter"/>
    <w:rsid w:val="00DC3BFB"/>
  </w:style>
  <w:style w:type="paragraph" w:customStyle="1" w:styleId="u">
    <w:name w:val="u"/>
    <w:basedOn w:val="Normal"/>
    <w:rsid w:val="006E2AC0"/>
    <w:pPr>
      <w:spacing w:before="100" w:beforeAutospacing="1" w:after="100" w:afterAutospacing="1"/>
    </w:pPr>
    <w:rPr>
      <w:rFonts w:ascii="Times New Roman" w:eastAsia="Times New Roman" w:hAnsi="Times New Roman" w:cs="Times New Roman"/>
      <w:lang w:val="es-ES" w:eastAsia="es-ES"/>
    </w:rPr>
  </w:style>
  <w:style w:type="character" w:customStyle="1" w:styleId="superindice">
    <w:name w:val="superindice"/>
    <w:basedOn w:val="Fuentedeprrafopredeter"/>
    <w:rsid w:val="00FF49F9"/>
  </w:style>
  <w:style w:type="character" w:styleId="Hipervnculovisitado">
    <w:name w:val="FollowedHyperlink"/>
    <w:basedOn w:val="Fuentedeprrafopredeter"/>
    <w:rsid w:val="0096477A"/>
    <w:rPr>
      <w:color w:val="800080" w:themeColor="followedHyperlink"/>
      <w:u w:val="single"/>
    </w:rPr>
  </w:style>
  <w:style w:type="paragraph" w:customStyle="1" w:styleId="Normal3">
    <w:name w:val="Normal3"/>
    <w:basedOn w:val="Normal"/>
    <w:rsid w:val="00270A0C"/>
    <w:pPr>
      <w:spacing w:before="100" w:beforeAutospacing="1" w:after="100" w:afterAutospacing="1"/>
    </w:pPr>
    <w:rPr>
      <w:rFonts w:ascii="Times New Roman" w:eastAsia="Times New Roman" w:hAnsi="Times New Roman" w:cs="Times New Roman"/>
      <w:lang w:val="es-ES" w:eastAsia="es-ES"/>
    </w:rPr>
  </w:style>
  <w:style w:type="paragraph" w:customStyle="1" w:styleId="tab2">
    <w:name w:val="tab2"/>
    <w:basedOn w:val="Normal"/>
    <w:rsid w:val="00270A0C"/>
    <w:pPr>
      <w:spacing w:before="100" w:beforeAutospacing="1" w:after="100" w:afterAutospacing="1"/>
    </w:pPr>
    <w:rPr>
      <w:rFonts w:ascii="Times New Roman" w:eastAsia="Times New Roman" w:hAnsi="Times New Roman" w:cs="Times New Roman"/>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iPriority="9"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List Number 2" w:semiHidden="0"/>
    <w:lsdException w:name="List Number 5" w:semiHidden="0"/>
    <w:lsdException w:name="Title" w:semiHidden="0" w:unhideWhenUsed="0"/>
    <w:lsdException w:name="Subtitle" w:semiHidden="0" w:unhideWhenUsed="0"/>
    <w:lsdException w:name="Body Text Indent 3" w:semiHidden="0"/>
    <w:lsdException w:name="Block Text" w:semiHidden="0"/>
    <w:lsdException w:name="Hyperlink" w:semiHidden="0" w:uiPriority="99"/>
    <w:lsdException w:name="FollowedHyperlink" w:semiHidden="0"/>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qFormat="1"/>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F92D03"/>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rsid w:val="00F755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qFormat/>
    <w:rsid w:val="000040E5"/>
    <w:rPr>
      <w:b/>
    </w:rPr>
  </w:style>
  <w:style w:type="character" w:styleId="nfasis">
    <w:name w:val="Emphasis"/>
    <w:basedOn w:val="Fuentedeprrafopredeter"/>
    <w:uiPriority w:val="20"/>
    <w:qFormat/>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qFormat/>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table" w:customStyle="1" w:styleId="Tablaconcuadrcula1">
    <w:name w:val="Tabla con cuadrícula1"/>
    <w:basedOn w:val="Tablanormal"/>
    <w:next w:val="Tablaconcuadrcula"/>
    <w:rsid w:val="0077358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2">
    <w:name w:val="Tabla con cuadrícula2"/>
    <w:basedOn w:val="Tablanormal"/>
    <w:next w:val="Tablaconcuadrcula"/>
    <w:rsid w:val="00FE063A"/>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aconcuadrcula3">
    <w:name w:val="Tabla con cuadrícula3"/>
    <w:basedOn w:val="Tablanormal"/>
    <w:next w:val="Tablaconcuadrcula"/>
    <w:rsid w:val="004C19E7"/>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elmarcadordeposicin">
    <w:name w:val="Placeholder Text"/>
    <w:basedOn w:val="Fuentedeprrafopredeter"/>
    <w:semiHidden/>
    <w:rsid w:val="00B70D95"/>
    <w:rPr>
      <w:color w:val="808080"/>
    </w:rPr>
  </w:style>
  <w:style w:type="character" w:customStyle="1" w:styleId="un">
    <w:name w:val="un"/>
    <w:basedOn w:val="Fuentedeprrafopredeter"/>
    <w:rsid w:val="00A979C3"/>
  </w:style>
  <w:style w:type="paragraph" w:customStyle="1" w:styleId="cabecera2">
    <w:name w:val="cabecera2"/>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Normal1">
    <w:name w:val="Normal1"/>
    <w:basedOn w:val="Normal"/>
    <w:rsid w:val="00AF6B9E"/>
    <w:pPr>
      <w:spacing w:before="100" w:beforeAutospacing="1" w:after="100" w:afterAutospacing="1"/>
    </w:pPr>
    <w:rPr>
      <w:rFonts w:ascii="Times New Roman" w:eastAsia="Times New Roman" w:hAnsi="Times New Roman" w:cs="Times New Roman"/>
      <w:lang w:val="es-ES" w:eastAsia="es-ES"/>
    </w:rPr>
  </w:style>
  <w:style w:type="character" w:customStyle="1" w:styleId="cursiva">
    <w:name w:val="cursiva"/>
    <w:basedOn w:val="Fuentedeprrafopredeter"/>
    <w:rsid w:val="00AF6B9E"/>
  </w:style>
  <w:style w:type="character" w:customStyle="1" w:styleId="negrita">
    <w:name w:val="negrita"/>
    <w:basedOn w:val="Fuentedeprrafopredeter"/>
    <w:rsid w:val="00AF6B9E"/>
  </w:style>
  <w:style w:type="paragraph" w:customStyle="1" w:styleId="cabecera3">
    <w:name w:val="cabecera3"/>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tab1">
    <w:name w:val="tab1"/>
    <w:basedOn w:val="Normal"/>
    <w:rsid w:val="00AF6B9E"/>
    <w:pPr>
      <w:spacing w:before="100" w:beforeAutospacing="1" w:after="100" w:afterAutospacing="1"/>
    </w:pPr>
    <w:rPr>
      <w:rFonts w:ascii="Times New Roman" w:eastAsia="Times New Roman" w:hAnsi="Times New Roman" w:cs="Times New Roman"/>
      <w:lang w:val="es-ES" w:eastAsia="es-ES"/>
    </w:rPr>
  </w:style>
  <w:style w:type="paragraph" w:customStyle="1" w:styleId="cabecera1">
    <w:name w:val="cabecera1"/>
    <w:basedOn w:val="Normal"/>
    <w:rsid w:val="008331BF"/>
    <w:pPr>
      <w:spacing w:before="100" w:beforeAutospacing="1" w:after="100" w:afterAutospacing="1"/>
    </w:pPr>
    <w:rPr>
      <w:rFonts w:ascii="Times New Roman" w:eastAsia="Times New Roman" w:hAnsi="Times New Roman" w:cs="Times New Roman"/>
      <w:lang w:val="es-ES" w:eastAsia="es-ES"/>
    </w:rPr>
  </w:style>
  <w:style w:type="paragraph" w:customStyle="1" w:styleId="Normal2">
    <w:name w:val="Normal2"/>
    <w:basedOn w:val="Normal"/>
    <w:rsid w:val="00A941C7"/>
    <w:pPr>
      <w:spacing w:before="100" w:beforeAutospacing="1" w:after="100" w:afterAutospacing="1"/>
    </w:pPr>
    <w:rPr>
      <w:rFonts w:ascii="Times New Roman" w:eastAsia="Times New Roman" w:hAnsi="Times New Roman" w:cs="Times New Roman"/>
      <w:lang w:val="es-ES" w:eastAsia="es-ES"/>
    </w:rPr>
  </w:style>
  <w:style w:type="character" w:customStyle="1" w:styleId="Ttulo4Car">
    <w:name w:val="Título 4 Car"/>
    <w:basedOn w:val="Fuentedeprrafopredeter"/>
    <w:link w:val="Ttulo4"/>
    <w:rsid w:val="00F7553F"/>
    <w:rPr>
      <w:rFonts w:asciiTheme="majorHAnsi" w:eastAsiaTheme="majorEastAsia" w:hAnsiTheme="majorHAnsi" w:cstheme="majorBidi"/>
      <w:b/>
      <w:bCs/>
      <w:i/>
      <w:iCs/>
      <w:color w:val="4F81BD" w:themeColor="accent1"/>
    </w:rPr>
  </w:style>
  <w:style w:type="character" w:customStyle="1" w:styleId="cantinf">
    <w:name w:val="cantinf"/>
    <w:basedOn w:val="Fuentedeprrafopredeter"/>
    <w:rsid w:val="00DC3BFB"/>
  </w:style>
  <w:style w:type="paragraph" w:customStyle="1" w:styleId="u">
    <w:name w:val="u"/>
    <w:basedOn w:val="Normal"/>
    <w:rsid w:val="006E2AC0"/>
    <w:pPr>
      <w:spacing w:before="100" w:beforeAutospacing="1" w:after="100" w:afterAutospacing="1"/>
    </w:pPr>
    <w:rPr>
      <w:rFonts w:ascii="Times New Roman" w:eastAsia="Times New Roman" w:hAnsi="Times New Roman" w:cs="Times New Roman"/>
      <w:lang w:val="es-ES" w:eastAsia="es-ES"/>
    </w:rPr>
  </w:style>
  <w:style w:type="character" w:customStyle="1" w:styleId="superindice">
    <w:name w:val="superindice"/>
    <w:basedOn w:val="Fuentedeprrafopredeter"/>
    <w:rsid w:val="00FF49F9"/>
  </w:style>
  <w:style w:type="character" w:styleId="Hipervnculovisitado">
    <w:name w:val="FollowedHyperlink"/>
    <w:basedOn w:val="Fuentedeprrafopredeter"/>
    <w:rsid w:val="0096477A"/>
    <w:rPr>
      <w:color w:val="800080" w:themeColor="followedHyperlink"/>
      <w:u w:val="single"/>
    </w:rPr>
  </w:style>
  <w:style w:type="paragraph" w:customStyle="1" w:styleId="Normal3">
    <w:name w:val="Normal3"/>
    <w:basedOn w:val="Normal"/>
    <w:rsid w:val="00270A0C"/>
    <w:pPr>
      <w:spacing w:before="100" w:beforeAutospacing="1" w:after="100" w:afterAutospacing="1"/>
    </w:pPr>
    <w:rPr>
      <w:rFonts w:ascii="Times New Roman" w:eastAsia="Times New Roman" w:hAnsi="Times New Roman" w:cs="Times New Roman"/>
      <w:lang w:val="es-ES" w:eastAsia="es-ES"/>
    </w:rPr>
  </w:style>
  <w:style w:type="paragraph" w:customStyle="1" w:styleId="tab2">
    <w:name w:val="tab2"/>
    <w:basedOn w:val="Normal"/>
    <w:rsid w:val="00270A0C"/>
    <w:pPr>
      <w:spacing w:before="100" w:beforeAutospacing="1" w:after="100" w:afterAutospacing="1"/>
    </w:pPr>
    <w:rPr>
      <w:rFonts w:ascii="Times New Roman" w:eastAsia="Times New Roman" w:hAnsi="Times New Roman" w:cs="Times New Roman"/>
      <w:lang w:val="es-ES" w:eastAsia="es-ES"/>
    </w:rPr>
  </w:style>
</w:styles>
</file>

<file path=word/webSettings.xml><?xml version="1.0" encoding="utf-8"?>
<w:webSettings xmlns:r="http://schemas.openxmlformats.org/officeDocument/2006/relationships" xmlns:w="http://schemas.openxmlformats.org/wordprocessingml/2006/main">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5810977">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17705618">
      <w:bodyDiv w:val="1"/>
      <w:marLeft w:val="0"/>
      <w:marRight w:val="0"/>
      <w:marTop w:val="0"/>
      <w:marBottom w:val="0"/>
      <w:divBdr>
        <w:top w:val="none" w:sz="0" w:space="0" w:color="auto"/>
        <w:left w:val="none" w:sz="0" w:space="0" w:color="auto"/>
        <w:bottom w:val="none" w:sz="0" w:space="0" w:color="auto"/>
        <w:right w:val="none" w:sz="0" w:space="0" w:color="auto"/>
      </w:divBdr>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33969088">
      <w:bodyDiv w:val="1"/>
      <w:marLeft w:val="0"/>
      <w:marRight w:val="0"/>
      <w:marTop w:val="0"/>
      <w:marBottom w:val="0"/>
      <w:divBdr>
        <w:top w:val="none" w:sz="0" w:space="0" w:color="auto"/>
        <w:left w:val="none" w:sz="0" w:space="0" w:color="auto"/>
        <w:bottom w:val="none" w:sz="0" w:space="0" w:color="auto"/>
        <w:right w:val="none" w:sz="0" w:space="0" w:color="auto"/>
      </w:divBdr>
    </w:div>
    <w:div w:id="42752467">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67847668">
      <w:bodyDiv w:val="1"/>
      <w:marLeft w:val="0"/>
      <w:marRight w:val="0"/>
      <w:marTop w:val="0"/>
      <w:marBottom w:val="0"/>
      <w:divBdr>
        <w:top w:val="none" w:sz="0" w:space="0" w:color="auto"/>
        <w:left w:val="none" w:sz="0" w:space="0" w:color="auto"/>
        <w:bottom w:val="none" w:sz="0" w:space="0" w:color="auto"/>
        <w:right w:val="none" w:sz="0" w:space="0" w:color="auto"/>
      </w:divBdr>
    </w:div>
    <w:div w:id="81537711">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31482851">
      <w:bodyDiv w:val="1"/>
      <w:marLeft w:val="0"/>
      <w:marRight w:val="0"/>
      <w:marTop w:val="0"/>
      <w:marBottom w:val="0"/>
      <w:divBdr>
        <w:top w:val="none" w:sz="0" w:space="0" w:color="auto"/>
        <w:left w:val="none" w:sz="0" w:space="0" w:color="auto"/>
        <w:bottom w:val="none" w:sz="0" w:space="0" w:color="auto"/>
        <w:right w:val="none" w:sz="0" w:space="0" w:color="auto"/>
      </w:divBdr>
    </w:div>
    <w:div w:id="152574186">
      <w:bodyDiv w:val="1"/>
      <w:marLeft w:val="0"/>
      <w:marRight w:val="0"/>
      <w:marTop w:val="0"/>
      <w:marBottom w:val="0"/>
      <w:divBdr>
        <w:top w:val="none" w:sz="0" w:space="0" w:color="auto"/>
        <w:left w:val="none" w:sz="0" w:space="0" w:color="auto"/>
        <w:bottom w:val="none" w:sz="0" w:space="0" w:color="auto"/>
        <w:right w:val="none" w:sz="0" w:space="0" w:color="auto"/>
      </w:divBdr>
    </w:div>
    <w:div w:id="154761324">
      <w:bodyDiv w:val="1"/>
      <w:marLeft w:val="0"/>
      <w:marRight w:val="0"/>
      <w:marTop w:val="0"/>
      <w:marBottom w:val="0"/>
      <w:divBdr>
        <w:top w:val="none" w:sz="0" w:space="0" w:color="auto"/>
        <w:left w:val="none" w:sz="0" w:space="0" w:color="auto"/>
        <w:bottom w:val="none" w:sz="0" w:space="0" w:color="auto"/>
        <w:right w:val="none" w:sz="0" w:space="0" w:color="auto"/>
      </w:divBdr>
    </w:div>
    <w:div w:id="18344120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287324994">
      <w:bodyDiv w:val="1"/>
      <w:marLeft w:val="0"/>
      <w:marRight w:val="0"/>
      <w:marTop w:val="0"/>
      <w:marBottom w:val="0"/>
      <w:divBdr>
        <w:top w:val="none" w:sz="0" w:space="0" w:color="auto"/>
        <w:left w:val="none" w:sz="0" w:space="0" w:color="auto"/>
        <w:bottom w:val="none" w:sz="0" w:space="0" w:color="auto"/>
        <w:right w:val="none" w:sz="0" w:space="0" w:color="auto"/>
      </w:divBdr>
    </w:div>
    <w:div w:id="339434616">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379281642">
      <w:bodyDiv w:val="1"/>
      <w:marLeft w:val="0"/>
      <w:marRight w:val="0"/>
      <w:marTop w:val="0"/>
      <w:marBottom w:val="0"/>
      <w:divBdr>
        <w:top w:val="none" w:sz="0" w:space="0" w:color="auto"/>
        <w:left w:val="none" w:sz="0" w:space="0" w:color="auto"/>
        <w:bottom w:val="none" w:sz="0" w:space="0" w:color="auto"/>
        <w:right w:val="none" w:sz="0" w:space="0" w:color="auto"/>
      </w:divBdr>
    </w:div>
    <w:div w:id="394354008">
      <w:bodyDiv w:val="1"/>
      <w:marLeft w:val="0"/>
      <w:marRight w:val="0"/>
      <w:marTop w:val="0"/>
      <w:marBottom w:val="0"/>
      <w:divBdr>
        <w:top w:val="none" w:sz="0" w:space="0" w:color="auto"/>
        <w:left w:val="none" w:sz="0" w:space="0" w:color="auto"/>
        <w:bottom w:val="none" w:sz="0" w:space="0" w:color="auto"/>
        <w:right w:val="none" w:sz="0" w:space="0" w:color="auto"/>
      </w:divBdr>
    </w:div>
    <w:div w:id="398289982">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12821998">
      <w:bodyDiv w:val="1"/>
      <w:marLeft w:val="0"/>
      <w:marRight w:val="0"/>
      <w:marTop w:val="0"/>
      <w:marBottom w:val="0"/>
      <w:divBdr>
        <w:top w:val="none" w:sz="0" w:space="0" w:color="auto"/>
        <w:left w:val="none" w:sz="0" w:space="0" w:color="auto"/>
        <w:bottom w:val="none" w:sz="0" w:space="0" w:color="auto"/>
        <w:right w:val="none" w:sz="0" w:space="0" w:color="auto"/>
      </w:divBdr>
    </w:div>
    <w:div w:id="442698470">
      <w:bodyDiv w:val="1"/>
      <w:marLeft w:val="0"/>
      <w:marRight w:val="0"/>
      <w:marTop w:val="0"/>
      <w:marBottom w:val="0"/>
      <w:divBdr>
        <w:top w:val="none" w:sz="0" w:space="0" w:color="auto"/>
        <w:left w:val="none" w:sz="0" w:space="0" w:color="auto"/>
        <w:bottom w:val="none" w:sz="0" w:space="0" w:color="auto"/>
        <w:right w:val="none" w:sz="0" w:space="0" w:color="auto"/>
      </w:divBdr>
    </w:div>
    <w:div w:id="443038539">
      <w:bodyDiv w:val="1"/>
      <w:marLeft w:val="0"/>
      <w:marRight w:val="0"/>
      <w:marTop w:val="0"/>
      <w:marBottom w:val="0"/>
      <w:divBdr>
        <w:top w:val="none" w:sz="0" w:space="0" w:color="auto"/>
        <w:left w:val="none" w:sz="0" w:space="0" w:color="auto"/>
        <w:bottom w:val="none" w:sz="0" w:space="0" w:color="auto"/>
        <w:right w:val="none" w:sz="0" w:space="0" w:color="auto"/>
      </w:divBdr>
    </w:div>
    <w:div w:id="445126300">
      <w:bodyDiv w:val="1"/>
      <w:marLeft w:val="0"/>
      <w:marRight w:val="0"/>
      <w:marTop w:val="0"/>
      <w:marBottom w:val="0"/>
      <w:divBdr>
        <w:top w:val="none" w:sz="0" w:space="0" w:color="auto"/>
        <w:left w:val="none" w:sz="0" w:space="0" w:color="auto"/>
        <w:bottom w:val="none" w:sz="0" w:space="0" w:color="auto"/>
        <w:right w:val="none" w:sz="0" w:space="0" w:color="auto"/>
      </w:divBdr>
    </w:div>
    <w:div w:id="460922891">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0680210">
      <w:bodyDiv w:val="1"/>
      <w:marLeft w:val="0"/>
      <w:marRight w:val="0"/>
      <w:marTop w:val="0"/>
      <w:marBottom w:val="0"/>
      <w:divBdr>
        <w:top w:val="none" w:sz="0" w:space="0" w:color="auto"/>
        <w:left w:val="none" w:sz="0" w:space="0" w:color="auto"/>
        <w:bottom w:val="none" w:sz="0" w:space="0" w:color="auto"/>
        <w:right w:val="none" w:sz="0" w:space="0" w:color="auto"/>
      </w:divBdr>
      <w:divsChild>
        <w:div w:id="1882862630">
          <w:marLeft w:val="0"/>
          <w:marRight w:val="0"/>
          <w:marTop w:val="0"/>
          <w:marBottom w:val="0"/>
          <w:divBdr>
            <w:top w:val="none" w:sz="0" w:space="0" w:color="auto"/>
            <w:left w:val="none" w:sz="0" w:space="0" w:color="auto"/>
            <w:bottom w:val="none" w:sz="0" w:space="0" w:color="auto"/>
            <w:right w:val="none" w:sz="0" w:space="0" w:color="auto"/>
          </w:divBdr>
          <w:divsChild>
            <w:div w:id="815679653">
              <w:marLeft w:val="0"/>
              <w:marRight w:val="0"/>
              <w:marTop w:val="0"/>
              <w:marBottom w:val="0"/>
              <w:divBdr>
                <w:top w:val="none" w:sz="0" w:space="0" w:color="auto"/>
                <w:left w:val="none" w:sz="0" w:space="0" w:color="auto"/>
                <w:bottom w:val="none" w:sz="0" w:space="0" w:color="auto"/>
                <w:right w:val="none" w:sz="0" w:space="0" w:color="auto"/>
              </w:divBdr>
              <w:divsChild>
                <w:div w:id="11963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17550801">
      <w:bodyDiv w:val="1"/>
      <w:marLeft w:val="0"/>
      <w:marRight w:val="0"/>
      <w:marTop w:val="0"/>
      <w:marBottom w:val="0"/>
      <w:divBdr>
        <w:top w:val="none" w:sz="0" w:space="0" w:color="auto"/>
        <w:left w:val="none" w:sz="0" w:space="0" w:color="auto"/>
        <w:bottom w:val="none" w:sz="0" w:space="0" w:color="auto"/>
        <w:right w:val="none" w:sz="0" w:space="0" w:color="auto"/>
      </w:divBdr>
    </w:div>
    <w:div w:id="565995972">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79897012">
      <w:bodyDiv w:val="1"/>
      <w:marLeft w:val="0"/>
      <w:marRight w:val="0"/>
      <w:marTop w:val="0"/>
      <w:marBottom w:val="0"/>
      <w:divBdr>
        <w:top w:val="none" w:sz="0" w:space="0" w:color="auto"/>
        <w:left w:val="none" w:sz="0" w:space="0" w:color="auto"/>
        <w:bottom w:val="none" w:sz="0" w:space="0" w:color="auto"/>
        <w:right w:val="none" w:sz="0" w:space="0" w:color="auto"/>
      </w:divBdr>
    </w:div>
    <w:div w:id="681735757">
      <w:bodyDiv w:val="1"/>
      <w:marLeft w:val="0"/>
      <w:marRight w:val="0"/>
      <w:marTop w:val="0"/>
      <w:marBottom w:val="0"/>
      <w:divBdr>
        <w:top w:val="none" w:sz="0" w:space="0" w:color="auto"/>
        <w:left w:val="none" w:sz="0" w:space="0" w:color="auto"/>
        <w:bottom w:val="none" w:sz="0" w:space="0" w:color="auto"/>
        <w:right w:val="none" w:sz="0" w:space="0" w:color="auto"/>
      </w:divBdr>
    </w:div>
    <w:div w:id="695081673">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14234705">
      <w:bodyDiv w:val="1"/>
      <w:marLeft w:val="0"/>
      <w:marRight w:val="0"/>
      <w:marTop w:val="0"/>
      <w:marBottom w:val="0"/>
      <w:divBdr>
        <w:top w:val="none" w:sz="0" w:space="0" w:color="auto"/>
        <w:left w:val="none" w:sz="0" w:space="0" w:color="auto"/>
        <w:bottom w:val="none" w:sz="0" w:space="0" w:color="auto"/>
        <w:right w:val="none" w:sz="0" w:space="0" w:color="auto"/>
      </w:divBdr>
      <w:divsChild>
        <w:div w:id="373817568">
          <w:marLeft w:val="0"/>
          <w:marRight w:val="0"/>
          <w:marTop w:val="0"/>
          <w:marBottom w:val="375"/>
          <w:divBdr>
            <w:top w:val="none" w:sz="0" w:space="0" w:color="auto"/>
            <w:left w:val="none" w:sz="0" w:space="0" w:color="auto"/>
            <w:bottom w:val="none" w:sz="0" w:space="0" w:color="auto"/>
            <w:right w:val="none" w:sz="0" w:space="0" w:color="auto"/>
          </w:divBdr>
        </w:div>
        <w:div w:id="1070694179">
          <w:marLeft w:val="0"/>
          <w:marRight w:val="0"/>
          <w:marTop w:val="0"/>
          <w:marBottom w:val="0"/>
          <w:divBdr>
            <w:top w:val="none" w:sz="0" w:space="0" w:color="auto"/>
            <w:left w:val="none" w:sz="0" w:space="0" w:color="auto"/>
            <w:bottom w:val="none" w:sz="0" w:space="0" w:color="auto"/>
            <w:right w:val="none" w:sz="0" w:space="0" w:color="auto"/>
          </w:divBdr>
        </w:div>
      </w:divsChild>
    </w:div>
    <w:div w:id="748623067">
      <w:bodyDiv w:val="1"/>
      <w:marLeft w:val="0"/>
      <w:marRight w:val="0"/>
      <w:marTop w:val="0"/>
      <w:marBottom w:val="0"/>
      <w:divBdr>
        <w:top w:val="none" w:sz="0" w:space="0" w:color="auto"/>
        <w:left w:val="none" w:sz="0" w:space="0" w:color="auto"/>
        <w:bottom w:val="none" w:sz="0" w:space="0" w:color="auto"/>
        <w:right w:val="none" w:sz="0" w:space="0" w:color="auto"/>
      </w:divBdr>
    </w:div>
    <w:div w:id="758676220">
      <w:bodyDiv w:val="1"/>
      <w:marLeft w:val="0"/>
      <w:marRight w:val="0"/>
      <w:marTop w:val="0"/>
      <w:marBottom w:val="0"/>
      <w:divBdr>
        <w:top w:val="none" w:sz="0" w:space="0" w:color="auto"/>
        <w:left w:val="none" w:sz="0" w:space="0" w:color="auto"/>
        <w:bottom w:val="none" w:sz="0" w:space="0" w:color="auto"/>
        <w:right w:val="none" w:sz="0" w:space="0" w:color="auto"/>
      </w:divBdr>
    </w:div>
    <w:div w:id="768234395">
      <w:bodyDiv w:val="1"/>
      <w:marLeft w:val="0"/>
      <w:marRight w:val="0"/>
      <w:marTop w:val="0"/>
      <w:marBottom w:val="0"/>
      <w:divBdr>
        <w:top w:val="none" w:sz="0" w:space="0" w:color="auto"/>
        <w:left w:val="none" w:sz="0" w:space="0" w:color="auto"/>
        <w:bottom w:val="none" w:sz="0" w:space="0" w:color="auto"/>
        <w:right w:val="none" w:sz="0" w:space="0" w:color="auto"/>
      </w:divBdr>
    </w:div>
    <w:div w:id="769550933">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20000092">
      <w:bodyDiv w:val="1"/>
      <w:marLeft w:val="0"/>
      <w:marRight w:val="0"/>
      <w:marTop w:val="0"/>
      <w:marBottom w:val="0"/>
      <w:divBdr>
        <w:top w:val="none" w:sz="0" w:space="0" w:color="auto"/>
        <w:left w:val="none" w:sz="0" w:space="0" w:color="auto"/>
        <w:bottom w:val="none" w:sz="0" w:space="0" w:color="auto"/>
        <w:right w:val="none" w:sz="0" w:space="0" w:color="auto"/>
      </w:divBdr>
    </w:div>
    <w:div w:id="886915339">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24919336">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36668800">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1931339">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60863006">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29280993">
      <w:bodyDiv w:val="1"/>
      <w:marLeft w:val="0"/>
      <w:marRight w:val="0"/>
      <w:marTop w:val="0"/>
      <w:marBottom w:val="0"/>
      <w:divBdr>
        <w:top w:val="none" w:sz="0" w:space="0" w:color="auto"/>
        <w:left w:val="none" w:sz="0" w:space="0" w:color="auto"/>
        <w:bottom w:val="none" w:sz="0" w:space="0" w:color="auto"/>
        <w:right w:val="none" w:sz="0" w:space="0" w:color="auto"/>
      </w:divBdr>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185289946">
      <w:bodyDiv w:val="1"/>
      <w:marLeft w:val="0"/>
      <w:marRight w:val="0"/>
      <w:marTop w:val="0"/>
      <w:marBottom w:val="0"/>
      <w:divBdr>
        <w:top w:val="none" w:sz="0" w:space="0" w:color="auto"/>
        <w:left w:val="none" w:sz="0" w:space="0" w:color="auto"/>
        <w:bottom w:val="none" w:sz="0" w:space="0" w:color="auto"/>
        <w:right w:val="none" w:sz="0" w:space="0" w:color="auto"/>
      </w:divBdr>
    </w:div>
    <w:div w:id="1187794320">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34855562">
      <w:bodyDiv w:val="1"/>
      <w:marLeft w:val="0"/>
      <w:marRight w:val="0"/>
      <w:marTop w:val="0"/>
      <w:marBottom w:val="0"/>
      <w:divBdr>
        <w:top w:val="none" w:sz="0" w:space="0" w:color="auto"/>
        <w:left w:val="none" w:sz="0" w:space="0" w:color="auto"/>
        <w:bottom w:val="none" w:sz="0" w:space="0" w:color="auto"/>
        <w:right w:val="none" w:sz="0" w:space="0" w:color="auto"/>
      </w:divBdr>
    </w:div>
    <w:div w:id="1244493794">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05888303">
      <w:bodyDiv w:val="1"/>
      <w:marLeft w:val="0"/>
      <w:marRight w:val="0"/>
      <w:marTop w:val="0"/>
      <w:marBottom w:val="0"/>
      <w:divBdr>
        <w:top w:val="none" w:sz="0" w:space="0" w:color="auto"/>
        <w:left w:val="none" w:sz="0" w:space="0" w:color="auto"/>
        <w:bottom w:val="none" w:sz="0" w:space="0" w:color="auto"/>
        <w:right w:val="none" w:sz="0" w:space="0" w:color="auto"/>
      </w:divBdr>
    </w:div>
    <w:div w:id="1329289474">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34576674">
      <w:bodyDiv w:val="1"/>
      <w:marLeft w:val="0"/>
      <w:marRight w:val="0"/>
      <w:marTop w:val="0"/>
      <w:marBottom w:val="0"/>
      <w:divBdr>
        <w:top w:val="none" w:sz="0" w:space="0" w:color="auto"/>
        <w:left w:val="none" w:sz="0" w:space="0" w:color="auto"/>
        <w:bottom w:val="none" w:sz="0" w:space="0" w:color="auto"/>
        <w:right w:val="none" w:sz="0" w:space="0" w:color="auto"/>
      </w:divBdr>
    </w:div>
    <w:div w:id="1338659186">
      <w:bodyDiv w:val="1"/>
      <w:marLeft w:val="0"/>
      <w:marRight w:val="0"/>
      <w:marTop w:val="0"/>
      <w:marBottom w:val="0"/>
      <w:divBdr>
        <w:top w:val="none" w:sz="0" w:space="0" w:color="auto"/>
        <w:left w:val="none" w:sz="0" w:space="0" w:color="auto"/>
        <w:bottom w:val="none" w:sz="0" w:space="0" w:color="auto"/>
        <w:right w:val="none" w:sz="0" w:space="0" w:color="auto"/>
      </w:divBdr>
    </w:div>
    <w:div w:id="1350642296">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441677392">
          <w:marLeft w:val="0"/>
          <w:marRight w:val="0"/>
          <w:marTop w:val="0"/>
          <w:marBottom w:val="0"/>
          <w:divBdr>
            <w:top w:val="none" w:sz="0" w:space="0" w:color="auto"/>
            <w:left w:val="none" w:sz="0" w:space="0" w:color="auto"/>
            <w:bottom w:val="none" w:sz="0" w:space="0" w:color="auto"/>
            <w:right w:val="none" w:sz="0" w:space="0" w:color="auto"/>
          </w:divBdr>
        </w:div>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95759743">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19816857">
      <w:bodyDiv w:val="1"/>
      <w:marLeft w:val="0"/>
      <w:marRight w:val="0"/>
      <w:marTop w:val="0"/>
      <w:marBottom w:val="0"/>
      <w:divBdr>
        <w:top w:val="none" w:sz="0" w:space="0" w:color="auto"/>
        <w:left w:val="none" w:sz="0" w:space="0" w:color="auto"/>
        <w:bottom w:val="none" w:sz="0" w:space="0" w:color="auto"/>
        <w:right w:val="none" w:sz="0" w:space="0" w:color="auto"/>
      </w:divBdr>
    </w:div>
    <w:div w:id="1731230649">
      <w:bodyDiv w:val="1"/>
      <w:marLeft w:val="0"/>
      <w:marRight w:val="0"/>
      <w:marTop w:val="0"/>
      <w:marBottom w:val="0"/>
      <w:divBdr>
        <w:top w:val="none" w:sz="0" w:space="0" w:color="auto"/>
        <w:left w:val="none" w:sz="0" w:space="0" w:color="auto"/>
        <w:bottom w:val="none" w:sz="0" w:space="0" w:color="auto"/>
        <w:right w:val="none" w:sz="0" w:space="0" w:color="auto"/>
      </w:divBdr>
    </w:div>
    <w:div w:id="1738670704">
      <w:bodyDiv w:val="1"/>
      <w:marLeft w:val="0"/>
      <w:marRight w:val="0"/>
      <w:marTop w:val="0"/>
      <w:marBottom w:val="0"/>
      <w:divBdr>
        <w:top w:val="none" w:sz="0" w:space="0" w:color="auto"/>
        <w:left w:val="none" w:sz="0" w:space="0" w:color="auto"/>
        <w:bottom w:val="none" w:sz="0" w:space="0" w:color="auto"/>
        <w:right w:val="none" w:sz="0" w:space="0" w:color="auto"/>
      </w:divBdr>
    </w:div>
    <w:div w:id="1746149790">
      <w:bodyDiv w:val="1"/>
      <w:marLeft w:val="0"/>
      <w:marRight w:val="0"/>
      <w:marTop w:val="0"/>
      <w:marBottom w:val="0"/>
      <w:divBdr>
        <w:top w:val="none" w:sz="0" w:space="0" w:color="auto"/>
        <w:left w:val="none" w:sz="0" w:space="0" w:color="auto"/>
        <w:bottom w:val="none" w:sz="0" w:space="0" w:color="auto"/>
        <w:right w:val="none" w:sz="0" w:space="0" w:color="auto"/>
      </w:divBdr>
    </w:div>
    <w:div w:id="1753508353">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79061634">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7866223">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07040935">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832788400">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21518589">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1983389139">
      <w:bodyDiv w:val="1"/>
      <w:marLeft w:val="0"/>
      <w:marRight w:val="0"/>
      <w:marTop w:val="0"/>
      <w:marBottom w:val="0"/>
      <w:divBdr>
        <w:top w:val="none" w:sz="0" w:space="0" w:color="auto"/>
        <w:left w:val="none" w:sz="0" w:space="0" w:color="auto"/>
        <w:bottom w:val="none" w:sz="0" w:space="0" w:color="auto"/>
        <w:right w:val="none" w:sz="0" w:space="0" w:color="auto"/>
      </w:divBdr>
    </w:div>
    <w:div w:id="200370029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758645840">
          <w:marLeft w:val="0"/>
          <w:marRight w:val="0"/>
          <w:marTop w:val="0"/>
          <w:marBottom w:val="0"/>
          <w:divBdr>
            <w:top w:val="none" w:sz="0" w:space="0" w:color="auto"/>
            <w:left w:val="none" w:sz="0" w:space="0" w:color="auto"/>
            <w:bottom w:val="none" w:sz="0" w:space="0" w:color="auto"/>
            <w:right w:val="none" w:sz="0" w:space="0" w:color="auto"/>
          </w:divBdr>
        </w:div>
        <w:div w:id="1383139139">
          <w:marLeft w:val="0"/>
          <w:marRight w:val="0"/>
          <w:marTop w:val="0"/>
          <w:marBottom w:val="0"/>
          <w:divBdr>
            <w:top w:val="none" w:sz="0" w:space="0" w:color="auto"/>
            <w:left w:val="none" w:sz="0" w:space="0" w:color="auto"/>
            <w:bottom w:val="none" w:sz="0" w:space="0" w:color="auto"/>
            <w:right w:val="none" w:sz="0" w:space="0" w:color="auto"/>
          </w:divBdr>
        </w:div>
      </w:divsChild>
    </w:div>
    <w:div w:id="2067953440">
      <w:bodyDiv w:val="1"/>
      <w:marLeft w:val="0"/>
      <w:marRight w:val="0"/>
      <w:marTop w:val="0"/>
      <w:marBottom w:val="0"/>
      <w:divBdr>
        <w:top w:val="none" w:sz="0" w:space="0" w:color="auto"/>
        <w:left w:val="none" w:sz="0" w:space="0" w:color="auto"/>
        <w:bottom w:val="none" w:sz="0" w:space="0" w:color="auto"/>
        <w:right w:val="none" w:sz="0" w:space="0" w:color="auto"/>
      </w:divBdr>
    </w:div>
    <w:div w:id="2079010170">
      <w:bodyDiv w:val="1"/>
      <w:marLeft w:val="0"/>
      <w:marRight w:val="0"/>
      <w:marTop w:val="0"/>
      <w:marBottom w:val="0"/>
      <w:divBdr>
        <w:top w:val="none" w:sz="0" w:space="0" w:color="auto"/>
        <w:left w:val="none" w:sz="0" w:space="0" w:color="auto"/>
        <w:bottom w:val="none" w:sz="0" w:space="0" w:color="auto"/>
        <w:right w:val="none" w:sz="0" w:space="0" w:color="auto"/>
      </w:divBdr>
    </w:div>
    <w:div w:id="2082483422">
      <w:bodyDiv w:val="1"/>
      <w:marLeft w:val="0"/>
      <w:marRight w:val="0"/>
      <w:marTop w:val="0"/>
      <w:marBottom w:val="0"/>
      <w:divBdr>
        <w:top w:val="none" w:sz="0" w:space="0" w:color="auto"/>
        <w:left w:val="none" w:sz="0" w:space="0" w:color="auto"/>
        <w:bottom w:val="none" w:sz="0" w:space="0" w:color="auto"/>
        <w:right w:val="none" w:sz="0" w:space="0" w:color="auto"/>
      </w:divBdr>
      <w:divsChild>
        <w:div w:id="44257839">
          <w:marLeft w:val="0"/>
          <w:marRight w:val="0"/>
          <w:marTop w:val="0"/>
          <w:marBottom w:val="0"/>
          <w:divBdr>
            <w:top w:val="none" w:sz="0" w:space="0" w:color="auto"/>
            <w:left w:val="none" w:sz="0" w:space="0" w:color="auto"/>
            <w:bottom w:val="none" w:sz="0" w:space="0" w:color="auto"/>
            <w:right w:val="none" w:sz="0" w:space="0" w:color="auto"/>
          </w:divBdr>
        </w:div>
      </w:divsChild>
    </w:div>
    <w:div w:id="2086344079">
      <w:bodyDiv w:val="1"/>
      <w:marLeft w:val="0"/>
      <w:marRight w:val="0"/>
      <w:marTop w:val="0"/>
      <w:marBottom w:val="0"/>
      <w:divBdr>
        <w:top w:val="none" w:sz="0" w:space="0" w:color="auto"/>
        <w:left w:val="none" w:sz="0" w:space="0" w:color="auto"/>
        <w:bottom w:val="none" w:sz="0" w:space="0" w:color="auto"/>
        <w:right w:val="none" w:sz="0" w:space="0" w:color="auto"/>
      </w:divBdr>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9.jpeg"/><Relationship Id="rId26" Type="http://schemas.openxmlformats.org/officeDocument/2006/relationships/image" Target="media/image17.jpeg"/><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8.jpeg"/><Relationship Id="rId25" Type="http://schemas.openxmlformats.org/officeDocument/2006/relationships/image" Target="media/image16.jpeg"/><Relationship Id="rId2" Type="http://schemas.openxmlformats.org/officeDocument/2006/relationships/numbering" Target="numbering.xml"/><Relationship Id="rId16" Type="http://schemas.openxmlformats.org/officeDocument/2006/relationships/hyperlink" Target="http://thumb7.shutterstock.com/display_pic_with_logo/384199/384199,1242833840,1/stock-vector-top-view-on-the-blue-retro-beetle-car-vector-icon-30590491.jpg" TargetMode="External"/><Relationship Id="rId20" Type="http://schemas.openxmlformats.org/officeDocument/2006/relationships/image" Target="media/image11.jpe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5.jpeg"/><Relationship Id="rId32"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4.jpeg"/><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10.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upload.wikimedia.org/wikipedia/commons/thumb/c/c4/EuclidStatueOxford.jpg/220px-EuclidStatueOxford.jpg" TargetMode="External"/><Relationship Id="rId14" Type="http://schemas.openxmlformats.org/officeDocument/2006/relationships/image" Target="media/image6.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80532D-07AB-4C65-A56F-9BE4849D8C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25</Pages>
  <Words>4479</Words>
  <Characters>24640</Characters>
  <Application>Microsoft Office Word</Application>
  <DocSecurity>0</DocSecurity>
  <Lines>205</Lines>
  <Paragraphs>58</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Company>Impulso Editorial</Company>
  <LinksUpToDate>false</LinksUpToDate>
  <CharactersWithSpaces>29061</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Alumno</dc:creator>
  <cp:lastModifiedBy>saavedra</cp:lastModifiedBy>
  <cp:revision>2</cp:revision>
  <dcterms:created xsi:type="dcterms:W3CDTF">2015-10-06T12:19:00Z</dcterms:created>
  <dcterms:modified xsi:type="dcterms:W3CDTF">2015-10-06T12:19:00Z</dcterms:modified>
</cp:coreProperties>
</file>