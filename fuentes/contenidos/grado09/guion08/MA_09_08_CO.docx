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518"/>
        <w:gridCol w:w="6515"/>
      </w:tblGrid>
      <w:tr w:rsidR="00137F64" w:rsidRPr="005B1407" w:rsidTr="00137F64">
        <w:tc>
          <w:tcPr>
            <w:tcW w:w="2518" w:type="dxa"/>
            <w:shd w:val="clear" w:color="auto" w:fill="000000" w:themeFill="text1"/>
          </w:tcPr>
          <w:p w:rsidR="00137F64" w:rsidRPr="00E37F34" w:rsidRDefault="00137F64" w:rsidP="00BE48B1">
            <w:pPr>
              <w:rPr>
                <w:rFonts w:ascii="Arial" w:hAnsi="Arial" w:cs="Arial"/>
                <w:b/>
                <w:color w:val="FFFFFF" w:themeColor="background1"/>
                <w:sz w:val="24"/>
                <w:szCs w:val="24"/>
              </w:rPr>
            </w:pPr>
            <w:r w:rsidRPr="00E37F34">
              <w:rPr>
                <w:rFonts w:ascii="Arial" w:hAnsi="Arial" w:cs="Arial"/>
                <w:b/>
                <w:color w:val="FFFFFF" w:themeColor="background1"/>
                <w:sz w:val="24"/>
                <w:szCs w:val="24"/>
              </w:rPr>
              <w:t xml:space="preserve">Titulo del guion </w:t>
            </w:r>
          </w:p>
        </w:tc>
        <w:tc>
          <w:tcPr>
            <w:tcW w:w="6515" w:type="dxa"/>
          </w:tcPr>
          <w:p w:rsidR="00137F64" w:rsidRPr="00E37F34" w:rsidRDefault="00C95625" w:rsidP="00BE48B1">
            <w:pPr>
              <w:rPr>
                <w:rFonts w:ascii="Arial" w:hAnsi="Arial" w:cs="Arial"/>
                <w:b/>
                <w:sz w:val="24"/>
                <w:szCs w:val="24"/>
              </w:rPr>
            </w:pPr>
            <w:r>
              <w:rPr>
                <w:rFonts w:ascii="Arial" w:hAnsi="Arial" w:cs="Arial"/>
                <w:sz w:val="24"/>
                <w:szCs w:val="24"/>
              </w:rPr>
              <w:t xml:space="preserve">Sucesiones y progresiones </w:t>
            </w:r>
            <w:r w:rsidR="00B0494E" w:rsidRPr="00E37F34">
              <w:rPr>
                <w:rFonts w:ascii="Arial" w:hAnsi="Arial" w:cs="Arial"/>
                <w:sz w:val="24"/>
                <w:szCs w:val="24"/>
              </w:rPr>
              <w:t xml:space="preserve"> </w:t>
            </w:r>
          </w:p>
        </w:tc>
      </w:tr>
      <w:tr w:rsidR="00137F64" w:rsidRPr="005B1407" w:rsidTr="00137F64">
        <w:tc>
          <w:tcPr>
            <w:tcW w:w="2518" w:type="dxa"/>
            <w:shd w:val="clear" w:color="auto" w:fill="000000" w:themeFill="text1"/>
          </w:tcPr>
          <w:p w:rsidR="00137F64" w:rsidRPr="00E37F34" w:rsidRDefault="00137F64" w:rsidP="00BE48B1">
            <w:pPr>
              <w:rPr>
                <w:rFonts w:ascii="Arial" w:hAnsi="Arial" w:cs="Arial"/>
                <w:color w:val="FFFFFF" w:themeColor="background1"/>
                <w:sz w:val="24"/>
                <w:szCs w:val="24"/>
              </w:rPr>
            </w:pPr>
            <w:r w:rsidRPr="00E37F34">
              <w:rPr>
                <w:rFonts w:ascii="Arial" w:hAnsi="Arial" w:cs="Arial"/>
                <w:b/>
                <w:color w:val="FFFFFF" w:themeColor="background1"/>
                <w:sz w:val="24"/>
                <w:szCs w:val="24"/>
              </w:rPr>
              <w:t xml:space="preserve">Código de guion </w:t>
            </w:r>
          </w:p>
        </w:tc>
        <w:tc>
          <w:tcPr>
            <w:tcW w:w="6515" w:type="dxa"/>
          </w:tcPr>
          <w:p w:rsidR="00137F64" w:rsidRPr="005B1407" w:rsidRDefault="00E90405" w:rsidP="00137F64">
            <w:pPr>
              <w:rPr>
                <w:rFonts w:ascii="Arial" w:hAnsi="Arial" w:cs="Arial"/>
                <w:sz w:val="24"/>
                <w:szCs w:val="24"/>
              </w:rPr>
            </w:pPr>
            <w:r>
              <w:rPr>
                <w:rFonts w:ascii="Arial" w:hAnsi="Arial" w:cs="Arial"/>
                <w:sz w:val="24"/>
                <w:szCs w:val="24"/>
              </w:rPr>
              <w:t>MA_G09_08</w:t>
            </w:r>
            <w:r w:rsidR="00137F64" w:rsidRPr="005B1407">
              <w:rPr>
                <w:rFonts w:ascii="Arial" w:hAnsi="Arial" w:cs="Arial"/>
                <w:sz w:val="24"/>
                <w:szCs w:val="24"/>
              </w:rPr>
              <w:t>_CO</w:t>
            </w:r>
          </w:p>
        </w:tc>
      </w:tr>
      <w:tr w:rsidR="00137F64" w:rsidRPr="005B1407" w:rsidTr="00137F64">
        <w:tc>
          <w:tcPr>
            <w:tcW w:w="2518" w:type="dxa"/>
            <w:shd w:val="clear" w:color="auto" w:fill="000000" w:themeFill="text1"/>
          </w:tcPr>
          <w:p w:rsidR="00137F64" w:rsidRPr="00E37F34" w:rsidRDefault="00137F64" w:rsidP="00137F64">
            <w:pPr>
              <w:jc w:val="both"/>
              <w:rPr>
                <w:rFonts w:ascii="Arial" w:hAnsi="Arial" w:cs="Arial"/>
                <w:color w:val="FFFFFF" w:themeColor="background1"/>
                <w:sz w:val="24"/>
                <w:szCs w:val="24"/>
              </w:rPr>
            </w:pPr>
            <w:r w:rsidRPr="00E37F34">
              <w:rPr>
                <w:rFonts w:ascii="Arial" w:hAnsi="Arial" w:cs="Arial"/>
                <w:b/>
                <w:color w:val="FFFFFF" w:themeColor="background1"/>
                <w:sz w:val="24"/>
                <w:szCs w:val="24"/>
              </w:rPr>
              <w:t>Descripción</w:t>
            </w:r>
          </w:p>
        </w:tc>
        <w:tc>
          <w:tcPr>
            <w:tcW w:w="6515" w:type="dxa"/>
          </w:tcPr>
          <w:p w:rsidR="00B0494E" w:rsidRDefault="00652A14" w:rsidP="0061121E">
            <w:pPr>
              <w:jc w:val="both"/>
              <w:rPr>
                <w:rFonts w:ascii="Arial" w:hAnsi="Arial" w:cs="Arial"/>
                <w:color w:val="000000" w:themeColor="text1"/>
                <w:sz w:val="24"/>
                <w:szCs w:val="24"/>
              </w:rPr>
            </w:pPr>
            <w:r>
              <w:rPr>
                <w:rFonts w:ascii="Arial" w:hAnsi="Arial" w:cs="Arial"/>
                <w:color w:val="000000" w:themeColor="text1"/>
                <w:sz w:val="24"/>
                <w:szCs w:val="24"/>
              </w:rPr>
              <w:t xml:space="preserve">Existen algunos conceptos matemáticos que a simple vista no son muy relevantes en nuestro diario vivir y en los  diferentes campo del pensamiento humano,  un ejemplo de ello son las sucesiones y progresiones las cuales hacen parte de nuestro diario vivir </w:t>
            </w:r>
            <w:r w:rsidR="003B717B">
              <w:rPr>
                <w:rFonts w:ascii="Arial" w:hAnsi="Arial" w:cs="Arial"/>
                <w:color w:val="000000" w:themeColor="text1"/>
                <w:sz w:val="24"/>
                <w:szCs w:val="24"/>
              </w:rPr>
              <w:t xml:space="preserve">y de algunos campos del conocimiento humano </w:t>
            </w:r>
            <w:r>
              <w:rPr>
                <w:rFonts w:ascii="Arial" w:hAnsi="Arial" w:cs="Arial"/>
                <w:color w:val="000000" w:themeColor="text1"/>
                <w:sz w:val="24"/>
                <w:szCs w:val="24"/>
              </w:rPr>
              <w:t>de una manera implícita,  te invitamos a que co</w:t>
            </w:r>
            <w:r w:rsidR="003B717B">
              <w:rPr>
                <w:rFonts w:ascii="Arial" w:hAnsi="Arial" w:cs="Arial"/>
                <w:color w:val="000000" w:themeColor="text1"/>
                <w:sz w:val="24"/>
                <w:szCs w:val="24"/>
              </w:rPr>
              <w:t xml:space="preserve">nozcas que son las sucesiones, </w:t>
            </w:r>
            <w:r>
              <w:rPr>
                <w:rFonts w:ascii="Arial" w:hAnsi="Arial" w:cs="Arial"/>
                <w:color w:val="000000" w:themeColor="text1"/>
                <w:sz w:val="24"/>
                <w:szCs w:val="24"/>
              </w:rPr>
              <w:t xml:space="preserve">las progresiones y de qué manera se relaciona  con el mundo.     </w:t>
            </w:r>
            <w:r w:rsidR="00E90405">
              <w:rPr>
                <w:rFonts w:ascii="Arial" w:hAnsi="Arial" w:cs="Arial"/>
                <w:color w:val="000000" w:themeColor="text1"/>
                <w:sz w:val="24"/>
                <w:szCs w:val="24"/>
              </w:rPr>
              <w:t xml:space="preserve"> </w:t>
            </w:r>
          </w:p>
          <w:p w:rsidR="00137F64" w:rsidRPr="00B0494E" w:rsidRDefault="00137F64" w:rsidP="0061121E">
            <w:pPr>
              <w:jc w:val="both"/>
              <w:rPr>
                <w:rFonts w:ascii="Arial" w:hAnsi="Arial" w:cs="Arial"/>
                <w:color w:val="000000" w:themeColor="text1"/>
                <w:sz w:val="24"/>
                <w:szCs w:val="24"/>
              </w:rPr>
            </w:pPr>
          </w:p>
        </w:tc>
      </w:tr>
    </w:tbl>
    <w:p w:rsidR="0061059B" w:rsidRDefault="0061059B" w:rsidP="007613A8">
      <w:pPr>
        <w:tabs>
          <w:tab w:val="right" w:pos="8498"/>
        </w:tabs>
        <w:spacing w:after="0"/>
        <w:rPr>
          <w:rFonts w:ascii="Arial" w:hAnsi="Arial" w:cs="Arial"/>
        </w:rPr>
      </w:pPr>
    </w:p>
    <w:p w:rsidR="00BA16CD" w:rsidRPr="001C1BAF" w:rsidRDefault="00BA16CD" w:rsidP="00BA16CD">
      <w:pPr>
        <w:tabs>
          <w:tab w:val="right" w:pos="8498"/>
        </w:tabs>
        <w:spacing w:after="0"/>
        <w:rPr>
          <w:rFonts w:ascii="Arial" w:hAnsi="Arial" w:cs="Arial"/>
          <w:color w:val="FF0000"/>
          <w:highlight w:val="yellow"/>
        </w:rPr>
      </w:pPr>
    </w:p>
    <w:p w:rsidR="008353CD" w:rsidRDefault="00BA16CD" w:rsidP="00BA16CD">
      <w:pPr>
        <w:tabs>
          <w:tab w:val="right" w:pos="8498"/>
        </w:tabs>
        <w:spacing w:after="0"/>
        <w:rPr>
          <w:rFonts w:ascii="Arial" w:hAnsi="Arial" w:cs="Arial"/>
          <w:b/>
        </w:rPr>
      </w:pPr>
      <w:r w:rsidRPr="007C7957">
        <w:rPr>
          <w:rFonts w:ascii="Arial" w:hAnsi="Arial" w:cs="Arial"/>
          <w:highlight w:val="yellow"/>
        </w:rPr>
        <w:t>[SECCIÓN 1]</w:t>
      </w:r>
      <w:r w:rsidRPr="007C7957">
        <w:rPr>
          <w:rFonts w:ascii="Arial" w:hAnsi="Arial" w:cs="Arial"/>
        </w:rPr>
        <w:t xml:space="preserve"> </w:t>
      </w:r>
      <w:r w:rsidRPr="007C7957">
        <w:rPr>
          <w:rFonts w:ascii="Arial" w:hAnsi="Arial" w:cs="Arial"/>
          <w:b/>
        </w:rPr>
        <w:t>1.</w:t>
      </w:r>
      <w:r>
        <w:rPr>
          <w:rFonts w:ascii="Arial" w:hAnsi="Arial" w:cs="Arial"/>
          <w:b/>
        </w:rPr>
        <w:t xml:space="preserve"> Sucesiones</w:t>
      </w:r>
    </w:p>
    <w:p w:rsidR="008353CD" w:rsidRDefault="00E366E8" w:rsidP="00E366E8">
      <w:pPr>
        <w:tabs>
          <w:tab w:val="left" w:pos="3260"/>
        </w:tabs>
        <w:spacing w:after="0"/>
        <w:jc w:val="both"/>
        <w:rPr>
          <w:rFonts w:ascii="Arial" w:hAnsi="Arial" w:cs="Arial"/>
          <w:b/>
        </w:rPr>
      </w:pPr>
      <w:r>
        <w:rPr>
          <w:rFonts w:ascii="Arial" w:hAnsi="Arial" w:cs="Arial"/>
          <w:b/>
        </w:rPr>
        <w:tab/>
      </w:r>
    </w:p>
    <w:p w:rsidR="00AF04ED" w:rsidRDefault="008353CD" w:rsidP="00573AE6">
      <w:pPr>
        <w:tabs>
          <w:tab w:val="right" w:pos="8498"/>
        </w:tabs>
        <w:spacing w:after="0"/>
        <w:jc w:val="both"/>
        <w:rPr>
          <w:rFonts w:ascii="Arial" w:hAnsi="Arial" w:cs="Arial"/>
        </w:rPr>
      </w:pPr>
      <w:r>
        <w:rPr>
          <w:rFonts w:ascii="Arial" w:hAnsi="Arial" w:cs="Arial"/>
        </w:rPr>
        <w:t xml:space="preserve">Una </w:t>
      </w:r>
      <w:r w:rsidRPr="008353CD">
        <w:rPr>
          <w:rFonts w:ascii="Arial" w:hAnsi="Arial" w:cs="Arial"/>
          <w:b/>
        </w:rPr>
        <w:t>sucesión</w:t>
      </w:r>
      <w:r>
        <w:rPr>
          <w:rFonts w:ascii="Arial" w:hAnsi="Arial" w:cs="Arial"/>
        </w:rPr>
        <w:t xml:space="preserve"> es un grupo</w:t>
      </w:r>
      <w:r w:rsidR="00C32475">
        <w:rPr>
          <w:rFonts w:ascii="Arial" w:hAnsi="Arial" w:cs="Arial"/>
        </w:rPr>
        <w:t xml:space="preserve"> de elementos</w:t>
      </w:r>
      <w:r w:rsidR="00AF04ED">
        <w:rPr>
          <w:rFonts w:ascii="Arial" w:hAnsi="Arial" w:cs="Arial"/>
        </w:rPr>
        <w:t xml:space="preserve"> que se denomina </w:t>
      </w:r>
      <w:r w:rsidR="00AF04ED" w:rsidRPr="00AF04ED">
        <w:rPr>
          <w:rFonts w:ascii="Arial" w:hAnsi="Arial" w:cs="Arial"/>
          <w:b/>
        </w:rPr>
        <w:t>términos,</w:t>
      </w:r>
      <w:r w:rsidR="00AF04ED">
        <w:rPr>
          <w:rFonts w:ascii="Arial" w:hAnsi="Arial" w:cs="Arial"/>
        </w:rPr>
        <w:t xml:space="preserve"> </w:t>
      </w:r>
      <w:r>
        <w:rPr>
          <w:rFonts w:ascii="Arial" w:hAnsi="Arial" w:cs="Arial"/>
        </w:rPr>
        <w:t xml:space="preserve">por lo general </w:t>
      </w:r>
      <w:r w:rsidR="00AF04ED">
        <w:rPr>
          <w:rFonts w:ascii="Arial" w:hAnsi="Arial" w:cs="Arial"/>
        </w:rPr>
        <w:t xml:space="preserve">estos términos  son </w:t>
      </w:r>
      <w:r>
        <w:rPr>
          <w:rFonts w:ascii="Arial" w:hAnsi="Arial" w:cs="Arial"/>
        </w:rPr>
        <w:t>números que están organizados uno a continuación</w:t>
      </w:r>
      <w:r w:rsidR="00EB32FD">
        <w:rPr>
          <w:rFonts w:ascii="Arial" w:hAnsi="Arial" w:cs="Arial"/>
        </w:rPr>
        <w:t xml:space="preserve"> del otro cumpliendo </w:t>
      </w:r>
      <w:r w:rsidR="00C32475">
        <w:rPr>
          <w:rFonts w:ascii="Arial" w:hAnsi="Arial" w:cs="Arial"/>
        </w:rPr>
        <w:t>cierto orden</w:t>
      </w:r>
      <w:r w:rsidR="00AF04ED">
        <w:rPr>
          <w:rFonts w:ascii="Arial" w:hAnsi="Arial" w:cs="Arial"/>
        </w:rPr>
        <w:t xml:space="preserve">, estas sucesiones se </w:t>
      </w:r>
      <w:r w:rsidR="00652A14">
        <w:rPr>
          <w:rFonts w:ascii="Arial" w:hAnsi="Arial" w:cs="Arial"/>
        </w:rPr>
        <w:t>puede categorizar</w:t>
      </w:r>
      <w:r w:rsidR="00AF04ED">
        <w:rPr>
          <w:rFonts w:ascii="Arial" w:hAnsi="Arial" w:cs="Arial"/>
        </w:rPr>
        <w:t xml:space="preserve"> </w:t>
      </w:r>
      <w:r w:rsidR="00864C17">
        <w:rPr>
          <w:rFonts w:ascii="Arial" w:hAnsi="Arial" w:cs="Arial"/>
        </w:rPr>
        <w:t xml:space="preserve">dos grupos </w:t>
      </w:r>
      <w:r w:rsidR="00D94ABA">
        <w:rPr>
          <w:rFonts w:ascii="Arial" w:hAnsi="Arial" w:cs="Arial"/>
        </w:rPr>
        <w:t>las</w:t>
      </w:r>
      <w:r w:rsidR="00AF04ED">
        <w:rPr>
          <w:rFonts w:ascii="Arial" w:hAnsi="Arial" w:cs="Arial"/>
        </w:rPr>
        <w:t xml:space="preserve"> finitas y las  </w:t>
      </w:r>
      <w:r w:rsidR="00652A14">
        <w:rPr>
          <w:rFonts w:ascii="Arial" w:hAnsi="Arial" w:cs="Arial"/>
        </w:rPr>
        <w:t>infinitas</w:t>
      </w:r>
      <w:r w:rsidR="00AF04ED">
        <w:rPr>
          <w:rFonts w:ascii="Arial" w:hAnsi="Arial" w:cs="Arial"/>
        </w:rPr>
        <w:t>. E</w:t>
      </w:r>
      <w:r w:rsidR="00B165D1">
        <w:rPr>
          <w:rFonts w:ascii="Arial" w:hAnsi="Arial" w:cs="Arial"/>
        </w:rPr>
        <w:t>l número de</w:t>
      </w:r>
      <w:r w:rsidR="00AF04ED">
        <w:rPr>
          <w:rFonts w:ascii="Arial" w:hAnsi="Arial" w:cs="Arial"/>
        </w:rPr>
        <w:t xml:space="preserve"> términos </w:t>
      </w:r>
      <w:r w:rsidR="00864C17">
        <w:rPr>
          <w:rFonts w:ascii="Arial" w:hAnsi="Arial" w:cs="Arial"/>
        </w:rPr>
        <w:t xml:space="preserve"> que tenga  la sucesión </w:t>
      </w:r>
      <w:r w:rsidR="00B165D1">
        <w:rPr>
          <w:rFonts w:ascii="Arial" w:hAnsi="Arial" w:cs="Arial"/>
        </w:rPr>
        <w:t xml:space="preserve">se </w:t>
      </w:r>
      <w:r w:rsidR="00864C17">
        <w:rPr>
          <w:rFonts w:ascii="Arial" w:hAnsi="Arial" w:cs="Arial"/>
        </w:rPr>
        <w:t>denomina longitud</w:t>
      </w:r>
      <w:r w:rsidR="00652A14">
        <w:rPr>
          <w:rFonts w:ascii="Arial" w:hAnsi="Arial" w:cs="Arial"/>
        </w:rPr>
        <w:t xml:space="preserve"> de la sucesión</w:t>
      </w:r>
      <w:r w:rsidR="003B717B">
        <w:rPr>
          <w:rFonts w:ascii="Arial" w:hAnsi="Arial" w:cs="Arial"/>
        </w:rPr>
        <w:t>.</w:t>
      </w:r>
      <w:r w:rsidR="00D94ABA">
        <w:rPr>
          <w:rFonts w:ascii="Arial" w:hAnsi="Arial" w:cs="Arial"/>
        </w:rPr>
        <w:t xml:space="preserve"> </w:t>
      </w:r>
    </w:p>
    <w:tbl>
      <w:tblPr>
        <w:tblStyle w:val="Tablaconcuadrcula1"/>
        <w:tblW w:w="0" w:type="auto"/>
        <w:tblLayout w:type="fixed"/>
        <w:tblLook w:val="04A0" w:firstRow="1" w:lastRow="0" w:firstColumn="1" w:lastColumn="0" w:noHBand="0" w:noVBand="1"/>
      </w:tblPr>
      <w:tblGrid>
        <w:gridCol w:w="2943"/>
        <w:gridCol w:w="6111"/>
      </w:tblGrid>
      <w:tr w:rsidR="00AF04ED" w:rsidRPr="00492F5C" w:rsidTr="007C70A1">
        <w:tc>
          <w:tcPr>
            <w:tcW w:w="9054" w:type="dxa"/>
            <w:gridSpan w:val="2"/>
            <w:shd w:val="clear" w:color="auto" w:fill="0D0D0D" w:themeFill="text1" w:themeFillTint="F2"/>
          </w:tcPr>
          <w:p w:rsidR="00AF04ED" w:rsidRPr="00492F5C" w:rsidRDefault="00AF04ED" w:rsidP="007C70A1">
            <w:pPr>
              <w:jc w:val="center"/>
              <w:rPr>
                <w:rFonts w:ascii="Arial" w:hAnsi="Arial" w:cs="Arial"/>
                <w:b/>
                <w:sz w:val="24"/>
                <w:szCs w:val="24"/>
              </w:rPr>
            </w:pPr>
            <w:r w:rsidRPr="00492F5C">
              <w:rPr>
                <w:rFonts w:ascii="Arial" w:hAnsi="Arial" w:cs="Arial"/>
                <w:b/>
                <w:sz w:val="24"/>
                <w:szCs w:val="24"/>
              </w:rPr>
              <w:t>Imagen (fotografía, gráfica o ilustración)</w:t>
            </w:r>
          </w:p>
        </w:tc>
      </w:tr>
      <w:tr w:rsidR="00AF04ED" w:rsidRPr="00492F5C" w:rsidTr="007C70A1">
        <w:tc>
          <w:tcPr>
            <w:tcW w:w="2943" w:type="dxa"/>
          </w:tcPr>
          <w:p w:rsidR="00AF04ED" w:rsidRPr="00492F5C" w:rsidRDefault="00AF04ED" w:rsidP="007C70A1">
            <w:pPr>
              <w:rPr>
                <w:rFonts w:ascii="Arial" w:hAnsi="Arial" w:cs="Arial"/>
                <w:b/>
                <w:sz w:val="24"/>
                <w:szCs w:val="24"/>
              </w:rPr>
            </w:pPr>
            <w:r w:rsidRPr="00492F5C">
              <w:rPr>
                <w:rFonts w:ascii="Arial" w:hAnsi="Arial" w:cs="Arial"/>
                <w:b/>
                <w:sz w:val="24"/>
                <w:szCs w:val="24"/>
              </w:rPr>
              <w:t>Código</w:t>
            </w:r>
          </w:p>
        </w:tc>
        <w:tc>
          <w:tcPr>
            <w:tcW w:w="6111" w:type="dxa"/>
          </w:tcPr>
          <w:p w:rsidR="00AF04ED" w:rsidRPr="00492F5C" w:rsidRDefault="00AF04ED" w:rsidP="007C70A1">
            <w:pPr>
              <w:rPr>
                <w:rFonts w:ascii="Arial" w:hAnsi="Arial" w:cs="Arial"/>
                <w:b/>
                <w:sz w:val="24"/>
                <w:szCs w:val="24"/>
              </w:rPr>
            </w:pPr>
            <w:r w:rsidRPr="00492F5C">
              <w:rPr>
                <w:rFonts w:ascii="Arial" w:hAnsi="Arial" w:cs="Arial"/>
                <w:sz w:val="24"/>
                <w:szCs w:val="24"/>
              </w:rPr>
              <w:t>MA_09_05_IMG01</w:t>
            </w:r>
          </w:p>
        </w:tc>
      </w:tr>
      <w:tr w:rsidR="00AF04ED" w:rsidRPr="00492F5C" w:rsidTr="007C70A1">
        <w:tc>
          <w:tcPr>
            <w:tcW w:w="2943" w:type="dxa"/>
          </w:tcPr>
          <w:p w:rsidR="00AF04ED" w:rsidRPr="00492F5C" w:rsidRDefault="00AF04ED" w:rsidP="007C70A1">
            <w:pPr>
              <w:rPr>
                <w:rFonts w:ascii="Arial" w:hAnsi="Arial" w:cs="Arial"/>
                <w:sz w:val="24"/>
                <w:szCs w:val="24"/>
              </w:rPr>
            </w:pPr>
            <w:r w:rsidRPr="00492F5C">
              <w:rPr>
                <w:rFonts w:ascii="Arial" w:hAnsi="Arial" w:cs="Arial"/>
                <w:b/>
                <w:sz w:val="24"/>
                <w:szCs w:val="24"/>
              </w:rPr>
              <w:t>Descripción</w:t>
            </w:r>
          </w:p>
        </w:tc>
        <w:tc>
          <w:tcPr>
            <w:tcW w:w="6111" w:type="dxa"/>
          </w:tcPr>
          <w:p w:rsidR="00AF04ED" w:rsidRPr="00492F5C" w:rsidRDefault="00AF04ED" w:rsidP="007C70A1">
            <w:pPr>
              <w:rPr>
                <w:rFonts w:ascii="Arial" w:hAnsi="Arial" w:cs="Arial"/>
                <w:sz w:val="24"/>
                <w:szCs w:val="24"/>
              </w:rPr>
            </w:pPr>
            <w:r>
              <w:rPr>
                <w:rFonts w:ascii="Arial" w:hAnsi="Arial" w:cs="Arial"/>
                <w:sz w:val="24"/>
                <w:szCs w:val="24"/>
              </w:rPr>
              <w:t xml:space="preserve">Carrera de niños </w:t>
            </w:r>
          </w:p>
        </w:tc>
      </w:tr>
      <w:tr w:rsidR="00AF04ED" w:rsidRPr="00492F5C" w:rsidTr="007C70A1">
        <w:tc>
          <w:tcPr>
            <w:tcW w:w="2943" w:type="dxa"/>
          </w:tcPr>
          <w:p w:rsidR="00AF04ED" w:rsidRPr="00492F5C" w:rsidRDefault="00AF04ED" w:rsidP="007C70A1">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AF04ED" w:rsidRDefault="00AF04ED" w:rsidP="007C70A1">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AF04ED" w:rsidRDefault="00AF04ED" w:rsidP="007C70A1">
            <w:pPr>
              <w:rPr>
                <w:rStyle w:val="Refdecomentario"/>
                <w:rFonts w:ascii="Calibri" w:eastAsia="Calibri" w:hAnsi="Calibri" w:cs="Times New Roman"/>
              </w:rPr>
            </w:pPr>
            <w:r>
              <w:rPr>
                <w:noProof/>
                <w:lang w:val="es-CO" w:eastAsia="es-CO"/>
              </w:rPr>
              <w:drawing>
                <wp:inline distT="0" distB="0" distL="0" distR="0">
                  <wp:extent cx="3190875" cy="2269067"/>
                  <wp:effectExtent l="19050" t="0" r="9525" b="0"/>
                  <wp:docPr id="1" name="Imagen 1" descr="http://thumb9.shutterstock.com/display_pic_with_logo/940660/277085996/stock-photo-new-york-city-may-new-york-road-runners-sponsored-a-kids-run-in-central-park-to-mark-2770859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9.shutterstock.com/display_pic_with_logo/940660/277085996/stock-photo-new-york-city-may-new-york-road-runners-sponsored-a-kids-run-in-central-park-to-mark-277085996.jpg"/>
                          <pic:cNvPicPr>
                            <a:picLocks noChangeAspect="1" noChangeArrowheads="1"/>
                          </pic:cNvPicPr>
                        </pic:nvPicPr>
                        <pic:blipFill>
                          <a:blip r:embed="rId8"/>
                          <a:srcRect/>
                          <a:stretch>
                            <a:fillRect/>
                          </a:stretch>
                        </pic:blipFill>
                        <pic:spPr bwMode="auto">
                          <a:xfrm>
                            <a:off x="0" y="0"/>
                            <a:ext cx="3190875" cy="2269067"/>
                          </a:xfrm>
                          <a:prstGeom prst="rect">
                            <a:avLst/>
                          </a:prstGeom>
                          <a:noFill/>
                          <a:ln w="9525">
                            <a:noFill/>
                            <a:miter lim="800000"/>
                            <a:headEnd/>
                            <a:tailEnd/>
                          </a:ln>
                        </pic:spPr>
                      </pic:pic>
                    </a:graphicData>
                  </a:graphic>
                </wp:inline>
              </w:drawing>
            </w:r>
          </w:p>
          <w:p w:rsidR="00AF04ED" w:rsidRDefault="00AF04ED" w:rsidP="007C70A1">
            <w:pPr>
              <w:rPr>
                <w:rStyle w:val="Refdecomentario"/>
                <w:rFonts w:ascii="Calibri" w:eastAsia="Calibri" w:hAnsi="Calibri" w:cs="Times New Roman"/>
              </w:rPr>
            </w:pPr>
          </w:p>
          <w:p w:rsidR="00AF04ED" w:rsidRDefault="00AF04ED" w:rsidP="007C70A1">
            <w:pPr>
              <w:rPr>
                <w:rStyle w:val="Refdecomentario"/>
                <w:rFonts w:ascii="Calibri" w:eastAsia="Calibri" w:hAnsi="Calibri" w:cs="Times New Roman"/>
              </w:rPr>
            </w:pPr>
          </w:p>
          <w:p w:rsidR="00AF04ED" w:rsidRDefault="00052281" w:rsidP="007C70A1">
            <w:pPr>
              <w:rPr>
                <w:rStyle w:val="Refdecomentario"/>
                <w:rFonts w:ascii="Calibri" w:eastAsia="Calibri" w:hAnsi="Calibri" w:cs="Times New Roman"/>
              </w:rPr>
            </w:pPr>
            <w:hyperlink r:id="rId9" w:history="1">
              <w:r w:rsidR="00AF04ED" w:rsidRPr="005C08A6">
                <w:rPr>
                  <w:rStyle w:val="Hipervnculo"/>
                  <w:rFonts w:ascii="Calibri" w:eastAsia="Calibri" w:hAnsi="Calibri" w:cs="Times New Roman"/>
                  <w:sz w:val="18"/>
                  <w:szCs w:val="18"/>
                </w:rPr>
                <w:t>http://thumb9.shutterstock.com/display_pic_with_logo/940660/277085996/stock-photo-new-york-city-may-new-york-road-runners-sponsored-a-kids-run-in-central-park-to-mark-277085996.jpg</w:t>
              </w:r>
            </w:hyperlink>
          </w:p>
          <w:p w:rsidR="00AF04ED" w:rsidRPr="00492F5C" w:rsidRDefault="00AF04ED" w:rsidP="007C70A1">
            <w:pPr>
              <w:rPr>
                <w:rFonts w:ascii="Arial" w:hAnsi="Arial" w:cs="Arial"/>
                <w:sz w:val="24"/>
                <w:szCs w:val="24"/>
              </w:rPr>
            </w:pPr>
          </w:p>
        </w:tc>
      </w:tr>
      <w:tr w:rsidR="00AF04ED" w:rsidRPr="00492F5C" w:rsidTr="007C70A1">
        <w:trPr>
          <w:trHeight w:val="70"/>
        </w:trPr>
        <w:tc>
          <w:tcPr>
            <w:tcW w:w="2943" w:type="dxa"/>
          </w:tcPr>
          <w:p w:rsidR="00AF04ED" w:rsidRPr="00492F5C" w:rsidRDefault="00AF04ED" w:rsidP="007C70A1">
            <w:pPr>
              <w:rPr>
                <w:rFonts w:ascii="Arial" w:hAnsi="Arial" w:cs="Arial"/>
                <w:sz w:val="24"/>
                <w:szCs w:val="24"/>
              </w:rPr>
            </w:pPr>
            <w:r w:rsidRPr="00492F5C">
              <w:rPr>
                <w:rFonts w:ascii="Arial" w:hAnsi="Arial" w:cs="Arial"/>
                <w:b/>
                <w:sz w:val="24"/>
                <w:szCs w:val="24"/>
              </w:rPr>
              <w:t>Pie de imagen</w:t>
            </w:r>
          </w:p>
        </w:tc>
        <w:tc>
          <w:tcPr>
            <w:tcW w:w="6111" w:type="dxa"/>
          </w:tcPr>
          <w:p w:rsidR="00AF04ED" w:rsidRPr="00492F5C" w:rsidRDefault="00AF04ED" w:rsidP="007C70A1">
            <w:pPr>
              <w:rPr>
                <w:rFonts w:ascii="Arial" w:hAnsi="Arial" w:cs="Arial"/>
                <w:i/>
                <w:sz w:val="24"/>
                <w:szCs w:val="24"/>
              </w:rPr>
            </w:pPr>
            <w:r>
              <w:rPr>
                <w:rFonts w:ascii="Arial" w:eastAsiaTheme="minorEastAsia" w:hAnsi="Arial" w:cs="Arial"/>
                <w:i/>
              </w:rPr>
              <w:t xml:space="preserve">El orden de llegada de los niños determina una sucesión </w:t>
            </w:r>
          </w:p>
        </w:tc>
      </w:tr>
    </w:tbl>
    <w:p w:rsidR="003B717B" w:rsidRDefault="003B717B" w:rsidP="003B717B">
      <w:pPr>
        <w:tabs>
          <w:tab w:val="right" w:pos="8498"/>
        </w:tabs>
        <w:spacing w:after="0"/>
        <w:jc w:val="both"/>
        <w:rPr>
          <w:rFonts w:ascii="Arial" w:hAnsi="Arial" w:cs="Arial"/>
        </w:rPr>
      </w:pPr>
    </w:p>
    <w:p w:rsidR="003B717B" w:rsidRDefault="003B717B" w:rsidP="003B717B">
      <w:pPr>
        <w:tabs>
          <w:tab w:val="right" w:pos="8498"/>
        </w:tabs>
        <w:spacing w:after="0"/>
        <w:jc w:val="both"/>
        <w:rPr>
          <w:rFonts w:ascii="Arial" w:hAnsi="Arial" w:cs="Arial"/>
        </w:rPr>
      </w:pPr>
      <w:r>
        <w:rPr>
          <w:rFonts w:ascii="Arial" w:hAnsi="Arial" w:cs="Arial"/>
        </w:rPr>
        <w:t>Algunos ejemplos de sucesiones  son:</w:t>
      </w:r>
    </w:p>
    <w:p w:rsidR="00D94ABA" w:rsidRDefault="00D94ABA" w:rsidP="00573AE6">
      <w:pPr>
        <w:tabs>
          <w:tab w:val="right" w:pos="8498"/>
        </w:tabs>
        <w:spacing w:after="0"/>
        <w:jc w:val="both"/>
        <w:rPr>
          <w:rFonts w:ascii="Arial" w:hAnsi="Arial" w:cs="Arial"/>
        </w:rPr>
      </w:pPr>
    </w:p>
    <w:p w:rsidR="00D94ABA" w:rsidRDefault="00D94ABA" w:rsidP="00351ECB">
      <w:pPr>
        <w:pStyle w:val="Prrafodelista"/>
        <w:numPr>
          <w:ilvl w:val="0"/>
          <w:numId w:val="1"/>
        </w:numPr>
        <w:tabs>
          <w:tab w:val="right" w:pos="8498"/>
        </w:tabs>
        <w:spacing w:after="0"/>
        <w:jc w:val="both"/>
        <w:rPr>
          <w:rFonts w:ascii="Arial" w:hAnsi="Arial" w:cs="Arial"/>
        </w:rPr>
      </w:pPr>
      <w:r>
        <w:rPr>
          <w:rFonts w:ascii="Arial" w:hAnsi="Arial" w:cs="Arial"/>
        </w:rPr>
        <w:t>El conjunto de los números pares:</w:t>
      </w:r>
    </w:p>
    <w:p w:rsidR="00D94ABA" w:rsidRDefault="00D94ABA" w:rsidP="00D94ABA">
      <w:pPr>
        <w:tabs>
          <w:tab w:val="right" w:pos="8498"/>
        </w:tabs>
        <w:spacing w:after="0"/>
        <w:jc w:val="both"/>
        <w:rPr>
          <w:rFonts w:ascii="Arial" w:hAnsi="Arial" w:cs="Arial"/>
        </w:rPr>
      </w:pPr>
    </w:p>
    <w:p w:rsidR="00BA16CD" w:rsidRDefault="00D94ABA" w:rsidP="00D94ABA">
      <w:pPr>
        <w:tabs>
          <w:tab w:val="right" w:pos="8498"/>
        </w:tabs>
        <w:spacing w:after="0"/>
        <w:jc w:val="both"/>
        <w:rPr>
          <w:rFonts w:ascii="Arial" w:hAnsi="Arial" w:cs="Arial"/>
        </w:rPr>
      </w:pPr>
      <w:r>
        <w:rPr>
          <w:rFonts w:ascii="Arial" w:hAnsi="Arial" w:cs="Arial"/>
        </w:rPr>
        <w:t>[2,4,6,8,10…….]</w:t>
      </w:r>
      <w:r w:rsidRPr="00D94ABA">
        <w:rPr>
          <w:rFonts w:ascii="Arial" w:hAnsi="Arial" w:cs="Arial"/>
        </w:rPr>
        <w:t xml:space="preserve"> </w:t>
      </w:r>
    </w:p>
    <w:p w:rsidR="00D94ABA" w:rsidRDefault="00D94ABA" w:rsidP="00D94ABA">
      <w:pPr>
        <w:tabs>
          <w:tab w:val="right" w:pos="8498"/>
        </w:tabs>
        <w:spacing w:after="0"/>
        <w:ind w:left="420"/>
        <w:jc w:val="both"/>
        <w:rPr>
          <w:rFonts w:ascii="Arial" w:hAnsi="Arial" w:cs="Arial"/>
        </w:rPr>
      </w:pPr>
    </w:p>
    <w:p w:rsidR="00D94ABA" w:rsidRDefault="0029514A" w:rsidP="00351ECB">
      <w:pPr>
        <w:pStyle w:val="Prrafodelista"/>
        <w:numPr>
          <w:ilvl w:val="0"/>
          <w:numId w:val="1"/>
        </w:numPr>
        <w:tabs>
          <w:tab w:val="right" w:pos="8498"/>
        </w:tabs>
        <w:spacing w:after="0"/>
        <w:jc w:val="both"/>
        <w:rPr>
          <w:rFonts w:ascii="Arial" w:hAnsi="Arial" w:cs="Arial"/>
        </w:rPr>
      </w:pPr>
      <w:r>
        <w:rPr>
          <w:rFonts w:ascii="Arial" w:hAnsi="Arial" w:cs="Arial"/>
        </w:rPr>
        <w:t xml:space="preserve">La sucesión de </w:t>
      </w:r>
      <w:r w:rsidR="00F17385">
        <w:rPr>
          <w:rFonts w:ascii="Arial" w:hAnsi="Arial" w:cs="Arial"/>
        </w:rPr>
        <w:t>Fibonacci</w:t>
      </w:r>
      <w:r>
        <w:rPr>
          <w:rFonts w:ascii="Arial" w:hAnsi="Arial" w:cs="Arial"/>
        </w:rPr>
        <w:t xml:space="preserve"> </w:t>
      </w:r>
      <w:r w:rsidR="00D94ABA">
        <w:rPr>
          <w:rFonts w:ascii="Arial" w:hAnsi="Arial" w:cs="Arial"/>
        </w:rPr>
        <w:t>:</w:t>
      </w:r>
    </w:p>
    <w:p w:rsidR="00D94ABA" w:rsidRDefault="00D94ABA" w:rsidP="00D94ABA">
      <w:pPr>
        <w:tabs>
          <w:tab w:val="right" w:pos="8498"/>
        </w:tabs>
        <w:spacing w:after="0"/>
        <w:jc w:val="both"/>
        <w:rPr>
          <w:rFonts w:ascii="Arial" w:hAnsi="Arial" w:cs="Arial"/>
        </w:rPr>
      </w:pPr>
      <w:r>
        <w:rPr>
          <w:rFonts w:ascii="Arial" w:hAnsi="Arial" w:cs="Arial"/>
        </w:rPr>
        <w:t xml:space="preserve">       </w:t>
      </w:r>
    </w:p>
    <w:p w:rsidR="00D94ABA" w:rsidRDefault="0029514A" w:rsidP="00D94ABA">
      <w:pPr>
        <w:tabs>
          <w:tab w:val="right" w:pos="8498"/>
        </w:tabs>
        <w:spacing w:after="0"/>
        <w:jc w:val="both"/>
        <w:rPr>
          <w:rFonts w:ascii="Arial" w:hAnsi="Arial" w:cs="Arial"/>
        </w:rPr>
      </w:pPr>
      <w:r>
        <w:rPr>
          <w:rFonts w:ascii="Arial" w:hAnsi="Arial" w:cs="Arial"/>
        </w:rPr>
        <w:t>[1,1,2,3,5,8,13,21,34,55</w:t>
      </w:r>
      <w:r w:rsidR="00D94ABA">
        <w:rPr>
          <w:rFonts w:ascii="Arial" w:hAnsi="Arial" w:cs="Arial"/>
        </w:rPr>
        <w:t>…..]</w:t>
      </w:r>
    </w:p>
    <w:p w:rsidR="00D94ABA" w:rsidRPr="00D94ABA" w:rsidRDefault="00D94ABA" w:rsidP="00D94ABA">
      <w:pPr>
        <w:tabs>
          <w:tab w:val="right" w:pos="8498"/>
        </w:tabs>
        <w:spacing w:after="0"/>
        <w:jc w:val="both"/>
        <w:rPr>
          <w:rFonts w:ascii="Arial" w:hAnsi="Arial" w:cs="Arial"/>
        </w:rPr>
      </w:pPr>
    </w:p>
    <w:p w:rsidR="00BA1913" w:rsidRDefault="00D94ABA" w:rsidP="00351ECB">
      <w:pPr>
        <w:pStyle w:val="Prrafodelista"/>
        <w:numPr>
          <w:ilvl w:val="0"/>
          <w:numId w:val="1"/>
        </w:numPr>
        <w:tabs>
          <w:tab w:val="right" w:pos="8498"/>
        </w:tabs>
        <w:spacing w:after="0"/>
        <w:rPr>
          <w:rFonts w:ascii="Arial" w:hAnsi="Arial" w:cs="Arial"/>
        </w:rPr>
      </w:pPr>
      <w:r>
        <w:rPr>
          <w:rFonts w:ascii="Arial" w:hAnsi="Arial" w:cs="Arial"/>
        </w:rPr>
        <w:t>En una carrera participan 12 corredores</w:t>
      </w:r>
      <w:r w:rsidR="00A464F4">
        <w:rPr>
          <w:rFonts w:ascii="Arial" w:hAnsi="Arial" w:cs="Arial"/>
        </w:rPr>
        <w:t xml:space="preserve">, </w:t>
      </w:r>
      <w:r>
        <w:rPr>
          <w:rFonts w:ascii="Arial" w:hAnsi="Arial" w:cs="Arial"/>
        </w:rPr>
        <w:t xml:space="preserve"> </w:t>
      </w:r>
      <w:r w:rsidR="00BA1913">
        <w:rPr>
          <w:rFonts w:ascii="Arial" w:hAnsi="Arial" w:cs="Arial"/>
        </w:rPr>
        <w:t>cada corredor tiene un numero en su dorsal que lo identifica</w:t>
      </w:r>
      <w:r w:rsidR="00A464F4">
        <w:rPr>
          <w:rFonts w:ascii="Arial" w:hAnsi="Arial" w:cs="Arial"/>
        </w:rPr>
        <w:t xml:space="preserve">, </w:t>
      </w:r>
      <w:r w:rsidR="00BA1913">
        <w:rPr>
          <w:rFonts w:ascii="Arial" w:hAnsi="Arial" w:cs="Arial"/>
        </w:rPr>
        <w:t xml:space="preserve"> los números van desde 1 hasta el 12 a continuación se muestra su orden de llegada</w:t>
      </w:r>
      <w:r w:rsidR="00A464F4">
        <w:rPr>
          <w:rFonts w:ascii="Arial" w:hAnsi="Arial" w:cs="Arial"/>
        </w:rPr>
        <w:t xml:space="preserve"> a la meta</w:t>
      </w:r>
      <w:r w:rsidR="00BA1913">
        <w:rPr>
          <w:rFonts w:ascii="Arial" w:hAnsi="Arial" w:cs="Arial"/>
        </w:rPr>
        <w:t>:</w:t>
      </w:r>
    </w:p>
    <w:p w:rsidR="00BA1913" w:rsidRDefault="00BA1913" w:rsidP="00BA1913">
      <w:pPr>
        <w:pStyle w:val="Prrafodelista"/>
        <w:tabs>
          <w:tab w:val="right" w:pos="8498"/>
        </w:tabs>
        <w:spacing w:after="0"/>
        <w:ind w:left="360"/>
        <w:rPr>
          <w:rFonts w:ascii="Arial" w:hAnsi="Arial" w:cs="Arial"/>
        </w:rPr>
      </w:pPr>
    </w:p>
    <w:p w:rsidR="00C95625" w:rsidRPr="00BA1913" w:rsidRDefault="00BA1913" w:rsidP="00BA1913">
      <w:pPr>
        <w:tabs>
          <w:tab w:val="right" w:pos="8498"/>
        </w:tabs>
        <w:spacing w:after="0"/>
        <w:rPr>
          <w:rFonts w:ascii="Arial" w:hAnsi="Arial" w:cs="Arial"/>
        </w:rPr>
      </w:pPr>
      <w:r>
        <w:rPr>
          <w:rFonts w:ascii="Arial" w:hAnsi="Arial" w:cs="Arial"/>
        </w:rPr>
        <w:t>[10,1,3,2,12,11,9,8,4,6,5,7]</w:t>
      </w:r>
      <w:r w:rsidRPr="00BA1913">
        <w:rPr>
          <w:rFonts w:ascii="Arial" w:hAnsi="Arial" w:cs="Arial"/>
        </w:rPr>
        <w:t xml:space="preserve"> </w:t>
      </w:r>
    </w:p>
    <w:p w:rsidR="00C95625" w:rsidRDefault="00C95625" w:rsidP="0061059B">
      <w:pPr>
        <w:tabs>
          <w:tab w:val="right" w:pos="8498"/>
        </w:tabs>
        <w:spacing w:after="0"/>
        <w:jc w:val="both"/>
        <w:rPr>
          <w:rFonts w:ascii="Arial" w:hAnsi="Arial" w:cs="Arial"/>
        </w:rPr>
      </w:pPr>
    </w:p>
    <w:p w:rsidR="00BA1913" w:rsidRDefault="00BA1913" w:rsidP="00351ECB">
      <w:pPr>
        <w:pStyle w:val="Prrafodelista"/>
        <w:numPr>
          <w:ilvl w:val="0"/>
          <w:numId w:val="1"/>
        </w:numPr>
        <w:tabs>
          <w:tab w:val="right" w:pos="8498"/>
        </w:tabs>
        <w:spacing w:after="0"/>
        <w:jc w:val="both"/>
        <w:rPr>
          <w:rFonts w:ascii="Arial" w:hAnsi="Arial" w:cs="Arial"/>
        </w:rPr>
      </w:pPr>
      <w:r>
        <w:rPr>
          <w:rFonts w:ascii="Arial" w:hAnsi="Arial" w:cs="Arial"/>
        </w:rPr>
        <w:t xml:space="preserve">En un día </w:t>
      </w:r>
      <w:r w:rsidR="00A464F4">
        <w:rPr>
          <w:rFonts w:ascii="Arial" w:hAnsi="Arial" w:cs="Arial"/>
        </w:rPr>
        <w:t xml:space="preserve"> normal </w:t>
      </w:r>
      <w:r>
        <w:rPr>
          <w:rFonts w:ascii="Arial" w:hAnsi="Arial" w:cs="Arial"/>
        </w:rPr>
        <w:t>en la registraduria primera  se registraron 10 niños</w:t>
      </w:r>
      <w:r w:rsidR="00A464F4">
        <w:rPr>
          <w:rFonts w:ascii="Arial" w:hAnsi="Arial" w:cs="Arial"/>
        </w:rPr>
        <w:t xml:space="preserve">, </w:t>
      </w:r>
      <w:r>
        <w:rPr>
          <w:rFonts w:ascii="Arial" w:hAnsi="Arial" w:cs="Arial"/>
        </w:rPr>
        <w:t xml:space="preserve"> a continuación se mostrara el listado de los niños con su respectivo nombres teniendo en cuenta su orden de llegada:</w:t>
      </w:r>
    </w:p>
    <w:p w:rsidR="00BA1913" w:rsidRDefault="00BA1913" w:rsidP="00BA1913">
      <w:pPr>
        <w:pStyle w:val="Prrafodelista"/>
        <w:tabs>
          <w:tab w:val="right" w:pos="8498"/>
        </w:tabs>
        <w:spacing w:after="0"/>
        <w:ind w:left="360"/>
        <w:jc w:val="both"/>
        <w:rPr>
          <w:rFonts w:ascii="Arial" w:hAnsi="Arial" w:cs="Arial"/>
        </w:rPr>
      </w:pPr>
    </w:p>
    <w:p w:rsidR="00BA1913" w:rsidRPr="00BA1913" w:rsidRDefault="00BA1913" w:rsidP="00BA1913">
      <w:pPr>
        <w:tabs>
          <w:tab w:val="right" w:pos="8498"/>
        </w:tabs>
        <w:spacing w:after="0"/>
        <w:jc w:val="both"/>
        <w:rPr>
          <w:rFonts w:ascii="Arial" w:hAnsi="Arial" w:cs="Arial"/>
        </w:rPr>
      </w:pPr>
      <w:r w:rsidRPr="00BA1913">
        <w:rPr>
          <w:rFonts w:ascii="Arial" w:hAnsi="Arial" w:cs="Arial"/>
        </w:rPr>
        <w:t>[Pedro, Sebastián, Milena, luisa, Mirian, Pedro, Samary, Jhon, Milena, Jairo]</w:t>
      </w:r>
    </w:p>
    <w:p w:rsidR="00C95625" w:rsidRPr="00BA1913" w:rsidRDefault="00C95625" w:rsidP="00BA1913">
      <w:pPr>
        <w:tabs>
          <w:tab w:val="right" w:pos="8498"/>
        </w:tabs>
        <w:spacing w:after="0"/>
        <w:jc w:val="both"/>
        <w:rPr>
          <w:rFonts w:ascii="Arial" w:hAnsi="Arial" w:cs="Arial"/>
        </w:rPr>
      </w:pPr>
    </w:p>
    <w:p w:rsidR="002D04EA" w:rsidRDefault="003B717B" w:rsidP="00BA1913">
      <w:pPr>
        <w:tabs>
          <w:tab w:val="right" w:pos="8498"/>
        </w:tabs>
        <w:spacing w:after="0"/>
        <w:jc w:val="both"/>
        <w:rPr>
          <w:rFonts w:ascii="Arial" w:hAnsi="Arial" w:cs="Arial"/>
        </w:rPr>
      </w:pPr>
      <w:r>
        <w:rPr>
          <w:rFonts w:ascii="Arial" w:hAnsi="Arial" w:cs="Arial"/>
        </w:rPr>
        <w:t xml:space="preserve">Recuerda que </w:t>
      </w:r>
      <w:r w:rsidR="00BA1913">
        <w:rPr>
          <w:rFonts w:ascii="Arial" w:hAnsi="Arial" w:cs="Arial"/>
        </w:rPr>
        <w:t xml:space="preserve"> los términos de las sucesiones pueden ser números o no</w:t>
      </w:r>
      <w:r w:rsidR="00E75196">
        <w:rPr>
          <w:rFonts w:ascii="Arial" w:hAnsi="Arial" w:cs="Arial"/>
        </w:rPr>
        <w:t xml:space="preserve">,  los ejemplos uno, dos y tres </w:t>
      </w:r>
      <w:r w:rsidR="00BA1913">
        <w:rPr>
          <w:rFonts w:ascii="Arial" w:hAnsi="Arial" w:cs="Arial"/>
        </w:rPr>
        <w:t xml:space="preserve"> so</w:t>
      </w:r>
      <w:r w:rsidR="00E75196">
        <w:rPr>
          <w:rFonts w:ascii="Arial" w:hAnsi="Arial" w:cs="Arial"/>
        </w:rPr>
        <w:t>n</w:t>
      </w:r>
      <w:r w:rsidR="00BA1913">
        <w:rPr>
          <w:rFonts w:ascii="Arial" w:hAnsi="Arial" w:cs="Arial"/>
        </w:rPr>
        <w:t xml:space="preserve"> sucesiones numéricas</w:t>
      </w:r>
      <w:r w:rsidR="00E75196">
        <w:rPr>
          <w:rFonts w:ascii="Arial" w:hAnsi="Arial" w:cs="Arial"/>
        </w:rPr>
        <w:t xml:space="preserve">, el </w:t>
      </w:r>
      <w:r w:rsidR="00BA1913">
        <w:rPr>
          <w:rFonts w:ascii="Arial" w:hAnsi="Arial" w:cs="Arial"/>
        </w:rPr>
        <w:t xml:space="preserve">cuarta </w:t>
      </w:r>
      <w:r w:rsidR="00E75196">
        <w:rPr>
          <w:rFonts w:ascii="Arial" w:hAnsi="Arial" w:cs="Arial"/>
        </w:rPr>
        <w:t xml:space="preserve">ejemplos es un sucesión </w:t>
      </w:r>
      <w:r w:rsidR="00BA1913">
        <w:rPr>
          <w:rFonts w:ascii="Arial" w:hAnsi="Arial" w:cs="Arial"/>
        </w:rPr>
        <w:t>no</w:t>
      </w:r>
      <w:r w:rsidR="00E75196">
        <w:rPr>
          <w:rFonts w:ascii="Arial" w:hAnsi="Arial" w:cs="Arial"/>
        </w:rPr>
        <w:t xml:space="preserve"> numérica</w:t>
      </w:r>
      <w:r w:rsidR="002D04EA">
        <w:rPr>
          <w:rFonts w:ascii="Arial" w:hAnsi="Arial" w:cs="Arial"/>
        </w:rPr>
        <w:t>.</w:t>
      </w:r>
    </w:p>
    <w:p w:rsidR="002D04EA" w:rsidRDefault="002D04EA" w:rsidP="00BA1913">
      <w:pPr>
        <w:tabs>
          <w:tab w:val="right" w:pos="8498"/>
        </w:tabs>
        <w:spacing w:after="0"/>
        <w:jc w:val="both"/>
        <w:rPr>
          <w:rFonts w:ascii="Arial" w:hAnsi="Arial" w:cs="Arial"/>
        </w:rPr>
      </w:pPr>
    </w:p>
    <w:p w:rsidR="00B165D1" w:rsidRDefault="002D04EA" w:rsidP="00BA1913">
      <w:pPr>
        <w:tabs>
          <w:tab w:val="right" w:pos="8498"/>
        </w:tabs>
        <w:spacing w:after="0"/>
        <w:jc w:val="both"/>
        <w:rPr>
          <w:rFonts w:ascii="Arial" w:hAnsi="Arial" w:cs="Arial"/>
        </w:rPr>
      </w:pPr>
      <w:r>
        <w:rPr>
          <w:rFonts w:ascii="Arial" w:hAnsi="Arial" w:cs="Arial"/>
        </w:rPr>
        <w:t>E</w:t>
      </w:r>
      <w:r w:rsidR="00BA1913">
        <w:rPr>
          <w:rFonts w:ascii="Arial" w:hAnsi="Arial" w:cs="Arial"/>
        </w:rPr>
        <w:t>l primero y el segundo ejemplo son sucesiones</w:t>
      </w:r>
      <w:r>
        <w:rPr>
          <w:rFonts w:ascii="Arial" w:hAnsi="Arial" w:cs="Arial"/>
        </w:rPr>
        <w:t xml:space="preserve"> infinitas,</w:t>
      </w:r>
      <w:r w:rsidR="00B165D1">
        <w:rPr>
          <w:rFonts w:ascii="Arial" w:hAnsi="Arial" w:cs="Arial"/>
        </w:rPr>
        <w:t xml:space="preserve"> es decir que su longitud es ∞, </w:t>
      </w:r>
      <w:r>
        <w:rPr>
          <w:rFonts w:ascii="Arial" w:hAnsi="Arial" w:cs="Arial"/>
        </w:rPr>
        <w:t xml:space="preserve"> </w:t>
      </w:r>
      <w:r w:rsidR="00E75196">
        <w:rPr>
          <w:rFonts w:ascii="Arial" w:hAnsi="Arial" w:cs="Arial"/>
        </w:rPr>
        <w:t>el tercer y cuarto ejemplo son sucesiones finitas</w:t>
      </w:r>
      <w:r w:rsidR="00B165D1">
        <w:rPr>
          <w:rFonts w:ascii="Arial" w:hAnsi="Arial" w:cs="Arial"/>
        </w:rPr>
        <w:t xml:space="preserve">, </w:t>
      </w:r>
      <w:r w:rsidR="003B717B">
        <w:rPr>
          <w:rFonts w:ascii="Arial" w:hAnsi="Arial" w:cs="Arial"/>
        </w:rPr>
        <w:t>en estos casos: la</w:t>
      </w:r>
      <w:r w:rsidR="00B165D1">
        <w:rPr>
          <w:rFonts w:ascii="Arial" w:hAnsi="Arial" w:cs="Arial"/>
        </w:rPr>
        <w:t xml:space="preserve"> longitud del tercer ejemplo es </w:t>
      </w:r>
      <w:r w:rsidR="006107D3">
        <w:rPr>
          <w:rFonts w:ascii="Arial" w:hAnsi="Arial" w:cs="Arial"/>
        </w:rPr>
        <w:t xml:space="preserve">12 y la longitud del cuarto ejemplo es 10. </w:t>
      </w:r>
      <w:r w:rsidR="00B165D1">
        <w:rPr>
          <w:rFonts w:ascii="Arial" w:hAnsi="Arial" w:cs="Arial"/>
        </w:rPr>
        <w:t xml:space="preserve"> </w:t>
      </w:r>
    </w:p>
    <w:p w:rsidR="00B165D1" w:rsidRDefault="00B165D1" w:rsidP="00BA1913">
      <w:pPr>
        <w:tabs>
          <w:tab w:val="right" w:pos="8498"/>
        </w:tabs>
        <w:spacing w:after="0"/>
        <w:jc w:val="both"/>
        <w:rPr>
          <w:rFonts w:ascii="Arial" w:hAnsi="Arial" w:cs="Arial"/>
        </w:rPr>
      </w:pPr>
    </w:p>
    <w:p w:rsidR="00B165D1" w:rsidRPr="006107D3" w:rsidRDefault="00864C17" w:rsidP="00BA1913">
      <w:pPr>
        <w:tabs>
          <w:tab w:val="right" w:pos="8498"/>
        </w:tabs>
        <w:spacing w:after="0"/>
        <w:jc w:val="both"/>
        <w:rPr>
          <w:rFonts w:ascii="Arial" w:hAnsi="Arial" w:cs="Arial"/>
        </w:rPr>
      </w:pPr>
      <w:r>
        <w:rPr>
          <w:rFonts w:ascii="Arial" w:hAnsi="Arial" w:cs="Arial"/>
        </w:rPr>
        <w:t>De</w:t>
      </w:r>
      <w:r w:rsidR="00B165D1">
        <w:rPr>
          <w:rFonts w:ascii="Arial" w:hAnsi="Arial" w:cs="Arial"/>
        </w:rPr>
        <w:t xml:space="preserve"> manera general una sucesión se denota como  </w:t>
      </w:r>
      <w:r w:rsidR="00B165D1" w:rsidRPr="00B165D1">
        <w:rPr>
          <w:rFonts w:ascii="Arial" w:hAnsi="Arial" w:cs="Arial"/>
          <w:i/>
        </w:rPr>
        <w:t>a</w:t>
      </w:r>
      <w:r w:rsidR="00B165D1" w:rsidRPr="00B165D1">
        <w:rPr>
          <w:rFonts w:ascii="Arial" w:hAnsi="Arial" w:cs="Arial"/>
          <w:i/>
          <w:vertAlign w:val="subscript"/>
        </w:rPr>
        <w:t>n</w:t>
      </w:r>
      <w:r w:rsidR="00B165D1" w:rsidRPr="00B165D1">
        <w:rPr>
          <w:rFonts w:ascii="Arial" w:hAnsi="Arial" w:cs="Arial"/>
          <w:i/>
        </w:rPr>
        <w:t xml:space="preserve"> </w:t>
      </w:r>
      <w:r w:rsidR="00A464F4">
        <w:rPr>
          <w:rFonts w:ascii="Arial" w:hAnsi="Arial" w:cs="Arial"/>
          <w:i/>
        </w:rPr>
        <w:t xml:space="preserve">, </w:t>
      </w:r>
      <w:r w:rsidR="00B165D1">
        <w:rPr>
          <w:rFonts w:ascii="Arial" w:hAnsi="Arial" w:cs="Arial"/>
          <w:i/>
        </w:rPr>
        <w:t xml:space="preserve"> </w:t>
      </w:r>
      <w:r w:rsidR="00B165D1">
        <w:rPr>
          <w:rFonts w:ascii="Arial" w:hAnsi="Arial" w:cs="Arial"/>
        </w:rPr>
        <w:t xml:space="preserve"> donde </w:t>
      </w:r>
      <w:r w:rsidR="00B165D1" w:rsidRPr="00B165D1">
        <w:rPr>
          <w:rFonts w:ascii="Arial" w:hAnsi="Arial" w:cs="Arial"/>
          <w:i/>
        </w:rPr>
        <w:t>a</w:t>
      </w:r>
      <w:r w:rsidR="00B165D1">
        <w:rPr>
          <w:rFonts w:ascii="Arial" w:hAnsi="Arial" w:cs="Arial"/>
        </w:rPr>
        <w:t xml:space="preserve"> representa el termino y la sub </w:t>
      </w:r>
      <w:r w:rsidR="00B165D1" w:rsidRPr="00B165D1">
        <w:rPr>
          <w:rFonts w:ascii="Arial" w:hAnsi="Arial" w:cs="Arial"/>
          <w:i/>
        </w:rPr>
        <w:t xml:space="preserve">n </w:t>
      </w:r>
      <w:r w:rsidR="00B165D1">
        <w:rPr>
          <w:rFonts w:ascii="Arial" w:hAnsi="Arial" w:cs="Arial"/>
        </w:rPr>
        <w:t xml:space="preserve">representa la posición </w:t>
      </w:r>
      <w:r w:rsidR="003B717B">
        <w:rPr>
          <w:rFonts w:ascii="Arial" w:hAnsi="Arial" w:cs="Arial"/>
        </w:rPr>
        <w:t xml:space="preserve">que ocupa en la </w:t>
      </w:r>
      <w:r w:rsidR="00B165D1">
        <w:rPr>
          <w:rFonts w:ascii="Arial" w:hAnsi="Arial" w:cs="Arial"/>
        </w:rPr>
        <w:t xml:space="preserve"> sucesión</w:t>
      </w:r>
      <w:r w:rsidR="006107D3">
        <w:rPr>
          <w:rFonts w:ascii="Arial" w:hAnsi="Arial" w:cs="Arial"/>
        </w:rPr>
        <w:t xml:space="preserve">, por ejemplo  el término </w:t>
      </w:r>
      <w:r w:rsidR="006107D3" w:rsidRPr="006107D3">
        <w:rPr>
          <w:rFonts w:ascii="Arial" w:hAnsi="Arial" w:cs="Arial"/>
          <w:i/>
        </w:rPr>
        <w:t>a</w:t>
      </w:r>
      <w:r w:rsidR="006107D3" w:rsidRPr="006107D3">
        <w:rPr>
          <w:rFonts w:ascii="Arial" w:hAnsi="Arial" w:cs="Arial"/>
          <w:i/>
          <w:vertAlign w:val="subscript"/>
        </w:rPr>
        <w:t>3</w:t>
      </w:r>
      <w:r w:rsidR="006107D3">
        <w:rPr>
          <w:rFonts w:ascii="Arial" w:hAnsi="Arial" w:cs="Arial"/>
          <w:i/>
          <w:vertAlign w:val="subscript"/>
        </w:rPr>
        <w:t xml:space="preserve"> </w:t>
      </w:r>
      <w:r w:rsidR="00A464F4">
        <w:rPr>
          <w:rFonts w:ascii="Arial" w:hAnsi="Arial" w:cs="Arial"/>
        </w:rPr>
        <w:t xml:space="preserve"> en</w:t>
      </w:r>
      <w:r w:rsidR="003B717B">
        <w:rPr>
          <w:rFonts w:ascii="Arial" w:hAnsi="Arial" w:cs="Arial"/>
        </w:rPr>
        <w:t xml:space="preserve"> la primera sucesión </w:t>
      </w:r>
      <w:r w:rsidR="00A464F4">
        <w:rPr>
          <w:rFonts w:ascii="Arial" w:hAnsi="Arial" w:cs="Arial"/>
        </w:rPr>
        <w:t xml:space="preserve"> </w:t>
      </w:r>
      <w:r w:rsidR="006107D3">
        <w:rPr>
          <w:rFonts w:ascii="Arial" w:hAnsi="Arial" w:cs="Arial"/>
        </w:rPr>
        <w:t>es 6.</w:t>
      </w:r>
    </w:p>
    <w:p w:rsidR="00B165D1" w:rsidRDefault="00B165D1" w:rsidP="00BA1913">
      <w:pPr>
        <w:tabs>
          <w:tab w:val="right" w:pos="8498"/>
        </w:tabs>
        <w:spacing w:after="0"/>
        <w:jc w:val="both"/>
        <w:rPr>
          <w:rFonts w:ascii="Arial" w:hAnsi="Arial" w:cs="Arial"/>
        </w:rPr>
      </w:pPr>
    </w:p>
    <w:p w:rsidR="006107D3" w:rsidRPr="00B40B15" w:rsidRDefault="006107D3" w:rsidP="00BA1913">
      <w:pPr>
        <w:tabs>
          <w:tab w:val="right" w:pos="8498"/>
        </w:tabs>
        <w:spacing w:after="0"/>
        <w:jc w:val="both"/>
        <w:rPr>
          <w:rFonts w:ascii="Arial" w:hAnsi="Arial" w:cs="Arial"/>
        </w:rPr>
      </w:pPr>
      <w:r>
        <w:rPr>
          <w:rFonts w:ascii="Arial" w:hAnsi="Arial" w:cs="Arial"/>
        </w:rPr>
        <w:t xml:space="preserve"> </w:t>
      </w:r>
      <w:r w:rsidR="00B40B15">
        <w:rPr>
          <w:rFonts w:ascii="Arial" w:hAnsi="Arial" w:cs="Arial"/>
        </w:rPr>
        <w:t>La</w:t>
      </w:r>
      <w:r>
        <w:rPr>
          <w:rFonts w:ascii="Arial" w:hAnsi="Arial" w:cs="Arial"/>
        </w:rPr>
        <w:t xml:space="preserve"> </w:t>
      </w:r>
      <w:r w:rsidRPr="00B40B15">
        <w:rPr>
          <w:rFonts w:ascii="Arial" w:hAnsi="Arial" w:cs="Arial"/>
          <w:b/>
        </w:rPr>
        <w:t>sucesión</w:t>
      </w:r>
      <w:r w:rsidR="00B40B15" w:rsidRPr="00B40B15">
        <w:rPr>
          <w:rFonts w:ascii="Arial" w:hAnsi="Arial" w:cs="Arial"/>
          <w:b/>
        </w:rPr>
        <w:t xml:space="preserve"> </w:t>
      </w:r>
      <w:r w:rsidRPr="00B40B15">
        <w:rPr>
          <w:rFonts w:ascii="Arial" w:hAnsi="Arial" w:cs="Arial"/>
          <w:b/>
        </w:rPr>
        <w:t>finita</w:t>
      </w:r>
      <w:r w:rsidR="00B40B15" w:rsidRPr="00B40B15">
        <w:rPr>
          <w:rFonts w:ascii="Arial" w:hAnsi="Arial" w:cs="Arial"/>
          <w:b/>
        </w:rPr>
        <w:t xml:space="preserve">  </w:t>
      </w:r>
      <w:r w:rsidR="00B40B15" w:rsidRPr="00B40B15">
        <w:rPr>
          <w:rFonts w:ascii="Arial" w:hAnsi="Arial" w:cs="Arial"/>
          <w:b/>
          <w:i/>
        </w:rPr>
        <w:t>a</w:t>
      </w:r>
      <w:r w:rsidR="00B40B15" w:rsidRPr="00B40B15">
        <w:rPr>
          <w:rFonts w:ascii="Arial" w:hAnsi="Arial" w:cs="Arial"/>
          <w:b/>
          <w:i/>
          <w:vertAlign w:val="subscript"/>
        </w:rPr>
        <w:t>n</w:t>
      </w:r>
      <w:r w:rsidRPr="00B40B15">
        <w:rPr>
          <w:rFonts w:ascii="Arial" w:hAnsi="Arial" w:cs="Arial"/>
          <w:i/>
        </w:rPr>
        <w:t xml:space="preserve"> </w:t>
      </w:r>
      <w:r w:rsidR="00B40B15">
        <w:rPr>
          <w:rFonts w:ascii="Arial" w:hAnsi="Arial" w:cs="Arial"/>
        </w:rPr>
        <w:t xml:space="preserve"> de longitud </w:t>
      </w:r>
      <w:r w:rsidR="00660CED">
        <w:rPr>
          <w:rFonts w:ascii="Arial" w:hAnsi="Arial" w:cs="Arial"/>
          <w:i/>
        </w:rPr>
        <w:t>l</w:t>
      </w:r>
      <w:r w:rsidR="00B40B15">
        <w:rPr>
          <w:rFonts w:ascii="Arial" w:hAnsi="Arial" w:cs="Arial"/>
          <w:i/>
        </w:rPr>
        <w:t>,</w:t>
      </w:r>
      <w:r w:rsidR="006165E3">
        <w:rPr>
          <w:rFonts w:ascii="Arial" w:hAnsi="Arial" w:cs="Arial"/>
        </w:rPr>
        <w:t xml:space="preserve"> donde </w:t>
      </w:r>
      <w:r w:rsidR="006165E3" w:rsidRPr="00660CED">
        <w:rPr>
          <w:rFonts w:ascii="Arial" w:hAnsi="Arial" w:cs="Arial"/>
          <w:i/>
        </w:rPr>
        <w:t>L</w:t>
      </w:r>
      <w:r w:rsidR="00B40B15" w:rsidRPr="00660CED">
        <w:rPr>
          <w:rFonts w:ascii="Arial" w:hAnsi="Arial" w:cs="Arial"/>
          <w:i/>
        </w:rPr>
        <w:t xml:space="preserve"> </w:t>
      </w:r>
      <w:r w:rsidR="00B40B15">
        <w:rPr>
          <w:rFonts w:ascii="Arial" w:hAnsi="Arial" w:cs="Arial"/>
        </w:rPr>
        <w:t>es un subconjunto de los números naturales</w:t>
      </w:r>
      <w:r w:rsidR="006165E3">
        <w:rPr>
          <w:rFonts w:ascii="Arial" w:hAnsi="Arial" w:cs="Arial"/>
        </w:rPr>
        <w:t xml:space="preserve"> que va desde </w:t>
      </w:r>
      <w:r w:rsidR="006165E3" w:rsidRPr="006165E3">
        <w:rPr>
          <w:rFonts w:ascii="Arial" w:hAnsi="Arial" w:cs="Arial"/>
          <w:i/>
        </w:rPr>
        <w:t>1</w:t>
      </w:r>
      <w:r w:rsidR="006165E3">
        <w:rPr>
          <w:rFonts w:ascii="Arial" w:hAnsi="Arial" w:cs="Arial"/>
        </w:rPr>
        <w:t xml:space="preserve"> hasta </w:t>
      </w:r>
      <w:r w:rsidR="00660CED">
        <w:rPr>
          <w:rFonts w:ascii="Arial" w:hAnsi="Arial" w:cs="Arial"/>
          <w:i/>
        </w:rPr>
        <w:t>l</w:t>
      </w:r>
      <w:r w:rsidR="00B40B15">
        <w:rPr>
          <w:rFonts w:ascii="Arial" w:hAnsi="Arial" w:cs="Arial"/>
        </w:rPr>
        <w:t xml:space="preserve">, con elementos  </w:t>
      </w:r>
      <w:r w:rsidR="00B40B15" w:rsidRPr="00B40B15">
        <w:rPr>
          <w:rFonts w:ascii="Arial" w:hAnsi="Arial" w:cs="Arial"/>
          <w:i/>
        </w:rPr>
        <w:t xml:space="preserve">a </w:t>
      </w:r>
      <w:r w:rsidR="00B40B15" w:rsidRPr="00B40B15">
        <w:rPr>
          <w:rFonts w:ascii="Cambria Math" w:eastAsiaTheme="minorEastAsia" w:hAnsi="Cambria Math" w:cs="Cambria Math"/>
          <w:i/>
        </w:rPr>
        <w:t xml:space="preserve">∈ </w:t>
      </w:r>
      <w:r w:rsidR="00B40B15">
        <w:rPr>
          <w:rFonts w:ascii="Cambria Math" w:hAnsi="Cambria Math" w:cs="Cambria Math"/>
          <w:i/>
        </w:rPr>
        <w:t xml:space="preserve">P </w:t>
      </w:r>
      <w:r w:rsidR="00B40B15">
        <w:rPr>
          <w:rFonts w:ascii="Cambria Math" w:hAnsi="Cambria Math" w:cs="Cambria Math"/>
        </w:rPr>
        <w:t xml:space="preserve"> </w:t>
      </w:r>
      <w:r w:rsidR="00B40B15" w:rsidRPr="00B40B15">
        <w:rPr>
          <w:rFonts w:ascii="Arial" w:hAnsi="Arial" w:cs="Arial"/>
        </w:rPr>
        <w:t>matemáticamente</w:t>
      </w:r>
      <w:r w:rsidR="00B40B15">
        <w:rPr>
          <w:rFonts w:ascii="Arial" w:hAnsi="Arial" w:cs="Arial"/>
        </w:rPr>
        <w:t xml:space="preserve">  se puede definir por medio de la siguiente función:</w:t>
      </w:r>
      <w:r w:rsidR="00B40B15" w:rsidRPr="00B40B15">
        <w:rPr>
          <w:rFonts w:ascii="Arial" w:hAnsi="Arial" w:cs="Arial"/>
        </w:rPr>
        <w:t xml:space="preserve"> </w:t>
      </w:r>
    </w:p>
    <w:p w:rsidR="006107D3" w:rsidRDefault="006107D3" w:rsidP="00BA1913">
      <w:pPr>
        <w:tabs>
          <w:tab w:val="right" w:pos="8498"/>
        </w:tabs>
        <w:spacing w:after="0"/>
        <w:jc w:val="both"/>
        <w:rPr>
          <w:rFonts w:ascii="Arial" w:hAnsi="Arial" w:cs="Arial"/>
        </w:rPr>
      </w:pPr>
    </w:p>
    <w:p w:rsidR="00B40B15" w:rsidRDefault="006107D3" w:rsidP="00BA1913">
      <w:pPr>
        <w:tabs>
          <w:tab w:val="right" w:pos="8498"/>
        </w:tabs>
        <w:spacing w:after="0"/>
        <w:jc w:val="both"/>
        <w:rPr>
          <w:rFonts w:ascii="Cambria Math" w:hAnsi="Cambria Math" w:cs="Cambria Math"/>
          <w:i/>
        </w:rPr>
      </w:pPr>
      <w:r w:rsidRPr="00BA6C21">
        <w:rPr>
          <w:i/>
        </w:rPr>
        <w:t xml:space="preserve">ƒ : </w:t>
      </w:r>
      <w:r w:rsidR="006165E3">
        <w:rPr>
          <w:rFonts w:ascii="Cambria Math" w:hAnsi="Cambria Math" w:cs="Cambria Math"/>
          <w:i/>
        </w:rPr>
        <w:t>L</w:t>
      </w:r>
      <w:r>
        <w:rPr>
          <w:rFonts w:ascii="Cambria Math" w:hAnsi="Cambria Math" w:cs="Cambria Math"/>
          <w:i/>
        </w:rPr>
        <w:t xml:space="preserve"> → </w:t>
      </w:r>
      <w:r w:rsidR="00B40B15">
        <w:rPr>
          <w:rFonts w:ascii="Cambria Math" w:hAnsi="Cambria Math" w:cs="Cambria Math"/>
          <w:i/>
        </w:rPr>
        <w:t>P</w:t>
      </w:r>
      <w:r>
        <w:rPr>
          <w:rFonts w:ascii="Cambria Math" w:hAnsi="Cambria Math" w:cs="Cambria Math"/>
          <w:i/>
        </w:rPr>
        <w:t xml:space="preserve"> </w:t>
      </w:r>
    </w:p>
    <w:p w:rsidR="002D04EA" w:rsidRPr="00B165D1" w:rsidRDefault="00B40B15" w:rsidP="00BA1913">
      <w:pPr>
        <w:tabs>
          <w:tab w:val="right" w:pos="8498"/>
        </w:tabs>
        <w:spacing w:after="0"/>
        <w:jc w:val="both"/>
        <w:rPr>
          <w:rFonts w:ascii="Arial" w:hAnsi="Arial" w:cs="Arial"/>
        </w:rPr>
      </w:pPr>
      <w:r w:rsidRPr="00B40B15">
        <w:rPr>
          <w:rFonts w:ascii="Arial" w:hAnsi="Arial" w:cs="Arial"/>
        </w:rPr>
        <w:t xml:space="preserve"> </w:t>
      </w:r>
      <w:r w:rsidR="006107D3" w:rsidRPr="00B40B15">
        <w:rPr>
          <w:rFonts w:ascii="Arial" w:hAnsi="Arial" w:cs="Arial"/>
        </w:rPr>
        <w:t xml:space="preserve"> </w:t>
      </w:r>
      <w:r w:rsidR="006107D3">
        <w:rPr>
          <w:rFonts w:ascii="Arial" w:hAnsi="Arial" w:cs="Arial"/>
        </w:rPr>
        <w:t xml:space="preserve"> </w:t>
      </w:r>
    </w:p>
    <w:p w:rsidR="00E75196" w:rsidRPr="006165E3" w:rsidRDefault="006165E3" w:rsidP="00BA1913">
      <w:pPr>
        <w:tabs>
          <w:tab w:val="right" w:pos="8498"/>
        </w:tabs>
        <w:spacing w:after="0"/>
        <w:jc w:val="both"/>
        <w:rPr>
          <w:rFonts w:ascii="Arial" w:hAnsi="Arial" w:cs="Arial"/>
        </w:rPr>
      </w:pPr>
      <w:r>
        <w:rPr>
          <w:rFonts w:ascii="Arial" w:hAnsi="Arial" w:cs="Arial"/>
        </w:rPr>
        <w:t>Donde el elemento a</w:t>
      </w:r>
      <w:r>
        <w:rPr>
          <w:rFonts w:ascii="Arial" w:hAnsi="Arial" w:cs="Arial"/>
          <w:vertAlign w:val="subscript"/>
        </w:rPr>
        <w:t>k</w:t>
      </w:r>
      <w:r>
        <w:rPr>
          <w:rFonts w:ascii="Arial" w:hAnsi="Arial" w:cs="Arial"/>
        </w:rPr>
        <w:t xml:space="preserve"> con k </w:t>
      </w:r>
      <w:r w:rsidRPr="00B40B15">
        <w:rPr>
          <w:rFonts w:ascii="Cambria Math" w:eastAsiaTheme="minorEastAsia" w:hAnsi="Cambria Math" w:cs="Cambria Math"/>
          <w:i/>
        </w:rPr>
        <w:t>∈</w:t>
      </w:r>
      <w:r>
        <w:rPr>
          <w:rFonts w:ascii="Cambria Math" w:eastAsiaTheme="minorEastAsia" w:hAnsi="Cambria Math" w:cs="Cambria Math"/>
          <w:i/>
        </w:rPr>
        <w:t xml:space="preserve"> </w:t>
      </w:r>
      <w:r w:rsidRPr="006165E3">
        <w:rPr>
          <w:rFonts w:ascii="Arial" w:hAnsi="Arial" w:cs="Arial"/>
          <w:i/>
        </w:rPr>
        <w:t>L</w:t>
      </w:r>
      <w:r>
        <w:rPr>
          <w:rFonts w:ascii="Arial" w:hAnsi="Arial" w:cs="Arial"/>
          <w:i/>
        </w:rPr>
        <w:t xml:space="preserve"> </w:t>
      </w:r>
      <w:r>
        <w:rPr>
          <w:rFonts w:ascii="Arial" w:hAnsi="Arial" w:cs="Arial"/>
        </w:rPr>
        <w:t xml:space="preserve"> esta dado por </w:t>
      </w:r>
      <w:r w:rsidRPr="00BA6C21">
        <w:rPr>
          <w:i/>
        </w:rPr>
        <w:t>ƒ</w:t>
      </w:r>
      <w:r>
        <w:rPr>
          <w:i/>
        </w:rPr>
        <w:t>(k)</w:t>
      </w:r>
      <w:r w:rsidR="00660CED">
        <w:rPr>
          <w:i/>
        </w:rPr>
        <w:t>.</w:t>
      </w:r>
    </w:p>
    <w:p w:rsidR="00C95625" w:rsidRDefault="00C95625" w:rsidP="0061059B">
      <w:pPr>
        <w:tabs>
          <w:tab w:val="right" w:pos="8498"/>
        </w:tabs>
        <w:spacing w:after="0"/>
        <w:jc w:val="both"/>
        <w:rPr>
          <w:rFonts w:ascii="Arial" w:hAnsi="Arial" w:cs="Arial"/>
        </w:rPr>
      </w:pPr>
    </w:p>
    <w:p w:rsidR="00C95625" w:rsidRDefault="00660CED" w:rsidP="0061059B">
      <w:pPr>
        <w:tabs>
          <w:tab w:val="right" w:pos="8498"/>
        </w:tabs>
        <w:spacing w:after="0"/>
        <w:jc w:val="both"/>
        <w:rPr>
          <w:rFonts w:ascii="Arial" w:hAnsi="Arial" w:cs="Arial"/>
        </w:rPr>
      </w:pPr>
      <w:r>
        <w:rPr>
          <w:rFonts w:ascii="Arial" w:hAnsi="Arial" w:cs="Arial"/>
        </w:rPr>
        <w:t xml:space="preserve">La </w:t>
      </w:r>
      <w:r w:rsidRPr="00B40B15">
        <w:rPr>
          <w:rFonts w:ascii="Arial" w:hAnsi="Arial" w:cs="Arial"/>
          <w:b/>
        </w:rPr>
        <w:t xml:space="preserve">sucesión </w:t>
      </w:r>
      <w:r>
        <w:rPr>
          <w:rFonts w:ascii="Arial" w:hAnsi="Arial" w:cs="Arial"/>
          <w:b/>
        </w:rPr>
        <w:t>infinita</w:t>
      </w:r>
      <w:r w:rsidRPr="00B40B15">
        <w:rPr>
          <w:rFonts w:ascii="Arial" w:hAnsi="Arial" w:cs="Arial"/>
          <w:b/>
        </w:rPr>
        <w:t xml:space="preserve">  </w:t>
      </w:r>
      <w:r w:rsidRPr="00B40B15">
        <w:rPr>
          <w:rFonts w:ascii="Arial" w:hAnsi="Arial" w:cs="Arial"/>
          <w:b/>
          <w:i/>
        </w:rPr>
        <w:t>a</w:t>
      </w:r>
      <w:r w:rsidRPr="00B40B15">
        <w:rPr>
          <w:rFonts w:ascii="Arial" w:hAnsi="Arial" w:cs="Arial"/>
          <w:b/>
          <w:i/>
          <w:vertAlign w:val="subscript"/>
        </w:rPr>
        <w:t>n</w:t>
      </w:r>
      <w:r w:rsidRPr="00B40B15">
        <w:rPr>
          <w:rFonts w:ascii="Arial" w:hAnsi="Arial" w:cs="Arial"/>
          <w:i/>
        </w:rPr>
        <w:t xml:space="preserve"> </w:t>
      </w:r>
      <w:r>
        <w:rPr>
          <w:rFonts w:ascii="Arial" w:hAnsi="Arial" w:cs="Arial"/>
        </w:rPr>
        <w:t xml:space="preserve"> donde  </w:t>
      </w:r>
      <w:r w:rsidRPr="00B40B15">
        <w:rPr>
          <w:rFonts w:ascii="Arial" w:hAnsi="Arial" w:cs="Arial"/>
          <w:i/>
        </w:rPr>
        <w:t xml:space="preserve">a </w:t>
      </w:r>
      <w:r w:rsidRPr="00B40B15">
        <w:rPr>
          <w:rFonts w:ascii="Cambria Math" w:eastAsiaTheme="minorEastAsia" w:hAnsi="Cambria Math" w:cs="Cambria Math"/>
          <w:i/>
        </w:rPr>
        <w:t xml:space="preserve">∈ </w:t>
      </w:r>
      <w:r>
        <w:rPr>
          <w:rFonts w:ascii="Cambria Math" w:hAnsi="Cambria Math" w:cs="Cambria Math"/>
          <w:i/>
        </w:rPr>
        <w:t xml:space="preserve">P </w:t>
      </w:r>
      <w:r>
        <w:rPr>
          <w:rFonts w:ascii="Cambria Math" w:hAnsi="Cambria Math" w:cs="Cambria Math"/>
        </w:rPr>
        <w:t xml:space="preserve"> </w:t>
      </w:r>
      <w:r w:rsidRPr="00B40B15">
        <w:rPr>
          <w:rFonts w:ascii="Arial" w:hAnsi="Arial" w:cs="Arial"/>
        </w:rPr>
        <w:t>matemáticamente</w:t>
      </w:r>
      <w:r>
        <w:rPr>
          <w:rFonts w:ascii="Arial" w:hAnsi="Arial" w:cs="Arial"/>
        </w:rPr>
        <w:t xml:space="preserve">  se puede definir por medio de la siguiente función:</w:t>
      </w:r>
    </w:p>
    <w:p w:rsidR="00C95625" w:rsidRDefault="00C95625" w:rsidP="0061059B">
      <w:pPr>
        <w:tabs>
          <w:tab w:val="right" w:pos="8498"/>
        </w:tabs>
        <w:spacing w:after="0"/>
        <w:jc w:val="both"/>
        <w:rPr>
          <w:rFonts w:ascii="Arial" w:hAnsi="Arial" w:cs="Arial"/>
        </w:rPr>
      </w:pPr>
    </w:p>
    <w:p w:rsidR="00C95625" w:rsidRDefault="00660CED" w:rsidP="0061059B">
      <w:pPr>
        <w:tabs>
          <w:tab w:val="right" w:pos="8498"/>
        </w:tabs>
        <w:spacing w:after="0"/>
        <w:jc w:val="both"/>
        <w:rPr>
          <w:rFonts w:ascii="Arial" w:hAnsi="Arial" w:cs="Arial"/>
        </w:rPr>
      </w:pPr>
      <w:r w:rsidRPr="00BA6C21">
        <w:rPr>
          <w:i/>
        </w:rPr>
        <w:t xml:space="preserve">ƒ : </w:t>
      </w:r>
      <w:r>
        <w:rPr>
          <w:rFonts w:ascii="Cambria Math" w:hAnsi="Cambria Math" w:cs="Cambria Math"/>
        </w:rPr>
        <w:t>ℕ</w:t>
      </w:r>
      <w:r>
        <w:rPr>
          <w:rFonts w:ascii="Cambria Math" w:hAnsi="Cambria Math" w:cs="Cambria Math"/>
          <w:i/>
        </w:rPr>
        <w:t xml:space="preserve"> → P</w:t>
      </w:r>
    </w:p>
    <w:p w:rsidR="00C95625" w:rsidRDefault="00C95625" w:rsidP="0061059B">
      <w:pPr>
        <w:tabs>
          <w:tab w:val="right" w:pos="8498"/>
        </w:tabs>
        <w:spacing w:after="0"/>
        <w:jc w:val="both"/>
        <w:rPr>
          <w:rFonts w:ascii="Arial" w:hAnsi="Arial" w:cs="Arial"/>
        </w:rPr>
      </w:pPr>
    </w:p>
    <w:p w:rsidR="00660CED" w:rsidRDefault="00660CED" w:rsidP="00660CED">
      <w:pPr>
        <w:tabs>
          <w:tab w:val="right" w:pos="8498"/>
        </w:tabs>
        <w:spacing w:after="0"/>
        <w:jc w:val="both"/>
        <w:rPr>
          <w:i/>
        </w:rPr>
      </w:pPr>
      <w:r>
        <w:rPr>
          <w:rFonts w:ascii="Arial" w:hAnsi="Arial" w:cs="Arial"/>
        </w:rPr>
        <w:t>Donde el elemento a</w:t>
      </w:r>
      <w:r>
        <w:rPr>
          <w:rFonts w:ascii="Arial" w:hAnsi="Arial" w:cs="Arial"/>
          <w:vertAlign w:val="subscript"/>
        </w:rPr>
        <w:t>k</w:t>
      </w:r>
      <w:r>
        <w:rPr>
          <w:rFonts w:ascii="Arial" w:hAnsi="Arial" w:cs="Arial"/>
        </w:rPr>
        <w:t xml:space="preserve"> con k </w:t>
      </w:r>
      <w:r w:rsidRPr="00B40B15">
        <w:rPr>
          <w:rFonts w:ascii="Cambria Math" w:eastAsiaTheme="minorEastAsia" w:hAnsi="Cambria Math" w:cs="Cambria Math"/>
          <w:i/>
        </w:rPr>
        <w:t>∈</w:t>
      </w:r>
      <w:r>
        <w:rPr>
          <w:rFonts w:ascii="Cambria Math" w:eastAsiaTheme="minorEastAsia" w:hAnsi="Cambria Math" w:cs="Cambria Math"/>
          <w:i/>
        </w:rPr>
        <w:t xml:space="preserve">  </w:t>
      </w:r>
      <w:r>
        <w:rPr>
          <w:rFonts w:ascii="Cambria Math" w:hAnsi="Cambria Math" w:cs="Cambria Math"/>
        </w:rPr>
        <w:t>ℕ</w:t>
      </w:r>
      <w:r>
        <w:rPr>
          <w:rFonts w:ascii="Cambria Math" w:hAnsi="Cambria Math" w:cs="Cambria Math"/>
          <w:i/>
        </w:rPr>
        <w:t xml:space="preserve"> </w:t>
      </w:r>
      <w:r>
        <w:rPr>
          <w:rFonts w:ascii="Arial" w:hAnsi="Arial" w:cs="Arial"/>
        </w:rPr>
        <w:t xml:space="preserve">está dado por </w:t>
      </w:r>
      <w:r w:rsidRPr="00BA6C21">
        <w:rPr>
          <w:i/>
        </w:rPr>
        <w:t>ƒ</w:t>
      </w:r>
      <w:r>
        <w:rPr>
          <w:i/>
        </w:rPr>
        <w:t>(k).</w:t>
      </w:r>
    </w:p>
    <w:p w:rsidR="00A464F4" w:rsidRDefault="00A464F4" w:rsidP="00660CED">
      <w:pPr>
        <w:tabs>
          <w:tab w:val="right" w:pos="8498"/>
        </w:tabs>
        <w:spacing w:after="0"/>
        <w:jc w:val="both"/>
        <w:rPr>
          <w:i/>
        </w:rPr>
      </w:pPr>
    </w:p>
    <w:p w:rsidR="00A464F4" w:rsidRPr="006165E3" w:rsidRDefault="00A464F4" w:rsidP="00660CED">
      <w:pPr>
        <w:tabs>
          <w:tab w:val="right" w:pos="8498"/>
        </w:tabs>
        <w:spacing w:after="0"/>
        <w:jc w:val="both"/>
        <w:rPr>
          <w:rFonts w:ascii="Arial" w:hAnsi="Arial" w:cs="Arial"/>
        </w:rPr>
      </w:pPr>
    </w:p>
    <w:tbl>
      <w:tblPr>
        <w:tblStyle w:val="Tablaconcuadrcula2"/>
        <w:tblpPr w:leftFromText="141" w:rightFromText="141" w:vertAnchor="text" w:horzAnchor="page" w:tblpX="2023" w:tblpY="402"/>
        <w:tblW w:w="0" w:type="auto"/>
        <w:tblLook w:val="04A0" w:firstRow="1" w:lastRow="0" w:firstColumn="1" w:lastColumn="0" w:noHBand="0" w:noVBand="1"/>
      </w:tblPr>
      <w:tblGrid>
        <w:gridCol w:w="2518"/>
        <w:gridCol w:w="6460"/>
      </w:tblGrid>
      <w:tr w:rsidR="00A464F4" w:rsidRPr="005B1407" w:rsidTr="00A464F4">
        <w:tc>
          <w:tcPr>
            <w:tcW w:w="8978" w:type="dxa"/>
            <w:gridSpan w:val="2"/>
            <w:shd w:val="clear" w:color="auto" w:fill="000000" w:themeFill="text1"/>
          </w:tcPr>
          <w:p w:rsidR="00A464F4" w:rsidRPr="005B1407" w:rsidRDefault="00A464F4" w:rsidP="00A464F4">
            <w:pPr>
              <w:jc w:val="center"/>
              <w:rPr>
                <w:rFonts w:ascii="Arial" w:hAnsi="Arial" w:cs="Arial"/>
                <w:b/>
                <w:sz w:val="24"/>
                <w:szCs w:val="24"/>
              </w:rPr>
            </w:pPr>
            <w:r w:rsidRPr="005B1407">
              <w:rPr>
                <w:rFonts w:ascii="Arial" w:hAnsi="Arial" w:cs="Arial"/>
                <w:b/>
                <w:sz w:val="24"/>
                <w:szCs w:val="24"/>
              </w:rPr>
              <w:t>Destacado</w:t>
            </w:r>
          </w:p>
        </w:tc>
      </w:tr>
      <w:tr w:rsidR="00A464F4" w:rsidRPr="005B1407" w:rsidTr="00A464F4">
        <w:tc>
          <w:tcPr>
            <w:tcW w:w="2518" w:type="dxa"/>
          </w:tcPr>
          <w:p w:rsidR="00A464F4" w:rsidRPr="005B1407" w:rsidRDefault="00A464F4" w:rsidP="00A464F4">
            <w:pPr>
              <w:rPr>
                <w:rFonts w:ascii="Arial" w:hAnsi="Arial" w:cs="Arial"/>
                <w:b/>
                <w:sz w:val="24"/>
                <w:szCs w:val="24"/>
              </w:rPr>
            </w:pPr>
            <w:r w:rsidRPr="005B1407">
              <w:rPr>
                <w:rFonts w:ascii="Arial" w:hAnsi="Arial" w:cs="Arial"/>
                <w:b/>
                <w:sz w:val="24"/>
                <w:szCs w:val="24"/>
              </w:rPr>
              <w:t>Título</w:t>
            </w:r>
          </w:p>
        </w:tc>
        <w:tc>
          <w:tcPr>
            <w:tcW w:w="6460" w:type="dxa"/>
          </w:tcPr>
          <w:p w:rsidR="00A464F4" w:rsidRPr="005B1407" w:rsidRDefault="00A464F4" w:rsidP="00A464F4">
            <w:pPr>
              <w:jc w:val="center"/>
              <w:rPr>
                <w:rFonts w:ascii="Arial" w:hAnsi="Arial" w:cs="Arial"/>
                <w:b/>
                <w:sz w:val="24"/>
                <w:szCs w:val="24"/>
              </w:rPr>
            </w:pPr>
            <w:r w:rsidRPr="005B1407">
              <w:rPr>
                <w:rFonts w:ascii="Arial" w:hAnsi="Arial" w:cs="Arial"/>
                <w:b/>
                <w:sz w:val="24"/>
                <w:szCs w:val="24"/>
              </w:rPr>
              <w:t xml:space="preserve">Nota histórica </w:t>
            </w:r>
          </w:p>
        </w:tc>
      </w:tr>
      <w:tr w:rsidR="00A464F4" w:rsidRPr="005B1407" w:rsidTr="00A464F4">
        <w:tc>
          <w:tcPr>
            <w:tcW w:w="2518" w:type="dxa"/>
          </w:tcPr>
          <w:p w:rsidR="00A464F4" w:rsidRPr="005B1407" w:rsidRDefault="00A464F4" w:rsidP="00A464F4">
            <w:pPr>
              <w:rPr>
                <w:rFonts w:ascii="Arial" w:hAnsi="Arial" w:cs="Arial"/>
                <w:sz w:val="24"/>
                <w:szCs w:val="24"/>
              </w:rPr>
            </w:pPr>
            <w:r w:rsidRPr="005B1407">
              <w:rPr>
                <w:rFonts w:ascii="Arial" w:hAnsi="Arial" w:cs="Arial"/>
                <w:b/>
                <w:sz w:val="24"/>
                <w:szCs w:val="24"/>
              </w:rPr>
              <w:t>Contenido</w:t>
            </w:r>
          </w:p>
        </w:tc>
        <w:tc>
          <w:tcPr>
            <w:tcW w:w="6460" w:type="dxa"/>
          </w:tcPr>
          <w:p w:rsidR="00A464F4" w:rsidRPr="0029514A" w:rsidRDefault="00A464F4" w:rsidP="00A464F4">
            <w:pPr>
              <w:autoSpaceDE w:val="0"/>
              <w:autoSpaceDN w:val="0"/>
              <w:adjustRightInd w:val="0"/>
              <w:jc w:val="both"/>
              <w:rPr>
                <w:rFonts w:ascii="Arial" w:hAnsi="Arial" w:cs="Arial"/>
              </w:rPr>
            </w:pPr>
            <w:r>
              <w:rPr>
                <w:rFonts w:ascii="Arial" w:hAnsi="Arial" w:cs="Arial"/>
                <w:lang w:val="es-ES_tradnl"/>
              </w:rPr>
              <w:t xml:space="preserve">Los primeros indicios  del trabajo con sucesiones se remonta a la antigua Mesopotamia donde aparece el cálculo de raíz de dos en cuatro cifras sexagesimales, aun que ellos no eran consientes estas cifras pertenecen a el cálculo de una sucesión que converge a raíz de dos.      </w:t>
            </w:r>
            <w:r w:rsidRPr="0029514A">
              <w:rPr>
                <w:rFonts w:ascii="Arial" w:hAnsi="Arial" w:cs="Arial"/>
                <w:lang w:val="es-ES_tradnl"/>
              </w:rPr>
              <w:t>.</w:t>
            </w:r>
          </w:p>
        </w:tc>
      </w:tr>
    </w:tbl>
    <w:p w:rsidR="00C95625" w:rsidRDefault="00C95625" w:rsidP="0061059B">
      <w:pPr>
        <w:tabs>
          <w:tab w:val="right" w:pos="8498"/>
        </w:tabs>
        <w:spacing w:after="0"/>
        <w:jc w:val="both"/>
        <w:rPr>
          <w:rFonts w:ascii="Arial" w:hAnsi="Arial" w:cs="Arial"/>
        </w:rPr>
      </w:pPr>
    </w:p>
    <w:p w:rsidR="00A464F4" w:rsidRDefault="00A464F4" w:rsidP="0061059B">
      <w:pPr>
        <w:tabs>
          <w:tab w:val="right" w:pos="8498"/>
        </w:tabs>
        <w:spacing w:after="0"/>
        <w:jc w:val="both"/>
        <w:rPr>
          <w:rFonts w:ascii="Arial" w:hAnsi="Arial" w:cs="Arial"/>
        </w:rPr>
      </w:pPr>
    </w:p>
    <w:p w:rsidR="00864C17" w:rsidRDefault="00864C17" w:rsidP="0061059B">
      <w:pPr>
        <w:tabs>
          <w:tab w:val="right" w:pos="8498"/>
        </w:tabs>
        <w:spacing w:after="0"/>
        <w:jc w:val="both"/>
        <w:rPr>
          <w:rFonts w:ascii="Arial" w:hAnsi="Arial" w:cs="Arial"/>
        </w:rPr>
      </w:pPr>
      <w:r>
        <w:rPr>
          <w:rFonts w:ascii="Arial" w:hAnsi="Arial" w:cs="Arial"/>
        </w:rPr>
        <w:t xml:space="preserve">De modo generar se </w:t>
      </w:r>
      <w:r w:rsidR="00A464F4">
        <w:rPr>
          <w:rFonts w:ascii="Arial" w:hAnsi="Arial" w:cs="Arial"/>
        </w:rPr>
        <w:t>ha</w:t>
      </w:r>
      <w:r>
        <w:rPr>
          <w:rFonts w:ascii="Arial" w:hAnsi="Arial" w:cs="Arial"/>
        </w:rPr>
        <w:t xml:space="preserve"> intentado explicar lo que es una sucesión, </w:t>
      </w:r>
      <w:r w:rsidR="00817401">
        <w:rPr>
          <w:rFonts w:ascii="Arial" w:hAnsi="Arial" w:cs="Arial"/>
        </w:rPr>
        <w:t xml:space="preserve">cabe recordar que existen sucesiones </w:t>
      </w:r>
      <w:r w:rsidR="00A464F4">
        <w:rPr>
          <w:rFonts w:ascii="Arial" w:hAnsi="Arial" w:cs="Arial"/>
        </w:rPr>
        <w:t xml:space="preserve">que se pueden establecer por medio de una expresión algebraica, </w:t>
      </w:r>
      <w:r>
        <w:rPr>
          <w:rFonts w:ascii="Arial" w:hAnsi="Arial" w:cs="Arial"/>
        </w:rPr>
        <w:t>en la siguiente sesión  se trabajara</w:t>
      </w:r>
      <w:r w:rsidR="00A464F4">
        <w:rPr>
          <w:rFonts w:ascii="Arial" w:hAnsi="Arial" w:cs="Arial"/>
        </w:rPr>
        <w:t xml:space="preserve"> y se explicara  con esta expresión algebraica</w:t>
      </w:r>
      <w:r>
        <w:rPr>
          <w:rFonts w:ascii="Arial" w:hAnsi="Arial" w:cs="Arial"/>
        </w:rPr>
        <w:t xml:space="preserve">. </w:t>
      </w:r>
    </w:p>
    <w:p w:rsidR="00C95625" w:rsidRDefault="00C95625" w:rsidP="0061059B">
      <w:pPr>
        <w:tabs>
          <w:tab w:val="right" w:pos="8498"/>
        </w:tabs>
        <w:spacing w:after="0"/>
        <w:jc w:val="both"/>
        <w:rPr>
          <w:rFonts w:ascii="Arial" w:hAnsi="Arial" w:cs="Arial"/>
        </w:rPr>
      </w:pPr>
    </w:p>
    <w:p w:rsidR="0029514A" w:rsidRDefault="0029514A" w:rsidP="0061059B">
      <w:pPr>
        <w:tabs>
          <w:tab w:val="right" w:pos="8498"/>
        </w:tabs>
        <w:spacing w:after="0"/>
        <w:jc w:val="both"/>
        <w:rPr>
          <w:rFonts w:ascii="Arial" w:hAnsi="Arial" w:cs="Arial"/>
        </w:rPr>
      </w:pPr>
    </w:p>
    <w:p w:rsidR="0029514A" w:rsidRDefault="0029514A" w:rsidP="0061059B">
      <w:pPr>
        <w:tabs>
          <w:tab w:val="right" w:pos="8498"/>
        </w:tabs>
        <w:spacing w:after="0"/>
        <w:jc w:val="both"/>
        <w:rPr>
          <w:rFonts w:ascii="Arial" w:hAnsi="Arial" w:cs="Arial"/>
          <w:highlight w:val="yellow"/>
        </w:rPr>
      </w:pPr>
    </w:p>
    <w:p w:rsidR="00C95625" w:rsidRDefault="00864C17" w:rsidP="0061059B">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Pr="007C7957">
        <w:rPr>
          <w:rFonts w:ascii="Arial" w:hAnsi="Arial" w:cs="Arial"/>
          <w:b/>
        </w:rPr>
        <w:t>1.</w:t>
      </w:r>
      <w:r w:rsidR="00B24BA4">
        <w:rPr>
          <w:rFonts w:ascii="Arial" w:hAnsi="Arial" w:cs="Arial"/>
          <w:b/>
        </w:rPr>
        <w:t>1 Té</w:t>
      </w:r>
      <w:r w:rsidR="00A77386">
        <w:rPr>
          <w:rFonts w:ascii="Arial" w:hAnsi="Arial" w:cs="Arial"/>
          <w:b/>
        </w:rPr>
        <w:t>rmino general de una s</w:t>
      </w:r>
      <w:r>
        <w:rPr>
          <w:rFonts w:ascii="Arial" w:hAnsi="Arial" w:cs="Arial"/>
          <w:b/>
        </w:rPr>
        <w:t>ucesiones</w:t>
      </w:r>
    </w:p>
    <w:p w:rsidR="00A77386" w:rsidRDefault="00A77386" w:rsidP="0061059B">
      <w:pPr>
        <w:tabs>
          <w:tab w:val="right" w:pos="8498"/>
        </w:tabs>
        <w:spacing w:after="0"/>
        <w:jc w:val="both"/>
        <w:rPr>
          <w:rFonts w:ascii="Arial" w:hAnsi="Arial" w:cs="Arial"/>
          <w:b/>
        </w:rPr>
      </w:pPr>
    </w:p>
    <w:p w:rsidR="00A464F4" w:rsidRDefault="00A77386" w:rsidP="0061059B">
      <w:pPr>
        <w:tabs>
          <w:tab w:val="right" w:pos="8498"/>
        </w:tabs>
        <w:spacing w:after="0"/>
        <w:jc w:val="both"/>
        <w:rPr>
          <w:rFonts w:ascii="Arial" w:hAnsi="Arial" w:cs="Arial"/>
          <w:b/>
        </w:rPr>
      </w:pPr>
      <w:r w:rsidRPr="00A77386">
        <w:rPr>
          <w:rFonts w:ascii="Arial" w:hAnsi="Arial" w:cs="Arial"/>
        </w:rPr>
        <w:t>Cuando los términos de una sucesión</w:t>
      </w:r>
      <w:r>
        <w:rPr>
          <w:rFonts w:ascii="Arial" w:hAnsi="Arial" w:cs="Arial"/>
        </w:rPr>
        <w:t xml:space="preserve"> </w:t>
      </w:r>
      <w:r w:rsidR="0036570B">
        <w:rPr>
          <w:rFonts w:ascii="Arial" w:hAnsi="Arial" w:cs="Arial"/>
        </w:rPr>
        <w:t>son números y</w:t>
      </w:r>
      <w:r w:rsidR="00B24BA4">
        <w:rPr>
          <w:rFonts w:ascii="Arial" w:hAnsi="Arial" w:cs="Arial"/>
        </w:rPr>
        <w:t xml:space="preserve"> </w:t>
      </w:r>
      <w:r>
        <w:rPr>
          <w:rFonts w:ascii="Arial" w:hAnsi="Arial" w:cs="Arial"/>
        </w:rPr>
        <w:t>siguen un patrón de formación  es posible establecer una expresión algebraica</w:t>
      </w:r>
      <w:r w:rsidR="00B24BA4">
        <w:rPr>
          <w:rFonts w:ascii="Arial" w:hAnsi="Arial" w:cs="Arial"/>
        </w:rPr>
        <w:t xml:space="preserve"> (fó</w:t>
      </w:r>
      <w:r w:rsidR="0036570B">
        <w:rPr>
          <w:rFonts w:ascii="Arial" w:hAnsi="Arial" w:cs="Arial"/>
        </w:rPr>
        <w:t xml:space="preserve">rmula),  que permite obtener el valor de cualquier </w:t>
      </w:r>
      <w:r w:rsidR="003F7991">
        <w:rPr>
          <w:rFonts w:ascii="Arial" w:hAnsi="Arial" w:cs="Arial"/>
        </w:rPr>
        <w:t>término</w:t>
      </w:r>
      <w:r w:rsidR="0036570B">
        <w:rPr>
          <w:rFonts w:ascii="Arial" w:hAnsi="Arial" w:cs="Arial"/>
        </w:rPr>
        <w:t xml:space="preserve"> en función a la posición que ocupe</w:t>
      </w:r>
      <w:r w:rsidR="003F7991">
        <w:rPr>
          <w:rFonts w:ascii="Arial" w:hAnsi="Arial" w:cs="Arial"/>
        </w:rPr>
        <w:t xml:space="preserve">, esta expresión </w:t>
      </w:r>
      <w:r>
        <w:rPr>
          <w:rFonts w:ascii="Arial" w:hAnsi="Arial" w:cs="Arial"/>
        </w:rPr>
        <w:t xml:space="preserve">recibe el nombre de  </w:t>
      </w:r>
      <w:r w:rsidR="003F7991" w:rsidRPr="00A77386">
        <w:rPr>
          <w:rFonts w:ascii="Arial" w:hAnsi="Arial" w:cs="Arial"/>
          <w:b/>
        </w:rPr>
        <w:t>término</w:t>
      </w:r>
      <w:r w:rsidRPr="00A77386">
        <w:rPr>
          <w:rFonts w:ascii="Arial" w:hAnsi="Arial" w:cs="Arial"/>
          <w:b/>
        </w:rPr>
        <w:t xml:space="preserve"> generar de la sucesión</w:t>
      </w:r>
      <w:r w:rsidR="00A464F4">
        <w:rPr>
          <w:rFonts w:ascii="Arial" w:hAnsi="Arial" w:cs="Arial"/>
          <w:b/>
        </w:rPr>
        <w:t>.</w:t>
      </w:r>
    </w:p>
    <w:p w:rsidR="00A464F4" w:rsidRDefault="00A464F4" w:rsidP="0061059B">
      <w:pPr>
        <w:tabs>
          <w:tab w:val="right" w:pos="8498"/>
        </w:tabs>
        <w:spacing w:after="0"/>
        <w:jc w:val="both"/>
        <w:rPr>
          <w:rFonts w:ascii="Arial" w:hAnsi="Arial" w:cs="Arial"/>
          <w:b/>
        </w:rPr>
      </w:pPr>
    </w:p>
    <w:tbl>
      <w:tblPr>
        <w:tblStyle w:val="Tablaconcuadrcula1"/>
        <w:tblW w:w="0" w:type="auto"/>
        <w:tblLayout w:type="fixed"/>
        <w:tblLook w:val="04A0" w:firstRow="1" w:lastRow="0" w:firstColumn="1" w:lastColumn="0" w:noHBand="0" w:noVBand="1"/>
      </w:tblPr>
      <w:tblGrid>
        <w:gridCol w:w="2943"/>
        <w:gridCol w:w="6111"/>
      </w:tblGrid>
      <w:tr w:rsidR="00A464F4" w:rsidRPr="00492F5C" w:rsidTr="007C70A1">
        <w:tc>
          <w:tcPr>
            <w:tcW w:w="9054" w:type="dxa"/>
            <w:gridSpan w:val="2"/>
            <w:shd w:val="clear" w:color="auto" w:fill="0D0D0D" w:themeFill="text1" w:themeFillTint="F2"/>
          </w:tcPr>
          <w:p w:rsidR="00A464F4" w:rsidRPr="00492F5C" w:rsidRDefault="00A464F4" w:rsidP="007C70A1">
            <w:pPr>
              <w:jc w:val="center"/>
              <w:rPr>
                <w:rFonts w:ascii="Arial" w:hAnsi="Arial" w:cs="Arial"/>
                <w:b/>
                <w:sz w:val="24"/>
                <w:szCs w:val="24"/>
              </w:rPr>
            </w:pPr>
            <w:r w:rsidRPr="00492F5C">
              <w:rPr>
                <w:rFonts w:ascii="Arial" w:hAnsi="Arial" w:cs="Arial"/>
                <w:b/>
                <w:sz w:val="24"/>
                <w:szCs w:val="24"/>
              </w:rPr>
              <w:t>Imagen (fotografía, gráfica o ilustración)</w:t>
            </w:r>
          </w:p>
        </w:tc>
      </w:tr>
      <w:tr w:rsidR="00A464F4" w:rsidRPr="00492F5C" w:rsidTr="007C70A1">
        <w:tc>
          <w:tcPr>
            <w:tcW w:w="2943" w:type="dxa"/>
          </w:tcPr>
          <w:p w:rsidR="00A464F4" w:rsidRPr="00492F5C" w:rsidRDefault="00A464F4" w:rsidP="007C70A1">
            <w:pPr>
              <w:rPr>
                <w:rFonts w:ascii="Arial" w:hAnsi="Arial" w:cs="Arial"/>
                <w:b/>
                <w:sz w:val="24"/>
                <w:szCs w:val="24"/>
              </w:rPr>
            </w:pPr>
            <w:r w:rsidRPr="00492F5C">
              <w:rPr>
                <w:rFonts w:ascii="Arial" w:hAnsi="Arial" w:cs="Arial"/>
                <w:b/>
                <w:sz w:val="24"/>
                <w:szCs w:val="24"/>
              </w:rPr>
              <w:t>Código</w:t>
            </w:r>
          </w:p>
        </w:tc>
        <w:tc>
          <w:tcPr>
            <w:tcW w:w="6111" w:type="dxa"/>
          </w:tcPr>
          <w:p w:rsidR="00A464F4" w:rsidRPr="00492F5C" w:rsidRDefault="00A464F4" w:rsidP="007C70A1">
            <w:pPr>
              <w:rPr>
                <w:rFonts w:ascii="Arial" w:hAnsi="Arial" w:cs="Arial"/>
                <w:b/>
                <w:sz w:val="24"/>
                <w:szCs w:val="24"/>
              </w:rPr>
            </w:pPr>
            <w:r>
              <w:rPr>
                <w:rFonts w:ascii="Arial" w:hAnsi="Arial" w:cs="Arial"/>
                <w:sz w:val="24"/>
                <w:szCs w:val="24"/>
              </w:rPr>
              <w:t>MA_09_05_IMG02</w:t>
            </w:r>
          </w:p>
        </w:tc>
      </w:tr>
      <w:tr w:rsidR="00A464F4" w:rsidRPr="00492F5C" w:rsidTr="007C70A1">
        <w:tc>
          <w:tcPr>
            <w:tcW w:w="2943" w:type="dxa"/>
          </w:tcPr>
          <w:p w:rsidR="00A464F4" w:rsidRPr="00492F5C" w:rsidRDefault="00A464F4" w:rsidP="007C70A1">
            <w:pPr>
              <w:rPr>
                <w:rFonts w:ascii="Arial" w:hAnsi="Arial" w:cs="Arial"/>
                <w:sz w:val="24"/>
                <w:szCs w:val="24"/>
              </w:rPr>
            </w:pPr>
            <w:r w:rsidRPr="00492F5C">
              <w:rPr>
                <w:rFonts w:ascii="Arial" w:hAnsi="Arial" w:cs="Arial"/>
                <w:b/>
                <w:sz w:val="24"/>
                <w:szCs w:val="24"/>
              </w:rPr>
              <w:t>Descripción</w:t>
            </w:r>
          </w:p>
        </w:tc>
        <w:tc>
          <w:tcPr>
            <w:tcW w:w="6111" w:type="dxa"/>
          </w:tcPr>
          <w:p w:rsidR="00A464F4" w:rsidRPr="00492F5C" w:rsidRDefault="00A464F4" w:rsidP="007C70A1">
            <w:pPr>
              <w:rPr>
                <w:rFonts w:ascii="Arial" w:hAnsi="Arial" w:cs="Arial"/>
                <w:sz w:val="24"/>
                <w:szCs w:val="24"/>
              </w:rPr>
            </w:pPr>
            <w:r>
              <w:rPr>
                <w:rFonts w:ascii="Arial" w:hAnsi="Arial" w:cs="Arial"/>
                <w:sz w:val="24"/>
                <w:szCs w:val="24"/>
              </w:rPr>
              <w:t xml:space="preserve">Construcción números triangulares </w:t>
            </w:r>
          </w:p>
        </w:tc>
      </w:tr>
      <w:tr w:rsidR="00A464F4" w:rsidRPr="00492F5C" w:rsidTr="007C70A1">
        <w:tc>
          <w:tcPr>
            <w:tcW w:w="2943" w:type="dxa"/>
          </w:tcPr>
          <w:p w:rsidR="00A464F4" w:rsidRPr="00492F5C" w:rsidRDefault="00A464F4" w:rsidP="007C70A1">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A464F4" w:rsidRDefault="00A464F4" w:rsidP="007C70A1">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A464F4" w:rsidRDefault="00A464F4" w:rsidP="007C70A1">
            <w:pPr>
              <w:rPr>
                <w:rStyle w:val="Refdecomentario"/>
                <w:rFonts w:ascii="Calibri" w:eastAsia="Calibri" w:hAnsi="Calibri" w:cs="Times New Roman"/>
              </w:rPr>
            </w:pPr>
            <w:r>
              <w:rPr>
                <w:noProof/>
                <w:lang w:val="es-CO" w:eastAsia="es-CO"/>
              </w:rPr>
              <w:drawing>
                <wp:inline distT="0" distB="0" distL="0" distR="0">
                  <wp:extent cx="2076450" cy="2863316"/>
                  <wp:effectExtent l="19050" t="0" r="0" b="0"/>
                  <wp:docPr id="4" name="Imagen 4" descr="https://upload.wikimedia.org/wikipedia/commons/3/33/N%C3%BAmeros_triangula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3/33/N%C3%BAmeros_triangulares.png"/>
                          <pic:cNvPicPr>
                            <a:picLocks noChangeAspect="1" noChangeArrowheads="1"/>
                          </pic:cNvPicPr>
                        </pic:nvPicPr>
                        <pic:blipFill>
                          <a:blip r:embed="rId10"/>
                          <a:srcRect/>
                          <a:stretch>
                            <a:fillRect/>
                          </a:stretch>
                        </pic:blipFill>
                        <pic:spPr bwMode="auto">
                          <a:xfrm>
                            <a:off x="0" y="0"/>
                            <a:ext cx="2076450" cy="2863316"/>
                          </a:xfrm>
                          <a:prstGeom prst="rect">
                            <a:avLst/>
                          </a:prstGeom>
                          <a:noFill/>
                          <a:ln w="9525">
                            <a:noFill/>
                            <a:miter lim="800000"/>
                            <a:headEnd/>
                            <a:tailEnd/>
                          </a:ln>
                        </pic:spPr>
                      </pic:pic>
                    </a:graphicData>
                  </a:graphic>
                </wp:inline>
              </w:drawing>
            </w:r>
          </w:p>
          <w:p w:rsidR="00A464F4" w:rsidRDefault="00A464F4" w:rsidP="007C70A1">
            <w:pPr>
              <w:rPr>
                <w:rStyle w:val="Refdecomentario"/>
                <w:rFonts w:ascii="Calibri" w:eastAsia="Calibri" w:hAnsi="Calibri" w:cs="Times New Roman"/>
              </w:rPr>
            </w:pPr>
          </w:p>
          <w:p w:rsidR="00A464F4" w:rsidRDefault="00A464F4" w:rsidP="007C70A1">
            <w:pPr>
              <w:rPr>
                <w:rStyle w:val="Refdecomentario"/>
                <w:rFonts w:ascii="Calibri" w:eastAsia="Calibri" w:hAnsi="Calibri" w:cs="Times New Roman"/>
              </w:rPr>
            </w:pPr>
          </w:p>
          <w:p w:rsidR="00A464F4" w:rsidRDefault="00A464F4" w:rsidP="007C70A1">
            <w:pPr>
              <w:rPr>
                <w:rStyle w:val="Refdecomentario"/>
                <w:rFonts w:ascii="Calibri" w:eastAsia="Calibri" w:hAnsi="Calibri" w:cs="Times New Roman"/>
              </w:rPr>
            </w:pPr>
          </w:p>
          <w:p w:rsidR="00A464F4" w:rsidRDefault="00A464F4" w:rsidP="007C70A1">
            <w:pPr>
              <w:rPr>
                <w:rStyle w:val="Refdecomentario"/>
                <w:rFonts w:ascii="Calibri" w:eastAsia="Calibri" w:hAnsi="Calibri" w:cs="Times New Roman"/>
              </w:rPr>
            </w:pPr>
          </w:p>
          <w:p w:rsidR="00A464F4" w:rsidRDefault="00052281" w:rsidP="007C70A1">
            <w:pPr>
              <w:rPr>
                <w:rStyle w:val="Refdecomentario"/>
                <w:rFonts w:ascii="Calibri" w:eastAsia="Calibri" w:hAnsi="Calibri" w:cs="Times New Roman"/>
              </w:rPr>
            </w:pPr>
            <w:hyperlink r:id="rId11" w:history="1">
              <w:r w:rsidR="00A464F4" w:rsidRPr="005C08A6">
                <w:rPr>
                  <w:rStyle w:val="Hipervnculo"/>
                  <w:rFonts w:ascii="Calibri" w:eastAsia="Calibri" w:hAnsi="Calibri" w:cs="Times New Roman"/>
                  <w:sz w:val="18"/>
                  <w:szCs w:val="18"/>
                </w:rPr>
                <w:t>https://upload.wikimedia.org/wikipedia/commons/3/33/N%C3%BAmeros_triangulares.png</w:t>
              </w:r>
            </w:hyperlink>
          </w:p>
          <w:p w:rsidR="00A464F4" w:rsidRDefault="00A464F4" w:rsidP="007C70A1">
            <w:pPr>
              <w:rPr>
                <w:rStyle w:val="Refdecomentario"/>
                <w:rFonts w:ascii="Calibri" w:eastAsia="Calibri" w:hAnsi="Calibri" w:cs="Times New Roman"/>
              </w:rPr>
            </w:pPr>
          </w:p>
          <w:p w:rsidR="00A464F4" w:rsidRPr="00492F5C" w:rsidRDefault="00A464F4" w:rsidP="007C70A1">
            <w:pPr>
              <w:rPr>
                <w:rFonts w:ascii="Arial" w:hAnsi="Arial" w:cs="Arial"/>
                <w:sz w:val="24"/>
                <w:szCs w:val="24"/>
              </w:rPr>
            </w:pPr>
          </w:p>
        </w:tc>
      </w:tr>
      <w:tr w:rsidR="00A464F4" w:rsidRPr="00492F5C" w:rsidTr="007C70A1">
        <w:trPr>
          <w:trHeight w:val="70"/>
        </w:trPr>
        <w:tc>
          <w:tcPr>
            <w:tcW w:w="2943" w:type="dxa"/>
          </w:tcPr>
          <w:p w:rsidR="00A464F4" w:rsidRPr="00492F5C" w:rsidRDefault="00A464F4" w:rsidP="007C70A1">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A464F4" w:rsidRPr="00492F5C" w:rsidRDefault="00A464F4" w:rsidP="00A464F4">
            <w:pPr>
              <w:rPr>
                <w:rFonts w:ascii="Arial" w:hAnsi="Arial" w:cs="Arial"/>
                <w:i/>
                <w:sz w:val="24"/>
                <w:szCs w:val="24"/>
              </w:rPr>
            </w:pPr>
            <w:r>
              <w:rPr>
                <w:rFonts w:ascii="Arial" w:eastAsiaTheme="minorEastAsia" w:hAnsi="Arial" w:cs="Arial"/>
                <w:i/>
              </w:rPr>
              <w:t xml:space="preserve">Los números triangulares y su término general  </w:t>
            </w:r>
          </w:p>
        </w:tc>
      </w:tr>
    </w:tbl>
    <w:p w:rsidR="00A464F4" w:rsidRDefault="00A464F4" w:rsidP="0061059B">
      <w:pPr>
        <w:tabs>
          <w:tab w:val="right" w:pos="8498"/>
        </w:tabs>
        <w:spacing w:after="0"/>
        <w:jc w:val="both"/>
        <w:rPr>
          <w:rFonts w:ascii="Arial" w:hAnsi="Arial" w:cs="Arial"/>
          <w:b/>
        </w:rPr>
      </w:pPr>
    </w:p>
    <w:p w:rsidR="00A464F4" w:rsidRDefault="00A464F4" w:rsidP="0061059B">
      <w:pPr>
        <w:tabs>
          <w:tab w:val="right" w:pos="8498"/>
        </w:tabs>
        <w:spacing w:after="0"/>
        <w:jc w:val="both"/>
        <w:rPr>
          <w:rFonts w:ascii="Arial" w:hAnsi="Arial" w:cs="Arial"/>
          <w:b/>
        </w:rPr>
      </w:pPr>
    </w:p>
    <w:p w:rsidR="00A464F4" w:rsidRDefault="00A464F4" w:rsidP="0061059B">
      <w:pPr>
        <w:tabs>
          <w:tab w:val="right" w:pos="8498"/>
        </w:tabs>
        <w:spacing w:after="0"/>
        <w:jc w:val="both"/>
        <w:rPr>
          <w:rFonts w:ascii="Arial" w:hAnsi="Arial" w:cs="Arial"/>
          <w:b/>
        </w:rPr>
      </w:pPr>
    </w:p>
    <w:p w:rsidR="00A464F4" w:rsidRDefault="00A464F4" w:rsidP="0061059B">
      <w:pPr>
        <w:tabs>
          <w:tab w:val="right" w:pos="8498"/>
        </w:tabs>
        <w:spacing w:after="0"/>
        <w:jc w:val="both"/>
        <w:rPr>
          <w:rFonts w:ascii="Arial" w:hAnsi="Arial" w:cs="Arial"/>
          <w:b/>
        </w:rPr>
      </w:pPr>
    </w:p>
    <w:p w:rsidR="00A464F4" w:rsidRDefault="00A464F4" w:rsidP="0061059B">
      <w:pPr>
        <w:tabs>
          <w:tab w:val="right" w:pos="8498"/>
        </w:tabs>
        <w:spacing w:after="0"/>
        <w:jc w:val="both"/>
        <w:rPr>
          <w:rFonts w:ascii="Arial" w:hAnsi="Arial" w:cs="Arial"/>
          <w:b/>
        </w:rPr>
      </w:pPr>
    </w:p>
    <w:p w:rsidR="003F7991" w:rsidRDefault="00A464F4" w:rsidP="0061059B">
      <w:pPr>
        <w:tabs>
          <w:tab w:val="right" w:pos="8498"/>
        </w:tabs>
        <w:spacing w:after="0"/>
        <w:jc w:val="both"/>
        <w:rPr>
          <w:rFonts w:ascii="Arial" w:hAnsi="Arial" w:cs="Arial"/>
        </w:rPr>
      </w:pPr>
      <w:r>
        <w:rPr>
          <w:rFonts w:ascii="Arial" w:hAnsi="Arial" w:cs="Arial"/>
        </w:rPr>
        <w:t>O</w:t>
      </w:r>
      <w:r w:rsidR="003F7991">
        <w:rPr>
          <w:rFonts w:ascii="Arial" w:hAnsi="Arial" w:cs="Arial"/>
        </w:rPr>
        <w:t>bserva los siguientes ejemplos:</w:t>
      </w:r>
    </w:p>
    <w:p w:rsidR="00A77386" w:rsidRDefault="00A77386" w:rsidP="0061059B">
      <w:pPr>
        <w:tabs>
          <w:tab w:val="right" w:pos="8498"/>
        </w:tabs>
        <w:spacing w:after="0"/>
        <w:jc w:val="both"/>
        <w:rPr>
          <w:rFonts w:ascii="Arial" w:hAnsi="Arial" w:cs="Arial"/>
          <w:b/>
        </w:rPr>
      </w:pPr>
      <w:r w:rsidRPr="00A77386">
        <w:rPr>
          <w:rFonts w:ascii="Arial" w:hAnsi="Arial" w:cs="Arial"/>
          <w:b/>
        </w:rPr>
        <w:t xml:space="preserve">    </w:t>
      </w:r>
    </w:p>
    <w:p w:rsidR="003F7991" w:rsidRDefault="003F7991" w:rsidP="00351ECB">
      <w:pPr>
        <w:pStyle w:val="Prrafodelista"/>
        <w:numPr>
          <w:ilvl w:val="0"/>
          <w:numId w:val="2"/>
        </w:numPr>
        <w:tabs>
          <w:tab w:val="right" w:pos="8498"/>
        </w:tabs>
        <w:spacing w:after="0"/>
        <w:jc w:val="both"/>
        <w:rPr>
          <w:rFonts w:ascii="Arial" w:hAnsi="Arial" w:cs="Arial"/>
        </w:rPr>
      </w:pPr>
      <w:r>
        <w:rPr>
          <w:rFonts w:ascii="Arial" w:hAnsi="Arial" w:cs="Arial"/>
        </w:rPr>
        <w:t>La sucesión:</w:t>
      </w:r>
    </w:p>
    <w:p w:rsidR="003F7991" w:rsidRDefault="003F7991" w:rsidP="003F7991">
      <w:pPr>
        <w:tabs>
          <w:tab w:val="right" w:pos="8498"/>
        </w:tabs>
        <w:spacing w:after="0"/>
        <w:jc w:val="both"/>
        <w:rPr>
          <w:rFonts w:ascii="Arial" w:hAnsi="Arial" w:cs="Arial"/>
        </w:rPr>
      </w:pPr>
    </w:p>
    <w:p w:rsidR="003F7991" w:rsidRDefault="003F7991" w:rsidP="003F7991">
      <w:pPr>
        <w:tabs>
          <w:tab w:val="right" w:pos="8498"/>
        </w:tabs>
        <w:spacing w:after="0"/>
        <w:jc w:val="both"/>
        <w:rPr>
          <w:rFonts w:ascii="Arial" w:hAnsi="Arial" w:cs="Arial"/>
        </w:rPr>
      </w:pPr>
      <w:r w:rsidRPr="003F7991">
        <w:rPr>
          <w:rFonts w:ascii="Arial" w:hAnsi="Arial" w:cs="Arial"/>
        </w:rPr>
        <w:t xml:space="preserve"> [2,4,6,8,10</w:t>
      </w:r>
      <w:r>
        <w:rPr>
          <w:rFonts w:ascii="Arial" w:hAnsi="Arial" w:cs="Arial"/>
        </w:rPr>
        <w:t>,12,14</w:t>
      </w:r>
      <w:r w:rsidRPr="003F7991">
        <w:rPr>
          <w:rFonts w:ascii="Arial" w:hAnsi="Arial" w:cs="Arial"/>
        </w:rPr>
        <w:t>…….]</w:t>
      </w:r>
    </w:p>
    <w:p w:rsidR="003F7991" w:rsidRDefault="003F7991" w:rsidP="003F7991">
      <w:pPr>
        <w:tabs>
          <w:tab w:val="right" w:pos="8498"/>
        </w:tabs>
        <w:spacing w:after="0"/>
        <w:ind w:left="360"/>
        <w:jc w:val="both"/>
        <w:rPr>
          <w:rFonts w:ascii="Arial" w:hAnsi="Arial" w:cs="Arial"/>
        </w:rPr>
      </w:pPr>
    </w:p>
    <w:p w:rsidR="003F7991" w:rsidRDefault="003F7991" w:rsidP="003F7991">
      <w:pPr>
        <w:tabs>
          <w:tab w:val="right" w:pos="8498"/>
        </w:tabs>
        <w:spacing w:after="0"/>
        <w:jc w:val="both"/>
        <w:rPr>
          <w:rFonts w:ascii="Arial" w:hAnsi="Arial" w:cs="Arial"/>
        </w:rPr>
      </w:pPr>
      <w:r>
        <w:rPr>
          <w:rFonts w:ascii="Arial" w:hAnsi="Arial" w:cs="Arial"/>
        </w:rPr>
        <w:t>El término general de esta sucesión es:</w:t>
      </w:r>
    </w:p>
    <w:p w:rsidR="003F7991" w:rsidRDefault="003F7991" w:rsidP="003F7991">
      <w:pPr>
        <w:tabs>
          <w:tab w:val="right" w:pos="8498"/>
        </w:tabs>
        <w:spacing w:after="0"/>
        <w:ind w:left="360"/>
        <w:jc w:val="both"/>
        <w:rPr>
          <w:rFonts w:ascii="Arial" w:hAnsi="Arial" w:cs="Arial"/>
        </w:rPr>
      </w:pPr>
    </w:p>
    <w:p w:rsidR="003F7991" w:rsidRPr="003F7991" w:rsidRDefault="003F7991" w:rsidP="003F7991">
      <w:pPr>
        <w:tabs>
          <w:tab w:val="right" w:pos="8498"/>
        </w:tabs>
        <w:spacing w:after="0"/>
        <w:jc w:val="both"/>
        <w:rPr>
          <w:rFonts w:ascii="Arial" w:hAnsi="Arial" w:cs="Arial"/>
        </w:rPr>
      </w:pPr>
      <w:r>
        <w:rPr>
          <w:rFonts w:ascii="Arial" w:hAnsi="Arial" w:cs="Arial"/>
        </w:rPr>
        <w:t xml:space="preserve"> </w:t>
      </w:r>
      <w:r w:rsidRPr="003F7991">
        <w:rPr>
          <w:rFonts w:ascii="Arial" w:hAnsi="Arial" w:cs="Arial"/>
          <w:i/>
        </w:rPr>
        <w:t>a</w:t>
      </w:r>
      <w:r w:rsidRPr="003F7991">
        <w:rPr>
          <w:rFonts w:ascii="Arial" w:hAnsi="Arial" w:cs="Arial"/>
          <w:i/>
          <w:vertAlign w:val="subscript"/>
        </w:rPr>
        <w:t>n</w:t>
      </w:r>
      <w:r w:rsidRPr="003F7991">
        <w:rPr>
          <w:rFonts w:ascii="Arial" w:hAnsi="Arial" w:cs="Arial"/>
          <w:i/>
        </w:rPr>
        <w:t xml:space="preserve"> = 2n</w:t>
      </w:r>
      <w:r>
        <w:rPr>
          <w:rFonts w:ascii="Arial" w:hAnsi="Arial" w:cs="Arial"/>
        </w:rPr>
        <w:t xml:space="preserve"> </w:t>
      </w:r>
      <w:r w:rsidRPr="003F7991">
        <w:rPr>
          <w:rFonts w:ascii="Arial" w:hAnsi="Arial" w:cs="Arial"/>
        </w:rPr>
        <w:t xml:space="preserve"> </w:t>
      </w:r>
    </w:p>
    <w:p w:rsidR="003F7991" w:rsidRDefault="003F7991" w:rsidP="003F7991">
      <w:pPr>
        <w:tabs>
          <w:tab w:val="right" w:pos="8498"/>
        </w:tabs>
        <w:spacing w:after="0"/>
        <w:jc w:val="both"/>
        <w:rPr>
          <w:rFonts w:ascii="Arial" w:hAnsi="Arial" w:cs="Arial"/>
          <w:b/>
        </w:rPr>
      </w:pPr>
    </w:p>
    <w:p w:rsidR="003F7991" w:rsidRDefault="003F7991" w:rsidP="003F7991">
      <w:pPr>
        <w:tabs>
          <w:tab w:val="right" w:pos="8498"/>
        </w:tabs>
        <w:spacing w:after="0"/>
        <w:jc w:val="both"/>
        <w:rPr>
          <w:rFonts w:ascii="Arial" w:hAnsi="Arial" w:cs="Arial"/>
        </w:rPr>
      </w:pPr>
      <w:r w:rsidRPr="003F7991">
        <w:rPr>
          <w:rFonts w:ascii="Arial" w:hAnsi="Arial" w:cs="Arial"/>
        </w:rPr>
        <w:t xml:space="preserve">Donde </w:t>
      </w:r>
      <w:r>
        <w:rPr>
          <w:rFonts w:ascii="Arial" w:hAnsi="Arial" w:cs="Arial"/>
        </w:rPr>
        <w:t xml:space="preserve"> n es la posición que se quiere buscar en la sucesión, por ejemplo la posición 5 de la sucesión se puede encontrar remplazando a: </w:t>
      </w:r>
      <w:r w:rsidRPr="003F7991">
        <w:rPr>
          <w:rFonts w:ascii="Arial" w:hAnsi="Arial" w:cs="Arial"/>
          <w:i/>
        </w:rPr>
        <w:t xml:space="preserve">n </w:t>
      </w:r>
      <w:r>
        <w:rPr>
          <w:rFonts w:ascii="Arial" w:hAnsi="Arial" w:cs="Arial"/>
        </w:rPr>
        <w:t xml:space="preserve">por </w:t>
      </w:r>
      <w:r w:rsidRPr="00351ECB">
        <w:rPr>
          <w:rFonts w:ascii="Arial" w:hAnsi="Arial" w:cs="Arial"/>
          <w:i/>
        </w:rPr>
        <w:t>5</w:t>
      </w:r>
      <w:r w:rsidRPr="003F7991">
        <w:rPr>
          <w:rFonts w:ascii="Arial" w:hAnsi="Arial" w:cs="Arial"/>
          <w:i/>
        </w:rPr>
        <w:t xml:space="preserve"> </w:t>
      </w:r>
      <w:r>
        <w:rPr>
          <w:rFonts w:ascii="Arial" w:hAnsi="Arial" w:cs="Arial"/>
        </w:rPr>
        <w:t xml:space="preserve">en la formula </w:t>
      </w:r>
      <w:r w:rsidRPr="003F7991">
        <w:rPr>
          <w:rFonts w:ascii="Arial" w:hAnsi="Arial" w:cs="Arial"/>
          <w:i/>
        </w:rPr>
        <w:t>2n</w:t>
      </w:r>
      <w:r w:rsidR="00351ECB">
        <w:rPr>
          <w:rFonts w:ascii="Arial" w:hAnsi="Arial" w:cs="Arial"/>
        </w:rPr>
        <w:t xml:space="preserve">, </w:t>
      </w:r>
      <w:r>
        <w:rPr>
          <w:rFonts w:ascii="Arial" w:hAnsi="Arial" w:cs="Arial"/>
        </w:rPr>
        <w:t xml:space="preserve"> </w:t>
      </w:r>
      <w:r w:rsidRPr="00351ECB">
        <w:rPr>
          <w:rFonts w:ascii="Arial" w:hAnsi="Arial" w:cs="Arial"/>
          <w:i/>
        </w:rPr>
        <w:t>2.</w:t>
      </w:r>
      <w:r w:rsidR="00351ECB" w:rsidRPr="00351ECB">
        <w:rPr>
          <w:rFonts w:ascii="Arial" w:hAnsi="Arial" w:cs="Arial"/>
          <w:i/>
        </w:rPr>
        <w:t>5</w:t>
      </w:r>
      <w:r w:rsidR="00351ECB">
        <w:rPr>
          <w:rFonts w:ascii="Arial" w:hAnsi="Arial" w:cs="Arial"/>
        </w:rPr>
        <w:t xml:space="preserve"> que es igual a </w:t>
      </w:r>
      <w:r w:rsidR="00351ECB" w:rsidRPr="00351ECB">
        <w:rPr>
          <w:rFonts w:ascii="Arial" w:hAnsi="Arial" w:cs="Arial"/>
          <w:i/>
        </w:rPr>
        <w:t>10</w:t>
      </w:r>
      <w:r w:rsidR="00351ECB">
        <w:rPr>
          <w:rFonts w:ascii="Arial" w:hAnsi="Arial" w:cs="Arial"/>
        </w:rPr>
        <w:t xml:space="preserve">, es decir que en la posición </w:t>
      </w:r>
      <w:r w:rsidR="00351ECB" w:rsidRPr="00351ECB">
        <w:rPr>
          <w:rFonts w:ascii="Arial" w:hAnsi="Arial" w:cs="Arial"/>
          <w:i/>
        </w:rPr>
        <w:t>5</w:t>
      </w:r>
      <w:r w:rsidR="00351ECB">
        <w:rPr>
          <w:rFonts w:ascii="Arial" w:hAnsi="Arial" w:cs="Arial"/>
        </w:rPr>
        <w:t xml:space="preserve"> de la sucesión </w:t>
      </w:r>
      <w:r w:rsidR="00351ECB" w:rsidRPr="00351ECB">
        <w:rPr>
          <w:rFonts w:ascii="Arial" w:hAnsi="Arial" w:cs="Arial"/>
          <w:i/>
        </w:rPr>
        <w:t>2n</w:t>
      </w:r>
      <w:r w:rsidR="00351ECB">
        <w:rPr>
          <w:rFonts w:ascii="Arial" w:hAnsi="Arial" w:cs="Arial"/>
        </w:rPr>
        <w:t xml:space="preserve"> se encuentra el numero 10 </w:t>
      </w:r>
    </w:p>
    <w:p w:rsidR="003F7991" w:rsidRDefault="003F7991" w:rsidP="003F7991">
      <w:pPr>
        <w:tabs>
          <w:tab w:val="right" w:pos="8498"/>
        </w:tabs>
        <w:spacing w:after="0"/>
        <w:jc w:val="both"/>
        <w:rPr>
          <w:rFonts w:ascii="Arial" w:hAnsi="Arial" w:cs="Arial"/>
        </w:rPr>
      </w:pPr>
    </w:p>
    <w:p w:rsidR="003F7991" w:rsidRPr="003F7991" w:rsidRDefault="003F7991" w:rsidP="00351ECB">
      <w:pPr>
        <w:pStyle w:val="Prrafodelista"/>
        <w:numPr>
          <w:ilvl w:val="0"/>
          <w:numId w:val="2"/>
        </w:numPr>
        <w:tabs>
          <w:tab w:val="right" w:pos="8498"/>
        </w:tabs>
        <w:spacing w:after="0"/>
        <w:jc w:val="both"/>
        <w:rPr>
          <w:rFonts w:ascii="Arial" w:hAnsi="Arial" w:cs="Arial"/>
        </w:rPr>
      </w:pPr>
      <w:r>
        <w:rPr>
          <w:rFonts w:ascii="Arial" w:hAnsi="Arial" w:cs="Arial"/>
        </w:rPr>
        <w:t>La sucesión</w:t>
      </w:r>
      <w:r w:rsidR="007E68AA">
        <w:rPr>
          <w:rFonts w:ascii="Arial" w:hAnsi="Arial" w:cs="Arial"/>
        </w:rPr>
        <w:t>:</w:t>
      </w:r>
      <w:r w:rsidRPr="003F7991">
        <w:rPr>
          <w:rFonts w:ascii="Arial" w:hAnsi="Arial" w:cs="Arial"/>
        </w:rPr>
        <w:t xml:space="preserve"> </w:t>
      </w:r>
    </w:p>
    <w:p w:rsidR="003F7991" w:rsidRDefault="003F7991" w:rsidP="003F7991">
      <w:pPr>
        <w:tabs>
          <w:tab w:val="right" w:pos="8498"/>
        </w:tabs>
        <w:spacing w:after="0"/>
        <w:jc w:val="both"/>
        <w:rPr>
          <w:rFonts w:ascii="Arial" w:hAnsi="Arial" w:cs="Arial"/>
        </w:rPr>
      </w:pPr>
    </w:p>
    <w:p w:rsidR="00351ECB" w:rsidRPr="00351ECB" w:rsidRDefault="00351ECB" w:rsidP="00351ECB">
      <w:pPr>
        <w:tabs>
          <w:tab w:val="right" w:pos="8498"/>
        </w:tabs>
        <w:spacing w:after="0"/>
        <w:jc w:val="both"/>
        <w:rPr>
          <w:rFonts w:ascii="Arial" w:hAnsi="Arial" w:cs="Arial"/>
          <w:i/>
        </w:rPr>
      </w:pPr>
      <w:r w:rsidRPr="00351ECB">
        <w:rPr>
          <w:rFonts w:ascii="Arial" w:hAnsi="Arial" w:cs="Arial"/>
          <w:i/>
        </w:rPr>
        <w:t>[1,3,5,7,9,11,13,15,17,19…..]</w:t>
      </w:r>
    </w:p>
    <w:p w:rsidR="003F7991" w:rsidRDefault="003F7991" w:rsidP="003F7991">
      <w:pPr>
        <w:tabs>
          <w:tab w:val="right" w:pos="8498"/>
        </w:tabs>
        <w:spacing w:after="0"/>
        <w:jc w:val="both"/>
        <w:rPr>
          <w:rFonts w:ascii="Arial" w:hAnsi="Arial" w:cs="Arial"/>
          <w:b/>
        </w:rPr>
      </w:pPr>
    </w:p>
    <w:p w:rsidR="003F7991" w:rsidRDefault="003F7991" w:rsidP="003F7991">
      <w:pPr>
        <w:tabs>
          <w:tab w:val="right" w:pos="8498"/>
        </w:tabs>
        <w:spacing w:after="0"/>
        <w:jc w:val="both"/>
        <w:rPr>
          <w:rFonts w:ascii="Arial" w:hAnsi="Arial" w:cs="Arial"/>
        </w:rPr>
      </w:pPr>
      <w:r>
        <w:rPr>
          <w:rFonts w:ascii="Arial" w:hAnsi="Arial" w:cs="Arial"/>
        </w:rPr>
        <w:t>El término generar de esta sucesión es:</w:t>
      </w:r>
    </w:p>
    <w:p w:rsidR="003F7991" w:rsidRDefault="003F7991" w:rsidP="003F7991">
      <w:pPr>
        <w:tabs>
          <w:tab w:val="right" w:pos="8498"/>
        </w:tabs>
        <w:spacing w:after="0"/>
        <w:jc w:val="both"/>
        <w:rPr>
          <w:rFonts w:ascii="Arial" w:hAnsi="Arial" w:cs="Arial"/>
        </w:rPr>
      </w:pPr>
    </w:p>
    <w:p w:rsidR="003F7991" w:rsidRDefault="003F7991" w:rsidP="003F7991">
      <w:pPr>
        <w:tabs>
          <w:tab w:val="right" w:pos="8498"/>
        </w:tabs>
        <w:spacing w:after="0"/>
        <w:jc w:val="both"/>
        <w:rPr>
          <w:rFonts w:ascii="Arial" w:hAnsi="Arial" w:cs="Arial"/>
          <w:i/>
        </w:rPr>
      </w:pPr>
      <w:r w:rsidRPr="003F7991">
        <w:rPr>
          <w:rFonts w:ascii="Arial" w:hAnsi="Arial" w:cs="Arial"/>
          <w:i/>
        </w:rPr>
        <w:t>b</w:t>
      </w:r>
      <w:r w:rsidRPr="003F7991">
        <w:rPr>
          <w:rFonts w:ascii="Arial" w:hAnsi="Arial" w:cs="Arial"/>
          <w:i/>
          <w:vertAlign w:val="subscript"/>
        </w:rPr>
        <w:t xml:space="preserve">n </w:t>
      </w:r>
      <w:r w:rsidR="00351ECB">
        <w:rPr>
          <w:rFonts w:ascii="Arial" w:hAnsi="Arial" w:cs="Arial"/>
          <w:i/>
        </w:rPr>
        <w:t xml:space="preserve"> = 2</w:t>
      </w:r>
      <w:r w:rsidRPr="003F7991">
        <w:rPr>
          <w:rFonts w:ascii="Arial" w:hAnsi="Arial" w:cs="Arial"/>
          <w:i/>
        </w:rPr>
        <w:t>n</w:t>
      </w:r>
      <w:r w:rsidR="00351ECB">
        <w:rPr>
          <w:rFonts w:ascii="Arial" w:hAnsi="Arial" w:cs="Arial"/>
          <w:i/>
        </w:rPr>
        <w:t xml:space="preserve">-1 </w:t>
      </w:r>
    </w:p>
    <w:p w:rsidR="003F7991" w:rsidRDefault="003F7991" w:rsidP="003F7991">
      <w:pPr>
        <w:tabs>
          <w:tab w:val="right" w:pos="8498"/>
        </w:tabs>
        <w:spacing w:after="0"/>
        <w:jc w:val="both"/>
        <w:rPr>
          <w:rFonts w:ascii="Arial" w:hAnsi="Arial" w:cs="Arial"/>
        </w:rPr>
      </w:pPr>
    </w:p>
    <w:p w:rsidR="003F7991" w:rsidRDefault="003F7991" w:rsidP="003F7991">
      <w:pPr>
        <w:tabs>
          <w:tab w:val="right" w:pos="8498"/>
        </w:tabs>
        <w:spacing w:after="0"/>
        <w:jc w:val="both"/>
        <w:rPr>
          <w:rFonts w:ascii="Arial" w:hAnsi="Arial" w:cs="Arial"/>
        </w:rPr>
      </w:pPr>
      <w:r>
        <w:rPr>
          <w:rFonts w:ascii="Arial" w:hAnsi="Arial" w:cs="Arial"/>
        </w:rPr>
        <w:t>Donde n es la posición que se quiere buscar en la sucesión por ejemplo la posición 6 de la sucesión</w:t>
      </w:r>
      <w:r w:rsidR="00351ECB">
        <w:rPr>
          <w:rFonts w:ascii="Arial" w:hAnsi="Arial" w:cs="Arial"/>
        </w:rPr>
        <w:t xml:space="preserve">, </w:t>
      </w:r>
      <w:r>
        <w:rPr>
          <w:rFonts w:ascii="Arial" w:hAnsi="Arial" w:cs="Arial"/>
        </w:rPr>
        <w:t xml:space="preserve"> se puede encontrar remplazando a: </w:t>
      </w:r>
      <w:r w:rsidRPr="003F7991">
        <w:rPr>
          <w:rFonts w:ascii="Arial" w:hAnsi="Arial" w:cs="Arial"/>
          <w:i/>
        </w:rPr>
        <w:t xml:space="preserve">n </w:t>
      </w:r>
      <w:r>
        <w:rPr>
          <w:rFonts w:ascii="Arial" w:hAnsi="Arial" w:cs="Arial"/>
        </w:rPr>
        <w:t xml:space="preserve">por </w:t>
      </w:r>
      <w:r w:rsidR="00351ECB">
        <w:rPr>
          <w:rFonts w:ascii="Arial" w:hAnsi="Arial" w:cs="Arial"/>
          <w:i/>
        </w:rPr>
        <w:t>6</w:t>
      </w:r>
      <w:r w:rsidRPr="003F7991">
        <w:rPr>
          <w:rFonts w:ascii="Arial" w:hAnsi="Arial" w:cs="Arial"/>
          <w:i/>
        </w:rPr>
        <w:t xml:space="preserve"> </w:t>
      </w:r>
      <w:r>
        <w:rPr>
          <w:rFonts w:ascii="Arial" w:hAnsi="Arial" w:cs="Arial"/>
        </w:rPr>
        <w:t xml:space="preserve">en la formula </w:t>
      </w:r>
      <w:r w:rsidR="00351ECB">
        <w:rPr>
          <w:rFonts w:ascii="Arial" w:hAnsi="Arial" w:cs="Arial"/>
          <w:i/>
        </w:rPr>
        <w:t>2</w:t>
      </w:r>
      <w:r w:rsidRPr="003F7991">
        <w:rPr>
          <w:rFonts w:ascii="Arial" w:hAnsi="Arial" w:cs="Arial"/>
          <w:i/>
        </w:rPr>
        <w:t>n</w:t>
      </w:r>
      <w:r w:rsidR="00351ECB">
        <w:rPr>
          <w:rFonts w:ascii="Arial" w:hAnsi="Arial" w:cs="Arial"/>
          <w:i/>
        </w:rPr>
        <w:t>-1</w:t>
      </w:r>
      <w:r w:rsidR="00351ECB" w:rsidRPr="00351ECB">
        <w:rPr>
          <w:rFonts w:ascii="Arial" w:hAnsi="Arial" w:cs="Arial"/>
          <w:i/>
        </w:rPr>
        <w:t xml:space="preserve">, </w:t>
      </w:r>
      <w:r w:rsidRPr="00351ECB">
        <w:rPr>
          <w:rFonts w:ascii="Arial" w:hAnsi="Arial" w:cs="Arial"/>
          <w:i/>
        </w:rPr>
        <w:t xml:space="preserve"> </w:t>
      </w:r>
      <w:r w:rsidR="00351ECB" w:rsidRPr="00351ECB">
        <w:rPr>
          <w:rFonts w:ascii="Arial" w:hAnsi="Arial" w:cs="Arial"/>
          <w:i/>
        </w:rPr>
        <w:t>2</w:t>
      </w:r>
      <w:r w:rsidRPr="00351ECB">
        <w:rPr>
          <w:rFonts w:ascii="Arial" w:hAnsi="Arial" w:cs="Arial"/>
          <w:i/>
        </w:rPr>
        <w:t>.</w:t>
      </w:r>
      <w:r w:rsidR="00351ECB" w:rsidRPr="00351ECB">
        <w:rPr>
          <w:rFonts w:ascii="Arial" w:hAnsi="Arial" w:cs="Arial"/>
          <w:i/>
        </w:rPr>
        <w:t>6 – 1</w:t>
      </w:r>
      <w:r w:rsidR="00351ECB">
        <w:rPr>
          <w:rFonts w:ascii="Arial" w:hAnsi="Arial" w:cs="Arial"/>
        </w:rPr>
        <w:t xml:space="preserve">  que es igual a </w:t>
      </w:r>
      <w:r w:rsidR="00351ECB" w:rsidRPr="00351ECB">
        <w:rPr>
          <w:rFonts w:ascii="Arial" w:hAnsi="Arial" w:cs="Arial"/>
          <w:i/>
        </w:rPr>
        <w:t>11,</w:t>
      </w:r>
      <w:r w:rsidR="00351ECB">
        <w:rPr>
          <w:rFonts w:ascii="Arial" w:hAnsi="Arial" w:cs="Arial"/>
        </w:rPr>
        <w:t xml:space="preserve"> es decir que la posición 6 de la sucesión </w:t>
      </w:r>
      <w:r w:rsidR="00351ECB" w:rsidRPr="00351ECB">
        <w:rPr>
          <w:rFonts w:ascii="Arial" w:hAnsi="Arial" w:cs="Arial"/>
          <w:i/>
        </w:rPr>
        <w:t>2n – 1</w:t>
      </w:r>
      <w:r w:rsidR="00351ECB">
        <w:rPr>
          <w:rFonts w:ascii="Arial" w:hAnsi="Arial" w:cs="Arial"/>
        </w:rPr>
        <w:t xml:space="preserve">  es </w:t>
      </w:r>
      <w:r w:rsidR="00351ECB" w:rsidRPr="00351ECB">
        <w:rPr>
          <w:rFonts w:ascii="Arial" w:hAnsi="Arial" w:cs="Arial"/>
          <w:i/>
        </w:rPr>
        <w:t>11</w:t>
      </w:r>
      <w:r w:rsidR="00351ECB">
        <w:rPr>
          <w:rFonts w:ascii="Arial" w:hAnsi="Arial" w:cs="Arial"/>
        </w:rPr>
        <w:t xml:space="preserve">. </w:t>
      </w:r>
    </w:p>
    <w:p w:rsidR="000B14D8" w:rsidRDefault="000B14D8" w:rsidP="003F7991">
      <w:pPr>
        <w:tabs>
          <w:tab w:val="right" w:pos="8498"/>
        </w:tabs>
        <w:spacing w:after="0"/>
        <w:jc w:val="both"/>
        <w:rPr>
          <w:rFonts w:ascii="Arial" w:hAnsi="Arial" w:cs="Arial"/>
        </w:rPr>
      </w:pPr>
    </w:p>
    <w:p w:rsidR="000B14D8" w:rsidRDefault="000B14D8" w:rsidP="003F7991">
      <w:pPr>
        <w:tabs>
          <w:tab w:val="right" w:pos="8498"/>
        </w:tabs>
        <w:spacing w:after="0"/>
        <w:jc w:val="both"/>
        <w:rPr>
          <w:rFonts w:ascii="Arial" w:hAnsi="Arial" w:cs="Arial"/>
        </w:rPr>
      </w:pPr>
    </w:p>
    <w:p w:rsidR="007E68AA" w:rsidRDefault="007E68AA" w:rsidP="007E68AA">
      <w:pPr>
        <w:pStyle w:val="Prrafodelista"/>
        <w:numPr>
          <w:ilvl w:val="0"/>
          <w:numId w:val="2"/>
        </w:numPr>
        <w:tabs>
          <w:tab w:val="right" w:pos="8498"/>
        </w:tabs>
        <w:spacing w:after="0"/>
        <w:jc w:val="both"/>
        <w:rPr>
          <w:rFonts w:ascii="Arial" w:hAnsi="Arial" w:cs="Arial"/>
        </w:rPr>
      </w:pPr>
      <w:r>
        <w:rPr>
          <w:rFonts w:ascii="Arial" w:hAnsi="Arial" w:cs="Arial"/>
        </w:rPr>
        <w:t>La sucesión :</w:t>
      </w:r>
    </w:p>
    <w:p w:rsidR="007E68AA" w:rsidRDefault="007E68AA" w:rsidP="007E68AA">
      <w:pPr>
        <w:tabs>
          <w:tab w:val="right" w:pos="8498"/>
        </w:tabs>
        <w:spacing w:after="0"/>
        <w:jc w:val="both"/>
        <w:rPr>
          <w:rFonts w:ascii="Arial" w:hAnsi="Arial" w:cs="Arial"/>
        </w:rPr>
      </w:pPr>
    </w:p>
    <w:p w:rsidR="007E68AA" w:rsidRDefault="007E68AA" w:rsidP="007E68AA">
      <w:pPr>
        <w:tabs>
          <w:tab w:val="right" w:pos="8498"/>
        </w:tabs>
        <w:spacing w:after="0"/>
        <w:jc w:val="both"/>
        <w:rPr>
          <w:rFonts w:ascii="Arial" w:hAnsi="Arial" w:cs="Arial"/>
        </w:rPr>
      </w:pPr>
      <w:r>
        <w:rPr>
          <w:rFonts w:ascii="Arial" w:hAnsi="Arial" w:cs="Arial"/>
        </w:rPr>
        <w:t>[1,4,9,16,25,36,49……]</w:t>
      </w:r>
    </w:p>
    <w:p w:rsidR="007E68AA" w:rsidRDefault="007E68AA" w:rsidP="007E68AA">
      <w:pPr>
        <w:tabs>
          <w:tab w:val="right" w:pos="8498"/>
        </w:tabs>
        <w:spacing w:after="0"/>
        <w:jc w:val="both"/>
        <w:rPr>
          <w:rFonts w:ascii="Arial" w:hAnsi="Arial" w:cs="Arial"/>
        </w:rPr>
      </w:pPr>
    </w:p>
    <w:p w:rsidR="007E68AA" w:rsidRDefault="007E68AA" w:rsidP="007E68AA">
      <w:pPr>
        <w:tabs>
          <w:tab w:val="right" w:pos="8498"/>
        </w:tabs>
        <w:spacing w:after="0"/>
        <w:jc w:val="both"/>
        <w:rPr>
          <w:rFonts w:ascii="Arial" w:hAnsi="Arial" w:cs="Arial"/>
        </w:rPr>
      </w:pPr>
      <w:r>
        <w:rPr>
          <w:rFonts w:ascii="Arial" w:hAnsi="Arial" w:cs="Arial"/>
        </w:rPr>
        <w:t>El término generar de esta sucesión es:</w:t>
      </w:r>
    </w:p>
    <w:p w:rsidR="007E68AA" w:rsidRDefault="007E68AA" w:rsidP="007E68AA">
      <w:pPr>
        <w:tabs>
          <w:tab w:val="right" w:pos="8498"/>
        </w:tabs>
        <w:spacing w:after="0"/>
        <w:jc w:val="both"/>
        <w:rPr>
          <w:rFonts w:ascii="Arial" w:hAnsi="Arial" w:cs="Arial"/>
        </w:rPr>
      </w:pPr>
    </w:p>
    <w:p w:rsidR="007E68AA" w:rsidRPr="007E68AA" w:rsidRDefault="007E68AA" w:rsidP="007E68AA">
      <w:pPr>
        <w:tabs>
          <w:tab w:val="right" w:pos="8498"/>
        </w:tabs>
        <w:spacing w:after="0"/>
        <w:jc w:val="both"/>
        <w:rPr>
          <w:rFonts w:ascii="Arial" w:hAnsi="Arial" w:cs="Arial"/>
          <w:i/>
        </w:rPr>
      </w:pPr>
      <w:r w:rsidRPr="007E68AA">
        <w:rPr>
          <w:rFonts w:ascii="Arial" w:hAnsi="Arial" w:cs="Arial"/>
          <w:i/>
        </w:rPr>
        <w:t>c</w:t>
      </w:r>
      <w:r w:rsidRPr="007E68AA">
        <w:rPr>
          <w:rFonts w:ascii="Arial" w:hAnsi="Arial" w:cs="Arial"/>
          <w:i/>
          <w:vertAlign w:val="subscript"/>
        </w:rPr>
        <w:t xml:space="preserve">n </w:t>
      </w:r>
      <w:r w:rsidRPr="007E68AA">
        <w:rPr>
          <w:rFonts w:ascii="Arial" w:hAnsi="Arial" w:cs="Arial"/>
          <w:i/>
        </w:rPr>
        <w:t>= n</w:t>
      </w:r>
      <w:r w:rsidRPr="007E68AA">
        <w:rPr>
          <w:rFonts w:ascii="Arial" w:hAnsi="Arial" w:cs="Arial"/>
          <w:i/>
          <w:vertAlign w:val="superscript"/>
        </w:rPr>
        <w:t>2</w:t>
      </w:r>
    </w:p>
    <w:p w:rsidR="007E68AA" w:rsidRDefault="007E68AA" w:rsidP="007E68AA">
      <w:pPr>
        <w:tabs>
          <w:tab w:val="right" w:pos="8498"/>
        </w:tabs>
        <w:spacing w:after="0"/>
        <w:jc w:val="both"/>
        <w:rPr>
          <w:rFonts w:ascii="Arial" w:hAnsi="Arial" w:cs="Arial"/>
        </w:rPr>
      </w:pPr>
    </w:p>
    <w:p w:rsidR="007E68AA" w:rsidRPr="007E68AA" w:rsidRDefault="007E68AA" w:rsidP="007E68AA">
      <w:pPr>
        <w:tabs>
          <w:tab w:val="right" w:pos="8498"/>
        </w:tabs>
        <w:spacing w:after="0"/>
        <w:jc w:val="both"/>
        <w:rPr>
          <w:rFonts w:ascii="Arial" w:hAnsi="Arial" w:cs="Arial"/>
          <w:i/>
        </w:rPr>
      </w:pPr>
      <w:r>
        <w:rPr>
          <w:rFonts w:ascii="Arial" w:hAnsi="Arial" w:cs="Arial"/>
        </w:rPr>
        <w:t xml:space="preserve">Donde n es la posición que se quiere buscar en la sucesión por ejemplo la posición 3 de la sucesión,  se puede encontrar remplazando a: </w:t>
      </w:r>
      <w:r w:rsidRPr="003F7991">
        <w:rPr>
          <w:rFonts w:ascii="Arial" w:hAnsi="Arial" w:cs="Arial"/>
          <w:i/>
        </w:rPr>
        <w:t xml:space="preserve">n </w:t>
      </w:r>
      <w:r>
        <w:rPr>
          <w:rFonts w:ascii="Arial" w:hAnsi="Arial" w:cs="Arial"/>
        </w:rPr>
        <w:t xml:space="preserve">por </w:t>
      </w:r>
      <w:r>
        <w:rPr>
          <w:rFonts w:ascii="Arial" w:hAnsi="Arial" w:cs="Arial"/>
          <w:i/>
        </w:rPr>
        <w:t>3</w:t>
      </w:r>
      <w:r w:rsidRPr="003F7991">
        <w:rPr>
          <w:rFonts w:ascii="Arial" w:hAnsi="Arial" w:cs="Arial"/>
          <w:i/>
        </w:rPr>
        <w:t xml:space="preserve"> </w:t>
      </w:r>
      <w:r>
        <w:rPr>
          <w:rFonts w:ascii="Arial" w:hAnsi="Arial" w:cs="Arial"/>
        </w:rPr>
        <w:t xml:space="preserve">en la formula </w:t>
      </w:r>
      <w:r w:rsidRPr="003F7991">
        <w:rPr>
          <w:rFonts w:ascii="Arial" w:hAnsi="Arial" w:cs="Arial"/>
          <w:i/>
        </w:rPr>
        <w:t>n</w:t>
      </w:r>
      <w:r>
        <w:rPr>
          <w:rFonts w:ascii="Arial" w:hAnsi="Arial" w:cs="Arial"/>
          <w:i/>
          <w:vertAlign w:val="superscript"/>
        </w:rPr>
        <w:t>2</w:t>
      </w:r>
      <w:r w:rsidRPr="00351ECB">
        <w:rPr>
          <w:rFonts w:ascii="Arial" w:hAnsi="Arial" w:cs="Arial"/>
          <w:i/>
        </w:rPr>
        <w:t xml:space="preserve">,  </w:t>
      </w:r>
      <w:r>
        <w:rPr>
          <w:rFonts w:ascii="Arial" w:hAnsi="Arial" w:cs="Arial"/>
          <w:i/>
        </w:rPr>
        <w:t>3</w:t>
      </w:r>
      <w:r>
        <w:rPr>
          <w:rFonts w:ascii="Arial" w:hAnsi="Arial" w:cs="Arial"/>
          <w:i/>
          <w:vertAlign w:val="superscript"/>
        </w:rPr>
        <w:t>2</w:t>
      </w:r>
      <w:r>
        <w:rPr>
          <w:rFonts w:ascii="Arial" w:hAnsi="Arial" w:cs="Arial"/>
        </w:rPr>
        <w:t xml:space="preserve">  que es igual a </w:t>
      </w:r>
      <w:r>
        <w:rPr>
          <w:rFonts w:ascii="Arial" w:hAnsi="Arial" w:cs="Arial"/>
          <w:i/>
        </w:rPr>
        <w:t>9</w:t>
      </w:r>
      <w:r w:rsidRPr="00351ECB">
        <w:rPr>
          <w:rFonts w:ascii="Arial" w:hAnsi="Arial" w:cs="Arial"/>
          <w:i/>
        </w:rPr>
        <w:t>,</w:t>
      </w:r>
      <w:r>
        <w:rPr>
          <w:rFonts w:ascii="Arial" w:hAnsi="Arial" w:cs="Arial"/>
        </w:rPr>
        <w:t xml:space="preserve"> es decir que la posición 6 de la sucesión</w:t>
      </w:r>
      <w:r w:rsidRPr="007E68AA">
        <w:rPr>
          <w:rFonts w:ascii="Arial" w:hAnsi="Arial" w:cs="Arial"/>
          <w:i/>
        </w:rPr>
        <w:t xml:space="preserve"> n</w:t>
      </w:r>
      <w:r w:rsidRPr="007E68AA">
        <w:rPr>
          <w:rFonts w:ascii="Arial" w:hAnsi="Arial" w:cs="Arial"/>
          <w:i/>
          <w:vertAlign w:val="superscript"/>
        </w:rPr>
        <w:t>2</w:t>
      </w:r>
      <w:r>
        <w:rPr>
          <w:rFonts w:ascii="Arial" w:hAnsi="Arial" w:cs="Arial"/>
          <w:i/>
        </w:rPr>
        <w:t xml:space="preserve"> </w:t>
      </w:r>
      <w:r>
        <w:rPr>
          <w:rFonts w:ascii="Arial" w:hAnsi="Arial" w:cs="Arial"/>
        </w:rPr>
        <w:t xml:space="preserve">es </w:t>
      </w:r>
      <w:r>
        <w:rPr>
          <w:rFonts w:ascii="Arial" w:hAnsi="Arial" w:cs="Arial"/>
          <w:i/>
        </w:rPr>
        <w:t>9</w:t>
      </w:r>
      <w:r>
        <w:rPr>
          <w:rFonts w:ascii="Arial" w:hAnsi="Arial" w:cs="Arial"/>
        </w:rPr>
        <w:t xml:space="preserve">. </w:t>
      </w:r>
    </w:p>
    <w:p w:rsidR="007E68AA" w:rsidRDefault="007E68AA" w:rsidP="007E68AA">
      <w:pPr>
        <w:tabs>
          <w:tab w:val="right" w:pos="8498"/>
        </w:tabs>
        <w:spacing w:after="0"/>
        <w:jc w:val="both"/>
        <w:rPr>
          <w:rFonts w:ascii="Arial" w:hAnsi="Arial" w:cs="Arial"/>
        </w:rPr>
      </w:pPr>
    </w:p>
    <w:p w:rsidR="00817401" w:rsidRDefault="007E68AA" w:rsidP="007E68AA">
      <w:pPr>
        <w:tabs>
          <w:tab w:val="right" w:pos="8498"/>
        </w:tabs>
        <w:spacing w:after="0"/>
        <w:jc w:val="both"/>
        <w:rPr>
          <w:rFonts w:ascii="Arial" w:hAnsi="Arial" w:cs="Arial"/>
        </w:rPr>
      </w:pPr>
      <w:r>
        <w:rPr>
          <w:rFonts w:ascii="Arial" w:hAnsi="Arial" w:cs="Arial"/>
        </w:rPr>
        <w:t>Pero no</w:t>
      </w:r>
      <w:r w:rsidR="00AF5C4F">
        <w:rPr>
          <w:rFonts w:ascii="Arial" w:hAnsi="Arial" w:cs="Arial"/>
        </w:rPr>
        <w:t xml:space="preserve"> es posible </w:t>
      </w:r>
      <w:r>
        <w:rPr>
          <w:rFonts w:ascii="Arial" w:hAnsi="Arial" w:cs="Arial"/>
        </w:rPr>
        <w:t xml:space="preserve"> </w:t>
      </w:r>
      <w:r w:rsidR="00AF5C4F">
        <w:rPr>
          <w:rFonts w:ascii="Arial" w:hAnsi="Arial" w:cs="Arial"/>
        </w:rPr>
        <w:t xml:space="preserve">encontrar el  </w:t>
      </w:r>
      <w:r w:rsidR="00BB5B29" w:rsidRPr="00817401">
        <w:rPr>
          <w:rFonts w:ascii="Arial" w:hAnsi="Arial" w:cs="Arial"/>
          <w:b/>
        </w:rPr>
        <w:t>término general</w:t>
      </w:r>
      <w:r w:rsidR="00AF5C4F">
        <w:rPr>
          <w:rFonts w:ascii="Arial" w:hAnsi="Arial" w:cs="Arial"/>
          <w:b/>
        </w:rPr>
        <w:t xml:space="preserve"> </w:t>
      </w:r>
      <w:r w:rsidR="00AF5C4F" w:rsidRPr="00AF5C4F">
        <w:rPr>
          <w:rFonts w:ascii="Arial" w:hAnsi="Arial" w:cs="Arial"/>
        </w:rPr>
        <w:t>de todas las sucesiones</w:t>
      </w:r>
      <w:r w:rsidR="00AF5C4F">
        <w:rPr>
          <w:rFonts w:ascii="Arial" w:hAnsi="Arial" w:cs="Arial"/>
        </w:rPr>
        <w:t xml:space="preserve">, </w:t>
      </w:r>
      <w:r w:rsidR="00AF5C4F">
        <w:rPr>
          <w:rFonts w:ascii="Arial" w:hAnsi="Arial" w:cs="Arial"/>
          <w:b/>
        </w:rPr>
        <w:t xml:space="preserve"> </w:t>
      </w:r>
      <w:r w:rsidR="00BB5B29">
        <w:rPr>
          <w:rFonts w:ascii="Arial" w:hAnsi="Arial" w:cs="Arial"/>
        </w:rPr>
        <w:t xml:space="preserve"> </w:t>
      </w:r>
      <w:r w:rsidR="00817401">
        <w:rPr>
          <w:rFonts w:ascii="Arial" w:hAnsi="Arial" w:cs="Arial"/>
        </w:rPr>
        <w:t xml:space="preserve"> algunas sucesiones no tiene una regla matemática que permita encontrar sus termino</w:t>
      </w:r>
      <w:r w:rsidR="00AF5C4F">
        <w:rPr>
          <w:rFonts w:ascii="Arial" w:hAnsi="Arial" w:cs="Arial"/>
        </w:rPr>
        <w:t xml:space="preserve"> en función a su posición</w:t>
      </w:r>
      <w:r w:rsidR="00817401">
        <w:rPr>
          <w:rFonts w:ascii="Arial" w:hAnsi="Arial" w:cs="Arial"/>
        </w:rPr>
        <w:t>,  ya sea porque la forma de asignación de las posiciones de los términos es arbitraria, o está dada por un enunciado verbal que no es posible llevarlo a una expresión matemática que lo puede describir, ejemplo de ello son los ejemplos de sucesión de la carrera y el de la registradora.</w:t>
      </w:r>
    </w:p>
    <w:p w:rsidR="00986AD4" w:rsidRDefault="00817401" w:rsidP="007E68AA">
      <w:pPr>
        <w:tabs>
          <w:tab w:val="right" w:pos="8498"/>
        </w:tabs>
        <w:spacing w:after="0"/>
        <w:jc w:val="both"/>
        <w:rPr>
          <w:rFonts w:ascii="Arial" w:hAnsi="Arial" w:cs="Arial"/>
        </w:rPr>
      </w:pPr>
      <w:r>
        <w:rPr>
          <w:rFonts w:ascii="Arial" w:hAnsi="Arial" w:cs="Arial"/>
        </w:rPr>
        <w:t xml:space="preserve"> </w:t>
      </w:r>
    </w:p>
    <w:p w:rsidR="007E68AA" w:rsidRDefault="00817401" w:rsidP="007E68AA">
      <w:pPr>
        <w:tabs>
          <w:tab w:val="right" w:pos="8498"/>
        </w:tabs>
        <w:spacing w:after="0"/>
        <w:jc w:val="both"/>
        <w:rPr>
          <w:rFonts w:ascii="Arial" w:hAnsi="Arial" w:cs="Arial"/>
        </w:rPr>
      </w:pPr>
      <w:r>
        <w:rPr>
          <w:rFonts w:ascii="Arial" w:hAnsi="Arial" w:cs="Arial"/>
        </w:rPr>
        <w:t xml:space="preserve"> Pero </w:t>
      </w:r>
      <w:r w:rsidR="00BB5B29">
        <w:rPr>
          <w:rFonts w:ascii="Arial" w:hAnsi="Arial" w:cs="Arial"/>
        </w:rPr>
        <w:t>existen otras sucesiones</w:t>
      </w:r>
      <w:r>
        <w:rPr>
          <w:rFonts w:ascii="Arial" w:hAnsi="Arial" w:cs="Arial"/>
        </w:rPr>
        <w:t xml:space="preserve"> que para encontrar un término </w:t>
      </w:r>
      <w:r w:rsidRPr="00817401">
        <w:rPr>
          <w:rFonts w:ascii="Arial" w:hAnsi="Arial" w:cs="Arial"/>
          <w:i/>
        </w:rPr>
        <w:t>n</w:t>
      </w:r>
      <w:r>
        <w:rPr>
          <w:rFonts w:ascii="Arial" w:hAnsi="Arial" w:cs="Arial"/>
        </w:rPr>
        <w:t xml:space="preserve"> </w:t>
      </w:r>
      <w:r w:rsidR="00BB5B29">
        <w:rPr>
          <w:rFonts w:ascii="Arial" w:hAnsi="Arial" w:cs="Arial"/>
        </w:rPr>
        <w:t xml:space="preserve"> </w:t>
      </w:r>
      <w:r>
        <w:rPr>
          <w:rFonts w:ascii="Arial" w:hAnsi="Arial" w:cs="Arial"/>
        </w:rPr>
        <w:t xml:space="preserve">es necesario conocer el o los términos anteriores, esto se desarrollara en la siguiente sesión. </w:t>
      </w:r>
      <w:r w:rsidR="007E68AA">
        <w:rPr>
          <w:rFonts w:ascii="Arial" w:hAnsi="Arial" w:cs="Arial"/>
        </w:rPr>
        <w:t xml:space="preserve"> </w:t>
      </w:r>
    </w:p>
    <w:tbl>
      <w:tblPr>
        <w:tblStyle w:val="Tablaconcuadrcula2"/>
        <w:tblpPr w:leftFromText="141" w:rightFromText="141" w:vertAnchor="text" w:horzAnchor="page" w:tblpX="2023" w:tblpY="402"/>
        <w:tblW w:w="0" w:type="auto"/>
        <w:tblLook w:val="04A0" w:firstRow="1" w:lastRow="0" w:firstColumn="1" w:lastColumn="0" w:noHBand="0" w:noVBand="1"/>
      </w:tblPr>
      <w:tblGrid>
        <w:gridCol w:w="2518"/>
        <w:gridCol w:w="6460"/>
      </w:tblGrid>
      <w:tr w:rsidR="00986AD4" w:rsidRPr="005B1407" w:rsidTr="007C70A1">
        <w:tc>
          <w:tcPr>
            <w:tcW w:w="8978" w:type="dxa"/>
            <w:gridSpan w:val="2"/>
            <w:shd w:val="clear" w:color="auto" w:fill="000000" w:themeFill="text1"/>
          </w:tcPr>
          <w:p w:rsidR="00986AD4" w:rsidRPr="005B1407" w:rsidRDefault="00986AD4" w:rsidP="007C70A1">
            <w:pPr>
              <w:jc w:val="center"/>
              <w:rPr>
                <w:rFonts w:ascii="Arial" w:hAnsi="Arial" w:cs="Arial"/>
                <w:b/>
                <w:sz w:val="24"/>
                <w:szCs w:val="24"/>
              </w:rPr>
            </w:pPr>
            <w:r w:rsidRPr="005B1407">
              <w:rPr>
                <w:rFonts w:ascii="Arial" w:hAnsi="Arial" w:cs="Arial"/>
                <w:b/>
                <w:sz w:val="24"/>
                <w:szCs w:val="24"/>
              </w:rPr>
              <w:t>Destacado</w:t>
            </w:r>
          </w:p>
        </w:tc>
      </w:tr>
      <w:tr w:rsidR="00986AD4" w:rsidRPr="005B1407" w:rsidTr="007C70A1">
        <w:tc>
          <w:tcPr>
            <w:tcW w:w="2518" w:type="dxa"/>
          </w:tcPr>
          <w:p w:rsidR="00986AD4" w:rsidRPr="005B1407" w:rsidRDefault="00986AD4" w:rsidP="007C70A1">
            <w:pPr>
              <w:rPr>
                <w:rFonts w:ascii="Arial" w:hAnsi="Arial" w:cs="Arial"/>
                <w:b/>
                <w:sz w:val="24"/>
                <w:szCs w:val="24"/>
              </w:rPr>
            </w:pPr>
            <w:r w:rsidRPr="005B1407">
              <w:rPr>
                <w:rFonts w:ascii="Arial" w:hAnsi="Arial" w:cs="Arial"/>
                <w:b/>
                <w:sz w:val="24"/>
                <w:szCs w:val="24"/>
              </w:rPr>
              <w:t>Título</w:t>
            </w:r>
          </w:p>
        </w:tc>
        <w:tc>
          <w:tcPr>
            <w:tcW w:w="6460" w:type="dxa"/>
          </w:tcPr>
          <w:p w:rsidR="00986AD4" w:rsidRPr="005B1407" w:rsidRDefault="00986AD4" w:rsidP="007C70A1">
            <w:pPr>
              <w:jc w:val="center"/>
              <w:rPr>
                <w:rFonts w:ascii="Arial" w:hAnsi="Arial" w:cs="Arial"/>
                <w:b/>
                <w:sz w:val="24"/>
                <w:szCs w:val="24"/>
              </w:rPr>
            </w:pPr>
            <w:r w:rsidRPr="005B1407">
              <w:rPr>
                <w:rFonts w:ascii="Arial" w:hAnsi="Arial" w:cs="Arial"/>
                <w:b/>
                <w:sz w:val="24"/>
                <w:szCs w:val="24"/>
              </w:rPr>
              <w:t xml:space="preserve">Nota histórica </w:t>
            </w:r>
          </w:p>
        </w:tc>
      </w:tr>
      <w:tr w:rsidR="00986AD4" w:rsidRPr="005B1407" w:rsidTr="007C70A1">
        <w:tc>
          <w:tcPr>
            <w:tcW w:w="2518" w:type="dxa"/>
          </w:tcPr>
          <w:p w:rsidR="00986AD4" w:rsidRPr="005B1407" w:rsidRDefault="00986AD4" w:rsidP="007C70A1">
            <w:pPr>
              <w:rPr>
                <w:rFonts w:ascii="Arial" w:hAnsi="Arial" w:cs="Arial"/>
                <w:sz w:val="24"/>
                <w:szCs w:val="24"/>
              </w:rPr>
            </w:pPr>
            <w:r w:rsidRPr="005B1407">
              <w:rPr>
                <w:rFonts w:ascii="Arial" w:hAnsi="Arial" w:cs="Arial"/>
                <w:b/>
                <w:sz w:val="24"/>
                <w:szCs w:val="24"/>
              </w:rPr>
              <w:t>Contenido</w:t>
            </w:r>
          </w:p>
        </w:tc>
        <w:tc>
          <w:tcPr>
            <w:tcW w:w="6460" w:type="dxa"/>
          </w:tcPr>
          <w:p w:rsidR="00986AD4" w:rsidRPr="00986AD4" w:rsidRDefault="00986AD4" w:rsidP="007C70A1">
            <w:pPr>
              <w:autoSpaceDE w:val="0"/>
              <w:autoSpaceDN w:val="0"/>
              <w:adjustRightInd w:val="0"/>
              <w:jc w:val="both"/>
              <w:rPr>
                <w:rFonts w:ascii="Arial" w:hAnsi="Arial" w:cs="Arial"/>
                <w:vertAlign w:val="subscript"/>
              </w:rPr>
            </w:pPr>
            <w:r>
              <w:rPr>
                <w:rFonts w:ascii="Arial" w:hAnsi="Arial" w:cs="Arial"/>
                <w:lang w:val="es-ES_tradnl"/>
              </w:rPr>
              <w:t>Una de las sucesiones más importantes y más utilizadas a lo largo de  la historia es la sucesión  fibonacci, la cual no fue creada por  Leonardo  de Pisa conocido como  fibonacci, si no que él fue el que la introdujo en Europa, se atribuye que uno de los primeros que la trabajo fue  pingale (año 200), la sucesión concite en que cada termino es resultado de sumar los dos términos anteriores, de modo general se puede describir como:  a</w:t>
            </w:r>
            <w:r>
              <w:rPr>
                <w:rFonts w:ascii="Arial" w:hAnsi="Arial" w:cs="Arial"/>
                <w:vertAlign w:val="subscript"/>
                <w:lang w:val="es-ES_tradnl"/>
              </w:rPr>
              <w:t>n</w:t>
            </w:r>
            <w:r>
              <w:rPr>
                <w:rFonts w:ascii="Arial" w:hAnsi="Arial" w:cs="Arial"/>
                <w:lang w:val="es-ES_tradnl"/>
              </w:rPr>
              <w:t xml:space="preserve"> =  a</w:t>
            </w:r>
            <w:r>
              <w:rPr>
                <w:rFonts w:ascii="Arial" w:hAnsi="Arial" w:cs="Arial"/>
                <w:vertAlign w:val="subscript"/>
                <w:lang w:val="es-ES_tradnl"/>
              </w:rPr>
              <w:t xml:space="preserve">n-1 </w:t>
            </w:r>
            <w:r>
              <w:rPr>
                <w:rFonts w:ascii="Arial" w:hAnsi="Arial" w:cs="Arial"/>
                <w:lang w:val="es-ES_tradnl"/>
              </w:rPr>
              <w:t>+ a</w:t>
            </w:r>
            <w:r>
              <w:rPr>
                <w:rFonts w:ascii="Arial" w:hAnsi="Arial" w:cs="Arial"/>
                <w:vertAlign w:val="subscript"/>
                <w:lang w:val="es-ES_tradnl"/>
              </w:rPr>
              <w:t>n-2</w:t>
            </w:r>
          </w:p>
        </w:tc>
      </w:tr>
    </w:tbl>
    <w:p w:rsidR="00817401" w:rsidRDefault="00817401" w:rsidP="007E68AA">
      <w:pPr>
        <w:tabs>
          <w:tab w:val="right" w:pos="8498"/>
        </w:tabs>
        <w:spacing w:after="0"/>
        <w:jc w:val="both"/>
        <w:rPr>
          <w:rFonts w:ascii="Arial" w:hAnsi="Arial" w:cs="Arial"/>
        </w:rPr>
      </w:pPr>
    </w:p>
    <w:p w:rsidR="00986AD4" w:rsidRDefault="00986AD4" w:rsidP="007E68AA">
      <w:pPr>
        <w:tabs>
          <w:tab w:val="right" w:pos="8498"/>
        </w:tabs>
        <w:spacing w:after="0"/>
        <w:jc w:val="both"/>
        <w:rPr>
          <w:rFonts w:ascii="Arial" w:hAnsi="Arial" w:cs="Arial"/>
          <w:highlight w:val="yellow"/>
        </w:rPr>
      </w:pPr>
    </w:p>
    <w:p w:rsidR="00986AD4" w:rsidRDefault="00986AD4" w:rsidP="007E68AA">
      <w:pPr>
        <w:tabs>
          <w:tab w:val="right" w:pos="8498"/>
        </w:tabs>
        <w:spacing w:after="0"/>
        <w:jc w:val="both"/>
        <w:rPr>
          <w:rFonts w:ascii="Arial" w:hAnsi="Arial" w:cs="Arial"/>
          <w:highlight w:val="yellow"/>
        </w:rPr>
      </w:pPr>
    </w:p>
    <w:p w:rsidR="00817401" w:rsidRDefault="00817401" w:rsidP="007E68AA">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Pr="007C7957">
        <w:rPr>
          <w:rFonts w:ascii="Arial" w:hAnsi="Arial" w:cs="Arial"/>
          <w:b/>
        </w:rPr>
        <w:t>1.</w:t>
      </w:r>
      <w:r>
        <w:rPr>
          <w:rFonts w:ascii="Arial" w:hAnsi="Arial" w:cs="Arial"/>
          <w:b/>
        </w:rPr>
        <w:t xml:space="preserve">2 </w:t>
      </w:r>
      <w:r w:rsidR="00682042">
        <w:rPr>
          <w:rFonts w:ascii="Arial" w:hAnsi="Arial" w:cs="Arial"/>
          <w:b/>
        </w:rPr>
        <w:t xml:space="preserve">Las </w:t>
      </w:r>
      <w:r>
        <w:rPr>
          <w:rFonts w:ascii="Arial" w:hAnsi="Arial" w:cs="Arial"/>
          <w:b/>
        </w:rPr>
        <w:t xml:space="preserve">sucesiones recurrentes </w:t>
      </w:r>
    </w:p>
    <w:p w:rsidR="00771B7E" w:rsidRDefault="00771B7E" w:rsidP="007E68AA">
      <w:pPr>
        <w:tabs>
          <w:tab w:val="right" w:pos="8498"/>
        </w:tabs>
        <w:spacing w:after="0"/>
        <w:jc w:val="both"/>
        <w:rPr>
          <w:rFonts w:ascii="Arial" w:hAnsi="Arial" w:cs="Arial"/>
          <w:b/>
        </w:rPr>
      </w:pPr>
    </w:p>
    <w:p w:rsidR="00FB60B1" w:rsidRDefault="00771B7E" w:rsidP="007E68AA">
      <w:pPr>
        <w:tabs>
          <w:tab w:val="right" w:pos="8498"/>
        </w:tabs>
        <w:spacing w:after="0"/>
        <w:jc w:val="both"/>
        <w:rPr>
          <w:rFonts w:ascii="Arial" w:hAnsi="Arial" w:cs="Arial"/>
        </w:rPr>
      </w:pPr>
      <w:r>
        <w:rPr>
          <w:rFonts w:ascii="Arial" w:hAnsi="Arial" w:cs="Arial"/>
        </w:rPr>
        <w:t xml:space="preserve">Existen algunas sucesiones que para </w:t>
      </w:r>
      <w:r w:rsidR="00873895">
        <w:rPr>
          <w:rFonts w:ascii="Arial" w:hAnsi="Arial" w:cs="Arial"/>
        </w:rPr>
        <w:t xml:space="preserve">encontrar el </w:t>
      </w:r>
      <w:r>
        <w:rPr>
          <w:rFonts w:ascii="Arial" w:hAnsi="Arial" w:cs="Arial"/>
        </w:rPr>
        <w:t xml:space="preserve"> término </w:t>
      </w:r>
      <w:r w:rsidRPr="00771B7E">
        <w:rPr>
          <w:rFonts w:ascii="Arial" w:hAnsi="Arial" w:cs="Arial"/>
          <w:i/>
        </w:rPr>
        <w:t xml:space="preserve">n </w:t>
      </w:r>
      <w:r>
        <w:rPr>
          <w:rFonts w:ascii="Arial" w:hAnsi="Arial" w:cs="Arial"/>
          <w:i/>
        </w:rPr>
        <w:t xml:space="preserve"> </w:t>
      </w:r>
      <w:r w:rsidR="00873895">
        <w:rPr>
          <w:rFonts w:ascii="Arial" w:hAnsi="Arial" w:cs="Arial"/>
        </w:rPr>
        <w:t xml:space="preserve">es necesario utilizar la </w:t>
      </w:r>
      <w:r w:rsidR="00873895">
        <w:rPr>
          <w:rFonts w:ascii="Arial" w:hAnsi="Arial" w:cs="Arial"/>
          <w:b/>
        </w:rPr>
        <w:t>ley</w:t>
      </w:r>
      <w:r w:rsidR="00873895" w:rsidRPr="00873895">
        <w:rPr>
          <w:rFonts w:ascii="Arial" w:hAnsi="Arial" w:cs="Arial"/>
          <w:b/>
        </w:rPr>
        <w:t xml:space="preserve"> de recurrencia</w:t>
      </w:r>
      <w:r w:rsidR="00020C65">
        <w:rPr>
          <w:rFonts w:ascii="Arial" w:hAnsi="Arial" w:cs="Arial"/>
          <w:b/>
        </w:rPr>
        <w:t xml:space="preserve"> de una sucesión </w:t>
      </w:r>
      <w:r w:rsidR="00986AD4">
        <w:rPr>
          <w:rFonts w:ascii="Arial" w:hAnsi="Arial" w:cs="Arial"/>
        </w:rPr>
        <w:t xml:space="preserve"> la cual dice: </w:t>
      </w:r>
      <w:r w:rsidR="00873895">
        <w:rPr>
          <w:rFonts w:ascii="Arial" w:hAnsi="Arial" w:cs="Arial"/>
        </w:rPr>
        <w:t xml:space="preserve"> “</w:t>
      </w:r>
      <w:r w:rsidR="00020C65">
        <w:rPr>
          <w:rFonts w:ascii="Arial" w:hAnsi="Arial" w:cs="Arial"/>
        </w:rPr>
        <w:t xml:space="preserve">la </w:t>
      </w:r>
      <w:r w:rsidR="00873895">
        <w:rPr>
          <w:rFonts w:ascii="Arial" w:hAnsi="Arial" w:cs="Arial"/>
        </w:rPr>
        <w:t xml:space="preserve">  expresión algébrica  que define  a cada uno de los términos de la sucesión  en función a los términos anteriores”, es decir que para poder determinar el termino de la posición </w:t>
      </w:r>
      <w:r w:rsidR="00873895" w:rsidRPr="00873895">
        <w:rPr>
          <w:rFonts w:ascii="Arial" w:hAnsi="Arial" w:cs="Arial"/>
          <w:i/>
        </w:rPr>
        <w:t xml:space="preserve">n </w:t>
      </w:r>
      <w:r w:rsidR="00873895">
        <w:rPr>
          <w:rFonts w:ascii="Arial" w:hAnsi="Arial" w:cs="Arial"/>
          <w:i/>
        </w:rPr>
        <w:t xml:space="preserve"> </w:t>
      </w:r>
      <w:r w:rsidR="00873895">
        <w:rPr>
          <w:rFonts w:ascii="Arial" w:hAnsi="Arial" w:cs="Arial"/>
        </w:rPr>
        <w:t xml:space="preserve">es necesario conocer el o los términos anteriores a </w:t>
      </w:r>
      <w:r w:rsidR="00873895">
        <w:rPr>
          <w:rFonts w:ascii="Arial" w:hAnsi="Arial" w:cs="Arial"/>
          <w:i/>
        </w:rPr>
        <w:t>n</w:t>
      </w:r>
      <w:r w:rsidR="005515E4">
        <w:rPr>
          <w:rFonts w:ascii="Arial" w:hAnsi="Arial" w:cs="Arial"/>
        </w:rPr>
        <w:t>, además se debe   conocer  la expresión algebraica donde intervienen el o los términos anteriores de</w:t>
      </w:r>
      <w:r w:rsidR="00FB60B1">
        <w:rPr>
          <w:rFonts w:ascii="Arial" w:hAnsi="Arial" w:cs="Arial"/>
        </w:rPr>
        <w:t xml:space="preserve"> la sucesión.</w:t>
      </w:r>
    </w:p>
    <w:p w:rsidR="00FB60B1" w:rsidRDefault="00FB60B1" w:rsidP="007E68AA">
      <w:pPr>
        <w:tabs>
          <w:tab w:val="right" w:pos="8498"/>
        </w:tabs>
        <w:spacing w:after="0"/>
        <w:jc w:val="both"/>
        <w:rPr>
          <w:rFonts w:ascii="Arial" w:hAnsi="Arial" w:cs="Arial"/>
        </w:rPr>
      </w:pPr>
    </w:p>
    <w:tbl>
      <w:tblPr>
        <w:tblStyle w:val="Tablaconcuadrcula1"/>
        <w:tblW w:w="0" w:type="auto"/>
        <w:tblLayout w:type="fixed"/>
        <w:tblLook w:val="04A0" w:firstRow="1" w:lastRow="0" w:firstColumn="1" w:lastColumn="0" w:noHBand="0" w:noVBand="1"/>
      </w:tblPr>
      <w:tblGrid>
        <w:gridCol w:w="2943"/>
        <w:gridCol w:w="6111"/>
      </w:tblGrid>
      <w:tr w:rsidR="00FB60B1" w:rsidRPr="00492F5C" w:rsidTr="007C70A1">
        <w:tc>
          <w:tcPr>
            <w:tcW w:w="9054" w:type="dxa"/>
            <w:gridSpan w:val="2"/>
            <w:shd w:val="clear" w:color="auto" w:fill="0D0D0D" w:themeFill="text1" w:themeFillTint="F2"/>
          </w:tcPr>
          <w:p w:rsidR="00FB60B1" w:rsidRPr="00492F5C" w:rsidRDefault="00FB60B1" w:rsidP="007C70A1">
            <w:pPr>
              <w:jc w:val="center"/>
              <w:rPr>
                <w:rFonts w:ascii="Arial" w:hAnsi="Arial" w:cs="Arial"/>
                <w:b/>
                <w:sz w:val="24"/>
                <w:szCs w:val="24"/>
              </w:rPr>
            </w:pPr>
            <w:r w:rsidRPr="00492F5C">
              <w:rPr>
                <w:rFonts w:ascii="Arial" w:hAnsi="Arial" w:cs="Arial"/>
                <w:b/>
                <w:sz w:val="24"/>
                <w:szCs w:val="24"/>
              </w:rPr>
              <w:t>Imagen (fotografía, gráfica o ilustración)</w:t>
            </w:r>
          </w:p>
        </w:tc>
      </w:tr>
      <w:tr w:rsidR="00FB60B1" w:rsidRPr="00492F5C" w:rsidTr="007C70A1">
        <w:tc>
          <w:tcPr>
            <w:tcW w:w="2943" w:type="dxa"/>
          </w:tcPr>
          <w:p w:rsidR="00FB60B1" w:rsidRPr="00492F5C" w:rsidRDefault="00FB60B1" w:rsidP="007C70A1">
            <w:pPr>
              <w:rPr>
                <w:rFonts w:ascii="Arial" w:hAnsi="Arial" w:cs="Arial"/>
                <w:b/>
                <w:sz w:val="24"/>
                <w:szCs w:val="24"/>
              </w:rPr>
            </w:pPr>
            <w:r w:rsidRPr="00492F5C">
              <w:rPr>
                <w:rFonts w:ascii="Arial" w:hAnsi="Arial" w:cs="Arial"/>
                <w:b/>
                <w:sz w:val="24"/>
                <w:szCs w:val="24"/>
              </w:rPr>
              <w:t>Código</w:t>
            </w:r>
          </w:p>
        </w:tc>
        <w:tc>
          <w:tcPr>
            <w:tcW w:w="6111" w:type="dxa"/>
          </w:tcPr>
          <w:p w:rsidR="00FB60B1" w:rsidRPr="00492F5C" w:rsidRDefault="00FB60B1" w:rsidP="007C70A1">
            <w:pPr>
              <w:rPr>
                <w:rFonts w:ascii="Arial" w:hAnsi="Arial" w:cs="Arial"/>
                <w:b/>
                <w:sz w:val="24"/>
                <w:szCs w:val="24"/>
              </w:rPr>
            </w:pPr>
            <w:r>
              <w:rPr>
                <w:rFonts w:ascii="Arial" w:hAnsi="Arial" w:cs="Arial"/>
                <w:sz w:val="24"/>
                <w:szCs w:val="24"/>
              </w:rPr>
              <w:t>MA_09_05_IMG03</w:t>
            </w:r>
          </w:p>
        </w:tc>
      </w:tr>
      <w:tr w:rsidR="00FB60B1" w:rsidRPr="00492F5C" w:rsidTr="007C70A1">
        <w:tc>
          <w:tcPr>
            <w:tcW w:w="2943" w:type="dxa"/>
          </w:tcPr>
          <w:p w:rsidR="00FB60B1" w:rsidRPr="00492F5C" w:rsidRDefault="00FB60B1" w:rsidP="007C70A1">
            <w:pPr>
              <w:rPr>
                <w:rFonts w:ascii="Arial" w:hAnsi="Arial" w:cs="Arial"/>
                <w:sz w:val="24"/>
                <w:szCs w:val="24"/>
              </w:rPr>
            </w:pPr>
            <w:r w:rsidRPr="00492F5C">
              <w:rPr>
                <w:rFonts w:ascii="Arial" w:hAnsi="Arial" w:cs="Arial"/>
                <w:b/>
                <w:sz w:val="24"/>
                <w:szCs w:val="24"/>
              </w:rPr>
              <w:t>Descripción</w:t>
            </w:r>
          </w:p>
        </w:tc>
        <w:tc>
          <w:tcPr>
            <w:tcW w:w="6111" w:type="dxa"/>
          </w:tcPr>
          <w:p w:rsidR="00FB60B1" w:rsidRPr="00492F5C" w:rsidRDefault="00FB60B1" w:rsidP="007C70A1">
            <w:pPr>
              <w:rPr>
                <w:rFonts w:ascii="Arial" w:hAnsi="Arial" w:cs="Arial"/>
                <w:sz w:val="24"/>
                <w:szCs w:val="24"/>
              </w:rPr>
            </w:pPr>
            <w:r>
              <w:rPr>
                <w:rFonts w:ascii="Arial" w:hAnsi="Arial" w:cs="Arial"/>
                <w:sz w:val="24"/>
                <w:szCs w:val="24"/>
              </w:rPr>
              <w:t>La espirar de Fibonacci</w:t>
            </w:r>
          </w:p>
        </w:tc>
      </w:tr>
      <w:tr w:rsidR="00FB60B1" w:rsidRPr="00492F5C" w:rsidTr="007C70A1">
        <w:tc>
          <w:tcPr>
            <w:tcW w:w="2943" w:type="dxa"/>
          </w:tcPr>
          <w:p w:rsidR="00FB60B1" w:rsidRPr="00492F5C" w:rsidRDefault="00FB60B1" w:rsidP="007C70A1">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FB60B1" w:rsidRDefault="00FB60B1" w:rsidP="007C70A1">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FB60B1" w:rsidRDefault="00FB60B1" w:rsidP="007C70A1">
            <w:pPr>
              <w:rPr>
                <w:rStyle w:val="Refdecomentario"/>
                <w:rFonts w:ascii="Calibri" w:eastAsia="Calibri" w:hAnsi="Calibri" w:cs="Times New Roman"/>
              </w:rPr>
            </w:pPr>
            <w:r>
              <w:rPr>
                <w:noProof/>
                <w:lang w:val="es-CO" w:eastAsia="es-CO"/>
              </w:rPr>
              <w:lastRenderedPageBreak/>
              <w:drawing>
                <wp:inline distT="0" distB="0" distL="0" distR="0">
                  <wp:extent cx="2962275" cy="3093932"/>
                  <wp:effectExtent l="19050" t="0" r="9525" b="0"/>
                  <wp:docPr id="13" name="Imagen 13" descr="http://thumb7.shutterstock.com/display_pic_with_logo/187645/155767601/stock-vector-golden-proportion-1557676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umb7.shutterstock.com/display_pic_with_logo/187645/155767601/stock-vector-golden-proportion-155767601.jpg"/>
                          <pic:cNvPicPr>
                            <a:picLocks noChangeAspect="1" noChangeArrowheads="1"/>
                          </pic:cNvPicPr>
                        </pic:nvPicPr>
                        <pic:blipFill>
                          <a:blip r:embed="rId12"/>
                          <a:srcRect/>
                          <a:stretch>
                            <a:fillRect/>
                          </a:stretch>
                        </pic:blipFill>
                        <pic:spPr bwMode="auto">
                          <a:xfrm>
                            <a:off x="0" y="0"/>
                            <a:ext cx="2962275" cy="3093932"/>
                          </a:xfrm>
                          <a:prstGeom prst="rect">
                            <a:avLst/>
                          </a:prstGeom>
                          <a:noFill/>
                          <a:ln w="9525">
                            <a:noFill/>
                            <a:miter lim="800000"/>
                            <a:headEnd/>
                            <a:tailEnd/>
                          </a:ln>
                        </pic:spPr>
                      </pic:pic>
                    </a:graphicData>
                  </a:graphic>
                </wp:inline>
              </w:drawing>
            </w:r>
          </w:p>
          <w:p w:rsidR="00FB60B1" w:rsidRDefault="00FB60B1" w:rsidP="007C70A1">
            <w:pPr>
              <w:rPr>
                <w:rStyle w:val="Refdecomentario"/>
                <w:rFonts w:ascii="Calibri" w:eastAsia="Calibri" w:hAnsi="Calibri" w:cs="Times New Roman"/>
              </w:rPr>
            </w:pPr>
          </w:p>
          <w:p w:rsidR="00FB60B1" w:rsidRDefault="00FB60B1" w:rsidP="007C70A1">
            <w:pPr>
              <w:rPr>
                <w:rStyle w:val="Refdecomentario"/>
                <w:rFonts w:ascii="Calibri" w:eastAsia="Calibri" w:hAnsi="Calibri" w:cs="Times New Roman"/>
              </w:rPr>
            </w:pPr>
          </w:p>
          <w:p w:rsidR="00FB60B1" w:rsidRDefault="00FB60B1" w:rsidP="007C70A1">
            <w:pPr>
              <w:rPr>
                <w:rStyle w:val="Refdecomentario"/>
                <w:rFonts w:ascii="Calibri" w:eastAsia="Calibri" w:hAnsi="Calibri" w:cs="Times New Roman"/>
              </w:rPr>
            </w:pPr>
          </w:p>
          <w:p w:rsidR="00FB60B1" w:rsidRDefault="00FB60B1" w:rsidP="007C70A1">
            <w:pPr>
              <w:rPr>
                <w:rStyle w:val="Refdecomentario"/>
                <w:rFonts w:ascii="Calibri" w:eastAsia="Calibri" w:hAnsi="Calibri" w:cs="Times New Roman"/>
              </w:rPr>
            </w:pPr>
          </w:p>
          <w:p w:rsidR="00FB60B1" w:rsidRDefault="00FB60B1" w:rsidP="007C70A1">
            <w:pPr>
              <w:rPr>
                <w:rStyle w:val="Refdecomentario"/>
                <w:rFonts w:ascii="Calibri" w:eastAsia="Calibri" w:hAnsi="Calibri" w:cs="Times New Roman"/>
              </w:rPr>
            </w:pPr>
          </w:p>
          <w:p w:rsidR="00FB60B1" w:rsidRDefault="00052281" w:rsidP="007C70A1">
            <w:pPr>
              <w:rPr>
                <w:rStyle w:val="Refdecomentario"/>
                <w:rFonts w:ascii="Calibri" w:eastAsia="Calibri" w:hAnsi="Calibri" w:cs="Times New Roman"/>
              </w:rPr>
            </w:pPr>
            <w:hyperlink r:id="rId13" w:history="1">
              <w:r w:rsidR="00FB60B1" w:rsidRPr="005C08A6">
                <w:rPr>
                  <w:rStyle w:val="Hipervnculo"/>
                  <w:rFonts w:ascii="Calibri" w:eastAsia="Calibri" w:hAnsi="Calibri" w:cs="Times New Roman"/>
                  <w:sz w:val="18"/>
                  <w:szCs w:val="18"/>
                </w:rPr>
                <w:t>http://thumb7.shutterstock.com/display_pic_with_logo/187645/155767601/stock-vector-golden-proportion-155767601.jpg</w:t>
              </w:r>
            </w:hyperlink>
          </w:p>
          <w:p w:rsidR="00FB60B1" w:rsidRDefault="00FB60B1" w:rsidP="007C70A1">
            <w:pPr>
              <w:rPr>
                <w:rStyle w:val="Refdecomentario"/>
                <w:rFonts w:ascii="Calibri" w:eastAsia="Calibri" w:hAnsi="Calibri" w:cs="Times New Roman"/>
              </w:rPr>
            </w:pPr>
          </w:p>
          <w:p w:rsidR="00FB60B1" w:rsidRDefault="00FB60B1" w:rsidP="007C70A1">
            <w:pPr>
              <w:rPr>
                <w:rStyle w:val="Refdecomentario"/>
                <w:rFonts w:ascii="Calibri" w:eastAsia="Calibri" w:hAnsi="Calibri" w:cs="Times New Roman"/>
              </w:rPr>
            </w:pPr>
          </w:p>
          <w:p w:rsidR="00FB60B1" w:rsidRPr="00492F5C" w:rsidRDefault="00FB60B1" w:rsidP="007C70A1">
            <w:pPr>
              <w:rPr>
                <w:rFonts w:ascii="Arial" w:hAnsi="Arial" w:cs="Arial"/>
                <w:sz w:val="24"/>
                <w:szCs w:val="24"/>
              </w:rPr>
            </w:pPr>
          </w:p>
        </w:tc>
      </w:tr>
      <w:tr w:rsidR="00FB60B1" w:rsidRPr="00492F5C" w:rsidTr="007C70A1">
        <w:trPr>
          <w:trHeight w:val="70"/>
        </w:trPr>
        <w:tc>
          <w:tcPr>
            <w:tcW w:w="2943" w:type="dxa"/>
          </w:tcPr>
          <w:p w:rsidR="00FB60B1" w:rsidRPr="00492F5C" w:rsidRDefault="00FB60B1" w:rsidP="007C70A1">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FB60B1" w:rsidRPr="00492F5C" w:rsidRDefault="00FB60B1" w:rsidP="00FB60B1">
            <w:pPr>
              <w:rPr>
                <w:rFonts w:ascii="Arial" w:hAnsi="Arial" w:cs="Arial"/>
                <w:i/>
                <w:sz w:val="24"/>
                <w:szCs w:val="24"/>
              </w:rPr>
            </w:pPr>
            <w:r>
              <w:rPr>
                <w:rFonts w:ascii="Arial" w:eastAsiaTheme="minorEastAsia" w:hAnsi="Arial" w:cs="Arial"/>
                <w:i/>
              </w:rPr>
              <w:t xml:space="preserve">La sucesión de fibonacci es un ejemplo de las sucesiones recurrentes  ya  que se necesitan los dos termino anteriores para encontrar el termino n </w:t>
            </w:r>
          </w:p>
        </w:tc>
      </w:tr>
    </w:tbl>
    <w:p w:rsidR="00FB60B1" w:rsidRDefault="00FB60B1" w:rsidP="007E68AA">
      <w:pPr>
        <w:tabs>
          <w:tab w:val="right" w:pos="8498"/>
        </w:tabs>
        <w:spacing w:after="0"/>
        <w:jc w:val="both"/>
        <w:rPr>
          <w:rFonts w:ascii="Arial" w:hAnsi="Arial" w:cs="Arial"/>
        </w:rPr>
      </w:pPr>
    </w:p>
    <w:p w:rsidR="00020C65" w:rsidRDefault="00FB60B1" w:rsidP="007E68AA">
      <w:pPr>
        <w:tabs>
          <w:tab w:val="right" w:pos="8498"/>
        </w:tabs>
        <w:spacing w:after="0"/>
        <w:jc w:val="both"/>
        <w:rPr>
          <w:rFonts w:ascii="Arial" w:hAnsi="Arial" w:cs="Arial"/>
        </w:rPr>
      </w:pPr>
      <w:r>
        <w:rPr>
          <w:rFonts w:ascii="Arial" w:hAnsi="Arial" w:cs="Arial"/>
        </w:rPr>
        <w:t>Para</w:t>
      </w:r>
      <w:r w:rsidR="00020C65">
        <w:rPr>
          <w:rFonts w:ascii="Arial" w:hAnsi="Arial" w:cs="Arial"/>
        </w:rPr>
        <w:t xml:space="preserve"> que sea más claro observa lo siguientes ejemplos:</w:t>
      </w:r>
    </w:p>
    <w:p w:rsidR="00020C65" w:rsidRDefault="00020C65" w:rsidP="007E68AA">
      <w:pPr>
        <w:tabs>
          <w:tab w:val="right" w:pos="8498"/>
        </w:tabs>
        <w:spacing w:after="0"/>
        <w:jc w:val="both"/>
        <w:rPr>
          <w:rFonts w:ascii="Arial" w:hAnsi="Arial" w:cs="Arial"/>
        </w:rPr>
      </w:pPr>
    </w:p>
    <w:p w:rsidR="00771B7E" w:rsidRPr="00020C65" w:rsidRDefault="00020C65" w:rsidP="00020C65">
      <w:pPr>
        <w:pStyle w:val="Prrafodelista"/>
        <w:numPr>
          <w:ilvl w:val="0"/>
          <w:numId w:val="3"/>
        </w:numPr>
        <w:tabs>
          <w:tab w:val="right" w:pos="8498"/>
        </w:tabs>
        <w:spacing w:after="0"/>
        <w:jc w:val="both"/>
        <w:rPr>
          <w:rFonts w:ascii="Arial" w:hAnsi="Arial" w:cs="Arial"/>
        </w:rPr>
      </w:pPr>
      <w:r>
        <w:rPr>
          <w:rFonts w:ascii="Arial" w:hAnsi="Arial" w:cs="Arial"/>
        </w:rPr>
        <w:t>Encuentre los 5 primeros términos de la sucesión dada por la siguiente ley de recurrencia:  a</w:t>
      </w:r>
      <w:r>
        <w:rPr>
          <w:rFonts w:ascii="Arial" w:hAnsi="Arial" w:cs="Arial"/>
          <w:vertAlign w:val="subscript"/>
        </w:rPr>
        <w:t>n</w:t>
      </w:r>
      <w:r>
        <w:rPr>
          <w:rFonts w:ascii="Arial" w:hAnsi="Arial" w:cs="Arial"/>
        </w:rPr>
        <w:t xml:space="preserve"> =  </w:t>
      </w:r>
      <w:r w:rsidRPr="00020C65">
        <w:rPr>
          <w:rFonts w:ascii="Arial" w:hAnsi="Arial" w:cs="Arial"/>
        </w:rPr>
        <w:t>a</w:t>
      </w:r>
      <w:r w:rsidRPr="00020C65">
        <w:rPr>
          <w:rFonts w:ascii="Arial" w:hAnsi="Arial" w:cs="Arial"/>
          <w:vertAlign w:val="subscript"/>
        </w:rPr>
        <w:t xml:space="preserve">n-1 </w:t>
      </w:r>
      <w:r w:rsidRPr="00020C65">
        <w:rPr>
          <w:rFonts w:ascii="Arial" w:hAnsi="Arial" w:cs="Arial"/>
        </w:rPr>
        <w:t xml:space="preserve">+ 2,  </w:t>
      </w:r>
      <w:r w:rsidR="005515E4">
        <w:rPr>
          <w:rFonts w:ascii="Arial" w:hAnsi="Arial" w:cs="Arial"/>
        </w:rPr>
        <w:t xml:space="preserve">el primer termino es </w:t>
      </w:r>
      <w:r w:rsidRPr="00020C65">
        <w:rPr>
          <w:rFonts w:ascii="Arial" w:hAnsi="Arial" w:cs="Arial"/>
        </w:rPr>
        <w:t>a</w:t>
      </w:r>
      <w:r w:rsidRPr="00020C65">
        <w:rPr>
          <w:rFonts w:ascii="Arial" w:hAnsi="Arial" w:cs="Arial"/>
          <w:vertAlign w:val="subscript"/>
        </w:rPr>
        <w:t>1</w:t>
      </w:r>
      <w:r w:rsidRPr="00020C65">
        <w:rPr>
          <w:rFonts w:ascii="Arial" w:hAnsi="Arial" w:cs="Arial"/>
        </w:rPr>
        <w:t xml:space="preserve"> = 5 </w:t>
      </w:r>
    </w:p>
    <w:p w:rsidR="00873895" w:rsidRDefault="00020C65" w:rsidP="007E68AA">
      <w:pPr>
        <w:tabs>
          <w:tab w:val="right" w:pos="8498"/>
        </w:tabs>
        <w:spacing w:after="0"/>
        <w:jc w:val="both"/>
        <w:rPr>
          <w:rFonts w:ascii="Arial" w:hAnsi="Arial" w:cs="Arial"/>
        </w:rPr>
      </w:pPr>
      <w:r>
        <w:rPr>
          <w:rFonts w:ascii="Arial" w:hAnsi="Arial" w:cs="Arial"/>
        </w:rPr>
        <w:t>Ya se tiene el primer término de la sucesión y se aplica la ley de recurrencia para encontrar los demás:</w:t>
      </w:r>
    </w:p>
    <w:p w:rsidR="00020C65" w:rsidRDefault="00020C65" w:rsidP="007E68AA">
      <w:pPr>
        <w:tabs>
          <w:tab w:val="right" w:pos="8498"/>
        </w:tabs>
        <w:spacing w:after="0"/>
        <w:jc w:val="both"/>
        <w:rPr>
          <w:rFonts w:ascii="Arial" w:hAnsi="Arial" w:cs="Arial"/>
        </w:rPr>
      </w:pPr>
      <w:r>
        <w:rPr>
          <w:rFonts w:ascii="Arial" w:hAnsi="Arial" w:cs="Arial"/>
        </w:rPr>
        <w:t>a</w:t>
      </w:r>
      <w:r>
        <w:rPr>
          <w:rFonts w:ascii="Arial" w:hAnsi="Arial" w:cs="Arial"/>
          <w:vertAlign w:val="subscript"/>
        </w:rPr>
        <w:t xml:space="preserve">1 </w:t>
      </w:r>
      <w:r>
        <w:rPr>
          <w:rFonts w:ascii="Arial" w:hAnsi="Arial" w:cs="Arial"/>
        </w:rPr>
        <w:t>= 5</w:t>
      </w:r>
    </w:p>
    <w:p w:rsidR="005515E4" w:rsidRDefault="00020C65" w:rsidP="007E68AA">
      <w:pPr>
        <w:tabs>
          <w:tab w:val="right" w:pos="8498"/>
        </w:tabs>
        <w:spacing w:after="0"/>
        <w:jc w:val="both"/>
        <w:rPr>
          <w:rFonts w:ascii="Arial" w:hAnsi="Arial" w:cs="Arial"/>
        </w:rPr>
      </w:pPr>
      <w:r>
        <w:rPr>
          <w:rFonts w:ascii="Arial" w:hAnsi="Arial" w:cs="Arial"/>
        </w:rPr>
        <w:t>a</w:t>
      </w:r>
      <w:r>
        <w:rPr>
          <w:rFonts w:ascii="Arial" w:hAnsi="Arial" w:cs="Arial"/>
          <w:vertAlign w:val="subscript"/>
        </w:rPr>
        <w:t>2</w:t>
      </w:r>
      <w:r>
        <w:rPr>
          <w:rFonts w:ascii="Arial" w:hAnsi="Arial" w:cs="Arial"/>
        </w:rPr>
        <w:t xml:space="preserve"> = a</w:t>
      </w:r>
      <w:r>
        <w:rPr>
          <w:rFonts w:ascii="Arial" w:hAnsi="Arial" w:cs="Arial"/>
          <w:vertAlign w:val="subscript"/>
        </w:rPr>
        <w:t xml:space="preserve">2-1 </w:t>
      </w:r>
      <w:r>
        <w:rPr>
          <w:rFonts w:ascii="Arial" w:hAnsi="Arial" w:cs="Arial"/>
        </w:rPr>
        <w:t>+ 2</w:t>
      </w:r>
      <w:r w:rsidR="005515E4">
        <w:rPr>
          <w:rFonts w:ascii="Arial" w:hAnsi="Arial" w:cs="Arial"/>
        </w:rPr>
        <w:t xml:space="preserve"> = a</w:t>
      </w:r>
      <w:r w:rsidR="005515E4">
        <w:rPr>
          <w:rFonts w:ascii="Arial" w:hAnsi="Arial" w:cs="Arial"/>
          <w:vertAlign w:val="subscript"/>
        </w:rPr>
        <w:t>1</w:t>
      </w:r>
      <w:r w:rsidR="005515E4">
        <w:rPr>
          <w:rFonts w:ascii="Arial" w:hAnsi="Arial" w:cs="Arial"/>
        </w:rPr>
        <w:t xml:space="preserve"> +2 = 5+2= 7</w:t>
      </w:r>
    </w:p>
    <w:p w:rsidR="00020C65" w:rsidRDefault="005515E4" w:rsidP="007E68AA">
      <w:pPr>
        <w:tabs>
          <w:tab w:val="right" w:pos="8498"/>
        </w:tabs>
        <w:spacing w:after="0"/>
        <w:jc w:val="both"/>
        <w:rPr>
          <w:rFonts w:ascii="Arial" w:hAnsi="Arial" w:cs="Arial"/>
        </w:rPr>
      </w:pPr>
      <w:r>
        <w:rPr>
          <w:rFonts w:ascii="Arial" w:hAnsi="Arial" w:cs="Arial"/>
        </w:rPr>
        <w:t>a</w:t>
      </w:r>
      <w:r>
        <w:rPr>
          <w:rFonts w:ascii="Arial" w:hAnsi="Arial" w:cs="Arial"/>
          <w:vertAlign w:val="subscript"/>
        </w:rPr>
        <w:t>3</w:t>
      </w:r>
      <w:r>
        <w:rPr>
          <w:rFonts w:ascii="Arial" w:hAnsi="Arial" w:cs="Arial"/>
        </w:rPr>
        <w:t xml:space="preserve"> = a</w:t>
      </w:r>
      <w:r>
        <w:rPr>
          <w:rFonts w:ascii="Arial" w:hAnsi="Arial" w:cs="Arial"/>
          <w:vertAlign w:val="subscript"/>
        </w:rPr>
        <w:t>3-1</w:t>
      </w:r>
      <w:r>
        <w:rPr>
          <w:rFonts w:ascii="Arial" w:hAnsi="Arial" w:cs="Arial"/>
        </w:rPr>
        <w:t xml:space="preserve"> + 2 = </w:t>
      </w:r>
      <w:r w:rsidR="00020C65">
        <w:rPr>
          <w:rFonts w:ascii="Arial" w:hAnsi="Arial" w:cs="Arial"/>
        </w:rPr>
        <w:t xml:space="preserve"> </w:t>
      </w:r>
      <w:r>
        <w:rPr>
          <w:rFonts w:ascii="Arial" w:hAnsi="Arial" w:cs="Arial"/>
        </w:rPr>
        <w:t>a</w:t>
      </w:r>
      <w:r>
        <w:rPr>
          <w:rFonts w:ascii="Arial" w:hAnsi="Arial" w:cs="Arial"/>
          <w:vertAlign w:val="subscript"/>
        </w:rPr>
        <w:t>2</w:t>
      </w:r>
      <w:r>
        <w:rPr>
          <w:rFonts w:ascii="Arial" w:hAnsi="Arial" w:cs="Arial"/>
        </w:rPr>
        <w:t xml:space="preserve"> +2 = 7+2= 9</w:t>
      </w:r>
    </w:p>
    <w:p w:rsidR="005515E4" w:rsidRDefault="005515E4" w:rsidP="005515E4">
      <w:pPr>
        <w:tabs>
          <w:tab w:val="right" w:pos="8498"/>
        </w:tabs>
        <w:spacing w:after="0"/>
        <w:jc w:val="both"/>
        <w:rPr>
          <w:rFonts w:ascii="Arial" w:hAnsi="Arial" w:cs="Arial"/>
        </w:rPr>
      </w:pPr>
      <w:r>
        <w:rPr>
          <w:rFonts w:ascii="Arial" w:hAnsi="Arial" w:cs="Arial"/>
        </w:rPr>
        <w:t>a</w:t>
      </w:r>
      <w:r>
        <w:rPr>
          <w:rFonts w:ascii="Arial" w:hAnsi="Arial" w:cs="Arial"/>
          <w:vertAlign w:val="subscript"/>
        </w:rPr>
        <w:t>4</w:t>
      </w:r>
      <w:r>
        <w:rPr>
          <w:rFonts w:ascii="Arial" w:hAnsi="Arial" w:cs="Arial"/>
        </w:rPr>
        <w:t xml:space="preserve"> = a</w:t>
      </w:r>
      <w:r>
        <w:rPr>
          <w:rFonts w:ascii="Arial" w:hAnsi="Arial" w:cs="Arial"/>
          <w:vertAlign w:val="subscript"/>
        </w:rPr>
        <w:t>4-1</w:t>
      </w:r>
      <w:r>
        <w:rPr>
          <w:rFonts w:ascii="Arial" w:hAnsi="Arial" w:cs="Arial"/>
        </w:rPr>
        <w:t xml:space="preserve"> + 2 =  a</w:t>
      </w:r>
      <w:r>
        <w:rPr>
          <w:rFonts w:ascii="Arial" w:hAnsi="Arial" w:cs="Arial"/>
          <w:vertAlign w:val="subscript"/>
        </w:rPr>
        <w:t>3</w:t>
      </w:r>
      <w:r>
        <w:rPr>
          <w:rFonts w:ascii="Arial" w:hAnsi="Arial" w:cs="Arial"/>
        </w:rPr>
        <w:t xml:space="preserve"> +2 = 9+2= 11</w:t>
      </w:r>
    </w:p>
    <w:p w:rsidR="005515E4" w:rsidRDefault="005515E4" w:rsidP="005515E4">
      <w:pPr>
        <w:tabs>
          <w:tab w:val="right" w:pos="8498"/>
        </w:tabs>
        <w:spacing w:after="0"/>
        <w:jc w:val="both"/>
        <w:rPr>
          <w:rFonts w:ascii="Arial" w:hAnsi="Arial" w:cs="Arial"/>
        </w:rPr>
      </w:pPr>
      <w:r>
        <w:rPr>
          <w:rFonts w:ascii="Arial" w:hAnsi="Arial" w:cs="Arial"/>
        </w:rPr>
        <w:t>a</w:t>
      </w:r>
      <w:r>
        <w:rPr>
          <w:rFonts w:ascii="Arial" w:hAnsi="Arial" w:cs="Arial"/>
          <w:vertAlign w:val="subscript"/>
        </w:rPr>
        <w:t>5</w:t>
      </w:r>
      <w:r>
        <w:rPr>
          <w:rFonts w:ascii="Arial" w:hAnsi="Arial" w:cs="Arial"/>
        </w:rPr>
        <w:t xml:space="preserve"> = a</w:t>
      </w:r>
      <w:r>
        <w:rPr>
          <w:rFonts w:ascii="Arial" w:hAnsi="Arial" w:cs="Arial"/>
          <w:vertAlign w:val="subscript"/>
        </w:rPr>
        <w:t>5-1</w:t>
      </w:r>
      <w:r>
        <w:rPr>
          <w:rFonts w:ascii="Arial" w:hAnsi="Arial" w:cs="Arial"/>
        </w:rPr>
        <w:t xml:space="preserve"> + 2 =  a</w:t>
      </w:r>
      <w:r>
        <w:rPr>
          <w:rFonts w:ascii="Arial" w:hAnsi="Arial" w:cs="Arial"/>
          <w:vertAlign w:val="subscript"/>
        </w:rPr>
        <w:t>4</w:t>
      </w:r>
      <w:r>
        <w:rPr>
          <w:rFonts w:ascii="Arial" w:hAnsi="Arial" w:cs="Arial"/>
        </w:rPr>
        <w:t xml:space="preserve"> +2 = 11+2= 13</w:t>
      </w:r>
    </w:p>
    <w:p w:rsidR="005515E4" w:rsidRDefault="005515E4" w:rsidP="005515E4">
      <w:pPr>
        <w:tabs>
          <w:tab w:val="right" w:pos="8498"/>
        </w:tabs>
        <w:spacing w:after="0"/>
        <w:jc w:val="both"/>
        <w:rPr>
          <w:rFonts w:ascii="Arial" w:hAnsi="Arial" w:cs="Arial"/>
        </w:rPr>
      </w:pPr>
    </w:p>
    <w:p w:rsidR="005515E4" w:rsidRDefault="005515E4" w:rsidP="005515E4">
      <w:pPr>
        <w:tabs>
          <w:tab w:val="right" w:pos="8498"/>
        </w:tabs>
        <w:spacing w:after="0"/>
        <w:jc w:val="both"/>
        <w:rPr>
          <w:rFonts w:ascii="Arial" w:hAnsi="Arial" w:cs="Arial"/>
        </w:rPr>
      </w:pPr>
      <w:r>
        <w:rPr>
          <w:rFonts w:ascii="Arial" w:hAnsi="Arial" w:cs="Arial"/>
        </w:rPr>
        <w:t>Los 5 primeros términos de esta sucesión son [5,7,9,11,13].</w:t>
      </w:r>
    </w:p>
    <w:p w:rsidR="005515E4" w:rsidRDefault="005515E4" w:rsidP="005515E4">
      <w:pPr>
        <w:tabs>
          <w:tab w:val="right" w:pos="8498"/>
        </w:tabs>
        <w:spacing w:after="0"/>
        <w:jc w:val="both"/>
        <w:rPr>
          <w:rFonts w:ascii="Arial" w:hAnsi="Arial" w:cs="Arial"/>
        </w:rPr>
      </w:pPr>
    </w:p>
    <w:p w:rsidR="005515E4" w:rsidRPr="00020C65" w:rsidRDefault="005515E4" w:rsidP="005515E4">
      <w:pPr>
        <w:pStyle w:val="Prrafodelista"/>
        <w:numPr>
          <w:ilvl w:val="0"/>
          <w:numId w:val="3"/>
        </w:numPr>
        <w:tabs>
          <w:tab w:val="right" w:pos="8498"/>
        </w:tabs>
        <w:spacing w:after="0"/>
        <w:jc w:val="both"/>
        <w:rPr>
          <w:rFonts w:ascii="Arial" w:hAnsi="Arial" w:cs="Arial"/>
        </w:rPr>
      </w:pPr>
      <w:r>
        <w:rPr>
          <w:rFonts w:ascii="Arial" w:hAnsi="Arial" w:cs="Arial"/>
        </w:rPr>
        <w:t>Encuentre los 6 primeros términos de la sucesión dada por la siguiente ley de recurrencia:  a</w:t>
      </w:r>
      <w:r>
        <w:rPr>
          <w:rFonts w:ascii="Arial" w:hAnsi="Arial" w:cs="Arial"/>
          <w:vertAlign w:val="subscript"/>
        </w:rPr>
        <w:t>n</w:t>
      </w:r>
      <w:r>
        <w:rPr>
          <w:rFonts w:ascii="Arial" w:hAnsi="Arial" w:cs="Arial"/>
        </w:rPr>
        <w:t xml:space="preserve"> =  </w:t>
      </w:r>
      <w:r w:rsidRPr="00020C65">
        <w:rPr>
          <w:rFonts w:ascii="Arial" w:hAnsi="Arial" w:cs="Arial"/>
        </w:rPr>
        <w:t>a</w:t>
      </w:r>
      <w:r w:rsidRPr="00020C65">
        <w:rPr>
          <w:rFonts w:ascii="Arial" w:hAnsi="Arial" w:cs="Arial"/>
          <w:vertAlign w:val="subscript"/>
        </w:rPr>
        <w:t>n-</w:t>
      </w:r>
      <w:r>
        <w:rPr>
          <w:rFonts w:ascii="Arial" w:hAnsi="Arial" w:cs="Arial"/>
          <w:vertAlign w:val="subscript"/>
        </w:rPr>
        <w:t>2</w:t>
      </w:r>
      <w:r w:rsidRPr="00020C65">
        <w:rPr>
          <w:rFonts w:ascii="Arial" w:hAnsi="Arial" w:cs="Arial"/>
          <w:vertAlign w:val="subscript"/>
        </w:rPr>
        <w:t xml:space="preserve"> </w:t>
      </w:r>
      <w:r>
        <w:rPr>
          <w:rFonts w:ascii="Arial" w:hAnsi="Arial" w:cs="Arial"/>
        </w:rPr>
        <w:t xml:space="preserve">+ </w:t>
      </w:r>
      <w:r w:rsidRPr="00020C65">
        <w:rPr>
          <w:rFonts w:ascii="Arial" w:hAnsi="Arial" w:cs="Arial"/>
        </w:rPr>
        <w:t>a</w:t>
      </w:r>
      <w:r w:rsidRPr="00020C65">
        <w:rPr>
          <w:rFonts w:ascii="Arial" w:hAnsi="Arial" w:cs="Arial"/>
          <w:vertAlign w:val="subscript"/>
        </w:rPr>
        <w:t>n-</w:t>
      </w:r>
      <w:r>
        <w:rPr>
          <w:rFonts w:ascii="Arial" w:hAnsi="Arial" w:cs="Arial"/>
          <w:vertAlign w:val="subscript"/>
        </w:rPr>
        <w:t>1</w:t>
      </w:r>
      <w:r w:rsidRPr="00020C65">
        <w:rPr>
          <w:rFonts w:ascii="Arial" w:hAnsi="Arial" w:cs="Arial"/>
        </w:rPr>
        <w:t xml:space="preserve">,  </w:t>
      </w:r>
      <w:r>
        <w:rPr>
          <w:rFonts w:ascii="Arial" w:hAnsi="Arial" w:cs="Arial"/>
        </w:rPr>
        <w:t xml:space="preserve">el primer termino es </w:t>
      </w:r>
      <w:r w:rsidRPr="00020C65">
        <w:rPr>
          <w:rFonts w:ascii="Arial" w:hAnsi="Arial" w:cs="Arial"/>
        </w:rPr>
        <w:t>a</w:t>
      </w:r>
      <w:r w:rsidRPr="00020C65">
        <w:rPr>
          <w:rFonts w:ascii="Arial" w:hAnsi="Arial" w:cs="Arial"/>
          <w:vertAlign w:val="subscript"/>
        </w:rPr>
        <w:t>1</w:t>
      </w:r>
      <w:r>
        <w:rPr>
          <w:rFonts w:ascii="Arial" w:hAnsi="Arial" w:cs="Arial"/>
        </w:rPr>
        <w:t xml:space="preserve"> = 3 y el segundo termino es </w:t>
      </w:r>
      <w:r w:rsidRPr="00020C65">
        <w:rPr>
          <w:rFonts w:ascii="Arial" w:hAnsi="Arial" w:cs="Arial"/>
        </w:rPr>
        <w:t xml:space="preserve"> a</w:t>
      </w:r>
      <w:r>
        <w:rPr>
          <w:rFonts w:ascii="Arial" w:hAnsi="Arial" w:cs="Arial"/>
          <w:vertAlign w:val="subscript"/>
        </w:rPr>
        <w:t>2</w:t>
      </w:r>
      <w:r>
        <w:rPr>
          <w:rFonts w:ascii="Arial" w:hAnsi="Arial" w:cs="Arial"/>
        </w:rPr>
        <w:t xml:space="preserve"> = 7.</w:t>
      </w:r>
    </w:p>
    <w:p w:rsidR="005515E4" w:rsidRDefault="005515E4" w:rsidP="005515E4">
      <w:pPr>
        <w:tabs>
          <w:tab w:val="right" w:pos="8498"/>
        </w:tabs>
        <w:spacing w:after="0"/>
        <w:jc w:val="both"/>
        <w:rPr>
          <w:rFonts w:ascii="Arial" w:hAnsi="Arial" w:cs="Arial"/>
        </w:rPr>
      </w:pPr>
      <w:r>
        <w:rPr>
          <w:rFonts w:ascii="Arial" w:hAnsi="Arial" w:cs="Arial"/>
        </w:rPr>
        <w:lastRenderedPageBreak/>
        <w:t>Ya se tiene el primer término y el segundo  término de la sucesión y se aplica la ley de recurrencia para encontrar los demás:</w:t>
      </w:r>
    </w:p>
    <w:p w:rsidR="005515E4" w:rsidRPr="005515E4" w:rsidRDefault="005515E4" w:rsidP="005515E4">
      <w:pPr>
        <w:pStyle w:val="Prrafodelista"/>
        <w:tabs>
          <w:tab w:val="right" w:pos="8498"/>
        </w:tabs>
        <w:spacing w:after="0"/>
        <w:ind w:left="360"/>
        <w:jc w:val="both"/>
        <w:rPr>
          <w:rFonts w:ascii="Arial" w:hAnsi="Arial" w:cs="Arial"/>
        </w:rPr>
      </w:pPr>
    </w:p>
    <w:p w:rsidR="005515E4" w:rsidRDefault="005515E4" w:rsidP="005515E4">
      <w:pPr>
        <w:tabs>
          <w:tab w:val="right" w:pos="8498"/>
        </w:tabs>
        <w:spacing w:after="0"/>
        <w:jc w:val="both"/>
        <w:rPr>
          <w:rFonts w:ascii="Arial" w:hAnsi="Arial" w:cs="Arial"/>
        </w:rPr>
      </w:pPr>
      <w:r>
        <w:rPr>
          <w:rFonts w:ascii="Arial" w:hAnsi="Arial" w:cs="Arial"/>
        </w:rPr>
        <w:t>a</w:t>
      </w:r>
      <w:r>
        <w:rPr>
          <w:rFonts w:ascii="Arial" w:hAnsi="Arial" w:cs="Arial"/>
          <w:vertAlign w:val="subscript"/>
        </w:rPr>
        <w:t xml:space="preserve">1 </w:t>
      </w:r>
      <w:r>
        <w:rPr>
          <w:rFonts w:ascii="Arial" w:hAnsi="Arial" w:cs="Arial"/>
        </w:rPr>
        <w:t>= 3</w:t>
      </w:r>
    </w:p>
    <w:p w:rsidR="005515E4" w:rsidRDefault="005515E4" w:rsidP="005515E4">
      <w:pPr>
        <w:tabs>
          <w:tab w:val="right" w:pos="8498"/>
        </w:tabs>
        <w:spacing w:after="0"/>
        <w:jc w:val="both"/>
        <w:rPr>
          <w:rFonts w:ascii="Arial" w:hAnsi="Arial" w:cs="Arial"/>
        </w:rPr>
      </w:pPr>
      <w:r>
        <w:rPr>
          <w:rFonts w:ascii="Arial" w:hAnsi="Arial" w:cs="Arial"/>
        </w:rPr>
        <w:t>a</w:t>
      </w:r>
      <w:r>
        <w:rPr>
          <w:rFonts w:ascii="Arial" w:hAnsi="Arial" w:cs="Arial"/>
          <w:vertAlign w:val="subscript"/>
        </w:rPr>
        <w:t>2</w:t>
      </w:r>
      <w:r>
        <w:rPr>
          <w:rFonts w:ascii="Arial" w:hAnsi="Arial" w:cs="Arial"/>
        </w:rPr>
        <w:t xml:space="preserve"> = 5</w:t>
      </w:r>
    </w:p>
    <w:p w:rsidR="005515E4" w:rsidRDefault="005515E4" w:rsidP="005515E4">
      <w:pPr>
        <w:tabs>
          <w:tab w:val="right" w:pos="8498"/>
        </w:tabs>
        <w:spacing w:after="0"/>
        <w:jc w:val="both"/>
        <w:rPr>
          <w:rFonts w:ascii="Arial" w:hAnsi="Arial" w:cs="Arial"/>
        </w:rPr>
      </w:pPr>
      <w:r>
        <w:rPr>
          <w:rFonts w:ascii="Arial" w:hAnsi="Arial" w:cs="Arial"/>
        </w:rPr>
        <w:t>a</w:t>
      </w:r>
      <w:r>
        <w:rPr>
          <w:rFonts w:ascii="Arial" w:hAnsi="Arial" w:cs="Arial"/>
          <w:vertAlign w:val="subscript"/>
        </w:rPr>
        <w:t>3</w:t>
      </w:r>
      <w:r>
        <w:rPr>
          <w:rFonts w:ascii="Arial" w:hAnsi="Arial" w:cs="Arial"/>
        </w:rPr>
        <w:t xml:space="preserve"> = a</w:t>
      </w:r>
      <w:r w:rsidR="00EE00D5">
        <w:rPr>
          <w:rFonts w:ascii="Arial" w:hAnsi="Arial" w:cs="Arial"/>
          <w:vertAlign w:val="subscript"/>
        </w:rPr>
        <w:t>3</w:t>
      </w:r>
      <w:r>
        <w:rPr>
          <w:rFonts w:ascii="Arial" w:hAnsi="Arial" w:cs="Arial"/>
          <w:vertAlign w:val="subscript"/>
        </w:rPr>
        <w:t>-2</w:t>
      </w:r>
      <w:r>
        <w:rPr>
          <w:rFonts w:ascii="Arial" w:hAnsi="Arial" w:cs="Arial"/>
        </w:rPr>
        <w:t xml:space="preserve"> </w:t>
      </w:r>
      <w:r w:rsidR="00EE00D5">
        <w:rPr>
          <w:rFonts w:ascii="Arial" w:hAnsi="Arial" w:cs="Arial"/>
        </w:rPr>
        <w:t>+ a</w:t>
      </w:r>
      <w:r w:rsidR="00EE00D5">
        <w:rPr>
          <w:rFonts w:ascii="Arial" w:hAnsi="Arial" w:cs="Arial"/>
          <w:vertAlign w:val="subscript"/>
        </w:rPr>
        <w:t xml:space="preserve">3-1 </w:t>
      </w:r>
      <w:r w:rsidR="00EE00D5">
        <w:rPr>
          <w:rFonts w:ascii="Arial" w:hAnsi="Arial" w:cs="Arial"/>
        </w:rPr>
        <w:t>= a</w:t>
      </w:r>
      <w:r w:rsidR="00EE00D5">
        <w:rPr>
          <w:rFonts w:ascii="Arial" w:hAnsi="Arial" w:cs="Arial"/>
          <w:vertAlign w:val="subscript"/>
        </w:rPr>
        <w:t>1</w:t>
      </w:r>
      <w:r w:rsidR="00EE00D5">
        <w:rPr>
          <w:rFonts w:ascii="Arial" w:hAnsi="Arial" w:cs="Arial"/>
        </w:rPr>
        <w:t xml:space="preserve"> + a</w:t>
      </w:r>
      <w:r w:rsidR="00EE00D5">
        <w:rPr>
          <w:rFonts w:ascii="Arial" w:hAnsi="Arial" w:cs="Arial"/>
          <w:vertAlign w:val="subscript"/>
        </w:rPr>
        <w:t xml:space="preserve">2 </w:t>
      </w:r>
      <w:r w:rsidR="00EE00D5">
        <w:rPr>
          <w:rFonts w:ascii="Arial" w:hAnsi="Arial" w:cs="Arial"/>
        </w:rPr>
        <w:t>= 3 + 5 = 8</w:t>
      </w:r>
    </w:p>
    <w:p w:rsidR="005515E4" w:rsidRDefault="005515E4" w:rsidP="005515E4">
      <w:pPr>
        <w:tabs>
          <w:tab w:val="right" w:pos="8498"/>
        </w:tabs>
        <w:spacing w:after="0"/>
        <w:jc w:val="both"/>
        <w:rPr>
          <w:rFonts w:ascii="Arial" w:hAnsi="Arial" w:cs="Arial"/>
        </w:rPr>
      </w:pPr>
      <w:r>
        <w:rPr>
          <w:rFonts w:ascii="Arial" w:hAnsi="Arial" w:cs="Arial"/>
        </w:rPr>
        <w:t>a</w:t>
      </w:r>
      <w:r>
        <w:rPr>
          <w:rFonts w:ascii="Arial" w:hAnsi="Arial" w:cs="Arial"/>
          <w:vertAlign w:val="subscript"/>
        </w:rPr>
        <w:t>4</w:t>
      </w:r>
      <w:r>
        <w:rPr>
          <w:rFonts w:ascii="Arial" w:hAnsi="Arial" w:cs="Arial"/>
        </w:rPr>
        <w:t xml:space="preserve"> = </w:t>
      </w:r>
      <w:r w:rsidR="00EE00D5">
        <w:rPr>
          <w:rFonts w:ascii="Arial" w:hAnsi="Arial" w:cs="Arial"/>
        </w:rPr>
        <w:t>a</w:t>
      </w:r>
      <w:r w:rsidR="00EE00D5">
        <w:rPr>
          <w:rFonts w:ascii="Arial" w:hAnsi="Arial" w:cs="Arial"/>
          <w:vertAlign w:val="subscript"/>
        </w:rPr>
        <w:t>4-2</w:t>
      </w:r>
      <w:r w:rsidR="00EE00D5">
        <w:rPr>
          <w:rFonts w:ascii="Arial" w:hAnsi="Arial" w:cs="Arial"/>
        </w:rPr>
        <w:t xml:space="preserve"> + a</w:t>
      </w:r>
      <w:r w:rsidR="00EE00D5">
        <w:rPr>
          <w:rFonts w:ascii="Arial" w:hAnsi="Arial" w:cs="Arial"/>
          <w:vertAlign w:val="subscript"/>
        </w:rPr>
        <w:t xml:space="preserve">4-1 </w:t>
      </w:r>
      <w:r w:rsidR="00EE00D5">
        <w:rPr>
          <w:rFonts w:ascii="Arial" w:hAnsi="Arial" w:cs="Arial"/>
        </w:rPr>
        <w:t>= a</w:t>
      </w:r>
      <w:r w:rsidR="00EE00D5">
        <w:rPr>
          <w:rFonts w:ascii="Arial" w:hAnsi="Arial" w:cs="Arial"/>
          <w:vertAlign w:val="subscript"/>
        </w:rPr>
        <w:t>2</w:t>
      </w:r>
      <w:r w:rsidR="00EE00D5">
        <w:rPr>
          <w:rFonts w:ascii="Arial" w:hAnsi="Arial" w:cs="Arial"/>
        </w:rPr>
        <w:t xml:space="preserve"> + a</w:t>
      </w:r>
      <w:r w:rsidR="00EE00D5">
        <w:rPr>
          <w:rFonts w:ascii="Arial" w:hAnsi="Arial" w:cs="Arial"/>
          <w:vertAlign w:val="subscript"/>
        </w:rPr>
        <w:t xml:space="preserve">3 </w:t>
      </w:r>
      <w:r w:rsidR="00EE00D5">
        <w:rPr>
          <w:rFonts w:ascii="Arial" w:hAnsi="Arial" w:cs="Arial"/>
        </w:rPr>
        <w:t>= 5 + 8 = 13</w:t>
      </w:r>
    </w:p>
    <w:p w:rsidR="005515E4" w:rsidRDefault="005515E4" w:rsidP="005515E4">
      <w:pPr>
        <w:tabs>
          <w:tab w:val="right" w:pos="8498"/>
        </w:tabs>
        <w:spacing w:after="0"/>
        <w:jc w:val="both"/>
        <w:rPr>
          <w:rFonts w:ascii="Arial" w:hAnsi="Arial" w:cs="Arial"/>
        </w:rPr>
      </w:pPr>
      <w:r>
        <w:rPr>
          <w:rFonts w:ascii="Arial" w:hAnsi="Arial" w:cs="Arial"/>
        </w:rPr>
        <w:t>a</w:t>
      </w:r>
      <w:r>
        <w:rPr>
          <w:rFonts w:ascii="Arial" w:hAnsi="Arial" w:cs="Arial"/>
          <w:vertAlign w:val="subscript"/>
        </w:rPr>
        <w:t>5</w:t>
      </w:r>
      <w:r>
        <w:rPr>
          <w:rFonts w:ascii="Arial" w:hAnsi="Arial" w:cs="Arial"/>
        </w:rPr>
        <w:t xml:space="preserve"> = </w:t>
      </w:r>
      <w:r w:rsidR="00EE00D5">
        <w:rPr>
          <w:rFonts w:ascii="Arial" w:hAnsi="Arial" w:cs="Arial"/>
        </w:rPr>
        <w:t>a</w:t>
      </w:r>
      <w:r w:rsidR="00EE00D5">
        <w:rPr>
          <w:rFonts w:ascii="Arial" w:hAnsi="Arial" w:cs="Arial"/>
          <w:vertAlign w:val="subscript"/>
        </w:rPr>
        <w:t>5-2</w:t>
      </w:r>
      <w:r w:rsidR="00EE00D5">
        <w:rPr>
          <w:rFonts w:ascii="Arial" w:hAnsi="Arial" w:cs="Arial"/>
        </w:rPr>
        <w:t xml:space="preserve"> + a</w:t>
      </w:r>
      <w:r w:rsidR="00EE00D5">
        <w:rPr>
          <w:rFonts w:ascii="Arial" w:hAnsi="Arial" w:cs="Arial"/>
          <w:vertAlign w:val="subscript"/>
        </w:rPr>
        <w:t xml:space="preserve">5-1 </w:t>
      </w:r>
      <w:r w:rsidR="00EE00D5">
        <w:rPr>
          <w:rFonts w:ascii="Arial" w:hAnsi="Arial" w:cs="Arial"/>
        </w:rPr>
        <w:t>= a</w:t>
      </w:r>
      <w:r w:rsidR="00EE00D5">
        <w:rPr>
          <w:rFonts w:ascii="Arial" w:hAnsi="Arial" w:cs="Arial"/>
          <w:vertAlign w:val="subscript"/>
        </w:rPr>
        <w:t>3</w:t>
      </w:r>
      <w:r w:rsidR="00EE00D5">
        <w:rPr>
          <w:rFonts w:ascii="Arial" w:hAnsi="Arial" w:cs="Arial"/>
        </w:rPr>
        <w:t xml:space="preserve"> + a</w:t>
      </w:r>
      <w:r w:rsidR="00EE00D5">
        <w:rPr>
          <w:rFonts w:ascii="Arial" w:hAnsi="Arial" w:cs="Arial"/>
          <w:vertAlign w:val="subscript"/>
        </w:rPr>
        <w:t xml:space="preserve">4 </w:t>
      </w:r>
      <w:r w:rsidR="00EE00D5">
        <w:rPr>
          <w:rFonts w:ascii="Arial" w:hAnsi="Arial" w:cs="Arial"/>
        </w:rPr>
        <w:t>= 8 + 13 = 21</w:t>
      </w:r>
    </w:p>
    <w:p w:rsidR="00EE00D5" w:rsidRDefault="00EE00D5" w:rsidP="00EE00D5">
      <w:pPr>
        <w:tabs>
          <w:tab w:val="right" w:pos="8498"/>
        </w:tabs>
        <w:spacing w:after="0"/>
        <w:jc w:val="both"/>
        <w:rPr>
          <w:rFonts w:ascii="Arial" w:hAnsi="Arial" w:cs="Arial"/>
        </w:rPr>
      </w:pPr>
      <w:r>
        <w:rPr>
          <w:rFonts w:ascii="Arial" w:hAnsi="Arial" w:cs="Arial"/>
        </w:rPr>
        <w:t>a</w:t>
      </w:r>
      <w:r>
        <w:rPr>
          <w:rFonts w:ascii="Arial" w:hAnsi="Arial" w:cs="Arial"/>
          <w:vertAlign w:val="subscript"/>
        </w:rPr>
        <w:t>6</w:t>
      </w:r>
      <w:r>
        <w:rPr>
          <w:rFonts w:ascii="Arial" w:hAnsi="Arial" w:cs="Arial"/>
        </w:rPr>
        <w:t xml:space="preserve"> = a</w:t>
      </w:r>
      <w:r>
        <w:rPr>
          <w:rFonts w:ascii="Arial" w:hAnsi="Arial" w:cs="Arial"/>
          <w:vertAlign w:val="subscript"/>
        </w:rPr>
        <w:t>6-2</w:t>
      </w:r>
      <w:r>
        <w:rPr>
          <w:rFonts w:ascii="Arial" w:hAnsi="Arial" w:cs="Arial"/>
        </w:rPr>
        <w:t xml:space="preserve"> + a</w:t>
      </w:r>
      <w:r>
        <w:rPr>
          <w:rFonts w:ascii="Arial" w:hAnsi="Arial" w:cs="Arial"/>
          <w:vertAlign w:val="subscript"/>
        </w:rPr>
        <w:t xml:space="preserve">6-1 </w:t>
      </w:r>
      <w:r>
        <w:rPr>
          <w:rFonts w:ascii="Arial" w:hAnsi="Arial" w:cs="Arial"/>
        </w:rPr>
        <w:t>= a</w:t>
      </w:r>
      <w:r>
        <w:rPr>
          <w:rFonts w:ascii="Arial" w:hAnsi="Arial" w:cs="Arial"/>
          <w:vertAlign w:val="subscript"/>
        </w:rPr>
        <w:t>4</w:t>
      </w:r>
      <w:r>
        <w:rPr>
          <w:rFonts w:ascii="Arial" w:hAnsi="Arial" w:cs="Arial"/>
        </w:rPr>
        <w:t xml:space="preserve"> + a</w:t>
      </w:r>
      <w:r>
        <w:rPr>
          <w:rFonts w:ascii="Arial" w:hAnsi="Arial" w:cs="Arial"/>
          <w:vertAlign w:val="subscript"/>
        </w:rPr>
        <w:t xml:space="preserve">5 </w:t>
      </w:r>
      <w:r>
        <w:rPr>
          <w:rFonts w:ascii="Arial" w:hAnsi="Arial" w:cs="Arial"/>
        </w:rPr>
        <w:t>= 13 + 21 = 34</w:t>
      </w:r>
    </w:p>
    <w:p w:rsidR="00EE00D5" w:rsidRDefault="00EE00D5" w:rsidP="005515E4">
      <w:pPr>
        <w:tabs>
          <w:tab w:val="right" w:pos="8498"/>
        </w:tabs>
        <w:spacing w:after="0"/>
        <w:jc w:val="both"/>
        <w:rPr>
          <w:rFonts w:ascii="Arial" w:hAnsi="Arial" w:cs="Arial"/>
        </w:rPr>
      </w:pPr>
    </w:p>
    <w:p w:rsidR="005515E4" w:rsidRDefault="00FB60B1" w:rsidP="005515E4">
      <w:pPr>
        <w:tabs>
          <w:tab w:val="right" w:pos="8498"/>
        </w:tabs>
        <w:spacing w:after="0"/>
        <w:jc w:val="both"/>
        <w:rPr>
          <w:rFonts w:ascii="Arial" w:hAnsi="Arial" w:cs="Arial"/>
        </w:rPr>
      </w:pPr>
      <w:r>
        <w:rPr>
          <w:rFonts w:ascii="Arial" w:hAnsi="Arial" w:cs="Arial"/>
        </w:rPr>
        <w:t>Los</w:t>
      </w:r>
      <w:r w:rsidR="00EE00D5">
        <w:rPr>
          <w:rFonts w:ascii="Arial" w:hAnsi="Arial" w:cs="Arial"/>
        </w:rPr>
        <w:t xml:space="preserve"> primeros términos de esta sucesión son [3,5,8,13,21,34]</w:t>
      </w:r>
    </w:p>
    <w:p w:rsidR="005515E4" w:rsidRDefault="005515E4" w:rsidP="007E68AA">
      <w:pPr>
        <w:tabs>
          <w:tab w:val="right" w:pos="8498"/>
        </w:tabs>
        <w:spacing w:after="0"/>
        <w:jc w:val="both"/>
        <w:rPr>
          <w:rFonts w:ascii="Arial" w:hAnsi="Arial" w:cs="Arial"/>
        </w:rPr>
      </w:pPr>
    </w:p>
    <w:p w:rsidR="00020C65" w:rsidRDefault="002073ED" w:rsidP="002073ED">
      <w:pPr>
        <w:pStyle w:val="Prrafodelista"/>
        <w:numPr>
          <w:ilvl w:val="0"/>
          <w:numId w:val="3"/>
        </w:numPr>
        <w:tabs>
          <w:tab w:val="right" w:pos="8498"/>
        </w:tabs>
        <w:spacing w:after="0"/>
        <w:jc w:val="both"/>
        <w:rPr>
          <w:rFonts w:ascii="Arial" w:hAnsi="Arial" w:cs="Arial"/>
        </w:rPr>
      </w:pPr>
      <w:r>
        <w:rPr>
          <w:rFonts w:ascii="Arial" w:hAnsi="Arial" w:cs="Arial"/>
        </w:rPr>
        <w:t>Encuentre la ley de recurrencia de la siguiente sucesión:</w:t>
      </w:r>
    </w:p>
    <w:p w:rsidR="002073ED" w:rsidRPr="00CB5DAD" w:rsidRDefault="002073ED" w:rsidP="002073ED">
      <w:pPr>
        <w:pStyle w:val="Prrafodelista"/>
        <w:tabs>
          <w:tab w:val="right" w:pos="8498"/>
        </w:tabs>
        <w:spacing w:after="0"/>
        <w:ind w:left="360"/>
        <w:jc w:val="both"/>
        <w:rPr>
          <w:rFonts w:ascii="Arial" w:hAnsi="Arial" w:cs="Arial"/>
          <w:i/>
        </w:rPr>
      </w:pPr>
      <w:r w:rsidRPr="00CB5DAD">
        <w:rPr>
          <w:rFonts w:ascii="Arial" w:hAnsi="Arial" w:cs="Arial"/>
          <w:i/>
        </w:rPr>
        <w:t>[3,8,13,18,23,28…..]</w:t>
      </w:r>
    </w:p>
    <w:p w:rsidR="002073ED" w:rsidRDefault="002073ED" w:rsidP="002073ED">
      <w:pPr>
        <w:pStyle w:val="Prrafodelista"/>
        <w:tabs>
          <w:tab w:val="right" w:pos="8498"/>
        </w:tabs>
        <w:spacing w:after="0"/>
        <w:ind w:left="360"/>
        <w:jc w:val="both"/>
        <w:rPr>
          <w:rFonts w:ascii="Arial" w:hAnsi="Arial" w:cs="Arial"/>
        </w:rPr>
      </w:pPr>
    </w:p>
    <w:p w:rsidR="00C300C9" w:rsidRDefault="002073ED" w:rsidP="002073ED">
      <w:pPr>
        <w:pStyle w:val="Prrafodelista"/>
        <w:tabs>
          <w:tab w:val="right" w:pos="8498"/>
        </w:tabs>
        <w:spacing w:after="0"/>
        <w:ind w:left="360"/>
        <w:jc w:val="both"/>
        <w:rPr>
          <w:rFonts w:ascii="Arial" w:hAnsi="Arial" w:cs="Arial"/>
        </w:rPr>
      </w:pPr>
      <w:r>
        <w:rPr>
          <w:rFonts w:ascii="Arial" w:hAnsi="Arial" w:cs="Arial"/>
        </w:rPr>
        <w:t xml:space="preserve">Como se puede observar la variación </w:t>
      </w:r>
      <w:r w:rsidR="00D56F3C">
        <w:rPr>
          <w:rFonts w:ascii="Arial" w:hAnsi="Arial" w:cs="Arial"/>
        </w:rPr>
        <w:t>de una posición a otra es de</w:t>
      </w:r>
      <w:r w:rsidR="00CB5DAD">
        <w:rPr>
          <w:rFonts w:ascii="Arial" w:hAnsi="Arial" w:cs="Arial"/>
        </w:rPr>
        <w:t xml:space="preserve"> más </w:t>
      </w:r>
      <w:r w:rsidR="00D56F3C">
        <w:rPr>
          <w:rFonts w:ascii="Arial" w:hAnsi="Arial" w:cs="Arial"/>
        </w:rPr>
        <w:t xml:space="preserve"> </w:t>
      </w:r>
      <w:r w:rsidR="00D56F3C" w:rsidRPr="00CB5DAD">
        <w:rPr>
          <w:rFonts w:ascii="Arial" w:hAnsi="Arial" w:cs="Arial"/>
          <w:i/>
        </w:rPr>
        <w:t>5</w:t>
      </w:r>
      <w:r w:rsidR="00CB5DAD">
        <w:rPr>
          <w:rFonts w:ascii="Arial" w:hAnsi="Arial" w:cs="Arial"/>
        </w:rPr>
        <w:t xml:space="preserve"> y </w:t>
      </w:r>
      <w:r w:rsidR="00D56F3C">
        <w:rPr>
          <w:rFonts w:ascii="Arial" w:hAnsi="Arial" w:cs="Arial"/>
        </w:rPr>
        <w:t xml:space="preserve"> </w:t>
      </w:r>
      <w:r>
        <w:rPr>
          <w:rFonts w:ascii="Arial" w:hAnsi="Arial" w:cs="Arial"/>
        </w:rPr>
        <w:t xml:space="preserve"> </w:t>
      </w:r>
      <w:r w:rsidRPr="00CB5DAD">
        <w:rPr>
          <w:rFonts w:ascii="Arial" w:hAnsi="Arial" w:cs="Arial"/>
          <w:i/>
        </w:rPr>
        <w:t>a</w:t>
      </w:r>
      <w:r w:rsidRPr="00CB5DAD">
        <w:rPr>
          <w:rFonts w:ascii="Arial" w:hAnsi="Arial" w:cs="Arial"/>
          <w:i/>
          <w:vertAlign w:val="subscript"/>
        </w:rPr>
        <w:t>1</w:t>
      </w:r>
      <w:r w:rsidRPr="00CB5DAD">
        <w:rPr>
          <w:rFonts w:ascii="Arial" w:hAnsi="Arial" w:cs="Arial"/>
          <w:i/>
        </w:rPr>
        <w:t xml:space="preserve"> = 3</w:t>
      </w:r>
      <w:r w:rsidR="00D56F3C">
        <w:rPr>
          <w:rFonts w:ascii="Arial" w:hAnsi="Arial" w:cs="Arial"/>
        </w:rPr>
        <w:t xml:space="preserve"> es decir que la ley de recurrencia es</w:t>
      </w:r>
      <w:r w:rsidR="00C300C9">
        <w:rPr>
          <w:rFonts w:ascii="Arial" w:hAnsi="Arial" w:cs="Arial"/>
        </w:rPr>
        <w:t>:</w:t>
      </w:r>
      <w:r w:rsidR="00D56F3C">
        <w:rPr>
          <w:rFonts w:ascii="Arial" w:hAnsi="Arial" w:cs="Arial"/>
        </w:rPr>
        <w:t xml:space="preserve"> </w:t>
      </w:r>
    </w:p>
    <w:p w:rsidR="002073ED" w:rsidRDefault="00D56F3C" w:rsidP="002073ED">
      <w:pPr>
        <w:pStyle w:val="Prrafodelista"/>
        <w:tabs>
          <w:tab w:val="right" w:pos="8498"/>
        </w:tabs>
        <w:spacing w:after="0"/>
        <w:ind w:left="360"/>
        <w:jc w:val="both"/>
        <w:rPr>
          <w:rFonts w:ascii="Arial" w:hAnsi="Arial" w:cs="Arial"/>
          <w:i/>
        </w:rPr>
      </w:pPr>
      <w:r w:rsidRPr="00CB5DAD">
        <w:rPr>
          <w:rFonts w:ascii="Arial" w:hAnsi="Arial" w:cs="Arial"/>
          <w:i/>
        </w:rPr>
        <w:t>a</w:t>
      </w:r>
      <w:r w:rsidRPr="00CB5DAD">
        <w:rPr>
          <w:rFonts w:ascii="Arial" w:hAnsi="Arial" w:cs="Arial"/>
          <w:i/>
          <w:vertAlign w:val="subscript"/>
        </w:rPr>
        <w:t>n</w:t>
      </w:r>
      <w:r w:rsidRPr="00CB5DAD">
        <w:rPr>
          <w:rFonts w:ascii="Arial" w:hAnsi="Arial" w:cs="Arial"/>
          <w:i/>
        </w:rPr>
        <w:t xml:space="preserve"> = a</w:t>
      </w:r>
      <w:r w:rsidRPr="00CB5DAD">
        <w:rPr>
          <w:rFonts w:ascii="Arial" w:hAnsi="Arial" w:cs="Arial"/>
          <w:i/>
          <w:vertAlign w:val="subscript"/>
        </w:rPr>
        <w:t xml:space="preserve">n-1 </w:t>
      </w:r>
      <w:r w:rsidRPr="00CB5DAD">
        <w:rPr>
          <w:rFonts w:ascii="Arial" w:hAnsi="Arial" w:cs="Arial"/>
          <w:i/>
        </w:rPr>
        <w:t>+ 5</w:t>
      </w:r>
      <w:r w:rsidR="00CB5DAD" w:rsidRPr="00CB5DAD">
        <w:rPr>
          <w:rFonts w:ascii="Arial" w:hAnsi="Arial" w:cs="Arial"/>
          <w:i/>
        </w:rPr>
        <w:t>, a</w:t>
      </w:r>
      <w:r w:rsidR="00CB5DAD" w:rsidRPr="00CB5DAD">
        <w:rPr>
          <w:rFonts w:ascii="Arial" w:hAnsi="Arial" w:cs="Arial"/>
          <w:i/>
          <w:vertAlign w:val="subscript"/>
        </w:rPr>
        <w:t xml:space="preserve">1 </w:t>
      </w:r>
      <w:r w:rsidR="00CB5DAD" w:rsidRPr="00CB5DAD">
        <w:rPr>
          <w:rFonts w:ascii="Arial" w:hAnsi="Arial" w:cs="Arial"/>
          <w:i/>
        </w:rPr>
        <w:t>= 3.</w:t>
      </w:r>
    </w:p>
    <w:p w:rsidR="00CB5DAD" w:rsidRDefault="00CB5DAD" w:rsidP="002073ED">
      <w:pPr>
        <w:pStyle w:val="Prrafodelista"/>
        <w:tabs>
          <w:tab w:val="right" w:pos="8498"/>
        </w:tabs>
        <w:spacing w:after="0"/>
        <w:ind w:left="360"/>
        <w:jc w:val="both"/>
        <w:rPr>
          <w:rFonts w:ascii="Arial" w:hAnsi="Arial" w:cs="Arial"/>
          <w:i/>
        </w:rPr>
      </w:pPr>
    </w:p>
    <w:p w:rsidR="00CB5DAD" w:rsidRDefault="00CB5DAD" w:rsidP="00CB5DAD">
      <w:pPr>
        <w:pStyle w:val="Prrafodelista"/>
        <w:tabs>
          <w:tab w:val="right" w:pos="8498"/>
        </w:tabs>
        <w:spacing w:after="0"/>
        <w:ind w:left="360"/>
        <w:jc w:val="both"/>
        <w:rPr>
          <w:rFonts w:ascii="Arial" w:hAnsi="Arial" w:cs="Arial"/>
          <w:i/>
        </w:rPr>
      </w:pPr>
    </w:p>
    <w:p w:rsidR="00CB5DAD" w:rsidRDefault="00CB5DAD" w:rsidP="00CB5DAD">
      <w:pPr>
        <w:pStyle w:val="Prrafodelista"/>
        <w:numPr>
          <w:ilvl w:val="0"/>
          <w:numId w:val="3"/>
        </w:numPr>
        <w:tabs>
          <w:tab w:val="right" w:pos="8498"/>
        </w:tabs>
        <w:spacing w:after="0"/>
        <w:jc w:val="both"/>
        <w:rPr>
          <w:rFonts w:ascii="Arial" w:hAnsi="Arial" w:cs="Arial"/>
        </w:rPr>
      </w:pPr>
      <w:r w:rsidRPr="00CB5DAD">
        <w:rPr>
          <w:rFonts w:ascii="Arial" w:hAnsi="Arial" w:cs="Arial"/>
        </w:rPr>
        <w:t>Encuentre</w:t>
      </w:r>
      <w:r>
        <w:rPr>
          <w:rFonts w:ascii="Arial" w:hAnsi="Arial" w:cs="Arial"/>
        </w:rPr>
        <w:t xml:space="preserve"> la ley de recurrencia de la siguiente sucesión:</w:t>
      </w:r>
    </w:p>
    <w:p w:rsidR="00CB5DAD" w:rsidRDefault="00CB5DAD" w:rsidP="00CB5DAD">
      <w:pPr>
        <w:tabs>
          <w:tab w:val="right" w:pos="8498"/>
        </w:tabs>
        <w:spacing w:after="0"/>
        <w:jc w:val="both"/>
        <w:rPr>
          <w:rFonts w:ascii="Arial" w:hAnsi="Arial" w:cs="Arial"/>
        </w:rPr>
      </w:pPr>
      <w:r>
        <w:rPr>
          <w:rFonts w:ascii="Arial" w:hAnsi="Arial" w:cs="Arial"/>
        </w:rPr>
        <w:t>[2,3,6,18,108,1944…]</w:t>
      </w:r>
      <w:r w:rsidRPr="00CB5DAD">
        <w:rPr>
          <w:rFonts w:ascii="Arial" w:hAnsi="Arial" w:cs="Arial"/>
        </w:rPr>
        <w:t xml:space="preserve"> </w:t>
      </w:r>
    </w:p>
    <w:p w:rsidR="00CB5DAD" w:rsidRDefault="00CB5DAD" w:rsidP="00CB5DAD">
      <w:pPr>
        <w:tabs>
          <w:tab w:val="right" w:pos="8498"/>
        </w:tabs>
        <w:spacing w:after="0"/>
        <w:jc w:val="both"/>
        <w:rPr>
          <w:rFonts w:ascii="Arial" w:hAnsi="Arial" w:cs="Arial"/>
        </w:rPr>
      </w:pPr>
    </w:p>
    <w:p w:rsidR="00CB5DAD" w:rsidRDefault="00CB5DAD" w:rsidP="00CB5DAD">
      <w:pPr>
        <w:tabs>
          <w:tab w:val="right" w:pos="8498"/>
        </w:tabs>
        <w:spacing w:after="0"/>
        <w:jc w:val="both"/>
        <w:rPr>
          <w:rFonts w:ascii="Arial" w:hAnsi="Arial" w:cs="Arial"/>
        </w:rPr>
      </w:pPr>
    </w:p>
    <w:p w:rsidR="00C300C9" w:rsidRDefault="00CB5DAD" w:rsidP="00CB5DAD">
      <w:pPr>
        <w:tabs>
          <w:tab w:val="right" w:pos="8498"/>
        </w:tabs>
        <w:spacing w:after="0"/>
        <w:jc w:val="both"/>
        <w:rPr>
          <w:rFonts w:ascii="Arial" w:hAnsi="Arial" w:cs="Arial"/>
        </w:rPr>
      </w:pPr>
      <w:r>
        <w:rPr>
          <w:rFonts w:ascii="Arial" w:hAnsi="Arial" w:cs="Arial"/>
        </w:rPr>
        <w:t>En este caso la variación de una posición a otra no se genera sumando una cantidad determinada,  si no que se genera por medio del producto de los dos términos anteriores</w:t>
      </w:r>
      <w:r w:rsidR="00FB60B1">
        <w:rPr>
          <w:rFonts w:ascii="Arial" w:hAnsi="Arial" w:cs="Arial"/>
        </w:rPr>
        <w:t xml:space="preserve">, </w:t>
      </w:r>
      <w:r>
        <w:rPr>
          <w:rFonts w:ascii="Arial" w:hAnsi="Arial" w:cs="Arial"/>
        </w:rPr>
        <w:t xml:space="preserve"> por tal motivo es necesario conocer los dos primeros términos de la sucesión,   es decir que la ley de recurrencia es</w:t>
      </w:r>
      <w:r w:rsidR="00C300C9">
        <w:rPr>
          <w:rFonts w:ascii="Arial" w:hAnsi="Arial" w:cs="Arial"/>
        </w:rPr>
        <w:t xml:space="preserve">: </w:t>
      </w:r>
    </w:p>
    <w:p w:rsidR="00CB5DAD" w:rsidRDefault="00CB5DAD" w:rsidP="00CB5DAD">
      <w:pPr>
        <w:tabs>
          <w:tab w:val="right" w:pos="8498"/>
        </w:tabs>
        <w:spacing w:after="0"/>
        <w:jc w:val="both"/>
        <w:rPr>
          <w:rFonts w:ascii="Arial" w:hAnsi="Arial" w:cs="Arial"/>
        </w:rPr>
      </w:pPr>
      <w:r>
        <w:rPr>
          <w:rFonts w:ascii="Arial" w:hAnsi="Arial" w:cs="Arial"/>
        </w:rPr>
        <w:t xml:space="preserve"> a</w:t>
      </w:r>
      <w:r>
        <w:rPr>
          <w:rFonts w:ascii="Arial" w:hAnsi="Arial" w:cs="Arial"/>
          <w:vertAlign w:val="subscript"/>
        </w:rPr>
        <w:t>n</w:t>
      </w:r>
      <w:r>
        <w:rPr>
          <w:rFonts w:ascii="Arial" w:hAnsi="Arial" w:cs="Arial"/>
        </w:rPr>
        <w:t xml:space="preserve"> = a</w:t>
      </w:r>
      <w:r>
        <w:rPr>
          <w:rFonts w:ascii="Arial" w:hAnsi="Arial" w:cs="Arial"/>
          <w:vertAlign w:val="subscript"/>
        </w:rPr>
        <w:t xml:space="preserve">n-2 </w:t>
      </w:r>
      <w:r>
        <w:rPr>
          <w:rFonts w:ascii="Arial" w:hAnsi="Arial" w:cs="Arial"/>
        </w:rPr>
        <w:t>. a</w:t>
      </w:r>
      <w:r>
        <w:rPr>
          <w:rFonts w:ascii="Arial" w:hAnsi="Arial" w:cs="Arial"/>
          <w:vertAlign w:val="subscript"/>
        </w:rPr>
        <w:t>n-1</w:t>
      </w:r>
      <w:r>
        <w:rPr>
          <w:rFonts w:ascii="Arial" w:hAnsi="Arial" w:cs="Arial"/>
        </w:rPr>
        <w:t xml:space="preserve"> </w:t>
      </w:r>
      <w:r w:rsidR="00C300C9">
        <w:rPr>
          <w:rFonts w:ascii="Arial" w:hAnsi="Arial" w:cs="Arial"/>
        </w:rPr>
        <w:t>, a</w:t>
      </w:r>
      <w:r w:rsidR="00C300C9">
        <w:rPr>
          <w:rFonts w:ascii="Arial" w:hAnsi="Arial" w:cs="Arial"/>
          <w:vertAlign w:val="subscript"/>
        </w:rPr>
        <w:t>1</w:t>
      </w:r>
      <w:r w:rsidR="00C300C9">
        <w:rPr>
          <w:rFonts w:ascii="Arial" w:hAnsi="Arial" w:cs="Arial"/>
        </w:rPr>
        <w:t xml:space="preserve"> = 2, a</w:t>
      </w:r>
      <w:r w:rsidR="00C300C9">
        <w:rPr>
          <w:rFonts w:ascii="Arial" w:hAnsi="Arial" w:cs="Arial"/>
          <w:vertAlign w:val="subscript"/>
        </w:rPr>
        <w:t>2</w:t>
      </w:r>
      <w:r w:rsidR="00C300C9">
        <w:rPr>
          <w:rFonts w:ascii="Arial" w:hAnsi="Arial" w:cs="Arial"/>
        </w:rPr>
        <w:t xml:space="preserve"> = 3.</w:t>
      </w:r>
    </w:p>
    <w:p w:rsidR="00C300C9" w:rsidRDefault="00C300C9" w:rsidP="00CB5DAD">
      <w:pPr>
        <w:tabs>
          <w:tab w:val="right" w:pos="8498"/>
        </w:tabs>
        <w:spacing w:after="0"/>
        <w:jc w:val="both"/>
        <w:rPr>
          <w:rFonts w:ascii="Arial" w:hAnsi="Arial" w:cs="Arial"/>
        </w:rPr>
      </w:pPr>
    </w:p>
    <w:p w:rsidR="00C300C9" w:rsidRDefault="00C300C9" w:rsidP="00CB5DAD">
      <w:pPr>
        <w:tabs>
          <w:tab w:val="right" w:pos="8498"/>
        </w:tabs>
        <w:spacing w:after="0"/>
        <w:jc w:val="both"/>
        <w:rPr>
          <w:rFonts w:ascii="Arial" w:hAnsi="Arial" w:cs="Arial"/>
        </w:rPr>
      </w:pPr>
      <w:r>
        <w:rPr>
          <w:rFonts w:ascii="Arial" w:hAnsi="Arial" w:cs="Arial"/>
        </w:rPr>
        <w:t xml:space="preserve">Como se te puedes dar cuenta no existe una receta como tal para encontrar la ley de recurrencia de una sucesión dada, lo que se debe hacer es observar muy bien la variación de una posición  otra y deducir que es lo que sucede, en la siguiente sesiones  se mostrara  algunas operaciones internas y otra externa </w:t>
      </w:r>
      <w:r w:rsidR="00910925">
        <w:rPr>
          <w:rFonts w:ascii="Arial" w:hAnsi="Arial" w:cs="Arial"/>
        </w:rPr>
        <w:t>que se pueden realizar con las sucesiones</w:t>
      </w:r>
      <w:r>
        <w:rPr>
          <w:rFonts w:ascii="Arial" w:hAnsi="Arial" w:cs="Arial"/>
        </w:rPr>
        <w:t xml:space="preserve">.  </w:t>
      </w:r>
    </w:p>
    <w:p w:rsidR="00C300C9" w:rsidRDefault="00C300C9" w:rsidP="00CB5DAD">
      <w:pPr>
        <w:tabs>
          <w:tab w:val="right" w:pos="8498"/>
        </w:tabs>
        <w:spacing w:after="0"/>
        <w:jc w:val="both"/>
        <w:rPr>
          <w:rFonts w:ascii="Arial" w:hAnsi="Arial" w:cs="Arial"/>
        </w:rPr>
      </w:pPr>
    </w:p>
    <w:p w:rsidR="00910925" w:rsidRDefault="00910925" w:rsidP="00C300C9">
      <w:pPr>
        <w:tabs>
          <w:tab w:val="right" w:pos="8498"/>
        </w:tabs>
        <w:spacing w:after="0"/>
        <w:jc w:val="both"/>
        <w:rPr>
          <w:rFonts w:ascii="Arial" w:hAnsi="Arial" w:cs="Arial"/>
          <w:highlight w:val="yellow"/>
        </w:rPr>
      </w:pPr>
    </w:p>
    <w:p w:rsidR="00C300C9" w:rsidRDefault="00C300C9" w:rsidP="00C300C9">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Pr="007C7957">
        <w:rPr>
          <w:rFonts w:ascii="Arial" w:hAnsi="Arial" w:cs="Arial"/>
          <w:b/>
        </w:rPr>
        <w:t>1.</w:t>
      </w:r>
      <w:r>
        <w:rPr>
          <w:rFonts w:ascii="Arial" w:hAnsi="Arial" w:cs="Arial"/>
          <w:b/>
        </w:rPr>
        <w:t>3  Pr</w:t>
      </w:r>
      <w:r w:rsidR="00CF6C2C">
        <w:rPr>
          <w:rFonts w:ascii="Arial" w:hAnsi="Arial" w:cs="Arial"/>
          <w:b/>
        </w:rPr>
        <w:t>oducto de una sucesión por un nú</w:t>
      </w:r>
      <w:r>
        <w:rPr>
          <w:rFonts w:ascii="Arial" w:hAnsi="Arial" w:cs="Arial"/>
          <w:b/>
        </w:rPr>
        <w:t xml:space="preserve">mero </w:t>
      </w:r>
    </w:p>
    <w:p w:rsidR="00C300C9" w:rsidRDefault="00C300C9" w:rsidP="00CB5DAD">
      <w:pPr>
        <w:tabs>
          <w:tab w:val="right" w:pos="8498"/>
        </w:tabs>
        <w:spacing w:after="0"/>
        <w:jc w:val="both"/>
        <w:rPr>
          <w:rFonts w:ascii="Arial" w:hAnsi="Arial" w:cs="Arial"/>
        </w:rPr>
      </w:pPr>
    </w:p>
    <w:p w:rsidR="00910925" w:rsidRDefault="00910925" w:rsidP="00CB5DAD">
      <w:pPr>
        <w:tabs>
          <w:tab w:val="right" w:pos="8498"/>
        </w:tabs>
        <w:spacing w:after="0"/>
        <w:jc w:val="both"/>
        <w:rPr>
          <w:rFonts w:ascii="Arial" w:hAnsi="Arial" w:cs="Arial"/>
        </w:rPr>
      </w:pPr>
      <w:r>
        <w:rPr>
          <w:rFonts w:ascii="Arial" w:hAnsi="Arial" w:cs="Arial"/>
        </w:rPr>
        <w:t xml:space="preserve">El </w:t>
      </w:r>
      <w:r w:rsidRPr="00910925">
        <w:rPr>
          <w:rFonts w:ascii="Arial" w:hAnsi="Arial" w:cs="Arial"/>
          <w:b/>
        </w:rPr>
        <w:t xml:space="preserve">producto  </w:t>
      </w:r>
      <w:r w:rsidRPr="00986657">
        <w:rPr>
          <w:rFonts w:ascii="Arial" w:hAnsi="Arial" w:cs="Arial"/>
        </w:rPr>
        <w:t>de las</w:t>
      </w:r>
      <w:r w:rsidRPr="00910925">
        <w:rPr>
          <w:rFonts w:ascii="Arial" w:hAnsi="Arial" w:cs="Arial"/>
          <w:b/>
        </w:rPr>
        <w:t xml:space="preserve"> sucesiones </w:t>
      </w:r>
      <w:r w:rsidRPr="00986657">
        <w:rPr>
          <w:rFonts w:ascii="Arial" w:hAnsi="Arial" w:cs="Arial"/>
        </w:rPr>
        <w:t>por</w:t>
      </w:r>
      <w:r w:rsidRPr="00910925">
        <w:rPr>
          <w:rFonts w:ascii="Arial" w:hAnsi="Arial" w:cs="Arial"/>
          <w:b/>
        </w:rPr>
        <w:t xml:space="preserve"> un número real</w:t>
      </w:r>
      <w:r>
        <w:rPr>
          <w:rFonts w:ascii="Arial" w:hAnsi="Arial" w:cs="Arial"/>
        </w:rPr>
        <w:t xml:space="preserve">  se denomina una </w:t>
      </w:r>
      <w:r w:rsidRPr="00FB60B1">
        <w:rPr>
          <w:rFonts w:ascii="Arial" w:hAnsi="Arial" w:cs="Arial"/>
        </w:rPr>
        <w:t>operación externa</w:t>
      </w:r>
      <w:r w:rsidR="00FB60B1">
        <w:rPr>
          <w:rFonts w:ascii="Arial" w:hAnsi="Arial" w:cs="Arial"/>
          <w:b/>
        </w:rPr>
        <w:t xml:space="preserve"> </w:t>
      </w:r>
      <w:r>
        <w:rPr>
          <w:rFonts w:ascii="Arial" w:hAnsi="Arial" w:cs="Arial"/>
        </w:rPr>
        <w:t>al conjunto de</w:t>
      </w:r>
      <w:r w:rsidR="00986657">
        <w:rPr>
          <w:rFonts w:ascii="Arial" w:hAnsi="Arial" w:cs="Arial"/>
        </w:rPr>
        <w:t xml:space="preserve"> las </w:t>
      </w:r>
      <w:r>
        <w:rPr>
          <w:rFonts w:ascii="Arial" w:hAnsi="Arial" w:cs="Arial"/>
        </w:rPr>
        <w:t xml:space="preserve"> sucesiones</w:t>
      </w:r>
      <w:r w:rsidR="007C70A1">
        <w:rPr>
          <w:rFonts w:ascii="Arial" w:hAnsi="Arial" w:cs="Arial"/>
        </w:rPr>
        <w:t xml:space="preserve"> se puede definir como</w:t>
      </w:r>
    </w:p>
    <w:p w:rsidR="00910925" w:rsidRDefault="00910925" w:rsidP="00CB5DAD">
      <w:pPr>
        <w:tabs>
          <w:tab w:val="right" w:pos="8498"/>
        </w:tabs>
        <w:spacing w:after="0"/>
        <w:jc w:val="both"/>
        <w:rPr>
          <w:rFonts w:ascii="Arial" w:hAnsi="Arial" w:cs="Arial"/>
        </w:rPr>
      </w:pPr>
    </w:p>
    <w:p w:rsidR="00965E16" w:rsidRPr="00986657" w:rsidRDefault="00910925" w:rsidP="00CB5DAD">
      <w:pPr>
        <w:tabs>
          <w:tab w:val="right" w:pos="8498"/>
        </w:tabs>
        <w:spacing w:after="0"/>
        <w:jc w:val="both"/>
        <w:rPr>
          <w:rFonts w:ascii="Arial" w:hAnsi="Arial" w:cs="Arial"/>
          <w:i/>
        </w:rPr>
      </w:pPr>
      <w:r>
        <w:rPr>
          <w:rFonts w:ascii="Arial" w:hAnsi="Arial" w:cs="Arial"/>
        </w:rPr>
        <w:t xml:space="preserve">Sea </w:t>
      </w:r>
      <w:r w:rsidRPr="00910925">
        <w:rPr>
          <w:rFonts w:ascii="Arial" w:hAnsi="Arial" w:cs="Arial"/>
          <w:i/>
        </w:rPr>
        <w:t>p</w:t>
      </w:r>
      <w:r>
        <w:rPr>
          <w:rFonts w:ascii="Arial" w:hAnsi="Arial" w:cs="Arial"/>
        </w:rPr>
        <w:t xml:space="preserve"> un número real y</w:t>
      </w:r>
      <w:r w:rsidRPr="00910925">
        <w:rPr>
          <w:rFonts w:ascii="Arial" w:hAnsi="Arial" w:cs="Arial"/>
          <w:i/>
        </w:rPr>
        <w:t xml:space="preserve"> </w:t>
      </w:r>
      <w:r>
        <w:rPr>
          <w:rFonts w:ascii="Arial" w:hAnsi="Arial" w:cs="Arial"/>
          <w:i/>
        </w:rPr>
        <w:t>(</w:t>
      </w:r>
      <w:r w:rsidRPr="00910925">
        <w:rPr>
          <w:rFonts w:ascii="Arial" w:hAnsi="Arial" w:cs="Arial"/>
          <w:i/>
        </w:rPr>
        <w:t>a</w:t>
      </w:r>
      <w:r w:rsidRPr="00910925">
        <w:rPr>
          <w:rFonts w:ascii="Arial" w:hAnsi="Arial" w:cs="Arial"/>
          <w:i/>
          <w:vertAlign w:val="subscript"/>
        </w:rPr>
        <w:t>n</w:t>
      </w:r>
      <w:r>
        <w:rPr>
          <w:rFonts w:ascii="Arial" w:hAnsi="Arial" w:cs="Arial"/>
        </w:rPr>
        <w:t xml:space="preserve">) una sucesión de números reales, </w:t>
      </w:r>
      <w:r w:rsidR="00965E16">
        <w:rPr>
          <w:rFonts w:ascii="Arial" w:hAnsi="Arial" w:cs="Arial"/>
        </w:rPr>
        <w:t xml:space="preserve">el producto se </w:t>
      </w:r>
      <w:r>
        <w:rPr>
          <w:rFonts w:ascii="Arial" w:hAnsi="Arial" w:cs="Arial"/>
        </w:rPr>
        <w:t xml:space="preserve"> denota como     </w:t>
      </w:r>
      <w:r w:rsidRPr="00986657">
        <w:rPr>
          <w:rFonts w:ascii="Arial" w:hAnsi="Arial" w:cs="Arial"/>
          <w:i/>
        </w:rPr>
        <w:t xml:space="preserve"> p. (a</w:t>
      </w:r>
      <w:r w:rsidRPr="00986657">
        <w:rPr>
          <w:rFonts w:ascii="Arial" w:hAnsi="Arial" w:cs="Arial"/>
          <w:i/>
          <w:vertAlign w:val="subscript"/>
        </w:rPr>
        <w:t>n</w:t>
      </w:r>
      <w:r w:rsidRPr="00986657">
        <w:rPr>
          <w:rFonts w:ascii="Arial" w:hAnsi="Arial" w:cs="Arial"/>
          <w:i/>
        </w:rPr>
        <w:t>)</w:t>
      </w:r>
      <w:r w:rsidR="00986657" w:rsidRPr="00986657">
        <w:rPr>
          <w:rFonts w:ascii="Arial" w:hAnsi="Arial" w:cs="Arial"/>
          <w:i/>
        </w:rPr>
        <w:t xml:space="preserve">  = </w:t>
      </w:r>
      <w:r w:rsidR="00965E16" w:rsidRPr="00986657">
        <w:rPr>
          <w:rFonts w:ascii="Arial" w:hAnsi="Arial" w:cs="Arial"/>
          <w:i/>
        </w:rPr>
        <w:t xml:space="preserve"> (p.a</w:t>
      </w:r>
      <w:r w:rsidR="00965E16" w:rsidRPr="00986657">
        <w:rPr>
          <w:rFonts w:ascii="Arial" w:hAnsi="Arial" w:cs="Arial"/>
          <w:i/>
          <w:vertAlign w:val="subscript"/>
        </w:rPr>
        <w:t>n</w:t>
      </w:r>
      <w:r w:rsidR="00965E16" w:rsidRPr="00986657">
        <w:rPr>
          <w:rFonts w:ascii="Arial" w:hAnsi="Arial" w:cs="Arial"/>
          <w:i/>
        </w:rPr>
        <w:t>):</w:t>
      </w:r>
    </w:p>
    <w:p w:rsidR="00965E16" w:rsidRDefault="00965E16" w:rsidP="00CB5DAD">
      <w:pPr>
        <w:tabs>
          <w:tab w:val="right" w:pos="8498"/>
        </w:tabs>
        <w:spacing w:after="0"/>
        <w:jc w:val="both"/>
        <w:rPr>
          <w:rFonts w:ascii="Arial" w:hAnsi="Arial" w:cs="Arial"/>
          <w:i/>
        </w:rPr>
      </w:pPr>
    </w:p>
    <w:p w:rsidR="00965E16" w:rsidRPr="00965E16" w:rsidRDefault="00965E16" w:rsidP="00CB5DAD">
      <w:pPr>
        <w:tabs>
          <w:tab w:val="right" w:pos="8498"/>
        </w:tabs>
        <w:spacing w:after="0"/>
        <w:jc w:val="both"/>
        <w:rPr>
          <w:rFonts w:ascii="Arial" w:hAnsi="Arial" w:cs="Arial"/>
          <w:i/>
          <w:lang w:val="en-US"/>
        </w:rPr>
      </w:pPr>
      <w:r w:rsidRPr="00965E16">
        <w:rPr>
          <w:rFonts w:ascii="Arial" w:hAnsi="Arial" w:cs="Arial"/>
          <w:i/>
          <w:lang w:val="en-US"/>
        </w:rPr>
        <w:t>a</w:t>
      </w:r>
      <w:r w:rsidRPr="00965E16">
        <w:rPr>
          <w:rFonts w:ascii="Arial" w:hAnsi="Arial" w:cs="Arial"/>
          <w:i/>
          <w:vertAlign w:val="subscript"/>
          <w:lang w:val="en-US"/>
        </w:rPr>
        <w:t>n</w:t>
      </w:r>
      <w:r w:rsidRPr="00965E16">
        <w:rPr>
          <w:rFonts w:ascii="Arial" w:hAnsi="Arial" w:cs="Arial"/>
          <w:i/>
          <w:lang w:val="en-US"/>
        </w:rPr>
        <w:t xml:space="preserve"> = a</w:t>
      </w:r>
      <w:r w:rsidRPr="00965E16">
        <w:rPr>
          <w:rFonts w:ascii="Arial" w:hAnsi="Arial" w:cs="Arial"/>
          <w:i/>
          <w:vertAlign w:val="subscript"/>
          <w:lang w:val="en-US"/>
        </w:rPr>
        <w:t>1</w:t>
      </w:r>
      <w:r w:rsidRPr="00965E16">
        <w:rPr>
          <w:rFonts w:ascii="Arial" w:hAnsi="Arial" w:cs="Arial"/>
          <w:i/>
          <w:lang w:val="en-US"/>
        </w:rPr>
        <w:t>,a</w:t>
      </w:r>
      <w:r w:rsidRPr="00965E16">
        <w:rPr>
          <w:rFonts w:ascii="Arial" w:hAnsi="Arial" w:cs="Arial"/>
          <w:i/>
          <w:vertAlign w:val="subscript"/>
          <w:lang w:val="en-US"/>
        </w:rPr>
        <w:t>2</w:t>
      </w:r>
      <w:r w:rsidRPr="00965E16">
        <w:rPr>
          <w:rFonts w:ascii="Arial" w:hAnsi="Arial" w:cs="Arial"/>
          <w:i/>
          <w:lang w:val="en-US"/>
        </w:rPr>
        <w:t>,a</w:t>
      </w:r>
      <w:r w:rsidRPr="00965E16">
        <w:rPr>
          <w:rFonts w:ascii="Arial" w:hAnsi="Arial" w:cs="Arial"/>
          <w:i/>
          <w:vertAlign w:val="subscript"/>
          <w:lang w:val="en-US"/>
        </w:rPr>
        <w:t>3</w:t>
      </w:r>
      <w:r w:rsidRPr="00965E16">
        <w:rPr>
          <w:rFonts w:ascii="Arial" w:hAnsi="Arial" w:cs="Arial"/>
          <w:i/>
          <w:lang w:val="en-US"/>
        </w:rPr>
        <w:t>,a</w:t>
      </w:r>
      <w:r w:rsidRPr="00965E16">
        <w:rPr>
          <w:rFonts w:ascii="Arial" w:hAnsi="Arial" w:cs="Arial"/>
          <w:i/>
          <w:vertAlign w:val="subscript"/>
          <w:lang w:val="en-US"/>
        </w:rPr>
        <w:t>4</w:t>
      </w:r>
      <w:r w:rsidRPr="00965E16">
        <w:rPr>
          <w:rFonts w:ascii="Arial" w:hAnsi="Arial" w:cs="Arial"/>
          <w:i/>
          <w:lang w:val="en-US"/>
        </w:rPr>
        <w:t>,a</w:t>
      </w:r>
      <w:r w:rsidRPr="00965E16">
        <w:rPr>
          <w:rFonts w:ascii="Arial" w:hAnsi="Arial" w:cs="Arial"/>
          <w:i/>
          <w:vertAlign w:val="subscript"/>
          <w:lang w:val="en-US"/>
        </w:rPr>
        <w:t>5</w:t>
      </w:r>
      <w:r w:rsidRPr="00965E16">
        <w:rPr>
          <w:rFonts w:ascii="Arial" w:hAnsi="Arial" w:cs="Arial"/>
          <w:i/>
          <w:lang w:val="en-US"/>
        </w:rPr>
        <w:t>,a</w:t>
      </w:r>
      <w:r w:rsidRPr="00965E16">
        <w:rPr>
          <w:rFonts w:ascii="Arial" w:hAnsi="Arial" w:cs="Arial"/>
          <w:i/>
          <w:vertAlign w:val="subscript"/>
          <w:lang w:val="en-US"/>
        </w:rPr>
        <w:t>6</w:t>
      </w:r>
      <w:r w:rsidRPr="00965E16">
        <w:rPr>
          <w:rFonts w:ascii="Arial" w:hAnsi="Arial" w:cs="Arial"/>
          <w:i/>
          <w:lang w:val="en-US"/>
        </w:rPr>
        <w:t>……</w:t>
      </w:r>
    </w:p>
    <w:p w:rsidR="00965E16" w:rsidRDefault="00965E16" w:rsidP="00CB5DAD">
      <w:pPr>
        <w:tabs>
          <w:tab w:val="right" w:pos="8498"/>
        </w:tabs>
        <w:spacing w:after="0"/>
        <w:jc w:val="both"/>
        <w:rPr>
          <w:rFonts w:ascii="Arial" w:hAnsi="Arial" w:cs="Arial"/>
          <w:i/>
          <w:lang w:val="en-US"/>
        </w:rPr>
      </w:pPr>
      <w:r w:rsidRPr="00965E16">
        <w:rPr>
          <w:rFonts w:ascii="Arial" w:hAnsi="Arial" w:cs="Arial"/>
          <w:i/>
          <w:lang w:val="en-US"/>
        </w:rPr>
        <w:t>p.a</w:t>
      </w:r>
      <w:r w:rsidRPr="00965E16">
        <w:rPr>
          <w:rFonts w:ascii="Arial" w:hAnsi="Arial" w:cs="Arial"/>
          <w:i/>
          <w:vertAlign w:val="subscript"/>
          <w:lang w:val="en-US"/>
        </w:rPr>
        <w:t>n</w:t>
      </w:r>
      <w:r w:rsidRPr="00965E16">
        <w:rPr>
          <w:rFonts w:ascii="Arial" w:hAnsi="Arial" w:cs="Arial"/>
          <w:i/>
          <w:lang w:val="en-US"/>
        </w:rPr>
        <w:t xml:space="preserve">  =p.a</w:t>
      </w:r>
      <w:r w:rsidRPr="00965E16">
        <w:rPr>
          <w:rFonts w:ascii="Arial" w:hAnsi="Arial" w:cs="Arial"/>
          <w:i/>
          <w:vertAlign w:val="subscript"/>
          <w:lang w:val="en-US"/>
        </w:rPr>
        <w:t>1</w:t>
      </w:r>
      <w:r w:rsidRPr="00965E16">
        <w:rPr>
          <w:rFonts w:ascii="Arial" w:hAnsi="Arial" w:cs="Arial"/>
          <w:i/>
          <w:lang w:val="en-US"/>
        </w:rPr>
        <w:t>,p.a</w:t>
      </w:r>
      <w:r w:rsidRPr="00965E16">
        <w:rPr>
          <w:rFonts w:ascii="Arial" w:hAnsi="Arial" w:cs="Arial"/>
          <w:i/>
          <w:vertAlign w:val="subscript"/>
          <w:lang w:val="en-US"/>
        </w:rPr>
        <w:t>2</w:t>
      </w:r>
      <w:r w:rsidRPr="00965E16">
        <w:rPr>
          <w:rFonts w:ascii="Arial" w:hAnsi="Arial" w:cs="Arial"/>
          <w:i/>
          <w:lang w:val="en-US"/>
        </w:rPr>
        <w:t>,p.a</w:t>
      </w:r>
      <w:r w:rsidRPr="00965E16">
        <w:rPr>
          <w:rFonts w:ascii="Arial" w:hAnsi="Arial" w:cs="Arial"/>
          <w:i/>
          <w:vertAlign w:val="subscript"/>
          <w:lang w:val="en-US"/>
        </w:rPr>
        <w:t>3</w:t>
      </w:r>
      <w:r w:rsidRPr="00965E16">
        <w:rPr>
          <w:rFonts w:ascii="Arial" w:hAnsi="Arial" w:cs="Arial"/>
          <w:i/>
          <w:lang w:val="en-US"/>
        </w:rPr>
        <w:t>,p.a</w:t>
      </w:r>
      <w:r w:rsidRPr="00965E16">
        <w:rPr>
          <w:rFonts w:ascii="Arial" w:hAnsi="Arial" w:cs="Arial"/>
          <w:i/>
          <w:vertAlign w:val="subscript"/>
          <w:lang w:val="en-US"/>
        </w:rPr>
        <w:t>4</w:t>
      </w:r>
      <w:r w:rsidRPr="00965E16">
        <w:rPr>
          <w:rFonts w:ascii="Arial" w:hAnsi="Arial" w:cs="Arial"/>
          <w:i/>
          <w:lang w:val="en-US"/>
        </w:rPr>
        <w:t>,p.a</w:t>
      </w:r>
      <w:r w:rsidRPr="00965E16">
        <w:rPr>
          <w:rFonts w:ascii="Arial" w:hAnsi="Arial" w:cs="Arial"/>
          <w:i/>
          <w:vertAlign w:val="subscript"/>
          <w:lang w:val="en-US"/>
        </w:rPr>
        <w:t>5</w:t>
      </w:r>
      <w:r w:rsidRPr="00965E16">
        <w:rPr>
          <w:rFonts w:ascii="Arial" w:hAnsi="Arial" w:cs="Arial"/>
          <w:i/>
          <w:lang w:val="en-US"/>
        </w:rPr>
        <w:t>,p.a</w:t>
      </w:r>
      <w:r w:rsidRPr="00965E16">
        <w:rPr>
          <w:rFonts w:ascii="Arial" w:hAnsi="Arial" w:cs="Arial"/>
          <w:i/>
          <w:vertAlign w:val="subscript"/>
          <w:lang w:val="en-US"/>
        </w:rPr>
        <w:t>6</w:t>
      </w:r>
      <w:r w:rsidRPr="00965E16">
        <w:rPr>
          <w:rFonts w:ascii="Arial" w:hAnsi="Arial" w:cs="Arial"/>
          <w:i/>
          <w:lang w:val="en-US"/>
        </w:rPr>
        <w:t>……</w:t>
      </w:r>
    </w:p>
    <w:tbl>
      <w:tblPr>
        <w:tblStyle w:val="Tablaconcuadrcula"/>
        <w:tblW w:w="0" w:type="auto"/>
        <w:tblLook w:val="04A0" w:firstRow="1" w:lastRow="0" w:firstColumn="1" w:lastColumn="0" w:noHBand="0" w:noVBand="1"/>
      </w:tblPr>
      <w:tblGrid>
        <w:gridCol w:w="2518"/>
        <w:gridCol w:w="6460"/>
      </w:tblGrid>
      <w:tr w:rsidR="007C70A1" w:rsidRPr="009E4FE2" w:rsidTr="007C70A1">
        <w:tc>
          <w:tcPr>
            <w:tcW w:w="8978" w:type="dxa"/>
            <w:gridSpan w:val="2"/>
            <w:shd w:val="clear" w:color="auto" w:fill="000000" w:themeFill="text1"/>
          </w:tcPr>
          <w:p w:rsidR="007C70A1" w:rsidRPr="009E4FE2" w:rsidRDefault="007C70A1" w:rsidP="007C70A1">
            <w:pPr>
              <w:jc w:val="center"/>
              <w:rPr>
                <w:rFonts w:ascii="Times New Roman" w:hAnsi="Times New Roman" w:cs="Times New Roman"/>
                <w:b/>
              </w:rPr>
            </w:pPr>
            <w:r w:rsidRPr="009E4FE2">
              <w:rPr>
                <w:rFonts w:ascii="Times New Roman" w:hAnsi="Times New Roman" w:cs="Times New Roman"/>
                <w:b/>
              </w:rPr>
              <w:lastRenderedPageBreak/>
              <w:t>Recuerda</w:t>
            </w:r>
          </w:p>
        </w:tc>
      </w:tr>
      <w:tr w:rsidR="007C70A1" w:rsidRPr="009E4FE2" w:rsidTr="007C70A1">
        <w:tc>
          <w:tcPr>
            <w:tcW w:w="2518" w:type="dxa"/>
          </w:tcPr>
          <w:p w:rsidR="007C70A1" w:rsidRPr="009E4FE2" w:rsidRDefault="007C70A1" w:rsidP="007C70A1">
            <w:pPr>
              <w:rPr>
                <w:rFonts w:ascii="Times" w:hAnsi="Times"/>
                <w:b/>
                <w:sz w:val="18"/>
                <w:szCs w:val="18"/>
              </w:rPr>
            </w:pPr>
            <w:r w:rsidRPr="009E4FE2">
              <w:rPr>
                <w:rFonts w:ascii="Times" w:hAnsi="Times"/>
                <w:b/>
                <w:sz w:val="18"/>
                <w:szCs w:val="18"/>
              </w:rPr>
              <w:t>Contenido</w:t>
            </w:r>
          </w:p>
        </w:tc>
        <w:tc>
          <w:tcPr>
            <w:tcW w:w="6460" w:type="dxa"/>
          </w:tcPr>
          <w:p w:rsidR="007C70A1" w:rsidRPr="006C5495" w:rsidRDefault="007C70A1" w:rsidP="007C70A1">
            <w:pPr>
              <w:spacing w:line="276" w:lineRule="auto"/>
              <w:jc w:val="both"/>
              <w:rPr>
                <w:rFonts w:ascii="Arial" w:hAnsi="Arial" w:cs="Arial"/>
                <w:i/>
                <w:sz w:val="24"/>
                <w:lang w:val="es-ES_tradnl"/>
              </w:rPr>
            </w:pPr>
            <w:r w:rsidRPr="006C5495">
              <w:rPr>
                <w:rFonts w:ascii="Arial" w:hAnsi="Arial" w:cs="Arial"/>
                <w:i/>
                <w:sz w:val="24"/>
                <w:lang w:val="es-ES_tradnl"/>
              </w:rPr>
              <w:t>Una operación es binaria  externa  si:</w:t>
            </w:r>
          </w:p>
          <w:p w:rsidR="007C70A1" w:rsidRPr="006C5495" w:rsidRDefault="007C70A1" w:rsidP="007C70A1">
            <w:pPr>
              <w:spacing w:line="276" w:lineRule="auto"/>
              <w:jc w:val="both"/>
              <w:rPr>
                <w:rFonts w:ascii="Arial" w:hAnsi="Arial" w:cs="Arial"/>
                <w:i/>
                <w:sz w:val="24"/>
                <w:lang w:val="es-ES_tradnl"/>
              </w:rPr>
            </w:pPr>
          </w:p>
          <w:p w:rsidR="007C70A1" w:rsidRPr="006C5495" w:rsidRDefault="007C70A1" w:rsidP="007C70A1">
            <w:pPr>
              <w:pStyle w:val="Prrafodelista"/>
              <w:numPr>
                <w:ilvl w:val="0"/>
                <w:numId w:val="33"/>
              </w:numPr>
              <w:spacing w:line="276" w:lineRule="auto"/>
              <w:jc w:val="both"/>
              <w:rPr>
                <w:rFonts w:ascii="Times" w:hAnsi="Times"/>
                <w:b/>
                <w:i/>
                <w:sz w:val="18"/>
                <w:szCs w:val="18"/>
                <w:lang w:val="es-ES_tradnl"/>
              </w:rPr>
            </w:pPr>
            <w:r w:rsidRPr="006C5495">
              <w:rPr>
                <w:rFonts w:ascii="Arial" w:hAnsi="Arial" w:cs="Arial"/>
                <w:i/>
                <w:sz w:val="24"/>
                <w:lang w:val="es-ES_tradnl"/>
              </w:rPr>
              <w:t>interviene un elemento del conjunto en el cual se está trabajando  y se opera con un elemento que no pertenecen al conjunto.</w:t>
            </w:r>
          </w:p>
          <w:p w:rsidR="007C70A1" w:rsidRPr="006C5495" w:rsidRDefault="007C70A1" w:rsidP="007C70A1">
            <w:pPr>
              <w:pStyle w:val="Prrafodelista"/>
              <w:numPr>
                <w:ilvl w:val="0"/>
                <w:numId w:val="33"/>
              </w:numPr>
              <w:spacing w:line="276" w:lineRule="auto"/>
              <w:jc w:val="both"/>
              <w:rPr>
                <w:rFonts w:ascii="Times" w:hAnsi="Times"/>
                <w:b/>
                <w:sz w:val="18"/>
                <w:szCs w:val="18"/>
                <w:lang w:val="es-ES_tradnl"/>
              </w:rPr>
            </w:pPr>
            <w:r w:rsidRPr="006C5495">
              <w:rPr>
                <w:rFonts w:ascii="Arial" w:hAnsi="Arial" w:cs="Arial"/>
                <w:i/>
                <w:sz w:val="24"/>
                <w:lang w:val="es-ES_tradnl"/>
              </w:rPr>
              <w:t>El resultado es un elemento del conjunto donde se está trabajando</w:t>
            </w:r>
            <w:r>
              <w:rPr>
                <w:rFonts w:ascii="Arial" w:hAnsi="Arial" w:cs="Arial"/>
                <w:lang w:val="es-ES_tradnl"/>
              </w:rPr>
              <w:t xml:space="preserve"> </w:t>
            </w:r>
            <w:r w:rsidRPr="006C5495">
              <w:rPr>
                <w:rFonts w:ascii="Arial" w:hAnsi="Arial" w:cs="Arial"/>
                <w:lang w:val="es-ES_tradnl"/>
              </w:rPr>
              <w:t xml:space="preserve">   </w:t>
            </w:r>
          </w:p>
        </w:tc>
      </w:tr>
    </w:tbl>
    <w:p w:rsidR="007C70A1" w:rsidRPr="007C70A1" w:rsidRDefault="007C70A1" w:rsidP="00CB5DAD">
      <w:pPr>
        <w:tabs>
          <w:tab w:val="right" w:pos="8498"/>
        </w:tabs>
        <w:spacing w:after="0"/>
        <w:jc w:val="both"/>
        <w:rPr>
          <w:rFonts w:ascii="Arial" w:hAnsi="Arial" w:cs="Arial"/>
          <w:i/>
        </w:rPr>
      </w:pPr>
    </w:p>
    <w:p w:rsidR="00965E16" w:rsidRPr="007C70A1" w:rsidRDefault="00965E16" w:rsidP="00CB5DAD">
      <w:pPr>
        <w:tabs>
          <w:tab w:val="right" w:pos="8498"/>
        </w:tabs>
        <w:spacing w:after="0"/>
        <w:jc w:val="both"/>
        <w:rPr>
          <w:rFonts w:ascii="Arial" w:hAnsi="Arial" w:cs="Arial"/>
          <w:i/>
        </w:rPr>
      </w:pPr>
    </w:p>
    <w:p w:rsidR="00965E16" w:rsidRDefault="00965E16" w:rsidP="00CB5DAD">
      <w:pPr>
        <w:tabs>
          <w:tab w:val="right" w:pos="8498"/>
        </w:tabs>
        <w:spacing w:after="0"/>
        <w:jc w:val="both"/>
        <w:rPr>
          <w:rFonts w:ascii="Arial" w:hAnsi="Arial" w:cs="Arial"/>
        </w:rPr>
      </w:pPr>
      <w:r>
        <w:rPr>
          <w:rFonts w:ascii="Arial" w:hAnsi="Arial" w:cs="Arial"/>
        </w:rPr>
        <w:t>P</w:t>
      </w:r>
      <w:r w:rsidRPr="00965E16">
        <w:rPr>
          <w:rFonts w:ascii="Arial" w:hAnsi="Arial" w:cs="Arial"/>
        </w:rPr>
        <w:t>or</w:t>
      </w:r>
      <w:r>
        <w:rPr>
          <w:rFonts w:ascii="Arial" w:hAnsi="Arial" w:cs="Arial"/>
          <w:lang w:val="en-US"/>
        </w:rPr>
        <w:t xml:space="preserve"> </w:t>
      </w:r>
      <w:r w:rsidRPr="00965E16">
        <w:rPr>
          <w:rFonts w:ascii="Arial" w:hAnsi="Arial" w:cs="Arial"/>
        </w:rPr>
        <w:t>ejemplo</w:t>
      </w:r>
      <w:r>
        <w:rPr>
          <w:rFonts w:ascii="Arial" w:hAnsi="Arial" w:cs="Arial"/>
        </w:rPr>
        <w:t>:</w:t>
      </w:r>
    </w:p>
    <w:p w:rsidR="00965E16" w:rsidRDefault="00965E16" w:rsidP="00CB5DAD">
      <w:pPr>
        <w:tabs>
          <w:tab w:val="right" w:pos="8498"/>
        </w:tabs>
        <w:spacing w:after="0"/>
        <w:jc w:val="both"/>
        <w:rPr>
          <w:rFonts w:ascii="Arial" w:hAnsi="Arial" w:cs="Arial"/>
        </w:rPr>
      </w:pPr>
    </w:p>
    <w:p w:rsidR="00965E16" w:rsidRPr="00965E16" w:rsidRDefault="00965E16" w:rsidP="00965E16">
      <w:pPr>
        <w:pStyle w:val="Prrafodelista"/>
        <w:numPr>
          <w:ilvl w:val="0"/>
          <w:numId w:val="4"/>
        </w:numPr>
        <w:tabs>
          <w:tab w:val="right" w:pos="8498"/>
        </w:tabs>
        <w:spacing w:after="0"/>
        <w:jc w:val="both"/>
        <w:rPr>
          <w:rFonts w:ascii="Arial" w:hAnsi="Arial" w:cs="Arial"/>
        </w:rPr>
      </w:pPr>
      <w:r>
        <w:rPr>
          <w:rFonts w:ascii="Arial" w:hAnsi="Arial" w:cs="Arial"/>
        </w:rPr>
        <w:t xml:space="preserve">Multiplicar la sucesión </w:t>
      </w:r>
      <w:r w:rsidRPr="00965E16">
        <w:rPr>
          <w:rFonts w:ascii="Arial" w:hAnsi="Arial" w:cs="Arial"/>
          <w:i/>
        </w:rPr>
        <w:t>a</w:t>
      </w:r>
      <w:r w:rsidRPr="00965E16">
        <w:rPr>
          <w:rFonts w:ascii="Arial" w:hAnsi="Arial" w:cs="Arial"/>
          <w:i/>
          <w:vertAlign w:val="subscript"/>
        </w:rPr>
        <w:t>n</w:t>
      </w:r>
      <w:r w:rsidRPr="00965E16">
        <w:rPr>
          <w:rFonts w:ascii="Arial" w:hAnsi="Arial" w:cs="Arial"/>
          <w:i/>
        </w:rPr>
        <w:t>=n+3</w:t>
      </w:r>
      <w:r w:rsidR="00986657">
        <w:rPr>
          <w:rFonts w:ascii="Arial" w:hAnsi="Arial" w:cs="Arial"/>
        </w:rPr>
        <w:t xml:space="preserve"> por</w:t>
      </w:r>
      <w:r>
        <w:rPr>
          <w:rFonts w:ascii="Arial" w:hAnsi="Arial" w:cs="Arial"/>
        </w:rPr>
        <w:t xml:space="preserve"> </w:t>
      </w:r>
      <w:r w:rsidRPr="00965E16">
        <w:rPr>
          <w:rFonts w:ascii="Arial" w:hAnsi="Arial" w:cs="Arial"/>
          <w:i/>
        </w:rPr>
        <w:t>-2</w:t>
      </w:r>
      <w:r>
        <w:rPr>
          <w:rFonts w:ascii="Arial" w:hAnsi="Arial" w:cs="Arial"/>
        </w:rPr>
        <w:t xml:space="preserve">, </w:t>
      </w:r>
      <w:r w:rsidR="00986657">
        <w:rPr>
          <w:rFonts w:ascii="Arial" w:hAnsi="Arial" w:cs="Arial"/>
        </w:rPr>
        <w:t>genera una nueva sucesión  que se puede definir como</w:t>
      </w:r>
      <w:r w:rsidR="007C70A1">
        <w:rPr>
          <w:rFonts w:ascii="Arial" w:hAnsi="Arial" w:cs="Arial"/>
        </w:rPr>
        <w:t xml:space="preserve">: </w:t>
      </w:r>
      <w:r w:rsidR="00986657">
        <w:rPr>
          <w:rFonts w:ascii="Arial" w:hAnsi="Arial" w:cs="Arial"/>
        </w:rPr>
        <w:t xml:space="preserve"> </w:t>
      </w:r>
      <w:r w:rsidR="00986657" w:rsidRPr="00986657">
        <w:rPr>
          <w:rFonts w:ascii="Arial" w:hAnsi="Arial" w:cs="Arial"/>
          <w:i/>
        </w:rPr>
        <w:t>-2.(n + 3)</w:t>
      </w:r>
      <w:r w:rsidR="00986657">
        <w:rPr>
          <w:rFonts w:ascii="Arial" w:hAnsi="Arial" w:cs="Arial"/>
          <w:i/>
        </w:rPr>
        <w:t xml:space="preserve"> = -2n + (-6)</w:t>
      </w:r>
      <w:r w:rsidR="00336283">
        <w:rPr>
          <w:rFonts w:ascii="Arial" w:hAnsi="Arial" w:cs="Arial"/>
        </w:rPr>
        <w:t xml:space="preserve">, a continuación se </w:t>
      </w:r>
      <w:r w:rsidR="00986657">
        <w:rPr>
          <w:rFonts w:ascii="Arial" w:hAnsi="Arial" w:cs="Arial"/>
        </w:rPr>
        <w:t xml:space="preserve"> encontrando los 10 primeros términos de las dos </w:t>
      </w:r>
      <w:r w:rsidR="00336283">
        <w:rPr>
          <w:rFonts w:ascii="Arial" w:hAnsi="Arial" w:cs="Arial"/>
        </w:rPr>
        <w:t xml:space="preserve">sucesiones </w:t>
      </w:r>
      <w:r w:rsidR="00986657">
        <w:rPr>
          <w:rFonts w:ascii="Arial" w:hAnsi="Arial" w:cs="Arial"/>
        </w:rPr>
        <w:t xml:space="preserve"> se obtiene: </w:t>
      </w:r>
    </w:p>
    <w:p w:rsidR="00C300C9" w:rsidRPr="00986657" w:rsidRDefault="00965E16" w:rsidP="00965E16">
      <w:pPr>
        <w:tabs>
          <w:tab w:val="right" w:pos="8498"/>
        </w:tabs>
        <w:spacing w:after="0"/>
        <w:jc w:val="both"/>
        <w:rPr>
          <w:rFonts w:ascii="Arial" w:hAnsi="Arial" w:cs="Arial"/>
          <w:i/>
        </w:rPr>
      </w:pPr>
      <w:r w:rsidRPr="00986657">
        <w:rPr>
          <w:rFonts w:ascii="Arial" w:hAnsi="Arial" w:cs="Arial"/>
          <w:i/>
        </w:rPr>
        <w:t>a</w:t>
      </w:r>
      <w:r w:rsidRPr="00986657">
        <w:rPr>
          <w:rFonts w:ascii="Arial" w:hAnsi="Arial" w:cs="Arial"/>
          <w:i/>
          <w:vertAlign w:val="subscript"/>
        </w:rPr>
        <w:t xml:space="preserve">n </w:t>
      </w:r>
      <w:r w:rsidRPr="00986657">
        <w:rPr>
          <w:rFonts w:ascii="Arial" w:hAnsi="Arial" w:cs="Arial"/>
          <w:i/>
        </w:rPr>
        <w:t>=</w:t>
      </w:r>
      <w:r w:rsidR="00986657" w:rsidRPr="00986657">
        <w:rPr>
          <w:rFonts w:ascii="Arial" w:hAnsi="Arial" w:cs="Arial"/>
          <w:i/>
        </w:rPr>
        <w:t xml:space="preserve"> n+3 = </w:t>
      </w:r>
      <w:r w:rsidRPr="00986657">
        <w:rPr>
          <w:rFonts w:ascii="Arial" w:hAnsi="Arial" w:cs="Arial"/>
          <w:i/>
        </w:rPr>
        <w:t xml:space="preserve"> </w:t>
      </w:r>
      <w:r w:rsidR="00061805">
        <w:rPr>
          <w:rFonts w:ascii="Arial" w:hAnsi="Arial" w:cs="Arial"/>
          <w:i/>
        </w:rPr>
        <w:t>[</w:t>
      </w:r>
      <w:r w:rsidRPr="00986657">
        <w:rPr>
          <w:rFonts w:ascii="Arial" w:hAnsi="Arial" w:cs="Arial"/>
          <w:i/>
        </w:rPr>
        <w:t>4,5,6,7,8,9,10,11,12,13,14</w:t>
      </w:r>
      <w:r w:rsidR="00061805">
        <w:rPr>
          <w:rFonts w:ascii="Arial" w:hAnsi="Arial" w:cs="Arial"/>
          <w:i/>
        </w:rPr>
        <w:t>]</w:t>
      </w:r>
      <w:r w:rsidRPr="00986657">
        <w:rPr>
          <w:rFonts w:ascii="Arial" w:hAnsi="Arial" w:cs="Arial"/>
          <w:i/>
        </w:rPr>
        <w:t xml:space="preserve">     </w:t>
      </w:r>
      <w:r w:rsidR="00910925" w:rsidRPr="00986657">
        <w:rPr>
          <w:rFonts w:ascii="Arial" w:hAnsi="Arial" w:cs="Arial"/>
          <w:i/>
        </w:rPr>
        <w:t xml:space="preserve">   </w:t>
      </w:r>
    </w:p>
    <w:p w:rsidR="00965E16" w:rsidRDefault="00965E16" w:rsidP="00965E16">
      <w:pPr>
        <w:tabs>
          <w:tab w:val="right" w:pos="8498"/>
        </w:tabs>
        <w:spacing w:after="0"/>
        <w:jc w:val="both"/>
        <w:rPr>
          <w:rFonts w:ascii="Arial" w:hAnsi="Arial" w:cs="Arial"/>
          <w:i/>
        </w:rPr>
      </w:pPr>
      <w:r w:rsidRPr="00986657">
        <w:rPr>
          <w:rFonts w:ascii="Arial" w:hAnsi="Arial" w:cs="Arial"/>
          <w:i/>
        </w:rPr>
        <w:t>-2. a</w:t>
      </w:r>
      <w:r w:rsidRPr="00986657">
        <w:rPr>
          <w:rFonts w:ascii="Arial" w:hAnsi="Arial" w:cs="Arial"/>
          <w:i/>
          <w:vertAlign w:val="subscript"/>
        </w:rPr>
        <w:t xml:space="preserve">n  </w:t>
      </w:r>
      <w:r w:rsidRPr="00986657">
        <w:rPr>
          <w:rFonts w:ascii="Arial" w:hAnsi="Arial" w:cs="Arial"/>
          <w:i/>
        </w:rPr>
        <w:t>=</w:t>
      </w:r>
      <w:r w:rsidR="00986657" w:rsidRPr="00986657">
        <w:rPr>
          <w:rFonts w:ascii="Arial" w:hAnsi="Arial" w:cs="Arial"/>
          <w:i/>
        </w:rPr>
        <w:t xml:space="preserve"> -2n + (-6) = </w:t>
      </w:r>
      <w:r w:rsidRPr="00986657">
        <w:rPr>
          <w:rFonts w:ascii="Arial" w:hAnsi="Arial" w:cs="Arial"/>
          <w:i/>
        </w:rPr>
        <w:t xml:space="preserve"> </w:t>
      </w:r>
      <w:r w:rsidR="00061805">
        <w:rPr>
          <w:rFonts w:ascii="Arial" w:hAnsi="Arial" w:cs="Arial"/>
          <w:i/>
        </w:rPr>
        <w:t>[</w:t>
      </w:r>
      <w:r w:rsidRPr="00986657">
        <w:rPr>
          <w:rFonts w:ascii="Arial" w:hAnsi="Arial" w:cs="Arial"/>
          <w:i/>
        </w:rPr>
        <w:t>-8,-10,-12,-14,-16,-18,-20,-22,-24,-26,-28</w:t>
      </w:r>
      <w:r w:rsidR="00061805">
        <w:rPr>
          <w:rFonts w:ascii="Arial" w:hAnsi="Arial" w:cs="Arial"/>
          <w:i/>
        </w:rPr>
        <w:t>]</w:t>
      </w:r>
    </w:p>
    <w:p w:rsidR="00986657" w:rsidRDefault="00986657" w:rsidP="00965E16">
      <w:pPr>
        <w:tabs>
          <w:tab w:val="right" w:pos="8498"/>
        </w:tabs>
        <w:spacing w:after="0"/>
        <w:jc w:val="both"/>
        <w:rPr>
          <w:rFonts w:ascii="Arial" w:hAnsi="Arial" w:cs="Arial"/>
          <w:i/>
        </w:rPr>
      </w:pPr>
    </w:p>
    <w:p w:rsidR="00986657" w:rsidRPr="00336283" w:rsidRDefault="00986657" w:rsidP="00986657">
      <w:pPr>
        <w:pStyle w:val="Prrafodelista"/>
        <w:numPr>
          <w:ilvl w:val="0"/>
          <w:numId w:val="4"/>
        </w:numPr>
        <w:tabs>
          <w:tab w:val="right" w:pos="8498"/>
        </w:tabs>
        <w:spacing w:after="0"/>
        <w:jc w:val="both"/>
        <w:rPr>
          <w:rFonts w:ascii="Arial" w:hAnsi="Arial" w:cs="Arial"/>
        </w:rPr>
      </w:pPr>
      <w:r>
        <w:rPr>
          <w:rFonts w:ascii="Arial" w:hAnsi="Arial" w:cs="Arial"/>
        </w:rPr>
        <w:t xml:space="preserve">Multiplicar la sucesión </w:t>
      </w:r>
      <w:r w:rsidRPr="00336283">
        <w:rPr>
          <w:rFonts w:ascii="Arial" w:hAnsi="Arial" w:cs="Arial"/>
          <w:i/>
        </w:rPr>
        <w:t>a</w:t>
      </w:r>
      <w:r w:rsidRPr="00336283">
        <w:rPr>
          <w:rFonts w:ascii="Arial" w:hAnsi="Arial" w:cs="Arial"/>
          <w:i/>
          <w:vertAlign w:val="subscript"/>
        </w:rPr>
        <w:t>n</w:t>
      </w:r>
      <w:r w:rsidRPr="00336283">
        <w:rPr>
          <w:rFonts w:ascii="Arial" w:hAnsi="Arial" w:cs="Arial"/>
          <w:i/>
        </w:rPr>
        <w:t xml:space="preserve"> = 2n – 1</w:t>
      </w:r>
      <w:r>
        <w:rPr>
          <w:rFonts w:ascii="Arial" w:hAnsi="Arial" w:cs="Arial"/>
        </w:rPr>
        <w:t xml:space="preserve"> por 5, genera una nueva sucesión que se puede definir como </w:t>
      </w:r>
      <w:r w:rsidRPr="00336283">
        <w:rPr>
          <w:rFonts w:ascii="Arial" w:hAnsi="Arial" w:cs="Arial"/>
          <w:i/>
        </w:rPr>
        <w:t>5. (</w:t>
      </w:r>
      <w:r w:rsidR="00336283" w:rsidRPr="00336283">
        <w:rPr>
          <w:rFonts w:ascii="Arial" w:hAnsi="Arial" w:cs="Arial"/>
          <w:i/>
        </w:rPr>
        <w:t xml:space="preserve">2n </w:t>
      </w:r>
      <w:r w:rsidR="00336283">
        <w:rPr>
          <w:rFonts w:ascii="Arial" w:hAnsi="Arial" w:cs="Arial"/>
          <w:i/>
        </w:rPr>
        <w:t>-1</w:t>
      </w:r>
      <w:r w:rsidRPr="00336283">
        <w:rPr>
          <w:rFonts w:ascii="Arial" w:hAnsi="Arial" w:cs="Arial"/>
          <w:i/>
        </w:rPr>
        <w:t xml:space="preserve">) </w:t>
      </w:r>
      <w:r w:rsidR="00336283" w:rsidRPr="00336283">
        <w:rPr>
          <w:rFonts w:ascii="Arial" w:hAnsi="Arial" w:cs="Arial"/>
          <w:i/>
        </w:rPr>
        <w:t xml:space="preserve"> = 10n</w:t>
      </w:r>
      <w:r w:rsidR="00336283">
        <w:rPr>
          <w:rFonts w:ascii="Arial" w:hAnsi="Arial" w:cs="Arial"/>
          <w:i/>
        </w:rPr>
        <w:t xml:space="preserve"> - </w:t>
      </w:r>
      <w:r w:rsidR="00336283" w:rsidRPr="00336283">
        <w:rPr>
          <w:rFonts w:ascii="Arial" w:hAnsi="Arial" w:cs="Arial"/>
          <w:i/>
        </w:rPr>
        <w:t>5</w:t>
      </w:r>
      <w:r w:rsidR="00336283">
        <w:rPr>
          <w:rFonts w:ascii="Arial" w:hAnsi="Arial" w:cs="Arial"/>
          <w:i/>
        </w:rPr>
        <w:t xml:space="preserve">, </w:t>
      </w:r>
      <w:r w:rsidR="00336283">
        <w:rPr>
          <w:rFonts w:ascii="Arial" w:hAnsi="Arial" w:cs="Arial"/>
        </w:rPr>
        <w:t>a continuación se  encontrando los 10 primeros términos de las dos sucesiones  se obtiene:</w:t>
      </w:r>
    </w:p>
    <w:p w:rsidR="00336283" w:rsidRDefault="00336283" w:rsidP="00336283">
      <w:pPr>
        <w:tabs>
          <w:tab w:val="right" w:pos="8498"/>
        </w:tabs>
        <w:spacing w:after="0"/>
        <w:jc w:val="both"/>
        <w:rPr>
          <w:rFonts w:ascii="Arial" w:hAnsi="Arial" w:cs="Arial"/>
          <w:i/>
        </w:rPr>
      </w:pPr>
      <w:r w:rsidRPr="00336283">
        <w:rPr>
          <w:rFonts w:ascii="Arial" w:hAnsi="Arial" w:cs="Arial"/>
          <w:i/>
        </w:rPr>
        <w:t>a</w:t>
      </w:r>
      <w:r w:rsidRPr="00336283">
        <w:rPr>
          <w:rFonts w:ascii="Arial" w:hAnsi="Arial" w:cs="Arial"/>
          <w:i/>
          <w:vertAlign w:val="subscript"/>
        </w:rPr>
        <w:t>n</w:t>
      </w:r>
      <w:r w:rsidRPr="00336283">
        <w:rPr>
          <w:rFonts w:ascii="Arial" w:hAnsi="Arial" w:cs="Arial"/>
          <w:i/>
        </w:rPr>
        <w:t xml:space="preserve"> = </w:t>
      </w:r>
      <w:r>
        <w:rPr>
          <w:rFonts w:ascii="Arial" w:hAnsi="Arial" w:cs="Arial"/>
          <w:i/>
        </w:rPr>
        <w:t xml:space="preserve">2n – 1 = </w:t>
      </w:r>
      <w:r w:rsidR="00061805">
        <w:rPr>
          <w:rFonts w:ascii="Arial" w:hAnsi="Arial" w:cs="Arial"/>
          <w:i/>
        </w:rPr>
        <w:t>[</w:t>
      </w:r>
      <w:r>
        <w:rPr>
          <w:rFonts w:ascii="Arial" w:hAnsi="Arial" w:cs="Arial"/>
          <w:i/>
        </w:rPr>
        <w:t>1,3,5,7,9,11,13,15,17,19</w:t>
      </w:r>
      <w:r w:rsidR="00061805">
        <w:rPr>
          <w:rFonts w:ascii="Arial" w:hAnsi="Arial" w:cs="Arial"/>
          <w:i/>
        </w:rPr>
        <w:t>]</w:t>
      </w:r>
    </w:p>
    <w:p w:rsidR="00336283" w:rsidRDefault="00336283" w:rsidP="00336283">
      <w:pPr>
        <w:tabs>
          <w:tab w:val="right" w:pos="8498"/>
        </w:tabs>
        <w:spacing w:after="0"/>
        <w:jc w:val="both"/>
        <w:rPr>
          <w:rFonts w:ascii="Arial" w:hAnsi="Arial" w:cs="Arial"/>
        </w:rPr>
      </w:pPr>
      <w:r>
        <w:rPr>
          <w:rFonts w:ascii="Arial" w:hAnsi="Arial" w:cs="Arial"/>
          <w:i/>
        </w:rPr>
        <w:t>5.a</w:t>
      </w:r>
      <w:r>
        <w:rPr>
          <w:rFonts w:ascii="Arial" w:hAnsi="Arial" w:cs="Arial"/>
          <w:i/>
          <w:vertAlign w:val="subscript"/>
        </w:rPr>
        <w:t>n</w:t>
      </w:r>
      <w:r>
        <w:rPr>
          <w:rFonts w:ascii="Arial" w:hAnsi="Arial" w:cs="Arial"/>
          <w:i/>
        </w:rPr>
        <w:t xml:space="preserve"> = 10n – 5 = </w:t>
      </w:r>
      <w:r w:rsidR="00061805">
        <w:rPr>
          <w:rFonts w:ascii="Arial" w:hAnsi="Arial" w:cs="Arial"/>
          <w:i/>
        </w:rPr>
        <w:t>[</w:t>
      </w:r>
      <w:r>
        <w:rPr>
          <w:rFonts w:ascii="Arial" w:hAnsi="Arial" w:cs="Arial"/>
          <w:i/>
        </w:rPr>
        <w:t>5,15,25,35,45,55,65,75,85,95</w:t>
      </w:r>
      <w:r w:rsidR="00061805">
        <w:rPr>
          <w:rFonts w:ascii="Arial" w:hAnsi="Arial" w:cs="Arial"/>
          <w:i/>
        </w:rPr>
        <w:t>]</w:t>
      </w:r>
    </w:p>
    <w:p w:rsidR="00336283" w:rsidRDefault="00336283" w:rsidP="00336283">
      <w:pPr>
        <w:tabs>
          <w:tab w:val="right" w:pos="8498"/>
        </w:tabs>
        <w:spacing w:after="0"/>
        <w:jc w:val="both"/>
        <w:rPr>
          <w:rFonts w:ascii="Arial" w:hAnsi="Arial" w:cs="Arial"/>
        </w:rPr>
      </w:pPr>
    </w:p>
    <w:p w:rsidR="00243094" w:rsidRDefault="00243094" w:rsidP="00336283">
      <w:pPr>
        <w:tabs>
          <w:tab w:val="right" w:pos="8498"/>
        </w:tabs>
        <w:spacing w:after="0"/>
        <w:jc w:val="both"/>
        <w:rPr>
          <w:rFonts w:ascii="Arial" w:hAnsi="Arial" w:cs="Arial"/>
        </w:rPr>
      </w:pPr>
      <w:r>
        <w:rPr>
          <w:rFonts w:ascii="Arial" w:hAnsi="Arial" w:cs="Arial"/>
        </w:rPr>
        <w:t>Esta operación cumple las siguientes propiedades:</w:t>
      </w:r>
    </w:p>
    <w:p w:rsidR="00336283" w:rsidRDefault="00336283" w:rsidP="00336283">
      <w:pPr>
        <w:tabs>
          <w:tab w:val="right" w:pos="8498"/>
        </w:tabs>
        <w:spacing w:after="0"/>
        <w:jc w:val="both"/>
        <w:rPr>
          <w:rFonts w:ascii="Arial" w:hAnsi="Arial" w:cs="Arial"/>
        </w:rPr>
      </w:pPr>
    </w:p>
    <w:p w:rsidR="007B2800" w:rsidRDefault="007B2800" w:rsidP="00336283">
      <w:pPr>
        <w:tabs>
          <w:tab w:val="right" w:pos="8498"/>
        </w:tabs>
        <w:spacing w:after="0"/>
        <w:jc w:val="both"/>
        <w:rPr>
          <w:rFonts w:ascii="Arial" w:hAnsi="Arial" w:cs="Arial"/>
        </w:rPr>
      </w:pPr>
      <w:r>
        <w:rPr>
          <w:rFonts w:ascii="Arial" w:hAnsi="Arial" w:cs="Arial"/>
        </w:rPr>
        <w:t xml:space="preserve">Siendo </w:t>
      </w:r>
      <w:r w:rsidR="00243094">
        <w:rPr>
          <w:rFonts w:ascii="Arial" w:hAnsi="Arial" w:cs="Arial"/>
        </w:rPr>
        <w:t xml:space="preserve"> </w:t>
      </w:r>
      <w:r w:rsidR="00243094" w:rsidRPr="00243094">
        <w:rPr>
          <w:rFonts w:ascii="Arial" w:hAnsi="Arial" w:cs="Arial"/>
          <w:i/>
        </w:rPr>
        <w:t>p</w:t>
      </w:r>
      <w:r w:rsidR="00243094">
        <w:rPr>
          <w:rFonts w:ascii="Arial" w:hAnsi="Arial" w:cs="Arial"/>
        </w:rPr>
        <w:t xml:space="preserve"> y </w:t>
      </w:r>
      <w:r w:rsidR="00243094" w:rsidRPr="00243094">
        <w:rPr>
          <w:rFonts w:ascii="Arial" w:hAnsi="Arial" w:cs="Arial"/>
          <w:i/>
        </w:rPr>
        <w:t>r</w:t>
      </w:r>
      <w:r w:rsidR="00243094">
        <w:rPr>
          <w:rFonts w:ascii="Arial" w:hAnsi="Arial" w:cs="Arial"/>
        </w:rPr>
        <w:t xml:space="preserve"> números reales,  </w:t>
      </w:r>
      <w:r w:rsidR="00243094" w:rsidRPr="00243094">
        <w:rPr>
          <w:rFonts w:ascii="Arial" w:hAnsi="Arial" w:cs="Arial"/>
          <w:i/>
        </w:rPr>
        <w:t>a</w:t>
      </w:r>
      <w:r w:rsidR="00243094" w:rsidRPr="00243094">
        <w:rPr>
          <w:rFonts w:ascii="Arial" w:hAnsi="Arial" w:cs="Arial"/>
          <w:i/>
          <w:vertAlign w:val="subscript"/>
        </w:rPr>
        <w:t>n</w:t>
      </w:r>
      <w:r w:rsidR="00243094">
        <w:rPr>
          <w:rFonts w:ascii="Arial" w:hAnsi="Arial" w:cs="Arial"/>
          <w:i/>
          <w:vertAlign w:val="subscript"/>
        </w:rPr>
        <w:t xml:space="preserve">  </w:t>
      </w:r>
      <w:r w:rsidR="00243094">
        <w:rPr>
          <w:rFonts w:ascii="Arial" w:hAnsi="Arial" w:cs="Arial"/>
          <w:i/>
        </w:rPr>
        <w:t xml:space="preserve">y </w:t>
      </w:r>
      <w:r w:rsidR="00243094" w:rsidRPr="00243094">
        <w:rPr>
          <w:rFonts w:ascii="Arial" w:hAnsi="Arial" w:cs="Arial"/>
          <w:i/>
        </w:rPr>
        <w:t xml:space="preserve"> b</w:t>
      </w:r>
      <w:r w:rsidR="00243094" w:rsidRPr="00243094">
        <w:rPr>
          <w:rFonts w:ascii="Arial" w:hAnsi="Arial" w:cs="Arial"/>
          <w:i/>
          <w:vertAlign w:val="subscript"/>
        </w:rPr>
        <w:t>n</w:t>
      </w:r>
      <w:r w:rsidR="00243094">
        <w:rPr>
          <w:rFonts w:ascii="Arial" w:hAnsi="Arial" w:cs="Arial"/>
        </w:rPr>
        <w:t xml:space="preserve"> sucesiones de números reales</w:t>
      </w:r>
      <w:r>
        <w:rPr>
          <w:rFonts w:ascii="Arial" w:hAnsi="Arial" w:cs="Arial"/>
        </w:rPr>
        <w:t>:</w:t>
      </w:r>
    </w:p>
    <w:p w:rsidR="007B2800" w:rsidRDefault="007B2800" w:rsidP="00336283">
      <w:pPr>
        <w:tabs>
          <w:tab w:val="right" w:pos="8498"/>
        </w:tabs>
        <w:spacing w:after="0"/>
        <w:jc w:val="both"/>
        <w:rPr>
          <w:rFonts w:ascii="Arial" w:hAnsi="Arial" w:cs="Arial"/>
        </w:rPr>
      </w:pPr>
    </w:p>
    <w:p w:rsidR="007B2800" w:rsidRPr="007D4D08" w:rsidRDefault="007B2800" w:rsidP="007B2800">
      <w:pPr>
        <w:tabs>
          <w:tab w:val="right" w:pos="8498"/>
        </w:tabs>
        <w:spacing w:after="0"/>
        <w:jc w:val="both"/>
        <w:rPr>
          <w:rFonts w:ascii="Arial" w:hAnsi="Arial" w:cs="Arial"/>
          <w:i/>
          <w:lang w:val="en-US"/>
        </w:rPr>
      </w:pPr>
      <w:r w:rsidRPr="007D4D08">
        <w:rPr>
          <w:rFonts w:ascii="Arial" w:hAnsi="Arial" w:cs="Arial"/>
          <w:b/>
          <w:lang w:val="en-US"/>
        </w:rPr>
        <w:t xml:space="preserve">Propiedad 1: </w:t>
      </w:r>
      <w:r w:rsidRPr="007D4D08">
        <w:rPr>
          <w:rFonts w:ascii="Arial" w:hAnsi="Arial" w:cs="Arial"/>
          <w:i/>
          <w:lang w:val="en-US"/>
        </w:rPr>
        <w:t>1.(a</w:t>
      </w:r>
      <w:r w:rsidRPr="007D4D08">
        <w:rPr>
          <w:rFonts w:ascii="Arial" w:hAnsi="Arial" w:cs="Arial"/>
          <w:i/>
          <w:vertAlign w:val="subscript"/>
          <w:lang w:val="en-US"/>
        </w:rPr>
        <w:t>n</w:t>
      </w:r>
      <w:r w:rsidRPr="007D4D08">
        <w:rPr>
          <w:rFonts w:ascii="Arial" w:hAnsi="Arial" w:cs="Arial"/>
          <w:i/>
          <w:lang w:val="en-US"/>
        </w:rPr>
        <w:t>) = (a</w:t>
      </w:r>
      <w:r w:rsidRPr="007D4D08">
        <w:rPr>
          <w:rFonts w:ascii="Arial" w:hAnsi="Arial" w:cs="Arial"/>
          <w:vertAlign w:val="subscript"/>
          <w:lang w:val="en-US"/>
        </w:rPr>
        <w:t>n</w:t>
      </w:r>
      <w:r w:rsidRPr="007D4D08">
        <w:rPr>
          <w:rFonts w:ascii="Arial" w:hAnsi="Arial" w:cs="Arial"/>
          <w:i/>
          <w:lang w:val="en-US"/>
        </w:rPr>
        <w:t>)</w:t>
      </w:r>
      <w:r w:rsidRPr="007D4D08">
        <w:rPr>
          <w:rFonts w:ascii="Arial" w:hAnsi="Arial" w:cs="Arial"/>
          <w:b/>
          <w:lang w:val="en-US"/>
        </w:rPr>
        <w:t xml:space="preserve"> </w:t>
      </w:r>
    </w:p>
    <w:p w:rsidR="00243094" w:rsidRPr="007D4D08" w:rsidRDefault="007B2800" w:rsidP="00336283">
      <w:pPr>
        <w:tabs>
          <w:tab w:val="right" w:pos="8498"/>
        </w:tabs>
        <w:spacing w:after="0"/>
        <w:jc w:val="both"/>
        <w:rPr>
          <w:rFonts w:ascii="Arial" w:hAnsi="Arial" w:cs="Arial"/>
          <w:lang w:val="en-US"/>
        </w:rPr>
      </w:pPr>
      <w:r w:rsidRPr="007D4D08">
        <w:rPr>
          <w:rFonts w:ascii="Arial" w:hAnsi="Arial" w:cs="Arial"/>
          <w:b/>
          <w:lang w:val="en-US"/>
        </w:rPr>
        <w:t xml:space="preserve">Propiedad 2: </w:t>
      </w:r>
      <w:r w:rsidRPr="007D4D08">
        <w:rPr>
          <w:rFonts w:ascii="Arial" w:hAnsi="Arial" w:cs="Arial"/>
          <w:i/>
          <w:lang w:val="en-US"/>
        </w:rPr>
        <w:t>(p+r).(a</w:t>
      </w:r>
      <w:r w:rsidRPr="007D4D08">
        <w:rPr>
          <w:rFonts w:ascii="Arial" w:hAnsi="Arial" w:cs="Arial"/>
          <w:i/>
          <w:vertAlign w:val="subscript"/>
          <w:lang w:val="en-US"/>
        </w:rPr>
        <w:t>n</w:t>
      </w:r>
      <w:r w:rsidRPr="007D4D08">
        <w:rPr>
          <w:rFonts w:ascii="Arial" w:hAnsi="Arial" w:cs="Arial"/>
          <w:i/>
          <w:lang w:val="en-US"/>
        </w:rPr>
        <w:t>)</w:t>
      </w:r>
      <w:r w:rsidR="00243094" w:rsidRPr="007D4D08">
        <w:rPr>
          <w:rFonts w:ascii="Arial" w:hAnsi="Arial" w:cs="Arial"/>
          <w:i/>
          <w:lang w:val="en-US"/>
        </w:rPr>
        <w:t xml:space="preserve"> </w:t>
      </w:r>
      <w:r w:rsidRPr="007D4D08">
        <w:rPr>
          <w:rFonts w:ascii="Arial" w:hAnsi="Arial" w:cs="Arial"/>
          <w:i/>
          <w:lang w:val="en-US"/>
        </w:rPr>
        <w:t xml:space="preserve"> = p.(a</w:t>
      </w:r>
      <w:r w:rsidRPr="007D4D08">
        <w:rPr>
          <w:rFonts w:ascii="Arial" w:hAnsi="Arial" w:cs="Arial"/>
          <w:i/>
          <w:vertAlign w:val="subscript"/>
          <w:lang w:val="en-US"/>
        </w:rPr>
        <w:t>n</w:t>
      </w:r>
      <w:r w:rsidRPr="007D4D08">
        <w:rPr>
          <w:rFonts w:ascii="Arial" w:hAnsi="Arial" w:cs="Arial"/>
          <w:i/>
          <w:lang w:val="en-US"/>
        </w:rPr>
        <w:t>) + r (a</w:t>
      </w:r>
      <w:r w:rsidRPr="007D4D08">
        <w:rPr>
          <w:rFonts w:ascii="Arial" w:hAnsi="Arial" w:cs="Arial"/>
          <w:i/>
          <w:vertAlign w:val="subscript"/>
          <w:lang w:val="en-US"/>
        </w:rPr>
        <w:t>n</w:t>
      </w:r>
      <w:r w:rsidRPr="007D4D08">
        <w:rPr>
          <w:rFonts w:ascii="Arial" w:hAnsi="Arial" w:cs="Arial"/>
          <w:i/>
          <w:lang w:val="en-US"/>
        </w:rPr>
        <w:t>)</w:t>
      </w:r>
    </w:p>
    <w:p w:rsidR="00336283" w:rsidRPr="007B2800" w:rsidRDefault="007B2800" w:rsidP="00336283">
      <w:pPr>
        <w:tabs>
          <w:tab w:val="right" w:pos="8498"/>
        </w:tabs>
        <w:spacing w:after="0"/>
        <w:jc w:val="both"/>
        <w:rPr>
          <w:rFonts w:ascii="Arial" w:hAnsi="Arial" w:cs="Arial"/>
          <w:lang w:val="en-US"/>
        </w:rPr>
      </w:pPr>
      <w:r w:rsidRPr="007B2800">
        <w:rPr>
          <w:rFonts w:ascii="Arial" w:hAnsi="Arial" w:cs="Arial"/>
          <w:b/>
          <w:lang w:val="en-US"/>
        </w:rPr>
        <w:t>Propiedad 3:</w:t>
      </w:r>
      <w:r w:rsidRPr="007B2800">
        <w:rPr>
          <w:rFonts w:ascii="Arial" w:hAnsi="Arial" w:cs="Arial"/>
          <w:lang w:val="en-US"/>
        </w:rPr>
        <w:t xml:space="preserve"> </w:t>
      </w:r>
      <w:r w:rsidRPr="007B2800">
        <w:rPr>
          <w:rFonts w:ascii="Arial" w:hAnsi="Arial" w:cs="Arial"/>
          <w:i/>
          <w:lang w:val="en-US"/>
        </w:rPr>
        <w:t>p.[(a</w:t>
      </w:r>
      <w:r w:rsidRPr="007B2800">
        <w:rPr>
          <w:rFonts w:ascii="Arial" w:hAnsi="Arial" w:cs="Arial"/>
          <w:i/>
          <w:vertAlign w:val="subscript"/>
          <w:lang w:val="en-US"/>
        </w:rPr>
        <w:t>n</w:t>
      </w:r>
      <w:r w:rsidRPr="007B2800">
        <w:rPr>
          <w:rFonts w:ascii="Arial" w:hAnsi="Arial" w:cs="Arial"/>
          <w:i/>
          <w:lang w:val="en-US"/>
        </w:rPr>
        <w:t>) + (b</w:t>
      </w:r>
      <w:r w:rsidRPr="007B2800">
        <w:rPr>
          <w:rFonts w:ascii="Arial" w:hAnsi="Arial" w:cs="Arial"/>
          <w:i/>
          <w:vertAlign w:val="subscript"/>
          <w:lang w:val="en-US"/>
        </w:rPr>
        <w:t>n</w:t>
      </w:r>
      <w:r w:rsidRPr="007B2800">
        <w:rPr>
          <w:rFonts w:ascii="Arial" w:hAnsi="Arial" w:cs="Arial"/>
          <w:i/>
          <w:lang w:val="en-US"/>
        </w:rPr>
        <w:t>)] = p.(a</w:t>
      </w:r>
      <w:r w:rsidRPr="007B2800">
        <w:rPr>
          <w:rFonts w:ascii="Arial" w:hAnsi="Arial" w:cs="Arial"/>
          <w:i/>
          <w:vertAlign w:val="subscript"/>
          <w:lang w:val="en-US"/>
        </w:rPr>
        <w:t>n</w:t>
      </w:r>
      <w:r w:rsidRPr="007B2800">
        <w:rPr>
          <w:rFonts w:ascii="Arial" w:hAnsi="Arial" w:cs="Arial"/>
          <w:i/>
          <w:lang w:val="en-US"/>
        </w:rPr>
        <w:t>) + p.(b</w:t>
      </w:r>
      <w:r w:rsidRPr="007B2800">
        <w:rPr>
          <w:rFonts w:ascii="Arial" w:hAnsi="Arial" w:cs="Arial"/>
          <w:i/>
          <w:vertAlign w:val="subscript"/>
          <w:lang w:val="en-US"/>
        </w:rPr>
        <w:t>n</w:t>
      </w:r>
      <w:r w:rsidRPr="007B2800">
        <w:rPr>
          <w:rFonts w:ascii="Arial" w:hAnsi="Arial" w:cs="Arial"/>
          <w:i/>
          <w:lang w:val="en-US"/>
        </w:rPr>
        <w:t>)</w:t>
      </w:r>
    </w:p>
    <w:p w:rsidR="00336283" w:rsidRDefault="007B2800" w:rsidP="00336283">
      <w:pPr>
        <w:tabs>
          <w:tab w:val="right" w:pos="8498"/>
        </w:tabs>
        <w:spacing w:after="0"/>
        <w:jc w:val="both"/>
        <w:rPr>
          <w:rFonts w:ascii="Arial" w:hAnsi="Arial" w:cs="Arial"/>
          <w:i/>
        </w:rPr>
      </w:pPr>
      <w:r w:rsidRPr="007B2800">
        <w:rPr>
          <w:rFonts w:ascii="Arial" w:hAnsi="Arial" w:cs="Arial"/>
          <w:b/>
        </w:rPr>
        <w:t xml:space="preserve">Propiedad </w:t>
      </w:r>
      <w:r>
        <w:rPr>
          <w:rFonts w:ascii="Arial" w:hAnsi="Arial" w:cs="Arial"/>
          <w:b/>
        </w:rPr>
        <w:t>4</w:t>
      </w:r>
      <w:r w:rsidRPr="007B2800">
        <w:rPr>
          <w:rFonts w:ascii="Arial" w:hAnsi="Arial" w:cs="Arial"/>
          <w:b/>
        </w:rPr>
        <w:t xml:space="preserve">: </w:t>
      </w:r>
      <w:r w:rsidRPr="007B2800">
        <w:rPr>
          <w:rFonts w:ascii="Arial" w:hAnsi="Arial" w:cs="Arial"/>
          <w:i/>
        </w:rPr>
        <w:t>(p.r).(a</w:t>
      </w:r>
      <w:r w:rsidRPr="007B2800">
        <w:rPr>
          <w:rFonts w:ascii="Arial" w:hAnsi="Arial" w:cs="Arial"/>
          <w:i/>
          <w:vertAlign w:val="subscript"/>
        </w:rPr>
        <w:t>n</w:t>
      </w:r>
      <w:r w:rsidRPr="007B2800">
        <w:rPr>
          <w:rFonts w:ascii="Arial" w:hAnsi="Arial" w:cs="Arial"/>
          <w:i/>
        </w:rPr>
        <w:t>) = p.(r.a</w:t>
      </w:r>
      <w:r w:rsidRPr="007B2800">
        <w:rPr>
          <w:rFonts w:ascii="Arial" w:hAnsi="Arial" w:cs="Arial"/>
          <w:i/>
          <w:vertAlign w:val="subscript"/>
        </w:rPr>
        <w:t>n</w:t>
      </w:r>
      <w:r w:rsidRPr="007B2800">
        <w:rPr>
          <w:rFonts w:ascii="Arial" w:hAnsi="Arial" w:cs="Arial"/>
          <w:i/>
        </w:rPr>
        <w:t>)</w:t>
      </w:r>
    </w:p>
    <w:p w:rsidR="007B2800" w:rsidRDefault="007B2800">
      <w:pPr>
        <w:tabs>
          <w:tab w:val="right" w:pos="8498"/>
        </w:tabs>
        <w:spacing w:after="0"/>
        <w:jc w:val="both"/>
        <w:rPr>
          <w:rFonts w:ascii="Arial" w:hAnsi="Arial" w:cs="Arial"/>
        </w:rPr>
      </w:pPr>
    </w:p>
    <w:p w:rsidR="007C70A1" w:rsidRDefault="007C70A1">
      <w:pPr>
        <w:tabs>
          <w:tab w:val="right" w:pos="8498"/>
        </w:tabs>
        <w:spacing w:after="0"/>
        <w:jc w:val="both"/>
        <w:rPr>
          <w:rFonts w:ascii="Arial" w:hAnsi="Arial" w:cs="Arial"/>
        </w:rPr>
      </w:pPr>
    </w:p>
    <w:p w:rsidR="007B2800" w:rsidRDefault="007B2800">
      <w:pPr>
        <w:tabs>
          <w:tab w:val="right" w:pos="8498"/>
        </w:tabs>
        <w:spacing w:after="0"/>
        <w:jc w:val="both"/>
        <w:rPr>
          <w:rFonts w:ascii="Arial" w:hAnsi="Arial" w:cs="Arial"/>
        </w:rPr>
      </w:pPr>
      <w:r>
        <w:rPr>
          <w:rFonts w:ascii="Arial" w:hAnsi="Arial" w:cs="Arial"/>
        </w:rPr>
        <w:t xml:space="preserve">Pero esta no es la única operación que se puede definir con las sucesiones de números reales, en la siguiente sesión se mostrara una operación que se puede definir como </w:t>
      </w:r>
      <w:r w:rsidRPr="007B2800">
        <w:rPr>
          <w:rFonts w:ascii="Arial" w:hAnsi="Arial" w:cs="Arial"/>
          <w:b/>
        </w:rPr>
        <w:t>cerrada</w:t>
      </w:r>
      <w:r>
        <w:rPr>
          <w:rFonts w:ascii="Arial" w:hAnsi="Arial" w:cs="Arial"/>
          <w:b/>
        </w:rPr>
        <w:t xml:space="preserve">, </w:t>
      </w:r>
      <w:r>
        <w:rPr>
          <w:rFonts w:ascii="Arial" w:hAnsi="Arial" w:cs="Arial"/>
        </w:rPr>
        <w:t>como lo es la suma de sucesiones.</w:t>
      </w:r>
    </w:p>
    <w:p w:rsidR="007B2800" w:rsidRDefault="007B2800">
      <w:pPr>
        <w:tabs>
          <w:tab w:val="right" w:pos="8498"/>
        </w:tabs>
        <w:spacing w:after="0"/>
        <w:jc w:val="both"/>
        <w:rPr>
          <w:rFonts w:ascii="Arial" w:hAnsi="Arial" w:cs="Arial"/>
          <w:b/>
        </w:rPr>
      </w:pPr>
      <w:r>
        <w:rPr>
          <w:rFonts w:ascii="Arial" w:hAnsi="Arial" w:cs="Arial"/>
        </w:rPr>
        <w:t xml:space="preserve">  </w:t>
      </w:r>
      <w:r w:rsidRPr="007B2800">
        <w:rPr>
          <w:rFonts w:ascii="Arial" w:hAnsi="Arial" w:cs="Arial"/>
          <w:b/>
        </w:rPr>
        <w:t xml:space="preserve"> </w:t>
      </w:r>
    </w:p>
    <w:p w:rsidR="00474F4A" w:rsidRDefault="00474F4A">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Pr="007C7957">
        <w:rPr>
          <w:rFonts w:ascii="Arial" w:hAnsi="Arial" w:cs="Arial"/>
          <w:b/>
        </w:rPr>
        <w:t>1.</w:t>
      </w:r>
      <w:r>
        <w:rPr>
          <w:rFonts w:ascii="Arial" w:hAnsi="Arial" w:cs="Arial"/>
          <w:b/>
        </w:rPr>
        <w:t xml:space="preserve">4 suma de sucesiones </w:t>
      </w:r>
    </w:p>
    <w:p w:rsidR="00474F4A" w:rsidRDefault="00474F4A">
      <w:pPr>
        <w:tabs>
          <w:tab w:val="right" w:pos="8498"/>
        </w:tabs>
        <w:spacing w:after="0"/>
        <w:jc w:val="both"/>
        <w:rPr>
          <w:rFonts w:ascii="Arial" w:hAnsi="Arial" w:cs="Arial"/>
          <w:b/>
        </w:rPr>
      </w:pPr>
    </w:p>
    <w:p w:rsidR="004122CC" w:rsidRDefault="00474F4A">
      <w:pPr>
        <w:tabs>
          <w:tab w:val="right" w:pos="8498"/>
        </w:tabs>
        <w:spacing w:after="0"/>
        <w:jc w:val="both"/>
        <w:rPr>
          <w:rFonts w:ascii="Arial" w:hAnsi="Arial" w:cs="Arial"/>
        </w:rPr>
      </w:pPr>
      <w:r w:rsidRPr="00474F4A">
        <w:rPr>
          <w:rFonts w:ascii="Arial" w:hAnsi="Arial" w:cs="Arial"/>
        </w:rPr>
        <w:t>La</w:t>
      </w:r>
      <w:r>
        <w:rPr>
          <w:rFonts w:ascii="Arial" w:hAnsi="Arial" w:cs="Arial"/>
          <w:b/>
        </w:rPr>
        <w:t xml:space="preserve"> suma de sucesiones </w:t>
      </w:r>
      <w:r>
        <w:rPr>
          <w:rFonts w:ascii="Arial" w:hAnsi="Arial" w:cs="Arial"/>
        </w:rPr>
        <w:t>es una operación cerrada, es decir que si se suman dos sucesiones de números reales el resultado será otra sucesión de números reales</w:t>
      </w:r>
      <w:r w:rsidR="004122CC">
        <w:rPr>
          <w:rFonts w:ascii="Arial" w:hAnsi="Arial" w:cs="Arial"/>
        </w:rPr>
        <w:t>, pero como se puede definir esta suma entre sucesiones, a continuación se explicara utilizando un ejemplo:</w:t>
      </w:r>
    </w:p>
    <w:p w:rsidR="004122CC" w:rsidRDefault="004122CC">
      <w:pPr>
        <w:tabs>
          <w:tab w:val="right" w:pos="8498"/>
        </w:tabs>
        <w:spacing w:after="0"/>
        <w:jc w:val="both"/>
        <w:rPr>
          <w:rFonts w:ascii="Arial" w:hAnsi="Arial" w:cs="Arial"/>
        </w:rPr>
      </w:pPr>
    </w:p>
    <w:p w:rsidR="004122CC" w:rsidRDefault="004122CC">
      <w:pPr>
        <w:tabs>
          <w:tab w:val="right" w:pos="8498"/>
        </w:tabs>
        <w:spacing w:after="0"/>
        <w:jc w:val="both"/>
        <w:rPr>
          <w:rFonts w:ascii="Arial" w:hAnsi="Arial" w:cs="Arial"/>
        </w:rPr>
      </w:pPr>
      <w:r>
        <w:rPr>
          <w:rFonts w:ascii="Arial" w:hAnsi="Arial" w:cs="Arial"/>
        </w:rPr>
        <w:lastRenderedPageBreak/>
        <w:t>Se tiene dos sucesiones  de finidas como a</w:t>
      </w:r>
      <w:r>
        <w:rPr>
          <w:rFonts w:ascii="Arial" w:hAnsi="Arial" w:cs="Arial"/>
          <w:vertAlign w:val="subscript"/>
        </w:rPr>
        <w:t>n</w:t>
      </w:r>
      <w:r>
        <w:rPr>
          <w:rFonts w:ascii="Arial" w:hAnsi="Arial" w:cs="Arial"/>
        </w:rPr>
        <w:t xml:space="preserve"> = 3n  y b</w:t>
      </w:r>
      <w:r>
        <w:rPr>
          <w:rFonts w:ascii="Arial" w:hAnsi="Arial" w:cs="Arial"/>
          <w:vertAlign w:val="subscript"/>
        </w:rPr>
        <w:t>n</w:t>
      </w:r>
      <w:r>
        <w:rPr>
          <w:rFonts w:ascii="Arial" w:hAnsi="Arial" w:cs="Arial"/>
        </w:rPr>
        <w:t xml:space="preserve"> = 2n-1,  se encontraran los 6 primeros términos de cada una de las sucesiones:</w:t>
      </w:r>
    </w:p>
    <w:p w:rsidR="004122CC" w:rsidRPr="00394675" w:rsidRDefault="004122CC">
      <w:pPr>
        <w:tabs>
          <w:tab w:val="right" w:pos="8498"/>
        </w:tabs>
        <w:spacing w:after="0"/>
        <w:jc w:val="both"/>
        <w:rPr>
          <w:rFonts w:ascii="Arial" w:hAnsi="Arial" w:cs="Arial"/>
          <w:i/>
        </w:rPr>
      </w:pPr>
      <w:r w:rsidRPr="00394675">
        <w:rPr>
          <w:rFonts w:ascii="Arial" w:hAnsi="Arial" w:cs="Arial"/>
          <w:i/>
        </w:rPr>
        <w:t>a</w:t>
      </w:r>
      <w:r w:rsidRPr="00394675">
        <w:rPr>
          <w:rFonts w:ascii="Arial" w:hAnsi="Arial" w:cs="Arial"/>
          <w:i/>
          <w:vertAlign w:val="subscript"/>
        </w:rPr>
        <w:t>n</w:t>
      </w:r>
      <w:r w:rsidRPr="00394675">
        <w:rPr>
          <w:rFonts w:ascii="Arial" w:hAnsi="Arial" w:cs="Arial"/>
          <w:i/>
        </w:rPr>
        <w:t xml:space="preserve"> = </w:t>
      </w:r>
      <w:r w:rsidR="00061805" w:rsidRPr="00394675">
        <w:rPr>
          <w:rFonts w:ascii="Arial" w:hAnsi="Arial" w:cs="Arial"/>
          <w:i/>
        </w:rPr>
        <w:t>[</w:t>
      </w:r>
      <w:r w:rsidRPr="00394675">
        <w:rPr>
          <w:rFonts w:ascii="Arial" w:hAnsi="Arial" w:cs="Arial"/>
          <w:i/>
        </w:rPr>
        <w:t>3, 6, 9, 12, 15, 18</w:t>
      </w:r>
      <w:r w:rsidR="00061805" w:rsidRPr="00394675">
        <w:rPr>
          <w:rFonts w:ascii="Arial" w:hAnsi="Arial" w:cs="Arial"/>
          <w:i/>
        </w:rPr>
        <w:t>]</w:t>
      </w:r>
    </w:p>
    <w:p w:rsidR="004122CC" w:rsidRPr="00394675" w:rsidRDefault="004122CC">
      <w:pPr>
        <w:tabs>
          <w:tab w:val="right" w:pos="8498"/>
        </w:tabs>
        <w:spacing w:after="0"/>
        <w:jc w:val="both"/>
        <w:rPr>
          <w:rFonts w:ascii="Arial" w:hAnsi="Arial" w:cs="Arial"/>
          <w:i/>
        </w:rPr>
      </w:pPr>
      <w:r w:rsidRPr="00394675">
        <w:rPr>
          <w:rFonts w:ascii="Arial" w:hAnsi="Arial" w:cs="Arial"/>
          <w:i/>
        </w:rPr>
        <w:t>b</w:t>
      </w:r>
      <w:r w:rsidRPr="00394675">
        <w:rPr>
          <w:rFonts w:ascii="Arial" w:hAnsi="Arial" w:cs="Arial"/>
          <w:i/>
          <w:vertAlign w:val="subscript"/>
        </w:rPr>
        <w:t>n</w:t>
      </w:r>
      <w:r w:rsidRPr="00394675">
        <w:rPr>
          <w:rFonts w:ascii="Arial" w:hAnsi="Arial" w:cs="Arial"/>
          <w:i/>
        </w:rPr>
        <w:t xml:space="preserve"> = </w:t>
      </w:r>
      <w:r w:rsidR="00061805" w:rsidRPr="00394675">
        <w:rPr>
          <w:rFonts w:ascii="Arial" w:hAnsi="Arial" w:cs="Arial"/>
          <w:i/>
        </w:rPr>
        <w:t>[</w:t>
      </w:r>
      <w:r w:rsidRPr="00394675">
        <w:rPr>
          <w:rFonts w:ascii="Arial" w:hAnsi="Arial" w:cs="Arial"/>
          <w:i/>
        </w:rPr>
        <w:t>1, 3, 5, 7, 9, 11</w:t>
      </w:r>
      <w:r w:rsidR="00061805" w:rsidRPr="00394675">
        <w:rPr>
          <w:rFonts w:ascii="Arial" w:hAnsi="Arial" w:cs="Arial"/>
          <w:i/>
        </w:rPr>
        <w:t>]</w:t>
      </w:r>
    </w:p>
    <w:p w:rsidR="004122CC" w:rsidRDefault="004122CC">
      <w:pPr>
        <w:tabs>
          <w:tab w:val="right" w:pos="8498"/>
        </w:tabs>
        <w:spacing w:after="0"/>
        <w:jc w:val="both"/>
        <w:rPr>
          <w:rFonts w:ascii="Arial" w:hAnsi="Arial" w:cs="Arial"/>
        </w:rPr>
      </w:pPr>
    </w:p>
    <w:p w:rsidR="004122CC" w:rsidRDefault="004122CC">
      <w:pPr>
        <w:tabs>
          <w:tab w:val="right" w:pos="8498"/>
        </w:tabs>
        <w:spacing w:after="0"/>
        <w:jc w:val="both"/>
        <w:rPr>
          <w:rFonts w:ascii="Arial" w:hAnsi="Arial" w:cs="Arial"/>
        </w:rPr>
      </w:pPr>
      <w:r>
        <w:rPr>
          <w:rFonts w:ascii="Arial" w:hAnsi="Arial" w:cs="Arial"/>
        </w:rPr>
        <w:t xml:space="preserve">Ahora se sumara las sucesiones componente a componente para generar una nueva sucesión    </w:t>
      </w:r>
    </w:p>
    <w:p w:rsidR="004122CC" w:rsidRDefault="004122CC">
      <w:pPr>
        <w:tabs>
          <w:tab w:val="right" w:pos="8498"/>
        </w:tabs>
        <w:spacing w:after="0"/>
        <w:jc w:val="both"/>
        <w:rPr>
          <w:rFonts w:ascii="Arial" w:hAnsi="Arial" w:cs="Arial"/>
        </w:rPr>
      </w:pPr>
    </w:p>
    <w:p w:rsidR="004122CC" w:rsidRPr="00394675" w:rsidRDefault="004122CC" w:rsidP="004122CC">
      <w:pPr>
        <w:tabs>
          <w:tab w:val="right" w:pos="8498"/>
        </w:tabs>
        <w:spacing w:after="0"/>
        <w:jc w:val="both"/>
        <w:rPr>
          <w:rFonts w:ascii="Arial" w:hAnsi="Arial" w:cs="Arial"/>
          <w:i/>
        </w:rPr>
      </w:pPr>
      <w:r w:rsidRPr="00394675">
        <w:rPr>
          <w:rFonts w:ascii="Arial" w:hAnsi="Arial" w:cs="Arial"/>
          <w:i/>
        </w:rPr>
        <w:t>a</w:t>
      </w:r>
      <w:r w:rsidRPr="00394675">
        <w:rPr>
          <w:rFonts w:ascii="Arial" w:hAnsi="Arial" w:cs="Arial"/>
          <w:i/>
          <w:vertAlign w:val="subscript"/>
        </w:rPr>
        <w:t>n</w:t>
      </w:r>
      <w:r w:rsidRPr="00394675">
        <w:rPr>
          <w:rFonts w:ascii="Arial" w:hAnsi="Arial" w:cs="Arial"/>
          <w:i/>
        </w:rPr>
        <w:t xml:space="preserve"> =       </w:t>
      </w:r>
      <w:r w:rsidR="00061805" w:rsidRPr="00394675">
        <w:rPr>
          <w:rFonts w:ascii="Arial" w:hAnsi="Arial" w:cs="Arial"/>
          <w:i/>
        </w:rPr>
        <w:t>[</w:t>
      </w:r>
      <w:r w:rsidRPr="00394675">
        <w:rPr>
          <w:rFonts w:ascii="Arial" w:hAnsi="Arial" w:cs="Arial"/>
          <w:i/>
        </w:rPr>
        <w:t>3, 6, 9, 12, 15, 18…..</w:t>
      </w:r>
      <w:r w:rsidR="00061805" w:rsidRPr="00394675">
        <w:rPr>
          <w:rFonts w:ascii="Arial" w:hAnsi="Arial" w:cs="Arial"/>
          <w:i/>
        </w:rPr>
        <w:t>]</w:t>
      </w:r>
    </w:p>
    <w:p w:rsidR="004122CC" w:rsidRPr="00394675" w:rsidRDefault="004122CC">
      <w:pPr>
        <w:tabs>
          <w:tab w:val="right" w:pos="8498"/>
        </w:tabs>
        <w:spacing w:after="0"/>
        <w:jc w:val="both"/>
        <w:rPr>
          <w:rFonts w:ascii="Arial" w:hAnsi="Arial" w:cs="Arial"/>
          <w:i/>
        </w:rPr>
      </w:pPr>
      <w:r w:rsidRPr="00394675">
        <w:rPr>
          <w:rFonts w:ascii="Arial" w:hAnsi="Arial" w:cs="Arial"/>
          <w:i/>
        </w:rPr>
        <w:t>b</w:t>
      </w:r>
      <w:r w:rsidRPr="00394675">
        <w:rPr>
          <w:rFonts w:ascii="Arial" w:hAnsi="Arial" w:cs="Arial"/>
          <w:i/>
          <w:vertAlign w:val="subscript"/>
        </w:rPr>
        <w:t>n</w:t>
      </w:r>
      <w:r w:rsidRPr="00394675">
        <w:rPr>
          <w:rFonts w:ascii="Arial" w:hAnsi="Arial" w:cs="Arial"/>
          <w:i/>
        </w:rPr>
        <w:t xml:space="preserve"> =       </w:t>
      </w:r>
      <w:r w:rsidR="00061805" w:rsidRPr="00394675">
        <w:rPr>
          <w:rFonts w:ascii="Arial" w:hAnsi="Arial" w:cs="Arial"/>
          <w:i/>
        </w:rPr>
        <w:t>[</w:t>
      </w:r>
      <w:r w:rsidRPr="00394675">
        <w:rPr>
          <w:rFonts w:ascii="Arial" w:hAnsi="Arial" w:cs="Arial"/>
          <w:i/>
        </w:rPr>
        <w:t>1, 3, 5,   7,    9, 11…</w:t>
      </w:r>
      <w:r w:rsidR="00061805" w:rsidRPr="00394675">
        <w:rPr>
          <w:rFonts w:ascii="Arial" w:hAnsi="Arial" w:cs="Arial"/>
          <w:i/>
        </w:rPr>
        <w:t>]</w:t>
      </w:r>
    </w:p>
    <w:p w:rsidR="00474F4A" w:rsidRPr="00394675" w:rsidRDefault="004122CC">
      <w:pPr>
        <w:tabs>
          <w:tab w:val="right" w:pos="8498"/>
        </w:tabs>
        <w:spacing w:after="0"/>
        <w:jc w:val="both"/>
        <w:rPr>
          <w:rFonts w:ascii="Arial" w:hAnsi="Arial" w:cs="Arial"/>
          <w:b/>
          <w:i/>
        </w:rPr>
      </w:pPr>
      <w:r w:rsidRPr="00394675">
        <w:rPr>
          <w:rFonts w:ascii="Arial" w:hAnsi="Arial" w:cs="Arial"/>
          <w:i/>
        </w:rPr>
        <w:t>a</w:t>
      </w:r>
      <w:r w:rsidRPr="00394675">
        <w:rPr>
          <w:rFonts w:ascii="Arial" w:hAnsi="Arial" w:cs="Arial"/>
          <w:i/>
          <w:vertAlign w:val="subscript"/>
        </w:rPr>
        <w:t>n</w:t>
      </w:r>
      <w:r w:rsidRPr="00394675">
        <w:rPr>
          <w:rFonts w:ascii="Arial" w:hAnsi="Arial" w:cs="Arial"/>
          <w:i/>
        </w:rPr>
        <w:t>+b</w:t>
      </w:r>
      <w:r w:rsidRPr="00394675">
        <w:rPr>
          <w:rFonts w:ascii="Arial" w:hAnsi="Arial" w:cs="Arial"/>
          <w:i/>
          <w:vertAlign w:val="subscript"/>
        </w:rPr>
        <w:t>n</w:t>
      </w:r>
      <w:r w:rsidRPr="00394675">
        <w:rPr>
          <w:rFonts w:ascii="Arial" w:hAnsi="Arial" w:cs="Arial"/>
          <w:i/>
        </w:rPr>
        <w:t xml:space="preserve"> =</w:t>
      </w:r>
      <w:r w:rsidR="00474F4A" w:rsidRPr="00394675">
        <w:rPr>
          <w:rFonts w:ascii="Arial" w:hAnsi="Arial" w:cs="Arial"/>
          <w:i/>
        </w:rPr>
        <w:t xml:space="preserve"> </w:t>
      </w:r>
      <w:r w:rsidR="00061805" w:rsidRPr="00394675">
        <w:rPr>
          <w:rFonts w:ascii="Arial" w:hAnsi="Arial" w:cs="Arial"/>
          <w:i/>
        </w:rPr>
        <w:t>[</w:t>
      </w:r>
      <w:r w:rsidRPr="00394675">
        <w:rPr>
          <w:rFonts w:ascii="Arial" w:hAnsi="Arial" w:cs="Arial"/>
          <w:i/>
        </w:rPr>
        <w:t>4, 9, 14, 19, 24, 29</w:t>
      </w:r>
      <w:r w:rsidR="00474F4A" w:rsidRPr="00394675">
        <w:rPr>
          <w:rFonts w:ascii="Arial" w:hAnsi="Arial" w:cs="Arial"/>
          <w:i/>
        </w:rPr>
        <w:t xml:space="preserve"> </w:t>
      </w:r>
      <w:r w:rsidRPr="00394675">
        <w:rPr>
          <w:rFonts w:ascii="Arial" w:hAnsi="Arial" w:cs="Arial"/>
          <w:i/>
        </w:rPr>
        <w:t>…</w:t>
      </w:r>
      <w:r w:rsidR="00061805" w:rsidRPr="00394675">
        <w:rPr>
          <w:rFonts w:ascii="Arial" w:hAnsi="Arial" w:cs="Arial"/>
          <w:i/>
        </w:rPr>
        <w:t>]</w:t>
      </w:r>
      <w:r w:rsidR="00474F4A" w:rsidRPr="00394675">
        <w:rPr>
          <w:rFonts w:ascii="Arial" w:hAnsi="Arial" w:cs="Arial"/>
          <w:b/>
          <w:i/>
        </w:rPr>
        <w:t xml:space="preserve"> </w:t>
      </w:r>
    </w:p>
    <w:p w:rsidR="004122CC" w:rsidRDefault="004122CC">
      <w:pPr>
        <w:tabs>
          <w:tab w:val="right" w:pos="8498"/>
        </w:tabs>
        <w:spacing w:after="0"/>
        <w:jc w:val="both"/>
        <w:rPr>
          <w:rFonts w:ascii="Arial" w:hAnsi="Arial" w:cs="Arial"/>
          <w:b/>
        </w:rPr>
      </w:pPr>
    </w:p>
    <w:p w:rsidR="005D7F81" w:rsidRDefault="00D30D43" w:rsidP="006D1E31">
      <w:pPr>
        <w:tabs>
          <w:tab w:val="right" w:pos="8498"/>
        </w:tabs>
        <w:spacing w:after="0"/>
        <w:jc w:val="both"/>
        <w:rPr>
          <w:rFonts w:ascii="Arial" w:hAnsi="Arial" w:cs="Arial"/>
        </w:rPr>
      </w:pPr>
      <w:r>
        <w:rPr>
          <w:rFonts w:ascii="Arial" w:hAnsi="Arial" w:cs="Arial"/>
        </w:rPr>
        <w:t>Esta</w:t>
      </w:r>
      <w:r w:rsidR="004122CC">
        <w:rPr>
          <w:rFonts w:ascii="Arial" w:hAnsi="Arial" w:cs="Arial"/>
        </w:rPr>
        <w:t xml:space="preserve"> es la forma como se</w:t>
      </w:r>
      <w:r w:rsidR="006D1E31">
        <w:rPr>
          <w:rFonts w:ascii="Arial" w:hAnsi="Arial" w:cs="Arial"/>
        </w:rPr>
        <w:t xml:space="preserve"> pueden </w:t>
      </w:r>
      <w:r w:rsidR="004122CC">
        <w:rPr>
          <w:rFonts w:ascii="Arial" w:hAnsi="Arial" w:cs="Arial"/>
        </w:rPr>
        <w:t xml:space="preserve"> suman las sucesiones, componente a componente en cada una de las posiciones,</w:t>
      </w:r>
      <w:r w:rsidR="005D7F81">
        <w:rPr>
          <w:rFonts w:ascii="Arial" w:hAnsi="Arial" w:cs="Arial"/>
        </w:rPr>
        <w:t xml:space="preserve"> es decir de manera general:</w:t>
      </w:r>
    </w:p>
    <w:p w:rsidR="005D7F81" w:rsidRDefault="005D7F81" w:rsidP="006D1E31">
      <w:pPr>
        <w:tabs>
          <w:tab w:val="right" w:pos="8498"/>
        </w:tabs>
        <w:spacing w:after="0"/>
        <w:jc w:val="both"/>
        <w:rPr>
          <w:rFonts w:ascii="Arial" w:hAnsi="Arial" w:cs="Arial"/>
        </w:rPr>
      </w:pPr>
    </w:p>
    <w:p w:rsidR="005D7F81" w:rsidRPr="00394675" w:rsidRDefault="005D7F81" w:rsidP="005D7F81">
      <w:pPr>
        <w:tabs>
          <w:tab w:val="right" w:pos="8498"/>
        </w:tabs>
        <w:spacing w:after="0"/>
        <w:jc w:val="both"/>
        <w:rPr>
          <w:rFonts w:ascii="Arial" w:hAnsi="Arial" w:cs="Arial"/>
          <w:i/>
          <w:lang w:val="en-US"/>
        </w:rPr>
      </w:pPr>
      <w:r w:rsidRPr="00394675">
        <w:rPr>
          <w:rFonts w:ascii="Arial" w:hAnsi="Arial" w:cs="Arial"/>
          <w:i/>
          <w:lang w:val="en-US"/>
        </w:rPr>
        <w:t>a</w:t>
      </w:r>
      <w:r w:rsidRPr="00394675">
        <w:rPr>
          <w:rFonts w:ascii="Arial" w:hAnsi="Arial" w:cs="Arial"/>
          <w:i/>
          <w:vertAlign w:val="subscript"/>
          <w:lang w:val="en-US"/>
        </w:rPr>
        <w:t>n</w:t>
      </w:r>
      <w:r w:rsidRPr="00394675">
        <w:rPr>
          <w:rFonts w:ascii="Arial" w:hAnsi="Arial" w:cs="Arial"/>
          <w:i/>
          <w:lang w:val="en-US"/>
        </w:rPr>
        <w:t xml:space="preserve"> =  [a</w:t>
      </w:r>
      <w:r w:rsidRPr="00394675">
        <w:rPr>
          <w:rFonts w:ascii="Arial" w:hAnsi="Arial" w:cs="Arial"/>
          <w:i/>
          <w:vertAlign w:val="subscript"/>
          <w:lang w:val="en-US"/>
        </w:rPr>
        <w:t>1</w:t>
      </w:r>
      <w:r w:rsidRPr="00394675">
        <w:rPr>
          <w:rFonts w:ascii="Arial" w:hAnsi="Arial" w:cs="Arial"/>
          <w:i/>
          <w:lang w:val="en-US"/>
        </w:rPr>
        <w:t>, a</w:t>
      </w:r>
      <w:r w:rsidRPr="00394675">
        <w:rPr>
          <w:rFonts w:ascii="Arial" w:hAnsi="Arial" w:cs="Arial"/>
          <w:i/>
          <w:vertAlign w:val="subscript"/>
          <w:lang w:val="en-US"/>
        </w:rPr>
        <w:t>2</w:t>
      </w:r>
      <w:r w:rsidRPr="00394675">
        <w:rPr>
          <w:rFonts w:ascii="Arial" w:hAnsi="Arial" w:cs="Arial"/>
          <w:i/>
          <w:lang w:val="en-US"/>
        </w:rPr>
        <w:t>, a</w:t>
      </w:r>
      <w:r w:rsidRPr="00394675">
        <w:rPr>
          <w:rFonts w:ascii="Arial" w:hAnsi="Arial" w:cs="Arial"/>
          <w:i/>
          <w:vertAlign w:val="subscript"/>
          <w:lang w:val="en-US"/>
        </w:rPr>
        <w:t>3</w:t>
      </w:r>
      <w:r w:rsidRPr="00394675">
        <w:rPr>
          <w:rFonts w:ascii="Arial" w:hAnsi="Arial" w:cs="Arial"/>
          <w:i/>
          <w:lang w:val="en-US"/>
        </w:rPr>
        <w:t>, a</w:t>
      </w:r>
      <w:r w:rsidRPr="00394675">
        <w:rPr>
          <w:rFonts w:ascii="Arial" w:hAnsi="Arial" w:cs="Arial"/>
          <w:i/>
          <w:vertAlign w:val="subscript"/>
          <w:lang w:val="en-US"/>
        </w:rPr>
        <w:t>4</w:t>
      </w:r>
      <w:r w:rsidRPr="00394675">
        <w:rPr>
          <w:rFonts w:ascii="Arial" w:hAnsi="Arial" w:cs="Arial"/>
          <w:i/>
          <w:lang w:val="en-US"/>
        </w:rPr>
        <w:t>, a</w:t>
      </w:r>
      <w:r w:rsidRPr="00394675">
        <w:rPr>
          <w:rFonts w:ascii="Arial" w:hAnsi="Arial" w:cs="Arial"/>
          <w:i/>
          <w:vertAlign w:val="subscript"/>
          <w:lang w:val="en-US"/>
        </w:rPr>
        <w:t>5</w:t>
      </w:r>
      <w:r w:rsidRPr="00394675">
        <w:rPr>
          <w:rFonts w:ascii="Arial" w:hAnsi="Arial" w:cs="Arial"/>
          <w:i/>
          <w:lang w:val="en-US"/>
        </w:rPr>
        <w:t>, a</w:t>
      </w:r>
      <w:r w:rsidRPr="00394675">
        <w:rPr>
          <w:rFonts w:ascii="Arial" w:hAnsi="Arial" w:cs="Arial"/>
          <w:i/>
          <w:vertAlign w:val="subscript"/>
          <w:lang w:val="en-US"/>
        </w:rPr>
        <w:t>6</w:t>
      </w:r>
      <w:r w:rsidRPr="00394675">
        <w:rPr>
          <w:rFonts w:ascii="Arial" w:hAnsi="Arial" w:cs="Arial"/>
          <w:i/>
          <w:lang w:val="en-US"/>
        </w:rPr>
        <w:t>…..a</w:t>
      </w:r>
      <w:r w:rsidRPr="00394675">
        <w:rPr>
          <w:rFonts w:ascii="Arial" w:hAnsi="Arial" w:cs="Arial"/>
          <w:i/>
          <w:vertAlign w:val="subscript"/>
          <w:lang w:val="en-US"/>
        </w:rPr>
        <w:t>n</w:t>
      </w:r>
      <w:r w:rsidRPr="00394675">
        <w:rPr>
          <w:rFonts w:ascii="Arial" w:hAnsi="Arial" w:cs="Arial"/>
          <w:i/>
          <w:lang w:val="en-US"/>
        </w:rPr>
        <w:t>]</w:t>
      </w:r>
    </w:p>
    <w:p w:rsidR="005D7F81" w:rsidRPr="00394675" w:rsidRDefault="005D7F81" w:rsidP="005D7F81">
      <w:pPr>
        <w:tabs>
          <w:tab w:val="right" w:pos="8498"/>
        </w:tabs>
        <w:spacing w:after="0"/>
        <w:jc w:val="both"/>
        <w:rPr>
          <w:rFonts w:ascii="Arial" w:hAnsi="Arial" w:cs="Arial"/>
          <w:i/>
          <w:lang w:val="en-US"/>
        </w:rPr>
      </w:pPr>
      <w:r w:rsidRPr="00394675">
        <w:rPr>
          <w:rFonts w:ascii="Arial" w:hAnsi="Arial" w:cs="Arial"/>
          <w:i/>
          <w:lang w:val="en-US"/>
        </w:rPr>
        <w:t>b</w:t>
      </w:r>
      <w:r w:rsidRPr="00394675">
        <w:rPr>
          <w:rFonts w:ascii="Arial" w:hAnsi="Arial" w:cs="Arial"/>
          <w:i/>
          <w:vertAlign w:val="subscript"/>
          <w:lang w:val="en-US"/>
        </w:rPr>
        <w:t>n</w:t>
      </w:r>
      <w:r w:rsidRPr="00394675">
        <w:rPr>
          <w:rFonts w:ascii="Arial" w:hAnsi="Arial" w:cs="Arial"/>
          <w:i/>
          <w:lang w:val="en-US"/>
        </w:rPr>
        <w:t xml:space="preserve"> =  [b</w:t>
      </w:r>
      <w:r w:rsidRPr="00394675">
        <w:rPr>
          <w:rFonts w:ascii="Arial" w:hAnsi="Arial" w:cs="Arial"/>
          <w:i/>
          <w:vertAlign w:val="subscript"/>
          <w:lang w:val="en-US"/>
        </w:rPr>
        <w:t>1</w:t>
      </w:r>
      <w:r w:rsidRPr="00394675">
        <w:rPr>
          <w:rFonts w:ascii="Arial" w:hAnsi="Arial" w:cs="Arial"/>
          <w:i/>
          <w:lang w:val="en-US"/>
        </w:rPr>
        <w:t>, b</w:t>
      </w:r>
      <w:r w:rsidRPr="00394675">
        <w:rPr>
          <w:rFonts w:ascii="Arial" w:hAnsi="Arial" w:cs="Arial"/>
          <w:i/>
          <w:vertAlign w:val="subscript"/>
          <w:lang w:val="en-US"/>
        </w:rPr>
        <w:t>2</w:t>
      </w:r>
      <w:r w:rsidRPr="00394675">
        <w:rPr>
          <w:rFonts w:ascii="Arial" w:hAnsi="Arial" w:cs="Arial"/>
          <w:i/>
          <w:lang w:val="en-US"/>
        </w:rPr>
        <w:t>, b</w:t>
      </w:r>
      <w:r w:rsidRPr="00394675">
        <w:rPr>
          <w:rFonts w:ascii="Arial" w:hAnsi="Arial" w:cs="Arial"/>
          <w:i/>
          <w:vertAlign w:val="subscript"/>
          <w:lang w:val="en-US"/>
        </w:rPr>
        <w:t>3</w:t>
      </w:r>
      <w:r w:rsidRPr="00394675">
        <w:rPr>
          <w:rFonts w:ascii="Arial" w:hAnsi="Arial" w:cs="Arial"/>
          <w:i/>
          <w:lang w:val="en-US"/>
        </w:rPr>
        <w:t>, b</w:t>
      </w:r>
      <w:r w:rsidRPr="00394675">
        <w:rPr>
          <w:rFonts w:ascii="Arial" w:hAnsi="Arial" w:cs="Arial"/>
          <w:i/>
          <w:vertAlign w:val="subscript"/>
          <w:lang w:val="en-US"/>
        </w:rPr>
        <w:t>4</w:t>
      </w:r>
      <w:r w:rsidRPr="00394675">
        <w:rPr>
          <w:rFonts w:ascii="Arial" w:hAnsi="Arial" w:cs="Arial"/>
          <w:i/>
          <w:lang w:val="en-US"/>
        </w:rPr>
        <w:t>, b</w:t>
      </w:r>
      <w:r w:rsidRPr="00394675">
        <w:rPr>
          <w:rFonts w:ascii="Arial" w:hAnsi="Arial" w:cs="Arial"/>
          <w:i/>
          <w:vertAlign w:val="subscript"/>
          <w:lang w:val="en-US"/>
        </w:rPr>
        <w:t>5</w:t>
      </w:r>
      <w:r w:rsidRPr="00394675">
        <w:rPr>
          <w:rFonts w:ascii="Arial" w:hAnsi="Arial" w:cs="Arial"/>
          <w:i/>
          <w:lang w:val="en-US"/>
        </w:rPr>
        <w:t>, b</w:t>
      </w:r>
      <w:r w:rsidRPr="00394675">
        <w:rPr>
          <w:rFonts w:ascii="Arial" w:hAnsi="Arial" w:cs="Arial"/>
          <w:i/>
          <w:vertAlign w:val="subscript"/>
          <w:lang w:val="en-US"/>
        </w:rPr>
        <w:t>6</w:t>
      </w:r>
      <w:r w:rsidRPr="00394675">
        <w:rPr>
          <w:rFonts w:ascii="Arial" w:hAnsi="Arial" w:cs="Arial"/>
          <w:i/>
          <w:lang w:val="en-US"/>
        </w:rPr>
        <w:t>…..b</w:t>
      </w:r>
      <w:r w:rsidRPr="00394675">
        <w:rPr>
          <w:rFonts w:ascii="Arial" w:hAnsi="Arial" w:cs="Arial"/>
          <w:i/>
          <w:vertAlign w:val="subscript"/>
          <w:lang w:val="en-US"/>
        </w:rPr>
        <w:t>n</w:t>
      </w:r>
      <w:r w:rsidRPr="00394675">
        <w:rPr>
          <w:rFonts w:ascii="Arial" w:hAnsi="Arial" w:cs="Arial"/>
          <w:i/>
          <w:lang w:val="en-US"/>
        </w:rPr>
        <w:t>]</w:t>
      </w:r>
    </w:p>
    <w:p w:rsidR="005D7F81" w:rsidRPr="00394675" w:rsidRDefault="005D7F81" w:rsidP="005D7F81">
      <w:pPr>
        <w:tabs>
          <w:tab w:val="right" w:pos="8498"/>
        </w:tabs>
        <w:spacing w:after="0"/>
        <w:jc w:val="both"/>
        <w:rPr>
          <w:rFonts w:ascii="Arial" w:hAnsi="Arial" w:cs="Arial"/>
          <w:b/>
          <w:i/>
          <w:lang w:val="en-US"/>
        </w:rPr>
      </w:pPr>
      <w:r w:rsidRPr="00394675">
        <w:rPr>
          <w:rFonts w:ascii="Arial" w:hAnsi="Arial" w:cs="Arial"/>
          <w:i/>
          <w:lang w:val="en-US"/>
        </w:rPr>
        <w:t>a</w:t>
      </w:r>
      <w:r w:rsidRPr="00394675">
        <w:rPr>
          <w:rFonts w:ascii="Arial" w:hAnsi="Arial" w:cs="Arial"/>
          <w:i/>
          <w:vertAlign w:val="subscript"/>
          <w:lang w:val="en-US"/>
        </w:rPr>
        <w:t>n</w:t>
      </w:r>
      <w:r w:rsidRPr="00394675">
        <w:rPr>
          <w:rFonts w:ascii="Arial" w:hAnsi="Arial" w:cs="Arial"/>
          <w:i/>
          <w:lang w:val="en-US"/>
        </w:rPr>
        <w:t>+b</w:t>
      </w:r>
      <w:r w:rsidRPr="00394675">
        <w:rPr>
          <w:rFonts w:ascii="Arial" w:hAnsi="Arial" w:cs="Arial"/>
          <w:i/>
          <w:vertAlign w:val="subscript"/>
          <w:lang w:val="en-US"/>
        </w:rPr>
        <w:t>n</w:t>
      </w:r>
      <w:r w:rsidRPr="00394675">
        <w:rPr>
          <w:rFonts w:ascii="Arial" w:hAnsi="Arial" w:cs="Arial"/>
          <w:i/>
          <w:lang w:val="en-US"/>
        </w:rPr>
        <w:t xml:space="preserve"> =  [a</w:t>
      </w:r>
      <w:r w:rsidRPr="00394675">
        <w:rPr>
          <w:rFonts w:ascii="Arial" w:hAnsi="Arial" w:cs="Arial"/>
          <w:i/>
          <w:vertAlign w:val="subscript"/>
          <w:lang w:val="en-US"/>
        </w:rPr>
        <w:t>1</w:t>
      </w:r>
      <w:r w:rsidRPr="00394675">
        <w:rPr>
          <w:rFonts w:ascii="Arial" w:hAnsi="Arial" w:cs="Arial"/>
          <w:i/>
          <w:lang w:val="en-US"/>
        </w:rPr>
        <w:t>+b</w:t>
      </w:r>
      <w:r w:rsidRPr="00394675">
        <w:rPr>
          <w:rFonts w:ascii="Arial" w:hAnsi="Arial" w:cs="Arial"/>
          <w:i/>
          <w:vertAlign w:val="subscript"/>
          <w:lang w:val="en-US"/>
        </w:rPr>
        <w:t>1</w:t>
      </w:r>
      <w:r w:rsidRPr="00394675">
        <w:rPr>
          <w:rFonts w:ascii="Arial" w:hAnsi="Arial" w:cs="Arial"/>
          <w:i/>
          <w:lang w:val="en-US"/>
        </w:rPr>
        <w:t>, a</w:t>
      </w:r>
      <w:r w:rsidRPr="00394675">
        <w:rPr>
          <w:rFonts w:ascii="Arial" w:hAnsi="Arial" w:cs="Arial"/>
          <w:i/>
          <w:vertAlign w:val="subscript"/>
          <w:lang w:val="en-US"/>
        </w:rPr>
        <w:t>2</w:t>
      </w:r>
      <w:r w:rsidRPr="00394675">
        <w:rPr>
          <w:rFonts w:ascii="Arial" w:hAnsi="Arial" w:cs="Arial"/>
          <w:i/>
          <w:lang w:val="en-US"/>
        </w:rPr>
        <w:t>+b</w:t>
      </w:r>
      <w:r w:rsidRPr="00394675">
        <w:rPr>
          <w:rFonts w:ascii="Arial" w:hAnsi="Arial" w:cs="Arial"/>
          <w:i/>
          <w:vertAlign w:val="subscript"/>
          <w:lang w:val="en-US"/>
        </w:rPr>
        <w:t>2</w:t>
      </w:r>
      <w:r w:rsidRPr="00394675">
        <w:rPr>
          <w:rFonts w:ascii="Arial" w:hAnsi="Arial" w:cs="Arial"/>
          <w:i/>
          <w:lang w:val="en-US"/>
        </w:rPr>
        <w:t>, a</w:t>
      </w:r>
      <w:r w:rsidRPr="00394675">
        <w:rPr>
          <w:rFonts w:ascii="Arial" w:hAnsi="Arial" w:cs="Arial"/>
          <w:i/>
          <w:vertAlign w:val="subscript"/>
          <w:lang w:val="en-US"/>
        </w:rPr>
        <w:t>3</w:t>
      </w:r>
      <w:r w:rsidRPr="00394675">
        <w:rPr>
          <w:rFonts w:ascii="Arial" w:hAnsi="Arial" w:cs="Arial"/>
          <w:i/>
          <w:lang w:val="en-US"/>
        </w:rPr>
        <w:t>+b</w:t>
      </w:r>
      <w:r w:rsidRPr="00394675">
        <w:rPr>
          <w:rFonts w:ascii="Arial" w:hAnsi="Arial" w:cs="Arial"/>
          <w:i/>
          <w:vertAlign w:val="subscript"/>
          <w:lang w:val="en-US"/>
        </w:rPr>
        <w:t>3</w:t>
      </w:r>
      <w:r w:rsidRPr="00394675">
        <w:rPr>
          <w:rFonts w:ascii="Arial" w:hAnsi="Arial" w:cs="Arial"/>
          <w:i/>
          <w:lang w:val="en-US"/>
        </w:rPr>
        <w:t>, a</w:t>
      </w:r>
      <w:r w:rsidRPr="00394675">
        <w:rPr>
          <w:rFonts w:ascii="Arial" w:hAnsi="Arial" w:cs="Arial"/>
          <w:i/>
          <w:vertAlign w:val="subscript"/>
          <w:lang w:val="en-US"/>
        </w:rPr>
        <w:t>4</w:t>
      </w:r>
      <w:r w:rsidRPr="00394675">
        <w:rPr>
          <w:rFonts w:ascii="Arial" w:hAnsi="Arial" w:cs="Arial"/>
          <w:i/>
          <w:lang w:val="en-US"/>
        </w:rPr>
        <w:t>+b</w:t>
      </w:r>
      <w:r w:rsidRPr="00394675">
        <w:rPr>
          <w:rFonts w:ascii="Arial" w:hAnsi="Arial" w:cs="Arial"/>
          <w:i/>
          <w:vertAlign w:val="subscript"/>
          <w:lang w:val="en-US"/>
        </w:rPr>
        <w:t>4</w:t>
      </w:r>
      <w:r w:rsidRPr="00394675">
        <w:rPr>
          <w:rFonts w:ascii="Arial" w:hAnsi="Arial" w:cs="Arial"/>
          <w:i/>
          <w:lang w:val="en-US"/>
        </w:rPr>
        <w:t>, a</w:t>
      </w:r>
      <w:r w:rsidRPr="00394675">
        <w:rPr>
          <w:rFonts w:ascii="Arial" w:hAnsi="Arial" w:cs="Arial"/>
          <w:i/>
          <w:vertAlign w:val="subscript"/>
          <w:lang w:val="en-US"/>
        </w:rPr>
        <w:t>5</w:t>
      </w:r>
      <w:r w:rsidRPr="00394675">
        <w:rPr>
          <w:rFonts w:ascii="Arial" w:hAnsi="Arial" w:cs="Arial"/>
          <w:i/>
          <w:lang w:val="en-US"/>
        </w:rPr>
        <w:t>+b</w:t>
      </w:r>
      <w:r w:rsidRPr="00394675">
        <w:rPr>
          <w:rFonts w:ascii="Arial" w:hAnsi="Arial" w:cs="Arial"/>
          <w:i/>
          <w:vertAlign w:val="subscript"/>
          <w:lang w:val="en-US"/>
        </w:rPr>
        <w:t>5</w:t>
      </w:r>
      <w:r w:rsidRPr="00394675">
        <w:rPr>
          <w:rFonts w:ascii="Arial" w:hAnsi="Arial" w:cs="Arial"/>
          <w:i/>
          <w:lang w:val="en-US"/>
        </w:rPr>
        <w:t>, a</w:t>
      </w:r>
      <w:r w:rsidRPr="00394675">
        <w:rPr>
          <w:rFonts w:ascii="Arial" w:hAnsi="Arial" w:cs="Arial"/>
          <w:i/>
          <w:vertAlign w:val="subscript"/>
          <w:lang w:val="en-US"/>
        </w:rPr>
        <w:t>6</w:t>
      </w:r>
      <w:r w:rsidRPr="00394675">
        <w:rPr>
          <w:rFonts w:ascii="Arial" w:hAnsi="Arial" w:cs="Arial"/>
          <w:i/>
          <w:lang w:val="en-US"/>
        </w:rPr>
        <w:t>+b</w:t>
      </w:r>
      <w:r w:rsidRPr="00394675">
        <w:rPr>
          <w:rFonts w:ascii="Arial" w:hAnsi="Arial" w:cs="Arial"/>
          <w:i/>
          <w:vertAlign w:val="subscript"/>
          <w:lang w:val="en-US"/>
        </w:rPr>
        <w:t>6</w:t>
      </w:r>
      <w:r w:rsidRPr="00394675">
        <w:rPr>
          <w:rFonts w:ascii="Arial" w:hAnsi="Arial" w:cs="Arial"/>
          <w:i/>
          <w:lang w:val="en-US"/>
        </w:rPr>
        <w:t>…..a</w:t>
      </w:r>
      <w:r w:rsidRPr="00394675">
        <w:rPr>
          <w:rFonts w:ascii="Arial" w:hAnsi="Arial" w:cs="Arial"/>
          <w:i/>
          <w:vertAlign w:val="subscript"/>
          <w:lang w:val="en-US"/>
        </w:rPr>
        <w:t>n</w:t>
      </w:r>
      <w:r w:rsidRPr="00394675">
        <w:rPr>
          <w:rFonts w:ascii="Arial" w:hAnsi="Arial" w:cs="Arial"/>
          <w:i/>
          <w:lang w:val="en-US"/>
        </w:rPr>
        <w:t>+b</w:t>
      </w:r>
      <w:r w:rsidRPr="00394675">
        <w:rPr>
          <w:rFonts w:ascii="Arial" w:hAnsi="Arial" w:cs="Arial"/>
          <w:i/>
          <w:vertAlign w:val="subscript"/>
          <w:lang w:val="en-US"/>
        </w:rPr>
        <w:t>n</w:t>
      </w:r>
      <w:r w:rsidRPr="00394675">
        <w:rPr>
          <w:rFonts w:ascii="Arial" w:hAnsi="Arial" w:cs="Arial"/>
          <w:i/>
          <w:lang w:val="en-US"/>
        </w:rPr>
        <w:t>]</w:t>
      </w:r>
    </w:p>
    <w:p w:rsidR="005D7F81" w:rsidRPr="005D7F81" w:rsidRDefault="005D7F81" w:rsidP="006D1E31">
      <w:pPr>
        <w:tabs>
          <w:tab w:val="right" w:pos="8498"/>
        </w:tabs>
        <w:spacing w:after="0"/>
        <w:jc w:val="both"/>
        <w:rPr>
          <w:rFonts w:ascii="Arial" w:hAnsi="Arial" w:cs="Arial"/>
          <w:lang w:val="en-US"/>
        </w:rPr>
      </w:pPr>
    </w:p>
    <w:tbl>
      <w:tblPr>
        <w:tblStyle w:val="Tablaconcuadrcula"/>
        <w:tblW w:w="0" w:type="auto"/>
        <w:tblLook w:val="04A0" w:firstRow="1" w:lastRow="0" w:firstColumn="1" w:lastColumn="0" w:noHBand="0" w:noVBand="1"/>
      </w:tblPr>
      <w:tblGrid>
        <w:gridCol w:w="2518"/>
        <w:gridCol w:w="6460"/>
      </w:tblGrid>
      <w:tr w:rsidR="007C70A1" w:rsidRPr="009E4FE2" w:rsidTr="007C70A1">
        <w:tc>
          <w:tcPr>
            <w:tcW w:w="8978" w:type="dxa"/>
            <w:gridSpan w:val="2"/>
            <w:shd w:val="clear" w:color="auto" w:fill="000000" w:themeFill="text1"/>
          </w:tcPr>
          <w:p w:rsidR="007C70A1" w:rsidRPr="009E4FE2" w:rsidRDefault="007C70A1" w:rsidP="007C70A1">
            <w:pPr>
              <w:jc w:val="center"/>
              <w:rPr>
                <w:rFonts w:ascii="Times New Roman" w:hAnsi="Times New Roman" w:cs="Times New Roman"/>
                <w:b/>
              </w:rPr>
            </w:pPr>
            <w:r w:rsidRPr="009E4FE2">
              <w:rPr>
                <w:rFonts w:ascii="Times New Roman" w:hAnsi="Times New Roman" w:cs="Times New Roman"/>
                <w:b/>
              </w:rPr>
              <w:t>Recuerda</w:t>
            </w:r>
          </w:p>
        </w:tc>
      </w:tr>
      <w:tr w:rsidR="007C70A1" w:rsidRPr="009E4FE2" w:rsidTr="007C70A1">
        <w:tc>
          <w:tcPr>
            <w:tcW w:w="2518" w:type="dxa"/>
          </w:tcPr>
          <w:p w:rsidR="007C70A1" w:rsidRPr="009E4FE2" w:rsidRDefault="007C70A1" w:rsidP="007C70A1">
            <w:pPr>
              <w:rPr>
                <w:rFonts w:ascii="Times" w:hAnsi="Times"/>
                <w:b/>
                <w:sz w:val="18"/>
                <w:szCs w:val="18"/>
              </w:rPr>
            </w:pPr>
            <w:r w:rsidRPr="009E4FE2">
              <w:rPr>
                <w:rFonts w:ascii="Times" w:hAnsi="Times"/>
                <w:b/>
                <w:sz w:val="18"/>
                <w:szCs w:val="18"/>
              </w:rPr>
              <w:t>Contenido</w:t>
            </w:r>
          </w:p>
        </w:tc>
        <w:tc>
          <w:tcPr>
            <w:tcW w:w="6460" w:type="dxa"/>
          </w:tcPr>
          <w:p w:rsidR="007C70A1" w:rsidRPr="007C70A1" w:rsidRDefault="007C70A1" w:rsidP="000442C9">
            <w:pPr>
              <w:spacing w:line="276" w:lineRule="auto"/>
              <w:jc w:val="both"/>
              <w:rPr>
                <w:rFonts w:ascii="Arial" w:hAnsi="Arial" w:cs="Arial"/>
                <w:i/>
                <w:sz w:val="24"/>
                <w:lang w:val="es-ES_tradnl"/>
              </w:rPr>
            </w:pPr>
            <w:r w:rsidRPr="007C70A1">
              <w:rPr>
                <w:rFonts w:ascii="Arial" w:hAnsi="Arial" w:cs="Arial"/>
                <w:i/>
                <w:sz w:val="24"/>
                <w:szCs w:val="24"/>
              </w:rPr>
              <w:t>Una operación es cerrada en el conjunto A, si cada vez que</w:t>
            </w:r>
            <w:r>
              <w:rPr>
                <w:rFonts w:ascii="Arial" w:hAnsi="Arial" w:cs="Arial"/>
                <w:i/>
                <w:sz w:val="24"/>
                <w:szCs w:val="24"/>
              </w:rPr>
              <w:t xml:space="preserve"> se </w:t>
            </w:r>
            <w:r w:rsidRPr="007C70A1">
              <w:rPr>
                <w:rFonts w:ascii="Arial" w:hAnsi="Arial" w:cs="Arial"/>
                <w:i/>
                <w:sz w:val="24"/>
                <w:szCs w:val="24"/>
              </w:rPr>
              <w:t>tomes dos</w:t>
            </w:r>
            <w:r>
              <w:rPr>
                <w:rFonts w:ascii="Arial" w:hAnsi="Arial" w:cs="Arial"/>
                <w:i/>
                <w:sz w:val="24"/>
                <w:szCs w:val="24"/>
              </w:rPr>
              <w:t xml:space="preserve"> elementos del conjunto A y  se operen </w:t>
            </w:r>
            <w:r w:rsidRPr="007C70A1">
              <w:rPr>
                <w:rFonts w:ascii="Arial" w:hAnsi="Arial" w:cs="Arial"/>
                <w:i/>
                <w:sz w:val="24"/>
                <w:szCs w:val="24"/>
              </w:rPr>
              <w:t xml:space="preserve">  el resultado </w:t>
            </w:r>
            <w:r>
              <w:rPr>
                <w:rFonts w:ascii="Arial" w:hAnsi="Arial" w:cs="Arial"/>
                <w:i/>
                <w:sz w:val="24"/>
                <w:szCs w:val="24"/>
              </w:rPr>
              <w:t xml:space="preserve">será </w:t>
            </w:r>
            <w:r w:rsidR="000442C9">
              <w:rPr>
                <w:rFonts w:ascii="Arial" w:hAnsi="Arial" w:cs="Arial"/>
                <w:i/>
                <w:sz w:val="24"/>
                <w:szCs w:val="24"/>
              </w:rPr>
              <w:t xml:space="preserve">un elemento del conjunto </w:t>
            </w:r>
            <w:r w:rsidRPr="007C70A1">
              <w:rPr>
                <w:rFonts w:ascii="Arial" w:hAnsi="Arial" w:cs="Arial"/>
                <w:i/>
                <w:sz w:val="24"/>
                <w:szCs w:val="24"/>
              </w:rPr>
              <w:t xml:space="preserve"> A.</w:t>
            </w:r>
          </w:p>
        </w:tc>
      </w:tr>
    </w:tbl>
    <w:p w:rsidR="007C70A1" w:rsidRDefault="007C70A1" w:rsidP="006D1E31">
      <w:pPr>
        <w:tabs>
          <w:tab w:val="right" w:pos="8498"/>
        </w:tabs>
        <w:spacing w:after="0"/>
        <w:jc w:val="both"/>
        <w:rPr>
          <w:rFonts w:ascii="Arial" w:hAnsi="Arial" w:cs="Arial"/>
        </w:rPr>
      </w:pPr>
    </w:p>
    <w:p w:rsidR="007C70A1" w:rsidRDefault="007C70A1" w:rsidP="006D1E31">
      <w:pPr>
        <w:tabs>
          <w:tab w:val="right" w:pos="8498"/>
        </w:tabs>
        <w:spacing w:after="0"/>
        <w:jc w:val="both"/>
        <w:rPr>
          <w:rFonts w:ascii="Arial" w:hAnsi="Arial" w:cs="Arial"/>
        </w:rPr>
      </w:pPr>
    </w:p>
    <w:p w:rsidR="007C70A1" w:rsidRDefault="007C70A1" w:rsidP="006D1E31">
      <w:pPr>
        <w:tabs>
          <w:tab w:val="right" w:pos="8498"/>
        </w:tabs>
        <w:spacing w:after="0"/>
        <w:jc w:val="both"/>
        <w:rPr>
          <w:rFonts w:ascii="Arial" w:hAnsi="Arial" w:cs="Arial"/>
        </w:rPr>
      </w:pPr>
    </w:p>
    <w:p w:rsidR="004122CC" w:rsidRDefault="005D7F81" w:rsidP="006D1E31">
      <w:pPr>
        <w:tabs>
          <w:tab w:val="right" w:pos="8498"/>
        </w:tabs>
        <w:spacing w:after="0"/>
        <w:jc w:val="both"/>
        <w:rPr>
          <w:rFonts w:ascii="Arial" w:hAnsi="Arial" w:cs="Arial"/>
        </w:rPr>
      </w:pPr>
      <w:r>
        <w:rPr>
          <w:rFonts w:ascii="Arial" w:hAnsi="Arial" w:cs="Arial"/>
        </w:rPr>
        <w:t>Pero</w:t>
      </w:r>
      <w:r w:rsidR="004122CC">
        <w:rPr>
          <w:rFonts w:ascii="Arial" w:hAnsi="Arial" w:cs="Arial"/>
        </w:rPr>
        <w:t xml:space="preserve"> </w:t>
      </w:r>
      <w:r w:rsidR="006D1E31">
        <w:rPr>
          <w:rFonts w:ascii="Arial" w:hAnsi="Arial" w:cs="Arial"/>
        </w:rPr>
        <w:t xml:space="preserve"> este método se puede simplificar si se encuentra el </w:t>
      </w:r>
      <w:r w:rsidR="0003538E">
        <w:rPr>
          <w:rFonts w:ascii="Arial" w:hAnsi="Arial" w:cs="Arial"/>
        </w:rPr>
        <w:t>término</w:t>
      </w:r>
      <w:r w:rsidR="006D1E31">
        <w:rPr>
          <w:rFonts w:ascii="Arial" w:hAnsi="Arial" w:cs="Arial"/>
        </w:rPr>
        <w:t xml:space="preserve"> general de la suma de las dos sucesiones, </w:t>
      </w:r>
      <w:r w:rsidR="0003538E">
        <w:rPr>
          <w:rFonts w:ascii="Arial" w:hAnsi="Arial" w:cs="Arial"/>
        </w:rPr>
        <w:t xml:space="preserve">es decir el </w:t>
      </w:r>
      <w:r w:rsidR="007C70A1">
        <w:rPr>
          <w:rFonts w:ascii="Arial" w:hAnsi="Arial" w:cs="Arial"/>
        </w:rPr>
        <w:t>término</w:t>
      </w:r>
      <w:r w:rsidR="0003538E">
        <w:rPr>
          <w:rFonts w:ascii="Arial" w:hAnsi="Arial" w:cs="Arial"/>
        </w:rPr>
        <w:t xml:space="preserve"> que determina </w:t>
      </w:r>
      <w:r w:rsidR="000442C9">
        <w:rPr>
          <w:rFonts w:ascii="Arial" w:hAnsi="Arial" w:cs="Arial"/>
        </w:rPr>
        <w:t xml:space="preserve">la sucesión </w:t>
      </w:r>
      <w:r w:rsidR="0003538E" w:rsidRPr="0003538E">
        <w:rPr>
          <w:rFonts w:ascii="Arial" w:hAnsi="Arial" w:cs="Arial"/>
        </w:rPr>
        <w:t>a</w:t>
      </w:r>
      <w:r w:rsidR="0003538E" w:rsidRPr="0003538E">
        <w:rPr>
          <w:rFonts w:ascii="Arial" w:hAnsi="Arial" w:cs="Arial"/>
          <w:vertAlign w:val="subscript"/>
        </w:rPr>
        <w:t>n</w:t>
      </w:r>
      <w:r w:rsidR="0003538E" w:rsidRPr="0003538E">
        <w:rPr>
          <w:rFonts w:ascii="Arial" w:hAnsi="Arial" w:cs="Arial"/>
        </w:rPr>
        <w:t>+b</w:t>
      </w:r>
      <w:r w:rsidR="0003538E" w:rsidRPr="0003538E">
        <w:rPr>
          <w:rFonts w:ascii="Arial" w:hAnsi="Arial" w:cs="Arial"/>
          <w:vertAlign w:val="subscript"/>
        </w:rPr>
        <w:t>n</w:t>
      </w:r>
      <w:r w:rsidR="0003538E">
        <w:rPr>
          <w:rFonts w:ascii="Arial" w:hAnsi="Arial" w:cs="Arial"/>
        </w:rPr>
        <w:t xml:space="preserve">, </w:t>
      </w:r>
      <w:r w:rsidR="004122CC">
        <w:rPr>
          <w:rFonts w:ascii="Arial" w:hAnsi="Arial" w:cs="Arial"/>
        </w:rPr>
        <w:t xml:space="preserve">para encontrar el </w:t>
      </w:r>
      <w:r w:rsidR="00D30D43">
        <w:rPr>
          <w:rFonts w:ascii="Arial" w:hAnsi="Arial" w:cs="Arial"/>
        </w:rPr>
        <w:t>término</w:t>
      </w:r>
      <w:r w:rsidR="004122CC">
        <w:rPr>
          <w:rFonts w:ascii="Arial" w:hAnsi="Arial" w:cs="Arial"/>
        </w:rPr>
        <w:t xml:space="preserve"> generar </w:t>
      </w:r>
      <w:r w:rsidR="000442C9">
        <w:rPr>
          <w:rFonts w:ascii="Arial" w:hAnsi="Arial" w:cs="Arial"/>
        </w:rPr>
        <w:t xml:space="preserve">de esta nueva sucesión se </w:t>
      </w:r>
      <w:r w:rsidR="004122CC">
        <w:rPr>
          <w:rFonts w:ascii="Arial" w:hAnsi="Arial" w:cs="Arial"/>
        </w:rPr>
        <w:t xml:space="preserve">sumar los dos términos </w:t>
      </w:r>
      <w:r w:rsidR="00D30D43">
        <w:rPr>
          <w:rFonts w:ascii="Arial" w:hAnsi="Arial" w:cs="Arial"/>
        </w:rPr>
        <w:t>generales</w:t>
      </w:r>
      <w:r w:rsidR="006D1E31">
        <w:rPr>
          <w:rFonts w:ascii="Arial" w:hAnsi="Arial" w:cs="Arial"/>
        </w:rPr>
        <w:t xml:space="preserve"> que determinan las </w:t>
      </w:r>
      <w:r w:rsidR="00D30D43">
        <w:rPr>
          <w:rFonts w:ascii="Arial" w:hAnsi="Arial" w:cs="Arial"/>
        </w:rPr>
        <w:t>sucesiones</w:t>
      </w:r>
      <w:r w:rsidR="000442C9">
        <w:rPr>
          <w:rFonts w:ascii="Arial" w:hAnsi="Arial" w:cs="Arial"/>
        </w:rPr>
        <w:t xml:space="preserve"> observa el ejemplo</w:t>
      </w:r>
      <w:r w:rsidR="004122CC">
        <w:rPr>
          <w:rFonts w:ascii="Arial" w:hAnsi="Arial" w:cs="Arial"/>
        </w:rPr>
        <w:t>:</w:t>
      </w:r>
    </w:p>
    <w:p w:rsidR="004122CC" w:rsidRPr="00D30D43" w:rsidRDefault="004122CC" w:rsidP="006D1E31">
      <w:pPr>
        <w:tabs>
          <w:tab w:val="right" w:pos="8498"/>
        </w:tabs>
        <w:spacing w:after="0"/>
        <w:jc w:val="both"/>
        <w:rPr>
          <w:rFonts w:ascii="Arial" w:hAnsi="Arial" w:cs="Arial"/>
          <w:i/>
        </w:rPr>
      </w:pPr>
    </w:p>
    <w:p w:rsidR="00D30D43" w:rsidRDefault="004122CC" w:rsidP="006D1E31">
      <w:pPr>
        <w:tabs>
          <w:tab w:val="right" w:pos="8498"/>
        </w:tabs>
        <w:spacing w:after="0"/>
        <w:jc w:val="both"/>
        <w:rPr>
          <w:rFonts w:ascii="Arial" w:hAnsi="Arial" w:cs="Arial"/>
        </w:rPr>
      </w:pPr>
      <w:r w:rsidRPr="00D30D43">
        <w:rPr>
          <w:rFonts w:ascii="Arial" w:hAnsi="Arial" w:cs="Arial"/>
          <w:i/>
        </w:rPr>
        <w:t xml:space="preserve"> a</w:t>
      </w:r>
      <w:r w:rsidRPr="00D30D43">
        <w:rPr>
          <w:rFonts w:ascii="Arial" w:hAnsi="Arial" w:cs="Arial"/>
          <w:i/>
          <w:vertAlign w:val="subscript"/>
        </w:rPr>
        <w:t>n</w:t>
      </w:r>
      <w:r w:rsidRPr="00D30D43">
        <w:rPr>
          <w:rFonts w:ascii="Arial" w:hAnsi="Arial" w:cs="Arial"/>
          <w:i/>
        </w:rPr>
        <w:t>+b</w:t>
      </w:r>
      <w:r w:rsidRPr="00D30D43">
        <w:rPr>
          <w:rFonts w:ascii="Arial" w:hAnsi="Arial" w:cs="Arial"/>
          <w:i/>
          <w:vertAlign w:val="subscript"/>
        </w:rPr>
        <w:t xml:space="preserve">n </w:t>
      </w:r>
      <w:r w:rsidRPr="00D30D43">
        <w:rPr>
          <w:rFonts w:ascii="Arial" w:hAnsi="Arial" w:cs="Arial"/>
          <w:i/>
        </w:rPr>
        <w:t xml:space="preserve">= 3n + 2n-1 = </w:t>
      </w:r>
      <w:r w:rsidR="00D30D43" w:rsidRPr="00D30D43">
        <w:rPr>
          <w:rFonts w:ascii="Arial" w:hAnsi="Arial" w:cs="Arial"/>
          <w:i/>
        </w:rPr>
        <w:t>5n – 1</w:t>
      </w:r>
    </w:p>
    <w:p w:rsidR="00D30D43" w:rsidRDefault="00D30D43" w:rsidP="006D1E31">
      <w:pPr>
        <w:tabs>
          <w:tab w:val="right" w:pos="8498"/>
        </w:tabs>
        <w:spacing w:after="0"/>
        <w:jc w:val="both"/>
        <w:rPr>
          <w:rFonts w:ascii="Arial" w:hAnsi="Arial" w:cs="Arial"/>
        </w:rPr>
      </w:pPr>
      <w:r>
        <w:rPr>
          <w:rFonts w:ascii="Arial" w:hAnsi="Arial" w:cs="Arial"/>
        </w:rPr>
        <w:t xml:space="preserve">Es decir que la nueva sucesión está determinada por el término general  </w:t>
      </w:r>
    </w:p>
    <w:p w:rsidR="00D30D43" w:rsidRDefault="00D30D43" w:rsidP="006D1E31">
      <w:pPr>
        <w:tabs>
          <w:tab w:val="right" w:pos="8498"/>
        </w:tabs>
        <w:spacing w:after="0"/>
        <w:jc w:val="both"/>
        <w:rPr>
          <w:rFonts w:ascii="Arial" w:hAnsi="Arial" w:cs="Arial"/>
        </w:rPr>
      </w:pPr>
      <w:r>
        <w:rPr>
          <w:rFonts w:ascii="Arial" w:hAnsi="Arial" w:cs="Arial"/>
        </w:rPr>
        <w:t>c</w:t>
      </w:r>
      <w:r>
        <w:rPr>
          <w:rFonts w:ascii="Arial" w:hAnsi="Arial" w:cs="Arial"/>
          <w:vertAlign w:val="subscript"/>
        </w:rPr>
        <w:t xml:space="preserve">n </w:t>
      </w:r>
      <w:r>
        <w:rPr>
          <w:rFonts w:ascii="Arial" w:hAnsi="Arial" w:cs="Arial"/>
        </w:rPr>
        <w:t xml:space="preserve">= </w:t>
      </w:r>
      <w:r w:rsidRPr="00D30D43">
        <w:rPr>
          <w:rFonts w:ascii="Arial" w:hAnsi="Arial" w:cs="Arial"/>
          <w:i/>
        </w:rPr>
        <w:t>5n – 1</w:t>
      </w:r>
      <w:r>
        <w:rPr>
          <w:rFonts w:ascii="Arial" w:hAnsi="Arial" w:cs="Arial"/>
        </w:rPr>
        <w:t xml:space="preserve"> , a continuación se comprobara si el termino general encontrado genera la suma de las dos sucesiones:</w:t>
      </w:r>
    </w:p>
    <w:p w:rsidR="004122CC" w:rsidRDefault="00D30D43" w:rsidP="006D1E31">
      <w:pPr>
        <w:tabs>
          <w:tab w:val="right" w:pos="8498"/>
        </w:tabs>
        <w:spacing w:after="0"/>
        <w:jc w:val="both"/>
        <w:rPr>
          <w:rFonts w:ascii="Arial" w:hAnsi="Arial" w:cs="Arial"/>
        </w:rPr>
      </w:pPr>
      <w:r w:rsidRPr="00D30D43">
        <w:rPr>
          <w:rFonts w:ascii="Arial" w:hAnsi="Arial" w:cs="Arial"/>
          <w:i/>
        </w:rPr>
        <w:t xml:space="preserve"> </w:t>
      </w:r>
      <w:r>
        <w:rPr>
          <w:rFonts w:ascii="Arial" w:hAnsi="Arial" w:cs="Arial"/>
        </w:rPr>
        <w:t>c</w:t>
      </w:r>
      <w:r>
        <w:rPr>
          <w:rFonts w:ascii="Arial" w:hAnsi="Arial" w:cs="Arial"/>
          <w:vertAlign w:val="subscript"/>
        </w:rPr>
        <w:t xml:space="preserve">n </w:t>
      </w:r>
      <w:r>
        <w:rPr>
          <w:rFonts w:ascii="Arial" w:hAnsi="Arial" w:cs="Arial"/>
        </w:rPr>
        <w:t xml:space="preserve">= </w:t>
      </w:r>
      <w:r w:rsidRPr="00D30D43">
        <w:rPr>
          <w:rFonts w:ascii="Arial" w:hAnsi="Arial" w:cs="Arial"/>
          <w:i/>
        </w:rPr>
        <w:t>5n – 1</w:t>
      </w:r>
      <w:r>
        <w:rPr>
          <w:rFonts w:ascii="Arial" w:hAnsi="Arial" w:cs="Arial"/>
          <w:i/>
        </w:rPr>
        <w:t xml:space="preserve"> = </w:t>
      </w:r>
      <w:r w:rsidR="00061805">
        <w:rPr>
          <w:rFonts w:ascii="Arial" w:hAnsi="Arial" w:cs="Arial"/>
          <w:i/>
        </w:rPr>
        <w:t>[</w:t>
      </w:r>
      <w:r>
        <w:rPr>
          <w:rFonts w:ascii="Arial" w:hAnsi="Arial" w:cs="Arial"/>
          <w:i/>
        </w:rPr>
        <w:t>4, 9, 14, 19, 24, 29…..</w:t>
      </w:r>
      <w:r w:rsidR="00061805">
        <w:rPr>
          <w:rFonts w:ascii="Arial" w:hAnsi="Arial" w:cs="Arial"/>
          <w:i/>
        </w:rPr>
        <w:t>]</w:t>
      </w:r>
      <w:r>
        <w:rPr>
          <w:rFonts w:ascii="Arial" w:hAnsi="Arial" w:cs="Arial"/>
          <w:i/>
        </w:rPr>
        <w:t xml:space="preserve"> </w:t>
      </w:r>
    </w:p>
    <w:p w:rsidR="006D1E31" w:rsidRDefault="006D1E31" w:rsidP="006D1E31">
      <w:pPr>
        <w:tabs>
          <w:tab w:val="right" w:pos="8498"/>
        </w:tabs>
        <w:spacing w:after="0"/>
        <w:jc w:val="both"/>
        <w:rPr>
          <w:rFonts w:ascii="Arial" w:hAnsi="Arial" w:cs="Arial"/>
        </w:rPr>
      </w:pPr>
      <w:r>
        <w:rPr>
          <w:rFonts w:ascii="Arial" w:hAnsi="Arial" w:cs="Arial"/>
        </w:rPr>
        <w:t>Como se puede observar con este ejemplo la forma general para encontrar la suma de dos sucesiones es buscar su término generar, este término general se consigue sumando los dos términos generales de las sucesiones, observa los siguientes ejemplos:</w:t>
      </w:r>
    </w:p>
    <w:p w:rsidR="006D1E31" w:rsidRDefault="006D1E31" w:rsidP="006D1E31">
      <w:pPr>
        <w:tabs>
          <w:tab w:val="right" w:pos="8498"/>
        </w:tabs>
        <w:spacing w:after="0"/>
        <w:jc w:val="both"/>
        <w:rPr>
          <w:rFonts w:ascii="Arial" w:hAnsi="Arial" w:cs="Arial"/>
        </w:rPr>
      </w:pPr>
    </w:p>
    <w:p w:rsidR="006D1E31" w:rsidRDefault="006D1E31" w:rsidP="006D1E31">
      <w:pPr>
        <w:pStyle w:val="Prrafodelista"/>
        <w:numPr>
          <w:ilvl w:val="0"/>
          <w:numId w:val="6"/>
        </w:numPr>
        <w:tabs>
          <w:tab w:val="right" w:pos="8498"/>
        </w:tabs>
        <w:spacing w:after="0"/>
        <w:jc w:val="both"/>
        <w:rPr>
          <w:rFonts w:ascii="Arial" w:hAnsi="Arial" w:cs="Arial"/>
        </w:rPr>
      </w:pPr>
      <w:r w:rsidRPr="006D1E31">
        <w:rPr>
          <w:rFonts w:ascii="Arial" w:hAnsi="Arial" w:cs="Arial"/>
        </w:rPr>
        <w:t>Encontrar el termino general de la suma de las siguientes sucesiones,</w:t>
      </w:r>
      <w:r w:rsidR="002A4F0C">
        <w:rPr>
          <w:rFonts w:ascii="Arial" w:hAnsi="Arial" w:cs="Arial"/>
        </w:rPr>
        <w:t xml:space="preserve">            </w:t>
      </w:r>
      <w:r w:rsidRPr="006D1E31">
        <w:rPr>
          <w:rFonts w:ascii="Arial" w:hAnsi="Arial" w:cs="Arial"/>
        </w:rPr>
        <w:t xml:space="preserve"> </w:t>
      </w:r>
      <w:r w:rsidRPr="002A4F0C">
        <w:rPr>
          <w:rFonts w:ascii="Arial" w:hAnsi="Arial" w:cs="Arial"/>
          <w:i/>
        </w:rPr>
        <w:t>a</w:t>
      </w:r>
      <w:r w:rsidRPr="002A4F0C">
        <w:rPr>
          <w:rFonts w:ascii="Arial" w:hAnsi="Arial" w:cs="Arial"/>
          <w:i/>
          <w:vertAlign w:val="subscript"/>
        </w:rPr>
        <w:t>n</w:t>
      </w:r>
      <w:r w:rsidRPr="002A4F0C">
        <w:rPr>
          <w:rFonts w:ascii="Arial" w:hAnsi="Arial" w:cs="Arial"/>
          <w:i/>
        </w:rPr>
        <w:t xml:space="preserve"> = -2n+1</w:t>
      </w:r>
      <w:r w:rsidRPr="006D1E31">
        <w:rPr>
          <w:rFonts w:ascii="Arial" w:hAnsi="Arial" w:cs="Arial"/>
        </w:rPr>
        <w:t xml:space="preserve">  y </w:t>
      </w:r>
      <w:r w:rsidRPr="002A4F0C">
        <w:rPr>
          <w:rFonts w:ascii="Arial" w:hAnsi="Arial" w:cs="Arial"/>
          <w:i/>
        </w:rPr>
        <w:t>b</w:t>
      </w:r>
      <w:r w:rsidRPr="002A4F0C">
        <w:rPr>
          <w:rFonts w:ascii="Arial" w:hAnsi="Arial" w:cs="Arial"/>
          <w:i/>
          <w:vertAlign w:val="subscript"/>
        </w:rPr>
        <w:t>n</w:t>
      </w:r>
      <w:r w:rsidRPr="002A4F0C">
        <w:rPr>
          <w:rFonts w:ascii="Arial" w:hAnsi="Arial" w:cs="Arial"/>
          <w:i/>
        </w:rPr>
        <w:t xml:space="preserve"> = 4n+1,</w:t>
      </w:r>
      <w:r w:rsidRPr="006D1E31">
        <w:rPr>
          <w:rFonts w:ascii="Arial" w:hAnsi="Arial" w:cs="Arial"/>
        </w:rPr>
        <w:t xml:space="preserve"> posteriormente encuentra los 10  primeros términos de la nueva sucesión.</w:t>
      </w:r>
    </w:p>
    <w:p w:rsidR="006D1E31" w:rsidRDefault="006D1E31" w:rsidP="006D1E31">
      <w:pPr>
        <w:pStyle w:val="Prrafodelista"/>
        <w:tabs>
          <w:tab w:val="right" w:pos="8498"/>
        </w:tabs>
        <w:spacing w:after="0"/>
        <w:ind w:left="360"/>
        <w:jc w:val="both"/>
        <w:rPr>
          <w:rFonts w:ascii="Arial" w:hAnsi="Arial" w:cs="Arial"/>
        </w:rPr>
      </w:pPr>
    </w:p>
    <w:p w:rsidR="006D1E31" w:rsidRPr="006D1E31" w:rsidRDefault="006D1E31" w:rsidP="006D1E31">
      <w:pPr>
        <w:pStyle w:val="Prrafodelista"/>
        <w:numPr>
          <w:ilvl w:val="0"/>
          <w:numId w:val="7"/>
        </w:numPr>
        <w:tabs>
          <w:tab w:val="right" w:pos="8498"/>
        </w:tabs>
        <w:spacing w:after="0"/>
        <w:jc w:val="both"/>
        <w:rPr>
          <w:rFonts w:ascii="Arial" w:hAnsi="Arial" w:cs="Arial"/>
          <w:i/>
          <w:lang w:val="en-US"/>
        </w:rPr>
      </w:pPr>
      <w:r w:rsidRPr="006D1E31">
        <w:rPr>
          <w:rFonts w:ascii="Arial" w:hAnsi="Arial" w:cs="Arial"/>
          <w:i/>
          <w:lang w:val="en-US"/>
        </w:rPr>
        <w:t>a</w:t>
      </w:r>
      <w:r w:rsidRPr="006D1E31">
        <w:rPr>
          <w:rFonts w:ascii="Arial" w:hAnsi="Arial" w:cs="Arial"/>
          <w:i/>
          <w:vertAlign w:val="subscript"/>
          <w:lang w:val="en-US"/>
        </w:rPr>
        <w:t>n</w:t>
      </w:r>
      <w:r w:rsidRPr="006D1E31">
        <w:rPr>
          <w:rFonts w:ascii="Arial" w:hAnsi="Arial" w:cs="Arial"/>
          <w:i/>
          <w:lang w:val="en-US"/>
        </w:rPr>
        <w:t xml:space="preserve"> + b</w:t>
      </w:r>
      <w:r w:rsidRPr="006D1E31">
        <w:rPr>
          <w:rFonts w:ascii="Arial" w:hAnsi="Arial" w:cs="Arial"/>
          <w:i/>
          <w:vertAlign w:val="subscript"/>
          <w:lang w:val="en-US"/>
        </w:rPr>
        <w:t>n</w:t>
      </w:r>
      <w:r w:rsidRPr="006D1E31">
        <w:rPr>
          <w:rFonts w:ascii="Arial" w:hAnsi="Arial" w:cs="Arial"/>
          <w:i/>
          <w:lang w:val="en-US"/>
        </w:rPr>
        <w:t xml:space="preserve"> = -2n+1 + 4n+1 = 2n +2, c</w:t>
      </w:r>
      <w:r w:rsidRPr="006D1E31">
        <w:rPr>
          <w:rFonts w:ascii="Arial" w:hAnsi="Arial" w:cs="Arial"/>
          <w:i/>
          <w:vertAlign w:val="subscript"/>
          <w:lang w:val="en-US"/>
        </w:rPr>
        <w:t>n</w:t>
      </w:r>
      <w:r w:rsidRPr="006D1E31">
        <w:rPr>
          <w:rFonts w:ascii="Arial" w:hAnsi="Arial" w:cs="Arial"/>
          <w:i/>
          <w:lang w:val="en-US"/>
        </w:rPr>
        <w:t xml:space="preserve"> = 2n + 2</w:t>
      </w:r>
    </w:p>
    <w:p w:rsidR="006D1E31" w:rsidRPr="006D1E31" w:rsidRDefault="006D1E31" w:rsidP="006D1E31">
      <w:pPr>
        <w:pStyle w:val="Prrafodelista"/>
        <w:numPr>
          <w:ilvl w:val="0"/>
          <w:numId w:val="7"/>
        </w:numPr>
        <w:tabs>
          <w:tab w:val="right" w:pos="8498"/>
        </w:tabs>
        <w:spacing w:after="0"/>
        <w:jc w:val="both"/>
        <w:rPr>
          <w:rFonts w:ascii="Arial" w:hAnsi="Arial" w:cs="Arial"/>
          <w:i/>
          <w:lang w:val="en-US"/>
        </w:rPr>
      </w:pPr>
      <w:r w:rsidRPr="006D1E31">
        <w:rPr>
          <w:rFonts w:ascii="Arial" w:hAnsi="Arial" w:cs="Arial"/>
          <w:i/>
          <w:lang w:val="en-US"/>
        </w:rPr>
        <w:lastRenderedPageBreak/>
        <w:t>c</w:t>
      </w:r>
      <w:r w:rsidRPr="006D1E31">
        <w:rPr>
          <w:rFonts w:ascii="Arial" w:hAnsi="Arial" w:cs="Arial"/>
          <w:i/>
          <w:vertAlign w:val="subscript"/>
          <w:lang w:val="en-US"/>
        </w:rPr>
        <w:t>n</w:t>
      </w:r>
      <w:r w:rsidRPr="006D1E31">
        <w:rPr>
          <w:rFonts w:ascii="Arial" w:hAnsi="Arial" w:cs="Arial"/>
          <w:i/>
          <w:lang w:val="en-US"/>
        </w:rPr>
        <w:t xml:space="preserve"> = 2n + 2</w:t>
      </w:r>
      <w:r>
        <w:rPr>
          <w:rFonts w:ascii="Arial" w:hAnsi="Arial" w:cs="Arial"/>
          <w:i/>
          <w:lang w:val="en-US"/>
        </w:rPr>
        <w:t xml:space="preserve"> = </w:t>
      </w:r>
      <w:r w:rsidR="00061805">
        <w:rPr>
          <w:rFonts w:ascii="Arial" w:hAnsi="Arial" w:cs="Arial"/>
          <w:i/>
          <w:lang w:val="en-US"/>
        </w:rPr>
        <w:t>[</w:t>
      </w:r>
      <w:r>
        <w:rPr>
          <w:rFonts w:ascii="Arial" w:hAnsi="Arial" w:cs="Arial"/>
          <w:i/>
          <w:lang w:val="en-US"/>
        </w:rPr>
        <w:t xml:space="preserve">4, 6, 8, 10, </w:t>
      </w:r>
      <w:r w:rsidR="002A4F0C">
        <w:rPr>
          <w:rFonts w:ascii="Arial" w:hAnsi="Arial" w:cs="Arial"/>
          <w:i/>
          <w:lang w:val="en-US"/>
        </w:rPr>
        <w:t>12, 14, 16, 18, 20, 21</w:t>
      </w:r>
      <w:r w:rsidR="00061805">
        <w:rPr>
          <w:rFonts w:ascii="Arial" w:hAnsi="Arial" w:cs="Arial"/>
          <w:i/>
          <w:lang w:val="en-US"/>
        </w:rPr>
        <w:t>]</w:t>
      </w:r>
    </w:p>
    <w:p w:rsidR="002A4F0C" w:rsidRDefault="002A4F0C" w:rsidP="002A4F0C">
      <w:pPr>
        <w:tabs>
          <w:tab w:val="right" w:pos="8498"/>
        </w:tabs>
        <w:spacing w:after="0"/>
        <w:jc w:val="both"/>
        <w:rPr>
          <w:rFonts w:ascii="Arial" w:hAnsi="Arial" w:cs="Arial"/>
          <w:lang w:val="en-US"/>
        </w:rPr>
      </w:pPr>
    </w:p>
    <w:p w:rsidR="002A4F0C" w:rsidRPr="002A4F0C" w:rsidRDefault="002A4F0C" w:rsidP="002A4F0C">
      <w:pPr>
        <w:pStyle w:val="Prrafodelista"/>
        <w:numPr>
          <w:ilvl w:val="0"/>
          <w:numId w:val="6"/>
        </w:numPr>
        <w:tabs>
          <w:tab w:val="right" w:pos="8498"/>
        </w:tabs>
        <w:spacing w:after="0"/>
        <w:jc w:val="both"/>
        <w:rPr>
          <w:rFonts w:ascii="Arial" w:hAnsi="Arial" w:cs="Arial"/>
        </w:rPr>
      </w:pPr>
      <w:r w:rsidRPr="002A4F0C">
        <w:rPr>
          <w:rFonts w:ascii="Arial" w:hAnsi="Arial" w:cs="Arial"/>
        </w:rPr>
        <w:t xml:space="preserve">Encontrar el termino general de la suma de las siguientes sucesiones,             </w:t>
      </w:r>
      <w:r w:rsidRPr="002A4F0C">
        <w:rPr>
          <w:rFonts w:ascii="Arial" w:hAnsi="Arial" w:cs="Arial"/>
          <w:i/>
        </w:rPr>
        <w:t>a</w:t>
      </w:r>
      <w:r w:rsidRPr="002A4F0C">
        <w:rPr>
          <w:rFonts w:ascii="Arial" w:hAnsi="Arial" w:cs="Arial"/>
          <w:i/>
          <w:vertAlign w:val="subscript"/>
        </w:rPr>
        <w:t>n</w:t>
      </w:r>
      <w:r w:rsidRPr="002A4F0C">
        <w:rPr>
          <w:rFonts w:ascii="Arial" w:hAnsi="Arial" w:cs="Arial"/>
          <w:i/>
        </w:rPr>
        <w:t xml:space="preserve"> = -3n-2</w:t>
      </w:r>
      <w:r w:rsidRPr="002A4F0C">
        <w:rPr>
          <w:rFonts w:ascii="Arial" w:hAnsi="Arial" w:cs="Arial"/>
        </w:rPr>
        <w:t xml:space="preserve">  y </w:t>
      </w:r>
      <w:r w:rsidRPr="002A4F0C">
        <w:rPr>
          <w:rFonts w:ascii="Arial" w:hAnsi="Arial" w:cs="Arial"/>
          <w:i/>
        </w:rPr>
        <w:t>b</w:t>
      </w:r>
      <w:r w:rsidRPr="002A4F0C">
        <w:rPr>
          <w:rFonts w:ascii="Arial" w:hAnsi="Arial" w:cs="Arial"/>
          <w:i/>
          <w:vertAlign w:val="subscript"/>
        </w:rPr>
        <w:t>n</w:t>
      </w:r>
      <w:r w:rsidRPr="002A4F0C">
        <w:rPr>
          <w:rFonts w:ascii="Arial" w:hAnsi="Arial" w:cs="Arial"/>
          <w:i/>
        </w:rPr>
        <w:t xml:space="preserve"> = 2n-1</w:t>
      </w:r>
      <w:r w:rsidRPr="002A4F0C">
        <w:rPr>
          <w:rFonts w:ascii="Arial" w:hAnsi="Arial" w:cs="Arial"/>
        </w:rPr>
        <w:t xml:space="preserve">, posteriormente </w:t>
      </w:r>
      <w:r>
        <w:rPr>
          <w:rFonts w:ascii="Arial" w:hAnsi="Arial" w:cs="Arial"/>
        </w:rPr>
        <w:t>encuentra los 5</w:t>
      </w:r>
      <w:r w:rsidRPr="002A4F0C">
        <w:rPr>
          <w:rFonts w:ascii="Arial" w:hAnsi="Arial" w:cs="Arial"/>
        </w:rPr>
        <w:t xml:space="preserve">  primeros términos de la nueva sucesión.</w:t>
      </w:r>
    </w:p>
    <w:p w:rsidR="006D1E31" w:rsidRDefault="006D1E31" w:rsidP="002A4F0C">
      <w:pPr>
        <w:pStyle w:val="Prrafodelista"/>
        <w:tabs>
          <w:tab w:val="right" w:pos="8498"/>
        </w:tabs>
        <w:spacing w:after="0"/>
        <w:ind w:left="360"/>
        <w:jc w:val="both"/>
        <w:rPr>
          <w:rFonts w:ascii="Arial" w:hAnsi="Arial" w:cs="Arial"/>
        </w:rPr>
      </w:pPr>
    </w:p>
    <w:p w:rsidR="002A4F0C" w:rsidRPr="006D1E31" w:rsidRDefault="002A4F0C" w:rsidP="002A4F0C">
      <w:pPr>
        <w:pStyle w:val="Prrafodelista"/>
        <w:numPr>
          <w:ilvl w:val="0"/>
          <w:numId w:val="7"/>
        </w:numPr>
        <w:tabs>
          <w:tab w:val="right" w:pos="8498"/>
        </w:tabs>
        <w:spacing w:after="0"/>
        <w:jc w:val="both"/>
        <w:rPr>
          <w:rFonts w:ascii="Arial" w:hAnsi="Arial" w:cs="Arial"/>
          <w:i/>
          <w:lang w:val="en-US"/>
        </w:rPr>
      </w:pPr>
      <w:r w:rsidRPr="006D1E31">
        <w:rPr>
          <w:rFonts w:ascii="Arial" w:hAnsi="Arial" w:cs="Arial"/>
          <w:i/>
          <w:lang w:val="en-US"/>
        </w:rPr>
        <w:t>a</w:t>
      </w:r>
      <w:r w:rsidRPr="006D1E31">
        <w:rPr>
          <w:rFonts w:ascii="Arial" w:hAnsi="Arial" w:cs="Arial"/>
          <w:i/>
          <w:vertAlign w:val="subscript"/>
          <w:lang w:val="en-US"/>
        </w:rPr>
        <w:t>n</w:t>
      </w:r>
      <w:r w:rsidRPr="006D1E31">
        <w:rPr>
          <w:rFonts w:ascii="Arial" w:hAnsi="Arial" w:cs="Arial"/>
          <w:i/>
          <w:lang w:val="en-US"/>
        </w:rPr>
        <w:t xml:space="preserve"> + b</w:t>
      </w:r>
      <w:r w:rsidRPr="006D1E31">
        <w:rPr>
          <w:rFonts w:ascii="Arial" w:hAnsi="Arial" w:cs="Arial"/>
          <w:i/>
          <w:vertAlign w:val="subscript"/>
          <w:lang w:val="en-US"/>
        </w:rPr>
        <w:t>n</w:t>
      </w:r>
      <w:r w:rsidRPr="006D1E31">
        <w:rPr>
          <w:rFonts w:ascii="Arial" w:hAnsi="Arial" w:cs="Arial"/>
          <w:i/>
          <w:lang w:val="en-US"/>
        </w:rPr>
        <w:t xml:space="preserve"> </w:t>
      </w:r>
      <w:r>
        <w:rPr>
          <w:rFonts w:ascii="Arial" w:hAnsi="Arial" w:cs="Arial"/>
          <w:i/>
          <w:lang w:val="en-US"/>
        </w:rPr>
        <w:t>= -3n-2</w:t>
      </w:r>
      <w:r w:rsidRPr="006D1E31">
        <w:rPr>
          <w:rFonts w:ascii="Arial" w:hAnsi="Arial" w:cs="Arial"/>
          <w:i/>
          <w:lang w:val="en-US"/>
        </w:rPr>
        <w:t xml:space="preserve"> +</w:t>
      </w:r>
      <w:r>
        <w:rPr>
          <w:rFonts w:ascii="Arial" w:hAnsi="Arial" w:cs="Arial"/>
          <w:i/>
          <w:lang w:val="en-US"/>
        </w:rPr>
        <w:t xml:space="preserve"> 2n-</w:t>
      </w:r>
      <w:r w:rsidRPr="006D1E31">
        <w:rPr>
          <w:rFonts w:ascii="Arial" w:hAnsi="Arial" w:cs="Arial"/>
          <w:i/>
          <w:lang w:val="en-US"/>
        </w:rPr>
        <w:t>1</w:t>
      </w:r>
      <w:r>
        <w:rPr>
          <w:rFonts w:ascii="Arial" w:hAnsi="Arial" w:cs="Arial"/>
          <w:i/>
          <w:lang w:val="en-US"/>
        </w:rPr>
        <w:t xml:space="preserve"> = -n - 3</w:t>
      </w:r>
      <w:r w:rsidRPr="006D1E31">
        <w:rPr>
          <w:rFonts w:ascii="Arial" w:hAnsi="Arial" w:cs="Arial"/>
          <w:i/>
          <w:lang w:val="en-US"/>
        </w:rPr>
        <w:t>, c</w:t>
      </w:r>
      <w:r w:rsidRPr="006D1E31">
        <w:rPr>
          <w:rFonts w:ascii="Arial" w:hAnsi="Arial" w:cs="Arial"/>
          <w:i/>
          <w:vertAlign w:val="subscript"/>
          <w:lang w:val="en-US"/>
        </w:rPr>
        <w:t>n</w:t>
      </w:r>
      <w:r>
        <w:rPr>
          <w:rFonts w:ascii="Arial" w:hAnsi="Arial" w:cs="Arial"/>
          <w:i/>
          <w:lang w:val="en-US"/>
        </w:rPr>
        <w:t xml:space="preserve"> = -n -  3</w:t>
      </w:r>
    </w:p>
    <w:p w:rsidR="002A4F0C" w:rsidRDefault="002A4F0C" w:rsidP="002A4F0C">
      <w:pPr>
        <w:pStyle w:val="Prrafodelista"/>
        <w:numPr>
          <w:ilvl w:val="0"/>
          <w:numId w:val="7"/>
        </w:numPr>
        <w:tabs>
          <w:tab w:val="right" w:pos="8498"/>
        </w:tabs>
        <w:spacing w:after="0"/>
        <w:jc w:val="both"/>
        <w:rPr>
          <w:rFonts w:ascii="Arial" w:hAnsi="Arial" w:cs="Arial"/>
          <w:i/>
          <w:lang w:val="en-US"/>
        </w:rPr>
      </w:pPr>
      <w:r w:rsidRPr="006D1E31">
        <w:rPr>
          <w:rFonts w:ascii="Arial" w:hAnsi="Arial" w:cs="Arial"/>
          <w:i/>
          <w:lang w:val="en-US"/>
        </w:rPr>
        <w:t>c</w:t>
      </w:r>
      <w:r w:rsidRPr="006D1E31">
        <w:rPr>
          <w:rFonts w:ascii="Arial" w:hAnsi="Arial" w:cs="Arial"/>
          <w:i/>
          <w:vertAlign w:val="subscript"/>
          <w:lang w:val="en-US"/>
        </w:rPr>
        <w:t>n</w:t>
      </w:r>
      <w:r>
        <w:rPr>
          <w:rFonts w:ascii="Arial" w:hAnsi="Arial" w:cs="Arial"/>
          <w:i/>
          <w:lang w:val="en-US"/>
        </w:rPr>
        <w:t xml:space="preserve"> = -n – 3  =  </w:t>
      </w:r>
      <w:r w:rsidR="00061805">
        <w:rPr>
          <w:rFonts w:ascii="Arial" w:hAnsi="Arial" w:cs="Arial"/>
          <w:i/>
          <w:lang w:val="en-US"/>
        </w:rPr>
        <w:t>[</w:t>
      </w:r>
      <w:r>
        <w:rPr>
          <w:rFonts w:ascii="Arial" w:hAnsi="Arial" w:cs="Arial"/>
          <w:i/>
          <w:lang w:val="en-US"/>
        </w:rPr>
        <w:t>-4, -5, -6, -7, -8</w:t>
      </w:r>
      <w:r w:rsidR="00061805">
        <w:rPr>
          <w:rFonts w:ascii="Arial" w:hAnsi="Arial" w:cs="Arial"/>
          <w:i/>
          <w:lang w:val="en-US"/>
        </w:rPr>
        <w:t>]</w:t>
      </w:r>
      <w:r>
        <w:rPr>
          <w:rFonts w:ascii="Arial" w:hAnsi="Arial" w:cs="Arial"/>
          <w:i/>
          <w:lang w:val="en-US"/>
        </w:rPr>
        <w:t xml:space="preserve"> </w:t>
      </w:r>
    </w:p>
    <w:p w:rsidR="002A4F0C" w:rsidRDefault="002A4F0C" w:rsidP="002A4F0C">
      <w:pPr>
        <w:tabs>
          <w:tab w:val="right" w:pos="8498"/>
        </w:tabs>
        <w:spacing w:after="0"/>
        <w:jc w:val="both"/>
        <w:rPr>
          <w:rFonts w:ascii="Arial" w:hAnsi="Arial" w:cs="Arial"/>
          <w:lang w:val="en-US"/>
        </w:rPr>
      </w:pPr>
    </w:p>
    <w:p w:rsidR="002A4F0C" w:rsidRDefault="002A4F0C" w:rsidP="00061805">
      <w:pPr>
        <w:tabs>
          <w:tab w:val="right" w:pos="8498"/>
        </w:tabs>
        <w:spacing w:after="0"/>
        <w:jc w:val="both"/>
        <w:rPr>
          <w:rFonts w:ascii="Arial" w:hAnsi="Arial" w:cs="Arial"/>
        </w:rPr>
      </w:pPr>
      <w:r w:rsidRPr="002A4F0C">
        <w:rPr>
          <w:rFonts w:ascii="Arial" w:hAnsi="Arial" w:cs="Arial"/>
        </w:rPr>
        <w:t>Las propiedades</w:t>
      </w:r>
      <w:r>
        <w:rPr>
          <w:rFonts w:ascii="Arial" w:hAnsi="Arial" w:cs="Arial"/>
        </w:rPr>
        <w:t xml:space="preserve"> que cumple la suma de sucesiones son las siguientes</w:t>
      </w:r>
      <w:r w:rsidR="00061805">
        <w:rPr>
          <w:rFonts w:ascii="Arial" w:hAnsi="Arial" w:cs="Arial"/>
        </w:rPr>
        <w:t xml:space="preserve">, para todo </w:t>
      </w:r>
      <w:r w:rsidR="00061805" w:rsidRPr="00061805">
        <w:rPr>
          <w:rFonts w:ascii="Arial" w:hAnsi="Arial" w:cs="Arial"/>
          <w:i/>
        </w:rPr>
        <w:t>(a</w:t>
      </w:r>
      <w:r w:rsidR="00061805" w:rsidRPr="00061805">
        <w:rPr>
          <w:rFonts w:ascii="Arial" w:hAnsi="Arial" w:cs="Arial"/>
          <w:i/>
          <w:vertAlign w:val="subscript"/>
        </w:rPr>
        <w:t>n</w:t>
      </w:r>
      <w:r w:rsidR="001127BF">
        <w:rPr>
          <w:rFonts w:ascii="Arial" w:hAnsi="Arial" w:cs="Arial"/>
          <w:i/>
        </w:rPr>
        <w:t>), (-a</w:t>
      </w:r>
      <w:r w:rsidR="001127BF">
        <w:rPr>
          <w:rFonts w:ascii="Arial" w:hAnsi="Arial" w:cs="Arial"/>
          <w:i/>
          <w:vertAlign w:val="subscript"/>
        </w:rPr>
        <w:t>n</w:t>
      </w:r>
      <w:r w:rsidR="001127BF">
        <w:rPr>
          <w:rFonts w:ascii="Arial" w:hAnsi="Arial" w:cs="Arial"/>
          <w:i/>
        </w:rPr>
        <w:t>),</w:t>
      </w:r>
      <w:r w:rsidR="00061805" w:rsidRPr="00061805">
        <w:rPr>
          <w:rFonts w:ascii="Arial" w:hAnsi="Arial" w:cs="Arial"/>
          <w:i/>
        </w:rPr>
        <w:t xml:space="preserve"> (b</w:t>
      </w:r>
      <w:r w:rsidR="00061805" w:rsidRPr="00061805">
        <w:rPr>
          <w:rFonts w:ascii="Arial" w:hAnsi="Arial" w:cs="Arial"/>
          <w:i/>
          <w:vertAlign w:val="subscript"/>
        </w:rPr>
        <w:t>n)</w:t>
      </w:r>
      <w:r w:rsidR="00061805" w:rsidRPr="00061805">
        <w:rPr>
          <w:rFonts w:ascii="Arial" w:hAnsi="Arial" w:cs="Arial"/>
          <w:i/>
        </w:rPr>
        <w:t>, (c</w:t>
      </w:r>
      <w:r w:rsidR="00061805" w:rsidRPr="00061805">
        <w:rPr>
          <w:rFonts w:ascii="Arial" w:hAnsi="Arial" w:cs="Arial"/>
          <w:i/>
          <w:vertAlign w:val="subscript"/>
        </w:rPr>
        <w:t xml:space="preserve">n), </w:t>
      </w:r>
      <w:r w:rsidR="00061805" w:rsidRPr="00061805">
        <w:rPr>
          <w:rFonts w:ascii="Arial" w:hAnsi="Arial" w:cs="Arial"/>
          <w:i/>
        </w:rPr>
        <w:t>(0)</w:t>
      </w:r>
      <w:r w:rsidR="001127BF">
        <w:rPr>
          <w:rFonts w:ascii="Arial" w:hAnsi="Arial" w:cs="Arial"/>
          <w:i/>
        </w:rPr>
        <w:t xml:space="preserve">, </w:t>
      </w:r>
      <w:r w:rsidR="00061805">
        <w:rPr>
          <w:rFonts w:ascii="Arial" w:hAnsi="Arial" w:cs="Arial"/>
        </w:rPr>
        <w:t xml:space="preserve"> sucesiones de </w:t>
      </w:r>
      <w:r w:rsidR="001127BF">
        <w:rPr>
          <w:rFonts w:ascii="Arial" w:hAnsi="Arial" w:cs="Arial"/>
        </w:rPr>
        <w:t>número</w:t>
      </w:r>
      <w:r w:rsidR="00061805">
        <w:rPr>
          <w:rFonts w:ascii="Arial" w:hAnsi="Arial" w:cs="Arial"/>
        </w:rPr>
        <w:t xml:space="preserve"> r</w:t>
      </w:r>
      <w:r w:rsidR="001127BF">
        <w:rPr>
          <w:rFonts w:ascii="Arial" w:hAnsi="Arial" w:cs="Arial"/>
        </w:rPr>
        <w:t>eales</w:t>
      </w:r>
      <w:r w:rsidR="00061805">
        <w:rPr>
          <w:rFonts w:ascii="Arial" w:hAnsi="Arial" w:cs="Arial"/>
        </w:rPr>
        <w:t xml:space="preserve">: </w:t>
      </w:r>
    </w:p>
    <w:p w:rsidR="00282EAB" w:rsidRPr="00061805" w:rsidRDefault="00282EAB" w:rsidP="00061805">
      <w:pPr>
        <w:tabs>
          <w:tab w:val="right" w:pos="8498"/>
        </w:tabs>
        <w:spacing w:after="0"/>
        <w:jc w:val="both"/>
        <w:rPr>
          <w:rFonts w:ascii="Arial" w:hAnsi="Arial" w:cs="Arial"/>
        </w:rPr>
      </w:pPr>
    </w:p>
    <w:tbl>
      <w:tblPr>
        <w:tblStyle w:val="Tablaconcuadrcula"/>
        <w:tblW w:w="10401" w:type="dxa"/>
        <w:tblInd w:w="-459" w:type="dxa"/>
        <w:tblLayout w:type="fixed"/>
        <w:tblLook w:val="04A0" w:firstRow="1" w:lastRow="0" w:firstColumn="1" w:lastColumn="0" w:noHBand="0" w:noVBand="1"/>
      </w:tblPr>
      <w:tblGrid>
        <w:gridCol w:w="1701"/>
        <w:gridCol w:w="2835"/>
        <w:gridCol w:w="5865"/>
      </w:tblGrid>
      <w:tr w:rsidR="00F63B01" w:rsidTr="00F63B01">
        <w:trPr>
          <w:trHeight w:val="542"/>
        </w:trPr>
        <w:tc>
          <w:tcPr>
            <w:tcW w:w="1701" w:type="dxa"/>
          </w:tcPr>
          <w:p w:rsidR="00282EAB" w:rsidRPr="00F63B01" w:rsidRDefault="00282EAB" w:rsidP="00282EAB">
            <w:pPr>
              <w:pStyle w:val="Prrafodelista"/>
              <w:tabs>
                <w:tab w:val="right" w:pos="8498"/>
              </w:tabs>
              <w:ind w:left="0"/>
              <w:jc w:val="center"/>
              <w:rPr>
                <w:rFonts w:ascii="Arial" w:hAnsi="Arial" w:cs="Arial"/>
                <w:b/>
                <w:sz w:val="24"/>
                <w:szCs w:val="24"/>
              </w:rPr>
            </w:pPr>
            <w:r w:rsidRPr="00F63B01">
              <w:rPr>
                <w:rFonts w:ascii="Arial" w:hAnsi="Arial" w:cs="Arial"/>
                <w:b/>
                <w:sz w:val="24"/>
                <w:szCs w:val="24"/>
              </w:rPr>
              <w:t>Nombre propiedad</w:t>
            </w:r>
          </w:p>
        </w:tc>
        <w:tc>
          <w:tcPr>
            <w:tcW w:w="2835" w:type="dxa"/>
          </w:tcPr>
          <w:p w:rsidR="00282EAB" w:rsidRPr="00F63B01" w:rsidRDefault="00282EAB" w:rsidP="00282EAB">
            <w:pPr>
              <w:pStyle w:val="Prrafodelista"/>
              <w:tabs>
                <w:tab w:val="right" w:pos="8498"/>
              </w:tabs>
              <w:ind w:left="0"/>
              <w:jc w:val="center"/>
              <w:rPr>
                <w:rFonts w:ascii="Arial" w:hAnsi="Arial" w:cs="Arial"/>
                <w:b/>
                <w:sz w:val="24"/>
                <w:szCs w:val="24"/>
              </w:rPr>
            </w:pPr>
            <w:r w:rsidRPr="00F63B01">
              <w:rPr>
                <w:rFonts w:ascii="Arial" w:hAnsi="Arial" w:cs="Arial"/>
                <w:b/>
                <w:sz w:val="24"/>
                <w:szCs w:val="24"/>
              </w:rPr>
              <w:t>propiedad</w:t>
            </w:r>
          </w:p>
        </w:tc>
        <w:tc>
          <w:tcPr>
            <w:tcW w:w="5865" w:type="dxa"/>
          </w:tcPr>
          <w:p w:rsidR="00282EAB" w:rsidRPr="00F63B01" w:rsidRDefault="00282EAB" w:rsidP="00282EAB">
            <w:pPr>
              <w:pStyle w:val="Prrafodelista"/>
              <w:tabs>
                <w:tab w:val="right" w:pos="8498"/>
              </w:tabs>
              <w:ind w:left="0"/>
              <w:jc w:val="center"/>
              <w:rPr>
                <w:rFonts w:ascii="Arial" w:hAnsi="Arial" w:cs="Arial"/>
                <w:b/>
                <w:sz w:val="24"/>
                <w:szCs w:val="24"/>
              </w:rPr>
            </w:pPr>
            <w:r w:rsidRPr="00F63B01">
              <w:rPr>
                <w:rFonts w:ascii="Arial" w:hAnsi="Arial" w:cs="Arial"/>
                <w:b/>
                <w:sz w:val="24"/>
                <w:szCs w:val="24"/>
              </w:rPr>
              <w:t>ejemplo</w:t>
            </w:r>
          </w:p>
        </w:tc>
      </w:tr>
      <w:tr w:rsidR="00F63B01" w:rsidTr="00F63B01">
        <w:trPr>
          <w:trHeight w:val="820"/>
        </w:trPr>
        <w:tc>
          <w:tcPr>
            <w:tcW w:w="1701" w:type="dxa"/>
          </w:tcPr>
          <w:p w:rsidR="00282EAB" w:rsidRPr="00F63B01" w:rsidRDefault="00282EAB" w:rsidP="00282EAB">
            <w:pPr>
              <w:tabs>
                <w:tab w:val="right" w:pos="8498"/>
              </w:tabs>
              <w:jc w:val="center"/>
              <w:rPr>
                <w:rFonts w:ascii="Arial" w:hAnsi="Arial" w:cs="Arial"/>
                <w:b/>
                <w:sz w:val="24"/>
                <w:szCs w:val="24"/>
              </w:rPr>
            </w:pPr>
            <w:r w:rsidRPr="00F63B01">
              <w:rPr>
                <w:rFonts w:ascii="Arial" w:hAnsi="Arial" w:cs="Arial"/>
                <w:b/>
                <w:sz w:val="24"/>
                <w:szCs w:val="24"/>
              </w:rPr>
              <w:t>elemento neutro</w:t>
            </w:r>
          </w:p>
          <w:p w:rsidR="00282EAB" w:rsidRPr="00F63B01" w:rsidRDefault="00282EAB" w:rsidP="00061805">
            <w:pPr>
              <w:pStyle w:val="Prrafodelista"/>
              <w:tabs>
                <w:tab w:val="right" w:pos="8498"/>
              </w:tabs>
              <w:ind w:left="0"/>
              <w:jc w:val="both"/>
              <w:rPr>
                <w:rFonts w:ascii="Arial" w:hAnsi="Arial" w:cs="Arial"/>
                <w:sz w:val="24"/>
                <w:szCs w:val="24"/>
              </w:rPr>
            </w:pPr>
          </w:p>
        </w:tc>
        <w:tc>
          <w:tcPr>
            <w:tcW w:w="2835" w:type="dxa"/>
          </w:tcPr>
          <w:p w:rsidR="00282EAB" w:rsidRPr="00394675" w:rsidRDefault="00282EAB" w:rsidP="00282EAB">
            <w:pPr>
              <w:pStyle w:val="Prrafodelista"/>
              <w:tabs>
                <w:tab w:val="right" w:pos="8498"/>
              </w:tabs>
              <w:ind w:left="0"/>
              <w:jc w:val="center"/>
              <w:rPr>
                <w:rFonts w:ascii="Arial" w:hAnsi="Arial" w:cs="Arial"/>
                <w:i/>
                <w:sz w:val="24"/>
                <w:szCs w:val="24"/>
              </w:rPr>
            </w:pPr>
            <w:r w:rsidRPr="00394675">
              <w:rPr>
                <w:rFonts w:ascii="Arial" w:hAnsi="Arial" w:cs="Arial"/>
                <w:i/>
                <w:sz w:val="24"/>
                <w:szCs w:val="24"/>
              </w:rPr>
              <w:t>(0)= [0, 0, 0, 0, 0, 0……]</w:t>
            </w:r>
          </w:p>
          <w:p w:rsidR="00282EAB" w:rsidRPr="00394675" w:rsidRDefault="00282EAB" w:rsidP="00282EAB">
            <w:pPr>
              <w:pStyle w:val="Prrafodelista"/>
              <w:tabs>
                <w:tab w:val="right" w:pos="8498"/>
              </w:tabs>
              <w:ind w:left="0"/>
              <w:jc w:val="center"/>
              <w:rPr>
                <w:rFonts w:ascii="Arial" w:hAnsi="Arial" w:cs="Arial"/>
                <w:i/>
                <w:sz w:val="24"/>
                <w:szCs w:val="24"/>
              </w:rPr>
            </w:pPr>
            <w:r w:rsidRPr="00394675">
              <w:rPr>
                <w:rFonts w:ascii="Arial" w:hAnsi="Arial" w:cs="Arial"/>
                <w:i/>
                <w:sz w:val="24"/>
                <w:szCs w:val="24"/>
              </w:rPr>
              <w:t>(a</w:t>
            </w:r>
            <w:r w:rsidRPr="00394675">
              <w:rPr>
                <w:rFonts w:ascii="Arial" w:hAnsi="Arial" w:cs="Arial"/>
                <w:i/>
                <w:sz w:val="24"/>
                <w:szCs w:val="24"/>
                <w:vertAlign w:val="subscript"/>
              </w:rPr>
              <w:t>n</w:t>
            </w:r>
            <w:r w:rsidRPr="00394675">
              <w:rPr>
                <w:rFonts w:ascii="Arial" w:hAnsi="Arial" w:cs="Arial"/>
                <w:i/>
                <w:sz w:val="24"/>
                <w:szCs w:val="24"/>
              </w:rPr>
              <w:t>) + (0)= (a</w:t>
            </w:r>
            <w:r w:rsidRPr="00394675">
              <w:rPr>
                <w:rFonts w:ascii="Arial" w:hAnsi="Arial" w:cs="Arial"/>
                <w:i/>
                <w:sz w:val="24"/>
                <w:szCs w:val="24"/>
                <w:vertAlign w:val="subscript"/>
              </w:rPr>
              <w:t>n</w:t>
            </w:r>
            <w:r w:rsidRPr="00394675">
              <w:rPr>
                <w:rFonts w:ascii="Arial" w:hAnsi="Arial" w:cs="Arial"/>
                <w:i/>
                <w:sz w:val="24"/>
                <w:szCs w:val="24"/>
              </w:rPr>
              <w:t>)</w:t>
            </w:r>
          </w:p>
        </w:tc>
        <w:tc>
          <w:tcPr>
            <w:tcW w:w="5865" w:type="dxa"/>
          </w:tcPr>
          <w:p w:rsidR="00282EAB" w:rsidRPr="00394675" w:rsidRDefault="00282EAB" w:rsidP="00F63B01">
            <w:pPr>
              <w:tabs>
                <w:tab w:val="right" w:pos="8498"/>
              </w:tabs>
              <w:jc w:val="center"/>
              <w:rPr>
                <w:rFonts w:ascii="Arial" w:hAnsi="Arial" w:cs="Arial"/>
                <w:i/>
                <w:sz w:val="24"/>
                <w:szCs w:val="24"/>
              </w:rPr>
            </w:pPr>
            <w:r w:rsidRPr="00394675">
              <w:rPr>
                <w:rFonts w:ascii="Arial" w:hAnsi="Arial" w:cs="Arial"/>
                <w:i/>
                <w:sz w:val="24"/>
                <w:szCs w:val="24"/>
              </w:rPr>
              <w:t>a</w:t>
            </w:r>
            <w:r w:rsidRPr="00394675">
              <w:rPr>
                <w:rFonts w:ascii="Arial" w:hAnsi="Arial" w:cs="Arial"/>
                <w:i/>
                <w:sz w:val="24"/>
                <w:szCs w:val="24"/>
                <w:vertAlign w:val="subscript"/>
              </w:rPr>
              <w:t>n</w:t>
            </w:r>
            <w:r w:rsidRPr="00394675">
              <w:rPr>
                <w:rFonts w:ascii="Arial" w:hAnsi="Arial" w:cs="Arial"/>
                <w:i/>
                <w:sz w:val="24"/>
                <w:szCs w:val="24"/>
              </w:rPr>
              <w:t xml:space="preserve"> = 2n + 5</w:t>
            </w:r>
          </w:p>
          <w:p w:rsidR="00282EAB" w:rsidRPr="00394675" w:rsidRDefault="00282EAB" w:rsidP="00F63B01">
            <w:pPr>
              <w:tabs>
                <w:tab w:val="right" w:pos="8498"/>
              </w:tabs>
              <w:jc w:val="center"/>
              <w:rPr>
                <w:rFonts w:ascii="Arial" w:hAnsi="Arial" w:cs="Arial"/>
                <w:i/>
                <w:sz w:val="24"/>
                <w:szCs w:val="24"/>
              </w:rPr>
            </w:pPr>
            <w:r w:rsidRPr="00394675">
              <w:rPr>
                <w:rFonts w:ascii="Arial" w:hAnsi="Arial" w:cs="Arial"/>
                <w:i/>
                <w:sz w:val="24"/>
                <w:szCs w:val="24"/>
              </w:rPr>
              <w:t>2n+5 + (0) = 2n +5</w:t>
            </w:r>
          </w:p>
          <w:p w:rsidR="00282EAB" w:rsidRPr="00394675" w:rsidRDefault="00282EAB" w:rsidP="00F63B01">
            <w:pPr>
              <w:pStyle w:val="Prrafodelista"/>
              <w:tabs>
                <w:tab w:val="right" w:pos="8498"/>
              </w:tabs>
              <w:ind w:left="0"/>
              <w:jc w:val="center"/>
              <w:rPr>
                <w:rFonts w:ascii="Arial" w:hAnsi="Arial" w:cs="Arial"/>
                <w:i/>
                <w:sz w:val="24"/>
                <w:szCs w:val="24"/>
              </w:rPr>
            </w:pPr>
          </w:p>
        </w:tc>
      </w:tr>
      <w:tr w:rsidR="00F63B01" w:rsidRPr="00282EAB" w:rsidTr="00F63B01">
        <w:trPr>
          <w:trHeight w:val="1098"/>
        </w:trPr>
        <w:tc>
          <w:tcPr>
            <w:tcW w:w="1701" w:type="dxa"/>
          </w:tcPr>
          <w:p w:rsidR="00282EAB" w:rsidRPr="00F63B01" w:rsidRDefault="00282EAB" w:rsidP="00282EAB">
            <w:pPr>
              <w:tabs>
                <w:tab w:val="right" w:pos="8498"/>
              </w:tabs>
              <w:jc w:val="both"/>
              <w:rPr>
                <w:rFonts w:ascii="Arial" w:hAnsi="Arial" w:cs="Arial"/>
                <w:b/>
                <w:sz w:val="24"/>
                <w:szCs w:val="24"/>
              </w:rPr>
            </w:pPr>
            <w:r w:rsidRPr="00F63B01">
              <w:rPr>
                <w:rFonts w:ascii="Arial" w:hAnsi="Arial" w:cs="Arial"/>
                <w:b/>
                <w:sz w:val="24"/>
                <w:szCs w:val="24"/>
              </w:rPr>
              <w:t xml:space="preserve">Conmutativa </w:t>
            </w:r>
          </w:p>
          <w:p w:rsidR="00282EAB" w:rsidRPr="00F63B01" w:rsidRDefault="00282EAB" w:rsidP="00061805">
            <w:pPr>
              <w:pStyle w:val="Prrafodelista"/>
              <w:tabs>
                <w:tab w:val="right" w:pos="8498"/>
              </w:tabs>
              <w:ind w:left="0"/>
              <w:jc w:val="both"/>
              <w:rPr>
                <w:rFonts w:ascii="Arial" w:hAnsi="Arial" w:cs="Arial"/>
                <w:sz w:val="24"/>
                <w:szCs w:val="24"/>
              </w:rPr>
            </w:pPr>
          </w:p>
        </w:tc>
        <w:tc>
          <w:tcPr>
            <w:tcW w:w="2835" w:type="dxa"/>
          </w:tcPr>
          <w:p w:rsidR="00282EAB" w:rsidRPr="00394675" w:rsidRDefault="00F63B01" w:rsidP="00F63B01">
            <w:pPr>
              <w:tabs>
                <w:tab w:val="right" w:pos="8498"/>
              </w:tabs>
              <w:rPr>
                <w:rFonts w:ascii="Arial" w:hAnsi="Arial" w:cs="Arial"/>
                <w:i/>
                <w:sz w:val="24"/>
                <w:szCs w:val="24"/>
                <w:vertAlign w:val="subscript"/>
                <w:lang w:val="en-US"/>
              </w:rPr>
            </w:pPr>
            <w:r w:rsidRPr="00394675">
              <w:rPr>
                <w:rFonts w:ascii="Arial" w:hAnsi="Arial" w:cs="Arial"/>
                <w:i/>
                <w:sz w:val="24"/>
                <w:szCs w:val="24"/>
                <w:lang w:val="en-US"/>
              </w:rPr>
              <w:t xml:space="preserve">       </w:t>
            </w:r>
            <w:r w:rsidR="00282EAB" w:rsidRPr="00394675">
              <w:rPr>
                <w:rFonts w:ascii="Arial" w:hAnsi="Arial" w:cs="Arial"/>
                <w:i/>
                <w:sz w:val="24"/>
                <w:szCs w:val="24"/>
                <w:lang w:val="en-US"/>
              </w:rPr>
              <w:t>a</w:t>
            </w:r>
            <w:r w:rsidR="00282EAB" w:rsidRPr="00394675">
              <w:rPr>
                <w:rFonts w:ascii="Arial" w:hAnsi="Arial" w:cs="Arial"/>
                <w:i/>
                <w:sz w:val="24"/>
                <w:szCs w:val="24"/>
                <w:vertAlign w:val="subscript"/>
                <w:lang w:val="en-US"/>
              </w:rPr>
              <w:t>n</w:t>
            </w:r>
            <w:r w:rsidRPr="00394675">
              <w:rPr>
                <w:rFonts w:ascii="Arial" w:hAnsi="Arial" w:cs="Arial"/>
                <w:i/>
                <w:sz w:val="24"/>
                <w:szCs w:val="24"/>
                <w:lang w:val="en-US"/>
              </w:rPr>
              <w:t>+</w:t>
            </w:r>
            <w:r w:rsidR="00282EAB" w:rsidRPr="00394675">
              <w:rPr>
                <w:rFonts w:ascii="Arial" w:hAnsi="Arial" w:cs="Arial"/>
                <w:i/>
                <w:sz w:val="24"/>
                <w:szCs w:val="24"/>
                <w:lang w:val="en-US"/>
              </w:rPr>
              <w:t>b</w:t>
            </w:r>
            <w:r w:rsidR="00282EAB" w:rsidRPr="00394675">
              <w:rPr>
                <w:rFonts w:ascii="Arial" w:hAnsi="Arial" w:cs="Arial"/>
                <w:i/>
                <w:sz w:val="24"/>
                <w:szCs w:val="24"/>
                <w:vertAlign w:val="subscript"/>
                <w:lang w:val="en-US"/>
              </w:rPr>
              <w:t>n</w:t>
            </w:r>
            <w:r w:rsidRPr="00394675">
              <w:rPr>
                <w:rFonts w:ascii="Arial" w:hAnsi="Arial" w:cs="Arial"/>
                <w:i/>
                <w:sz w:val="24"/>
                <w:szCs w:val="24"/>
                <w:vertAlign w:val="subscript"/>
                <w:lang w:val="en-US"/>
              </w:rPr>
              <w:t xml:space="preserve"> </w:t>
            </w:r>
            <w:r w:rsidR="00282EAB" w:rsidRPr="00394675">
              <w:rPr>
                <w:rFonts w:ascii="Arial" w:hAnsi="Arial" w:cs="Arial"/>
                <w:i/>
                <w:sz w:val="24"/>
                <w:szCs w:val="24"/>
                <w:lang w:val="en-US"/>
              </w:rPr>
              <w:t>= b</w:t>
            </w:r>
            <w:r w:rsidR="00282EAB" w:rsidRPr="00394675">
              <w:rPr>
                <w:rFonts w:ascii="Arial" w:hAnsi="Arial" w:cs="Arial"/>
                <w:i/>
                <w:sz w:val="24"/>
                <w:szCs w:val="24"/>
                <w:vertAlign w:val="subscript"/>
                <w:lang w:val="en-US"/>
              </w:rPr>
              <w:t>n</w:t>
            </w:r>
            <w:r w:rsidRPr="00394675">
              <w:rPr>
                <w:rFonts w:ascii="Arial" w:hAnsi="Arial" w:cs="Arial"/>
                <w:i/>
                <w:sz w:val="24"/>
                <w:szCs w:val="24"/>
                <w:lang w:val="en-US"/>
              </w:rPr>
              <w:t>+</w:t>
            </w:r>
            <w:r w:rsidR="00282EAB" w:rsidRPr="00394675">
              <w:rPr>
                <w:rFonts w:ascii="Arial" w:hAnsi="Arial" w:cs="Arial"/>
                <w:i/>
                <w:sz w:val="24"/>
                <w:szCs w:val="24"/>
                <w:lang w:val="en-US"/>
              </w:rPr>
              <w:t>a</w:t>
            </w:r>
            <w:r w:rsidR="00282EAB" w:rsidRPr="00394675">
              <w:rPr>
                <w:rFonts w:ascii="Arial" w:hAnsi="Arial" w:cs="Arial"/>
                <w:i/>
                <w:sz w:val="24"/>
                <w:szCs w:val="24"/>
                <w:vertAlign w:val="subscript"/>
                <w:lang w:val="en-US"/>
              </w:rPr>
              <w:t>n</w:t>
            </w:r>
          </w:p>
          <w:p w:rsidR="00282EAB" w:rsidRPr="00394675" w:rsidRDefault="00282EAB" w:rsidP="00282EAB">
            <w:pPr>
              <w:pStyle w:val="Prrafodelista"/>
              <w:tabs>
                <w:tab w:val="right" w:pos="8498"/>
              </w:tabs>
              <w:ind w:left="0"/>
              <w:jc w:val="center"/>
              <w:rPr>
                <w:rFonts w:ascii="Arial" w:hAnsi="Arial" w:cs="Arial"/>
                <w:i/>
                <w:sz w:val="24"/>
                <w:szCs w:val="24"/>
              </w:rPr>
            </w:pPr>
          </w:p>
        </w:tc>
        <w:tc>
          <w:tcPr>
            <w:tcW w:w="5865" w:type="dxa"/>
          </w:tcPr>
          <w:p w:rsidR="00282EAB" w:rsidRPr="00394675" w:rsidRDefault="00282EAB" w:rsidP="00F63B01">
            <w:pPr>
              <w:tabs>
                <w:tab w:val="right" w:pos="8498"/>
              </w:tabs>
              <w:jc w:val="center"/>
              <w:rPr>
                <w:rFonts w:ascii="Arial" w:hAnsi="Arial" w:cs="Arial"/>
                <w:i/>
                <w:sz w:val="24"/>
                <w:szCs w:val="24"/>
                <w:lang w:val="en-US"/>
              </w:rPr>
            </w:pPr>
            <w:r w:rsidRPr="00394675">
              <w:rPr>
                <w:rFonts w:ascii="Arial" w:hAnsi="Arial" w:cs="Arial"/>
                <w:i/>
                <w:sz w:val="24"/>
                <w:szCs w:val="24"/>
                <w:lang w:val="en-US"/>
              </w:rPr>
              <w:t>a</w:t>
            </w:r>
            <w:r w:rsidRPr="00394675">
              <w:rPr>
                <w:rFonts w:ascii="Arial" w:hAnsi="Arial" w:cs="Arial"/>
                <w:i/>
                <w:sz w:val="24"/>
                <w:szCs w:val="24"/>
                <w:vertAlign w:val="subscript"/>
                <w:lang w:val="en-US"/>
              </w:rPr>
              <w:t>n</w:t>
            </w:r>
            <w:r w:rsidRPr="00394675">
              <w:rPr>
                <w:rFonts w:ascii="Arial" w:hAnsi="Arial" w:cs="Arial"/>
                <w:i/>
                <w:sz w:val="24"/>
                <w:szCs w:val="24"/>
                <w:lang w:val="en-US"/>
              </w:rPr>
              <w:t xml:space="preserve"> = 3n-1, b</w:t>
            </w:r>
            <w:r w:rsidRPr="00394675">
              <w:rPr>
                <w:rFonts w:ascii="Arial" w:hAnsi="Arial" w:cs="Arial"/>
                <w:i/>
                <w:sz w:val="24"/>
                <w:szCs w:val="24"/>
                <w:vertAlign w:val="subscript"/>
                <w:lang w:val="en-US"/>
              </w:rPr>
              <w:t>n</w:t>
            </w:r>
            <w:r w:rsidRPr="00394675">
              <w:rPr>
                <w:rFonts w:ascii="Arial" w:hAnsi="Arial" w:cs="Arial"/>
                <w:i/>
                <w:sz w:val="24"/>
                <w:szCs w:val="24"/>
                <w:lang w:val="en-US"/>
              </w:rPr>
              <w:t xml:space="preserve"> = -7n+1</w:t>
            </w:r>
          </w:p>
          <w:p w:rsidR="00282EAB" w:rsidRPr="00394675" w:rsidRDefault="00282EAB" w:rsidP="00F63B01">
            <w:pPr>
              <w:tabs>
                <w:tab w:val="right" w:pos="8498"/>
              </w:tabs>
              <w:jc w:val="center"/>
              <w:rPr>
                <w:rFonts w:ascii="Arial" w:hAnsi="Arial" w:cs="Arial"/>
                <w:i/>
                <w:sz w:val="24"/>
                <w:szCs w:val="24"/>
                <w:lang w:val="en-US"/>
              </w:rPr>
            </w:pPr>
            <w:r w:rsidRPr="00394675">
              <w:rPr>
                <w:rFonts w:ascii="Arial" w:hAnsi="Arial" w:cs="Arial"/>
                <w:i/>
                <w:sz w:val="24"/>
                <w:szCs w:val="24"/>
                <w:lang w:val="en-US"/>
              </w:rPr>
              <w:t>(3n-1) + (-7n+1) = (-7n+1) +( 3n – 1)</w:t>
            </w:r>
          </w:p>
          <w:p w:rsidR="00282EAB" w:rsidRPr="00394675" w:rsidRDefault="00282EAB" w:rsidP="00F63B01">
            <w:pPr>
              <w:tabs>
                <w:tab w:val="right" w:pos="8498"/>
              </w:tabs>
              <w:jc w:val="center"/>
              <w:rPr>
                <w:rFonts w:ascii="Arial" w:hAnsi="Arial" w:cs="Arial"/>
                <w:i/>
                <w:sz w:val="24"/>
                <w:szCs w:val="24"/>
                <w:lang w:val="en-US"/>
              </w:rPr>
            </w:pPr>
            <w:r w:rsidRPr="00394675">
              <w:rPr>
                <w:rFonts w:ascii="Arial" w:hAnsi="Arial" w:cs="Arial"/>
                <w:i/>
                <w:sz w:val="24"/>
                <w:szCs w:val="24"/>
                <w:lang w:val="en-US"/>
              </w:rPr>
              <w:t>-4n = -4n</w:t>
            </w:r>
          </w:p>
          <w:p w:rsidR="00282EAB" w:rsidRPr="00394675" w:rsidRDefault="00282EAB" w:rsidP="00F63B01">
            <w:pPr>
              <w:pStyle w:val="Prrafodelista"/>
              <w:tabs>
                <w:tab w:val="right" w:pos="8498"/>
              </w:tabs>
              <w:ind w:left="0"/>
              <w:jc w:val="center"/>
              <w:rPr>
                <w:rFonts w:ascii="Arial" w:hAnsi="Arial" w:cs="Arial"/>
                <w:i/>
                <w:sz w:val="24"/>
                <w:szCs w:val="24"/>
                <w:lang w:val="en-US"/>
              </w:rPr>
            </w:pPr>
          </w:p>
        </w:tc>
      </w:tr>
      <w:tr w:rsidR="00F63B01" w:rsidRPr="00282EAB" w:rsidTr="00F63B01">
        <w:trPr>
          <w:trHeight w:val="836"/>
        </w:trPr>
        <w:tc>
          <w:tcPr>
            <w:tcW w:w="1701" w:type="dxa"/>
          </w:tcPr>
          <w:p w:rsidR="00282EAB" w:rsidRPr="00F63B01" w:rsidRDefault="00282EAB" w:rsidP="00282EAB">
            <w:pPr>
              <w:tabs>
                <w:tab w:val="right" w:pos="8498"/>
              </w:tabs>
              <w:jc w:val="both"/>
              <w:rPr>
                <w:rFonts w:ascii="Arial" w:hAnsi="Arial" w:cs="Arial"/>
                <w:i/>
                <w:sz w:val="24"/>
                <w:szCs w:val="24"/>
              </w:rPr>
            </w:pPr>
          </w:p>
          <w:p w:rsidR="00282EAB" w:rsidRPr="00F63B01" w:rsidRDefault="00282EAB" w:rsidP="00282EAB">
            <w:pPr>
              <w:tabs>
                <w:tab w:val="right" w:pos="8498"/>
              </w:tabs>
              <w:jc w:val="both"/>
              <w:rPr>
                <w:rFonts w:ascii="Arial" w:hAnsi="Arial" w:cs="Arial"/>
                <w:b/>
                <w:sz w:val="24"/>
                <w:szCs w:val="24"/>
              </w:rPr>
            </w:pPr>
            <w:r w:rsidRPr="00F63B01">
              <w:rPr>
                <w:rFonts w:ascii="Arial" w:hAnsi="Arial" w:cs="Arial"/>
                <w:b/>
                <w:sz w:val="24"/>
                <w:szCs w:val="24"/>
              </w:rPr>
              <w:t>Asociativa</w:t>
            </w:r>
          </w:p>
          <w:p w:rsidR="00282EAB" w:rsidRPr="00F63B01" w:rsidRDefault="00282EAB" w:rsidP="00061805">
            <w:pPr>
              <w:pStyle w:val="Prrafodelista"/>
              <w:tabs>
                <w:tab w:val="right" w:pos="8498"/>
              </w:tabs>
              <w:ind w:left="0"/>
              <w:jc w:val="both"/>
              <w:rPr>
                <w:rFonts w:ascii="Arial" w:hAnsi="Arial" w:cs="Arial"/>
                <w:sz w:val="24"/>
                <w:szCs w:val="24"/>
                <w:lang w:val="en-US"/>
              </w:rPr>
            </w:pPr>
          </w:p>
        </w:tc>
        <w:tc>
          <w:tcPr>
            <w:tcW w:w="2835" w:type="dxa"/>
          </w:tcPr>
          <w:p w:rsidR="00282EAB" w:rsidRPr="00394675" w:rsidRDefault="00282EAB" w:rsidP="00282EAB">
            <w:pPr>
              <w:tabs>
                <w:tab w:val="right" w:pos="8498"/>
              </w:tabs>
              <w:jc w:val="center"/>
              <w:rPr>
                <w:rFonts w:ascii="Arial" w:hAnsi="Arial" w:cs="Arial"/>
                <w:i/>
                <w:sz w:val="24"/>
                <w:szCs w:val="24"/>
                <w:lang w:val="en-US"/>
              </w:rPr>
            </w:pPr>
            <w:r w:rsidRPr="00394675">
              <w:rPr>
                <w:rFonts w:ascii="Arial" w:hAnsi="Arial" w:cs="Arial"/>
                <w:i/>
                <w:sz w:val="24"/>
                <w:szCs w:val="24"/>
                <w:lang w:val="en-US"/>
              </w:rPr>
              <w:t>(a</w:t>
            </w:r>
            <w:r w:rsidRPr="00394675">
              <w:rPr>
                <w:rFonts w:ascii="Arial" w:hAnsi="Arial" w:cs="Arial"/>
                <w:i/>
                <w:sz w:val="24"/>
                <w:szCs w:val="24"/>
                <w:vertAlign w:val="subscript"/>
                <w:lang w:val="en-US"/>
              </w:rPr>
              <w:t>n</w:t>
            </w:r>
            <w:r w:rsidR="00F63B01" w:rsidRPr="00394675">
              <w:rPr>
                <w:rFonts w:ascii="Arial" w:hAnsi="Arial" w:cs="Arial"/>
                <w:i/>
                <w:sz w:val="24"/>
                <w:szCs w:val="24"/>
                <w:lang w:val="en-US"/>
              </w:rPr>
              <w:t>+</w:t>
            </w:r>
            <w:r w:rsidRPr="00394675">
              <w:rPr>
                <w:rFonts w:ascii="Arial" w:hAnsi="Arial" w:cs="Arial"/>
                <w:i/>
                <w:sz w:val="24"/>
                <w:szCs w:val="24"/>
                <w:lang w:val="en-US"/>
              </w:rPr>
              <w:t>b</w:t>
            </w:r>
            <w:r w:rsidRPr="00394675">
              <w:rPr>
                <w:rFonts w:ascii="Arial" w:hAnsi="Arial" w:cs="Arial"/>
                <w:i/>
                <w:sz w:val="24"/>
                <w:szCs w:val="24"/>
                <w:vertAlign w:val="subscript"/>
                <w:lang w:val="en-US"/>
              </w:rPr>
              <w:t>n</w:t>
            </w:r>
            <w:r w:rsidRPr="00394675">
              <w:rPr>
                <w:rFonts w:ascii="Arial" w:hAnsi="Arial" w:cs="Arial"/>
                <w:i/>
                <w:sz w:val="24"/>
                <w:szCs w:val="24"/>
                <w:lang w:val="en-US"/>
              </w:rPr>
              <w:t>)</w:t>
            </w:r>
            <w:r w:rsidR="00F63B01" w:rsidRPr="00394675">
              <w:rPr>
                <w:rFonts w:ascii="Arial" w:hAnsi="Arial" w:cs="Arial"/>
                <w:i/>
                <w:sz w:val="24"/>
                <w:szCs w:val="24"/>
                <w:lang w:val="en-US"/>
              </w:rPr>
              <w:t>+</w:t>
            </w:r>
            <w:r w:rsidRPr="00394675">
              <w:rPr>
                <w:rFonts w:ascii="Arial" w:hAnsi="Arial" w:cs="Arial"/>
                <w:i/>
                <w:sz w:val="24"/>
                <w:szCs w:val="24"/>
                <w:lang w:val="en-US"/>
              </w:rPr>
              <w:t>c</w:t>
            </w:r>
            <w:r w:rsidRPr="00394675">
              <w:rPr>
                <w:rFonts w:ascii="Arial" w:hAnsi="Arial" w:cs="Arial"/>
                <w:i/>
                <w:sz w:val="24"/>
                <w:szCs w:val="24"/>
                <w:vertAlign w:val="subscript"/>
                <w:lang w:val="en-US"/>
              </w:rPr>
              <w:t>n</w:t>
            </w:r>
            <w:r w:rsidRPr="00394675">
              <w:rPr>
                <w:rFonts w:ascii="Arial" w:hAnsi="Arial" w:cs="Arial"/>
                <w:i/>
                <w:sz w:val="24"/>
                <w:szCs w:val="24"/>
                <w:lang w:val="en-US"/>
              </w:rPr>
              <w:t xml:space="preserve">  = a</w:t>
            </w:r>
            <w:r w:rsidRPr="00394675">
              <w:rPr>
                <w:rFonts w:ascii="Arial" w:hAnsi="Arial" w:cs="Arial"/>
                <w:i/>
                <w:sz w:val="24"/>
                <w:szCs w:val="24"/>
                <w:vertAlign w:val="subscript"/>
                <w:lang w:val="en-US"/>
              </w:rPr>
              <w:t>n</w:t>
            </w:r>
            <w:r w:rsidRPr="00394675">
              <w:rPr>
                <w:rFonts w:ascii="Arial" w:hAnsi="Arial" w:cs="Arial"/>
                <w:i/>
                <w:sz w:val="24"/>
                <w:szCs w:val="24"/>
                <w:lang w:val="en-US"/>
              </w:rPr>
              <w:t>+(b</w:t>
            </w:r>
            <w:r w:rsidRPr="00394675">
              <w:rPr>
                <w:rFonts w:ascii="Arial" w:hAnsi="Arial" w:cs="Arial"/>
                <w:i/>
                <w:sz w:val="24"/>
                <w:szCs w:val="24"/>
                <w:vertAlign w:val="subscript"/>
                <w:lang w:val="en-US"/>
              </w:rPr>
              <w:t>n</w:t>
            </w:r>
            <w:r w:rsidR="00F63B01" w:rsidRPr="00394675">
              <w:rPr>
                <w:rFonts w:ascii="Arial" w:hAnsi="Arial" w:cs="Arial"/>
                <w:i/>
                <w:sz w:val="24"/>
                <w:szCs w:val="24"/>
                <w:lang w:val="en-US"/>
              </w:rPr>
              <w:t>+</w:t>
            </w:r>
            <w:r w:rsidRPr="00394675">
              <w:rPr>
                <w:rFonts w:ascii="Arial" w:hAnsi="Arial" w:cs="Arial"/>
                <w:i/>
                <w:sz w:val="24"/>
                <w:szCs w:val="24"/>
                <w:lang w:val="en-US"/>
              </w:rPr>
              <w:t>c</w:t>
            </w:r>
            <w:r w:rsidRPr="00394675">
              <w:rPr>
                <w:rFonts w:ascii="Arial" w:hAnsi="Arial" w:cs="Arial"/>
                <w:i/>
                <w:sz w:val="24"/>
                <w:szCs w:val="24"/>
                <w:vertAlign w:val="subscript"/>
                <w:lang w:val="en-US"/>
              </w:rPr>
              <w:t>n</w:t>
            </w:r>
            <w:r w:rsidRPr="00394675">
              <w:rPr>
                <w:rFonts w:ascii="Arial" w:hAnsi="Arial" w:cs="Arial"/>
                <w:i/>
                <w:sz w:val="24"/>
                <w:szCs w:val="24"/>
                <w:lang w:val="en-US"/>
              </w:rPr>
              <w:t xml:space="preserve"> )</w:t>
            </w:r>
          </w:p>
          <w:p w:rsidR="00282EAB" w:rsidRPr="00394675" w:rsidRDefault="00282EAB" w:rsidP="00282EAB">
            <w:pPr>
              <w:pStyle w:val="Prrafodelista"/>
              <w:tabs>
                <w:tab w:val="right" w:pos="8498"/>
              </w:tabs>
              <w:ind w:left="0"/>
              <w:jc w:val="center"/>
              <w:rPr>
                <w:rFonts w:ascii="Arial" w:hAnsi="Arial" w:cs="Arial"/>
                <w:i/>
                <w:sz w:val="24"/>
                <w:szCs w:val="24"/>
                <w:lang w:val="en-US"/>
              </w:rPr>
            </w:pPr>
          </w:p>
        </w:tc>
        <w:tc>
          <w:tcPr>
            <w:tcW w:w="5865" w:type="dxa"/>
          </w:tcPr>
          <w:p w:rsidR="00F63B01" w:rsidRPr="00394675" w:rsidRDefault="00F63B01" w:rsidP="00F63B01">
            <w:pPr>
              <w:pStyle w:val="Prrafodelista"/>
              <w:tabs>
                <w:tab w:val="right" w:pos="8498"/>
              </w:tabs>
              <w:jc w:val="center"/>
              <w:rPr>
                <w:rFonts w:ascii="Arial" w:hAnsi="Arial" w:cs="Arial"/>
                <w:i/>
                <w:sz w:val="24"/>
                <w:szCs w:val="24"/>
                <w:lang w:val="en-US"/>
              </w:rPr>
            </w:pPr>
          </w:p>
          <w:p w:rsidR="00F63B01" w:rsidRPr="00394675" w:rsidRDefault="00F63B01" w:rsidP="00F63B01">
            <w:pPr>
              <w:tabs>
                <w:tab w:val="right" w:pos="8498"/>
              </w:tabs>
              <w:jc w:val="center"/>
              <w:rPr>
                <w:rFonts w:ascii="Arial" w:hAnsi="Arial" w:cs="Arial"/>
                <w:i/>
                <w:sz w:val="24"/>
                <w:szCs w:val="24"/>
                <w:lang w:val="en-US"/>
              </w:rPr>
            </w:pPr>
            <w:r w:rsidRPr="00394675">
              <w:rPr>
                <w:rFonts w:ascii="Arial" w:hAnsi="Arial" w:cs="Arial"/>
                <w:i/>
                <w:sz w:val="24"/>
                <w:szCs w:val="24"/>
                <w:lang w:val="en-US"/>
              </w:rPr>
              <w:t>a</w:t>
            </w:r>
            <w:r w:rsidRPr="00394675">
              <w:rPr>
                <w:rFonts w:ascii="Arial" w:hAnsi="Arial" w:cs="Arial"/>
                <w:i/>
                <w:sz w:val="24"/>
                <w:szCs w:val="24"/>
                <w:vertAlign w:val="subscript"/>
                <w:lang w:val="en-US"/>
              </w:rPr>
              <w:t xml:space="preserve">n </w:t>
            </w:r>
            <w:r w:rsidRPr="00394675">
              <w:rPr>
                <w:rFonts w:ascii="Arial" w:hAnsi="Arial" w:cs="Arial"/>
                <w:i/>
                <w:sz w:val="24"/>
                <w:szCs w:val="24"/>
                <w:lang w:val="en-US"/>
              </w:rPr>
              <w:t>= -12n+3, b</w:t>
            </w:r>
            <w:r w:rsidRPr="00394675">
              <w:rPr>
                <w:rFonts w:ascii="Arial" w:hAnsi="Arial" w:cs="Arial"/>
                <w:i/>
                <w:sz w:val="24"/>
                <w:szCs w:val="24"/>
                <w:vertAlign w:val="subscript"/>
                <w:lang w:val="en-US"/>
              </w:rPr>
              <w:t>n</w:t>
            </w:r>
            <w:r w:rsidRPr="00394675">
              <w:rPr>
                <w:rFonts w:ascii="Arial" w:hAnsi="Arial" w:cs="Arial"/>
                <w:i/>
                <w:sz w:val="24"/>
                <w:szCs w:val="24"/>
                <w:lang w:val="en-US"/>
              </w:rPr>
              <w:t xml:space="preserve"> = 2n-5, c</w:t>
            </w:r>
            <w:r w:rsidRPr="00394675">
              <w:rPr>
                <w:rFonts w:ascii="Arial" w:hAnsi="Arial" w:cs="Arial"/>
                <w:i/>
                <w:sz w:val="24"/>
                <w:szCs w:val="24"/>
                <w:vertAlign w:val="subscript"/>
                <w:lang w:val="en-US"/>
              </w:rPr>
              <w:t>n</w:t>
            </w:r>
            <w:r w:rsidRPr="00394675">
              <w:rPr>
                <w:rFonts w:ascii="Arial" w:hAnsi="Arial" w:cs="Arial"/>
                <w:i/>
                <w:sz w:val="24"/>
                <w:szCs w:val="24"/>
                <w:lang w:val="en-US"/>
              </w:rPr>
              <w:t xml:space="preserve"> = 6n</w:t>
            </w:r>
          </w:p>
          <w:p w:rsidR="00F63B01" w:rsidRPr="00394675" w:rsidRDefault="00F63B01" w:rsidP="00F63B01">
            <w:pPr>
              <w:tabs>
                <w:tab w:val="right" w:pos="8498"/>
              </w:tabs>
              <w:rPr>
                <w:rFonts w:ascii="Arial" w:hAnsi="Arial" w:cs="Arial"/>
                <w:i/>
                <w:sz w:val="24"/>
                <w:szCs w:val="24"/>
                <w:lang w:val="en-US"/>
              </w:rPr>
            </w:pPr>
            <w:r w:rsidRPr="00394675">
              <w:rPr>
                <w:rFonts w:ascii="Arial" w:hAnsi="Arial" w:cs="Arial"/>
                <w:i/>
                <w:sz w:val="24"/>
                <w:szCs w:val="24"/>
                <w:lang w:val="en-US"/>
              </w:rPr>
              <w:t>[(-12n+3)+(2n – 5)]+(6n) = (-12n+3)+[( 2n – 5)+ (6n)]</w:t>
            </w:r>
          </w:p>
          <w:p w:rsidR="00F63B01" w:rsidRPr="00394675" w:rsidRDefault="00F63B01" w:rsidP="00F63B01">
            <w:pPr>
              <w:tabs>
                <w:tab w:val="right" w:pos="8498"/>
              </w:tabs>
              <w:jc w:val="center"/>
              <w:rPr>
                <w:rFonts w:ascii="Arial" w:hAnsi="Arial" w:cs="Arial"/>
                <w:i/>
                <w:sz w:val="24"/>
                <w:szCs w:val="24"/>
                <w:lang w:val="en-US"/>
              </w:rPr>
            </w:pPr>
            <w:r w:rsidRPr="00394675">
              <w:rPr>
                <w:rFonts w:ascii="Arial" w:hAnsi="Arial" w:cs="Arial"/>
                <w:i/>
                <w:sz w:val="24"/>
                <w:szCs w:val="24"/>
                <w:lang w:val="en-US"/>
              </w:rPr>
              <w:t xml:space="preserve">  (-10n – 2) + (6n) = (-12n + 3) + (8n - 5)</w:t>
            </w:r>
          </w:p>
          <w:p w:rsidR="00F63B01" w:rsidRPr="00394675" w:rsidRDefault="00F63B01" w:rsidP="00F63B01">
            <w:pPr>
              <w:tabs>
                <w:tab w:val="right" w:pos="8498"/>
              </w:tabs>
              <w:rPr>
                <w:rFonts w:ascii="Arial" w:hAnsi="Arial" w:cs="Arial"/>
                <w:i/>
                <w:sz w:val="24"/>
                <w:szCs w:val="24"/>
                <w:lang w:val="en-US"/>
              </w:rPr>
            </w:pPr>
            <w:r w:rsidRPr="00394675">
              <w:rPr>
                <w:rFonts w:ascii="Arial" w:hAnsi="Arial" w:cs="Arial"/>
                <w:i/>
                <w:sz w:val="24"/>
                <w:szCs w:val="24"/>
                <w:lang w:val="en-US"/>
              </w:rPr>
              <w:t xml:space="preserve">                           -4n – 2 = -4n – 2</w:t>
            </w:r>
          </w:p>
          <w:p w:rsidR="00F63B01" w:rsidRPr="00394675" w:rsidRDefault="00F63B01" w:rsidP="00F63B01">
            <w:pPr>
              <w:tabs>
                <w:tab w:val="right" w:pos="8498"/>
              </w:tabs>
              <w:jc w:val="center"/>
              <w:rPr>
                <w:rFonts w:ascii="Arial" w:hAnsi="Arial" w:cs="Arial"/>
                <w:i/>
                <w:sz w:val="24"/>
                <w:szCs w:val="24"/>
                <w:lang w:val="en-US"/>
              </w:rPr>
            </w:pPr>
          </w:p>
          <w:p w:rsidR="00282EAB" w:rsidRPr="00394675" w:rsidRDefault="00282EAB" w:rsidP="00F63B01">
            <w:pPr>
              <w:pStyle w:val="Prrafodelista"/>
              <w:tabs>
                <w:tab w:val="right" w:pos="8498"/>
              </w:tabs>
              <w:ind w:left="0"/>
              <w:jc w:val="center"/>
              <w:rPr>
                <w:rFonts w:ascii="Arial" w:hAnsi="Arial" w:cs="Arial"/>
                <w:i/>
                <w:sz w:val="24"/>
                <w:szCs w:val="24"/>
                <w:lang w:val="en-US"/>
              </w:rPr>
            </w:pPr>
          </w:p>
        </w:tc>
      </w:tr>
      <w:tr w:rsidR="00F63B01" w:rsidRPr="00282EAB" w:rsidTr="00F63B01">
        <w:trPr>
          <w:trHeight w:val="278"/>
        </w:trPr>
        <w:tc>
          <w:tcPr>
            <w:tcW w:w="1701" w:type="dxa"/>
          </w:tcPr>
          <w:p w:rsidR="00F63B01" w:rsidRPr="00F63B01" w:rsidRDefault="00F63B01" w:rsidP="00F63B01">
            <w:pPr>
              <w:tabs>
                <w:tab w:val="right" w:pos="8498"/>
              </w:tabs>
              <w:jc w:val="center"/>
              <w:rPr>
                <w:rFonts w:ascii="Arial" w:hAnsi="Arial" w:cs="Arial"/>
                <w:b/>
              </w:rPr>
            </w:pPr>
            <w:r w:rsidRPr="00F63B01">
              <w:rPr>
                <w:rFonts w:ascii="Arial" w:hAnsi="Arial" w:cs="Arial"/>
                <w:b/>
              </w:rPr>
              <w:t>Inversa</w:t>
            </w:r>
          </w:p>
          <w:p w:rsidR="00282EAB" w:rsidRPr="00282EAB" w:rsidRDefault="00282EAB" w:rsidP="00061805">
            <w:pPr>
              <w:pStyle w:val="Prrafodelista"/>
              <w:tabs>
                <w:tab w:val="right" w:pos="8498"/>
              </w:tabs>
              <w:ind w:left="0"/>
              <w:jc w:val="both"/>
              <w:rPr>
                <w:rFonts w:ascii="Arial" w:hAnsi="Arial" w:cs="Arial"/>
                <w:lang w:val="en-US"/>
              </w:rPr>
            </w:pPr>
          </w:p>
        </w:tc>
        <w:tc>
          <w:tcPr>
            <w:tcW w:w="2835" w:type="dxa"/>
          </w:tcPr>
          <w:p w:rsidR="00F63B01" w:rsidRPr="00394675" w:rsidRDefault="00F63B01" w:rsidP="00F63B01">
            <w:pPr>
              <w:tabs>
                <w:tab w:val="right" w:pos="8498"/>
              </w:tabs>
              <w:jc w:val="center"/>
              <w:rPr>
                <w:rFonts w:ascii="Arial" w:hAnsi="Arial" w:cs="Arial"/>
                <w:i/>
                <w:sz w:val="24"/>
                <w:szCs w:val="24"/>
                <w:lang w:val="en-US"/>
              </w:rPr>
            </w:pPr>
            <w:r w:rsidRPr="00394675">
              <w:rPr>
                <w:rFonts w:ascii="Arial" w:hAnsi="Arial" w:cs="Arial"/>
                <w:i/>
                <w:sz w:val="24"/>
                <w:szCs w:val="24"/>
                <w:lang w:val="en-US"/>
              </w:rPr>
              <w:t>(-a</w:t>
            </w:r>
            <w:r w:rsidRPr="00394675">
              <w:rPr>
                <w:rFonts w:ascii="Arial" w:hAnsi="Arial" w:cs="Arial"/>
                <w:i/>
                <w:sz w:val="24"/>
                <w:szCs w:val="24"/>
                <w:vertAlign w:val="subscript"/>
                <w:lang w:val="en-US"/>
              </w:rPr>
              <w:t>n</w:t>
            </w:r>
            <w:r w:rsidRPr="00394675">
              <w:rPr>
                <w:rFonts w:ascii="Arial" w:hAnsi="Arial" w:cs="Arial"/>
                <w:i/>
                <w:sz w:val="24"/>
                <w:szCs w:val="24"/>
                <w:lang w:val="en-US"/>
              </w:rPr>
              <w:t>)= [-a</w:t>
            </w:r>
            <w:r w:rsidRPr="00394675">
              <w:rPr>
                <w:rFonts w:ascii="Arial" w:hAnsi="Arial" w:cs="Arial"/>
                <w:i/>
                <w:sz w:val="24"/>
                <w:szCs w:val="24"/>
                <w:vertAlign w:val="subscript"/>
                <w:lang w:val="en-US"/>
              </w:rPr>
              <w:t>1</w:t>
            </w:r>
            <w:r w:rsidRPr="00394675">
              <w:rPr>
                <w:rFonts w:ascii="Arial" w:hAnsi="Arial" w:cs="Arial"/>
                <w:i/>
                <w:sz w:val="24"/>
                <w:szCs w:val="24"/>
                <w:lang w:val="en-US"/>
              </w:rPr>
              <w:t>, -a</w:t>
            </w:r>
            <w:r w:rsidRPr="00394675">
              <w:rPr>
                <w:rFonts w:ascii="Arial" w:hAnsi="Arial" w:cs="Arial"/>
                <w:i/>
                <w:sz w:val="24"/>
                <w:szCs w:val="24"/>
                <w:vertAlign w:val="subscript"/>
                <w:lang w:val="en-US"/>
              </w:rPr>
              <w:t>2</w:t>
            </w:r>
            <w:r w:rsidRPr="00394675">
              <w:rPr>
                <w:rFonts w:ascii="Arial" w:hAnsi="Arial" w:cs="Arial"/>
                <w:i/>
                <w:sz w:val="24"/>
                <w:szCs w:val="24"/>
                <w:lang w:val="en-US"/>
              </w:rPr>
              <w:t>, -a</w:t>
            </w:r>
            <w:r w:rsidRPr="00394675">
              <w:rPr>
                <w:rFonts w:ascii="Arial" w:hAnsi="Arial" w:cs="Arial"/>
                <w:i/>
                <w:sz w:val="24"/>
                <w:szCs w:val="24"/>
                <w:vertAlign w:val="subscript"/>
                <w:lang w:val="en-US"/>
              </w:rPr>
              <w:t>3</w:t>
            </w:r>
            <w:r w:rsidRPr="00394675">
              <w:rPr>
                <w:rFonts w:ascii="Arial" w:hAnsi="Arial" w:cs="Arial"/>
                <w:i/>
                <w:sz w:val="24"/>
                <w:szCs w:val="24"/>
                <w:lang w:val="en-US"/>
              </w:rPr>
              <w:t>, -a</w:t>
            </w:r>
            <w:r w:rsidRPr="00394675">
              <w:rPr>
                <w:rFonts w:ascii="Arial" w:hAnsi="Arial" w:cs="Arial"/>
                <w:i/>
                <w:sz w:val="24"/>
                <w:szCs w:val="24"/>
                <w:vertAlign w:val="subscript"/>
                <w:lang w:val="en-US"/>
              </w:rPr>
              <w:t>4</w:t>
            </w:r>
            <w:r w:rsidRPr="00394675">
              <w:rPr>
                <w:rFonts w:ascii="Arial" w:hAnsi="Arial" w:cs="Arial"/>
                <w:i/>
                <w:sz w:val="24"/>
                <w:szCs w:val="24"/>
                <w:lang w:val="en-US"/>
              </w:rPr>
              <w:t>…..]  (a</w:t>
            </w:r>
            <w:r w:rsidRPr="00394675">
              <w:rPr>
                <w:rFonts w:ascii="Arial" w:hAnsi="Arial" w:cs="Arial"/>
                <w:i/>
                <w:sz w:val="24"/>
                <w:szCs w:val="24"/>
                <w:vertAlign w:val="subscript"/>
                <w:lang w:val="en-US"/>
              </w:rPr>
              <w:t>n</w:t>
            </w:r>
            <w:r w:rsidRPr="00394675">
              <w:rPr>
                <w:rFonts w:ascii="Arial" w:hAnsi="Arial" w:cs="Arial"/>
                <w:i/>
                <w:sz w:val="24"/>
                <w:szCs w:val="24"/>
                <w:lang w:val="en-US"/>
              </w:rPr>
              <w:t>) + (-a</w:t>
            </w:r>
            <w:r w:rsidRPr="00394675">
              <w:rPr>
                <w:rFonts w:ascii="Arial" w:hAnsi="Arial" w:cs="Arial"/>
                <w:i/>
                <w:sz w:val="24"/>
                <w:szCs w:val="24"/>
                <w:vertAlign w:val="subscript"/>
                <w:lang w:val="en-US"/>
              </w:rPr>
              <w:t>n</w:t>
            </w:r>
            <w:r w:rsidRPr="00394675">
              <w:rPr>
                <w:rFonts w:ascii="Arial" w:hAnsi="Arial" w:cs="Arial"/>
                <w:i/>
                <w:sz w:val="24"/>
                <w:szCs w:val="24"/>
                <w:lang w:val="en-US"/>
              </w:rPr>
              <w:t>) = (0)</w:t>
            </w:r>
          </w:p>
          <w:p w:rsidR="00282EAB" w:rsidRPr="00394675" w:rsidRDefault="00282EAB" w:rsidP="00061805">
            <w:pPr>
              <w:pStyle w:val="Prrafodelista"/>
              <w:tabs>
                <w:tab w:val="right" w:pos="8498"/>
              </w:tabs>
              <w:ind w:left="0"/>
              <w:jc w:val="both"/>
              <w:rPr>
                <w:rFonts w:ascii="Arial" w:hAnsi="Arial" w:cs="Arial"/>
                <w:i/>
                <w:sz w:val="24"/>
                <w:szCs w:val="24"/>
                <w:lang w:val="en-US"/>
              </w:rPr>
            </w:pPr>
          </w:p>
        </w:tc>
        <w:tc>
          <w:tcPr>
            <w:tcW w:w="5865" w:type="dxa"/>
          </w:tcPr>
          <w:p w:rsidR="00F63B01" w:rsidRPr="00394675" w:rsidRDefault="00F63B01" w:rsidP="00F63B01">
            <w:pPr>
              <w:tabs>
                <w:tab w:val="right" w:pos="8498"/>
              </w:tabs>
              <w:jc w:val="center"/>
              <w:rPr>
                <w:rFonts w:ascii="Arial" w:hAnsi="Arial" w:cs="Arial"/>
                <w:i/>
                <w:lang w:val="en-US"/>
              </w:rPr>
            </w:pPr>
            <w:r w:rsidRPr="00394675">
              <w:rPr>
                <w:rFonts w:ascii="Arial" w:hAnsi="Arial" w:cs="Arial"/>
                <w:i/>
                <w:lang w:val="en-US"/>
              </w:rPr>
              <w:t>a</w:t>
            </w:r>
            <w:r w:rsidRPr="00394675">
              <w:rPr>
                <w:rFonts w:ascii="Arial" w:hAnsi="Arial" w:cs="Arial"/>
                <w:i/>
                <w:vertAlign w:val="subscript"/>
                <w:lang w:val="en-US"/>
              </w:rPr>
              <w:t>n</w:t>
            </w:r>
            <w:r w:rsidRPr="00394675">
              <w:rPr>
                <w:rFonts w:ascii="Arial" w:hAnsi="Arial" w:cs="Arial"/>
                <w:i/>
                <w:lang w:val="en-US"/>
              </w:rPr>
              <w:t xml:space="preserve"> = 5n-2,  -a</w:t>
            </w:r>
            <w:r w:rsidRPr="00394675">
              <w:rPr>
                <w:rFonts w:ascii="Arial" w:hAnsi="Arial" w:cs="Arial"/>
                <w:i/>
                <w:vertAlign w:val="subscript"/>
                <w:lang w:val="en-US"/>
              </w:rPr>
              <w:t>n</w:t>
            </w:r>
            <w:r w:rsidRPr="00394675">
              <w:rPr>
                <w:rFonts w:ascii="Arial" w:hAnsi="Arial" w:cs="Arial"/>
                <w:i/>
                <w:lang w:val="en-US"/>
              </w:rPr>
              <w:t xml:space="preserve"> = -5n+2</w:t>
            </w:r>
          </w:p>
          <w:p w:rsidR="00F63B01" w:rsidRPr="00394675" w:rsidRDefault="00F63B01" w:rsidP="00F63B01">
            <w:pPr>
              <w:tabs>
                <w:tab w:val="right" w:pos="8498"/>
              </w:tabs>
              <w:jc w:val="center"/>
              <w:rPr>
                <w:rFonts w:ascii="Arial" w:hAnsi="Arial" w:cs="Arial"/>
                <w:i/>
                <w:lang w:val="en-US"/>
              </w:rPr>
            </w:pPr>
          </w:p>
          <w:p w:rsidR="00F63B01" w:rsidRPr="00394675" w:rsidRDefault="00F63B01" w:rsidP="00F63B01">
            <w:pPr>
              <w:tabs>
                <w:tab w:val="right" w:pos="8498"/>
              </w:tabs>
              <w:jc w:val="center"/>
              <w:rPr>
                <w:rFonts w:ascii="Arial" w:hAnsi="Arial" w:cs="Arial"/>
                <w:i/>
              </w:rPr>
            </w:pPr>
            <w:r w:rsidRPr="00394675">
              <w:rPr>
                <w:rFonts w:ascii="Arial" w:hAnsi="Arial" w:cs="Arial"/>
                <w:i/>
              </w:rPr>
              <w:t>(5n-2) +( -5n + 2) = 0 = (0)</w:t>
            </w:r>
          </w:p>
          <w:p w:rsidR="00282EAB" w:rsidRPr="00394675" w:rsidRDefault="00282EAB" w:rsidP="00061805">
            <w:pPr>
              <w:pStyle w:val="Prrafodelista"/>
              <w:tabs>
                <w:tab w:val="right" w:pos="8498"/>
              </w:tabs>
              <w:ind w:left="0"/>
              <w:jc w:val="both"/>
              <w:rPr>
                <w:rFonts w:ascii="Arial" w:hAnsi="Arial" w:cs="Arial"/>
                <w:i/>
                <w:lang w:val="en-US"/>
              </w:rPr>
            </w:pPr>
          </w:p>
        </w:tc>
      </w:tr>
    </w:tbl>
    <w:p w:rsidR="005D7F81" w:rsidRPr="007D4D08" w:rsidRDefault="005D7F81" w:rsidP="005D7F81">
      <w:pPr>
        <w:tabs>
          <w:tab w:val="right" w:pos="8498"/>
        </w:tabs>
        <w:spacing w:after="0"/>
        <w:jc w:val="both"/>
        <w:rPr>
          <w:rFonts w:ascii="Arial" w:hAnsi="Arial" w:cs="Arial"/>
          <w:i/>
        </w:rPr>
      </w:pPr>
    </w:p>
    <w:p w:rsidR="005D7F81" w:rsidRPr="007D4D08" w:rsidRDefault="005D7F81" w:rsidP="005D7F81">
      <w:pPr>
        <w:tabs>
          <w:tab w:val="right" w:pos="8498"/>
        </w:tabs>
        <w:spacing w:after="0"/>
        <w:jc w:val="both"/>
        <w:rPr>
          <w:rFonts w:ascii="Arial" w:hAnsi="Arial" w:cs="Arial"/>
          <w:i/>
        </w:rPr>
      </w:pPr>
    </w:p>
    <w:p w:rsidR="005D7F81" w:rsidRDefault="005D7F81" w:rsidP="005D7F81">
      <w:pPr>
        <w:tabs>
          <w:tab w:val="right" w:pos="8498"/>
        </w:tabs>
        <w:spacing w:after="0"/>
        <w:jc w:val="both"/>
        <w:rPr>
          <w:rFonts w:ascii="Arial" w:hAnsi="Arial" w:cs="Arial"/>
        </w:rPr>
      </w:pPr>
      <w:r w:rsidRPr="005D7F81">
        <w:rPr>
          <w:rFonts w:ascii="Arial" w:hAnsi="Arial" w:cs="Arial"/>
        </w:rPr>
        <w:t>Estas son las propiedades que cumple la suma de sucesiones</w:t>
      </w:r>
      <w:r>
        <w:rPr>
          <w:rFonts w:ascii="Arial" w:hAnsi="Arial" w:cs="Arial"/>
        </w:rPr>
        <w:t xml:space="preserve">, en la siguiente sesión se realizara el estudio de otra operación entre sucesiones, la multiplicación. </w:t>
      </w:r>
      <w:r w:rsidRPr="005D7F81">
        <w:rPr>
          <w:rFonts w:ascii="Arial" w:hAnsi="Arial" w:cs="Arial"/>
        </w:rPr>
        <w:t xml:space="preserve"> </w:t>
      </w:r>
    </w:p>
    <w:p w:rsidR="005D7F81" w:rsidRDefault="005D7F81" w:rsidP="005D7F81">
      <w:pPr>
        <w:tabs>
          <w:tab w:val="right" w:pos="8498"/>
        </w:tabs>
        <w:spacing w:after="0"/>
        <w:jc w:val="both"/>
        <w:rPr>
          <w:rFonts w:ascii="Arial" w:hAnsi="Arial" w:cs="Arial"/>
        </w:rPr>
      </w:pPr>
    </w:p>
    <w:p w:rsidR="005D7F81" w:rsidRDefault="005D7F81" w:rsidP="005D7F81">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Pr="007C7957">
        <w:rPr>
          <w:rFonts w:ascii="Arial" w:hAnsi="Arial" w:cs="Arial"/>
          <w:b/>
        </w:rPr>
        <w:t>1.</w:t>
      </w:r>
      <w:r>
        <w:rPr>
          <w:rFonts w:ascii="Arial" w:hAnsi="Arial" w:cs="Arial"/>
          <w:b/>
        </w:rPr>
        <w:t>4 Producto de sucesiones</w:t>
      </w:r>
    </w:p>
    <w:p w:rsidR="0003538E" w:rsidRDefault="0003538E" w:rsidP="005D7F81">
      <w:pPr>
        <w:tabs>
          <w:tab w:val="right" w:pos="8498"/>
        </w:tabs>
        <w:spacing w:after="0"/>
        <w:jc w:val="both"/>
        <w:rPr>
          <w:rFonts w:ascii="Arial" w:hAnsi="Arial" w:cs="Arial"/>
          <w:b/>
        </w:rPr>
      </w:pPr>
    </w:p>
    <w:p w:rsidR="00942CC3" w:rsidRDefault="007D4D08" w:rsidP="005D7F81">
      <w:pPr>
        <w:tabs>
          <w:tab w:val="right" w:pos="8498"/>
        </w:tabs>
        <w:spacing w:after="0"/>
        <w:jc w:val="both"/>
        <w:rPr>
          <w:rFonts w:ascii="Arial" w:hAnsi="Arial" w:cs="Arial"/>
        </w:rPr>
      </w:pPr>
      <w:r>
        <w:rPr>
          <w:rFonts w:ascii="Arial" w:hAnsi="Arial" w:cs="Arial"/>
        </w:rPr>
        <w:t xml:space="preserve">El </w:t>
      </w:r>
      <w:r w:rsidR="00681720">
        <w:rPr>
          <w:rFonts w:ascii="Arial" w:hAnsi="Arial" w:cs="Arial"/>
        </w:rPr>
        <w:t xml:space="preserve"> </w:t>
      </w:r>
      <w:r w:rsidR="00681720" w:rsidRPr="00681720">
        <w:rPr>
          <w:rFonts w:ascii="Arial" w:hAnsi="Arial" w:cs="Arial"/>
          <w:b/>
        </w:rPr>
        <w:t>producto entre sucesiones</w:t>
      </w:r>
      <w:r w:rsidR="00681720">
        <w:rPr>
          <w:rFonts w:ascii="Arial" w:hAnsi="Arial" w:cs="Arial"/>
          <w:b/>
        </w:rPr>
        <w:t xml:space="preserve"> </w:t>
      </w:r>
      <w:r w:rsidR="00681720">
        <w:rPr>
          <w:rFonts w:ascii="Arial" w:hAnsi="Arial" w:cs="Arial"/>
        </w:rPr>
        <w:t xml:space="preserve">es </w:t>
      </w:r>
      <w:r>
        <w:rPr>
          <w:rFonts w:ascii="Arial" w:hAnsi="Arial" w:cs="Arial"/>
        </w:rPr>
        <w:t>una operación cerrada, ya que si se multiplican dos sucesiones el resultado es otra sucesión</w:t>
      </w:r>
      <w:r w:rsidR="00942CC3">
        <w:rPr>
          <w:rFonts w:ascii="Arial" w:hAnsi="Arial" w:cs="Arial"/>
        </w:rPr>
        <w:t>, la forma como se define el producto entre sucesiones es la siguiente:</w:t>
      </w:r>
    </w:p>
    <w:p w:rsidR="00942CC3" w:rsidRDefault="00942CC3" w:rsidP="005D7F81">
      <w:pPr>
        <w:tabs>
          <w:tab w:val="right" w:pos="8498"/>
        </w:tabs>
        <w:spacing w:after="0"/>
        <w:jc w:val="both"/>
        <w:rPr>
          <w:rFonts w:ascii="Arial" w:hAnsi="Arial" w:cs="Arial"/>
        </w:rPr>
      </w:pPr>
    </w:p>
    <w:p w:rsidR="00942CC3" w:rsidRDefault="00942CC3" w:rsidP="005D7F81">
      <w:pPr>
        <w:tabs>
          <w:tab w:val="right" w:pos="8498"/>
        </w:tabs>
        <w:spacing w:after="0"/>
        <w:jc w:val="both"/>
        <w:rPr>
          <w:rFonts w:ascii="Arial" w:hAnsi="Arial" w:cs="Arial"/>
        </w:rPr>
      </w:pPr>
      <w:r>
        <w:rPr>
          <w:rFonts w:ascii="Arial" w:hAnsi="Arial" w:cs="Arial"/>
        </w:rPr>
        <w:t xml:space="preserve">Sean: </w:t>
      </w:r>
    </w:p>
    <w:p w:rsidR="003F22EA" w:rsidRDefault="00942CC3" w:rsidP="005D7F81">
      <w:pPr>
        <w:tabs>
          <w:tab w:val="right" w:pos="8498"/>
        </w:tabs>
        <w:spacing w:after="0"/>
        <w:jc w:val="both"/>
        <w:rPr>
          <w:rFonts w:ascii="Arial" w:hAnsi="Arial" w:cs="Arial"/>
        </w:rPr>
      </w:pPr>
      <w:r w:rsidRPr="003F22EA">
        <w:rPr>
          <w:rFonts w:ascii="Arial" w:hAnsi="Arial" w:cs="Arial"/>
          <w:i/>
        </w:rPr>
        <w:t>a</w:t>
      </w:r>
      <w:r w:rsidRPr="003F22EA">
        <w:rPr>
          <w:rFonts w:ascii="Arial" w:hAnsi="Arial" w:cs="Arial"/>
          <w:i/>
          <w:vertAlign w:val="subscript"/>
        </w:rPr>
        <w:t>n</w:t>
      </w:r>
      <w:r>
        <w:rPr>
          <w:rFonts w:ascii="Arial" w:hAnsi="Arial" w:cs="Arial"/>
          <w:vertAlign w:val="subscript"/>
        </w:rPr>
        <w:t xml:space="preserve">  </w:t>
      </w:r>
      <w:r>
        <w:rPr>
          <w:rFonts w:ascii="Arial" w:hAnsi="Arial" w:cs="Arial"/>
        </w:rPr>
        <w:t xml:space="preserve"> y  </w:t>
      </w:r>
      <w:r w:rsidRPr="003F22EA">
        <w:rPr>
          <w:rFonts w:ascii="Arial" w:hAnsi="Arial" w:cs="Arial"/>
          <w:i/>
        </w:rPr>
        <w:t>b</w:t>
      </w:r>
      <w:r w:rsidRPr="003F22EA">
        <w:rPr>
          <w:rFonts w:ascii="Arial" w:hAnsi="Arial" w:cs="Arial"/>
          <w:i/>
          <w:vertAlign w:val="subscript"/>
        </w:rPr>
        <w:t>n</w:t>
      </w:r>
      <w:r>
        <w:rPr>
          <w:rFonts w:ascii="Arial" w:hAnsi="Arial" w:cs="Arial"/>
        </w:rPr>
        <w:t xml:space="preserve"> </w:t>
      </w:r>
      <w:r w:rsidR="007D4D08">
        <w:rPr>
          <w:rFonts w:ascii="Arial" w:hAnsi="Arial" w:cs="Arial"/>
        </w:rPr>
        <w:t xml:space="preserve"> </w:t>
      </w:r>
      <w:r w:rsidRPr="00942CC3">
        <w:rPr>
          <w:rFonts w:ascii="Arial" w:hAnsi="Arial" w:cs="Arial"/>
        </w:rPr>
        <w:t>sucesiones de números reales</w:t>
      </w:r>
      <w:r>
        <w:rPr>
          <w:rFonts w:ascii="Arial" w:hAnsi="Arial" w:cs="Arial"/>
        </w:rPr>
        <w:t xml:space="preserve"> definidas como:</w:t>
      </w:r>
    </w:p>
    <w:p w:rsidR="003F22EA" w:rsidRPr="003F22EA" w:rsidRDefault="003F22EA" w:rsidP="005D7F81">
      <w:pPr>
        <w:tabs>
          <w:tab w:val="right" w:pos="8498"/>
        </w:tabs>
        <w:spacing w:after="0"/>
        <w:jc w:val="both"/>
        <w:rPr>
          <w:rFonts w:ascii="Arial" w:hAnsi="Arial" w:cs="Arial"/>
          <w:i/>
          <w:lang w:val="en-US"/>
        </w:rPr>
      </w:pPr>
      <w:r w:rsidRPr="003F22EA">
        <w:rPr>
          <w:rFonts w:ascii="Arial" w:hAnsi="Arial" w:cs="Arial"/>
          <w:i/>
          <w:lang w:val="en-US"/>
        </w:rPr>
        <w:t>a</w:t>
      </w:r>
      <w:r w:rsidRPr="003F22EA">
        <w:rPr>
          <w:rFonts w:ascii="Arial" w:hAnsi="Arial" w:cs="Arial"/>
          <w:i/>
          <w:vertAlign w:val="subscript"/>
          <w:lang w:val="en-US"/>
        </w:rPr>
        <w:t xml:space="preserve">n </w:t>
      </w:r>
      <w:r w:rsidRPr="003F22EA">
        <w:rPr>
          <w:rFonts w:ascii="Arial" w:hAnsi="Arial" w:cs="Arial"/>
          <w:i/>
          <w:lang w:val="en-US"/>
        </w:rPr>
        <w:t>= [a</w:t>
      </w:r>
      <w:r w:rsidRPr="003F22EA">
        <w:rPr>
          <w:rFonts w:ascii="Arial" w:hAnsi="Arial" w:cs="Arial"/>
          <w:i/>
          <w:vertAlign w:val="subscript"/>
          <w:lang w:val="en-US"/>
        </w:rPr>
        <w:t>1</w:t>
      </w:r>
      <w:r w:rsidRPr="003F22EA">
        <w:rPr>
          <w:rFonts w:ascii="Arial" w:hAnsi="Arial" w:cs="Arial"/>
          <w:i/>
          <w:lang w:val="en-US"/>
        </w:rPr>
        <w:t>, a</w:t>
      </w:r>
      <w:r w:rsidRPr="003F22EA">
        <w:rPr>
          <w:rFonts w:ascii="Arial" w:hAnsi="Arial" w:cs="Arial"/>
          <w:i/>
          <w:vertAlign w:val="subscript"/>
          <w:lang w:val="en-US"/>
        </w:rPr>
        <w:t>2</w:t>
      </w:r>
      <w:r w:rsidRPr="003F22EA">
        <w:rPr>
          <w:rFonts w:ascii="Arial" w:hAnsi="Arial" w:cs="Arial"/>
          <w:i/>
          <w:lang w:val="en-US"/>
        </w:rPr>
        <w:t>, a</w:t>
      </w:r>
      <w:r w:rsidRPr="003F22EA">
        <w:rPr>
          <w:rFonts w:ascii="Arial" w:hAnsi="Arial" w:cs="Arial"/>
          <w:i/>
          <w:vertAlign w:val="subscript"/>
          <w:lang w:val="en-US"/>
        </w:rPr>
        <w:t>3</w:t>
      </w:r>
      <w:r w:rsidRPr="003F22EA">
        <w:rPr>
          <w:rFonts w:ascii="Arial" w:hAnsi="Arial" w:cs="Arial"/>
          <w:i/>
          <w:lang w:val="en-US"/>
        </w:rPr>
        <w:t>, a</w:t>
      </w:r>
      <w:r w:rsidRPr="003F22EA">
        <w:rPr>
          <w:rFonts w:ascii="Arial" w:hAnsi="Arial" w:cs="Arial"/>
          <w:i/>
          <w:vertAlign w:val="subscript"/>
          <w:lang w:val="en-US"/>
        </w:rPr>
        <w:t>4</w:t>
      </w:r>
      <w:r w:rsidRPr="003F22EA">
        <w:rPr>
          <w:rFonts w:ascii="Arial" w:hAnsi="Arial" w:cs="Arial"/>
          <w:i/>
          <w:lang w:val="en-US"/>
        </w:rPr>
        <w:t>, a</w:t>
      </w:r>
      <w:r w:rsidRPr="003F22EA">
        <w:rPr>
          <w:rFonts w:ascii="Arial" w:hAnsi="Arial" w:cs="Arial"/>
          <w:i/>
          <w:vertAlign w:val="subscript"/>
          <w:lang w:val="en-US"/>
        </w:rPr>
        <w:t>5</w:t>
      </w:r>
      <w:r w:rsidRPr="003F22EA">
        <w:rPr>
          <w:rFonts w:ascii="Arial" w:hAnsi="Arial" w:cs="Arial"/>
          <w:i/>
          <w:lang w:val="en-US"/>
        </w:rPr>
        <w:t>, a</w:t>
      </w:r>
      <w:r w:rsidRPr="003F22EA">
        <w:rPr>
          <w:rFonts w:ascii="Arial" w:hAnsi="Arial" w:cs="Arial"/>
          <w:i/>
          <w:vertAlign w:val="subscript"/>
          <w:lang w:val="en-US"/>
        </w:rPr>
        <w:t>6</w:t>
      </w:r>
      <w:r w:rsidRPr="003F22EA">
        <w:rPr>
          <w:rFonts w:ascii="Arial" w:hAnsi="Arial" w:cs="Arial"/>
          <w:i/>
          <w:lang w:val="en-US"/>
        </w:rPr>
        <w:t>…….a</w:t>
      </w:r>
      <w:r w:rsidRPr="003F22EA">
        <w:rPr>
          <w:rFonts w:ascii="Arial" w:hAnsi="Arial" w:cs="Arial"/>
          <w:i/>
          <w:vertAlign w:val="subscript"/>
          <w:lang w:val="en-US"/>
        </w:rPr>
        <w:t>n</w:t>
      </w:r>
      <w:r w:rsidRPr="003F22EA">
        <w:rPr>
          <w:rFonts w:ascii="Arial" w:hAnsi="Arial" w:cs="Arial"/>
          <w:i/>
          <w:lang w:val="en-US"/>
        </w:rPr>
        <w:t>]</w:t>
      </w:r>
    </w:p>
    <w:p w:rsidR="003F22EA" w:rsidRPr="003F22EA" w:rsidRDefault="003F22EA" w:rsidP="005D7F81">
      <w:pPr>
        <w:tabs>
          <w:tab w:val="right" w:pos="8498"/>
        </w:tabs>
        <w:spacing w:after="0"/>
        <w:jc w:val="both"/>
        <w:rPr>
          <w:rFonts w:ascii="Arial" w:hAnsi="Arial" w:cs="Arial"/>
          <w:b/>
          <w:i/>
          <w:lang w:val="en-US"/>
        </w:rPr>
      </w:pPr>
      <w:r w:rsidRPr="003F22EA">
        <w:rPr>
          <w:rFonts w:ascii="Arial" w:hAnsi="Arial" w:cs="Arial"/>
          <w:i/>
          <w:lang w:val="en-US"/>
        </w:rPr>
        <w:t>b</w:t>
      </w:r>
      <w:r w:rsidRPr="003F22EA">
        <w:rPr>
          <w:rFonts w:ascii="Arial" w:hAnsi="Arial" w:cs="Arial"/>
          <w:i/>
          <w:vertAlign w:val="subscript"/>
          <w:lang w:val="en-US"/>
        </w:rPr>
        <w:t>n</w:t>
      </w:r>
      <w:r w:rsidRPr="003F22EA">
        <w:rPr>
          <w:rFonts w:ascii="Arial" w:hAnsi="Arial" w:cs="Arial"/>
          <w:i/>
          <w:lang w:val="en-US"/>
        </w:rPr>
        <w:t xml:space="preserve"> = [b</w:t>
      </w:r>
      <w:r w:rsidRPr="003F22EA">
        <w:rPr>
          <w:rFonts w:ascii="Arial" w:hAnsi="Arial" w:cs="Arial"/>
          <w:i/>
          <w:vertAlign w:val="subscript"/>
          <w:lang w:val="en-US"/>
        </w:rPr>
        <w:t>1</w:t>
      </w:r>
      <w:r w:rsidRPr="003F22EA">
        <w:rPr>
          <w:rFonts w:ascii="Arial" w:hAnsi="Arial" w:cs="Arial"/>
          <w:i/>
          <w:lang w:val="en-US"/>
        </w:rPr>
        <w:t>, b</w:t>
      </w:r>
      <w:r w:rsidRPr="003F22EA">
        <w:rPr>
          <w:rFonts w:ascii="Arial" w:hAnsi="Arial" w:cs="Arial"/>
          <w:i/>
          <w:vertAlign w:val="subscript"/>
          <w:lang w:val="en-US"/>
        </w:rPr>
        <w:t>2</w:t>
      </w:r>
      <w:r w:rsidRPr="003F22EA">
        <w:rPr>
          <w:rFonts w:ascii="Arial" w:hAnsi="Arial" w:cs="Arial"/>
          <w:i/>
          <w:lang w:val="en-US"/>
        </w:rPr>
        <w:t>, b</w:t>
      </w:r>
      <w:r w:rsidRPr="003F22EA">
        <w:rPr>
          <w:rFonts w:ascii="Arial" w:hAnsi="Arial" w:cs="Arial"/>
          <w:i/>
          <w:vertAlign w:val="subscript"/>
          <w:lang w:val="en-US"/>
        </w:rPr>
        <w:t>3</w:t>
      </w:r>
      <w:r w:rsidRPr="003F22EA">
        <w:rPr>
          <w:rFonts w:ascii="Arial" w:hAnsi="Arial" w:cs="Arial"/>
          <w:i/>
          <w:lang w:val="en-US"/>
        </w:rPr>
        <w:t>, b</w:t>
      </w:r>
      <w:r w:rsidRPr="003F22EA">
        <w:rPr>
          <w:rFonts w:ascii="Arial" w:hAnsi="Arial" w:cs="Arial"/>
          <w:i/>
          <w:vertAlign w:val="subscript"/>
          <w:lang w:val="en-US"/>
        </w:rPr>
        <w:t>4</w:t>
      </w:r>
      <w:r w:rsidRPr="003F22EA">
        <w:rPr>
          <w:rFonts w:ascii="Arial" w:hAnsi="Arial" w:cs="Arial"/>
          <w:i/>
          <w:lang w:val="en-US"/>
        </w:rPr>
        <w:t>, b</w:t>
      </w:r>
      <w:r w:rsidRPr="003F22EA">
        <w:rPr>
          <w:rFonts w:ascii="Arial" w:hAnsi="Arial" w:cs="Arial"/>
          <w:i/>
          <w:vertAlign w:val="subscript"/>
          <w:lang w:val="en-US"/>
        </w:rPr>
        <w:t>5</w:t>
      </w:r>
      <w:r w:rsidRPr="003F22EA">
        <w:rPr>
          <w:rFonts w:ascii="Arial" w:hAnsi="Arial" w:cs="Arial"/>
          <w:i/>
          <w:lang w:val="en-US"/>
        </w:rPr>
        <w:t>, b</w:t>
      </w:r>
      <w:r w:rsidRPr="003F22EA">
        <w:rPr>
          <w:rFonts w:ascii="Arial" w:hAnsi="Arial" w:cs="Arial"/>
          <w:i/>
          <w:vertAlign w:val="subscript"/>
          <w:lang w:val="en-US"/>
        </w:rPr>
        <w:t>6</w:t>
      </w:r>
      <w:r w:rsidRPr="003F22EA">
        <w:rPr>
          <w:rFonts w:ascii="Arial" w:hAnsi="Arial" w:cs="Arial"/>
          <w:i/>
          <w:lang w:val="en-US"/>
        </w:rPr>
        <w:t>…….b</w:t>
      </w:r>
      <w:r w:rsidRPr="003F22EA">
        <w:rPr>
          <w:rFonts w:ascii="Arial" w:hAnsi="Arial" w:cs="Arial"/>
          <w:i/>
          <w:vertAlign w:val="subscript"/>
          <w:lang w:val="en-US"/>
        </w:rPr>
        <w:t>n</w:t>
      </w:r>
      <w:r w:rsidRPr="003F22EA">
        <w:rPr>
          <w:rFonts w:ascii="Arial" w:hAnsi="Arial" w:cs="Arial"/>
          <w:i/>
          <w:lang w:val="en-US"/>
        </w:rPr>
        <w:t xml:space="preserve">] </w:t>
      </w:r>
      <w:r w:rsidR="00942CC3" w:rsidRPr="003F22EA">
        <w:rPr>
          <w:rFonts w:ascii="Arial" w:hAnsi="Arial" w:cs="Arial"/>
          <w:b/>
          <w:i/>
          <w:lang w:val="en-US"/>
        </w:rPr>
        <w:t xml:space="preserve"> </w:t>
      </w:r>
    </w:p>
    <w:p w:rsidR="003F22EA" w:rsidRPr="003F22EA" w:rsidRDefault="003F22EA" w:rsidP="005D7F81">
      <w:pPr>
        <w:tabs>
          <w:tab w:val="right" w:pos="8498"/>
        </w:tabs>
        <w:spacing w:after="0"/>
        <w:jc w:val="both"/>
        <w:rPr>
          <w:rFonts w:ascii="Arial" w:hAnsi="Arial" w:cs="Arial"/>
          <w:lang w:val="en-US"/>
        </w:rPr>
      </w:pPr>
    </w:p>
    <w:p w:rsidR="003F22EA" w:rsidRDefault="003F22EA" w:rsidP="005D7F81">
      <w:pPr>
        <w:tabs>
          <w:tab w:val="right" w:pos="8498"/>
        </w:tabs>
        <w:spacing w:after="0"/>
        <w:jc w:val="both"/>
        <w:rPr>
          <w:rFonts w:ascii="Arial" w:hAnsi="Arial" w:cs="Arial"/>
        </w:rPr>
      </w:pPr>
      <w:r>
        <w:rPr>
          <w:rFonts w:ascii="Arial" w:hAnsi="Arial" w:cs="Arial"/>
        </w:rPr>
        <w:t>La multiplicación se define componente a componente</w:t>
      </w:r>
      <w:r w:rsidR="00C167CB">
        <w:rPr>
          <w:rFonts w:ascii="Arial" w:hAnsi="Arial" w:cs="Arial"/>
        </w:rPr>
        <w:t xml:space="preserve"> de acuerdo a su posición:</w:t>
      </w:r>
      <w:r>
        <w:rPr>
          <w:rFonts w:ascii="Arial" w:hAnsi="Arial" w:cs="Arial"/>
        </w:rPr>
        <w:t xml:space="preserve"> </w:t>
      </w:r>
    </w:p>
    <w:p w:rsidR="003F22EA" w:rsidRPr="003F22EA" w:rsidRDefault="003F22EA" w:rsidP="005D7F81">
      <w:pPr>
        <w:tabs>
          <w:tab w:val="right" w:pos="8498"/>
        </w:tabs>
        <w:spacing w:after="0"/>
        <w:jc w:val="both"/>
        <w:rPr>
          <w:rFonts w:ascii="Arial" w:hAnsi="Arial" w:cs="Arial"/>
        </w:rPr>
      </w:pPr>
    </w:p>
    <w:p w:rsidR="0003538E" w:rsidRPr="00654ADF" w:rsidRDefault="00654ADF" w:rsidP="005D7F81">
      <w:pPr>
        <w:tabs>
          <w:tab w:val="right" w:pos="8498"/>
        </w:tabs>
        <w:spacing w:after="0"/>
        <w:jc w:val="both"/>
        <w:rPr>
          <w:rFonts w:ascii="Arial" w:hAnsi="Arial" w:cs="Arial"/>
          <w:i/>
          <w:lang w:val="en-US"/>
        </w:rPr>
      </w:pPr>
      <w:r w:rsidRPr="00654ADF">
        <w:rPr>
          <w:rFonts w:ascii="Arial" w:hAnsi="Arial" w:cs="Arial"/>
          <w:i/>
          <w:lang w:val="en-US"/>
        </w:rPr>
        <w:t>(</w:t>
      </w:r>
      <w:r w:rsidR="003F22EA" w:rsidRPr="00654ADF">
        <w:rPr>
          <w:rFonts w:ascii="Arial" w:hAnsi="Arial" w:cs="Arial"/>
          <w:i/>
          <w:lang w:val="en-US"/>
        </w:rPr>
        <w:t>a</w:t>
      </w:r>
      <w:r w:rsidR="003F22EA" w:rsidRPr="00654ADF">
        <w:rPr>
          <w:rFonts w:ascii="Arial" w:hAnsi="Arial" w:cs="Arial"/>
          <w:i/>
          <w:vertAlign w:val="subscript"/>
          <w:lang w:val="en-US"/>
        </w:rPr>
        <w:t>n</w:t>
      </w:r>
      <w:r w:rsidR="003F22EA" w:rsidRPr="00654ADF">
        <w:rPr>
          <w:rFonts w:ascii="Arial" w:hAnsi="Arial" w:cs="Arial"/>
          <w:i/>
          <w:lang w:val="en-US"/>
        </w:rPr>
        <w:t xml:space="preserve"> </w:t>
      </w:r>
      <w:r w:rsidRPr="00654ADF">
        <w:rPr>
          <w:rFonts w:ascii="Arial" w:hAnsi="Arial" w:cs="Arial"/>
          <w:i/>
          <w:lang w:val="en-US"/>
        </w:rPr>
        <w:t>)</w:t>
      </w:r>
      <w:r w:rsidR="003F22EA" w:rsidRPr="00654ADF">
        <w:rPr>
          <w:rFonts w:ascii="Arial" w:hAnsi="Arial" w:cs="Arial"/>
          <w:i/>
          <w:lang w:val="en-US"/>
        </w:rPr>
        <w:t>.</w:t>
      </w:r>
      <w:r w:rsidRPr="00654ADF">
        <w:rPr>
          <w:rFonts w:ascii="Arial" w:hAnsi="Arial" w:cs="Arial"/>
          <w:i/>
          <w:lang w:val="en-US"/>
        </w:rPr>
        <w:t>(</w:t>
      </w:r>
      <w:r w:rsidR="003F22EA" w:rsidRPr="00654ADF">
        <w:rPr>
          <w:rFonts w:ascii="Arial" w:hAnsi="Arial" w:cs="Arial"/>
          <w:i/>
          <w:lang w:val="en-US"/>
        </w:rPr>
        <w:t xml:space="preserve"> b</w:t>
      </w:r>
      <w:r w:rsidR="003F22EA" w:rsidRPr="00654ADF">
        <w:rPr>
          <w:rFonts w:ascii="Arial" w:hAnsi="Arial" w:cs="Arial"/>
          <w:i/>
          <w:vertAlign w:val="subscript"/>
          <w:lang w:val="en-US"/>
        </w:rPr>
        <w:t>n</w:t>
      </w:r>
      <w:r w:rsidRPr="00654ADF">
        <w:rPr>
          <w:rFonts w:ascii="Arial" w:hAnsi="Arial" w:cs="Arial"/>
          <w:i/>
          <w:lang w:val="en-US"/>
        </w:rPr>
        <w:t xml:space="preserve">) </w:t>
      </w:r>
      <w:r w:rsidR="003F22EA" w:rsidRPr="00654ADF">
        <w:rPr>
          <w:rFonts w:ascii="Arial" w:hAnsi="Arial" w:cs="Arial"/>
          <w:i/>
          <w:lang w:val="en-US"/>
        </w:rPr>
        <w:t>=</w:t>
      </w:r>
      <w:r w:rsidRPr="00654ADF">
        <w:rPr>
          <w:rFonts w:ascii="Arial" w:hAnsi="Arial" w:cs="Arial"/>
          <w:i/>
          <w:lang w:val="en-US"/>
        </w:rPr>
        <w:t xml:space="preserve"> </w:t>
      </w:r>
      <w:r w:rsidR="003F22EA" w:rsidRPr="00654ADF">
        <w:rPr>
          <w:rFonts w:ascii="Arial" w:hAnsi="Arial" w:cs="Arial"/>
          <w:i/>
          <w:lang w:val="en-US"/>
        </w:rPr>
        <w:t xml:space="preserve"> [a</w:t>
      </w:r>
      <w:r w:rsidR="003F22EA" w:rsidRPr="00654ADF">
        <w:rPr>
          <w:rFonts w:ascii="Arial" w:hAnsi="Arial" w:cs="Arial"/>
          <w:i/>
          <w:vertAlign w:val="subscript"/>
          <w:lang w:val="en-US"/>
        </w:rPr>
        <w:t>1</w:t>
      </w:r>
      <w:r w:rsidR="003F22EA" w:rsidRPr="00654ADF">
        <w:rPr>
          <w:rFonts w:ascii="Arial" w:hAnsi="Arial" w:cs="Arial"/>
          <w:i/>
          <w:lang w:val="en-US"/>
        </w:rPr>
        <w:t>.b</w:t>
      </w:r>
      <w:r w:rsidR="003F22EA" w:rsidRPr="00654ADF">
        <w:rPr>
          <w:rFonts w:ascii="Arial" w:hAnsi="Arial" w:cs="Arial"/>
          <w:i/>
          <w:vertAlign w:val="subscript"/>
          <w:lang w:val="en-US"/>
        </w:rPr>
        <w:t>1</w:t>
      </w:r>
      <w:r w:rsidR="003F22EA" w:rsidRPr="00654ADF">
        <w:rPr>
          <w:rFonts w:ascii="Arial" w:hAnsi="Arial" w:cs="Arial"/>
          <w:i/>
          <w:lang w:val="en-US"/>
        </w:rPr>
        <w:t>, a</w:t>
      </w:r>
      <w:r w:rsidR="003F22EA" w:rsidRPr="00654ADF">
        <w:rPr>
          <w:rFonts w:ascii="Arial" w:hAnsi="Arial" w:cs="Arial"/>
          <w:i/>
          <w:vertAlign w:val="subscript"/>
          <w:lang w:val="en-US"/>
        </w:rPr>
        <w:t>2</w:t>
      </w:r>
      <w:r w:rsidR="003F22EA" w:rsidRPr="00654ADF">
        <w:rPr>
          <w:rFonts w:ascii="Arial" w:hAnsi="Arial" w:cs="Arial"/>
          <w:i/>
          <w:lang w:val="en-US"/>
        </w:rPr>
        <w:t>.b</w:t>
      </w:r>
      <w:r w:rsidR="003F22EA" w:rsidRPr="00654ADF">
        <w:rPr>
          <w:rFonts w:ascii="Arial" w:hAnsi="Arial" w:cs="Arial"/>
          <w:i/>
          <w:vertAlign w:val="subscript"/>
          <w:lang w:val="en-US"/>
        </w:rPr>
        <w:t>2</w:t>
      </w:r>
      <w:r w:rsidR="003F22EA" w:rsidRPr="00654ADF">
        <w:rPr>
          <w:rFonts w:ascii="Arial" w:hAnsi="Arial" w:cs="Arial"/>
          <w:i/>
          <w:lang w:val="en-US"/>
        </w:rPr>
        <w:t>, a</w:t>
      </w:r>
      <w:r w:rsidR="003F22EA" w:rsidRPr="00654ADF">
        <w:rPr>
          <w:rFonts w:ascii="Arial" w:hAnsi="Arial" w:cs="Arial"/>
          <w:i/>
          <w:vertAlign w:val="subscript"/>
          <w:lang w:val="en-US"/>
        </w:rPr>
        <w:t>3</w:t>
      </w:r>
      <w:r w:rsidR="003F22EA" w:rsidRPr="00654ADF">
        <w:rPr>
          <w:rFonts w:ascii="Arial" w:hAnsi="Arial" w:cs="Arial"/>
          <w:i/>
          <w:lang w:val="en-US"/>
        </w:rPr>
        <w:t>.b</w:t>
      </w:r>
      <w:r w:rsidR="003F22EA" w:rsidRPr="00654ADF">
        <w:rPr>
          <w:rFonts w:ascii="Arial" w:hAnsi="Arial" w:cs="Arial"/>
          <w:i/>
          <w:vertAlign w:val="subscript"/>
          <w:lang w:val="en-US"/>
        </w:rPr>
        <w:t>3,</w:t>
      </w:r>
      <w:r w:rsidR="003F22EA" w:rsidRPr="00654ADF">
        <w:rPr>
          <w:rFonts w:ascii="Arial" w:hAnsi="Arial" w:cs="Arial"/>
          <w:i/>
          <w:lang w:val="en-US"/>
        </w:rPr>
        <w:t xml:space="preserve"> a</w:t>
      </w:r>
      <w:r w:rsidR="003F22EA" w:rsidRPr="00654ADF">
        <w:rPr>
          <w:rFonts w:ascii="Arial" w:hAnsi="Arial" w:cs="Arial"/>
          <w:i/>
          <w:vertAlign w:val="subscript"/>
          <w:lang w:val="en-US"/>
        </w:rPr>
        <w:t>4</w:t>
      </w:r>
      <w:r w:rsidR="003F22EA" w:rsidRPr="00654ADF">
        <w:rPr>
          <w:rFonts w:ascii="Arial" w:hAnsi="Arial" w:cs="Arial"/>
          <w:i/>
          <w:lang w:val="en-US"/>
        </w:rPr>
        <w:t>.b</w:t>
      </w:r>
      <w:r w:rsidR="003F22EA" w:rsidRPr="00654ADF">
        <w:rPr>
          <w:rFonts w:ascii="Arial" w:hAnsi="Arial" w:cs="Arial"/>
          <w:i/>
          <w:vertAlign w:val="subscript"/>
          <w:lang w:val="en-US"/>
        </w:rPr>
        <w:t>4</w:t>
      </w:r>
      <w:r w:rsidR="003F22EA" w:rsidRPr="00654ADF">
        <w:rPr>
          <w:rFonts w:ascii="Arial" w:hAnsi="Arial" w:cs="Arial"/>
          <w:i/>
          <w:lang w:val="en-US"/>
        </w:rPr>
        <w:t>, a</w:t>
      </w:r>
      <w:r w:rsidR="003F22EA" w:rsidRPr="00654ADF">
        <w:rPr>
          <w:rFonts w:ascii="Arial" w:hAnsi="Arial" w:cs="Arial"/>
          <w:i/>
          <w:vertAlign w:val="subscript"/>
          <w:lang w:val="en-US"/>
        </w:rPr>
        <w:t>5</w:t>
      </w:r>
      <w:r w:rsidR="00B2729C" w:rsidRPr="00654ADF">
        <w:rPr>
          <w:rFonts w:ascii="Arial" w:hAnsi="Arial" w:cs="Arial"/>
          <w:i/>
          <w:lang w:val="en-US"/>
        </w:rPr>
        <w:t>.</w:t>
      </w:r>
      <w:r w:rsidR="003F22EA" w:rsidRPr="00654ADF">
        <w:rPr>
          <w:rFonts w:ascii="Arial" w:hAnsi="Arial" w:cs="Arial"/>
          <w:i/>
          <w:lang w:val="en-US"/>
        </w:rPr>
        <w:t>b</w:t>
      </w:r>
      <w:r w:rsidR="003F22EA" w:rsidRPr="00654ADF">
        <w:rPr>
          <w:rFonts w:ascii="Arial" w:hAnsi="Arial" w:cs="Arial"/>
          <w:i/>
          <w:vertAlign w:val="subscript"/>
          <w:lang w:val="en-US"/>
        </w:rPr>
        <w:t>5</w:t>
      </w:r>
      <w:r w:rsidR="003F22EA" w:rsidRPr="00654ADF">
        <w:rPr>
          <w:rFonts w:ascii="Arial" w:hAnsi="Arial" w:cs="Arial"/>
          <w:i/>
          <w:lang w:val="en-US"/>
        </w:rPr>
        <w:t>, a</w:t>
      </w:r>
      <w:r w:rsidR="003F22EA" w:rsidRPr="00654ADF">
        <w:rPr>
          <w:rFonts w:ascii="Arial" w:hAnsi="Arial" w:cs="Arial"/>
          <w:i/>
          <w:vertAlign w:val="subscript"/>
          <w:lang w:val="en-US"/>
        </w:rPr>
        <w:t>6</w:t>
      </w:r>
      <w:r w:rsidR="003F22EA" w:rsidRPr="00654ADF">
        <w:rPr>
          <w:rFonts w:ascii="Arial" w:hAnsi="Arial" w:cs="Arial"/>
          <w:i/>
          <w:lang w:val="en-US"/>
        </w:rPr>
        <w:t>.b</w:t>
      </w:r>
      <w:r w:rsidR="003F22EA" w:rsidRPr="00654ADF">
        <w:rPr>
          <w:rFonts w:ascii="Arial" w:hAnsi="Arial" w:cs="Arial"/>
          <w:i/>
          <w:vertAlign w:val="subscript"/>
          <w:lang w:val="en-US"/>
        </w:rPr>
        <w:t>6</w:t>
      </w:r>
      <w:r w:rsidR="003F22EA" w:rsidRPr="00654ADF">
        <w:rPr>
          <w:rFonts w:ascii="Arial" w:hAnsi="Arial" w:cs="Arial"/>
          <w:i/>
          <w:lang w:val="en-US"/>
        </w:rPr>
        <w:t>…….a</w:t>
      </w:r>
      <w:r w:rsidR="003F22EA" w:rsidRPr="00654ADF">
        <w:rPr>
          <w:rFonts w:ascii="Arial" w:hAnsi="Arial" w:cs="Arial"/>
          <w:i/>
          <w:vertAlign w:val="subscript"/>
          <w:lang w:val="en-US"/>
        </w:rPr>
        <w:t>n.</w:t>
      </w:r>
      <w:r w:rsidR="003F22EA" w:rsidRPr="00654ADF">
        <w:rPr>
          <w:rFonts w:ascii="Arial" w:hAnsi="Arial" w:cs="Arial"/>
          <w:i/>
          <w:lang w:val="en-US"/>
        </w:rPr>
        <w:t>b</w:t>
      </w:r>
      <w:r w:rsidR="003F22EA" w:rsidRPr="00654ADF">
        <w:rPr>
          <w:rFonts w:ascii="Arial" w:hAnsi="Arial" w:cs="Arial"/>
          <w:i/>
          <w:vertAlign w:val="subscript"/>
          <w:lang w:val="en-US"/>
        </w:rPr>
        <w:t>n</w:t>
      </w:r>
      <w:r w:rsidR="003F22EA" w:rsidRPr="00654ADF">
        <w:rPr>
          <w:rFonts w:ascii="Arial" w:hAnsi="Arial" w:cs="Arial"/>
          <w:i/>
          <w:lang w:val="en-US"/>
        </w:rPr>
        <w:t>]</w:t>
      </w:r>
    </w:p>
    <w:p w:rsidR="00C167CB" w:rsidRPr="00654ADF" w:rsidRDefault="00C167CB" w:rsidP="005D7F81">
      <w:pPr>
        <w:tabs>
          <w:tab w:val="right" w:pos="8498"/>
        </w:tabs>
        <w:spacing w:after="0"/>
        <w:jc w:val="both"/>
        <w:rPr>
          <w:rFonts w:ascii="Arial" w:hAnsi="Arial" w:cs="Arial"/>
          <w:i/>
          <w:lang w:val="en-US"/>
        </w:rPr>
      </w:pPr>
    </w:p>
    <w:p w:rsidR="00F15497" w:rsidRDefault="009A6571" w:rsidP="005D7F81">
      <w:pPr>
        <w:tabs>
          <w:tab w:val="right" w:pos="8498"/>
        </w:tabs>
        <w:spacing w:after="0"/>
        <w:jc w:val="both"/>
        <w:rPr>
          <w:rFonts w:ascii="Arial" w:hAnsi="Arial" w:cs="Arial"/>
        </w:rPr>
      </w:pPr>
      <w:r>
        <w:rPr>
          <w:rFonts w:ascii="Arial" w:hAnsi="Arial" w:cs="Arial"/>
        </w:rPr>
        <w:t>Si</w:t>
      </w:r>
      <w:r w:rsidR="00F941EF">
        <w:rPr>
          <w:rFonts w:ascii="Arial" w:hAnsi="Arial" w:cs="Arial"/>
        </w:rPr>
        <w:t xml:space="preserve"> se tiene los</w:t>
      </w:r>
      <w:r>
        <w:rPr>
          <w:rFonts w:ascii="Arial" w:hAnsi="Arial" w:cs="Arial"/>
        </w:rPr>
        <w:t xml:space="preserve"> dos </w:t>
      </w:r>
      <w:r w:rsidR="00F941EF">
        <w:rPr>
          <w:rFonts w:ascii="Arial" w:hAnsi="Arial" w:cs="Arial"/>
        </w:rPr>
        <w:t>términos generales</w:t>
      </w:r>
      <w:r w:rsidR="00167AA9">
        <w:rPr>
          <w:rFonts w:ascii="Arial" w:hAnsi="Arial" w:cs="Arial"/>
        </w:rPr>
        <w:t xml:space="preserve">, </w:t>
      </w:r>
      <w:r w:rsidR="00F941EF">
        <w:rPr>
          <w:rFonts w:ascii="Arial" w:hAnsi="Arial" w:cs="Arial"/>
        </w:rPr>
        <w:t xml:space="preserve"> que definen  las dos sucesiones </w:t>
      </w:r>
      <w:r>
        <w:rPr>
          <w:rFonts w:ascii="Arial" w:hAnsi="Arial" w:cs="Arial"/>
        </w:rPr>
        <w:t xml:space="preserve">y se quiere encontrar el </w:t>
      </w:r>
      <w:r w:rsidR="00167AA9">
        <w:rPr>
          <w:rFonts w:ascii="Arial" w:hAnsi="Arial" w:cs="Arial"/>
        </w:rPr>
        <w:t>término</w:t>
      </w:r>
      <w:r>
        <w:rPr>
          <w:rFonts w:ascii="Arial" w:hAnsi="Arial" w:cs="Arial"/>
        </w:rPr>
        <w:t xml:space="preserve"> general que define el producto de las dos sucesiones</w:t>
      </w:r>
      <w:r w:rsidR="00167AA9">
        <w:rPr>
          <w:rFonts w:ascii="Arial" w:hAnsi="Arial" w:cs="Arial"/>
        </w:rPr>
        <w:t>,  simplemente se debe multiplicar los dos términos generales</w:t>
      </w:r>
      <w:r w:rsidR="00654ADF">
        <w:rPr>
          <w:rFonts w:ascii="Arial" w:hAnsi="Arial" w:cs="Arial"/>
        </w:rPr>
        <w:t xml:space="preserve"> es decir que,           </w:t>
      </w:r>
      <w:r w:rsidR="00167AA9">
        <w:rPr>
          <w:rFonts w:ascii="Arial" w:hAnsi="Arial" w:cs="Arial"/>
        </w:rPr>
        <w:t xml:space="preserve"> </w:t>
      </w:r>
      <w:r w:rsidR="00654ADF" w:rsidRPr="00654ADF">
        <w:rPr>
          <w:rFonts w:ascii="Arial" w:hAnsi="Arial" w:cs="Arial"/>
          <w:i/>
        </w:rPr>
        <w:t>(a</w:t>
      </w:r>
      <w:r w:rsidR="00654ADF" w:rsidRPr="00654ADF">
        <w:rPr>
          <w:rFonts w:ascii="Arial" w:hAnsi="Arial" w:cs="Arial"/>
          <w:i/>
          <w:vertAlign w:val="subscript"/>
        </w:rPr>
        <w:t>n</w:t>
      </w:r>
      <w:r w:rsidR="00654ADF" w:rsidRPr="00654ADF">
        <w:rPr>
          <w:rFonts w:ascii="Arial" w:hAnsi="Arial" w:cs="Arial"/>
          <w:i/>
        </w:rPr>
        <w:t xml:space="preserve"> ).( b</w:t>
      </w:r>
      <w:r w:rsidR="00654ADF" w:rsidRPr="00654ADF">
        <w:rPr>
          <w:rFonts w:ascii="Arial" w:hAnsi="Arial" w:cs="Arial"/>
          <w:i/>
          <w:vertAlign w:val="subscript"/>
        </w:rPr>
        <w:t>n</w:t>
      </w:r>
      <w:r w:rsidR="00654ADF" w:rsidRPr="00654ADF">
        <w:rPr>
          <w:rFonts w:ascii="Arial" w:hAnsi="Arial" w:cs="Arial"/>
          <w:i/>
        </w:rPr>
        <w:t>)</w:t>
      </w:r>
      <w:r w:rsidR="00654ADF">
        <w:rPr>
          <w:rFonts w:ascii="Arial" w:hAnsi="Arial" w:cs="Arial"/>
          <w:i/>
        </w:rPr>
        <w:t xml:space="preserve"> = (a</w:t>
      </w:r>
      <w:r w:rsidR="00654ADF">
        <w:rPr>
          <w:rFonts w:ascii="Arial" w:hAnsi="Arial" w:cs="Arial"/>
          <w:i/>
          <w:vertAlign w:val="subscript"/>
        </w:rPr>
        <w:t>n</w:t>
      </w:r>
      <w:r w:rsidR="00654ADF">
        <w:rPr>
          <w:rFonts w:ascii="Arial" w:hAnsi="Arial" w:cs="Arial"/>
          <w:i/>
        </w:rPr>
        <w:t>.b</w:t>
      </w:r>
      <w:r w:rsidR="00654ADF">
        <w:rPr>
          <w:rFonts w:ascii="Arial" w:hAnsi="Arial" w:cs="Arial"/>
          <w:i/>
          <w:vertAlign w:val="subscript"/>
        </w:rPr>
        <w:t>n</w:t>
      </w:r>
      <w:r w:rsidR="00654ADF">
        <w:rPr>
          <w:rFonts w:ascii="Arial" w:hAnsi="Arial" w:cs="Arial"/>
          <w:i/>
        </w:rPr>
        <w:t xml:space="preserve">), </w:t>
      </w:r>
      <w:r w:rsidR="00654ADF" w:rsidRPr="00654ADF">
        <w:rPr>
          <w:rFonts w:ascii="Arial" w:hAnsi="Arial" w:cs="Arial"/>
          <w:i/>
        </w:rPr>
        <w:t xml:space="preserve"> </w:t>
      </w:r>
      <w:r w:rsidR="00167AA9">
        <w:rPr>
          <w:rFonts w:ascii="Arial" w:hAnsi="Arial" w:cs="Arial"/>
        </w:rPr>
        <w:t xml:space="preserve">observa el siguiente ejemplo: </w:t>
      </w:r>
      <w:r>
        <w:rPr>
          <w:rFonts w:ascii="Arial" w:hAnsi="Arial" w:cs="Arial"/>
        </w:rPr>
        <w:t xml:space="preserve"> </w:t>
      </w:r>
    </w:p>
    <w:p w:rsidR="00167AA9" w:rsidRDefault="00167AA9" w:rsidP="005D7F81">
      <w:pPr>
        <w:tabs>
          <w:tab w:val="right" w:pos="8498"/>
        </w:tabs>
        <w:spacing w:after="0"/>
        <w:jc w:val="both"/>
        <w:rPr>
          <w:rFonts w:ascii="Arial" w:hAnsi="Arial" w:cs="Arial"/>
        </w:rPr>
      </w:pPr>
    </w:p>
    <w:p w:rsidR="008C49DA" w:rsidRDefault="00825600" w:rsidP="00167AA9">
      <w:pPr>
        <w:pStyle w:val="Prrafodelista"/>
        <w:numPr>
          <w:ilvl w:val="0"/>
          <w:numId w:val="12"/>
        </w:numPr>
        <w:tabs>
          <w:tab w:val="right" w:pos="8498"/>
        </w:tabs>
        <w:spacing w:after="0"/>
        <w:jc w:val="both"/>
        <w:rPr>
          <w:rFonts w:ascii="Arial" w:hAnsi="Arial" w:cs="Arial"/>
        </w:rPr>
      </w:pPr>
      <w:r>
        <w:rPr>
          <w:rFonts w:ascii="Arial" w:hAnsi="Arial" w:cs="Arial"/>
        </w:rPr>
        <w:t xml:space="preserve">Se tiene las siguientes sucesiones  </w:t>
      </w:r>
      <w:r w:rsidRPr="005A2DD7">
        <w:rPr>
          <w:rFonts w:ascii="Arial" w:hAnsi="Arial" w:cs="Arial"/>
          <w:i/>
        </w:rPr>
        <w:t>a</w:t>
      </w:r>
      <w:r w:rsidRPr="005A2DD7">
        <w:rPr>
          <w:rFonts w:ascii="Arial" w:hAnsi="Arial" w:cs="Arial"/>
          <w:i/>
          <w:vertAlign w:val="subscript"/>
        </w:rPr>
        <w:t>n</w:t>
      </w:r>
      <w:r w:rsidRPr="005A2DD7">
        <w:rPr>
          <w:rFonts w:ascii="Arial" w:hAnsi="Arial" w:cs="Arial"/>
          <w:i/>
        </w:rPr>
        <w:t xml:space="preserve"> = 2n-1  y b</w:t>
      </w:r>
      <w:r w:rsidRPr="005A2DD7">
        <w:rPr>
          <w:rFonts w:ascii="Arial" w:hAnsi="Arial" w:cs="Arial"/>
          <w:i/>
          <w:vertAlign w:val="subscript"/>
        </w:rPr>
        <w:t>n</w:t>
      </w:r>
      <w:r w:rsidR="005A2DD7" w:rsidRPr="005A2DD7">
        <w:rPr>
          <w:rFonts w:ascii="Arial" w:hAnsi="Arial" w:cs="Arial"/>
          <w:i/>
        </w:rPr>
        <w:t xml:space="preserve"> = 3n + 1</w:t>
      </w:r>
      <w:r w:rsidR="005A2DD7">
        <w:rPr>
          <w:rFonts w:ascii="Arial" w:hAnsi="Arial" w:cs="Arial"/>
        </w:rPr>
        <w:t xml:space="preserve">  encuentre el termino general que define la sucesión </w:t>
      </w:r>
      <w:r w:rsidR="005A2DD7" w:rsidRPr="005A2DD7">
        <w:rPr>
          <w:rFonts w:ascii="Arial" w:hAnsi="Arial" w:cs="Arial"/>
          <w:i/>
        </w:rPr>
        <w:t>a</w:t>
      </w:r>
      <w:r w:rsidR="005A2DD7" w:rsidRPr="005A2DD7">
        <w:rPr>
          <w:rFonts w:ascii="Arial" w:hAnsi="Arial" w:cs="Arial"/>
          <w:i/>
          <w:vertAlign w:val="subscript"/>
        </w:rPr>
        <w:t>n</w:t>
      </w:r>
      <w:r w:rsidR="005A2DD7" w:rsidRPr="005A2DD7">
        <w:rPr>
          <w:rFonts w:ascii="Arial" w:hAnsi="Arial" w:cs="Arial"/>
          <w:i/>
        </w:rPr>
        <w:t xml:space="preserve"> </w:t>
      </w:r>
      <w:r w:rsidR="005A2DD7">
        <w:rPr>
          <w:rFonts w:ascii="Arial" w:hAnsi="Arial" w:cs="Arial"/>
          <w:i/>
        </w:rPr>
        <w:t>.</w:t>
      </w:r>
      <w:r w:rsidR="005A2DD7" w:rsidRPr="005A2DD7">
        <w:rPr>
          <w:rFonts w:ascii="Arial" w:hAnsi="Arial" w:cs="Arial"/>
          <w:i/>
        </w:rPr>
        <w:t>b</w:t>
      </w:r>
      <w:r w:rsidR="005A2DD7" w:rsidRPr="005A2DD7">
        <w:rPr>
          <w:rFonts w:ascii="Arial" w:hAnsi="Arial" w:cs="Arial"/>
          <w:i/>
          <w:vertAlign w:val="subscript"/>
        </w:rPr>
        <w:t>n</w:t>
      </w:r>
      <w:r w:rsidR="005A2DD7">
        <w:rPr>
          <w:rFonts w:ascii="Arial" w:hAnsi="Arial" w:cs="Arial"/>
          <w:i/>
          <w:vertAlign w:val="subscript"/>
        </w:rPr>
        <w:t xml:space="preserve"> </w:t>
      </w:r>
      <w:r w:rsidR="005A2DD7">
        <w:rPr>
          <w:rFonts w:ascii="Arial" w:hAnsi="Arial" w:cs="Arial"/>
          <w:i/>
        </w:rPr>
        <w:t xml:space="preserve"> </w:t>
      </w:r>
      <w:r w:rsidR="008C49DA">
        <w:rPr>
          <w:rFonts w:ascii="Arial" w:hAnsi="Arial" w:cs="Arial"/>
        </w:rPr>
        <w:t>y los 10 primeros términos:</w:t>
      </w:r>
    </w:p>
    <w:p w:rsidR="008C49DA" w:rsidRPr="008C49DA" w:rsidRDefault="008C49DA" w:rsidP="008C49DA">
      <w:pPr>
        <w:pStyle w:val="Prrafodelista"/>
        <w:numPr>
          <w:ilvl w:val="0"/>
          <w:numId w:val="13"/>
        </w:numPr>
        <w:tabs>
          <w:tab w:val="right" w:pos="8498"/>
        </w:tabs>
        <w:spacing w:after="0"/>
        <w:jc w:val="both"/>
        <w:rPr>
          <w:rFonts w:ascii="Arial" w:hAnsi="Arial" w:cs="Arial"/>
          <w:lang w:val="en-US"/>
        </w:rPr>
      </w:pPr>
      <w:r w:rsidRPr="008C49DA">
        <w:rPr>
          <w:rFonts w:ascii="Arial" w:hAnsi="Arial" w:cs="Arial"/>
          <w:i/>
          <w:lang w:val="en-US"/>
        </w:rPr>
        <w:t>a</w:t>
      </w:r>
      <w:r w:rsidRPr="008C49DA">
        <w:rPr>
          <w:rFonts w:ascii="Arial" w:hAnsi="Arial" w:cs="Arial"/>
          <w:i/>
          <w:vertAlign w:val="subscript"/>
          <w:lang w:val="en-US"/>
        </w:rPr>
        <w:t>n</w:t>
      </w:r>
      <w:r w:rsidRPr="008C49DA">
        <w:rPr>
          <w:rFonts w:ascii="Arial" w:hAnsi="Arial" w:cs="Arial"/>
          <w:i/>
          <w:lang w:val="en-US"/>
        </w:rPr>
        <w:t xml:space="preserve"> .b</w:t>
      </w:r>
      <w:r w:rsidRPr="008C49DA">
        <w:rPr>
          <w:rFonts w:ascii="Arial" w:hAnsi="Arial" w:cs="Arial"/>
          <w:i/>
          <w:vertAlign w:val="subscript"/>
          <w:lang w:val="en-US"/>
        </w:rPr>
        <w:t xml:space="preserve">n </w:t>
      </w:r>
      <w:r w:rsidRPr="008C49DA">
        <w:rPr>
          <w:rFonts w:ascii="Arial" w:hAnsi="Arial" w:cs="Arial"/>
          <w:i/>
          <w:lang w:val="en-US"/>
        </w:rPr>
        <w:t xml:space="preserve"> = (2n – 1).(3n+1)=6n</w:t>
      </w:r>
      <w:r w:rsidRPr="008C49DA">
        <w:rPr>
          <w:rFonts w:ascii="Arial" w:hAnsi="Arial" w:cs="Arial"/>
          <w:i/>
          <w:vertAlign w:val="superscript"/>
          <w:lang w:val="en-US"/>
        </w:rPr>
        <w:t>2</w:t>
      </w:r>
      <w:r w:rsidRPr="008C49DA">
        <w:rPr>
          <w:rFonts w:ascii="Arial" w:hAnsi="Arial" w:cs="Arial"/>
          <w:i/>
          <w:lang w:val="en-US"/>
        </w:rPr>
        <w:t xml:space="preserve"> + 2n – 3n -1 = 6n</w:t>
      </w:r>
      <w:r w:rsidRPr="008C49DA">
        <w:rPr>
          <w:rFonts w:ascii="Arial" w:hAnsi="Arial" w:cs="Arial"/>
          <w:i/>
          <w:vertAlign w:val="superscript"/>
          <w:lang w:val="en-US"/>
        </w:rPr>
        <w:t>2</w:t>
      </w:r>
      <w:r w:rsidRPr="008C49DA">
        <w:rPr>
          <w:rFonts w:ascii="Arial" w:hAnsi="Arial" w:cs="Arial"/>
          <w:i/>
          <w:lang w:val="en-US"/>
        </w:rPr>
        <w:t xml:space="preserve"> –n –</w:t>
      </w:r>
      <w:r>
        <w:rPr>
          <w:rFonts w:ascii="Arial" w:hAnsi="Arial" w:cs="Arial"/>
          <w:i/>
          <w:lang w:val="en-US"/>
        </w:rPr>
        <w:t xml:space="preserve"> 1</w:t>
      </w:r>
    </w:p>
    <w:p w:rsidR="00167AA9" w:rsidRPr="00654ADF" w:rsidRDefault="008C49DA" w:rsidP="008C49DA">
      <w:pPr>
        <w:pStyle w:val="Prrafodelista"/>
        <w:numPr>
          <w:ilvl w:val="0"/>
          <w:numId w:val="13"/>
        </w:numPr>
        <w:tabs>
          <w:tab w:val="right" w:pos="8498"/>
        </w:tabs>
        <w:spacing w:after="0"/>
        <w:jc w:val="both"/>
        <w:rPr>
          <w:rFonts w:ascii="Arial" w:hAnsi="Arial" w:cs="Arial"/>
          <w:lang w:val="en-US"/>
        </w:rPr>
      </w:pPr>
      <w:r>
        <w:rPr>
          <w:rFonts w:ascii="Arial" w:hAnsi="Arial" w:cs="Arial"/>
          <w:i/>
          <w:lang w:val="en-US"/>
        </w:rPr>
        <w:t>c</w:t>
      </w:r>
      <w:r>
        <w:rPr>
          <w:rFonts w:ascii="Arial" w:hAnsi="Arial" w:cs="Arial"/>
          <w:i/>
          <w:vertAlign w:val="subscript"/>
          <w:lang w:val="en-US"/>
        </w:rPr>
        <w:t>n</w:t>
      </w:r>
      <w:r>
        <w:rPr>
          <w:rFonts w:ascii="Arial" w:hAnsi="Arial" w:cs="Arial"/>
          <w:i/>
          <w:lang w:val="en-US"/>
        </w:rPr>
        <w:t xml:space="preserve"> = 6n</w:t>
      </w:r>
      <w:r>
        <w:rPr>
          <w:rFonts w:ascii="Arial" w:hAnsi="Arial" w:cs="Arial"/>
          <w:i/>
          <w:vertAlign w:val="superscript"/>
          <w:lang w:val="en-US"/>
        </w:rPr>
        <w:t>2</w:t>
      </w:r>
      <w:r>
        <w:rPr>
          <w:rFonts w:ascii="Arial" w:hAnsi="Arial" w:cs="Arial"/>
          <w:i/>
          <w:lang w:val="en-US"/>
        </w:rPr>
        <w:t xml:space="preserve"> – n – 1 = [</w:t>
      </w:r>
      <w:r w:rsidR="00226A24">
        <w:rPr>
          <w:rFonts w:ascii="Arial" w:hAnsi="Arial" w:cs="Arial"/>
          <w:i/>
          <w:lang w:val="en-US"/>
        </w:rPr>
        <w:t>4, 21, 50, 91, 144, 209, 289, 400, 532, 682</w:t>
      </w:r>
      <w:r>
        <w:rPr>
          <w:rFonts w:ascii="Arial" w:hAnsi="Arial" w:cs="Arial"/>
          <w:i/>
          <w:lang w:val="en-US"/>
        </w:rPr>
        <w:t xml:space="preserve">] </w:t>
      </w:r>
      <w:r w:rsidRPr="008C49DA">
        <w:rPr>
          <w:rFonts w:ascii="Arial" w:hAnsi="Arial" w:cs="Arial"/>
          <w:i/>
          <w:lang w:val="en-US"/>
        </w:rPr>
        <w:t xml:space="preserve"> </w:t>
      </w:r>
    </w:p>
    <w:p w:rsidR="00654ADF" w:rsidRDefault="00654ADF" w:rsidP="00654ADF">
      <w:pPr>
        <w:tabs>
          <w:tab w:val="right" w:pos="8498"/>
        </w:tabs>
        <w:spacing w:after="0"/>
        <w:jc w:val="both"/>
        <w:rPr>
          <w:rFonts w:ascii="Arial" w:hAnsi="Arial" w:cs="Arial"/>
          <w:lang w:val="en-US"/>
        </w:rPr>
      </w:pPr>
    </w:p>
    <w:p w:rsidR="00654ADF" w:rsidRPr="00061805" w:rsidRDefault="00654ADF" w:rsidP="00654ADF">
      <w:pPr>
        <w:tabs>
          <w:tab w:val="right" w:pos="8498"/>
        </w:tabs>
        <w:spacing w:after="0"/>
        <w:jc w:val="both"/>
        <w:rPr>
          <w:rFonts w:ascii="Arial" w:hAnsi="Arial" w:cs="Arial"/>
        </w:rPr>
      </w:pPr>
      <w:r w:rsidRPr="002A4F0C">
        <w:rPr>
          <w:rFonts w:ascii="Arial" w:hAnsi="Arial" w:cs="Arial"/>
        </w:rPr>
        <w:t>Las propiedades</w:t>
      </w:r>
      <w:r>
        <w:rPr>
          <w:rFonts w:ascii="Arial" w:hAnsi="Arial" w:cs="Arial"/>
        </w:rPr>
        <w:t xml:space="preserve"> que cumple la multiplicación  de sucesiones son las siguientes, para todo </w:t>
      </w:r>
      <w:r w:rsidRPr="00061805">
        <w:rPr>
          <w:rFonts w:ascii="Arial" w:hAnsi="Arial" w:cs="Arial"/>
          <w:i/>
        </w:rPr>
        <w:t>(a</w:t>
      </w:r>
      <w:r w:rsidRPr="00061805">
        <w:rPr>
          <w:rFonts w:ascii="Arial" w:hAnsi="Arial" w:cs="Arial"/>
          <w:i/>
          <w:vertAlign w:val="subscript"/>
        </w:rPr>
        <w:t>n</w:t>
      </w:r>
      <w:r>
        <w:rPr>
          <w:rFonts w:ascii="Arial" w:hAnsi="Arial" w:cs="Arial"/>
          <w:i/>
        </w:rPr>
        <w:t>),</w:t>
      </w:r>
      <w:r w:rsidRPr="00061805">
        <w:rPr>
          <w:rFonts w:ascii="Arial" w:hAnsi="Arial" w:cs="Arial"/>
          <w:i/>
        </w:rPr>
        <w:t xml:space="preserve"> (b</w:t>
      </w:r>
      <w:r w:rsidRPr="00061805">
        <w:rPr>
          <w:rFonts w:ascii="Arial" w:hAnsi="Arial" w:cs="Arial"/>
          <w:i/>
          <w:vertAlign w:val="subscript"/>
        </w:rPr>
        <w:t>n)</w:t>
      </w:r>
      <w:r w:rsidRPr="00061805">
        <w:rPr>
          <w:rFonts w:ascii="Arial" w:hAnsi="Arial" w:cs="Arial"/>
          <w:i/>
        </w:rPr>
        <w:t>, (c</w:t>
      </w:r>
      <w:r w:rsidRPr="00061805">
        <w:rPr>
          <w:rFonts w:ascii="Arial" w:hAnsi="Arial" w:cs="Arial"/>
          <w:i/>
          <w:vertAlign w:val="subscript"/>
        </w:rPr>
        <w:t xml:space="preserve">n), </w:t>
      </w:r>
      <w:r w:rsidR="006C257D">
        <w:rPr>
          <w:rFonts w:ascii="Arial" w:hAnsi="Arial" w:cs="Arial"/>
          <w:i/>
        </w:rPr>
        <w:t>(1</w:t>
      </w:r>
      <w:r w:rsidRPr="00061805">
        <w:rPr>
          <w:rFonts w:ascii="Arial" w:hAnsi="Arial" w:cs="Arial"/>
          <w:i/>
        </w:rPr>
        <w:t>)</w:t>
      </w:r>
      <w:r>
        <w:rPr>
          <w:rFonts w:ascii="Arial" w:hAnsi="Arial" w:cs="Arial"/>
          <w:i/>
        </w:rPr>
        <w:t xml:space="preserve">, </w:t>
      </w:r>
      <w:r>
        <w:rPr>
          <w:rFonts w:ascii="Arial" w:hAnsi="Arial" w:cs="Arial"/>
        </w:rPr>
        <w:t xml:space="preserve"> sucesiones de número reales: </w:t>
      </w:r>
    </w:p>
    <w:p w:rsidR="00654ADF" w:rsidRDefault="00654ADF" w:rsidP="00654ADF">
      <w:pPr>
        <w:tabs>
          <w:tab w:val="right" w:pos="8498"/>
        </w:tabs>
        <w:spacing w:after="0"/>
        <w:jc w:val="both"/>
        <w:rPr>
          <w:rFonts w:ascii="Arial" w:hAnsi="Arial" w:cs="Arial"/>
        </w:rPr>
      </w:pPr>
    </w:p>
    <w:tbl>
      <w:tblPr>
        <w:tblStyle w:val="Tablaconcuadrcula"/>
        <w:tblW w:w="10827" w:type="dxa"/>
        <w:tblInd w:w="-885" w:type="dxa"/>
        <w:tblLayout w:type="fixed"/>
        <w:tblLook w:val="04A0" w:firstRow="1" w:lastRow="0" w:firstColumn="1" w:lastColumn="0" w:noHBand="0" w:noVBand="1"/>
      </w:tblPr>
      <w:tblGrid>
        <w:gridCol w:w="1702"/>
        <w:gridCol w:w="3119"/>
        <w:gridCol w:w="6006"/>
      </w:tblGrid>
      <w:tr w:rsidR="00374F2D" w:rsidTr="002C3DBF">
        <w:trPr>
          <w:trHeight w:val="542"/>
        </w:trPr>
        <w:tc>
          <w:tcPr>
            <w:tcW w:w="1702" w:type="dxa"/>
          </w:tcPr>
          <w:p w:rsidR="00374F2D" w:rsidRPr="00374F2D" w:rsidRDefault="00374F2D" w:rsidP="00374F2D">
            <w:pPr>
              <w:pStyle w:val="Prrafodelista"/>
              <w:tabs>
                <w:tab w:val="right" w:pos="8498"/>
              </w:tabs>
              <w:ind w:left="0"/>
              <w:jc w:val="center"/>
              <w:rPr>
                <w:rFonts w:ascii="Arial" w:hAnsi="Arial" w:cs="Arial"/>
                <w:b/>
                <w:sz w:val="24"/>
                <w:szCs w:val="24"/>
              </w:rPr>
            </w:pPr>
            <w:r w:rsidRPr="00374F2D">
              <w:rPr>
                <w:rFonts w:ascii="Arial" w:hAnsi="Arial" w:cs="Arial"/>
                <w:b/>
                <w:sz w:val="24"/>
                <w:szCs w:val="24"/>
              </w:rPr>
              <w:t>Nombre propiedad</w:t>
            </w:r>
          </w:p>
        </w:tc>
        <w:tc>
          <w:tcPr>
            <w:tcW w:w="3119" w:type="dxa"/>
          </w:tcPr>
          <w:p w:rsidR="00374F2D" w:rsidRPr="00374F2D" w:rsidRDefault="00374F2D" w:rsidP="00374F2D">
            <w:pPr>
              <w:pStyle w:val="Prrafodelista"/>
              <w:tabs>
                <w:tab w:val="right" w:pos="8498"/>
              </w:tabs>
              <w:ind w:left="0"/>
              <w:jc w:val="center"/>
              <w:rPr>
                <w:rFonts w:ascii="Arial" w:hAnsi="Arial" w:cs="Arial"/>
                <w:b/>
                <w:sz w:val="24"/>
                <w:szCs w:val="24"/>
              </w:rPr>
            </w:pPr>
            <w:r w:rsidRPr="00374F2D">
              <w:rPr>
                <w:rFonts w:ascii="Arial" w:hAnsi="Arial" w:cs="Arial"/>
                <w:b/>
                <w:sz w:val="24"/>
                <w:szCs w:val="24"/>
              </w:rPr>
              <w:t>propiedad</w:t>
            </w:r>
          </w:p>
        </w:tc>
        <w:tc>
          <w:tcPr>
            <w:tcW w:w="6006" w:type="dxa"/>
          </w:tcPr>
          <w:p w:rsidR="00374F2D" w:rsidRPr="00374F2D" w:rsidRDefault="00374F2D" w:rsidP="00374F2D">
            <w:pPr>
              <w:pStyle w:val="Prrafodelista"/>
              <w:tabs>
                <w:tab w:val="right" w:pos="8498"/>
              </w:tabs>
              <w:ind w:left="0"/>
              <w:jc w:val="center"/>
              <w:rPr>
                <w:rFonts w:ascii="Arial" w:hAnsi="Arial" w:cs="Arial"/>
                <w:b/>
                <w:sz w:val="24"/>
                <w:szCs w:val="24"/>
              </w:rPr>
            </w:pPr>
            <w:r w:rsidRPr="00374F2D">
              <w:rPr>
                <w:rFonts w:ascii="Arial" w:hAnsi="Arial" w:cs="Arial"/>
                <w:b/>
                <w:sz w:val="24"/>
                <w:szCs w:val="24"/>
              </w:rPr>
              <w:t>ejemplo</w:t>
            </w:r>
          </w:p>
        </w:tc>
      </w:tr>
      <w:tr w:rsidR="00374F2D" w:rsidTr="002C3DBF">
        <w:trPr>
          <w:trHeight w:val="820"/>
        </w:trPr>
        <w:tc>
          <w:tcPr>
            <w:tcW w:w="1702" w:type="dxa"/>
          </w:tcPr>
          <w:p w:rsidR="00374F2D" w:rsidRPr="00374F2D" w:rsidRDefault="00374F2D" w:rsidP="00374F2D">
            <w:pPr>
              <w:tabs>
                <w:tab w:val="right" w:pos="8498"/>
              </w:tabs>
              <w:jc w:val="center"/>
              <w:rPr>
                <w:rFonts w:ascii="Arial" w:hAnsi="Arial" w:cs="Arial"/>
                <w:b/>
                <w:sz w:val="24"/>
                <w:szCs w:val="24"/>
              </w:rPr>
            </w:pPr>
            <w:r w:rsidRPr="00374F2D">
              <w:rPr>
                <w:rFonts w:ascii="Arial" w:hAnsi="Arial" w:cs="Arial"/>
                <w:b/>
                <w:sz w:val="24"/>
                <w:szCs w:val="24"/>
              </w:rPr>
              <w:t>elemento neutro</w:t>
            </w:r>
          </w:p>
          <w:p w:rsidR="00374F2D" w:rsidRPr="00374F2D" w:rsidRDefault="00374F2D" w:rsidP="00374F2D">
            <w:pPr>
              <w:pStyle w:val="Prrafodelista"/>
              <w:tabs>
                <w:tab w:val="right" w:pos="8498"/>
              </w:tabs>
              <w:ind w:left="0"/>
              <w:jc w:val="center"/>
              <w:rPr>
                <w:rFonts w:ascii="Arial" w:hAnsi="Arial" w:cs="Arial"/>
                <w:sz w:val="24"/>
                <w:szCs w:val="24"/>
              </w:rPr>
            </w:pPr>
          </w:p>
        </w:tc>
        <w:tc>
          <w:tcPr>
            <w:tcW w:w="3119" w:type="dxa"/>
          </w:tcPr>
          <w:p w:rsidR="00374F2D" w:rsidRPr="00374F2D" w:rsidRDefault="00374F2D" w:rsidP="00374F2D">
            <w:pPr>
              <w:pStyle w:val="Prrafodelista"/>
              <w:tabs>
                <w:tab w:val="right" w:pos="8498"/>
              </w:tabs>
              <w:ind w:left="0"/>
              <w:jc w:val="center"/>
              <w:rPr>
                <w:rFonts w:ascii="Arial" w:hAnsi="Arial" w:cs="Arial"/>
                <w:sz w:val="24"/>
                <w:szCs w:val="24"/>
              </w:rPr>
            </w:pPr>
            <w:r w:rsidRPr="00374F2D">
              <w:rPr>
                <w:rFonts w:ascii="Arial" w:hAnsi="Arial" w:cs="Arial"/>
                <w:sz w:val="24"/>
                <w:szCs w:val="24"/>
              </w:rPr>
              <w:t xml:space="preserve">(1)= [1, 1, 1, 1, 1, 1……] </w:t>
            </w:r>
            <w:r w:rsidRPr="00374F2D">
              <w:rPr>
                <w:rFonts w:ascii="Arial" w:hAnsi="Arial" w:cs="Arial"/>
                <w:i/>
                <w:sz w:val="24"/>
                <w:szCs w:val="24"/>
              </w:rPr>
              <w:t>(a</w:t>
            </w:r>
            <w:r w:rsidRPr="00374F2D">
              <w:rPr>
                <w:rFonts w:ascii="Arial" w:hAnsi="Arial" w:cs="Arial"/>
                <w:i/>
                <w:sz w:val="24"/>
                <w:szCs w:val="24"/>
                <w:vertAlign w:val="subscript"/>
              </w:rPr>
              <w:t>n</w:t>
            </w:r>
            <w:r>
              <w:rPr>
                <w:rFonts w:ascii="Arial" w:hAnsi="Arial" w:cs="Arial"/>
                <w:i/>
                <w:sz w:val="24"/>
                <w:szCs w:val="24"/>
              </w:rPr>
              <w:t>)+</w:t>
            </w:r>
            <w:r w:rsidRPr="00374F2D">
              <w:rPr>
                <w:rFonts w:ascii="Arial" w:hAnsi="Arial" w:cs="Arial"/>
                <w:i/>
                <w:sz w:val="24"/>
                <w:szCs w:val="24"/>
              </w:rPr>
              <w:t>(1)</w:t>
            </w:r>
            <w:r>
              <w:rPr>
                <w:rFonts w:ascii="Arial" w:hAnsi="Arial" w:cs="Arial"/>
                <w:i/>
                <w:sz w:val="24"/>
                <w:szCs w:val="24"/>
              </w:rPr>
              <w:t xml:space="preserve"> </w:t>
            </w:r>
            <w:r w:rsidRPr="00374F2D">
              <w:rPr>
                <w:rFonts w:ascii="Arial" w:hAnsi="Arial" w:cs="Arial"/>
                <w:i/>
                <w:sz w:val="24"/>
                <w:szCs w:val="24"/>
              </w:rPr>
              <w:t>= (a</w:t>
            </w:r>
            <w:r w:rsidRPr="00374F2D">
              <w:rPr>
                <w:rFonts w:ascii="Arial" w:hAnsi="Arial" w:cs="Arial"/>
                <w:i/>
                <w:sz w:val="24"/>
                <w:szCs w:val="24"/>
                <w:vertAlign w:val="subscript"/>
              </w:rPr>
              <w:t>n</w:t>
            </w:r>
            <w:r w:rsidRPr="00374F2D">
              <w:rPr>
                <w:rFonts w:ascii="Arial" w:hAnsi="Arial" w:cs="Arial"/>
                <w:i/>
                <w:sz w:val="24"/>
                <w:szCs w:val="24"/>
              </w:rPr>
              <w:t>)</w:t>
            </w:r>
          </w:p>
        </w:tc>
        <w:tc>
          <w:tcPr>
            <w:tcW w:w="6006" w:type="dxa"/>
          </w:tcPr>
          <w:p w:rsidR="00374F2D" w:rsidRDefault="00374F2D" w:rsidP="00374F2D">
            <w:pPr>
              <w:tabs>
                <w:tab w:val="right" w:pos="8498"/>
              </w:tabs>
              <w:jc w:val="center"/>
              <w:rPr>
                <w:rFonts w:ascii="Arial" w:hAnsi="Arial" w:cs="Arial"/>
                <w:i/>
                <w:sz w:val="24"/>
                <w:szCs w:val="24"/>
              </w:rPr>
            </w:pPr>
            <w:r w:rsidRPr="00374F2D">
              <w:rPr>
                <w:rFonts w:ascii="Arial" w:hAnsi="Arial" w:cs="Arial"/>
                <w:i/>
                <w:sz w:val="24"/>
                <w:szCs w:val="24"/>
              </w:rPr>
              <w:t>a</w:t>
            </w:r>
            <w:r w:rsidRPr="00374F2D">
              <w:rPr>
                <w:rFonts w:ascii="Arial" w:hAnsi="Arial" w:cs="Arial"/>
                <w:i/>
                <w:sz w:val="24"/>
                <w:szCs w:val="24"/>
                <w:vertAlign w:val="subscript"/>
              </w:rPr>
              <w:t>n</w:t>
            </w:r>
            <w:r w:rsidRPr="00374F2D">
              <w:rPr>
                <w:rFonts w:ascii="Arial" w:hAnsi="Arial" w:cs="Arial"/>
                <w:i/>
                <w:sz w:val="24"/>
                <w:szCs w:val="24"/>
              </w:rPr>
              <w:t xml:space="preserve"> = -2n + 1</w:t>
            </w:r>
          </w:p>
          <w:p w:rsidR="00374F2D" w:rsidRPr="00374F2D" w:rsidRDefault="00374F2D" w:rsidP="00374F2D">
            <w:pPr>
              <w:tabs>
                <w:tab w:val="right" w:pos="8498"/>
              </w:tabs>
              <w:jc w:val="center"/>
              <w:rPr>
                <w:rFonts w:ascii="Arial" w:hAnsi="Arial" w:cs="Arial"/>
                <w:i/>
                <w:sz w:val="24"/>
                <w:szCs w:val="24"/>
              </w:rPr>
            </w:pPr>
          </w:p>
          <w:p w:rsidR="00374F2D" w:rsidRPr="00374F2D" w:rsidRDefault="00374F2D" w:rsidP="00374F2D">
            <w:pPr>
              <w:tabs>
                <w:tab w:val="right" w:pos="8498"/>
              </w:tabs>
              <w:jc w:val="center"/>
              <w:rPr>
                <w:rFonts w:ascii="Arial" w:hAnsi="Arial" w:cs="Arial"/>
                <w:i/>
                <w:sz w:val="24"/>
                <w:szCs w:val="24"/>
              </w:rPr>
            </w:pPr>
            <w:r w:rsidRPr="00374F2D">
              <w:rPr>
                <w:rFonts w:ascii="Arial" w:hAnsi="Arial" w:cs="Arial"/>
                <w:i/>
                <w:sz w:val="24"/>
                <w:szCs w:val="24"/>
              </w:rPr>
              <w:t>-2n+1 + (1) = -2n +1</w:t>
            </w:r>
          </w:p>
          <w:p w:rsidR="00374F2D" w:rsidRPr="00374F2D" w:rsidRDefault="00374F2D" w:rsidP="00374F2D">
            <w:pPr>
              <w:pStyle w:val="Prrafodelista"/>
              <w:tabs>
                <w:tab w:val="right" w:pos="8498"/>
              </w:tabs>
              <w:ind w:left="0"/>
              <w:jc w:val="center"/>
              <w:rPr>
                <w:rFonts w:ascii="Arial" w:hAnsi="Arial" w:cs="Arial"/>
                <w:sz w:val="24"/>
                <w:szCs w:val="24"/>
              </w:rPr>
            </w:pPr>
          </w:p>
        </w:tc>
      </w:tr>
      <w:tr w:rsidR="00374F2D" w:rsidRPr="00374F2D" w:rsidTr="002C3DBF">
        <w:trPr>
          <w:trHeight w:val="1098"/>
        </w:trPr>
        <w:tc>
          <w:tcPr>
            <w:tcW w:w="1702" w:type="dxa"/>
          </w:tcPr>
          <w:p w:rsidR="00374F2D" w:rsidRPr="00374F2D" w:rsidRDefault="00374F2D" w:rsidP="00374F2D">
            <w:pPr>
              <w:tabs>
                <w:tab w:val="right" w:pos="8498"/>
              </w:tabs>
              <w:jc w:val="center"/>
              <w:rPr>
                <w:rFonts w:ascii="Arial" w:hAnsi="Arial" w:cs="Arial"/>
                <w:b/>
                <w:sz w:val="24"/>
                <w:szCs w:val="24"/>
              </w:rPr>
            </w:pPr>
            <w:r w:rsidRPr="00374F2D">
              <w:rPr>
                <w:rFonts w:ascii="Arial" w:hAnsi="Arial" w:cs="Arial"/>
                <w:b/>
                <w:sz w:val="24"/>
                <w:szCs w:val="24"/>
              </w:rPr>
              <w:t>Conmutativa</w:t>
            </w:r>
          </w:p>
          <w:p w:rsidR="00374F2D" w:rsidRPr="00374F2D" w:rsidRDefault="00374F2D" w:rsidP="00374F2D">
            <w:pPr>
              <w:pStyle w:val="Prrafodelista"/>
              <w:tabs>
                <w:tab w:val="right" w:pos="8498"/>
              </w:tabs>
              <w:ind w:left="0"/>
              <w:jc w:val="center"/>
              <w:rPr>
                <w:rFonts w:ascii="Arial" w:hAnsi="Arial" w:cs="Arial"/>
                <w:sz w:val="24"/>
                <w:szCs w:val="24"/>
              </w:rPr>
            </w:pPr>
          </w:p>
        </w:tc>
        <w:tc>
          <w:tcPr>
            <w:tcW w:w="3119" w:type="dxa"/>
          </w:tcPr>
          <w:p w:rsidR="00374F2D" w:rsidRPr="00374F2D" w:rsidRDefault="00374F2D" w:rsidP="00374F2D">
            <w:pPr>
              <w:pStyle w:val="Prrafodelista"/>
              <w:tabs>
                <w:tab w:val="right" w:pos="8498"/>
              </w:tabs>
              <w:rPr>
                <w:rFonts w:ascii="Arial" w:hAnsi="Arial" w:cs="Arial"/>
                <w:i/>
                <w:sz w:val="24"/>
                <w:szCs w:val="24"/>
                <w:vertAlign w:val="subscript"/>
                <w:lang w:val="en-US"/>
              </w:rPr>
            </w:pPr>
            <w:r w:rsidRPr="00374F2D">
              <w:rPr>
                <w:rFonts w:ascii="Arial" w:hAnsi="Arial" w:cs="Arial"/>
                <w:i/>
                <w:sz w:val="24"/>
                <w:szCs w:val="24"/>
                <w:lang w:val="en-US"/>
              </w:rPr>
              <w:t>a</w:t>
            </w:r>
            <w:r w:rsidRPr="00374F2D">
              <w:rPr>
                <w:rFonts w:ascii="Arial" w:hAnsi="Arial" w:cs="Arial"/>
                <w:i/>
                <w:sz w:val="24"/>
                <w:szCs w:val="24"/>
                <w:vertAlign w:val="subscript"/>
                <w:lang w:val="en-US"/>
              </w:rPr>
              <w:t>n</w:t>
            </w:r>
            <w:r w:rsidRPr="00374F2D">
              <w:rPr>
                <w:rFonts w:ascii="Arial" w:hAnsi="Arial" w:cs="Arial"/>
                <w:i/>
                <w:sz w:val="24"/>
                <w:szCs w:val="24"/>
                <w:lang w:val="en-US"/>
              </w:rPr>
              <w:t>.b</w:t>
            </w:r>
            <w:r w:rsidRPr="00374F2D">
              <w:rPr>
                <w:rFonts w:ascii="Arial" w:hAnsi="Arial" w:cs="Arial"/>
                <w:i/>
                <w:sz w:val="24"/>
                <w:szCs w:val="24"/>
                <w:vertAlign w:val="subscript"/>
                <w:lang w:val="en-US"/>
              </w:rPr>
              <w:t>n</w:t>
            </w:r>
            <w:r w:rsidRPr="00374F2D">
              <w:rPr>
                <w:rFonts w:ascii="Arial" w:hAnsi="Arial" w:cs="Arial"/>
                <w:i/>
                <w:sz w:val="24"/>
                <w:szCs w:val="24"/>
                <w:lang w:val="en-US"/>
              </w:rPr>
              <w:t xml:space="preserve"> = b</w:t>
            </w:r>
            <w:r w:rsidRPr="00374F2D">
              <w:rPr>
                <w:rFonts w:ascii="Arial" w:hAnsi="Arial" w:cs="Arial"/>
                <w:i/>
                <w:sz w:val="24"/>
                <w:szCs w:val="24"/>
                <w:vertAlign w:val="subscript"/>
                <w:lang w:val="en-US"/>
              </w:rPr>
              <w:t>n</w:t>
            </w:r>
            <w:r w:rsidRPr="00374F2D">
              <w:rPr>
                <w:rFonts w:ascii="Arial" w:hAnsi="Arial" w:cs="Arial"/>
                <w:i/>
                <w:sz w:val="24"/>
                <w:szCs w:val="24"/>
                <w:lang w:val="en-US"/>
              </w:rPr>
              <w:t>.a</w:t>
            </w:r>
            <w:r w:rsidRPr="00374F2D">
              <w:rPr>
                <w:rFonts w:ascii="Arial" w:hAnsi="Arial" w:cs="Arial"/>
                <w:i/>
                <w:sz w:val="24"/>
                <w:szCs w:val="24"/>
                <w:vertAlign w:val="subscript"/>
                <w:lang w:val="en-US"/>
              </w:rPr>
              <w:t>n</w:t>
            </w:r>
          </w:p>
          <w:p w:rsidR="00374F2D" w:rsidRPr="00374F2D" w:rsidRDefault="00374F2D" w:rsidP="00374F2D">
            <w:pPr>
              <w:pStyle w:val="Prrafodelista"/>
              <w:tabs>
                <w:tab w:val="right" w:pos="8498"/>
              </w:tabs>
              <w:ind w:left="0"/>
              <w:jc w:val="center"/>
              <w:rPr>
                <w:rFonts w:ascii="Arial" w:hAnsi="Arial" w:cs="Arial"/>
                <w:sz w:val="24"/>
                <w:szCs w:val="24"/>
              </w:rPr>
            </w:pPr>
          </w:p>
        </w:tc>
        <w:tc>
          <w:tcPr>
            <w:tcW w:w="6006" w:type="dxa"/>
          </w:tcPr>
          <w:p w:rsidR="00374F2D" w:rsidRDefault="00374F2D" w:rsidP="00374F2D">
            <w:pPr>
              <w:tabs>
                <w:tab w:val="right" w:pos="8498"/>
              </w:tabs>
              <w:jc w:val="center"/>
              <w:rPr>
                <w:rFonts w:ascii="Arial" w:hAnsi="Arial" w:cs="Arial"/>
                <w:i/>
                <w:sz w:val="24"/>
                <w:szCs w:val="24"/>
                <w:lang w:val="en-US"/>
              </w:rPr>
            </w:pPr>
            <w:r w:rsidRPr="00374F2D">
              <w:rPr>
                <w:rFonts w:ascii="Arial" w:hAnsi="Arial" w:cs="Arial"/>
                <w:i/>
                <w:sz w:val="24"/>
                <w:szCs w:val="24"/>
                <w:lang w:val="en-US"/>
              </w:rPr>
              <w:t>a</w:t>
            </w:r>
            <w:r w:rsidRPr="00374F2D">
              <w:rPr>
                <w:rFonts w:ascii="Arial" w:hAnsi="Arial" w:cs="Arial"/>
                <w:i/>
                <w:sz w:val="24"/>
                <w:szCs w:val="24"/>
                <w:vertAlign w:val="subscript"/>
                <w:lang w:val="en-US"/>
              </w:rPr>
              <w:t>n</w:t>
            </w:r>
            <w:r w:rsidRPr="00374F2D">
              <w:rPr>
                <w:rFonts w:ascii="Arial" w:hAnsi="Arial" w:cs="Arial"/>
                <w:i/>
                <w:sz w:val="24"/>
                <w:szCs w:val="24"/>
                <w:lang w:val="en-US"/>
              </w:rPr>
              <w:t xml:space="preserve"> = 5n+2, b</w:t>
            </w:r>
            <w:r w:rsidRPr="00374F2D">
              <w:rPr>
                <w:rFonts w:ascii="Arial" w:hAnsi="Arial" w:cs="Arial"/>
                <w:i/>
                <w:sz w:val="24"/>
                <w:szCs w:val="24"/>
                <w:vertAlign w:val="subscript"/>
                <w:lang w:val="en-US"/>
              </w:rPr>
              <w:t>n</w:t>
            </w:r>
            <w:r w:rsidRPr="00374F2D">
              <w:rPr>
                <w:rFonts w:ascii="Arial" w:hAnsi="Arial" w:cs="Arial"/>
                <w:i/>
                <w:sz w:val="24"/>
                <w:szCs w:val="24"/>
                <w:lang w:val="en-US"/>
              </w:rPr>
              <w:t xml:space="preserve"> = n+3</w:t>
            </w:r>
          </w:p>
          <w:p w:rsidR="00374F2D" w:rsidRPr="00374F2D" w:rsidRDefault="00374F2D" w:rsidP="00374F2D">
            <w:pPr>
              <w:tabs>
                <w:tab w:val="right" w:pos="8498"/>
              </w:tabs>
              <w:jc w:val="center"/>
              <w:rPr>
                <w:rFonts w:ascii="Arial" w:hAnsi="Arial" w:cs="Arial"/>
                <w:sz w:val="24"/>
                <w:szCs w:val="24"/>
                <w:lang w:val="en-US"/>
              </w:rPr>
            </w:pPr>
          </w:p>
          <w:p w:rsidR="00374F2D" w:rsidRPr="00374F2D" w:rsidRDefault="00374F2D" w:rsidP="00374F2D">
            <w:pPr>
              <w:tabs>
                <w:tab w:val="right" w:pos="8498"/>
              </w:tabs>
              <w:jc w:val="center"/>
              <w:rPr>
                <w:rFonts w:ascii="Arial" w:hAnsi="Arial" w:cs="Arial"/>
                <w:i/>
                <w:sz w:val="24"/>
                <w:szCs w:val="24"/>
                <w:lang w:val="en-US"/>
              </w:rPr>
            </w:pPr>
            <w:r w:rsidRPr="00374F2D">
              <w:rPr>
                <w:rFonts w:ascii="Arial" w:hAnsi="Arial" w:cs="Arial"/>
                <w:i/>
                <w:sz w:val="24"/>
                <w:szCs w:val="24"/>
                <w:lang w:val="en-US"/>
              </w:rPr>
              <w:t>(5n+2).(n+3) = (n +3).(5n+2)</w:t>
            </w:r>
          </w:p>
          <w:p w:rsidR="00374F2D" w:rsidRPr="00374F2D" w:rsidRDefault="00374F2D" w:rsidP="00374F2D">
            <w:pPr>
              <w:tabs>
                <w:tab w:val="right" w:pos="8498"/>
              </w:tabs>
              <w:jc w:val="center"/>
              <w:rPr>
                <w:rFonts w:ascii="Arial" w:hAnsi="Arial" w:cs="Arial"/>
                <w:i/>
                <w:sz w:val="24"/>
                <w:szCs w:val="24"/>
              </w:rPr>
            </w:pPr>
            <w:r w:rsidRPr="00374F2D">
              <w:rPr>
                <w:rFonts w:ascii="Arial" w:hAnsi="Arial" w:cs="Arial"/>
                <w:i/>
                <w:sz w:val="24"/>
                <w:szCs w:val="24"/>
              </w:rPr>
              <w:t>5n</w:t>
            </w:r>
            <w:r w:rsidRPr="00374F2D">
              <w:rPr>
                <w:rFonts w:ascii="Arial" w:hAnsi="Arial" w:cs="Arial"/>
                <w:i/>
                <w:sz w:val="24"/>
                <w:szCs w:val="24"/>
                <w:vertAlign w:val="superscript"/>
              </w:rPr>
              <w:t>2</w:t>
            </w:r>
            <w:r w:rsidRPr="00374F2D">
              <w:rPr>
                <w:rFonts w:ascii="Arial" w:hAnsi="Arial" w:cs="Arial"/>
                <w:i/>
                <w:sz w:val="24"/>
                <w:szCs w:val="24"/>
              </w:rPr>
              <w:t>+15n+2n+6 = 5n</w:t>
            </w:r>
            <w:r w:rsidRPr="00374F2D">
              <w:rPr>
                <w:rFonts w:ascii="Arial" w:hAnsi="Arial" w:cs="Arial"/>
                <w:i/>
                <w:sz w:val="24"/>
                <w:szCs w:val="24"/>
                <w:vertAlign w:val="superscript"/>
              </w:rPr>
              <w:t>2</w:t>
            </w:r>
            <w:r w:rsidRPr="00374F2D">
              <w:rPr>
                <w:rFonts w:ascii="Arial" w:hAnsi="Arial" w:cs="Arial"/>
                <w:i/>
                <w:sz w:val="24"/>
                <w:szCs w:val="24"/>
              </w:rPr>
              <w:t>+2n+15n+6</w:t>
            </w:r>
          </w:p>
          <w:p w:rsidR="00374F2D" w:rsidRPr="00374F2D" w:rsidRDefault="00374F2D" w:rsidP="00374F2D">
            <w:pPr>
              <w:tabs>
                <w:tab w:val="right" w:pos="8498"/>
              </w:tabs>
              <w:jc w:val="center"/>
              <w:rPr>
                <w:rFonts w:ascii="Arial" w:hAnsi="Arial" w:cs="Arial"/>
                <w:i/>
                <w:sz w:val="24"/>
                <w:szCs w:val="24"/>
              </w:rPr>
            </w:pPr>
            <w:r w:rsidRPr="00374F2D">
              <w:rPr>
                <w:rFonts w:ascii="Arial" w:hAnsi="Arial" w:cs="Arial"/>
                <w:i/>
                <w:sz w:val="24"/>
                <w:szCs w:val="24"/>
              </w:rPr>
              <w:t>5n</w:t>
            </w:r>
            <w:r w:rsidRPr="00374F2D">
              <w:rPr>
                <w:rFonts w:ascii="Arial" w:hAnsi="Arial" w:cs="Arial"/>
                <w:i/>
                <w:sz w:val="24"/>
                <w:szCs w:val="24"/>
                <w:vertAlign w:val="superscript"/>
              </w:rPr>
              <w:t>2</w:t>
            </w:r>
            <w:r w:rsidRPr="00374F2D">
              <w:rPr>
                <w:rFonts w:ascii="Arial" w:hAnsi="Arial" w:cs="Arial"/>
                <w:i/>
                <w:sz w:val="24"/>
                <w:szCs w:val="24"/>
              </w:rPr>
              <w:t>+17n+6 =5n</w:t>
            </w:r>
            <w:r w:rsidRPr="00374F2D">
              <w:rPr>
                <w:rFonts w:ascii="Arial" w:hAnsi="Arial" w:cs="Arial"/>
                <w:i/>
                <w:sz w:val="24"/>
                <w:szCs w:val="24"/>
                <w:vertAlign w:val="superscript"/>
              </w:rPr>
              <w:t>2</w:t>
            </w:r>
            <w:r w:rsidRPr="00374F2D">
              <w:rPr>
                <w:rFonts w:ascii="Arial" w:hAnsi="Arial" w:cs="Arial"/>
                <w:i/>
                <w:sz w:val="24"/>
                <w:szCs w:val="24"/>
              </w:rPr>
              <w:t>+17n+6</w:t>
            </w:r>
          </w:p>
          <w:p w:rsidR="00374F2D" w:rsidRPr="00374F2D" w:rsidRDefault="00374F2D" w:rsidP="00374F2D">
            <w:pPr>
              <w:pStyle w:val="Prrafodelista"/>
              <w:tabs>
                <w:tab w:val="right" w:pos="8498"/>
              </w:tabs>
              <w:ind w:left="0"/>
              <w:jc w:val="center"/>
              <w:rPr>
                <w:rFonts w:ascii="Arial" w:hAnsi="Arial" w:cs="Arial"/>
                <w:sz w:val="24"/>
                <w:szCs w:val="24"/>
              </w:rPr>
            </w:pPr>
          </w:p>
        </w:tc>
      </w:tr>
      <w:tr w:rsidR="00374F2D" w:rsidRPr="00282EAB" w:rsidTr="002C3DBF">
        <w:trPr>
          <w:trHeight w:val="836"/>
        </w:trPr>
        <w:tc>
          <w:tcPr>
            <w:tcW w:w="1702" w:type="dxa"/>
          </w:tcPr>
          <w:p w:rsidR="00374F2D" w:rsidRPr="00374F2D" w:rsidRDefault="00374F2D" w:rsidP="00374F2D">
            <w:pPr>
              <w:tabs>
                <w:tab w:val="right" w:pos="8498"/>
              </w:tabs>
              <w:jc w:val="center"/>
              <w:rPr>
                <w:rFonts w:ascii="Arial" w:hAnsi="Arial" w:cs="Arial"/>
                <w:i/>
                <w:sz w:val="24"/>
                <w:szCs w:val="24"/>
              </w:rPr>
            </w:pPr>
          </w:p>
          <w:p w:rsidR="00374F2D" w:rsidRPr="00374F2D" w:rsidRDefault="00374F2D" w:rsidP="00374F2D">
            <w:pPr>
              <w:tabs>
                <w:tab w:val="right" w:pos="8498"/>
              </w:tabs>
              <w:jc w:val="center"/>
              <w:rPr>
                <w:rFonts w:ascii="Arial" w:hAnsi="Arial" w:cs="Arial"/>
                <w:b/>
                <w:sz w:val="24"/>
                <w:szCs w:val="24"/>
              </w:rPr>
            </w:pPr>
            <w:r w:rsidRPr="00374F2D">
              <w:rPr>
                <w:rFonts w:ascii="Arial" w:hAnsi="Arial" w:cs="Arial"/>
                <w:b/>
                <w:sz w:val="24"/>
                <w:szCs w:val="24"/>
              </w:rPr>
              <w:t>Asociativa</w:t>
            </w:r>
          </w:p>
          <w:p w:rsidR="00374F2D" w:rsidRPr="00374F2D" w:rsidRDefault="00374F2D" w:rsidP="00374F2D">
            <w:pPr>
              <w:pStyle w:val="Prrafodelista"/>
              <w:tabs>
                <w:tab w:val="right" w:pos="8498"/>
              </w:tabs>
              <w:ind w:left="0"/>
              <w:jc w:val="center"/>
              <w:rPr>
                <w:rFonts w:ascii="Arial" w:hAnsi="Arial" w:cs="Arial"/>
                <w:sz w:val="24"/>
                <w:szCs w:val="24"/>
                <w:lang w:val="en-US"/>
              </w:rPr>
            </w:pPr>
          </w:p>
        </w:tc>
        <w:tc>
          <w:tcPr>
            <w:tcW w:w="3119" w:type="dxa"/>
          </w:tcPr>
          <w:p w:rsidR="00374F2D" w:rsidRPr="00374F2D" w:rsidRDefault="00374F2D" w:rsidP="00374F2D">
            <w:pPr>
              <w:tabs>
                <w:tab w:val="right" w:pos="8498"/>
              </w:tabs>
              <w:jc w:val="both"/>
              <w:rPr>
                <w:rFonts w:ascii="Arial" w:hAnsi="Arial" w:cs="Arial"/>
                <w:i/>
                <w:sz w:val="24"/>
                <w:szCs w:val="24"/>
                <w:lang w:val="en-US"/>
              </w:rPr>
            </w:pPr>
            <w:r w:rsidRPr="00374F2D">
              <w:rPr>
                <w:rFonts w:ascii="Arial" w:hAnsi="Arial" w:cs="Arial"/>
                <w:i/>
                <w:sz w:val="24"/>
                <w:szCs w:val="24"/>
                <w:lang w:val="en-US"/>
              </w:rPr>
              <w:t>(a</w:t>
            </w:r>
            <w:r w:rsidRPr="00374F2D">
              <w:rPr>
                <w:rFonts w:ascii="Arial" w:hAnsi="Arial" w:cs="Arial"/>
                <w:i/>
                <w:sz w:val="24"/>
                <w:szCs w:val="24"/>
                <w:vertAlign w:val="subscript"/>
                <w:lang w:val="en-US"/>
              </w:rPr>
              <w:t>n</w:t>
            </w:r>
            <w:r w:rsidRPr="00374F2D">
              <w:rPr>
                <w:rFonts w:ascii="Arial" w:hAnsi="Arial" w:cs="Arial"/>
                <w:i/>
                <w:sz w:val="24"/>
                <w:szCs w:val="24"/>
                <w:lang w:val="en-US"/>
              </w:rPr>
              <w:t>.b</w:t>
            </w:r>
            <w:r w:rsidRPr="00374F2D">
              <w:rPr>
                <w:rFonts w:ascii="Arial" w:hAnsi="Arial" w:cs="Arial"/>
                <w:i/>
                <w:sz w:val="24"/>
                <w:szCs w:val="24"/>
                <w:vertAlign w:val="subscript"/>
                <w:lang w:val="en-US"/>
              </w:rPr>
              <w:t>n</w:t>
            </w:r>
            <w:r w:rsidRPr="00374F2D">
              <w:rPr>
                <w:rFonts w:ascii="Arial" w:hAnsi="Arial" w:cs="Arial"/>
                <w:i/>
                <w:sz w:val="24"/>
                <w:szCs w:val="24"/>
                <w:lang w:val="en-US"/>
              </w:rPr>
              <w:t>).c</w:t>
            </w:r>
            <w:r w:rsidRPr="00374F2D">
              <w:rPr>
                <w:rFonts w:ascii="Arial" w:hAnsi="Arial" w:cs="Arial"/>
                <w:i/>
                <w:sz w:val="24"/>
                <w:szCs w:val="24"/>
                <w:vertAlign w:val="subscript"/>
                <w:lang w:val="en-US"/>
              </w:rPr>
              <w:t>n</w:t>
            </w:r>
            <w:r w:rsidRPr="00374F2D">
              <w:rPr>
                <w:rFonts w:ascii="Arial" w:hAnsi="Arial" w:cs="Arial"/>
                <w:i/>
                <w:sz w:val="24"/>
                <w:szCs w:val="24"/>
                <w:lang w:val="en-US"/>
              </w:rPr>
              <w:t xml:space="preserve">  = a</w:t>
            </w:r>
            <w:r w:rsidRPr="00374F2D">
              <w:rPr>
                <w:rFonts w:ascii="Arial" w:hAnsi="Arial" w:cs="Arial"/>
                <w:i/>
                <w:sz w:val="24"/>
                <w:szCs w:val="24"/>
                <w:vertAlign w:val="subscript"/>
                <w:lang w:val="en-US"/>
              </w:rPr>
              <w:t xml:space="preserve">n </w:t>
            </w:r>
            <w:r w:rsidRPr="00374F2D">
              <w:rPr>
                <w:rFonts w:ascii="Arial" w:hAnsi="Arial" w:cs="Arial"/>
                <w:i/>
                <w:sz w:val="24"/>
                <w:szCs w:val="24"/>
                <w:lang w:val="en-US"/>
              </w:rPr>
              <w:t>.(b</w:t>
            </w:r>
            <w:r w:rsidRPr="00374F2D">
              <w:rPr>
                <w:rFonts w:ascii="Arial" w:hAnsi="Arial" w:cs="Arial"/>
                <w:i/>
                <w:sz w:val="24"/>
                <w:szCs w:val="24"/>
                <w:vertAlign w:val="subscript"/>
                <w:lang w:val="en-US"/>
              </w:rPr>
              <w:t>n</w:t>
            </w:r>
            <w:r w:rsidRPr="00374F2D">
              <w:rPr>
                <w:rFonts w:ascii="Arial" w:hAnsi="Arial" w:cs="Arial"/>
                <w:i/>
                <w:sz w:val="24"/>
                <w:szCs w:val="24"/>
                <w:lang w:val="en-US"/>
              </w:rPr>
              <w:t>.c</w:t>
            </w:r>
            <w:r w:rsidRPr="00374F2D">
              <w:rPr>
                <w:rFonts w:ascii="Arial" w:hAnsi="Arial" w:cs="Arial"/>
                <w:i/>
                <w:sz w:val="24"/>
                <w:szCs w:val="24"/>
                <w:vertAlign w:val="subscript"/>
                <w:lang w:val="en-US"/>
              </w:rPr>
              <w:t>n</w:t>
            </w:r>
            <w:r w:rsidRPr="00374F2D">
              <w:rPr>
                <w:rFonts w:ascii="Arial" w:hAnsi="Arial" w:cs="Arial"/>
                <w:i/>
                <w:sz w:val="24"/>
                <w:szCs w:val="24"/>
                <w:lang w:val="en-US"/>
              </w:rPr>
              <w:t>)</w:t>
            </w:r>
          </w:p>
          <w:p w:rsidR="00374F2D" w:rsidRPr="00374F2D" w:rsidRDefault="00374F2D" w:rsidP="00374F2D">
            <w:pPr>
              <w:pStyle w:val="Prrafodelista"/>
              <w:tabs>
                <w:tab w:val="right" w:pos="8498"/>
              </w:tabs>
              <w:ind w:left="0"/>
              <w:jc w:val="center"/>
              <w:rPr>
                <w:rFonts w:ascii="Arial" w:hAnsi="Arial" w:cs="Arial"/>
                <w:sz w:val="24"/>
                <w:szCs w:val="24"/>
                <w:lang w:val="en-US"/>
              </w:rPr>
            </w:pPr>
          </w:p>
        </w:tc>
        <w:tc>
          <w:tcPr>
            <w:tcW w:w="6006" w:type="dxa"/>
          </w:tcPr>
          <w:p w:rsidR="00374F2D" w:rsidRPr="00E835B9" w:rsidRDefault="00374F2D" w:rsidP="00374F2D">
            <w:pPr>
              <w:tabs>
                <w:tab w:val="right" w:pos="8498"/>
              </w:tabs>
              <w:jc w:val="center"/>
              <w:rPr>
                <w:rFonts w:ascii="Arial" w:hAnsi="Arial" w:cs="Arial"/>
                <w:i/>
                <w:sz w:val="24"/>
                <w:szCs w:val="24"/>
                <w:lang w:val="en-US"/>
              </w:rPr>
            </w:pPr>
            <w:r w:rsidRPr="00E835B9">
              <w:rPr>
                <w:rFonts w:ascii="Arial" w:hAnsi="Arial" w:cs="Arial"/>
                <w:i/>
                <w:sz w:val="24"/>
                <w:szCs w:val="24"/>
                <w:lang w:val="en-US"/>
              </w:rPr>
              <w:t>a</w:t>
            </w:r>
            <w:r w:rsidRPr="00E835B9">
              <w:rPr>
                <w:rFonts w:ascii="Arial" w:hAnsi="Arial" w:cs="Arial"/>
                <w:i/>
                <w:sz w:val="24"/>
                <w:szCs w:val="24"/>
                <w:vertAlign w:val="subscript"/>
                <w:lang w:val="en-US"/>
              </w:rPr>
              <w:t xml:space="preserve">n </w:t>
            </w:r>
            <w:r w:rsidRPr="00E835B9">
              <w:rPr>
                <w:rFonts w:ascii="Arial" w:hAnsi="Arial" w:cs="Arial"/>
                <w:i/>
                <w:sz w:val="24"/>
                <w:szCs w:val="24"/>
                <w:lang w:val="en-US"/>
              </w:rPr>
              <w:t>= 5n-1, b</w:t>
            </w:r>
            <w:r w:rsidRPr="00E835B9">
              <w:rPr>
                <w:rFonts w:ascii="Arial" w:hAnsi="Arial" w:cs="Arial"/>
                <w:i/>
                <w:sz w:val="24"/>
                <w:szCs w:val="24"/>
                <w:vertAlign w:val="subscript"/>
                <w:lang w:val="en-US"/>
              </w:rPr>
              <w:t>n</w:t>
            </w:r>
            <w:r w:rsidRPr="00E835B9">
              <w:rPr>
                <w:rFonts w:ascii="Arial" w:hAnsi="Arial" w:cs="Arial"/>
                <w:i/>
                <w:sz w:val="24"/>
                <w:szCs w:val="24"/>
                <w:lang w:val="en-US"/>
              </w:rPr>
              <w:t xml:space="preserve"> = 2n-5, c</w:t>
            </w:r>
            <w:r w:rsidRPr="00E835B9">
              <w:rPr>
                <w:rFonts w:ascii="Arial" w:hAnsi="Arial" w:cs="Arial"/>
                <w:i/>
                <w:sz w:val="24"/>
                <w:szCs w:val="24"/>
                <w:vertAlign w:val="subscript"/>
                <w:lang w:val="en-US"/>
              </w:rPr>
              <w:t>n</w:t>
            </w:r>
            <w:r w:rsidRPr="00E835B9">
              <w:rPr>
                <w:rFonts w:ascii="Arial" w:hAnsi="Arial" w:cs="Arial"/>
                <w:i/>
                <w:sz w:val="24"/>
                <w:szCs w:val="24"/>
                <w:lang w:val="en-US"/>
              </w:rPr>
              <w:t xml:space="preserve"> = 3n</w:t>
            </w:r>
          </w:p>
          <w:p w:rsidR="00374F2D" w:rsidRPr="00E835B9" w:rsidRDefault="00374F2D" w:rsidP="00374F2D">
            <w:pPr>
              <w:tabs>
                <w:tab w:val="right" w:pos="8498"/>
              </w:tabs>
              <w:jc w:val="both"/>
              <w:rPr>
                <w:rFonts w:ascii="Arial" w:hAnsi="Arial" w:cs="Arial"/>
                <w:i/>
                <w:sz w:val="24"/>
                <w:szCs w:val="24"/>
                <w:lang w:val="en-US"/>
              </w:rPr>
            </w:pPr>
          </w:p>
          <w:p w:rsidR="00374F2D" w:rsidRPr="00374F2D" w:rsidRDefault="00374F2D" w:rsidP="00374F2D">
            <w:pPr>
              <w:tabs>
                <w:tab w:val="right" w:pos="8498"/>
              </w:tabs>
              <w:jc w:val="both"/>
              <w:rPr>
                <w:rFonts w:ascii="Arial" w:hAnsi="Arial" w:cs="Arial"/>
                <w:i/>
                <w:sz w:val="24"/>
                <w:szCs w:val="24"/>
              </w:rPr>
            </w:pPr>
            <w:r w:rsidRPr="00E835B9">
              <w:rPr>
                <w:rFonts w:ascii="Arial" w:hAnsi="Arial" w:cs="Arial"/>
                <w:i/>
                <w:sz w:val="24"/>
                <w:szCs w:val="24"/>
                <w:lang w:val="en-US"/>
              </w:rPr>
              <w:t xml:space="preserve">      [(5n-1).( </w:t>
            </w:r>
            <w:r w:rsidRPr="00374F2D">
              <w:rPr>
                <w:rFonts w:ascii="Arial" w:hAnsi="Arial" w:cs="Arial"/>
                <w:i/>
                <w:sz w:val="24"/>
                <w:szCs w:val="24"/>
              </w:rPr>
              <w:t>2n – 5)].(3n) = (5n - 1).[( 2n – 5) .(3n)]</w:t>
            </w:r>
          </w:p>
          <w:p w:rsidR="00374F2D" w:rsidRPr="00374F2D" w:rsidRDefault="00374F2D" w:rsidP="00374F2D">
            <w:pPr>
              <w:tabs>
                <w:tab w:val="right" w:pos="8498"/>
              </w:tabs>
              <w:jc w:val="both"/>
              <w:rPr>
                <w:rFonts w:ascii="Arial" w:hAnsi="Arial" w:cs="Arial"/>
                <w:i/>
                <w:sz w:val="24"/>
                <w:szCs w:val="24"/>
              </w:rPr>
            </w:pPr>
            <w:r w:rsidRPr="00374F2D">
              <w:rPr>
                <w:rFonts w:ascii="Arial" w:hAnsi="Arial" w:cs="Arial"/>
                <w:i/>
                <w:sz w:val="24"/>
                <w:szCs w:val="24"/>
              </w:rPr>
              <w:t xml:space="preserve">  (10n</w:t>
            </w:r>
            <w:r w:rsidRPr="00374F2D">
              <w:rPr>
                <w:rFonts w:ascii="Arial" w:hAnsi="Arial" w:cs="Arial"/>
                <w:i/>
                <w:sz w:val="24"/>
                <w:szCs w:val="24"/>
                <w:vertAlign w:val="superscript"/>
              </w:rPr>
              <w:t>2</w:t>
            </w:r>
            <w:r w:rsidRPr="00374F2D">
              <w:rPr>
                <w:rFonts w:ascii="Arial" w:hAnsi="Arial" w:cs="Arial"/>
                <w:i/>
                <w:sz w:val="24"/>
                <w:szCs w:val="24"/>
              </w:rPr>
              <w:t xml:space="preserve"> – 25n-2n+5). (3n) = (5n - 1). (6n</w:t>
            </w:r>
            <w:r w:rsidRPr="00374F2D">
              <w:rPr>
                <w:rFonts w:ascii="Arial" w:hAnsi="Arial" w:cs="Arial"/>
                <w:i/>
                <w:sz w:val="24"/>
                <w:szCs w:val="24"/>
                <w:vertAlign w:val="superscript"/>
              </w:rPr>
              <w:t>2</w:t>
            </w:r>
            <w:r w:rsidRPr="00374F2D">
              <w:rPr>
                <w:rFonts w:ascii="Arial" w:hAnsi="Arial" w:cs="Arial"/>
                <w:i/>
                <w:sz w:val="24"/>
                <w:szCs w:val="24"/>
              </w:rPr>
              <w:t xml:space="preserve"> – 15n)</w:t>
            </w:r>
          </w:p>
          <w:p w:rsidR="00374F2D" w:rsidRPr="00374F2D" w:rsidRDefault="00374F2D" w:rsidP="00374F2D">
            <w:pPr>
              <w:tabs>
                <w:tab w:val="right" w:pos="8498"/>
              </w:tabs>
              <w:jc w:val="both"/>
              <w:rPr>
                <w:rFonts w:ascii="Arial" w:hAnsi="Arial" w:cs="Arial"/>
                <w:i/>
                <w:sz w:val="24"/>
                <w:szCs w:val="24"/>
                <w:lang w:val="es-CO"/>
              </w:rPr>
            </w:pPr>
            <w:r w:rsidRPr="00374F2D">
              <w:rPr>
                <w:rFonts w:ascii="Arial" w:hAnsi="Arial" w:cs="Arial"/>
                <w:i/>
                <w:sz w:val="24"/>
                <w:szCs w:val="24"/>
              </w:rPr>
              <w:t xml:space="preserve">        </w:t>
            </w:r>
            <w:r w:rsidRPr="00374F2D">
              <w:rPr>
                <w:rFonts w:ascii="Arial" w:hAnsi="Arial" w:cs="Arial"/>
                <w:i/>
                <w:sz w:val="24"/>
                <w:szCs w:val="24"/>
                <w:lang w:val="es-CO"/>
              </w:rPr>
              <w:t>(10n</w:t>
            </w:r>
            <w:r w:rsidRPr="00374F2D">
              <w:rPr>
                <w:rFonts w:ascii="Arial" w:hAnsi="Arial" w:cs="Arial"/>
                <w:i/>
                <w:sz w:val="24"/>
                <w:szCs w:val="24"/>
                <w:vertAlign w:val="superscript"/>
                <w:lang w:val="es-CO"/>
              </w:rPr>
              <w:t>2</w:t>
            </w:r>
            <w:r w:rsidRPr="00374F2D">
              <w:rPr>
                <w:rFonts w:ascii="Arial" w:hAnsi="Arial" w:cs="Arial"/>
                <w:i/>
                <w:sz w:val="24"/>
                <w:szCs w:val="24"/>
                <w:lang w:val="es-CO"/>
              </w:rPr>
              <w:t xml:space="preserve"> – 27n+5).(3n) = (5n - 1).(6n</w:t>
            </w:r>
            <w:r w:rsidRPr="00374F2D">
              <w:rPr>
                <w:rFonts w:ascii="Arial" w:hAnsi="Arial" w:cs="Arial"/>
                <w:i/>
                <w:sz w:val="24"/>
                <w:szCs w:val="24"/>
                <w:vertAlign w:val="superscript"/>
                <w:lang w:val="es-CO"/>
              </w:rPr>
              <w:t>2</w:t>
            </w:r>
            <w:r w:rsidRPr="00374F2D">
              <w:rPr>
                <w:rFonts w:ascii="Arial" w:hAnsi="Arial" w:cs="Arial"/>
                <w:i/>
                <w:sz w:val="24"/>
                <w:szCs w:val="24"/>
                <w:lang w:val="es-CO"/>
              </w:rPr>
              <w:t xml:space="preserve"> – 15n)</w:t>
            </w:r>
          </w:p>
          <w:p w:rsidR="00374F2D" w:rsidRPr="00374F2D" w:rsidRDefault="00374F2D" w:rsidP="00374F2D">
            <w:pPr>
              <w:tabs>
                <w:tab w:val="right" w:pos="8498"/>
              </w:tabs>
              <w:jc w:val="both"/>
              <w:rPr>
                <w:rFonts w:ascii="Arial" w:hAnsi="Arial" w:cs="Arial"/>
                <w:i/>
                <w:sz w:val="24"/>
                <w:szCs w:val="24"/>
                <w:lang w:val="es-CO"/>
              </w:rPr>
            </w:pPr>
            <w:r w:rsidRPr="00374F2D">
              <w:rPr>
                <w:rFonts w:ascii="Arial" w:hAnsi="Arial" w:cs="Arial"/>
                <w:i/>
                <w:sz w:val="24"/>
                <w:szCs w:val="24"/>
                <w:lang w:val="es-CO"/>
              </w:rPr>
              <w:t xml:space="preserve">             30n</w:t>
            </w:r>
            <w:r w:rsidRPr="00374F2D">
              <w:rPr>
                <w:rFonts w:ascii="Arial" w:hAnsi="Arial" w:cs="Arial"/>
                <w:i/>
                <w:sz w:val="24"/>
                <w:szCs w:val="24"/>
                <w:vertAlign w:val="superscript"/>
                <w:lang w:val="es-CO"/>
              </w:rPr>
              <w:t>3</w:t>
            </w:r>
            <w:r w:rsidRPr="00374F2D">
              <w:rPr>
                <w:rFonts w:ascii="Arial" w:hAnsi="Arial" w:cs="Arial"/>
                <w:i/>
                <w:sz w:val="24"/>
                <w:szCs w:val="24"/>
                <w:lang w:val="es-CO"/>
              </w:rPr>
              <w:t>- 81n</w:t>
            </w:r>
            <w:r w:rsidRPr="00374F2D">
              <w:rPr>
                <w:rFonts w:ascii="Arial" w:hAnsi="Arial" w:cs="Arial"/>
                <w:i/>
                <w:sz w:val="24"/>
                <w:szCs w:val="24"/>
                <w:vertAlign w:val="superscript"/>
                <w:lang w:val="es-CO"/>
              </w:rPr>
              <w:t>2</w:t>
            </w:r>
            <w:r w:rsidRPr="00374F2D">
              <w:rPr>
                <w:rFonts w:ascii="Arial" w:hAnsi="Arial" w:cs="Arial"/>
                <w:i/>
                <w:sz w:val="24"/>
                <w:szCs w:val="24"/>
                <w:lang w:val="es-CO"/>
              </w:rPr>
              <w:t xml:space="preserve"> +15n = 30n</w:t>
            </w:r>
            <w:r w:rsidRPr="00374F2D">
              <w:rPr>
                <w:rFonts w:ascii="Arial" w:hAnsi="Arial" w:cs="Arial"/>
                <w:i/>
                <w:sz w:val="24"/>
                <w:szCs w:val="24"/>
                <w:vertAlign w:val="superscript"/>
                <w:lang w:val="es-CO"/>
              </w:rPr>
              <w:t>2</w:t>
            </w:r>
            <w:r w:rsidRPr="00374F2D">
              <w:rPr>
                <w:rFonts w:ascii="Arial" w:hAnsi="Arial" w:cs="Arial"/>
                <w:i/>
                <w:sz w:val="24"/>
                <w:szCs w:val="24"/>
                <w:lang w:val="es-CO"/>
              </w:rPr>
              <w:t>-75n</w:t>
            </w:r>
            <w:r w:rsidRPr="00374F2D">
              <w:rPr>
                <w:rFonts w:ascii="Arial" w:hAnsi="Arial" w:cs="Arial"/>
                <w:i/>
                <w:sz w:val="24"/>
                <w:szCs w:val="24"/>
                <w:vertAlign w:val="superscript"/>
                <w:lang w:val="es-CO"/>
              </w:rPr>
              <w:t>2</w:t>
            </w:r>
            <w:r w:rsidRPr="00374F2D">
              <w:rPr>
                <w:rFonts w:ascii="Arial" w:hAnsi="Arial" w:cs="Arial"/>
                <w:i/>
                <w:sz w:val="24"/>
                <w:szCs w:val="24"/>
                <w:lang w:val="es-CO"/>
              </w:rPr>
              <w:t xml:space="preserve"> – 6n</w:t>
            </w:r>
            <w:r w:rsidRPr="00374F2D">
              <w:rPr>
                <w:rFonts w:ascii="Arial" w:hAnsi="Arial" w:cs="Arial"/>
                <w:i/>
                <w:sz w:val="24"/>
                <w:szCs w:val="24"/>
                <w:vertAlign w:val="superscript"/>
                <w:lang w:val="es-CO"/>
              </w:rPr>
              <w:t>2</w:t>
            </w:r>
            <w:r w:rsidRPr="00374F2D">
              <w:rPr>
                <w:rFonts w:ascii="Arial" w:hAnsi="Arial" w:cs="Arial"/>
                <w:i/>
                <w:sz w:val="24"/>
                <w:szCs w:val="24"/>
                <w:lang w:val="es-CO"/>
              </w:rPr>
              <w:t xml:space="preserve"> +15n</w:t>
            </w:r>
          </w:p>
          <w:p w:rsidR="00374F2D" w:rsidRPr="003D04A8" w:rsidRDefault="00374F2D" w:rsidP="00374F2D">
            <w:pPr>
              <w:tabs>
                <w:tab w:val="right" w:pos="8498"/>
              </w:tabs>
              <w:jc w:val="both"/>
              <w:rPr>
                <w:rFonts w:ascii="Arial" w:hAnsi="Arial" w:cs="Arial"/>
                <w:i/>
                <w:sz w:val="24"/>
                <w:szCs w:val="24"/>
                <w:lang w:val="es-CO"/>
              </w:rPr>
            </w:pPr>
            <w:r w:rsidRPr="00374F2D">
              <w:rPr>
                <w:rFonts w:ascii="Arial" w:hAnsi="Arial" w:cs="Arial"/>
                <w:b/>
                <w:i/>
                <w:sz w:val="24"/>
                <w:szCs w:val="24"/>
                <w:lang w:val="es-CO"/>
              </w:rPr>
              <w:t xml:space="preserve"> </w:t>
            </w:r>
            <w:r w:rsidRPr="00374F2D">
              <w:rPr>
                <w:rFonts w:ascii="Arial" w:hAnsi="Arial" w:cs="Arial"/>
                <w:b/>
                <w:i/>
                <w:sz w:val="24"/>
                <w:szCs w:val="24"/>
              </w:rPr>
              <w:t xml:space="preserve">          </w:t>
            </w:r>
            <w:r w:rsidRPr="00374F2D">
              <w:rPr>
                <w:rFonts w:ascii="Arial" w:hAnsi="Arial" w:cs="Arial"/>
                <w:b/>
                <w:i/>
                <w:sz w:val="24"/>
                <w:szCs w:val="24"/>
                <w:lang w:val="es-CO"/>
              </w:rPr>
              <w:t xml:space="preserve"> </w:t>
            </w:r>
            <w:r w:rsidRPr="003D04A8">
              <w:rPr>
                <w:rFonts w:ascii="Arial" w:hAnsi="Arial" w:cs="Arial"/>
                <w:i/>
                <w:sz w:val="24"/>
                <w:szCs w:val="24"/>
                <w:lang w:val="es-CO"/>
              </w:rPr>
              <w:t>30n</w:t>
            </w:r>
            <w:r w:rsidRPr="003D04A8">
              <w:rPr>
                <w:rFonts w:ascii="Arial" w:hAnsi="Arial" w:cs="Arial"/>
                <w:i/>
                <w:sz w:val="24"/>
                <w:szCs w:val="24"/>
                <w:vertAlign w:val="superscript"/>
                <w:lang w:val="es-CO"/>
              </w:rPr>
              <w:t>3</w:t>
            </w:r>
            <w:r w:rsidRPr="003D04A8">
              <w:rPr>
                <w:rFonts w:ascii="Arial" w:hAnsi="Arial" w:cs="Arial"/>
                <w:i/>
                <w:sz w:val="24"/>
                <w:szCs w:val="24"/>
                <w:lang w:val="es-CO"/>
              </w:rPr>
              <w:t>- 81n</w:t>
            </w:r>
            <w:r w:rsidRPr="003D04A8">
              <w:rPr>
                <w:rFonts w:ascii="Arial" w:hAnsi="Arial" w:cs="Arial"/>
                <w:i/>
                <w:sz w:val="24"/>
                <w:szCs w:val="24"/>
                <w:vertAlign w:val="superscript"/>
                <w:lang w:val="es-CO"/>
              </w:rPr>
              <w:t>2</w:t>
            </w:r>
            <w:r w:rsidRPr="003D04A8">
              <w:rPr>
                <w:rFonts w:ascii="Arial" w:hAnsi="Arial" w:cs="Arial"/>
                <w:i/>
                <w:sz w:val="24"/>
                <w:szCs w:val="24"/>
                <w:lang w:val="es-CO"/>
              </w:rPr>
              <w:t xml:space="preserve"> +15n = 30n</w:t>
            </w:r>
            <w:r w:rsidRPr="003D04A8">
              <w:rPr>
                <w:rFonts w:ascii="Arial" w:hAnsi="Arial" w:cs="Arial"/>
                <w:i/>
                <w:sz w:val="24"/>
                <w:szCs w:val="24"/>
                <w:vertAlign w:val="superscript"/>
                <w:lang w:val="es-CO"/>
              </w:rPr>
              <w:t>2</w:t>
            </w:r>
            <w:r w:rsidRPr="003D04A8">
              <w:rPr>
                <w:rFonts w:ascii="Arial" w:hAnsi="Arial" w:cs="Arial"/>
                <w:i/>
                <w:sz w:val="24"/>
                <w:szCs w:val="24"/>
                <w:lang w:val="es-CO"/>
              </w:rPr>
              <w:t>-81n</w:t>
            </w:r>
            <w:r w:rsidRPr="003D04A8">
              <w:rPr>
                <w:rFonts w:ascii="Arial" w:hAnsi="Arial" w:cs="Arial"/>
                <w:i/>
                <w:sz w:val="24"/>
                <w:szCs w:val="24"/>
                <w:vertAlign w:val="superscript"/>
                <w:lang w:val="es-CO"/>
              </w:rPr>
              <w:t>2</w:t>
            </w:r>
            <w:r w:rsidRPr="003D04A8">
              <w:rPr>
                <w:rFonts w:ascii="Arial" w:hAnsi="Arial" w:cs="Arial"/>
                <w:i/>
                <w:sz w:val="24"/>
                <w:szCs w:val="24"/>
                <w:lang w:val="es-CO"/>
              </w:rPr>
              <w:t xml:space="preserve"> +15n</w:t>
            </w:r>
          </w:p>
          <w:p w:rsidR="00374F2D" w:rsidRPr="003D04A8" w:rsidRDefault="00374F2D" w:rsidP="00374F2D">
            <w:pPr>
              <w:tabs>
                <w:tab w:val="right" w:pos="8498"/>
              </w:tabs>
              <w:jc w:val="both"/>
              <w:rPr>
                <w:rFonts w:ascii="Arial" w:hAnsi="Arial" w:cs="Arial"/>
                <w:i/>
                <w:lang w:val="es-CO"/>
              </w:rPr>
            </w:pPr>
            <w:r w:rsidRPr="003D04A8">
              <w:rPr>
                <w:rFonts w:ascii="Arial" w:hAnsi="Arial" w:cs="Arial"/>
                <w:i/>
                <w:lang w:val="es-CO"/>
              </w:rPr>
              <w:t xml:space="preserve">   </w:t>
            </w:r>
          </w:p>
          <w:p w:rsidR="00374F2D" w:rsidRPr="003D04A8" w:rsidRDefault="00374F2D" w:rsidP="00374F2D">
            <w:pPr>
              <w:pStyle w:val="Prrafodelista"/>
              <w:tabs>
                <w:tab w:val="right" w:pos="8498"/>
              </w:tabs>
              <w:ind w:left="0"/>
              <w:jc w:val="center"/>
              <w:rPr>
                <w:rFonts w:ascii="Arial" w:hAnsi="Arial" w:cs="Arial"/>
                <w:sz w:val="24"/>
                <w:szCs w:val="24"/>
                <w:lang w:val="es-CO"/>
              </w:rPr>
            </w:pPr>
          </w:p>
        </w:tc>
      </w:tr>
      <w:tr w:rsidR="00374F2D" w:rsidRPr="00A2470F" w:rsidTr="002C3DBF">
        <w:trPr>
          <w:trHeight w:val="278"/>
        </w:trPr>
        <w:tc>
          <w:tcPr>
            <w:tcW w:w="1702" w:type="dxa"/>
          </w:tcPr>
          <w:p w:rsidR="00374F2D" w:rsidRPr="00374F2D" w:rsidRDefault="00374F2D" w:rsidP="00374F2D">
            <w:pPr>
              <w:tabs>
                <w:tab w:val="right" w:pos="8498"/>
              </w:tabs>
              <w:rPr>
                <w:rFonts w:ascii="Arial" w:hAnsi="Arial" w:cs="Arial"/>
                <w:b/>
                <w:sz w:val="24"/>
                <w:szCs w:val="24"/>
              </w:rPr>
            </w:pPr>
          </w:p>
          <w:p w:rsidR="00374F2D" w:rsidRPr="00374F2D" w:rsidRDefault="00374F2D" w:rsidP="00374F2D">
            <w:pPr>
              <w:pStyle w:val="Prrafodelista"/>
              <w:tabs>
                <w:tab w:val="right" w:pos="8498"/>
              </w:tabs>
              <w:ind w:left="0"/>
              <w:jc w:val="center"/>
              <w:rPr>
                <w:rFonts w:ascii="Arial" w:hAnsi="Arial" w:cs="Arial"/>
                <w:sz w:val="24"/>
                <w:szCs w:val="24"/>
              </w:rPr>
            </w:pPr>
            <w:r w:rsidRPr="00374F2D">
              <w:rPr>
                <w:rFonts w:ascii="Arial" w:hAnsi="Arial" w:cs="Arial"/>
                <w:b/>
              </w:rPr>
              <w:t xml:space="preserve">Distributiva respecto a la </w:t>
            </w:r>
            <w:r w:rsidRPr="00282EAB">
              <w:rPr>
                <w:rFonts w:ascii="Arial" w:hAnsi="Arial" w:cs="Arial"/>
                <w:b/>
              </w:rPr>
              <w:t>suma</w:t>
            </w:r>
          </w:p>
        </w:tc>
        <w:tc>
          <w:tcPr>
            <w:tcW w:w="3119" w:type="dxa"/>
          </w:tcPr>
          <w:p w:rsidR="00374F2D" w:rsidRPr="00374F2D" w:rsidRDefault="00374F2D" w:rsidP="00374F2D">
            <w:pPr>
              <w:pStyle w:val="Prrafodelista"/>
              <w:tabs>
                <w:tab w:val="right" w:pos="8498"/>
              </w:tabs>
              <w:ind w:left="0"/>
              <w:rPr>
                <w:rFonts w:ascii="Arial" w:hAnsi="Arial" w:cs="Arial"/>
                <w:sz w:val="24"/>
                <w:szCs w:val="24"/>
                <w:lang w:val="en-US"/>
              </w:rPr>
            </w:pPr>
            <w:r w:rsidRPr="00374F2D">
              <w:rPr>
                <w:rFonts w:ascii="Arial" w:hAnsi="Arial" w:cs="Arial"/>
                <w:i/>
                <w:sz w:val="24"/>
                <w:szCs w:val="24"/>
                <w:lang w:val="en-US"/>
              </w:rPr>
              <w:t>a</w:t>
            </w:r>
            <w:r w:rsidRPr="00374F2D">
              <w:rPr>
                <w:rFonts w:ascii="Arial" w:hAnsi="Arial" w:cs="Arial"/>
                <w:i/>
                <w:sz w:val="24"/>
                <w:szCs w:val="24"/>
                <w:vertAlign w:val="subscript"/>
                <w:lang w:val="en-US"/>
              </w:rPr>
              <w:t>n</w:t>
            </w:r>
            <w:r w:rsidRPr="00374F2D">
              <w:rPr>
                <w:rFonts w:ascii="Arial" w:hAnsi="Arial" w:cs="Arial"/>
                <w:i/>
                <w:sz w:val="24"/>
                <w:szCs w:val="24"/>
                <w:lang w:val="en-US"/>
              </w:rPr>
              <w:t>.(b</w:t>
            </w:r>
            <w:r w:rsidRPr="00374F2D">
              <w:rPr>
                <w:rFonts w:ascii="Arial" w:hAnsi="Arial" w:cs="Arial"/>
                <w:i/>
                <w:sz w:val="24"/>
                <w:szCs w:val="24"/>
                <w:vertAlign w:val="subscript"/>
                <w:lang w:val="en-US"/>
              </w:rPr>
              <w:t>n</w:t>
            </w:r>
            <w:r w:rsidRPr="00374F2D">
              <w:rPr>
                <w:rFonts w:ascii="Arial" w:hAnsi="Arial" w:cs="Arial"/>
                <w:i/>
                <w:sz w:val="24"/>
                <w:szCs w:val="24"/>
                <w:lang w:val="en-US"/>
              </w:rPr>
              <w:t xml:space="preserve"> + c</w:t>
            </w:r>
            <w:r w:rsidRPr="00374F2D">
              <w:rPr>
                <w:rFonts w:ascii="Arial" w:hAnsi="Arial" w:cs="Arial"/>
                <w:i/>
                <w:sz w:val="24"/>
                <w:szCs w:val="24"/>
                <w:vertAlign w:val="subscript"/>
                <w:lang w:val="en-US"/>
              </w:rPr>
              <w:t>n</w:t>
            </w:r>
            <w:r w:rsidRPr="00374F2D">
              <w:rPr>
                <w:rFonts w:ascii="Arial" w:hAnsi="Arial" w:cs="Arial"/>
                <w:i/>
                <w:sz w:val="24"/>
                <w:szCs w:val="24"/>
                <w:lang w:val="en-US"/>
              </w:rPr>
              <w:t>) = (a</w:t>
            </w:r>
            <w:r w:rsidRPr="00374F2D">
              <w:rPr>
                <w:rFonts w:ascii="Arial" w:hAnsi="Arial" w:cs="Arial"/>
                <w:i/>
                <w:sz w:val="24"/>
                <w:szCs w:val="24"/>
                <w:vertAlign w:val="subscript"/>
                <w:lang w:val="en-US"/>
              </w:rPr>
              <w:t>n</w:t>
            </w:r>
            <w:r w:rsidRPr="00374F2D">
              <w:rPr>
                <w:rFonts w:ascii="Arial" w:hAnsi="Arial" w:cs="Arial"/>
                <w:i/>
                <w:sz w:val="24"/>
                <w:szCs w:val="24"/>
                <w:lang w:val="en-US"/>
              </w:rPr>
              <w:t>.b</w:t>
            </w:r>
            <w:r w:rsidRPr="00374F2D">
              <w:rPr>
                <w:rFonts w:ascii="Arial" w:hAnsi="Arial" w:cs="Arial"/>
                <w:i/>
                <w:sz w:val="24"/>
                <w:szCs w:val="24"/>
                <w:vertAlign w:val="subscript"/>
                <w:lang w:val="en-US"/>
              </w:rPr>
              <w:t>n</w:t>
            </w:r>
            <w:r w:rsidRPr="00374F2D">
              <w:rPr>
                <w:rFonts w:ascii="Arial" w:hAnsi="Arial" w:cs="Arial"/>
                <w:i/>
                <w:sz w:val="24"/>
                <w:szCs w:val="24"/>
                <w:lang w:val="en-US"/>
              </w:rPr>
              <w:t>) + (a</w:t>
            </w:r>
            <w:r w:rsidRPr="00374F2D">
              <w:rPr>
                <w:rFonts w:ascii="Arial" w:hAnsi="Arial" w:cs="Arial"/>
                <w:i/>
                <w:sz w:val="24"/>
                <w:szCs w:val="24"/>
                <w:vertAlign w:val="subscript"/>
                <w:lang w:val="en-US"/>
              </w:rPr>
              <w:t>n</w:t>
            </w:r>
            <w:r w:rsidRPr="00374F2D">
              <w:rPr>
                <w:rFonts w:ascii="Arial" w:hAnsi="Arial" w:cs="Arial"/>
                <w:i/>
                <w:sz w:val="24"/>
                <w:szCs w:val="24"/>
                <w:lang w:val="en-US"/>
              </w:rPr>
              <w:t>.c</w:t>
            </w:r>
            <w:r w:rsidRPr="00374F2D">
              <w:rPr>
                <w:rFonts w:ascii="Arial" w:hAnsi="Arial" w:cs="Arial"/>
                <w:i/>
                <w:sz w:val="24"/>
                <w:szCs w:val="24"/>
                <w:vertAlign w:val="subscript"/>
                <w:lang w:val="en-US"/>
              </w:rPr>
              <w:t>n</w:t>
            </w:r>
            <w:r w:rsidRPr="00374F2D">
              <w:rPr>
                <w:rFonts w:ascii="Arial" w:hAnsi="Arial" w:cs="Arial"/>
                <w:i/>
                <w:sz w:val="24"/>
                <w:szCs w:val="24"/>
                <w:lang w:val="en-US"/>
              </w:rPr>
              <w:t>)</w:t>
            </w:r>
          </w:p>
        </w:tc>
        <w:tc>
          <w:tcPr>
            <w:tcW w:w="6006" w:type="dxa"/>
          </w:tcPr>
          <w:p w:rsidR="00374F2D" w:rsidRPr="00E835B9" w:rsidRDefault="00374F2D" w:rsidP="00374F2D">
            <w:pPr>
              <w:tabs>
                <w:tab w:val="right" w:pos="8498"/>
              </w:tabs>
              <w:jc w:val="both"/>
              <w:rPr>
                <w:rFonts w:ascii="Arial" w:hAnsi="Arial" w:cs="Arial"/>
                <w:i/>
                <w:sz w:val="24"/>
                <w:szCs w:val="24"/>
                <w:lang w:val="en-US"/>
              </w:rPr>
            </w:pPr>
            <w:r w:rsidRPr="00E835B9">
              <w:rPr>
                <w:rFonts w:ascii="Arial" w:hAnsi="Arial" w:cs="Arial"/>
                <w:i/>
                <w:sz w:val="24"/>
                <w:szCs w:val="24"/>
                <w:lang w:val="en-US"/>
              </w:rPr>
              <w:t>a</w:t>
            </w:r>
            <w:r w:rsidRPr="00E835B9">
              <w:rPr>
                <w:rFonts w:ascii="Arial" w:hAnsi="Arial" w:cs="Arial"/>
                <w:i/>
                <w:sz w:val="24"/>
                <w:szCs w:val="24"/>
                <w:vertAlign w:val="subscript"/>
                <w:lang w:val="en-US"/>
              </w:rPr>
              <w:t xml:space="preserve">n </w:t>
            </w:r>
            <w:r w:rsidRPr="00E835B9">
              <w:rPr>
                <w:rFonts w:ascii="Arial" w:hAnsi="Arial" w:cs="Arial"/>
                <w:i/>
                <w:sz w:val="24"/>
                <w:szCs w:val="24"/>
                <w:lang w:val="en-US"/>
              </w:rPr>
              <w:t>= n-1, b</w:t>
            </w:r>
            <w:r w:rsidRPr="00E835B9">
              <w:rPr>
                <w:rFonts w:ascii="Arial" w:hAnsi="Arial" w:cs="Arial"/>
                <w:i/>
                <w:sz w:val="24"/>
                <w:szCs w:val="24"/>
                <w:vertAlign w:val="subscript"/>
                <w:lang w:val="en-US"/>
              </w:rPr>
              <w:t>n</w:t>
            </w:r>
            <w:r w:rsidRPr="00E835B9">
              <w:rPr>
                <w:rFonts w:ascii="Arial" w:hAnsi="Arial" w:cs="Arial"/>
                <w:i/>
                <w:sz w:val="24"/>
                <w:szCs w:val="24"/>
                <w:lang w:val="en-US"/>
              </w:rPr>
              <w:t xml:space="preserve"> = n-5, c</w:t>
            </w:r>
            <w:r w:rsidRPr="00E835B9">
              <w:rPr>
                <w:rFonts w:ascii="Arial" w:hAnsi="Arial" w:cs="Arial"/>
                <w:i/>
                <w:sz w:val="24"/>
                <w:szCs w:val="24"/>
                <w:vertAlign w:val="subscript"/>
                <w:lang w:val="en-US"/>
              </w:rPr>
              <w:t>n</w:t>
            </w:r>
            <w:r w:rsidRPr="00E835B9">
              <w:rPr>
                <w:rFonts w:ascii="Arial" w:hAnsi="Arial" w:cs="Arial"/>
                <w:i/>
                <w:sz w:val="24"/>
                <w:szCs w:val="24"/>
                <w:lang w:val="en-US"/>
              </w:rPr>
              <w:t xml:space="preserve"> = 2n+2</w:t>
            </w:r>
          </w:p>
          <w:p w:rsidR="002C3DBF" w:rsidRPr="00374F2D" w:rsidRDefault="002C3DBF" w:rsidP="00374F2D">
            <w:pPr>
              <w:tabs>
                <w:tab w:val="right" w:pos="8498"/>
              </w:tabs>
              <w:jc w:val="both"/>
              <w:rPr>
                <w:rFonts w:ascii="Arial" w:hAnsi="Arial" w:cs="Arial"/>
                <w:sz w:val="24"/>
                <w:szCs w:val="24"/>
                <w:lang w:val="en-US"/>
              </w:rPr>
            </w:pPr>
          </w:p>
          <w:p w:rsidR="00374F2D" w:rsidRPr="002C3DBF" w:rsidRDefault="002C3DBF" w:rsidP="00374F2D">
            <w:pPr>
              <w:tabs>
                <w:tab w:val="right" w:pos="8498"/>
              </w:tabs>
              <w:jc w:val="both"/>
              <w:rPr>
                <w:rFonts w:ascii="Arial" w:hAnsi="Arial" w:cs="Arial"/>
                <w:sz w:val="24"/>
                <w:szCs w:val="24"/>
                <w:lang w:val="en-US"/>
              </w:rPr>
            </w:pPr>
            <w:r>
              <w:rPr>
                <w:rFonts w:ascii="Arial" w:hAnsi="Arial" w:cs="Arial"/>
                <w:i/>
                <w:sz w:val="24"/>
                <w:szCs w:val="24"/>
                <w:lang w:val="en-US"/>
              </w:rPr>
              <w:t xml:space="preserve">       </w:t>
            </w:r>
            <w:r w:rsidR="00374F2D" w:rsidRPr="002C3DBF">
              <w:rPr>
                <w:rFonts w:ascii="Arial" w:hAnsi="Arial" w:cs="Arial"/>
                <w:i/>
                <w:sz w:val="24"/>
                <w:szCs w:val="24"/>
                <w:lang w:val="en-US"/>
              </w:rPr>
              <w:t xml:space="preserve">    (n-1).[(n-5)+(2n+2)]=[(n-1).(n-5)]+[(n-1).(2n+2)]</w:t>
            </w:r>
            <w:r w:rsidR="00374F2D" w:rsidRPr="002C3DBF">
              <w:rPr>
                <w:rFonts w:ascii="Arial" w:hAnsi="Arial" w:cs="Arial"/>
                <w:sz w:val="24"/>
                <w:szCs w:val="24"/>
                <w:lang w:val="en-US"/>
              </w:rPr>
              <w:t xml:space="preserve"> </w:t>
            </w:r>
          </w:p>
          <w:p w:rsidR="00374F2D" w:rsidRPr="002C3DBF" w:rsidRDefault="00374F2D" w:rsidP="00374F2D">
            <w:pPr>
              <w:tabs>
                <w:tab w:val="right" w:pos="8498"/>
              </w:tabs>
              <w:jc w:val="both"/>
              <w:rPr>
                <w:rFonts w:ascii="Arial" w:hAnsi="Arial" w:cs="Arial"/>
                <w:i/>
                <w:sz w:val="24"/>
                <w:szCs w:val="24"/>
                <w:lang w:val="en-US"/>
              </w:rPr>
            </w:pPr>
            <w:r w:rsidRPr="002C3DBF">
              <w:rPr>
                <w:rFonts w:ascii="Arial" w:hAnsi="Arial" w:cs="Arial"/>
                <w:i/>
                <w:sz w:val="24"/>
                <w:szCs w:val="24"/>
                <w:lang w:val="en-US"/>
              </w:rPr>
              <w:t xml:space="preserve">              </w:t>
            </w:r>
            <w:r w:rsidR="002C3DBF" w:rsidRPr="002C3DBF">
              <w:rPr>
                <w:rFonts w:ascii="Arial" w:hAnsi="Arial" w:cs="Arial"/>
                <w:i/>
                <w:sz w:val="24"/>
                <w:szCs w:val="24"/>
                <w:lang w:val="en-US"/>
              </w:rPr>
              <w:t xml:space="preserve">       </w:t>
            </w:r>
            <w:r w:rsidRPr="002C3DBF">
              <w:rPr>
                <w:rFonts w:ascii="Arial" w:hAnsi="Arial" w:cs="Arial"/>
                <w:i/>
                <w:sz w:val="24"/>
                <w:szCs w:val="24"/>
                <w:lang w:val="en-US"/>
              </w:rPr>
              <w:t xml:space="preserve">   (n-1)(3n-3)=(n</w:t>
            </w:r>
            <w:r w:rsidRPr="002C3DBF">
              <w:rPr>
                <w:rFonts w:ascii="Arial" w:hAnsi="Arial" w:cs="Arial"/>
                <w:i/>
                <w:sz w:val="24"/>
                <w:szCs w:val="24"/>
                <w:vertAlign w:val="superscript"/>
                <w:lang w:val="en-US"/>
              </w:rPr>
              <w:t>2</w:t>
            </w:r>
            <w:r w:rsidRPr="002C3DBF">
              <w:rPr>
                <w:rFonts w:ascii="Arial" w:hAnsi="Arial" w:cs="Arial"/>
                <w:i/>
                <w:sz w:val="24"/>
                <w:szCs w:val="24"/>
                <w:lang w:val="en-US"/>
              </w:rPr>
              <w:t>-5n-n+5)+(2n</w:t>
            </w:r>
            <w:r w:rsidRPr="002C3DBF">
              <w:rPr>
                <w:rFonts w:ascii="Arial" w:hAnsi="Arial" w:cs="Arial"/>
                <w:i/>
                <w:sz w:val="24"/>
                <w:szCs w:val="24"/>
                <w:vertAlign w:val="superscript"/>
                <w:lang w:val="en-US"/>
              </w:rPr>
              <w:t>2</w:t>
            </w:r>
            <w:r w:rsidRPr="002C3DBF">
              <w:rPr>
                <w:rFonts w:ascii="Arial" w:hAnsi="Arial" w:cs="Arial"/>
                <w:i/>
                <w:sz w:val="24"/>
                <w:szCs w:val="24"/>
                <w:lang w:val="en-US"/>
              </w:rPr>
              <w:t>+2n-2n-2)</w:t>
            </w:r>
          </w:p>
          <w:p w:rsidR="00374F2D" w:rsidRPr="00E835B9" w:rsidRDefault="00374F2D" w:rsidP="00374F2D">
            <w:pPr>
              <w:tabs>
                <w:tab w:val="right" w:pos="8498"/>
              </w:tabs>
              <w:jc w:val="both"/>
              <w:rPr>
                <w:rFonts w:ascii="Arial" w:hAnsi="Arial" w:cs="Arial"/>
                <w:i/>
                <w:sz w:val="24"/>
                <w:szCs w:val="24"/>
                <w:lang w:val="en-US"/>
              </w:rPr>
            </w:pPr>
            <w:r w:rsidRPr="00E835B9">
              <w:rPr>
                <w:rFonts w:ascii="Arial" w:hAnsi="Arial" w:cs="Arial"/>
                <w:i/>
                <w:sz w:val="24"/>
                <w:szCs w:val="24"/>
                <w:lang w:val="en-US"/>
              </w:rPr>
              <w:t xml:space="preserve">               </w:t>
            </w:r>
            <w:r w:rsidR="002C3DBF" w:rsidRPr="00E835B9">
              <w:rPr>
                <w:rFonts w:ascii="Arial" w:hAnsi="Arial" w:cs="Arial"/>
                <w:i/>
                <w:sz w:val="24"/>
                <w:szCs w:val="24"/>
                <w:lang w:val="en-US"/>
              </w:rPr>
              <w:t xml:space="preserve">    </w:t>
            </w:r>
            <w:r w:rsidRPr="00E835B9">
              <w:rPr>
                <w:rFonts w:ascii="Arial" w:hAnsi="Arial" w:cs="Arial"/>
                <w:i/>
                <w:sz w:val="24"/>
                <w:szCs w:val="24"/>
                <w:lang w:val="en-US"/>
              </w:rPr>
              <w:t xml:space="preserve">  3n</w:t>
            </w:r>
            <w:r w:rsidRPr="00E835B9">
              <w:rPr>
                <w:rFonts w:ascii="Arial" w:hAnsi="Arial" w:cs="Arial"/>
                <w:i/>
                <w:sz w:val="24"/>
                <w:szCs w:val="24"/>
                <w:vertAlign w:val="superscript"/>
                <w:lang w:val="en-US"/>
              </w:rPr>
              <w:t>2</w:t>
            </w:r>
            <w:r w:rsidRPr="00E835B9">
              <w:rPr>
                <w:rFonts w:ascii="Arial" w:hAnsi="Arial" w:cs="Arial"/>
                <w:i/>
                <w:sz w:val="24"/>
                <w:szCs w:val="24"/>
                <w:lang w:val="en-US"/>
              </w:rPr>
              <w:t>-3n-3n+3=(n</w:t>
            </w:r>
            <w:r w:rsidRPr="00E835B9">
              <w:rPr>
                <w:rFonts w:ascii="Arial" w:hAnsi="Arial" w:cs="Arial"/>
                <w:i/>
                <w:sz w:val="24"/>
                <w:szCs w:val="24"/>
                <w:vertAlign w:val="superscript"/>
                <w:lang w:val="en-US"/>
              </w:rPr>
              <w:t>2</w:t>
            </w:r>
            <w:r w:rsidRPr="00E835B9">
              <w:rPr>
                <w:rFonts w:ascii="Arial" w:hAnsi="Arial" w:cs="Arial"/>
                <w:i/>
                <w:sz w:val="24"/>
                <w:szCs w:val="24"/>
                <w:lang w:val="en-US"/>
              </w:rPr>
              <w:t>-6n+5)+(2n</w:t>
            </w:r>
            <w:r w:rsidRPr="00E835B9">
              <w:rPr>
                <w:rFonts w:ascii="Arial" w:hAnsi="Arial" w:cs="Arial"/>
                <w:i/>
                <w:sz w:val="24"/>
                <w:szCs w:val="24"/>
                <w:vertAlign w:val="superscript"/>
                <w:lang w:val="en-US"/>
              </w:rPr>
              <w:t>2</w:t>
            </w:r>
            <w:r w:rsidRPr="00E835B9">
              <w:rPr>
                <w:rFonts w:ascii="Arial" w:hAnsi="Arial" w:cs="Arial"/>
                <w:i/>
                <w:sz w:val="24"/>
                <w:szCs w:val="24"/>
                <w:lang w:val="en-US"/>
              </w:rPr>
              <w:t>-2)</w:t>
            </w:r>
          </w:p>
          <w:p w:rsidR="00374F2D" w:rsidRPr="00374F2D" w:rsidRDefault="00374F2D" w:rsidP="00374F2D">
            <w:pPr>
              <w:tabs>
                <w:tab w:val="right" w:pos="8498"/>
              </w:tabs>
              <w:jc w:val="both"/>
              <w:rPr>
                <w:rFonts w:ascii="Arial" w:hAnsi="Arial" w:cs="Arial"/>
                <w:i/>
                <w:sz w:val="24"/>
                <w:szCs w:val="24"/>
              </w:rPr>
            </w:pPr>
            <w:r w:rsidRPr="00E835B9">
              <w:rPr>
                <w:rFonts w:ascii="Arial" w:hAnsi="Arial" w:cs="Arial"/>
                <w:i/>
                <w:sz w:val="24"/>
                <w:szCs w:val="24"/>
                <w:lang w:val="en-US"/>
              </w:rPr>
              <w:t xml:space="preserve">                   </w:t>
            </w:r>
            <w:r w:rsidR="002C3DBF" w:rsidRPr="00E835B9">
              <w:rPr>
                <w:rFonts w:ascii="Arial" w:hAnsi="Arial" w:cs="Arial"/>
                <w:i/>
                <w:sz w:val="24"/>
                <w:szCs w:val="24"/>
                <w:lang w:val="en-US"/>
              </w:rPr>
              <w:t xml:space="preserve">    </w:t>
            </w:r>
            <w:r w:rsidRPr="00E835B9">
              <w:rPr>
                <w:rFonts w:ascii="Arial" w:hAnsi="Arial" w:cs="Arial"/>
                <w:i/>
                <w:sz w:val="24"/>
                <w:szCs w:val="24"/>
                <w:lang w:val="en-US"/>
              </w:rPr>
              <w:t xml:space="preserve">  </w:t>
            </w:r>
            <w:r w:rsidRPr="00374F2D">
              <w:rPr>
                <w:rFonts w:ascii="Arial" w:hAnsi="Arial" w:cs="Arial"/>
                <w:i/>
                <w:sz w:val="24"/>
                <w:szCs w:val="24"/>
              </w:rPr>
              <w:t>3n</w:t>
            </w:r>
            <w:r w:rsidRPr="00374F2D">
              <w:rPr>
                <w:rFonts w:ascii="Arial" w:hAnsi="Arial" w:cs="Arial"/>
                <w:i/>
                <w:sz w:val="24"/>
                <w:szCs w:val="24"/>
                <w:vertAlign w:val="superscript"/>
              </w:rPr>
              <w:t>2</w:t>
            </w:r>
            <w:r w:rsidRPr="00374F2D">
              <w:rPr>
                <w:rFonts w:ascii="Arial" w:hAnsi="Arial" w:cs="Arial"/>
                <w:i/>
                <w:sz w:val="24"/>
                <w:szCs w:val="24"/>
              </w:rPr>
              <w:t>-6n+3 = 3n</w:t>
            </w:r>
            <w:r w:rsidRPr="00374F2D">
              <w:rPr>
                <w:rFonts w:ascii="Arial" w:hAnsi="Arial" w:cs="Arial"/>
                <w:i/>
                <w:sz w:val="24"/>
                <w:szCs w:val="24"/>
                <w:vertAlign w:val="superscript"/>
              </w:rPr>
              <w:t>2</w:t>
            </w:r>
            <w:r w:rsidRPr="00374F2D">
              <w:rPr>
                <w:rFonts w:ascii="Arial" w:hAnsi="Arial" w:cs="Arial"/>
                <w:i/>
                <w:sz w:val="24"/>
                <w:szCs w:val="24"/>
              </w:rPr>
              <w:t>-6n+3</w:t>
            </w:r>
          </w:p>
          <w:p w:rsidR="00374F2D" w:rsidRPr="00A2470F" w:rsidRDefault="00374F2D" w:rsidP="00374F2D">
            <w:pPr>
              <w:pStyle w:val="Prrafodelista"/>
              <w:tabs>
                <w:tab w:val="right" w:pos="8498"/>
              </w:tabs>
              <w:ind w:left="0"/>
              <w:jc w:val="center"/>
              <w:rPr>
                <w:rFonts w:ascii="Arial" w:hAnsi="Arial" w:cs="Arial"/>
                <w:sz w:val="24"/>
                <w:szCs w:val="24"/>
              </w:rPr>
            </w:pPr>
          </w:p>
        </w:tc>
      </w:tr>
    </w:tbl>
    <w:p w:rsidR="0099244F" w:rsidRDefault="0099244F" w:rsidP="00A2470F">
      <w:pPr>
        <w:tabs>
          <w:tab w:val="right" w:pos="8498"/>
        </w:tabs>
        <w:spacing w:after="0"/>
        <w:jc w:val="both"/>
        <w:rPr>
          <w:rFonts w:ascii="Arial" w:hAnsi="Arial" w:cs="Arial"/>
        </w:rPr>
      </w:pPr>
    </w:p>
    <w:p w:rsidR="00A2470F" w:rsidRDefault="00A2470F" w:rsidP="00A2470F">
      <w:pPr>
        <w:tabs>
          <w:tab w:val="right" w:pos="8498"/>
        </w:tabs>
        <w:spacing w:after="0"/>
        <w:jc w:val="both"/>
        <w:rPr>
          <w:rFonts w:ascii="Arial" w:hAnsi="Arial" w:cs="Arial"/>
        </w:rPr>
      </w:pPr>
      <w:r>
        <w:rPr>
          <w:rFonts w:ascii="Arial" w:hAnsi="Arial" w:cs="Arial"/>
        </w:rPr>
        <w:t>Estas son las propiedades que cumple la multiplicación de sucesiones, en la siguiente sesiones en trabajo girara en torno a una clase especial de sucesión que recibe el nombre de progresión aritmética.</w:t>
      </w:r>
    </w:p>
    <w:p w:rsidR="00A2470F" w:rsidRDefault="00A2470F" w:rsidP="00A2470F">
      <w:pPr>
        <w:tabs>
          <w:tab w:val="right" w:pos="8498"/>
        </w:tabs>
        <w:spacing w:after="0"/>
        <w:jc w:val="both"/>
        <w:rPr>
          <w:rFonts w:ascii="Arial" w:hAnsi="Arial" w:cs="Arial"/>
        </w:rPr>
      </w:pPr>
    </w:p>
    <w:p w:rsidR="00A2470F" w:rsidRDefault="00A2470F" w:rsidP="00A2470F">
      <w:pPr>
        <w:tabs>
          <w:tab w:val="right" w:pos="8498"/>
        </w:tabs>
        <w:spacing w:after="0"/>
        <w:jc w:val="both"/>
        <w:rPr>
          <w:rFonts w:ascii="Arial" w:hAnsi="Arial" w:cs="Arial"/>
        </w:rPr>
      </w:pPr>
      <w:r>
        <w:rPr>
          <w:rFonts w:ascii="Arial" w:hAnsi="Arial" w:cs="Arial"/>
        </w:rPr>
        <w:t xml:space="preserve"> </w:t>
      </w:r>
    </w:p>
    <w:p w:rsidR="00A2470F" w:rsidRDefault="00A2470F" w:rsidP="00A2470F">
      <w:pPr>
        <w:tabs>
          <w:tab w:val="right" w:pos="8498"/>
        </w:tabs>
        <w:spacing w:after="0"/>
        <w:jc w:val="both"/>
        <w:rPr>
          <w:rFonts w:ascii="Arial" w:hAnsi="Arial" w:cs="Arial"/>
        </w:rPr>
      </w:pPr>
    </w:p>
    <w:p w:rsidR="00A2470F" w:rsidRDefault="00A2470F" w:rsidP="00A2470F">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1</w:t>
      </w:r>
      <w:r w:rsidRPr="007C7957">
        <w:rPr>
          <w:rFonts w:ascii="Arial" w:hAnsi="Arial" w:cs="Arial"/>
          <w:highlight w:val="yellow"/>
        </w:rPr>
        <w:t>]</w:t>
      </w:r>
      <w:r w:rsidRPr="007C7957">
        <w:rPr>
          <w:rFonts w:ascii="Arial" w:hAnsi="Arial" w:cs="Arial"/>
        </w:rPr>
        <w:t xml:space="preserve"> </w:t>
      </w:r>
      <w:r>
        <w:rPr>
          <w:rFonts w:ascii="Arial" w:hAnsi="Arial" w:cs="Arial"/>
          <w:b/>
        </w:rPr>
        <w:t>2 progresiones aritmética</w:t>
      </w:r>
      <w:r w:rsidR="00215D89">
        <w:rPr>
          <w:rFonts w:ascii="Arial" w:hAnsi="Arial" w:cs="Arial"/>
          <w:b/>
        </w:rPr>
        <w:t>s</w:t>
      </w:r>
      <w:r>
        <w:rPr>
          <w:rFonts w:ascii="Arial" w:hAnsi="Arial" w:cs="Arial"/>
          <w:b/>
        </w:rPr>
        <w:t xml:space="preserve"> </w:t>
      </w:r>
    </w:p>
    <w:p w:rsidR="00A2470F" w:rsidRDefault="00A2470F" w:rsidP="00A2470F">
      <w:pPr>
        <w:tabs>
          <w:tab w:val="right" w:pos="8498"/>
        </w:tabs>
        <w:spacing w:after="0"/>
        <w:jc w:val="both"/>
        <w:rPr>
          <w:rFonts w:ascii="Arial" w:hAnsi="Arial" w:cs="Arial"/>
          <w:b/>
        </w:rPr>
      </w:pPr>
    </w:p>
    <w:p w:rsidR="005F29B6" w:rsidRDefault="00806CAD" w:rsidP="00A2470F">
      <w:pPr>
        <w:tabs>
          <w:tab w:val="right" w:pos="8498"/>
        </w:tabs>
        <w:spacing w:after="0"/>
        <w:jc w:val="both"/>
        <w:rPr>
          <w:rFonts w:ascii="Arial" w:hAnsi="Arial" w:cs="Arial"/>
        </w:rPr>
      </w:pPr>
      <w:r>
        <w:rPr>
          <w:rFonts w:ascii="Arial" w:hAnsi="Arial" w:cs="Arial"/>
        </w:rPr>
        <w:t xml:space="preserve">Las </w:t>
      </w:r>
      <w:r w:rsidRPr="00806CAD">
        <w:rPr>
          <w:rFonts w:ascii="Arial" w:hAnsi="Arial" w:cs="Arial"/>
          <w:b/>
        </w:rPr>
        <w:t>progresion</w:t>
      </w:r>
      <w:r>
        <w:rPr>
          <w:rFonts w:ascii="Arial" w:hAnsi="Arial" w:cs="Arial"/>
          <w:b/>
        </w:rPr>
        <w:t>es</w:t>
      </w:r>
      <w:r w:rsidRPr="00806CAD">
        <w:rPr>
          <w:rFonts w:ascii="Arial" w:hAnsi="Arial" w:cs="Arial"/>
          <w:b/>
        </w:rPr>
        <w:t xml:space="preserve"> aritmética</w:t>
      </w:r>
      <w:r>
        <w:rPr>
          <w:rFonts w:ascii="Arial" w:hAnsi="Arial" w:cs="Arial"/>
          <w:b/>
        </w:rPr>
        <w:t>s</w:t>
      </w:r>
      <w:r>
        <w:rPr>
          <w:rFonts w:ascii="Arial" w:hAnsi="Arial" w:cs="Arial"/>
        </w:rPr>
        <w:t xml:space="preserve"> </w:t>
      </w:r>
      <w:r w:rsidR="00A2470F">
        <w:rPr>
          <w:rFonts w:ascii="Arial" w:hAnsi="Arial" w:cs="Arial"/>
        </w:rPr>
        <w:t>son</w:t>
      </w:r>
      <w:r w:rsidR="005F29B6">
        <w:rPr>
          <w:rFonts w:ascii="Arial" w:hAnsi="Arial" w:cs="Arial"/>
        </w:rPr>
        <w:t xml:space="preserve"> un tipo especial de </w:t>
      </w:r>
      <w:r w:rsidR="00A2470F">
        <w:rPr>
          <w:rFonts w:ascii="Arial" w:hAnsi="Arial" w:cs="Arial"/>
        </w:rPr>
        <w:t xml:space="preserve"> sucesiones</w:t>
      </w:r>
      <w:r w:rsidR="005F29B6">
        <w:rPr>
          <w:rFonts w:ascii="Arial" w:hAnsi="Arial" w:cs="Arial"/>
        </w:rPr>
        <w:t xml:space="preserve">, </w:t>
      </w:r>
      <w:r w:rsidR="00A2470F">
        <w:rPr>
          <w:rFonts w:ascii="Arial" w:hAnsi="Arial" w:cs="Arial"/>
        </w:rPr>
        <w:t xml:space="preserve"> en la</w:t>
      </w:r>
      <w:r>
        <w:rPr>
          <w:rFonts w:ascii="Arial" w:hAnsi="Arial" w:cs="Arial"/>
        </w:rPr>
        <w:t xml:space="preserve">s cuales </w:t>
      </w:r>
      <w:r w:rsidR="00A2470F">
        <w:rPr>
          <w:rFonts w:ascii="Arial" w:hAnsi="Arial" w:cs="Arial"/>
        </w:rPr>
        <w:t xml:space="preserve"> </w:t>
      </w:r>
      <w:r>
        <w:rPr>
          <w:rFonts w:ascii="Arial" w:hAnsi="Arial" w:cs="Arial"/>
        </w:rPr>
        <w:t xml:space="preserve">todos sus </w:t>
      </w:r>
      <w:r w:rsidR="00A2470F">
        <w:rPr>
          <w:rFonts w:ascii="Arial" w:hAnsi="Arial" w:cs="Arial"/>
        </w:rPr>
        <w:t>términos</w:t>
      </w:r>
      <w:r>
        <w:rPr>
          <w:rFonts w:ascii="Arial" w:hAnsi="Arial" w:cs="Arial"/>
        </w:rPr>
        <w:t xml:space="preserve"> excepto el primero </w:t>
      </w:r>
      <w:r w:rsidR="00A2470F">
        <w:rPr>
          <w:rFonts w:ascii="Arial" w:hAnsi="Arial" w:cs="Arial"/>
        </w:rPr>
        <w:t xml:space="preserve"> </w:t>
      </w:r>
      <w:r>
        <w:rPr>
          <w:rFonts w:ascii="Arial" w:hAnsi="Arial" w:cs="Arial"/>
        </w:rPr>
        <w:t xml:space="preserve">se obtiene </w:t>
      </w:r>
      <w:r w:rsidR="00A2470F">
        <w:rPr>
          <w:rFonts w:ascii="Arial" w:hAnsi="Arial" w:cs="Arial"/>
        </w:rPr>
        <w:t xml:space="preserve"> a part</w:t>
      </w:r>
      <w:r>
        <w:rPr>
          <w:rFonts w:ascii="Arial" w:hAnsi="Arial" w:cs="Arial"/>
        </w:rPr>
        <w:t xml:space="preserve">ir de la suma del </w:t>
      </w:r>
      <w:r w:rsidR="00A2470F">
        <w:rPr>
          <w:rFonts w:ascii="Arial" w:hAnsi="Arial" w:cs="Arial"/>
        </w:rPr>
        <w:t xml:space="preserve"> terminó anterior</w:t>
      </w:r>
      <w:r>
        <w:rPr>
          <w:rFonts w:ascii="Arial" w:hAnsi="Arial" w:cs="Arial"/>
        </w:rPr>
        <w:t xml:space="preserve"> con una cantidad </w:t>
      </w:r>
      <w:r w:rsidR="00A2470F">
        <w:rPr>
          <w:rFonts w:ascii="Arial" w:hAnsi="Arial" w:cs="Arial"/>
        </w:rPr>
        <w:t>fija</w:t>
      </w:r>
      <w:r>
        <w:rPr>
          <w:rFonts w:ascii="Arial" w:hAnsi="Arial" w:cs="Arial"/>
        </w:rPr>
        <w:t xml:space="preserve">, que se denomina </w:t>
      </w:r>
      <w:r w:rsidR="005F29B6" w:rsidRPr="005F29B6">
        <w:rPr>
          <w:rFonts w:ascii="Arial" w:hAnsi="Arial" w:cs="Arial"/>
          <w:b/>
        </w:rPr>
        <w:t>diferencia</w:t>
      </w:r>
      <w:r w:rsidR="005F29B6">
        <w:rPr>
          <w:rFonts w:ascii="Arial" w:hAnsi="Arial" w:cs="Arial"/>
          <w:b/>
        </w:rPr>
        <w:t>,</w:t>
      </w:r>
      <w:r w:rsidR="005F29B6">
        <w:rPr>
          <w:rFonts w:ascii="Arial" w:hAnsi="Arial" w:cs="Arial"/>
        </w:rPr>
        <w:t xml:space="preserve">  por lo general se representa con la letra </w:t>
      </w:r>
      <w:r w:rsidR="005F29B6" w:rsidRPr="005F29B6">
        <w:rPr>
          <w:rFonts w:ascii="Arial" w:hAnsi="Arial" w:cs="Arial"/>
          <w:b/>
          <w:i/>
        </w:rPr>
        <w:t>d</w:t>
      </w:r>
      <w:r w:rsidR="005F29B6">
        <w:rPr>
          <w:rFonts w:ascii="Arial" w:hAnsi="Arial" w:cs="Arial"/>
        </w:rPr>
        <w:t>, a continuación se presentaran algunos ejemplos de progresiones aritméticas:</w:t>
      </w:r>
    </w:p>
    <w:p w:rsidR="005F29B6" w:rsidRDefault="005F29B6" w:rsidP="00A2470F">
      <w:pPr>
        <w:tabs>
          <w:tab w:val="right" w:pos="8498"/>
        </w:tabs>
        <w:spacing w:after="0"/>
        <w:jc w:val="both"/>
        <w:rPr>
          <w:rFonts w:ascii="Arial" w:hAnsi="Arial" w:cs="Arial"/>
        </w:rPr>
      </w:pPr>
    </w:p>
    <w:p w:rsidR="005F29B6" w:rsidRPr="00394675" w:rsidRDefault="005F29B6" w:rsidP="00A2470F">
      <w:pPr>
        <w:tabs>
          <w:tab w:val="right" w:pos="8498"/>
        </w:tabs>
        <w:spacing w:after="0"/>
        <w:jc w:val="both"/>
        <w:rPr>
          <w:rFonts w:ascii="Arial" w:hAnsi="Arial" w:cs="Arial"/>
          <w:i/>
          <w:lang w:val="en-US"/>
        </w:rPr>
      </w:pPr>
      <w:r w:rsidRPr="00394675">
        <w:rPr>
          <w:rFonts w:ascii="Arial" w:hAnsi="Arial" w:cs="Arial"/>
          <w:i/>
          <w:lang w:val="en-US"/>
        </w:rPr>
        <w:t>a</w:t>
      </w:r>
      <w:r w:rsidRPr="00394675">
        <w:rPr>
          <w:rFonts w:ascii="Arial" w:hAnsi="Arial" w:cs="Arial"/>
          <w:i/>
          <w:vertAlign w:val="subscript"/>
          <w:lang w:val="en-US"/>
        </w:rPr>
        <w:t xml:space="preserve">n </w:t>
      </w:r>
      <w:r w:rsidRPr="00394675">
        <w:rPr>
          <w:rFonts w:ascii="Arial" w:hAnsi="Arial" w:cs="Arial"/>
          <w:i/>
          <w:lang w:val="en-US"/>
        </w:rPr>
        <w:t>= 1, 4, 7, 10,13, 16, 19….</w:t>
      </w:r>
      <w:r w:rsidR="00810886" w:rsidRPr="00394675">
        <w:rPr>
          <w:rFonts w:ascii="Arial" w:hAnsi="Arial" w:cs="Arial"/>
          <w:i/>
          <w:lang w:val="en-US"/>
        </w:rPr>
        <w:t>,</w:t>
      </w:r>
      <w:r w:rsidRPr="00394675">
        <w:rPr>
          <w:rFonts w:ascii="Arial" w:hAnsi="Arial" w:cs="Arial"/>
          <w:i/>
          <w:lang w:val="en-US"/>
        </w:rPr>
        <w:t xml:space="preserve">  d = 3  </w:t>
      </w:r>
    </w:p>
    <w:p w:rsidR="005F29B6" w:rsidRPr="00394675" w:rsidRDefault="005F29B6" w:rsidP="00A2470F">
      <w:pPr>
        <w:tabs>
          <w:tab w:val="right" w:pos="8498"/>
        </w:tabs>
        <w:spacing w:after="0"/>
        <w:jc w:val="both"/>
        <w:rPr>
          <w:rFonts w:ascii="Arial" w:hAnsi="Arial" w:cs="Arial"/>
          <w:i/>
          <w:lang w:val="en-US"/>
        </w:rPr>
      </w:pPr>
      <w:r w:rsidRPr="00394675">
        <w:rPr>
          <w:rFonts w:ascii="Arial" w:hAnsi="Arial" w:cs="Arial"/>
          <w:i/>
          <w:lang w:val="en-US"/>
        </w:rPr>
        <w:t>b</w:t>
      </w:r>
      <w:r w:rsidRPr="00394675">
        <w:rPr>
          <w:rFonts w:ascii="Arial" w:hAnsi="Arial" w:cs="Arial"/>
          <w:i/>
          <w:vertAlign w:val="subscript"/>
          <w:lang w:val="en-US"/>
        </w:rPr>
        <w:t>n</w:t>
      </w:r>
      <w:r w:rsidRPr="00394675">
        <w:rPr>
          <w:rFonts w:ascii="Arial" w:hAnsi="Arial" w:cs="Arial"/>
          <w:i/>
          <w:lang w:val="en-US"/>
        </w:rPr>
        <w:t xml:space="preserve"> = 10, 15, 20, 25, 30, 35….</w:t>
      </w:r>
      <w:r w:rsidR="00810886" w:rsidRPr="00394675">
        <w:rPr>
          <w:rFonts w:ascii="Arial" w:hAnsi="Arial" w:cs="Arial"/>
          <w:i/>
          <w:lang w:val="en-US"/>
        </w:rPr>
        <w:t xml:space="preserve"> , </w:t>
      </w:r>
      <w:r w:rsidRPr="00394675">
        <w:rPr>
          <w:rFonts w:ascii="Arial" w:hAnsi="Arial" w:cs="Arial"/>
          <w:i/>
          <w:lang w:val="en-US"/>
        </w:rPr>
        <w:t>d = 5</w:t>
      </w:r>
    </w:p>
    <w:p w:rsidR="00810886" w:rsidRPr="00394675" w:rsidRDefault="00605377" w:rsidP="00A2470F">
      <w:pPr>
        <w:tabs>
          <w:tab w:val="right" w:pos="8498"/>
        </w:tabs>
        <w:spacing w:after="0"/>
        <w:jc w:val="both"/>
        <w:rPr>
          <w:rFonts w:ascii="Arial" w:hAnsi="Arial" w:cs="Arial"/>
          <w:lang w:val="en-US"/>
        </w:rPr>
      </w:pPr>
      <w:r w:rsidRPr="00394675">
        <w:rPr>
          <w:rFonts w:ascii="Arial" w:hAnsi="Arial" w:cs="Arial"/>
          <w:lang w:val="en-US"/>
        </w:rPr>
        <w:t>&lt;&lt;MA_09_08_01.gif&gt;&gt;</w:t>
      </w:r>
    </w:p>
    <w:p w:rsidR="00810886" w:rsidRPr="00394675" w:rsidRDefault="00810886" w:rsidP="00A2470F">
      <w:pPr>
        <w:tabs>
          <w:tab w:val="right" w:pos="8498"/>
        </w:tabs>
        <w:spacing w:after="0"/>
        <w:jc w:val="both"/>
        <w:rPr>
          <w:rFonts w:ascii="Arial" w:hAnsi="Arial" w:cs="Arial"/>
          <w:i/>
        </w:rPr>
      </w:pPr>
      <w:r w:rsidRPr="00394675">
        <w:rPr>
          <w:rFonts w:ascii="Arial" w:hAnsi="Arial" w:cs="Arial"/>
          <w:i/>
        </w:rPr>
        <w:t>d</w:t>
      </w:r>
      <w:r w:rsidR="005F29B6" w:rsidRPr="00394675">
        <w:rPr>
          <w:rFonts w:ascii="Arial" w:hAnsi="Arial" w:cs="Arial"/>
          <w:i/>
          <w:vertAlign w:val="subscript"/>
        </w:rPr>
        <w:t>n</w:t>
      </w:r>
      <w:r w:rsidR="005F29B6" w:rsidRPr="00394675">
        <w:rPr>
          <w:rFonts w:ascii="Arial" w:hAnsi="Arial" w:cs="Arial"/>
          <w:i/>
        </w:rPr>
        <w:t xml:space="preserve"> = 1, -101, -203, -304, -405….</w:t>
      </w:r>
      <w:r w:rsidRPr="00394675">
        <w:rPr>
          <w:rFonts w:ascii="Arial" w:hAnsi="Arial" w:cs="Arial"/>
          <w:i/>
        </w:rPr>
        <w:t xml:space="preserve">, </w:t>
      </w:r>
      <w:r w:rsidR="005F29B6" w:rsidRPr="00394675">
        <w:rPr>
          <w:rFonts w:ascii="Arial" w:hAnsi="Arial" w:cs="Arial"/>
          <w:i/>
        </w:rPr>
        <w:t xml:space="preserve"> d = -102 </w:t>
      </w:r>
    </w:p>
    <w:p w:rsidR="005F29B6" w:rsidRPr="005F29B6" w:rsidRDefault="005F29B6" w:rsidP="00A2470F">
      <w:pPr>
        <w:tabs>
          <w:tab w:val="right" w:pos="8498"/>
        </w:tabs>
        <w:spacing w:after="0"/>
        <w:jc w:val="both"/>
        <w:rPr>
          <w:rFonts w:ascii="Arial" w:hAnsi="Arial" w:cs="Arial"/>
        </w:rPr>
      </w:pPr>
      <w:r>
        <w:rPr>
          <w:rFonts w:ascii="Arial" w:hAnsi="Arial" w:cs="Arial"/>
          <w:i/>
        </w:rPr>
        <w:t xml:space="preserve"> </w:t>
      </w:r>
    </w:p>
    <w:p w:rsidR="0013485D" w:rsidRDefault="00A2470F" w:rsidP="00A2470F">
      <w:pPr>
        <w:tabs>
          <w:tab w:val="right" w:pos="8498"/>
        </w:tabs>
        <w:spacing w:after="0"/>
        <w:jc w:val="both"/>
        <w:rPr>
          <w:rFonts w:ascii="Arial" w:hAnsi="Arial" w:cs="Arial"/>
        </w:rPr>
      </w:pPr>
      <w:r>
        <w:rPr>
          <w:rFonts w:ascii="Arial" w:hAnsi="Arial" w:cs="Arial"/>
        </w:rPr>
        <w:t xml:space="preserve">  </w:t>
      </w:r>
    </w:p>
    <w:tbl>
      <w:tblPr>
        <w:tblStyle w:val="Tablaconcuadrcula1"/>
        <w:tblW w:w="0" w:type="auto"/>
        <w:tblLayout w:type="fixed"/>
        <w:tblLook w:val="04A0" w:firstRow="1" w:lastRow="0" w:firstColumn="1" w:lastColumn="0" w:noHBand="0" w:noVBand="1"/>
      </w:tblPr>
      <w:tblGrid>
        <w:gridCol w:w="2943"/>
        <w:gridCol w:w="6111"/>
      </w:tblGrid>
      <w:tr w:rsidR="0013485D" w:rsidRPr="00492F5C" w:rsidTr="00F17385">
        <w:tc>
          <w:tcPr>
            <w:tcW w:w="9054" w:type="dxa"/>
            <w:gridSpan w:val="2"/>
            <w:shd w:val="clear" w:color="auto" w:fill="0D0D0D" w:themeFill="text1" w:themeFillTint="F2"/>
          </w:tcPr>
          <w:p w:rsidR="0013485D" w:rsidRPr="00492F5C" w:rsidRDefault="0013485D" w:rsidP="00F17385">
            <w:pPr>
              <w:jc w:val="center"/>
              <w:rPr>
                <w:rFonts w:ascii="Arial" w:hAnsi="Arial" w:cs="Arial"/>
                <w:b/>
                <w:sz w:val="24"/>
                <w:szCs w:val="24"/>
              </w:rPr>
            </w:pPr>
            <w:r w:rsidRPr="00492F5C">
              <w:rPr>
                <w:rFonts w:ascii="Arial" w:hAnsi="Arial" w:cs="Arial"/>
                <w:b/>
                <w:sz w:val="24"/>
                <w:szCs w:val="24"/>
              </w:rPr>
              <w:t>Imagen (fotografía, gráfica o ilustración)</w:t>
            </w:r>
          </w:p>
        </w:tc>
      </w:tr>
      <w:tr w:rsidR="0013485D" w:rsidRPr="00492F5C" w:rsidTr="00F17385">
        <w:tc>
          <w:tcPr>
            <w:tcW w:w="2943" w:type="dxa"/>
          </w:tcPr>
          <w:p w:rsidR="0013485D" w:rsidRPr="00492F5C" w:rsidRDefault="0013485D" w:rsidP="00F17385">
            <w:pPr>
              <w:rPr>
                <w:rFonts w:ascii="Arial" w:hAnsi="Arial" w:cs="Arial"/>
                <w:b/>
                <w:sz w:val="24"/>
                <w:szCs w:val="24"/>
              </w:rPr>
            </w:pPr>
            <w:r w:rsidRPr="00492F5C">
              <w:rPr>
                <w:rFonts w:ascii="Arial" w:hAnsi="Arial" w:cs="Arial"/>
                <w:b/>
                <w:sz w:val="24"/>
                <w:szCs w:val="24"/>
              </w:rPr>
              <w:t>Código</w:t>
            </w:r>
          </w:p>
        </w:tc>
        <w:tc>
          <w:tcPr>
            <w:tcW w:w="6111" w:type="dxa"/>
          </w:tcPr>
          <w:p w:rsidR="0013485D" w:rsidRPr="00492F5C" w:rsidRDefault="0013485D" w:rsidP="00F17385">
            <w:pPr>
              <w:rPr>
                <w:rFonts w:ascii="Arial" w:hAnsi="Arial" w:cs="Arial"/>
                <w:b/>
                <w:sz w:val="24"/>
                <w:szCs w:val="24"/>
              </w:rPr>
            </w:pPr>
            <w:r>
              <w:rPr>
                <w:rFonts w:ascii="Arial" w:hAnsi="Arial" w:cs="Arial"/>
                <w:sz w:val="24"/>
                <w:szCs w:val="24"/>
              </w:rPr>
              <w:t>MA_09_05_IMG04</w:t>
            </w:r>
          </w:p>
        </w:tc>
      </w:tr>
      <w:tr w:rsidR="0013485D" w:rsidRPr="00492F5C" w:rsidTr="00F17385">
        <w:tc>
          <w:tcPr>
            <w:tcW w:w="2943" w:type="dxa"/>
          </w:tcPr>
          <w:p w:rsidR="0013485D" w:rsidRPr="00492F5C" w:rsidRDefault="0013485D" w:rsidP="00F17385">
            <w:pPr>
              <w:rPr>
                <w:rFonts w:ascii="Arial" w:hAnsi="Arial" w:cs="Arial"/>
                <w:sz w:val="24"/>
                <w:szCs w:val="24"/>
              </w:rPr>
            </w:pPr>
            <w:r w:rsidRPr="00492F5C">
              <w:rPr>
                <w:rFonts w:ascii="Arial" w:hAnsi="Arial" w:cs="Arial"/>
                <w:b/>
                <w:sz w:val="24"/>
                <w:szCs w:val="24"/>
              </w:rPr>
              <w:t>Descripción</w:t>
            </w:r>
          </w:p>
        </w:tc>
        <w:tc>
          <w:tcPr>
            <w:tcW w:w="6111" w:type="dxa"/>
          </w:tcPr>
          <w:p w:rsidR="0013485D" w:rsidRPr="00492F5C" w:rsidRDefault="00237A32" w:rsidP="00F17385">
            <w:pPr>
              <w:rPr>
                <w:rFonts w:ascii="Arial" w:hAnsi="Arial" w:cs="Arial"/>
                <w:sz w:val="24"/>
                <w:szCs w:val="24"/>
              </w:rPr>
            </w:pPr>
            <w:r>
              <w:rPr>
                <w:rFonts w:ascii="Arial" w:hAnsi="Arial" w:cs="Arial"/>
                <w:sz w:val="24"/>
                <w:szCs w:val="24"/>
              </w:rPr>
              <w:t xml:space="preserve">Edificio construcción </w:t>
            </w:r>
          </w:p>
        </w:tc>
      </w:tr>
      <w:tr w:rsidR="0013485D" w:rsidRPr="00492F5C" w:rsidTr="00F17385">
        <w:tc>
          <w:tcPr>
            <w:tcW w:w="2943" w:type="dxa"/>
          </w:tcPr>
          <w:p w:rsidR="0013485D" w:rsidRPr="00492F5C" w:rsidRDefault="0013485D" w:rsidP="00F17385">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13485D" w:rsidRDefault="0013485D" w:rsidP="00F17385">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13485D" w:rsidRDefault="00237A32" w:rsidP="00F17385">
            <w:pPr>
              <w:rPr>
                <w:rStyle w:val="Refdecomentario"/>
                <w:rFonts w:ascii="Calibri" w:eastAsia="Calibri" w:hAnsi="Calibri" w:cs="Times New Roman"/>
              </w:rPr>
            </w:pPr>
            <w:r>
              <w:rPr>
                <w:noProof/>
                <w:lang w:val="es-CO" w:eastAsia="es-CO"/>
              </w:rPr>
              <w:drawing>
                <wp:inline distT="0" distB="0" distL="0" distR="0">
                  <wp:extent cx="4286250" cy="3048000"/>
                  <wp:effectExtent l="19050" t="0" r="0" b="0"/>
                  <wp:docPr id="16" name="Imagen 16" descr="http://thumb7.shutterstock.com/display_pic_with_logo/2078930/234264481/stock-photo-apartment-building-on-a-sunny-summer-day-in-hellerup-a-suburb-of-copenhagen-denmark-2342644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humb7.shutterstock.com/display_pic_with_logo/2078930/234264481/stock-photo-apartment-building-on-a-sunny-summer-day-in-hellerup-a-suburb-of-copenhagen-denmark-234264481.jpg"/>
                          <pic:cNvPicPr>
                            <a:picLocks noChangeAspect="1" noChangeArrowheads="1"/>
                          </pic:cNvPicPr>
                        </pic:nvPicPr>
                        <pic:blipFill>
                          <a:blip r:embed="rId14"/>
                          <a:srcRect/>
                          <a:stretch>
                            <a:fillRect/>
                          </a:stretch>
                        </pic:blipFill>
                        <pic:spPr bwMode="auto">
                          <a:xfrm>
                            <a:off x="0" y="0"/>
                            <a:ext cx="4286250" cy="3048000"/>
                          </a:xfrm>
                          <a:prstGeom prst="rect">
                            <a:avLst/>
                          </a:prstGeom>
                          <a:noFill/>
                          <a:ln w="9525">
                            <a:noFill/>
                            <a:miter lim="800000"/>
                            <a:headEnd/>
                            <a:tailEnd/>
                          </a:ln>
                        </pic:spPr>
                      </pic:pic>
                    </a:graphicData>
                  </a:graphic>
                </wp:inline>
              </w:drawing>
            </w:r>
          </w:p>
          <w:p w:rsidR="0013485D" w:rsidRDefault="0013485D" w:rsidP="00F17385">
            <w:pPr>
              <w:rPr>
                <w:rStyle w:val="Refdecomentario"/>
                <w:rFonts w:ascii="Calibri" w:eastAsia="Calibri" w:hAnsi="Calibri" w:cs="Times New Roman"/>
              </w:rPr>
            </w:pPr>
          </w:p>
          <w:p w:rsidR="0013485D" w:rsidRDefault="0013485D" w:rsidP="00F17385">
            <w:pPr>
              <w:rPr>
                <w:rStyle w:val="Refdecomentario"/>
                <w:rFonts w:ascii="Calibri" w:eastAsia="Calibri" w:hAnsi="Calibri" w:cs="Times New Roman"/>
              </w:rPr>
            </w:pPr>
          </w:p>
          <w:p w:rsidR="0013485D" w:rsidRDefault="0013485D" w:rsidP="00F17385">
            <w:pPr>
              <w:rPr>
                <w:rStyle w:val="Refdecomentario"/>
                <w:rFonts w:ascii="Calibri" w:eastAsia="Calibri" w:hAnsi="Calibri" w:cs="Times New Roman"/>
              </w:rPr>
            </w:pPr>
          </w:p>
          <w:p w:rsidR="0013485D" w:rsidRDefault="0013485D" w:rsidP="00F17385">
            <w:pPr>
              <w:rPr>
                <w:rStyle w:val="Refdecomentario"/>
                <w:rFonts w:ascii="Calibri" w:eastAsia="Calibri" w:hAnsi="Calibri" w:cs="Times New Roman"/>
              </w:rPr>
            </w:pPr>
          </w:p>
          <w:p w:rsidR="0013485D" w:rsidRDefault="0013485D" w:rsidP="00F17385">
            <w:pPr>
              <w:rPr>
                <w:rStyle w:val="Refdecomentario"/>
                <w:rFonts w:ascii="Calibri" w:eastAsia="Calibri" w:hAnsi="Calibri" w:cs="Times New Roman"/>
              </w:rPr>
            </w:pPr>
          </w:p>
          <w:p w:rsidR="0013485D" w:rsidRDefault="00052281" w:rsidP="00F17385">
            <w:pPr>
              <w:rPr>
                <w:rStyle w:val="Refdecomentario"/>
                <w:rFonts w:ascii="Calibri" w:eastAsia="Calibri" w:hAnsi="Calibri" w:cs="Times New Roman"/>
              </w:rPr>
            </w:pPr>
            <w:hyperlink r:id="rId15" w:history="1">
              <w:r w:rsidR="00237A32" w:rsidRPr="005C08A6">
                <w:rPr>
                  <w:rStyle w:val="Hipervnculo"/>
                  <w:rFonts w:ascii="Calibri" w:eastAsia="Calibri" w:hAnsi="Calibri" w:cs="Times New Roman"/>
                  <w:sz w:val="18"/>
                  <w:szCs w:val="18"/>
                </w:rPr>
                <w:t>http://thumb7.shutterstock.com/display_pic_with_logo/2078930/234264481/stock-photo-apartment-building-on-a-sunny-summer-day-in-hellerup-a-suburb-of-copenhagen-denmark-234264481.jpg</w:t>
              </w:r>
            </w:hyperlink>
          </w:p>
          <w:p w:rsidR="00237A32" w:rsidRDefault="00237A32" w:rsidP="00F17385">
            <w:pPr>
              <w:rPr>
                <w:rStyle w:val="Refdecomentario"/>
                <w:rFonts w:ascii="Calibri" w:eastAsia="Calibri" w:hAnsi="Calibri" w:cs="Times New Roman"/>
              </w:rPr>
            </w:pPr>
          </w:p>
          <w:p w:rsidR="0013485D" w:rsidRDefault="0013485D" w:rsidP="00F17385">
            <w:pPr>
              <w:rPr>
                <w:rStyle w:val="Refdecomentario"/>
                <w:rFonts w:ascii="Calibri" w:eastAsia="Calibri" w:hAnsi="Calibri" w:cs="Times New Roman"/>
              </w:rPr>
            </w:pPr>
          </w:p>
          <w:p w:rsidR="0013485D" w:rsidRPr="00492F5C" w:rsidRDefault="0013485D" w:rsidP="00F17385">
            <w:pPr>
              <w:rPr>
                <w:rFonts w:ascii="Arial" w:hAnsi="Arial" w:cs="Arial"/>
                <w:sz w:val="24"/>
                <w:szCs w:val="24"/>
              </w:rPr>
            </w:pPr>
          </w:p>
        </w:tc>
      </w:tr>
      <w:tr w:rsidR="0013485D" w:rsidRPr="00492F5C" w:rsidTr="00F17385">
        <w:trPr>
          <w:trHeight w:val="70"/>
        </w:trPr>
        <w:tc>
          <w:tcPr>
            <w:tcW w:w="2943" w:type="dxa"/>
          </w:tcPr>
          <w:p w:rsidR="0013485D" w:rsidRPr="00492F5C" w:rsidRDefault="0013485D" w:rsidP="00F17385">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13485D" w:rsidRPr="00492F5C" w:rsidRDefault="0013485D" w:rsidP="00237A32">
            <w:pPr>
              <w:rPr>
                <w:rFonts w:ascii="Arial" w:hAnsi="Arial" w:cs="Arial"/>
                <w:i/>
                <w:sz w:val="24"/>
                <w:szCs w:val="24"/>
              </w:rPr>
            </w:pPr>
            <w:r>
              <w:rPr>
                <w:rFonts w:ascii="Arial" w:eastAsiaTheme="minorEastAsia" w:hAnsi="Arial" w:cs="Arial"/>
                <w:i/>
              </w:rPr>
              <w:t xml:space="preserve">La sucesión </w:t>
            </w:r>
            <w:r w:rsidR="00237A32">
              <w:rPr>
                <w:rFonts w:ascii="Arial" w:eastAsiaTheme="minorEastAsia" w:hAnsi="Arial" w:cs="Arial"/>
                <w:i/>
              </w:rPr>
              <w:t xml:space="preserve"> aritméticas se pueden ver en las construcciones por ejemplo la cantidad de algún material determina  a medida que se aumenta los pisos. </w:t>
            </w:r>
          </w:p>
        </w:tc>
      </w:tr>
    </w:tbl>
    <w:p w:rsidR="00A2470F" w:rsidRPr="00A2470F" w:rsidRDefault="00A2470F" w:rsidP="00A2470F">
      <w:pPr>
        <w:tabs>
          <w:tab w:val="right" w:pos="8498"/>
        </w:tabs>
        <w:spacing w:after="0"/>
        <w:jc w:val="both"/>
        <w:rPr>
          <w:rFonts w:ascii="Arial" w:hAnsi="Arial" w:cs="Arial"/>
        </w:rPr>
      </w:pPr>
      <w:r>
        <w:rPr>
          <w:rFonts w:ascii="Arial" w:hAnsi="Arial" w:cs="Arial"/>
        </w:rPr>
        <w:t xml:space="preserve"> </w:t>
      </w:r>
    </w:p>
    <w:p w:rsidR="00A2470F" w:rsidRPr="00605377" w:rsidRDefault="00605377" w:rsidP="00A2470F">
      <w:pPr>
        <w:tabs>
          <w:tab w:val="right" w:pos="8498"/>
        </w:tabs>
        <w:spacing w:after="0"/>
        <w:jc w:val="both"/>
        <w:rPr>
          <w:rFonts w:ascii="Arial" w:hAnsi="Arial" w:cs="Arial"/>
        </w:rPr>
      </w:pPr>
      <w:r>
        <w:rPr>
          <w:rFonts w:ascii="Arial" w:hAnsi="Arial" w:cs="Arial"/>
        </w:rPr>
        <w:t>Las</w:t>
      </w:r>
      <w:r w:rsidR="00810886">
        <w:rPr>
          <w:rFonts w:ascii="Arial" w:hAnsi="Arial" w:cs="Arial"/>
        </w:rPr>
        <w:t xml:space="preserve"> progresiones aritméticas</w:t>
      </w:r>
      <w:r w:rsidR="00D15026">
        <w:rPr>
          <w:rFonts w:ascii="Arial" w:hAnsi="Arial" w:cs="Arial"/>
        </w:rPr>
        <w:t xml:space="preserve"> </w:t>
      </w:r>
      <w:r>
        <w:rPr>
          <w:rFonts w:ascii="Arial" w:hAnsi="Arial" w:cs="Arial"/>
        </w:rPr>
        <w:t xml:space="preserve">pueden ser crecientes o decrecientes, las sucesiones </w:t>
      </w:r>
      <w:r w:rsidRPr="00605377">
        <w:rPr>
          <w:rFonts w:ascii="Arial" w:hAnsi="Arial" w:cs="Arial"/>
          <w:i/>
        </w:rPr>
        <w:t>a</w:t>
      </w:r>
      <w:r w:rsidRPr="00605377">
        <w:rPr>
          <w:rFonts w:ascii="Arial" w:hAnsi="Arial" w:cs="Arial"/>
          <w:i/>
          <w:vertAlign w:val="subscript"/>
        </w:rPr>
        <w:t>n</w:t>
      </w:r>
      <w:r w:rsidRPr="00605377">
        <w:rPr>
          <w:rFonts w:ascii="Arial" w:hAnsi="Arial" w:cs="Arial"/>
          <w:i/>
        </w:rPr>
        <w:t xml:space="preserve"> </w:t>
      </w:r>
      <w:r>
        <w:rPr>
          <w:rFonts w:ascii="Arial" w:hAnsi="Arial" w:cs="Arial"/>
        </w:rPr>
        <w:t xml:space="preserve">y </w:t>
      </w:r>
      <w:r>
        <w:rPr>
          <w:rFonts w:ascii="Arial" w:hAnsi="Arial" w:cs="Arial"/>
          <w:i/>
        </w:rPr>
        <w:t>b</w:t>
      </w:r>
      <w:r>
        <w:rPr>
          <w:rFonts w:ascii="Arial" w:hAnsi="Arial" w:cs="Arial"/>
          <w:i/>
          <w:vertAlign w:val="subscript"/>
        </w:rPr>
        <w:t>n</w:t>
      </w:r>
      <w:r>
        <w:rPr>
          <w:rFonts w:ascii="Arial" w:hAnsi="Arial" w:cs="Arial"/>
        </w:rPr>
        <w:t xml:space="preserve">  son crecientes porque su</w:t>
      </w:r>
      <w:r w:rsidRPr="00605377">
        <w:rPr>
          <w:rFonts w:ascii="Arial" w:hAnsi="Arial" w:cs="Arial"/>
          <w:i/>
        </w:rPr>
        <w:t xml:space="preserve"> d</w:t>
      </w:r>
      <w:r>
        <w:rPr>
          <w:rFonts w:ascii="Arial" w:hAnsi="Arial" w:cs="Arial"/>
        </w:rPr>
        <w:t xml:space="preserve"> es mayor que cero, mientras que </w:t>
      </w:r>
      <w:r>
        <w:rPr>
          <w:rFonts w:ascii="Arial" w:hAnsi="Arial" w:cs="Arial"/>
          <w:i/>
        </w:rPr>
        <w:t>c</w:t>
      </w:r>
      <w:r>
        <w:rPr>
          <w:rFonts w:ascii="Arial" w:hAnsi="Arial" w:cs="Arial"/>
          <w:i/>
          <w:vertAlign w:val="subscript"/>
        </w:rPr>
        <w:t>n</w:t>
      </w:r>
      <w:r>
        <w:rPr>
          <w:rFonts w:ascii="Arial" w:hAnsi="Arial" w:cs="Arial"/>
          <w:i/>
        </w:rPr>
        <w:t xml:space="preserve"> </w:t>
      </w:r>
      <w:r>
        <w:rPr>
          <w:rFonts w:ascii="Arial" w:hAnsi="Arial" w:cs="Arial"/>
        </w:rPr>
        <w:t xml:space="preserve">y </w:t>
      </w:r>
      <w:r>
        <w:rPr>
          <w:rFonts w:ascii="Arial" w:hAnsi="Arial" w:cs="Arial"/>
          <w:i/>
        </w:rPr>
        <w:t>d</w:t>
      </w:r>
      <w:r>
        <w:rPr>
          <w:rFonts w:ascii="Arial" w:hAnsi="Arial" w:cs="Arial"/>
          <w:i/>
          <w:vertAlign w:val="subscript"/>
        </w:rPr>
        <w:t>n</w:t>
      </w:r>
      <w:r>
        <w:rPr>
          <w:rFonts w:ascii="Arial" w:hAnsi="Arial" w:cs="Arial"/>
          <w:i/>
        </w:rPr>
        <w:t xml:space="preserve"> </w:t>
      </w:r>
      <w:r>
        <w:rPr>
          <w:rFonts w:ascii="Arial" w:hAnsi="Arial" w:cs="Arial"/>
          <w:i/>
          <w:vertAlign w:val="subscript"/>
        </w:rPr>
        <w:t xml:space="preserve"> </w:t>
      </w:r>
      <w:r>
        <w:rPr>
          <w:rFonts w:ascii="Arial" w:hAnsi="Arial" w:cs="Arial"/>
        </w:rPr>
        <w:t xml:space="preserve">son decrecientes porque su </w:t>
      </w:r>
      <w:r w:rsidRPr="00605377">
        <w:rPr>
          <w:rFonts w:ascii="Arial" w:hAnsi="Arial" w:cs="Arial"/>
          <w:i/>
        </w:rPr>
        <w:t>d</w:t>
      </w:r>
      <w:r>
        <w:rPr>
          <w:rFonts w:ascii="Arial" w:hAnsi="Arial" w:cs="Arial"/>
          <w:i/>
        </w:rPr>
        <w:t xml:space="preserve"> </w:t>
      </w:r>
      <w:r>
        <w:rPr>
          <w:rFonts w:ascii="Arial" w:hAnsi="Arial" w:cs="Arial"/>
        </w:rPr>
        <w:t xml:space="preserve"> es menor que cero, en la siguiente</w:t>
      </w:r>
      <w:r w:rsidR="00273AB2">
        <w:rPr>
          <w:rFonts w:ascii="Arial" w:hAnsi="Arial" w:cs="Arial"/>
        </w:rPr>
        <w:t>s</w:t>
      </w:r>
      <w:r>
        <w:rPr>
          <w:rFonts w:ascii="Arial" w:hAnsi="Arial" w:cs="Arial"/>
        </w:rPr>
        <w:t xml:space="preserve"> sesión se</w:t>
      </w:r>
      <w:r w:rsidR="00273AB2">
        <w:rPr>
          <w:rFonts w:ascii="Arial" w:hAnsi="Arial" w:cs="Arial"/>
        </w:rPr>
        <w:t xml:space="preserve"> definirá y se </w:t>
      </w:r>
      <w:r>
        <w:rPr>
          <w:rFonts w:ascii="Arial" w:hAnsi="Arial" w:cs="Arial"/>
        </w:rPr>
        <w:t xml:space="preserve"> trabajara con el termino generar de las progresiones aritméticas.</w:t>
      </w:r>
    </w:p>
    <w:p w:rsidR="00374F2D" w:rsidRDefault="00374F2D">
      <w:pPr>
        <w:tabs>
          <w:tab w:val="right" w:pos="8498"/>
        </w:tabs>
        <w:spacing w:after="0"/>
        <w:jc w:val="both"/>
        <w:rPr>
          <w:rFonts w:ascii="Arial" w:hAnsi="Arial" w:cs="Arial"/>
          <w:i/>
        </w:rPr>
      </w:pPr>
    </w:p>
    <w:p w:rsidR="00215D89" w:rsidRDefault="00215D89">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Pr>
          <w:rFonts w:ascii="Arial" w:hAnsi="Arial" w:cs="Arial"/>
          <w:b/>
        </w:rPr>
        <w:t>2.1 termino general de una  progresión aritmética</w:t>
      </w:r>
    </w:p>
    <w:p w:rsidR="00215D89" w:rsidRDefault="00215D89">
      <w:pPr>
        <w:tabs>
          <w:tab w:val="right" w:pos="8498"/>
        </w:tabs>
        <w:spacing w:after="0"/>
        <w:jc w:val="both"/>
        <w:rPr>
          <w:rFonts w:ascii="Arial" w:hAnsi="Arial" w:cs="Arial"/>
          <w:b/>
        </w:rPr>
      </w:pPr>
    </w:p>
    <w:p w:rsidR="00215D89" w:rsidRDefault="00697D4F">
      <w:pPr>
        <w:tabs>
          <w:tab w:val="right" w:pos="8498"/>
        </w:tabs>
        <w:spacing w:after="0"/>
        <w:jc w:val="both"/>
        <w:rPr>
          <w:rFonts w:ascii="Arial" w:hAnsi="Arial" w:cs="Arial"/>
        </w:rPr>
      </w:pPr>
      <w:r>
        <w:rPr>
          <w:rFonts w:ascii="Arial" w:hAnsi="Arial" w:cs="Arial"/>
        </w:rPr>
        <w:t xml:space="preserve">El </w:t>
      </w:r>
      <w:r w:rsidRPr="00697D4F">
        <w:rPr>
          <w:rFonts w:ascii="Arial" w:hAnsi="Arial" w:cs="Arial"/>
          <w:b/>
        </w:rPr>
        <w:t>término general de una progresión aritmética</w:t>
      </w:r>
      <w:r>
        <w:rPr>
          <w:rFonts w:ascii="Arial" w:hAnsi="Arial" w:cs="Arial"/>
        </w:rPr>
        <w:t xml:space="preserve"> es la expresión que permite encontrar cualquiera de sus términos,  conociendo alguno de los términos de la progresión</w:t>
      </w:r>
      <w:r w:rsidR="0053273D">
        <w:rPr>
          <w:rFonts w:ascii="Arial" w:hAnsi="Arial" w:cs="Arial"/>
        </w:rPr>
        <w:t xml:space="preserve"> con </w:t>
      </w:r>
      <w:r w:rsidR="00D15026">
        <w:rPr>
          <w:rFonts w:ascii="Arial" w:hAnsi="Arial" w:cs="Arial"/>
        </w:rPr>
        <w:t xml:space="preserve"> </w:t>
      </w:r>
      <w:r>
        <w:rPr>
          <w:rFonts w:ascii="Arial" w:hAnsi="Arial" w:cs="Arial"/>
        </w:rPr>
        <w:t>su posición en la sucesión</w:t>
      </w:r>
      <w:r w:rsidR="0053273D">
        <w:rPr>
          <w:rFonts w:ascii="Arial" w:hAnsi="Arial" w:cs="Arial"/>
        </w:rPr>
        <w:t xml:space="preserve"> y </w:t>
      </w:r>
      <w:r w:rsidR="00D15026">
        <w:rPr>
          <w:rFonts w:ascii="Arial" w:hAnsi="Arial" w:cs="Arial"/>
        </w:rPr>
        <w:t xml:space="preserve">además se debe conocer </w:t>
      </w:r>
      <w:r>
        <w:rPr>
          <w:rFonts w:ascii="Arial" w:hAnsi="Arial" w:cs="Arial"/>
        </w:rPr>
        <w:t xml:space="preserve"> la diferencia de la progresión es decir a </w:t>
      </w:r>
      <w:r>
        <w:rPr>
          <w:rFonts w:ascii="Arial" w:hAnsi="Arial" w:cs="Arial"/>
          <w:i/>
        </w:rPr>
        <w:t>d</w:t>
      </w:r>
      <w:r w:rsidR="00D15026">
        <w:rPr>
          <w:rFonts w:ascii="Arial" w:hAnsi="Arial" w:cs="Arial"/>
        </w:rPr>
        <w:t>.</w:t>
      </w:r>
    </w:p>
    <w:p w:rsidR="00D15026" w:rsidRDefault="00D15026">
      <w:pPr>
        <w:tabs>
          <w:tab w:val="right" w:pos="8498"/>
        </w:tabs>
        <w:spacing w:after="0"/>
        <w:jc w:val="both"/>
        <w:rPr>
          <w:rFonts w:ascii="Arial" w:hAnsi="Arial" w:cs="Arial"/>
        </w:rPr>
      </w:pPr>
    </w:p>
    <w:p w:rsidR="00D15026" w:rsidRDefault="00D15026">
      <w:pPr>
        <w:tabs>
          <w:tab w:val="right" w:pos="8498"/>
        </w:tabs>
        <w:spacing w:after="0"/>
        <w:jc w:val="both"/>
        <w:rPr>
          <w:rFonts w:ascii="Arial" w:hAnsi="Arial" w:cs="Arial"/>
        </w:rPr>
      </w:pPr>
      <w:r>
        <w:rPr>
          <w:rFonts w:ascii="Arial" w:hAnsi="Arial" w:cs="Arial"/>
        </w:rPr>
        <w:t>Para encontrar la expresión que determina el   término general  de una progresión aritmética se partirá de lo que hasta el momento se conoce:</w:t>
      </w:r>
    </w:p>
    <w:p w:rsidR="00D15026" w:rsidRDefault="00D15026">
      <w:pPr>
        <w:tabs>
          <w:tab w:val="right" w:pos="8498"/>
        </w:tabs>
        <w:spacing w:after="0"/>
        <w:jc w:val="both"/>
        <w:rPr>
          <w:rFonts w:ascii="Arial" w:hAnsi="Arial" w:cs="Arial"/>
        </w:rPr>
      </w:pPr>
    </w:p>
    <w:p w:rsidR="00D15026" w:rsidRPr="00D15026" w:rsidRDefault="00D15026" w:rsidP="00D15026">
      <w:pPr>
        <w:pStyle w:val="Prrafodelista"/>
        <w:numPr>
          <w:ilvl w:val="0"/>
          <w:numId w:val="14"/>
        </w:numPr>
        <w:tabs>
          <w:tab w:val="right" w:pos="8498"/>
        </w:tabs>
        <w:spacing w:after="0"/>
        <w:jc w:val="both"/>
        <w:rPr>
          <w:rFonts w:ascii="Arial" w:hAnsi="Arial" w:cs="Arial"/>
          <w:i/>
        </w:rPr>
      </w:pPr>
      <w:r w:rsidRPr="00D15026">
        <w:rPr>
          <w:rFonts w:ascii="Arial" w:hAnsi="Arial" w:cs="Arial"/>
        </w:rPr>
        <w:t xml:space="preserve">si se restan dos términos consecutivos de la progresión el resultado será </w:t>
      </w:r>
      <w:r w:rsidRPr="00D15026">
        <w:rPr>
          <w:rFonts w:ascii="Arial" w:hAnsi="Arial" w:cs="Arial"/>
          <w:i/>
        </w:rPr>
        <w:t>d:</w:t>
      </w:r>
    </w:p>
    <w:p w:rsidR="00D15026" w:rsidRDefault="004F2007" w:rsidP="00316AED">
      <w:pPr>
        <w:tabs>
          <w:tab w:val="right" w:pos="8498"/>
        </w:tabs>
        <w:spacing w:after="0"/>
        <w:jc w:val="center"/>
        <w:rPr>
          <w:rFonts w:ascii="Arial" w:hAnsi="Arial" w:cs="Arial"/>
          <w:i/>
        </w:rPr>
      </w:pPr>
      <w:r>
        <w:rPr>
          <w:rFonts w:ascii="Arial" w:hAnsi="Arial" w:cs="Arial"/>
          <w:i/>
        </w:rPr>
        <w:t>a</w:t>
      </w:r>
      <w:r>
        <w:rPr>
          <w:rFonts w:ascii="Arial" w:hAnsi="Arial" w:cs="Arial"/>
          <w:i/>
          <w:vertAlign w:val="subscript"/>
        </w:rPr>
        <w:t>n</w:t>
      </w:r>
      <w:r>
        <w:rPr>
          <w:rFonts w:ascii="Arial" w:hAnsi="Arial" w:cs="Arial"/>
          <w:i/>
        </w:rPr>
        <w:t xml:space="preserve"> - </w:t>
      </w:r>
      <w:r w:rsidR="00D15026">
        <w:rPr>
          <w:rFonts w:ascii="Arial" w:hAnsi="Arial" w:cs="Arial"/>
          <w:i/>
        </w:rPr>
        <w:t>a</w:t>
      </w:r>
      <w:r w:rsidR="00D15026">
        <w:rPr>
          <w:rFonts w:ascii="Arial" w:hAnsi="Arial" w:cs="Arial"/>
          <w:i/>
          <w:vertAlign w:val="subscript"/>
        </w:rPr>
        <w:t xml:space="preserve">n-1 </w:t>
      </w:r>
      <w:r w:rsidR="00D15026">
        <w:rPr>
          <w:rFonts w:ascii="Arial" w:hAnsi="Arial" w:cs="Arial"/>
          <w:i/>
        </w:rPr>
        <w:t>= d</w:t>
      </w:r>
    </w:p>
    <w:p w:rsidR="00D15026" w:rsidRPr="00D15026" w:rsidRDefault="00D15026" w:rsidP="00D15026">
      <w:pPr>
        <w:pStyle w:val="Prrafodelista"/>
        <w:tabs>
          <w:tab w:val="right" w:pos="8498"/>
        </w:tabs>
        <w:spacing w:after="0"/>
        <w:ind w:left="360"/>
        <w:jc w:val="both"/>
        <w:rPr>
          <w:rFonts w:ascii="Arial" w:hAnsi="Arial" w:cs="Arial"/>
          <w:i/>
        </w:rPr>
      </w:pPr>
    </w:p>
    <w:p w:rsidR="00D15026" w:rsidRDefault="00D15026" w:rsidP="00D15026">
      <w:pPr>
        <w:pStyle w:val="Prrafodelista"/>
        <w:numPr>
          <w:ilvl w:val="0"/>
          <w:numId w:val="14"/>
        </w:numPr>
        <w:tabs>
          <w:tab w:val="right" w:pos="8498"/>
        </w:tabs>
        <w:spacing w:after="0"/>
        <w:jc w:val="both"/>
        <w:rPr>
          <w:rFonts w:ascii="Arial" w:hAnsi="Arial" w:cs="Arial"/>
          <w:i/>
        </w:rPr>
      </w:pPr>
      <w:r>
        <w:rPr>
          <w:rFonts w:ascii="Arial" w:hAnsi="Arial" w:cs="Arial"/>
        </w:rPr>
        <w:t>s</w:t>
      </w:r>
      <w:r w:rsidRPr="00D15026">
        <w:rPr>
          <w:rFonts w:ascii="Arial" w:hAnsi="Arial" w:cs="Arial"/>
        </w:rPr>
        <w:t xml:space="preserve">e despeja el término </w:t>
      </w:r>
      <w:r w:rsidRPr="00D15026">
        <w:rPr>
          <w:rFonts w:ascii="Arial" w:hAnsi="Arial" w:cs="Arial"/>
          <w:i/>
        </w:rPr>
        <w:t>a</w:t>
      </w:r>
      <w:r w:rsidRPr="00D15026">
        <w:rPr>
          <w:rFonts w:ascii="Arial" w:hAnsi="Arial" w:cs="Arial"/>
          <w:i/>
          <w:vertAlign w:val="subscript"/>
        </w:rPr>
        <w:t xml:space="preserve">n-1 </w:t>
      </w:r>
      <w:r w:rsidRPr="00D15026">
        <w:rPr>
          <w:rFonts w:ascii="Arial" w:hAnsi="Arial" w:cs="Arial"/>
          <w:i/>
        </w:rPr>
        <w:t>:</w:t>
      </w:r>
    </w:p>
    <w:p w:rsidR="00D15026" w:rsidRPr="00D15026" w:rsidRDefault="004F2007" w:rsidP="00316AED">
      <w:pPr>
        <w:tabs>
          <w:tab w:val="right" w:pos="8498"/>
        </w:tabs>
        <w:spacing w:after="0"/>
        <w:jc w:val="center"/>
        <w:rPr>
          <w:rFonts w:ascii="Arial" w:hAnsi="Arial" w:cs="Arial"/>
          <w:i/>
          <w:vertAlign w:val="subscript"/>
        </w:rPr>
      </w:pPr>
      <w:r>
        <w:rPr>
          <w:rFonts w:ascii="Arial" w:hAnsi="Arial" w:cs="Arial"/>
          <w:i/>
        </w:rPr>
        <w:t>a</w:t>
      </w:r>
      <w:r>
        <w:rPr>
          <w:rFonts w:ascii="Arial" w:hAnsi="Arial" w:cs="Arial"/>
          <w:i/>
          <w:vertAlign w:val="subscript"/>
        </w:rPr>
        <w:t>n</w:t>
      </w:r>
      <w:r w:rsidRPr="00D15026">
        <w:rPr>
          <w:rFonts w:ascii="Arial" w:hAnsi="Arial" w:cs="Arial"/>
          <w:i/>
        </w:rPr>
        <w:t xml:space="preserve"> </w:t>
      </w:r>
      <w:r w:rsidR="00D15026" w:rsidRPr="00D15026">
        <w:rPr>
          <w:rFonts w:ascii="Arial" w:hAnsi="Arial" w:cs="Arial"/>
          <w:i/>
        </w:rPr>
        <w:t>= d</w:t>
      </w:r>
      <w:r>
        <w:rPr>
          <w:rFonts w:ascii="Arial" w:hAnsi="Arial" w:cs="Arial"/>
          <w:i/>
        </w:rPr>
        <w:t>+</w:t>
      </w:r>
      <w:r w:rsidRPr="004F2007">
        <w:rPr>
          <w:rFonts w:ascii="Arial" w:hAnsi="Arial" w:cs="Arial"/>
          <w:i/>
        </w:rPr>
        <w:t xml:space="preserve"> </w:t>
      </w:r>
      <w:r w:rsidRPr="00D15026">
        <w:rPr>
          <w:rFonts w:ascii="Arial" w:hAnsi="Arial" w:cs="Arial"/>
          <w:i/>
        </w:rPr>
        <w:t>a</w:t>
      </w:r>
      <w:r w:rsidRPr="00D15026">
        <w:rPr>
          <w:rFonts w:ascii="Arial" w:hAnsi="Arial" w:cs="Arial"/>
          <w:i/>
          <w:vertAlign w:val="subscript"/>
        </w:rPr>
        <w:t>n-1</w:t>
      </w:r>
    </w:p>
    <w:p w:rsidR="00D15026" w:rsidRPr="00D15026" w:rsidRDefault="00D15026" w:rsidP="00D15026">
      <w:pPr>
        <w:tabs>
          <w:tab w:val="right" w:pos="8498"/>
        </w:tabs>
        <w:spacing w:after="0"/>
        <w:jc w:val="both"/>
        <w:rPr>
          <w:rFonts w:ascii="Arial" w:hAnsi="Arial" w:cs="Arial"/>
          <w:i/>
        </w:rPr>
      </w:pPr>
      <w:r w:rsidRPr="00D15026">
        <w:rPr>
          <w:rFonts w:ascii="Arial" w:hAnsi="Arial" w:cs="Arial"/>
          <w:i/>
        </w:rPr>
        <w:t xml:space="preserve"> </w:t>
      </w:r>
    </w:p>
    <w:p w:rsidR="00D15026" w:rsidRPr="00316AED" w:rsidRDefault="00316AED" w:rsidP="00D15026">
      <w:pPr>
        <w:pStyle w:val="Prrafodelista"/>
        <w:numPr>
          <w:ilvl w:val="0"/>
          <w:numId w:val="14"/>
        </w:numPr>
        <w:tabs>
          <w:tab w:val="right" w:pos="8498"/>
        </w:tabs>
        <w:spacing w:after="0"/>
        <w:jc w:val="both"/>
        <w:rPr>
          <w:rFonts w:ascii="Arial" w:hAnsi="Arial" w:cs="Arial"/>
          <w:i/>
        </w:rPr>
      </w:pPr>
      <w:r>
        <w:rPr>
          <w:rFonts w:ascii="Arial" w:hAnsi="Arial" w:cs="Arial"/>
        </w:rPr>
        <w:t>se aplica la ley de recurrencia es decir para encontrar el termino 2 de la sucesión es necesario utilizar el termino 1 de la sucesión y así sucesivamente hasta n:</w:t>
      </w:r>
    </w:p>
    <w:p w:rsidR="00316AED" w:rsidRDefault="00316AED" w:rsidP="00316AED">
      <w:pPr>
        <w:tabs>
          <w:tab w:val="right" w:pos="8498"/>
        </w:tabs>
        <w:spacing w:after="0"/>
        <w:jc w:val="both"/>
        <w:rPr>
          <w:rFonts w:ascii="Arial" w:hAnsi="Arial" w:cs="Arial"/>
          <w:i/>
        </w:rPr>
      </w:pPr>
    </w:p>
    <w:p w:rsidR="00316AED" w:rsidRDefault="00316AED" w:rsidP="00316AED">
      <w:pPr>
        <w:tabs>
          <w:tab w:val="right" w:pos="8498"/>
        </w:tabs>
        <w:spacing w:after="0"/>
        <w:jc w:val="center"/>
        <w:rPr>
          <w:rFonts w:ascii="Arial" w:hAnsi="Arial" w:cs="Arial"/>
          <w:i/>
        </w:rPr>
      </w:pPr>
      <w:r w:rsidRPr="00316AED">
        <w:rPr>
          <w:rFonts w:ascii="Arial" w:hAnsi="Arial" w:cs="Arial"/>
          <w:i/>
        </w:rPr>
        <w:t>a</w:t>
      </w:r>
      <w:r>
        <w:rPr>
          <w:rFonts w:ascii="Arial" w:hAnsi="Arial" w:cs="Arial"/>
          <w:i/>
          <w:vertAlign w:val="subscript"/>
        </w:rPr>
        <w:t>2</w:t>
      </w:r>
      <w:r w:rsidRPr="00316AED">
        <w:rPr>
          <w:rFonts w:ascii="Arial" w:hAnsi="Arial" w:cs="Arial"/>
          <w:i/>
        </w:rPr>
        <w:t xml:space="preserve"> </w:t>
      </w:r>
      <w:r>
        <w:rPr>
          <w:rFonts w:ascii="Arial" w:hAnsi="Arial" w:cs="Arial"/>
          <w:i/>
        </w:rPr>
        <w:t xml:space="preserve">= </w:t>
      </w:r>
      <w:r w:rsidRPr="00316AED">
        <w:rPr>
          <w:rFonts w:ascii="Arial" w:hAnsi="Arial" w:cs="Arial"/>
          <w:i/>
        </w:rPr>
        <w:t>a</w:t>
      </w:r>
      <w:r>
        <w:rPr>
          <w:rFonts w:ascii="Arial" w:hAnsi="Arial" w:cs="Arial"/>
          <w:i/>
          <w:vertAlign w:val="subscript"/>
        </w:rPr>
        <w:t xml:space="preserve">1 </w:t>
      </w:r>
      <w:r>
        <w:rPr>
          <w:rFonts w:ascii="Arial" w:hAnsi="Arial" w:cs="Arial"/>
          <w:i/>
        </w:rPr>
        <w:t>+ d</w:t>
      </w:r>
    </w:p>
    <w:p w:rsidR="00316AED" w:rsidRDefault="00316AED" w:rsidP="00316AED">
      <w:pPr>
        <w:tabs>
          <w:tab w:val="right" w:pos="8498"/>
        </w:tabs>
        <w:spacing w:after="0"/>
        <w:jc w:val="center"/>
        <w:rPr>
          <w:rFonts w:ascii="Arial" w:hAnsi="Arial" w:cs="Arial"/>
          <w:i/>
        </w:rPr>
      </w:pPr>
      <w:r w:rsidRPr="00316AED">
        <w:rPr>
          <w:rFonts w:ascii="Arial" w:hAnsi="Arial" w:cs="Arial"/>
          <w:i/>
        </w:rPr>
        <w:t>a</w:t>
      </w:r>
      <w:r>
        <w:rPr>
          <w:rFonts w:ascii="Arial" w:hAnsi="Arial" w:cs="Arial"/>
          <w:i/>
          <w:vertAlign w:val="subscript"/>
        </w:rPr>
        <w:t>3</w:t>
      </w:r>
      <w:r w:rsidRPr="00316AED">
        <w:rPr>
          <w:rFonts w:ascii="Arial" w:hAnsi="Arial" w:cs="Arial"/>
          <w:i/>
        </w:rPr>
        <w:t xml:space="preserve"> </w:t>
      </w:r>
      <w:r>
        <w:rPr>
          <w:rFonts w:ascii="Arial" w:hAnsi="Arial" w:cs="Arial"/>
          <w:i/>
        </w:rPr>
        <w:t xml:space="preserve">= </w:t>
      </w:r>
      <w:r w:rsidRPr="00316AED">
        <w:rPr>
          <w:rFonts w:ascii="Arial" w:hAnsi="Arial" w:cs="Arial"/>
          <w:i/>
        </w:rPr>
        <w:t>a</w:t>
      </w:r>
      <w:r>
        <w:rPr>
          <w:rFonts w:ascii="Arial" w:hAnsi="Arial" w:cs="Arial"/>
          <w:i/>
          <w:vertAlign w:val="subscript"/>
        </w:rPr>
        <w:t xml:space="preserve">2 </w:t>
      </w:r>
      <w:r>
        <w:rPr>
          <w:rFonts w:ascii="Arial" w:hAnsi="Arial" w:cs="Arial"/>
          <w:i/>
        </w:rPr>
        <w:t>+ d = (</w:t>
      </w:r>
      <w:r w:rsidRPr="00316AED">
        <w:rPr>
          <w:rFonts w:ascii="Arial" w:hAnsi="Arial" w:cs="Arial"/>
          <w:i/>
        </w:rPr>
        <w:t>a</w:t>
      </w:r>
      <w:r>
        <w:rPr>
          <w:rFonts w:ascii="Arial" w:hAnsi="Arial" w:cs="Arial"/>
          <w:i/>
          <w:vertAlign w:val="subscript"/>
        </w:rPr>
        <w:t xml:space="preserve">1 </w:t>
      </w:r>
      <w:r>
        <w:rPr>
          <w:rFonts w:ascii="Arial" w:hAnsi="Arial" w:cs="Arial"/>
          <w:i/>
        </w:rPr>
        <w:t>+ d) + d = a</w:t>
      </w:r>
      <w:r>
        <w:rPr>
          <w:rFonts w:ascii="Arial" w:hAnsi="Arial" w:cs="Arial"/>
          <w:i/>
          <w:vertAlign w:val="subscript"/>
        </w:rPr>
        <w:t xml:space="preserve">1 </w:t>
      </w:r>
      <w:r>
        <w:rPr>
          <w:rFonts w:ascii="Arial" w:hAnsi="Arial" w:cs="Arial"/>
          <w:i/>
        </w:rPr>
        <w:t>+ 2d</w:t>
      </w:r>
    </w:p>
    <w:p w:rsidR="00316AED" w:rsidRDefault="00316AED" w:rsidP="00316AED">
      <w:pPr>
        <w:tabs>
          <w:tab w:val="right" w:pos="8498"/>
        </w:tabs>
        <w:spacing w:after="0"/>
        <w:jc w:val="center"/>
        <w:rPr>
          <w:rFonts w:ascii="Arial" w:hAnsi="Arial" w:cs="Arial"/>
          <w:i/>
        </w:rPr>
      </w:pPr>
      <w:r w:rsidRPr="00316AED">
        <w:rPr>
          <w:rFonts w:ascii="Arial" w:hAnsi="Arial" w:cs="Arial"/>
          <w:i/>
        </w:rPr>
        <w:t>a</w:t>
      </w:r>
      <w:r>
        <w:rPr>
          <w:rFonts w:ascii="Arial" w:hAnsi="Arial" w:cs="Arial"/>
          <w:i/>
          <w:vertAlign w:val="subscript"/>
        </w:rPr>
        <w:t>4</w:t>
      </w:r>
      <w:r w:rsidRPr="00316AED">
        <w:rPr>
          <w:rFonts w:ascii="Arial" w:hAnsi="Arial" w:cs="Arial"/>
          <w:i/>
        </w:rPr>
        <w:t xml:space="preserve"> </w:t>
      </w:r>
      <w:r>
        <w:rPr>
          <w:rFonts w:ascii="Arial" w:hAnsi="Arial" w:cs="Arial"/>
          <w:i/>
        </w:rPr>
        <w:t xml:space="preserve">= </w:t>
      </w:r>
      <w:r w:rsidRPr="00316AED">
        <w:rPr>
          <w:rFonts w:ascii="Arial" w:hAnsi="Arial" w:cs="Arial"/>
          <w:i/>
        </w:rPr>
        <w:t>a</w:t>
      </w:r>
      <w:r>
        <w:rPr>
          <w:rFonts w:ascii="Arial" w:hAnsi="Arial" w:cs="Arial"/>
          <w:i/>
          <w:vertAlign w:val="subscript"/>
        </w:rPr>
        <w:t xml:space="preserve">3 </w:t>
      </w:r>
      <w:r>
        <w:rPr>
          <w:rFonts w:ascii="Arial" w:hAnsi="Arial" w:cs="Arial"/>
          <w:i/>
        </w:rPr>
        <w:t>+ d = (</w:t>
      </w:r>
      <w:r w:rsidRPr="00316AED">
        <w:rPr>
          <w:rFonts w:ascii="Arial" w:hAnsi="Arial" w:cs="Arial"/>
          <w:i/>
        </w:rPr>
        <w:t>a</w:t>
      </w:r>
      <w:r>
        <w:rPr>
          <w:rFonts w:ascii="Arial" w:hAnsi="Arial" w:cs="Arial"/>
          <w:i/>
          <w:vertAlign w:val="subscript"/>
        </w:rPr>
        <w:t xml:space="preserve">1 </w:t>
      </w:r>
      <w:r>
        <w:rPr>
          <w:rFonts w:ascii="Arial" w:hAnsi="Arial" w:cs="Arial"/>
          <w:i/>
        </w:rPr>
        <w:t>+ 2d) + d = a</w:t>
      </w:r>
      <w:r>
        <w:rPr>
          <w:rFonts w:ascii="Arial" w:hAnsi="Arial" w:cs="Arial"/>
          <w:i/>
          <w:vertAlign w:val="subscript"/>
        </w:rPr>
        <w:t xml:space="preserve">1 </w:t>
      </w:r>
      <w:r>
        <w:rPr>
          <w:rFonts w:ascii="Arial" w:hAnsi="Arial" w:cs="Arial"/>
          <w:i/>
        </w:rPr>
        <w:t>+ 3d</w:t>
      </w:r>
    </w:p>
    <w:p w:rsidR="00316AED" w:rsidRDefault="00316AED" w:rsidP="00316AED">
      <w:pPr>
        <w:tabs>
          <w:tab w:val="right" w:pos="8498"/>
        </w:tabs>
        <w:spacing w:after="0"/>
        <w:rPr>
          <w:rFonts w:ascii="Arial" w:hAnsi="Arial" w:cs="Arial"/>
          <w:i/>
        </w:rPr>
      </w:pPr>
      <w:r>
        <w:rPr>
          <w:rFonts w:ascii="Arial" w:hAnsi="Arial" w:cs="Arial"/>
          <w:i/>
        </w:rPr>
        <w:t xml:space="preserve">                                       </w:t>
      </w:r>
      <w:r w:rsidRPr="00316AED">
        <w:rPr>
          <w:rFonts w:ascii="Arial" w:hAnsi="Arial" w:cs="Arial"/>
          <w:i/>
        </w:rPr>
        <w:t>a</w:t>
      </w:r>
      <w:r>
        <w:rPr>
          <w:rFonts w:ascii="Arial" w:hAnsi="Arial" w:cs="Arial"/>
          <w:i/>
          <w:vertAlign w:val="subscript"/>
        </w:rPr>
        <w:t>5</w:t>
      </w:r>
      <w:r w:rsidRPr="00316AED">
        <w:rPr>
          <w:rFonts w:ascii="Arial" w:hAnsi="Arial" w:cs="Arial"/>
          <w:i/>
        </w:rPr>
        <w:t xml:space="preserve"> </w:t>
      </w:r>
      <w:r>
        <w:rPr>
          <w:rFonts w:ascii="Arial" w:hAnsi="Arial" w:cs="Arial"/>
          <w:i/>
        </w:rPr>
        <w:t xml:space="preserve">= </w:t>
      </w:r>
      <w:r w:rsidRPr="00316AED">
        <w:rPr>
          <w:rFonts w:ascii="Arial" w:hAnsi="Arial" w:cs="Arial"/>
          <w:i/>
        </w:rPr>
        <w:t>a</w:t>
      </w:r>
      <w:r>
        <w:rPr>
          <w:rFonts w:ascii="Arial" w:hAnsi="Arial" w:cs="Arial"/>
          <w:i/>
          <w:vertAlign w:val="subscript"/>
        </w:rPr>
        <w:t xml:space="preserve">4 </w:t>
      </w:r>
      <w:r>
        <w:rPr>
          <w:rFonts w:ascii="Arial" w:hAnsi="Arial" w:cs="Arial"/>
          <w:i/>
        </w:rPr>
        <w:t>+ d = (</w:t>
      </w:r>
      <w:r w:rsidRPr="00316AED">
        <w:rPr>
          <w:rFonts w:ascii="Arial" w:hAnsi="Arial" w:cs="Arial"/>
          <w:i/>
        </w:rPr>
        <w:t>a</w:t>
      </w:r>
      <w:r>
        <w:rPr>
          <w:rFonts w:ascii="Arial" w:hAnsi="Arial" w:cs="Arial"/>
          <w:i/>
          <w:vertAlign w:val="subscript"/>
        </w:rPr>
        <w:t xml:space="preserve">1 </w:t>
      </w:r>
      <w:r>
        <w:rPr>
          <w:rFonts w:ascii="Arial" w:hAnsi="Arial" w:cs="Arial"/>
          <w:i/>
        </w:rPr>
        <w:t>+ 3d) + d = a</w:t>
      </w:r>
      <w:r>
        <w:rPr>
          <w:rFonts w:ascii="Arial" w:hAnsi="Arial" w:cs="Arial"/>
          <w:i/>
          <w:vertAlign w:val="subscript"/>
        </w:rPr>
        <w:t xml:space="preserve">1 </w:t>
      </w:r>
      <w:r>
        <w:rPr>
          <w:rFonts w:ascii="Arial" w:hAnsi="Arial" w:cs="Arial"/>
          <w:i/>
        </w:rPr>
        <w:t>+ 4d</w:t>
      </w:r>
    </w:p>
    <w:p w:rsidR="00316AED" w:rsidRPr="002561A3" w:rsidRDefault="00316AED" w:rsidP="00316AED">
      <w:pPr>
        <w:tabs>
          <w:tab w:val="right" w:pos="8498"/>
        </w:tabs>
        <w:spacing w:after="0"/>
        <w:jc w:val="center"/>
        <w:rPr>
          <w:rFonts w:ascii="Arial" w:hAnsi="Arial" w:cs="Arial"/>
          <w:i/>
          <w:lang w:val="en-US"/>
        </w:rPr>
      </w:pPr>
      <w:r w:rsidRPr="002561A3">
        <w:rPr>
          <w:rFonts w:ascii="Arial" w:hAnsi="Arial" w:cs="Arial"/>
          <w:i/>
          <w:lang w:val="en-US"/>
        </w:rPr>
        <w:t>.</w:t>
      </w:r>
    </w:p>
    <w:p w:rsidR="00316AED" w:rsidRPr="002561A3" w:rsidRDefault="00316AED" w:rsidP="00316AED">
      <w:pPr>
        <w:tabs>
          <w:tab w:val="right" w:pos="8498"/>
        </w:tabs>
        <w:spacing w:after="0"/>
        <w:jc w:val="center"/>
        <w:rPr>
          <w:rFonts w:ascii="Arial" w:hAnsi="Arial" w:cs="Arial"/>
          <w:i/>
          <w:lang w:val="en-US"/>
        </w:rPr>
      </w:pPr>
      <w:r w:rsidRPr="002561A3">
        <w:rPr>
          <w:rFonts w:ascii="Arial" w:hAnsi="Arial" w:cs="Arial"/>
          <w:i/>
          <w:lang w:val="en-US"/>
        </w:rPr>
        <w:t>.</w:t>
      </w:r>
    </w:p>
    <w:p w:rsidR="00316AED" w:rsidRPr="002561A3" w:rsidRDefault="00316AED" w:rsidP="00316AED">
      <w:pPr>
        <w:tabs>
          <w:tab w:val="right" w:pos="8498"/>
        </w:tabs>
        <w:spacing w:after="0"/>
        <w:jc w:val="center"/>
        <w:rPr>
          <w:rFonts w:ascii="Arial" w:hAnsi="Arial" w:cs="Arial"/>
          <w:i/>
          <w:lang w:val="en-US"/>
        </w:rPr>
      </w:pPr>
      <w:r w:rsidRPr="002561A3">
        <w:rPr>
          <w:rFonts w:ascii="Arial" w:hAnsi="Arial" w:cs="Arial"/>
          <w:i/>
          <w:lang w:val="en-US"/>
        </w:rPr>
        <w:t>.</w:t>
      </w:r>
    </w:p>
    <w:p w:rsidR="00316AED" w:rsidRPr="002561A3" w:rsidRDefault="00316AED" w:rsidP="00316AED">
      <w:pPr>
        <w:tabs>
          <w:tab w:val="right" w:pos="8498"/>
        </w:tabs>
        <w:spacing w:after="0"/>
        <w:jc w:val="center"/>
        <w:rPr>
          <w:rFonts w:ascii="Arial" w:hAnsi="Arial" w:cs="Arial"/>
          <w:i/>
          <w:lang w:val="en-US"/>
        </w:rPr>
      </w:pPr>
      <w:r w:rsidRPr="002561A3">
        <w:rPr>
          <w:rFonts w:ascii="Arial" w:hAnsi="Arial" w:cs="Arial"/>
          <w:i/>
          <w:lang w:val="en-US"/>
        </w:rPr>
        <w:t>a</w:t>
      </w:r>
      <w:r w:rsidRPr="002561A3">
        <w:rPr>
          <w:rFonts w:ascii="Arial" w:hAnsi="Arial" w:cs="Arial"/>
          <w:i/>
          <w:vertAlign w:val="subscript"/>
          <w:lang w:val="en-US"/>
        </w:rPr>
        <w:t>n</w:t>
      </w:r>
      <w:r w:rsidRPr="002561A3">
        <w:rPr>
          <w:rFonts w:ascii="Arial" w:hAnsi="Arial" w:cs="Arial"/>
          <w:i/>
          <w:lang w:val="en-US"/>
        </w:rPr>
        <w:t xml:space="preserve"> = a</w:t>
      </w:r>
      <w:r w:rsidRPr="002561A3">
        <w:rPr>
          <w:rFonts w:ascii="Arial" w:hAnsi="Arial" w:cs="Arial"/>
          <w:i/>
          <w:vertAlign w:val="subscript"/>
          <w:lang w:val="en-US"/>
        </w:rPr>
        <w:t xml:space="preserve">n-1 </w:t>
      </w:r>
      <w:r w:rsidRPr="002561A3">
        <w:rPr>
          <w:rFonts w:ascii="Arial" w:hAnsi="Arial" w:cs="Arial"/>
          <w:i/>
          <w:lang w:val="en-US"/>
        </w:rPr>
        <w:t>+ d = (a</w:t>
      </w:r>
      <w:r w:rsidRPr="002561A3">
        <w:rPr>
          <w:rFonts w:ascii="Arial" w:hAnsi="Arial" w:cs="Arial"/>
          <w:i/>
          <w:vertAlign w:val="subscript"/>
          <w:lang w:val="en-US"/>
        </w:rPr>
        <w:t xml:space="preserve">1 </w:t>
      </w:r>
      <w:r w:rsidRPr="002561A3">
        <w:rPr>
          <w:rFonts w:ascii="Arial" w:hAnsi="Arial" w:cs="Arial"/>
          <w:i/>
          <w:lang w:val="en-US"/>
        </w:rPr>
        <w:t>+ (n-2).d) + d = a</w:t>
      </w:r>
      <w:r w:rsidRPr="002561A3">
        <w:rPr>
          <w:rFonts w:ascii="Arial" w:hAnsi="Arial" w:cs="Arial"/>
          <w:i/>
          <w:vertAlign w:val="subscript"/>
          <w:lang w:val="en-US"/>
        </w:rPr>
        <w:t xml:space="preserve">1 </w:t>
      </w:r>
      <w:r w:rsidRPr="002561A3">
        <w:rPr>
          <w:rFonts w:ascii="Arial" w:hAnsi="Arial" w:cs="Arial"/>
          <w:i/>
          <w:lang w:val="en-US"/>
        </w:rPr>
        <w:t xml:space="preserve">+ </w:t>
      </w:r>
      <w:r w:rsidR="002561A3" w:rsidRPr="002561A3">
        <w:rPr>
          <w:rFonts w:ascii="Arial" w:hAnsi="Arial" w:cs="Arial"/>
          <w:i/>
          <w:lang w:val="en-US"/>
        </w:rPr>
        <w:t>(n-1)</w:t>
      </w:r>
      <w:r w:rsidRPr="002561A3">
        <w:rPr>
          <w:rFonts w:ascii="Arial" w:hAnsi="Arial" w:cs="Arial"/>
          <w:i/>
          <w:lang w:val="en-US"/>
        </w:rPr>
        <w:t>d</w:t>
      </w:r>
    </w:p>
    <w:p w:rsidR="002561A3" w:rsidRPr="002561A3" w:rsidRDefault="002561A3" w:rsidP="00316AED">
      <w:pPr>
        <w:tabs>
          <w:tab w:val="right" w:pos="8498"/>
        </w:tabs>
        <w:spacing w:after="0"/>
        <w:jc w:val="center"/>
        <w:rPr>
          <w:rFonts w:ascii="Arial" w:hAnsi="Arial" w:cs="Arial"/>
          <w:i/>
          <w:lang w:val="en-US"/>
        </w:rPr>
      </w:pPr>
    </w:p>
    <w:p w:rsidR="002561A3" w:rsidRPr="002561A3" w:rsidRDefault="002561A3" w:rsidP="002561A3">
      <w:pPr>
        <w:tabs>
          <w:tab w:val="right" w:pos="8498"/>
        </w:tabs>
        <w:spacing w:after="0"/>
        <w:jc w:val="center"/>
        <w:rPr>
          <w:rFonts w:ascii="Arial" w:hAnsi="Arial" w:cs="Arial"/>
          <w:i/>
        </w:rPr>
      </w:pPr>
      <w:r w:rsidRPr="002561A3">
        <w:rPr>
          <w:rFonts w:ascii="Arial" w:hAnsi="Arial" w:cs="Arial"/>
          <w:i/>
        </w:rPr>
        <w:t>a</w:t>
      </w:r>
      <w:r w:rsidRPr="002561A3">
        <w:rPr>
          <w:rFonts w:ascii="Arial" w:hAnsi="Arial" w:cs="Arial"/>
          <w:i/>
          <w:vertAlign w:val="subscript"/>
        </w:rPr>
        <w:t xml:space="preserve">n </w:t>
      </w:r>
      <w:r w:rsidRPr="002561A3">
        <w:rPr>
          <w:rFonts w:ascii="Arial" w:hAnsi="Arial" w:cs="Arial"/>
          <w:i/>
        </w:rPr>
        <w:t xml:space="preserve"> = a</w:t>
      </w:r>
      <w:r w:rsidRPr="002561A3">
        <w:rPr>
          <w:rFonts w:ascii="Arial" w:hAnsi="Arial" w:cs="Arial"/>
          <w:i/>
          <w:vertAlign w:val="subscript"/>
        </w:rPr>
        <w:t xml:space="preserve">1 </w:t>
      </w:r>
      <w:r w:rsidRPr="002561A3">
        <w:rPr>
          <w:rFonts w:ascii="Arial" w:hAnsi="Arial" w:cs="Arial"/>
          <w:i/>
        </w:rPr>
        <w:t>+ (n-1)d</w:t>
      </w:r>
    </w:p>
    <w:p w:rsidR="00316AED" w:rsidRPr="002561A3" w:rsidRDefault="00316AED" w:rsidP="00316AED">
      <w:pPr>
        <w:tabs>
          <w:tab w:val="right" w:pos="8498"/>
        </w:tabs>
        <w:spacing w:after="0"/>
        <w:jc w:val="both"/>
        <w:rPr>
          <w:rFonts w:ascii="Arial" w:hAnsi="Arial" w:cs="Arial"/>
          <w:i/>
        </w:rPr>
      </w:pPr>
    </w:p>
    <w:p w:rsidR="00316AED" w:rsidRPr="002561A3" w:rsidRDefault="00316AED" w:rsidP="00316AED">
      <w:pPr>
        <w:pStyle w:val="Prrafodelista"/>
        <w:tabs>
          <w:tab w:val="right" w:pos="8498"/>
        </w:tabs>
        <w:spacing w:after="0"/>
        <w:ind w:left="360"/>
        <w:jc w:val="both"/>
        <w:rPr>
          <w:rFonts w:ascii="Arial" w:hAnsi="Arial" w:cs="Arial"/>
          <w:i/>
        </w:rPr>
      </w:pPr>
    </w:p>
    <w:p w:rsidR="002561A3" w:rsidRDefault="002561A3" w:rsidP="002561A3">
      <w:pPr>
        <w:tabs>
          <w:tab w:val="right" w:pos="8498"/>
        </w:tabs>
        <w:spacing w:after="0"/>
        <w:jc w:val="both"/>
        <w:rPr>
          <w:rFonts w:ascii="Arial" w:hAnsi="Arial" w:cs="Arial"/>
        </w:rPr>
      </w:pPr>
      <w:r>
        <w:rPr>
          <w:rFonts w:ascii="Arial" w:hAnsi="Arial" w:cs="Arial"/>
        </w:rPr>
        <w:t>L</w:t>
      </w:r>
      <w:r w:rsidRPr="002561A3">
        <w:rPr>
          <w:rFonts w:ascii="Arial" w:hAnsi="Arial" w:cs="Arial"/>
        </w:rPr>
        <w:t>a fórmula</w:t>
      </w:r>
      <w:r>
        <w:rPr>
          <w:rFonts w:ascii="Arial" w:hAnsi="Arial" w:cs="Arial"/>
        </w:rPr>
        <w:t xml:space="preserve"> del término general es:</w:t>
      </w:r>
    </w:p>
    <w:p w:rsidR="002561A3" w:rsidRPr="00E835B9" w:rsidRDefault="002561A3" w:rsidP="002561A3">
      <w:pPr>
        <w:tabs>
          <w:tab w:val="right" w:pos="8498"/>
        </w:tabs>
        <w:spacing w:after="0"/>
        <w:jc w:val="both"/>
        <w:rPr>
          <w:rFonts w:ascii="Arial" w:hAnsi="Arial" w:cs="Arial"/>
          <w:lang w:val="es-CO"/>
        </w:rPr>
      </w:pPr>
      <w:r w:rsidRPr="00E835B9">
        <w:rPr>
          <w:rFonts w:ascii="Arial" w:hAnsi="Arial" w:cs="Arial"/>
          <w:lang w:val="es-CO"/>
        </w:rPr>
        <w:lastRenderedPageBreak/>
        <w:t xml:space="preserve"> </w:t>
      </w:r>
      <w:r w:rsidRPr="00E835B9">
        <w:rPr>
          <w:rFonts w:ascii="Arial" w:hAnsi="Arial" w:cs="Arial"/>
          <w:i/>
          <w:lang w:val="es-CO"/>
        </w:rPr>
        <w:t>a</w:t>
      </w:r>
      <w:r w:rsidRPr="00E835B9">
        <w:rPr>
          <w:rFonts w:ascii="Arial" w:hAnsi="Arial" w:cs="Arial"/>
          <w:i/>
          <w:vertAlign w:val="subscript"/>
          <w:lang w:val="es-CO"/>
        </w:rPr>
        <w:t>n</w:t>
      </w:r>
      <w:r w:rsidRPr="00E835B9">
        <w:rPr>
          <w:rFonts w:ascii="Arial" w:hAnsi="Arial" w:cs="Arial"/>
          <w:i/>
          <w:lang w:val="es-CO"/>
        </w:rPr>
        <w:t xml:space="preserve"> = a</w:t>
      </w:r>
      <w:r w:rsidRPr="00E835B9">
        <w:rPr>
          <w:rFonts w:ascii="Arial" w:hAnsi="Arial" w:cs="Arial"/>
          <w:i/>
          <w:vertAlign w:val="subscript"/>
          <w:lang w:val="es-CO"/>
        </w:rPr>
        <w:t>1</w:t>
      </w:r>
      <w:r w:rsidRPr="00E835B9">
        <w:rPr>
          <w:rFonts w:ascii="Arial" w:hAnsi="Arial" w:cs="Arial"/>
          <w:i/>
          <w:lang w:val="es-CO"/>
        </w:rPr>
        <w:t xml:space="preserve">+(n-1).d </w:t>
      </w:r>
      <w:r w:rsidR="0053273D">
        <w:rPr>
          <w:rFonts w:ascii="Arial" w:hAnsi="Arial" w:cs="Arial"/>
          <w:lang w:val="es-CO"/>
        </w:rPr>
        <w:t xml:space="preserve"> </w:t>
      </w:r>
    </w:p>
    <w:p w:rsidR="00316AED" w:rsidRPr="002561A3" w:rsidRDefault="002561A3" w:rsidP="00316AED">
      <w:pPr>
        <w:tabs>
          <w:tab w:val="right" w:pos="8498"/>
        </w:tabs>
        <w:spacing w:after="0"/>
        <w:jc w:val="both"/>
        <w:rPr>
          <w:rFonts w:ascii="Arial" w:hAnsi="Arial" w:cs="Arial"/>
        </w:rPr>
      </w:pPr>
      <w:r w:rsidRPr="002561A3">
        <w:rPr>
          <w:rFonts w:ascii="Arial" w:hAnsi="Arial" w:cs="Arial"/>
        </w:rPr>
        <w:t xml:space="preserve">Donde </w:t>
      </w:r>
      <w:r w:rsidRPr="002561A3">
        <w:rPr>
          <w:rFonts w:ascii="Arial" w:hAnsi="Arial" w:cs="Arial"/>
          <w:i/>
        </w:rPr>
        <w:t>a</w:t>
      </w:r>
      <w:r w:rsidRPr="002561A3">
        <w:rPr>
          <w:rFonts w:ascii="Arial" w:hAnsi="Arial" w:cs="Arial"/>
          <w:i/>
          <w:vertAlign w:val="subscript"/>
        </w:rPr>
        <w:t>n</w:t>
      </w:r>
      <w:r w:rsidRPr="002561A3">
        <w:rPr>
          <w:rFonts w:ascii="Arial" w:hAnsi="Arial" w:cs="Arial"/>
          <w:i/>
        </w:rPr>
        <w:t xml:space="preserve">  </w:t>
      </w:r>
      <w:r w:rsidRPr="002561A3">
        <w:rPr>
          <w:rFonts w:ascii="Arial" w:hAnsi="Arial" w:cs="Arial"/>
        </w:rPr>
        <w:t xml:space="preserve">es el término general, </w:t>
      </w:r>
      <w:r>
        <w:rPr>
          <w:rFonts w:ascii="Arial" w:hAnsi="Arial" w:cs="Arial"/>
          <w:i/>
        </w:rPr>
        <w:t>a</w:t>
      </w:r>
      <w:r>
        <w:rPr>
          <w:rFonts w:ascii="Arial" w:hAnsi="Arial" w:cs="Arial"/>
          <w:i/>
          <w:vertAlign w:val="subscript"/>
        </w:rPr>
        <w:t>1</w:t>
      </w:r>
      <w:r>
        <w:rPr>
          <w:rFonts w:ascii="Arial" w:hAnsi="Arial" w:cs="Arial"/>
          <w:i/>
        </w:rPr>
        <w:t xml:space="preserve"> </w:t>
      </w:r>
      <w:r>
        <w:rPr>
          <w:rFonts w:ascii="Arial" w:hAnsi="Arial" w:cs="Arial"/>
        </w:rPr>
        <w:t xml:space="preserve">el primer termino de la sucesión, n la posición del término y </w:t>
      </w:r>
      <w:r>
        <w:rPr>
          <w:rFonts w:ascii="Arial" w:hAnsi="Arial" w:cs="Arial"/>
          <w:i/>
        </w:rPr>
        <w:t xml:space="preserve">d </w:t>
      </w:r>
      <w:r>
        <w:rPr>
          <w:rFonts w:ascii="Arial" w:hAnsi="Arial" w:cs="Arial"/>
        </w:rPr>
        <w:t xml:space="preserve"> la diferencia. </w:t>
      </w:r>
    </w:p>
    <w:p w:rsidR="002561A3" w:rsidRPr="002561A3" w:rsidRDefault="002561A3">
      <w:pPr>
        <w:tabs>
          <w:tab w:val="right" w:pos="8498"/>
        </w:tabs>
        <w:spacing w:after="0"/>
        <w:jc w:val="both"/>
        <w:rPr>
          <w:rFonts w:ascii="Arial" w:hAnsi="Arial" w:cs="Arial"/>
        </w:rPr>
      </w:pPr>
      <w:r w:rsidRPr="002561A3">
        <w:rPr>
          <w:rFonts w:ascii="Arial" w:hAnsi="Arial" w:cs="Arial"/>
        </w:rPr>
        <w:t xml:space="preserve">La formula se puede </w:t>
      </w:r>
      <w:r w:rsidRPr="002561A3">
        <w:rPr>
          <w:rFonts w:ascii="Arial" w:hAnsi="Arial" w:cs="Arial"/>
          <w:lang w:val="es-ES_tradnl"/>
        </w:rPr>
        <w:t>generalizar</w:t>
      </w:r>
      <w:r w:rsidRPr="002561A3">
        <w:rPr>
          <w:rFonts w:ascii="Arial" w:hAnsi="Arial" w:cs="Arial"/>
        </w:rPr>
        <w:t xml:space="preserve">  </w:t>
      </w:r>
      <w:r>
        <w:rPr>
          <w:rFonts w:ascii="Arial" w:hAnsi="Arial" w:cs="Arial"/>
        </w:rPr>
        <w:t>cambiando el primer</w:t>
      </w:r>
      <w:r w:rsidRPr="002561A3">
        <w:rPr>
          <w:rFonts w:ascii="Arial" w:hAnsi="Arial" w:cs="Arial"/>
        </w:rPr>
        <w:t xml:space="preserve"> término por cualquiera</w:t>
      </w:r>
      <w:r>
        <w:rPr>
          <w:rFonts w:ascii="Arial" w:hAnsi="Arial" w:cs="Arial"/>
        </w:rPr>
        <w:t xml:space="preserve"> la formula quedaría:</w:t>
      </w:r>
      <w:r w:rsidRPr="002561A3">
        <w:rPr>
          <w:rFonts w:ascii="Arial" w:hAnsi="Arial" w:cs="Arial"/>
        </w:rPr>
        <w:t xml:space="preserve"> </w:t>
      </w:r>
    </w:p>
    <w:p w:rsidR="00D15026" w:rsidRDefault="002561A3">
      <w:pPr>
        <w:tabs>
          <w:tab w:val="right" w:pos="8498"/>
        </w:tabs>
        <w:spacing w:after="0"/>
        <w:jc w:val="both"/>
        <w:rPr>
          <w:rFonts w:ascii="Arial" w:hAnsi="Arial" w:cs="Arial"/>
        </w:rPr>
      </w:pPr>
      <w:r w:rsidRPr="002561A3">
        <w:rPr>
          <w:rFonts w:ascii="Arial" w:hAnsi="Arial" w:cs="Arial"/>
          <w:i/>
        </w:rPr>
        <w:t>a</w:t>
      </w:r>
      <w:r w:rsidRPr="002561A3">
        <w:rPr>
          <w:rFonts w:ascii="Arial" w:hAnsi="Arial" w:cs="Arial"/>
          <w:i/>
          <w:vertAlign w:val="subscript"/>
        </w:rPr>
        <w:t>n</w:t>
      </w:r>
      <w:r w:rsidRPr="002561A3">
        <w:rPr>
          <w:rFonts w:ascii="Arial" w:hAnsi="Arial" w:cs="Arial"/>
          <w:i/>
        </w:rPr>
        <w:t xml:space="preserve"> = a</w:t>
      </w:r>
      <w:r w:rsidRPr="002561A3">
        <w:rPr>
          <w:rFonts w:ascii="Arial" w:hAnsi="Arial" w:cs="Arial"/>
          <w:i/>
          <w:vertAlign w:val="subscript"/>
        </w:rPr>
        <w:t>k</w:t>
      </w:r>
      <w:r w:rsidRPr="002561A3">
        <w:rPr>
          <w:rFonts w:ascii="Arial" w:hAnsi="Arial" w:cs="Arial"/>
          <w:i/>
        </w:rPr>
        <w:t xml:space="preserve">+(k-1).d </w:t>
      </w:r>
      <w:r w:rsidRPr="002561A3">
        <w:rPr>
          <w:rFonts w:ascii="Arial" w:hAnsi="Arial" w:cs="Arial"/>
        </w:rPr>
        <w:t xml:space="preserve"> </w:t>
      </w:r>
    </w:p>
    <w:p w:rsidR="002561A3" w:rsidRDefault="002561A3" w:rsidP="002561A3">
      <w:pPr>
        <w:tabs>
          <w:tab w:val="right" w:pos="8498"/>
        </w:tabs>
        <w:spacing w:after="0"/>
        <w:jc w:val="both"/>
        <w:rPr>
          <w:rFonts w:ascii="Arial" w:hAnsi="Arial" w:cs="Arial"/>
        </w:rPr>
      </w:pPr>
      <w:r w:rsidRPr="002561A3">
        <w:rPr>
          <w:rFonts w:ascii="Arial" w:hAnsi="Arial" w:cs="Arial"/>
        </w:rPr>
        <w:t xml:space="preserve">Donde </w:t>
      </w:r>
      <w:r w:rsidRPr="002561A3">
        <w:rPr>
          <w:rFonts w:ascii="Arial" w:hAnsi="Arial" w:cs="Arial"/>
          <w:i/>
        </w:rPr>
        <w:t>a</w:t>
      </w:r>
      <w:r w:rsidRPr="002561A3">
        <w:rPr>
          <w:rFonts w:ascii="Arial" w:hAnsi="Arial" w:cs="Arial"/>
          <w:i/>
          <w:vertAlign w:val="subscript"/>
        </w:rPr>
        <w:t>n</w:t>
      </w:r>
      <w:r w:rsidRPr="002561A3">
        <w:rPr>
          <w:rFonts w:ascii="Arial" w:hAnsi="Arial" w:cs="Arial"/>
          <w:i/>
        </w:rPr>
        <w:t xml:space="preserve">  </w:t>
      </w:r>
      <w:r w:rsidRPr="002561A3">
        <w:rPr>
          <w:rFonts w:ascii="Arial" w:hAnsi="Arial" w:cs="Arial"/>
        </w:rPr>
        <w:t xml:space="preserve">es el término general, </w:t>
      </w:r>
      <w:r>
        <w:rPr>
          <w:rFonts w:ascii="Arial" w:hAnsi="Arial" w:cs="Arial"/>
          <w:i/>
        </w:rPr>
        <w:t>a</w:t>
      </w:r>
      <w:r>
        <w:rPr>
          <w:rFonts w:ascii="Arial" w:hAnsi="Arial" w:cs="Arial"/>
          <w:i/>
          <w:vertAlign w:val="subscript"/>
        </w:rPr>
        <w:t>k</w:t>
      </w:r>
      <w:r>
        <w:rPr>
          <w:rFonts w:ascii="Arial" w:hAnsi="Arial" w:cs="Arial"/>
          <w:i/>
        </w:rPr>
        <w:t xml:space="preserve"> </w:t>
      </w:r>
      <w:r>
        <w:rPr>
          <w:rFonts w:ascii="Arial" w:hAnsi="Arial" w:cs="Arial"/>
        </w:rPr>
        <w:t xml:space="preserve">cualquier  </w:t>
      </w:r>
      <w:r w:rsidR="00E835B9">
        <w:rPr>
          <w:rFonts w:ascii="Arial" w:hAnsi="Arial" w:cs="Arial"/>
        </w:rPr>
        <w:t>término</w:t>
      </w:r>
      <w:r>
        <w:rPr>
          <w:rFonts w:ascii="Arial" w:hAnsi="Arial" w:cs="Arial"/>
        </w:rPr>
        <w:t xml:space="preserve"> de la sucesión, n la posición del término que se quiere encontrar, </w:t>
      </w:r>
      <w:r>
        <w:rPr>
          <w:rFonts w:ascii="Arial" w:hAnsi="Arial" w:cs="Arial"/>
          <w:i/>
        </w:rPr>
        <w:t>k</w:t>
      </w:r>
      <w:r>
        <w:rPr>
          <w:rFonts w:ascii="Arial" w:hAnsi="Arial" w:cs="Arial"/>
        </w:rPr>
        <w:t xml:space="preserve"> la posición del término que se conoce   y </w:t>
      </w:r>
      <w:r>
        <w:rPr>
          <w:rFonts w:ascii="Arial" w:hAnsi="Arial" w:cs="Arial"/>
          <w:i/>
        </w:rPr>
        <w:t xml:space="preserve">d </w:t>
      </w:r>
      <w:r>
        <w:rPr>
          <w:rFonts w:ascii="Arial" w:hAnsi="Arial" w:cs="Arial"/>
        </w:rPr>
        <w:t xml:space="preserve"> la diferencia. </w:t>
      </w:r>
    </w:p>
    <w:p w:rsidR="002561A3" w:rsidRDefault="002561A3" w:rsidP="002561A3">
      <w:pPr>
        <w:tabs>
          <w:tab w:val="right" w:pos="8498"/>
        </w:tabs>
        <w:spacing w:after="0"/>
        <w:jc w:val="both"/>
        <w:rPr>
          <w:rFonts w:ascii="Arial" w:hAnsi="Arial" w:cs="Arial"/>
        </w:rPr>
      </w:pPr>
    </w:p>
    <w:p w:rsidR="002561A3" w:rsidRDefault="002561A3" w:rsidP="002561A3">
      <w:pPr>
        <w:tabs>
          <w:tab w:val="right" w:pos="8498"/>
        </w:tabs>
        <w:spacing w:after="0"/>
        <w:jc w:val="both"/>
        <w:rPr>
          <w:rFonts w:ascii="Arial" w:hAnsi="Arial" w:cs="Arial"/>
        </w:rPr>
      </w:pPr>
      <w:r>
        <w:rPr>
          <w:rFonts w:ascii="Arial" w:hAnsi="Arial" w:cs="Arial"/>
        </w:rPr>
        <w:t>Ejemplo:</w:t>
      </w:r>
    </w:p>
    <w:p w:rsidR="002561A3" w:rsidRDefault="002561A3" w:rsidP="002561A3">
      <w:pPr>
        <w:tabs>
          <w:tab w:val="right" w:pos="8498"/>
        </w:tabs>
        <w:spacing w:after="0"/>
        <w:jc w:val="both"/>
        <w:rPr>
          <w:rFonts w:ascii="Arial" w:hAnsi="Arial" w:cs="Arial"/>
        </w:rPr>
      </w:pPr>
    </w:p>
    <w:p w:rsidR="002561A3" w:rsidRDefault="009F78D3" w:rsidP="002561A3">
      <w:pPr>
        <w:pStyle w:val="Prrafodelista"/>
        <w:numPr>
          <w:ilvl w:val="0"/>
          <w:numId w:val="15"/>
        </w:numPr>
        <w:tabs>
          <w:tab w:val="right" w:pos="8498"/>
        </w:tabs>
        <w:spacing w:after="0"/>
        <w:jc w:val="both"/>
        <w:rPr>
          <w:rFonts w:ascii="Arial" w:hAnsi="Arial" w:cs="Arial"/>
        </w:rPr>
      </w:pPr>
      <w:r>
        <w:rPr>
          <w:rFonts w:ascii="Arial" w:hAnsi="Arial" w:cs="Arial"/>
        </w:rPr>
        <w:t>calcule la fórmula del término general de la siguiente progresión y encuentre el termino 30 de la sucesión:</w:t>
      </w:r>
    </w:p>
    <w:p w:rsidR="009F78D3" w:rsidRDefault="009F78D3" w:rsidP="009F78D3">
      <w:pPr>
        <w:tabs>
          <w:tab w:val="right" w:pos="8498"/>
        </w:tabs>
        <w:spacing w:after="0"/>
        <w:jc w:val="both"/>
        <w:rPr>
          <w:rFonts w:ascii="Arial" w:hAnsi="Arial" w:cs="Arial"/>
        </w:rPr>
      </w:pPr>
    </w:p>
    <w:p w:rsidR="009F78D3" w:rsidRPr="00500425" w:rsidRDefault="00500425" w:rsidP="009F78D3">
      <w:pPr>
        <w:tabs>
          <w:tab w:val="right" w:pos="8498"/>
        </w:tabs>
        <w:spacing w:after="0"/>
        <w:jc w:val="both"/>
        <w:rPr>
          <w:rFonts w:ascii="Arial" w:hAnsi="Arial" w:cs="Arial"/>
          <w:i/>
        </w:rPr>
      </w:pPr>
      <w:r w:rsidRPr="00500425">
        <w:rPr>
          <w:rFonts w:ascii="Arial" w:hAnsi="Arial" w:cs="Arial"/>
          <w:i/>
        </w:rPr>
        <w:t>a</w:t>
      </w:r>
      <w:r w:rsidRPr="00500425">
        <w:rPr>
          <w:rFonts w:ascii="Arial" w:hAnsi="Arial" w:cs="Arial"/>
          <w:i/>
          <w:vertAlign w:val="subscript"/>
        </w:rPr>
        <w:t>n</w:t>
      </w:r>
      <w:r w:rsidRPr="00500425">
        <w:rPr>
          <w:rFonts w:ascii="Arial" w:hAnsi="Arial" w:cs="Arial"/>
          <w:i/>
        </w:rPr>
        <w:t xml:space="preserve"> = </w:t>
      </w:r>
      <w:r w:rsidR="009F78D3" w:rsidRPr="00500425">
        <w:rPr>
          <w:rFonts w:ascii="Arial" w:hAnsi="Arial" w:cs="Arial"/>
          <w:i/>
        </w:rPr>
        <w:t>5,9,13,17</w:t>
      </w:r>
    </w:p>
    <w:p w:rsidR="002561A3" w:rsidRDefault="002561A3">
      <w:pPr>
        <w:tabs>
          <w:tab w:val="right" w:pos="8498"/>
        </w:tabs>
        <w:spacing w:after="0"/>
        <w:jc w:val="both"/>
        <w:rPr>
          <w:rFonts w:ascii="Arial" w:hAnsi="Arial" w:cs="Arial"/>
        </w:rPr>
      </w:pPr>
    </w:p>
    <w:p w:rsidR="009F78D3" w:rsidRDefault="009F78D3" w:rsidP="009F78D3">
      <w:pPr>
        <w:pStyle w:val="Prrafodelista"/>
        <w:numPr>
          <w:ilvl w:val="0"/>
          <w:numId w:val="14"/>
        </w:numPr>
        <w:tabs>
          <w:tab w:val="right" w:pos="8498"/>
        </w:tabs>
        <w:spacing w:after="0"/>
        <w:jc w:val="both"/>
        <w:rPr>
          <w:rFonts w:ascii="Arial" w:hAnsi="Arial" w:cs="Arial"/>
          <w:i/>
        </w:rPr>
      </w:pPr>
      <w:r w:rsidRPr="009F78D3">
        <w:rPr>
          <w:rFonts w:ascii="Arial" w:hAnsi="Arial" w:cs="Arial"/>
          <w:i/>
        </w:rPr>
        <w:t>a</w:t>
      </w:r>
      <w:r w:rsidRPr="009F78D3">
        <w:rPr>
          <w:rFonts w:ascii="Arial" w:hAnsi="Arial" w:cs="Arial"/>
          <w:i/>
          <w:vertAlign w:val="subscript"/>
        </w:rPr>
        <w:t>1</w:t>
      </w:r>
      <w:r>
        <w:rPr>
          <w:rFonts w:ascii="Arial" w:hAnsi="Arial" w:cs="Arial"/>
          <w:i/>
        </w:rPr>
        <w:t xml:space="preserve"> = 5, d = 4 → a</w:t>
      </w:r>
      <w:r>
        <w:rPr>
          <w:rFonts w:ascii="Arial" w:hAnsi="Arial" w:cs="Arial"/>
          <w:i/>
          <w:vertAlign w:val="subscript"/>
        </w:rPr>
        <w:t>n</w:t>
      </w:r>
      <w:r>
        <w:rPr>
          <w:rFonts w:ascii="Arial" w:hAnsi="Arial" w:cs="Arial"/>
          <w:i/>
        </w:rPr>
        <w:t xml:space="preserve"> = 5+(n-1).4</w:t>
      </w:r>
      <w:r w:rsidR="00532C5E">
        <w:rPr>
          <w:rFonts w:ascii="Arial" w:hAnsi="Arial" w:cs="Arial"/>
          <w:i/>
        </w:rPr>
        <w:t xml:space="preserve"> = 5</w:t>
      </w:r>
      <w:r w:rsidR="00532C5E" w:rsidRPr="00532C5E">
        <w:rPr>
          <w:rFonts w:ascii="Arial" w:eastAsiaTheme="minorEastAsia" w:hAnsi="Arial" w:cs="Arial"/>
          <w:i/>
          <w:lang w:val="en-US"/>
        </w:rPr>
        <w:t>+</w:t>
      </w:r>
      <w:r w:rsidR="00532C5E">
        <w:rPr>
          <w:rFonts w:ascii="Arial" w:eastAsiaTheme="minorEastAsia" w:hAnsi="Arial" w:cs="Arial"/>
          <w:i/>
          <w:lang w:val="en-US"/>
        </w:rPr>
        <w:t>4n-4 = 4n</w:t>
      </w:r>
      <w:r w:rsidR="00532C5E" w:rsidRPr="00532C5E">
        <w:rPr>
          <w:rFonts w:ascii="Arial" w:eastAsiaTheme="minorEastAsia" w:hAnsi="Arial" w:cs="Arial"/>
          <w:i/>
          <w:lang w:val="en-US"/>
        </w:rPr>
        <w:t>+</w:t>
      </w:r>
      <w:r w:rsidR="00532C5E">
        <w:rPr>
          <w:rFonts w:ascii="Arial" w:eastAsiaTheme="minorEastAsia" w:hAnsi="Arial" w:cs="Arial"/>
          <w:i/>
          <w:lang w:val="en-US"/>
        </w:rPr>
        <w:t>1</w:t>
      </w:r>
    </w:p>
    <w:p w:rsidR="009F78D3" w:rsidRPr="00532C5E" w:rsidRDefault="009F78D3" w:rsidP="009F78D3">
      <w:pPr>
        <w:tabs>
          <w:tab w:val="right" w:pos="8498"/>
        </w:tabs>
        <w:spacing w:after="0"/>
        <w:jc w:val="both"/>
        <w:rPr>
          <w:rFonts w:ascii="Arial" w:hAnsi="Arial" w:cs="Arial"/>
          <w:i/>
          <w:lang w:val="es-CO"/>
        </w:rPr>
      </w:pPr>
      <w:r>
        <w:rPr>
          <w:rFonts w:ascii="Arial" w:hAnsi="Arial" w:cs="Arial"/>
        </w:rPr>
        <w:t xml:space="preserve">La fórmula del término general es </w:t>
      </w:r>
      <w:r>
        <w:rPr>
          <w:rFonts w:ascii="Arial" w:hAnsi="Arial" w:cs="Arial"/>
          <w:i/>
        </w:rPr>
        <w:t>a</w:t>
      </w:r>
      <w:r>
        <w:rPr>
          <w:rFonts w:ascii="Arial" w:hAnsi="Arial" w:cs="Arial"/>
          <w:i/>
          <w:vertAlign w:val="subscript"/>
        </w:rPr>
        <w:t>n</w:t>
      </w:r>
      <w:r>
        <w:rPr>
          <w:rFonts w:ascii="Arial" w:hAnsi="Arial" w:cs="Arial"/>
          <w:i/>
        </w:rPr>
        <w:t xml:space="preserve"> = 5+(n-1).4</w:t>
      </w:r>
      <w:r w:rsidR="00532C5E">
        <w:rPr>
          <w:rFonts w:ascii="Arial" w:hAnsi="Arial" w:cs="Arial"/>
          <w:i/>
        </w:rPr>
        <w:t xml:space="preserve"> = 4n </w:t>
      </w:r>
      <w:r w:rsidR="00532C5E" w:rsidRPr="00532C5E">
        <w:rPr>
          <w:rFonts w:ascii="Arial" w:eastAsiaTheme="minorEastAsia" w:hAnsi="Arial" w:cs="Arial"/>
          <w:i/>
          <w:lang w:val="es-CO"/>
        </w:rPr>
        <w:t>+</w:t>
      </w:r>
      <w:r w:rsidR="00532C5E">
        <w:rPr>
          <w:rFonts w:ascii="Arial" w:eastAsiaTheme="minorEastAsia" w:hAnsi="Arial" w:cs="Arial"/>
          <w:i/>
          <w:lang w:val="es-CO"/>
        </w:rPr>
        <w:t xml:space="preserve"> 1</w:t>
      </w:r>
    </w:p>
    <w:p w:rsidR="009F78D3" w:rsidRPr="00532C5E" w:rsidRDefault="009F78D3" w:rsidP="009F78D3">
      <w:pPr>
        <w:tabs>
          <w:tab w:val="right" w:pos="8498"/>
        </w:tabs>
        <w:spacing w:after="0"/>
        <w:jc w:val="both"/>
        <w:rPr>
          <w:rFonts w:ascii="Arial" w:hAnsi="Arial" w:cs="Arial"/>
          <w:i/>
          <w:lang w:val="es-CO"/>
        </w:rPr>
      </w:pPr>
    </w:p>
    <w:p w:rsidR="009F78D3" w:rsidRDefault="009F78D3" w:rsidP="009F78D3">
      <w:pPr>
        <w:pStyle w:val="Prrafodelista"/>
        <w:numPr>
          <w:ilvl w:val="0"/>
          <w:numId w:val="14"/>
        </w:numPr>
        <w:tabs>
          <w:tab w:val="right" w:pos="8498"/>
        </w:tabs>
        <w:spacing w:after="0"/>
        <w:jc w:val="both"/>
        <w:rPr>
          <w:rFonts w:ascii="Arial" w:hAnsi="Arial" w:cs="Arial"/>
          <w:i/>
        </w:rPr>
      </w:pPr>
      <w:r w:rsidRPr="009F78D3">
        <w:rPr>
          <w:rFonts w:ascii="Arial" w:hAnsi="Arial" w:cs="Arial"/>
          <w:i/>
        </w:rPr>
        <w:t>a</w:t>
      </w:r>
      <w:r w:rsidRPr="009F78D3">
        <w:rPr>
          <w:rFonts w:ascii="Arial" w:hAnsi="Arial" w:cs="Arial"/>
          <w:i/>
          <w:vertAlign w:val="subscript"/>
        </w:rPr>
        <w:t>30</w:t>
      </w:r>
      <w:r w:rsidRPr="009F78D3">
        <w:rPr>
          <w:rFonts w:ascii="Arial" w:hAnsi="Arial" w:cs="Arial"/>
          <w:i/>
        </w:rPr>
        <w:t xml:space="preserve"> = </w:t>
      </w:r>
      <w:r>
        <w:rPr>
          <w:rFonts w:ascii="Arial" w:hAnsi="Arial" w:cs="Arial"/>
          <w:i/>
        </w:rPr>
        <w:t>5+(30-1).4 = 5+(29.4) = 5 + 116 = 121</w:t>
      </w:r>
    </w:p>
    <w:p w:rsidR="009F78D3" w:rsidRDefault="009F78D3" w:rsidP="009F78D3">
      <w:pPr>
        <w:tabs>
          <w:tab w:val="right" w:pos="8498"/>
        </w:tabs>
        <w:spacing w:after="0"/>
        <w:jc w:val="both"/>
        <w:rPr>
          <w:rFonts w:ascii="Arial" w:hAnsi="Arial" w:cs="Arial"/>
        </w:rPr>
      </w:pPr>
      <w:r>
        <w:rPr>
          <w:rFonts w:ascii="Arial" w:hAnsi="Arial" w:cs="Arial"/>
        </w:rPr>
        <w:t>el termino 30 de la sucesión es 121.</w:t>
      </w:r>
    </w:p>
    <w:p w:rsidR="00E835B9" w:rsidRDefault="00E835B9" w:rsidP="009F78D3">
      <w:pPr>
        <w:tabs>
          <w:tab w:val="right" w:pos="8498"/>
        </w:tabs>
        <w:spacing w:after="0"/>
        <w:jc w:val="both"/>
        <w:rPr>
          <w:rFonts w:ascii="Arial" w:hAnsi="Arial" w:cs="Arial"/>
        </w:rPr>
      </w:pPr>
    </w:p>
    <w:p w:rsidR="00500425" w:rsidRDefault="00E835B9" w:rsidP="00E835B9">
      <w:pPr>
        <w:pStyle w:val="Prrafodelista"/>
        <w:numPr>
          <w:ilvl w:val="0"/>
          <w:numId w:val="15"/>
        </w:numPr>
        <w:tabs>
          <w:tab w:val="right" w:pos="8498"/>
        </w:tabs>
        <w:spacing w:after="0"/>
        <w:jc w:val="both"/>
        <w:rPr>
          <w:rFonts w:ascii="Arial" w:hAnsi="Arial" w:cs="Arial"/>
        </w:rPr>
      </w:pPr>
      <w:r>
        <w:rPr>
          <w:rFonts w:ascii="Arial" w:hAnsi="Arial" w:cs="Arial"/>
        </w:rPr>
        <w:t>Encuentre los primeros 10 términos de la siguiente progresión aritmética</w:t>
      </w:r>
      <w:r w:rsidR="00500425">
        <w:rPr>
          <w:rFonts w:ascii="Arial" w:hAnsi="Arial" w:cs="Arial"/>
        </w:rPr>
        <w:t>:</w:t>
      </w:r>
    </w:p>
    <w:p w:rsidR="00E0009A" w:rsidRDefault="00500425" w:rsidP="00500425">
      <w:pPr>
        <w:pStyle w:val="Prrafodelista"/>
        <w:tabs>
          <w:tab w:val="right" w:pos="8498"/>
        </w:tabs>
        <w:spacing w:after="0"/>
        <w:ind w:left="360"/>
        <w:jc w:val="both"/>
        <w:rPr>
          <w:rFonts w:ascii="Arial" w:hAnsi="Arial" w:cs="Arial"/>
          <w:i/>
          <w:lang w:val="en-US"/>
        </w:rPr>
      </w:pPr>
      <w:r w:rsidRPr="002A04DE">
        <w:rPr>
          <w:rFonts w:ascii="Arial" w:hAnsi="Arial" w:cs="Arial"/>
          <w:i/>
          <w:lang w:val="es-CO"/>
        </w:rPr>
        <w:t xml:space="preserve"> </w:t>
      </w:r>
      <w:r w:rsidRPr="00C91CA1">
        <w:rPr>
          <w:rFonts w:ascii="Arial" w:hAnsi="Arial" w:cs="Arial"/>
          <w:i/>
          <w:lang w:val="en-US"/>
        </w:rPr>
        <w:t>a</w:t>
      </w:r>
      <w:r w:rsidRPr="00C91CA1">
        <w:rPr>
          <w:rFonts w:ascii="Arial" w:hAnsi="Arial" w:cs="Arial"/>
          <w:i/>
          <w:vertAlign w:val="subscript"/>
          <w:lang w:val="en-US"/>
        </w:rPr>
        <w:t>n</w:t>
      </w:r>
      <w:r w:rsidR="00E835B9" w:rsidRPr="00C91CA1">
        <w:rPr>
          <w:rFonts w:ascii="Arial" w:hAnsi="Arial" w:cs="Arial"/>
          <w:i/>
          <w:vertAlign w:val="subscript"/>
          <w:lang w:val="en-US"/>
        </w:rPr>
        <w:t xml:space="preserve"> </w:t>
      </w:r>
      <w:r w:rsidR="00C91CA1">
        <w:rPr>
          <w:rFonts w:ascii="Arial" w:hAnsi="Arial" w:cs="Arial"/>
          <w:i/>
          <w:lang w:val="en-US"/>
        </w:rPr>
        <w:t>= 3</w:t>
      </w:r>
      <w:r w:rsidRPr="00C91CA1">
        <w:rPr>
          <w:rFonts w:ascii="Arial" w:eastAsiaTheme="minorEastAsia" w:hAnsi="Arial" w:cs="Arial"/>
          <w:i/>
          <w:lang w:val="en-US"/>
        </w:rPr>
        <w:t xml:space="preserve"> </w:t>
      </w:r>
      <w:r w:rsidRPr="00C91CA1">
        <w:rPr>
          <w:rFonts w:ascii="Arial" w:eastAsiaTheme="minorEastAsia" w:hAnsi="Arial" w:cs="Arial"/>
          <w:i/>
        </w:rPr>
        <w:t>+</w:t>
      </w:r>
      <w:r w:rsidR="00E835B9" w:rsidRPr="00C91CA1">
        <w:rPr>
          <w:rFonts w:ascii="Arial" w:hAnsi="Arial" w:cs="Arial"/>
          <w:i/>
          <w:lang w:val="en-US"/>
        </w:rPr>
        <w:t xml:space="preserve"> </w:t>
      </w:r>
      <w:r w:rsidRPr="00C91CA1">
        <w:rPr>
          <w:rFonts w:ascii="Arial" w:hAnsi="Arial" w:cs="Arial"/>
          <w:i/>
          <w:lang w:val="en-US"/>
        </w:rPr>
        <w:t>(n</w:t>
      </w:r>
      <w:r w:rsidR="00C91CA1">
        <w:rPr>
          <w:rFonts w:ascii="Arial" w:eastAsiaTheme="minorEastAsia" w:hAnsi="Arial" w:cs="Arial"/>
          <w:i/>
        </w:rPr>
        <w:t>-1</w:t>
      </w:r>
      <w:r w:rsidRPr="00C91CA1">
        <w:rPr>
          <w:rFonts w:ascii="Arial" w:hAnsi="Arial" w:cs="Arial"/>
          <w:i/>
          <w:lang w:val="en-US"/>
        </w:rPr>
        <w:t>).-2</w:t>
      </w:r>
      <w:r w:rsidR="00532C5E">
        <w:rPr>
          <w:rFonts w:ascii="Arial" w:hAnsi="Arial" w:cs="Arial"/>
          <w:i/>
          <w:lang w:val="en-US"/>
        </w:rPr>
        <w:t xml:space="preserve"> = 3-2n</w:t>
      </w:r>
      <w:r w:rsidR="00532C5E" w:rsidRPr="00532C5E">
        <w:rPr>
          <w:rFonts w:ascii="Arial" w:eastAsiaTheme="minorEastAsia" w:hAnsi="Arial" w:cs="Arial"/>
          <w:i/>
          <w:lang w:val="en-US"/>
        </w:rPr>
        <w:t>+</w:t>
      </w:r>
      <w:r w:rsidR="00532C5E">
        <w:rPr>
          <w:rFonts w:ascii="Arial" w:eastAsiaTheme="minorEastAsia" w:hAnsi="Arial" w:cs="Arial"/>
          <w:i/>
          <w:lang w:val="en-US"/>
        </w:rPr>
        <w:t>2 = -2n</w:t>
      </w:r>
      <w:r w:rsidR="00532C5E" w:rsidRPr="00532C5E">
        <w:rPr>
          <w:rFonts w:ascii="Arial" w:eastAsiaTheme="minorEastAsia" w:hAnsi="Arial" w:cs="Arial"/>
          <w:i/>
          <w:lang w:val="en-US"/>
        </w:rPr>
        <w:t>+</w:t>
      </w:r>
      <w:r w:rsidR="00532C5E">
        <w:rPr>
          <w:rFonts w:ascii="Arial" w:eastAsiaTheme="minorEastAsia" w:hAnsi="Arial" w:cs="Arial"/>
          <w:i/>
          <w:lang w:val="en-US"/>
        </w:rPr>
        <w:t>5</w:t>
      </w:r>
    </w:p>
    <w:p w:rsidR="00E835B9" w:rsidRDefault="00E0009A" w:rsidP="00E0009A">
      <w:pPr>
        <w:pStyle w:val="Prrafodelista"/>
        <w:numPr>
          <w:ilvl w:val="0"/>
          <w:numId w:val="17"/>
        </w:numPr>
        <w:tabs>
          <w:tab w:val="right" w:pos="8498"/>
        </w:tabs>
        <w:spacing w:after="0"/>
        <w:jc w:val="both"/>
        <w:rPr>
          <w:rFonts w:ascii="Arial" w:hAnsi="Arial" w:cs="Arial"/>
          <w:i/>
          <w:lang w:val="en-US"/>
        </w:rPr>
      </w:pPr>
      <w:r>
        <w:rPr>
          <w:rFonts w:ascii="Arial" w:hAnsi="Arial" w:cs="Arial"/>
          <w:i/>
          <w:lang w:val="en-US"/>
        </w:rPr>
        <w:t>3, -1, -3, -5, -7, -8, -9, -11, -13, -14</w:t>
      </w:r>
    </w:p>
    <w:p w:rsidR="00E0009A" w:rsidRDefault="00E0009A" w:rsidP="00E0009A">
      <w:pPr>
        <w:tabs>
          <w:tab w:val="right" w:pos="8498"/>
        </w:tabs>
        <w:spacing w:after="0"/>
        <w:jc w:val="both"/>
        <w:rPr>
          <w:rFonts w:ascii="Arial" w:hAnsi="Arial" w:cs="Arial"/>
          <w:i/>
          <w:lang w:val="en-US"/>
        </w:rPr>
      </w:pPr>
    </w:p>
    <w:p w:rsidR="00E0009A" w:rsidRPr="00E0009A" w:rsidRDefault="00E0009A" w:rsidP="00E0009A">
      <w:pPr>
        <w:tabs>
          <w:tab w:val="right" w:pos="8498"/>
        </w:tabs>
        <w:spacing w:after="0"/>
        <w:jc w:val="both"/>
        <w:rPr>
          <w:rFonts w:ascii="Arial" w:hAnsi="Arial" w:cs="Arial"/>
          <w:lang w:val="es-CO"/>
        </w:rPr>
      </w:pPr>
      <w:r w:rsidRPr="00E0009A">
        <w:rPr>
          <w:rFonts w:ascii="Arial" w:hAnsi="Arial" w:cs="Arial"/>
          <w:lang w:val="es-CO"/>
        </w:rPr>
        <w:t xml:space="preserve">Ya </w:t>
      </w:r>
      <w:r w:rsidR="00423BCB">
        <w:rPr>
          <w:rFonts w:ascii="Arial" w:hAnsi="Arial" w:cs="Arial"/>
          <w:lang w:val="es-CO"/>
        </w:rPr>
        <w:t xml:space="preserve">sabes que  es una progresión aritmética, además </w:t>
      </w:r>
      <w:r w:rsidRPr="00E0009A">
        <w:rPr>
          <w:rFonts w:ascii="Arial" w:hAnsi="Arial" w:cs="Arial"/>
          <w:lang w:val="es-CO"/>
        </w:rPr>
        <w:t xml:space="preserve"> cómo se pueden encontrar los</w:t>
      </w:r>
      <w:r w:rsidR="00423BCB">
        <w:rPr>
          <w:rFonts w:ascii="Arial" w:hAnsi="Arial" w:cs="Arial"/>
          <w:lang w:val="es-CO"/>
        </w:rPr>
        <w:t xml:space="preserve"> </w:t>
      </w:r>
      <w:r w:rsidR="00423BCB" w:rsidRPr="00423BCB">
        <w:rPr>
          <w:rFonts w:ascii="Arial" w:hAnsi="Arial" w:cs="Arial"/>
          <w:i/>
          <w:lang w:val="es-CO"/>
        </w:rPr>
        <w:t>n</w:t>
      </w:r>
      <w:r w:rsidRPr="00E0009A">
        <w:rPr>
          <w:rFonts w:ascii="Arial" w:hAnsi="Arial" w:cs="Arial"/>
          <w:lang w:val="es-CO"/>
        </w:rPr>
        <w:t xml:space="preserve"> términos </w:t>
      </w:r>
      <w:r w:rsidR="00423BCB">
        <w:rPr>
          <w:rFonts w:ascii="Arial" w:hAnsi="Arial" w:cs="Arial"/>
          <w:lang w:val="es-CO"/>
        </w:rPr>
        <w:t xml:space="preserve"> que pertenecen a ella,  en la siguiente sesión  se mostrara como se puede sumar los n términos consecutivos que hacen parte</w:t>
      </w:r>
      <w:r w:rsidR="00492DC6">
        <w:rPr>
          <w:rFonts w:ascii="Arial" w:hAnsi="Arial" w:cs="Arial"/>
          <w:lang w:val="es-CO"/>
        </w:rPr>
        <w:t xml:space="preserve"> de una </w:t>
      </w:r>
      <w:r w:rsidR="002A04DE">
        <w:rPr>
          <w:rFonts w:ascii="Arial" w:hAnsi="Arial" w:cs="Arial"/>
          <w:lang w:val="es-CO"/>
        </w:rPr>
        <w:t>progresión</w:t>
      </w:r>
      <w:r w:rsidR="00492DC6">
        <w:rPr>
          <w:rFonts w:ascii="Arial" w:hAnsi="Arial" w:cs="Arial"/>
          <w:lang w:val="es-CO"/>
        </w:rPr>
        <w:t xml:space="preserve"> aritmética.</w:t>
      </w:r>
      <w:r w:rsidR="00423BCB">
        <w:rPr>
          <w:rFonts w:ascii="Arial" w:hAnsi="Arial" w:cs="Arial"/>
          <w:lang w:val="es-CO"/>
        </w:rPr>
        <w:t xml:space="preserve"> </w:t>
      </w:r>
      <w:r w:rsidRPr="00E0009A">
        <w:rPr>
          <w:rFonts w:ascii="Arial" w:hAnsi="Arial" w:cs="Arial"/>
          <w:lang w:val="es-CO"/>
        </w:rPr>
        <w:t xml:space="preserve"> </w:t>
      </w:r>
    </w:p>
    <w:p w:rsidR="00E0009A" w:rsidRPr="00E0009A" w:rsidRDefault="00E0009A" w:rsidP="00E0009A">
      <w:pPr>
        <w:tabs>
          <w:tab w:val="right" w:pos="8498"/>
        </w:tabs>
        <w:spacing w:after="0"/>
        <w:jc w:val="both"/>
        <w:rPr>
          <w:rFonts w:ascii="Arial" w:hAnsi="Arial" w:cs="Arial"/>
          <w:i/>
          <w:lang w:val="es-CO"/>
        </w:rPr>
      </w:pPr>
    </w:p>
    <w:p w:rsidR="002A04DE" w:rsidRDefault="00E0009A" w:rsidP="00E0009A">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00423BCB">
        <w:rPr>
          <w:rFonts w:ascii="Arial" w:hAnsi="Arial" w:cs="Arial"/>
          <w:b/>
        </w:rPr>
        <w:t xml:space="preserve">2.2  Suma de </w:t>
      </w:r>
      <w:r w:rsidR="00423BCB" w:rsidRPr="00423BCB">
        <w:rPr>
          <w:rFonts w:ascii="Arial" w:hAnsi="Arial" w:cs="Arial"/>
          <w:b/>
          <w:i/>
        </w:rPr>
        <w:t>n</w:t>
      </w:r>
      <w:r w:rsidR="00423BCB">
        <w:rPr>
          <w:rFonts w:ascii="Arial" w:hAnsi="Arial" w:cs="Arial"/>
          <w:b/>
        </w:rPr>
        <w:t xml:space="preserve"> términos consecutivos de una progresión aritmética</w:t>
      </w:r>
    </w:p>
    <w:p w:rsidR="002A04DE" w:rsidRDefault="002A04DE" w:rsidP="00E0009A">
      <w:pPr>
        <w:tabs>
          <w:tab w:val="right" w:pos="8498"/>
        </w:tabs>
        <w:spacing w:after="0"/>
        <w:jc w:val="both"/>
        <w:rPr>
          <w:rFonts w:ascii="Arial" w:hAnsi="Arial" w:cs="Arial"/>
        </w:rPr>
      </w:pPr>
    </w:p>
    <w:p w:rsidR="009D0494" w:rsidRDefault="002A04DE" w:rsidP="00E0009A">
      <w:pPr>
        <w:tabs>
          <w:tab w:val="right" w:pos="8498"/>
        </w:tabs>
        <w:spacing w:after="0"/>
        <w:jc w:val="both"/>
        <w:rPr>
          <w:rFonts w:ascii="Arial" w:hAnsi="Arial" w:cs="Arial"/>
        </w:rPr>
      </w:pPr>
      <w:r>
        <w:rPr>
          <w:rFonts w:ascii="Arial" w:hAnsi="Arial" w:cs="Arial"/>
        </w:rPr>
        <w:t>Existe</w:t>
      </w:r>
      <w:r w:rsidR="009D0494">
        <w:rPr>
          <w:rFonts w:ascii="Arial" w:hAnsi="Arial" w:cs="Arial"/>
        </w:rPr>
        <w:t xml:space="preserve"> un método muy sencillo que </w:t>
      </w:r>
      <w:r>
        <w:rPr>
          <w:rFonts w:ascii="Arial" w:hAnsi="Arial" w:cs="Arial"/>
        </w:rPr>
        <w:t>permite enco</w:t>
      </w:r>
      <w:r w:rsidR="00BC1F10">
        <w:rPr>
          <w:rFonts w:ascii="Arial" w:hAnsi="Arial" w:cs="Arial"/>
        </w:rPr>
        <w:t xml:space="preserve">ntrar la </w:t>
      </w:r>
      <w:r w:rsidR="00BC1F10" w:rsidRPr="00BC1F10">
        <w:rPr>
          <w:rFonts w:ascii="Arial" w:hAnsi="Arial" w:cs="Arial"/>
          <w:b/>
        </w:rPr>
        <w:t xml:space="preserve">suma de </w:t>
      </w:r>
      <w:r w:rsidR="00BC1F10" w:rsidRPr="00BC1F10">
        <w:rPr>
          <w:rFonts w:ascii="Arial" w:hAnsi="Arial" w:cs="Arial"/>
          <w:b/>
          <w:i/>
        </w:rPr>
        <w:t xml:space="preserve">n </w:t>
      </w:r>
      <w:r w:rsidR="00BC1F10" w:rsidRPr="00BC1F10">
        <w:rPr>
          <w:rFonts w:ascii="Arial" w:hAnsi="Arial" w:cs="Arial"/>
          <w:b/>
        </w:rPr>
        <w:t xml:space="preserve"> términos consecutivos de  una progresión</w:t>
      </w:r>
      <w:r w:rsidR="009D0494">
        <w:rPr>
          <w:rFonts w:ascii="Arial" w:hAnsi="Arial" w:cs="Arial"/>
          <w:b/>
        </w:rPr>
        <w:t xml:space="preserve"> aritmética</w:t>
      </w:r>
      <w:r w:rsidR="00BC1F10">
        <w:rPr>
          <w:rFonts w:ascii="Arial" w:hAnsi="Arial" w:cs="Arial"/>
        </w:rPr>
        <w:t>,</w:t>
      </w:r>
      <w:r w:rsidR="009D0494">
        <w:rPr>
          <w:rFonts w:ascii="Arial" w:hAnsi="Arial" w:cs="Arial"/>
        </w:rPr>
        <w:t xml:space="preserve"> el método consiste en utilizar la siguiente fórmula</w:t>
      </w:r>
      <w:r w:rsidR="00F6616D">
        <w:rPr>
          <w:rFonts w:ascii="Arial" w:hAnsi="Arial" w:cs="Arial"/>
        </w:rPr>
        <w:t xml:space="preserve"> que permite encontrar la suma de los primeros n términos de una progresión aritmética:</w:t>
      </w:r>
    </w:p>
    <w:p w:rsidR="009D0494" w:rsidRDefault="009D0494" w:rsidP="00E0009A">
      <w:pPr>
        <w:tabs>
          <w:tab w:val="right" w:pos="8498"/>
        </w:tabs>
        <w:spacing w:after="0"/>
        <w:jc w:val="both"/>
        <w:rPr>
          <w:rFonts w:ascii="Arial" w:hAnsi="Arial" w:cs="Arial"/>
        </w:rPr>
      </w:pPr>
    </w:p>
    <w:p w:rsidR="009D0494" w:rsidRPr="003D04A8" w:rsidRDefault="00136F24" w:rsidP="00E0009A">
      <w:pPr>
        <w:tabs>
          <w:tab w:val="right" w:pos="8498"/>
        </w:tabs>
        <w:spacing w:after="0"/>
        <w:jc w:val="both"/>
        <w:rPr>
          <w:rFonts w:ascii="Arial" w:eastAsiaTheme="minorEastAsia" w:hAnsi="Arial" w:cs="Arial"/>
          <w:lang w:val="es-CO"/>
        </w:rPr>
      </w:pPr>
      <w:r w:rsidRPr="003D04A8">
        <w:rPr>
          <w:rFonts w:ascii="Arial" w:hAnsi="Arial" w:cs="Arial"/>
          <w:lang w:val="es-CO"/>
        </w:rPr>
        <w:t xml:space="preserve">&lt;&lt;MA_09_08_02.gif&gt;&gt;   </w:t>
      </w:r>
    </w:p>
    <w:p w:rsidR="00F6616D" w:rsidRPr="003D04A8" w:rsidRDefault="00F6616D" w:rsidP="00E0009A">
      <w:pPr>
        <w:tabs>
          <w:tab w:val="right" w:pos="8498"/>
        </w:tabs>
        <w:spacing w:after="0"/>
        <w:jc w:val="both"/>
        <w:rPr>
          <w:rFonts w:ascii="Arial" w:eastAsiaTheme="minorEastAsia" w:hAnsi="Arial" w:cs="Arial"/>
          <w:lang w:val="es-CO"/>
        </w:rPr>
      </w:pPr>
    </w:p>
    <w:p w:rsidR="00265F8D" w:rsidRDefault="00136F24" w:rsidP="00E0009A">
      <w:pPr>
        <w:tabs>
          <w:tab w:val="right" w:pos="8498"/>
        </w:tabs>
        <w:spacing w:after="0"/>
        <w:jc w:val="both"/>
        <w:rPr>
          <w:rFonts w:ascii="Arial" w:eastAsiaTheme="minorEastAsia" w:hAnsi="Arial" w:cs="Arial"/>
        </w:rPr>
      </w:pPr>
      <w:r>
        <w:rPr>
          <w:rFonts w:ascii="Arial" w:eastAsiaTheme="minorEastAsia" w:hAnsi="Arial" w:cs="Arial"/>
        </w:rPr>
        <w:t>Donde S</w:t>
      </w:r>
      <w:r>
        <w:rPr>
          <w:rFonts w:ascii="Arial" w:eastAsiaTheme="minorEastAsia" w:hAnsi="Arial" w:cs="Arial"/>
          <w:vertAlign w:val="subscript"/>
        </w:rPr>
        <w:t xml:space="preserve">n </w:t>
      </w:r>
      <w:r>
        <w:rPr>
          <w:rFonts w:ascii="Arial" w:eastAsiaTheme="minorEastAsia" w:hAnsi="Arial" w:cs="Arial"/>
        </w:rPr>
        <w:t xml:space="preserve"> es el resultado de la suma de los </w:t>
      </w:r>
      <w:r w:rsidRPr="00136F24">
        <w:rPr>
          <w:rFonts w:ascii="Arial" w:eastAsiaTheme="minorEastAsia" w:hAnsi="Arial" w:cs="Arial"/>
          <w:i/>
        </w:rPr>
        <w:t>n</w:t>
      </w:r>
      <w:r>
        <w:rPr>
          <w:rFonts w:ascii="Arial" w:eastAsiaTheme="minorEastAsia" w:hAnsi="Arial" w:cs="Arial"/>
          <w:i/>
        </w:rPr>
        <w:t xml:space="preserve"> </w:t>
      </w:r>
      <w:r w:rsidRPr="00136F24">
        <w:rPr>
          <w:rFonts w:ascii="Arial" w:eastAsiaTheme="minorEastAsia" w:hAnsi="Arial" w:cs="Arial"/>
        </w:rPr>
        <w:t>primeros</w:t>
      </w:r>
      <w:r>
        <w:rPr>
          <w:rFonts w:ascii="Arial" w:eastAsiaTheme="minorEastAsia" w:hAnsi="Arial" w:cs="Arial"/>
          <w:i/>
        </w:rPr>
        <w:t xml:space="preserve"> </w:t>
      </w:r>
      <w:r w:rsidRPr="00136F24">
        <w:rPr>
          <w:rFonts w:ascii="Arial" w:eastAsiaTheme="minorEastAsia" w:hAnsi="Arial" w:cs="Arial"/>
          <w:i/>
        </w:rPr>
        <w:t xml:space="preserve"> </w:t>
      </w:r>
      <w:r>
        <w:rPr>
          <w:rFonts w:ascii="Arial" w:eastAsiaTheme="minorEastAsia" w:hAnsi="Arial" w:cs="Arial"/>
        </w:rPr>
        <w:t>términos de la progresión aritmética, a</w:t>
      </w:r>
      <w:r>
        <w:rPr>
          <w:rFonts w:ascii="Arial" w:eastAsiaTheme="minorEastAsia" w:hAnsi="Arial" w:cs="Arial"/>
          <w:vertAlign w:val="subscript"/>
        </w:rPr>
        <w:t>1</w:t>
      </w:r>
      <w:r>
        <w:rPr>
          <w:rFonts w:ascii="Arial" w:eastAsiaTheme="minorEastAsia" w:hAnsi="Arial" w:cs="Arial"/>
        </w:rPr>
        <w:t xml:space="preserve">  es el primer termino  de la progresión  aritmética, a</w:t>
      </w:r>
      <w:r>
        <w:rPr>
          <w:rFonts w:ascii="Arial" w:eastAsiaTheme="minorEastAsia" w:hAnsi="Arial" w:cs="Arial"/>
          <w:vertAlign w:val="subscript"/>
        </w:rPr>
        <w:t>n</w:t>
      </w:r>
      <w:r w:rsidR="00F6616D">
        <w:rPr>
          <w:rFonts w:ascii="Arial" w:eastAsiaTheme="minorEastAsia" w:hAnsi="Arial" w:cs="Arial"/>
        </w:rPr>
        <w:t xml:space="preserve"> es el termino es el ultimo termino de la sucesión que se quieres sumar, </w:t>
      </w:r>
      <w:r>
        <w:rPr>
          <w:rFonts w:ascii="Arial" w:eastAsiaTheme="minorEastAsia" w:hAnsi="Arial" w:cs="Arial"/>
        </w:rPr>
        <w:t xml:space="preserve"> y </w:t>
      </w:r>
      <w:r>
        <w:rPr>
          <w:rFonts w:ascii="Arial" w:eastAsiaTheme="minorEastAsia" w:hAnsi="Arial" w:cs="Arial"/>
          <w:i/>
        </w:rPr>
        <w:t>n</w:t>
      </w:r>
      <w:r>
        <w:rPr>
          <w:rFonts w:ascii="Arial" w:eastAsiaTheme="minorEastAsia" w:hAnsi="Arial" w:cs="Arial"/>
        </w:rPr>
        <w:t xml:space="preserve"> es la cantidad de elementos que se quieren sumar</w:t>
      </w:r>
      <w:r w:rsidR="00265F8D">
        <w:rPr>
          <w:rFonts w:ascii="Arial" w:eastAsiaTheme="minorEastAsia" w:hAnsi="Arial" w:cs="Arial"/>
        </w:rPr>
        <w:t>.</w:t>
      </w:r>
    </w:p>
    <w:p w:rsidR="00265F8D" w:rsidRDefault="00265F8D" w:rsidP="00E0009A">
      <w:pPr>
        <w:tabs>
          <w:tab w:val="right" w:pos="8498"/>
        </w:tabs>
        <w:spacing w:after="0"/>
        <w:jc w:val="both"/>
        <w:rPr>
          <w:rFonts w:ascii="Arial" w:eastAsiaTheme="minorEastAsia" w:hAnsi="Arial" w:cs="Arial"/>
        </w:rPr>
      </w:pPr>
    </w:p>
    <w:p w:rsidR="00265F8D" w:rsidRDefault="00265F8D" w:rsidP="00E0009A">
      <w:pPr>
        <w:tabs>
          <w:tab w:val="right" w:pos="8498"/>
        </w:tabs>
        <w:spacing w:after="0"/>
        <w:jc w:val="both"/>
        <w:rPr>
          <w:rFonts w:ascii="Arial" w:eastAsiaTheme="minorEastAsia" w:hAnsi="Arial" w:cs="Arial"/>
        </w:rPr>
      </w:pPr>
      <w:r>
        <w:rPr>
          <w:rFonts w:ascii="Arial" w:eastAsiaTheme="minorEastAsia" w:hAnsi="Arial" w:cs="Arial"/>
        </w:rPr>
        <w:t>Un ejemplo de una progresión aritmética   en la cual se aplica esta fórmula  son los numeroso naturales, [1,2,3,4,5,6,7,8,9…..], encuentre la suma de los primeros 9 números naturales, para ello se utilizara la formula:</w:t>
      </w:r>
    </w:p>
    <w:p w:rsidR="00265F8D" w:rsidRDefault="00265F8D" w:rsidP="00E0009A">
      <w:pPr>
        <w:tabs>
          <w:tab w:val="right" w:pos="8498"/>
        </w:tabs>
        <w:spacing w:after="0"/>
        <w:jc w:val="both"/>
        <w:rPr>
          <w:rFonts w:ascii="Arial" w:eastAsiaTheme="minorEastAsia" w:hAnsi="Arial" w:cs="Arial"/>
        </w:rPr>
      </w:pPr>
    </w:p>
    <w:p w:rsidR="00265F8D" w:rsidRPr="003D04A8" w:rsidRDefault="00265F8D" w:rsidP="00265F8D">
      <w:pPr>
        <w:tabs>
          <w:tab w:val="right" w:pos="8498"/>
        </w:tabs>
        <w:spacing w:after="0"/>
        <w:jc w:val="both"/>
        <w:rPr>
          <w:rFonts w:ascii="Arial" w:eastAsiaTheme="minorEastAsia" w:hAnsi="Arial" w:cs="Arial"/>
          <w:lang w:val="es-CO"/>
        </w:rPr>
      </w:pPr>
      <w:r w:rsidRPr="003D04A8">
        <w:rPr>
          <w:rFonts w:ascii="Arial" w:hAnsi="Arial" w:cs="Arial"/>
          <w:lang w:val="es-CO"/>
        </w:rPr>
        <w:t xml:space="preserve">&lt;&lt;MA_09_08_03.gif&gt;&gt;  </w:t>
      </w:r>
    </w:p>
    <w:p w:rsidR="00F6616D" w:rsidRPr="003D04A8" w:rsidRDefault="00265F8D" w:rsidP="00E0009A">
      <w:pPr>
        <w:tabs>
          <w:tab w:val="right" w:pos="8498"/>
        </w:tabs>
        <w:spacing w:after="0"/>
        <w:jc w:val="both"/>
        <w:rPr>
          <w:rFonts w:ascii="Arial" w:eastAsiaTheme="minorEastAsia" w:hAnsi="Arial" w:cs="Arial"/>
          <w:lang w:val="es-CO"/>
        </w:rPr>
      </w:pPr>
      <w:r w:rsidRPr="003D04A8">
        <w:rPr>
          <w:rFonts w:ascii="Arial" w:eastAsiaTheme="minorEastAsia" w:hAnsi="Arial" w:cs="Arial"/>
          <w:lang w:val="es-CO"/>
        </w:rPr>
        <w:t xml:space="preserve">   </w:t>
      </w:r>
    </w:p>
    <w:p w:rsidR="00F6616D" w:rsidRPr="00377E77" w:rsidRDefault="00377E77" w:rsidP="00E0009A">
      <w:pPr>
        <w:tabs>
          <w:tab w:val="right" w:pos="8498"/>
        </w:tabs>
        <w:spacing w:after="0"/>
        <w:jc w:val="both"/>
        <w:rPr>
          <w:rFonts w:ascii="Arial" w:eastAsiaTheme="minorEastAsia" w:hAnsi="Arial" w:cs="Arial"/>
        </w:rPr>
      </w:pPr>
      <w:r w:rsidRPr="00377E77">
        <w:rPr>
          <w:rFonts w:ascii="Arial" w:eastAsiaTheme="minorEastAsia" w:hAnsi="Arial" w:cs="Arial"/>
        </w:rPr>
        <w:t xml:space="preserve">Comprobando </w:t>
      </w:r>
      <w:r>
        <w:rPr>
          <w:rFonts w:ascii="Arial" w:eastAsiaTheme="minorEastAsia" w:hAnsi="Arial" w:cs="Arial"/>
        </w:rPr>
        <w:t>la suma 1+2+3+4+5+6+7+8+9 = 45.</w:t>
      </w:r>
    </w:p>
    <w:p w:rsidR="00377E77" w:rsidRPr="00377E77" w:rsidRDefault="00377E77" w:rsidP="00E0009A">
      <w:pPr>
        <w:tabs>
          <w:tab w:val="right" w:pos="8498"/>
        </w:tabs>
        <w:spacing w:after="0"/>
        <w:jc w:val="both"/>
        <w:rPr>
          <w:rFonts w:ascii="Arial" w:eastAsiaTheme="minorEastAsia" w:hAnsi="Arial" w:cs="Arial"/>
        </w:rPr>
      </w:pPr>
    </w:p>
    <w:p w:rsidR="00265F8D" w:rsidRDefault="00F6616D" w:rsidP="00E0009A">
      <w:pPr>
        <w:tabs>
          <w:tab w:val="right" w:pos="8498"/>
        </w:tabs>
        <w:spacing w:after="0"/>
        <w:jc w:val="both"/>
        <w:rPr>
          <w:rFonts w:ascii="Arial" w:eastAsiaTheme="minorEastAsia" w:hAnsi="Arial" w:cs="Arial"/>
        </w:rPr>
      </w:pPr>
      <w:r>
        <w:rPr>
          <w:rFonts w:ascii="Arial" w:eastAsiaTheme="minorEastAsia" w:hAnsi="Arial" w:cs="Arial"/>
        </w:rPr>
        <w:t>Pero recuerda que lo que se quiere es sumar los</w:t>
      </w:r>
      <w:r w:rsidRPr="00F6616D">
        <w:rPr>
          <w:rFonts w:ascii="Arial" w:eastAsiaTheme="minorEastAsia" w:hAnsi="Arial" w:cs="Arial"/>
          <w:i/>
        </w:rPr>
        <w:t xml:space="preserve"> n</w:t>
      </w:r>
      <w:r>
        <w:rPr>
          <w:rFonts w:ascii="Arial" w:eastAsiaTheme="minorEastAsia" w:hAnsi="Arial" w:cs="Arial"/>
        </w:rPr>
        <w:t xml:space="preserve"> términos</w:t>
      </w:r>
      <w:r w:rsidR="00377E77">
        <w:rPr>
          <w:rFonts w:ascii="Arial" w:eastAsiaTheme="minorEastAsia" w:hAnsi="Arial" w:cs="Arial"/>
        </w:rPr>
        <w:t xml:space="preserve"> consecutivos </w:t>
      </w:r>
      <w:r>
        <w:rPr>
          <w:rFonts w:ascii="Arial" w:eastAsiaTheme="minorEastAsia" w:hAnsi="Arial" w:cs="Arial"/>
        </w:rPr>
        <w:t xml:space="preserve"> de una progresión aritmética, y la formula anterior permite encontrar la suma de los primeros </w:t>
      </w:r>
      <w:r w:rsidRPr="00F6616D">
        <w:rPr>
          <w:rFonts w:ascii="Arial" w:eastAsiaTheme="minorEastAsia" w:hAnsi="Arial" w:cs="Arial"/>
          <w:i/>
        </w:rPr>
        <w:t xml:space="preserve">n </w:t>
      </w:r>
      <w:r>
        <w:rPr>
          <w:rFonts w:ascii="Arial" w:eastAsiaTheme="minorEastAsia" w:hAnsi="Arial" w:cs="Arial"/>
        </w:rPr>
        <w:t xml:space="preserve">términos de la progresión aritmética, por ese motivo se deben realizar  unas pequeñas modificaciones a la formula de los primeros </w:t>
      </w:r>
      <w:r w:rsidRPr="00265F8D">
        <w:rPr>
          <w:rFonts w:ascii="Arial" w:eastAsiaTheme="minorEastAsia" w:hAnsi="Arial" w:cs="Arial"/>
          <w:i/>
        </w:rPr>
        <w:t>n</w:t>
      </w:r>
      <w:r>
        <w:rPr>
          <w:rFonts w:ascii="Arial" w:eastAsiaTheme="minorEastAsia" w:hAnsi="Arial" w:cs="Arial"/>
        </w:rPr>
        <w:t xml:space="preserve"> término de una  progresión aritmética</w:t>
      </w:r>
      <w:r w:rsidR="00265F8D">
        <w:rPr>
          <w:rFonts w:ascii="Arial" w:eastAsiaTheme="minorEastAsia" w:hAnsi="Arial" w:cs="Arial"/>
        </w:rPr>
        <w:t>, las modificaciones son l</w:t>
      </w:r>
      <w:r w:rsidR="00377E77">
        <w:rPr>
          <w:rFonts w:ascii="Arial" w:eastAsiaTheme="minorEastAsia" w:hAnsi="Arial" w:cs="Arial"/>
        </w:rPr>
        <w:t>as</w:t>
      </w:r>
      <w:r w:rsidR="00265F8D">
        <w:rPr>
          <w:rFonts w:ascii="Arial" w:eastAsiaTheme="minorEastAsia" w:hAnsi="Arial" w:cs="Arial"/>
        </w:rPr>
        <w:t xml:space="preserve"> siguientes:</w:t>
      </w:r>
    </w:p>
    <w:p w:rsidR="00265F8D" w:rsidRDefault="00265F8D" w:rsidP="00E0009A">
      <w:pPr>
        <w:tabs>
          <w:tab w:val="right" w:pos="8498"/>
        </w:tabs>
        <w:spacing w:after="0"/>
        <w:jc w:val="both"/>
        <w:rPr>
          <w:rFonts w:ascii="Arial" w:eastAsiaTheme="minorEastAsia" w:hAnsi="Arial" w:cs="Arial"/>
        </w:rPr>
      </w:pPr>
    </w:p>
    <w:p w:rsidR="00265F8D" w:rsidRDefault="00265F8D" w:rsidP="00E0009A">
      <w:pPr>
        <w:tabs>
          <w:tab w:val="right" w:pos="8498"/>
        </w:tabs>
        <w:spacing w:after="0"/>
        <w:jc w:val="both"/>
        <w:rPr>
          <w:rFonts w:ascii="Arial" w:eastAsiaTheme="minorEastAsia" w:hAnsi="Arial" w:cs="Arial"/>
        </w:rPr>
      </w:pPr>
      <w:r>
        <w:rPr>
          <w:rFonts w:ascii="Arial" w:eastAsiaTheme="minorEastAsia" w:hAnsi="Arial" w:cs="Arial"/>
        </w:rPr>
        <w:t>En lugar a</w:t>
      </w:r>
      <w:r>
        <w:rPr>
          <w:rFonts w:ascii="Arial" w:eastAsiaTheme="minorEastAsia" w:hAnsi="Arial" w:cs="Arial"/>
          <w:vertAlign w:val="subscript"/>
        </w:rPr>
        <w:t>1</w:t>
      </w:r>
      <w:r>
        <w:rPr>
          <w:rFonts w:ascii="Arial" w:eastAsiaTheme="minorEastAsia" w:hAnsi="Arial" w:cs="Arial"/>
        </w:rPr>
        <w:t xml:space="preserve">  que es  el primer tremido de la sucesión se deberá colocar el termino de donde se quiere comience la suma y se denotara como a</w:t>
      </w:r>
      <w:r>
        <w:rPr>
          <w:rFonts w:ascii="Arial" w:eastAsiaTheme="minorEastAsia" w:hAnsi="Arial" w:cs="Arial"/>
          <w:vertAlign w:val="subscript"/>
        </w:rPr>
        <w:t>k</w:t>
      </w:r>
      <w:r>
        <w:rPr>
          <w:rFonts w:ascii="Arial" w:eastAsiaTheme="minorEastAsia" w:hAnsi="Arial" w:cs="Arial"/>
        </w:rPr>
        <w:t xml:space="preserve">, </w:t>
      </w:r>
      <w:r>
        <w:rPr>
          <w:rFonts w:ascii="Arial" w:eastAsiaTheme="minorEastAsia" w:hAnsi="Arial" w:cs="Arial"/>
          <w:i/>
        </w:rPr>
        <w:t>n</w:t>
      </w:r>
      <w:r>
        <w:rPr>
          <w:rFonts w:ascii="Arial" w:eastAsiaTheme="minorEastAsia" w:hAnsi="Arial" w:cs="Arial"/>
        </w:rPr>
        <w:t xml:space="preserve"> que es la cantidad de términos que se  pretende sumar de la progresión  contando desde el primer termino  se deberá cambiar por (n +1-k), que determina la cantidad de términos que se quieren sumar, el resto de la formula se dejara igual:</w:t>
      </w:r>
    </w:p>
    <w:p w:rsidR="00265F8D" w:rsidRDefault="00265F8D" w:rsidP="00E0009A">
      <w:pPr>
        <w:tabs>
          <w:tab w:val="right" w:pos="8498"/>
        </w:tabs>
        <w:spacing w:after="0"/>
        <w:jc w:val="both"/>
        <w:rPr>
          <w:rFonts w:ascii="Arial" w:eastAsiaTheme="minorEastAsia" w:hAnsi="Arial" w:cs="Arial"/>
        </w:rPr>
      </w:pPr>
    </w:p>
    <w:p w:rsidR="002A04DE" w:rsidRPr="00265F8D" w:rsidRDefault="00265F8D" w:rsidP="00F4449D">
      <w:pPr>
        <w:tabs>
          <w:tab w:val="right" w:pos="8498"/>
        </w:tabs>
        <w:spacing w:after="0"/>
        <w:jc w:val="both"/>
        <w:rPr>
          <w:rFonts w:ascii="Arial" w:hAnsi="Arial" w:cs="Arial"/>
          <w:lang w:val="en-US"/>
        </w:rPr>
      </w:pPr>
      <w:r w:rsidRPr="00377E77">
        <w:rPr>
          <w:rFonts w:ascii="Arial" w:eastAsiaTheme="minorEastAsia" w:hAnsi="Arial" w:cs="Arial"/>
        </w:rPr>
        <w:t xml:space="preserve">  </w:t>
      </w:r>
      <w:r>
        <w:rPr>
          <w:rFonts w:ascii="Arial" w:hAnsi="Arial" w:cs="Arial"/>
          <w:lang w:val="en-US"/>
        </w:rPr>
        <w:t>&lt;&lt;MA_09_08_04</w:t>
      </w:r>
      <w:r w:rsidRPr="00605377">
        <w:rPr>
          <w:rFonts w:ascii="Arial" w:hAnsi="Arial" w:cs="Arial"/>
          <w:lang w:val="en-US"/>
        </w:rPr>
        <w:t>.gif&gt;&gt;</w:t>
      </w:r>
      <w:r>
        <w:rPr>
          <w:rFonts w:ascii="Arial" w:hAnsi="Arial" w:cs="Arial"/>
          <w:lang w:val="en-US"/>
        </w:rPr>
        <w:t xml:space="preserve">   </w:t>
      </w:r>
    </w:p>
    <w:p w:rsidR="00F4449D" w:rsidRDefault="00F4449D" w:rsidP="00E0009A">
      <w:pPr>
        <w:tabs>
          <w:tab w:val="right" w:pos="8498"/>
        </w:tabs>
        <w:spacing w:after="0"/>
        <w:jc w:val="both"/>
        <w:rPr>
          <w:rFonts w:ascii="Arial" w:hAnsi="Arial" w:cs="Arial"/>
          <w:lang w:val="en-US"/>
        </w:rPr>
      </w:pPr>
    </w:p>
    <w:p w:rsidR="001F3A6A" w:rsidRDefault="00423BCB" w:rsidP="00E0009A">
      <w:pPr>
        <w:tabs>
          <w:tab w:val="right" w:pos="8498"/>
        </w:tabs>
        <w:spacing w:after="0"/>
        <w:jc w:val="both"/>
        <w:rPr>
          <w:rFonts w:ascii="Arial" w:hAnsi="Arial" w:cs="Arial"/>
        </w:rPr>
      </w:pPr>
      <w:r w:rsidRPr="00B7212E">
        <w:rPr>
          <w:rFonts w:ascii="Arial" w:hAnsi="Arial" w:cs="Arial"/>
          <w:lang w:val="en-US"/>
        </w:rPr>
        <w:t xml:space="preserve"> </w:t>
      </w:r>
      <w:r w:rsidR="001F3A6A" w:rsidRPr="00377E77">
        <w:rPr>
          <w:rFonts w:ascii="Arial" w:hAnsi="Arial" w:cs="Arial"/>
        </w:rPr>
        <w:t>E</w:t>
      </w:r>
      <w:r w:rsidR="00377E77" w:rsidRPr="00377E77">
        <w:rPr>
          <w:rFonts w:ascii="Arial" w:hAnsi="Arial" w:cs="Arial"/>
        </w:rPr>
        <w:t>jemplo</w:t>
      </w:r>
      <w:r w:rsidR="001F3A6A">
        <w:rPr>
          <w:rFonts w:ascii="Arial" w:hAnsi="Arial" w:cs="Arial"/>
        </w:rPr>
        <w:t>s:</w:t>
      </w:r>
    </w:p>
    <w:p w:rsidR="001F3A6A" w:rsidRDefault="001F3A6A" w:rsidP="00E0009A">
      <w:pPr>
        <w:tabs>
          <w:tab w:val="right" w:pos="8498"/>
        </w:tabs>
        <w:spacing w:after="0"/>
        <w:jc w:val="both"/>
        <w:rPr>
          <w:rFonts w:ascii="Arial" w:hAnsi="Arial" w:cs="Arial"/>
        </w:rPr>
      </w:pPr>
    </w:p>
    <w:p w:rsidR="00E0009A" w:rsidRPr="001F3A6A" w:rsidRDefault="001F3A6A" w:rsidP="001F3A6A">
      <w:pPr>
        <w:pStyle w:val="Prrafodelista"/>
        <w:numPr>
          <w:ilvl w:val="0"/>
          <w:numId w:val="18"/>
        </w:numPr>
        <w:tabs>
          <w:tab w:val="right" w:pos="8498"/>
        </w:tabs>
        <w:spacing w:after="0"/>
        <w:jc w:val="both"/>
        <w:rPr>
          <w:rFonts w:ascii="Arial" w:hAnsi="Arial" w:cs="Arial"/>
        </w:rPr>
      </w:pPr>
      <w:r>
        <w:rPr>
          <w:rFonts w:ascii="Arial" w:hAnsi="Arial" w:cs="Arial"/>
        </w:rPr>
        <w:t xml:space="preserve"> E</w:t>
      </w:r>
      <w:r w:rsidR="00377E77" w:rsidRPr="001F3A6A">
        <w:rPr>
          <w:rFonts w:ascii="Arial" w:hAnsi="Arial" w:cs="Arial"/>
        </w:rPr>
        <w:t xml:space="preserve">ncontrar </w:t>
      </w:r>
      <w:r w:rsidR="007C5818">
        <w:rPr>
          <w:rFonts w:ascii="Arial" w:hAnsi="Arial" w:cs="Arial"/>
        </w:rPr>
        <w:t xml:space="preserve">el resultado de </w:t>
      </w:r>
      <w:r w:rsidR="00377E77" w:rsidRPr="001F3A6A">
        <w:rPr>
          <w:rFonts w:ascii="Arial" w:hAnsi="Arial" w:cs="Arial"/>
        </w:rPr>
        <w:t>la suma de los números naturales  desde 5 hasta 15, para ello se utilizara la formula:</w:t>
      </w:r>
    </w:p>
    <w:p w:rsidR="00377E77" w:rsidRDefault="00377E77" w:rsidP="00E0009A">
      <w:pPr>
        <w:tabs>
          <w:tab w:val="right" w:pos="8498"/>
        </w:tabs>
        <w:spacing w:after="0"/>
        <w:jc w:val="both"/>
        <w:rPr>
          <w:rFonts w:ascii="Arial" w:hAnsi="Arial" w:cs="Arial"/>
        </w:rPr>
      </w:pPr>
    </w:p>
    <w:p w:rsidR="00377E77" w:rsidRPr="001F3A6A" w:rsidRDefault="00377E77" w:rsidP="001F3A6A">
      <w:pPr>
        <w:pStyle w:val="Prrafodelista"/>
        <w:numPr>
          <w:ilvl w:val="0"/>
          <w:numId w:val="14"/>
        </w:numPr>
        <w:tabs>
          <w:tab w:val="right" w:pos="8498"/>
        </w:tabs>
        <w:spacing w:after="0"/>
        <w:jc w:val="both"/>
        <w:rPr>
          <w:rFonts w:ascii="Arial" w:eastAsiaTheme="minorEastAsia" w:hAnsi="Arial" w:cs="Arial"/>
          <w:lang w:val="en-US"/>
        </w:rPr>
      </w:pPr>
      <w:r w:rsidRPr="001F3A6A">
        <w:rPr>
          <w:rFonts w:ascii="Arial" w:hAnsi="Arial" w:cs="Arial"/>
          <w:lang w:val="en-US"/>
        </w:rPr>
        <w:t xml:space="preserve">&lt;&lt;MA_09_08_05gif&gt;&gt;  </w:t>
      </w:r>
    </w:p>
    <w:p w:rsidR="00377E77" w:rsidRDefault="00377E77" w:rsidP="00E0009A">
      <w:pPr>
        <w:tabs>
          <w:tab w:val="right" w:pos="8498"/>
        </w:tabs>
        <w:spacing w:after="0"/>
        <w:jc w:val="both"/>
        <w:rPr>
          <w:rFonts w:ascii="Arial" w:eastAsiaTheme="minorEastAsia" w:hAnsi="Arial" w:cs="Arial"/>
          <w:lang w:val="en-US"/>
        </w:rPr>
      </w:pPr>
    </w:p>
    <w:p w:rsidR="00377E77" w:rsidRDefault="001F3A6A" w:rsidP="00E0009A">
      <w:pPr>
        <w:tabs>
          <w:tab w:val="right" w:pos="8498"/>
        </w:tabs>
        <w:spacing w:after="0"/>
        <w:jc w:val="both"/>
        <w:rPr>
          <w:rFonts w:ascii="Arial" w:hAnsi="Arial" w:cs="Arial"/>
          <w:lang w:val="en-US"/>
        </w:rPr>
      </w:pPr>
      <w:r w:rsidRPr="001F3A6A">
        <w:rPr>
          <w:rFonts w:ascii="Arial" w:hAnsi="Arial" w:cs="Arial"/>
        </w:rPr>
        <w:t>Comprobando</w:t>
      </w:r>
      <w:r>
        <w:rPr>
          <w:rFonts w:ascii="Arial" w:hAnsi="Arial" w:cs="Arial"/>
          <w:lang w:val="en-US"/>
        </w:rPr>
        <w:t xml:space="preserve"> la </w:t>
      </w:r>
      <w:r w:rsidRPr="001F3A6A">
        <w:rPr>
          <w:rFonts w:ascii="Arial" w:hAnsi="Arial" w:cs="Arial"/>
        </w:rPr>
        <w:t>suma</w:t>
      </w:r>
      <w:r>
        <w:rPr>
          <w:rFonts w:ascii="Arial" w:hAnsi="Arial" w:cs="Arial"/>
          <w:lang w:val="en-US"/>
        </w:rPr>
        <w:t xml:space="preserve"> de: 5+6+7+8+9+10+11+12+13+14+15 = 110.</w:t>
      </w:r>
    </w:p>
    <w:p w:rsidR="001F3A6A" w:rsidRDefault="001F3A6A" w:rsidP="00E0009A">
      <w:pPr>
        <w:tabs>
          <w:tab w:val="right" w:pos="8498"/>
        </w:tabs>
        <w:spacing w:after="0"/>
        <w:jc w:val="both"/>
        <w:rPr>
          <w:rFonts w:ascii="Arial" w:hAnsi="Arial" w:cs="Arial"/>
          <w:lang w:val="en-US"/>
        </w:rPr>
      </w:pPr>
    </w:p>
    <w:p w:rsidR="001F3A6A" w:rsidRPr="001F3A6A" w:rsidRDefault="001F3A6A" w:rsidP="001F3A6A">
      <w:pPr>
        <w:pStyle w:val="Prrafodelista"/>
        <w:numPr>
          <w:ilvl w:val="0"/>
          <w:numId w:val="18"/>
        </w:numPr>
        <w:tabs>
          <w:tab w:val="right" w:pos="8498"/>
        </w:tabs>
        <w:spacing w:after="0"/>
        <w:jc w:val="both"/>
        <w:rPr>
          <w:rFonts w:ascii="Arial" w:hAnsi="Arial" w:cs="Arial"/>
        </w:rPr>
      </w:pPr>
      <w:r w:rsidRPr="001F3A6A">
        <w:rPr>
          <w:rFonts w:ascii="Arial" w:hAnsi="Arial" w:cs="Arial"/>
        </w:rPr>
        <w:t xml:space="preserve">se tiene la siguiente progresión aritmética, </w:t>
      </w:r>
      <w:r w:rsidRPr="001F3A6A">
        <w:rPr>
          <w:rFonts w:ascii="Arial" w:hAnsi="Arial" w:cs="Arial"/>
          <w:i/>
        </w:rPr>
        <w:t>2n-1</w:t>
      </w:r>
      <w:r w:rsidRPr="001F3A6A">
        <w:rPr>
          <w:rFonts w:ascii="Arial" w:hAnsi="Arial" w:cs="Arial"/>
        </w:rPr>
        <w:t xml:space="preserve"> , ¿cuál será el resultado de sumar los términos desde la posición 7 hasta la posición 45?</w:t>
      </w:r>
    </w:p>
    <w:p w:rsidR="001F3A6A" w:rsidRDefault="001F3A6A" w:rsidP="00E0009A">
      <w:pPr>
        <w:tabs>
          <w:tab w:val="right" w:pos="8498"/>
        </w:tabs>
        <w:spacing w:after="0"/>
        <w:jc w:val="both"/>
        <w:rPr>
          <w:rFonts w:ascii="Arial" w:hAnsi="Arial" w:cs="Arial"/>
        </w:rPr>
      </w:pPr>
    </w:p>
    <w:p w:rsidR="001F3A6A" w:rsidRDefault="001F3A6A" w:rsidP="001F3A6A">
      <w:pPr>
        <w:pStyle w:val="Prrafodelista"/>
        <w:numPr>
          <w:ilvl w:val="0"/>
          <w:numId w:val="14"/>
        </w:numPr>
        <w:tabs>
          <w:tab w:val="right" w:pos="8498"/>
        </w:tabs>
        <w:spacing w:after="0"/>
        <w:jc w:val="both"/>
        <w:rPr>
          <w:rFonts w:ascii="Arial" w:hAnsi="Arial" w:cs="Arial"/>
        </w:rPr>
      </w:pPr>
      <w:r>
        <w:rPr>
          <w:rFonts w:ascii="Arial" w:hAnsi="Arial" w:cs="Arial"/>
        </w:rPr>
        <w:t>Se encuentran los numero que están ubicados en la posición 7 y 45</w:t>
      </w:r>
    </w:p>
    <w:p w:rsidR="001F3A6A" w:rsidRDefault="001F3A6A" w:rsidP="001F3A6A">
      <w:pPr>
        <w:tabs>
          <w:tab w:val="right" w:pos="8498"/>
        </w:tabs>
        <w:spacing w:after="0"/>
        <w:jc w:val="both"/>
        <w:rPr>
          <w:rFonts w:ascii="Arial" w:hAnsi="Arial" w:cs="Arial"/>
          <w:i/>
        </w:rPr>
      </w:pPr>
      <w:r w:rsidRPr="001F3A6A">
        <w:rPr>
          <w:rFonts w:ascii="Arial" w:hAnsi="Arial" w:cs="Arial"/>
          <w:i/>
        </w:rPr>
        <w:t>a</w:t>
      </w:r>
      <w:r w:rsidRPr="001F3A6A">
        <w:rPr>
          <w:rFonts w:ascii="Arial" w:hAnsi="Arial" w:cs="Arial"/>
          <w:i/>
          <w:vertAlign w:val="subscript"/>
        </w:rPr>
        <w:t xml:space="preserve">7 </w:t>
      </w:r>
      <w:r w:rsidRPr="001F3A6A">
        <w:rPr>
          <w:rFonts w:ascii="Arial" w:hAnsi="Arial" w:cs="Arial"/>
          <w:i/>
        </w:rPr>
        <w:t>= 2.7-1 = 13</w:t>
      </w:r>
    </w:p>
    <w:p w:rsidR="001F3A6A" w:rsidRDefault="001F3A6A" w:rsidP="001F3A6A">
      <w:pPr>
        <w:tabs>
          <w:tab w:val="right" w:pos="8498"/>
        </w:tabs>
        <w:spacing w:after="0"/>
        <w:jc w:val="both"/>
        <w:rPr>
          <w:rFonts w:ascii="Arial" w:hAnsi="Arial" w:cs="Arial"/>
          <w:i/>
        </w:rPr>
      </w:pPr>
      <w:r w:rsidRPr="001F3A6A">
        <w:rPr>
          <w:rFonts w:ascii="Arial" w:hAnsi="Arial" w:cs="Arial"/>
          <w:i/>
        </w:rPr>
        <w:t>a</w:t>
      </w:r>
      <w:r>
        <w:rPr>
          <w:rFonts w:ascii="Arial" w:hAnsi="Arial" w:cs="Arial"/>
          <w:i/>
          <w:vertAlign w:val="subscript"/>
        </w:rPr>
        <w:t>45</w:t>
      </w:r>
      <w:r w:rsidRPr="001F3A6A">
        <w:rPr>
          <w:rFonts w:ascii="Arial" w:hAnsi="Arial" w:cs="Arial"/>
          <w:i/>
          <w:vertAlign w:val="subscript"/>
        </w:rPr>
        <w:t xml:space="preserve"> </w:t>
      </w:r>
      <w:r w:rsidRPr="001F3A6A">
        <w:rPr>
          <w:rFonts w:ascii="Arial" w:hAnsi="Arial" w:cs="Arial"/>
          <w:i/>
        </w:rPr>
        <w:t>= 2</w:t>
      </w:r>
      <w:r>
        <w:rPr>
          <w:rFonts w:ascii="Arial" w:hAnsi="Arial" w:cs="Arial"/>
          <w:i/>
        </w:rPr>
        <w:t xml:space="preserve">.45 </w:t>
      </w:r>
      <w:r w:rsidRPr="001F3A6A">
        <w:rPr>
          <w:rFonts w:ascii="Arial" w:hAnsi="Arial" w:cs="Arial"/>
          <w:i/>
        </w:rPr>
        <w:t>-1 =</w:t>
      </w:r>
      <w:r>
        <w:rPr>
          <w:rFonts w:ascii="Arial" w:hAnsi="Arial" w:cs="Arial"/>
          <w:i/>
        </w:rPr>
        <w:t xml:space="preserve"> 89</w:t>
      </w:r>
    </w:p>
    <w:p w:rsidR="001F3A6A" w:rsidRDefault="001F3A6A" w:rsidP="001F3A6A">
      <w:pPr>
        <w:tabs>
          <w:tab w:val="right" w:pos="8498"/>
        </w:tabs>
        <w:spacing w:after="0"/>
        <w:jc w:val="both"/>
        <w:rPr>
          <w:rFonts w:ascii="Arial" w:hAnsi="Arial" w:cs="Arial"/>
          <w:i/>
        </w:rPr>
      </w:pPr>
    </w:p>
    <w:p w:rsidR="001F3A6A" w:rsidRDefault="001F3A6A" w:rsidP="001F3A6A">
      <w:pPr>
        <w:pStyle w:val="Prrafodelista"/>
        <w:numPr>
          <w:ilvl w:val="0"/>
          <w:numId w:val="14"/>
        </w:numPr>
        <w:tabs>
          <w:tab w:val="right" w:pos="8498"/>
        </w:tabs>
        <w:spacing w:after="0"/>
        <w:jc w:val="both"/>
        <w:rPr>
          <w:rFonts w:ascii="Arial" w:hAnsi="Arial" w:cs="Arial"/>
        </w:rPr>
      </w:pPr>
      <w:r>
        <w:rPr>
          <w:rFonts w:ascii="Arial" w:hAnsi="Arial" w:cs="Arial"/>
        </w:rPr>
        <w:t>Se remplazan en la formula:</w:t>
      </w:r>
    </w:p>
    <w:p w:rsidR="001F3A6A" w:rsidRPr="001F3A6A" w:rsidRDefault="001F3A6A" w:rsidP="001F3A6A">
      <w:pPr>
        <w:tabs>
          <w:tab w:val="right" w:pos="8498"/>
        </w:tabs>
        <w:spacing w:after="0"/>
        <w:jc w:val="both"/>
        <w:rPr>
          <w:rFonts w:ascii="Arial" w:hAnsi="Arial" w:cs="Arial"/>
        </w:rPr>
      </w:pPr>
    </w:p>
    <w:p w:rsidR="001F3A6A" w:rsidRPr="003D04A8" w:rsidRDefault="001F3A6A" w:rsidP="001F3A6A">
      <w:pPr>
        <w:pStyle w:val="Prrafodelista"/>
        <w:tabs>
          <w:tab w:val="right" w:pos="8498"/>
        </w:tabs>
        <w:spacing w:after="0"/>
        <w:ind w:left="360"/>
        <w:jc w:val="both"/>
        <w:rPr>
          <w:rFonts w:ascii="Arial" w:eastAsiaTheme="minorEastAsia" w:hAnsi="Arial" w:cs="Arial"/>
          <w:lang w:val="es-CO"/>
        </w:rPr>
      </w:pPr>
      <w:r w:rsidRPr="003D04A8">
        <w:rPr>
          <w:rFonts w:ascii="Arial" w:hAnsi="Arial" w:cs="Arial"/>
          <w:lang w:val="es-CO"/>
        </w:rPr>
        <w:t xml:space="preserve">&lt;&lt;MA_09_08_06gif&gt;&gt; </w:t>
      </w:r>
    </w:p>
    <w:p w:rsidR="007B4B0A" w:rsidRPr="003D04A8" w:rsidRDefault="007B4B0A" w:rsidP="001F3A6A">
      <w:pPr>
        <w:pStyle w:val="Prrafodelista"/>
        <w:tabs>
          <w:tab w:val="right" w:pos="8498"/>
        </w:tabs>
        <w:spacing w:after="0"/>
        <w:ind w:left="360"/>
        <w:jc w:val="both"/>
        <w:rPr>
          <w:rFonts w:ascii="Arial" w:eastAsiaTheme="minorEastAsia" w:hAnsi="Arial" w:cs="Arial"/>
          <w:lang w:val="es-CO"/>
        </w:rPr>
      </w:pPr>
    </w:p>
    <w:p w:rsidR="007B4B0A" w:rsidRDefault="007B4B0A" w:rsidP="001F3A6A">
      <w:pPr>
        <w:pStyle w:val="Prrafodelista"/>
        <w:tabs>
          <w:tab w:val="right" w:pos="8498"/>
        </w:tabs>
        <w:spacing w:after="0"/>
        <w:ind w:left="360"/>
        <w:jc w:val="both"/>
        <w:rPr>
          <w:rFonts w:ascii="Arial" w:hAnsi="Arial" w:cs="Arial"/>
        </w:rPr>
      </w:pPr>
      <w:r w:rsidRPr="007B4B0A">
        <w:rPr>
          <w:rFonts w:ascii="Arial" w:eastAsiaTheme="minorEastAsia" w:hAnsi="Arial" w:cs="Arial"/>
        </w:rPr>
        <w:t>La suma</w:t>
      </w:r>
      <w:r>
        <w:rPr>
          <w:rFonts w:ascii="Arial" w:eastAsiaTheme="minorEastAsia" w:hAnsi="Arial" w:cs="Arial"/>
        </w:rPr>
        <w:t xml:space="preserve"> de los términos de la progresión aritmética </w:t>
      </w:r>
      <w:r w:rsidRPr="007B4B0A">
        <w:rPr>
          <w:rFonts w:ascii="Arial" w:eastAsiaTheme="minorEastAsia" w:hAnsi="Arial" w:cs="Arial"/>
        </w:rPr>
        <w:t xml:space="preserve"> </w:t>
      </w:r>
      <w:r w:rsidRPr="001F3A6A">
        <w:rPr>
          <w:rFonts w:ascii="Arial" w:hAnsi="Arial" w:cs="Arial"/>
          <w:i/>
        </w:rPr>
        <w:t>2n-1</w:t>
      </w:r>
      <w:r>
        <w:rPr>
          <w:rFonts w:ascii="Arial" w:hAnsi="Arial" w:cs="Arial"/>
          <w:i/>
        </w:rPr>
        <w:t xml:space="preserve"> </w:t>
      </w:r>
      <w:r>
        <w:rPr>
          <w:rFonts w:ascii="Arial" w:hAnsi="Arial" w:cs="Arial"/>
        </w:rPr>
        <w:t xml:space="preserve"> de la posición 7 a la 45 es 2091.</w:t>
      </w:r>
    </w:p>
    <w:p w:rsidR="007B4B0A" w:rsidRDefault="007B4B0A" w:rsidP="001F3A6A">
      <w:pPr>
        <w:pStyle w:val="Prrafodelista"/>
        <w:tabs>
          <w:tab w:val="right" w:pos="8498"/>
        </w:tabs>
        <w:spacing w:after="0"/>
        <w:ind w:left="360"/>
        <w:jc w:val="both"/>
        <w:rPr>
          <w:rFonts w:ascii="Arial" w:hAnsi="Arial" w:cs="Arial"/>
        </w:rPr>
      </w:pPr>
    </w:p>
    <w:p w:rsidR="007B4B0A" w:rsidRPr="007B4B0A" w:rsidRDefault="007B4B0A" w:rsidP="001F3A6A">
      <w:pPr>
        <w:pStyle w:val="Prrafodelista"/>
        <w:tabs>
          <w:tab w:val="right" w:pos="8498"/>
        </w:tabs>
        <w:spacing w:after="0"/>
        <w:ind w:left="360"/>
        <w:jc w:val="both"/>
        <w:rPr>
          <w:rFonts w:ascii="Arial" w:eastAsiaTheme="minorEastAsia" w:hAnsi="Arial" w:cs="Arial"/>
        </w:rPr>
      </w:pPr>
      <w:r>
        <w:rPr>
          <w:rFonts w:ascii="Arial" w:hAnsi="Arial" w:cs="Arial"/>
        </w:rPr>
        <w:lastRenderedPageBreak/>
        <w:t xml:space="preserve">Esta es una de las formas como se puede encontrar la suma de n términos consecutivos de cualquier progresión aritmética, en la siguiente sesión se mostrara un método para construir una sucesión aritmética finita entre dos términos dados.   </w:t>
      </w:r>
    </w:p>
    <w:p w:rsidR="001F3A6A" w:rsidRDefault="001F3A6A" w:rsidP="001F3A6A">
      <w:pPr>
        <w:tabs>
          <w:tab w:val="right" w:pos="8498"/>
        </w:tabs>
        <w:spacing w:after="0"/>
        <w:jc w:val="both"/>
        <w:rPr>
          <w:rFonts w:ascii="Arial" w:hAnsi="Arial" w:cs="Arial"/>
          <w:i/>
        </w:rPr>
      </w:pPr>
    </w:p>
    <w:p w:rsidR="007B4B0A" w:rsidRDefault="007B4B0A" w:rsidP="001F3A6A">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Pr>
          <w:rFonts w:ascii="Arial" w:hAnsi="Arial" w:cs="Arial"/>
          <w:b/>
        </w:rPr>
        <w:t>2.2  Interpolación</w:t>
      </w:r>
      <w:r w:rsidR="00B2370C">
        <w:rPr>
          <w:rFonts w:ascii="Arial" w:hAnsi="Arial" w:cs="Arial"/>
          <w:b/>
        </w:rPr>
        <w:t xml:space="preserve"> de k términos diferenciales entre a y b</w:t>
      </w:r>
      <w:r>
        <w:rPr>
          <w:rFonts w:ascii="Arial" w:hAnsi="Arial" w:cs="Arial"/>
          <w:b/>
        </w:rPr>
        <w:t xml:space="preserve"> </w:t>
      </w:r>
    </w:p>
    <w:p w:rsidR="00B2370C" w:rsidRDefault="00B2370C" w:rsidP="001F3A6A">
      <w:pPr>
        <w:tabs>
          <w:tab w:val="right" w:pos="8498"/>
        </w:tabs>
        <w:spacing w:after="0"/>
        <w:jc w:val="both"/>
        <w:rPr>
          <w:rFonts w:ascii="Arial" w:hAnsi="Arial" w:cs="Arial"/>
          <w:b/>
        </w:rPr>
      </w:pPr>
    </w:p>
    <w:p w:rsidR="000E059F" w:rsidRDefault="00B2370C" w:rsidP="001F3A6A">
      <w:pPr>
        <w:tabs>
          <w:tab w:val="right" w:pos="8498"/>
        </w:tabs>
        <w:spacing w:after="0"/>
        <w:jc w:val="both"/>
        <w:rPr>
          <w:rFonts w:ascii="Arial" w:hAnsi="Arial" w:cs="Arial"/>
        </w:rPr>
      </w:pPr>
      <w:r>
        <w:rPr>
          <w:rFonts w:ascii="Arial" w:hAnsi="Arial" w:cs="Arial"/>
        </w:rPr>
        <w:t xml:space="preserve">La </w:t>
      </w:r>
      <w:r w:rsidR="00A50C46">
        <w:rPr>
          <w:rFonts w:ascii="Arial" w:hAnsi="Arial" w:cs="Arial"/>
        </w:rPr>
        <w:t xml:space="preserve">palabra interpolar se puede interpretar como introducir entre otros dos, si se lleva esta idea a las progresiones aritméticas  </w:t>
      </w:r>
      <w:r w:rsidR="00A50C46">
        <w:rPr>
          <w:rFonts w:ascii="Arial" w:hAnsi="Arial" w:cs="Arial"/>
          <w:b/>
        </w:rPr>
        <w:t xml:space="preserve">Interpolación de k términos diferenciales entre a y b, </w:t>
      </w:r>
      <w:r w:rsidR="000E059F">
        <w:rPr>
          <w:rFonts w:ascii="Arial" w:hAnsi="Arial" w:cs="Arial"/>
          <w:b/>
        </w:rPr>
        <w:t xml:space="preserve"> </w:t>
      </w:r>
      <w:r w:rsidR="000E059F" w:rsidRPr="000E059F">
        <w:rPr>
          <w:rFonts w:ascii="Arial" w:hAnsi="Arial" w:cs="Arial"/>
        </w:rPr>
        <w:t>se puede interpretar como</w:t>
      </w:r>
      <w:r w:rsidR="000E059F">
        <w:rPr>
          <w:rFonts w:ascii="Arial" w:hAnsi="Arial" w:cs="Arial"/>
        </w:rPr>
        <w:t xml:space="preserve">; </w:t>
      </w:r>
      <w:r w:rsidR="000E059F">
        <w:rPr>
          <w:rFonts w:ascii="Arial" w:hAnsi="Arial" w:cs="Arial"/>
          <w:b/>
        </w:rPr>
        <w:t xml:space="preserve"> </w:t>
      </w:r>
      <w:r w:rsidR="00A50C46">
        <w:rPr>
          <w:rFonts w:ascii="Arial" w:hAnsi="Arial" w:cs="Arial"/>
        </w:rPr>
        <w:t xml:space="preserve">colocar </w:t>
      </w:r>
      <w:r w:rsidR="00A50C46" w:rsidRPr="000E059F">
        <w:rPr>
          <w:rFonts w:ascii="Arial" w:hAnsi="Arial" w:cs="Arial"/>
          <w:i/>
        </w:rPr>
        <w:t>k</w:t>
      </w:r>
      <w:r w:rsidR="00A50C46">
        <w:rPr>
          <w:rFonts w:ascii="Arial" w:hAnsi="Arial" w:cs="Arial"/>
        </w:rPr>
        <w:t xml:space="preserve"> términos entre dos términos dados, el termino inicial </w:t>
      </w:r>
      <w:r w:rsidR="00A50C46" w:rsidRPr="000E059F">
        <w:rPr>
          <w:rFonts w:ascii="Arial" w:hAnsi="Arial" w:cs="Arial"/>
          <w:i/>
        </w:rPr>
        <w:t>a</w:t>
      </w:r>
      <w:r w:rsidR="00A50C46">
        <w:rPr>
          <w:rFonts w:ascii="Arial" w:hAnsi="Arial" w:cs="Arial"/>
        </w:rPr>
        <w:t xml:space="preserve">  y el termino final </w:t>
      </w:r>
      <w:r w:rsidR="00A50C46" w:rsidRPr="000E059F">
        <w:rPr>
          <w:rFonts w:ascii="Arial" w:hAnsi="Arial" w:cs="Arial"/>
          <w:i/>
        </w:rPr>
        <w:t>b</w:t>
      </w:r>
      <w:r w:rsidR="000E059F">
        <w:rPr>
          <w:rFonts w:ascii="Arial" w:hAnsi="Arial" w:cs="Arial"/>
        </w:rPr>
        <w:t>, con la condición que a, los k términos y b se encuentren en progresión aritmética.</w:t>
      </w:r>
    </w:p>
    <w:p w:rsidR="000E059F" w:rsidRDefault="000E059F" w:rsidP="001F3A6A">
      <w:pPr>
        <w:tabs>
          <w:tab w:val="right" w:pos="8498"/>
        </w:tabs>
        <w:spacing w:after="0"/>
        <w:jc w:val="both"/>
        <w:rPr>
          <w:rFonts w:ascii="Arial" w:hAnsi="Arial" w:cs="Arial"/>
        </w:rPr>
      </w:pPr>
    </w:p>
    <w:p w:rsidR="00C56ED4" w:rsidRDefault="00A50C46" w:rsidP="001F3A6A">
      <w:pPr>
        <w:tabs>
          <w:tab w:val="right" w:pos="8498"/>
        </w:tabs>
        <w:spacing w:after="0"/>
        <w:jc w:val="both"/>
        <w:rPr>
          <w:rFonts w:ascii="Arial" w:hAnsi="Arial" w:cs="Arial"/>
        </w:rPr>
      </w:pPr>
      <w:r>
        <w:rPr>
          <w:rFonts w:ascii="Arial" w:hAnsi="Arial" w:cs="Arial"/>
        </w:rPr>
        <w:t xml:space="preserve"> </w:t>
      </w:r>
      <w:r w:rsidR="000E059F">
        <w:rPr>
          <w:rFonts w:ascii="Arial" w:hAnsi="Arial" w:cs="Arial"/>
        </w:rPr>
        <w:t xml:space="preserve">Para lograr la interpolación  de k términos entre a y b lo primero que se debe definir es que la cantidad de términos de la progresión aritmética será k + 2, k los términos que se deben encontrar y el 2 los términos dados a y b, lo segundo que se debe definir es que se debe encontrar  la diferencia de la progresión es decir a </w:t>
      </w:r>
      <w:r w:rsidR="000E059F" w:rsidRPr="000E059F">
        <w:rPr>
          <w:rFonts w:ascii="Arial" w:hAnsi="Arial" w:cs="Arial"/>
          <w:i/>
        </w:rPr>
        <w:t xml:space="preserve">d </w:t>
      </w:r>
      <w:r w:rsidR="000E059F">
        <w:rPr>
          <w:rFonts w:ascii="Arial" w:hAnsi="Arial" w:cs="Arial"/>
        </w:rPr>
        <w:t xml:space="preserve">, para ello se partirá de la expresión que define el  término general de una progresión aritmética despejando a d y cambiando a </w:t>
      </w:r>
      <w:r w:rsidR="000E059F" w:rsidRPr="00C56ED4">
        <w:rPr>
          <w:rFonts w:ascii="Arial" w:hAnsi="Arial" w:cs="Arial"/>
          <w:i/>
        </w:rPr>
        <w:t>n</w:t>
      </w:r>
      <w:r w:rsidR="000E059F">
        <w:rPr>
          <w:rFonts w:ascii="Arial" w:hAnsi="Arial" w:cs="Arial"/>
        </w:rPr>
        <w:t xml:space="preserve"> por </w:t>
      </w:r>
      <w:r w:rsidR="000E059F" w:rsidRPr="00C56ED4">
        <w:rPr>
          <w:rFonts w:ascii="Arial" w:hAnsi="Arial" w:cs="Arial"/>
          <w:i/>
        </w:rPr>
        <w:t>n</w:t>
      </w:r>
      <w:r w:rsidR="000E059F">
        <w:rPr>
          <w:rFonts w:ascii="Arial" w:hAnsi="Arial" w:cs="Arial"/>
        </w:rPr>
        <w:t xml:space="preserve"> + 2 </w:t>
      </w:r>
      <w:r w:rsidR="00C56ED4">
        <w:rPr>
          <w:rFonts w:ascii="Arial" w:hAnsi="Arial" w:cs="Arial"/>
        </w:rPr>
        <w:t xml:space="preserve">  siendo n la cantidad de los interpolados:</w:t>
      </w:r>
    </w:p>
    <w:p w:rsidR="00C56ED4" w:rsidRDefault="00C56ED4" w:rsidP="001F3A6A">
      <w:pPr>
        <w:tabs>
          <w:tab w:val="right" w:pos="8498"/>
        </w:tabs>
        <w:spacing w:after="0"/>
        <w:jc w:val="both"/>
        <w:rPr>
          <w:rFonts w:ascii="Arial" w:hAnsi="Arial" w:cs="Arial"/>
        </w:rPr>
      </w:pPr>
    </w:p>
    <w:p w:rsidR="00C56ED4" w:rsidRPr="003D04A8" w:rsidRDefault="00C56ED4" w:rsidP="001F3A6A">
      <w:pPr>
        <w:tabs>
          <w:tab w:val="right" w:pos="8498"/>
        </w:tabs>
        <w:spacing w:after="0"/>
        <w:jc w:val="both"/>
        <w:rPr>
          <w:rFonts w:ascii="Arial" w:hAnsi="Arial" w:cs="Arial"/>
          <w:lang w:val="es-CO"/>
        </w:rPr>
      </w:pPr>
      <w:r w:rsidRPr="003D04A8">
        <w:rPr>
          <w:rFonts w:ascii="Arial" w:hAnsi="Arial" w:cs="Arial"/>
          <w:lang w:val="es-CO"/>
        </w:rPr>
        <w:t xml:space="preserve">&lt;&lt;MA_09_08_07gif&gt;&gt;   </w:t>
      </w:r>
    </w:p>
    <w:p w:rsidR="00C56ED4" w:rsidRPr="003D04A8" w:rsidRDefault="00C56ED4" w:rsidP="001F3A6A">
      <w:pPr>
        <w:tabs>
          <w:tab w:val="right" w:pos="8498"/>
        </w:tabs>
        <w:spacing w:after="0"/>
        <w:jc w:val="both"/>
        <w:rPr>
          <w:rFonts w:ascii="Arial" w:hAnsi="Arial" w:cs="Arial"/>
          <w:lang w:val="es-CO"/>
        </w:rPr>
      </w:pPr>
    </w:p>
    <w:p w:rsidR="00906884" w:rsidRPr="003D04A8" w:rsidRDefault="00906884" w:rsidP="001F3A6A">
      <w:pPr>
        <w:tabs>
          <w:tab w:val="right" w:pos="8498"/>
        </w:tabs>
        <w:spacing w:after="0"/>
        <w:jc w:val="both"/>
        <w:rPr>
          <w:rFonts w:ascii="Arial" w:eastAsiaTheme="minorEastAsia" w:hAnsi="Arial" w:cs="Arial"/>
          <w:lang w:val="es-CO"/>
        </w:rPr>
      </w:pPr>
    </w:p>
    <w:p w:rsidR="00906884" w:rsidRDefault="00906884" w:rsidP="001F3A6A">
      <w:pPr>
        <w:tabs>
          <w:tab w:val="right" w:pos="8498"/>
        </w:tabs>
        <w:spacing w:after="0"/>
        <w:jc w:val="both"/>
        <w:rPr>
          <w:rFonts w:ascii="Arial" w:eastAsiaTheme="minorEastAsia" w:hAnsi="Arial" w:cs="Arial"/>
        </w:rPr>
      </w:pPr>
      <w:r w:rsidRPr="00906884">
        <w:rPr>
          <w:rFonts w:ascii="Arial" w:eastAsiaTheme="minorEastAsia" w:hAnsi="Arial" w:cs="Arial"/>
        </w:rPr>
        <w:t xml:space="preserve">Se remplaza a </w:t>
      </w:r>
      <w:r w:rsidRPr="00D9482E">
        <w:rPr>
          <w:rFonts w:ascii="Arial" w:eastAsiaTheme="minorEastAsia" w:hAnsi="Arial" w:cs="Arial"/>
          <w:i/>
        </w:rPr>
        <w:t>n</w:t>
      </w:r>
      <w:r w:rsidRPr="00906884">
        <w:rPr>
          <w:rFonts w:ascii="Arial" w:eastAsiaTheme="minorEastAsia" w:hAnsi="Arial" w:cs="Arial"/>
        </w:rPr>
        <w:t xml:space="preserve"> por </w:t>
      </w:r>
      <w:r w:rsidRPr="00D9482E">
        <w:rPr>
          <w:rFonts w:ascii="Arial" w:eastAsiaTheme="minorEastAsia" w:hAnsi="Arial" w:cs="Arial"/>
          <w:i/>
        </w:rPr>
        <w:t>n + 2</w:t>
      </w:r>
    </w:p>
    <w:p w:rsidR="00906884" w:rsidRDefault="00906884" w:rsidP="001F3A6A">
      <w:pPr>
        <w:tabs>
          <w:tab w:val="right" w:pos="8498"/>
        </w:tabs>
        <w:spacing w:after="0"/>
        <w:jc w:val="both"/>
        <w:rPr>
          <w:rFonts w:ascii="Arial" w:eastAsiaTheme="minorEastAsia" w:hAnsi="Arial" w:cs="Arial"/>
        </w:rPr>
      </w:pPr>
    </w:p>
    <w:p w:rsidR="00906884" w:rsidRPr="003D04A8" w:rsidRDefault="00906884" w:rsidP="00906884">
      <w:pPr>
        <w:tabs>
          <w:tab w:val="right" w:pos="8498"/>
        </w:tabs>
        <w:spacing w:after="0"/>
        <w:jc w:val="both"/>
        <w:rPr>
          <w:rFonts w:ascii="Arial" w:hAnsi="Arial" w:cs="Arial"/>
          <w:lang w:val="es-CO"/>
        </w:rPr>
      </w:pPr>
      <w:r w:rsidRPr="003D04A8">
        <w:rPr>
          <w:rFonts w:ascii="Arial" w:hAnsi="Arial" w:cs="Arial"/>
          <w:lang w:val="es-CO"/>
        </w:rPr>
        <w:t xml:space="preserve">&lt;&lt;MA_09_08_08gif&gt;&gt;   </w:t>
      </w:r>
    </w:p>
    <w:p w:rsidR="00906884" w:rsidRDefault="00906884" w:rsidP="001F3A6A">
      <w:pPr>
        <w:tabs>
          <w:tab w:val="right" w:pos="8498"/>
        </w:tabs>
        <w:spacing w:after="0"/>
        <w:jc w:val="both"/>
        <w:rPr>
          <w:rFonts w:ascii="Arial" w:eastAsiaTheme="minorEastAsia" w:hAnsi="Arial" w:cs="Arial"/>
        </w:rPr>
      </w:pPr>
    </w:p>
    <w:p w:rsidR="00906884" w:rsidRDefault="00906884" w:rsidP="001F3A6A">
      <w:pPr>
        <w:tabs>
          <w:tab w:val="right" w:pos="8498"/>
        </w:tabs>
        <w:spacing w:after="0"/>
        <w:jc w:val="both"/>
        <w:rPr>
          <w:rFonts w:ascii="Arial" w:eastAsiaTheme="minorEastAsia" w:hAnsi="Arial" w:cs="Arial"/>
        </w:rPr>
      </w:pPr>
    </w:p>
    <w:p w:rsidR="00906884" w:rsidRDefault="00906884" w:rsidP="001F3A6A">
      <w:pPr>
        <w:tabs>
          <w:tab w:val="right" w:pos="8498"/>
        </w:tabs>
        <w:spacing w:after="0"/>
        <w:jc w:val="both"/>
        <w:rPr>
          <w:rFonts w:ascii="Arial" w:eastAsiaTheme="minorEastAsia" w:hAnsi="Arial" w:cs="Arial"/>
        </w:rPr>
      </w:pPr>
    </w:p>
    <w:p w:rsidR="00906884" w:rsidRDefault="00906884" w:rsidP="001F3A6A">
      <w:pPr>
        <w:tabs>
          <w:tab w:val="right" w:pos="8498"/>
        </w:tabs>
        <w:spacing w:after="0"/>
        <w:jc w:val="both"/>
        <w:rPr>
          <w:rFonts w:ascii="Arial" w:eastAsiaTheme="minorEastAsia" w:hAnsi="Arial" w:cs="Arial"/>
        </w:rPr>
      </w:pPr>
      <w:r>
        <w:rPr>
          <w:rFonts w:ascii="Arial" w:eastAsiaTheme="minorEastAsia" w:hAnsi="Arial" w:cs="Arial"/>
        </w:rPr>
        <w:t>Con esta fórmula se encuentra  a d y se construye la progresión aritmética que se pide,  interpolación con k términos entre a y b,  que se encuentren en progresión aritmética</w:t>
      </w:r>
      <w:r w:rsidR="0018107D">
        <w:rPr>
          <w:rFonts w:ascii="Arial" w:eastAsiaTheme="minorEastAsia" w:hAnsi="Arial" w:cs="Arial"/>
        </w:rPr>
        <w:t xml:space="preserve"> observa los siguientes ejemplos</w:t>
      </w:r>
      <w:r>
        <w:rPr>
          <w:rFonts w:ascii="Arial" w:eastAsiaTheme="minorEastAsia" w:hAnsi="Arial" w:cs="Arial"/>
        </w:rPr>
        <w:t>:</w:t>
      </w:r>
    </w:p>
    <w:p w:rsidR="00906884" w:rsidRDefault="00906884" w:rsidP="001F3A6A">
      <w:pPr>
        <w:tabs>
          <w:tab w:val="right" w:pos="8498"/>
        </w:tabs>
        <w:spacing w:after="0"/>
        <w:jc w:val="both"/>
        <w:rPr>
          <w:rFonts w:ascii="Arial" w:eastAsiaTheme="minorEastAsia" w:hAnsi="Arial" w:cs="Arial"/>
        </w:rPr>
      </w:pPr>
    </w:p>
    <w:p w:rsidR="00906884" w:rsidRDefault="00906884" w:rsidP="00906884">
      <w:pPr>
        <w:pStyle w:val="Prrafodelista"/>
        <w:numPr>
          <w:ilvl w:val="0"/>
          <w:numId w:val="19"/>
        </w:numPr>
        <w:tabs>
          <w:tab w:val="right" w:pos="8498"/>
        </w:tabs>
        <w:spacing w:after="0"/>
        <w:jc w:val="both"/>
        <w:rPr>
          <w:rFonts w:ascii="Arial" w:eastAsiaTheme="minorEastAsia" w:hAnsi="Arial" w:cs="Arial"/>
        </w:rPr>
      </w:pPr>
      <w:r>
        <w:rPr>
          <w:rFonts w:ascii="Arial" w:eastAsiaTheme="minorEastAsia" w:hAnsi="Arial" w:cs="Arial"/>
        </w:rPr>
        <w:t>Construya una  progresión aritmética  Entre 10 y 20 interpolar 5 términos.</w:t>
      </w:r>
    </w:p>
    <w:p w:rsidR="00906884" w:rsidRDefault="00906884" w:rsidP="00906884">
      <w:pPr>
        <w:tabs>
          <w:tab w:val="right" w:pos="8498"/>
        </w:tabs>
        <w:spacing w:after="0"/>
        <w:jc w:val="both"/>
        <w:rPr>
          <w:rFonts w:ascii="Arial" w:eastAsiaTheme="minorEastAsia" w:hAnsi="Arial" w:cs="Arial"/>
        </w:rPr>
      </w:pPr>
    </w:p>
    <w:p w:rsidR="00906884" w:rsidRDefault="00906884" w:rsidP="00906884">
      <w:pPr>
        <w:pStyle w:val="Prrafodelista"/>
        <w:numPr>
          <w:ilvl w:val="0"/>
          <w:numId w:val="14"/>
        </w:numPr>
        <w:tabs>
          <w:tab w:val="right" w:pos="8498"/>
        </w:tabs>
        <w:spacing w:after="0"/>
        <w:jc w:val="both"/>
        <w:rPr>
          <w:rFonts w:ascii="Arial" w:eastAsiaTheme="minorEastAsia" w:hAnsi="Arial" w:cs="Arial"/>
        </w:rPr>
      </w:pPr>
      <w:r>
        <w:rPr>
          <w:rFonts w:ascii="Arial" w:eastAsiaTheme="minorEastAsia" w:hAnsi="Arial" w:cs="Arial"/>
        </w:rPr>
        <w:t xml:space="preserve">Remplazar en la fórmula para encontrar d identificando </w:t>
      </w:r>
      <w:r w:rsidRPr="00906884">
        <w:rPr>
          <w:rFonts w:ascii="Arial" w:eastAsiaTheme="minorEastAsia" w:hAnsi="Arial" w:cs="Arial"/>
          <w:i/>
        </w:rPr>
        <w:t>a</w:t>
      </w:r>
      <w:r w:rsidRPr="00906884">
        <w:rPr>
          <w:rFonts w:ascii="Arial" w:eastAsiaTheme="minorEastAsia" w:hAnsi="Arial" w:cs="Arial"/>
          <w:i/>
          <w:vertAlign w:val="subscript"/>
        </w:rPr>
        <w:t>n</w:t>
      </w:r>
      <w:r w:rsidR="0018107D">
        <w:rPr>
          <w:rFonts w:ascii="Arial" w:eastAsiaTheme="minorEastAsia" w:hAnsi="Arial" w:cs="Arial"/>
          <w:i/>
        </w:rPr>
        <w:t xml:space="preserve"> = 22</w:t>
      </w:r>
      <w:r w:rsidRPr="00906884">
        <w:rPr>
          <w:rFonts w:ascii="Arial" w:eastAsiaTheme="minorEastAsia" w:hAnsi="Arial" w:cs="Arial"/>
          <w:i/>
        </w:rPr>
        <w:t>, a</w:t>
      </w:r>
      <w:r w:rsidRPr="00906884">
        <w:rPr>
          <w:rFonts w:ascii="Arial" w:eastAsiaTheme="minorEastAsia" w:hAnsi="Arial" w:cs="Arial"/>
          <w:i/>
          <w:vertAlign w:val="subscript"/>
        </w:rPr>
        <w:t>1</w:t>
      </w:r>
      <w:r w:rsidRPr="00906884">
        <w:rPr>
          <w:rFonts w:ascii="Arial" w:eastAsiaTheme="minorEastAsia" w:hAnsi="Arial" w:cs="Arial"/>
          <w:i/>
        </w:rPr>
        <w:t xml:space="preserve"> = 10 n = 5:</w:t>
      </w:r>
    </w:p>
    <w:p w:rsidR="00906884" w:rsidRPr="00906884" w:rsidRDefault="00906884" w:rsidP="00906884">
      <w:pPr>
        <w:tabs>
          <w:tab w:val="right" w:pos="8498"/>
        </w:tabs>
        <w:spacing w:after="0"/>
        <w:jc w:val="both"/>
        <w:rPr>
          <w:rFonts w:ascii="Arial" w:eastAsiaTheme="minorEastAsia" w:hAnsi="Arial" w:cs="Arial"/>
        </w:rPr>
      </w:pPr>
    </w:p>
    <w:p w:rsidR="00D9482E" w:rsidRPr="003D04A8" w:rsidRDefault="00D9482E" w:rsidP="00906884">
      <w:pPr>
        <w:tabs>
          <w:tab w:val="right" w:pos="8498"/>
        </w:tabs>
        <w:spacing w:after="0"/>
        <w:jc w:val="both"/>
        <w:rPr>
          <w:rFonts w:ascii="Arial" w:hAnsi="Arial" w:cs="Arial"/>
          <w:lang w:val="es-CO"/>
        </w:rPr>
      </w:pPr>
    </w:p>
    <w:p w:rsidR="00D9482E" w:rsidRPr="003D04A8" w:rsidRDefault="00D9482E" w:rsidP="00906884">
      <w:pPr>
        <w:tabs>
          <w:tab w:val="right" w:pos="8498"/>
        </w:tabs>
        <w:spacing w:after="0"/>
        <w:jc w:val="both"/>
        <w:rPr>
          <w:rFonts w:ascii="Arial" w:hAnsi="Arial" w:cs="Arial"/>
          <w:lang w:val="es-CO"/>
        </w:rPr>
      </w:pPr>
    </w:p>
    <w:p w:rsidR="00D9482E" w:rsidRPr="003D04A8" w:rsidRDefault="00D9482E" w:rsidP="00906884">
      <w:pPr>
        <w:tabs>
          <w:tab w:val="right" w:pos="8498"/>
        </w:tabs>
        <w:spacing w:after="0"/>
        <w:jc w:val="both"/>
        <w:rPr>
          <w:rFonts w:ascii="Arial" w:hAnsi="Arial" w:cs="Arial"/>
          <w:lang w:val="es-CO"/>
        </w:rPr>
      </w:pPr>
    </w:p>
    <w:p w:rsidR="00906884" w:rsidRPr="00C56ED4" w:rsidRDefault="00906884" w:rsidP="00906884">
      <w:pPr>
        <w:tabs>
          <w:tab w:val="right" w:pos="8498"/>
        </w:tabs>
        <w:spacing w:after="0"/>
        <w:jc w:val="both"/>
        <w:rPr>
          <w:rFonts w:ascii="Arial" w:hAnsi="Arial" w:cs="Arial"/>
          <w:lang w:val="en-US"/>
        </w:rPr>
      </w:pPr>
      <w:r>
        <w:rPr>
          <w:rFonts w:ascii="Arial" w:hAnsi="Arial" w:cs="Arial"/>
          <w:lang w:val="en-US"/>
        </w:rPr>
        <w:t>&lt;&lt;MA_09_08_09</w:t>
      </w:r>
      <w:r w:rsidRPr="001F3A6A">
        <w:rPr>
          <w:rFonts w:ascii="Arial" w:hAnsi="Arial" w:cs="Arial"/>
          <w:lang w:val="en-US"/>
        </w:rPr>
        <w:t xml:space="preserve">gif&gt;&gt;   </w:t>
      </w:r>
    </w:p>
    <w:p w:rsidR="00906884" w:rsidRDefault="00906884" w:rsidP="00906884">
      <w:pPr>
        <w:tabs>
          <w:tab w:val="right" w:pos="8498"/>
        </w:tabs>
        <w:spacing w:after="0"/>
        <w:jc w:val="both"/>
        <w:rPr>
          <w:rFonts w:ascii="Arial" w:eastAsiaTheme="minorEastAsia" w:hAnsi="Arial" w:cs="Arial"/>
        </w:rPr>
      </w:pPr>
    </w:p>
    <w:p w:rsidR="00906884" w:rsidRDefault="00906884" w:rsidP="00906884">
      <w:pPr>
        <w:tabs>
          <w:tab w:val="right" w:pos="8498"/>
        </w:tabs>
        <w:spacing w:after="0"/>
        <w:jc w:val="both"/>
        <w:rPr>
          <w:rFonts w:ascii="Arial" w:eastAsiaTheme="minorEastAsia" w:hAnsi="Arial" w:cs="Arial"/>
          <w:lang w:val="en-US"/>
        </w:rPr>
      </w:pPr>
    </w:p>
    <w:p w:rsidR="0018107D" w:rsidRDefault="0018107D" w:rsidP="00906884">
      <w:pPr>
        <w:tabs>
          <w:tab w:val="right" w:pos="8498"/>
        </w:tabs>
        <w:spacing w:after="0"/>
        <w:jc w:val="both"/>
        <w:rPr>
          <w:rFonts w:ascii="Arial" w:eastAsiaTheme="minorEastAsia" w:hAnsi="Arial" w:cs="Arial"/>
          <w:lang w:val="en-US"/>
        </w:rPr>
      </w:pPr>
    </w:p>
    <w:p w:rsidR="0018107D" w:rsidRDefault="0018107D" w:rsidP="0018107D">
      <w:pPr>
        <w:pStyle w:val="Prrafodelista"/>
        <w:numPr>
          <w:ilvl w:val="0"/>
          <w:numId w:val="14"/>
        </w:numPr>
        <w:tabs>
          <w:tab w:val="right" w:pos="8498"/>
        </w:tabs>
        <w:spacing w:after="0"/>
        <w:jc w:val="both"/>
        <w:rPr>
          <w:rFonts w:ascii="Arial" w:eastAsiaTheme="minorEastAsia" w:hAnsi="Arial" w:cs="Arial"/>
        </w:rPr>
      </w:pPr>
      <w:r>
        <w:rPr>
          <w:rFonts w:ascii="Arial" w:eastAsiaTheme="minorEastAsia" w:hAnsi="Arial" w:cs="Arial"/>
        </w:rPr>
        <w:t xml:space="preserve">Construcción de la progresión sabiendo de </w:t>
      </w:r>
      <w:r w:rsidRPr="0018107D">
        <w:rPr>
          <w:rFonts w:ascii="Arial" w:eastAsiaTheme="minorEastAsia" w:hAnsi="Arial" w:cs="Arial"/>
          <w:i/>
        </w:rPr>
        <w:t>d = 2 y a</w:t>
      </w:r>
      <w:r w:rsidRPr="0018107D">
        <w:rPr>
          <w:rFonts w:ascii="Arial" w:eastAsiaTheme="minorEastAsia" w:hAnsi="Arial" w:cs="Arial"/>
          <w:i/>
          <w:vertAlign w:val="subscript"/>
        </w:rPr>
        <w:t>1</w:t>
      </w:r>
      <w:r w:rsidRPr="0018107D">
        <w:rPr>
          <w:rFonts w:ascii="Arial" w:eastAsiaTheme="minorEastAsia" w:hAnsi="Arial" w:cs="Arial"/>
          <w:i/>
        </w:rPr>
        <w:t xml:space="preserve"> = 10</w:t>
      </w:r>
      <w:r>
        <w:rPr>
          <w:rFonts w:ascii="Arial" w:eastAsiaTheme="minorEastAsia" w:hAnsi="Arial" w:cs="Arial"/>
        </w:rPr>
        <w:t>:</w:t>
      </w:r>
    </w:p>
    <w:p w:rsidR="0018107D" w:rsidRDefault="0018107D" w:rsidP="0018107D">
      <w:pPr>
        <w:tabs>
          <w:tab w:val="right" w:pos="8498"/>
        </w:tabs>
        <w:spacing w:after="0"/>
        <w:jc w:val="both"/>
        <w:rPr>
          <w:rFonts w:ascii="Arial" w:eastAsiaTheme="minorEastAsia" w:hAnsi="Arial" w:cs="Arial"/>
        </w:rPr>
      </w:pPr>
    </w:p>
    <w:p w:rsidR="0018107D" w:rsidRDefault="0018107D" w:rsidP="0018107D">
      <w:pPr>
        <w:tabs>
          <w:tab w:val="right" w:pos="8498"/>
        </w:tabs>
        <w:spacing w:after="0"/>
        <w:jc w:val="both"/>
        <w:rPr>
          <w:rFonts w:ascii="Arial" w:eastAsiaTheme="minorEastAsia" w:hAnsi="Arial" w:cs="Arial"/>
        </w:rPr>
      </w:pPr>
      <w:r>
        <w:rPr>
          <w:rFonts w:ascii="Arial" w:eastAsiaTheme="minorEastAsia" w:hAnsi="Arial" w:cs="Arial"/>
        </w:rPr>
        <w:lastRenderedPageBreak/>
        <w:t>[10,12,14,16,18,20,22]</w:t>
      </w:r>
    </w:p>
    <w:p w:rsidR="0018107D" w:rsidRDefault="0018107D" w:rsidP="0018107D">
      <w:pPr>
        <w:pStyle w:val="Prrafodelista"/>
        <w:tabs>
          <w:tab w:val="right" w:pos="8498"/>
        </w:tabs>
        <w:spacing w:after="0"/>
        <w:jc w:val="both"/>
        <w:rPr>
          <w:rFonts w:ascii="Arial" w:eastAsiaTheme="minorEastAsia" w:hAnsi="Arial" w:cs="Arial"/>
        </w:rPr>
      </w:pPr>
    </w:p>
    <w:p w:rsidR="0018107D" w:rsidRPr="0018107D" w:rsidRDefault="0018107D" w:rsidP="0018107D">
      <w:pPr>
        <w:pStyle w:val="Prrafodelista"/>
        <w:numPr>
          <w:ilvl w:val="0"/>
          <w:numId w:val="19"/>
        </w:numPr>
        <w:tabs>
          <w:tab w:val="right" w:pos="8498"/>
        </w:tabs>
        <w:spacing w:after="0"/>
        <w:jc w:val="both"/>
        <w:rPr>
          <w:rFonts w:ascii="Arial" w:eastAsiaTheme="minorEastAsia" w:hAnsi="Arial" w:cs="Arial"/>
        </w:rPr>
      </w:pPr>
      <w:r>
        <w:rPr>
          <w:rFonts w:ascii="Arial" w:eastAsiaTheme="minorEastAsia" w:hAnsi="Arial" w:cs="Arial"/>
        </w:rPr>
        <w:t xml:space="preserve">Entre -18 y 12  se quiere interpolar 9 calcular la progresión aritmética </w:t>
      </w:r>
    </w:p>
    <w:p w:rsidR="00906884" w:rsidRDefault="00906884" w:rsidP="001F3A6A">
      <w:pPr>
        <w:tabs>
          <w:tab w:val="right" w:pos="8498"/>
        </w:tabs>
        <w:spacing w:after="0"/>
        <w:jc w:val="both"/>
        <w:rPr>
          <w:rFonts w:ascii="Arial" w:eastAsiaTheme="minorEastAsia" w:hAnsi="Arial" w:cs="Arial"/>
        </w:rPr>
      </w:pPr>
    </w:p>
    <w:p w:rsidR="0018107D" w:rsidRDefault="0018107D" w:rsidP="0018107D">
      <w:pPr>
        <w:pStyle w:val="Prrafodelista"/>
        <w:numPr>
          <w:ilvl w:val="0"/>
          <w:numId w:val="14"/>
        </w:numPr>
        <w:tabs>
          <w:tab w:val="right" w:pos="8498"/>
        </w:tabs>
        <w:spacing w:after="0"/>
        <w:jc w:val="both"/>
        <w:rPr>
          <w:rFonts w:ascii="Arial" w:eastAsiaTheme="minorEastAsia" w:hAnsi="Arial" w:cs="Arial"/>
        </w:rPr>
      </w:pPr>
      <w:r>
        <w:rPr>
          <w:rFonts w:ascii="Arial" w:eastAsiaTheme="minorEastAsia" w:hAnsi="Arial" w:cs="Arial"/>
        </w:rPr>
        <w:t xml:space="preserve">Remplazar en la fórmula para encontrar </w:t>
      </w:r>
      <w:r w:rsidRPr="0018107D">
        <w:rPr>
          <w:rFonts w:ascii="Arial" w:eastAsiaTheme="minorEastAsia" w:hAnsi="Arial" w:cs="Arial"/>
          <w:i/>
        </w:rPr>
        <w:t xml:space="preserve">d </w:t>
      </w:r>
      <w:r>
        <w:rPr>
          <w:rFonts w:ascii="Arial" w:eastAsiaTheme="minorEastAsia" w:hAnsi="Arial" w:cs="Arial"/>
        </w:rPr>
        <w:t xml:space="preserve">identificando </w:t>
      </w:r>
      <w:r w:rsidRPr="00906884">
        <w:rPr>
          <w:rFonts w:ascii="Arial" w:eastAsiaTheme="minorEastAsia" w:hAnsi="Arial" w:cs="Arial"/>
          <w:i/>
        </w:rPr>
        <w:t>a</w:t>
      </w:r>
      <w:r w:rsidRPr="00906884">
        <w:rPr>
          <w:rFonts w:ascii="Arial" w:eastAsiaTheme="minorEastAsia" w:hAnsi="Arial" w:cs="Arial"/>
          <w:i/>
          <w:vertAlign w:val="subscript"/>
        </w:rPr>
        <w:t>n</w:t>
      </w:r>
      <w:r>
        <w:rPr>
          <w:rFonts w:ascii="Arial" w:eastAsiaTheme="minorEastAsia" w:hAnsi="Arial" w:cs="Arial"/>
          <w:i/>
        </w:rPr>
        <w:t xml:space="preserve"> = 12</w:t>
      </w:r>
      <w:r w:rsidRPr="00906884">
        <w:rPr>
          <w:rFonts w:ascii="Arial" w:eastAsiaTheme="minorEastAsia" w:hAnsi="Arial" w:cs="Arial"/>
          <w:i/>
        </w:rPr>
        <w:t>, a</w:t>
      </w:r>
      <w:r w:rsidRPr="00906884">
        <w:rPr>
          <w:rFonts w:ascii="Arial" w:eastAsiaTheme="minorEastAsia" w:hAnsi="Arial" w:cs="Arial"/>
          <w:i/>
          <w:vertAlign w:val="subscript"/>
        </w:rPr>
        <w:t>1</w:t>
      </w:r>
      <w:r>
        <w:rPr>
          <w:rFonts w:ascii="Arial" w:eastAsiaTheme="minorEastAsia" w:hAnsi="Arial" w:cs="Arial"/>
          <w:i/>
        </w:rPr>
        <w:t xml:space="preserve"> = -18, n = 9</w:t>
      </w:r>
      <w:r w:rsidRPr="00906884">
        <w:rPr>
          <w:rFonts w:ascii="Arial" w:eastAsiaTheme="minorEastAsia" w:hAnsi="Arial" w:cs="Arial"/>
          <w:i/>
        </w:rPr>
        <w:t>:</w:t>
      </w:r>
    </w:p>
    <w:p w:rsidR="0018107D" w:rsidRPr="00906884" w:rsidRDefault="0018107D" w:rsidP="0018107D">
      <w:pPr>
        <w:tabs>
          <w:tab w:val="right" w:pos="8498"/>
        </w:tabs>
        <w:spacing w:after="0"/>
        <w:jc w:val="both"/>
        <w:rPr>
          <w:rFonts w:ascii="Arial" w:eastAsiaTheme="minorEastAsia" w:hAnsi="Arial" w:cs="Arial"/>
        </w:rPr>
      </w:pPr>
    </w:p>
    <w:p w:rsidR="0018107D" w:rsidRPr="00C56ED4" w:rsidRDefault="0018107D" w:rsidP="0018107D">
      <w:pPr>
        <w:tabs>
          <w:tab w:val="right" w:pos="8498"/>
        </w:tabs>
        <w:spacing w:after="0"/>
        <w:jc w:val="both"/>
        <w:rPr>
          <w:rFonts w:ascii="Arial" w:hAnsi="Arial" w:cs="Arial"/>
          <w:lang w:val="en-US"/>
        </w:rPr>
      </w:pPr>
      <w:r>
        <w:rPr>
          <w:rFonts w:ascii="Arial" w:hAnsi="Arial" w:cs="Arial"/>
          <w:lang w:val="en-US"/>
        </w:rPr>
        <w:t>&lt;&lt;MA_09_08_10</w:t>
      </w:r>
      <w:r w:rsidRPr="001F3A6A">
        <w:rPr>
          <w:rFonts w:ascii="Arial" w:hAnsi="Arial" w:cs="Arial"/>
          <w:lang w:val="en-US"/>
        </w:rPr>
        <w:t xml:space="preserve">gif&gt;&gt;   </w:t>
      </w:r>
    </w:p>
    <w:p w:rsidR="0018107D" w:rsidRDefault="0018107D" w:rsidP="0018107D">
      <w:pPr>
        <w:tabs>
          <w:tab w:val="right" w:pos="8498"/>
        </w:tabs>
        <w:spacing w:after="0"/>
        <w:jc w:val="both"/>
        <w:rPr>
          <w:rFonts w:ascii="Arial" w:eastAsiaTheme="minorEastAsia" w:hAnsi="Arial" w:cs="Arial"/>
        </w:rPr>
      </w:pPr>
    </w:p>
    <w:p w:rsidR="0018107D" w:rsidRDefault="0018107D" w:rsidP="0018107D">
      <w:pPr>
        <w:pStyle w:val="Prrafodelista"/>
        <w:numPr>
          <w:ilvl w:val="0"/>
          <w:numId w:val="14"/>
        </w:numPr>
        <w:tabs>
          <w:tab w:val="right" w:pos="8498"/>
        </w:tabs>
        <w:spacing w:after="0"/>
        <w:jc w:val="both"/>
        <w:rPr>
          <w:rFonts w:ascii="Arial" w:eastAsiaTheme="minorEastAsia" w:hAnsi="Arial" w:cs="Arial"/>
        </w:rPr>
      </w:pPr>
      <w:r>
        <w:rPr>
          <w:rFonts w:ascii="Arial" w:eastAsiaTheme="minorEastAsia" w:hAnsi="Arial" w:cs="Arial"/>
        </w:rPr>
        <w:t xml:space="preserve">Construcción de la progresión sabiendo de </w:t>
      </w:r>
      <w:r>
        <w:rPr>
          <w:rFonts w:ascii="Arial" w:eastAsiaTheme="minorEastAsia" w:hAnsi="Arial" w:cs="Arial"/>
          <w:i/>
        </w:rPr>
        <w:t>d = 3</w:t>
      </w:r>
      <w:r w:rsidRPr="0018107D">
        <w:rPr>
          <w:rFonts w:ascii="Arial" w:eastAsiaTheme="minorEastAsia" w:hAnsi="Arial" w:cs="Arial"/>
          <w:i/>
        </w:rPr>
        <w:t xml:space="preserve"> y a</w:t>
      </w:r>
      <w:r w:rsidRPr="0018107D">
        <w:rPr>
          <w:rFonts w:ascii="Arial" w:eastAsiaTheme="minorEastAsia" w:hAnsi="Arial" w:cs="Arial"/>
          <w:i/>
          <w:vertAlign w:val="subscript"/>
        </w:rPr>
        <w:t>1</w:t>
      </w:r>
      <w:r w:rsidRPr="0018107D">
        <w:rPr>
          <w:rFonts w:ascii="Arial" w:eastAsiaTheme="minorEastAsia" w:hAnsi="Arial" w:cs="Arial"/>
          <w:i/>
        </w:rPr>
        <w:t xml:space="preserve"> = </w:t>
      </w:r>
      <w:r>
        <w:rPr>
          <w:rFonts w:ascii="Arial" w:eastAsiaTheme="minorEastAsia" w:hAnsi="Arial" w:cs="Arial"/>
          <w:i/>
        </w:rPr>
        <w:t>-</w:t>
      </w:r>
      <w:r w:rsidRPr="0018107D">
        <w:rPr>
          <w:rFonts w:ascii="Arial" w:eastAsiaTheme="minorEastAsia" w:hAnsi="Arial" w:cs="Arial"/>
          <w:i/>
        </w:rPr>
        <w:t>1</w:t>
      </w:r>
      <w:r>
        <w:rPr>
          <w:rFonts w:ascii="Arial" w:eastAsiaTheme="minorEastAsia" w:hAnsi="Arial" w:cs="Arial"/>
          <w:i/>
        </w:rPr>
        <w:t>8</w:t>
      </w:r>
      <w:r>
        <w:rPr>
          <w:rFonts w:ascii="Arial" w:eastAsiaTheme="minorEastAsia" w:hAnsi="Arial" w:cs="Arial"/>
        </w:rPr>
        <w:t>:</w:t>
      </w:r>
    </w:p>
    <w:p w:rsidR="007006EC" w:rsidRDefault="007006EC" w:rsidP="007006EC">
      <w:pPr>
        <w:pStyle w:val="Prrafodelista"/>
        <w:tabs>
          <w:tab w:val="right" w:pos="8498"/>
        </w:tabs>
        <w:spacing w:after="0"/>
        <w:ind w:left="360"/>
        <w:jc w:val="both"/>
        <w:rPr>
          <w:rFonts w:ascii="Arial" w:eastAsiaTheme="minorEastAsia" w:hAnsi="Arial" w:cs="Arial"/>
        </w:rPr>
      </w:pPr>
    </w:p>
    <w:p w:rsidR="0018107D" w:rsidRDefault="0018107D" w:rsidP="0018107D">
      <w:pPr>
        <w:pStyle w:val="Prrafodelista"/>
        <w:tabs>
          <w:tab w:val="right" w:pos="8498"/>
        </w:tabs>
        <w:spacing w:after="0"/>
        <w:ind w:left="360"/>
        <w:jc w:val="both"/>
        <w:rPr>
          <w:rFonts w:ascii="Arial" w:eastAsiaTheme="minorEastAsia" w:hAnsi="Arial" w:cs="Arial"/>
        </w:rPr>
      </w:pPr>
      <w:r>
        <w:rPr>
          <w:rFonts w:ascii="Arial" w:eastAsiaTheme="minorEastAsia" w:hAnsi="Arial" w:cs="Arial"/>
        </w:rPr>
        <w:t>[-18, -15, -12, -9, -6, -3, 0, 3, 6, 9, 12]</w:t>
      </w:r>
    </w:p>
    <w:p w:rsidR="00B7212E" w:rsidRDefault="00B7212E" w:rsidP="0018107D">
      <w:pPr>
        <w:pStyle w:val="Prrafodelista"/>
        <w:tabs>
          <w:tab w:val="right" w:pos="8498"/>
        </w:tabs>
        <w:spacing w:after="0"/>
        <w:ind w:left="360"/>
        <w:jc w:val="both"/>
        <w:rPr>
          <w:rFonts w:ascii="Arial" w:eastAsiaTheme="minorEastAsia" w:hAnsi="Arial" w:cs="Arial"/>
        </w:rPr>
      </w:pPr>
    </w:p>
    <w:p w:rsidR="00B7212E" w:rsidRDefault="00B7212E" w:rsidP="0018107D">
      <w:pPr>
        <w:pStyle w:val="Prrafodelista"/>
        <w:tabs>
          <w:tab w:val="right" w:pos="8498"/>
        </w:tabs>
        <w:spacing w:after="0"/>
        <w:ind w:left="360"/>
        <w:jc w:val="both"/>
        <w:rPr>
          <w:rFonts w:ascii="Arial" w:eastAsiaTheme="minorEastAsia" w:hAnsi="Arial" w:cs="Arial"/>
        </w:rPr>
      </w:pPr>
    </w:p>
    <w:p w:rsidR="006B608D" w:rsidRDefault="00B7212E" w:rsidP="0018107D">
      <w:pPr>
        <w:pStyle w:val="Prrafodelista"/>
        <w:tabs>
          <w:tab w:val="right" w:pos="8498"/>
        </w:tabs>
        <w:spacing w:after="0"/>
        <w:ind w:left="360"/>
        <w:jc w:val="both"/>
        <w:rPr>
          <w:rFonts w:ascii="Arial" w:eastAsiaTheme="minorEastAsia" w:hAnsi="Arial" w:cs="Arial"/>
        </w:rPr>
      </w:pPr>
      <w:r>
        <w:rPr>
          <w:rFonts w:ascii="Arial" w:eastAsiaTheme="minorEastAsia" w:hAnsi="Arial" w:cs="Arial"/>
        </w:rPr>
        <w:t xml:space="preserve">En las sesiones anteriores el trabajo se centró en las progresiones aritméticas, en las siguientes </w:t>
      </w:r>
      <w:r w:rsidR="00057525">
        <w:rPr>
          <w:rFonts w:ascii="Arial" w:eastAsiaTheme="minorEastAsia" w:hAnsi="Arial" w:cs="Arial"/>
        </w:rPr>
        <w:t>sesiones el trabajo girara en torno a las progresiones geométricas</w:t>
      </w:r>
      <w:r w:rsidR="006B608D">
        <w:rPr>
          <w:rFonts w:ascii="Arial" w:eastAsiaTheme="minorEastAsia" w:hAnsi="Arial" w:cs="Arial"/>
        </w:rPr>
        <w:t>.</w:t>
      </w:r>
    </w:p>
    <w:p w:rsidR="006B608D" w:rsidRDefault="006B608D" w:rsidP="0018107D">
      <w:pPr>
        <w:pStyle w:val="Prrafodelista"/>
        <w:tabs>
          <w:tab w:val="right" w:pos="8498"/>
        </w:tabs>
        <w:spacing w:after="0"/>
        <w:ind w:left="360"/>
        <w:jc w:val="both"/>
        <w:rPr>
          <w:rFonts w:ascii="Arial" w:eastAsiaTheme="minorEastAsia" w:hAnsi="Arial" w:cs="Arial"/>
        </w:rPr>
      </w:pPr>
    </w:p>
    <w:p w:rsidR="006B608D" w:rsidRDefault="006B608D" w:rsidP="006B608D">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1</w:t>
      </w:r>
      <w:r w:rsidRPr="007C7957">
        <w:rPr>
          <w:rFonts w:ascii="Arial" w:hAnsi="Arial" w:cs="Arial"/>
          <w:highlight w:val="yellow"/>
        </w:rPr>
        <w:t>]</w:t>
      </w:r>
      <w:r w:rsidRPr="007C7957">
        <w:rPr>
          <w:rFonts w:ascii="Arial" w:hAnsi="Arial" w:cs="Arial"/>
        </w:rPr>
        <w:t xml:space="preserve"> </w:t>
      </w:r>
      <w:r>
        <w:rPr>
          <w:rFonts w:ascii="Arial" w:hAnsi="Arial" w:cs="Arial"/>
          <w:b/>
        </w:rPr>
        <w:t>3</w:t>
      </w:r>
      <w:r w:rsidR="000103F7">
        <w:rPr>
          <w:rFonts w:ascii="Arial" w:hAnsi="Arial" w:cs="Arial"/>
          <w:b/>
        </w:rPr>
        <w:t xml:space="preserve"> </w:t>
      </w:r>
      <w:r>
        <w:rPr>
          <w:rFonts w:ascii="Arial" w:hAnsi="Arial" w:cs="Arial"/>
          <w:b/>
        </w:rPr>
        <w:t xml:space="preserve">Progresiones geométricas   </w:t>
      </w:r>
    </w:p>
    <w:p w:rsidR="006B608D" w:rsidRDefault="006B608D" w:rsidP="0018107D">
      <w:pPr>
        <w:pStyle w:val="Prrafodelista"/>
        <w:tabs>
          <w:tab w:val="right" w:pos="8498"/>
        </w:tabs>
        <w:spacing w:after="0"/>
        <w:ind w:left="360"/>
        <w:jc w:val="both"/>
        <w:rPr>
          <w:rFonts w:ascii="Arial" w:eastAsiaTheme="minorEastAsia" w:hAnsi="Arial" w:cs="Arial"/>
        </w:rPr>
      </w:pPr>
    </w:p>
    <w:p w:rsidR="0053273D" w:rsidRDefault="006B608D" w:rsidP="00273AB2">
      <w:pPr>
        <w:tabs>
          <w:tab w:val="right" w:pos="8498"/>
        </w:tabs>
        <w:spacing w:after="0"/>
        <w:jc w:val="both"/>
        <w:rPr>
          <w:rFonts w:ascii="Arial" w:eastAsiaTheme="minorEastAsia" w:hAnsi="Arial" w:cs="Arial"/>
        </w:rPr>
      </w:pPr>
      <w:r w:rsidRPr="00273AB2">
        <w:rPr>
          <w:rFonts w:ascii="Arial" w:eastAsiaTheme="minorEastAsia" w:hAnsi="Arial" w:cs="Arial"/>
        </w:rPr>
        <w:t xml:space="preserve">Una </w:t>
      </w:r>
      <w:r w:rsidRPr="00273AB2">
        <w:rPr>
          <w:rFonts w:ascii="Arial" w:eastAsiaTheme="minorEastAsia" w:hAnsi="Arial" w:cs="Arial"/>
          <w:b/>
        </w:rPr>
        <w:t>progresión geométrica</w:t>
      </w:r>
      <w:r w:rsidRPr="00273AB2">
        <w:rPr>
          <w:rFonts w:ascii="Arial" w:eastAsiaTheme="minorEastAsia" w:hAnsi="Arial" w:cs="Arial"/>
        </w:rPr>
        <w:t xml:space="preserve"> es una sucesión en la cual cada término se </w:t>
      </w:r>
      <w:r w:rsidR="000103F7" w:rsidRPr="00273AB2">
        <w:rPr>
          <w:rFonts w:ascii="Arial" w:eastAsiaTheme="minorEastAsia" w:hAnsi="Arial" w:cs="Arial"/>
        </w:rPr>
        <w:t xml:space="preserve">genera multiplicándole al anterior por   una cantidad fija llamada razón,  que </w:t>
      </w:r>
      <w:r w:rsidR="009D3451" w:rsidRPr="00273AB2">
        <w:rPr>
          <w:rFonts w:ascii="Arial" w:eastAsiaTheme="minorEastAsia" w:hAnsi="Arial" w:cs="Arial"/>
        </w:rPr>
        <w:t xml:space="preserve">por lo general </w:t>
      </w:r>
      <w:r w:rsidR="000103F7" w:rsidRPr="00273AB2">
        <w:rPr>
          <w:rFonts w:ascii="Arial" w:eastAsiaTheme="minorEastAsia" w:hAnsi="Arial" w:cs="Arial"/>
        </w:rPr>
        <w:t xml:space="preserve">se simboliza con la letra </w:t>
      </w:r>
      <w:r w:rsidR="000103F7" w:rsidRPr="00273AB2">
        <w:rPr>
          <w:rFonts w:ascii="Arial" w:eastAsiaTheme="minorEastAsia" w:hAnsi="Arial" w:cs="Arial"/>
          <w:i/>
        </w:rPr>
        <w:t>r</w:t>
      </w:r>
      <w:r w:rsidR="009D3451" w:rsidRPr="00273AB2">
        <w:rPr>
          <w:rFonts w:ascii="Arial" w:eastAsiaTheme="minorEastAsia" w:hAnsi="Arial" w:cs="Arial"/>
          <w:i/>
        </w:rPr>
        <w:t>,</w:t>
      </w:r>
      <w:r w:rsidR="004D7A5D">
        <w:rPr>
          <w:rFonts w:ascii="Arial" w:eastAsiaTheme="minorEastAsia" w:hAnsi="Arial" w:cs="Arial"/>
          <w:i/>
        </w:rPr>
        <w:t xml:space="preserve"> </w:t>
      </w:r>
      <w:r w:rsidR="004D7A5D">
        <w:rPr>
          <w:rFonts w:ascii="Arial" w:eastAsiaTheme="minorEastAsia" w:hAnsi="Arial" w:cs="Arial"/>
        </w:rPr>
        <w:t xml:space="preserve"> y se puede encontrar dividiendo un término a</w:t>
      </w:r>
      <w:r w:rsidR="004D7A5D">
        <w:rPr>
          <w:rFonts w:ascii="Arial" w:eastAsiaTheme="minorEastAsia" w:hAnsi="Arial" w:cs="Arial"/>
          <w:vertAlign w:val="subscript"/>
        </w:rPr>
        <w:t>n</w:t>
      </w:r>
      <w:r w:rsidR="004D7A5D">
        <w:rPr>
          <w:rFonts w:ascii="Arial" w:eastAsiaTheme="minorEastAsia" w:hAnsi="Arial" w:cs="Arial"/>
        </w:rPr>
        <w:t xml:space="preserve"> entre a</w:t>
      </w:r>
      <w:r w:rsidR="004D7A5D">
        <w:rPr>
          <w:rFonts w:ascii="Arial" w:eastAsiaTheme="minorEastAsia" w:hAnsi="Arial" w:cs="Arial"/>
          <w:vertAlign w:val="subscript"/>
        </w:rPr>
        <w:t>n-1</w:t>
      </w:r>
      <w:r w:rsidR="0053273D">
        <w:rPr>
          <w:rFonts w:ascii="Arial" w:eastAsiaTheme="minorEastAsia" w:hAnsi="Arial" w:cs="Arial"/>
        </w:rPr>
        <w:t>.</w:t>
      </w: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tbl>
      <w:tblPr>
        <w:tblStyle w:val="Tablaconcuadrcula1"/>
        <w:tblW w:w="0" w:type="auto"/>
        <w:tblLayout w:type="fixed"/>
        <w:tblLook w:val="04A0" w:firstRow="1" w:lastRow="0" w:firstColumn="1" w:lastColumn="0" w:noHBand="0" w:noVBand="1"/>
      </w:tblPr>
      <w:tblGrid>
        <w:gridCol w:w="2943"/>
        <w:gridCol w:w="6111"/>
      </w:tblGrid>
      <w:tr w:rsidR="0053273D" w:rsidRPr="00492F5C" w:rsidTr="00F17385">
        <w:tc>
          <w:tcPr>
            <w:tcW w:w="9054" w:type="dxa"/>
            <w:gridSpan w:val="2"/>
            <w:shd w:val="clear" w:color="auto" w:fill="0D0D0D" w:themeFill="text1" w:themeFillTint="F2"/>
          </w:tcPr>
          <w:p w:rsidR="0053273D" w:rsidRPr="00492F5C" w:rsidRDefault="0053273D" w:rsidP="00F17385">
            <w:pPr>
              <w:jc w:val="center"/>
              <w:rPr>
                <w:rFonts w:ascii="Arial" w:hAnsi="Arial" w:cs="Arial"/>
                <w:b/>
                <w:sz w:val="24"/>
                <w:szCs w:val="24"/>
              </w:rPr>
            </w:pPr>
            <w:r w:rsidRPr="00492F5C">
              <w:rPr>
                <w:rFonts w:ascii="Arial" w:hAnsi="Arial" w:cs="Arial"/>
                <w:b/>
                <w:sz w:val="24"/>
                <w:szCs w:val="24"/>
              </w:rPr>
              <w:lastRenderedPageBreak/>
              <w:t>Imagen (fotografía, gráfica o ilustración)</w:t>
            </w:r>
          </w:p>
        </w:tc>
      </w:tr>
      <w:tr w:rsidR="0053273D" w:rsidRPr="00492F5C" w:rsidTr="00F17385">
        <w:tc>
          <w:tcPr>
            <w:tcW w:w="2943" w:type="dxa"/>
          </w:tcPr>
          <w:p w:rsidR="0053273D" w:rsidRPr="00492F5C" w:rsidRDefault="0053273D" w:rsidP="00F17385">
            <w:pPr>
              <w:rPr>
                <w:rFonts w:ascii="Arial" w:hAnsi="Arial" w:cs="Arial"/>
                <w:b/>
                <w:sz w:val="24"/>
                <w:szCs w:val="24"/>
              </w:rPr>
            </w:pPr>
            <w:r w:rsidRPr="00492F5C">
              <w:rPr>
                <w:rFonts w:ascii="Arial" w:hAnsi="Arial" w:cs="Arial"/>
                <w:b/>
                <w:sz w:val="24"/>
                <w:szCs w:val="24"/>
              </w:rPr>
              <w:t>Código</w:t>
            </w:r>
          </w:p>
        </w:tc>
        <w:tc>
          <w:tcPr>
            <w:tcW w:w="6111" w:type="dxa"/>
          </w:tcPr>
          <w:p w:rsidR="0053273D" w:rsidRPr="00492F5C" w:rsidRDefault="0053273D" w:rsidP="00F17385">
            <w:pPr>
              <w:rPr>
                <w:rFonts w:ascii="Arial" w:hAnsi="Arial" w:cs="Arial"/>
                <w:b/>
                <w:sz w:val="24"/>
                <w:szCs w:val="24"/>
              </w:rPr>
            </w:pPr>
            <w:r>
              <w:rPr>
                <w:rFonts w:ascii="Arial" w:hAnsi="Arial" w:cs="Arial"/>
                <w:sz w:val="24"/>
                <w:szCs w:val="24"/>
              </w:rPr>
              <w:t>MA_09_05_IMG05</w:t>
            </w:r>
          </w:p>
        </w:tc>
      </w:tr>
      <w:tr w:rsidR="0053273D" w:rsidRPr="00492F5C" w:rsidTr="00F17385">
        <w:tc>
          <w:tcPr>
            <w:tcW w:w="2943" w:type="dxa"/>
          </w:tcPr>
          <w:p w:rsidR="0053273D" w:rsidRPr="00492F5C" w:rsidRDefault="0053273D" w:rsidP="00F17385">
            <w:pPr>
              <w:rPr>
                <w:rFonts w:ascii="Arial" w:hAnsi="Arial" w:cs="Arial"/>
                <w:sz w:val="24"/>
                <w:szCs w:val="24"/>
              </w:rPr>
            </w:pPr>
            <w:r w:rsidRPr="00492F5C">
              <w:rPr>
                <w:rFonts w:ascii="Arial" w:hAnsi="Arial" w:cs="Arial"/>
                <w:b/>
                <w:sz w:val="24"/>
                <w:szCs w:val="24"/>
              </w:rPr>
              <w:t>Descripción</w:t>
            </w:r>
          </w:p>
        </w:tc>
        <w:tc>
          <w:tcPr>
            <w:tcW w:w="6111" w:type="dxa"/>
          </w:tcPr>
          <w:p w:rsidR="0053273D" w:rsidRPr="00492F5C" w:rsidRDefault="0053273D" w:rsidP="00F17385">
            <w:pPr>
              <w:rPr>
                <w:rFonts w:ascii="Arial" w:hAnsi="Arial" w:cs="Arial"/>
                <w:sz w:val="24"/>
                <w:szCs w:val="24"/>
              </w:rPr>
            </w:pPr>
            <w:r>
              <w:rPr>
                <w:rFonts w:ascii="Arial" w:hAnsi="Arial" w:cs="Arial"/>
                <w:sz w:val="24"/>
                <w:szCs w:val="24"/>
              </w:rPr>
              <w:t xml:space="preserve">Monedas en progresión  </w:t>
            </w:r>
          </w:p>
        </w:tc>
      </w:tr>
      <w:tr w:rsidR="0053273D" w:rsidRPr="00492F5C" w:rsidTr="00F17385">
        <w:tc>
          <w:tcPr>
            <w:tcW w:w="2943" w:type="dxa"/>
          </w:tcPr>
          <w:p w:rsidR="0053273D" w:rsidRPr="00492F5C" w:rsidRDefault="0053273D" w:rsidP="00F17385">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53273D" w:rsidRDefault="0053273D" w:rsidP="00F17385">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53273D" w:rsidRDefault="0053273D" w:rsidP="00F17385">
            <w:pPr>
              <w:rPr>
                <w:rStyle w:val="Refdecomentario"/>
                <w:rFonts w:ascii="Calibri" w:eastAsia="Calibri" w:hAnsi="Calibri" w:cs="Times New Roman"/>
              </w:rPr>
            </w:pPr>
          </w:p>
          <w:p w:rsidR="0053273D" w:rsidRDefault="0053273D" w:rsidP="00F17385">
            <w:pPr>
              <w:rPr>
                <w:rStyle w:val="Refdecomentario"/>
                <w:rFonts w:ascii="Calibri" w:eastAsia="Calibri" w:hAnsi="Calibri" w:cs="Times New Roman"/>
              </w:rPr>
            </w:pPr>
            <w:r>
              <w:rPr>
                <w:noProof/>
                <w:lang w:val="es-CO" w:eastAsia="es-CO"/>
              </w:rPr>
              <w:drawing>
                <wp:inline distT="0" distB="0" distL="0" distR="0">
                  <wp:extent cx="3447239" cy="3600450"/>
                  <wp:effectExtent l="19050" t="0" r="811" b="0"/>
                  <wp:docPr id="19" name="Imagen 19" descr="http://thumb7.shutterstock.com/display_pic_with_logo/1899230/244948201/stock-vector-vector-financial-growth-concept-with-stacks-of-golden-coins-244948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humb7.shutterstock.com/display_pic_with_logo/1899230/244948201/stock-vector-vector-financial-growth-concept-with-stacks-of-golden-coins-244948201.jpg"/>
                          <pic:cNvPicPr>
                            <a:picLocks noChangeAspect="1" noChangeArrowheads="1"/>
                          </pic:cNvPicPr>
                        </pic:nvPicPr>
                        <pic:blipFill>
                          <a:blip r:embed="rId16"/>
                          <a:srcRect/>
                          <a:stretch>
                            <a:fillRect/>
                          </a:stretch>
                        </pic:blipFill>
                        <pic:spPr bwMode="auto">
                          <a:xfrm>
                            <a:off x="0" y="0"/>
                            <a:ext cx="3447239" cy="3600450"/>
                          </a:xfrm>
                          <a:prstGeom prst="rect">
                            <a:avLst/>
                          </a:prstGeom>
                          <a:noFill/>
                          <a:ln w="9525">
                            <a:noFill/>
                            <a:miter lim="800000"/>
                            <a:headEnd/>
                            <a:tailEnd/>
                          </a:ln>
                        </pic:spPr>
                      </pic:pic>
                    </a:graphicData>
                  </a:graphic>
                </wp:inline>
              </w:drawing>
            </w:r>
          </w:p>
          <w:p w:rsidR="0053273D" w:rsidRDefault="0053273D" w:rsidP="00F17385">
            <w:pPr>
              <w:rPr>
                <w:rStyle w:val="Refdecomentario"/>
                <w:rFonts w:ascii="Calibri" w:eastAsia="Calibri" w:hAnsi="Calibri" w:cs="Times New Roman"/>
              </w:rPr>
            </w:pPr>
          </w:p>
          <w:p w:rsidR="0053273D" w:rsidRDefault="0053273D" w:rsidP="00F17385">
            <w:pPr>
              <w:rPr>
                <w:rStyle w:val="Refdecomentario"/>
                <w:rFonts w:ascii="Calibri" w:eastAsia="Calibri" w:hAnsi="Calibri" w:cs="Times New Roman"/>
              </w:rPr>
            </w:pPr>
          </w:p>
          <w:p w:rsidR="0053273D" w:rsidRDefault="0053273D" w:rsidP="00F17385">
            <w:pPr>
              <w:rPr>
                <w:rStyle w:val="Refdecomentario"/>
                <w:rFonts w:ascii="Calibri" w:eastAsia="Calibri" w:hAnsi="Calibri" w:cs="Times New Roman"/>
              </w:rPr>
            </w:pPr>
          </w:p>
          <w:p w:rsidR="0053273D" w:rsidRDefault="00052281" w:rsidP="00F17385">
            <w:pPr>
              <w:rPr>
                <w:rStyle w:val="Refdecomentario"/>
                <w:rFonts w:ascii="Calibri" w:eastAsia="Calibri" w:hAnsi="Calibri" w:cs="Times New Roman"/>
              </w:rPr>
            </w:pPr>
            <w:hyperlink r:id="rId17" w:history="1">
              <w:r w:rsidR="0053273D" w:rsidRPr="005C08A6">
                <w:rPr>
                  <w:rStyle w:val="Hipervnculo"/>
                  <w:rFonts w:ascii="Calibri" w:eastAsia="Calibri" w:hAnsi="Calibri" w:cs="Times New Roman"/>
                  <w:sz w:val="18"/>
                  <w:szCs w:val="18"/>
                </w:rPr>
                <w:t>http://thumb7.shutterstock.com/display_pic_with_logo/1899230/244948201/stock-vector-vector-financial-growth-concept-with-stacks-of-golden-coins-244948201.jpg</w:t>
              </w:r>
            </w:hyperlink>
          </w:p>
          <w:p w:rsidR="0053273D" w:rsidRDefault="0053273D" w:rsidP="00F17385">
            <w:pPr>
              <w:rPr>
                <w:rStyle w:val="Refdecomentario"/>
                <w:rFonts w:ascii="Calibri" w:eastAsia="Calibri" w:hAnsi="Calibri" w:cs="Times New Roman"/>
              </w:rPr>
            </w:pPr>
          </w:p>
          <w:p w:rsidR="0053273D" w:rsidRDefault="0053273D" w:rsidP="00F17385">
            <w:pPr>
              <w:rPr>
                <w:rStyle w:val="Refdecomentario"/>
                <w:rFonts w:ascii="Calibri" w:eastAsia="Calibri" w:hAnsi="Calibri" w:cs="Times New Roman"/>
              </w:rPr>
            </w:pPr>
          </w:p>
          <w:p w:rsidR="0053273D" w:rsidRPr="00492F5C" w:rsidRDefault="0053273D" w:rsidP="00F17385">
            <w:pPr>
              <w:rPr>
                <w:rFonts w:ascii="Arial" w:hAnsi="Arial" w:cs="Arial"/>
                <w:sz w:val="24"/>
                <w:szCs w:val="24"/>
              </w:rPr>
            </w:pPr>
          </w:p>
        </w:tc>
      </w:tr>
      <w:tr w:rsidR="0053273D" w:rsidRPr="00492F5C" w:rsidTr="00F17385">
        <w:trPr>
          <w:trHeight w:val="70"/>
        </w:trPr>
        <w:tc>
          <w:tcPr>
            <w:tcW w:w="2943" w:type="dxa"/>
          </w:tcPr>
          <w:p w:rsidR="0053273D" w:rsidRPr="00492F5C" w:rsidRDefault="0053273D" w:rsidP="00F17385">
            <w:pPr>
              <w:rPr>
                <w:rFonts w:ascii="Arial" w:hAnsi="Arial" w:cs="Arial"/>
                <w:sz w:val="24"/>
                <w:szCs w:val="24"/>
              </w:rPr>
            </w:pPr>
            <w:r w:rsidRPr="00492F5C">
              <w:rPr>
                <w:rFonts w:ascii="Arial" w:hAnsi="Arial" w:cs="Arial"/>
                <w:b/>
                <w:sz w:val="24"/>
                <w:szCs w:val="24"/>
              </w:rPr>
              <w:t>Pie de imagen</w:t>
            </w:r>
          </w:p>
        </w:tc>
        <w:tc>
          <w:tcPr>
            <w:tcW w:w="6111" w:type="dxa"/>
          </w:tcPr>
          <w:p w:rsidR="0053273D" w:rsidRPr="00492F5C" w:rsidRDefault="0053273D" w:rsidP="0053273D">
            <w:pPr>
              <w:rPr>
                <w:rFonts w:ascii="Arial" w:hAnsi="Arial" w:cs="Arial"/>
                <w:i/>
                <w:sz w:val="24"/>
                <w:szCs w:val="24"/>
              </w:rPr>
            </w:pPr>
            <w:r>
              <w:rPr>
                <w:rFonts w:ascii="Arial" w:eastAsiaTheme="minorEastAsia" w:hAnsi="Arial" w:cs="Arial"/>
                <w:i/>
              </w:rPr>
              <w:t>Los intereses bancarios se pueden modelar por medio de progresiones geométricas.</w:t>
            </w:r>
          </w:p>
        </w:tc>
      </w:tr>
    </w:tbl>
    <w:p w:rsidR="0053273D" w:rsidRDefault="004D7A5D" w:rsidP="00273AB2">
      <w:pPr>
        <w:tabs>
          <w:tab w:val="right" w:pos="8498"/>
        </w:tabs>
        <w:spacing w:after="0"/>
        <w:jc w:val="both"/>
        <w:rPr>
          <w:rFonts w:ascii="Arial" w:eastAsiaTheme="minorEastAsia" w:hAnsi="Arial" w:cs="Arial"/>
        </w:rPr>
      </w:pPr>
      <w:r>
        <w:rPr>
          <w:rFonts w:ascii="Arial" w:eastAsiaTheme="minorEastAsia" w:hAnsi="Arial" w:cs="Arial"/>
        </w:rPr>
        <w:t xml:space="preserve"> </w:t>
      </w: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53273D" w:rsidRDefault="0053273D" w:rsidP="00273AB2">
      <w:pPr>
        <w:tabs>
          <w:tab w:val="right" w:pos="8498"/>
        </w:tabs>
        <w:spacing w:after="0"/>
        <w:jc w:val="both"/>
        <w:rPr>
          <w:rFonts w:ascii="Arial" w:eastAsiaTheme="minorEastAsia" w:hAnsi="Arial" w:cs="Arial"/>
        </w:rPr>
      </w:pPr>
    </w:p>
    <w:p w:rsidR="000103F7" w:rsidRPr="00273AB2" w:rsidRDefault="004D7A5D" w:rsidP="00273AB2">
      <w:pPr>
        <w:tabs>
          <w:tab w:val="right" w:pos="8498"/>
        </w:tabs>
        <w:spacing w:after="0"/>
        <w:jc w:val="both"/>
        <w:rPr>
          <w:rFonts w:ascii="Arial" w:eastAsiaTheme="minorEastAsia" w:hAnsi="Arial" w:cs="Arial"/>
        </w:rPr>
      </w:pPr>
      <w:r>
        <w:rPr>
          <w:rFonts w:ascii="Arial" w:eastAsiaTheme="minorEastAsia" w:hAnsi="Arial" w:cs="Arial"/>
        </w:rPr>
        <w:t xml:space="preserve"> </w:t>
      </w:r>
      <w:r w:rsidR="009D3451" w:rsidRPr="00273AB2">
        <w:rPr>
          <w:rFonts w:ascii="Arial" w:eastAsiaTheme="minorEastAsia" w:hAnsi="Arial" w:cs="Arial"/>
          <w:i/>
        </w:rPr>
        <w:t xml:space="preserve"> </w:t>
      </w:r>
      <w:r w:rsidR="009D3451" w:rsidRPr="00273AB2">
        <w:rPr>
          <w:rFonts w:ascii="Arial" w:eastAsiaTheme="minorEastAsia" w:hAnsi="Arial" w:cs="Arial"/>
        </w:rPr>
        <w:t>observa los siguientes ejemplos:</w:t>
      </w:r>
    </w:p>
    <w:p w:rsidR="009D3451" w:rsidRPr="002C2A6B" w:rsidRDefault="009D3451" w:rsidP="0018107D">
      <w:pPr>
        <w:pStyle w:val="Prrafodelista"/>
        <w:tabs>
          <w:tab w:val="right" w:pos="8498"/>
        </w:tabs>
        <w:spacing w:after="0"/>
        <w:ind w:left="360"/>
        <w:jc w:val="both"/>
        <w:rPr>
          <w:rFonts w:ascii="Arial" w:eastAsiaTheme="minorEastAsia" w:hAnsi="Arial" w:cs="Arial"/>
          <w:i/>
        </w:rPr>
      </w:pPr>
    </w:p>
    <w:p w:rsidR="009D3451" w:rsidRPr="00F4449D" w:rsidRDefault="009D3451" w:rsidP="0018107D">
      <w:pPr>
        <w:pStyle w:val="Prrafodelista"/>
        <w:tabs>
          <w:tab w:val="right" w:pos="8498"/>
        </w:tabs>
        <w:spacing w:after="0"/>
        <w:ind w:left="360"/>
        <w:jc w:val="both"/>
        <w:rPr>
          <w:rFonts w:ascii="Arial" w:eastAsiaTheme="minorEastAsia" w:hAnsi="Arial" w:cs="Arial"/>
          <w:lang w:val="en-US"/>
        </w:rPr>
      </w:pPr>
      <w:r w:rsidRPr="00F4449D">
        <w:rPr>
          <w:rFonts w:ascii="Arial" w:eastAsiaTheme="minorEastAsia" w:hAnsi="Arial" w:cs="Arial"/>
          <w:i/>
          <w:lang w:val="en-US"/>
        </w:rPr>
        <w:t>a</w:t>
      </w:r>
      <w:r w:rsidRPr="00F4449D">
        <w:rPr>
          <w:rFonts w:ascii="Arial" w:eastAsiaTheme="minorEastAsia" w:hAnsi="Arial" w:cs="Arial"/>
          <w:i/>
          <w:vertAlign w:val="subscript"/>
          <w:lang w:val="en-US"/>
        </w:rPr>
        <w:t xml:space="preserve">n </w:t>
      </w:r>
      <w:r w:rsidRPr="00F4449D">
        <w:rPr>
          <w:rFonts w:ascii="Arial" w:eastAsiaTheme="minorEastAsia" w:hAnsi="Arial" w:cs="Arial"/>
          <w:i/>
          <w:lang w:val="en-US"/>
        </w:rPr>
        <w:t xml:space="preserve">= 2, </w:t>
      </w:r>
      <w:r w:rsidR="002C2A6B" w:rsidRPr="00F4449D">
        <w:rPr>
          <w:rFonts w:ascii="Arial" w:eastAsiaTheme="minorEastAsia" w:hAnsi="Arial" w:cs="Arial"/>
          <w:i/>
          <w:lang w:val="en-US"/>
        </w:rPr>
        <w:t xml:space="preserve"> </w:t>
      </w:r>
      <w:r w:rsidR="006F3CDB" w:rsidRPr="00F4449D">
        <w:rPr>
          <w:rFonts w:ascii="Arial" w:eastAsiaTheme="minorEastAsia" w:hAnsi="Arial" w:cs="Arial"/>
          <w:i/>
          <w:lang w:val="en-US"/>
        </w:rPr>
        <w:t>4</w:t>
      </w:r>
      <w:r w:rsidRPr="00F4449D">
        <w:rPr>
          <w:rFonts w:ascii="Arial" w:eastAsiaTheme="minorEastAsia" w:hAnsi="Arial" w:cs="Arial"/>
          <w:i/>
          <w:lang w:val="en-US"/>
        </w:rPr>
        <w:t>,</w:t>
      </w:r>
      <w:r w:rsidR="002C2A6B" w:rsidRPr="00F4449D">
        <w:rPr>
          <w:rFonts w:ascii="Arial" w:eastAsiaTheme="minorEastAsia" w:hAnsi="Arial" w:cs="Arial"/>
          <w:i/>
          <w:lang w:val="en-US"/>
        </w:rPr>
        <w:t xml:space="preserve"> </w:t>
      </w:r>
      <w:r w:rsidR="006F3CDB" w:rsidRPr="00F4449D">
        <w:rPr>
          <w:rFonts w:ascii="Arial" w:eastAsiaTheme="minorEastAsia" w:hAnsi="Arial" w:cs="Arial"/>
          <w:i/>
          <w:lang w:val="en-US"/>
        </w:rPr>
        <w:t>8</w:t>
      </w:r>
      <w:r w:rsidRPr="00F4449D">
        <w:rPr>
          <w:rFonts w:ascii="Arial" w:eastAsiaTheme="minorEastAsia" w:hAnsi="Arial" w:cs="Arial"/>
          <w:i/>
          <w:lang w:val="en-US"/>
        </w:rPr>
        <w:t>,</w:t>
      </w:r>
      <w:r w:rsidR="002C2A6B" w:rsidRPr="00F4449D">
        <w:rPr>
          <w:rFonts w:ascii="Arial" w:eastAsiaTheme="minorEastAsia" w:hAnsi="Arial" w:cs="Arial"/>
          <w:i/>
          <w:lang w:val="en-US"/>
        </w:rPr>
        <w:t xml:space="preserve"> </w:t>
      </w:r>
      <w:r w:rsidR="006F3CDB" w:rsidRPr="00F4449D">
        <w:rPr>
          <w:rFonts w:ascii="Arial" w:eastAsiaTheme="minorEastAsia" w:hAnsi="Arial" w:cs="Arial"/>
          <w:i/>
          <w:lang w:val="en-US"/>
        </w:rPr>
        <w:t>16, 32</w:t>
      </w:r>
      <w:r w:rsidR="002C2A6B" w:rsidRPr="00F4449D">
        <w:rPr>
          <w:rFonts w:ascii="Arial" w:eastAsiaTheme="minorEastAsia" w:hAnsi="Arial" w:cs="Arial"/>
          <w:i/>
          <w:lang w:val="en-US"/>
        </w:rPr>
        <w:t xml:space="preserve">, </w:t>
      </w:r>
      <w:r w:rsidR="006F3CDB" w:rsidRPr="00F4449D">
        <w:rPr>
          <w:rFonts w:ascii="Arial" w:eastAsiaTheme="minorEastAsia" w:hAnsi="Arial" w:cs="Arial"/>
          <w:i/>
          <w:lang w:val="en-US"/>
        </w:rPr>
        <w:t>64</w:t>
      </w:r>
      <w:r w:rsidR="002C2A6B" w:rsidRPr="00F4449D">
        <w:rPr>
          <w:rFonts w:ascii="Arial" w:eastAsiaTheme="minorEastAsia" w:hAnsi="Arial" w:cs="Arial"/>
          <w:i/>
          <w:lang w:val="en-US"/>
        </w:rPr>
        <w:t>…</w:t>
      </w:r>
      <w:r w:rsidR="00273AB2" w:rsidRPr="00F4449D">
        <w:rPr>
          <w:rFonts w:ascii="Arial" w:eastAsiaTheme="minorEastAsia" w:hAnsi="Arial" w:cs="Arial"/>
          <w:lang w:val="en-US"/>
        </w:rPr>
        <w:t xml:space="preserve"> </w:t>
      </w:r>
      <w:r w:rsidR="002C2A6B" w:rsidRPr="00F4449D">
        <w:rPr>
          <w:rFonts w:ascii="Arial" w:eastAsiaTheme="minorEastAsia" w:hAnsi="Arial" w:cs="Arial"/>
          <w:i/>
          <w:lang w:val="en-US"/>
        </w:rPr>
        <w:t>r = 2</w:t>
      </w:r>
      <w:r w:rsidR="002C2A6B" w:rsidRPr="00F4449D">
        <w:rPr>
          <w:rFonts w:ascii="Arial" w:eastAsiaTheme="minorEastAsia" w:hAnsi="Arial" w:cs="Arial"/>
          <w:lang w:val="en-US"/>
        </w:rPr>
        <w:t xml:space="preserve">  </w:t>
      </w:r>
    </w:p>
    <w:p w:rsidR="00394675" w:rsidRPr="00F4449D" w:rsidRDefault="002C2A6B" w:rsidP="0018107D">
      <w:pPr>
        <w:pStyle w:val="Prrafodelista"/>
        <w:tabs>
          <w:tab w:val="right" w:pos="8498"/>
        </w:tabs>
        <w:spacing w:after="0"/>
        <w:ind w:left="360"/>
        <w:jc w:val="both"/>
        <w:rPr>
          <w:rFonts w:ascii="Arial" w:eastAsiaTheme="minorEastAsia" w:hAnsi="Arial" w:cs="Arial"/>
          <w:i/>
          <w:lang w:val="en-US"/>
        </w:rPr>
      </w:pPr>
      <w:r w:rsidRPr="00F4449D">
        <w:rPr>
          <w:rFonts w:ascii="Arial" w:eastAsiaTheme="minorEastAsia" w:hAnsi="Arial" w:cs="Arial"/>
          <w:i/>
          <w:lang w:val="en-US"/>
        </w:rPr>
        <w:t>b</w:t>
      </w:r>
      <w:r w:rsidRPr="00F4449D">
        <w:rPr>
          <w:rFonts w:ascii="Arial" w:eastAsiaTheme="minorEastAsia" w:hAnsi="Arial" w:cs="Arial"/>
          <w:i/>
          <w:vertAlign w:val="subscript"/>
          <w:lang w:val="en-US"/>
        </w:rPr>
        <w:t>n</w:t>
      </w:r>
      <w:r w:rsidRPr="00F4449D">
        <w:rPr>
          <w:rFonts w:ascii="Arial" w:eastAsiaTheme="minorEastAsia" w:hAnsi="Arial" w:cs="Arial"/>
          <w:i/>
          <w:lang w:val="en-US"/>
        </w:rPr>
        <w:t xml:space="preserve"> = 1, 3,  9, 27, 81, 243…. r = </w:t>
      </w:r>
      <w:r w:rsidR="00394675" w:rsidRPr="00F4449D">
        <w:rPr>
          <w:rFonts w:ascii="Arial" w:eastAsiaTheme="minorEastAsia" w:hAnsi="Arial" w:cs="Arial"/>
          <w:i/>
          <w:lang w:val="en-US"/>
        </w:rPr>
        <w:t xml:space="preserve">3 </w:t>
      </w:r>
    </w:p>
    <w:p w:rsidR="009D3451" w:rsidRPr="00F4449D" w:rsidRDefault="00394675" w:rsidP="0018107D">
      <w:pPr>
        <w:pStyle w:val="Prrafodelista"/>
        <w:tabs>
          <w:tab w:val="right" w:pos="8498"/>
        </w:tabs>
        <w:spacing w:after="0"/>
        <w:ind w:left="360"/>
        <w:jc w:val="both"/>
        <w:rPr>
          <w:rFonts w:ascii="Arial" w:eastAsiaTheme="minorEastAsia" w:hAnsi="Arial" w:cs="Arial"/>
          <w:i/>
          <w:lang w:val="en-US"/>
        </w:rPr>
      </w:pPr>
      <w:r w:rsidRPr="00F4449D">
        <w:rPr>
          <w:rFonts w:ascii="Arial" w:eastAsiaTheme="minorEastAsia" w:hAnsi="Arial" w:cs="Arial"/>
          <w:i/>
          <w:lang w:val="en-US"/>
        </w:rPr>
        <w:t>c</w:t>
      </w:r>
      <w:r w:rsidRPr="00F4449D">
        <w:rPr>
          <w:rFonts w:ascii="Arial" w:eastAsiaTheme="minorEastAsia" w:hAnsi="Arial" w:cs="Arial"/>
          <w:i/>
          <w:vertAlign w:val="subscript"/>
          <w:lang w:val="en-US"/>
        </w:rPr>
        <w:t>n</w:t>
      </w:r>
      <w:r w:rsidRPr="00F4449D">
        <w:rPr>
          <w:rFonts w:ascii="Arial" w:eastAsiaTheme="minorEastAsia" w:hAnsi="Arial" w:cs="Arial"/>
          <w:i/>
          <w:lang w:val="en-US"/>
        </w:rPr>
        <w:t xml:space="preserve"> = -2, -10, -50, -250, -1225……</w:t>
      </w:r>
      <w:r w:rsidRPr="00F4449D">
        <w:rPr>
          <w:rFonts w:ascii="Arial" w:eastAsiaTheme="minorEastAsia" w:hAnsi="Arial" w:cs="Arial"/>
          <w:lang w:val="en-US"/>
        </w:rPr>
        <w:t xml:space="preserve"> </w:t>
      </w:r>
      <w:r w:rsidRPr="00F4449D">
        <w:rPr>
          <w:rFonts w:ascii="Arial" w:eastAsiaTheme="minorEastAsia" w:hAnsi="Arial" w:cs="Arial"/>
          <w:i/>
          <w:lang w:val="en-US"/>
        </w:rPr>
        <w:t xml:space="preserve">r = 5 </w:t>
      </w:r>
      <w:r w:rsidR="002C2A6B" w:rsidRPr="00F4449D">
        <w:rPr>
          <w:rFonts w:ascii="Arial" w:eastAsiaTheme="minorEastAsia" w:hAnsi="Arial" w:cs="Arial"/>
          <w:i/>
          <w:lang w:val="en-US"/>
        </w:rPr>
        <w:t xml:space="preserve"> </w:t>
      </w:r>
      <w:r w:rsidR="006B608D" w:rsidRPr="00F4449D">
        <w:rPr>
          <w:rFonts w:ascii="Arial" w:eastAsiaTheme="minorEastAsia" w:hAnsi="Arial" w:cs="Arial"/>
          <w:i/>
          <w:lang w:val="en-US"/>
        </w:rPr>
        <w:t xml:space="preserve">  </w:t>
      </w:r>
    </w:p>
    <w:p w:rsidR="00607532" w:rsidRPr="009A3B66" w:rsidRDefault="00607532" w:rsidP="00607532">
      <w:pPr>
        <w:tabs>
          <w:tab w:val="right" w:pos="8498"/>
        </w:tabs>
        <w:spacing w:after="0"/>
        <w:jc w:val="both"/>
        <w:rPr>
          <w:rFonts w:ascii="Arial" w:eastAsiaTheme="minorEastAsia" w:hAnsi="Arial" w:cs="Arial"/>
          <w:lang w:val="en-US"/>
        </w:rPr>
      </w:pPr>
      <w:r w:rsidRPr="00F4449D">
        <w:rPr>
          <w:rFonts w:ascii="Arial" w:hAnsi="Arial" w:cs="Arial"/>
          <w:lang w:val="en-US"/>
        </w:rPr>
        <w:t xml:space="preserve">      </w:t>
      </w:r>
      <w:r w:rsidRPr="009A3B66">
        <w:rPr>
          <w:rFonts w:ascii="Arial" w:hAnsi="Arial" w:cs="Arial"/>
          <w:lang w:val="en-US"/>
        </w:rPr>
        <w:t xml:space="preserve">&lt;&lt;MA_09_08_11gif&gt;&gt;   </w:t>
      </w:r>
    </w:p>
    <w:p w:rsidR="00273AB2" w:rsidRDefault="00273AB2" w:rsidP="00273AB2">
      <w:pPr>
        <w:tabs>
          <w:tab w:val="right" w:pos="8498"/>
        </w:tabs>
        <w:spacing w:after="0"/>
        <w:jc w:val="both"/>
        <w:rPr>
          <w:rFonts w:ascii="Arial" w:hAnsi="Arial" w:cs="Arial"/>
          <w:lang w:val="en-US"/>
        </w:rPr>
      </w:pPr>
    </w:p>
    <w:p w:rsidR="0053273D" w:rsidRDefault="0053273D" w:rsidP="00273AB2">
      <w:pPr>
        <w:tabs>
          <w:tab w:val="right" w:pos="8498"/>
        </w:tabs>
        <w:spacing w:after="0"/>
        <w:jc w:val="both"/>
        <w:rPr>
          <w:rFonts w:ascii="Arial" w:hAnsi="Arial" w:cs="Arial"/>
          <w:lang w:val="en-US"/>
        </w:rPr>
      </w:pPr>
    </w:p>
    <w:p w:rsidR="0053273D" w:rsidRPr="009A3B66" w:rsidRDefault="0053273D" w:rsidP="00273AB2">
      <w:pPr>
        <w:tabs>
          <w:tab w:val="right" w:pos="8498"/>
        </w:tabs>
        <w:spacing w:after="0"/>
        <w:jc w:val="both"/>
        <w:rPr>
          <w:rFonts w:ascii="Arial" w:hAnsi="Arial" w:cs="Arial"/>
          <w:lang w:val="en-US"/>
        </w:rPr>
      </w:pPr>
    </w:p>
    <w:p w:rsidR="00273AB2" w:rsidRDefault="00273AB2" w:rsidP="00273AB2">
      <w:pPr>
        <w:tabs>
          <w:tab w:val="right" w:pos="8498"/>
        </w:tabs>
        <w:spacing w:after="0"/>
        <w:jc w:val="both"/>
        <w:rPr>
          <w:rFonts w:ascii="Arial" w:hAnsi="Arial" w:cs="Arial"/>
        </w:rPr>
      </w:pPr>
      <w:r>
        <w:rPr>
          <w:rFonts w:ascii="Arial" w:hAnsi="Arial" w:cs="Arial"/>
        </w:rPr>
        <w:t xml:space="preserve">Las progresiones geométricas  pueden ser crecientes o decrecientes, las sucesiones </w:t>
      </w:r>
      <w:r w:rsidRPr="00605377">
        <w:rPr>
          <w:rFonts w:ascii="Arial" w:hAnsi="Arial" w:cs="Arial"/>
          <w:i/>
        </w:rPr>
        <w:t>a</w:t>
      </w:r>
      <w:r w:rsidRPr="00605377">
        <w:rPr>
          <w:rFonts w:ascii="Arial" w:hAnsi="Arial" w:cs="Arial"/>
          <w:i/>
          <w:vertAlign w:val="subscript"/>
        </w:rPr>
        <w:t>n</w:t>
      </w:r>
      <w:r w:rsidRPr="00605377">
        <w:rPr>
          <w:rFonts w:ascii="Arial" w:hAnsi="Arial" w:cs="Arial"/>
          <w:i/>
        </w:rPr>
        <w:t xml:space="preserve"> </w:t>
      </w:r>
      <w:r>
        <w:rPr>
          <w:rFonts w:ascii="Arial" w:hAnsi="Arial" w:cs="Arial"/>
        </w:rPr>
        <w:t xml:space="preserve">y </w:t>
      </w:r>
      <w:r>
        <w:rPr>
          <w:rFonts w:ascii="Arial" w:hAnsi="Arial" w:cs="Arial"/>
          <w:i/>
        </w:rPr>
        <w:t>b</w:t>
      </w:r>
      <w:r>
        <w:rPr>
          <w:rFonts w:ascii="Arial" w:hAnsi="Arial" w:cs="Arial"/>
          <w:i/>
          <w:vertAlign w:val="subscript"/>
        </w:rPr>
        <w:t>n</w:t>
      </w:r>
      <w:r>
        <w:rPr>
          <w:rFonts w:ascii="Arial" w:hAnsi="Arial" w:cs="Arial"/>
        </w:rPr>
        <w:t xml:space="preserve">  son crecientes, mientras que </w:t>
      </w:r>
      <w:r>
        <w:rPr>
          <w:rFonts w:ascii="Arial" w:hAnsi="Arial" w:cs="Arial"/>
          <w:i/>
        </w:rPr>
        <w:t>c</w:t>
      </w:r>
      <w:r>
        <w:rPr>
          <w:rFonts w:ascii="Arial" w:hAnsi="Arial" w:cs="Arial"/>
          <w:i/>
          <w:vertAlign w:val="subscript"/>
        </w:rPr>
        <w:t>n</w:t>
      </w:r>
      <w:r>
        <w:rPr>
          <w:rFonts w:ascii="Arial" w:hAnsi="Arial" w:cs="Arial"/>
          <w:i/>
        </w:rPr>
        <w:t xml:space="preserve"> </w:t>
      </w:r>
      <w:r>
        <w:rPr>
          <w:rFonts w:ascii="Arial" w:hAnsi="Arial" w:cs="Arial"/>
        </w:rPr>
        <w:t xml:space="preserve">y </w:t>
      </w:r>
      <w:r>
        <w:rPr>
          <w:rFonts w:ascii="Arial" w:hAnsi="Arial" w:cs="Arial"/>
          <w:i/>
        </w:rPr>
        <w:t>d</w:t>
      </w:r>
      <w:r>
        <w:rPr>
          <w:rFonts w:ascii="Arial" w:hAnsi="Arial" w:cs="Arial"/>
          <w:i/>
          <w:vertAlign w:val="subscript"/>
        </w:rPr>
        <w:t>n</w:t>
      </w:r>
      <w:r>
        <w:rPr>
          <w:rFonts w:ascii="Arial" w:hAnsi="Arial" w:cs="Arial"/>
          <w:i/>
        </w:rPr>
        <w:t xml:space="preserve"> </w:t>
      </w:r>
      <w:r>
        <w:rPr>
          <w:rFonts w:ascii="Arial" w:hAnsi="Arial" w:cs="Arial"/>
          <w:i/>
          <w:vertAlign w:val="subscript"/>
        </w:rPr>
        <w:t xml:space="preserve"> </w:t>
      </w:r>
      <w:r>
        <w:rPr>
          <w:rFonts w:ascii="Arial" w:hAnsi="Arial" w:cs="Arial"/>
        </w:rPr>
        <w:t>son decrecientes  en la siguiente sesión se definirá y se trabajara  con el termino generar de las progresiones geométricas.</w:t>
      </w:r>
    </w:p>
    <w:p w:rsidR="008B4F7D" w:rsidRDefault="008B4F7D" w:rsidP="00273AB2">
      <w:pPr>
        <w:tabs>
          <w:tab w:val="right" w:pos="8498"/>
        </w:tabs>
        <w:spacing w:after="0"/>
        <w:jc w:val="both"/>
        <w:rPr>
          <w:rFonts w:ascii="Arial" w:hAnsi="Arial" w:cs="Arial"/>
        </w:rPr>
      </w:pPr>
    </w:p>
    <w:p w:rsidR="00273AB2" w:rsidRPr="00605377" w:rsidRDefault="00273AB2" w:rsidP="00273AB2">
      <w:pPr>
        <w:tabs>
          <w:tab w:val="right" w:pos="8498"/>
        </w:tabs>
        <w:spacing w:after="0"/>
        <w:jc w:val="both"/>
        <w:rPr>
          <w:rFonts w:ascii="Arial" w:hAnsi="Arial" w:cs="Arial"/>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3.1 Termino general de una  progresiones geométricas   </w:t>
      </w:r>
    </w:p>
    <w:p w:rsidR="006F3CDB" w:rsidRDefault="006F3CDB" w:rsidP="006F3CDB">
      <w:pPr>
        <w:tabs>
          <w:tab w:val="right" w:pos="8498"/>
        </w:tabs>
        <w:spacing w:after="0"/>
        <w:jc w:val="both"/>
        <w:rPr>
          <w:rFonts w:ascii="Arial" w:hAnsi="Arial" w:cs="Arial"/>
        </w:rPr>
      </w:pPr>
    </w:p>
    <w:p w:rsidR="006F3CDB" w:rsidRDefault="006F3CDB" w:rsidP="006F3CDB">
      <w:pPr>
        <w:tabs>
          <w:tab w:val="right" w:pos="8498"/>
        </w:tabs>
        <w:spacing w:after="0"/>
        <w:jc w:val="both"/>
        <w:rPr>
          <w:rFonts w:ascii="Arial" w:hAnsi="Arial" w:cs="Arial"/>
        </w:rPr>
      </w:pPr>
      <w:r>
        <w:rPr>
          <w:rFonts w:ascii="Arial" w:hAnsi="Arial" w:cs="Arial"/>
        </w:rPr>
        <w:t xml:space="preserve">El </w:t>
      </w:r>
      <w:r w:rsidRPr="00697D4F">
        <w:rPr>
          <w:rFonts w:ascii="Arial" w:hAnsi="Arial" w:cs="Arial"/>
          <w:b/>
        </w:rPr>
        <w:t>término gene</w:t>
      </w:r>
      <w:r>
        <w:rPr>
          <w:rFonts w:ascii="Arial" w:hAnsi="Arial" w:cs="Arial"/>
          <w:b/>
        </w:rPr>
        <w:t>ral de una progresión geométrica</w:t>
      </w:r>
      <w:r>
        <w:rPr>
          <w:rFonts w:ascii="Arial" w:hAnsi="Arial" w:cs="Arial"/>
        </w:rPr>
        <w:t xml:space="preserve"> es la expresión que permite encontrar cualquiera de sus términos,  conociendo alguno de los términos de la progresión y su posición en la sucesión, además se debe conocer  la razón  de la progresión es decir a </w:t>
      </w:r>
      <w:r>
        <w:rPr>
          <w:rFonts w:ascii="Arial" w:hAnsi="Arial" w:cs="Arial"/>
          <w:i/>
        </w:rPr>
        <w:t>r</w:t>
      </w:r>
      <w:r>
        <w:rPr>
          <w:rFonts w:ascii="Arial" w:hAnsi="Arial" w:cs="Arial"/>
        </w:rPr>
        <w:t>.</w:t>
      </w:r>
    </w:p>
    <w:p w:rsidR="006F3CDB" w:rsidRDefault="006F3CDB" w:rsidP="006F3CDB">
      <w:pPr>
        <w:tabs>
          <w:tab w:val="right" w:pos="8498"/>
        </w:tabs>
        <w:spacing w:after="0"/>
        <w:jc w:val="both"/>
        <w:rPr>
          <w:rFonts w:ascii="Arial" w:hAnsi="Arial" w:cs="Arial"/>
        </w:rPr>
      </w:pPr>
    </w:p>
    <w:p w:rsidR="006F3CDB" w:rsidRDefault="006F3CDB" w:rsidP="006F3CDB">
      <w:pPr>
        <w:tabs>
          <w:tab w:val="right" w:pos="8498"/>
        </w:tabs>
        <w:spacing w:after="0"/>
        <w:jc w:val="both"/>
        <w:rPr>
          <w:rFonts w:ascii="Arial" w:hAnsi="Arial" w:cs="Arial"/>
        </w:rPr>
      </w:pPr>
      <w:r>
        <w:rPr>
          <w:rFonts w:ascii="Arial" w:hAnsi="Arial" w:cs="Arial"/>
        </w:rPr>
        <w:t>Para encontrar la expresión que determina el   término general  de una progresión aritmética se partirá de lo que hasta el momento se conoce:</w:t>
      </w:r>
    </w:p>
    <w:p w:rsidR="006F3CDB" w:rsidRDefault="006F3CDB" w:rsidP="006F3CDB">
      <w:pPr>
        <w:tabs>
          <w:tab w:val="right" w:pos="8498"/>
        </w:tabs>
        <w:spacing w:after="0"/>
        <w:jc w:val="both"/>
        <w:rPr>
          <w:rFonts w:ascii="Arial" w:hAnsi="Arial" w:cs="Arial"/>
        </w:rPr>
      </w:pPr>
    </w:p>
    <w:p w:rsidR="006F3CDB" w:rsidRPr="00FD20CF" w:rsidRDefault="006F3CDB" w:rsidP="00FD20CF">
      <w:pPr>
        <w:pStyle w:val="Prrafodelista"/>
        <w:numPr>
          <w:ilvl w:val="0"/>
          <w:numId w:val="17"/>
        </w:numPr>
        <w:tabs>
          <w:tab w:val="right" w:pos="8498"/>
        </w:tabs>
        <w:spacing w:after="0"/>
        <w:jc w:val="both"/>
        <w:rPr>
          <w:rFonts w:ascii="Arial" w:hAnsi="Arial" w:cs="Arial"/>
          <w:i/>
        </w:rPr>
      </w:pPr>
    </w:p>
    <w:p w:rsidR="006F3CDB" w:rsidRDefault="006F3CDB" w:rsidP="006F3CDB">
      <w:pPr>
        <w:tabs>
          <w:tab w:val="right" w:pos="8498"/>
        </w:tabs>
        <w:spacing w:after="0"/>
        <w:jc w:val="center"/>
        <w:rPr>
          <w:rFonts w:ascii="Arial" w:hAnsi="Arial" w:cs="Arial"/>
          <w:i/>
        </w:rPr>
      </w:pPr>
      <w:r w:rsidRPr="00316AED">
        <w:rPr>
          <w:rFonts w:ascii="Arial" w:hAnsi="Arial" w:cs="Arial"/>
          <w:i/>
        </w:rPr>
        <w:t>a</w:t>
      </w:r>
      <w:r>
        <w:rPr>
          <w:rFonts w:ascii="Arial" w:hAnsi="Arial" w:cs="Arial"/>
          <w:i/>
          <w:vertAlign w:val="subscript"/>
        </w:rPr>
        <w:t>2</w:t>
      </w:r>
      <w:r w:rsidRPr="00316AED">
        <w:rPr>
          <w:rFonts w:ascii="Arial" w:hAnsi="Arial" w:cs="Arial"/>
          <w:i/>
        </w:rPr>
        <w:t xml:space="preserve"> </w:t>
      </w:r>
      <w:r>
        <w:rPr>
          <w:rFonts w:ascii="Arial" w:hAnsi="Arial" w:cs="Arial"/>
          <w:i/>
        </w:rPr>
        <w:t xml:space="preserve">= </w:t>
      </w:r>
      <w:r w:rsidRPr="00316AED">
        <w:rPr>
          <w:rFonts w:ascii="Arial" w:hAnsi="Arial" w:cs="Arial"/>
          <w:i/>
        </w:rPr>
        <w:t>a</w:t>
      </w:r>
      <w:r>
        <w:rPr>
          <w:rFonts w:ascii="Arial" w:hAnsi="Arial" w:cs="Arial"/>
          <w:i/>
          <w:vertAlign w:val="subscript"/>
        </w:rPr>
        <w:t xml:space="preserve">1 </w:t>
      </w:r>
      <w:r w:rsidR="00FD20CF">
        <w:rPr>
          <w:rFonts w:ascii="Arial" w:hAnsi="Arial" w:cs="Arial"/>
          <w:i/>
        </w:rPr>
        <w:t>.r</w:t>
      </w:r>
    </w:p>
    <w:p w:rsidR="006F3CDB" w:rsidRPr="00937BFD" w:rsidRDefault="006F3CDB" w:rsidP="006F3CDB">
      <w:pPr>
        <w:tabs>
          <w:tab w:val="right" w:pos="8498"/>
        </w:tabs>
        <w:spacing w:after="0"/>
        <w:jc w:val="center"/>
        <w:rPr>
          <w:rFonts w:ascii="Arial" w:hAnsi="Arial" w:cs="Arial"/>
          <w:i/>
          <w:vertAlign w:val="superscript"/>
        </w:rPr>
      </w:pPr>
      <w:r w:rsidRPr="00316AED">
        <w:rPr>
          <w:rFonts w:ascii="Arial" w:hAnsi="Arial" w:cs="Arial"/>
          <w:i/>
        </w:rPr>
        <w:t>a</w:t>
      </w:r>
      <w:r>
        <w:rPr>
          <w:rFonts w:ascii="Arial" w:hAnsi="Arial" w:cs="Arial"/>
          <w:i/>
          <w:vertAlign w:val="subscript"/>
        </w:rPr>
        <w:t>3</w:t>
      </w:r>
      <w:r w:rsidRPr="00316AED">
        <w:rPr>
          <w:rFonts w:ascii="Arial" w:hAnsi="Arial" w:cs="Arial"/>
          <w:i/>
        </w:rPr>
        <w:t xml:space="preserve"> </w:t>
      </w:r>
      <w:r>
        <w:rPr>
          <w:rFonts w:ascii="Arial" w:hAnsi="Arial" w:cs="Arial"/>
          <w:i/>
        </w:rPr>
        <w:t xml:space="preserve">= </w:t>
      </w:r>
      <w:r w:rsidRPr="00316AED">
        <w:rPr>
          <w:rFonts w:ascii="Arial" w:hAnsi="Arial" w:cs="Arial"/>
          <w:i/>
        </w:rPr>
        <w:t>a</w:t>
      </w:r>
      <w:r>
        <w:rPr>
          <w:rFonts w:ascii="Arial" w:hAnsi="Arial" w:cs="Arial"/>
          <w:i/>
          <w:vertAlign w:val="subscript"/>
        </w:rPr>
        <w:t xml:space="preserve">2 </w:t>
      </w:r>
      <w:r w:rsidR="00937BFD">
        <w:rPr>
          <w:rFonts w:ascii="Arial" w:hAnsi="Arial" w:cs="Arial"/>
          <w:i/>
        </w:rPr>
        <w:t>.r</w:t>
      </w:r>
      <w:r>
        <w:rPr>
          <w:rFonts w:ascii="Arial" w:hAnsi="Arial" w:cs="Arial"/>
          <w:i/>
        </w:rPr>
        <w:t xml:space="preserve"> = (</w:t>
      </w:r>
      <w:r w:rsidRPr="00316AED">
        <w:rPr>
          <w:rFonts w:ascii="Arial" w:hAnsi="Arial" w:cs="Arial"/>
          <w:i/>
        </w:rPr>
        <w:t>a</w:t>
      </w:r>
      <w:r>
        <w:rPr>
          <w:rFonts w:ascii="Arial" w:hAnsi="Arial" w:cs="Arial"/>
          <w:i/>
          <w:vertAlign w:val="subscript"/>
        </w:rPr>
        <w:t xml:space="preserve">1 </w:t>
      </w:r>
      <w:r w:rsidR="00937BFD">
        <w:rPr>
          <w:rFonts w:ascii="Arial" w:hAnsi="Arial" w:cs="Arial"/>
          <w:i/>
        </w:rPr>
        <w:t>.r).r</w:t>
      </w:r>
      <w:r>
        <w:rPr>
          <w:rFonts w:ascii="Arial" w:hAnsi="Arial" w:cs="Arial"/>
          <w:i/>
        </w:rPr>
        <w:t xml:space="preserve"> = a</w:t>
      </w:r>
      <w:r>
        <w:rPr>
          <w:rFonts w:ascii="Arial" w:hAnsi="Arial" w:cs="Arial"/>
          <w:i/>
          <w:vertAlign w:val="subscript"/>
        </w:rPr>
        <w:t xml:space="preserve">1 </w:t>
      </w:r>
      <w:r w:rsidR="00937BFD">
        <w:rPr>
          <w:rFonts w:ascii="Arial" w:hAnsi="Arial" w:cs="Arial"/>
          <w:i/>
        </w:rPr>
        <w:t>r</w:t>
      </w:r>
      <w:r w:rsidR="00937BFD">
        <w:rPr>
          <w:rFonts w:ascii="Arial" w:hAnsi="Arial" w:cs="Arial"/>
          <w:i/>
          <w:vertAlign w:val="superscript"/>
        </w:rPr>
        <w:t>2</w:t>
      </w:r>
    </w:p>
    <w:p w:rsidR="006F3CDB" w:rsidRPr="00F4449D" w:rsidRDefault="006F3CDB" w:rsidP="006F3CDB">
      <w:pPr>
        <w:tabs>
          <w:tab w:val="right" w:pos="8498"/>
        </w:tabs>
        <w:spacing w:after="0"/>
        <w:jc w:val="center"/>
        <w:rPr>
          <w:rFonts w:ascii="Arial" w:hAnsi="Arial" w:cs="Arial"/>
          <w:i/>
          <w:vertAlign w:val="superscript"/>
        </w:rPr>
      </w:pPr>
      <w:r w:rsidRPr="00F4449D">
        <w:rPr>
          <w:rFonts w:ascii="Arial" w:hAnsi="Arial" w:cs="Arial"/>
          <w:i/>
        </w:rPr>
        <w:t>a</w:t>
      </w:r>
      <w:r w:rsidRPr="00F4449D">
        <w:rPr>
          <w:rFonts w:ascii="Arial" w:hAnsi="Arial" w:cs="Arial"/>
          <w:i/>
          <w:vertAlign w:val="subscript"/>
        </w:rPr>
        <w:t>4</w:t>
      </w:r>
      <w:r w:rsidRPr="00F4449D">
        <w:rPr>
          <w:rFonts w:ascii="Arial" w:hAnsi="Arial" w:cs="Arial"/>
          <w:i/>
        </w:rPr>
        <w:t xml:space="preserve"> = a</w:t>
      </w:r>
      <w:r w:rsidR="00937BFD" w:rsidRPr="00F4449D">
        <w:rPr>
          <w:rFonts w:ascii="Arial" w:hAnsi="Arial" w:cs="Arial"/>
          <w:i/>
          <w:vertAlign w:val="subscript"/>
        </w:rPr>
        <w:t>3</w:t>
      </w:r>
      <w:r w:rsidR="00937BFD" w:rsidRPr="00F4449D">
        <w:rPr>
          <w:rFonts w:ascii="Arial" w:hAnsi="Arial" w:cs="Arial"/>
          <w:i/>
        </w:rPr>
        <w:t>.r</w:t>
      </w:r>
      <w:r w:rsidRPr="00F4449D">
        <w:rPr>
          <w:rFonts w:ascii="Arial" w:hAnsi="Arial" w:cs="Arial"/>
          <w:i/>
        </w:rPr>
        <w:t xml:space="preserve"> = (a</w:t>
      </w:r>
      <w:r w:rsidRPr="00F4449D">
        <w:rPr>
          <w:rFonts w:ascii="Arial" w:hAnsi="Arial" w:cs="Arial"/>
          <w:i/>
          <w:vertAlign w:val="subscript"/>
        </w:rPr>
        <w:t xml:space="preserve">1 </w:t>
      </w:r>
      <w:r w:rsidR="00937BFD" w:rsidRPr="00F4449D">
        <w:rPr>
          <w:rFonts w:ascii="Arial" w:hAnsi="Arial" w:cs="Arial"/>
          <w:i/>
        </w:rPr>
        <w:t>.r</w:t>
      </w:r>
      <w:r w:rsidR="00937BFD" w:rsidRPr="00F4449D">
        <w:rPr>
          <w:rFonts w:ascii="Arial" w:hAnsi="Arial" w:cs="Arial"/>
          <w:i/>
          <w:vertAlign w:val="superscript"/>
        </w:rPr>
        <w:t>2</w:t>
      </w:r>
      <w:r w:rsidR="00937BFD" w:rsidRPr="00F4449D">
        <w:rPr>
          <w:rFonts w:ascii="Arial" w:hAnsi="Arial" w:cs="Arial"/>
          <w:i/>
        </w:rPr>
        <w:t>).r</w:t>
      </w:r>
      <w:r w:rsidRPr="00F4449D">
        <w:rPr>
          <w:rFonts w:ascii="Arial" w:hAnsi="Arial" w:cs="Arial"/>
          <w:i/>
        </w:rPr>
        <w:t xml:space="preserve"> = a</w:t>
      </w:r>
      <w:r w:rsidRPr="00F4449D">
        <w:rPr>
          <w:rFonts w:ascii="Arial" w:hAnsi="Arial" w:cs="Arial"/>
          <w:i/>
          <w:vertAlign w:val="subscript"/>
        </w:rPr>
        <w:t xml:space="preserve">1 </w:t>
      </w:r>
      <w:r w:rsidR="00937BFD" w:rsidRPr="00F4449D">
        <w:rPr>
          <w:rFonts w:ascii="Arial" w:hAnsi="Arial" w:cs="Arial"/>
          <w:i/>
        </w:rPr>
        <w:t>+ r</w:t>
      </w:r>
      <w:r w:rsidR="00937BFD" w:rsidRPr="00F4449D">
        <w:rPr>
          <w:rFonts w:ascii="Arial" w:hAnsi="Arial" w:cs="Arial"/>
          <w:i/>
          <w:vertAlign w:val="superscript"/>
        </w:rPr>
        <w:t>3</w:t>
      </w:r>
    </w:p>
    <w:p w:rsidR="006F3CDB" w:rsidRPr="00C81AD8" w:rsidRDefault="006F3CDB" w:rsidP="006F3CDB">
      <w:pPr>
        <w:tabs>
          <w:tab w:val="right" w:pos="8498"/>
        </w:tabs>
        <w:spacing w:after="0"/>
        <w:rPr>
          <w:rFonts w:ascii="Arial" w:hAnsi="Arial" w:cs="Arial"/>
          <w:i/>
          <w:lang w:val="es-CO"/>
        </w:rPr>
      </w:pPr>
      <w:r w:rsidRPr="00F4449D">
        <w:rPr>
          <w:rFonts w:ascii="Arial" w:hAnsi="Arial" w:cs="Arial"/>
          <w:i/>
        </w:rPr>
        <w:t xml:space="preserve">                                       </w:t>
      </w:r>
      <w:r w:rsidRPr="00937BFD">
        <w:rPr>
          <w:rFonts w:ascii="Arial" w:hAnsi="Arial" w:cs="Arial"/>
          <w:i/>
          <w:lang w:val="es-CO"/>
        </w:rPr>
        <w:t>a</w:t>
      </w:r>
      <w:r w:rsidRPr="00937BFD">
        <w:rPr>
          <w:rFonts w:ascii="Arial" w:hAnsi="Arial" w:cs="Arial"/>
          <w:i/>
          <w:vertAlign w:val="subscript"/>
          <w:lang w:val="es-CO"/>
        </w:rPr>
        <w:t>5</w:t>
      </w:r>
      <w:r w:rsidRPr="00937BFD">
        <w:rPr>
          <w:rFonts w:ascii="Arial" w:hAnsi="Arial" w:cs="Arial"/>
          <w:i/>
          <w:lang w:val="es-CO"/>
        </w:rPr>
        <w:t xml:space="preserve"> = a</w:t>
      </w:r>
      <w:r w:rsidRPr="00937BFD">
        <w:rPr>
          <w:rFonts w:ascii="Arial" w:hAnsi="Arial" w:cs="Arial"/>
          <w:i/>
          <w:vertAlign w:val="subscript"/>
          <w:lang w:val="es-CO"/>
        </w:rPr>
        <w:t xml:space="preserve">4 </w:t>
      </w:r>
      <w:r w:rsidR="00937BFD" w:rsidRPr="00937BFD">
        <w:rPr>
          <w:rFonts w:ascii="Arial" w:hAnsi="Arial" w:cs="Arial"/>
          <w:i/>
          <w:lang w:val="es-CO"/>
        </w:rPr>
        <w:t>.</w:t>
      </w:r>
      <w:r w:rsidR="00937BFD">
        <w:rPr>
          <w:rFonts w:ascii="Arial" w:hAnsi="Arial" w:cs="Arial"/>
          <w:i/>
          <w:lang w:val="es-CO"/>
        </w:rPr>
        <w:t>r</w:t>
      </w:r>
      <w:r w:rsidRPr="00937BFD">
        <w:rPr>
          <w:rFonts w:ascii="Arial" w:hAnsi="Arial" w:cs="Arial"/>
          <w:i/>
          <w:lang w:val="es-CO"/>
        </w:rPr>
        <w:t xml:space="preserve"> = (a</w:t>
      </w:r>
      <w:r w:rsidR="00937BFD">
        <w:rPr>
          <w:rFonts w:ascii="Arial" w:hAnsi="Arial" w:cs="Arial"/>
          <w:i/>
          <w:vertAlign w:val="subscript"/>
          <w:lang w:val="es-CO"/>
        </w:rPr>
        <w:t>1</w:t>
      </w:r>
      <w:r w:rsidR="00937BFD">
        <w:rPr>
          <w:rFonts w:ascii="Arial" w:hAnsi="Arial" w:cs="Arial"/>
          <w:i/>
          <w:lang w:val="es-CO"/>
        </w:rPr>
        <w:t>.r</w:t>
      </w:r>
      <w:r w:rsidR="00937BFD">
        <w:rPr>
          <w:rFonts w:ascii="Arial" w:hAnsi="Arial" w:cs="Arial"/>
          <w:i/>
          <w:vertAlign w:val="superscript"/>
          <w:lang w:val="es-CO"/>
        </w:rPr>
        <w:t>3</w:t>
      </w:r>
      <w:r w:rsidR="00937BFD">
        <w:rPr>
          <w:rFonts w:ascii="Arial" w:hAnsi="Arial" w:cs="Arial"/>
          <w:i/>
          <w:lang w:val="es-CO"/>
        </w:rPr>
        <w:t>)</w:t>
      </w:r>
      <w:r w:rsidR="00C81AD8">
        <w:rPr>
          <w:rFonts w:ascii="Arial" w:hAnsi="Arial" w:cs="Arial"/>
          <w:i/>
          <w:lang w:val="es-CO"/>
        </w:rPr>
        <w:t>.r</w:t>
      </w:r>
      <w:r w:rsidRPr="00937BFD">
        <w:rPr>
          <w:rFonts w:ascii="Arial" w:hAnsi="Arial" w:cs="Arial"/>
          <w:i/>
          <w:lang w:val="es-CO"/>
        </w:rPr>
        <w:t xml:space="preserve"> = a</w:t>
      </w:r>
      <w:r w:rsidR="00C81AD8">
        <w:rPr>
          <w:rFonts w:ascii="Arial" w:hAnsi="Arial" w:cs="Arial"/>
          <w:i/>
          <w:vertAlign w:val="subscript"/>
          <w:lang w:val="es-CO"/>
        </w:rPr>
        <w:t xml:space="preserve">1 </w:t>
      </w:r>
      <w:r w:rsidR="00C81AD8">
        <w:rPr>
          <w:rFonts w:ascii="Arial" w:hAnsi="Arial" w:cs="Arial"/>
          <w:i/>
          <w:lang w:val="es-CO"/>
        </w:rPr>
        <w:t>.r</w:t>
      </w:r>
      <w:r w:rsidR="00C81AD8">
        <w:rPr>
          <w:rFonts w:ascii="Arial" w:hAnsi="Arial" w:cs="Arial"/>
          <w:i/>
          <w:vertAlign w:val="superscript"/>
          <w:lang w:val="es-CO"/>
        </w:rPr>
        <w:t>4</w:t>
      </w:r>
    </w:p>
    <w:p w:rsidR="006F3CDB" w:rsidRPr="003D04A8" w:rsidRDefault="006F3CDB" w:rsidP="006F3CDB">
      <w:pPr>
        <w:tabs>
          <w:tab w:val="right" w:pos="8498"/>
        </w:tabs>
        <w:spacing w:after="0"/>
        <w:jc w:val="center"/>
        <w:rPr>
          <w:rFonts w:ascii="Arial" w:hAnsi="Arial" w:cs="Arial"/>
          <w:i/>
          <w:lang w:val="en-US"/>
        </w:rPr>
      </w:pPr>
      <w:r w:rsidRPr="003D04A8">
        <w:rPr>
          <w:rFonts w:ascii="Arial" w:hAnsi="Arial" w:cs="Arial"/>
          <w:i/>
          <w:lang w:val="en-US"/>
        </w:rPr>
        <w:t>.</w:t>
      </w:r>
    </w:p>
    <w:p w:rsidR="006F3CDB" w:rsidRPr="003D04A8" w:rsidRDefault="006F3CDB" w:rsidP="006F3CDB">
      <w:pPr>
        <w:tabs>
          <w:tab w:val="right" w:pos="8498"/>
        </w:tabs>
        <w:spacing w:after="0"/>
        <w:jc w:val="center"/>
        <w:rPr>
          <w:rFonts w:ascii="Arial" w:hAnsi="Arial" w:cs="Arial"/>
          <w:i/>
          <w:lang w:val="en-US"/>
        </w:rPr>
      </w:pPr>
      <w:r w:rsidRPr="003D04A8">
        <w:rPr>
          <w:rFonts w:ascii="Arial" w:hAnsi="Arial" w:cs="Arial"/>
          <w:i/>
          <w:lang w:val="en-US"/>
        </w:rPr>
        <w:t>.</w:t>
      </w:r>
    </w:p>
    <w:p w:rsidR="006F3CDB" w:rsidRPr="003D04A8" w:rsidRDefault="006F3CDB" w:rsidP="006F3CDB">
      <w:pPr>
        <w:tabs>
          <w:tab w:val="right" w:pos="8498"/>
        </w:tabs>
        <w:spacing w:after="0"/>
        <w:jc w:val="center"/>
        <w:rPr>
          <w:rFonts w:ascii="Arial" w:hAnsi="Arial" w:cs="Arial"/>
          <w:i/>
          <w:lang w:val="en-US"/>
        </w:rPr>
      </w:pPr>
      <w:r w:rsidRPr="003D04A8">
        <w:rPr>
          <w:rFonts w:ascii="Arial" w:hAnsi="Arial" w:cs="Arial"/>
          <w:i/>
          <w:lang w:val="en-US"/>
        </w:rPr>
        <w:t>.</w:t>
      </w:r>
    </w:p>
    <w:p w:rsidR="006F3CDB" w:rsidRPr="00C81AD8" w:rsidRDefault="006F3CDB" w:rsidP="006F3CDB">
      <w:pPr>
        <w:tabs>
          <w:tab w:val="right" w:pos="8498"/>
        </w:tabs>
        <w:spacing w:after="0"/>
        <w:jc w:val="center"/>
        <w:rPr>
          <w:rFonts w:ascii="Arial" w:hAnsi="Arial" w:cs="Arial"/>
          <w:i/>
          <w:vertAlign w:val="superscript"/>
          <w:lang w:val="en-US"/>
        </w:rPr>
      </w:pPr>
      <w:r w:rsidRPr="00C81AD8">
        <w:rPr>
          <w:rFonts w:ascii="Arial" w:hAnsi="Arial" w:cs="Arial"/>
          <w:i/>
          <w:lang w:val="en-US"/>
        </w:rPr>
        <w:t>a</w:t>
      </w:r>
      <w:r w:rsidRPr="00C81AD8">
        <w:rPr>
          <w:rFonts w:ascii="Arial" w:hAnsi="Arial" w:cs="Arial"/>
          <w:i/>
          <w:vertAlign w:val="subscript"/>
          <w:lang w:val="en-US"/>
        </w:rPr>
        <w:t>n</w:t>
      </w:r>
      <w:r w:rsidRPr="00C81AD8">
        <w:rPr>
          <w:rFonts w:ascii="Arial" w:hAnsi="Arial" w:cs="Arial"/>
          <w:i/>
          <w:lang w:val="en-US"/>
        </w:rPr>
        <w:t xml:space="preserve"> = a</w:t>
      </w:r>
      <w:r w:rsidRPr="00C81AD8">
        <w:rPr>
          <w:rFonts w:ascii="Arial" w:hAnsi="Arial" w:cs="Arial"/>
          <w:i/>
          <w:vertAlign w:val="subscript"/>
          <w:lang w:val="en-US"/>
        </w:rPr>
        <w:t xml:space="preserve">n-1 </w:t>
      </w:r>
      <w:r w:rsidR="00C81AD8" w:rsidRPr="00C81AD8">
        <w:rPr>
          <w:rFonts w:ascii="Arial" w:hAnsi="Arial" w:cs="Arial"/>
          <w:i/>
          <w:lang w:val="en-US"/>
        </w:rPr>
        <w:t>.r</w:t>
      </w:r>
      <w:r w:rsidRPr="00C81AD8">
        <w:rPr>
          <w:rFonts w:ascii="Arial" w:hAnsi="Arial" w:cs="Arial"/>
          <w:i/>
          <w:lang w:val="en-US"/>
        </w:rPr>
        <w:t xml:space="preserve"> = (a</w:t>
      </w:r>
      <w:r w:rsidR="00C81AD8" w:rsidRPr="00C81AD8">
        <w:rPr>
          <w:rFonts w:ascii="Arial" w:hAnsi="Arial" w:cs="Arial"/>
          <w:i/>
          <w:vertAlign w:val="subscript"/>
          <w:lang w:val="en-US"/>
        </w:rPr>
        <w:t>1</w:t>
      </w:r>
      <w:r w:rsidR="00C81AD8" w:rsidRPr="00C81AD8">
        <w:rPr>
          <w:rFonts w:ascii="Arial" w:hAnsi="Arial" w:cs="Arial"/>
          <w:i/>
          <w:lang w:val="en-US"/>
        </w:rPr>
        <w:t>.r</w:t>
      </w:r>
      <w:r w:rsidR="00C81AD8" w:rsidRPr="00C81AD8">
        <w:rPr>
          <w:rFonts w:ascii="Arial" w:hAnsi="Arial" w:cs="Arial"/>
          <w:i/>
          <w:vertAlign w:val="superscript"/>
          <w:lang w:val="en-US"/>
        </w:rPr>
        <w:t>n-2</w:t>
      </w:r>
      <w:r w:rsidR="00C81AD8" w:rsidRPr="00C81AD8">
        <w:rPr>
          <w:rFonts w:ascii="Arial" w:hAnsi="Arial" w:cs="Arial"/>
          <w:i/>
          <w:lang w:val="en-US"/>
        </w:rPr>
        <w:t>).r</w:t>
      </w:r>
      <w:r w:rsidRPr="00C81AD8">
        <w:rPr>
          <w:rFonts w:ascii="Arial" w:hAnsi="Arial" w:cs="Arial"/>
          <w:i/>
          <w:lang w:val="en-US"/>
        </w:rPr>
        <w:t xml:space="preserve"> = a</w:t>
      </w:r>
      <w:r w:rsidRPr="00C81AD8">
        <w:rPr>
          <w:rFonts w:ascii="Arial" w:hAnsi="Arial" w:cs="Arial"/>
          <w:i/>
          <w:vertAlign w:val="subscript"/>
          <w:lang w:val="en-US"/>
        </w:rPr>
        <w:t xml:space="preserve">1 </w:t>
      </w:r>
      <w:r w:rsidR="00C81AD8" w:rsidRPr="00C81AD8">
        <w:rPr>
          <w:rFonts w:ascii="Arial" w:hAnsi="Arial" w:cs="Arial"/>
          <w:i/>
          <w:vertAlign w:val="subscript"/>
          <w:lang w:val="en-US"/>
        </w:rPr>
        <w:t>.</w:t>
      </w:r>
      <w:r w:rsidR="00C81AD8" w:rsidRPr="00C81AD8">
        <w:rPr>
          <w:rFonts w:ascii="Arial" w:hAnsi="Arial" w:cs="Arial"/>
          <w:i/>
          <w:lang w:val="en-US"/>
        </w:rPr>
        <w:t>r</w:t>
      </w:r>
      <w:r w:rsidR="00C81AD8">
        <w:rPr>
          <w:rFonts w:ascii="Arial" w:hAnsi="Arial" w:cs="Arial"/>
          <w:i/>
          <w:lang w:val="en-US"/>
        </w:rPr>
        <w:t xml:space="preserve"> </w:t>
      </w:r>
      <w:r w:rsidR="00C81AD8">
        <w:rPr>
          <w:rFonts w:ascii="Arial" w:hAnsi="Arial" w:cs="Arial"/>
          <w:i/>
          <w:vertAlign w:val="superscript"/>
          <w:lang w:val="en-US"/>
        </w:rPr>
        <w:t>n-1</w:t>
      </w:r>
    </w:p>
    <w:p w:rsidR="006F3CDB" w:rsidRPr="00C81AD8" w:rsidRDefault="006F3CDB" w:rsidP="006F3CDB">
      <w:pPr>
        <w:tabs>
          <w:tab w:val="right" w:pos="8498"/>
        </w:tabs>
        <w:spacing w:after="0"/>
        <w:jc w:val="center"/>
        <w:rPr>
          <w:rFonts w:ascii="Arial" w:hAnsi="Arial" w:cs="Arial"/>
          <w:i/>
          <w:lang w:val="en-US"/>
        </w:rPr>
      </w:pPr>
    </w:p>
    <w:p w:rsidR="006F3CDB" w:rsidRPr="00C81AD8" w:rsidRDefault="006F3CDB" w:rsidP="006F3CDB">
      <w:pPr>
        <w:tabs>
          <w:tab w:val="right" w:pos="8498"/>
        </w:tabs>
        <w:spacing w:after="0"/>
        <w:jc w:val="center"/>
        <w:rPr>
          <w:rFonts w:ascii="Arial" w:hAnsi="Arial" w:cs="Arial"/>
          <w:i/>
          <w:vertAlign w:val="superscript"/>
        </w:rPr>
      </w:pPr>
      <w:r w:rsidRPr="002561A3">
        <w:rPr>
          <w:rFonts w:ascii="Arial" w:hAnsi="Arial" w:cs="Arial"/>
          <w:i/>
        </w:rPr>
        <w:t>a</w:t>
      </w:r>
      <w:r w:rsidRPr="002561A3">
        <w:rPr>
          <w:rFonts w:ascii="Arial" w:hAnsi="Arial" w:cs="Arial"/>
          <w:i/>
          <w:vertAlign w:val="subscript"/>
        </w:rPr>
        <w:t xml:space="preserve">n </w:t>
      </w:r>
      <w:r w:rsidRPr="002561A3">
        <w:rPr>
          <w:rFonts w:ascii="Arial" w:hAnsi="Arial" w:cs="Arial"/>
          <w:i/>
        </w:rPr>
        <w:t xml:space="preserve"> = a</w:t>
      </w:r>
      <w:r w:rsidR="00C81AD8">
        <w:rPr>
          <w:rFonts w:ascii="Arial" w:hAnsi="Arial" w:cs="Arial"/>
          <w:i/>
          <w:vertAlign w:val="subscript"/>
        </w:rPr>
        <w:t>1</w:t>
      </w:r>
      <w:r w:rsidR="00C81AD8">
        <w:rPr>
          <w:rFonts w:ascii="Arial" w:hAnsi="Arial" w:cs="Arial"/>
          <w:i/>
        </w:rPr>
        <w:t>.r</w:t>
      </w:r>
      <w:r w:rsidR="00C81AD8">
        <w:rPr>
          <w:rFonts w:ascii="Arial" w:hAnsi="Arial" w:cs="Arial"/>
          <w:i/>
          <w:vertAlign w:val="superscript"/>
        </w:rPr>
        <w:t>n-1</w:t>
      </w:r>
    </w:p>
    <w:p w:rsidR="006F3CDB" w:rsidRPr="002561A3" w:rsidRDefault="006F3CDB" w:rsidP="006F3CDB">
      <w:pPr>
        <w:tabs>
          <w:tab w:val="right" w:pos="8498"/>
        </w:tabs>
        <w:spacing w:after="0"/>
        <w:jc w:val="both"/>
        <w:rPr>
          <w:rFonts w:ascii="Arial" w:hAnsi="Arial" w:cs="Arial"/>
          <w:i/>
        </w:rPr>
      </w:pPr>
    </w:p>
    <w:p w:rsidR="006F3CDB" w:rsidRPr="002561A3" w:rsidRDefault="006F3CDB" w:rsidP="006F3CDB">
      <w:pPr>
        <w:pStyle w:val="Prrafodelista"/>
        <w:tabs>
          <w:tab w:val="right" w:pos="8498"/>
        </w:tabs>
        <w:spacing w:after="0"/>
        <w:ind w:left="360"/>
        <w:jc w:val="both"/>
        <w:rPr>
          <w:rFonts w:ascii="Arial" w:hAnsi="Arial" w:cs="Arial"/>
          <w:i/>
        </w:rPr>
      </w:pPr>
    </w:p>
    <w:p w:rsidR="006F3CDB" w:rsidRDefault="006F3CDB" w:rsidP="006F3CDB">
      <w:pPr>
        <w:tabs>
          <w:tab w:val="right" w:pos="8498"/>
        </w:tabs>
        <w:spacing w:after="0"/>
        <w:jc w:val="both"/>
        <w:rPr>
          <w:rFonts w:ascii="Arial" w:hAnsi="Arial" w:cs="Arial"/>
        </w:rPr>
      </w:pPr>
      <w:r>
        <w:rPr>
          <w:rFonts w:ascii="Arial" w:hAnsi="Arial" w:cs="Arial"/>
        </w:rPr>
        <w:t>L</w:t>
      </w:r>
      <w:r w:rsidRPr="002561A3">
        <w:rPr>
          <w:rFonts w:ascii="Arial" w:hAnsi="Arial" w:cs="Arial"/>
        </w:rPr>
        <w:t>a fórmula</w:t>
      </w:r>
      <w:r>
        <w:rPr>
          <w:rFonts w:ascii="Arial" w:hAnsi="Arial" w:cs="Arial"/>
        </w:rPr>
        <w:t xml:space="preserve"> del término general </w:t>
      </w:r>
      <w:r w:rsidR="00801653">
        <w:rPr>
          <w:rFonts w:ascii="Arial" w:hAnsi="Arial" w:cs="Arial"/>
        </w:rPr>
        <w:t xml:space="preserve"> de cualquier progresión geométrica es</w:t>
      </w:r>
      <w:r>
        <w:rPr>
          <w:rFonts w:ascii="Arial" w:hAnsi="Arial" w:cs="Arial"/>
        </w:rPr>
        <w:t>:</w:t>
      </w:r>
    </w:p>
    <w:p w:rsidR="006F3CDB" w:rsidRPr="00801653" w:rsidRDefault="006F3CDB" w:rsidP="006F3CDB">
      <w:pPr>
        <w:tabs>
          <w:tab w:val="right" w:pos="8498"/>
        </w:tabs>
        <w:spacing w:after="0"/>
        <w:jc w:val="both"/>
        <w:rPr>
          <w:rFonts w:ascii="Arial" w:hAnsi="Arial" w:cs="Arial"/>
          <w:i/>
          <w:vertAlign w:val="superscript"/>
          <w:lang w:val="es-CO"/>
        </w:rPr>
      </w:pPr>
      <w:r w:rsidRPr="00801653">
        <w:rPr>
          <w:rFonts w:ascii="Arial" w:hAnsi="Arial" w:cs="Arial"/>
          <w:i/>
          <w:lang w:val="es-CO"/>
        </w:rPr>
        <w:t xml:space="preserve"> a</w:t>
      </w:r>
      <w:r w:rsidRPr="00801653">
        <w:rPr>
          <w:rFonts w:ascii="Arial" w:hAnsi="Arial" w:cs="Arial"/>
          <w:i/>
          <w:vertAlign w:val="subscript"/>
          <w:lang w:val="es-CO"/>
        </w:rPr>
        <w:t>n</w:t>
      </w:r>
      <w:r w:rsidRPr="00801653">
        <w:rPr>
          <w:rFonts w:ascii="Arial" w:hAnsi="Arial" w:cs="Arial"/>
          <w:i/>
          <w:lang w:val="es-CO"/>
        </w:rPr>
        <w:t xml:space="preserve"> = a</w:t>
      </w:r>
      <w:r w:rsidRPr="00801653">
        <w:rPr>
          <w:rFonts w:ascii="Arial" w:hAnsi="Arial" w:cs="Arial"/>
          <w:i/>
          <w:vertAlign w:val="subscript"/>
          <w:lang w:val="es-CO"/>
        </w:rPr>
        <w:t>1</w:t>
      </w:r>
      <w:r w:rsidR="00801653" w:rsidRPr="00801653">
        <w:rPr>
          <w:rFonts w:ascii="Arial" w:hAnsi="Arial" w:cs="Arial"/>
          <w:i/>
          <w:lang w:val="es-CO"/>
        </w:rPr>
        <w:t>.r</w:t>
      </w:r>
      <w:r w:rsidR="00801653" w:rsidRPr="00801653">
        <w:rPr>
          <w:rFonts w:ascii="Arial" w:hAnsi="Arial" w:cs="Arial"/>
          <w:i/>
          <w:vertAlign w:val="superscript"/>
          <w:lang w:val="es-CO"/>
        </w:rPr>
        <w:t>n-1</w:t>
      </w:r>
    </w:p>
    <w:p w:rsidR="006F3CDB" w:rsidRPr="002561A3" w:rsidRDefault="006F3CDB" w:rsidP="006F3CDB">
      <w:pPr>
        <w:tabs>
          <w:tab w:val="right" w:pos="8498"/>
        </w:tabs>
        <w:spacing w:after="0"/>
        <w:jc w:val="both"/>
        <w:rPr>
          <w:rFonts w:ascii="Arial" w:hAnsi="Arial" w:cs="Arial"/>
        </w:rPr>
      </w:pPr>
      <w:r w:rsidRPr="002561A3">
        <w:rPr>
          <w:rFonts w:ascii="Arial" w:hAnsi="Arial" w:cs="Arial"/>
        </w:rPr>
        <w:t xml:space="preserve">Donde </w:t>
      </w:r>
      <w:r w:rsidRPr="002561A3">
        <w:rPr>
          <w:rFonts w:ascii="Arial" w:hAnsi="Arial" w:cs="Arial"/>
          <w:i/>
        </w:rPr>
        <w:t>a</w:t>
      </w:r>
      <w:r w:rsidRPr="002561A3">
        <w:rPr>
          <w:rFonts w:ascii="Arial" w:hAnsi="Arial" w:cs="Arial"/>
          <w:i/>
          <w:vertAlign w:val="subscript"/>
        </w:rPr>
        <w:t>n</w:t>
      </w:r>
      <w:r w:rsidRPr="002561A3">
        <w:rPr>
          <w:rFonts w:ascii="Arial" w:hAnsi="Arial" w:cs="Arial"/>
          <w:i/>
        </w:rPr>
        <w:t xml:space="preserve">  </w:t>
      </w:r>
      <w:r w:rsidRPr="002561A3">
        <w:rPr>
          <w:rFonts w:ascii="Arial" w:hAnsi="Arial" w:cs="Arial"/>
        </w:rPr>
        <w:t xml:space="preserve">es el término general, </w:t>
      </w:r>
      <w:r>
        <w:rPr>
          <w:rFonts w:ascii="Arial" w:hAnsi="Arial" w:cs="Arial"/>
          <w:i/>
        </w:rPr>
        <w:t>a</w:t>
      </w:r>
      <w:r>
        <w:rPr>
          <w:rFonts w:ascii="Arial" w:hAnsi="Arial" w:cs="Arial"/>
          <w:i/>
          <w:vertAlign w:val="subscript"/>
        </w:rPr>
        <w:t>1</w:t>
      </w:r>
      <w:r>
        <w:rPr>
          <w:rFonts w:ascii="Arial" w:hAnsi="Arial" w:cs="Arial"/>
          <w:i/>
        </w:rPr>
        <w:t xml:space="preserve"> </w:t>
      </w:r>
      <w:r>
        <w:rPr>
          <w:rFonts w:ascii="Arial" w:hAnsi="Arial" w:cs="Arial"/>
        </w:rPr>
        <w:t xml:space="preserve">el primer </w:t>
      </w:r>
      <w:r w:rsidR="00C81AD8">
        <w:rPr>
          <w:rFonts w:ascii="Arial" w:hAnsi="Arial" w:cs="Arial"/>
        </w:rPr>
        <w:t>término</w:t>
      </w:r>
      <w:r>
        <w:rPr>
          <w:rFonts w:ascii="Arial" w:hAnsi="Arial" w:cs="Arial"/>
        </w:rPr>
        <w:t xml:space="preserve"> de la sucesión, </w:t>
      </w:r>
      <w:r w:rsidRPr="00801653">
        <w:rPr>
          <w:rFonts w:ascii="Arial" w:hAnsi="Arial" w:cs="Arial"/>
          <w:i/>
        </w:rPr>
        <w:t>n</w:t>
      </w:r>
      <w:r>
        <w:rPr>
          <w:rFonts w:ascii="Arial" w:hAnsi="Arial" w:cs="Arial"/>
        </w:rPr>
        <w:t xml:space="preserve"> la posición del término y </w:t>
      </w:r>
      <w:r w:rsidR="00801653">
        <w:rPr>
          <w:rFonts w:ascii="Arial" w:hAnsi="Arial" w:cs="Arial"/>
          <w:i/>
        </w:rPr>
        <w:t xml:space="preserve">r </w:t>
      </w:r>
      <w:r w:rsidR="00801653">
        <w:rPr>
          <w:rFonts w:ascii="Arial" w:hAnsi="Arial" w:cs="Arial"/>
        </w:rPr>
        <w:t xml:space="preserve"> es la razón</w:t>
      </w:r>
      <w:r>
        <w:rPr>
          <w:rFonts w:ascii="Arial" w:hAnsi="Arial" w:cs="Arial"/>
        </w:rPr>
        <w:t xml:space="preserve">. </w:t>
      </w:r>
    </w:p>
    <w:p w:rsidR="006F3CDB" w:rsidRPr="002561A3" w:rsidRDefault="006F3CDB" w:rsidP="006F3CDB">
      <w:pPr>
        <w:tabs>
          <w:tab w:val="right" w:pos="8498"/>
        </w:tabs>
        <w:spacing w:after="0"/>
        <w:jc w:val="both"/>
        <w:rPr>
          <w:rFonts w:ascii="Arial" w:hAnsi="Arial" w:cs="Arial"/>
        </w:rPr>
      </w:pPr>
      <w:r w:rsidRPr="002561A3">
        <w:rPr>
          <w:rFonts w:ascii="Arial" w:hAnsi="Arial" w:cs="Arial"/>
        </w:rPr>
        <w:t xml:space="preserve">La </w:t>
      </w:r>
      <w:r w:rsidR="00C81AD8" w:rsidRPr="002561A3">
        <w:rPr>
          <w:rFonts w:ascii="Arial" w:hAnsi="Arial" w:cs="Arial"/>
        </w:rPr>
        <w:t>fórmula</w:t>
      </w:r>
      <w:r w:rsidRPr="002561A3">
        <w:rPr>
          <w:rFonts w:ascii="Arial" w:hAnsi="Arial" w:cs="Arial"/>
        </w:rPr>
        <w:t xml:space="preserve"> se puede </w:t>
      </w:r>
      <w:r w:rsidRPr="002561A3">
        <w:rPr>
          <w:rFonts w:ascii="Arial" w:hAnsi="Arial" w:cs="Arial"/>
          <w:lang w:val="es-ES_tradnl"/>
        </w:rPr>
        <w:t>generalizar</w:t>
      </w:r>
      <w:r w:rsidRPr="002561A3">
        <w:rPr>
          <w:rFonts w:ascii="Arial" w:hAnsi="Arial" w:cs="Arial"/>
        </w:rPr>
        <w:t xml:space="preserve"> </w:t>
      </w:r>
      <w:r>
        <w:rPr>
          <w:rFonts w:ascii="Arial" w:hAnsi="Arial" w:cs="Arial"/>
        </w:rPr>
        <w:t>cambiando el primer</w:t>
      </w:r>
      <w:r w:rsidRPr="002561A3">
        <w:rPr>
          <w:rFonts w:ascii="Arial" w:hAnsi="Arial" w:cs="Arial"/>
        </w:rPr>
        <w:t xml:space="preserve"> término por cualquiera</w:t>
      </w:r>
      <w:r>
        <w:rPr>
          <w:rFonts w:ascii="Arial" w:hAnsi="Arial" w:cs="Arial"/>
        </w:rPr>
        <w:t xml:space="preserve"> la formula quedaría:</w:t>
      </w:r>
      <w:r w:rsidRPr="002561A3">
        <w:rPr>
          <w:rFonts w:ascii="Arial" w:hAnsi="Arial" w:cs="Arial"/>
        </w:rPr>
        <w:t xml:space="preserve"> </w:t>
      </w:r>
    </w:p>
    <w:p w:rsidR="006F3CDB" w:rsidRDefault="006F3CDB" w:rsidP="006F3CDB">
      <w:pPr>
        <w:tabs>
          <w:tab w:val="right" w:pos="8498"/>
        </w:tabs>
        <w:spacing w:after="0"/>
        <w:jc w:val="both"/>
        <w:rPr>
          <w:rFonts w:ascii="Arial" w:hAnsi="Arial" w:cs="Arial"/>
        </w:rPr>
      </w:pPr>
      <w:r w:rsidRPr="002561A3">
        <w:rPr>
          <w:rFonts w:ascii="Arial" w:hAnsi="Arial" w:cs="Arial"/>
          <w:i/>
        </w:rPr>
        <w:t>a</w:t>
      </w:r>
      <w:r w:rsidRPr="002561A3">
        <w:rPr>
          <w:rFonts w:ascii="Arial" w:hAnsi="Arial" w:cs="Arial"/>
          <w:i/>
          <w:vertAlign w:val="subscript"/>
        </w:rPr>
        <w:t>n</w:t>
      </w:r>
      <w:r w:rsidRPr="002561A3">
        <w:rPr>
          <w:rFonts w:ascii="Arial" w:hAnsi="Arial" w:cs="Arial"/>
          <w:i/>
        </w:rPr>
        <w:t xml:space="preserve"> = a</w:t>
      </w:r>
      <w:r w:rsidRPr="002561A3">
        <w:rPr>
          <w:rFonts w:ascii="Arial" w:hAnsi="Arial" w:cs="Arial"/>
          <w:i/>
          <w:vertAlign w:val="subscript"/>
        </w:rPr>
        <w:t>k</w:t>
      </w:r>
      <w:r w:rsidR="00801653">
        <w:rPr>
          <w:rFonts w:ascii="Arial" w:hAnsi="Arial" w:cs="Arial"/>
          <w:i/>
        </w:rPr>
        <w:t>.r</w:t>
      </w:r>
      <w:r w:rsidR="00801653">
        <w:rPr>
          <w:rFonts w:ascii="Arial" w:hAnsi="Arial" w:cs="Arial"/>
          <w:i/>
          <w:vertAlign w:val="superscript"/>
        </w:rPr>
        <w:t>n-k</w:t>
      </w:r>
      <w:r w:rsidRPr="002561A3">
        <w:rPr>
          <w:rFonts w:ascii="Arial" w:hAnsi="Arial" w:cs="Arial"/>
          <w:i/>
        </w:rPr>
        <w:t xml:space="preserve"> </w:t>
      </w:r>
      <w:r w:rsidRPr="002561A3">
        <w:rPr>
          <w:rFonts w:ascii="Arial" w:hAnsi="Arial" w:cs="Arial"/>
        </w:rPr>
        <w:t xml:space="preserve"> </w:t>
      </w:r>
    </w:p>
    <w:p w:rsidR="006F3CDB" w:rsidRDefault="006F3CDB" w:rsidP="006F3CDB">
      <w:pPr>
        <w:tabs>
          <w:tab w:val="right" w:pos="8498"/>
        </w:tabs>
        <w:spacing w:after="0"/>
        <w:jc w:val="both"/>
        <w:rPr>
          <w:rFonts w:ascii="Arial" w:hAnsi="Arial" w:cs="Arial"/>
        </w:rPr>
      </w:pPr>
      <w:r w:rsidRPr="002561A3">
        <w:rPr>
          <w:rFonts w:ascii="Arial" w:hAnsi="Arial" w:cs="Arial"/>
        </w:rPr>
        <w:t xml:space="preserve">Donde </w:t>
      </w:r>
      <w:r w:rsidRPr="002561A3">
        <w:rPr>
          <w:rFonts w:ascii="Arial" w:hAnsi="Arial" w:cs="Arial"/>
          <w:i/>
        </w:rPr>
        <w:t>a</w:t>
      </w:r>
      <w:r w:rsidRPr="002561A3">
        <w:rPr>
          <w:rFonts w:ascii="Arial" w:hAnsi="Arial" w:cs="Arial"/>
          <w:i/>
          <w:vertAlign w:val="subscript"/>
        </w:rPr>
        <w:t>n</w:t>
      </w:r>
      <w:r w:rsidRPr="002561A3">
        <w:rPr>
          <w:rFonts w:ascii="Arial" w:hAnsi="Arial" w:cs="Arial"/>
          <w:i/>
        </w:rPr>
        <w:t xml:space="preserve">  </w:t>
      </w:r>
      <w:r w:rsidRPr="002561A3">
        <w:rPr>
          <w:rFonts w:ascii="Arial" w:hAnsi="Arial" w:cs="Arial"/>
        </w:rPr>
        <w:t xml:space="preserve">es el término general, </w:t>
      </w:r>
      <w:r>
        <w:rPr>
          <w:rFonts w:ascii="Arial" w:hAnsi="Arial" w:cs="Arial"/>
          <w:i/>
        </w:rPr>
        <w:t>a</w:t>
      </w:r>
      <w:r>
        <w:rPr>
          <w:rFonts w:ascii="Arial" w:hAnsi="Arial" w:cs="Arial"/>
          <w:i/>
          <w:vertAlign w:val="subscript"/>
        </w:rPr>
        <w:t>k</w:t>
      </w:r>
      <w:r>
        <w:rPr>
          <w:rFonts w:ascii="Arial" w:hAnsi="Arial" w:cs="Arial"/>
          <w:i/>
        </w:rPr>
        <w:t xml:space="preserve"> </w:t>
      </w:r>
      <w:r>
        <w:rPr>
          <w:rFonts w:ascii="Arial" w:hAnsi="Arial" w:cs="Arial"/>
        </w:rPr>
        <w:t xml:space="preserve">cualquier  término de la sucesión, </w:t>
      </w:r>
      <w:r w:rsidRPr="00256D71">
        <w:rPr>
          <w:rFonts w:ascii="Arial" w:hAnsi="Arial" w:cs="Arial"/>
          <w:i/>
        </w:rPr>
        <w:t>n</w:t>
      </w:r>
      <w:r>
        <w:rPr>
          <w:rFonts w:ascii="Arial" w:hAnsi="Arial" w:cs="Arial"/>
        </w:rPr>
        <w:t xml:space="preserve"> la posición del término que se quiere encontrar, </w:t>
      </w:r>
      <w:r>
        <w:rPr>
          <w:rFonts w:ascii="Arial" w:hAnsi="Arial" w:cs="Arial"/>
          <w:i/>
        </w:rPr>
        <w:t>k</w:t>
      </w:r>
      <w:r>
        <w:rPr>
          <w:rFonts w:ascii="Arial" w:hAnsi="Arial" w:cs="Arial"/>
        </w:rPr>
        <w:t xml:space="preserve"> la posición del término que se conoce   y </w:t>
      </w:r>
      <w:r w:rsidR="00801653">
        <w:rPr>
          <w:rFonts w:ascii="Arial" w:hAnsi="Arial" w:cs="Arial"/>
          <w:i/>
        </w:rPr>
        <w:t xml:space="preserve">r </w:t>
      </w:r>
      <w:r w:rsidR="00801653" w:rsidRPr="00256D71">
        <w:rPr>
          <w:rFonts w:ascii="Arial" w:hAnsi="Arial" w:cs="Arial"/>
        </w:rPr>
        <w:t xml:space="preserve">es </w:t>
      </w:r>
      <w:r>
        <w:rPr>
          <w:rFonts w:ascii="Arial" w:hAnsi="Arial" w:cs="Arial"/>
          <w:i/>
        </w:rPr>
        <w:t xml:space="preserve"> </w:t>
      </w:r>
      <w:r w:rsidR="00801653">
        <w:rPr>
          <w:rFonts w:ascii="Arial" w:hAnsi="Arial" w:cs="Arial"/>
        </w:rPr>
        <w:t xml:space="preserve"> la razón. </w:t>
      </w:r>
    </w:p>
    <w:p w:rsidR="006F3CDB" w:rsidRDefault="006F3CDB" w:rsidP="006F3CDB">
      <w:pPr>
        <w:tabs>
          <w:tab w:val="right" w:pos="8498"/>
        </w:tabs>
        <w:spacing w:after="0"/>
        <w:jc w:val="both"/>
        <w:rPr>
          <w:rFonts w:ascii="Arial" w:hAnsi="Arial" w:cs="Arial"/>
        </w:rPr>
      </w:pPr>
    </w:p>
    <w:p w:rsidR="00256D71" w:rsidRDefault="00256D71" w:rsidP="00256D71">
      <w:pPr>
        <w:tabs>
          <w:tab w:val="right" w:pos="8498"/>
        </w:tabs>
        <w:spacing w:after="0"/>
        <w:jc w:val="both"/>
        <w:rPr>
          <w:rFonts w:ascii="Arial" w:hAnsi="Arial" w:cs="Arial"/>
        </w:rPr>
      </w:pPr>
      <w:r>
        <w:rPr>
          <w:rFonts w:ascii="Arial" w:hAnsi="Arial" w:cs="Arial"/>
        </w:rPr>
        <w:t>Ejemplo:</w:t>
      </w:r>
    </w:p>
    <w:p w:rsidR="00256D71" w:rsidRDefault="00256D71" w:rsidP="00256D71">
      <w:pPr>
        <w:tabs>
          <w:tab w:val="right" w:pos="8498"/>
        </w:tabs>
        <w:spacing w:after="0"/>
        <w:jc w:val="both"/>
        <w:rPr>
          <w:rFonts w:ascii="Arial" w:hAnsi="Arial" w:cs="Arial"/>
        </w:rPr>
      </w:pPr>
    </w:p>
    <w:p w:rsidR="00256D71" w:rsidRPr="00256D71" w:rsidRDefault="00256D71" w:rsidP="00256D71">
      <w:pPr>
        <w:pStyle w:val="Prrafodelista"/>
        <w:numPr>
          <w:ilvl w:val="0"/>
          <w:numId w:val="20"/>
        </w:numPr>
        <w:tabs>
          <w:tab w:val="right" w:pos="8498"/>
        </w:tabs>
        <w:spacing w:after="0"/>
        <w:jc w:val="both"/>
        <w:rPr>
          <w:rFonts w:ascii="Arial" w:hAnsi="Arial" w:cs="Arial"/>
        </w:rPr>
      </w:pPr>
      <w:r w:rsidRPr="00256D71">
        <w:rPr>
          <w:rFonts w:ascii="Arial" w:hAnsi="Arial" w:cs="Arial"/>
        </w:rPr>
        <w:t>calcule la fórmula del término general de la siguiente progresión</w:t>
      </w:r>
      <w:r>
        <w:rPr>
          <w:rFonts w:ascii="Arial" w:hAnsi="Arial" w:cs="Arial"/>
        </w:rPr>
        <w:t xml:space="preserve"> geométrica </w:t>
      </w:r>
      <w:r w:rsidRPr="00256D71">
        <w:rPr>
          <w:rFonts w:ascii="Arial" w:hAnsi="Arial" w:cs="Arial"/>
        </w:rPr>
        <w:t xml:space="preserve"> y encuentre </w:t>
      </w:r>
      <w:r>
        <w:rPr>
          <w:rFonts w:ascii="Arial" w:hAnsi="Arial" w:cs="Arial"/>
        </w:rPr>
        <w:t>el termino 12</w:t>
      </w:r>
      <w:r w:rsidRPr="00256D71">
        <w:rPr>
          <w:rFonts w:ascii="Arial" w:hAnsi="Arial" w:cs="Arial"/>
        </w:rPr>
        <w:t xml:space="preserve"> de la sucesión:</w:t>
      </w:r>
    </w:p>
    <w:p w:rsidR="00256D71" w:rsidRDefault="00256D71" w:rsidP="00256D71">
      <w:pPr>
        <w:tabs>
          <w:tab w:val="right" w:pos="8498"/>
        </w:tabs>
        <w:spacing w:after="0"/>
        <w:jc w:val="both"/>
        <w:rPr>
          <w:rFonts w:ascii="Arial" w:hAnsi="Arial" w:cs="Arial"/>
        </w:rPr>
      </w:pPr>
    </w:p>
    <w:p w:rsidR="00256D71" w:rsidRPr="00500425" w:rsidRDefault="00256D71" w:rsidP="00256D71">
      <w:pPr>
        <w:tabs>
          <w:tab w:val="right" w:pos="8498"/>
        </w:tabs>
        <w:spacing w:after="0"/>
        <w:jc w:val="both"/>
        <w:rPr>
          <w:rFonts w:ascii="Arial" w:hAnsi="Arial" w:cs="Arial"/>
          <w:i/>
        </w:rPr>
      </w:pPr>
      <w:r w:rsidRPr="00500425">
        <w:rPr>
          <w:rFonts w:ascii="Arial" w:hAnsi="Arial" w:cs="Arial"/>
          <w:i/>
        </w:rPr>
        <w:t>a</w:t>
      </w:r>
      <w:r w:rsidRPr="00500425">
        <w:rPr>
          <w:rFonts w:ascii="Arial" w:hAnsi="Arial" w:cs="Arial"/>
          <w:i/>
          <w:vertAlign w:val="subscript"/>
        </w:rPr>
        <w:t>n</w:t>
      </w:r>
      <w:r w:rsidRPr="00500425">
        <w:rPr>
          <w:rFonts w:ascii="Arial" w:hAnsi="Arial" w:cs="Arial"/>
          <w:i/>
        </w:rPr>
        <w:t xml:space="preserve"> = </w:t>
      </w:r>
      <w:r>
        <w:rPr>
          <w:rFonts w:ascii="Arial" w:hAnsi="Arial" w:cs="Arial"/>
          <w:i/>
        </w:rPr>
        <w:t>7,21,</w:t>
      </w:r>
      <w:r w:rsidR="00143EDF">
        <w:rPr>
          <w:rFonts w:ascii="Arial" w:hAnsi="Arial" w:cs="Arial"/>
          <w:i/>
        </w:rPr>
        <w:t xml:space="preserve"> 63, 189, 567………</w:t>
      </w:r>
    </w:p>
    <w:p w:rsidR="00256D71" w:rsidRDefault="00256D71" w:rsidP="00256D71">
      <w:pPr>
        <w:tabs>
          <w:tab w:val="right" w:pos="8498"/>
        </w:tabs>
        <w:spacing w:after="0"/>
        <w:jc w:val="both"/>
        <w:rPr>
          <w:rFonts w:ascii="Arial" w:hAnsi="Arial" w:cs="Arial"/>
        </w:rPr>
      </w:pPr>
    </w:p>
    <w:p w:rsidR="00143EDF" w:rsidRPr="00143EDF" w:rsidRDefault="00256D71" w:rsidP="00256D71">
      <w:pPr>
        <w:pStyle w:val="Prrafodelista"/>
        <w:numPr>
          <w:ilvl w:val="0"/>
          <w:numId w:val="14"/>
        </w:numPr>
        <w:tabs>
          <w:tab w:val="right" w:pos="8498"/>
        </w:tabs>
        <w:spacing w:after="0"/>
        <w:jc w:val="both"/>
        <w:rPr>
          <w:rFonts w:ascii="Arial" w:hAnsi="Arial" w:cs="Arial"/>
          <w:i/>
          <w:lang w:val="es-CO"/>
        </w:rPr>
      </w:pPr>
      <w:r w:rsidRPr="00143EDF">
        <w:rPr>
          <w:rFonts w:ascii="Arial" w:hAnsi="Arial" w:cs="Arial"/>
          <w:i/>
        </w:rPr>
        <w:lastRenderedPageBreak/>
        <w:t>a</w:t>
      </w:r>
      <w:r w:rsidRPr="00143EDF">
        <w:rPr>
          <w:rFonts w:ascii="Arial" w:hAnsi="Arial" w:cs="Arial"/>
          <w:i/>
          <w:vertAlign w:val="subscript"/>
        </w:rPr>
        <w:t>1</w:t>
      </w:r>
      <w:r w:rsidR="00143EDF" w:rsidRPr="00143EDF">
        <w:rPr>
          <w:rFonts w:ascii="Arial" w:hAnsi="Arial" w:cs="Arial"/>
          <w:i/>
        </w:rPr>
        <w:t xml:space="preserve"> = 7, r = 3</w:t>
      </w:r>
      <w:r w:rsidRPr="00143EDF">
        <w:rPr>
          <w:rFonts w:ascii="Arial" w:hAnsi="Arial" w:cs="Arial"/>
          <w:i/>
        </w:rPr>
        <w:t xml:space="preserve"> → a</w:t>
      </w:r>
      <w:r w:rsidRPr="00143EDF">
        <w:rPr>
          <w:rFonts w:ascii="Arial" w:hAnsi="Arial" w:cs="Arial"/>
          <w:i/>
          <w:vertAlign w:val="subscript"/>
        </w:rPr>
        <w:t>n</w:t>
      </w:r>
      <w:r w:rsidR="00143EDF" w:rsidRPr="00143EDF">
        <w:rPr>
          <w:rFonts w:ascii="Arial" w:hAnsi="Arial" w:cs="Arial"/>
          <w:i/>
        </w:rPr>
        <w:t xml:space="preserve"> = 7.</w:t>
      </w:r>
      <w:r w:rsidR="00143EDF">
        <w:rPr>
          <w:rFonts w:ascii="Arial" w:hAnsi="Arial" w:cs="Arial"/>
          <w:i/>
        </w:rPr>
        <w:t>3</w:t>
      </w:r>
      <w:r w:rsidR="00143EDF" w:rsidRPr="00143EDF">
        <w:rPr>
          <w:rFonts w:ascii="Arial" w:hAnsi="Arial" w:cs="Arial"/>
          <w:i/>
          <w:vertAlign w:val="superscript"/>
        </w:rPr>
        <w:t>n-1</w:t>
      </w:r>
      <w:r w:rsidR="00143EDF">
        <w:rPr>
          <w:rFonts w:ascii="Arial" w:hAnsi="Arial" w:cs="Arial"/>
          <w:i/>
        </w:rPr>
        <w:t xml:space="preserve"> </w:t>
      </w:r>
      <w:r w:rsidRPr="00143EDF">
        <w:rPr>
          <w:rFonts w:ascii="Arial" w:hAnsi="Arial" w:cs="Arial"/>
          <w:i/>
        </w:rPr>
        <w:t xml:space="preserve"> </w:t>
      </w:r>
    </w:p>
    <w:p w:rsidR="00256D71" w:rsidRPr="00143EDF" w:rsidRDefault="00256D71" w:rsidP="00143EDF">
      <w:pPr>
        <w:pStyle w:val="Prrafodelista"/>
        <w:tabs>
          <w:tab w:val="right" w:pos="8498"/>
        </w:tabs>
        <w:spacing w:after="0"/>
        <w:ind w:left="360"/>
        <w:jc w:val="both"/>
        <w:rPr>
          <w:rFonts w:ascii="Arial" w:hAnsi="Arial" w:cs="Arial"/>
          <w:i/>
          <w:lang w:val="es-CO"/>
        </w:rPr>
      </w:pPr>
      <w:r w:rsidRPr="00143EDF">
        <w:rPr>
          <w:rFonts w:ascii="Arial" w:hAnsi="Arial" w:cs="Arial"/>
        </w:rPr>
        <w:t xml:space="preserve">La fórmula del término general es </w:t>
      </w:r>
      <w:r w:rsidRPr="00143EDF">
        <w:rPr>
          <w:rFonts w:ascii="Arial" w:hAnsi="Arial" w:cs="Arial"/>
          <w:i/>
        </w:rPr>
        <w:t>a</w:t>
      </w:r>
      <w:r w:rsidRPr="00143EDF">
        <w:rPr>
          <w:rFonts w:ascii="Arial" w:hAnsi="Arial" w:cs="Arial"/>
          <w:i/>
          <w:vertAlign w:val="subscript"/>
        </w:rPr>
        <w:t>n</w:t>
      </w:r>
      <w:r w:rsidRPr="00143EDF">
        <w:rPr>
          <w:rFonts w:ascii="Arial" w:hAnsi="Arial" w:cs="Arial"/>
          <w:i/>
        </w:rPr>
        <w:t xml:space="preserve"> =</w:t>
      </w:r>
      <w:r w:rsidR="00143EDF" w:rsidRPr="00143EDF">
        <w:rPr>
          <w:rFonts w:ascii="Arial" w:hAnsi="Arial" w:cs="Arial"/>
          <w:i/>
        </w:rPr>
        <w:t>7.</w:t>
      </w:r>
      <w:r w:rsidR="00143EDF">
        <w:rPr>
          <w:rFonts w:ascii="Arial" w:hAnsi="Arial" w:cs="Arial"/>
          <w:i/>
        </w:rPr>
        <w:t>3</w:t>
      </w:r>
      <w:r w:rsidR="00143EDF" w:rsidRPr="00143EDF">
        <w:rPr>
          <w:rFonts w:ascii="Arial" w:hAnsi="Arial" w:cs="Arial"/>
          <w:i/>
          <w:vertAlign w:val="superscript"/>
        </w:rPr>
        <w:t>n-1</w:t>
      </w:r>
      <w:r w:rsidR="00143EDF">
        <w:rPr>
          <w:rFonts w:ascii="Arial" w:hAnsi="Arial" w:cs="Arial"/>
          <w:i/>
        </w:rPr>
        <w:t xml:space="preserve"> </w:t>
      </w:r>
      <w:r w:rsidR="00143EDF" w:rsidRPr="00143EDF">
        <w:rPr>
          <w:rFonts w:ascii="Arial" w:hAnsi="Arial" w:cs="Arial"/>
          <w:i/>
        </w:rPr>
        <w:t xml:space="preserve"> </w:t>
      </w:r>
    </w:p>
    <w:p w:rsidR="00256D71" w:rsidRPr="00532C5E" w:rsidRDefault="00256D71" w:rsidP="00256D71">
      <w:pPr>
        <w:tabs>
          <w:tab w:val="right" w:pos="8498"/>
        </w:tabs>
        <w:spacing w:after="0"/>
        <w:jc w:val="both"/>
        <w:rPr>
          <w:rFonts w:ascii="Arial" w:hAnsi="Arial" w:cs="Arial"/>
          <w:i/>
          <w:lang w:val="es-CO"/>
        </w:rPr>
      </w:pPr>
    </w:p>
    <w:p w:rsidR="00143EDF" w:rsidRPr="00143EDF" w:rsidRDefault="00256D71" w:rsidP="00143EDF">
      <w:pPr>
        <w:pStyle w:val="Prrafodelista"/>
        <w:tabs>
          <w:tab w:val="right" w:pos="8498"/>
        </w:tabs>
        <w:spacing w:after="0"/>
        <w:ind w:left="360"/>
        <w:jc w:val="both"/>
        <w:rPr>
          <w:rFonts w:ascii="Arial" w:hAnsi="Arial" w:cs="Arial"/>
        </w:rPr>
      </w:pPr>
      <w:r w:rsidRPr="00143EDF">
        <w:rPr>
          <w:rFonts w:ascii="Arial" w:hAnsi="Arial" w:cs="Arial"/>
          <w:i/>
        </w:rPr>
        <w:t>a</w:t>
      </w:r>
      <w:r w:rsidR="00143EDF" w:rsidRPr="00143EDF">
        <w:rPr>
          <w:rFonts w:ascii="Arial" w:hAnsi="Arial" w:cs="Arial"/>
          <w:i/>
          <w:vertAlign w:val="subscript"/>
        </w:rPr>
        <w:t>12</w:t>
      </w:r>
      <w:r w:rsidRPr="00143EDF">
        <w:rPr>
          <w:rFonts w:ascii="Arial" w:hAnsi="Arial" w:cs="Arial"/>
          <w:i/>
        </w:rPr>
        <w:t xml:space="preserve"> =</w:t>
      </w:r>
      <w:r w:rsidR="00143EDF">
        <w:rPr>
          <w:rFonts w:ascii="Arial" w:hAnsi="Arial" w:cs="Arial"/>
          <w:i/>
        </w:rPr>
        <w:t xml:space="preserve"> 7.3</w:t>
      </w:r>
      <w:r w:rsidR="00143EDF">
        <w:rPr>
          <w:rFonts w:ascii="Arial" w:hAnsi="Arial" w:cs="Arial"/>
          <w:i/>
          <w:vertAlign w:val="superscript"/>
        </w:rPr>
        <w:t>12-1</w:t>
      </w:r>
      <w:r w:rsidR="00742C8B">
        <w:rPr>
          <w:rFonts w:ascii="Arial" w:hAnsi="Arial" w:cs="Arial"/>
          <w:i/>
          <w:vertAlign w:val="superscript"/>
        </w:rPr>
        <w:t xml:space="preserve"> </w:t>
      </w:r>
      <w:r w:rsidR="00742C8B">
        <w:rPr>
          <w:rFonts w:ascii="Arial" w:hAnsi="Arial" w:cs="Arial"/>
          <w:i/>
        </w:rPr>
        <w:t>= 7.3</w:t>
      </w:r>
      <w:r w:rsidR="00742C8B">
        <w:rPr>
          <w:rFonts w:ascii="Arial" w:hAnsi="Arial" w:cs="Arial"/>
          <w:i/>
          <w:vertAlign w:val="superscript"/>
        </w:rPr>
        <w:t>11</w:t>
      </w:r>
      <w:r w:rsidR="00742C8B">
        <w:rPr>
          <w:rFonts w:ascii="Arial" w:hAnsi="Arial" w:cs="Arial"/>
          <w:i/>
        </w:rPr>
        <w:t>= 1240029</w:t>
      </w:r>
      <w:r w:rsidRPr="00143EDF">
        <w:rPr>
          <w:rFonts w:ascii="Arial" w:hAnsi="Arial" w:cs="Arial"/>
          <w:i/>
        </w:rPr>
        <w:t xml:space="preserve"> </w:t>
      </w:r>
    </w:p>
    <w:p w:rsidR="00256D71" w:rsidRPr="00143EDF" w:rsidRDefault="00256D71" w:rsidP="00256D71">
      <w:pPr>
        <w:pStyle w:val="Prrafodelista"/>
        <w:numPr>
          <w:ilvl w:val="0"/>
          <w:numId w:val="14"/>
        </w:numPr>
        <w:tabs>
          <w:tab w:val="right" w:pos="8498"/>
        </w:tabs>
        <w:spacing w:after="0"/>
        <w:jc w:val="both"/>
        <w:rPr>
          <w:rFonts w:ascii="Arial" w:hAnsi="Arial" w:cs="Arial"/>
        </w:rPr>
      </w:pPr>
      <w:r w:rsidRPr="00143EDF">
        <w:rPr>
          <w:rFonts w:ascii="Arial" w:hAnsi="Arial" w:cs="Arial"/>
        </w:rPr>
        <w:t xml:space="preserve">el </w:t>
      </w:r>
      <w:r w:rsidR="00742C8B">
        <w:rPr>
          <w:rFonts w:ascii="Arial" w:hAnsi="Arial" w:cs="Arial"/>
        </w:rPr>
        <w:t xml:space="preserve">termino 30 de la sucesión es </w:t>
      </w:r>
      <w:r w:rsidR="00742C8B">
        <w:rPr>
          <w:rFonts w:ascii="Arial" w:hAnsi="Arial" w:cs="Arial"/>
          <w:i/>
        </w:rPr>
        <w:t>1240029</w:t>
      </w:r>
      <w:r w:rsidR="00742C8B" w:rsidRPr="00143EDF">
        <w:rPr>
          <w:rFonts w:ascii="Arial" w:hAnsi="Arial" w:cs="Arial"/>
          <w:i/>
        </w:rPr>
        <w:t>.</w:t>
      </w:r>
    </w:p>
    <w:p w:rsidR="00256D71" w:rsidRDefault="00256D71" w:rsidP="00256D71">
      <w:pPr>
        <w:tabs>
          <w:tab w:val="right" w:pos="8498"/>
        </w:tabs>
        <w:spacing w:after="0"/>
        <w:jc w:val="both"/>
        <w:rPr>
          <w:rFonts w:ascii="Arial" w:hAnsi="Arial" w:cs="Arial"/>
        </w:rPr>
      </w:pPr>
    </w:p>
    <w:p w:rsidR="00256D71" w:rsidRDefault="00742C8B" w:rsidP="00742C8B">
      <w:pPr>
        <w:pStyle w:val="Prrafodelista"/>
        <w:numPr>
          <w:ilvl w:val="0"/>
          <w:numId w:val="20"/>
        </w:numPr>
        <w:tabs>
          <w:tab w:val="right" w:pos="8498"/>
        </w:tabs>
        <w:spacing w:after="0"/>
        <w:jc w:val="both"/>
        <w:rPr>
          <w:rFonts w:ascii="Arial" w:hAnsi="Arial" w:cs="Arial"/>
        </w:rPr>
      </w:pPr>
      <w:r>
        <w:rPr>
          <w:rFonts w:ascii="Arial" w:hAnsi="Arial" w:cs="Arial"/>
        </w:rPr>
        <w:t>Encuentre los primeros 12</w:t>
      </w:r>
      <w:r w:rsidR="00256D71">
        <w:rPr>
          <w:rFonts w:ascii="Arial" w:hAnsi="Arial" w:cs="Arial"/>
        </w:rPr>
        <w:t xml:space="preserve"> términos de </w:t>
      </w:r>
      <w:r>
        <w:rPr>
          <w:rFonts w:ascii="Arial" w:hAnsi="Arial" w:cs="Arial"/>
        </w:rPr>
        <w:t>la siguiente progresión geométrica</w:t>
      </w:r>
      <w:r w:rsidR="00256D71">
        <w:rPr>
          <w:rFonts w:ascii="Arial" w:hAnsi="Arial" w:cs="Arial"/>
        </w:rPr>
        <w:t>:</w:t>
      </w:r>
    </w:p>
    <w:p w:rsidR="00256D71" w:rsidRPr="00742C8B" w:rsidRDefault="00256D71" w:rsidP="00256D71">
      <w:pPr>
        <w:pStyle w:val="Prrafodelista"/>
        <w:tabs>
          <w:tab w:val="right" w:pos="8498"/>
        </w:tabs>
        <w:spacing w:after="0"/>
        <w:ind w:left="360"/>
        <w:jc w:val="both"/>
        <w:rPr>
          <w:rFonts w:ascii="Arial" w:hAnsi="Arial" w:cs="Arial"/>
          <w:i/>
          <w:lang w:val="es-CO"/>
        </w:rPr>
      </w:pPr>
      <w:r w:rsidRPr="002A04DE">
        <w:rPr>
          <w:rFonts w:ascii="Arial" w:hAnsi="Arial" w:cs="Arial"/>
          <w:i/>
          <w:lang w:val="es-CO"/>
        </w:rPr>
        <w:t xml:space="preserve"> </w:t>
      </w:r>
      <w:r w:rsidRPr="00143EDF">
        <w:rPr>
          <w:rFonts w:ascii="Arial" w:hAnsi="Arial" w:cs="Arial"/>
          <w:i/>
          <w:lang w:val="es-CO"/>
        </w:rPr>
        <w:t>a</w:t>
      </w:r>
      <w:r w:rsidRPr="00143EDF">
        <w:rPr>
          <w:rFonts w:ascii="Arial" w:hAnsi="Arial" w:cs="Arial"/>
          <w:i/>
          <w:vertAlign w:val="subscript"/>
          <w:lang w:val="es-CO"/>
        </w:rPr>
        <w:t xml:space="preserve">n </w:t>
      </w:r>
      <w:r w:rsidR="00742C8B">
        <w:rPr>
          <w:rFonts w:ascii="Arial" w:hAnsi="Arial" w:cs="Arial"/>
          <w:i/>
          <w:lang w:val="es-CO"/>
        </w:rPr>
        <w:t>= 5</w:t>
      </w:r>
      <w:r w:rsidRPr="00742C8B">
        <w:rPr>
          <w:rFonts w:ascii="Arial" w:hAnsi="Arial" w:cs="Arial"/>
          <w:i/>
          <w:lang w:val="es-CO"/>
        </w:rPr>
        <w:t>.</w:t>
      </w:r>
      <w:r w:rsidR="00742C8B">
        <w:rPr>
          <w:rFonts w:ascii="Arial" w:hAnsi="Arial" w:cs="Arial"/>
          <w:i/>
          <w:lang w:val="es-CO"/>
        </w:rPr>
        <w:t>2</w:t>
      </w:r>
      <w:r w:rsidR="00742C8B">
        <w:rPr>
          <w:rFonts w:ascii="Arial" w:hAnsi="Arial" w:cs="Arial"/>
          <w:i/>
          <w:vertAlign w:val="superscript"/>
          <w:lang w:val="es-CO"/>
        </w:rPr>
        <w:t>n-1</w:t>
      </w:r>
    </w:p>
    <w:p w:rsidR="00256D71" w:rsidRPr="00742C8B" w:rsidRDefault="00742C8B" w:rsidP="00256D71">
      <w:pPr>
        <w:pStyle w:val="Prrafodelista"/>
        <w:numPr>
          <w:ilvl w:val="0"/>
          <w:numId w:val="17"/>
        </w:numPr>
        <w:tabs>
          <w:tab w:val="right" w:pos="8498"/>
        </w:tabs>
        <w:spacing w:after="0"/>
        <w:jc w:val="both"/>
        <w:rPr>
          <w:rFonts w:ascii="Arial" w:hAnsi="Arial" w:cs="Arial"/>
          <w:i/>
          <w:lang w:val="es-CO"/>
        </w:rPr>
      </w:pPr>
      <w:r>
        <w:rPr>
          <w:rFonts w:ascii="Arial" w:hAnsi="Arial" w:cs="Arial"/>
          <w:i/>
          <w:lang w:val="es-CO"/>
        </w:rPr>
        <w:t xml:space="preserve">5, 10, 20, 40, </w:t>
      </w:r>
      <w:r w:rsidR="00246199">
        <w:rPr>
          <w:rFonts w:ascii="Arial" w:hAnsi="Arial" w:cs="Arial"/>
          <w:i/>
          <w:lang w:val="es-CO"/>
        </w:rPr>
        <w:t>80, 160, 320, 640, 1280, 2560</w:t>
      </w:r>
      <w:r>
        <w:rPr>
          <w:rFonts w:ascii="Arial" w:hAnsi="Arial" w:cs="Arial"/>
          <w:i/>
          <w:lang w:val="es-CO"/>
        </w:rPr>
        <w:t xml:space="preserve"> </w:t>
      </w:r>
    </w:p>
    <w:p w:rsidR="00256D71" w:rsidRPr="00742C8B" w:rsidRDefault="00256D71" w:rsidP="00256D71">
      <w:pPr>
        <w:tabs>
          <w:tab w:val="right" w:pos="8498"/>
        </w:tabs>
        <w:spacing w:after="0"/>
        <w:jc w:val="both"/>
        <w:rPr>
          <w:rFonts w:ascii="Arial" w:hAnsi="Arial" w:cs="Arial"/>
          <w:i/>
          <w:lang w:val="es-CO"/>
        </w:rPr>
      </w:pPr>
    </w:p>
    <w:p w:rsidR="00256D71" w:rsidRPr="00E0009A" w:rsidRDefault="00256D71" w:rsidP="00256D71">
      <w:pPr>
        <w:tabs>
          <w:tab w:val="right" w:pos="8498"/>
        </w:tabs>
        <w:spacing w:after="0"/>
        <w:jc w:val="both"/>
        <w:rPr>
          <w:rFonts w:ascii="Arial" w:hAnsi="Arial" w:cs="Arial"/>
          <w:lang w:val="es-CO"/>
        </w:rPr>
      </w:pPr>
      <w:r w:rsidRPr="00E0009A">
        <w:rPr>
          <w:rFonts w:ascii="Arial" w:hAnsi="Arial" w:cs="Arial"/>
          <w:lang w:val="es-CO"/>
        </w:rPr>
        <w:t xml:space="preserve">Ya </w:t>
      </w:r>
      <w:r w:rsidR="00F4449D">
        <w:rPr>
          <w:rFonts w:ascii="Arial" w:hAnsi="Arial" w:cs="Arial"/>
          <w:lang w:val="es-CO"/>
        </w:rPr>
        <w:t xml:space="preserve">sabes cómo encontrar el termino generar de una progresión geométrica, </w:t>
      </w:r>
      <w:r w:rsidR="00246199">
        <w:rPr>
          <w:rFonts w:ascii="Arial" w:hAnsi="Arial" w:cs="Arial"/>
          <w:lang w:val="es-CO"/>
        </w:rPr>
        <w:t xml:space="preserve"> </w:t>
      </w:r>
      <w:r>
        <w:rPr>
          <w:rFonts w:ascii="Arial" w:hAnsi="Arial" w:cs="Arial"/>
          <w:lang w:val="es-CO"/>
        </w:rPr>
        <w:t xml:space="preserve">además </w:t>
      </w:r>
      <w:r w:rsidRPr="00E0009A">
        <w:rPr>
          <w:rFonts w:ascii="Arial" w:hAnsi="Arial" w:cs="Arial"/>
          <w:lang w:val="es-CO"/>
        </w:rPr>
        <w:t xml:space="preserve"> cómo se pueden encontrar los</w:t>
      </w:r>
      <w:r>
        <w:rPr>
          <w:rFonts w:ascii="Arial" w:hAnsi="Arial" w:cs="Arial"/>
          <w:lang w:val="es-CO"/>
        </w:rPr>
        <w:t xml:space="preserve"> </w:t>
      </w:r>
      <w:r w:rsidRPr="00423BCB">
        <w:rPr>
          <w:rFonts w:ascii="Arial" w:hAnsi="Arial" w:cs="Arial"/>
          <w:i/>
          <w:lang w:val="es-CO"/>
        </w:rPr>
        <w:t>n</w:t>
      </w:r>
      <w:r w:rsidRPr="00E0009A">
        <w:rPr>
          <w:rFonts w:ascii="Arial" w:hAnsi="Arial" w:cs="Arial"/>
          <w:lang w:val="es-CO"/>
        </w:rPr>
        <w:t xml:space="preserve"> términos </w:t>
      </w:r>
      <w:r w:rsidR="00F4449D">
        <w:rPr>
          <w:rFonts w:ascii="Arial" w:hAnsi="Arial" w:cs="Arial"/>
          <w:lang w:val="es-CO"/>
        </w:rPr>
        <w:t xml:space="preserve">utilizando la expresión del término general, </w:t>
      </w:r>
      <w:r>
        <w:rPr>
          <w:rFonts w:ascii="Arial" w:hAnsi="Arial" w:cs="Arial"/>
          <w:lang w:val="es-CO"/>
        </w:rPr>
        <w:t xml:space="preserve">  en la siguiente sesión  se mostrara como se puede sumar los </w:t>
      </w:r>
      <w:r w:rsidRPr="00F4449D">
        <w:rPr>
          <w:rFonts w:ascii="Arial" w:hAnsi="Arial" w:cs="Arial"/>
          <w:i/>
          <w:lang w:val="es-CO"/>
        </w:rPr>
        <w:t xml:space="preserve">n </w:t>
      </w:r>
      <w:r>
        <w:rPr>
          <w:rFonts w:ascii="Arial" w:hAnsi="Arial" w:cs="Arial"/>
          <w:lang w:val="es-CO"/>
        </w:rPr>
        <w:t>términos consecutivos que hacen parte de una progresión</w:t>
      </w:r>
      <w:r w:rsidR="00246199">
        <w:rPr>
          <w:rFonts w:ascii="Arial" w:hAnsi="Arial" w:cs="Arial"/>
          <w:lang w:val="es-CO"/>
        </w:rPr>
        <w:t xml:space="preserve"> </w:t>
      </w:r>
      <w:r w:rsidR="005B525E">
        <w:rPr>
          <w:rFonts w:ascii="Arial" w:hAnsi="Arial" w:cs="Arial"/>
          <w:lang w:val="es-CO"/>
        </w:rPr>
        <w:t>geométrica</w:t>
      </w:r>
      <w:r>
        <w:rPr>
          <w:rFonts w:ascii="Arial" w:hAnsi="Arial" w:cs="Arial"/>
          <w:lang w:val="es-CO"/>
        </w:rPr>
        <w:t xml:space="preserve">. </w:t>
      </w:r>
      <w:r w:rsidRPr="00E0009A">
        <w:rPr>
          <w:rFonts w:ascii="Arial" w:hAnsi="Arial" w:cs="Arial"/>
          <w:lang w:val="es-CO"/>
        </w:rPr>
        <w:t xml:space="preserve"> </w:t>
      </w:r>
    </w:p>
    <w:p w:rsidR="00F4449D" w:rsidRDefault="00F4449D" w:rsidP="00607532">
      <w:pPr>
        <w:tabs>
          <w:tab w:val="right" w:pos="8498"/>
        </w:tabs>
        <w:spacing w:after="0"/>
        <w:jc w:val="both"/>
        <w:rPr>
          <w:rFonts w:ascii="Arial" w:hAnsi="Arial" w:cs="Arial"/>
          <w:highlight w:val="yellow"/>
        </w:rPr>
      </w:pPr>
    </w:p>
    <w:p w:rsidR="00F4449D" w:rsidRDefault="00F4449D" w:rsidP="00607532">
      <w:pPr>
        <w:tabs>
          <w:tab w:val="right" w:pos="8498"/>
        </w:tabs>
        <w:spacing w:after="0"/>
        <w:jc w:val="both"/>
        <w:rPr>
          <w:rFonts w:ascii="Arial" w:hAnsi="Arial" w:cs="Arial"/>
          <w:highlight w:val="yellow"/>
        </w:rPr>
      </w:pPr>
    </w:p>
    <w:p w:rsidR="00607532" w:rsidRDefault="00F4449D" w:rsidP="00607532">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sidR="004D0822">
        <w:rPr>
          <w:rFonts w:ascii="Arial" w:hAnsi="Arial" w:cs="Arial"/>
          <w:b/>
        </w:rPr>
        <w:t>3.2</w:t>
      </w:r>
      <w:r>
        <w:rPr>
          <w:rFonts w:ascii="Arial" w:hAnsi="Arial" w:cs="Arial"/>
          <w:b/>
        </w:rPr>
        <w:t xml:space="preserve"> </w:t>
      </w:r>
      <w:r w:rsidR="004D0822">
        <w:rPr>
          <w:rFonts w:ascii="Arial" w:hAnsi="Arial" w:cs="Arial"/>
          <w:b/>
        </w:rPr>
        <w:t xml:space="preserve">Suma de </w:t>
      </w:r>
      <w:r w:rsidR="00D9482E">
        <w:rPr>
          <w:rFonts w:ascii="Arial" w:hAnsi="Arial" w:cs="Arial"/>
          <w:b/>
        </w:rPr>
        <w:t xml:space="preserve">n términos consecutivos de una </w:t>
      </w:r>
      <w:r w:rsidR="004D0822">
        <w:rPr>
          <w:rFonts w:ascii="Arial" w:hAnsi="Arial" w:cs="Arial"/>
          <w:b/>
        </w:rPr>
        <w:t>progresión</w:t>
      </w:r>
      <w:r w:rsidR="00D9482E">
        <w:rPr>
          <w:rFonts w:ascii="Arial" w:hAnsi="Arial" w:cs="Arial"/>
          <w:b/>
        </w:rPr>
        <w:t xml:space="preserve"> geométrica </w:t>
      </w:r>
    </w:p>
    <w:p w:rsidR="004D0822" w:rsidRDefault="004D0822" w:rsidP="00607532">
      <w:pPr>
        <w:tabs>
          <w:tab w:val="right" w:pos="8498"/>
        </w:tabs>
        <w:spacing w:after="0"/>
        <w:jc w:val="both"/>
        <w:rPr>
          <w:rFonts w:ascii="Arial" w:hAnsi="Arial" w:cs="Arial"/>
          <w:b/>
        </w:rPr>
      </w:pPr>
    </w:p>
    <w:p w:rsidR="004D0822" w:rsidRDefault="004D0822" w:rsidP="004D0822">
      <w:pPr>
        <w:tabs>
          <w:tab w:val="right" w:pos="8498"/>
        </w:tabs>
        <w:spacing w:after="0"/>
        <w:jc w:val="both"/>
        <w:rPr>
          <w:rFonts w:ascii="Arial" w:hAnsi="Arial" w:cs="Arial"/>
        </w:rPr>
      </w:pPr>
      <w:r>
        <w:rPr>
          <w:rFonts w:ascii="Arial" w:hAnsi="Arial" w:cs="Arial"/>
        </w:rPr>
        <w:t xml:space="preserve">Existe un método muy sencillo que permite encontrar la </w:t>
      </w:r>
      <w:r w:rsidRPr="00BC1F10">
        <w:rPr>
          <w:rFonts w:ascii="Arial" w:hAnsi="Arial" w:cs="Arial"/>
          <w:b/>
        </w:rPr>
        <w:t xml:space="preserve">suma de </w:t>
      </w:r>
      <w:r w:rsidRPr="00BC1F10">
        <w:rPr>
          <w:rFonts w:ascii="Arial" w:hAnsi="Arial" w:cs="Arial"/>
          <w:b/>
          <w:i/>
        </w:rPr>
        <w:t xml:space="preserve">n </w:t>
      </w:r>
      <w:r w:rsidRPr="00BC1F10">
        <w:rPr>
          <w:rFonts w:ascii="Arial" w:hAnsi="Arial" w:cs="Arial"/>
          <w:b/>
        </w:rPr>
        <w:t xml:space="preserve"> términos consecutivos de  una progresión</w:t>
      </w:r>
      <w:r>
        <w:rPr>
          <w:rFonts w:ascii="Arial" w:hAnsi="Arial" w:cs="Arial"/>
          <w:b/>
        </w:rPr>
        <w:t xml:space="preserve"> geométrica</w:t>
      </w:r>
      <w:r>
        <w:rPr>
          <w:rFonts w:ascii="Arial" w:hAnsi="Arial" w:cs="Arial"/>
        </w:rPr>
        <w:t>, el método consiste en utilizar la siguiente fórmula que permite encontrar la suma de los primeros n términos de una progresión geométrica:</w:t>
      </w:r>
    </w:p>
    <w:p w:rsidR="004D0822" w:rsidRDefault="004D0822" w:rsidP="004D0822">
      <w:pPr>
        <w:tabs>
          <w:tab w:val="right" w:pos="8498"/>
        </w:tabs>
        <w:spacing w:after="0"/>
        <w:jc w:val="both"/>
        <w:rPr>
          <w:rFonts w:ascii="Arial" w:hAnsi="Arial" w:cs="Arial"/>
        </w:rPr>
      </w:pPr>
    </w:p>
    <w:p w:rsidR="004D0822" w:rsidRPr="003D04A8" w:rsidRDefault="004D0822" w:rsidP="004D0822">
      <w:pPr>
        <w:tabs>
          <w:tab w:val="right" w:pos="8498"/>
        </w:tabs>
        <w:spacing w:after="0"/>
        <w:jc w:val="both"/>
        <w:rPr>
          <w:rFonts w:ascii="Arial" w:eastAsiaTheme="minorEastAsia" w:hAnsi="Arial" w:cs="Arial"/>
          <w:lang w:val="es-CO"/>
        </w:rPr>
      </w:pPr>
      <w:r w:rsidRPr="003D04A8">
        <w:rPr>
          <w:rFonts w:ascii="Arial" w:hAnsi="Arial" w:cs="Arial"/>
          <w:lang w:val="es-CO"/>
        </w:rPr>
        <w:t xml:space="preserve">      &lt;&lt;MA_09_08_12gif&gt;&gt;   </w:t>
      </w:r>
    </w:p>
    <w:p w:rsidR="004D0822" w:rsidRDefault="004D0822" w:rsidP="00607532">
      <w:pPr>
        <w:tabs>
          <w:tab w:val="right" w:pos="8498"/>
        </w:tabs>
        <w:spacing w:after="0"/>
        <w:jc w:val="both"/>
        <w:rPr>
          <w:rFonts w:ascii="Cambria Math" w:eastAsiaTheme="minorEastAsia" w:hAnsi="Cambria Math" w:cs="Arial"/>
        </w:rPr>
      </w:pPr>
    </w:p>
    <w:p w:rsidR="004D0822" w:rsidRDefault="004D0822" w:rsidP="00607532">
      <w:pPr>
        <w:tabs>
          <w:tab w:val="right" w:pos="8498"/>
        </w:tabs>
        <w:spacing w:after="0"/>
        <w:jc w:val="both"/>
        <w:rPr>
          <w:rFonts w:ascii="Arial" w:hAnsi="Arial" w:cs="Arial"/>
        </w:rPr>
      </w:pPr>
      <w:r w:rsidRPr="004D0822">
        <w:rPr>
          <w:rFonts w:ascii="Arial" w:hAnsi="Arial" w:cs="Arial"/>
        </w:rPr>
        <w:t xml:space="preserve">Donde </w:t>
      </w:r>
      <w:r>
        <w:rPr>
          <w:rFonts w:ascii="Arial" w:hAnsi="Arial" w:cs="Arial"/>
        </w:rPr>
        <w:t xml:space="preserve"> S</w:t>
      </w:r>
      <w:r>
        <w:rPr>
          <w:rFonts w:ascii="Arial" w:hAnsi="Arial" w:cs="Arial"/>
          <w:vertAlign w:val="subscript"/>
        </w:rPr>
        <w:t>n</w:t>
      </w:r>
      <w:r>
        <w:rPr>
          <w:rFonts w:ascii="Arial" w:hAnsi="Arial" w:cs="Arial"/>
        </w:rPr>
        <w:t xml:space="preserve"> es la suma de los primeros </w:t>
      </w:r>
      <w:r w:rsidRPr="00FE68FB">
        <w:rPr>
          <w:rFonts w:ascii="Arial" w:hAnsi="Arial" w:cs="Arial"/>
          <w:i/>
        </w:rPr>
        <w:t>n</w:t>
      </w:r>
      <w:r>
        <w:rPr>
          <w:rFonts w:ascii="Arial" w:hAnsi="Arial" w:cs="Arial"/>
        </w:rPr>
        <w:t xml:space="preserve"> elementos de la sucesión geométrica, a</w:t>
      </w:r>
      <w:r>
        <w:rPr>
          <w:rFonts w:ascii="Arial" w:hAnsi="Arial" w:cs="Arial"/>
          <w:vertAlign w:val="subscript"/>
        </w:rPr>
        <w:t>1</w:t>
      </w:r>
      <w:r>
        <w:rPr>
          <w:rFonts w:ascii="Arial" w:hAnsi="Arial" w:cs="Arial"/>
        </w:rPr>
        <w:t xml:space="preserve"> es el primer </w:t>
      </w:r>
      <w:r w:rsidR="00FE68FB">
        <w:rPr>
          <w:rFonts w:ascii="Arial" w:hAnsi="Arial" w:cs="Arial"/>
        </w:rPr>
        <w:t>término</w:t>
      </w:r>
      <w:r>
        <w:rPr>
          <w:rFonts w:ascii="Arial" w:hAnsi="Arial" w:cs="Arial"/>
        </w:rPr>
        <w:t xml:space="preserve"> de la sucesión geométrica,</w:t>
      </w:r>
      <w:r w:rsidR="00FE68FB">
        <w:rPr>
          <w:rFonts w:ascii="Arial" w:hAnsi="Arial" w:cs="Arial"/>
        </w:rPr>
        <w:t xml:space="preserve"> </w:t>
      </w:r>
      <w:r w:rsidR="00FE68FB">
        <w:rPr>
          <w:rFonts w:ascii="Arial" w:hAnsi="Arial" w:cs="Arial"/>
          <w:i/>
        </w:rPr>
        <w:t xml:space="preserve">n </w:t>
      </w:r>
      <w:r w:rsidR="00FE68FB">
        <w:rPr>
          <w:rFonts w:ascii="Arial" w:hAnsi="Arial" w:cs="Arial"/>
        </w:rPr>
        <w:t xml:space="preserve">es la cantidad de elementos consecutivos que se quieren sumar y </w:t>
      </w:r>
      <w:r w:rsidR="00FE68FB">
        <w:rPr>
          <w:rFonts w:ascii="Arial" w:hAnsi="Arial" w:cs="Arial"/>
          <w:i/>
        </w:rPr>
        <w:t>r</w:t>
      </w:r>
      <w:r w:rsidR="00FE68FB">
        <w:rPr>
          <w:rFonts w:ascii="Arial" w:hAnsi="Arial" w:cs="Arial"/>
        </w:rPr>
        <w:t xml:space="preserve"> es la razón de la progresión, observa el siguiente ejemplo:</w:t>
      </w:r>
    </w:p>
    <w:p w:rsidR="00FE68FB" w:rsidRDefault="00FE68FB" w:rsidP="00607532">
      <w:pPr>
        <w:tabs>
          <w:tab w:val="right" w:pos="8498"/>
        </w:tabs>
        <w:spacing w:after="0"/>
        <w:jc w:val="both"/>
        <w:rPr>
          <w:rFonts w:ascii="Arial" w:hAnsi="Arial" w:cs="Arial"/>
        </w:rPr>
      </w:pPr>
    </w:p>
    <w:p w:rsidR="00FE68FB" w:rsidRPr="00893850" w:rsidRDefault="00893850" w:rsidP="00FE68FB">
      <w:pPr>
        <w:pStyle w:val="Prrafodelista"/>
        <w:numPr>
          <w:ilvl w:val="0"/>
          <w:numId w:val="21"/>
        </w:numPr>
        <w:tabs>
          <w:tab w:val="right" w:pos="8498"/>
        </w:tabs>
        <w:spacing w:after="0"/>
        <w:jc w:val="both"/>
        <w:rPr>
          <w:rFonts w:ascii="Cambria Math" w:hAnsi="Cambria Math" w:cs="Arial"/>
          <w:oMath/>
        </w:rPr>
      </w:pPr>
      <w:r>
        <w:rPr>
          <w:rFonts w:ascii="Arial" w:eastAsiaTheme="minorEastAsia" w:hAnsi="Arial" w:cs="Arial"/>
        </w:rPr>
        <w:t xml:space="preserve">Encuentre la suma de los primeros 10 términos de la siguiente progresión     </w:t>
      </w:r>
      <w:r w:rsidRPr="00893850">
        <w:rPr>
          <w:rFonts w:ascii="Arial" w:eastAsiaTheme="minorEastAsia" w:hAnsi="Arial" w:cs="Arial"/>
          <w:i/>
        </w:rPr>
        <w:t>a</w:t>
      </w:r>
      <w:r w:rsidRPr="00893850">
        <w:rPr>
          <w:rFonts w:ascii="Arial" w:eastAsiaTheme="minorEastAsia" w:hAnsi="Arial" w:cs="Arial"/>
          <w:i/>
          <w:vertAlign w:val="subscript"/>
        </w:rPr>
        <w:t xml:space="preserve">n </w:t>
      </w:r>
      <w:r w:rsidRPr="00893850">
        <w:rPr>
          <w:rFonts w:ascii="Arial" w:eastAsiaTheme="minorEastAsia" w:hAnsi="Arial" w:cs="Arial"/>
          <w:i/>
        </w:rPr>
        <w:t>= 4, 12, 36, 108….…..</w:t>
      </w:r>
    </w:p>
    <w:p w:rsidR="00893850" w:rsidRPr="00893850" w:rsidRDefault="00893850" w:rsidP="00893850">
      <w:pPr>
        <w:pStyle w:val="Prrafodelista"/>
        <w:numPr>
          <w:ilvl w:val="0"/>
          <w:numId w:val="14"/>
        </w:numPr>
        <w:tabs>
          <w:tab w:val="right" w:pos="8498"/>
        </w:tabs>
        <w:spacing w:after="0"/>
        <w:jc w:val="both"/>
        <w:rPr>
          <w:rFonts w:ascii="Cambria Math" w:hAnsi="Cambria Math" w:cs="Arial"/>
          <w:oMath/>
        </w:rPr>
      </w:pPr>
      <w:r>
        <w:rPr>
          <w:rFonts w:ascii="Arial" w:eastAsiaTheme="minorEastAsia" w:hAnsi="Arial" w:cs="Arial"/>
        </w:rPr>
        <w:t xml:space="preserve">El termino </w:t>
      </w:r>
      <w:r w:rsidRPr="00893850">
        <w:rPr>
          <w:rFonts w:ascii="Arial" w:eastAsiaTheme="minorEastAsia" w:hAnsi="Arial" w:cs="Arial"/>
          <w:i/>
        </w:rPr>
        <w:t>a</w:t>
      </w:r>
      <w:r w:rsidRPr="00893850">
        <w:rPr>
          <w:rFonts w:ascii="Arial" w:eastAsiaTheme="minorEastAsia" w:hAnsi="Arial" w:cs="Arial"/>
          <w:i/>
          <w:vertAlign w:val="subscript"/>
        </w:rPr>
        <w:t>1</w:t>
      </w:r>
      <w:r w:rsidRPr="00893850">
        <w:rPr>
          <w:rFonts w:ascii="Arial" w:eastAsiaTheme="minorEastAsia" w:hAnsi="Arial" w:cs="Arial"/>
          <w:i/>
        </w:rPr>
        <w:t xml:space="preserve"> = 4</w:t>
      </w:r>
      <w:r>
        <w:rPr>
          <w:rFonts w:ascii="Arial" w:eastAsiaTheme="minorEastAsia" w:hAnsi="Arial" w:cs="Arial"/>
        </w:rPr>
        <w:t xml:space="preserve"> y  </w:t>
      </w:r>
      <w:r>
        <w:rPr>
          <w:rFonts w:ascii="Arial" w:eastAsiaTheme="minorEastAsia" w:hAnsi="Arial" w:cs="Arial"/>
          <w:i/>
        </w:rPr>
        <w:t xml:space="preserve">r = 3 </w:t>
      </w:r>
      <w:r>
        <w:rPr>
          <w:rFonts w:ascii="Arial" w:eastAsiaTheme="minorEastAsia" w:hAnsi="Arial" w:cs="Arial"/>
        </w:rPr>
        <w:t>, se remplazan en la formula:</w:t>
      </w:r>
    </w:p>
    <w:p w:rsidR="00893850" w:rsidRPr="003D04A8" w:rsidRDefault="00893850" w:rsidP="00893850">
      <w:pPr>
        <w:tabs>
          <w:tab w:val="right" w:pos="8498"/>
        </w:tabs>
        <w:spacing w:after="0"/>
        <w:ind w:left="360"/>
        <w:jc w:val="both"/>
        <w:rPr>
          <w:rFonts w:ascii="Arial" w:hAnsi="Arial" w:cs="Arial"/>
          <w:lang w:val="es-CO"/>
        </w:rPr>
      </w:pPr>
    </w:p>
    <w:p w:rsidR="00893850" w:rsidRPr="003D04A8" w:rsidRDefault="00893850" w:rsidP="00893850">
      <w:pPr>
        <w:tabs>
          <w:tab w:val="right" w:pos="8498"/>
        </w:tabs>
        <w:spacing w:after="0"/>
        <w:jc w:val="both"/>
        <w:rPr>
          <w:rFonts w:ascii="Arial" w:hAnsi="Arial" w:cs="Arial"/>
          <w:lang w:val="es-CO"/>
        </w:rPr>
      </w:pPr>
      <w:r w:rsidRPr="003D04A8">
        <w:rPr>
          <w:rFonts w:ascii="Arial" w:hAnsi="Arial" w:cs="Arial"/>
          <w:lang w:val="es-CO"/>
        </w:rPr>
        <w:t>&lt;&lt;MA_09_08_13gif&gt;&gt;</w:t>
      </w:r>
    </w:p>
    <w:p w:rsidR="00893850" w:rsidRPr="003D04A8" w:rsidRDefault="00893850" w:rsidP="00893850">
      <w:pPr>
        <w:tabs>
          <w:tab w:val="right" w:pos="8498"/>
        </w:tabs>
        <w:spacing w:after="0"/>
        <w:jc w:val="both"/>
        <w:rPr>
          <w:rFonts w:ascii="Arial" w:hAnsi="Arial" w:cs="Arial"/>
          <w:lang w:val="es-CO"/>
        </w:rPr>
      </w:pPr>
    </w:p>
    <w:p w:rsidR="00893850" w:rsidRDefault="00893850" w:rsidP="00893850">
      <w:pPr>
        <w:tabs>
          <w:tab w:val="right" w:pos="8498"/>
        </w:tabs>
        <w:spacing w:after="0"/>
        <w:jc w:val="both"/>
        <w:rPr>
          <w:rFonts w:ascii="Arial" w:hAnsi="Arial" w:cs="Arial"/>
          <w:i/>
        </w:rPr>
      </w:pPr>
      <w:r w:rsidRPr="00893850">
        <w:rPr>
          <w:rFonts w:ascii="Arial" w:hAnsi="Arial" w:cs="Arial"/>
        </w:rPr>
        <w:t xml:space="preserve">La suma de los 10 </w:t>
      </w:r>
      <w:r w:rsidRPr="00893850">
        <w:rPr>
          <w:rFonts w:ascii="Arial" w:hAnsi="Arial" w:cs="Arial"/>
          <w:lang w:val="es-CO"/>
        </w:rPr>
        <w:t>primeros</w:t>
      </w:r>
      <w:r w:rsidRPr="00893850">
        <w:rPr>
          <w:rFonts w:ascii="Arial" w:hAnsi="Arial" w:cs="Arial"/>
        </w:rPr>
        <w:t xml:space="preserve"> </w:t>
      </w:r>
      <w:r>
        <w:rPr>
          <w:rFonts w:ascii="Arial" w:hAnsi="Arial" w:cs="Arial"/>
        </w:rPr>
        <w:t xml:space="preserve">términos </w:t>
      </w:r>
      <w:r w:rsidRPr="00893850">
        <w:rPr>
          <w:rFonts w:ascii="Arial" w:hAnsi="Arial" w:cs="Arial"/>
        </w:rPr>
        <w:t>de la sucesión</w:t>
      </w:r>
      <w:r>
        <w:rPr>
          <w:rFonts w:ascii="Arial" w:hAnsi="Arial" w:cs="Arial"/>
        </w:rPr>
        <w:t xml:space="preserve"> </w:t>
      </w:r>
      <w:r w:rsidRPr="00893850">
        <w:rPr>
          <w:rFonts w:ascii="Arial" w:hAnsi="Arial" w:cs="Arial"/>
          <w:i/>
        </w:rPr>
        <w:t>a</w:t>
      </w:r>
      <w:r w:rsidRPr="00893850">
        <w:rPr>
          <w:rFonts w:ascii="Arial" w:hAnsi="Arial" w:cs="Arial"/>
          <w:i/>
          <w:vertAlign w:val="subscript"/>
        </w:rPr>
        <w:t>n</w:t>
      </w:r>
      <w:r w:rsidRPr="00893850">
        <w:rPr>
          <w:rFonts w:ascii="Arial" w:hAnsi="Arial" w:cs="Arial"/>
          <w:i/>
        </w:rPr>
        <w:t xml:space="preserve"> = 4.3</w:t>
      </w:r>
      <w:r w:rsidRPr="00893850">
        <w:rPr>
          <w:rFonts w:ascii="Arial" w:hAnsi="Arial" w:cs="Arial"/>
          <w:i/>
          <w:vertAlign w:val="superscript"/>
        </w:rPr>
        <w:t>n-1</w:t>
      </w:r>
      <w:r w:rsidRPr="00893850">
        <w:rPr>
          <w:rFonts w:ascii="Arial" w:hAnsi="Arial" w:cs="Arial"/>
          <w:i/>
        </w:rPr>
        <w:t xml:space="preserve">  </w:t>
      </w:r>
      <w:r w:rsidRPr="00893850">
        <w:rPr>
          <w:rFonts w:ascii="Arial" w:hAnsi="Arial" w:cs="Arial"/>
        </w:rPr>
        <w:t xml:space="preserve"> </w:t>
      </w:r>
      <w:r>
        <w:rPr>
          <w:rFonts w:ascii="Arial" w:hAnsi="Arial" w:cs="Arial"/>
        </w:rPr>
        <w:t>es 118096.</w:t>
      </w:r>
    </w:p>
    <w:p w:rsidR="00893850" w:rsidRDefault="00893850" w:rsidP="00893850">
      <w:pPr>
        <w:tabs>
          <w:tab w:val="right" w:pos="8498"/>
        </w:tabs>
        <w:spacing w:after="0"/>
        <w:jc w:val="both"/>
        <w:rPr>
          <w:rFonts w:ascii="Arial" w:hAnsi="Arial" w:cs="Arial"/>
          <w:i/>
        </w:rPr>
      </w:pPr>
    </w:p>
    <w:p w:rsidR="00A73D57" w:rsidRDefault="00A73D57" w:rsidP="00A73D57">
      <w:pPr>
        <w:tabs>
          <w:tab w:val="right" w:pos="8498"/>
        </w:tabs>
        <w:spacing w:after="0"/>
        <w:jc w:val="both"/>
        <w:rPr>
          <w:rFonts w:ascii="Arial" w:eastAsiaTheme="minorEastAsia" w:hAnsi="Arial" w:cs="Arial"/>
        </w:rPr>
      </w:pPr>
      <w:r>
        <w:rPr>
          <w:rFonts w:ascii="Arial" w:eastAsiaTheme="minorEastAsia" w:hAnsi="Arial" w:cs="Arial"/>
        </w:rPr>
        <w:t>Pero recuerda que lo que se quiere es sumar los</w:t>
      </w:r>
      <w:r w:rsidRPr="00F6616D">
        <w:rPr>
          <w:rFonts w:ascii="Arial" w:eastAsiaTheme="minorEastAsia" w:hAnsi="Arial" w:cs="Arial"/>
          <w:i/>
        </w:rPr>
        <w:t xml:space="preserve"> n</w:t>
      </w:r>
      <w:r>
        <w:rPr>
          <w:rFonts w:ascii="Arial" w:eastAsiaTheme="minorEastAsia" w:hAnsi="Arial" w:cs="Arial"/>
        </w:rPr>
        <w:t xml:space="preserve"> términos consecutivos  de una progresión geométrica,  la formula anterior permite encontrar la suma de los primeros </w:t>
      </w:r>
      <w:r w:rsidRPr="00F6616D">
        <w:rPr>
          <w:rFonts w:ascii="Arial" w:eastAsiaTheme="minorEastAsia" w:hAnsi="Arial" w:cs="Arial"/>
          <w:i/>
        </w:rPr>
        <w:t xml:space="preserve">n </w:t>
      </w:r>
      <w:r>
        <w:rPr>
          <w:rFonts w:ascii="Arial" w:eastAsiaTheme="minorEastAsia" w:hAnsi="Arial" w:cs="Arial"/>
        </w:rPr>
        <w:t xml:space="preserve">términos de la progresión geométrica, por ese motivo se deben realizar  unas modificaciones a la fórmula que permite sumar  los primeros </w:t>
      </w:r>
      <w:r w:rsidRPr="00265F8D">
        <w:rPr>
          <w:rFonts w:ascii="Arial" w:eastAsiaTheme="minorEastAsia" w:hAnsi="Arial" w:cs="Arial"/>
          <w:i/>
        </w:rPr>
        <w:t>n</w:t>
      </w:r>
      <w:r>
        <w:rPr>
          <w:rFonts w:ascii="Arial" w:eastAsiaTheme="minorEastAsia" w:hAnsi="Arial" w:cs="Arial"/>
        </w:rPr>
        <w:t xml:space="preserve"> término de una  progresión geométrica,</w:t>
      </w:r>
      <w:r w:rsidR="00885546">
        <w:rPr>
          <w:rFonts w:ascii="Arial" w:eastAsiaTheme="minorEastAsia" w:hAnsi="Arial" w:cs="Arial"/>
        </w:rPr>
        <w:t xml:space="preserve"> para que la suma sea desde un término arbitrare a</w:t>
      </w:r>
      <w:r w:rsidR="00885546">
        <w:rPr>
          <w:rFonts w:ascii="Arial" w:eastAsiaTheme="minorEastAsia" w:hAnsi="Arial" w:cs="Arial"/>
          <w:vertAlign w:val="subscript"/>
        </w:rPr>
        <w:t xml:space="preserve">k </w:t>
      </w:r>
      <w:r w:rsidR="00885546">
        <w:rPr>
          <w:rFonts w:ascii="Arial" w:eastAsiaTheme="minorEastAsia" w:hAnsi="Arial" w:cs="Arial"/>
        </w:rPr>
        <w:t xml:space="preserve"> hasta otro termino a</w:t>
      </w:r>
      <w:r w:rsidR="00885546">
        <w:rPr>
          <w:rFonts w:ascii="Arial" w:eastAsiaTheme="minorEastAsia" w:hAnsi="Arial" w:cs="Arial"/>
          <w:vertAlign w:val="subscript"/>
        </w:rPr>
        <w:t>n</w:t>
      </w:r>
      <w:r w:rsidR="00885546">
        <w:rPr>
          <w:rFonts w:ascii="Arial" w:eastAsiaTheme="minorEastAsia" w:hAnsi="Arial" w:cs="Arial"/>
        </w:rPr>
        <w:t xml:space="preserve">,  </w:t>
      </w:r>
      <w:r>
        <w:rPr>
          <w:rFonts w:ascii="Arial" w:eastAsiaTheme="minorEastAsia" w:hAnsi="Arial" w:cs="Arial"/>
        </w:rPr>
        <w:t xml:space="preserve"> las modificaciones son las siguientes:</w:t>
      </w:r>
    </w:p>
    <w:p w:rsidR="00A73D57" w:rsidRDefault="00A73D57" w:rsidP="00A73D57">
      <w:pPr>
        <w:tabs>
          <w:tab w:val="right" w:pos="8498"/>
        </w:tabs>
        <w:spacing w:after="0"/>
        <w:jc w:val="both"/>
        <w:rPr>
          <w:rFonts w:ascii="Arial" w:eastAsiaTheme="minorEastAsia" w:hAnsi="Arial" w:cs="Arial"/>
        </w:rPr>
      </w:pPr>
    </w:p>
    <w:p w:rsidR="00A73D57" w:rsidRDefault="00A73D57" w:rsidP="00A73D57">
      <w:pPr>
        <w:tabs>
          <w:tab w:val="right" w:pos="8498"/>
        </w:tabs>
        <w:spacing w:after="0"/>
        <w:jc w:val="both"/>
        <w:rPr>
          <w:rFonts w:ascii="Arial" w:eastAsiaTheme="minorEastAsia" w:hAnsi="Arial" w:cs="Arial"/>
        </w:rPr>
      </w:pPr>
      <w:r>
        <w:rPr>
          <w:rFonts w:ascii="Arial" w:eastAsiaTheme="minorEastAsia" w:hAnsi="Arial" w:cs="Arial"/>
        </w:rPr>
        <w:lastRenderedPageBreak/>
        <w:t>En lugar a</w:t>
      </w:r>
      <w:r>
        <w:rPr>
          <w:rFonts w:ascii="Arial" w:eastAsiaTheme="minorEastAsia" w:hAnsi="Arial" w:cs="Arial"/>
          <w:vertAlign w:val="subscript"/>
        </w:rPr>
        <w:t>1</w:t>
      </w:r>
      <w:r w:rsidR="00D56ABE">
        <w:rPr>
          <w:rFonts w:ascii="Arial" w:eastAsiaTheme="minorEastAsia" w:hAnsi="Arial" w:cs="Arial"/>
        </w:rPr>
        <w:t xml:space="preserve">  que es  el primer termino </w:t>
      </w:r>
      <w:r>
        <w:rPr>
          <w:rFonts w:ascii="Arial" w:eastAsiaTheme="minorEastAsia" w:hAnsi="Arial" w:cs="Arial"/>
        </w:rPr>
        <w:t xml:space="preserve"> de la sucesión se deberá colocar el termino de donde se quiere comenzar  la suma y se denotara como a</w:t>
      </w:r>
      <w:r>
        <w:rPr>
          <w:rFonts w:ascii="Arial" w:eastAsiaTheme="minorEastAsia" w:hAnsi="Arial" w:cs="Arial"/>
          <w:vertAlign w:val="subscript"/>
        </w:rPr>
        <w:t>k</w:t>
      </w:r>
      <w:r>
        <w:rPr>
          <w:rFonts w:ascii="Arial" w:eastAsiaTheme="minorEastAsia" w:hAnsi="Arial" w:cs="Arial"/>
        </w:rPr>
        <w:t xml:space="preserve">, </w:t>
      </w:r>
      <w:r>
        <w:rPr>
          <w:rFonts w:ascii="Arial" w:eastAsiaTheme="minorEastAsia" w:hAnsi="Arial" w:cs="Arial"/>
          <w:i/>
        </w:rPr>
        <w:t>n</w:t>
      </w:r>
      <w:r>
        <w:rPr>
          <w:rFonts w:ascii="Arial" w:eastAsiaTheme="minorEastAsia" w:hAnsi="Arial" w:cs="Arial"/>
        </w:rPr>
        <w:t xml:space="preserve"> que es la cantidad de términos que se  pretende sumar de la progresión  contando desde el primer termino </w:t>
      </w:r>
      <w:r w:rsidR="00885546">
        <w:rPr>
          <w:rFonts w:ascii="Arial" w:eastAsiaTheme="minorEastAsia" w:hAnsi="Arial" w:cs="Arial"/>
        </w:rPr>
        <w:t>hasta el</w:t>
      </w:r>
      <w:r>
        <w:rPr>
          <w:rFonts w:ascii="Arial" w:eastAsiaTheme="minorEastAsia" w:hAnsi="Arial" w:cs="Arial"/>
        </w:rPr>
        <w:t xml:space="preserve"> </w:t>
      </w:r>
      <w:r w:rsidR="00885546">
        <w:rPr>
          <w:rFonts w:ascii="Arial" w:eastAsiaTheme="minorEastAsia" w:hAnsi="Arial" w:cs="Arial"/>
        </w:rPr>
        <w:t>término</w:t>
      </w:r>
      <w:r>
        <w:rPr>
          <w:rFonts w:ascii="Arial" w:eastAsiaTheme="minorEastAsia" w:hAnsi="Arial" w:cs="Arial"/>
        </w:rPr>
        <w:t xml:space="preserve"> </w:t>
      </w:r>
      <w:r w:rsidRPr="00A73D57">
        <w:rPr>
          <w:rFonts w:ascii="Arial" w:eastAsiaTheme="minorEastAsia" w:hAnsi="Arial" w:cs="Arial"/>
          <w:i/>
        </w:rPr>
        <w:t>n</w:t>
      </w:r>
      <w:r>
        <w:rPr>
          <w:rFonts w:ascii="Arial" w:eastAsiaTheme="minorEastAsia" w:hAnsi="Arial" w:cs="Arial"/>
        </w:rPr>
        <w:t xml:space="preserve"> se deberá cambiar por (n +1-k), que determina la cantidad de términos que se quieren sumar</w:t>
      </w:r>
      <w:r w:rsidR="00885546">
        <w:rPr>
          <w:rFonts w:ascii="Arial" w:eastAsiaTheme="minorEastAsia" w:hAnsi="Arial" w:cs="Arial"/>
        </w:rPr>
        <w:t xml:space="preserve"> desde la posición </w:t>
      </w:r>
      <w:r w:rsidR="00885546" w:rsidRPr="00885546">
        <w:rPr>
          <w:rFonts w:ascii="Arial" w:eastAsiaTheme="minorEastAsia" w:hAnsi="Arial" w:cs="Arial"/>
          <w:i/>
        </w:rPr>
        <w:t>a</w:t>
      </w:r>
      <w:r w:rsidR="00885546" w:rsidRPr="00885546">
        <w:rPr>
          <w:rFonts w:ascii="Arial" w:eastAsiaTheme="minorEastAsia" w:hAnsi="Arial" w:cs="Arial"/>
          <w:i/>
          <w:vertAlign w:val="subscript"/>
        </w:rPr>
        <w:t>k</w:t>
      </w:r>
      <w:r w:rsidR="00885546" w:rsidRPr="00885546">
        <w:rPr>
          <w:rFonts w:ascii="Arial" w:eastAsiaTheme="minorEastAsia" w:hAnsi="Arial" w:cs="Arial"/>
          <w:i/>
        </w:rPr>
        <w:t xml:space="preserve"> </w:t>
      </w:r>
      <w:r w:rsidR="00885546">
        <w:rPr>
          <w:rFonts w:ascii="Arial" w:eastAsiaTheme="minorEastAsia" w:hAnsi="Arial" w:cs="Arial"/>
        </w:rPr>
        <w:t xml:space="preserve">hasta la posición </w:t>
      </w:r>
      <w:r w:rsidR="00885546" w:rsidRPr="00885546">
        <w:rPr>
          <w:rFonts w:ascii="Arial" w:eastAsiaTheme="minorEastAsia" w:hAnsi="Arial" w:cs="Arial"/>
          <w:i/>
        </w:rPr>
        <w:t>a</w:t>
      </w:r>
      <w:r w:rsidR="00885546" w:rsidRPr="00885546">
        <w:rPr>
          <w:rFonts w:ascii="Arial" w:eastAsiaTheme="minorEastAsia" w:hAnsi="Arial" w:cs="Arial"/>
          <w:i/>
          <w:vertAlign w:val="subscript"/>
        </w:rPr>
        <w:t>n</w:t>
      </w:r>
      <w:r>
        <w:rPr>
          <w:rFonts w:ascii="Arial" w:eastAsiaTheme="minorEastAsia" w:hAnsi="Arial" w:cs="Arial"/>
        </w:rPr>
        <w:t>, el resto de la formula se dejara igual:</w:t>
      </w:r>
    </w:p>
    <w:p w:rsidR="00A73D57" w:rsidRDefault="00A73D57" w:rsidP="00A73D57">
      <w:pPr>
        <w:tabs>
          <w:tab w:val="right" w:pos="8498"/>
        </w:tabs>
        <w:spacing w:after="0"/>
        <w:jc w:val="both"/>
        <w:rPr>
          <w:rFonts w:ascii="Arial" w:eastAsiaTheme="minorEastAsia" w:hAnsi="Arial" w:cs="Arial"/>
        </w:rPr>
      </w:pPr>
    </w:p>
    <w:p w:rsidR="00A73D57" w:rsidRDefault="00885546" w:rsidP="00A73D57">
      <w:pPr>
        <w:tabs>
          <w:tab w:val="right" w:pos="8498"/>
        </w:tabs>
        <w:spacing w:after="0"/>
        <w:jc w:val="both"/>
        <w:rPr>
          <w:rFonts w:ascii="Arial" w:eastAsiaTheme="minorEastAsia" w:hAnsi="Arial" w:cs="Arial"/>
        </w:rPr>
      </w:pPr>
      <w:r>
        <w:rPr>
          <w:rFonts w:ascii="Arial" w:hAnsi="Arial" w:cs="Arial"/>
          <w:lang w:val="en-US"/>
        </w:rPr>
        <w:t>&lt;&lt;MA_09_08_14</w:t>
      </w:r>
      <w:r w:rsidRPr="00F4449D">
        <w:rPr>
          <w:rFonts w:ascii="Arial" w:hAnsi="Arial" w:cs="Arial"/>
          <w:lang w:val="en-US"/>
        </w:rPr>
        <w:t>gif&gt;&gt;</w:t>
      </w:r>
    </w:p>
    <w:p w:rsidR="00A73D57" w:rsidRDefault="00A73D57" w:rsidP="00A73D57">
      <w:pPr>
        <w:tabs>
          <w:tab w:val="right" w:pos="8498"/>
        </w:tabs>
        <w:spacing w:after="0"/>
        <w:jc w:val="both"/>
        <w:rPr>
          <w:rFonts w:ascii="Arial" w:eastAsiaTheme="minorEastAsia" w:hAnsi="Arial" w:cs="Arial"/>
        </w:rPr>
      </w:pPr>
    </w:p>
    <w:p w:rsidR="00893850" w:rsidRDefault="00D56ABE" w:rsidP="00893850">
      <w:pPr>
        <w:tabs>
          <w:tab w:val="right" w:pos="8498"/>
        </w:tabs>
        <w:spacing w:after="0"/>
        <w:jc w:val="both"/>
        <w:rPr>
          <w:rFonts w:ascii="Arial" w:eastAsiaTheme="minorEastAsia" w:hAnsi="Arial" w:cs="Arial"/>
        </w:rPr>
      </w:pPr>
      <w:r>
        <w:rPr>
          <w:rFonts w:ascii="Arial" w:eastAsiaTheme="minorEastAsia" w:hAnsi="Arial" w:cs="Arial"/>
        </w:rPr>
        <w:t>Ejemplo:</w:t>
      </w:r>
    </w:p>
    <w:p w:rsidR="00D56ABE" w:rsidRDefault="00D56ABE" w:rsidP="00893850">
      <w:pPr>
        <w:tabs>
          <w:tab w:val="right" w:pos="8498"/>
        </w:tabs>
        <w:spacing w:after="0"/>
        <w:jc w:val="both"/>
        <w:rPr>
          <w:rFonts w:ascii="Arial" w:eastAsiaTheme="minorEastAsia" w:hAnsi="Arial" w:cs="Arial"/>
        </w:rPr>
      </w:pPr>
    </w:p>
    <w:p w:rsidR="007C641C" w:rsidRPr="00D56ABE" w:rsidRDefault="007C641C" w:rsidP="007C641C">
      <w:pPr>
        <w:pStyle w:val="Prrafodelista"/>
        <w:numPr>
          <w:ilvl w:val="0"/>
          <w:numId w:val="22"/>
        </w:numPr>
        <w:tabs>
          <w:tab w:val="right" w:pos="8498"/>
        </w:tabs>
        <w:spacing w:after="0"/>
        <w:jc w:val="both"/>
        <w:rPr>
          <w:rFonts w:ascii="Cambria Math" w:hAnsi="Cambria Math" w:cs="Arial"/>
          <w:oMath/>
        </w:rPr>
      </w:pPr>
      <w:r>
        <w:rPr>
          <w:rFonts w:ascii="Arial" w:eastAsiaTheme="minorEastAsia" w:hAnsi="Arial" w:cs="Arial"/>
        </w:rPr>
        <w:t>Encuentra la suma desde el termino que ocupa la posición 4 hasta el término que ocupa la posición 12 de la siguiente  progresión geométrica:</w:t>
      </w:r>
    </w:p>
    <w:p w:rsidR="007C641C" w:rsidRPr="00C35580" w:rsidRDefault="007C641C" w:rsidP="007C641C">
      <w:pPr>
        <w:pStyle w:val="Prrafodelista"/>
        <w:tabs>
          <w:tab w:val="right" w:pos="8498"/>
        </w:tabs>
        <w:spacing w:after="0"/>
        <w:jc w:val="both"/>
        <w:rPr>
          <w:rFonts w:ascii="Cambria Math" w:hAnsi="Cambria Math" w:cs="Arial"/>
          <w:oMath/>
        </w:rPr>
      </w:pPr>
      <w:r w:rsidRPr="00C35580">
        <w:rPr>
          <w:rFonts w:ascii="Arial" w:eastAsiaTheme="minorEastAsia" w:hAnsi="Arial" w:cs="Arial"/>
          <w:i/>
        </w:rPr>
        <w:t xml:space="preserve"> a</w:t>
      </w:r>
      <w:r w:rsidRPr="00C35580">
        <w:rPr>
          <w:rFonts w:ascii="Arial" w:eastAsiaTheme="minorEastAsia" w:hAnsi="Arial" w:cs="Arial"/>
          <w:i/>
          <w:vertAlign w:val="subscript"/>
        </w:rPr>
        <w:t>n</w:t>
      </w:r>
      <w:r w:rsidRPr="00C35580">
        <w:rPr>
          <w:rFonts w:ascii="Arial" w:eastAsiaTheme="minorEastAsia" w:hAnsi="Arial" w:cs="Arial"/>
          <w:i/>
        </w:rPr>
        <w:t xml:space="preserve"> = 4.2</w:t>
      </w:r>
      <w:r w:rsidRPr="00C35580">
        <w:rPr>
          <w:rFonts w:ascii="Arial" w:eastAsiaTheme="minorEastAsia" w:hAnsi="Arial" w:cs="Arial"/>
          <w:i/>
          <w:vertAlign w:val="superscript"/>
        </w:rPr>
        <w:t>n-1</w:t>
      </w:r>
      <w:r w:rsidRPr="00C35580">
        <w:rPr>
          <w:rFonts w:ascii="Arial" w:eastAsiaTheme="minorEastAsia" w:hAnsi="Arial" w:cs="Arial"/>
          <w:i/>
        </w:rPr>
        <w:t>.</w:t>
      </w:r>
    </w:p>
    <w:p w:rsidR="007C641C" w:rsidRDefault="007C641C" w:rsidP="007C641C">
      <w:pPr>
        <w:pStyle w:val="Prrafodelista"/>
        <w:tabs>
          <w:tab w:val="right" w:pos="8498"/>
        </w:tabs>
        <w:spacing w:after="0"/>
        <w:jc w:val="both"/>
        <w:rPr>
          <w:rFonts w:ascii="Arial" w:eastAsiaTheme="minorEastAsia" w:hAnsi="Arial" w:cs="Arial"/>
        </w:rPr>
      </w:pPr>
    </w:p>
    <w:p w:rsidR="007C641C" w:rsidRPr="00D56ABE" w:rsidRDefault="007C641C" w:rsidP="007C641C">
      <w:pPr>
        <w:pStyle w:val="Prrafodelista"/>
        <w:numPr>
          <w:ilvl w:val="0"/>
          <w:numId w:val="14"/>
        </w:numPr>
        <w:tabs>
          <w:tab w:val="right" w:pos="8498"/>
        </w:tabs>
        <w:spacing w:after="0"/>
        <w:jc w:val="both"/>
        <w:rPr>
          <w:rFonts w:ascii="Cambria Math" w:hAnsi="Cambria Math" w:cs="Arial"/>
          <w:oMath/>
        </w:rPr>
      </w:pPr>
      <w:r>
        <w:rPr>
          <w:rFonts w:ascii="Arial" w:eastAsiaTheme="minorEastAsia" w:hAnsi="Arial" w:cs="Arial"/>
        </w:rPr>
        <w:t>Se debe encontrar el  términos que ocupa la posición  4 en la progresión:</w:t>
      </w:r>
    </w:p>
    <w:p w:rsidR="007C641C" w:rsidRPr="00D56ABE" w:rsidRDefault="007C641C" w:rsidP="007C641C">
      <w:pPr>
        <w:pStyle w:val="Prrafodelista"/>
        <w:tabs>
          <w:tab w:val="right" w:pos="8498"/>
        </w:tabs>
        <w:spacing w:after="0"/>
        <w:jc w:val="both"/>
        <w:rPr>
          <w:rFonts w:ascii="Arial" w:eastAsiaTheme="minorEastAsia" w:hAnsi="Arial" w:cs="Arial"/>
          <w:i/>
          <w:lang w:val="en-US"/>
        </w:rPr>
      </w:pPr>
      <w:r w:rsidRPr="00C35580">
        <w:rPr>
          <w:rFonts w:ascii="Arial" w:eastAsiaTheme="minorEastAsia" w:hAnsi="Arial" w:cs="Arial"/>
          <w:i/>
        </w:rPr>
        <w:t xml:space="preserve">  </w:t>
      </w:r>
      <w:r w:rsidRPr="00D56ABE">
        <w:rPr>
          <w:rFonts w:ascii="Arial" w:eastAsiaTheme="minorEastAsia" w:hAnsi="Arial" w:cs="Arial"/>
          <w:i/>
          <w:lang w:val="en-US"/>
        </w:rPr>
        <w:t>a</w:t>
      </w:r>
      <w:r w:rsidRPr="00D56ABE">
        <w:rPr>
          <w:rFonts w:ascii="Arial" w:eastAsiaTheme="minorEastAsia" w:hAnsi="Arial" w:cs="Arial"/>
          <w:i/>
          <w:vertAlign w:val="subscript"/>
          <w:lang w:val="en-US"/>
        </w:rPr>
        <w:t>n</w:t>
      </w:r>
      <w:r w:rsidRPr="00D56ABE">
        <w:rPr>
          <w:rFonts w:ascii="Arial" w:eastAsiaTheme="minorEastAsia" w:hAnsi="Arial" w:cs="Arial"/>
          <w:i/>
          <w:lang w:val="en-US"/>
        </w:rPr>
        <w:t xml:space="preserve"> = 4.2</w:t>
      </w:r>
      <w:r w:rsidRPr="00D56ABE">
        <w:rPr>
          <w:rFonts w:ascii="Arial" w:eastAsiaTheme="minorEastAsia" w:hAnsi="Arial" w:cs="Arial"/>
          <w:i/>
          <w:vertAlign w:val="superscript"/>
          <w:lang w:val="en-US"/>
        </w:rPr>
        <w:t>n-1</w:t>
      </w:r>
      <w:r w:rsidRPr="00D56ABE">
        <w:rPr>
          <w:rFonts w:ascii="Arial" w:eastAsiaTheme="minorEastAsia" w:hAnsi="Arial" w:cs="Arial"/>
          <w:i/>
          <w:lang w:val="en-US"/>
        </w:rPr>
        <w:t xml:space="preserve"> →  a</w:t>
      </w:r>
      <w:r w:rsidRPr="00D56ABE">
        <w:rPr>
          <w:rFonts w:ascii="Arial" w:eastAsiaTheme="minorEastAsia" w:hAnsi="Arial" w:cs="Arial"/>
          <w:i/>
          <w:vertAlign w:val="subscript"/>
          <w:lang w:val="en-US"/>
        </w:rPr>
        <w:t>4</w:t>
      </w:r>
      <w:r w:rsidRPr="00D56ABE">
        <w:rPr>
          <w:rFonts w:ascii="Arial" w:eastAsiaTheme="minorEastAsia" w:hAnsi="Arial" w:cs="Arial"/>
          <w:i/>
          <w:lang w:val="en-US"/>
        </w:rPr>
        <w:t xml:space="preserve"> = 4.2</w:t>
      </w:r>
      <w:r w:rsidRPr="00D56ABE">
        <w:rPr>
          <w:rFonts w:ascii="Arial" w:eastAsiaTheme="minorEastAsia" w:hAnsi="Arial" w:cs="Arial"/>
          <w:i/>
          <w:vertAlign w:val="superscript"/>
          <w:lang w:val="en-US"/>
        </w:rPr>
        <w:t>4-1</w:t>
      </w:r>
      <w:r w:rsidRPr="00D56ABE">
        <w:rPr>
          <w:rFonts w:ascii="Arial" w:eastAsiaTheme="minorEastAsia" w:hAnsi="Arial" w:cs="Arial"/>
          <w:i/>
          <w:lang w:val="en-US"/>
        </w:rPr>
        <w:t xml:space="preserve"> = 4.2</w:t>
      </w:r>
      <w:r w:rsidRPr="00D56ABE">
        <w:rPr>
          <w:rFonts w:ascii="Arial" w:eastAsiaTheme="minorEastAsia" w:hAnsi="Arial" w:cs="Arial"/>
          <w:i/>
          <w:vertAlign w:val="superscript"/>
          <w:lang w:val="en-US"/>
        </w:rPr>
        <w:t>3</w:t>
      </w:r>
      <w:r w:rsidRPr="00D56ABE">
        <w:rPr>
          <w:rFonts w:ascii="Arial" w:eastAsiaTheme="minorEastAsia" w:hAnsi="Arial" w:cs="Arial"/>
          <w:i/>
          <w:lang w:val="en-US"/>
        </w:rPr>
        <w:t xml:space="preserve"> = 4.8 = 32</w:t>
      </w:r>
    </w:p>
    <w:p w:rsidR="007C641C" w:rsidRPr="00D56ABE" w:rsidRDefault="007C641C" w:rsidP="007C641C">
      <w:pPr>
        <w:pStyle w:val="Prrafodelista"/>
        <w:tabs>
          <w:tab w:val="right" w:pos="8498"/>
        </w:tabs>
        <w:spacing w:after="0"/>
        <w:jc w:val="both"/>
        <w:rPr>
          <w:rFonts w:ascii="Cambria Math" w:hAnsi="Cambria Math" w:cs="Arial"/>
          <w:lang w:val="en-US"/>
          <w:oMath/>
        </w:rPr>
      </w:pPr>
    </w:p>
    <w:p w:rsidR="007C641C" w:rsidRPr="00D56ABE" w:rsidRDefault="007C641C" w:rsidP="007C641C">
      <w:pPr>
        <w:pStyle w:val="Prrafodelista"/>
        <w:tabs>
          <w:tab w:val="right" w:pos="8498"/>
        </w:tabs>
        <w:spacing w:after="0"/>
        <w:jc w:val="both"/>
        <w:rPr>
          <w:rFonts w:ascii="Cambria Math" w:hAnsi="Cambria Math" w:cs="Arial"/>
          <w:lang w:val="en-US"/>
          <w:oMath/>
        </w:rPr>
      </w:pPr>
    </w:p>
    <w:p w:rsidR="007C641C" w:rsidRPr="00C35580" w:rsidRDefault="007C641C" w:rsidP="007C641C">
      <w:pPr>
        <w:pStyle w:val="Prrafodelista"/>
        <w:numPr>
          <w:ilvl w:val="0"/>
          <w:numId w:val="14"/>
        </w:numPr>
        <w:tabs>
          <w:tab w:val="right" w:pos="8498"/>
        </w:tabs>
        <w:spacing w:after="0"/>
        <w:jc w:val="both"/>
        <w:rPr>
          <w:rFonts w:ascii="Cambria Math" w:hAnsi="Cambria Math" w:cs="Arial"/>
          <w:oMath/>
        </w:rPr>
      </w:pPr>
      <w:r w:rsidRPr="00C35580">
        <w:rPr>
          <w:rFonts w:ascii="Arial" w:eastAsiaTheme="minorEastAsia" w:hAnsi="Arial" w:cs="Arial"/>
        </w:rPr>
        <w:t>Se re</w:t>
      </w:r>
      <w:r>
        <w:rPr>
          <w:rFonts w:ascii="Arial" w:eastAsiaTheme="minorEastAsia" w:hAnsi="Arial" w:cs="Arial"/>
        </w:rPr>
        <w:t>m</w:t>
      </w:r>
      <w:r w:rsidRPr="00C35580">
        <w:rPr>
          <w:rFonts w:ascii="Arial" w:eastAsiaTheme="minorEastAsia" w:hAnsi="Arial" w:cs="Arial"/>
        </w:rPr>
        <w:t>plazan  a</w:t>
      </w:r>
      <w:r w:rsidRPr="00C35580">
        <w:rPr>
          <w:rFonts w:ascii="Arial" w:eastAsiaTheme="minorEastAsia" w:hAnsi="Arial" w:cs="Arial"/>
          <w:vertAlign w:val="subscript"/>
        </w:rPr>
        <w:t>k</w:t>
      </w:r>
      <w:r w:rsidRPr="00C35580">
        <w:rPr>
          <w:rFonts w:ascii="Arial" w:eastAsiaTheme="minorEastAsia" w:hAnsi="Arial" w:cs="Arial"/>
        </w:rPr>
        <w:t xml:space="preserve"> por </w:t>
      </w:r>
      <w:r w:rsidRPr="00C35580">
        <w:rPr>
          <w:rFonts w:ascii="Arial" w:eastAsiaTheme="minorEastAsia" w:hAnsi="Arial" w:cs="Arial"/>
          <w:i/>
        </w:rPr>
        <w:t>32,</w:t>
      </w:r>
      <w:r w:rsidRPr="00C35580">
        <w:rPr>
          <w:rFonts w:ascii="Arial" w:eastAsiaTheme="minorEastAsia" w:hAnsi="Arial" w:cs="Arial"/>
        </w:rPr>
        <w:t xml:space="preserve"> </w:t>
      </w:r>
      <w:r>
        <w:rPr>
          <w:rFonts w:ascii="Arial" w:eastAsiaTheme="minorEastAsia" w:hAnsi="Arial" w:cs="Arial"/>
        </w:rPr>
        <w:t xml:space="preserve"> </w:t>
      </w:r>
      <w:r w:rsidRPr="00C35580">
        <w:rPr>
          <w:rFonts w:ascii="Arial" w:eastAsiaTheme="minorEastAsia" w:hAnsi="Arial" w:cs="Arial"/>
          <w:i/>
        </w:rPr>
        <w:t>n</w:t>
      </w:r>
      <w:r>
        <w:rPr>
          <w:rFonts w:ascii="Arial" w:eastAsiaTheme="minorEastAsia" w:hAnsi="Arial" w:cs="Arial"/>
        </w:rPr>
        <w:t xml:space="preserve"> por </w:t>
      </w:r>
      <w:r w:rsidRPr="00C35580">
        <w:rPr>
          <w:rFonts w:ascii="Arial" w:eastAsiaTheme="minorEastAsia" w:hAnsi="Arial" w:cs="Arial"/>
          <w:i/>
        </w:rPr>
        <w:t>12</w:t>
      </w:r>
      <w:r>
        <w:rPr>
          <w:rFonts w:ascii="Arial" w:eastAsiaTheme="minorEastAsia" w:hAnsi="Arial" w:cs="Arial"/>
        </w:rPr>
        <w:t xml:space="preserve">, </w:t>
      </w:r>
      <w:r w:rsidRPr="00C35580">
        <w:rPr>
          <w:rFonts w:ascii="Arial" w:eastAsiaTheme="minorEastAsia" w:hAnsi="Arial" w:cs="Arial"/>
          <w:i/>
        </w:rPr>
        <w:t xml:space="preserve">k </w:t>
      </w:r>
      <w:r>
        <w:rPr>
          <w:rFonts w:ascii="Arial" w:eastAsiaTheme="minorEastAsia" w:hAnsi="Arial" w:cs="Arial"/>
        </w:rPr>
        <w:t xml:space="preserve">por </w:t>
      </w:r>
      <w:r w:rsidRPr="00C35580">
        <w:rPr>
          <w:rFonts w:ascii="Arial" w:eastAsiaTheme="minorEastAsia" w:hAnsi="Arial" w:cs="Arial"/>
          <w:i/>
        </w:rPr>
        <w:t>4,</w:t>
      </w:r>
      <w:r>
        <w:rPr>
          <w:rFonts w:ascii="Arial" w:eastAsiaTheme="minorEastAsia" w:hAnsi="Arial" w:cs="Arial"/>
        </w:rPr>
        <w:t xml:space="preserve"> </w:t>
      </w:r>
      <w:r w:rsidRPr="00C35580">
        <w:rPr>
          <w:rFonts w:ascii="Arial" w:eastAsiaTheme="minorEastAsia" w:hAnsi="Arial" w:cs="Arial"/>
          <w:i/>
        </w:rPr>
        <w:t>r</w:t>
      </w:r>
      <w:r>
        <w:rPr>
          <w:rFonts w:ascii="Arial" w:eastAsiaTheme="minorEastAsia" w:hAnsi="Arial" w:cs="Arial"/>
        </w:rPr>
        <w:t xml:space="preserve"> por</w:t>
      </w:r>
      <w:r w:rsidRPr="00C35580">
        <w:rPr>
          <w:rFonts w:ascii="Arial" w:eastAsiaTheme="minorEastAsia" w:hAnsi="Arial" w:cs="Arial"/>
          <w:i/>
        </w:rPr>
        <w:t xml:space="preserve"> 2</w:t>
      </w:r>
      <w:r>
        <w:rPr>
          <w:rFonts w:ascii="Arial" w:eastAsiaTheme="minorEastAsia" w:hAnsi="Arial" w:cs="Arial"/>
        </w:rPr>
        <w:t xml:space="preserve"> en la formula:</w:t>
      </w:r>
    </w:p>
    <w:p w:rsidR="007C641C" w:rsidRDefault="007C641C" w:rsidP="007C641C">
      <w:pPr>
        <w:tabs>
          <w:tab w:val="right" w:pos="8498"/>
        </w:tabs>
        <w:spacing w:after="0"/>
        <w:jc w:val="both"/>
        <w:rPr>
          <w:rFonts w:ascii="Arial" w:eastAsiaTheme="minorEastAsia" w:hAnsi="Arial" w:cs="Arial"/>
        </w:rPr>
      </w:pPr>
    </w:p>
    <w:p w:rsidR="007C641C" w:rsidRDefault="007C641C" w:rsidP="007C641C">
      <w:pPr>
        <w:tabs>
          <w:tab w:val="right" w:pos="8498"/>
        </w:tabs>
        <w:spacing w:after="0"/>
        <w:jc w:val="both"/>
        <w:rPr>
          <w:rFonts w:ascii="Arial" w:eastAsiaTheme="minorEastAsia" w:hAnsi="Arial" w:cs="Arial"/>
        </w:rPr>
      </w:pPr>
      <w:r>
        <w:rPr>
          <w:rFonts w:ascii="Arial" w:eastAsiaTheme="minorEastAsia" w:hAnsi="Arial" w:cs="Arial"/>
        </w:rPr>
        <w:t xml:space="preserve">      </w:t>
      </w:r>
      <w:r w:rsidR="00CC1F7C">
        <w:rPr>
          <w:rFonts w:ascii="Arial" w:hAnsi="Arial" w:cs="Arial"/>
        </w:rPr>
        <w:t>&lt;&lt;MA_09_08_15</w:t>
      </w:r>
      <w:r>
        <w:rPr>
          <w:rFonts w:ascii="Arial" w:hAnsi="Arial" w:cs="Arial"/>
        </w:rPr>
        <w:t>.</w:t>
      </w:r>
      <w:r w:rsidRPr="007C641C">
        <w:rPr>
          <w:rFonts w:ascii="Arial" w:hAnsi="Arial" w:cs="Arial"/>
        </w:rPr>
        <w:t>gif&gt;&gt;</w:t>
      </w:r>
    </w:p>
    <w:p w:rsidR="007C641C" w:rsidRDefault="007C641C" w:rsidP="007C641C">
      <w:pPr>
        <w:tabs>
          <w:tab w:val="right" w:pos="8498"/>
        </w:tabs>
        <w:spacing w:after="0"/>
        <w:jc w:val="both"/>
        <w:rPr>
          <w:rFonts w:ascii="Arial" w:eastAsiaTheme="minorEastAsia" w:hAnsi="Arial" w:cs="Arial"/>
        </w:rPr>
      </w:pPr>
    </w:p>
    <w:p w:rsidR="007C641C" w:rsidRPr="00C35580" w:rsidRDefault="007C641C" w:rsidP="007C641C">
      <w:pPr>
        <w:pStyle w:val="Prrafodelista"/>
        <w:tabs>
          <w:tab w:val="right" w:pos="8498"/>
        </w:tabs>
        <w:spacing w:after="0"/>
        <w:jc w:val="both"/>
        <w:rPr>
          <w:rFonts w:ascii="Cambria Math" w:hAnsi="Cambria Math" w:cs="Arial"/>
          <w:oMath/>
        </w:rPr>
      </w:pPr>
      <w:r>
        <w:rPr>
          <w:rFonts w:ascii="Arial" w:eastAsiaTheme="minorEastAsia" w:hAnsi="Arial" w:cs="Arial"/>
        </w:rPr>
        <w:t xml:space="preserve">La suma de los términos de la progresión geométrica  </w:t>
      </w:r>
      <w:r w:rsidRPr="00C35580">
        <w:rPr>
          <w:rFonts w:ascii="Arial" w:eastAsiaTheme="minorEastAsia" w:hAnsi="Arial" w:cs="Arial"/>
          <w:i/>
        </w:rPr>
        <w:t xml:space="preserve"> a</w:t>
      </w:r>
      <w:r w:rsidRPr="00C35580">
        <w:rPr>
          <w:rFonts w:ascii="Arial" w:eastAsiaTheme="minorEastAsia" w:hAnsi="Arial" w:cs="Arial"/>
          <w:i/>
          <w:vertAlign w:val="subscript"/>
        </w:rPr>
        <w:t>n</w:t>
      </w:r>
      <w:r w:rsidRPr="00C35580">
        <w:rPr>
          <w:rFonts w:ascii="Arial" w:eastAsiaTheme="minorEastAsia" w:hAnsi="Arial" w:cs="Arial"/>
          <w:i/>
        </w:rPr>
        <w:t xml:space="preserve"> = 4.2</w:t>
      </w:r>
      <w:r w:rsidRPr="00C35580">
        <w:rPr>
          <w:rFonts w:ascii="Arial" w:eastAsiaTheme="minorEastAsia" w:hAnsi="Arial" w:cs="Arial"/>
          <w:i/>
          <w:vertAlign w:val="superscript"/>
        </w:rPr>
        <w:t>n-1</w:t>
      </w:r>
      <w:r>
        <w:rPr>
          <w:rFonts w:ascii="Arial" w:eastAsiaTheme="minorEastAsia" w:hAnsi="Arial" w:cs="Arial"/>
          <w:i/>
        </w:rPr>
        <w:t xml:space="preserve"> </w:t>
      </w:r>
      <w:r>
        <w:rPr>
          <w:rFonts w:ascii="Arial" w:eastAsiaTheme="minorEastAsia" w:hAnsi="Arial" w:cs="Arial"/>
        </w:rPr>
        <w:t xml:space="preserve"> desde la posición 4 hasta la posición 12 es igual a 16352.</w:t>
      </w:r>
    </w:p>
    <w:p w:rsidR="007C641C" w:rsidRPr="007C641C" w:rsidRDefault="007C641C" w:rsidP="00D56ABE">
      <w:pPr>
        <w:pStyle w:val="Prrafodelista"/>
        <w:numPr>
          <w:ilvl w:val="0"/>
          <w:numId w:val="22"/>
        </w:numPr>
        <w:tabs>
          <w:tab w:val="right" w:pos="8498"/>
        </w:tabs>
        <w:spacing w:after="0"/>
        <w:jc w:val="both"/>
        <w:rPr>
          <w:rFonts w:ascii="Cambria Math" w:hAnsi="Cambria Math" w:cs="Arial"/>
          <w:oMath/>
        </w:rPr>
      </w:pPr>
    </w:p>
    <w:p w:rsidR="00CC0488" w:rsidRPr="00CC0488" w:rsidRDefault="007C5818" w:rsidP="00D56ABE">
      <w:pPr>
        <w:pStyle w:val="Prrafodelista"/>
        <w:numPr>
          <w:ilvl w:val="0"/>
          <w:numId w:val="22"/>
        </w:numPr>
        <w:tabs>
          <w:tab w:val="right" w:pos="8498"/>
        </w:tabs>
        <w:spacing w:after="0"/>
        <w:jc w:val="both"/>
        <w:rPr>
          <w:rFonts w:ascii="Cambria Math" w:hAnsi="Cambria Math" w:cs="Arial"/>
          <w:oMath/>
        </w:rPr>
      </w:pPr>
      <w:r>
        <w:rPr>
          <w:rFonts w:ascii="Arial" w:eastAsiaTheme="minorEastAsia" w:hAnsi="Arial" w:cs="Arial"/>
        </w:rPr>
        <w:t>Cuál será el resultado de sumar los términos</w:t>
      </w:r>
      <w:r w:rsidR="00CC0488">
        <w:rPr>
          <w:rFonts w:ascii="Arial" w:eastAsiaTheme="minorEastAsia" w:hAnsi="Arial" w:cs="Arial"/>
        </w:rPr>
        <w:t xml:space="preserve"> que se encuentran </w:t>
      </w:r>
      <w:r>
        <w:rPr>
          <w:rFonts w:ascii="Arial" w:eastAsiaTheme="minorEastAsia" w:hAnsi="Arial" w:cs="Arial"/>
        </w:rPr>
        <w:t xml:space="preserve"> desde la posición </w:t>
      </w:r>
      <w:r w:rsidR="000E2DB8">
        <w:rPr>
          <w:rFonts w:ascii="Arial" w:eastAsiaTheme="minorEastAsia" w:hAnsi="Arial" w:cs="Arial"/>
        </w:rPr>
        <w:t>11</w:t>
      </w:r>
      <w:r>
        <w:rPr>
          <w:rFonts w:ascii="Arial" w:eastAsiaTheme="minorEastAsia" w:hAnsi="Arial" w:cs="Arial"/>
        </w:rPr>
        <w:t xml:space="preserve"> hasta la posición </w:t>
      </w:r>
      <w:r w:rsidR="00CC0488">
        <w:rPr>
          <w:rFonts w:ascii="Arial" w:eastAsiaTheme="minorEastAsia" w:hAnsi="Arial" w:cs="Arial"/>
        </w:rPr>
        <w:t>18 de la siguiente progresión geométrica:</w:t>
      </w:r>
    </w:p>
    <w:p w:rsidR="00CC0488" w:rsidRPr="00CC0488" w:rsidRDefault="00CC0488" w:rsidP="00CC0488">
      <w:pPr>
        <w:pStyle w:val="Prrafodelista"/>
        <w:tabs>
          <w:tab w:val="right" w:pos="8498"/>
        </w:tabs>
        <w:spacing w:after="0"/>
        <w:jc w:val="both"/>
        <w:rPr>
          <w:rFonts w:ascii="Arial" w:eastAsiaTheme="minorEastAsia" w:hAnsi="Arial" w:cs="Arial"/>
          <w:i/>
        </w:rPr>
      </w:pPr>
      <w:r w:rsidRPr="00CC0488">
        <w:rPr>
          <w:rFonts w:ascii="Arial" w:eastAsiaTheme="minorEastAsia" w:hAnsi="Arial" w:cs="Arial"/>
          <w:i/>
        </w:rPr>
        <w:t>a</w:t>
      </w:r>
      <w:r w:rsidRPr="00CC0488">
        <w:rPr>
          <w:rFonts w:ascii="Arial" w:eastAsiaTheme="minorEastAsia" w:hAnsi="Arial" w:cs="Arial"/>
          <w:i/>
          <w:vertAlign w:val="subscript"/>
        </w:rPr>
        <w:t xml:space="preserve">n </w:t>
      </w:r>
      <w:r w:rsidRPr="00CC0488">
        <w:rPr>
          <w:rFonts w:ascii="Arial" w:eastAsiaTheme="minorEastAsia" w:hAnsi="Arial" w:cs="Arial"/>
          <w:i/>
        </w:rPr>
        <w:t>= 2, 6, 18, 54…….</w:t>
      </w:r>
    </w:p>
    <w:p w:rsidR="00CC0488" w:rsidRDefault="00CC0488" w:rsidP="00CC0488">
      <w:pPr>
        <w:pStyle w:val="Prrafodelista"/>
        <w:tabs>
          <w:tab w:val="right" w:pos="8498"/>
        </w:tabs>
        <w:spacing w:after="0"/>
        <w:jc w:val="both"/>
        <w:rPr>
          <w:rFonts w:ascii="Arial" w:eastAsiaTheme="minorEastAsia" w:hAnsi="Arial" w:cs="Arial"/>
        </w:rPr>
      </w:pPr>
    </w:p>
    <w:p w:rsidR="000E2DB8" w:rsidRPr="000E2DB8" w:rsidRDefault="00CC0488" w:rsidP="00CC0488">
      <w:pPr>
        <w:pStyle w:val="Prrafodelista"/>
        <w:numPr>
          <w:ilvl w:val="0"/>
          <w:numId w:val="14"/>
        </w:numPr>
        <w:tabs>
          <w:tab w:val="right" w:pos="8498"/>
        </w:tabs>
        <w:spacing w:after="0"/>
        <w:jc w:val="both"/>
        <w:rPr>
          <w:rFonts w:ascii="Cambria Math" w:hAnsi="Cambria Math" w:cs="Arial"/>
          <w:oMath/>
        </w:rPr>
      </w:pPr>
      <w:r>
        <w:rPr>
          <w:rFonts w:ascii="Arial" w:eastAsiaTheme="minorEastAsia" w:hAnsi="Arial" w:cs="Arial"/>
        </w:rPr>
        <w:t>Se encuentra  el termino general de la progresión</w:t>
      </w:r>
      <w:r w:rsidR="000E2DB8">
        <w:rPr>
          <w:rFonts w:ascii="Arial" w:eastAsiaTheme="minorEastAsia" w:hAnsi="Arial" w:cs="Arial"/>
        </w:rPr>
        <w:t xml:space="preserve">, donde </w:t>
      </w:r>
      <w:r w:rsidR="000E2DB8" w:rsidRPr="000E2DB8">
        <w:rPr>
          <w:rFonts w:ascii="Arial" w:eastAsiaTheme="minorEastAsia" w:hAnsi="Arial" w:cs="Arial"/>
          <w:i/>
        </w:rPr>
        <w:t>a</w:t>
      </w:r>
      <w:r w:rsidR="000E2DB8" w:rsidRPr="000E2DB8">
        <w:rPr>
          <w:rFonts w:ascii="Arial" w:eastAsiaTheme="minorEastAsia" w:hAnsi="Arial" w:cs="Arial"/>
          <w:i/>
          <w:vertAlign w:val="subscript"/>
        </w:rPr>
        <w:t>1</w:t>
      </w:r>
      <w:r w:rsidR="000E2DB8" w:rsidRPr="000E2DB8">
        <w:rPr>
          <w:rFonts w:ascii="Arial" w:eastAsiaTheme="minorEastAsia" w:hAnsi="Arial" w:cs="Arial"/>
          <w:i/>
        </w:rPr>
        <w:t xml:space="preserve"> = 2 y r = 3:</w:t>
      </w:r>
    </w:p>
    <w:p w:rsidR="007C5818" w:rsidRDefault="000E2DB8" w:rsidP="000E2DB8">
      <w:pPr>
        <w:pStyle w:val="Prrafodelista"/>
        <w:tabs>
          <w:tab w:val="right" w:pos="8498"/>
        </w:tabs>
        <w:spacing w:after="0"/>
        <w:ind w:left="360"/>
        <w:jc w:val="both"/>
        <w:rPr>
          <w:rFonts w:ascii="Arial" w:eastAsiaTheme="minorEastAsia" w:hAnsi="Arial" w:cs="Arial"/>
          <w:i/>
        </w:rPr>
      </w:pPr>
      <w:r w:rsidRPr="000E2DB8">
        <w:rPr>
          <w:rFonts w:ascii="Arial" w:eastAsiaTheme="minorEastAsia" w:hAnsi="Arial" w:cs="Arial"/>
          <w:i/>
        </w:rPr>
        <w:t>a</w:t>
      </w:r>
      <w:r w:rsidRPr="000E2DB8">
        <w:rPr>
          <w:rFonts w:ascii="Arial" w:eastAsiaTheme="minorEastAsia" w:hAnsi="Arial" w:cs="Arial"/>
          <w:i/>
          <w:vertAlign w:val="subscript"/>
        </w:rPr>
        <w:t>n</w:t>
      </w:r>
      <w:r w:rsidRPr="000E2DB8">
        <w:rPr>
          <w:rFonts w:ascii="Arial" w:eastAsiaTheme="minorEastAsia" w:hAnsi="Arial" w:cs="Arial"/>
          <w:i/>
        </w:rPr>
        <w:t xml:space="preserve"> = 2.3</w:t>
      </w:r>
      <w:r w:rsidRPr="000E2DB8">
        <w:rPr>
          <w:rFonts w:ascii="Arial" w:eastAsiaTheme="minorEastAsia" w:hAnsi="Arial" w:cs="Arial"/>
          <w:i/>
          <w:vertAlign w:val="superscript"/>
        </w:rPr>
        <w:t>n-1</w:t>
      </w:r>
      <w:r w:rsidRPr="000E2DB8">
        <w:rPr>
          <w:rFonts w:ascii="Arial" w:eastAsiaTheme="minorEastAsia" w:hAnsi="Arial" w:cs="Arial"/>
          <w:i/>
        </w:rPr>
        <w:t xml:space="preserve"> </w:t>
      </w:r>
      <w:r w:rsidR="00CC0488" w:rsidRPr="000E2DB8">
        <w:rPr>
          <w:rFonts w:ascii="Arial" w:eastAsiaTheme="minorEastAsia" w:hAnsi="Arial" w:cs="Arial"/>
          <w:i/>
        </w:rPr>
        <w:t xml:space="preserve"> </w:t>
      </w:r>
    </w:p>
    <w:p w:rsidR="000E2DB8" w:rsidRDefault="000E2DB8" w:rsidP="000E2DB8">
      <w:pPr>
        <w:pStyle w:val="Prrafodelista"/>
        <w:tabs>
          <w:tab w:val="right" w:pos="8498"/>
        </w:tabs>
        <w:spacing w:after="0"/>
        <w:ind w:left="360"/>
        <w:jc w:val="both"/>
        <w:rPr>
          <w:rFonts w:ascii="Arial" w:eastAsiaTheme="minorEastAsia" w:hAnsi="Arial" w:cs="Arial"/>
          <w:i/>
        </w:rPr>
      </w:pPr>
    </w:p>
    <w:p w:rsidR="000E2DB8" w:rsidRPr="000E2DB8" w:rsidRDefault="000E2DB8" w:rsidP="000E2DB8">
      <w:pPr>
        <w:pStyle w:val="Prrafodelista"/>
        <w:numPr>
          <w:ilvl w:val="0"/>
          <w:numId w:val="14"/>
        </w:numPr>
        <w:tabs>
          <w:tab w:val="right" w:pos="8498"/>
        </w:tabs>
        <w:spacing w:after="0"/>
        <w:jc w:val="both"/>
        <w:rPr>
          <w:rFonts w:ascii="Cambria Math" w:hAnsi="Cambria Math" w:cs="Arial"/>
          <w:oMath/>
        </w:rPr>
      </w:pPr>
      <w:r>
        <w:rPr>
          <w:rFonts w:ascii="Arial" w:eastAsiaTheme="minorEastAsia" w:hAnsi="Arial" w:cs="Arial"/>
        </w:rPr>
        <w:t>Se debe encontrar el termino que ocupa la posición 11 en la sucesión:</w:t>
      </w:r>
    </w:p>
    <w:p w:rsidR="000E2DB8" w:rsidRDefault="000E2DB8" w:rsidP="000E2DB8">
      <w:pPr>
        <w:tabs>
          <w:tab w:val="right" w:pos="8498"/>
        </w:tabs>
        <w:spacing w:after="0"/>
        <w:jc w:val="both"/>
        <w:rPr>
          <w:rFonts w:ascii="Arial" w:eastAsiaTheme="minorEastAsia" w:hAnsi="Arial" w:cs="Arial"/>
        </w:rPr>
      </w:pPr>
    </w:p>
    <w:p w:rsidR="000E2DB8" w:rsidRDefault="000E2DB8" w:rsidP="000E2DB8">
      <w:pPr>
        <w:pStyle w:val="Prrafodelista"/>
        <w:tabs>
          <w:tab w:val="right" w:pos="8498"/>
        </w:tabs>
        <w:spacing w:after="0"/>
        <w:ind w:left="360"/>
        <w:jc w:val="both"/>
        <w:rPr>
          <w:rFonts w:ascii="Arial" w:eastAsiaTheme="minorEastAsia" w:hAnsi="Arial" w:cs="Arial"/>
          <w:i/>
        </w:rPr>
      </w:pPr>
      <w:r w:rsidRPr="000E2DB8">
        <w:rPr>
          <w:rFonts w:ascii="Arial" w:eastAsiaTheme="minorEastAsia" w:hAnsi="Arial" w:cs="Arial"/>
          <w:i/>
        </w:rPr>
        <w:t>a</w:t>
      </w:r>
      <w:r w:rsidRPr="000E2DB8">
        <w:rPr>
          <w:rFonts w:ascii="Arial" w:eastAsiaTheme="minorEastAsia" w:hAnsi="Arial" w:cs="Arial"/>
          <w:i/>
          <w:vertAlign w:val="subscript"/>
        </w:rPr>
        <w:t>n</w:t>
      </w:r>
      <w:r w:rsidRPr="000E2DB8">
        <w:rPr>
          <w:rFonts w:ascii="Arial" w:eastAsiaTheme="minorEastAsia" w:hAnsi="Arial" w:cs="Arial"/>
          <w:i/>
        </w:rPr>
        <w:t xml:space="preserve"> = 2.3</w:t>
      </w:r>
      <w:r w:rsidRPr="000E2DB8">
        <w:rPr>
          <w:rFonts w:ascii="Arial" w:eastAsiaTheme="minorEastAsia" w:hAnsi="Arial" w:cs="Arial"/>
          <w:i/>
          <w:vertAlign w:val="superscript"/>
        </w:rPr>
        <w:t>n-1</w:t>
      </w:r>
      <w:r w:rsidRPr="000E2DB8">
        <w:rPr>
          <w:rFonts w:ascii="Arial" w:eastAsiaTheme="minorEastAsia" w:hAnsi="Arial" w:cs="Arial"/>
          <w:i/>
        </w:rPr>
        <w:t xml:space="preserve">  </w:t>
      </w:r>
      <w:r>
        <w:rPr>
          <w:rFonts w:ascii="Arial" w:eastAsiaTheme="minorEastAsia" w:hAnsi="Arial" w:cs="Arial"/>
          <w:i/>
        </w:rPr>
        <w:t>→</w:t>
      </w:r>
      <w:r w:rsidRPr="000E2DB8">
        <w:rPr>
          <w:rFonts w:ascii="Arial" w:eastAsiaTheme="minorEastAsia" w:hAnsi="Arial" w:cs="Arial"/>
          <w:i/>
        </w:rPr>
        <w:t xml:space="preserve"> a</w:t>
      </w:r>
      <w:r>
        <w:rPr>
          <w:rFonts w:ascii="Arial" w:eastAsiaTheme="minorEastAsia" w:hAnsi="Arial" w:cs="Arial"/>
          <w:i/>
          <w:vertAlign w:val="subscript"/>
        </w:rPr>
        <w:t>11</w:t>
      </w:r>
      <w:r w:rsidRPr="000E2DB8">
        <w:rPr>
          <w:rFonts w:ascii="Arial" w:eastAsiaTheme="minorEastAsia" w:hAnsi="Arial" w:cs="Arial"/>
          <w:i/>
        </w:rPr>
        <w:t xml:space="preserve"> = 2.3</w:t>
      </w:r>
      <w:r>
        <w:rPr>
          <w:rFonts w:ascii="Arial" w:eastAsiaTheme="minorEastAsia" w:hAnsi="Arial" w:cs="Arial"/>
          <w:i/>
          <w:vertAlign w:val="superscript"/>
        </w:rPr>
        <w:t>11</w:t>
      </w:r>
      <w:r w:rsidRPr="000E2DB8">
        <w:rPr>
          <w:rFonts w:ascii="Arial" w:eastAsiaTheme="minorEastAsia" w:hAnsi="Arial" w:cs="Arial"/>
          <w:i/>
          <w:vertAlign w:val="superscript"/>
        </w:rPr>
        <w:t>-1</w:t>
      </w:r>
      <w:r>
        <w:rPr>
          <w:rFonts w:ascii="Arial" w:eastAsiaTheme="minorEastAsia" w:hAnsi="Arial" w:cs="Arial"/>
          <w:i/>
        </w:rPr>
        <w:t>= 2.3</w:t>
      </w:r>
      <w:r>
        <w:rPr>
          <w:rFonts w:ascii="Arial" w:eastAsiaTheme="minorEastAsia" w:hAnsi="Arial" w:cs="Arial"/>
          <w:i/>
          <w:vertAlign w:val="superscript"/>
        </w:rPr>
        <w:t>10</w:t>
      </w:r>
      <w:r>
        <w:rPr>
          <w:rFonts w:ascii="Arial" w:eastAsiaTheme="minorEastAsia" w:hAnsi="Arial" w:cs="Arial"/>
          <w:i/>
        </w:rPr>
        <w:t xml:space="preserve"> = 2.59049 = 118098</w:t>
      </w:r>
      <w:r w:rsidRPr="000E2DB8">
        <w:rPr>
          <w:rFonts w:ascii="Arial" w:eastAsiaTheme="minorEastAsia" w:hAnsi="Arial" w:cs="Arial"/>
          <w:i/>
        </w:rPr>
        <w:t xml:space="preserve">  </w:t>
      </w:r>
    </w:p>
    <w:p w:rsidR="000E2DB8" w:rsidRDefault="000E2DB8" w:rsidP="000E2DB8">
      <w:pPr>
        <w:pStyle w:val="Prrafodelista"/>
        <w:tabs>
          <w:tab w:val="right" w:pos="8498"/>
        </w:tabs>
        <w:spacing w:after="0"/>
        <w:ind w:left="360"/>
        <w:jc w:val="both"/>
        <w:rPr>
          <w:rFonts w:ascii="Arial" w:eastAsiaTheme="minorEastAsia" w:hAnsi="Arial" w:cs="Arial"/>
          <w:i/>
        </w:rPr>
      </w:pPr>
    </w:p>
    <w:p w:rsidR="000E2DB8" w:rsidRPr="007C641C" w:rsidRDefault="007C641C" w:rsidP="007C641C">
      <w:pPr>
        <w:pStyle w:val="Prrafodelista"/>
        <w:numPr>
          <w:ilvl w:val="0"/>
          <w:numId w:val="14"/>
        </w:numPr>
        <w:tabs>
          <w:tab w:val="right" w:pos="8498"/>
        </w:tabs>
        <w:spacing w:after="0"/>
        <w:jc w:val="both"/>
        <w:rPr>
          <w:rFonts w:ascii="Arial" w:eastAsiaTheme="minorEastAsia" w:hAnsi="Arial" w:cs="Arial"/>
        </w:rPr>
      </w:pPr>
      <w:r w:rsidRPr="00C35580">
        <w:rPr>
          <w:rFonts w:ascii="Arial" w:eastAsiaTheme="minorEastAsia" w:hAnsi="Arial" w:cs="Arial"/>
        </w:rPr>
        <w:t>Se re</w:t>
      </w:r>
      <w:r>
        <w:rPr>
          <w:rFonts w:ascii="Arial" w:eastAsiaTheme="minorEastAsia" w:hAnsi="Arial" w:cs="Arial"/>
        </w:rPr>
        <w:t>m</w:t>
      </w:r>
      <w:r w:rsidRPr="00C35580">
        <w:rPr>
          <w:rFonts w:ascii="Arial" w:eastAsiaTheme="minorEastAsia" w:hAnsi="Arial" w:cs="Arial"/>
        </w:rPr>
        <w:t>plazan  a</w:t>
      </w:r>
      <w:r w:rsidRPr="00C35580">
        <w:rPr>
          <w:rFonts w:ascii="Arial" w:eastAsiaTheme="minorEastAsia" w:hAnsi="Arial" w:cs="Arial"/>
          <w:vertAlign w:val="subscript"/>
        </w:rPr>
        <w:t>k</w:t>
      </w:r>
      <w:r w:rsidRPr="00C35580">
        <w:rPr>
          <w:rFonts w:ascii="Arial" w:eastAsiaTheme="minorEastAsia" w:hAnsi="Arial" w:cs="Arial"/>
        </w:rPr>
        <w:t xml:space="preserve"> por </w:t>
      </w:r>
      <w:r>
        <w:rPr>
          <w:rFonts w:ascii="Arial" w:eastAsiaTheme="minorEastAsia" w:hAnsi="Arial" w:cs="Arial"/>
          <w:i/>
        </w:rPr>
        <w:t>118098</w:t>
      </w:r>
      <w:r w:rsidRPr="00C35580">
        <w:rPr>
          <w:rFonts w:ascii="Arial" w:eastAsiaTheme="minorEastAsia" w:hAnsi="Arial" w:cs="Arial"/>
          <w:i/>
        </w:rPr>
        <w:t>,</w:t>
      </w:r>
      <w:r w:rsidRPr="00C35580">
        <w:rPr>
          <w:rFonts w:ascii="Arial" w:eastAsiaTheme="minorEastAsia" w:hAnsi="Arial" w:cs="Arial"/>
        </w:rPr>
        <w:t xml:space="preserve"> </w:t>
      </w:r>
      <w:r>
        <w:rPr>
          <w:rFonts w:ascii="Arial" w:eastAsiaTheme="minorEastAsia" w:hAnsi="Arial" w:cs="Arial"/>
        </w:rPr>
        <w:t xml:space="preserve"> </w:t>
      </w:r>
      <w:r w:rsidRPr="00C35580">
        <w:rPr>
          <w:rFonts w:ascii="Arial" w:eastAsiaTheme="minorEastAsia" w:hAnsi="Arial" w:cs="Arial"/>
          <w:i/>
        </w:rPr>
        <w:t>n</w:t>
      </w:r>
      <w:r>
        <w:rPr>
          <w:rFonts w:ascii="Arial" w:eastAsiaTheme="minorEastAsia" w:hAnsi="Arial" w:cs="Arial"/>
        </w:rPr>
        <w:t xml:space="preserve"> por </w:t>
      </w:r>
      <w:r w:rsidRPr="00C35580">
        <w:rPr>
          <w:rFonts w:ascii="Arial" w:eastAsiaTheme="minorEastAsia" w:hAnsi="Arial" w:cs="Arial"/>
          <w:i/>
        </w:rPr>
        <w:t>1</w:t>
      </w:r>
      <w:r>
        <w:rPr>
          <w:rFonts w:ascii="Arial" w:eastAsiaTheme="minorEastAsia" w:hAnsi="Arial" w:cs="Arial"/>
          <w:i/>
        </w:rPr>
        <w:t>8</w:t>
      </w:r>
      <w:r>
        <w:rPr>
          <w:rFonts w:ascii="Arial" w:eastAsiaTheme="minorEastAsia" w:hAnsi="Arial" w:cs="Arial"/>
        </w:rPr>
        <w:t xml:space="preserve">, </w:t>
      </w:r>
      <w:r w:rsidRPr="00C35580">
        <w:rPr>
          <w:rFonts w:ascii="Arial" w:eastAsiaTheme="minorEastAsia" w:hAnsi="Arial" w:cs="Arial"/>
          <w:i/>
        </w:rPr>
        <w:t xml:space="preserve">k </w:t>
      </w:r>
      <w:r>
        <w:rPr>
          <w:rFonts w:ascii="Arial" w:eastAsiaTheme="minorEastAsia" w:hAnsi="Arial" w:cs="Arial"/>
        </w:rPr>
        <w:t xml:space="preserve">por </w:t>
      </w:r>
      <w:r>
        <w:rPr>
          <w:rFonts w:ascii="Arial" w:eastAsiaTheme="minorEastAsia" w:hAnsi="Arial" w:cs="Arial"/>
          <w:i/>
        </w:rPr>
        <w:t xml:space="preserve">11 y </w:t>
      </w:r>
      <w:r w:rsidRPr="00C35580">
        <w:rPr>
          <w:rFonts w:ascii="Arial" w:eastAsiaTheme="minorEastAsia" w:hAnsi="Arial" w:cs="Arial"/>
          <w:i/>
        </w:rPr>
        <w:t>r</w:t>
      </w:r>
      <w:r>
        <w:rPr>
          <w:rFonts w:ascii="Arial" w:eastAsiaTheme="minorEastAsia" w:hAnsi="Arial" w:cs="Arial"/>
        </w:rPr>
        <w:t xml:space="preserve"> por</w:t>
      </w:r>
      <w:r w:rsidRPr="00C35580">
        <w:rPr>
          <w:rFonts w:ascii="Arial" w:eastAsiaTheme="minorEastAsia" w:hAnsi="Arial" w:cs="Arial"/>
          <w:i/>
        </w:rPr>
        <w:t xml:space="preserve"> </w:t>
      </w:r>
      <w:r>
        <w:rPr>
          <w:rFonts w:ascii="Arial" w:eastAsiaTheme="minorEastAsia" w:hAnsi="Arial" w:cs="Arial"/>
          <w:i/>
        </w:rPr>
        <w:t>3</w:t>
      </w:r>
      <w:r>
        <w:rPr>
          <w:rFonts w:ascii="Arial" w:eastAsiaTheme="minorEastAsia" w:hAnsi="Arial" w:cs="Arial"/>
        </w:rPr>
        <w:t xml:space="preserve"> en la formula:</w:t>
      </w:r>
    </w:p>
    <w:p w:rsidR="000E2DB8" w:rsidRPr="000E2DB8" w:rsidRDefault="000E2DB8" w:rsidP="000E2DB8">
      <w:pPr>
        <w:tabs>
          <w:tab w:val="right" w:pos="8498"/>
        </w:tabs>
        <w:spacing w:after="0"/>
        <w:jc w:val="both"/>
        <w:rPr>
          <w:rFonts w:ascii="Cambria Math" w:hAnsi="Cambria Math" w:cs="Arial"/>
          <w:oMath/>
        </w:rPr>
      </w:pPr>
      <w:r w:rsidRPr="000E2DB8">
        <w:rPr>
          <w:rFonts w:ascii="Arial" w:eastAsiaTheme="minorEastAsia" w:hAnsi="Arial" w:cs="Arial"/>
        </w:rPr>
        <w:t xml:space="preserve"> </w:t>
      </w:r>
    </w:p>
    <w:p w:rsidR="007C641C" w:rsidRDefault="007C641C" w:rsidP="007C641C">
      <w:pPr>
        <w:tabs>
          <w:tab w:val="right" w:pos="8498"/>
        </w:tabs>
        <w:spacing w:after="0"/>
        <w:jc w:val="both"/>
        <w:rPr>
          <w:rFonts w:ascii="Arial" w:eastAsiaTheme="minorEastAsia" w:hAnsi="Arial" w:cs="Arial"/>
        </w:rPr>
      </w:pPr>
      <w:r>
        <w:rPr>
          <w:rFonts w:ascii="Arial" w:eastAsiaTheme="minorEastAsia" w:hAnsi="Arial" w:cs="Arial"/>
        </w:rPr>
        <w:t xml:space="preserve">      </w:t>
      </w:r>
      <w:r w:rsidRPr="007C641C">
        <w:rPr>
          <w:rFonts w:ascii="Arial" w:hAnsi="Arial" w:cs="Arial"/>
        </w:rPr>
        <w:t>&lt;&lt;MA_09_08_1</w:t>
      </w:r>
      <w:r w:rsidR="00CC1F7C">
        <w:rPr>
          <w:rFonts w:ascii="Arial" w:hAnsi="Arial" w:cs="Arial"/>
        </w:rPr>
        <w:t>6</w:t>
      </w:r>
      <w:r>
        <w:rPr>
          <w:rFonts w:ascii="Arial" w:hAnsi="Arial" w:cs="Arial"/>
        </w:rPr>
        <w:t>.</w:t>
      </w:r>
      <w:r w:rsidRPr="007C641C">
        <w:rPr>
          <w:rFonts w:ascii="Arial" w:hAnsi="Arial" w:cs="Arial"/>
        </w:rPr>
        <w:t>gif&gt;&gt;</w:t>
      </w:r>
    </w:p>
    <w:p w:rsidR="00C35580" w:rsidRPr="00C35580" w:rsidRDefault="00C35580" w:rsidP="00C35580">
      <w:pPr>
        <w:tabs>
          <w:tab w:val="right" w:pos="8498"/>
        </w:tabs>
        <w:spacing w:after="0"/>
        <w:jc w:val="both"/>
        <w:rPr>
          <w:rFonts w:ascii="Cambria Math" w:hAnsi="Cambria Math" w:cs="Arial"/>
          <w:oMath/>
        </w:rPr>
      </w:pPr>
    </w:p>
    <w:p w:rsidR="00CE7495" w:rsidRPr="003D04A8" w:rsidRDefault="003D04A8" w:rsidP="00CE7495">
      <w:pPr>
        <w:pStyle w:val="Prrafodelista"/>
        <w:tabs>
          <w:tab w:val="right" w:pos="8498"/>
        </w:tabs>
        <w:spacing w:after="0"/>
        <w:ind w:left="360"/>
        <w:jc w:val="both"/>
        <w:rPr>
          <w:rFonts w:ascii="Arial" w:eastAsiaTheme="minorEastAsia" w:hAnsi="Arial" w:cs="Arial"/>
        </w:rPr>
      </w:pPr>
      <w:r>
        <w:rPr>
          <w:rFonts w:ascii="Arial" w:eastAsiaTheme="minorEastAsia" w:hAnsi="Arial" w:cs="Arial"/>
        </w:rPr>
        <w:t xml:space="preserve">El resultado de </w:t>
      </w:r>
      <w:r w:rsidR="00CE7495">
        <w:rPr>
          <w:rFonts w:ascii="Arial" w:eastAsiaTheme="minorEastAsia" w:hAnsi="Arial" w:cs="Arial"/>
        </w:rPr>
        <w:t xml:space="preserve"> suma</w:t>
      </w:r>
      <w:r>
        <w:rPr>
          <w:rFonts w:ascii="Arial" w:eastAsiaTheme="minorEastAsia" w:hAnsi="Arial" w:cs="Arial"/>
        </w:rPr>
        <w:t xml:space="preserve">r </w:t>
      </w:r>
      <w:r w:rsidR="00CE7495">
        <w:rPr>
          <w:rFonts w:ascii="Arial" w:eastAsiaTheme="minorEastAsia" w:hAnsi="Arial" w:cs="Arial"/>
        </w:rPr>
        <w:t xml:space="preserve">los términos de la progresión geométrica </w:t>
      </w:r>
      <w:r w:rsidR="00CE7495" w:rsidRPr="000E2DB8">
        <w:rPr>
          <w:rFonts w:ascii="Arial" w:eastAsiaTheme="minorEastAsia" w:hAnsi="Arial" w:cs="Arial"/>
          <w:i/>
        </w:rPr>
        <w:t>a</w:t>
      </w:r>
      <w:r w:rsidR="00CE7495" w:rsidRPr="000E2DB8">
        <w:rPr>
          <w:rFonts w:ascii="Arial" w:eastAsiaTheme="minorEastAsia" w:hAnsi="Arial" w:cs="Arial"/>
          <w:i/>
          <w:vertAlign w:val="subscript"/>
        </w:rPr>
        <w:t>n</w:t>
      </w:r>
      <w:r w:rsidR="00CE7495" w:rsidRPr="000E2DB8">
        <w:rPr>
          <w:rFonts w:ascii="Arial" w:eastAsiaTheme="minorEastAsia" w:hAnsi="Arial" w:cs="Arial"/>
          <w:i/>
        </w:rPr>
        <w:t xml:space="preserve"> = 2.3</w:t>
      </w:r>
      <w:r w:rsidR="00CE7495" w:rsidRPr="000E2DB8">
        <w:rPr>
          <w:rFonts w:ascii="Arial" w:eastAsiaTheme="minorEastAsia" w:hAnsi="Arial" w:cs="Arial"/>
          <w:i/>
          <w:vertAlign w:val="superscript"/>
        </w:rPr>
        <w:t>n-1</w:t>
      </w:r>
      <w:r w:rsidR="00CE7495" w:rsidRPr="000E2DB8">
        <w:rPr>
          <w:rFonts w:ascii="Arial" w:eastAsiaTheme="minorEastAsia" w:hAnsi="Arial" w:cs="Arial"/>
          <w:i/>
        </w:rPr>
        <w:t xml:space="preserve">  </w:t>
      </w:r>
      <w:r w:rsidR="00CE7495">
        <w:rPr>
          <w:rFonts w:ascii="Arial" w:eastAsiaTheme="minorEastAsia" w:hAnsi="Arial" w:cs="Arial"/>
        </w:rPr>
        <w:t xml:space="preserve">desde la posición </w:t>
      </w:r>
      <w:r w:rsidR="00CE7495" w:rsidRPr="00CE7495">
        <w:rPr>
          <w:rFonts w:ascii="Arial" w:eastAsiaTheme="minorEastAsia" w:hAnsi="Arial" w:cs="Arial"/>
          <w:i/>
        </w:rPr>
        <w:t>11</w:t>
      </w:r>
      <w:r w:rsidR="00CE7495">
        <w:rPr>
          <w:rFonts w:ascii="Arial" w:eastAsiaTheme="minorEastAsia" w:hAnsi="Arial" w:cs="Arial"/>
        </w:rPr>
        <w:t xml:space="preserve"> hasta la posición </w:t>
      </w:r>
      <w:r w:rsidR="00CE7495" w:rsidRPr="00CE7495">
        <w:rPr>
          <w:rFonts w:ascii="Arial" w:eastAsiaTheme="minorEastAsia" w:hAnsi="Arial" w:cs="Arial"/>
          <w:i/>
        </w:rPr>
        <w:t>18</w:t>
      </w:r>
      <w:r w:rsidR="00CE7495">
        <w:rPr>
          <w:rFonts w:ascii="Arial" w:eastAsiaTheme="minorEastAsia" w:hAnsi="Arial" w:cs="Arial"/>
        </w:rPr>
        <w:t xml:space="preserve"> es  </w:t>
      </w:r>
      <w:r w:rsidR="00CE7495" w:rsidRPr="00CE7495">
        <w:rPr>
          <w:rFonts w:ascii="Arial" w:eastAsiaTheme="minorEastAsia" w:hAnsi="Arial" w:cs="Arial"/>
          <w:i/>
        </w:rPr>
        <w:t>387361440.</w:t>
      </w:r>
      <w:r>
        <w:rPr>
          <w:rFonts w:ascii="Arial" w:eastAsiaTheme="minorEastAsia" w:hAnsi="Arial" w:cs="Arial"/>
          <w:i/>
        </w:rPr>
        <w:t xml:space="preserve"> </w:t>
      </w:r>
    </w:p>
    <w:p w:rsidR="00D56ABE" w:rsidRDefault="00D56ABE" w:rsidP="00D56ABE">
      <w:pPr>
        <w:tabs>
          <w:tab w:val="right" w:pos="8498"/>
        </w:tabs>
        <w:spacing w:after="0"/>
        <w:jc w:val="both"/>
        <w:rPr>
          <w:rFonts w:ascii="Arial" w:eastAsiaTheme="minorEastAsia" w:hAnsi="Arial" w:cs="Arial"/>
        </w:rPr>
      </w:pPr>
    </w:p>
    <w:p w:rsidR="005D2ABF" w:rsidRDefault="00CA7A24" w:rsidP="00D56ABE">
      <w:pPr>
        <w:tabs>
          <w:tab w:val="right" w:pos="8498"/>
        </w:tabs>
        <w:spacing w:after="0"/>
        <w:jc w:val="both"/>
        <w:rPr>
          <w:rFonts w:ascii="Arial" w:eastAsiaTheme="minorEastAsia" w:hAnsi="Arial" w:cs="Arial"/>
        </w:rPr>
      </w:pPr>
      <w:r>
        <w:rPr>
          <w:rFonts w:ascii="Arial" w:eastAsiaTheme="minorEastAsia" w:hAnsi="Arial" w:cs="Arial"/>
        </w:rPr>
        <w:t>Ya conocemos la fórmula para sumar n términos consecutivos de una progresión geométrica</w:t>
      </w:r>
      <w:r w:rsidR="005D2ABF">
        <w:rPr>
          <w:rFonts w:ascii="Arial" w:eastAsiaTheme="minorEastAsia" w:hAnsi="Arial" w:cs="Arial"/>
        </w:rPr>
        <w:t xml:space="preserve">, pero existen una clase especial de progresiones geométricas en las </w:t>
      </w:r>
      <w:r w:rsidR="005D2ABF">
        <w:rPr>
          <w:rFonts w:ascii="Arial" w:eastAsiaTheme="minorEastAsia" w:hAnsi="Arial" w:cs="Arial"/>
        </w:rPr>
        <w:lastRenderedPageBreak/>
        <w:t xml:space="preserve">cuales es </w:t>
      </w:r>
      <w:r w:rsidR="00EB27FA">
        <w:rPr>
          <w:rFonts w:ascii="Arial" w:eastAsiaTheme="minorEastAsia" w:hAnsi="Arial" w:cs="Arial"/>
        </w:rPr>
        <w:t xml:space="preserve">posible encontrar el resultado de la suma de todos sus términos,   a pesar que sus términos son infinitos, esta clase de progresiones serán trabajadas en la próxima </w:t>
      </w:r>
      <w:r w:rsidR="0085722E">
        <w:rPr>
          <w:rFonts w:ascii="Arial" w:eastAsiaTheme="minorEastAsia" w:hAnsi="Arial" w:cs="Arial"/>
        </w:rPr>
        <w:t>sesión.</w:t>
      </w:r>
    </w:p>
    <w:p w:rsidR="001D340D" w:rsidRDefault="001D340D" w:rsidP="00D56ABE">
      <w:pPr>
        <w:tabs>
          <w:tab w:val="right" w:pos="8498"/>
        </w:tabs>
        <w:spacing w:after="0"/>
        <w:jc w:val="both"/>
        <w:rPr>
          <w:rFonts w:ascii="Arial" w:eastAsiaTheme="minorEastAsia" w:hAnsi="Arial" w:cs="Arial"/>
        </w:rPr>
      </w:pPr>
    </w:p>
    <w:tbl>
      <w:tblPr>
        <w:tblStyle w:val="Tablaconcuadrcula2"/>
        <w:tblpPr w:leftFromText="141" w:rightFromText="141" w:vertAnchor="text" w:horzAnchor="page" w:tblpX="2023" w:tblpY="402"/>
        <w:tblW w:w="0" w:type="auto"/>
        <w:tblLook w:val="04A0" w:firstRow="1" w:lastRow="0" w:firstColumn="1" w:lastColumn="0" w:noHBand="0" w:noVBand="1"/>
      </w:tblPr>
      <w:tblGrid>
        <w:gridCol w:w="2518"/>
        <w:gridCol w:w="6460"/>
      </w:tblGrid>
      <w:tr w:rsidR="001D340D" w:rsidRPr="005B1407" w:rsidTr="00F17385">
        <w:tc>
          <w:tcPr>
            <w:tcW w:w="8978" w:type="dxa"/>
            <w:gridSpan w:val="2"/>
            <w:shd w:val="clear" w:color="auto" w:fill="000000" w:themeFill="text1"/>
          </w:tcPr>
          <w:p w:rsidR="001D340D" w:rsidRPr="005B1407" w:rsidRDefault="001D340D" w:rsidP="00F17385">
            <w:pPr>
              <w:jc w:val="center"/>
              <w:rPr>
                <w:rFonts w:ascii="Arial" w:hAnsi="Arial" w:cs="Arial"/>
                <w:b/>
                <w:sz w:val="24"/>
                <w:szCs w:val="24"/>
              </w:rPr>
            </w:pPr>
            <w:r w:rsidRPr="005B1407">
              <w:rPr>
                <w:rFonts w:ascii="Arial" w:hAnsi="Arial" w:cs="Arial"/>
                <w:b/>
                <w:sz w:val="24"/>
                <w:szCs w:val="24"/>
              </w:rPr>
              <w:t>Destacado</w:t>
            </w:r>
          </w:p>
        </w:tc>
      </w:tr>
      <w:tr w:rsidR="001D340D" w:rsidRPr="005B1407" w:rsidTr="00F17385">
        <w:tc>
          <w:tcPr>
            <w:tcW w:w="2518" w:type="dxa"/>
          </w:tcPr>
          <w:p w:rsidR="001D340D" w:rsidRPr="005B1407" w:rsidRDefault="001D340D" w:rsidP="00F17385">
            <w:pPr>
              <w:rPr>
                <w:rFonts w:ascii="Arial" w:hAnsi="Arial" w:cs="Arial"/>
                <w:b/>
                <w:sz w:val="24"/>
                <w:szCs w:val="24"/>
              </w:rPr>
            </w:pPr>
            <w:r w:rsidRPr="005B1407">
              <w:rPr>
                <w:rFonts w:ascii="Arial" w:hAnsi="Arial" w:cs="Arial"/>
                <w:b/>
                <w:sz w:val="24"/>
                <w:szCs w:val="24"/>
              </w:rPr>
              <w:t>Título</w:t>
            </w:r>
          </w:p>
        </w:tc>
        <w:tc>
          <w:tcPr>
            <w:tcW w:w="6460" w:type="dxa"/>
          </w:tcPr>
          <w:p w:rsidR="001D340D" w:rsidRPr="005B1407" w:rsidRDefault="001D340D" w:rsidP="00F17385">
            <w:pPr>
              <w:jc w:val="center"/>
              <w:rPr>
                <w:rFonts w:ascii="Arial" w:hAnsi="Arial" w:cs="Arial"/>
                <w:b/>
                <w:sz w:val="24"/>
                <w:szCs w:val="24"/>
              </w:rPr>
            </w:pPr>
            <w:r w:rsidRPr="005B1407">
              <w:rPr>
                <w:rFonts w:ascii="Arial" w:hAnsi="Arial" w:cs="Arial"/>
                <w:b/>
                <w:sz w:val="24"/>
                <w:szCs w:val="24"/>
              </w:rPr>
              <w:t xml:space="preserve">Nota histórica </w:t>
            </w:r>
          </w:p>
        </w:tc>
      </w:tr>
      <w:tr w:rsidR="001D340D" w:rsidRPr="005B1407" w:rsidTr="00F17385">
        <w:tc>
          <w:tcPr>
            <w:tcW w:w="2518" w:type="dxa"/>
          </w:tcPr>
          <w:p w:rsidR="001D340D" w:rsidRPr="005B1407" w:rsidRDefault="001D340D" w:rsidP="00F17385">
            <w:pPr>
              <w:rPr>
                <w:rFonts w:ascii="Arial" w:hAnsi="Arial" w:cs="Arial"/>
                <w:sz w:val="24"/>
                <w:szCs w:val="24"/>
              </w:rPr>
            </w:pPr>
            <w:r w:rsidRPr="005B1407">
              <w:rPr>
                <w:rFonts w:ascii="Arial" w:hAnsi="Arial" w:cs="Arial"/>
                <w:b/>
                <w:sz w:val="24"/>
                <w:szCs w:val="24"/>
              </w:rPr>
              <w:t>Contenido</w:t>
            </w:r>
          </w:p>
        </w:tc>
        <w:tc>
          <w:tcPr>
            <w:tcW w:w="6460" w:type="dxa"/>
          </w:tcPr>
          <w:p w:rsidR="001D340D" w:rsidRPr="001D340D" w:rsidRDefault="001D340D" w:rsidP="001D340D">
            <w:pPr>
              <w:autoSpaceDE w:val="0"/>
              <w:autoSpaceDN w:val="0"/>
              <w:adjustRightInd w:val="0"/>
              <w:jc w:val="both"/>
              <w:rPr>
                <w:rFonts w:ascii="Arial" w:eastAsiaTheme="minorEastAsia" w:hAnsi="Arial" w:cs="Arial"/>
                <w:i/>
                <w:sz w:val="24"/>
                <w:szCs w:val="24"/>
              </w:rPr>
            </w:pPr>
            <w:r w:rsidRPr="001D340D">
              <w:rPr>
                <w:rFonts w:ascii="Arial" w:eastAsiaTheme="minorEastAsia" w:hAnsi="Arial" w:cs="Arial"/>
                <w:i/>
                <w:sz w:val="24"/>
                <w:szCs w:val="24"/>
              </w:rPr>
              <w:t xml:space="preserve">Existe una historia que relaciona al ajedrez con las progresiones, el rey Sirham quería premiar al inventor del ajedrez,   Dahir, él le pido al rey un grano de trigo para colorarlo en la primera casilla, dos para la segunda, cuatro para la tercera  y así sucesivamente, solo le pidió que le duplicara los granos para cada casilla, lo  que le estaba pidiendo al rey se modela con la suma de los términos de una progresión geométrica que se define como: </w:t>
            </w:r>
          </w:p>
          <w:p w:rsidR="001D340D" w:rsidRPr="001D340D" w:rsidRDefault="001D340D" w:rsidP="001D340D">
            <w:pPr>
              <w:autoSpaceDE w:val="0"/>
              <w:autoSpaceDN w:val="0"/>
              <w:adjustRightInd w:val="0"/>
              <w:jc w:val="both"/>
              <w:rPr>
                <w:rFonts w:ascii="Arial" w:eastAsiaTheme="minorEastAsia" w:hAnsi="Arial" w:cs="Arial"/>
                <w:sz w:val="24"/>
                <w:szCs w:val="24"/>
              </w:rPr>
            </w:pPr>
            <w:r w:rsidRPr="001D340D">
              <w:rPr>
                <w:rFonts w:ascii="Arial" w:eastAsiaTheme="minorEastAsia" w:hAnsi="Arial" w:cs="Arial"/>
                <w:i/>
                <w:sz w:val="24"/>
                <w:szCs w:val="24"/>
              </w:rPr>
              <w:t>S</w:t>
            </w:r>
            <w:r w:rsidRPr="001D340D">
              <w:rPr>
                <w:rFonts w:ascii="Arial" w:eastAsiaTheme="minorEastAsia" w:hAnsi="Arial" w:cs="Arial"/>
                <w:i/>
                <w:sz w:val="24"/>
                <w:szCs w:val="24"/>
                <w:vertAlign w:val="subscript"/>
              </w:rPr>
              <w:t>63</w:t>
            </w:r>
            <w:r w:rsidRPr="001D340D">
              <w:rPr>
                <w:rFonts w:ascii="Arial" w:eastAsiaTheme="minorEastAsia" w:hAnsi="Arial" w:cs="Arial"/>
                <w:i/>
                <w:sz w:val="24"/>
                <w:szCs w:val="24"/>
              </w:rPr>
              <w:t xml:space="preserve"> = 1 + 2</w:t>
            </w:r>
            <w:r w:rsidRPr="001D340D">
              <w:rPr>
                <w:rFonts w:ascii="Arial" w:eastAsiaTheme="minorEastAsia" w:hAnsi="Arial" w:cs="Arial"/>
                <w:i/>
                <w:sz w:val="24"/>
                <w:szCs w:val="24"/>
                <w:vertAlign w:val="superscript"/>
              </w:rPr>
              <w:t>1</w:t>
            </w:r>
            <w:r w:rsidRPr="001D340D">
              <w:rPr>
                <w:rFonts w:ascii="Arial" w:eastAsiaTheme="minorEastAsia" w:hAnsi="Arial" w:cs="Arial"/>
                <w:i/>
                <w:sz w:val="24"/>
                <w:szCs w:val="24"/>
              </w:rPr>
              <w:t xml:space="preserve"> + 2</w:t>
            </w:r>
            <w:r w:rsidRPr="001D340D">
              <w:rPr>
                <w:rFonts w:ascii="Arial" w:eastAsiaTheme="minorEastAsia" w:hAnsi="Arial" w:cs="Arial"/>
                <w:i/>
                <w:sz w:val="24"/>
                <w:szCs w:val="24"/>
                <w:vertAlign w:val="superscript"/>
              </w:rPr>
              <w:t>2</w:t>
            </w:r>
            <w:r w:rsidRPr="001D340D">
              <w:rPr>
                <w:rFonts w:ascii="Arial" w:eastAsiaTheme="minorEastAsia" w:hAnsi="Arial" w:cs="Arial"/>
                <w:i/>
                <w:sz w:val="24"/>
                <w:szCs w:val="24"/>
              </w:rPr>
              <w:t xml:space="preserve"> + 2</w:t>
            </w:r>
            <w:r w:rsidRPr="001D340D">
              <w:rPr>
                <w:rFonts w:ascii="Arial" w:eastAsiaTheme="minorEastAsia" w:hAnsi="Arial" w:cs="Arial"/>
                <w:i/>
                <w:sz w:val="24"/>
                <w:szCs w:val="24"/>
                <w:vertAlign w:val="superscript"/>
              </w:rPr>
              <w:t>3</w:t>
            </w:r>
            <w:r w:rsidRPr="001D340D">
              <w:rPr>
                <w:rFonts w:ascii="Arial" w:eastAsiaTheme="minorEastAsia" w:hAnsi="Arial" w:cs="Arial"/>
                <w:i/>
                <w:sz w:val="24"/>
                <w:szCs w:val="24"/>
              </w:rPr>
              <w:t>+………..2</w:t>
            </w:r>
            <w:r w:rsidRPr="001D340D">
              <w:rPr>
                <w:rFonts w:ascii="Arial" w:eastAsiaTheme="minorEastAsia" w:hAnsi="Arial" w:cs="Arial"/>
                <w:i/>
                <w:sz w:val="24"/>
                <w:szCs w:val="24"/>
                <w:vertAlign w:val="superscript"/>
              </w:rPr>
              <w:t>63</w:t>
            </w:r>
            <w:r w:rsidRPr="001D340D">
              <w:rPr>
                <w:rFonts w:ascii="Arial" w:eastAsiaTheme="minorEastAsia" w:hAnsi="Arial" w:cs="Arial"/>
                <w:i/>
                <w:sz w:val="24"/>
                <w:szCs w:val="24"/>
              </w:rPr>
              <w:t xml:space="preserve"> = 18.344.674.420.737.091.551.615 granos de trigo, el rey no pudo darle todo lo que pidió  Dahir</w:t>
            </w:r>
          </w:p>
          <w:p w:rsidR="001D340D" w:rsidRPr="00986AD4" w:rsidRDefault="001D340D" w:rsidP="001D340D">
            <w:pPr>
              <w:autoSpaceDE w:val="0"/>
              <w:autoSpaceDN w:val="0"/>
              <w:adjustRightInd w:val="0"/>
              <w:jc w:val="both"/>
              <w:rPr>
                <w:rFonts w:ascii="Arial" w:hAnsi="Arial" w:cs="Arial"/>
                <w:vertAlign w:val="subscript"/>
              </w:rPr>
            </w:pPr>
          </w:p>
        </w:tc>
      </w:tr>
    </w:tbl>
    <w:p w:rsidR="001D340D" w:rsidRDefault="001D340D" w:rsidP="00D56ABE">
      <w:pPr>
        <w:tabs>
          <w:tab w:val="right" w:pos="8498"/>
        </w:tabs>
        <w:spacing w:after="0"/>
        <w:jc w:val="both"/>
        <w:rPr>
          <w:rFonts w:ascii="Arial" w:eastAsiaTheme="minorEastAsia" w:hAnsi="Arial" w:cs="Arial"/>
        </w:rPr>
      </w:pPr>
    </w:p>
    <w:p w:rsidR="005D2ABF" w:rsidRDefault="005D2ABF" w:rsidP="00D56ABE">
      <w:pPr>
        <w:tabs>
          <w:tab w:val="right" w:pos="8498"/>
        </w:tabs>
        <w:spacing w:after="0"/>
        <w:jc w:val="both"/>
        <w:rPr>
          <w:rFonts w:ascii="Arial" w:eastAsiaTheme="minorEastAsia" w:hAnsi="Arial" w:cs="Arial"/>
        </w:rPr>
      </w:pPr>
    </w:p>
    <w:p w:rsidR="005D2ABF" w:rsidRDefault="003D04A8" w:rsidP="005D2ABF">
      <w:pPr>
        <w:tabs>
          <w:tab w:val="right" w:pos="8498"/>
        </w:tabs>
        <w:spacing w:after="0"/>
        <w:jc w:val="both"/>
        <w:rPr>
          <w:rFonts w:ascii="Arial" w:hAnsi="Arial" w:cs="Arial"/>
          <w:b/>
        </w:rPr>
      </w:pPr>
      <w:r>
        <w:rPr>
          <w:rFonts w:ascii="Arial" w:eastAsiaTheme="minorEastAsia" w:hAnsi="Arial" w:cs="Arial"/>
        </w:rPr>
        <w:t xml:space="preserve"> </w:t>
      </w:r>
      <w:r w:rsidR="005D2ABF" w:rsidRPr="007C7957">
        <w:rPr>
          <w:rFonts w:ascii="Arial" w:hAnsi="Arial" w:cs="Arial"/>
          <w:highlight w:val="yellow"/>
        </w:rPr>
        <w:t xml:space="preserve">SECCIÓN </w:t>
      </w:r>
      <w:r w:rsidR="005D2ABF">
        <w:rPr>
          <w:rFonts w:ascii="Arial" w:hAnsi="Arial" w:cs="Arial"/>
          <w:highlight w:val="yellow"/>
        </w:rPr>
        <w:t>2</w:t>
      </w:r>
      <w:r w:rsidR="005D2ABF" w:rsidRPr="007C7957">
        <w:rPr>
          <w:rFonts w:ascii="Arial" w:hAnsi="Arial" w:cs="Arial"/>
          <w:highlight w:val="yellow"/>
        </w:rPr>
        <w:t>]</w:t>
      </w:r>
      <w:r w:rsidR="005D2ABF" w:rsidRPr="007C7957">
        <w:rPr>
          <w:rFonts w:ascii="Arial" w:hAnsi="Arial" w:cs="Arial"/>
        </w:rPr>
        <w:t xml:space="preserve"> </w:t>
      </w:r>
      <w:r w:rsidR="005D2ABF">
        <w:rPr>
          <w:rFonts w:ascii="Arial" w:hAnsi="Arial" w:cs="Arial"/>
          <w:b/>
        </w:rPr>
        <w:t>3.4</w:t>
      </w:r>
      <w:r w:rsidR="00682042">
        <w:rPr>
          <w:rFonts w:ascii="Arial" w:hAnsi="Arial" w:cs="Arial"/>
          <w:b/>
        </w:rPr>
        <w:t xml:space="preserve"> </w:t>
      </w:r>
      <w:r w:rsidR="005D2ABF">
        <w:rPr>
          <w:rFonts w:ascii="Arial" w:hAnsi="Arial" w:cs="Arial"/>
          <w:b/>
        </w:rPr>
        <w:t xml:space="preserve">Suma de todos los términos </w:t>
      </w:r>
      <w:r w:rsidR="009A3B66">
        <w:rPr>
          <w:rFonts w:ascii="Arial" w:hAnsi="Arial" w:cs="Arial"/>
          <w:b/>
        </w:rPr>
        <w:t xml:space="preserve">de una progresión geométrica  </w:t>
      </w:r>
      <w:r w:rsidR="009A3B66" w:rsidRPr="009A3B66">
        <w:rPr>
          <w:rFonts w:ascii="Arial" w:hAnsi="Arial" w:cs="Arial"/>
          <w:b/>
          <w:i/>
        </w:rPr>
        <w:t>│r│</w:t>
      </w:r>
      <w:r w:rsidR="009A3B66">
        <w:rPr>
          <w:rFonts w:ascii="Arial" w:hAnsi="Arial" w:cs="Arial"/>
          <w:b/>
          <w:i/>
        </w:rPr>
        <w:t>&lt;1</w:t>
      </w:r>
      <w:r w:rsidR="009A3B66">
        <w:rPr>
          <w:rFonts w:ascii="Arial" w:hAnsi="Arial" w:cs="Arial"/>
          <w:b/>
        </w:rPr>
        <w:t xml:space="preserve"> </w:t>
      </w:r>
    </w:p>
    <w:p w:rsidR="003D04A8" w:rsidRDefault="003D04A8" w:rsidP="00D56ABE">
      <w:pPr>
        <w:tabs>
          <w:tab w:val="right" w:pos="8498"/>
        </w:tabs>
        <w:spacing w:after="0"/>
        <w:jc w:val="both"/>
        <w:rPr>
          <w:rFonts w:ascii="Arial" w:eastAsiaTheme="minorEastAsia" w:hAnsi="Arial" w:cs="Arial"/>
        </w:rPr>
      </w:pPr>
    </w:p>
    <w:p w:rsidR="00827FC5" w:rsidRDefault="00FB12F7" w:rsidP="00D56ABE">
      <w:pPr>
        <w:tabs>
          <w:tab w:val="right" w:pos="8498"/>
        </w:tabs>
        <w:spacing w:after="0"/>
        <w:jc w:val="both"/>
        <w:rPr>
          <w:rFonts w:ascii="Arial" w:eastAsiaTheme="minorEastAsia" w:hAnsi="Arial" w:cs="Arial"/>
        </w:rPr>
      </w:pPr>
      <w:r>
        <w:rPr>
          <w:rFonts w:ascii="Arial" w:eastAsiaTheme="minorEastAsia" w:hAnsi="Arial" w:cs="Arial"/>
        </w:rPr>
        <w:t>Las únicas progresiones geométricas  en las cuales se pueden</w:t>
      </w:r>
      <w:r w:rsidR="00EB27FA">
        <w:rPr>
          <w:rFonts w:ascii="Arial" w:eastAsiaTheme="minorEastAsia" w:hAnsi="Arial" w:cs="Arial"/>
        </w:rPr>
        <w:t xml:space="preserve"> calcular la suma  de </w:t>
      </w:r>
      <w:r>
        <w:rPr>
          <w:rFonts w:ascii="Arial" w:eastAsiaTheme="minorEastAsia" w:hAnsi="Arial" w:cs="Arial"/>
        </w:rPr>
        <w:t xml:space="preserve"> todos sus términos </w:t>
      </w:r>
      <w:r w:rsidR="00EB27FA">
        <w:rPr>
          <w:rFonts w:ascii="Arial" w:eastAsiaTheme="minorEastAsia" w:hAnsi="Arial" w:cs="Arial"/>
        </w:rPr>
        <w:t xml:space="preserve">son aquellas en las cuales la  razón está entre -1 y 1, en otras palabras el valor absoluto de la razón es mayor a uno, </w:t>
      </w:r>
      <w:r w:rsidR="00EB27FA" w:rsidRPr="00EB27FA">
        <w:rPr>
          <w:rFonts w:ascii="Arial" w:eastAsiaTheme="minorEastAsia" w:hAnsi="Arial" w:cs="Arial"/>
          <w:i/>
        </w:rPr>
        <w:t>│r│&lt;1</w:t>
      </w:r>
      <w:r w:rsidR="00EB27FA">
        <w:rPr>
          <w:rFonts w:ascii="Arial" w:hAnsi="Arial" w:cs="Arial"/>
          <w:b/>
        </w:rPr>
        <w:t xml:space="preserve"> </w:t>
      </w:r>
      <w:r>
        <w:rPr>
          <w:rFonts w:ascii="Arial" w:eastAsiaTheme="minorEastAsia" w:hAnsi="Arial" w:cs="Arial"/>
        </w:rPr>
        <w:t xml:space="preserve"> </w:t>
      </w:r>
      <w:r w:rsidR="0085722E">
        <w:rPr>
          <w:rFonts w:ascii="Arial" w:eastAsiaTheme="minorEastAsia" w:hAnsi="Arial" w:cs="Arial"/>
        </w:rPr>
        <w:t xml:space="preserve"> esto se debe a que si se eleva </w:t>
      </w:r>
      <w:r w:rsidR="0085722E">
        <w:rPr>
          <w:rFonts w:ascii="Arial" w:eastAsiaTheme="minorEastAsia" w:hAnsi="Arial" w:cs="Arial"/>
          <w:i/>
        </w:rPr>
        <w:t xml:space="preserve">r ∞ </w:t>
      </w:r>
      <w:r w:rsidR="0085722E">
        <w:rPr>
          <w:rFonts w:ascii="Arial" w:eastAsiaTheme="minorEastAsia" w:hAnsi="Arial" w:cs="Arial"/>
        </w:rPr>
        <w:t xml:space="preserve"> tiende  a convertirse en cero</w:t>
      </w:r>
      <w:r w:rsidR="00827FC5">
        <w:rPr>
          <w:rFonts w:ascii="Arial" w:eastAsiaTheme="minorEastAsia" w:hAnsi="Arial" w:cs="Arial"/>
        </w:rPr>
        <w:t xml:space="preserve">, teniendo en cuenta este resultado se remplazara  en la fórmula que permite encontrar el resultado  de  la suma de los </w:t>
      </w:r>
      <w:r w:rsidR="00827FC5" w:rsidRPr="00827FC5">
        <w:rPr>
          <w:rFonts w:ascii="Arial" w:eastAsiaTheme="minorEastAsia" w:hAnsi="Arial" w:cs="Arial"/>
          <w:i/>
        </w:rPr>
        <w:t>n</w:t>
      </w:r>
      <w:r w:rsidR="00827FC5">
        <w:rPr>
          <w:rFonts w:ascii="Arial" w:eastAsiaTheme="minorEastAsia" w:hAnsi="Arial" w:cs="Arial"/>
        </w:rPr>
        <w:t xml:space="preserve"> términos:</w:t>
      </w:r>
    </w:p>
    <w:p w:rsidR="00CC1F7C" w:rsidRDefault="00CC1F7C" w:rsidP="00CC1F7C">
      <w:pPr>
        <w:tabs>
          <w:tab w:val="right" w:pos="8498"/>
        </w:tabs>
        <w:spacing w:after="0"/>
        <w:jc w:val="both"/>
        <w:rPr>
          <w:rFonts w:ascii="Arial" w:eastAsiaTheme="minorEastAsia" w:hAnsi="Arial" w:cs="Arial"/>
        </w:rPr>
      </w:pPr>
      <w:r>
        <w:rPr>
          <w:rFonts w:ascii="Arial" w:eastAsiaTheme="minorEastAsia" w:hAnsi="Arial" w:cs="Arial"/>
        </w:rPr>
        <w:t xml:space="preserve">      </w:t>
      </w:r>
      <w:r w:rsidRPr="007C641C">
        <w:rPr>
          <w:rFonts w:ascii="Arial" w:hAnsi="Arial" w:cs="Arial"/>
        </w:rPr>
        <w:t>&lt;&lt;MA_09_08_1</w:t>
      </w:r>
      <w:r>
        <w:rPr>
          <w:rFonts w:ascii="Arial" w:hAnsi="Arial" w:cs="Arial"/>
        </w:rPr>
        <w:t>7.</w:t>
      </w:r>
      <w:r w:rsidRPr="007C641C">
        <w:rPr>
          <w:rFonts w:ascii="Arial" w:hAnsi="Arial" w:cs="Arial"/>
        </w:rPr>
        <w:t>gif&gt;&gt;</w:t>
      </w:r>
    </w:p>
    <w:p w:rsidR="00CC1F7C" w:rsidRDefault="00CC1F7C" w:rsidP="00D56ABE">
      <w:pPr>
        <w:tabs>
          <w:tab w:val="right" w:pos="8498"/>
        </w:tabs>
        <w:spacing w:after="0"/>
        <w:jc w:val="both"/>
        <w:rPr>
          <w:rFonts w:ascii="Arial" w:eastAsiaTheme="minorEastAsia" w:hAnsi="Arial" w:cs="Arial"/>
        </w:rPr>
      </w:pPr>
    </w:p>
    <w:p w:rsidR="00FB12F7" w:rsidRDefault="00827FC5" w:rsidP="00D56ABE">
      <w:pPr>
        <w:tabs>
          <w:tab w:val="right" w:pos="8498"/>
        </w:tabs>
        <w:spacing w:after="0"/>
        <w:jc w:val="both"/>
        <w:rPr>
          <w:rFonts w:ascii="Arial" w:eastAsiaTheme="minorEastAsia" w:hAnsi="Arial" w:cs="Arial"/>
        </w:rPr>
      </w:pPr>
      <w:r>
        <w:rPr>
          <w:rFonts w:ascii="Arial" w:eastAsiaTheme="minorEastAsia" w:hAnsi="Arial" w:cs="Arial"/>
        </w:rPr>
        <w:t xml:space="preserve"> </w:t>
      </w:r>
    </w:p>
    <w:p w:rsidR="0085722E" w:rsidRDefault="00CC1F7C" w:rsidP="00D56ABE">
      <w:pPr>
        <w:tabs>
          <w:tab w:val="right" w:pos="8498"/>
        </w:tabs>
        <w:spacing w:after="0"/>
        <w:jc w:val="both"/>
        <w:rPr>
          <w:rFonts w:ascii="Arial" w:eastAsiaTheme="minorEastAsia" w:hAnsi="Arial" w:cs="Arial"/>
        </w:rPr>
      </w:pPr>
      <w:r>
        <w:rPr>
          <w:rFonts w:ascii="Arial" w:eastAsiaTheme="minorEastAsia" w:hAnsi="Arial" w:cs="Arial"/>
        </w:rPr>
        <w:t xml:space="preserve">Es decir que la suma de los infinitos términos de las progresiones geométricas cuya razón cumple que </w:t>
      </w:r>
      <w:r w:rsidRPr="00EB27FA">
        <w:rPr>
          <w:rFonts w:ascii="Arial" w:eastAsiaTheme="minorEastAsia" w:hAnsi="Arial" w:cs="Arial"/>
          <w:i/>
        </w:rPr>
        <w:t>│r│&lt;1</w:t>
      </w:r>
      <w:r>
        <w:rPr>
          <w:rFonts w:ascii="Arial" w:hAnsi="Arial" w:cs="Arial"/>
          <w:b/>
        </w:rPr>
        <w:t xml:space="preserve"> </w:t>
      </w:r>
      <w:r>
        <w:rPr>
          <w:rFonts w:ascii="Arial" w:eastAsiaTheme="minorEastAsia" w:hAnsi="Arial" w:cs="Arial"/>
        </w:rPr>
        <w:t xml:space="preserve">  </w:t>
      </w:r>
      <w:r w:rsidR="002D718E">
        <w:rPr>
          <w:rFonts w:ascii="Arial" w:eastAsiaTheme="minorEastAsia" w:hAnsi="Arial" w:cs="Arial"/>
        </w:rPr>
        <w:t>es:</w:t>
      </w:r>
    </w:p>
    <w:p w:rsidR="002D718E" w:rsidRDefault="002D718E" w:rsidP="00D56ABE">
      <w:pPr>
        <w:tabs>
          <w:tab w:val="right" w:pos="8498"/>
        </w:tabs>
        <w:spacing w:after="0"/>
        <w:jc w:val="both"/>
        <w:rPr>
          <w:rFonts w:ascii="Arial" w:eastAsiaTheme="minorEastAsia" w:hAnsi="Arial" w:cs="Arial"/>
        </w:rPr>
      </w:pPr>
    </w:p>
    <w:p w:rsidR="002D718E" w:rsidRDefault="002D718E" w:rsidP="00D56ABE">
      <w:pPr>
        <w:tabs>
          <w:tab w:val="right" w:pos="8498"/>
        </w:tabs>
        <w:spacing w:after="0"/>
        <w:jc w:val="both"/>
        <w:rPr>
          <w:rFonts w:ascii="Arial" w:eastAsiaTheme="minorEastAsia" w:hAnsi="Arial" w:cs="Arial"/>
        </w:rPr>
      </w:pPr>
      <w:r w:rsidRPr="007C641C">
        <w:rPr>
          <w:rFonts w:ascii="Arial" w:hAnsi="Arial" w:cs="Arial"/>
        </w:rPr>
        <w:t>&lt;&lt;MA_09_08_1</w:t>
      </w:r>
      <w:r>
        <w:rPr>
          <w:rFonts w:ascii="Arial" w:hAnsi="Arial" w:cs="Arial"/>
        </w:rPr>
        <w:t>8.</w:t>
      </w:r>
      <w:r w:rsidRPr="007C641C">
        <w:rPr>
          <w:rFonts w:ascii="Arial" w:hAnsi="Arial" w:cs="Arial"/>
        </w:rPr>
        <w:t>gif&gt;&gt;</w:t>
      </w:r>
    </w:p>
    <w:p w:rsidR="0085722E" w:rsidRDefault="0085722E" w:rsidP="00D56ABE">
      <w:pPr>
        <w:tabs>
          <w:tab w:val="right" w:pos="8498"/>
        </w:tabs>
        <w:spacing w:after="0"/>
        <w:jc w:val="both"/>
        <w:rPr>
          <w:rFonts w:ascii="Cambria Math" w:eastAsiaTheme="minorEastAsia" w:hAnsi="Cambria Math" w:cs="Arial"/>
          <w:vertAlign w:val="superscript"/>
        </w:rPr>
      </w:pPr>
    </w:p>
    <w:p w:rsidR="002D718E" w:rsidRDefault="00D2365E" w:rsidP="00D56ABE">
      <w:pPr>
        <w:tabs>
          <w:tab w:val="right" w:pos="8498"/>
        </w:tabs>
        <w:spacing w:after="0"/>
        <w:jc w:val="both"/>
        <w:rPr>
          <w:rFonts w:ascii="Arial" w:eastAsiaTheme="minorEastAsia" w:hAnsi="Arial" w:cs="Arial"/>
        </w:rPr>
      </w:pPr>
      <w:r>
        <w:rPr>
          <w:rFonts w:ascii="Arial" w:eastAsiaTheme="minorEastAsia" w:hAnsi="Arial" w:cs="Arial"/>
        </w:rPr>
        <w:t>Observa los siguientes ejemplos:</w:t>
      </w:r>
    </w:p>
    <w:p w:rsidR="00D2365E" w:rsidRDefault="00D2365E" w:rsidP="00D56ABE">
      <w:pPr>
        <w:tabs>
          <w:tab w:val="right" w:pos="8498"/>
        </w:tabs>
        <w:spacing w:after="0"/>
        <w:jc w:val="both"/>
        <w:rPr>
          <w:rFonts w:ascii="Arial" w:eastAsiaTheme="minorEastAsia" w:hAnsi="Arial" w:cs="Arial"/>
        </w:rPr>
      </w:pPr>
    </w:p>
    <w:p w:rsidR="00D2365E" w:rsidRDefault="00D2365E" w:rsidP="00D2365E">
      <w:pPr>
        <w:pStyle w:val="Prrafodelista"/>
        <w:numPr>
          <w:ilvl w:val="0"/>
          <w:numId w:val="24"/>
        </w:numPr>
        <w:tabs>
          <w:tab w:val="right" w:pos="8498"/>
        </w:tabs>
        <w:spacing w:after="0"/>
        <w:jc w:val="both"/>
        <w:rPr>
          <w:rFonts w:ascii="Arial" w:eastAsiaTheme="minorEastAsia" w:hAnsi="Arial" w:cs="Arial"/>
        </w:rPr>
      </w:pPr>
      <w:r w:rsidRPr="00D2365E">
        <w:rPr>
          <w:rFonts w:ascii="Arial" w:eastAsiaTheme="minorEastAsia" w:hAnsi="Arial" w:cs="Arial"/>
        </w:rPr>
        <w:t>Encuentre</w:t>
      </w:r>
      <w:r>
        <w:rPr>
          <w:rFonts w:ascii="Arial" w:eastAsiaTheme="minorEastAsia" w:hAnsi="Arial" w:cs="Arial"/>
        </w:rPr>
        <w:t xml:space="preserve"> la suma de los infinitos términos de la siguiente progresión geométrica:</w:t>
      </w:r>
    </w:p>
    <w:p w:rsidR="00D2365E" w:rsidRPr="00D2365E" w:rsidRDefault="00D2365E" w:rsidP="00D2365E">
      <w:pPr>
        <w:tabs>
          <w:tab w:val="right" w:pos="8498"/>
        </w:tabs>
        <w:spacing w:after="0"/>
        <w:jc w:val="both"/>
        <w:rPr>
          <w:rFonts w:ascii="Arial" w:eastAsiaTheme="minorEastAsia" w:hAnsi="Arial" w:cs="Arial"/>
        </w:rPr>
      </w:pPr>
      <w:r w:rsidRPr="00D2365E">
        <w:rPr>
          <w:rFonts w:ascii="Arial" w:eastAsiaTheme="minorEastAsia" w:hAnsi="Arial" w:cs="Arial"/>
        </w:rPr>
        <w:t xml:space="preserve"> </w:t>
      </w:r>
    </w:p>
    <w:p w:rsidR="00D2365E" w:rsidRDefault="00D2365E" w:rsidP="00D2365E">
      <w:pPr>
        <w:tabs>
          <w:tab w:val="right" w:pos="8498"/>
        </w:tabs>
        <w:spacing w:after="0"/>
        <w:jc w:val="both"/>
        <w:rPr>
          <w:rFonts w:ascii="Arial" w:hAnsi="Arial" w:cs="Arial"/>
        </w:rPr>
      </w:pPr>
      <w:r w:rsidRPr="007C641C">
        <w:rPr>
          <w:rFonts w:ascii="Arial" w:hAnsi="Arial" w:cs="Arial"/>
        </w:rPr>
        <w:t>&lt;&lt;MA_09_08_1</w:t>
      </w:r>
      <w:r>
        <w:rPr>
          <w:rFonts w:ascii="Arial" w:hAnsi="Arial" w:cs="Arial"/>
        </w:rPr>
        <w:t>9.</w:t>
      </w:r>
      <w:r w:rsidRPr="007C641C">
        <w:rPr>
          <w:rFonts w:ascii="Arial" w:hAnsi="Arial" w:cs="Arial"/>
        </w:rPr>
        <w:t>gif&gt;&gt;</w:t>
      </w:r>
    </w:p>
    <w:p w:rsidR="00386AC7" w:rsidRDefault="00386AC7" w:rsidP="00D2365E">
      <w:pPr>
        <w:tabs>
          <w:tab w:val="right" w:pos="8498"/>
        </w:tabs>
        <w:spacing w:after="0"/>
        <w:jc w:val="both"/>
        <w:rPr>
          <w:rFonts w:ascii="Arial" w:hAnsi="Arial" w:cs="Arial"/>
        </w:rPr>
      </w:pPr>
    </w:p>
    <w:p w:rsidR="00386AC7" w:rsidRDefault="00386AC7" w:rsidP="00386AC7">
      <w:pPr>
        <w:pStyle w:val="Prrafodelista"/>
        <w:numPr>
          <w:ilvl w:val="0"/>
          <w:numId w:val="14"/>
        </w:numPr>
        <w:tabs>
          <w:tab w:val="right" w:pos="8498"/>
        </w:tabs>
        <w:spacing w:after="0"/>
        <w:jc w:val="both"/>
        <w:rPr>
          <w:rFonts w:ascii="Arial" w:eastAsiaTheme="minorEastAsia" w:hAnsi="Arial" w:cs="Arial"/>
        </w:rPr>
      </w:pPr>
      <w:r w:rsidRPr="00386AC7">
        <w:rPr>
          <w:rFonts w:ascii="Arial" w:eastAsiaTheme="minorEastAsia" w:hAnsi="Arial" w:cs="Arial"/>
        </w:rPr>
        <w:t>Donde</w:t>
      </w:r>
      <w:r>
        <w:rPr>
          <w:rFonts w:ascii="Arial" w:eastAsiaTheme="minorEastAsia" w:hAnsi="Arial" w:cs="Arial"/>
        </w:rPr>
        <w:t>:</w:t>
      </w:r>
      <w:r w:rsidRPr="00386AC7">
        <w:rPr>
          <w:rFonts w:ascii="Arial" w:eastAsiaTheme="minorEastAsia" w:hAnsi="Arial" w:cs="Arial"/>
        </w:rPr>
        <w:t xml:space="preserve"> </w:t>
      </w:r>
    </w:p>
    <w:p w:rsidR="00386AC7" w:rsidRPr="00386AC7" w:rsidRDefault="00386AC7" w:rsidP="00386AC7">
      <w:pPr>
        <w:pStyle w:val="Prrafodelista"/>
        <w:tabs>
          <w:tab w:val="right" w:pos="8498"/>
        </w:tabs>
        <w:spacing w:after="0"/>
        <w:ind w:left="360"/>
        <w:jc w:val="both"/>
        <w:rPr>
          <w:rFonts w:ascii="Arial" w:eastAsiaTheme="minorEastAsia" w:hAnsi="Arial" w:cs="Arial"/>
          <w:i/>
        </w:rPr>
      </w:pPr>
      <w:r w:rsidRPr="00386AC7">
        <w:rPr>
          <w:rFonts w:ascii="Arial" w:eastAsiaTheme="minorEastAsia" w:hAnsi="Arial" w:cs="Arial"/>
          <w:i/>
        </w:rPr>
        <w:t>a</w:t>
      </w:r>
      <w:r w:rsidRPr="00386AC7">
        <w:rPr>
          <w:rFonts w:ascii="Arial" w:eastAsiaTheme="minorEastAsia" w:hAnsi="Arial" w:cs="Arial"/>
          <w:i/>
          <w:vertAlign w:val="subscript"/>
        </w:rPr>
        <w:t>1</w:t>
      </w:r>
      <w:r w:rsidRPr="00386AC7">
        <w:rPr>
          <w:rFonts w:ascii="Arial" w:eastAsiaTheme="minorEastAsia" w:hAnsi="Arial" w:cs="Arial"/>
          <w:i/>
        </w:rPr>
        <w:t xml:space="preserve"> = 1</w:t>
      </w:r>
    </w:p>
    <w:p w:rsidR="00386AC7" w:rsidRDefault="00386AC7" w:rsidP="00386AC7">
      <w:pPr>
        <w:tabs>
          <w:tab w:val="right" w:pos="8498"/>
        </w:tabs>
        <w:spacing w:after="0"/>
        <w:jc w:val="both"/>
        <w:rPr>
          <w:rFonts w:ascii="Arial" w:hAnsi="Arial" w:cs="Arial"/>
        </w:rPr>
      </w:pPr>
      <w:r>
        <w:rPr>
          <w:rFonts w:ascii="Arial" w:hAnsi="Arial" w:cs="Arial"/>
        </w:rPr>
        <w:lastRenderedPageBreak/>
        <w:t>&lt;&lt;MA_09_08_20.</w:t>
      </w:r>
      <w:r w:rsidRPr="007C641C">
        <w:rPr>
          <w:rFonts w:ascii="Arial" w:hAnsi="Arial" w:cs="Arial"/>
        </w:rPr>
        <w:t>gif&gt;&gt;</w:t>
      </w:r>
    </w:p>
    <w:p w:rsidR="00386AC7" w:rsidRDefault="00386AC7" w:rsidP="00386AC7">
      <w:pPr>
        <w:tabs>
          <w:tab w:val="right" w:pos="8498"/>
        </w:tabs>
        <w:spacing w:after="0"/>
        <w:jc w:val="both"/>
        <w:rPr>
          <w:rFonts w:ascii="Arial" w:hAnsi="Arial" w:cs="Arial"/>
        </w:rPr>
      </w:pPr>
    </w:p>
    <w:p w:rsidR="00386AC7" w:rsidRDefault="00386AC7" w:rsidP="00386AC7">
      <w:pPr>
        <w:pStyle w:val="Prrafodelista"/>
        <w:numPr>
          <w:ilvl w:val="0"/>
          <w:numId w:val="14"/>
        </w:numPr>
        <w:tabs>
          <w:tab w:val="right" w:pos="8498"/>
        </w:tabs>
        <w:spacing w:after="0"/>
        <w:jc w:val="both"/>
        <w:rPr>
          <w:rFonts w:ascii="Arial" w:hAnsi="Arial" w:cs="Arial"/>
        </w:rPr>
      </w:pPr>
      <w:r>
        <w:rPr>
          <w:rFonts w:ascii="Arial" w:hAnsi="Arial" w:cs="Arial"/>
        </w:rPr>
        <w:t>Se remplaza</w:t>
      </w:r>
      <w:r w:rsidR="00D63802">
        <w:rPr>
          <w:rFonts w:ascii="Arial" w:hAnsi="Arial" w:cs="Arial"/>
        </w:rPr>
        <w:t xml:space="preserve"> estos valores </w:t>
      </w:r>
      <w:r>
        <w:rPr>
          <w:rFonts w:ascii="Arial" w:hAnsi="Arial" w:cs="Arial"/>
        </w:rPr>
        <w:t xml:space="preserve"> en la formula y se desarrolla</w:t>
      </w:r>
      <w:bookmarkStart w:id="0" w:name="_GoBack"/>
      <w:bookmarkEnd w:id="0"/>
      <w:r>
        <w:rPr>
          <w:rFonts w:ascii="Arial" w:hAnsi="Arial" w:cs="Arial"/>
        </w:rPr>
        <w:t>:</w:t>
      </w:r>
    </w:p>
    <w:p w:rsidR="00386AC7" w:rsidRDefault="00386AC7" w:rsidP="00386AC7">
      <w:pPr>
        <w:tabs>
          <w:tab w:val="right" w:pos="8498"/>
        </w:tabs>
        <w:spacing w:after="0"/>
        <w:jc w:val="both"/>
        <w:rPr>
          <w:rFonts w:ascii="Arial" w:hAnsi="Arial" w:cs="Arial"/>
        </w:rPr>
      </w:pPr>
    </w:p>
    <w:p w:rsidR="00386AC7" w:rsidRDefault="00386AC7" w:rsidP="00386AC7">
      <w:pPr>
        <w:tabs>
          <w:tab w:val="right" w:pos="8498"/>
        </w:tabs>
        <w:spacing w:after="0"/>
        <w:jc w:val="both"/>
        <w:rPr>
          <w:rFonts w:ascii="Arial" w:hAnsi="Arial" w:cs="Arial"/>
        </w:rPr>
      </w:pPr>
      <w:r>
        <w:rPr>
          <w:rFonts w:ascii="Arial" w:hAnsi="Arial" w:cs="Arial"/>
        </w:rPr>
        <w:t>&lt;&lt;MA_09_08_21.</w:t>
      </w:r>
      <w:r w:rsidRPr="007C641C">
        <w:rPr>
          <w:rFonts w:ascii="Arial" w:hAnsi="Arial" w:cs="Arial"/>
        </w:rPr>
        <w:t>gif&gt;&gt;</w:t>
      </w:r>
    </w:p>
    <w:p w:rsidR="00386AC7" w:rsidRDefault="00386AC7" w:rsidP="00386AC7">
      <w:pPr>
        <w:tabs>
          <w:tab w:val="right" w:pos="8498"/>
        </w:tabs>
        <w:spacing w:after="0"/>
        <w:jc w:val="both"/>
        <w:rPr>
          <w:rFonts w:ascii="Arial" w:hAnsi="Arial" w:cs="Arial"/>
        </w:rPr>
      </w:pPr>
    </w:p>
    <w:p w:rsidR="00D63802" w:rsidRDefault="00D63802" w:rsidP="00386AC7">
      <w:pPr>
        <w:tabs>
          <w:tab w:val="right" w:pos="8498"/>
        </w:tabs>
        <w:spacing w:after="0"/>
        <w:jc w:val="both"/>
        <w:rPr>
          <w:rFonts w:ascii="Arial" w:hAnsi="Arial" w:cs="Arial"/>
        </w:rPr>
      </w:pPr>
      <w:r>
        <w:rPr>
          <w:rFonts w:ascii="Arial" w:hAnsi="Arial" w:cs="Arial"/>
        </w:rPr>
        <w:t>La suma de los infinitos términos de la progresión geométrica es igual a:</w:t>
      </w:r>
    </w:p>
    <w:p w:rsidR="00D63802" w:rsidRDefault="00D63802" w:rsidP="00D63802">
      <w:pPr>
        <w:tabs>
          <w:tab w:val="right" w:pos="8498"/>
        </w:tabs>
        <w:spacing w:after="0"/>
        <w:jc w:val="both"/>
        <w:rPr>
          <w:rFonts w:ascii="Arial" w:hAnsi="Arial" w:cs="Arial"/>
        </w:rPr>
      </w:pPr>
      <w:r>
        <w:rPr>
          <w:rFonts w:ascii="Arial" w:hAnsi="Arial" w:cs="Arial"/>
        </w:rPr>
        <w:t xml:space="preserve"> </w:t>
      </w:r>
    </w:p>
    <w:p w:rsidR="00D63802" w:rsidRPr="00386AC7" w:rsidRDefault="00D63802" w:rsidP="00D63802">
      <w:pPr>
        <w:tabs>
          <w:tab w:val="right" w:pos="8498"/>
        </w:tabs>
        <w:spacing w:after="0"/>
        <w:jc w:val="both"/>
        <w:rPr>
          <w:rFonts w:ascii="Arial" w:hAnsi="Arial" w:cs="Arial"/>
        </w:rPr>
      </w:pPr>
      <w:r>
        <w:rPr>
          <w:rFonts w:ascii="Arial" w:hAnsi="Arial" w:cs="Arial"/>
        </w:rPr>
        <w:t>&lt;&lt;MA_09_08_22.</w:t>
      </w:r>
      <w:r w:rsidRPr="007C641C">
        <w:rPr>
          <w:rFonts w:ascii="Arial" w:hAnsi="Arial" w:cs="Arial"/>
        </w:rPr>
        <w:t>gif&gt;&gt;</w:t>
      </w:r>
    </w:p>
    <w:p w:rsidR="00386AC7" w:rsidRDefault="00386AC7" w:rsidP="00386AC7">
      <w:pPr>
        <w:tabs>
          <w:tab w:val="right" w:pos="8498"/>
        </w:tabs>
        <w:spacing w:after="0"/>
        <w:jc w:val="both"/>
        <w:rPr>
          <w:rFonts w:ascii="Arial" w:hAnsi="Arial" w:cs="Arial"/>
        </w:rPr>
      </w:pPr>
    </w:p>
    <w:p w:rsidR="00386AC7" w:rsidRPr="00D63802" w:rsidRDefault="00386AC7" w:rsidP="00D63802">
      <w:pPr>
        <w:pStyle w:val="Prrafodelista"/>
        <w:numPr>
          <w:ilvl w:val="0"/>
          <w:numId w:val="24"/>
        </w:numPr>
        <w:tabs>
          <w:tab w:val="right" w:pos="8498"/>
        </w:tabs>
        <w:spacing w:after="0"/>
        <w:jc w:val="both"/>
        <w:rPr>
          <w:rFonts w:ascii="Arial" w:hAnsi="Arial" w:cs="Arial"/>
        </w:rPr>
      </w:pPr>
      <w:r w:rsidRPr="00D63802">
        <w:rPr>
          <w:rFonts w:ascii="Arial" w:hAnsi="Arial" w:cs="Arial"/>
        </w:rPr>
        <w:t>Encuentre la suma de los infinitos términos de la siguiente progresión geométrica.</w:t>
      </w:r>
    </w:p>
    <w:p w:rsidR="00386AC7" w:rsidRPr="00386AC7" w:rsidRDefault="00386AC7" w:rsidP="00386AC7">
      <w:pPr>
        <w:tabs>
          <w:tab w:val="right" w:pos="8498"/>
        </w:tabs>
        <w:spacing w:after="0"/>
        <w:jc w:val="both"/>
        <w:rPr>
          <w:rFonts w:ascii="Arial" w:hAnsi="Arial" w:cs="Arial"/>
        </w:rPr>
      </w:pPr>
    </w:p>
    <w:p w:rsidR="00386AC7" w:rsidRPr="00386AC7" w:rsidRDefault="00386AC7" w:rsidP="00386AC7">
      <w:pPr>
        <w:tabs>
          <w:tab w:val="right" w:pos="8498"/>
        </w:tabs>
        <w:spacing w:after="0"/>
        <w:jc w:val="both"/>
        <w:rPr>
          <w:rFonts w:ascii="Arial" w:hAnsi="Arial" w:cs="Arial"/>
        </w:rPr>
      </w:pPr>
      <w:r>
        <w:rPr>
          <w:rFonts w:ascii="Arial" w:hAnsi="Arial" w:cs="Arial"/>
        </w:rPr>
        <w:t>&lt;&lt;MA_09_08_2</w:t>
      </w:r>
      <w:r w:rsidR="00D63802">
        <w:rPr>
          <w:rFonts w:ascii="Arial" w:hAnsi="Arial" w:cs="Arial"/>
        </w:rPr>
        <w:t>3</w:t>
      </w:r>
      <w:r>
        <w:rPr>
          <w:rFonts w:ascii="Arial" w:hAnsi="Arial" w:cs="Arial"/>
        </w:rPr>
        <w:t>.</w:t>
      </w:r>
      <w:r w:rsidRPr="007C641C">
        <w:rPr>
          <w:rFonts w:ascii="Arial" w:hAnsi="Arial" w:cs="Arial"/>
        </w:rPr>
        <w:t>gif&gt;&gt;</w:t>
      </w:r>
    </w:p>
    <w:p w:rsidR="00386AC7" w:rsidRPr="00386AC7" w:rsidRDefault="00386AC7" w:rsidP="00386AC7">
      <w:pPr>
        <w:pStyle w:val="Prrafodelista"/>
        <w:tabs>
          <w:tab w:val="right" w:pos="8498"/>
        </w:tabs>
        <w:spacing w:after="0"/>
        <w:ind w:left="360"/>
        <w:jc w:val="both"/>
        <w:rPr>
          <w:rFonts w:ascii="Arial" w:eastAsiaTheme="minorEastAsia" w:hAnsi="Arial" w:cs="Arial"/>
        </w:rPr>
      </w:pPr>
    </w:p>
    <w:p w:rsidR="00386AC7" w:rsidRDefault="00386AC7" w:rsidP="00386AC7">
      <w:pPr>
        <w:pStyle w:val="Prrafodelista"/>
        <w:numPr>
          <w:ilvl w:val="0"/>
          <w:numId w:val="14"/>
        </w:numPr>
        <w:tabs>
          <w:tab w:val="right" w:pos="8498"/>
        </w:tabs>
        <w:spacing w:after="0"/>
        <w:jc w:val="both"/>
        <w:rPr>
          <w:rFonts w:ascii="Arial" w:hAnsi="Arial" w:cs="Arial"/>
        </w:rPr>
      </w:pPr>
      <w:r>
        <w:rPr>
          <w:rFonts w:ascii="Arial" w:hAnsi="Arial" w:cs="Arial"/>
        </w:rPr>
        <w:t>Donde:</w:t>
      </w:r>
    </w:p>
    <w:p w:rsidR="00386AC7" w:rsidRDefault="00386AC7" w:rsidP="00386AC7">
      <w:pPr>
        <w:pStyle w:val="Prrafodelista"/>
        <w:tabs>
          <w:tab w:val="right" w:pos="8498"/>
        </w:tabs>
        <w:spacing w:after="0"/>
        <w:ind w:left="360"/>
        <w:jc w:val="both"/>
        <w:rPr>
          <w:rFonts w:ascii="Arial" w:hAnsi="Arial" w:cs="Arial"/>
          <w:i/>
        </w:rPr>
      </w:pPr>
      <w:r w:rsidRPr="00386AC7">
        <w:rPr>
          <w:rFonts w:ascii="Arial" w:hAnsi="Arial" w:cs="Arial"/>
          <w:i/>
        </w:rPr>
        <w:t>a</w:t>
      </w:r>
      <w:r w:rsidRPr="00386AC7">
        <w:rPr>
          <w:rFonts w:ascii="Arial" w:hAnsi="Arial" w:cs="Arial"/>
          <w:i/>
          <w:vertAlign w:val="subscript"/>
        </w:rPr>
        <w:t xml:space="preserve">1 </w:t>
      </w:r>
      <w:r w:rsidRPr="00386AC7">
        <w:rPr>
          <w:rFonts w:ascii="Arial" w:hAnsi="Arial" w:cs="Arial"/>
          <w:i/>
        </w:rPr>
        <w:t>= 3</w:t>
      </w:r>
    </w:p>
    <w:p w:rsidR="00386AC7" w:rsidRPr="00386AC7" w:rsidRDefault="00D63802" w:rsidP="00386AC7">
      <w:pPr>
        <w:rPr>
          <w:lang w:val="en-US"/>
        </w:rPr>
      </w:pPr>
      <w:r>
        <w:rPr>
          <w:rFonts w:ascii="Arial" w:hAnsi="Arial" w:cs="Arial"/>
          <w:lang w:val="en-US"/>
        </w:rPr>
        <w:t>&lt;&lt;MA_09_08_24</w:t>
      </w:r>
      <w:r w:rsidR="00386AC7" w:rsidRPr="00386AC7">
        <w:rPr>
          <w:rFonts w:ascii="Arial" w:hAnsi="Arial" w:cs="Arial"/>
          <w:lang w:val="en-US"/>
        </w:rPr>
        <w:t>.gif&gt;&gt;</w:t>
      </w:r>
    </w:p>
    <w:p w:rsidR="00386AC7" w:rsidRPr="00386AC7" w:rsidRDefault="00D63802" w:rsidP="00386AC7">
      <w:pPr>
        <w:pStyle w:val="Prrafodelista"/>
        <w:numPr>
          <w:ilvl w:val="0"/>
          <w:numId w:val="14"/>
        </w:numPr>
        <w:tabs>
          <w:tab w:val="right" w:pos="8498"/>
        </w:tabs>
        <w:spacing w:after="0"/>
        <w:jc w:val="both"/>
        <w:rPr>
          <w:rFonts w:ascii="Arial" w:hAnsi="Arial" w:cs="Arial"/>
          <w:i/>
        </w:rPr>
      </w:pPr>
      <w:r>
        <w:rPr>
          <w:rFonts w:ascii="Arial" w:hAnsi="Arial" w:cs="Arial"/>
        </w:rPr>
        <w:t>Se remplazan estos valores en la formula:</w:t>
      </w:r>
    </w:p>
    <w:p w:rsidR="00386AC7" w:rsidRPr="00386AC7" w:rsidRDefault="00386AC7" w:rsidP="00386AC7">
      <w:pPr>
        <w:pStyle w:val="Prrafodelista"/>
        <w:tabs>
          <w:tab w:val="right" w:pos="8498"/>
        </w:tabs>
        <w:spacing w:after="0"/>
        <w:ind w:left="360"/>
        <w:jc w:val="both"/>
        <w:rPr>
          <w:rFonts w:ascii="Arial" w:hAnsi="Arial" w:cs="Arial"/>
        </w:rPr>
      </w:pPr>
    </w:p>
    <w:p w:rsidR="00D63802" w:rsidRPr="00D63802" w:rsidRDefault="00D63802" w:rsidP="00D63802">
      <w:r w:rsidRPr="00D63802">
        <w:rPr>
          <w:rFonts w:ascii="Arial" w:hAnsi="Arial" w:cs="Arial"/>
        </w:rPr>
        <w:t>&lt;&lt;MA_09_08_25.gif&gt;&gt;</w:t>
      </w:r>
    </w:p>
    <w:p w:rsidR="002D718E" w:rsidRDefault="00D63802" w:rsidP="00386AC7">
      <w:pPr>
        <w:pStyle w:val="Prrafodelista"/>
        <w:tabs>
          <w:tab w:val="right" w:pos="8498"/>
        </w:tabs>
        <w:spacing w:after="0"/>
        <w:ind w:left="360"/>
        <w:jc w:val="both"/>
        <w:rPr>
          <w:rFonts w:ascii="Arial" w:hAnsi="Arial" w:cs="Arial"/>
        </w:rPr>
      </w:pPr>
      <w:r>
        <w:rPr>
          <w:rFonts w:ascii="Arial" w:hAnsi="Arial" w:cs="Arial"/>
        </w:rPr>
        <w:t xml:space="preserve">La suma de los infinitos términos de la progresión geométrica es igual a: </w:t>
      </w:r>
    </w:p>
    <w:p w:rsidR="00D63802" w:rsidRDefault="00D63802" w:rsidP="00386AC7">
      <w:pPr>
        <w:pStyle w:val="Prrafodelista"/>
        <w:tabs>
          <w:tab w:val="right" w:pos="8498"/>
        </w:tabs>
        <w:spacing w:after="0"/>
        <w:ind w:left="360"/>
        <w:jc w:val="both"/>
        <w:rPr>
          <w:rFonts w:ascii="Arial" w:hAnsi="Arial" w:cs="Arial"/>
          <w:i/>
        </w:rPr>
      </w:pPr>
      <w:r w:rsidRPr="00D63802">
        <w:rPr>
          <w:rFonts w:ascii="Arial" w:hAnsi="Arial" w:cs="Arial"/>
          <w:i/>
        </w:rPr>
        <w:t>S</w:t>
      </w:r>
      <w:r w:rsidRPr="00D63802">
        <w:rPr>
          <w:rFonts w:ascii="Arial" w:hAnsi="Arial" w:cs="Arial"/>
          <w:i/>
          <w:vertAlign w:val="subscript"/>
        </w:rPr>
        <w:t xml:space="preserve">∞ </w:t>
      </w:r>
      <w:r w:rsidRPr="00D63802">
        <w:rPr>
          <w:rFonts w:ascii="Arial" w:hAnsi="Arial" w:cs="Arial"/>
          <w:i/>
        </w:rPr>
        <w:t>= 6</w:t>
      </w:r>
      <w:r>
        <w:rPr>
          <w:rFonts w:ascii="Arial" w:hAnsi="Arial" w:cs="Arial"/>
          <w:i/>
        </w:rPr>
        <w:t>.</w:t>
      </w:r>
    </w:p>
    <w:p w:rsidR="00D63802" w:rsidRDefault="00D63802" w:rsidP="00386AC7">
      <w:pPr>
        <w:pStyle w:val="Prrafodelista"/>
        <w:tabs>
          <w:tab w:val="right" w:pos="8498"/>
        </w:tabs>
        <w:spacing w:after="0"/>
        <w:ind w:left="360"/>
        <w:jc w:val="both"/>
        <w:rPr>
          <w:rFonts w:ascii="Arial" w:hAnsi="Arial" w:cs="Arial"/>
          <w:i/>
        </w:rPr>
      </w:pPr>
    </w:p>
    <w:p w:rsidR="00DE0A7C" w:rsidRDefault="0005340A" w:rsidP="00D63802">
      <w:pPr>
        <w:tabs>
          <w:tab w:val="right" w:pos="8498"/>
        </w:tabs>
        <w:spacing w:after="0"/>
        <w:jc w:val="both"/>
        <w:rPr>
          <w:rFonts w:ascii="Arial" w:eastAsiaTheme="minorEastAsia" w:hAnsi="Arial" w:cs="Arial"/>
        </w:rPr>
      </w:pPr>
      <w:r>
        <w:rPr>
          <w:rFonts w:ascii="Arial" w:eastAsiaTheme="minorEastAsia" w:hAnsi="Arial" w:cs="Arial"/>
        </w:rPr>
        <w:t>Cómo se</w:t>
      </w:r>
      <w:r w:rsidR="00DE0A7C">
        <w:rPr>
          <w:rFonts w:ascii="Arial" w:eastAsiaTheme="minorEastAsia" w:hAnsi="Arial" w:cs="Arial"/>
        </w:rPr>
        <w:t xml:space="preserve"> pudo observar </w:t>
      </w:r>
      <w:r>
        <w:rPr>
          <w:rFonts w:ascii="Arial" w:eastAsiaTheme="minorEastAsia" w:hAnsi="Arial" w:cs="Arial"/>
        </w:rPr>
        <w:t xml:space="preserve"> e</w:t>
      </w:r>
      <w:r w:rsidR="00304EF5">
        <w:rPr>
          <w:rFonts w:ascii="Arial" w:eastAsiaTheme="minorEastAsia" w:hAnsi="Arial" w:cs="Arial"/>
        </w:rPr>
        <w:t>s posible encontrar la suma de los infinitos términos de las progresiones geométricas</w:t>
      </w:r>
      <w:r w:rsidR="00DE0A7C">
        <w:rPr>
          <w:rFonts w:ascii="Arial" w:eastAsiaTheme="minorEastAsia" w:hAnsi="Arial" w:cs="Arial"/>
        </w:rPr>
        <w:t xml:space="preserve">, solo </w:t>
      </w:r>
      <w:r>
        <w:rPr>
          <w:rFonts w:ascii="Arial" w:eastAsiaTheme="minorEastAsia" w:hAnsi="Arial" w:cs="Arial"/>
        </w:rPr>
        <w:t xml:space="preserve"> cuando su razón está entre -1 y 1, </w:t>
      </w:r>
      <w:r w:rsidR="00DE0A7C">
        <w:rPr>
          <w:rFonts w:ascii="Arial" w:eastAsiaTheme="minorEastAsia" w:hAnsi="Arial" w:cs="Arial"/>
        </w:rPr>
        <w:t xml:space="preserve">utilizando su fórmula, </w:t>
      </w:r>
      <w:r>
        <w:rPr>
          <w:rFonts w:ascii="Arial" w:eastAsiaTheme="minorEastAsia" w:hAnsi="Arial" w:cs="Arial"/>
        </w:rPr>
        <w:t>en la siguiente sesión</w:t>
      </w:r>
      <w:r w:rsidR="00DE0A7C">
        <w:rPr>
          <w:rFonts w:ascii="Arial" w:eastAsiaTheme="minorEastAsia" w:hAnsi="Arial" w:cs="Arial"/>
        </w:rPr>
        <w:t xml:space="preserve"> el trabajo se centrara en el producto de los términos de una progresión geométrica.</w:t>
      </w:r>
    </w:p>
    <w:p w:rsidR="005B525E" w:rsidRDefault="005B525E" w:rsidP="00D63802">
      <w:pPr>
        <w:tabs>
          <w:tab w:val="right" w:pos="8498"/>
        </w:tabs>
        <w:spacing w:after="0"/>
        <w:jc w:val="both"/>
        <w:rPr>
          <w:rFonts w:ascii="Arial" w:eastAsiaTheme="minorEastAsia" w:hAnsi="Arial" w:cs="Arial"/>
        </w:rPr>
      </w:pPr>
    </w:p>
    <w:p w:rsidR="00DE0A7C" w:rsidRPr="00DE0A7C" w:rsidRDefault="00DE0A7C" w:rsidP="00DE0A7C">
      <w:pPr>
        <w:tabs>
          <w:tab w:val="right" w:pos="8498"/>
        </w:tabs>
        <w:spacing w:after="0"/>
        <w:jc w:val="both"/>
        <w:rPr>
          <w:rFonts w:ascii="Arial" w:hAnsi="Arial" w:cs="Arial"/>
          <w:b/>
        </w:rPr>
      </w:pPr>
      <w:r>
        <w:rPr>
          <w:rFonts w:ascii="Arial" w:eastAsiaTheme="minorEastAsia" w:hAnsi="Arial" w:cs="Arial"/>
        </w:rPr>
        <w:t xml:space="preserve"> </w:t>
      </w:r>
      <w:r w:rsidR="0005340A">
        <w:rPr>
          <w:rFonts w:ascii="Arial" w:eastAsiaTheme="minorEastAsia" w:hAnsi="Arial" w:cs="Arial"/>
        </w:rPr>
        <w:t xml:space="preserve"> </w:t>
      </w:r>
      <w:r w:rsidR="00304EF5">
        <w:rPr>
          <w:rFonts w:ascii="Arial" w:eastAsiaTheme="minorEastAsia" w:hAnsi="Arial" w:cs="Arial"/>
        </w:rPr>
        <w:t xml:space="preserve"> </w:t>
      </w:r>
      <w:r>
        <w:rPr>
          <w:rFonts w:ascii="Arial" w:eastAsiaTheme="minorEastAsia" w:hAnsi="Arial" w:cs="Arial"/>
        </w:rPr>
        <w:t xml:space="preserve"> </w:t>
      </w: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3.5 Producto de </w:t>
      </w:r>
      <w:r>
        <w:rPr>
          <w:rFonts w:ascii="Arial" w:hAnsi="Arial" w:cs="Arial"/>
          <w:b/>
          <w:i/>
        </w:rPr>
        <w:t xml:space="preserve">n </w:t>
      </w:r>
      <w:r>
        <w:rPr>
          <w:rFonts w:ascii="Arial" w:hAnsi="Arial" w:cs="Arial"/>
          <w:b/>
        </w:rPr>
        <w:t xml:space="preserve"> términos de una progresión geométrica </w:t>
      </w:r>
    </w:p>
    <w:p w:rsidR="00DE0A7C" w:rsidRDefault="00DE0A7C" w:rsidP="00D63802">
      <w:pPr>
        <w:tabs>
          <w:tab w:val="right" w:pos="8498"/>
        </w:tabs>
        <w:spacing w:after="0"/>
        <w:jc w:val="both"/>
        <w:rPr>
          <w:rFonts w:ascii="Arial" w:eastAsiaTheme="minorEastAsia" w:hAnsi="Arial" w:cs="Arial"/>
        </w:rPr>
      </w:pPr>
    </w:p>
    <w:p w:rsidR="00DE0A7C" w:rsidRDefault="00DE0A7C" w:rsidP="00D63802">
      <w:pPr>
        <w:tabs>
          <w:tab w:val="right" w:pos="8498"/>
        </w:tabs>
        <w:spacing w:after="0"/>
        <w:jc w:val="both"/>
        <w:rPr>
          <w:rFonts w:ascii="Arial" w:eastAsiaTheme="minorEastAsia" w:hAnsi="Arial" w:cs="Arial"/>
        </w:rPr>
      </w:pPr>
      <w:r>
        <w:rPr>
          <w:rFonts w:ascii="Arial" w:eastAsiaTheme="minorEastAsia" w:hAnsi="Arial" w:cs="Arial"/>
        </w:rPr>
        <w:t xml:space="preserve">Al igual que es posible encontrar el resultado de </w:t>
      </w:r>
      <w:r w:rsidRPr="00000138">
        <w:rPr>
          <w:rFonts w:ascii="Arial" w:eastAsiaTheme="minorEastAsia" w:hAnsi="Arial" w:cs="Arial"/>
          <w:b/>
        </w:rPr>
        <w:t xml:space="preserve">sumar </w:t>
      </w:r>
      <w:r w:rsidRPr="00000138">
        <w:rPr>
          <w:rFonts w:ascii="Arial" w:eastAsiaTheme="minorEastAsia" w:hAnsi="Arial" w:cs="Arial"/>
          <w:b/>
          <w:i/>
        </w:rPr>
        <w:t>n</w:t>
      </w:r>
      <w:r w:rsidR="0034119E">
        <w:rPr>
          <w:rFonts w:ascii="Arial" w:eastAsiaTheme="minorEastAsia" w:hAnsi="Arial" w:cs="Arial"/>
          <w:b/>
          <w:i/>
        </w:rPr>
        <w:t xml:space="preserve"> </w:t>
      </w:r>
      <w:r w:rsidR="0034119E">
        <w:rPr>
          <w:rFonts w:ascii="Arial" w:eastAsiaTheme="minorEastAsia" w:hAnsi="Arial" w:cs="Arial"/>
          <w:b/>
        </w:rPr>
        <w:t xml:space="preserve">primeros </w:t>
      </w:r>
      <w:r w:rsidRPr="00000138">
        <w:rPr>
          <w:rFonts w:ascii="Arial" w:eastAsiaTheme="minorEastAsia" w:hAnsi="Arial" w:cs="Arial"/>
          <w:b/>
          <w:i/>
        </w:rPr>
        <w:t xml:space="preserve"> </w:t>
      </w:r>
      <w:r w:rsidRPr="00000138">
        <w:rPr>
          <w:rFonts w:ascii="Arial" w:eastAsiaTheme="minorEastAsia" w:hAnsi="Arial" w:cs="Arial"/>
          <w:b/>
        </w:rPr>
        <w:t xml:space="preserve"> términos consecutivos de una progresión geométrica</w:t>
      </w:r>
      <w:r>
        <w:rPr>
          <w:rFonts w:ascii="Arial" w:eastAsiaTheme="minorEastAsia" w:hAnsi="Arial" w:cs="Arial"/>
        </w:rPr>
        <w:t xml:space="preserve"> utilizando una formula,  existe una fórmula que permite encontrar el resultado de multiplicar </w:t>
      </w:r>
      <w:r w:rsidRPr="00000138">
        <w:rPr>
          <w:rFonts w:ascii="Arial" w:eastAsiaTheme="minorEastAsia" w:hAnsi="Arial" w:cs="Arial"/>
          <w:b/>
          <w:i/>
        </w:rPr>
        <w:t>n</w:t>
      </w:r>
      <w:r w:rsidR="0034119E">
        <w:rPr>
          <w:rFonts w:ascii="Arial" w:eastAsiaTheme="minorEastAsia" w:hAnsi="Arial" w:cs="Arial"/>
          <w:b/>
          <w:i/>
        </w:rPr>
        <w:t xml:space="preserve"> </w:t>
      </w:r>
      <w:r w:rsidR="0034119E">
        <w:rPr>
          <w:rFonts w:ascii="Arial" w:eastAsiaTheme="minorEastAsia" w:hAnsi="Arial" w:cs="Arial"/>
          <w:b/>
        </w:rPr>
        <w:t xml:space="preserve">primeros </w:t>
      </w:r>
      <w:r w:rsidRPr="00000138">
        <w:rPr>
          <w:rFonts w:ascii="Arial" w:eastAsiaTheme="minorEastAsia" w:hAnsi="Arial" w:cs="Arial"/>
          <w:b/>
          <w:i/>
        </w:rPr>
        <w:t xml:space="preserve"> </w:t>
      </w:r>
      <w:r w:rsidRPr="00000138">
        <w:rPr>
          <w:rFonts w:ascii="Arial" w:eastAsiaTheme="minorEastAsia" w:hAnsi="Arial" w:cs="Arial"/>
          <w:b/>
        </w:rPr>
        <w:t xml:space="preserve"> términos consecutivos de una progresión geométrica</w:t>
      </w:r>
      <w:r w:rsidR="00000138">
        <w:rPr>
          <w:rFonts w:ascii="Arial" w:eastAsiaTheme="minorEastAsia" w:hAnsi="Arial" w:cs="Arial"/>
          <w:b/>
        </w:rPr>
        <w:t>,</w:t>
      </w:r>
      <w:r w:rsidR="0034119E">
        <w:rPr>
          <w:rFonts w:ascii="Arial" w:eastAsiaTheme="minorEastAsia" w:hAnsi="Arial" w:cs="Arial"/>
          <w:b/>
        </w:rPr>
        <w:t xml:space="preserve"> </w:t>
      </w:r>
      <w:r w:rsidR="00000138">
        <w:rPr>
          <w:rFonts w:ascii="Arial" w:eastAsiaTheme="minorEastAsia" w:hAnsi="Arial" w:cs="Arial"/>
          <w:b/>
        </w:rPr>
        <w:t xml:space="preserve">  </w:t>
      </w:r>
      <w:r w:rsidR="00000138">
        <w:rPr>
          <w:rFonts w:ascii="Arial" w:eastAsiaTheme="minorEastAsia" w:hAnsi="Arial" w:cs="Arial"/>
        </w:rPr>
        <w:t>la formula es la siguiente:</w:t>
      </w:r>
    </w:p>
    <w:p w:rsidR="00000138" w:rsidRDefault="00000138" w:rsidP="00D63802">
      <w:pPr>
        <w:tabs>
          <w:tab w:val="right" w:pos="8498"/>
        </w:tabs>
        <w:spacing w:after="0"/>
        <w:jc w:val="both"/>
        <w:rPr>
          <w:rFonts w:ascii="Arial" w:eastAsiaTheme="minorEastAsia" w:hAnsi="Arial" w:cs="Arial"/>
        </w:rPr>
      </w:pPr>
    </w:p>
    <w:p w:rsidR="00000138" w:rsidRPr="00000138" w:rsidRDefault="00000138" w:rsidP="00000138">
      <w:r w:rsidRPr="00000138">
        <w:rPr>
          <w:rFonts w:ascii="Arial" w:hAnsi="Arial" w:cs="Arial"/>
        </w:rPr>
        <w:t>&lt;&lt;MA_09_08_26.gif&gt;&gt;</w:t>
      </w:r>
    </w:p>
    <w:p w:rsidR="00000138" w:rsidRDefault="00000138" w:rsidP="00D63802">
      <w:pPr>
        <w:tabs>
          <w:tab w:val="right" w:pos="8498"/>
        </w:tabs>
        <w:spacing w:after="0"/>
        <w:jc w:val="both"/>
        <w:rPr>
          <w:rFonts w:ascii="Arial" w:eastAsiaTheme="minorEastAsia" w:hAnsi="Arial" w:cs="Arial"/>
        </w:rPr>
      </w:pPr>
    </w:p>
    <w:p w:rsidR="00000138" w:rsidRDefault="00000138" w:rsidP="00D63802">
      <w:pPr>
        <w:tabs>
          <w:tab w:val="right" w:pos="8498"/>
        </w:tabs>
        <w:spacing w:after="0"/>
        <w:jc w:val="both"/>
        <w:rPr>
          <w:rFonts w:ascii="Arial" w:eastAsiaTheme="minorEastAsia" w:hAnsi="Arial" w:cs="Arial"/>
        </w:rPr>
      </w:pPr>
      <w:r>
        <w:rPr>
          <w:rFonts w:ascii="Arial" w:eastAsiaTheme="minorEastAsia" w:hAnsi="Arial" w:cs="Arial"/>
        </w:rPr>
        <w:t>Donde:</w:t>
      </w:r>
    </w:p>
    <w:p w:rsidR="00000138" w:rsidRDefault="00000138" w:rsidP="00D63802">
      <w:pPr>
        <w:tabs>
          <w:tab w:val="right" w:pos="8498"/>
        </w:tabs>
        <w:spacing w:after="0"/>
        <w:jc w:val="both"/>
        <w:rPr>
          <w:rFonts w:ascii="Arial" w:eastAsiaTheme="minorEastAsia" w:hAnsi="Arial" w:cs="Arial"/>
        </w:rPr>
      </w:pPr>
      <w:r w:rsidRPr="00000138">
        <w:rPr>
          <w:rFonts w:ascii="Arial" w:eastAsiaTheme="minorEastAsia" w:hAnsi="Arial" w:cs="Arial"/>
          <w:i/>
        </w:rPr>
        <w:t>P</w:t>
      </w:r>
      <w:r>
        <w:rPr>
          <w:rFonts w:ascii="Arial" w:eastAsiaTheme="minorEastAsia" w:hAnsi="Arial" w:cs="Arial"/>
        </w:rPr>
        <w:t xml:space="preserve"> es el resultado de multiplicar los </w:t>
      </w:r>
      <w:r w:rsidRPr="00000138">
        <w:rPr>
          <w:rFonts w:ascii="Arial" w:eastAsiaTheme="minorEastAsia" w:hAnsi="Arial" w:cs="Arial"/>
          <w:i/>
        </w:rPr>
        <w:t>n</w:t>
      </w:r>
      <w:r>
        <w:rPr>
          <w:rFonts w:ascii="Arial" w:eastAsiaTheme="minorEastAsia" w:hAnsi="Arial" w:cs="Arial"/>
        </w:rPr>
        <w:t xml:space="preserve"> </w:t>
      </w:r>
      <w:r w:rsidR="0034119E">
        <w:rPr>
          <w:rFonts w:ascii="Arial" w:eastAsiaTheme="minorEastAsia" w:hAnsi="Arial" w:cs="Arial"/>
        </w:rPr>
        <w:t xml:space="preserve">primeros </w:t>
      </w:r>
      <w:r>
        <w:rPr>
          <w:rFonts w:ascii="Arial" w:eastAsiaTheme="minorEastAsia" w:hAnsi="Arial" w:cs="Arial"/>
        </w:rPr>
        <w:t>términos consecutivos de la progresión geométrica.</w:t>
      </w:r>
    </w:p>
    <w:p w:rsidR="0034119E" w:rsidRDefault="00000138" w:rsidP="00D63802">
      <w:pPr>
        <w:tabs>
          <w:tab w:val="right" w:pos="8498"/>
        </w:tabs>
        <w:spacing w:after="0"/>
        <w:jc w:val="both"/>
        <w:rPr>
          <w:rFonts w:ascii="Arial" w:eastAsiaTheme="minorEastAsia" w:hAnsi="Arial" w:cs="Arial"/>
        </w:rPr>
      </w:pPr>
      <w:r w:rsidRPr="0034119E">
        <w:rPr>
          <w:rFonts w:ascii="Arial" w:eastAsiaTheme="minorEastAsia" w:hAnsi="Arial" w:cs="Arial"/>
          <w:i/>
        </w:rPr>
        <w:t>a</w:t>
      </w:r>
      <w:r w:rsidRPr="0034119E">
        <w:rPr>
          <w:rFonts w:ascii="Arial" w:eastAsiaTheme="minorEastAsia" w:hAnsi="Arial" w:cs="Arial"/>
          <w:i/>
          <w:vertAlign w:val="subscript"/>
        </w:rPr>
        <w:t>1</w:t>
      </w:r>
      <w:r w:rsidR="0034119E" w:rsidRPr="0034119E">
        <w:rPr>
          <w:rFonts w:ascii="Arial" w:eastAsiaTheme="minorEastAsia" w:hAnsi="Arial" w:cs="Arial"/>
        </w:rPr>
        <w:t>,</w:t>
      </w:r>
      <w:r w:rsidR="0034119E">
        <w:rPr>
          <w:rFonts w:ascii="Arial" w:eastAsiaTheme="minorEastAsia" w:hAnsi="Arial" w:cs="Arial"/>
          <w:vertAlign w:val="subscript"/>
        </w:rPr>
        <w:t xml:space="preserve"> </w:t>
      </w:r>
      <w:r>
        <w:rPr>
          <w:rFonts w:ascii="Arial" w:eastAsiaTheme="minorEastAsia" w:hAnsi="Arial" w:cs="Arial"/>
          <w:vertAlign w:val="subscript"/>
        </w:rPr>
        <w:t xml:space="preserve"> </w:t>
      </w:r>
      <w:r>
        <w:rPr>
          <w:rFonts w:ascii="Arial" w:eastAsiaTheme="minorEastAsia" w:hAnsi="Arial" w:cs="Arial"/>
        </w:rPr>
        <w:t xml:space="preserve">el primer </w:t>
      </w:r>
      <w:r w:rsidR="0034119E">
        <w:rPr>
          <w:rFonts w:ascii="Arial" w:eastAsiaTheme="minorEastAsia" w:hAnsi="Arial" w:cs="Arial"/>
        </w:rPr>
        <w:t>término</w:t>
      </w:r>
      <w:r>
        <w:rPr>
          <w:rFonts w:ascii="Arial" w:eastAsiaTheme="minorEastAsia" w:hAnsi="Arial" w:cs="Arial"/>
        </w:rPr>
        <w:t xml:space="preserve"> de la </w:t>
      </w:r>
      <w:r w:rsidR="0034119E">
        <w:rPr>
          <w:rFonts w:ascii="Arial" w:eastAsiaTheme="minorEastAsia" w:hAnsi="Arial" w:cs="Arial"/>
        </w:rPr>
        <w:t>progresión.</w:t>
      </w:r>
    </w:p>
    <w:p w:rsidR="0034119E" w:rsidRDefault="0034119E" w:rsidP="00D63802">
      <w:pPr>
        <w:tabs>
          <w:tab w:val="right" w:pos="8498"/>
        </w:tabs>
        <w:spacing w:after="0"/>
        <w:jc w:val="both"/>
        <w:rPr>
          <w:rFonts w:ascii="Arial" w:eastAsiaTheme="minorEastAsia" w:hAnsi="Arial" w:cs="Arial"/>
        </w:rPr>
      </w:pPr>
      <w:r>
        <w:rPr>
          <w:rFonts w:ascii="Arial" w:eastAsiaTheme="minorEastAsia" w:hAnsi="Arial" w:cs="Arial"/>
        </w:rPr>
        <w:t>a</w:t>
      </w:r>
      <w:r>
        <w:rPr>
          <w:rFonts w:ascii="Arial" w:eastAsiaTheme="minorEastAsia" w:hAnsi="Arial" w:cs="Arial"/>
          <w:vertAlign w:val="subscript"/>
        </w:rPr>
        <w:t>n</w:t>
      </w:r>
      <w:r>
        <w:rPr>
          <w:rFonts w:ascii="Arial" w:eastAsiaTheme="minorEastAsia" w:hAnsi="Arial" w:cs="Arial"/>
        </w:rPr>
        <w:t xml:space="preserve">, </w:t>
      </w:r>
      <w:r>
        <w:rPr>
          <w:rFonts w:ascii="Arial" w:eastAsiaTheme="minorEastAsia" w:hAnsi="Arial" w:cs="Arial"/>
          <w:vertAlign w:val="subscript"/>
        </w:rPr>
        <w:t xml:space="preserve"> </w:t>
      </w:r>
      <w:r w:rsidRPr="0034119E">
        <w:rPr>
          <w:rFonts w:ascii="Arial" w:eastAsiaTheme="minorEastAsia" w:hAnsi="Arial" w:cs="Arial"/>
        </w:rPr>
        <w:t>el termino que ocupa la posición n en la progresión</w:t>
      </w:r>
    </w:p>
    <w:p w:rsidR="00000138" w:rsidRDefault="0034119E" w:rsidP="00D63802">
      <w:pPr>
        <w:tabs>
          <w:tab w:val="right" w:pos="8498"/>
        </w:tabs>
        <w:spacing w:after="0"/>
        <w:jc w:val="both"/>
        <w:rPr>
          <w:rFonts w:ascii="Arial" w:eastAsiaTheme="minorEastAsia" w:hAnsi="Arial" w:cs="Arial"/>
        </w:rPr>
      </w:pPr>
      <w:r w:rsidRPr="0034119E">
        <w:rPr>
          <w:rFonts w:ascii="Arial" w:eastAsiaTheme="minorEastAsia" w:hAnsi="Arial" w:cs="Arial"/>
          <w:i/>
        </w:rPr>
        <w:t>n</w:t>
      </w:r>
      <w:r>
        <w:rPr>
          <w:rFonts w:ascii="Arial" w:eastAsiaTheme="minorEastAsia" w:hAnsi="Arial" w:cs="Arial"/>
        </w:rPr>
        <w:t xml:space="preserve">,  la cantidad de términos que se quieren multiplicar. </w:t>
      </w:r>
      <w:r>
        <w:rPr>
          <w:rFonts w:ascii="Arial" w:eastAsiaTheme="minorEastAsia" w:hAnsi="Arial" w:cs="Arial"/>
          <w:vertAlign w:val="subscript"/>
        </w:rPr>
        <w:t xml:space="preserve"> </w:t>
      </w:r>
      <w:r>
        <w:rPr>
          <w:rFonts w:ascii="Arial" w:eastAsiaTheme="minorEastAsia" w:hAnsi="Arial" w:cs="Arial"/>
        </w:rPr>
        <w:t xml:space="preserve"> </w:t>
      </w:r>
      <w:r w:rsidR="00000138">
        <w:rPr>
          <w:rFonts w:ascii="Arial" w:eastAsiaTheme="minorEastAsia" w:hAnsi="Arial" w:cs="Arial"/>
        </w:rPr>
        <w:t xml:space="preserve">  </w:t>
      </w:r>
    </w:p>
    <w:p w:rsidR="0034119E" w:rsidRDefault="0034119E" w:rsidP="00D63802">
      <w:pPr>
        <w:tabs>
          <w:tab w:val="right" w:pos="8498"/>
        </w:tabs>
        <w:spacing w:after="0"/>
        <w:jc w:val="both"/>
        <w:rPr>
          <w:rFonts w:ascii="Arial" w:eastAsiaTheme="minorEastAsia" w:hAnsi="Arial" w:cs="Arial"/>
        </w:rPr>
      </w:pPr>
    </w:p>
    <w:p w:rsidR="00982590" w:rsidRDefault="0034119E" w:rsidP="00D63802">
      <w:pPr>
        <w:tabs>
          <w:tab w:val="right" w:pos="8498"/>
        </w:tabs>
        <w:spacing w:after="0"/>
        <w:jc w:val="both"/>
        <w:rPr>
          <w:rFonts w:ascii="Arial" w:eastAsiaTheme="minorEastAsia" w:hAnsi="Arial" w:cs="Arial"/>
        </w:rPr>
      </w:pPr>
      <w:r>
        <w:rPr>
          <w:rFonts w:ascii="Arial" w:eastAsiaTheme="minorEastAsia" w:hAnsi="Arial" w:cs="Arial"/>
        </w:rPr>
        <w:t>Esta fórmula</w:t>
      </w:r>
      <w:r w:rsidR="00982590">
        <w:rPr>
          <w:rFonts w:ascii="Arial" w:eastAsiaTheme="minorEastAsia" w:hAnsi="Arial" w:cs="Arial"/>
        </w:rPr>
        <w:t xml:space="preserve"> se deduce sabiendo que: el producto del término ubicado en la posición uno con el ubicado en la posición n es igual al producto del término ubicado en la posición dos por el término ubicado en la posición n-1, y así sucesivamente y que el orden de los factores no altera el resultado:</w:t>
      </w:r>
    </w:p>
    <w:p w:rsidR="00982590" w:rsidRDefault="00982590" w:rsidP="00D63802">
      <w:pPr>
        <w:tabs>
          <w:tab w:val="right" w:pos="8498"/>
        </w:tabs>
        <w:spacing w:after="0"/>
        <w:jc w:val="both"/>
        <w:rPr>
          <w:rFonts w:ascii="Arial" w:eastAsiaTheme="minorEastAsia" w:hAnsi="Arial" w:cs="Arial"/>
        </w:rPr>
      </w:pPr>
    </w:p>
    <w:p w:rsidR="00982590" w:rsidRDefault="00982590" w:rsidP="00D63802">
      <w:pPr>
        <w:tabs>
          <w:tab w:val="right" w:pos="8498"/>
        </w:tabs>
        <w:spacing w:after="0"/>
        <w:jc w:val="both"/>
        <w:rPr>
          <w:rFonts w:ascii="Arial" w:eastAsiaTheme="minorEastAsia" w:hAnsi="Arial" w:cs="Arial"/>
        </w:rPr>
      </w:pPr>
    </w:p>
    <w:p w:rsidR="00982590" w:rsidRPr="005B525E" w:rsidRDefault="00982590" w:rsidP="00D63802">
      <w:pPr>
        <w:tabs>
          <w:tab w:val="right" w:pos="8498"/>
        </w:tabs>
        <w:spacing w:after="0"/>
        <w:jc w:val="both"/>
        <w:rPr>
          <w:rFonts w:ascii="Arial" w:eastAsiaTheme="minorEastAsia" w:hAnsi="Arial" w:cs="Arial"/>
          <w:i/>
          <w:lang w:val="en-US"/>
        </w:rPr>
      </w:pPr>
      <w:r w:rsidRPr="005B525E">
        <w:rPr>
          <w:rFonts w:ascii="Arial" w:eastAsiaTheme="minorEastAsia" w:hAnsi="Arial" w:cs="Arial"/>
          <w:i/>
          <w:lang w:val="en-US"/>
        </w:rPr>
        <w:t>(1)P= a</w:t>
      </w:r>
      <w:r w:rsidRPr="005B525E">
        <w:rPr>
          <w:rFonts w:ascii="Arial" w:eastAsiaTheme="minorEastAsia" w:hAnsi="Arial" w:cs="Arial"/>
          <w:i/>
          <w:vertAlign w:val="subscript"/>
          <w:lang w:val="en-US"/>
        </w:rPr>
        <w:t>1</w:t>
      </w:r>
      <w:r w:rsidRPr="005B525E">
        <w:rPr>
          <w:rFonts w:ascii="Arial" w:eastAsiaTheme="minorEastAsia" w:hAnsi="Arial" w:cs="Arial"/>
          <w:i/>
          <w:lang w:val="en-US"/>
        </w:rPr>
        <w:t>.a</w:t>
      </w:r>
      <w:r w:rsidRPr="005B525E">
        <w:rPr>
          <w:rFonts w:ascii="Arial" w:eastAsiaTheme="minorEastAsia" w:hAnsi="Arial" w:cs="Arial"/>
          <w:i/>
          <w:vertAlign w:val="subscript"/>
          <w:lang w:val="en-US"/>
        </w:rPr>
        <w:t>2</w:t>
      </w:r>
      <w:r w:rsidRPr="005B525E">
        <w:rPr>
          <w:rFonts w:ascii="Arial" w:eastAsiaTheme="minorEastAsia" w:hAnsi="Arial" w:cs="Arial"/>
          <w:i/>
          <w:lang w:val="en-US"/>
        </w:rPr>
        <w:t>.a</w:t>
      </w:r>
      <w:r w:rsidRPr="005B525E">
        <w:rPr>
          <w:rFonts w:ascii="Arial" w:eastAsiaTheme="minorEastAsia" w:hAnsi="Arial" w:cs="Arial"/>
          <w:i/>
          <w:vertAlign w:val="subscript"/>
          <w:lang w:val="en-US"/>
        </w:rPr>
        <w:t>3</w:t>
      </w:r>
      <w:r w:rsidRPr="005B525E">
        <w:rPr>
          <w:rFonts w:ascii="Arial" w:eastAsiaTheme="minorEastAsia" w:hAnsi="Arial" w:cs="Arial"/>
          <w:i/>
          <w:lang w:val="en-US"/>
        </w:rPr>
        <w:t>………a</w:t>
      </w:r>
      <w:r w:rsidRPr="005B525E">
        <w:rPr>
          <w:rFonts w:ascii="Arial" w:eastAsiaTheme="minorEastAsia" w:hAnsi="Arial" w:cs="Arial"/>
          <w:i/>
          <w:vertAlign w:val="subscript"/>
          <w:lang w:val="en-US"/>
        </w:rPr>
        <w:t>n-1.</w:t>
      </w:r>
      <w:r w:rsidRPr="005B525E">
        <w:rPr>
          <w:rFonts w:ascii="Arial" w:eastAsiaTheme="minorEastAsia" w:hAnsi="Arial" w:cs="Arial"/>
          <w:i/>
          <w:lang w:val="en-US"/>
        </w:rPr>
        <w:t>a</w:t>
      </w:r>
      <w:r w:rsidRPr="005B525E">
        <w:rPr>
          <w:rFonts w:ascii="Arial" w:eastAsiaTheme="minorEastAsia" w:hAnsi="Arial" w:cs="Arial"/>
          <w:i/>
          <w:vertAlign w:val="subscript"/>
          <w:lang w:val="en-US"/>
        </w:rPr>
        <w:t>n</w:t>
      </w:r>
      <w:r w:rsidRPr="005B525E">
        <w:rPr>
          <w:rFonts w:ascii="Arial" w:eastAsiaTheme="minorEastAsia" w:hAnsi="Arial" w:cs="Arial"/>
          <w:i/>
          <w:lang w:val="en-US"/>
        </w:rPr>
        <w:t xml:space="preserve">  </w:t>
      </w:r>
    </w:p>
    <w:p w:rsidR="0034119E" w:rsidRPr="005B525E" w:rsidRDefault="00982590" w:rsidP="00D63802">
      <w:pPr>
        <w:tabs>
          <w:tab w:val="right" w:pos="8498"/>
        </w:tabs>
        <w:spacing w:after="0"/>
        <w:jc w:val="both"/>
        <w:rPr>
          <w:rFonts w:ascii="Arial" w:eastAsiaTheme="minorEastAsia" w:hAnsi="Arial" w:cs="Arial"/>
          <w:i/>
          <w:vertAlign w:val="subscript"/>
          <w:lang w:val="en-US"/>
        </w:rPr>
      </w:pPr>
      <w:r w:rsidRPr="005B525E">
        <w:rPr>
          <w:rFonts w:ascii="Arial" w:eastAsiaTheme="minorEastAsia" w:hAnsi="Arial" w:cs="Arial"/>
          <w:i/>
          <w:lang w:val="en-US"/>
        </w:rPr>
        <w:t>(2)P=a</w:t>
      </w:r>
      <w:r w:rsidRPr="005B525E">
        <w:rPr>
          <w:rFonts w:ascii="Arial" w:eastAsiaTheme="minorEastAsia" w:hAnsi="Arial" w:cs="Arial"/>
          <w:i/>
          <w:vertAlign w:val="subscript"/>
          <w:lang w:val="en-US"/>
        </w:rPr>
        <w:t>n</w:t>
      </w:r>
      <w:r w:rsidRPr="005B525E">
        <w:rPr>
          <w:rFonts w:ascii="Arial" w:eastAsiaTheme="minorEastAsia" w:hAnsi="Arial" w:cs="Arial"/>
          <w:i/>
          <w:lang w:val="en-US"/>
        </w:rPr>
        <w:t>.a</w:t>
      </w:r>
      <w:r w:rsidRPr="005B525E">
        <w:rPr>
          <w:rFonts w:ascii="Arial" w:eastAsiaTheme="minorEastAsia" w:hAnsi="Arial" w:cs="Arial"/>
          <w:i/>
          <w:vertAlign w:val="subscript"/>
          <w:lang w:val="en-US"/>
        </w:rPr>
        <w:t>n-1.</w:t>
      </w:r>
      <w:r w:rsidRPr="005B525E">
        <w:rPr>
          <w:rFonts w:ascii="Arial" w:eastAsiaTheme="minorEastAsia" w:hAnsi="Arial" w:cs="Arial"/>
          <w:i/>
          <w:lang w:val="en-US"/>
        </w:rPr>
        <w:t>a</w:t>
      </w:r>
      <w:r w:rsidRPr="005B525E">
        <w:rPr>
          <w:rFonts w:ascii="Arial" w:eastAsiaTheme="minorEastAsia" w:hAnsi="Arial" w:cs="Arial"/>
          <w:i/>
          <w:vertAlign w:val="subscript"/>
          <w:lang w:val="en-US"/>
        </w:rPr>
        <w:t>n-2</w:t>
      </w:r>
      <w:r w:rsidRPr="005B525E">
        <w:rPr>
          <w:rFonts w:ascii="Arial" w:eastAsiaTheme="minorEastAsia" w:hAnsi="Arial" w:cs="Arial"/>
          <w:i/>
          <w:lang w:val="en-US"/>
        </w:rPr>
        <w:t>…..…a</w:t>
      </w:r>
      <w:r w:rsidRPr="005B525E">
        <w:rPr>
          <w:rFonts w:ascii="Arial" w:eastAsiaTheme="minorEastAsia" w:hAnsi="Arial" w:cs="Arial"/>
          <w:i/>
          <w:vertAlign w:val="subscript"/>
          <w:lang w:val="en-US"/>
        </w:rPr>
        <w:t xml:space="preserve">2. </w:t>
      </w:r>
      <w:r w:rsidRPr="005B525E">
        <w:rPr>
          <w:rFonts w:ascii="Arial" w:eastAsiaTheme="minorEastAsia" w:hAnsi="Arial" w:cs="Arial"/>
          <w:i/>
          <w:lang w:val="en-US"/>
        </w:rPr>
        <w:t>a</w:t>
      </w:r>
      <w:r w:rsidRPr="005B525E">
        <w:rPr>
          <w:rFonts w:ascii="Arial" w:eastAsiaTheme="minorEastAsia" w:hAnsi="Arial" w:cs="Arial"/>
          <w:i/>
          <w:vertAlign w:val="subscript"/>
          <w:lang w:val="en-US"/>
        </w:rPr>
        <w:t>1</w:t>
      </w:r>
    </w:p>
    <w:p w:rsidR="00982590" w:rsidRPr="005B525E" w:rsidRDefault="00982590" w:rsidP="00D63802">
      <w:pPr>
        <w:tabs>
          <w:tab w:val="right" w:pos="8498"/>
        </w:tabs>
        <w:spacing w:after="0"/>
        <w:jc w:val="both"/>
        <w:rPr>
          <w:rFonts w:ascii="Arial" w:eastAsiaTheme="minorEastAsia" w:hAnsi="Arial" w:cs="Arial"/>
          <w:vertAlign w:val="subscript"/>
          <w:lang w:val="en-US"/>
        </w:rPr>
      </w:pPr>
    </w:p>
    <w:p w:rsidR="00982590" w:rsidRDefault="00982590" w:rsidP="00D63802">
      <w:pPr>
        <w:tabs>
          <w:tab w:val="right" w:pos="8498"/>
        </w:tabs>
        <w:spacing w:after="0"/>
        <w:jc w:val="both"/>
        <w:rPr>
          <w:rFonts w:ascii="Arial" w:eastAsiaTheme="minorEastAsia" w:hAnsi="Arial" w:cs="Arial"/>
        </w:rPr>
      </w:pPr>
      <w:r w:rsidRPr="00982590">
        <w:rPr>
          <w:rFonts w:ascii="Arial" w:eastAsiaTheme="minorEastAsia" w:hAnsi="Arial" w:cs="Arial"/>
        </w:rPr>
        <w:t xml:space="preserve">Si se multiplican los </w:t>
      </w:r>
      <w:r w:rsidR="0034390C" w:rsidRPr="00982590">
        <w:rPr>
          <w:rFonts w:ascii="Arial" w:eastAsiaTheme="minorEastAsia" w:hAnsi="Arial" w:cs="Arial"/>
        </w:rPr>
        <w:t>términos</w:t>
      </w:r>
      <w:r w:rsidRPr="00982590">
        <w:rPr>
          <w:rFonts w:ascii="Arial" w:eastAsiaTheme="minorEastAsia" w:hAnsi="Arial" w:cs="Arial"/>
        </w:rPr>
        <w:t xml:space="preserve">  </w:t>
      </w:r>
      <w:r w:rsidR="0034390C">
        <w:rPr>
          <w:rFonts w:ascii="Arial" w:eastAsiaTheme="minorEastAsia" w:hAnsi="Arial" w:cs="Arial"/>
        </w:rPr>
        <w:t xml:space="preserve">de la ecuación </w:t>
      </w:r>
      <w:r w:rsidR="0034390C" w:rsidRPr="0034390C">
        <w:rPr>
          <w:rFonts w:ascii="Arial" w:eastAsiaTheme="minorEastAsia" w:hAnsi="Arial" w:cs="Arial"/>
          <w:i/>
        </w:rPr>
        <w:t xml:space="preserve">(1) </w:t>
      </w:r>
      <w:r w:rsidR="0034390C">
        <w:rPr>
          <w:rFonts w:ascii="Arial" w:eastAsiaTheme="minorEastAsia" w:hAnsi="Arial" w:cs="Arial"/>
        </w:rPr>
        <w:t xml:space="preserve">con los de la ecuación </w:t>
      </w:r>
      <w:r w:rsidR="0034390C" w:rsidRPr="0034390C">
        <w:rPr>
          <w:rFonts w:ascii="Arial" w:eastAsiaTheme="minorEastAsia" w:hAnsi="Arial" w:cs="Arial"/>
          <w:i/>
        </w:rPr>
        <w:t>(2)</w:t>
      </w:r>
      <w:r w:rsidR="0034390C">
        <w:rPr>
          <w:rFonts w:ascii="Arial" w:eastAsiaTheme="minorEastAsia" w:hAnsi="Arial" w:cs="Arial"/>
        </w:rPr>
        <w:t xml:space="preserve"> de para abajo  asociando  término a término se obtiene:</w:t>
      </w:r>
    </w:p>
    <w:p w:rsidR="0034390C" w:rsidRDefault="0034390C" w:rsidP="00D63802">
      <w:pPr>
        <w:tabs>
          <w:tab w:val="right" w:pos="8498"/>
        </w:tabs>
        <w:spacing w:after="0"/>
        <w:jc w:val="both"/>
        <w:rPr>
          <w:rFonts w:ascii="Arial" w:eastAsiaTheme="minorEastAsia" w:hAnsi="Arial" w:cs="Arial"/>
        </w:rPr>
      </w:pPr>
    </w:p>
    <w:p w:rsidR="0034390C" w:rsidRDefault="0034390C" w:rsidP="00D63802">
      <w:pPr>
        <w:tabs>
          <w:tab w:val="right" w:pos="8498"/>
        </w:tabs>
        <w:spacing w:after="0"/>
        <w:jc w:val="both"/>
        <w:rPr>
          <w:rFonts w:ascii="Arial" w:eastAsiaTheme="minorEastAsia" w:hAnsi="Arial" w:cs="Arial"/>
          <w:i/>
          <w:lang w:val="en-US"/>
        </w:rPr>
      </w:pPr>
      <w:r w:rsidRPr="0034390C">
        <w:rPr>
          <w:rFonts w:ascii="Arial" w:eastAsiaTheme="minorEastAsia" w:hAnsi="Arial" w:cs="Arial"/>
          <w:i/>
          <w:lang w:val="en-US"/>
        </w:rPr>
        <w:t>P</w:t>
      </w:r>
      <w:r w:rsidRPr="0034390C">
        <w:rPr>
          <w:rFonts w:ascii="Arial" w:eastAsiaTheme="minorEastAsia" w:hAnsi="Arial" w:cs="Arial"/>
          <w:i/>
          <w:vertAlign w:val="superscript"/>
          <w:lang w:val="en-US"/>
        </w:rPr>
        <w:t>2</w:t>
      </w:r>
      <w:r w:rsidRPr="0034390C">
        <w:rPr>
          <w:rFonts w:ascii="Arial" w:eastAsiaTheme="minorEastAsia" w:hAnsi="Arial" w:cs="Arial"/>
          <w:i/>
          <w:lang w:val="en-US"/>
        </w:rPr>
        <w:t xml:space="preserve"> = (a</w:t>
      </w:r>
      <w:r w:rsidRPr="0034390C">
        <w:rPr>
          <w:rFonts w:ascii="Arial" w:eastAsiaTheme="minorEastAsia" w:hAnsi="Arial" w:cs="Arial"/>
          <w:i/>
          <w:vertAlign w:val="subscript"/>
          <w:lang w:val="en-US"/>
        </w:rPr>
        <w:t>1</w:t>
      </w:r>
      <w:r w:rsidRPr="0034390C">
        <w:rPr>
          <w:rFonts w:ascii="Arial" w:eastAsiaTheme="minorEastAsia" w:hAnsi="Arial" w:cs="Arial"/>
          <w:i/>
          <w:lang w:val="en-US"/>
        </w:rPr>
        <w:t>.a</w:t>
      </w:r>
      <w:r w:rsidRPr="0034390C">
        <w:rPr>
          <w:rFonts w:ascii="Arial" w:eastAsiaTheme="minorEastAsia" w:hAnsi="Arial" w:cs="Arial"/>
          <w:i/>
          <w:vertAlign w:val="subscript"/>
          <w:lang w:val="en-US"/>
        </w:rPr>
        <w:t>n</w:t>
      </w:r>
      <w:r w:rsidRPr="0034390C">
        <w:rPr>
          <w:rFonts w:ascii="Arial" w:eastAsiaTheme="minorEastAsia" w:hAnsi="Arial" w:cs="Arial"/>
          <w:i/>
          <w:lang w:val="en-US"/>
        </w:rPr>
        <w:t>).(a</w:t>
      </w:r>
      <w:r w:rsidRPr="0034390C">
        <w:rPr>
          <w:rFonts w:ascii="Arial" w:eastAsiaTheme="minorEastAsia" w:hAnsi="Arial" w:cs="Arial"/>
          <w:i/>
          <w:vertAlign w:val="subscript"/>
          <w:lang w:val="en-US"/>
        </w:rPr>
        <w:t>2</w:t>
      </w:r>
      <w:r w:rsidRPr="0034390C">
        <w:rPr>
          <w:rFonts w:ascii="Arial" w:eastAsiaTheme="minorEastAsia" w:hAnsi="Arial" w:cs="Arial"/>
          <w:i/>
          <w:lang w:val="en-US"/>
        </w:rPr>
        <w:t>.a</w:t>
      </w:r>
      <w:r w:rsidRPr="0034390C">
        <w:rPr>
          <w:rFonts w:ascii="Arial" w:eastAsiaTheme="minorEastAsia" w:hAnsi="Arial" w:cs="Arial"/>
          <w:i/>
          <w:vertAlign w:val="subscript"/>
          <w:lang w:val="en-US"/>
        </w:rPr>
        <w:t>n-1</w:t>
      </w:r>
      <w:r w:rsidRPr="0034390C">
        <w:rPr>
          <w:rFonts w:ascii="Arial" w:eastAsiaTheme="minorEastAsia" w:hAnsi="Arial" w:cs="Arial"/>
          <w:i/>
          <w:lang w:val="en-US"/>
        </w:rPr>
        <w:t>).(a</w:t>
      </w:r>
      <w:r w:rsidRPr="0034390C">
        <w:rPr>
          <w:rFonts w:ascii="Arial" w:eastAsiaTheme="minorEastAsia" w:hAnsi="Arial" w:cs="Arial"/>
          <w:i/>
          <w:vertAlign w:val="subscript"/>
          <w:lang w:val="en-US"/>
        </w:rPr>
        <w:t>3</w:t>
      </w:r>
      <w:r w:rsidRPr="0034390C">
        <w:rPr>
          <w:rFonts w:ascii="Arial" w:eastAsiaTheme="minorEastAsia" w:hAnsi="Arial" w:cs="Arial"/>
          <w:i/>
          <w:lang w:val="en-US"/>
        </w:rPr>
        <w:t>.a</w:t>
      </w:r>
      <w:r w:rsidRPr="0034390C">
        <w:rPr>
          <w:rFonts w:ascii="Arial" w:eastAsiaTheme="minorEastAsia" w:hAnsi="Arial" w:cs="Arial"/>
          <w:i/>
          <w:vertAlign w:val="subscript"/>
          <w:lang w:val="en-US"/>
        </w:rPr>
        <w:t>n-2</w:t>
      </w:r>
      <w:r w:rsidRPr="0034390C">
        <w:rPr>
          <w:rFonts w:ascii="Arial" w:eastAsiaTheme="minorEastAsia" w:hAnsi="Arial" w:cs="Arial"/>
          <w:i/>
          <w:lang w:val="en-US"/>
        </w:rPr>
        <w:t>)</w:t>
      </w:r>
      <w:r>
        <w:rPr>
          <w:rFonts w:ascii="Arial" w:eastAsiaTheme="minorEastAsia" w:hAnsi="Arial" w:cs="Arial"/>
          <w:i/>
          <w:lang w:val="en-US"/>
        </w:rPr>
        <w:t>…….(a</w:t>
      </w:r>
      <w:r>
        <w:rPr>
          <w:rFonts w:ascii="Arial" w:eastAsiaTheme="minorEastAsia" w:hAnsi="Arial" w:cs="Arial"/>
          <w:i/>
          <w:vertAlign w:val="subscript"/>
          <w:lang w:val="en-US"/>
        </w:rPr>
        <w:t>n-1</w:t>
      </w:r>
      <w:r>
        <w:rPr>
          <w:rFonts w:ascii="Arial" w:eastAsiaTheme="minorEastAsia" w:hAnsi="Arial" w:cs="Arial"/>
          <w:i/>
          <w:lang w:val="en-US"/>
        </w:rPr>
        <w:t>.a</w:t>
      </w:r>
      <w:r>
        <w:rPr>
          <w:rFonts w:ascii="Arial" w:eastAsiaTheme="minorEastAsia" w:hAnsi="Arial" w:cs="Arial"/>
          <w:i/>
          <w:vertAlign w:val="subscript"/>
          <w:lang w:val="en-US"/>
        </w:rPr>
        <w:t>2</w:t>
      </w:r>
      <w:r>
        <w:rPr>
          <w:rFonts w:ascii="Arial" w:eastAsiaTheme="minorEastAsia" w:hAnsi="Arial" w:cs="Arial"/>
          <w:i/>
          <w:lang w:val="en-US"/>
        </w:rPr>
        <w:t>).(a</w:t>
      </w:r>
      <w:r>
        <w:rPr>
          <w:rFonts w:ascii="Arial" w:eastAsiaTheme="minorEastAsia" w:hAnsi="Arial" w:cs="Arial"/>
          <w:i/>
          <w:vertAlign w:val="subscript"/>
          <w:lang w:val="en-US"/>
        </w:rPr>
        <w:t>n</w:t>
      </w:r>
      <w:r>
        <w:rPr>
          <w:rFonts w:ascii="Arial" w:eastAsiaTheme="minorEastAsia" w:hAnsi="Arial" w:cs="Arial"/>
          <w:i/>
          <w:lang w:val="en-US"/>
        </w:rPr>
        <w:t>.a</w:t>
      </w:r>
      <w:r>
        <w:rPr>
          <w:rFonts w:ascii="Arial" w:eastAsiaTheme="minorEastAsia" w:hAnsi="Arial" w:cs="Arial"/>
          <w:i/>
          <w:vertAlign w:val="subscript"/>
          <w:lang w:val="en-US"/>
        </w:rPr>
        <w:t>1</w:t>
      </w:r>
      <w:r>
        <w:rPr>
          <w:rFonts w:ascii="Arial" w:eastAsiaTheme="minorEastAsia" w:hAnsi="Arial" w:cs="Arial"/>
          <w:i/>
          <w:lang w:val="en-US"/>
        </w:rPr>
        <w:t>)</w:t>
      </w:r>
    </w:p>
    <w:p w:rsidR="0034390C" w:rsidRDefault="0034390C" w:rsidP="00D63802">
      <w:pPr>
        <w:tabs>
          <w:tab w:val="right" w:pos="8498"/>
        </w:tabs>
        <w:spacing w:after="0"/>
        <w:jc w:val="both"/>
        <w:rPr>
          <w:rFonts w:ascii="Arial" w:eastAsiaTheme="minorEastAsia" w:hAnsi="Arial" w:cs="Arial"/>
        </w:rPr>
      </w:pPr>
      <w:r w:rsidRPr="0034390C">
        <w:rPr>
          <w:rFonts w:ascii="Arial" w:eastAsiaTheme="minorEastAsia" w:hAnsi="Arial" w:cs="Arial"/>
        </w:rPr>
        <w:t xml:space="preserve">Hay </w:t>
      </w:r>
      <w:r w:rsidRPr="0034390C">
        <w:rPr>
          <w:rFonts w:ascii="Arial" w:eastAsiaTheme="minorEastAsia" w:hAnsi="Arial" w:cs="Arial"/>
          <w:i/>
        </w:rPr>
        <w:t>n</w:t>
      </w:r>
      <w:r w:rsidRPr="0034390C">
        <w:rPr>
          <w:rFonts w:ascii="Arial" w:eastAsiaTheme="minorEastAsia" w:hAnsi="Arial" w:cs="Arial"/>
        </w:rPr>
        <w:t xml:space="preserve"> productos  entre paréntesis</w:t>
      </w:r>
      <w:r>
        <w:rPr>
          <w:rFonts w:ascii="Arial" w:eastAsiaTheme="minorEastAsia" w:hAnsi="Arial" w:cs="Arial"/>
        </w:rPr>
        <w:t xml:space="preserve">, además </w:t>
      </w:r>
      <w:r w:rsidRPr="0034390C">
        <w:rPr>
          <w:rFonts w:ascii="Arial" w:eastAsiaTheme="minorEastAsia" w:hAnsi="Arial" w:cs="Arial"/>
        </w:rPr>
        <w:t xml:space="preserve"> todos estos productos </w:t>
      </w:r>
      <w:r>
        <w:rPr>
          <w:rFonts w:ascii="Arial" w:eastAsiaTheme="minorEastAsia" w:hAnsi="Arial" w:cs="Arial"/>
        </w:rPr>
        <w:t xml:space="preserve"> que se encuentran entre paréntesis </w:t>
      </w:r>
      <w:r w:rsidRPr="0034390C">
        <w:rPr>
          <w:rFonts w:ascii="Arial" w:eastAsiaTheme="minorEastAsia" w:hAnsi="Arial" w:cs="Arial"/>
        </w:rPr>
        <w:t>son iguales a (</w:t>
      </w:r>
      <w:r>
        <w:rPr>
          <w:rFonts w:ascii="Arial" w:eastAsiaTheme="minorEastAsia" w:hAnsi="Arial" w:cs="Arial"/>
        </w:rPr>
        <w:t>a</w:t>
      </w:r>
      <w:r>
        <w:rPr>
          <w:rFonts w:ascii="Arial" w:eastAsiaTheme="minorEastAsia" w:hAnsi="Arial" w:cs="Arial"/>
          <w:vertAlign w:val="subscript"/>
        </w:rPr>
        <w:t>1</w:t>
      </w:r>
      <w:r>
        <w:rPr>
          <w:rFonts w:ascii="Arial" w:eastAsiaTheme="minorEastAsia" w:hAnsi="Arial" w:cs="Arial"/>
        </w:rPr>
        <w:t>.a</w:t>
      </w:r>
      <w:r>
        <w:rPr>
          <w:rFonts w:ascii="Arial" w:eastAsiaTheme="minorEastAsia" w:hAnsi="Arial" w:cs="Arial"/>
          <w:vertAlign w:val="subscript"/>
        </w:rPr>
        <w:t>n</w:t>
      </w:r>
      <w:r w:rsidRPr="0034390C">
        <w:rPr>
          <w:rFonts w:ascii="Arial" w:eastAsiaTheme="minorEastAsia" w:hAnsi="Arial" w:cs="Arial"/>
        </w:rPr>
        <w:t>)</w:t>
      </w:r>
      <w:r>
        <w:rPr>
          <w:rFonts w:ascii="Arial" w:eastAsiaTheme="minorEastAsia" w:hAnsi="Arial" w:cs="Arial"/>
        </w:rPr>
        <w:t>, es decir que</w:t>
      </w:r>
    </w:p>
    <w:p w:rsidR="0034390C" w:rsidRDefault="0034390C" w:rsidP="00D63802">
      <w:pPr>
        <w:tabs>
          <w:tab w:val="right" w:pos="8498"/>
        </w:tabs>
        <w:spacing w:after="0"/>
        <w:jc w:val="both"/>
        <w:rPr>
          <w:rFonts w:ascii="Arial" w:eastAsiaTheme="minorEastAsia" w:hAnsi="Arial" w:cs="Arial"/>
        </w:rPr>
      </w:pPr>
    </w:p>
    <w:p w:rsidR="0034390C" w:rsidRDefault="0034390C" w:rsidP="0034390C">
      <w:pPr>
        <w:tabs>
          <w:tab w:val="right" w:pos="8498"/>
        </w:tabs>
        <w:spacing w:after="0"/>
        <w:jc w:val="both"/>
        <w:rPr>
          <w:rFonts w:ascii="Arial" w:eastAsiaTheme="minorEastAsia" w:hAnsi="Arial" w:cs="Arial"/>
          <w:i/>
          <w:vertAlign w:val="superscript"/>
          <w:lang w:val="en-US"/>
        </w:rPr>
      </w:pPr>
      <w:r w:rsidRPr="0034390C">
        <w:rPr>
          <w:rFonts w:ascii="Arial" w:eastAsiaTheme="minorEastAsia" w:hAnsi="Arial" w:cs="Arial"/>
          <w:i/>
          <w:lang w:val="en-US"/>
        </w:rPr>
        <w:t>P</w:t>
      </w:r>
      <w:r w:rsidRPr="0034390C">
        <w:rPr>
          <w:rFonts w:ascii="Arial" w:eastAsiaTheme="minorEastAsia" w:hAnsi="Arial" w:cs="Arial"/>
          <w:i/>
          <w:vertAlign w:val="superscript"/>
          <w:lang w:val="en-US"/>
        </w:rPr>
        <w:t>2</w:t>
      </w:r>
      <w:r w:rsidRPr="0034390C">
        <w:rPr>
          <w:rFonts w:ascii="Arial" w:eastAsiaTheme="minorEastAsia" w:hAnsi="Arial" w:cs="Arial"/>
          <w:i/>
          <w:lang w:val="en-US"/>
        </w:rPr>
        <w:t xml:space="preserve"> = (a</w:t>
      </w:r>
      <w:r w:rsidRPr="0034390C">
        <w:rPr>
          <w:rFonts w:ascii="Arial" w:eastAsiaTheme="minorEastAsia" w:hAnsi="Arial" w:cs="Arial"/>
          <w:i/>
          <w:vertAlign w:val="subscript"/>
          <w:lang w:val="en-US"/>
        </w:rPr>
        <w:t>1</w:t>
      </w:r>
      <w:r w:rsidRPr="0034390C">
        <w:rPr>
          <w:rFonts w:ascii="Arial" w:eastAsiaTheme="minorEastAsia" w:hAnsi="Arial" w:cs="Arial"/>
          <w:i/>
          <w:lang w:val="en-US"/>
        </w:rPr>
        <w:t>.a</w:t>
      </w:r>
      <w:r w:rsidRPr="0034390C">
        <w:rPr>
          <w:rFonts w:ascii="Arial" w:eastAsiaTheme="minorEastAsia" w:hAnsi="Arial" w:cs="Arial"/>
          <w:i/>
          <w:vertAlign w:val="subscript"/>
          <w:lang w:val="en-US"/>
        </w:rPr>
        <w:t>n</w:t>
      </w:r>
      <w:r w:rsidRPr="0034390C">
        <w:rPr>
          <w:rFonts w:ascii="Arial" w:eastAsiaTheme="minorEastAsia" w:hAnsi="Arial" w:cs="Arial"/>
          <w:i/>
          <w:lang w:val="en-US"/>
        </w:rPr>
        <w:t>).(a</w:t>
      </w:r>
      <w:r w:rsidRPr="0034390C">
        <w:rPr>
          <w:rFonts w:ascii="Arial" w:eastAsiaTheme="minorEastAsia" w:hAnsi="Arial" w:cs="Arial"/>
          <w:i/>
          <w:vertAlign w:val="subscript"/>
          <w:lang w:val="en-US"/>
        </w:rPr>
        <w:t>2</w:t>
      </w:r>
      <w:r w:rsidRPr="0034390C">
        <w:rPr>
          <w:rFonts w:ascii="Arial" w:eastAsiaTheme="minorEastAsia" w:hAnsi="Arial" w:cs="Arial"/>
          <w:i/>
          <w:lang w:val="en-US"/>
        </w:rPr>
        <w:t>.a</w:t>
      </w:r>
      <w:r w:rsidRPr="0034390C">
        <w:rPr>
          <w:rFonts w:ascii="Arial" w:eastAsiaTheme="minorEastAsia" w:hAnsi="Arial" w:cs="Arial"/>
          <w:i/>
          <w:vertAlign w:val="subscript"/>
          <w:lang w:val="en-US"/>
        </w:rPr>
        <w:t>n-1</w:t>
      </w:r>
      <w:r w:rsidRPr="0034390C">
        <w:rPr>
          <w:rFonts w:ascii="Arial" w:eastAsiaTheme="minorEastAsia" w:hAnsi="Arial" w:cs="Arial"/>
          <w:i/>
          <w:lang w:val="en-US"/>
        </w:rPr>
        <w:t>).(a</w:t>
      </w:r>
      <w:r w:rsidRPr="0034390C">
        <w:rPr>
          <w:rFonts w:ascii="Arial" w:eastAsiaTheme="minorEastAsia" w:hAnsi="Arial" w:cs="Arial"/>
          <w:i/>
          <w:vertAlign w:val="subscript"/>
          <w:lang w:val="en-US"/>
        </w:rPr>
        <w:t>3</w:t>
      </w:r>
      <w:r w:rsidRPr="0034390C">
        <w:rPr>
          <w:rFonts w:ascii="Arial" w:eastAsiaTheme="minorEastAsia" w:hAnsi="Arial" w:cs="Arial"/>
          <w:i/>
          <w:lang w:val="en-US"/>
        </w:rPr>
        <w:t>.a</w:t>
      </w:r>
      <w:r w:rsidRPr="0034390C">
        <w:rPr>
          <w:rFonts w:ascii="Arial" w:eastAsiaTheme="minorEastAsia" w:hAnsi="Arial" w:cs="Arial"/>
          <w:i/>
          <w:vertAlign w:val="subscript"/>
          <w:lang w:val="en-US"/>
        </w:rPr>
        <w:t>n-2</w:t>
      </w:r>
      <w:r w:rsidRPr="0034390C">
        <w:rPr>
          <w:rFonts w:ascii="Arial" w:eastAsiaTheme="minorEastAsia" w:hAnsi="Arial" w:cs="Arial"/>
          <w:i/>
          <w:lang w:val="en-US"/>
        </w:rPr>
        <w:t>)</w:t>
      </w:r>
      <w:r>
        <w:rPr>
          <w:rFonts w:ascii="Arial" w:eastAsiaTheme="minorEastAsia" w:hAnsi="Arial" w:cs="Arial"/>
          <w:i/>
          <w:lang w:val="en-US"/>
        </w:rPr>
        <w:t>…….(a</w:t>
      </w:r>
      <w:r>
        <w:rPr>
          <w:rFonts w:ascii="Arial" w:eastAsiaTheme="minorEastAsia" w:hAnsi="Arial" w:cs="Arial"/>
          <w:i/>
          <w:vertAlign w:val="subscript"/>
          <w:lang w:val="en-US"/>
        </w:rPr>
        <w:t>n-1</w:t>
      </w:r>
      <w:r>
        <w:rPr>
          <w:rFonts w:ascii="Arial" w:eastAsiaTheme="minorEastAsia" w:hAnsi="Arial" w:cs="Arial"/>
          <w:i/>
          <w:lang w:val="en-US"/>
        </w:rPr>
        <w:t>.a</w:t>
      </w:r>
      <w:r>
        <w:rPr>
          <w:rFonts w:ascii="Arial" w:eastAsiaTheme="minorEastAsia" w:hAnsi="Arial" w:cs="Arial"/>
          <w:i/>
          <w:vertAlign w:val="subscript"/>
          <w:lang w:val="en-US"/>
        </w:rPr>
        <w:t>2</w:t>
      </w:r>
      <w:r>
        <w:rPr>
          <w:rFonts w:ascii="Arial" w:eastAsiaTheme="minorEastAsia" w:hAnsi="Arial" w:cs="Arial"/>
          <w:i/>
          <w:lang w:val="en-US"/>
        </w:rPr>
        <w:t>).(a</w:t>
      </w:r>
      <w:r>
        <w:rPr>
          <w:rFonts w:ascii="Arial" w:eastAsiaTheme="minorEastAsia" w:hAnsi="Arial" w:cs="Arial"/>
          <w:i/>
          <w:vertAlign w:val="subscript"/>
          <w:lang w:val="en-US"/>
        </w:rPr>
        <w:t>n</w:t>
      </w:r>
      <w:r>
        <w:rPr>
          <w:rFonts w:ascii="Arial" w:eastAsiaTheme="minorEastAsia" w:hAnsi="Arial" w:cs="Arial"/>
          <w:i/>
          <w:lang w:val="en-US"/>
        </w:rPr>
        <w:t>.a</w:t>
      </w:r>
      <w:r>
        <w:rPr>
          <w:rFonts w:ascii="Arial" w:eastAsiaTheme="minorEastAsia" w:hAnsi="Arial" w:cs="Arial"/>
          <w:i/>
          <w:vertAlign w:val="subscript"/>
          <w:lang w:val="en-US"/>
        </w:rPr>
        <w:t>1</w:t>
      </w:r>
      <w:r>
        <w:rPr>
          <w:rFonts w:ascii="Arial" w:eastAsiaTheme="minorEastAsia" w:hAnsi="Arial" w:cs="Arial"/>
          <w:i/>
          <w:lang w:val="en-US"/>
        </w:rPr>
        <w:t>) = P</w:t>
      </w:r>
      <w:r>
        <w:rPr>
          <w:rFonts w:ascii="Arial" w:eastAsiaTheme="minorEastAsia" w:hAnsi="Arial" w:cs="Arial"/>
          <w:i/>
          <w:vertAlign w:val="superscript"/>
          <w:lang w:val="en-US"/>
        </w:rPr>
        <w:t>2</w:t>
      </w:r>
      <w:r>
        <w:rPr>
          <w:rFonts w:ascii="Arial" w:eastAsiaTheme="minorEastAsia" w:hAnsi="Arial" w:cs="Arial"/>
          <w:i/>
          <w:lang w:val="en-US"/>
        </w:rPr>
        <w:t>=(a</w:t>
      </w:r>
      <w:r>
        <w:rPr>
          <w:rFonts w:ascii="Arial" w:eastAsiaTheme="minorEastAsia" w:hAnsi="Arial" w:cs="Arial"/>
          <w:i/>
          <w:vertAlign w:val="subscript"/>
          <w:lang w:val="en-US"/>
        </w:rPr>
        <w:t>1</w:t>
      </w:r>
      <w:r>
        <w:rPr>
          <w:rFonts w:ascii="Arial" w:eastAsiaTheme="minorEastAsia" w:hAnsi="Arial" w:cs="Arial"/>
          <w:i/>
          <w:lang w:val="en-US"/>
        </w:rPr>
        <w:t>.a</w:t>
      </w:r>
      <w:r>
        <w:rPr>
          <w:rFonts w:ascii="Arial" w:eastAsiaTheme="minorEastAsia" w:hAnsi="Arial" w:cs="Arial"/>
          <w:i/>
          <w:vertAlign w:val="subscript"/>
          <w:lang w:val="en-US"/>
        </w:rPr>
        <w:t>n</w:t>
      </w:r>
      <w:r>
        <w:rPr>
          <w:rFonts w:ascii="Arial" w:eastAsiaTheme="minorEastAsia" w:hAnsi="Arial" w:cs="Arial"/>
          <w:i/>
          <w:lang w:val="en-US"/>
        </w:rPr>
        <w:t>)</w:t>
      </w:r>
      <w:r>
        <w:rPr>
          <w:rFonts w:ascii="Arial" w:eastAsiaTheme="minorEastAsia" w:hAnsi="Arial" w:cs="Arial"/>
          <w:i/>
          <w:vertAlign w:val="superscript"/>
          <w:lang w:val="en-US"/>
        </w:rPr>
        <w:t>n</w:t>
      </w:r>
    </w:p>
    <w:p w:rsidR="0034390C" w:rsidRDefault="0034390C" w:rsidP="0034390C">
      <w:pPr>
        <w:tabs>
          <w:tab w:val="right" w:pos="8498"/>
        </w:tabs>
        <w:spacing w:after="0"/>
        <w:jc w:val="both"/>
        <w:rPr>
          <w:rFonts w:ascii="Arial" w:eastAsiaTheme="minorEastAsia" w:hAnsi="Arial" w:cs="Arial"/>
          <w:i/>
          <w:vertAlign w:val="superscript"/>
          <w:lang w:val="en-US"/>
        </w:rPr>
      </w:pPr>
    </w:p>
    <w:p w:rsidR="0034390C" w:rsidRDefault="0034390C" w:rsidP="0034390C">
      <w:pPr>
        <w:tabs>
          <w:tab w:val="right" w:pos="8498"/>
        </w:tabs>
        <w:spacing w:after="0"/>
        <w:jc w:val="both"/>
        <w:rPr>
          <w:rFonts w:ascii="Arial" w:eastAsiaTheme="minorEastAsia" w:hAnsi="Arial" w:cs="Arial"/>
        </w:rPr>
      </w:pPr>
      <w:r w:rsidRPr="0034390C">
        <w:rPr>
          <w:rFonts w:ascii="Arial" w:eastAsiaTheme="minorEastAsia" w:hAnsi="Arial" w:cs="Arial"/>
        </w:rPr>
        <w:t>Se despeja a P y se obtiene la fórmula para multiplicar los primeros n términos consecutivos de una progresión  geométrica:</w:t>
      </w:r>
    </w:p>
    <w:p w:rsidR="0034390C" w:rsidRDefault="0034390C" w:rsidP="0034390C">
      <w:pPr>
        <w:tabs>
          <w:tab w:val="right" w:pos="8498"/>
        </w:tabs>
        <w:spacing w:after="0"/>
        <w:jc w:val="both"/>
        <w:rPr>
          <w:rFonts w:ascii="Arial" w:eastAsiaTheme="minorEastAsia" w:hAnsi="Arial" w:cs="Arial"/>
        </w:rPr>
      </w:pPr>
    </w:p>
    <w:p w:rsidR="0034390C" w:rsidRPr="00980F6A" w:rsidRDefault="0034390C" w:rsidP="0034390C">
      <w:r w:rsidRPr="00980F6A">
        <w:rPr>
          <w:rFonts w:ascii="Arial" w:hAnsi="Arial" w:cs="Arial"/>
        </w:rPr>
        <w:t>&lt;&lt;MA_09_08_27.gif&gt;&gt;</w:t>
      </w:r>
    </w:p>
    <w:p w:rsidR="002C4564" w:rsidRDefault="002C4564" w:rsidP="0034390C">
      <w:pPr>
        <w:tabs>
          <w:tab w:val="right" w:pos="8498"/>
        </w:tabs>
        <w:spacing w:after="0"/>
        <w:jc w:val="both"/>
        <w:rPr>
          <w:rFonts w:ascii="Arial" w:eastAsiaTheme="minorEastAsia" w:hAnsi="Arial" w:cs="Arial"/>
        </w:rPr>
      </w:pPr>
      <w:r>
        <w:rPr>
          <w:rFonts w:ascii="Arial" w:eastAsiaTheme="minorEastAsia" w:hAnsi="Arial" w:cs="Arial"/>
        </w:rPr>
        <w:t xml:space="preserve">Observa </w:t>
      </w:r>
      <w:r w:rsidR="00BD36BE">
        <w:rPr>
          <w:rFonts w:ascii="Arial" w:eastAsiaTheme="minorEastAsia" w:hAnsi="Arial" w:cs="Arial"/>
        </w:rPr>
        <w:t>el</w:t>
      </w:r>
      <w:r>
        <w:rPr>
          <w:rFonts w:ascii="Arial" w:eastAsiaTheme="minorEastAsia" w:hAnsi="Arial" w:cs="Arial"/>
        </w:rPr>
        <w:t xml:space="preserve"> </w:t>
      </w:r>
      <w:r w:rsidR="00BD36BE">
        <w:rPr>
          <w:rFonts w:ascii="Arial" w:eastAsiaTheme="minorEastAsia" w:hAnsi="Arial" w:cs="Arial"/>
        </w:rPr>
        <w:t>siguiente</w:t>
      </w:r>
      <w:r>
        <w:rPr>
          <w:rFonts w:ascii="Arial" w:eastAsiaTheme="minorEastAsia" w:hAnsi="Arial" w:cs="Arial"/>
        </w:rPr>
        <w:t xml:space="preserve"> </w:t>
      </w:r>
      <w:r w:rsidR="00BD36BE">
        <w:rPr>
          <w:rFonts w:ascii="Arial" w:eastAsiaTheme="minorEastAsia" w:hAnsi="Arial" w:cs="Arial"/>
        </w:rPr>
        <w:t>ejemplo:</w:t>
      </w:r>
    </w:p>
    <w:p w:rsidR="002C4564" w:rsidRDefault="002C4564" w:rsidP="0034390C">
      <w:pPr>
        <w:tabs>
          <w:tab w:val="right" w:pos="8498"/>
        </w:tabs>
        <w:spacing w:after="0"/>
        <w:jc w:val="both"/>
        <w:rPr>
          <w:rFonts w:ascii="Arial" w:eastAsiaTheme="minorEastAsia" w:hAnsi="Arial" w:cs="Arial"/>
        </w:rPr>
      </w:pPr>
    </w:p>
    <w:p w:rsidR="002C4564" w:rsidRDefault="002C4564" w:rsidP="002C4564">
      <w:pPr>
        <w:pStyle w:val="Prrafodelista"/>
        <w:numPr>
          <w:ilvl w:val="0"/>
          <w:numId w:val="26"/>
        </w:numPr>
        <w:tabs>
          <w:tab w:val="right" w:pos="8498"/>
        </w:tabs>
        <w:spacing w:after="0"/>
        <w:jc w:val="both"/>
        <w:rPr>
          <w:rFonts w:ascii="Arial" w:eastAsiaTheme="minorEastAsia" w:hAnsi="Arial" w:cs="Arial"/>
        </w:rPr>
      </w:pPr>
      <w:r>
        <w:rPr>
          <w:rFonts w:ascii="Arial" w:eastAsiaTheme="minorEastAsia" w:hAnsi="Arial" w:cs="Arial"/>
        </w:rPr>
        <w:t>Encuentre el producto de los primeros 8 términos de la siguiente progresión geométrica:</w:t>
      </w:r>
    </w:p>
    <w:p w:rsidR="002C4564" w:rsidRDefault="002C4564" w:rsidP="002C4564">
      <w:pPr>
        <w:pStyle w:val="Prrafodelista"/>
        <w:tabs>
          <w:tab w:val="right" w:pos="8498"/>
        </w:tabs>
        <w:spacing w:after="0"/>
        <w:jc w:val="both"/>
        <w:rPr>
          <w:rFonts w:ascii="Arial" w:eastAsiaTheme="minorEastAsia" w:hAnsi="Arial" w:cs="Arial"/>
          <w:i/>
        </w:rPr>
      </w:pPr>
      <w:r w:rsidRPr="00764DB3">
        <w:rPr>
          <w:rFonts w:ascii="Arial" w:eastAsiaTheme="minorEastAsia" w:hAnsi="Arial" w:cs="Arial"/>
          <w:i/>
        </w:rPr>
        <w:t>a</w:t>
      </w:r>
      <w:r w:rsidRPr="00764DB3">
        <w:rPr>
          <w:rFonts w:ascii="Arial" w:eastAsiaTheme="minorEastAsia" w:hAnsi="Arial" w:cs="Arial"/>
          <w:i/>
          <w:vertAlign w:val="subscript"/>
        </w:rPr>
        <w:t xml:space="preserve">n </w:t>
      </w:r>
      <w:r w:rsidRPr="00764DB3">
        <w:rPr>
          <w:rFonts w:ascii="Arial" w:eastAsiaTheme="minorEastAsia" w:hAnsi="Arial" w:cs="Arial"/>
          <w:i/>
        </w:rPr>
        <w:t xml:space="preserve">= </w:t>
      </w:r>
      <w:r w:rsidR="00764DB3" w:rsidRPr="00764DB3">
        <w:rPr>
          <w:rFonts w:ascii="Arial" w:eastAsiaTheme="minorEastAsia" w:hAnsi="Arial" w:cs="Arial"/>
          <w:i/>
        </w:rPr>
        <w:t>1,5,25,125…..</w:t>
      </w:r>
      <w:r w:rsidRPr="00764DB3">
        <w:rPr>
          <w:rFonts w:ascii="Arial" w:eastAsiaTheme="minorEastAsia" w:hAnsi="Arial" w:cs="Arial"/>
          <w:i/>
          <w:vertAlign w:val="subscript"/>
        </w:rPr>
        <w:t xml:space="preserve"> </w:t>
      </w:r>
      <w:r w:rsidRPr="00764DB3">
        <w:rPr>
          <w:rFonts w:ascii="Arial" w:eastAsiaTheme="minorEastAsia" w:hAnsi="Arial" w:cs="Arial"/>
          <w:i/>
        </w:rPr>
        <w:t xml:space="preserve"> </w:t>
      </w:r>
    </w:p>
    <w:p w:rsidR="00764DB3" w:rsidRDefault="00764DB3" w:rsidP="002C4564">
      <w:pPr>
        <w:pStyle w:val="Prrafodelista"/>
        <w:tabs>
          <w:tab w:val="right" w:pos="8498"/>
        </w:tabs>
        <w:spacing w:after="0"/>
        <w:jc w:val="both"/>
        <w:rPr>
          <w:rFonts w:ascii="Arial" w:eastAsiaTheme="minorEastAsia" w:hAnsi="Arial" w:cs="Arial"/>
          <w:i/>
        </w:rPr>
      </w:pPr>
    </w:p>
    <w:p w:rsidR="00764DB3" w:rsidRDefault="00764DB3" w:rsidP="00764DB3">
      <w:pPr>
        <w:pStyle w:val="Prrafodelista"/>
        <w:tabs>
          <w:tab w:val="right" w:pos="8498"/>
        </w:tabs>
        <w:spacing w:after="0"/>
        <w:ind w:left="360"/>
        <w:rPr>
          <w:rFonts w:ascii="Arial" w:eastAsiaTheme="minorEastAsia" w:hAnsi="Arial" w:cs="Arial"/>
          <w:i/>
        </w:rPr>
      </w:pPr>
    </w:p>
    <w:p w:rsidR="00764DB3" w:rsidRPr="00764DB3" w:rsidRDefault="00764DB3" w:rsidP="00764DB3">
      <w:pPr>
        <w:pStyle w:val="Prrafodelista"/>
        <w:numPr>
          <w:ilvl w:val="0"/>
          <w:numId w:val="14"/>
        </w:numPr>
        <w:tabs>
          <w:tab w:val="right" w:pos="8498"/>
        </w:tabs>
        <w:spacing w:after="0"/>
        <w:rPr>
          <w:rFonts w:ascii="Arial" w:hAnsi="Arial" w:cs="Arial"/>
          <w:vertAlign w:val="subscript"/>
        </w:rPr>
      </w:pPr>
      <w:r w:rsidRPr="00764DB3">
        <w:rPr>
          <w:rFonts w:ascii="Arial" w:hAnsi="Arial" w:cs="Arial"/>
        </w:rPr>
        <w:t>se deben encontrar los valore de a</w:t>
      </w:r>
      <w:r w:rsidRPr="00764DB3">
        <w:rPr>
          <w:rFonts w:ascii="Arial" w:hAnsi="Arial" w:cs="Arial"/>
          <w:vertAlign w:val="subscript"/>
        </w:rPr>
        <w:t xml:space="preserve">1 </w:t>
      </w:r>
      <w:r w:rsidRPr="00764DB3">
        <w:rPr>
          <w:rFonts w:ascii="Arial" w:hAnsi="Arial" w:cs="Arial"/>
        </w:rPr>
        <w:t xml:space="preserve"> y a</w:t>
      </w:r>
      <w:r w:rsidRPr="00764DB3">
        <w:rPr>
          <w:rFonts w:ascii="Arial" w:hAnsi="Arial" w:cs="Arial"/>
          <w:vertAlign w:val="subscript"/>
        </w:rPr>
        <w:t xml:space="preserve">8 </w:t>
      </w:r>
      <w:r>
        <w:rPr>
          <w:rFonts w:ascii="Arial" w:hAnsi="Arial" w:cs="Arial"/>
          <w:vertAlign w:val="subscript"/>
        </w:rPr>
        <w:t>:</w:t>
      </w:r>
      <w:r w:rsidRPr="00764DB3">
        <w:rPr>
          <w:rFonts w:ascii="Arial" w:hAnsi="Arial" w:cs="Arial"/>
          <w:vertAlign w:val="subscript"/>
        </w:rPr>
        <w:t xml:space="preserve"> </w:t>
      </w:r>
    </w:p>
    <w:p w:rsidR="00764DB3" w:rsidRDefault="00764DB3" w:rsidP="00764DB3">
      <w:pPr>
        <w:tabs>
          <w:tab w:val="right" w:pos="8498"/>
        </w:tabs>
        <w:spacing w:after="0"/>
        <w:rPr>
          <w:rFonts w:ascii="Arial" w:hAnsi="Arial" w:cs="Arial"/>
          <w:vertAlign w:val="subscript"/>
        </w:rPr>
      </w:pPr>
    </w:p>
    <w:p w:rsidR="00764DB3" w:rsidRDefault="00764DB3" w:rsidP="00764DB3">
      <w:pPr>
        <w:tabs>
          <w:tab w:val="right" w:pos="8498"/>
        </w:tabs>
        <w:spacing w:after="0"/>
        <w:rPr>
          <w:rFonts w:ascii="Arial" w:hAnsi="Arial" w:cs="Arial"/>
          <w:i/>
        </w:rPr>
      </w:pPr>
      <w:r w:rsidRPr="00764DB3">
        <w:rPr>
          <w:rFonts w:ascii="Arial" w:eastAsiaTheme="minorEastAsia" w:hAnsi="Arial" w:cs="Arial"/>
          <w:i/>
          <w:vertAlign w:val="subscript"/>
        </w:rPr>
        <w:t xml:space="preserve">a1 </w:t>
      </w:r>
      <w:r w:rsidRPr="00764DB3">
        <w:rPr>
          <w:rFonts w:ascii="Arial" w:eastAsiaTheme="minorEastAsia" w:hAnsi="Arial" w:cs="Arial"/>
          <w:i/>
        </w:rPr>
        <w:t xml:space="preserve">= 1,  r = 5 , </w:t>
      </w:r>
      <w:r w:rsidRPr="00764DB3">
        <w:rPr>
          <w:rFonts w:ascii="Arial" w:hAnsi="Arial" w:cs="Arial"/>
          <w:i/>
        </w:rPr>
        <w:t>a</w:t>
      </w:r>
      <w:r>
        <w:rPr>
          <w:rFonts w:ascii="Arial" w:hAnsi="Arial" w:cs="Arial"/>
          <w:i/>
          <w:vertAlign w:val="subscript"/>
        </w:rPr>
        <w:t>8</w:t>
      </w:r>
      <w:r w:rsidRPr="00764DB3">
        <w:rPr>
          <w:rFonts w:ascii="Arial" w:hAnsi="Arial" w:cs="Arial"/>
          <w:i/>
          <w:vertAlign w:val="subscript"/>
        </w:rPr>
        <w:t xml:space="preserve"> </w:t>
      </w:r>
      <w:r w:rsidRPr="00764DB3">
        <w:rPr>
          <w:rFonts w:ascii="Arial" w:hAnsi="Arial" w:cs="Arial"/>
          <w:i/>
        </w:rPr>
        <w:t xml:space="preserve"> = </w:t>
      </w:r>
      <w:r>
        <w:rPr>
          <w:rFonts w:ascii="Arial" w:hAnsi="Arial" w:cs="Arial"/>
          <w:i/>
        </w:rPr>
        <w:t>1</w:t>
      </w:r>
      <w:r w:rsidRPr="00764DB3">
        <w:rPr>
          <w:rFonts w:ascii="Arial" w:hAnsi="Arial" w:cs="Arial"/>
          <w:i/>
        </w:rPr>
        <w:t>.</w:t>
      </w:r>
      <w:r>
        <w:rPr>
          <w:rFonts w:ascii="Arial" w:hAnsi="Arial" w:cs="Arial"/>
          <w:i/>
        </w:rPr>
        <w:t>5</w:t>
      </w:r>
      <w:r>
        <w:rPr>
          <w:rFonts w:ascii="Arial" w:hAnsi="Arial" w:cs="Arial"/>
          <w:i/>
          <w:vertAlign w:val="superscript"/>
        </w:rPr>
        <w:t>8</w:t>
      </w:r>
      <w:r w:rsidRPr="00764DB3">
        <w:rPr>
          <w:rFonts w:ascii="Arial" w:hAnsi="Arial" w:cs="Arial"/>
          <w:i/>
          <w:vertAlign w:val="superscript"/>
        </w:rPr>
        <w:t>-1</w:t>
      </w:r>
      <w:r>
        <w:rPr>
          <w:rFonts w:ascii="Arial" w:hAnsi="Arial" w:cs="Arial"/>
          <w:i/>
        </w:rPr>
        <w:t>= 1.5</w:t>
      </w:r>
      <w:r>
        <w:rPr>
          <w:rFonts w:ascii="Arial" w:hAnsi="Arial" w:cs="Arial"/>
          <w:i/>
          <w:vertAlign w:val="superscript"/>
        </w:rPr>
        <w:t>7</w:t>
      </w:r>
      <w:r>
        <w:rPr>
          <w:rFonts w:ascii="Arial" w:hAnsi="Arial" w:cs="Arial"/>
          <w:i/>
        </w:rPr>
        <w:t xml:space="preserve"> = 1.78125 = 71825.</w:t>
      </w:r>
    </w:p>
    <w:p w:rsidR="00764DB3" w:rsidRDefault="00764DB3" w:rsidP="00764DB3">
      <w:pPr>
        <w:tabs>
          <w:tab w:val="right" w:pos="8498"/>
        </w:tabs>
        <w:spacing w:after="0"/>
        <w:rPr>
          <w:rFonts w:ascii="Arial" w:hAnsi="Arial" w:cs="Arial"/>
          <w:i/>
        </w:rPr>
      </w:pPr>
    </w:p>
    <w:p w:rsidR="00764DB3" w:rsidRPr="00764DB3" w:rsidRDefault="00764DB3" w:rsidP="00764DB3">
      <w:pPr>
        <w:pStyle w:val="Prrafodelista"/>
        <w:numPr>
          <w:ilvl w:val="0"/>
          <w:numId w:val="28"/>
        </w:numPr>
        <w:tabs>
          <w:tab w:val="right" w:pos="8498"/>
        </w:tabs>
        <w:spacing w:after="0"/>
        <w:rPr>
          <w:rFonts w:ascii="Arial" w:hAnsi="Arial" w:cs="Arial"/>
          <w:i/>
        </w:rPr>
      </w:pPr>
      <w:r>
        <w:rPr>
          <w:rFonts w:ascii="Arial" w:hAnsi="Arial" w:cs="Arial"/>
        </w:rPr>
        <w:t xml:space="preserve">Se remplazan en la formula: </w:t>
      </w:r>
    </w:p>
    <w:p w:rsidR="00764DB3" w:rsidRPr="00764DB3" w:rsidRDefault="00764DB3" w:rsidP="00764DB3">
      <w:pPr>
        <w:pStyle w:val="Prrafodelista"/>
        <w:tabs>
          <w:tab w:val="right" w:pos="8498"/>
        </w:tabs>
        <w:spacing w:after="0"/>
        <w:ind w:left="360"/>
        <w:rPr>
          <w:rFonts w:ascii="Arial" w:hAnsi="Arial" w:cs="Arial"/>
          <w:i/>
        </w:rPr>
      </w:pPr>
    </w:p>
    <w:p w:rsidR="00BD36BE" w:rsidRPr="00BD36BE" w:rsidRDefault="00BD36BE" w:rsidP="00BD36BE">
      <w:r w:rsidRPr="00BD36BE">
        <w:rPr>
          <w:rFonts w:ascii="Arial" w:hAnsi="Arial" w:cs="Arial"/>
        </w:rPr>
        <w:t>&lt;&lt;MA_09_08_28.gif&gt;&gt;</w:t>
      </w:r>
    </w:p>
    <w:p w:rsidR="00764DB3" w:rsidRDefault="00764DB3" w:rsidP="00764DB3">
      <w:pPr>
        <w:tabs>
          <w:tab w:val="right" w:pos="8498"/>
        </w:tabs>
        <w:spacing w:after="0"/>
        <w:rPr>
          <w:rFonts w:ascii="Arial" w:hAnsi="Arial" w:cs="Arial"/>
          <w:i/>
        </w:rPr>
      </w:pPr>
    </w:p>
    <w:p w:rsidR="00BD36BE" w:rsidRPr="00BD36BE" w:rsidRDefault="00BD36BE" w:rsidP="00BD36BE">
      <w:r>
        <w:rPr>
          <w:rFonts w:ascii="Arial" w:eastAsiaTheme="minorEastAsia" w:hAnsi="Arial" w:cs="Arial"/>
        </w:rPr>
        <w:t>El resultado de multiplicar  los primeros 8 términos de la progresión es 71825</w:t>
      </w:r>
      <w:r>
        <w:rPr>
          <w:rFonts w:ascii="Arial" w:eastAsiaTheme="minorEastAsia" w:hAnsi="Arial" w:cs="Arial"/>
          <w:vertAlign w:val="superscript"/>
        </w:rPr>
        <w:t>4</w:t>
      </w:r>
      <w:r>
        <w:rPr>
          <w:rFonts w:ascii="Arial" w:eastAsiaTheme="minorEastAsia" w:hAnsi="Arial" w:cs="Arial"/>
        </w:rPr>
        <w:t xml:space="preserve">. </w:t>
      </w:r>
    </w:p>
    <w:p w:rsidR="00764DB3" w:rsidRPr="00764DB3" w:rsidRDefault="00764DB3" w:rsidP="00764DB3">
      <w:pPr>
        <w:pStyle w:val="Prrafodelista"/>
        <w:tabs>
          <w:tab w:val="right" w:pos="8498"/>
        </w:tabs>
        <w:spacing w:after="0"/>
        <w:ind w:left="360"/>
        <w:rPr>
          <w:rFonts w:ascii="Arial" w:hAnsi="Arial" w:cs="Arial"/>
        </w:rPr>
      </w:pPr>
    </w:p>
    <w:p w:rsidR="00980F6A" w:rsidRDefault="00980F6A" w:rsidP="0034390C">
      <w:pPr>
        <w:tabs>
          <w:tab w:val="right" w:pos="8498"/>
        </w:tabs>
        <w:spacing w:after="0"/>
        <w:jc w:val="both"/>
        <w:rPr>
          <w:rFonts w:ascii="Arial" w:hAnsi="Arial" w:cs="Arial"/>
        </w:rPr>
      </w:pPr>
      <w:r>
        <w:rPr>
          <w:rFonts w:ascii="Arial" w:eastAsiaTheme="minorEastAsia" w:hAnsi="Arial" w:cs="Arial"/>
        </w:rPr>
        <w:t xml:space="preserve">Pero lo que originalmente se quería era obtener el resultado   multiplicar </w:t>
      </w:r>
      <w:r w:rsidRPr="00980F6A">
        <w:rPr>
          <w:rFonts w:ascii="Arial" w:eastAsiaTheme="minorEastAsia" w:hAnsi="Arial" w:cs="Arial"/>
          <w:i/>
        </w:rPr>
        <w:t xml:space="preserve">n </w:t>
      </w:r>
      <w:r>
        <w:rPr>
          <w:rFonts w:ascii="Arial" w:eastAsiaTheme="minorEastAsia" w:hAnsi="Arial" w:cs="Arial"/>
        </w:rPr>
        <w:t>términos consecutivos de una progresión geométrica, y lo que hasta el momento se obtuvo fue la multiplicación de los primeros</w:t>
      </w:r>
      <w:r w:rsidRPr="00BD36BE">
        <w:rPr>
          <w:rFonts w:ascii="Arial" w:eastAsiaTheme="minorEastAsia" w:hAnsi="Arial" w:cs="Arial"/>
          <w:i/>
        </w:rPr>
        <w:t xml:space="preserve"> n</w:t>
      </w:r>
      <w:r>
        <w:rPr>
          <w:rFonts w:ascii="Arial" w:eastAsiaTheme="minorEastAsia" w:hAnsi="Arial" w:cs="Arial"/>
        </w:rPr>
        <w:t xml:space="preserve"> termino de la progresión, realizando unos cambios a la formula de los primeros n términos se obtiene la </w:t>
      </w:r>
      <w:r>
        <w:rPr>
          <w:rFonts w:ascii="Arial" w:eastAsiaTheme="minorEastAsia" w:hAnsi="Arial" w:cs="Arial"/>
        </w:rPr>
        <w:lastRenderedPageBreak/>
        <w:t xml:space="preserve">fórmula para obtener el resultado del  </w:t>
      </w:r>
      <w:r>
        <w:rPr>
          <w:rFonts w:ascii="Arial" w:hAnsi="Arial" w:cs="Arial"/>
          <w:b/>
        </w:rPr>
        <w:t xml:space="preserve">producto de </w:t>
      </w:r>
      <w:r>
        <w:rPr>
          <w:rFonts w:ascii="Arial" w:hAnsi="Arial" w:cs="Arial"/>
          <w:b/>
          <w:i/>
        </w:rPr>
        <w:t xml:space="preserve">n </w:t>
      </w:r>
      <w:r>
        <w:rPr>
          <w:rFonts w:ascii="Arial" w:hAnsi="Arial" w:cs="Arial"/>
          <w:b/>
        </w:rPr>
        <w:t xml:space="preserve"> términos de una progresión geométrica, </w:t>
      </w:r>
      <w:r>
        <w:rPr>
          <w:rFonts w:ascii="Arial" w:hAnsi="Arial" w:cs="Arial"/>
        </w:rPr>
        <w:t>los cambios  que se deben realizar son:</w:t>
      </w:r>
    </w:p>
    <w:p w:rsidR="00454574" w:rsidRDefault="00454574" w:rsidP="0034390C">
      <w:pPr>
        <w:tabs>
          <w:tab w:val="right" w:pos="8498"/>
        </w:tabs>
        <w:spacing w:after="0"/>
        <w:jc w:val="both"/>
        <w:rPr>
          <w:rFonts w:ascii="Arial" w:eastAsiaTheme="minorEastAsia" w:hAnsi="Arial" w:cs="Arial"/>
        </w:rPr>
      </w:pPr>
      <w:r>
        <w:rPr>
          <w:rFonts w:ascii="Arial" w:eastAsiaTheme="minorEastAsia" w:hAnsi="Arial" w:cs="Arial"/>
        </w:rPr>
        <w:t>a</w:t>
      </w:r>
      <w:r>
        <w:rPr>
          <w:rFonts w:ascii="Arial" w:eastAsiaTheme="minorEastAsia" w:hAnsi="Arial" w:cs="Arial"/>
          <w:vertAlign w:val="subscript"/>
        </w:rPr>
        <w:t xml:space="preserve">1 </w:t>
      </w:r>
      <w:r>
        <w:rPr>
          <w:rFonts w:ascii="Arial" w:eastAsiaTheme="minorEastAsia" w:hAnsi="Arial" w:cs="Arial"/>
        </w:rPr>
        <w:t>se remplaza por a</w:t>
      </w:r>
      <w:r>
        <w:rPr>
          <w:rFonts w:ascii="Arial" w:eastAsiaTheme="minorEastAsia" w:hAnsi="Arial" w:cs="Arial"/>
          <w:vertAlign w:val="subscript"/>
        </w:rPr>
        <w:t>k</w:t>
      </w:r>
      <w:r>
        <w:rPr>
          <w:rFonts w:ascii="Arial" w:eastAsiaTheme="minorEastAsia" w:hAnsi="Arial" w:cs="Arial"/>
        </w:rPr>
        <w:t xml:space="preserve"> que seré el término desde donde se quiere comenzar a realizar el producto.</w:t>
      </w:r>
    </w:p>
    <w:p w:rsidR="00D60516" w:rsidRDefault="00D60516" w:rsidP="0034390C">
      <w:pPr>
        <w:tabs>
          <w:tab w:val="right" w:pos="8498"/>
        </w:tabs>
        <w:spacing w:after="0"/>
        <w:jc w:val="both"/>
        <w:rPr>
          <w:rFonts w:ascii="Arial" w:eastAsiaTheme="minorEastAsia" w:hAnsi="Arial" w:cs="Arial"/>
        </w:rPr>
      </w:pPr>
      <w:r w:rsidRPr="00D60516">
        <w:rPr>
          <w:rFonts w:ascii="Arial" w:eastAsiaTheme="minorEastAsia" w:hAnsi="Arial" w:cs="Arial"/>
          <w:i/>
        </w:rPr>
        <w:t>n</w:t>
      </w:r>
      <w:r>
        <w:rPr>
          <w:rFonts w:ascii="Arial" w:eastAsiaTheme="minorEastAsia" w:hAnsi="Arial" w:cs="Arial"/>
        </w:rPr>
        <w:t xml:space="preserve"> se remplaza por (n-k+1)</w:t>
      </w:r>
      <w:r w:rsidR="002C4564">
        <w:rPr>
          <w:rFonts w:ascii="Arial" w:eastAsiaTheme="minorEastAsia" w:hAnsi="Arial" w:cs="Arial"/>
        </w:rPr>
        <w:t>.</w:t>
      </w:r>
    </w:p>
    <w:p w:rsidR="002C4564" w:rsidRDefault="002C4564" w:rsidP="0034390C">
      <w:pPr>
        <w:tabs>
          <w:tab w:val="right" w:pos="8498"/>
        </w:tabs>
        <w:spacing w:after="0"/>
        <w:jc w:val="both"/>
        <w:rPr>
          <w:rFonts w:ascii="Arial" w:eastAsiaTheme="minorEastAsia" w:hAnsi="Arial" w:cs="Arial"/>
        </w:rPr>
      </w:pPr>
    </w:p>
    <w:p w:rsidR="002C4564" w:rsidRDefault="002C4564" w:rsidP="0034390C">
      <w:pPr>
        <w:tabs>
          <w:tab w:val="right" w:pos="8498"/>
        </w:tabs>
        <w:spacing w:after="0"/>
        <w:jc w:val="both"/>
        <w:rPr>
          <w:rFonts w:ascii="Arial" w:eastAsiaTheme="minorEastAsia" w:hAnsi="Arial" w:cs="Arial"/>
        </w:rPr>
      </w:pPr>
      <w:r>
        <w:rPr>
          <w:rFonts w:ascii="Arial" w:eastAsiaTheme="minorEastAsia" w:hAnsi="Arial" w:cs="Arial"/>
        </w:rPr>
        <w:t>El resto de la formula se deja igual con los cambios</w:t>
      </w:r>
      <w:r w:rsidR="00BD36BE">
        <w:rPr>
          <w:rFonts w:ascii="Arial" w:eastAsiaTheme="minorEastAsia" w:hAnsi="Arial" w:cs="Arial"/>
        </w:rPr>
        <w:t xml:space="preserve"> la formula  es</w:t>
      </w:r>
      <w:r>
        <w:rPr>
          <w:rFonts w:ascii="Arial" w:eastAsiaTheme="minorEastAsia" w:hAnsi="Arial" w:cs="Arial"/>
        </w:rPr>
        <w:t>:</w:t>
      </w:r>
    </w:p>
    <w:p w:rsidR="002C4564" w:rsidRDefault="002C4564" w:rsidP="0034390C">
      <w:pPr>
        <w:tabs>
          <w:tab w:val="right" w:pos="8498"/>
        </w:tabs>
        <w:spacing w:after="0"/>
        <w:jc w:val="both"/>
        <w:rPr>
          <w:rFonts w:ascii="Arial" w:eastAsiaTheme="minorEastAsia" w:hAnsi="Arial" w:cs="Arial"/>
        </w:rPr>
      </w:pPr>
    </w:p>
    <w:p w:rsidR="002C4564" w:rsidRDefault="002C4564" w:rsidP="0034390C">
      <w:pPr>
        <w:tabs>
          <w:tab w:val="right" w:pos="8498"/>
        </w:tabs>
        <w:spacing w:after="0"/>
        <w:jc w:val="both"/>
        <w:rPr>
          <w:rFonts w:ascii="Arial" w:eastAsiaTheme="minorEastAsia" w:hAnsi="Arial" w:cs="Arial"/>
        </w:rPr>
      </w:pPr>
    </w:p>
    <w:p w:rsidR="00BD36BE" w:rsidRPr="005B525E" w:rsidRDefault="00BD36BE" w:rsidP="00C328B5">
      <w:pPr>
        <w:pStyle w:val="Prrafodelista"/>
        <w:rPr>
          <w:lang w:val="es-CO"/>
        </w:rPr>
      </w:pPr>
      <w:r w:rsidRPr="005B525E">
        <w:rPr>
          <w:rFonts w:ascii="Arial" w:hAnsi="Arial" w:cs="Arial"/>
          <w:lang w:val="es-CO"/>
        </w:rPr>
        <w:t>&lt;&lt;MA_09_08_29.gif&gt;&gt;</w:t>
      </w:r>
    </w:p>
    <w:p w:rsidR="002C4564" w:rsidRDefault="002C4564" w:rsidP="0034390C">
      <w:pPr>
        <w:tabs>
          <w:tab w:val="right" w:pos="8498"/>
        </w:tabs>
        <w:spacing w:after="0"/>
        <w:jc w:val="both"/>
        <w:rPr>
          <w:rFonts w:ascii="Arial" w:eastAsiaTheme="minorEastAsia" w:hAnsi="Arial" w:cs="Arial"/>
        </w:rPr>
      </w:pPr>
    </w:p>
    <w:p w:rsidR="00454574" w:rsidRDefault="00BD36BE" w:rsidP="0034390C">
      <w:pPr>
        <w:tabs>
          <w:tab w:val="right" w:pos="8498"/>
        </w:tabs>
        <w:spacing w:after="0"/>
        <w:jc w:val="both"/>
        <w:rPr>
          <w:rFonts w:ascii="Arial" w:eastAsiaTheme="minorEastAsia" w:hAnsi="Arial" w:cs="Arial"/>
        </w:rPr>
      </w:pPr>
      <w:r>
        <w:rPr>
          <w:rFonts w:ascii="Arial" w:eastAsiaTheme="minorEastAsia" w:hAnsi="Arial" w:cs="Arial"/>
        </w:rPr>
        <w:t>Observa el siguiente ejemplo:</w:t>
      </w:r>
    </w:p>
    <w:p w:rsidR="00BD36BE" w:rsidRDefault="00BD36BE" w:rsidP="0034390C">
      <w:pPr>
        <w:tabs>
          <w:tab w:val="right" w:pos="8498"/>
        </w:tabs>
        <w:spacing w:after="0"/>
        <w:jc w:val="both"/>
        <w:rPr>
          <w:rFonts w:ascii="Arial" w:eastAsiaTheme="minorEastAsia" w:hAnsi="Arial" w:cs="Arial"/>
        </w:rPr>
      </w:pPr>
    </w:p>
    <w:p w:rsidR="00BD36BE" w:rsidRDefault="00BD36BE" w:rsidP="00BD36BE">
      <w:pPr>
        <w:pStyle w:val="Prrafodelista"/>
        <w:numPr>
          <w:ilvl w:val="0"/>
          <w:numId w:val="29"/>
        </w:numPr>
        <w:tabs>
          <w:tab w:val="right" w:pos="8498"/>
        </w:tabs>
        <w:spacing w:after="0"/>
        <w:jc w:val="both"/>
        <w:rPr>
          <w:rFonts w:ascii="Arial" w:eastAsiaTheme="minorEastAsia" w:hAnsi="Arial" w:cs="Arial"/>
        </w:rPr>
      </w:pPr>
      <w:r>
        <w:rPr>
          <w:rFonts w:ascii="Arial" w:eastAsiaTheme="minorEastAsia" w:hAnsi="Arial" w:cs="Arial"/>
        </w:rPr>
        <w:t xml:space="preserve">Encontrar el producto de la siguiente progresión </w:t>
      </w:r>
      <w:r w:rsidR="00C328B5">
        <w:rPr>
          <w:rFonts w:ascii="Arial" w:eastAsiaTheme="minorEastAsia" w:hAnsi="Arial" w:cs="Arial"/>
        </w:rPr>
        <w:t xml:space="preserve"> geométrica,  </w:t>
      </w:r>
      <w:r>
        <w:rPr>
          <w:rFonts w:ascii="Arial" w:eastAsiaTheme="minorEastAsia" w:hAnsi="Arial" w:cs="Arial"/>
        </w:rPr>
        <w:t>desde el termino 5 hasta el termino 10:</w:t>
      </w:r>
    </w:p>
    <w:p w:rsidR="00BD36BE" w:rsidRPr="00BD36BE" w:rsidRDefault="00BD36BE" w:rsidP="00BD36BE">
      <w:pPr>
        <w:tabs>
          <w:tab w:val="right" w:pos="8498"/>
        </w:tabs>
        <w:spacing w:after="0"/>
        <w:jc w:val="both"/>
        <w:rPr>
          <w:rFonts w:ascii="Arial" w:eastAsiaTheme="minorEastAsia" w:hAnsi="Arial" w:cs="Arial"/>
        </w:rPr>
      </w:pPr>
      <w:r w:rsidRPr="00BD36BE">
        <w:rPr>
          <w:rFonts w:ascii="Arial" w:eastAsiaTheme="minorEastAsia" w:hAnsi="Arial" w:cs="Arial"/>
        </w:rPr>
        <w:t xml:space="preserve"> </w:t>
      </w:r>
    </w:p>
    <w:p w:rsidR="00C328B5" w:rsidRPr="00C328B5" w:rsidRDefault="00980F6A" w:rsidP="00C328B5">
      <w:pPr>
        <w:tabs>
          <w:tab w:val="right" w:pos="8498"/>
        </w:tabs>
        <w:spacing w:after="0"/>
        <w:jc w:val="both"/>
        <w:rPr>
          <w:rFonts w:ascii="Arial" w:eastAsiaTheme="minorEastAsia" w:hAnsi="Arial" w:cs="Arial"/>
        </w:rPr>
      </w:pPr>
      <w:r w:rsidRPr="00980F6A">
        <w:rPr>
          <w:rFonts w:ascii="Arial" w:eastAsiaTheme="minorEastAsia" w:hAnsi="Arial" w:cs="Arial"/>
        </w:rPr>
        <w:t xml:space="preserve"> </w:t>
      </w:r>
      <w:r w:rsidR="00C328B5" w:rsidRPr="00C328B5">
        <w:rPr>
          <w:rFonts w:ascii="Arial" w:hAnsi="Arial" w:cs="Arial"/>
          <w:lang w:val="en-US"/>
        </w:rPr>
        <w:t>&lt;&lt;MA_09_08_30.gif&gt;&gt;</w:t>
      </w:r>
    </w:p>
    <w:p w:rsidR="00C328B5" w:rsidRPr="00C328B5" w:rsidRDefault="00C328B5" w:rsidP="00C328B5">
      <w:pPr>
        <w:pStyle w:val="Prrafodelista"/>
        <w:tabs>
          <w:tab w:val="right" w:pos="8498"/>
        </w:tabs>
        <w:spacing w:after="0"/>
        <w:ind w:left="360"/>
        <w:jc w:val="both"/>
        <w:rPr>
          <w:rFonts w:ascii="Cambria Math" w:hAnsi="Cambria Math" w:cs="Arial"/>
          <w:oMath/>
        </w:rPr>
      </w:pPr>
    </w:p>
    <w:p w:rsidR="0034390C" w:rsidRPr="00C328B5" w:rsidRDefault="00C328B5" w:rsidP="00C328B5">
      <w:pPr>
        <w:pStyle w:val="Prrafodelista"/>
        <w:numPr>
          <w:ilvl w:val="0"/>
          <w:numId w:val="28"/>
        </w:numPr>
        <w:tabs>
          <w:tab w:val="right" w:pos="8498"/>
        </w:tabs>
        <w:spacing w:after="0"/>
        <w:jc w:val="both"/>
        <w:rPr>
          <w:rFonts w:ascii="Cambria Math" w:hAnsi="Cambria Math" w:cs="Arial"/>
          <w:oMath/>
        </w:rPr>
      </w:pPr>
      <w:r>
        <w:rPr>
          <w:rFonts w:ascii="Arial" w:eastAsiaTheme="minorEastAsia" w:hAnsi="Arial" w:cs="Arial"/>
        </w:rPr>
        <w:t>para ello se debe encontrar el termino general de la progresión:</w:t>
      </w:r>
    </w:p>
    <w:p w:rsidR="00C328B5" w:rsidRDefault="00C328B5" w:rsidP="00C328B5">
      <w:pPr>
        <w:tabs>
          <w:tab w:val="right" w:pos="8498"/>
        </w:tabs>
        <w:spacing w:after="0"/>
        <w:jc w:val="both"/>
        <w:rPr>
          <w:rFonts w:ascii="Arial" w:eastAsiaTheme="minorEastAsia" w:hAnsi="Arial" w:cs="Arial"/>
        </w:rPr>
      </w:pPr>
    </w:p>
    <w:p w:rsidR="00C328B5" w:rsidRDefault="00C328B5" w:rsidP="00C328B5">
      <w:pPr>
        <w:pStyle w:val="Prrafodelista"/>
        <w:rPr>
          <w:rFonts w:ascii="Arial" w:hAnsi="Arial" w:cs="Arial"/>
        </w:rPr>
      </w:pPr>
      <w:r w:rsidRPr="00C328B5">
        <w:rPr>
          <w:rFonts w:ascii="Arial" w:hAnsi="Arial" w:cs="Arial"/>
        </w:rPr>
        <w:t>&lt;&lt;MA_09_08_31.gif&gt;&gt;</w:t>
      </w:r>
    </w:p>
    <w:p w:rsidR="00C328B5" w:rsidRDefault="00C328B5" w:rsidP="00C328B5">
      <w:pPr>
        <w:tabs>
          <w:tab w:val="right" w:pos="8498"/>
        </w:tabs>
        <w:spacing w:after="0"/>
        <w:jc w:val="both"/>
        <w:rPr>
          <w:rFonts w:ascii="Arial" w:eastAsiaTheme="minorEastAsia" w:hAnsi="Arial" w:cs="Arial"/>
        </w:rPr>
      </w:pPr>
      <w:r w:rsidRPr="00C328B5">
        <w:rPr>
          <w:rFonts w:ascii="Arial" w:eastAsiaTheme="minorEastAsia" w:hAnsi="Arial" w:cs="Arial"/>
        </w:rPr>
        <w:t xml:space="preserve"> El término general es: </w:t>
      </w:r>
    </w:p>
    <w:p w:rsidR="00C328B5" w:rsidRPr="00C328B5" w:rsidRDefault="00C328B5" w:rsidP="00C328B5">
      <w:pPr>
        <w:tabs>
          <w:tab w:val="right" w:pos="8498"/>
        </w:tabs>
        <w:spacing w:after="0"/>
        <w:jc w:val="both"/>
        <w:rPr>
          <w:rFonts w:ascii="Arial" w:eastAsiaTheme="minorEastAsia" w:hAnsi="Arial" w:cs="Arial"/>
        </w:rPr>
      </w:pPr>
    </w:p>
    <w:p w:rsidR="00C328B5" w:rsidRDefault="00C328B5" w:rsidP="00C328B5">
      <w:pPr>
        <w:pStyle w:val="Prrafodelista"/>
        <w:rPr>
          <w:rFonts w:ascii="Arial" w:hAnsi="Arial" w:cs="Arial"/>
        </w:rPr>
      </w:pPr>
      <w:r>
        <w:rPr>
          <w:rFonts w:ascii="Arial" w:hAnsi="Arial" w:cs="Arial"/>
        </w:rPr>
        <w:t>&lt;&lt;MA_09_08_32</w:t>
      </w:r>
      <w:r w:rsidRPr="00C328B5">
        <w:rPr>
          <w:rFonts w:ascii="Arial" w:hAnsi="Arial" w:cs="Arial"/>
        </w:rPr>
        <w:t>.gif&gt;&gt;</w:t>
      </w:r>
    </w:p>
    <w:p w:rsidR="00C328B5" w:rsidRPr="0034390C" w:rsidRDefault="00C328B5" w:rsidP="00C328B5">
      <w:pPr>
        <w:tabs>
          <w:tab w:val="right" w:pos="8498"/>
        </w:tabs>
        <w:spacing w:after="0"/>
        <w:jc w:val="both"/>
        <w:rPr>
          <w:rFonts w:ascii="Arial" w:eastAsiaTheme="minorEastAsia" w:hAnsi="Arial" w:cs="Arial"/>
        </w:rPr>
      </w:pPr>
    </w:p>
    <w:p w:rsidR="00C328B5" w:rsidRPr="004649E7" w:rsidRDefault="00C328B5" w:rsidP="004649E7">
      <w:pPr>
        <w:pStyle w:val="Prrafodelista"/>
        <w:numPr>
          <w:ilvl w:val="0"/>
          <w:numId w:val="28"/>
        </w:numPr>
        <w:tabs>
          <w:tab w:val="right" w:pos="8498"/>
        </w:tabs>
        <w:spacing w:after="0"/>
        <w:jc w:val="both"/>
        <w:rPr>
          <w:rFonts w:ascii="Arial" w:eastAsiaTheme="minorEastAsia" w:hAnsi="Arial" w:cs="Arial"/>
        </w:rPr>
      </w:pPr>
      <w:r w:rsidRPr="004649E7">
        <w:rPr>
          <w:rFonts w:ascii="Arial" w:eastAsiaTheme="minorEastAsia" w:hAnsi="Arial" w:cs="Arial"/>
        </w:rPr>
        <w:t>Se debe</w:t>
      </w:r>
      <w:r w:rsidR="004649E7">
        <w:rPr>
          <w:rFonts w:ascii="Arial" w:eastAsiaTheme="minorEastAsia" w:hAnsi="Arial" w:cs="Arial"/>
        </w:rPr>
        <w:t>n</w:t>
      </w:r>
      <w:r w:rsidRPr="004649E7">
        <w:rPr>
          <w:rFonts w:ascii="Arial" w:eastAsiaTheme="minorEastAsia" w:hAnsi="Arial" w:cs="Arial"/>
        </w:rPr>
        <w:t xml:space="preserve"> encontrar</w:t>
      </w:r>
      <w:r w:rsidR="004649E7">
        <w:rPr>
          <w:rFonts w:ascii="Arial" w:eastAsiaTheme="minorEastAsia" w:hAnsi="Arial" w:cs="Arial"/>
        </w:rPr>
        <w:t xml:space="preserve"> los</w:t>
      </w:r>
      <w:r w:rsidRPr="004649E7">
        <w:rPr>
          <w:rFonts w:ascii="Arial" w:eastAsiaTheme="minorEastAsia" w:hAnsi="Arial" w:cs="Arial"/>
        </w:rPr>
        <w:t xml:space="preserve"> término a</w:t>
      </w:r>
      <w:r w:rsidRPr="004649E7">
        <w:rPr>
          <w:rFonts w:ascii="Arial" w:eastAsiaTheme="minorEastAsia" w:hAnsi="Arial" w:cs="Arial"/>
          <w:vertAlign w:val="subscript"/>
        </w:rPr>
        <w:t>5</w:t>
      </w:r>
      <w:r w:rsidRPr="004649E7">
        <w:rPr>
          <w:rFonts w:ascii="Arial" w:eastAsiaTheme="minorEastAsia" w:hAnsi="Arial" w:cs="Arial"/>
        </w:rPr>
        <w:t xml:space="preserve"> y a</w:t>
      </w:r>
      <w:r w:rsidRPr="004649E7">
        <w:rPr>
          <w:rFonts w:ascii="Arial" w:eastAsiaTheme="minorEastAsia" w:hAnsi="Arial" w:cs="Arial"/>
          <w:vertAlign w:val="subscript"/>
        </w:rPr>
        <w:t>10</w:t>
      </w:r>
      <w:r w:rsidRPr="004649E7">
        <w:rPr>
          <w:rFonts w:ascii="Arial" w:eastAsiaTheme="minorEastAsia" w:hAnsi="Arial" w:cs="Arial"/>
        </w:rPr>
        <w:t xml:space="preserve"> de la progresión:</w:t>
      </w:r>
    </w:p>
    <w:p w:rsidR="00C328B5" w:rsidRDefault="00C328B5" w:rsidP="00C328B5">
      <w:pPr>
        <w:tabs>
          <w:tab w:val="right" w:pos="8498"/>
        </w:tabs>
        <w:spacing w:after="0"/>
        <w:jc w:val="both"/>
        <w:rPr>
          <w:rFonts w:ascii="Arial" w:eastAsiaTheme="minorEastAsia" w:hAnsi="Arial" w:cs="Arial"/>
        </w:rPr>
      </w:pPr>
    </w:p>
    <w:p w:rsidR="004649E7" w:rsidRDefault="004649E7" w:rsidP="004649E7">
      <w:pPr>
        <w:pStyle w:val="Prrafodelista"/>
        <w:rPr>
          <w:rFonts w:ascii="Arial" w:hAnsi="Arial" w:cs="Arial"/>
        </w:rPr>
      </w:pPr>
      <w:r>
        <w:rPr>
          <w:rFonts w:ascii="Arial" w:hAnsi="Arial" w:cs="Arial"/>
        </w:rPr>
        <w:t>&lt;&lt;MA_09_08_33</w:t>
      </w:r>
      <w:r w:rsidRPr="00C328B5">
        <w:rPr>
          <w:rFonts w:ascii="Arial" w:hAnsi="Arial" w:cs="Arial"/>
        </w:rPr>
        <w:t>.gif&gt;&gt;</w:t>
      </w:r>
    </w:p>
    <w:p w:rsidR="004649E7" w:rsidRDefault="004649E7" w:rsidP="004649E7">
      <w:pPr>
        <w:pStyle w:val="Prrafodelista"/>
        <w:rPr>
          <w:rFonts w:ascii="Arial" w:hAnsi="Arial" w:cs="Arial"/>
        </w:rPr>
      </w:pPr>
    </w:p>
    <w:p w:rsidR="004649E7" w:rsidRDefault="004649E7" w:rsidP="004649E7">
      <w:pPr>
        <w:pStyle w:val="Prrafodelista"/>
        <w:rPr>
          <w:rFonts w:ascii="Arial" w:hAnsi="Arial" w:cs="Arial"/>
        </w:rPr>
      </w:pPr>
      <w:r>
        <w:rPr>
          <w:rFonts w:ascii="Arial" w:hAnsi="Arial" w:cs="Arial"/>
        </w:rPr>
        <w:t>&lt;&lt;MA_09_08_34</w:t>
      </w:r>
      <w:r w:rsidRPr="00C328B5">
        <w:rPr>
          <w:rFonts w:ascii="Arial" w:hAnsi="Arial" w:cs="Arial"/>
        </w:rPr>
        <w:t>.gif&gt;&gt;</w:t>
      </w:r>
    </w:p>
    <w:p w:rsidR="004649E7" w:rsidRPr="004649E7" w:rsidRDefault="004649E7" w:rsidP="004649E7">
      <w:pPr>
        <w:rPr>
          <w:rFonts w:ascii="Arial" w:hAnsi="Arial" w:cs="Arial"/>
        </w:rPr>
      </w:pPr>
    </w:p>
    <w:p w:rsidR="004649E7" w:rsidRDefault="004649E7" w:rsidP="004649E7">
      <w:pPr>
        <w:pStyle w:val="Prrafodelista"/>
        <w:numPr>
          <w:ilvl w:val="0"/>
          <w:numId w:val="28"/>
        </w:numPr>
        <w:tabs>
          <w:tab w:val="right" w:pos="8498"/>
        </w:tabs>
        <w:spacing w:after="0"/>
        <w:jc w:val="both"/>
        <w:rPr>
          <w:rFonts w:ascii="Arial" w:eastAsiaTheme="minorEastAsia" w:hAnsi="Arial" w:cs="Arial"/>
        </w:rPr>
      </w:pPr>
      <w:r>
        <w:rPr>
          <w:rFonts w:ascii="Arial" w:eastAsiaTheme="minorEastAsia" w:hAnsi="Arial" w:cs="Arial"/>
        </w:rPr>
        <w:t>Se remplaza en la fórmula para encontrar el producto de n términos consecutivos de una progresión geométrica:</w:t>
      </w:r>
    </w:p>
    <w:p w:rsidR="00C328B5" w:rsidRPr="004649E7" w:rsidRDefault="004649E7" w:rsidP="004649E7">
      <w:pPr>
        <w:tabs>
          <w:tab w:val="right" w:pos="8498"/>
        </w:tabs>
        <w:spacing w:after="0"/>
        <w:jc w:val="both"/>
        <w:rPr>
          <w:rFonts w:ascii="Arial" w:eastAsiaTheme="minorEastAsia" w:hAnsi="Arial" w:cs="Arial"/>
        </w:rPr>
      </w:pPr>
      <w:r w:rsidRPr="004649E7">
        <w:rPr>
          <w:rFonts w:ascii="Arial" w:eastAsiaTheme="minorEastAsia" w:hAnsi="Arial" w:cs="Arial"/>
        </w:rPr>
        <w:t xml:space="preserve"> </w:t>
      </w:r>
    </w:p>
    <w:p w:rsidR="00C328B5" w:rsidRDefault="00C328B5" w:rsidP="00C328B5">
      <w:pPr>
        <w:tabs>
          <w:tab w:val="right" w:pos="8498"/>
        </w:tabs>
        <w:spacing w:after="0"/>
        <w:jc w:val="both"/>
        <w:rPr>
          <w:rFonts w:ascii="Arial" w:eastAsiaTheme="minorEastAsia" w:hAnsi="Arial" w:cs="Arial"/>
        </w:rPr>
      </w:pPr>
    </w:p>
    <w:p w:rsidR="004649E7" w:rsidRDefault="00C328B5" w:rsidP="004649E7">
      <w:pPr>
        <w:pStyle w:val="Prrafodelista"/>
        <w:rPr>
          <w:rFonts w:ascii="Arial" w:hAnsi="Arial" w:cs="Arial"/>
        </w:rPr>
      </w:pPr>
      <w:r>
        <w:rPr>
          <w:rFonts w:ascii="Arial" w:eastAsiaTheme="minorEastAsia" w:hAnsi="Arial" w:cs="Arial"/>
        </w:rPr>
        <w:t xml:space="preserve"> </w:t>
      </w:r>
      <w:r w:rsidR="004649E7">
        <w:rPr>
          <w:rFonts w:ascii="Arial" w:hAnsi="Arial" w:cs="Arial"/>
        </w:rPr>
        <w:t>&lt;&lt;MA_09_08_35</w:t>
      </w:r>
      <w:r w:rsidR="004649E7" w:rsidRPr="00C328B5">
        <w:rPr>
          <w:rFonts w:ascii="Arial" w:hAnsi="Arial" w:cs="Arial"/>
        </w:rPr>
        <w:t>.gif&gt;&gt;</w:t>
      </w:r>
    </w:p>
    <w:p w:rsidR="004649E7" w:rsidRDefault="004649E7" w:rsidP="004649E7">
      <w:pPr>
        <w:jc w:val="both"/>
        <w:rPr>
          <w:rFonts w:ascii="Arial" w:hAnsi="Arial" w:cs="Arial"/>
        </w:rPr>
      </w:pPr>
      <w:r>
        <w:rPr>
          <w:rFonts w:ascii="Arial" w:hAnsi="Arial" w:cs="Arial"/>
        </w:rPr>
        <w:t>El resultado de multiplicar desde el término a</w:t>
      </w:r>
      <w:r>
        <w:rPr>
          <w:rFonts w:ascii="Arial" w:hAnsi="Arial" w:cs="Arial"/>
          <w:vertAlign w:val="subscript"/>
        </w:rPr>
        <w:t>5</w:t>
      </w:r>
      <w:r>
        <w:rPr>
          <w:rFonts w:ascii="Arial" w:hAnsi="Arial" w:cs="Arial"/>
        </w:rPr>
        <w:t xml:space="preserve"> hasta el término a</w:t>
      </w:r>
      <w:r>
        <w:rPr>
          <w:rFonts w:ascii="Arial" w:hAnsi="Arial" w:cs="Arial"/>
          <w:vertAlign w:val="subscript"/>
        </w:rPr>
        <w:t xml:space="preserve">10  </w:t>
      </w:r>
      <w:r>
        <w:rPr>
          <w:rFonts w:ascii="Arial" w:hAnsi="Arial" w:cs="Arial"/>
        </w:rPr>
        <w:t>de la progresión es:</w:t>
      </w:r>
    </w:p>
    <w:p w:rsidR="004649E7" w:rsidRDefault="004649E7" w:rsidP="004649E7">
      <w:pPr>
        <w:tabs>
          <w:tab w:val="right" w:pos="8498"/>
        </w:tabs>
        <w:spacing w:after="0"/>
        <w:jc w:val="both"/>
        <w:rPr>
          <w:rFonts w:ascii="Arial" w:eastAsiaTheme="minorEastAsia" w:hAnsi="Arial" w:cs="Arial"/>
        </w:rPr>
      </w:pPr>
    </w:p>
    <w:p w:rsidR="004649E7" w:rsidRDefault="004649E7" w:rsidP="004649E7">
      <w:pPr>
        <w:pStyle w:val="Prrafodelista"/>
        <w:rPr>
          <w:rFonts w:ascii="Arial" w:hAnsi="Arial" w:cs="Arial"/>
        </w:rPr>
      </w:pPr>
      <w:r>
        <w:rPr>
          <w:rFonts w:ascii="Arial" w:eastAsiaTheme="minorEastAsia" w:hAnsi="Arial" w:cs="Arial"/>
        </w:rPr>
        <w:t xml:space="preserve"> </w:t>
      </w:r>
      <w:r>
        <w:rPr>
          <w:rFonts w:ascii="Arial" w:hAnsi="Arial" w:cs="Arial"/>
        </w:rPr>
        <w:t>&lt;&lt;MA_09_08_36</w:t>
      </w:r>
      <w:r w:rsidRPr="00C328B5">
        <w:rPr>
          <w:rFonts w:ascii="Arial" w:hAnsi="Arial" w:cs="Arial"/>
        </w:rPr>
        <w:t>.gif&gt;&gt;</w:t>
      </w:r>
    </w:p>
    <w:p w:rsidR="004649E7" w:rsidRDefault="008B4F7D" w:rsidP="004649E7">
      <w:pPr>
        <w:jc w:val="both"/>
        <w:rPr>
          <w:rFonts w:ascii="Arial" w:hAnsi="Arial" w:cs="Arial"/>
        </w:rPr>
      </w:pPr>
      <w:r>
        <w:rPr>
          <w:rFonts w:ascii="Arial" w:hAnsi="Arial" w:cs="Arial"/>
        </w:rPr>
        <w:lastRenderedPageBreak/>
        <w:t xml:space="preserve">Ya se sabe </w:t>
      </w:r>
      <w:r w:rsidR="0073758C">
        <w:rPr>
          <w:rFonts w:ascii="Arial" w:hAnsi="Arial" w:cs="Arial"/>
        </w:rPr>
        <w:t xml:space="preserve">cómo encontrar el resultado de </w:t>
      </w:r>
      <w:r>
        <w:rPr>
          <w:rFonts w:ascii="Arial" w:hAnsi="Arial" w:cs="Arial"/>
        </w:rPr>
        <w:t xml:space="preserve"> multiplicar </w:t>
      </w:r>
      <w:r w:rsidRPr="0073758C">
        <w:rPr>
          <w:rFonts w:ascii="Arial" w:hAnsi="Arial" w:cs="Arial"/>
          <w:i/>
        </w:rPr>
        <w:t>n</w:t>
      </w:r>
      <w:r>
        <w:rPr>
          <w:rFonts w:ascii="Arial" w:hAnsi="Arial" w:cs="Arial"/>
        </w:rPr>
        <w:t xml:space="preserve"> términos de una progresión geométrica</w:t>
      </w:r>
      <w:r w:rsidR="0073758C">
        <w:rPr>
          <w:rFonts w:ascii="Arial" w:hAnsi="Arial" w:cs="Arial"/>
        </w:rPr>
        <w:t xml:space="preserve"> utilizando</w:t>
      </w:r>
      <w:r>
        <w:rPr>
          <w:rFonts w:ascii="Arial" w:hAnsi="Arial" w:cs="Arial"/>
        </w:rPr>
        <w:t>, en la siguiente sesión se trabajara en la forma de construir una progresión geométrica</w:t>
      </w:r>
      <w:r w:rsidR="0073758C">
        <w:rPr>
          <w:rFonts w:ascii="Arial" w:hAnsi="Arial" w:cs="Arial"/>
        </w:rPr>
        <w:t xml:space="preserve"> cuando se da el término inicial y el </w:t>
      </w:r>
      <w:r w:rsidR="000D5009">
        <w:rPr>
          <w:rFonts w:ascii="Arial" w:hAnsi="Arial" w:cs="Arial"/>
        </w:rPr>
        <w:t>término</w:t>
      </w:r>
      <w:r w:rsidR="0073758C">
        <w:rPr>
          <w:rFonts w:ascii="Arial" w:hAnsi="Arial" w:cs="Arial"/>
        </w:rPr>
        <w:t xml:space="preserve"> final.</w:t>
      </w:r>
      <w:r>
        <w:rPr>
          <w:rFonts w:ascii="Arial" w:hAnsi="Arial" w:cs="Arial"/>
        </w:rPr>
        <w:t xml:space="preserve">   </w:t>
      </w:r>
    </w:p>
    <w:p w:rsidR="0073758C" w:rsidRDefault="0073758C" w:rsidP="0073758C">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2</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3.5  Interpolación de </w:t>
      </w:r>
      <w:r>
        <w:rPr>
          <w:rFonts w:ascii="Arial" w:hAnsi="Arial" w:cs="Arial"/>
          <w:b/>
          <w:i/>
        </w:rPr>
        <w:t xml:space="preserve">k </w:t>
      </w:r>
      <w:r>
        <w:rPr>
          <w:rFonts w:ascii="Arial" w:hAnsi="Arial" w:cs="Arial"/>
          <w:b/>
        </w:rPr>
        <w:t xml:space="preserve"> términos proporcionales entre a y b </w:t>
      </w:r>
    </w:p>
    <w:p w:rsidR="0073758C" w:rsidRDefault="0073758C" w:rsidP="0073758C">
      <w:pPr>
        <w:tabs>
          <w:tab w:val="right" w:pos="8498"/>
        </w:tabs>
        <w:spacing w:after="0"/>
        <w:jc w:val="both"/>
        <w:rPr>
          <w:rFonts w:ascii="Arial" w:hAnsi="Arial" w:cs="Arial"/>
          <w:b/>
        </w:rPr>
      </w:pPr>
    </w:p>
    <w:p w:rsidR="0073758C" w:rsidRDefault="000D5009" w:rsidP="0073758C">
      <w:pPr>
        <w:tabs>
          <w:tab w:val="right" w:pos="8498"/>
        </w:tabs>
        <w:spacing w:after="0"/>
        <w:jc w:val="both"/>
        <w:rPr>
          <w:rFonts w:ascii="Arial" w:hAnsi="Arial" w:cs="Arial"/>
        </w:rPr>
      </w:pPr>
      <w:r>
        <w:rPr>
          <w:rFonts w:ascii="Arial" w:hAnsi="Arial" w:cs="Arial"/>
        </w:rPr>
        <w:t xml:space="preserve">Recuerda que interpolar es introducir  entre otros dos, en este caso </w:t>
      </w:r>
      <w:r w:rsidR="0073758C">
        <w:rPr>
          <w:rFonts w:ascii="Arial" w:hAnsi="Arial" w:cs="Arial"/>
        </w:rPr>
        <w:t xml:space="preserve">  </w:t>
      </w:r>
      <w:r>
        <w:rPr>
          <w:rFonts w:ascii="Arial" w:hAnsi="Arial" w:cs="Arial"/>
          <w:b/>
        </w:rPr>
        <w:t xml:space="preserve">Interpolar   k términos proporcionales </w:t>
      </w:r>
      <w:r w:rsidR="0073758C">
        <w:rPr>
          <w:rFonts w:ascii="Arial" w:hAnsi="Arial" w:cs="Arial"/>
          <w:b/>
        </w:rPr>
        <w:t xml:space="preserve"> entre a y b,  </w:t>
      </w:r>
      <w:r w:rsidR="0073758C" w:rsidRPr="000E059F">
        <w:rPr>
          <w:rFonts w:ascii="Arial" w:hAnsi="Arial" w:cs="Arial"/>
        </w:rPr>
        <w:t>se puede interpretar como</w:t>
      </w:r>
      <w:r w:rsidR="0073758C">
        <w:rPr>
          <w:rFonts w:ascii="Arial" w:hAnsi="Arial" w:cs="Arial"/>
        </w:rPr>
        <w:t xml:space="preserve">; </w:t>
      </w:r>
      <w:r w:rsidR="0073758C">
        <w:rPr>
          <w:rFonts w:ascii="Arial" w:hAnsi="Arial" w:cs="Arial"/>
          <w:b/>
        </w:rPr>
        <w:t xml:space="preserve"> </w:t>
      </w:r>
      <w:r w:rsidR="0073758C">
        <w:rPr>
          <w:rFonts w:ascii="Arial" w:hAnsi="Arial" w:cs="Arial"/>
        </w:rPr>
        <w:t xml:space="preserve">colocar </w:t>
      </w:r>
      <w:r w:rsidR="0073758C" w:rsidRPr="000E059F">
        <w:rPr>
          <w:rFonts w:ascii="Arial" w:hAnsi="Arial" w:cs="Arial"/>
          <w:i/>
        </w:rPr>
        <w:t>k</w:t>
      </w:r>
      <w:r w:rsidR="0073758C">
        <w:rPr>
          <w:rFonts w:ascii="Arial" w:hAnsi="Arial" w:cs="Arial"/>
        </w:rPr>
        <w:t xml:space="preserve"> términos entre </w:t>
      </w:r>
      <w:r>
        <w:rPr>
          <w:rFonts w:ascii="Arial" w:hAnsi="Arial" w:cs="Arial"/>
        </w:rPr>
        <w:t xml:space="preserve"> los términos a y b donde </w:t>
      </w:r>
      <w:r w:rsidR="0073758C">
        <w:rPr>
          <w:rFonts w:ascii="Arial" w:hAnsi="Arial" w:cs="Arial"/>
        </w:rPr>
        <w:t xml:space="preserve"> </w:t>
      </w:r>
      <w:r w:rsidR="0073758C" w:rsidRPr="000E059F">
        <w:rPr>
          <w:rFonts w:ascii="Arial" w:hAnsi="Arial" w:cs="Arial"/>
          <w:i/>
        </w:rPr>
        <w:t>a</w:t>
      </w:r>
      <w:r>
        <w:rPr>
          <w:rFonts w:ascii="Arial" w:hAnsi="Arial" w:cs="Arial"/>
          <w:i/>
        </w:rPr>
        <w:t xml:space="preserve"> </w:t>
      </w:r>
      <w:r>
        <w:rPr>
          <w:rFonts w:ascii="Arial" w:hAnsi="Arial" w:cs="Arial"/>
        </w:rPr>
        <w:t xml:space="preserve">es el termino inicial </w:t>
      </w:r>
      <w:r w:rsidR="0073758C">
        <w:rPr>
          <w:rFonts w:ascii="Arial" w:hAnsi="Arial" w:cs="Arial"/>
        </w:rPr>
        <w:t xml:space="preserve">  y</w:t>
      </w:r>
      <w:r>
        <w:rPr>
          <w:rFonts w:ascii="Arial" w:hAnsi="Arial" w:cs="Arial"/>
        </w:rPr>
        <w:t xml:space="preserve"> </w:t>
      </w:r>
      <w:r w:rsidRPr="000D5009">
        <w:rPr>
          <w:rFonts w:ascii="Arial" w:hAnsi="Arial" w:cs="Arial"/>
          <w:i/>
        </w:rPr>
        <w:t>b</w:t>
      </w:r>
      <w:r w:rsidR="0073758C">
        <w:rPr>
          <w:rFonts w:ascii="Arial" w:hAnsi="Arial" w:cs="Arial"/>
        </w:rPr>
        <w:t xml:space="preserve"> el termino final , con la condición que</w:t>
      </w:r>
      <w:r>
        <w:rPr>
          <w:rFonts w:ascii="Arial" w:hAnsi="Arial" w:cs="Arial"/>
        </w:rPr>
        <w:t xml:space="preserve"> los términos </w:t>
      </w:r>
      <w:r w:rsidR="0073758C">
        <w:rPr>
          <w:rFonts w:ascii="Arial" w:hAnsi="Arial" w:cs="Arial"/>
        </w:rPr>
        <w:t xml:space="preserve"> </w:t>
      </w:r>
      <w:r w:rsidR="0073758C" w:rsidRPr="000D5009">
        <w:rPr>
          <w:rFonts w:ascii="Arial" w:hAnsi="Arial" w:cs="Arial"/>
          <w:i/>
        </w:rPr>
        <w:t>a</w:t>
      </w:r>
      <w:r w:rsidR="0073758C">
        <w:rPr>
          <w:rFonts w:ascii="Arial" w:hAnsi="Arial" w:cs="Arial"/>
        </w:rPr>
        <w:t xml:space="preserve">, los </w:t>
      </w:r>
      <w:r w:rsidR="0073758C" w:rsidRPr="000D5009">
        <w:rPr>
          <w:rFonts w:ascii="Arial" w:hAnsi="Arial" w:cs="Arial"/>
          <w:i/>
        </w:rPr>
        <w:t>k</w:t>
      </w:r>
      <w:r w:rsidR="0073758C">
        <w:rPr>
          <w:rFonts w:ascii="Arial" w:hAnsi="Arial" w:cs="Arial"/>
        </w:rPr>
        <w:t xml:space="preserve"> términos y </w:t>
      </w:r>
      <w:r w:rsidR="0073758C" w:rsidRPr="000D5009">
        <w:rPr>
          <w:rFonts w:ascii="Arial" w:hAnsi="Arial" w:cs="Arial"/>
          <w:i/>
        </w:rPr>
        <w:t>b</w:t>
      </w:r>
      <w:r w:rsidR="0073758C">
        <w:rPr>
          <w:rFonts w:ascii="Arial" w:hAnsi="Arial" w:cs="Arial"/>
        </w:rPr>
        <w:t xml:space="preserve"> se encuentren en </w:t>
      </w:r>
      <w:r>
        <w:rPr>
          <w:rFonts w:ascii="Arial" w:hAnsi="Arial" w:cs="Arial"/>
        </w:rPr>
        <w:t>progresión geométrica</w:t>
      </w:r>
      <w:r w:rsidR="0073758C">
        <w:rPr>
          <w:rFonts w:ascii="Arial" w:hAnsi="Arial" w:cs="Arial"/>
        </w:rPr>
        <w:t>.</w:t>
      </w:r>
    </w:p>
    <w:p w:rsidR="0073758C" w:rsidRDefault="0073758C" w:rsidP="0073758C">
      <w:pPr>
        <w:tabs>
          <w:tab w:val="right" w:pos="8498"/>
        </w:tabs>
        <w:spacing w:after="0"/>
        <w:jc w:val="both"/>
        <w:rPr>
          <w:rFonts w:ascii="Arial" w:hAnsi="Arial" w:cs="Arial"/>
        </w:rPr>
      </w:pPr>
    </w:p>
    <w:p w:rsidR="0073758C" w:rsidRDefault="0073758C" w:rsidP="0073758C">
      <w:pPr>
        <w:tabs>
          <w:tab w:val="right" w:pos="8498"/>
        </w:tabs>
        <w:spacing w:after="0"/>
        <w:jc w:val="both"/>
        <w:rPr>
          <w:rFonts w:ascii="Arial" w:hAnsi="Arial" w:cs="Arial"/>
        </w:rPr>
      </w:pPr>
      <w:r>
        <w:rPr>
          <w:rFonts w:ascii="Arial" w:hAnsi="Arial" w:cs="Arial"/>
        </w:rPr>
        <w:t xml:space="preserve"> Para lograr la interpolación  de </w:t>
      </w:r>
      <w:r w:rsidRPr="000D5009">
        <w:rPr>
          <w:rFonts w:ascii="Arial" w:hAnsi="Arial" w:cs="Arial"/>
          <w:i/>
        </w:rPr>
        <w:t xml:space="preserve">k </w:t>
      </w:r>
      <w:r>
        <w:rPr>
          <w:rFonts w:ascii="Arial" w:hAnsi="Arial" w:cs="Arial"/>
        </w:rPr>
        <w:t>términos</w:t>
      </w:r>
      <w:r w:rsidR="00E741A1">
        <w:rPr>
          <w:rFonts w:ascii="Arial" w:hAnsi="Arial" w:cs="Arial"/>
        </w:rPr>
        <w:t xml:space="preserve"> proporcionales </w:t>
      </w:r>
      <w:r>
        <w:rPr>
          <w:rFonts w:ascii="Arial" w:hAnsi="Arial" w:cs="Arial"/>
        </w:rPr>
        <w:t xml:space="preserve"> entre </w:t>
      </w:r>
      <w:r w:rsidRPr="000D5009">
        <w:rPr>
          <w:rFonts w:ascii="Arial" w:hAnsi="Arial" w:cs="Arial"/>
          <w:i/>
        </w:rPr>
        <w:t>a</w:t>
      </w:r>
      <w:r>
        <w:rPr>
          <w:rFonts w:ascii="Arial" w:hAnsi="Arial" w:cs="Arial"/>
        </w:rPr>
        <w:t xml:space="preserve"> y </w:t>
      </w:r>
      <w:r w:rsidRPr="000D5009">
        <w:rPr>
          <w:rFonts w:ascii="Arial" w:hAnsi="Arial" w:cs="Arial"/>
          <w:i/>
        </w:rPr>
        <w:t>b</w:t>
      </w:r>
      <w:r>
        <w:rPr>
          <w:rFonts w:ascii="Arial" w:hAnsi="Arial" w:cs="Arial"/>
        </w:rPr>
        <w:t xml:space="preserve"> lo primero que se debe definir es que la cantidad de térm</w:t>
      </w:r>
      <w:r w:rsidR="000D5009">
        <w:rPr>
          <w:rFonts w:ascii="Arial" w:hAnsi="Arial" w:cs="Arial"/>
        </w:rPr>
        <w:t xml:space="preserve">inos de la progresión geométrica </w:t>
      </w:r>
      <w:r>
        <w:rPr>
          <w:rFonts w:ascii="Arial" w:hAnsi="Arial" w:cs="Arial"/>
        </w:rPr>
        <w:t xml:space="preserve"> será </w:t>
      </w:r>
      <w:r w:rsidRPr="000D5009">
        <w:rPr>
          <w:rFonts w:ascii="Arial" w:hAnsi="Arial" w:cs="Arial"/>
          <w:i/>
        </w:rPr>
        <w:t>k + 2</w:t>
      </w:r>
      <w:r>
        <w:rPr>
          <w:rFonts w:ascii="Arial" w:hAnsi="Arial" w:cs="Arial"/>
        </w:rPr>
        <w:t>, k los térm</w:t>
      </w:r>
      <w:r w:rsidR="00E741A1">
        <w:rPr>
          <w:rFonts w:ascii="Arial" w:hAnsi="Arial" w:cs="Arial"/>
        </w:rPr>
        <w:t xml:space="preserve">inos que se deben encontrar y </w:t>
      </w:r>
      <w:r>
        <w:rPr>
          <w:rFonts w:ascii="Arial" w:hAnsi="Arial" w:cs="Arial"/>
        </w:rPr>
        <w:t xml:space="preserve"> 2 los términos dados </w:t>
      </w:r>
      <w:r w:rsidRPr="000D5009">
        <w:rPr>
          <w:rFonts w:ascii="Arial" w:hAnsi="Arial" w:cs="Arial"/>
          <w:i/>
        </w:rPr>
        <w:t>a</w:t>
      </w:r>
      <w:r>
        <w:rPr>
          <w:rFonts w:ascii="Arial" w:hAnsi="Arial" w:cs="Arial"/>
        </w:rPr>
        <w:t xml:space="preserve"> y </w:t>
      </w:r>
      <w:r w:rsidRPr="000D5009">
        <w:rPr>
          <w:rFonts w:ascii="Arial" w:hAnsi="Arial" w:cs="Arial"/>
          <w:i/>
        </w:rPr>
        <w:t>b</w:t>
      </w:r>
      <w:r>
        <w:rPr>
          <w:rFonts w:ascii="Arial" w:hAnsi="Arial" w:cs="Arial"/>
        </w:rPr>
        <w:t xml:space="preserve">, lo segundo </w:t>
      </w:r>
      <w:r w:rsidR="000D5009">
        <w:rPr>
          <w:rFonts w:ascii="Arial" w:hAnsi="Arial" w:cs="Arial"/>
        </w:rPr>
        <w:t>es encontrar a</w:t>
      </w:r>
      <w:r w:rsidR="000D5009" w:rsidRPr="000D5009">
        <w:rPr>
          <w:rFonts w:ascii="Arial" w:hAnsi="Arial" w:cs="Arial"/>
          <w:i/>
        </w:rPr>
        <w:t xml:space="preserve"> r</w:t>
      </w:r>
      <w:r w:rsidR="000D5009">
        <w:rPr>
          <w:rFonts w:ascii="Arial" w:hAnsi="Arial" w:cs="Arial"/>
        </w:rPr>
        <w:t xml:space="preserve">  la razón de la progresión </w:t>
      </w:r>
      <w:r w:rsidR="00E741A1">
        <w:rPr>
          <w:rFonts w:ascii="Arial" w:hAnsi="Arial" w:cs="Arial"/>
        </w:rPr>
        <w:t>geométrica</w:t>
      </w:r>
      <w:r>
        <w:rPr>
          <w:rFonts w:ascii="Arial" w:hAnsi="Arial" w:cs="Arial"/>
        </w:rPr>
        <w:t xml:space="preserve">, para ello se partirá de la expresión que define el  término general de una progresión </w:t>
      </w:r>
      <w:r w:rsidR="00E741A1">
        <w:rPr>
          <w:rFonts w:ascii="Arial" w:hAnsi="Arial" w:cs="Arial"/>
        </w:rPr>
        <w:t xml:space="preserve">geométrica,   despejando a </w:t>
      </w:r>
      <w:r w:rsidR="00E741A1">
        <w:rPr>
          <w:rFonts w:ascii="Arial" w:hAnsi="Arial" w:cs="Arial"/>
          <w:i/>
        </w:rPr>
        <w:t>r</w:t>
      </w:r>
      <w:r>
        <w:rPr>
          <w:rFonts w:ascii="Arial" w:hAnsi="Arial" w:cs="Arial"/>
        </w:rPr>
        <w:t xml:space="preserve"> y cambiando </w:t>
      </w:r>
      <w:r w:rsidR="0066717D">
        <w:rPr>
          <w:rFonts w:ascii="Arial" w:hAnsi="Arial" w:cs="Arial"/>
        </w:rPr>
        <w:t xml:space="preserve">a: </w:t>
      </w:r>
      <w:r w:rsidR="0066717D" w:rsidRPr="0066717D">
        <w:rPr>
          <w:rFonts w:ascii="Arial" w:hAnsi="Arial" w:cs="Arial"/>
          <w:i/>
        </w:rPr>
        <w:t xml:space="preserve"> a</w:t>
      </w:r>
      <w:r w:rsidR="0066717D" w:rsidRPr="0066717D">
        <w:rPr>
          <w:rFonts w:ascii="Arial" w:hAnsi="Arial" w:cs="Arial"/>
          <w:i/>
          <w:vertAlign w:val="subscript"/>
        </w:rPr>
        <w:t>n</w:t>
      </w:r>
      <w:r w:rsidR="0066717D" w:rsidRPr="0066717D">
        <w:rPr>
          <w:rFonts w:ascii="Arial" w:hAnsi="Arial" w:cs="Arial"/>
          <w:i/>
        </w:rPr>
        <w:t xml:space="preserve"> = b, a</w:t>
      </w:r>
      <w:r w:rsidR="0066717D" w:rsidRPr="0066717D">
        <w:rPr>
          <w:rFonts w:ascii="Arial" w:hAnsi="Arial" w:cs="Arial"/>
          <w:i/>
          <w:vertAlign w:val="subscript"/>
        </w:rPr>
        <w:t>1</w:t>
      </w:r>
      <w:r w:rsidR="0066717D" w:rsidRPr="0066717D">
        <w:rPr>
          <w:rFonts w:ascii="Arial" w:hAnsi="Arial" w:cs="Arial"/>
          <w:i/>
        </w:rPr>
        <w:t xml:space="preserve"> = a</w:t>
      </w:r>
      <w:r w:rsidR="0066717D">
        <w:rPr>
          <w:rFonts w:ascii="Arial" w:hAnsi="Arial" w:cs="Arial"/>
          <w:i/>
        </w:rPr>
        <w:t>,</w:t>
      </w:r>
      <w:r w:rsidR="0066717D" w:rsidRPr="0066717D">
        <w:rPr>
          <w:rFonts w:ascii="Arial" w:hAnsi="Arial" w:cs="Arial"/>
          <w:i/>
        </w:rPr>
        <w:t xml:space="preserve">   </w:t>
      </w:r>
      <w:r w:rsidRPr="00C56ED4">
        <w:rPr>
          <w:rFonts w:ascii="Arial" w:hAnsi="Arial" w:cs="Arial"/>
          <w:i/>
        </w:rPr>
        <w:t>n</w:t>
      </w:r>
      <w:r>
        <w:rPr>
          <w:rFonts w:ascii="Arial" w:hAnsi="Arial" w:cs="Arial"/>
        </w:rPr>
        <w:t xml:space="preserve"> por </w:t>
      </w:r>
      <w:r w:rsidRPr="0066717D">
        <w:rPr>
          <w:rFonts w:ascii="Arial" w:hAnsi="Arial" w:cs="Arial"/>
          <w:i/>
        </w:rPr>
        <w:t xml:space="preserve">n + 2 </w:t>
      </w:r>
      <w:r>
        <w:rPr>
          <w:rFonts w:ascii="Arial" w:hAnsi="Arial" w:cs="Arial"/>
        </w:rPr>
        <w:t xml:space="preserve">siendo </w:t>
      </w:r>
      <w:r w:rsidRPr="00E741A1">
        <w:rPr>
          <w:rFonts w:ascii="Arial" w:hAnsi="Arial" w:cs="Arial"/>
          <w:i/>
        </w:rPr>
        <w:t xml:space="preserve">n </w:t>
      </w:r>
      <w:r>
        <w:rPr>
          <w:rFonts w:ascii="Arial" w:hAnsi="Arial" w:cs="Arial"/>
        </w:rPr>
        <w:t>la cantidad de los interpolados:</w:t>
      </w:r>
    </w:p>
    <w:p w:rsidR="0066717D" w:rsidRDefault="0066717D" w:rsidP="0073758C">
      <w:pPr>
        <w:tabs>
          <w:tab w:val="right" w:pos="8498"/>
        </w:tabs>
        <w:spacing w:after="0"/>
        <w:jc w:val="both"/>
        <w:rPr>
          <w:rFonts w:ascii="Arial" w:hAnsi="Arial" w:cs="Arial"/>
        </w:rPr>
      </w:pPr>
    </w:p>
    <w:p w:rsidR="0066717D" w:rsidRDefault="0066717D" w:rsidP="0066717D">
      <w:pPr>
        <w:pStyle w:val="Prrafodelista"/>
        <w:rPr>
          <w:rFonts w:ascii="Arial" w:hAnsi="Arial" w:cs="Arial"/>
        </w:rPr>
      </w:pPr>
      <w:r>
        <w:rPr>
          <w:rFonts w:ascii="Arial" w:hAnsi="Arial" w:cs="Arial"/>
        </w:rPr>
        <w:t>&lt;&lt;MA_09_08_37</w:t>
      </w:r>
      <w:r w:rsidRPr="00C328B5">
        <w:rPr>
          <w:rFonts w:ascii="Arial" w:hAnsi="Arial" w:cs="Arial"/>
        </w:rPr>
        <w:t>.gif&gt;&gt;</w:t>
      </w:r>
    </w:p>
    <w:p w:rsidR="004649E7" w:rsidRPr="004649E7" w:rsidRDefault="004649E7" w:rsidP="004649E7">
      <w:pPr>
        <w:rPr>
          <w:rFonts w:ascii="Arial" w:hAnsi="Arial" w:cs="Arial"/>
        </w:rPr>
      </w:pPr>
    </w:p>
    <w:p w:rsidR="00C328B5" w:rsidRDefault="0066717D" w:rsidP="00C328B5">
      <w:pPr>
        <w:tabs>
          <w:tab w:val="right" w:pos="8498"/>
        </w:tabs>
        <w:spacing w:after="0"/>
        <w:jc w:val="both"/>
        <w:rPr>
          <w:rFonts w:ascii="Arial" w:eastAsiaTheme="minorEastAsia" w:hAnsi="Arial" w:cs="Arial"/>
        </w:rPr>
      </w:pPr>
      <w:r>
        <w:rPr>
          <w:rFonts w:ascii="Arial" w:eastAsiaTheme="minorEastAsia" w:hAnsi="Arial" w:cs="Arial"/>
        </w:rPr>
        <w:t xml:space="preserve">Es decir que la razón </w:t>
      </w:r>
      <w:r w:rsidRPr="0066717D">
        <w:rPr>
          <w:rFonts w:ascii="Arial" w:eastAsiaTheme="minorEastAsia" w:hAnsi="Arial" w:cs="Arial"/>
          <w:i/>
        </w:rPr>
        <w:t xml:space="preserve">r </w:t>
      </w:r>
      <w:r>
        <w:rPr>
          <w:rFonts w:ascii="Arial" w:eastAsiaTheme="minorEastAsia" w:hAnsi="Arial" w:cs="Arial"/>
          <w:i/>
        </w:rPr>
        <w:t xml:space="preserve"> </w:t>
      </w:r>
      <w:r>
        <w:rPr>
          <w:rFonts w:ascii="Arial" w:eastAsiaTheme="minorEastAsia" w:hAnsi="Arial" w:cs="Arial"/>
        </w:rPr>
        <w:t>cuando se quiere interpolar términos proporcionales entre a y b  se determina por la siguiente fórmula:</w:t>
      </w:r>
    </w:p>
    <w:p w:rsidR="0066717D" w:rsidRDefault="0066717D" w:rsidP="00C328B5">
      <w:pPr>
        <w:tabs>
          <w:tab w:val="right" w:pos="8498"/>
        </w:tabs>
        <w:spacing w:after="0"/>
        <w:jc w:val="both"/>
        <w:rPr>
          <w:rFonts w:ascii="Arial" w:eastAsiaTheme="minorEastAsia" w:hAnsi="Arial" w:cs="Arial"/>
        </w:rPr>
      </w:pPr>
    </w:p>
    <w:p w:rsidR="0066717D" w:rsidRDefault="0066717D" w:rsidP="00C328B5">
      <w:pPr>
        <w:tabs>
          <w:tab w:val="right" w:pos="8498"/>
        </w:tabs>
        <w:spacing w:after="0"/>
        <w:jc w:val="both"/>
        <w:rPr>
          <w:rFonts w:ascii="Arial" w:eastAsiaTheme="minorEastAsia" w:hAnsi="Arial" w:cs="Arial"/>
        </w:rPr>
      </w:pPr>
    </w:p>
    <w:p w:rsidR="0066717D" w:rsidRDefault="0063087B" w:rsidP="00C328B5">
      <w:pPr>
        <w:tabs>
          <w:tab w:val="right" w:pos="8498"/>
        </w:tabs>
        <w:spacing w:after="0"/>
        <w:jc w:val="both"/>
        <w:rPr>
          <w:rFonts w:ascii="Arial" w:hAnsi="Arial" w:cs="Arial"/>
        </w:rPr>
      </w:pPr>
      <w:r>
        <w:rPr>
          <w:rFonts w:ascii="Arial" w:hAnsi="Arial" w:cs="Arial"/>
        </w:rPr>
        <w:t>&lt;&lt;MA_09_08_38</w:t>
      </w:r>
      <w:r w:rsidR="0066717D" w:rsidRPr="00C328B5">
        <w:rPr>
          <w:rFonts w:ascii="Arial" w:hAnsi="Arial" w:cs="Arial"/>
        </w:rPr>
        <w:t>.gif&gt;&gt;</w:t>
      </w:r>
    </w:p>
    <w:p w:rsidR="0066717D" w:rsidRDefault="0066717D" w:rsidP="00C328B5">
      <w:pPr>
        <w:tabs>
          <w:tab w:val="right" w:pos="8498"/>
        </w:tabs>
        <w:spacing w:after="0"/>
        <w:jc w:val="both"/>
        <w:rPr>
          <w:rFonts w:ascii="Arial" w:hAnsi="Arial" w:cs="Arial"/>
        </w:rPr>
      </w:pPr>
    </w:p>
    <w:p w:rsidR="0066717D" w:rsidRDefault="0066717D" w:rsidP="00C328B5">
      <w:pPr>
        <w:tabs>
          <w:tab w:val="right" w:pos="8498"/>
        </w:tabs>
        <w:spacing w:after="0"/>
        <w:jc w:val="both"/>
        <w:rPr>
          <w:rFonts w:ascii="Arial" w:hAnsi="Arial" w:cs="Arial"/>
        </w:rPr>
      </w:pPr>
      <w:r>
        <w:rPr>
          <w:rFonts w:ascii="Arial" w:hAnsi="Arial" w:cs="Arial"/>
        </w:rPr>
        <w:t xml:space="preserve">Teniendo la razón r y el </w:t>
      </w:r>
      <w:r w:rsidR="0063087B">
        <w:rPr>
          <w:rFonts w:ascii="Arial" w:hAnsi="Arial" w:cs="Arial"/>
        </w:rPr>
        <w:t>término</w:t>
      </w:r>
      <w:r>
        <w:rPr>
          <w:rFonts w:ascii="Arial" w:hAnsi="Arial" w:cs="Arial"/>
        </w:rPr>
        <w:t xml:space="preserve"> inicial de la progresión geométrica  se encuentra su término general, para posteriormente encontrar lo n términos que estarán  </w:t>
      </w:r>
      <w:r w:rsidR="0063087B">
        <w:rPr>
          <w:rFonts w:ascii="Arial" w:hAnsi="Arial" w:cs="Arial"/>
        </w:rPr>
        <w:t>interpolados entre a y b, observa el siguiente ejemplo:</w:t>
      </w:r>
    </w:p>
    <w:p w:rsidR="0063087B" w:rsidRDefault="0063087B" w:rsidP="00C328B5">
      <w:pPr>
        <w:tabs>
          <w:tab w:val="right" w:pos="8498"/>
        </w:tabs>
        <w:spacing w:after="0"/>
        <w:jc w:val="both"/>
        <w:rPr>
          <w:rFonts w:ascii="Arial" w:hAnsi="Arial" w:cs="Arial"/>
        </w:rPr>
      </w:pPr>
    </w:p>
    <w:p w:rsidR="0063087B" w:rsidRDefault="0063087B" w:rsidP="0063087B">
      <w:pPr>
        <w:pStyle w:val="Prrafodelista"/>
        <w:numPr>
          <w:ilvl w:val="0"/>
          <w:numId w:val="30"/>
        </w:numPr>
        <w:tabs>
          <w:tab w:val="right" w:pos="8498"/>
        </w:tabs>
        <w:spacing w:after="0"/>
        <w:jc w:val="both"/>
        <w:rPr>
          <w:rFonts w:ascii="Arial" w:hAnsi="Arial" w:cs="Arial"/>
        </w:rPr>
      </w:pPr>
      <w:r>
        <w:rPr>
          <w:rFonts w:ascii="Arial" w:hAnsi="Arial" w:cs="Arial"/>
        </w:rPr>
        <w:t>Interpole 3 términos entre:</w:t>
      </w:r>
    </w:p>
    <w:p w:rsidR="0063087B" w:rsidRPr="0063087B" w:rsidRDefault="0063087B" w:rsidP="0063087B">
      <w:pPr>
        <w:ind w:left="360"/>
        <w:rPr>
          <w:rFonts w:ascii="Arial" w:hAnsi="Arial" w:cs="Arial"/>
        </w:rPr>
      </w:pPr>
      <w:r w:rsidRPr="0063087B">
        <w:rPr>
          <w:rFonts w:ascii="Arial" w:hAnsi="Arial" w:cs="Arial"/>
        </w:rPr>
        <w:t>&lt;&lt;MA_09_08_39.gif&gt;&gt;</w:t>
      </w:r>
    </w:p>
    <w:p w:rsidR="0063087B" w:rsidRPr="0063087B" w:rsidRDefault="0063087B" w:rsidP="0063087B">
      <w:pPr>
        <w:pStyle w:val="Prrafodelista"/>
        <w:numPr>
          <w:ilvl w:val="0"/>
          <w:numId w:val="28"/>
        </w:numPr>
        <w:tabs>
          <w:tab w:val="right" w:pos="8498"/>
        </w:tabs>
        <w:spacing w:after="0"/>
        <w:jc w:val="both"/>
        <w:rPr>
          <w:rFonts w:ascii="Arial" w:hAnsi="Arial" w:cs="Arial"/>
        </w:rPr>
      </w:pPr>
      <w:r>
        <w:rPr>
          <w:rFonts w:ascii="Arial" w:hAnsi="Arial" w:cs="Arial"/>
        </w:rPr>
        <w:t xml:space="preserve">Se debe encontrar </w:t>
      </w:r>
      <w:r w:rsidRPr="0063087B">
        <w:rPr>
          <w:rFonts w:ascii="Arial" w:hAnsi="Arial" w:cs="Arial"/>
          <w:i/>
        </w:rPr>
        <w:t xml:space="preserve">r </w:t>
      </w:r>
      <w:r>
        <w:rPr>
          <w:rFonts w:ascii="Arial" w:hAnsi="Arial" w:cs="Arial"/>
        </w:rPr>
        <w:t xml:space="preserve">utilizando la formula: </w:t>
      </w:r>
    </w:p>
    <w:p w:rsidR="0063087B" w:rsidRDefault="0063087B" w:rsidP="00C328B5">
      <w:pPr>
        <w:tabs>
          <w:tab w:val="right" w:pos="8498"/>
        </w:tabs>
        <w:spacing w:after="0"/>
        <w:jc w:val="both"/>
        <w:rPr>
          <w:rFonts w:ascii="Arial" w:hAnsi="Arial" w:cs="Arial"/>
        </w:rPr>
      </w:pPr>
    </w:p>
    <w:p w:rsidR="0063087B" w:rsidRPr="0063087B" w:rsidRDefault="0063087B" w:rsidP="0063087B">
      <w:pPr>
        <w:rPr>
          <w:rFonts w:ascii="Arial" w:hAnsi="Arial" w:cs="Arial"/>
        </w:rPr>
      </w:pPr>
      <w:r w:rsidRPr="0063087B">
        <w:rPr>
          <w:rFonts w:ascii="Arial" w:hAnsi="Arial" w:cs="Arial"/>
        </w:rPr>
        <w:t>&lt;&lt;MA_09_08_40.gif&gt;&gt;</w:t>
      </w:r>
    </w:p>
    <w:p w:rsidR="0063087B" w:rsidRDefault="0063087B" w:rsidP="00C328B5">
      <w:pPr>
        <w:tabs>
          <w:tab w:val="right" w:pos="8498"/>
        </w:tabs>
        <w:spacing w:after="0"/>
        <w:jc w:val="both"/>
        <w:rPr>
          <w:rFonts w:ascii="Arial" w:eastAsiaTheme="minorEastAsia" w:hAnsi="Arial" w:cs="Arial"/>
        </w:rPr>
      </w:pPr>
    </w:p>
    <w:p w:rsidR="00507FD7" w:rsidRDefault="0063087B" w:rsidP="00C328B5">
      <w:pPr>
        <w:tabs>
          <w:tab w:val="right" w:pos="8498"/>
        </w:tabs>
        <w:spacing w:after="0"/>
        <w:jc w:val="both"/>
        <w:rPr>
          <w:rFonts w:ascii="Arial" w:eastAsiaTheme="minorEastAsia" w:hAnsi="Arial" w:cs="Arial"/>
        </w:rPr>
      </w:pPr>
      <w:r>
        <w:rPr>
          <w:rFonts w:ascii="Arial" w:eastAsiaTheme="minorEastAsia" w:hAnsi="Arial" w:cs="Arial"/>
        </w:rPr>
        <w:t>En esta sucesión:</w:t>
      </w:r>
    </w:p>
    <w:p w:rsidR="00507FD7" w:rsidRDefault="00507FD7" w:rsidP="00507FD7">
      <w:pPr>
        <w:rPr>
          <w:rFonts w:ascii="Arial" w:hAnsi="Arial" w:cs="Arial"/>
        </w:rPr>
      </w:pPr>
    </w:p>
    <w:p w:rsidR="00507FD7" w:rsidRPr="00507FD7" w:rsidRDefault="00507FD7" w:rsidP="00507FD7">
      <w:pPr>
        <w:rPr>
          <w:rFonts w:ascii="Arial" w:hAnsi="Arial" w:cs="Arial"/>
        </w:rPr>
      </w:pPr>
      <w:r>
        <w:rPr>
          <w:rFonts w:ascii="Arial" w:hAnsi="Arial" w:cs="Arial"/>
        </w:rPr>
        <w:t>&lt;&lt;MA_09_08_41</w:t>
      </w:r>
      <w:r w:rsidRPr="00507FD7">
        <w:rPr>
          <w:rFonts w:ascii="Arial" w:hAnsi="Arial" w:cs="Arial"/>
        </w:rPr>
        <w:t>.gif&gt;&gt;</w:t>
      </w:r>
    </w:p>
    <w:p w:rsidR="0063087B" w:rsidRDefault="0063087B" w:rsidP="00C328B5">
      <w:pPr>
        <w:tabs>
          <w:tab w:val="right" w:pos="8498"/>
        </w:tabs>
        <w:spacing w:after="0"/>
        <w:jc w:val="both"/>
        <w:rPr>
          <w:rFonts w:ascii="Arial" w:eastAsiaTheme="minorEastAsia" w:hAnsi="Arial" w:cs="Arial"/>
        </w:rPr>
      </w:pPr>
      <w:r>
        <w:rPr>
          <w:rFonts w:ascii="Arial" w:eastAsiaTheme="minorEastAsia" w:hAnsi="Arial" w:cs="Arial"/>
        </w:rPr>
        <w:lastRenderedPageBreak/>
        <w:t xml:space="preserve"> </w:t>
      </w:r>
    </w:p>
    <w:p w:rsidR="0063087B" w:rsidRPr="00507FD7" w:rsidRDefault="00507FD7" w:rsidP="00507FD7">
      <w:pPr>
        <w:pStyle w:val="Prrafodelista"/>
        <w:numPr>
          <w:ilvl w:val="0"/>
          <w:numId w:val="28"/>
        </w:numPr>
        <w:tabs>
          <w:tab w:val="right" w:pos="8498"/>
        </w:tabs>
        <w:spacing w:after="0"/>
        <w:jc w:val="both"/>
        <w:rPr>
          <w:rFonts w:ascii="Arial" w:eastAsiaTheme="minorEastAsia" w:hAnsi="Arial" w:cs="Arial"/>
        </w:rPr>
      </w:pPr>
      <w:r w:rsidRPr="00507FD7">
        <w:rPr>
          <w:rFonts w:ascii="Arial" w:eastAsiaTheme="minorEastAsia" w:hAnsi="Arial" w:cs="Arial"/>
        </w:rPr>
        <w:t>Ahora se debe encontrar el termino generar de la progresión geométrica</w:t>
      </w:r>
      <w:r w:rsidR="005B525E">
        <w:rPr>
          <w:rFonts w:ascii="Arial" w:eastAsiaTheme="minorEastAsia" w:hAnsi="Arial" w:cs="Arial"/>
        </w:rPr>
        <w:t xml:space="preserve">, </w:t>
      </w:r>
      <w:r>
        <w:rPr>
          <w:rFonts w:ascii="Arial" w:eastAsiaTheme="minorEastAsia" w:hAnsi="Arial" w:cs="Arial"/>
        </w:rPr>
        <w:t xml:space="preserve"> remplazando los valores en la formula general</w:t>
      </w:r>
      <w:r w:rsidRPr="00507FD7">
        <w:rPr>
          <w:rFonts w:ascii="Arial" w:eastAsiaTheme="minorEastAsia" w:hAnsi="Arial" w:cs="Arial"/>
        </w:rPr>
        <w:t>:</w:t>
      </w:r>
    </w:p>
    <w:p w:rsidR="00507FD7" w:rsidRPr="00507FD7" w:rsidRDefault="00507FD7" w:rsidP="00C328B5">
      <w:pPr>
        <w:tabs>
          <w:tab w:val="right" w:pos="8498"/>
        </w:tabs>
        <w:spacing w:after="0"/>
        <w:jc w:val="both"/>
        <w:rPr>
          <w:rFonts w:ascii="Arial" w:eastAsiaTheme="minorEastAsia" w:hAnsi="Arial" w:cs="Arial"/>
        </w:rPr>
      </w:pPr>
    </w:p>
    <w:p w:rsidR="00507FD7" w:rsidRPr="00507FD7" w:rsidRDefault="00507FD7" w:rsidP="00507FD7">
      <w:pPr>
        <w:rPr>
          <w:rFonts w:ascii="Arial" w:hAnsi="Arial" w:cs="Arial"/>
        </w:rPr>
      </w:pPr>
      <w:r w:rsidRPr="00507FD7">
        <w:rPr>
          <w:rFonts w:ascii="Arial" w:hAnsi="Arial" w:cs="Arial"/>
        </w:rPr>
        <w:t>&lt;&lt;MA_09_08_42.gif&gt;&gt;</w:t>
      </w:r>
    </w:p>
    <w:p w:rsidR="0066717D" w:rsidRPr="00507FD7" w:rsidRDefault="00507FD7" w:rsidP="00507FD7">
      <w:pPr>
        <w:pStyle w:val="Prrafodelista"/>
        <w:numPr>
          <w:ilvl w:val="0"/>
          <w:numId w:val="28"/>
        </w:numPr>
        <w:tabs>
          <w:tab w:val="right" w:pos="8498"/>
        </w:tabs>
        <w:spacing w:after="0"/>
        <w:jc w:val="both"/>
        <w:rPr>
          <w:rFonts w:ascii="Cambria Math" w:eastAsiaTheme="minorEastAsia" w:hAnsi="Cambria Math" w:cs="Arial"/>
          <w:oMath/>
        </w:rPr>
      </w:pPr>
      <w:r w:rsidRPr="00507FD7">
        <w:rPr>
          <w:rFonts w:ascii="Arial" w:eastAsiaTheme="minorEastAsia" w:hAnsi="Arial" w:cs="Arial"/>
        </w:rPr>
        <w:t xml:space="preserve">Y </w:t>
      </w:r>
      <w:r>
        <w:rPr>
          <w:rFonts w:ascii="Arial" w:eastAsiaTheme="minorEastAsia" w:hAnsi="Arial" w:cs="Arial"/>
        </w:rPr>
        <w:t xml:space="preserve"> ahora </w:t>
      </w:r>
      <w:r w:rsidRPr="00507FD7">
        <w:rPr>
          <w:rFonts w:ascii="Arial" w:eastAsiaTheme="minorEastAsia" w:hAnsi="Arial" w:cs="Arial"/>
        </w:rPr>
        <w:t>se encuentran los términos de la progresión</w:t>
      </w:r>
      <w:r>
        <w:rPr>
          <w:rFonts w:ascii="Arial" w:eastAsiaTheme="minorEastAsia" w:hAnsi="Arial" w:cs="Arial"/>
        </w:rPr>
        <w:t>:</w:t>
      </w:r>
    </w:p>
    <w:p w:rsidR="00507FD7" w:rsidRPr="00507FD7" w:rsidRDefault="00507FD7" w:rsidP="00507FD7">
      <w:pPr>
        <w:pStyle w:val="Prrafodelista"/>
        <w:tabs>
          <w:tab w:val="right" w:pos="8498"/>
        </w:tabs>
        <w:spacing w:after="0"/>
        <w:ind w:left="360"/>
        <w:jc w:val="both"/>
        <w:rPr>
          <w:rFonts w:ascii="Cambria Math" w:eastAsiaTheme="minorEastAsia" w:hAnsi="Cambria Math" w:cs="Arial"/>
          <w:oMath/>
        </w:rPr>
      </w:pPr>
    </w:p>
    <w:p w:rsidR="00507FD7" w:rsidRPr="00507FD7" w:rsidRDefault="00507FD7" w:rsidP="00507FD7">
      <w:pPr>
        <w:pStyle w:val="Prrafodelista"/>
        <w:ind w:left="360"/>
        <w:rPr>
          <w:rFonts w:ascii="Arial" w:hAnsi="Arial" w:cs="Arial"/>
          <w:lang w:val="en-US"/>
        </w:rPr>
      </w:pPr>
      <w:r>
        <w:rPr>
          <w:rFonts w:ascii="Arial" w:hAnsi="Arial" w:cs="Arial"/>
          <w:lang w:val="en-US"/>
        </w:rPr>
        <w:t>&lt;&lt;MA_09_08_43</w:t>
      </w:r>
      <w:r w:rsidRPr="00507FD7">
        <w:rPr>
          <w:rFonts w:ascii="Arial" w:hAnsi="Arial" w:cs="Arial"/>
          <w:lang w:val="en-US"/>
        </w:rPr>
        <w:t>.gif&gt;&gt;</w:t>
      </w:r>
    </w:p>
    <w:p w:rsidR="00507FD7" w:rsidRPr="00507FD7" w:rsidRDefault="00507FD7" w:rsidP="00507FD7">
      <w:pPr>
        <w:pStyle w:val="Prrafodelista"/>
        <w:ind w:left="360"/>
        <w:rPr>
          <w:rFonts w:ascii="Arial" w:hAnsi="Arial" w:cs="Arial"/>
          <w:lang w:val="en-US"/>
        </w:rPr>
      </w:pPr>
      <w:r>
        <w:rPr>
          <w:rFonts w:ascii="Arial" w:hAnsi="Arial" w:cs="Arial"/>
          <w:lang w:val="en-US"/>
        </w:rPr>
        <w:t>&lt;&lt;MA_09_08_44</w:t>
      </w:r>
      <w:r w:rsidRPr="00507FD7">
        <w:rPr>
          <w:rFonts w:ascii="Arial" w:hAnsi="Arial" w:cs="Arial"/>
          <w:lang w:val="en-US"/>
        </w:rPr>
        <w:t>.gif&gt;&gt;</w:t>
      </w:r>
    </w:p>
    <w:p w:rsidR="00507FD7" w:rsidRPr="00507FD7" w:rsidRDefault="00507FD7" w:rsidP="00507FD7">
      <w:pPr>
        <w:pStyle w:val="Prrafodelista"/>
        <w:ind w:left="360"/>
        <w:rPr>
          <w:rFonts w:ascii="Arial" w:hAnsi="Arial" w:cs="Arial"/>
          <w:lang w:val="en-US"/>
        </w:rPr>
      </w:pPr>
      <w:r>
        <w:rPr>
          <w:rFonts w:ascii="Arial" w:hAnsi="Arial" w:cs="Arial"/>
          <w:lang w:val="en-US"/>
        </w:rPr>
        <w:t>&lt;&lt;MA_09_08_45</w:t>
      </w:r>
      <w:r w:rsidRPr="00507FD7">
        <w:rPr>
          <w:rFonts w:ascii="Arial" w:hAnsi="Arial" w:cs="Arial"/>
          <w:lang w:val="en-US"/>
        </w:rPr>
        <w:t>.gif&gt;&gt;</w:t>
      </w:r>
    </w:p>
    <w:p w:rsidR="00507FD7" w:rsidRPr="00507FD7" w:rsidRDefault="00507FD7" w:rsidP="00507FD7">
      <w:pPr>
        <w:tabs>
          <w:tab w:val="right" w:pos="8498"/>
        </w:tabs>
        <w:spacing w:after="0"/>
        <w:jc w:val="both"/>
        <w:rPr>
          <w:rFonts w:ascii="Arial" w:eastAsiaTheme="minorEastAsia" w:hAnsi="Arial" w:cs="Arial"/>
        </w:rPr>
      </w:pPr>
      <w:r w:rsidRPr="00507FD7">
        <w:rPr>
          <w:rFonts w:ascii="Arial" w:eastAsiaTheme="minorEastAsia" w:hAnsi="Arial" w:cs="Arial"/>
        </w:rPr>
        <w:t>Es decir que la progresión con sus 3 términos interpolados  es:</w:t>
      </w:r>
    </w:p>
    <w:p w:rsidR="00507FD7" w:rsidRDefault="00507FD7" w:rsidP="00507FD7">
      <w:pPr>
        <w:tabs>
          <w:tab w:val="right" w:pos="8498"/>
        </w:tabs>
        <w:spacing w:after="0"/>
        <w:jc w:val="both"/>
        <w:rPr>
          <w:rFonts w:ascii="Arial" w:eastAsiaTheme="minorEastAsia" w:hAnsi="Arial" w:cs="Arial"/>
        </w:rPr>
      </w:pPr>
      <w:r w:rsidRPr="00507FD7">
        <w:rPr>
          <w:rFonts w:ascii="Arial" w:eastAsiaTheme="minorEastAsia" w:hAnsi="Arial" w:cs="Arial"/>
        </w:rPr>
        <w:t xml:space="preserve"> </w:t>
      </w:r>
    </w:p>
    <w:p w:rsidR="00507FD7" w:rsidRPr="00BB267A" w:rsidRDefault="00507FD7" w:rsidP="00507FD7">
      <w:pPr>
        <w:pStyle w:val="Prrafodelista"/>
        <w:ind w:left="360"/>
        <w:rPr>
          <w:rFonts w:ascii="Arial" w:hAnsi="Arial" w:cs="Arial"/>
        </w:rPr>
      </w:pPr>
      <w:r w:rsidRPr="00BB267A">
        <w:rPr>
          <w:rFonts w:ascii="Arial" w:hAnsi="Arial" w:cs="Arial"/>
        </w:rPr>
        <w:t>&lt;&lt;MA_09_08_45.gif&gt;&gt;</w:t>
      </w:r>
    </w:p>
    <w:p w:rsidR="005B525E" w:rsidRPr="00BB267A" w:rsidRDefault="005B525E" w:rsidP="00507FD7">
      <w:pPr>
        <w:pStyle w:val="Prrafodelista"/>
        <w:ind w:left="360"/>
        <w:rPr>
          <w:rFonts w:ascii="Arial" w:hAnsi="Arial" w:cs="Arial"/>
        </w:rPr>
      </w:pPr>
    </w:p>
    <w:p w:rsidR="005B525E" w:rsidRPr="005B525E" w:rsidRDefault="005B525E" w:rsidP="004F1035">
      <w:pPr>
        <w:jc w:val="both"/>
        <w:rPr>
          <w:rFonts w:ascii="Arial" w:hAnsi="Arial" w:cs="Arial"/>
          <w:lang w:val="es-CO"/>
        </w:rPr>
      </w:pPr>
      <w:r>
        <w:rPr>
          <w:rFonts w:ascii="Arial" w:hAnsi="Arial" w:cs="Arial"/>
          <w:lang w:val="es-CO"/>
        </w:rPr>
        <w:t xml:space="preserve">Ya sabes cómo interpolar términos </w:t>
      </w:r>
      <w:r>
        <w:rPr>
          <w:rFonts w:ascii="Arial" w:hAnsi="Arial" w:cs="Arial"/>
          <w:i/>
          <w:lang w:val="es-CO"/>
        </w:rPr>
        <w:t>k</w:t>
      </w:r>
      <w:r>
        <w:rPr>
          <w:rFonts w:ascii="Arial" w:hAnsi="Arial" w:cs="Arial"/>
          <w:lang w:val="es-CO"/>
        </w:rPr>
        <w:t xml:space="preserve"> términos entre dos términos dados y crear una progresión geométrica,  en la siguiente sesión el trabajo a desarrollar girara en torno a resolver problemas que involucran a las sucesiones y a las progresiones</w:t>
      </w:r>
      <w:r w:rsidR="004F1035">
        <w:rPr>
          <w:rFonts w:ascii="Arial" w:hAnsi="Arial" w:cs="Arial"/>
          <w:lang w:val="es-CO"/>
        </w:rPr>
        <w:t>.</w:t>
      </w:r>
      <w:r>
        <w:rPr>
          <w:rFonts w:ascii="Arial" w:hAnsi="Arial" w:cs="Arial"/>
          <w:lang w:val="es-CO"/>
        </w:rPr>
        <w:t xml:space="preserve">  </w:t>
      </w:r>
      <w:r w:rsidRPr="005B525E">
        <w:rPr>
          <w:rFonts w:ascii="Arial" w:hAnsi="Arial" w:cs="Arial"/>
          <w:lang w:val="es-CO"/>
        </w:rPr>
        <w:t xml:space="preserve">  </w:t>
      </w:r>
    </w:p>
    <w:p w:rsidR="00507FD7" w:rsidRDefault="00507FD7" w:rsidP="00507FD7">
      <w:pPr>
        <w:tabs>
          <w:tab w:val="right" w:pos="8498"/>
        </w:tabs>
        <w:spacing w:after="0"/>
        <w:jc w:val="both"/>
        <w:rPr>
          <w:rFonts w:ascii="Cambria Math" w:eastAsiaTheme="minorEastAsia" w:hAnsi="Cambria Math" w:cs="Arial"/>
          <w:lang w:val="es-CO"/>
        </w:rPr>
      </w:pPr>
    </w:p>
    <w:p w:rsidR="004F1035" w:rsidRDefault="004F1035" w:rsidP="004F1035">
      <w:pPr>
        <w:tabs>
          <w:tab w:val="right" w:pos="8498"/>
        </w:tabs>
        <w:spacing w:after="0"/>
        <w:jc w:val="both"/>
        <w:rPr>
          <w:rFonts w:ascii="Arial" w:hAnsi="Arial" w:cs="Arial"/>
          <w:b/>
        </w:rPr>
      </w:pPr>
      <w:r w:rsidRPr="007C7957">
        <w:rPr>
          <w:rFonts w:ascii="Arial" w:hAnsi="Arial" w:cs="Arial"/>
          <w:highlight w:val="yellow"/>
        </w:rPr>
        <w:t xml:space="preserve">SECCIÓN </w:t>
      </w:r>
      <w:r>
        <w:rPr>
          <w:rFonts w:ascii="Arial" w:hAnsi="Arial" w:cs="Arial"/>
          <w:highlight w:val="yellow"/>
        </w:rPr>
        <w:t>1</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4 Resolución de problemas de sucesiones y progresiones   </w:t>
      </w:r>
    </w:p>
    <w:p w:rsidR="004F1035" w:rsidRDefault="004F1035" w:rsidP="00507FD7">
      <w:pPr>
        <w:tabs>
          <w:tab w:val="right" w:pos="8498"/>
        </w:tabs>
        <w:spacing w:after="0"/>
        <w:jc w:val="both"/>
        <w:rPr>
          <w:rFonts w:ascii="Cambria Math" w:eastAsiaTheme="minorEastAsia" w:hAnsi="Cambria Math" w:cs="Arial"/>
        </w:rPr>
      </w:pPr>
    </w:p>
    <w:p w:rsidR="00E56329" w:rsidRDefault="004F1035" w:rsidP="00507FD7">
      <w:pPr>
        <w:tabs>
          <w:tab w:val="right" w:pos="8498"/>
        </w:tabs>
        <w:spacing w:after="0"/>
        <w:jc w:val="both"/>
        <w:rPr>
          <w:rFonts w:ascii="Arial" w:hAnsi="Arial" w:cs="Arial"/>
          <w:lang w:val="es-CO"/>
        </w:rPr>
      </w:pPr>
      <w:r w:rsidRPr="004F1035">
        <w:rPr>
          <w:rFonts w:ascii="Arial" w:hAnsi="Arial" w:cs="Arial"/>
          <w:lang w:val="es-CO"/>
        </w:rPr>
        <w:t>Las sucesiones y las progresiones</w:t>
      </w:r>
      <w:r w:rsidR="00E56329">
        <w:rPr>
          <w:rFonts w:ascii="Arial" w:hAnsi="Arial" w:cs="Arial"/>
          <w:lang w:val="es-CO"/>
        </w:rPr>
        <w:t xml:space="preserve"> pueden ser utilizadas como herramienta para resolver problemas o ejercicios, de las mismas matemáticas o de otros campos del pensamiento humano, a continuación se presentaran algunos ejemplos de problemas y la forma como se pueden resolver:</w:t>
      </w:r>
    </w:p>
    <w:p w:rsidR="00E56329" w:rsidRDefault="00E56329" w:rsidP="00507FD7">
      <w:pPr>
        <w:tabs>
          <w:tab w:val="right" w:pos="8498"/>
        </w:tabs>
        <w:spacing w:after="0"/>
        <w:jc w:val="both"/>
        <w:rPr>
          <w:rFonts w:ascii="Arial" w:hAnsi="Arial" w:cs="Arial"/>
          <w:lang w:val="es-CO"/>
        </w:rPr>
      </w:pPr>
    </w:p>
    <w:p w:rsidR="004F1035" w:rsidRPr="00FF5439" w:rsidRDefault="00BB267A" w:rsidP="00E56329">
      <w:pPr>
        <w:pStyle w:val="Prrafodelista"/>
        <w:numPr>
          <w:ilvl w:val="0"/>
          <w:numId w:val="31"/>
        </w:numPr>
        <w:tabs>
          <w:tab w:val="right" w:pos="8498"/>
        </w:tabs>
        <w:spacing w:after="0"/>
        <w:jc w:val="both"/>
        <w:rPr>
          <w:rFonts w:ascii="Cambria Math" w:hAnsi="Cambria Math" w:cs="Arial"/>
          <w:lang w:val="es-CO"/>
          <w:oMath/>
        </w:rPr>
      </w:pPr>
      <w:r>
        <w:rPr>
          <w:rFonts w:ascii="Arial" w:hAnsi="Arial" w:cs="Arial"/>
          <w:lang w:val="es-CO"/>
        </w:rPr>
        <w:t>Una costurera se plantea una meta de trabajo de 10 días, el primer</w:t>
      </w:r>
      <w:r w:rsidR="00FF5439">
        <w:rPr>
          <w:rFonts w:ascii="Arial" w:hAnsi="Arial" w:cs="Arial"/>
          <w:lang w:val="es-CO"/>
        </w:rPr>
        <w:t xml:space="preserve"> día quiere coser 10</w:t>
      </w:r>
      <w:r>
        <w:rPr>
          <w:rFonts w:ascii="Arial" w:hAnsi="Arial" w:cs="Arial"/>
          <w:lang w:val="es-CO"/>
        </w:rPr>
        <w:t xml:space="preserve"> panta</w:t>
      </w:r>
      <w:r w:rsidR="00FF5439">
        <w:rPr>
          <w:rFonts w:ascii="Arial" w:hAnsi="Arial" w:cs="Arial"/>
          <w:lang w:val="es-CO"/>
        </w:rPr>
        <w:t xml:space="preserve">lones y cada día que pasa coser dos más que  el día anterior, ¿Cuántos </w:t>
      </w:r>
      <w:r w:rsidR="00586DA4">
        <w:rPr>
          <w:rFonts w:ascii="Arial" w:hAnsi="Arial" w:cs="Arial"/>
          <w:lang w:val="es-CO"/>
        </w:rPr>
        <w:t>pantalones cosera en el 12</w:t>
      </w:r>
      <w:r w:rsidR="00FF5439">
        <w:rPr>
          <w:rFonts w:ascii="Arial" w:hAnsi="Arial" w:cs="Arial"/>
          <w:lang w:val="es-CO"/>
        </w:rPr>
        <w:t xml:space="preserve">día? </w:t>
      </w:r>
      <w:r>
        <w:rPr>
          <w:rFonts w:ascii="Arial" w:hAnsi="Arial" w:cs="Arial"/>
          <w:lang w:val="es-CO"/>
        </w:rPr>
        <w:t xml:space="preserve"> </w:t>
      </w:r>
      <w:r w:rsidR="00FF5439">
        <w:rPr>
          <w:rFonts w:ascii="Arial" w:hAnsi="Arial" w:cs="Arial"/>
          <w:lang w:val="es-CO"/>
        </w:rPr>
        <w:t xml:space="preserve"> y ¿cuántos pantalones cosera en total?</w:t>
      </w:r>
    </w:p>
    <w:tbl>
      <w:tblPr>
        <w:tblStyle w:val="Tablaconcuadrcula1"/>
        <w:tblW w:w="0" w:type="auto"/>
        <w:tblLayout w:type="fixed"/>
        <w:tblLook w:val="04A0" w:firstRow="1" w:lastRow="0" w:firstColumn="1" w:lastColumn="0" w:noHBand="0" w:noVBand="1"/>
      </w:tblPr>
      <w:tblGrid>
        <w:gridCol w:w="2943"/>
        <w:gridCol w:w="6111"/>
      </w:tblGrid>
      <w:tr w:rsidR="005E42AF" w:rsidRPr="00492F5C" w:rsidTr="00F17385">
        <w:tc>
          <w:tcPr>
            <w:tcW w:w="9054" w:type="dxa"/>
            <w:gridSpan w:val="2"/>
            <w:shd w:val="clear" w:color="auto" w:fill="0D0D0D" w:themeFill="text1" w:themeFillTint="F2"/>
          </w:tcPr>
          <w:p w:rsidR="005E42AF" w:rsidRPr="00492F5C" w:rsidRDefault="005E42AF" w:rsidP="00F17385">
            <w:pPr>
              <w:jc w:val="center"/>
              <w:rPr>
                <w:rFonts w:ascii="Arial" w:hAnsi="Arial" w:cs="Arial"/>
                <w:b/>
                <w:sz w:val="24"/>
                <w:szCs w:val="24"/>
              </w:rPr>
            </w:pPr>
            <w:r w:rsidRPr="00492F5C">
              <w:rPr>
                <w:rFonts w:ascii="Arial" w:hAnsi="Arial" w:cs="Arial"/>
                <w:b/>
                <w:sz w:val="24"/>
                <w:szCs w:val="24"/>
              </w:rPr>
              <w:t>Imagen (fotografía, gráfica o ilustración)</w:t>
            </w:r>
          </w:p>
        </w:tc>
      </w:tr>
      <w:tr w:rsidR="005E42AF" w:rsidRPr="00492F5C" w:rsidTr="00F17385">
        <w:tc>
          <w:tcPr>
            <w:tcW w:w="2943" w:type="dxa"/>
          </w:tcPr>
          <w:p w:rsidR="005E42AF" w:rsidRPr="00492F5C" w:rsidRDefault="005E42AF" w:rsidP="00F17385">
            <w:pPr>
              <w:rPr>
                <w:rFonts w:ascii="Arial" w:hAnsi="Arial" w:cs="Arial"/>
                <w:b/>
                <w:sz w:val="24"/>
                <w:szCs w:val="24"/>
              </w:rPr>
            </w:pPr>
            <w:r w:rsidRPr="00492F5C">
              <w:rPr>
                <w:rFonts w:ascii="Arial" w:hAnsi="Arial" w:cs="Arial"/>
                <w:b/>
                <w:sz w:val="24"/>
                <w:szCs w:val="24"/>
              </w:rPr>
              <w:t>Código</w:t>
            </w:r>
          </w:p>
        </w:tc>
        <w:tc>
          <w:tcPr>
            <w:tcW w:w="6111" w:type="dxa"/>
          </w:tcPr>
          <w:p w:rsidR="005E42AF" w:rsidRPr="00492F5C" w:rsidRDefault="005E42AF" w:rsidP="00F17385">
            <w:pPr>
              <w:rPr>
                <w:rFonts w:ascii="Arial" w:hAnsi="Arial" w:cs="Arial"/>
                <w:b/>
                <w:sz w:val="24"/>
                <w:szCs w:val="24"/>
              </w:rPr>
            </w:pPr>
            <w:r>
              <w:rPr>
                <w:rFonts w:ascii="Arial" w:hAnsi="Arial" w:cs="Arial"/>
                <w:sz w:val="24"/>
                <w:szCs w:val="24"/>
              </w:rPr>
              <w:t>MA_09_05_IMG06</w:t>
            </w:r>
          </w:p>
        </w:tc>
      </w:tr>
      <w:tr w:rsidR="005E42AF" w:rsidRPr="00492F5C" w:rsidTr="00F17385">
        <w:tc>
          <w:tcPr>
            <w:tcW w:w="2943" w:type="dxa"/>
          </w:tcPr>
          <w:p w:rsidR="005E42AF" w:rsidRPr="00492F5C" w:rsidRDefault="005E42AF" w:rsidP="00F17385">
            <w:pPr>
              <w:rPr>
                <w:rFonts w:ascii="Arial" w:hAnsi="Arial" w:cs="Arial"/>
                <w:sz w:val="24"/>
                <w:szCs w:val="24"/>
              </w:rPr>
            </w:pPr>
            <w:r w:rsidRPr="00492F5C">
              <w:rPr>
                <w:rFonts w:ascii="Arial" w:hAnsi="Arial" w:cs="Arial"/>
                <w:b/>
                <w:sz w:val="24"/>
                <w:szCs w:val="24"/>
              </w:rPr>
              <w:t>Descripción</w:t>
            </w:r>
          </w:p>
        </w:tc>
        <w:tc>
          <w:tcPr>
            <w:tcW w:w="6111" w:type="dxa"/>
          </w:tcPr>
          <w:p w:rsidR="005E42AF" w:rsidRPr="00492F5C" w:rsidRDefault="005E42AF" w:rsidP="00F17385">
            <w:pPr>
              <w:rPr>
                <w:rFonts w:ascii="Arial" w:hAnsi="Arial" w:cs="Arial"/>
                <w:sz w:val="24"/>
                <w:szCs w:val="24"/>
              </w:rPr>
            </w:pPr>
            <w:r>
              <w:rPr>
                <w:rFonts w:ascii="Arial" w:hAnsi="Arial" w:cs="Arial"/>
                <w:sz w:val="24"/>
                <w:szCs w:val="24"/>
              </w:rPr>
              <w:t xml:space="preserve">Costurera </w:t>
            </w:r>
          </w:p>
        </w:tc>
      </w:tr>
      <w:tr w:rsidR="005E42AF" w:rsidRPr="00492F5C" w:rsidTr="00F17385">
        <w:tc>
          <w:tcPr>
            <w:tcW w:w="2943" w:type="dxa"/>
          </w:tcPr>
          <w:p w:rsidR="005E42AF" w:rsidRPr="00492F5C" w:rsidRDefault="005E42AF" w:rsidP="00F17385">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5E42AF" w:rsidRDefault="005E42AF" w:rsidP="00F17385">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5E42AF" w:rsidRDefault="005E42AF" w:rsidP="00F17385">
            <w:pPr>
              <w:rPr>
                <w:rStyle w:val="Refdecomentario"/>
                <w:rFonts w:ascii="Calibri" w:eastAsia="Calibri" w:hAnsi="Calibri" w:cs="Times New Roman"/>
              </w:rPr>
            </w:pPr>
            <w:r>
              <w:rPr>
                <w:noProof/>
                <w:lang w:val="es-CO" w:eastAsia="es-CO"/>
              </w:rPr>
              <w:lastRenderedPageBreak/>
              <w:drawing>
                <wp:inline distT="0" distB="0" distL="0" distR="0">
                  <wp:extent cx="3629025" cy="2580640"/>
                  <wp:effectExtent l="19050" t="0" r="9525" b="0"/>
                  <wp:docPr id="22" name="Imagen 22" descr="http://thumb101.shutterstock.com/display_pic_with_logo/84610/153453917/stock-photo-asian-seamstress-or-worker-in-a-indonesian-factory-sewing-with-a-industrial-sewing-machine-she-is-153453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humb101.shutterstock.com/display_pic_with_logo/84610/153453917/stock-photo-asian-seamstress-or-worker-in-a-indonesian-factory-sewing-with-a-industrial-sewing-machine-she-is-153453917.jpg"/>
                          <pic:cNvPicPr>
                            <a:picLocks noChangeAspect="1" noChangeArrowheads="1"/>
                          </pic:cNvPicPr>
                        </pic:nvPicPr>
                        <pic:blipFill>
                          <a:blip r:embed="rId18"/>
                          <a:srcRect/>
                          <a:stretch>
                            <a:fillRect/>
                          </a:stretch>
                        </pic:blipFill>
                        <pic:spPr bwMode="auto">
                          <a:xfrm>
                            <a:off x="0" y="0"/>
                            <a:ext cx="3629025" cy="2580640"/>
                          </a:xfrm>
                          <a:prstGeom prst="rect">
                            <a:avLst/>
                          </a:prstGeom>
                          <a:noFill/>
                          <a:ln w="9525">
                            <a:noFill/>
                            <a:miter lim="800000"/>
                            <a:headEnd/>
                            <a:tailEnd/>
                          </a:ln>
                        </pic:spPr>
                      </pic:pic>
                    </a:graphicData>
                  </a:graphic>
                </wp:inline>
              </w:drawing>
            </w:r>
          </w:p>
          <w:p w:rsidR="005E42AF" w:rsidRDefault="005E42AF" w:rsidP="00F17385">
            <w:pPr>
              <w:rPr>
                <w:rStyle w:val="Refdecomentario"/>
                <w:rFonts w:ascii="Calibri" w:eastAsia="Calibri" w:hAnsi="Calibri" w:cs="Times New Roman"/>
              </w:rPr>
            </w:pPr>
          </w:p>
          <w:p w:rsidR="005E42AF" w:rsidRDefault="005E42AF" w:rsidP="00F17385">
            <w:pPr>
              <w:rPr>
                <w:rStyle w:val="Refdecomentario"/>
                <w:rFonts w:ascii="Calibri" w:eastAsia="Calibri" w:hAnsi="Calibri" w:cs="Times New Roman"/>
              </w:rPr>
            </w:pPr>
          </w:p>
          <w:p w:rsidR="005E42AF" w:rsidRDefault="00052281" w:rsidP="00F17385">
            <w:pPr>
              <w:rPr>
                <w:rStyle w:val="Refdecomentario"/>
                <w:rFonts w:ascii="Calibri" w:eastAsia="Calibri" w:hAnsi="Calibri" w:cs="Times New Roman"/>
              </w:rPr>
            </w:pPr>
            <w:hyperlink r:id="rId19" w:history="1">
              <w:r w:rsidR="005E42AF" w:rsidRPr="005C08A6">
                <w:rPr>
                  <w:rStyle w:val="Hipervnculo"/>
                  <w:rFonts w:ascii="Calibri" w:eastAsia="Calibri" w:hAnsi="Calibri" w:cs="Times New Roman"/>
                  <w:sz w:val="18"/>
                  <w:szCs w:val="18"/>
                </w:rPr>
                <w:t>http://thumb101.shutterstock.com/display_pic_with_logo/84610/153453917/stock-photo-asian-seamstress-or-worker-in-a-indonesian-factory-sewing-with-a-industrial-sewing-machine-she-is-153453917.jpg</w:t>
              </w:r>
            </w:hyperlink>
          </w:p>
          <w:p w:rsidR="005E42AF" w:rsidRDefault="005E42AF" w:rsidP="00F17385">
            <w:pPr>
              <w:rPr>
                <w:rStyle w:val="Refdecomentario"/>
                <w:rFonts w:ascii="Calibri" w:eastAsia="Calibri" w:hAnsi="Calibri" w:cs="Times New Roman"/>
              </w:rPr>
            </w:pPr>
          </w:p>
          <w:p w:rsidR="005E42AF" w:rsidRPr="00492F5C" w:rsidRDefault="005E42AF" w:rsidP="00F17385">
            <w:pPr>
              <w:rPr>
                <w:rFonts w:ascii="Arial" w:hAnsi="Arial" w:cs="Arial"/>
                <w:sz w:val="24"/>
                <w:szCs w:val="24"/>
              </w:rPr>
            </w:pPr>
          </w:p>
        </w:tc>
      </w:tr>
      <w:tr w:rsidR="005E42AF" w:rsidRPr="00492F5C" w:rsidTr="00F17385">
        <w:trPr>
          <w:trHeight w:val="70"/>
        </w:trPr>
        <w:tc>
          <w:tcPr>
            <w:tcW w:w="2943" w:type="dxa"/>
          </w:tcPr>
          <w:p w:rsidR="005E42AF" w:rsidRPr="00492F5C" w:rsidRDefault="005E42AF" w:rsidP="00F17385">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5E42AF" w:rsidRPr="00492F5C" w:rsidRDefault="005E42AF" w:rsidP="00F17385">
            <w:pPr>
              <w:rPr>
                <w:rFonts w:ascii="Arial" w:hAnsi="Arial" w:cs="Arial"/>
                <w:i/>
                <w:sz w:val="24"/>
                <w:szCs w:val="24"/>
              </w:rPr>
            </w:pPr>
            <w:r>
              <w:rPr>
                <w:rFonts w:ascii="Arial" w:eastAsiaTheme="minorEastAsia" w:hAnsi="Arial" w:cs="Arial"/>
                <w:i/>
              </w:rPr>
              <w:t xml:space="preserve">El trabajo realizado puede ser medido en algunas ocasiones por medio de progresiones </w:t>
            </w:r>
          </w:p>
        </w:tc>
      </w:tr>
    </w:tbl>
    <w:p w:rsidR="00FF5439" w:rsidRPr="005E42AF" w:rsidRDefault="00FF5439" w:rsidP="00FF5439">
      <w:pPr>
        <w:tabs>
          <w:tab w:val="right" w:pos="8498"/>
        </w:tabs>
        <w:spacing w:after="0"/>
        <w:jc w:val="both"/>
        <w:rPr>
          <w:rFonts w:ascii="Arial" w:eastAsiaTheme="minorEastAsia" w:hAnsi="Arial" w:cs="Arial"/>
        </w:rPr>
      </w:pPr>
    </w:p>
    <w:p w:rsidR="00FF5439" w:rsidRPr="00FF5439" w:rsidRDefault="00FF5439" w:rsidP="00FF5439">
      <w:pPr>
        <w:pStyle w:val="Prrafodelista"/>
        <w:numPr>
          <w:ilvl w:val="0"/>
          <w:numId w:val="28"/>
        </w:numPr>
        <w:tabs>
          <w:tab w:val="right" w:pos="8498"/>
        </w:tabs>
        <w:spacing w:after="0"/>
        <w:jc w:val="both"/>
        <w:rPr>
          <w:rFonts w:ascii="Cambria Math" w:hAnsi="Cambria Math" w:cs="Arial"/>
          <w:lang w:val="es-CO"/>
          <w:oMath/>
        </w:rPr>
      </w:pPr>
      <w:r>
        <w:rPr>
          <w:rFonts w:ascii="Arial" w:eastAsiaTheme="minorEastAsia" w:hAnsi="Arial" w:cs="Arial"/>
          <w:lang w:val="es-CO"/>
        </w:rPr>
        <w:t xml:space="preserve">Para saber cuántos pantalones cosió se determina  el termino general de la progresión aritmética y se encuentra el termino de  que ocupa la posición  </w:t>
      </w:r>
      <w:r w:rsidR="00586DA4">
        <w:rPr>
          <w:rFonts w:ascii="Arial" w:eastAsiaTheme="minorEastAsia" w:hAnsi="Arial" w:cs="Arial"/>
          <w:lang w:val="es-CO"/>
        </w:rPr>
        <w:t>12 donde</w:t>
      </w:r>
      <w:r>
        <w:rPr>
          <w:rFonts w:ascii="Arial" w:eastAsiaTheme="minorEastAsia" w:hAnsi="Arial" w:cs="Arial"/>
          <w:lang w:val="es-CO"/>
        </w:rPr>
        <w:t>:</w:t>
      </w:r>
    </w:p>
    <w:p w:rsidR="00FF5439" w:rsidRPr="00586DA4" w:rsidRDefault="00FF5439" w:rsidP="00FF5439">
      <w:pPr>
        <w:pStyle w:val="Prrafodelista"/>
        <w:tabs>
          <w:tab w:val="right" w:pos="8498"/>
        </w:tabs>
        <w:spacing w:after="0"/>
        <w:ind w:left="360"/>
        <w:jc w:val="both"/>
        <w:rPr>
          <w:rFonts w:ascii="Arial" w:eastAsiaTheme="minorEastAsia" w:hAnsi="Arial" w:cs="Arial"/>
          <w:i/>
          <w:lang w:val="es-CO"/>
        </w:rPr>
      </w:pPr>
      <w:r w:rsidRPr="00586DA4">
        <w:rPr>
          <w:rFonts w:ascii="Arial" w:eastAsiaTheme="minorEastAsia" w:hAnsi="Arial" w:cs="Arial"/>
          <w:i/>
          <w:lang w:val="es-CO"/>
        </w:rPr>
        <w:t>a</w:t>
      </w:r>
      <w:r w:rsidRPr="00586DA4">
        <w:rPr>
          <w:rFonts w:ascii="Arial" w:eastAsiaTheme="minorEastAsia" w:hAnsi="Arial" w:cs="Arial"/>
          <w:i/>
          <w:vertAlign w:val="subscript"/>
          <w:lang w:val="es-CO"/>
        </w:rPr>
        <w:t>1</w:t>
      </w:r>
      <w:r w:rsidRPr="00586DA4">
        <w:rPr>
          <w:rFonts w:ascii="Arial" w:eastAsiaTheme="minorEastAsia" w:hAnsi="Arial" w:cs="Arial"/>
          <w:i/>
          <w:lang w:val="es-CO"/>
        </w:rPr>
        <w:t xml:space="preserve"> = 10</w:t>
      </w:r>
    </w:p>
    <w:p w:rsidR="00FF5439" w:rsidRPr="00586DA4" w:rsidRDefault="00FF5439" w:rsidP="00FF5439">
      <w:pPr>
        <w:pStyle w:val="Prrafodelista"/>
        <w:tabs>
          <w:tab w:val="right" w:pos="8498"/>
        </w:tabs>
        <w:spacing w:after="0"/>
        <w:ind w:left="360"/>
        <w:jc w:val="both"/>
        <w:rPr>
          <w:rFonts w:ascii="Arial" w:eastAsiaTheme="minorEastAsia" w:hAnsi="Arial" w:cs="Arial"/>
          <w:i/>
          <w:lang w:val="en-US"/>
        </w:rPr>
      </w:pPr>
      <w:r w:rsidRPr="00586DA4">
        <w:rPr>
          <w:rFonts w:ascii="Arial" w:eastAsiaTheme="minorEastAsia" w:hAnsi="Arial" w:cs="Arial"/>
          <w:i/>
          <w:lang w:val="en-US"/>
        </w:rPr>
        <w:t>d = 3</w:t>
      </w:r>
    </w:p>
    <w:p w:rsidR="00FF5439" w:rsidRPr="00586DA4" w:rsidRDefault="00FF5439" w:rsidP="00FF5439">
      <w:pPr>
        <w:pStyle w:val="Prrafodelista"/>
        <w:tabs>
          <w:tab w:val="right" w:pos="8498"/>
        </w:tabs>
        <w:spacing w:after="0"/>
        <w:ind w:left="360"/>
        <w:jc w:val="both"/>
        <w:rPr>
          <w:rFonts w:ascii="Cambria Math" w:hAnsi="Cambria Math" w:cs="Arial"/>
          <w:lang w:val="en-US"/>
          <w:oMath/>
        </w:rPr>
      </w:pPr>
      <w:r w:rsidRPr="00586DA4">
        <w:rPr>
          <w:rFonts w:ascii="Arial" w:eastAsiaTheme="minorEastAsia" w:hAnsi="Arial" w:cs="Arial"/>
          <w:i/>
          <w:lang w:val="en-US"/>
        </w:rPr>
        <w:t>a</w:t>
      </w:r>
      <w:r w:rsidRPr="00586DA4">
        <w:rPr>
          <w:rFonts w:ascii="Arial" w:eastAsiaTheme="minorEastAsia" w:hAnsi="Arial" w:cs="Arial"/>
          <w:i/>
          <w:vertAlign w:val="subscript"/>
          <w:lang w:val="en-US"/>
        </w:rPr>
        <w:t>n</w:t>
      </w:r>
      <w:r w:rsidRPr="00586DA4">
        <w:rPr>
          <w:rFonts w:ascii="Arial" w:eastAsiaTheme="minorEastAsia" w:hAnsi="Arial" w:cs="Arial"/>
          <w:i/>
          <w:lang w:val="en-US"/>
        </w:rPr>
        <w:t xml:space="preserve"> = a</w:t>
      </w:r>
      <w:r w:rsidR="00586DA4" w:rsidRPr="00586DA4">
        <w:rPr>
          <w:rFonts w:ascii="Arial" w:eastAsiaTheme="minorEastAsia" w:hAnsi="Arial" w:cs="Arial"/>
          <w:i/>
          <w:vertAlign w:val="subscript"/>
          <w:lang w:val="en-US"/>
        </w:rPr>
        <w:t>1</w:t>
      </w:r>
      <w:r w:rsidR="00586DA4" w:rsidRPr="00586DA4">
        <w:rPr>
          <w:rFonts w:ascii="Arial" w:eastAsiaTheme="minorEastAsia" w:hAnsi="Arial" w:cs="Arial"/>
          <w:i/>
          <w:lang w:val="en-US"/>
        </w:rPr>
        <w:t xml:space="preserve"> + (n - 1).d → a</w:t>
      </w:r>
      <w:r w:rsidR="00586DA4" w:rsidRPr="00586DA4">
        <w:rPr>
          <w:rFonts w:ascii="Arial" w:eastAsiaTheme="minorEastAsia" w:hAnsi="Arial" w:cs="Arial"/>
          <w:i/>
          <w:vertAlign w:val="subscript"/>
          <w:lang w:val="en-US"/>
        </w:rPr>
        <w:t>n</w:t>
      </w:r>
      <w:r w:rsidR="00586DA4" w:rsidRPr="00586DA4">
        <w:rPr>
          <w:rFonts w:ascii="Arial" w:eastAsiaTheme="minorEastAsia" w:hAnsi="Arial" w:cs="Arial"/>
          <w:i/>
          <w:lang w:val="en-US"/>
        </w:rPr>
        <w:t xml:space="preserve"> = 10 +(n - 1).3 → a</w:t>
      </w:r>
      <w:r w:rsidR="00586DA4">
        <w:rPr>
          <w:rFonts w:ascii="Arial" w:eastAsiaTheme="minorEastAsia" w:hAnsi="Arial" w:cs="Arial"/>
          <w:i/>
          <w:vertAlign w:val="subscript"/>
          <w:lang w:val="en-US"/>
        </w:rPr>
        <w:t>12</w:t>
      </w:r>
      <w:r w:rsidR="00586DA4">
        <w:rPr>
          <w:rFonts w:ascii="Arial" w:eastAsiaTheme="minorEastAsia" w:hAnsi="Arial" w:cs="Arial"/>
          <w:i/>
          <w:lang w:val="en-US"/>
        </w:rPr>
        <w:t xml:space="preserve"> = 10 + (12-1).3 = 10 + 33 = 43 </w:t>
      </w:r>
    </w:p>
    <w:p w:rsidR="00FF5439" w:rsidRDefault="00FF5439" w:rsidP="00FF5439">
      <w:pPr>
        <w:tabs>
          <w:tab w:val="right" w:pos="8498"/>
        </w:tabs>
        <w:spacing w:after="0"/>
        <w:jc w:val="both"/>
        <w:rPr>
          <w:rFonts w:ascii="Arial" w:eastAsiaTheme="minorEastAsia" w:hAnsi="Arial" w:cs="Arial"/>
          <w:i/>
          <w:lang w:val="en-US"/>
        </w:rPr>
      </w:pPr>
      <w:r w:rsidRPr="00586DA4">
        <w:rPr>
          <w:rFonts w:ascii="Arial" w:eastAsiaTheme="minorEastAsia" w:hAnsi="Arial" w:cs="Arial"/>
          <w:i/>
          <w:lang w:val="en-US"/>
        </w:rPr>
        <w:t xml:space="preserve">  </w:t>
      </w:r>
    </w:p>
    <w:p w:rsidR="00586DA4" w:rsidRDefault="00586DA4" w:rsidP="00FF5439">
      <w:pPr>
        <w:tabs>
          <w:tab w:val="right" w:pos="8498"/>
        </w:tabs>
        <w:spacing w:after="0"/>
        <w:jc w:val="both"/>
        <w:rPr>
          <w:rFonts w:ascii="Arial" w:eastAsiaTheme="minorEastAsia" w:hAnsi="Arial" w:cs="Arial"/>
        </w:rPr>
      </w:pPr>
      <w:r w:rsidRPr="00586DA4">
        <w:rPr>
          <w:rFonts w:ascii="Arial" w:eastAsiaTheme="minorEastAsia" w:hAnsi="Arial" w:cs="Arial"/>
        </w:rPr>
        <w:t>En el día 12 la costurera deberá coser 43 pantalones</w:t>
      </w:r>
      <w:r>
        <w:rPr>
          <w:rFonts w:ascii="Arial" w:eastAsiaTheme="minorEastAsia" w:hAnsi="Arial" w:cs="Arial"/>
        </w:rPr>
        <w:t>.</w:t>
      </w:r>
    </w:p>
    <w:p w:rsidR="00586DA4" w:rsidRDefault="00586DA4" w:rsidP="00FF5439">
      <w:pPr>
        <w:tabs>
          <w:tab w:val="right" w:pos="8498"/>
        </w:tabs>
        <w:spacing w:after="0"/>
        <w:jc w:val="both"/>
        <w:rPr>
          <w:rFonts w:ascii="Arial" w:eastAsiaTheme="minorEastAsia" w:hAnsi="Arial" w:cs="Arial"/>
        </w:rPr>
      </w:pPr>
    </w:p>
    <w:p w:rsidR="00586DA4" w:rsidRPr="00586DA4" w:rsidRDefault="00586DA4" w:rsidP="00586DA4">
      <w:pPr>
        <w:pStyle w:val="Prrafodelista"/>
        <w:numPr>
          <w:ilvl w:val="0"/>
          <w:numId w:val="28"/>
        </w:numPr>
        <w:tabs>
          <w:tab w:val="right" w:pos="8498"/>
        </w:tabs>
        <w:spacing w:after="0"/>
        <w:jc w:val="both"/>
        <w:rPr>
          <w:rFonts w:ascii="Cambria Math" w:hAnsi="Cambria Math" w:cs="Arial"/>
          <w:oMath/>
        </w:rPr>
      </w:pPr>
      <w:r>
        <w:rPr>
          <w:rFonts w:ascii="Arial" w:eastAsiaTheme="minorEastAsia" w:hAnsi="Arial" w:cs="Arial"/>
        </w:rPr>
        <w:t xml:space="preserve">Para determinar cuántos pantalones sosera en los 12 días se debe utilizar la fórmula para sumar </w:t>
      </w:r>
      <w:r w:rsidRPr="00586DA4">
        <w:rPr>
          <w:rFonts w:ascii="Arial" w:eastAsiaTheme="minorEastAsia" w:hAnsi="Arial" w:cs="Arial"/>
          <w:i/>
        </w:rPr>
        <w:t>n</w:t>
      </w:r>
      <w:r>
        <w:rPr>
          <w:rFonts w:ascii="Arial" w:eastAsiaTheme="minorEastAsia" w:hAnsi="Arial" w:cs="Arial"/>
        </w:rPr>
        <w:t xml:space="preserve"> términos de una progresión aritmética partiendo desde la posición 1 hasta la posición  12 donde:</w:t>
      </w:r>
    </w:p>
    <w:p w:rsidR="00586DA4" w:rsidRDefault="00586DA4" w:rsidP="00586DA4">
      <w:pPr>
        <w:pStyle w:val="Prrafodelista"/>
        <w:tabs>
          <w:tab w:val="right" w:pos="8498"/>
        </w:tabs>
        <w:spacing w:after="0"/>
        <w:ind w:left="360"/>
        <w:jc w:val="both"/>
        <w:rPr>
          <w:rFonts w:ascii="Arial" w:eastAsiaTheme="minorEastAsia" w:hAnsi="Arial" w:cs="Arial"/>
        </w:rPr>
      </w:pPr>
    </w:p>
    <w:p w:rsidR="00586DA4" w:rsidRPr="00586DA4" w:rsidRDefault="00586DA4" w:rsidP="00586DA4">
      <w:pPr>
        <w:pStyle w:val="Prrafodelista"/>
        <w:tabs>
          <w:tab w:val="right" w:pos="8498"/>
        </w:tabs>
        <w:spacing w:after="0"/>
        <w:ind w:left="360"/>
        <w:jc w:val="both"/>
        <w:rPr>
          <w:rFonts w:ascii="Arial" w:eastAsiaTheme="minorEastAsia" w:hAnsi="Arial" w:cs="Arial"/>
          <w:i/>
          <w:lang w:val="es-CO"/>
        </w:rPr>
      </w:pPr>
      <w:r w:rsidRPr="00586DA4">
        <w:rPr>
          <w:rFonts w:ascii="Arial" w:eastAsiaTheme="minorEastAsia" w:hAnsi="Arial" w:cs="Arial"/>
          <w:i/>
          <w:lang w:val="es-CO"/>
        </w:rPr>
        <w:t>a</w:t>
      </w:r>
      <w:r w:rsidRPr="00586DA4">
        <w:rPr>
          <w:rFonts w:ascii="Arial" w:eastAsiaTheme="minorEastAsia" w:hAnsi="Arial" w:cs="Arial"/>
          <w:i/>
          <w:vertAlign w:val="subscript"/>
          <w:lang w:val="es-CO"/>
        </w:rPr>
        <w:t>1</w:t>
      </w:r>
      <w:r w:rsidRPr="00586DA4">
        <w:rPr>
          <w:rFonts w:ascii="Arial" w:eastAsiaTheme="minorEastAsia" w:hAnsi="Arial" w:cs="Arial"/>
          <w:i/>
          <w:lang w:val="es-CO"/>
        </w:rPr>
        <w:t xml:space="preserve"> = 10</w:t>
      </w:r>
    </w:p>
    <w:p w:rsidR="00586DA4" w:rsidRDefault="00586DA4" w:rsidP="00586DA4">
      <w:pPr>
        <w:pStyle w:val="Prrafodelista"/>
        <w:tabs>
          <w:tab w:val="right" w:pos="8498"/>
        </w:tabs>
        <w:spacing w:after="0"/>
        <w:ind w:left="360"/>
        <w:jc w:val="both"/>
        <w:rPr>
          <w:rFonts w:ascii="Arial" w:eastAsiaTheme="minorEastAsia" w:hAnsi="Arial" w:cs="Arial"/>
          <w:i/>
          <w:lang w:val="en-US"/>
        </w:rPr>
      </w:pPr>
      <w:r>
        <w:rPr>
          <w:rFonts w:ascii="Arial" w:eastAsiaTheme="minorEastAsia" w:hAnsi="Arial" w:cs="Arial"/>
          <w:i/>
          <w:lang w:val="en-US"/>
        </w:rPr>
        <w:t xml:space="preserve"> a</w:t>
      </w:r>
      <w:r>
        <w:rPr>
          <w:rFonts w:ascii="Arial" w:eastAsiaTheme="minorEastAsia" w:hAnsi="Arial" w:cs="Arial"/>
          <w:i/>
          <w:vertAlign w:val="subscript"/>
          <w:lang w:val="en-US"/>
        </w:rPr>
        <w:t>12</w:t>
      </w:r>
      <w:r>
        <w:rPr>
          <w:rFonts w:ascii="Arial" w:eastAsiaTheme="minorEastAsia" w:hAnsi="Arial" w:cs="Arial"/>
          <w:i/>
          <w:lang w:val="en-US"/>
        </w:rPr>
        <w:t>= 43</w:t>
      </w:r>
    </w:p>
    <w:p w:rsidR="00586DA4" w:rsidRPr="00586DA4" w:rsidRDefault="00586DA4" w:rsidP="00586DA4">
      <w:pPr>
        <w:pStyle w:val="Prrafodelista"/>
        <w:tabs>
          <w:tab w:val="right" w:pos="8498"/>
        </w:tabs>
        <w:spacing w:after="0"/>
        <w:ind w:left="360"/>
        <w:jc w:val="both"/>
        <w:rPr>
          <w:rFonts w:ascii="Arial" w:eastAsiaTheme="minorEastAsia" w:hAnsi="Arial" w:cs="Arial"/>
          <w:i/>
          <w:lang w:val="en-US"/>
        </w:rPr>
      </w:pPr>
      <w:r>
        <w:rPr>
          <w:rFonts w:ascii="Arial" w:eastAsiaTheme="minorEastAsia" w:hAnsi="Arial" w:cs="Arial"/>
          <w:i/>
          <w:lang w:val="en-US"/>
        </w:rPr>
        <w:t>n = 12</w:t>
      </w:r>
    </w:p>
    <w:p w:rsidR="00586DA4" w:rsidRDefault="00586DA4" w:rsidP="00586DA4">
      <w:pPr>
        <w:pStyle w:val="Prrafodelista"/>
        <w:rPr>
          <w:rFonts w:ascii="Arial" w:hAnsi="Arial" w:cs="Arial"/>
        </w:rPr>
      </w:pPr>
    </w:p>
    <w:p w:rsidR="00586DA4" w:rsidRDefault="00586DA4" w:rsidP="00586DA4">
      <w:pPr>
        <w:pStyle w:val="Prrafodelista"/>
        <w:rPr>
          <w:rFonts w:ascii="Arial" w:hAnsi="Arial" w:cs="Arial"/>
        </w:rPr>
      </w:pPr>
      <w:r>
        <w:rPr>
          <w:rFonts w:ascii="Arial" w:hAnsi="Arial" w:cs="Arial"/>
        </w:rPr>
        <w:t>&lt;&lt;MA_09_08_47</w:t>
      </w:r>
      <w:r w:rsidRPr="00C328B5">
        <w:rPr>
          <w:rFonts w:ascii="Arial" w:hAnsi="Arial" w:cs="Arial"/>
        </w:rPr>
        <w:t>.gif&gt;&gt;</w:t>
      </w:r>
    </w:p>
    <w:p w:rsidR="00586DA4" w:rsidRDefault="00586DA4" w:rsidP="00586DA4">
      <w:pPr>
        <w:pStyle w:val="Prrafodelista"/>
        <w:tabs>
          <w:tab w:val="right" w:pos="8498"/>
        </w:tabs>
        <w:spacing w:after="0"/>
        <w:ind w:left="360"/>
        <w:jc w:val="both"/>
        <w:rPr>
          <w:rFonts w:ascii="Arial" w:eastAsiaTheme="minorEastAsia" w:hAnsi="Arial" w:cs="Arial"/>
        </w:rPr>
      </w:pPr>
    </w:p>
    <w:p w:rsidR="003A4366" w:rsidRDefault="003A4366" w:rsidP="00586DA4">
      <w:pPr>
        <w:pStyle w:val="Prrafodelista"/>
        <w:tabs>
          <w:tab w:val="right" w:pos="8498"/>
        </w:tabs>
        <w:spacing w:after="0"/>
        <w:ind w:left="360"/>
        <w:jc w:val="both"/>
        <w:rPr>
          <w:rFonts w:ascii="Arial" w:eastAsiaTheme="minorEastAsia" w:hAnsi="Arial" w:cs="Arial"/>
        </w:rPr>
      </w:pPr>
      <w:r>
        <w:rPr>
          <w:rFonts w:ascii="Arial" w:eastAsiaTheme="minorEastAsia" w:hAnsi="Arial" w:cs="Arial"/>
        </w:rPr>
        <w:t>En total deberá coser 318 pantalones.</w:t>
      </w:r>
    </w:p>
    <w:p w:rsidR="008721E4" w:rsidRDefault="008721E4" w:rsidP="00586DA4">
      <w:pPr>
        <w:pStyle w:val="Prrafodelista"/>
        <w:tabs>
          <w:tab w:val="right" w:pos="8498"/>
        </w:tabs>
        <w:spacing w:after="0"/>
        <w:ind w:left="360"/>
        <w:jc w:val="both"/>
        <w:rPr>
          <w:rFonts w:ascii="Arial" w:eastAsiaTheme="minorEastAsia" w:hAnsi="Arial" w:cs="Arial"/>
        </w:rPr>
      </w:pPr>
    </w:p>
    <w:p w:rsidR="008721E4" w:rsidRPr="008721E4" w:rsidRDefault="008721E4" w:rsidP="008721E4">
      <w:pPr>
        <w:pStyle w:val="Prrafodelista"/>
        <w:numPr>
          <w:ilvl w:val="0"/>
          <w:numId w:val="31"/>
        </w:numPr>
        <w:tabs>
          <w:tab w:val="right" w:pos="8498"/>
        </w:tabs>
        <w:spacing w:after="0"/>
        <w:rPr>
          <w:rFonts w:ascii="Cambria Math" w:hAnsi="Cambria Math" w:cs="Arial"/>
          <w:lang w:val="es-CO"/>
          <w:oMath/>
        </w:rPr>
      </w:pPr>
      <w:r>
        <w:rPr>
          <w:rFonts w:ascii="Arial" w:eastAsiaTheme="minorEastAsia" w:hAnsi="Arial" w:cs="Arial"/>
          <w:lang w:val="es-CO"/>
        </w:rPr>
        <w:t>Se sabe que el término a</w:t>
      </w:r>
      <w:r>
        <w:rPr>
          <w:rFonts w:ascii="Arial" w:eastAsiaTheme="minorEastAsia" w:hAnsi="Arial" w:cs="Arial"/>
          <w:vertAlign w:val="subscript"/>
          <w:lang w:val="es-CO"/>
        </w:rPr>
        <w:t>1</w:t>
      </w:r>
      <w:r>
        <w:rPr>
          <w:rFonts w:ascii="Arial" w:eastAsiaTheme="minorEastAsia" w:hAnsi="Arial" w:cs="Arial"/>
          <w:lang w:val="es-CO"/>
        </w:rPr>
        <w:t xml:space="preserve"> de una progresión aritmética es 3, y el termino a</w:t>
      </w:r>
      <w:r>
        <w:rPr>
          <w:rFonts w:ascii="Arial" w:eastAsiaTheme="minorEastAsia" w:hAnsi="Arial" w:cs="Arial"/>
          <w:vertAlign w:val="subscript"/>
          <w:lang w:val="es-CO"/>
        </w:rPr>
        <w:t xml:space="preserve">10 </w:t>
      </w:r>
      <w:r>
        <w:rPr>
          <w:rFonts w:ascii="Arial" w:eastAsiaTheme="minorEastAsia" w:hAnsi="Arial" w:cs="Arial"/>
          <w:lang w:val="es-CO"/>
        </w:rPr>
        <w:t>es 48, encuentra el termino general de esta progresión.</w:t>
      </w:r>
    </w:p>
    <w:p w:rsidR="008721E4" w:rsidRPr="003A4366" w:rsidRDefault="008721E4" w:rsidP="008721E4">
      <w:pPr>
        <w:pStyle w:val="Prrafodelista"/>
        <w:tabs>
          <w:tab w:val="right" w:pos="8498"/>
        </w:tabs>
        <w:spacing w:after="0"/>
        <w:rPr>
          <w:rFonts w:ascii="Cambria Math" w:hAnsi="Cambria Math" w:cs="Arial"/>
          <w:lang w:val="es-CO"/>
          <w:oMath/>
        </w:rPr>
      </w:pPr>
    </w:p>
    <w:p w:rsidR="008721E4" w:rsidRPr="003A4366" w:rsidRDefault="008721E4" w:rsidP="008721E4">
      <w:pPr>
        <w:pStyle w:val="Prrafodelista"/>
        <w:numPr>
          <w:ilvl w:val="0"/>
          <w:numId w:val="28"/>
        </w:numPr>
        <w:tabs>
          <w:tab w:val="right" w:pos="8498"/>
        </w:tabs>
        <w:spacing w:after="0"/>
        <w:jc w:val="both"/>
        <w:rPr>
          <w:rFonts w:ascii="Cambria Math" w:hAnsi="Cambria Math" w:cs="Arial"/>
          <w:lang w:val="es-CO"/>
          <w:oMath/>
        </w:rPr>
      </w:pPr>
      <w:r>
        <w:rPr>
          <w:rFonts w:ascii="Arial" w:eastAsiaTheme="minorEastAsia" w:hAnsi="Arial" w:cs="Arial"/>
          <w:lang w:val="es-CO"/>
        </w:rPr>
        <w:t xml:space="preserve">Se  parte  de la expresión que determina el termino generar de las progresiones aritméticas remplazando </w:t>
      </w:r>
      <w:r w:rsidRPr="003A4366">
        <w:rPr>
          <w:rFonts w:ascii="Arial" w:eastAsiaTheme="minorEastAsia" w:hAnsi="Arial" w:cs="Arial"/>
          <w:i/>
          <w:lang w:val="es-CO"/>
        </w:rPr>
        <w:t>a</w:t>
      </w:r>
      <w:r w:rsidRPr="003A4366">
        <w:rPr>
          <w:rFonts w:ascii="Arial" w:eastAsiaTheme="minorEastAsia" w:hAnsi="Arial" w:cs="Arial"/>
          <w:i/>
          <w:vertAlign w:val="subscript"/>
          <w:lang w:val="es-CO"/>
        </w:rPr>
        <w:t>n</w:t>
      </w:r>
      <w:r>
        <w:rPr>
          <w:rFonts w:ascii="Arial" w:eastAsiaTheme="minorEastAsia" w:hAnsi="Arial" w:cs="Arial"/>
          <w:lang w:val="es-CO"/>
        </w:rPr>
        <w:t xml:space="preserve"> por 48, a</w:t>
      </w:r>
      <w:r>
        <w:rPr>
          <w:rFonts w:ascii="Arial" w:eastAsiaTheme="minorEastAsia" w:hAnsi="Arial" w:cs="Arial"/>
          <w:vertAlign w:val="subscript"/>
          <w:lang w:val="es-CO"/>
        </w:rPr>
        <w:t>1</w:t>
      </w:r>
      <w:r>
        <w:rPr>
          <w:rFonts w:ascii="Arial" w:eastAsiaTheme="minorEastAsia" w:hAnsi="Arial" w:cs="Arial"/>
          <w:lang w:val="es-CO"/>
        </w:rPr>
        <w:t xml:space="preserve"> por 3, </w:t>
      </w:r>
      <w:r w:rsidRPr="003A4366">
        <w:rPr>
          <w:rFonts w:ascii="Arial" w:eastAsiaTheme="minorEastAsia" w:hAnsi="Arial" w:cs="Arial"/>
          <w:i/>
          <w:lang w:val="es-CO"/>
        </w:rPr>
        <w:t xml:space="preserve">n </w:t>
      </w:r>
      <w:r>
        <w:rPr>
          <w:rFonts w:ascii="Arial" w:eastAsiaTheme="minorEastAsia" w:hAnsi="Arial" w:cs="Arial"/>
          <w:lang w:val="es-CO"/>
        </w:rPr>
        <w:t xml:space="preserve">por 10, y se despeja </w:t>
      </w:r>
      <w:r w:rsidRPr="003A4366">
        <w:rPr>
          <w:rFonts w:ascii="Arial" w:eastAsiaTheme="minorEastAsia" w:hAnsi="Arial" w:cs="Arial"/>
          <w:i/>
          <w:lang w:val="es-CO"/>
        </w:rPr>
        <w:t xml:space="preserve">d </w:t>
      </w:r>
      <w:r>
        <w:rPr>
          <w:rFonts w:ascii="Arial" w:eastAsiaTheme="minorEastAsia" w:hAnsi="Arial" w:cs="Arial"/>
          <w:i/>
          <w:lang w:val="es-CO"/>
        </w:rPr>
        <w:t>:</w:t>
      </w:r>
    </w:p>
    <w:p w:rsidR="008721E4" w:rsidRPr="003A4366" w:rsidRDefault="008721E4" w:rsidP="008721E4">
      <w:pPr>
        <w:tabs>
          <w:tab w:val="right" w:pos="8498"/>
        </w:tabs>
        <w:spacing w:after="0"/>
        <w:rPr>
          <w:rFonts w:ascii="Arial" w:eastAsiaTheme="minorEastAsia" w:hAnsi="Arial" w:cs="Arial"/>
          <w:lang w:val="en-US"/>
        </w:rPr>
      </w:pPr>
    </w:p>
    <w:p w:rsidR="008721E4" w:rsidRDefault="008721E4" w:rsidP="008721E4">
      <w:pPr>
        <w:pStyle w:val="Prrafodelista"/>
        <w:rPr>
          <w:rFonts w:ascii="Arial" w:hAnsi="Arial" w:cs="Arial"/>
        </w:rPr>
      </w:pPr>
    </w:p>
    <w:p w:rsidR="008721E4" w:rsidRDefault="008721E4" w:rsidP="008721E4">
      <w:pPr>
        <w:pStyle w:val="Prrafodelista"/>
        <w:rPr>
          <w:rFonts w:ascii="Arial" w:hAnsi="Arial" w:cs="Arial"/>
        </w:rPr>
      </w:pPr>
      <w:r>
        <w:rPr>
          <w:rFonts w:ascii="Arial" w:hAnsi="Arial" w:cs="Arial"/>
        </w:rPr>
        <w:t>&lt;&lt;MA_09_08_48</w:t>
      </w:r>
      <w:r w:rsidRPr="00C328B5">
        <w:rPr>
          <w:rFonts w:ascii="Arial" w:hAnsi="Arial" w:cs="Arial"/>
        </w:rPr>
        <w:t>.gif&gt;&gt;</w:t>
      </w:r>
    </w:p>
    <w:p w:rsidR="008721E4" w:rsidRDefault="008721E4" w:rsidP="008721E4">
      <w:pPr>
        <w:pStyle w:val="Prrafodelista"/>
        <w:tabs>
          <w:tab w:val="right" w:pos="8498"/>
        </w:tabs>
        <w:spacing w:after="0"/>
        <w:ind w:left="360"/>
        <w:jc w:val="both"/>
        <w:rPr>
          <w:rFonts w:ascii="Arial" w:eastAsiaTheme="minorEastAsia" w:hAnsi="Arial" w:cs="Arial"/>
        </w:rPr>
      </w:pPr>
    </w:p>
    <w:p w:rsidR="008721E4" w:rsidRDefault="008721E4" w:rsidP="008721E4">
      <w:pPr>
        <w:pStyle w:val="Prrafodelista"/>
        <w:tabs>
          <w:tab w:val="right" w:pos="8498"/>
        </w:tabs>
        <w:spacing w:after="0"/>
        <w:ind w:left="360"/>
        <w:jc w:val="both"/>
        <w:rPr>
          <w:rFonts w:ascii="Arial" w:eastAsiaTheme="minorEastAsia" w:hAnsi="Arial" w:cs="Arial"/>
        </w:rPr>
      </w:pPr>
      <w:r>
        <w:rPr>
          <w:rFonts w:ascii="Arial" w:eastAsiaTheme="minorEastAsia" w:hAnsi="Arial" w:cs="Arial"/>
        </w:rPr>
        <w:t xml:space="preserve">Donde </w:t>
      </w:r>
      <w:r w:rsidRPr="008721E4">
        <w:rPr>
          <w:rFonts w:ascii="Arial" w:eastAsiaTheme="minorEastAsia" w:hAnsi="Arial" w:cs="Arial"/>
          <w:i/>
        </w:rPr>
        <w:t>d = 5</w:t>
      </w:r>
      <w:r>
        <w:rPr>
          <w:rFonts w:ascii="Arial" w:eastAsiaTheme="minorEastAsia" w:hAnsi="Arial" w:cs="Arial"/>
        </w:rPr>
        <w:t>.</w:t>
      </w:r>
    </w:p>
    <w:p w:rsidR="008721E4" w:rsidRDefault="008721E4" w:rsidP="008721E4">
      <w:pPr>
        <w:pStyle w:val="Prrafodelista"/>
        <w:tabs>
          <w:tab w:val="right" w:pos="8498"/>
        </w:tabs>
        <w:spacing w:after="0"/>
        <w:ind w:left="360"/>
        <w:jc w:val="both"/>
        <w:rPr>
          <w:rFonts w:ascii="Arial" w:eastAsiaTheme="minorEastAsia" w:hAnsi="Arial" w:cs="Arial"/>
        </w:rPr>
      </w:pPr>
    </w:p>
    <w:p w:rsidR="008721E4" w:rsidRDefault="008721E4" w:rsidP="008721E4">
      <w:pPr>
        <w:pStyle w:val="Prrafodelista"/>
        <w:numPr>
          <w:ilvl w:val="0"/>
          <w:numId w:val="28"/>
        </w:numPr>
        <w:tabs>
          <w:tab w:val="right" w:pos="8498"/>
        </w:tabs>
        <w:spacing w:after="0"/>
        <w:jc w:val="both"/>
        <w:rPr>
          <w:rFonts w:ascii="Arial" w:eastAsiaTheme="minorEastAsia" w:hAnsi="Arial" w:cs="Arial"/>
        </w:rPr>
      </w:pPr>
      <w:r>
        <w:rPr>
          <w:rFonts w:ascii="Arial" w:eastAsiaTheme="minorEastAsia" w:hAnsi="Arial" w:cs="Arial"/>
        </w:rPr>
        <w:t>Se remplaza a</w:t>
      </w:r>
      <w:r>
        <w:rPr>
          <w:rFonts w:ascii="Arial" w:eastAsiaTheme="minorEastAsia" w:hAnsi="Arial" w:cs="Arial"/>
          <w:vertAlign w:val="subscript"/>
        </w:rPr>
        <w:t>1</w:t>
      </w:r>
      <w:r>
        <w:rPr>
          <w:rFonts w:ascii="Arial" w:eastAsiaTheme="minorEastAsia" w:hAnsi="Arial" w:cs="Arial"/>
        </w:rPr>
        <w:t xml:space="preserve"> por  3 y d por 5 en la expresión que determina el termino general y se desarrollan las operaciones indicadas:</w:t>
      </w:r>
    </w:p>
    <w:p w:rsidR="008721E4" w:rsidRPr="008721E4" w:rsidRDefault="008721E4" w:rsidP="008721E4">
      <w:pPr>
        <w:tabs>
          <w:tab w:val="right" w:pos="8498"/>
        </w:tabs>
        <w:spacing w:after="0"/>
        <w:jc w:val="both"/>
        <w:rPr>
          <w:rFonts w:ascii="Arial" w:eastAsiaTheme="minorEastAsia" w:hAnsi="Arial" w:cs="Arial"/>
        </w:rPr>
      </w:pPr>
      <w:r w:rsidRPr="008721E4">
        <w:rPr>
          <w:rFonts w:ascii="Arial" w:eastAsiaTheme="minorEastAsia" w:hAnsi="Arial" w:cs="Arial"/>
        </w:rPr>
        <w:t xml:space="preserve"> </w:t>
      </w:r>
    </w:p>
    <w:p w:rsidR="008721E4" w:rsidRDefault="008721E4" w:rsidP="008721E4">
      <w:pPr>
        <w:tabs>
          <w:tab w:val="right" w:pos="8498"/>
        </w:tabs>
        <w:spacing w:after="0"/>
        <w:jc w:val="both"/>
        <w:rPr>
          <w:rFonts w:ascii="Arial" w:eastAsiaTheme="minorEastAsia" w:hAnsi="Arial" w:cs="Arial"/>
          <w:i/>
          <w:lang w:val="en-US"/>
        </w:rPr>
      </w:pPr>
      <w:r w:rsidRPr="00586DA4">
        <w:rPr>
          <w:rFonts w:ascii="Arial" w:eastAsiaTheme="minorEastAsia" w:hAnsi="Arial" w:cs="Arial"/>
          <w:i/>
          <w:lang w:val="en-US"/>
        </w:rPr>
        <w:t>a</w:t>
      </w:r>
      <w:r w:rsidRPr="00586DA4">
        <w:rPr>
          <w:rFonts w:ascii="Arial" w:eastAsiaTheme="minorEastAsia" w:hAnsi="Arial" w:cs="Arial"/>
          <w:i/>
          <w:vertAlign w:val="subscript"/>
          <w:lang w:val="en-US"/>
        </w:rPr>
        <w:t>n</w:t>
      </w:r>
      <w:r w:rsidRPr="00586DA4">
        <w:rPr>
          <w:rFonts w:ascii="Arial" w:eastAsiaTheme="minorEastAsia" w:hAnsi="Arial" w:cs="Arial"/>
          <w:i/>
          <w:lang w:val="en-US"/>
        </w:rPr>
        <w:t xml:space="preserve"> = a</w:t>
      </w:r>
      <w:r w:rsidRPr="00586DA4">
        <w:rPr>
          <w:rFonts w:ascii="Arial" w:eastAsiaTheme="minorEastAsia" w:hAnsi="Arial" w:cs="Arial"/>
          <w:i/>
          <w:vertAlign w:val="subscript"/>
          <w:lang w:val="en-US"/>
        </w:rPr>
        <w:t>1</w:t>
      </w:r>
      <w:r w:rsidRPr="00586DA4">
        <w:rPr>
          <w:rFonts w:ascii="Arial" w:eastAsiaTheme="minorEastAsia" w:hAnsi="Arial" w:cs="Arial"/>
          <w:i/>
          <w:lang w:val="en-US"/>
        </w:rPr>
        <w:t xml:space="preserve"> + (n - 1).d → a</w:t>
      </w:r>
      <w:r w:rsidRPr="00586DA4">
        <w:rPr>
          <w:rFonts w:ascii="Arial" w:eastAsiaTheme="minorEastAsia" w:hAnsi="Arial" w:cs="Arial"/>
          <w:i/>
          <w:vertAlign w:val="subscript"/>
          <w:lang w:val="en-US"/>
        </w:rPr>
        <w:t>n</w:t>
      </w:r>
      <w:r>
        <w:rPr>
          <w:rFonts w:ascii="Arial" w:eastAsiaTheme="minorEastAsia" w:hAnsi="Arial" w:cs="Arial"/>
          <w:i/>
          <w:lang w:val="en-US"/>
        </w:rPr>
        <w:t xml:space="preserve"> = 3</w:t>
      </w:r>
      <w:r w:rsidRPr="00586DA4">
        <w:rPr>
          <w:rFonts w:ascii="Arial" w:eastAsiaTheme="minorEastAsia" w:hAnsi="Arial" w:cs="Arial"/>
          <w:i/>
          <w:lang w:val="en-US"/>
        </w:rPr>
        <w:t xml:space="preserve"> +(n - 1)</w:t>
      </w:r>
      <w:r>
        <w:rPr>
          <w:rFonts w:ascii="Arial" w:eastAsiaTheme="minorEastAsia" w:hAnsi="Arial" w:cs="Arial"/>
          <w:i/>
          <w:lang w:val="en-US"/>
        </w:rPr>
        <w:t>.</w:t>
      </w:r>
      <w:r w:rsidRPr="008721E4">
        <w:rPr>
          <w:rFonts w:ascii="Arial" w:eastAsiaTheme="minorEastAsia" w:hAnsi="Arial" w:cs="Arial"/>
          <w:i/>
          <w:lang w:val="en-US"/>
        </w:rPr>
        <w:t>5</w:t>
      </w:r>
      <w:r>
        <w:rPr>
          <w:rFonts w:ascii="Arial" w:eastAsiaTheme="minorEastAsia" w:hAnsi="Arial" w:cs="Arial"/>
          <w:i/>
          <w:lang w:val="en-US"/>
        </w:rPr>
        <w:t xml:space="preserve"> = 3 + 5n – 5  = 5n-2</w:t>
      </w:r>
    </w:p>
    <w:p w:rsidR="008721E4" w:rsidRDefault="008721E4" w:rsidP="008721E4">
      <w:pPr>
        <w:tabs>
          <w:tab w:val="right" w:pos="8498"/>
        </w:tabs>
        <w:spacing w:after="0"/>
        <w:jc w:val="both"/>
        <w:rPr>
          <w:rFonts w:ascii="Arial" w:eastAsiaTheme="minorEastAsia" w:hAnsi="Arial" w:cs="Arial"/>
          <w:i/>
          <w:lang w:val="en-US"/>
        </w:rPr>
      </w:pPr>
    </w:p>
    <w:p w:rsidR="008721E4" w:rsidRDefault="008721E4" w:rsidP="008721E4">
      <w:pPr>
        <w:tabs>
          <w:tab w:val="right" w:pos="8498"/>
        </w:tabs>
        <w:spacing w:after="0"/>
        <w:jc w:val="both"/>
        <w:rPr>
          <w:rFonts w:ascii="Arial" w:eastAsiaTheme="minorEastAsia" w:hAnsi="Arial" w:cs="Arial"/>
        </w:rPr>
      </w:pPr>
      <w:r w:rsidRPr="008721E4">
        <w:rPr>
          <w:rFonts w:ascii="Arial" w:eastAsiaTheme="minorEastAsia" w:hAnsi="Arial" w:cs="Arial"/>
        </w:rPr>
        <w:t>El termino general de la progresión es  a</w:t>
      </w:r>
      <w:r w:rsidRPr="008721E4">
        <w:rPr>
          <w:rFonts w:ascii="Arial" w:eastAsiaTheme="minorEastAsia" w:hAnsi="Arial" w:cs="Arial"/>
          <w:vertAlign w:val="subscript"/>
        </w:rPr>
        <w:t>n</w:t>
      </w:r>
      <w:r w:rsidRPr="008721E4">
        <w:rPr>
          <w:rFonts w:ascii="Arial" w:eastAsiaTheme="minorEastAsia" w:hAnsi="Arial" w:cs="Arial"/>
        </w:rPr>
        <w:t xml:space="preserve">  = 5n – 2</w:t>
      </w:r>
    </w:p>
    <w:p w:rsidR="008721E4" w:rsidRDefault="008721E4" w:rsidP="008721E4">
      <w:pPr>
        <w:tabs>
          <w:tab w:val="right" w:pos="8498"/>
        </w:tabs>
        <w:spacing w:after="0"/>
        <w:jc w:val="both"/>
        <w:rPr>
          <w:rFonts w:ascii="Arial" w:eastAsiaTheme="minorEastAsia" w:hAnsi="Arial" w:cs="Arial"/>
        </w:rPr>
      </w:pPr>
    </w:p>
    <w:p w:rsidR="008721E4" w:rsidRDefault="00CC2BBD" w:rsidP="008721E4">
      <w:pPr>
        <w:pStyle w:val="Prrafodelista"/>
        <w:numPr>
          <w:ilvl w:val="0"/>
          <w:numId w:val="31"/>
        </w:numPr>
        <w:tabs>
          <w:tab w:val="right" w:pos="8498"/>
        </w:tabs>
        <w:spacing w:after="0"/>
        <w:jc w:val="both"/>
        <w:rPr>
          <w:rFonts w:ascii="Arial" w:eastAsiaTheme="minorEastAsia" w:hAnsi="Arial" w:cs="Arial"/>
        </w:rPr>
      </w:pPr>
      <w:r>
        <w:rPr>
          <w:rFonts w:ascii="Arial" w:eastAsiaTheme="minorEastAsia" w:hAnsi="Arial" w:cs="Arial"/>
        </w:rPr>
        <w:t>Una máquina para estampar fue comprada por 12380000</w:t>
      </w:r>
      <w:r w:rsidR="007A7175">
        <w:rPr>
          <w:rFonts w:ascii="Arial" w:eastAsiaTheme="minorEastAsia" w:hAnsi="Arial" w:cs="Arial"/>
        </w:rPr>
        <w:t xml:space="preserve"> de pesos, </w:t>
      </w:r>
      <w:r>
        <w:rPr>
          <w:rFonts w:ascii="Arial" w:eastAsiaTheme="minorEastAsia" w:hAnsi="Arial" w:cs="Arial"/>
        </w:rPr>
        <w:t xml:space="preserve">esta máquina se devalúa cada año a la mitad, </w:t>
      </w:r>
      <w:r w:rsidR="007A7175">
        <w:rPr>
          <w:rFonts w:ascii="Arial" w:eastAsiaTheme="minorEastAsia" w:hAnsi="Arial" w:cs="Arial"/>
        </w:rPr>
        <w:t xml:space="preserve">¿Qué precio tendrá la maquina cuando pasen  </w:t>
      </w:r>
      <w:r>
        <w:rPr>
          <w:rFonts w:ascii="Arial" w:eastAsiaTheme="minorEastAsia" w:hAnsi="Arial" w:cs="Arial"/>
        </w:rPr>
        <w:t xml:space="preserve">  5 años, 15 años, 20 años?  </w:t>
      </w:r>
    </w:p>
    <w:p w:rsidR="00845C85" w:rsidRDefault="00845C85" w:rsidP="00845C85">
      <w:pPr>
        <w:tabs>
          <w:tab w:val="right" w:pos="8498"/>
        </w:tabs>
        <w:spacing w:after="0"/>
        <w:jc w:val="both"/>
        <w:rPr>
          <w:rFonts w:ascii="Arial" w:hAnsi="Arial" w:cs="Arial"/>
        </w:rPr>
      </w:pPr>
      <w:r>
        <w:rPr>
          <w:rFonts w:ascii="Arial" w:eastAsiaTheme="minorEastAsia" w:hAnsi="Arial" w:cs="Arial"/>
        </w:rPr>
        <w:t>Este problema  se puede resolver  planteando el término general que determina</w:t>
      </w:r>
      <w:r w:rsidR="00CC2BBD">
        <w:rPr>
          <w:rFonts w:ascii="Arial" w:eastAsiaTheme="minorEastAsia" w:hAnsi="Arial" w:cs="Arial"/>
        </w:rPr>
        <w:t xml:space="preserve"> la progresión geométrica</w:t>
      </w:r>
      <w:r>
        <w:rPr>
          <w:rFonts w:ascii="Arial" w:eastAsiaTheme="minorEastAsia" w:hAnsi="Arial" w:cs="Arial"/>
        </w:rPr>
        <w:t xml:space="preserve"> que modela </w:t>
      </w:r>
      <w:r w:rsidR="00CC2BBD">
        <w:rPr>
          <w:rFonts w:ascii="Arial" w:eastAsiaTheme="minorEastAsia" w:hAnsi="Arial" w:cs="Arial"/>
        </w:rPr>
        <w:t>la situación</w:t>
      </w:r>
      <w:r w:rsidRPr="00845C85">
        <w:rPr>
          <w:rFonts w:ascii="Arial" w:eastAsiaTheme="minorEastAsia" w:hAnsi="Arial" w:cs="Arial"/>
        </w:rPr>
        <w:t xml:space="preserve"> </w:t>
      </w:r>
      <w:r>
        <w:rPr>
          <w:rFonts w:ascii="Arial" w:eastAsiaTheme="minorEastAsia" w:hAnsi="Arial" w:cs="Arial"/>
        </w:rPr>
        <w:t>done:</w:t>
      </w:r>
    </w:p>
    <w:p w:rsidR="00845C85" w:rsidRDefault="00845C85" w:rsidP="00845C85">
      <w:pPr>
        <w:tabs>
          <w:tab w:val="right" w:pos="8498"/>
        </w:tabs>
        <w:spacing w:after="0"/>
        <w:jc w:val="both"/>
        <w:rPr>
          <w:rFonts w:ascii="Arial" w:eastAsiaTheme="minorEastAsia" w:hAnsi="Arial" w:cs="Arial"/>
          <w:i/>
        </w:rPr>
      </w:pPr>
    </w:p>
    <w:p w:rsidR="00845C85" w:rsidRPr="00845C85" w:rsidRDefault="00845C85" w:rsidP="00845C85">
      <w:pPr>
        <w:tabs>
          <w:tab w:val="right" w:pos="8498"/>
        </w:tabs>
        <w:spacing w:after="0"/>
        <w:jc w:val="both"/>
        <w:rPr>
          <w:rFonts w:ascii="Arial" w:eastAsiaTheme="minorEastAsia" w:hAnsi="Arial" w:cs="Arial"/>
          <w:i/>
          <w:lang w:val="en-US"/>
        </w:rPr>
      </w:pPr>
      <w:r w:rsidRPr="00845C85">
        <w:rPr>
          <w:rFonts w:ascii="Arial" w:eastAsiaTheme="minorEastAsia" w:hAnsi="Arial" w:cs="Arial"/>
          <w:i/>
          <w:lang w:val="en-US"/>
        </w:rPr>
        <w:t>a</w:t>
      </w:r>
      <w:r w:rsidRPr="00845C85">
        <w:rPr>
          <w:rFonts w:ascii="Arial" w:eastAsiaTheme="minorEastAsia" w:hAnsi="Arial" w:cs="Arial"/>
          <w:i/>
          <w:vertAlign w:val="subscript"/>
          <w:lang w:val="en-US"/>
        </w:rPr>
        <w:t xml:space="preserve">1 </w:t>
      </w:r>
      <w:r w:rsidRPr="00845C85">
        <w:rPr>
          <w:rFonts w:ascii="Arial" w:eastAsiaTheme="minorEastAsia" w:hAnsi="Arial" w:cs="Arial"/>
          <w:i/>
          <w:lang w:val="en-US"/>
        </w:rPr>
        <w:t>= 12380000</w:t>
      </w:r>
    </w:p>
    <w:p w:rsidR="00845C85" w:rsidRPr="00845C85" w:rsidRDefault="00845C85" w:rsidP="00845C85">
      <w:pPr>
        <w:tabs>
          <w:tab w:val="right" w:pos="8498"/>
        </w:tabs>
        <w:spacing w:after="0"/>
        <w:jc w:val="both"/>
        <w:rPr>
          <w:rFonts w:ascii="Arial" w:hAnsi="Arial" w:cs="Arial"/>
          <w:lang w:val="en-US"/>
        </w:rPr>
      </w:pPr>
      <w:r w:rsidRPr="00845C85">
        <w:rPr>
          <w:rFonts w:ascii="Arial" w:hAnsi="Arial" w:cs="Arial"/>
          <w:lang w:val="en-US"/>
        </w:rPr>
        <w:t>&lt;&lt;MA_09_08_49.gif&gt;&gt;</w:t>
      </w:r>
    </w:p>
    <w:p w:rsidR="00845C85" w:rsidRPr="00845C85" w:rsidRDefault="00845C85" w:rsidP="00845C85">
      <w:pPr>
        <w:tabs>
          <w:tab w:val="right" w:pos="8498"/>
        </w:tabs>
        <w:spacing w:after="0"/>
        <w:jc w:val="both"/>
        <w:rPr>
          <w:rFonts w:ascii="Arial" w:eastAsiaTheme="minorEastAsia" w:hAnsi="Arial" w:cs="Arial"/>
          <w:i/>
          <w:lang w:val="en-US"/>
        </w:rPr>
      </w:pPr>
      <w:r>
        <w:rPr>
          <w:rFonts w:ascii="Arial" w:hAnsi="Arial" w:cs="Arial"/>
          <w:lang w:val="en-US"/>
        </w:rPr>
        <w:t>&lt;&lt;MA_09_08_50</w:t>
      </w:r>
      <w:r w:rsidRPr="00845C85">
        <w:rPr>
          <w:rFonts w:ascii="Arial" w:hAnsi="Arial" w:cs="Arial"/>
          <w:lang w:val="en-US"/>
        </w:rPr>
        <w:t>.gif&gt;&gt;</w:t>
      </w:r>
    </w:p>
    <w:p w:rsidR="00CC2BBD" w:rsidRPr="00845C85" w:rsidRDefault="00CC2BBD" w:rsidP="00CC2BBD">
      <w:pPr>
        <w:tabs>
          <w:tab w:val="right" w:pos="8498"/>
        </w:tabs>
        <w:spacing w:after="0"/>
        <w:jc w:val="both"/>
        <w:rPr>
          <w:rFonts w:ascii="Arial" w:eastAsiaTheme="minorEastAsia" w:hAnsi="Arial" w:cs="Arial"/>
          <w:i/>
          <w:lang w:val="en-US"/>
        </w:rPr>
      </w:pPr>
      <w:r w:rsidRPr="00845C85">
        <w:rPr>
          <w:rFonts w:ascii="Arial" w:eastAsiaTheme="minorEastAsia" w:hAnsi="Arial" w:cs="Arial"/>
          <w:i/>
          <w:lang w:val="en-US"/>
        </w:rPr>
        <w:t xml:space="preserve"> </w:t>
      </w:r>
    </w:p>
    <w:p w:rsidR="00845C85" w:rsidRDefault="00845C85" w:rsidP="00845C85">
      <w:pPr>
        <w:pStyle w:val="Prrafodelista"/>
        <w:numPr>
          <w:ilvl w:val="0"/>
          <w:numId w:val="28"/>
        </w:numPr>
        <w:tabs>
          <w:tab w:val="right" w:pos="8498"/>
        </w:tabs>
        <w:spacing w:after="0"/>
        <w:jc w:val="both"/>
        <w:rPr>
          <w:rFonts w:ascii="Arial" w:eastAsiaTheme="minorEastAsia" w:hAnsi="Arial" w:cs="Arial"/>
        </w:rPr>
      </w:pPr>
      <w:r>
        <w:rPr>
          <w:rFonts w:ascii="Arial" w:eastAsiaTheme="minorEastAsia" w:hAnsi="Arial" w:cs="Arial"/>
        </w:rPr>
        <w:t xml:space="preserve">Ya teniendo el termino general que determina la progresión geométrica, se  remplazar los valores dados es decir 5 años, </w:t>
      </w:r>
      <w:r w:rsidR="007A7175">
        <w:rPr>
          <w:rFonts w:ascii="Arial" w:eastAsiaTheme="minorEastAsia" w:hAnsi="Arial" w:cs="Arial"/>
        </w:rPr>
        <w:t xml:space="preserve"> 10 años y 15</w:t>
      </w:r>
      <w:r>
        <w:rPr>
          <w:rFonts w:ascii="Arial" w:eastAsiaTheme="minorEastAsia" w:hAnsi="Arial" w:cs="Arial"/>
        </w:rPr>
        <w:t xml:space="preserve"> años respectivamente:</w:t>
      </w:r>
    </w:p>
    <w:p w:rsidR="007A7175" w:rsidRDefault="007A7175" w:rsidP="007A7175">
      <w:pPr>
        <w:pStyle w:val="Prrafodelista"/>
        <w:tabs>
          <w:tab w:val="right" w:pos="8498"/>
        </w:tabs>
        <w:spacing w:after="0"/>
        <w:ind w:left="360"/>
        <w:jc w:val="both"/>
        <w:rPr>
          <w:rFonts w:ascii="Arial" w:eastAsiaTheme="minorEastAsia" w:hAnsi="Arial" w:cs="Arial"/>
        </w:rPr>
      </w:pPr>
    </w:p>
    <w:p w:rsidR="007A7175" w:rsidRPr="007A7175" w:rsidRDefault="007A7175" w:rsidP="007A7175">
      <w:pPr>
        <w:rPr>
          <w:rFonts w:ascii="Arial" w:hAnsi="Arial" w:cs="Arial"/>
        </w:rPr>
      </w:pPr>
      <w:r>
        <w:rPr>
          <w:rFonts w:ascii="Arial" w:hAnsi="Arial" w:cs="Arial"/>
        </w:rPr>
        <w:t>&lt;&lt;MA_09_08_51</w:t>
      </w:r>
      <w:r w:rsidRPr="007A7175">
        <w:rPr>
          <w:rFonts w:ascii="Arial" w:hAnsi="Arial" w:cs="Arial"/>
        </w:rPr>
        <w:t>.gif&gt;&gt;</w:t>
      </w:r>
    </w:p>
    <w:p w:rsidR="008721E4" w:rsidRPr="007A7175" w:rsidRDefault="00845C85" w:rsidP="007A7175">
      <w:pPr>
        <w:tabs>
          <w:tab w:val="right" w:pos="8498"/>
        </w:tabs>
        <w:spacing w:after="0"/>
        <w:jc w:val="both"/>
        <w:rPr>
          <w:rFonts w:ascii="Arial" w:eastAsiaTheme="minorEastAsia" w:hAnsi="Arial" w:cs="Arial"/>
        </w:rPr>
      </w:pPr>
      <w:r w:rsidRPr="00845C85">
        <w:rPr>
          <w:rFonts w:ascii="Arial" w:eastAsiaTheme="minorEastAsia" w:hAnsi="Arial" w:cs="Arial"/>
        </w:rPr>
        <w:t xml:space="preserve"> </w:t>
      </w:r>
      <w:r w:rsidR="007A7175">
        <w:rPr>
          <w:rFonts w:ascii="Arial" w:eastAsiaTheme="minorEastAsia" w:hAnsi="Arial" w:cs="Arial"/>
        </w:rPr>
        <w:t>Pasados 5 años el valor de la maquina será de 773750 pesos.</w:t>
      </w:r>
    </w:p>
    <w:p w:rsidR="007A7175" w:rsidRDefault="007A7175" w:rsidP="007A7175">
      <w:pPr>
        <w:rPr>
          <w:rFonts w:ascii="Arial" w:hAnsi="Arial" w:cs="Arial"/>
        </w:rPr>
      </w:pPr>
    </w:p>
    <w:p w:rsidR="007A7175" w:rsidRPr="007A7175" w:rsidRDefault="007A7175" w:rsidP="007A7175">
      <w:pPr>
        <w:rPr>
          <w:rFonts w:ascii="Arial" w:hAnsi="Arial" w:cs="Arial"/>
        </w:rPr>
      </w:pPr>
      <w:r>
        <w:rPr>
          <w:rFonts w:ascii="Arial" w:hAnsi="Arial" w:cs="Arial"/>
        </w:rPr>
        <w:t>&lt;&lt;MA_09_08_52</w:t>
      </w:r>
      <w:r w:rsidRPr="007A7175">
        <w:rPr>
          <w:rFonts w:ascii="Arial" w:hAnsi="Arial" w:cs="Arial"/>
        </w:rPr>
        <w:t>.gif&gt;&gt;</w:t>
      </w:r>
    </w:p>
    <w:p w:rsidR="00845C85" w:rsidRPr="007A7175" w:rsidRDefault="007A7175" w:rsidP="007A7175">
      <w:pPr>
        <w:tabs>
          <w:tab w:val="right" w:pos="8498"/>
        </w:tabs>
        <w:spacing w:after="0"/>
        <w:jc w:val="both"/>
        <w:rPr>
          <w:rFonts w:ascii="Cambria Math" w:hAnsi="Cambria Math" w:cs="Arial"/>
          <w:oMath/>
        </w:rPr>
      </w:pPr>
      <w:r>
        <w:rPr>
          <w:rFonts w:ascii="Arial" w:eastAsiaTheme="minorEastAsia" w:hAnsi="Arial" w:cs="Arial"/>
        </w:rPr>
        <w:t>Pasados 10 años el valor de la maquina es de 241790</w:t>
      </w:r>
    </w:p>
    <w:p w:rsidR="008721E4" w:rsidRPr="008721E4" w:rsidRDefault="008721E4" w:rsidP="008721E4">
      <w:pPr>
        <w:pStyle w:val="Prrafodelista"/>
        <w:tabs>
          <w:tab w:val="right" w:pos="8498"/>
        </w:tabs>
        <w:spacing w:after="0"/>
        <w:ind w:left="360"/>
        <w:jc w:val="both"/>
        <w:rPr>
          <w:rFonts w:ascii="Cambria Math" w:hAnsi="Cambria Math" w:cs="Arial"/>
          <w:oMath/>
        </w:rPr>
      </w:pPr>
      <w:r w:rsidRPr="008721E4">
        <w:rPr>
          <w:rFonts w:ascii="Arial" w:eastAsiaTheme="minorEastAsia" w:hAnsi="Arial" w:cs="Arial"/>
        </w:rPr>
        <w:t xml:space="preserve">  </w:t>
      </w:r>
    </w:p>
    <w:p w:rsidR="007A7175" w:rsidRPr="007A7175" w:rsidRDefault="007A7175" w:rsidP="007A7175">
      <w:pPr>
        <w:rPr>
          <w:rFonts w:ascii="Arial" w:hAnsi="Arial" w:cs="Arial"/>
        </w:rPr>
      </w:pPr>
      <w:r>
        <w:rPr>
          <w:rFonts w:ascii="Arial" w:hAnsi="Arial" w:cs="Arial"/>
        </w:rPr>
        <w:t>&lt;&lt;MA_09_08_53</w:t>
      </w:r>
      <w:r w:rsidRPr="007A7175">
        <w:rPr>
          <w:rFonts w:ascii="Arial" w:hAnsi="Arial" w:cs="Arial"/>
        </w:rPr>
        <w:t>.gif&gt;&gt;</w:t>
      </w:r>
    </w:p>
    <w:p w:rsidR="008721E4" w:rsidRDefault="007A7175" w:rsidP="007A7175">
      <w:pPr>
        <w:tabs>
          <w:tab w:val="right" w:pos="8498"/>
        </w:tabs>
        <w:spacing w:after="0"/>
        <w:jc w:val="both"/>
        <w:rPr>
          <w:rFonts w:ascii="Arial" w:eastAsiaTheme="minorEastAsia" w:hAnsi="Arial" w:cs="Arial"/>
        </w:rPr>
      </w:pPr>
      <w:r>
        <w:rPr>
          <w:rFonts w:ascii="Arial" w:eastAsiaTheme="minorEastAsia" w:hAnsi="Arial" w:cs="Arial"/>
        </w:rPr>
        <w:t>Pasados 15 años el valor de la maquina será de 755 pesos</w:t>
      </w:r>
    </w:p>
    <w:p w:rsidR="007A7175" w:rsidRDefault="007A7175" w:rsidP="007A7175">
      <w:pPr>
        <w:tabs>
          <w:tab w:val="right" w:pos="8498"/>
        </w:tabs>
        <w:spacing w:after="0"/>
        <w:jc w:val="both"/>
        <w:rPr>
          <w:rFonts w:ascii="Arial" w:eastAsiaTheme="minorEastAsia" w:hAnsi="Arial" w:cs="Arial"/>
        </w:rPr>
      </w:pPr>
    </w:p>
    <w:p w:rsidR="007A7175" w:rsidRPr="007A7175" w:rsidRDefault="007A7175" w:rsidP="007A7175">
      <w:pPr>
        <w:tabs>
          <w:tab w:val="right" w:pos="8498"/>
        </w:tabs>
        <w:spacing w:after="0"/>
        <w:jc w:val="both"/>
        <w:rPr>
          <w:rFonts w:ascii="Cambria Math" w:hAnsi="Cambria Math" w:cs="Arial"/>
          <w:oMath/>
        </w:rPr>
      </w:pPr>
      <w:r>
        <w:rPr>
          <w:rFonts w:ascii="Arial" w:eastAsiaTheme="minorEastAsia" w:hAnsi="Arial" w:cs="Arial"/>
        </w:rPr>
        <w:t xml:space="preserve">Problemas </w:t>
      </w:r>
      <w:r w:rsidR="001A79DA">
        <w:rPr>
          <w:rFonts w:ascii="Arial" w:eastAsiaTheme="minorEastAsia" w:hAnsi="Arial" w:cs="Arial"/>
        </w:rPr>
        <w:t xml:space="preserve">como los anteriores pueden ser modelados por las sucesiones y las progresiones, te invitamos a que investigues mas sombre el maravilloso mundo de las sucesiones y progresiones. </w:t>
      </w:r>
    </w:p>
    <w:sectPr w:rsidR="007A7175" w:rsidRPr="007A7175" w:rsidSect="00FC30C2">
      <w:headerReference w:type="even" r:id="rId20"/>
      <w:headerReference w:type="default" r:id="rId21"/>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281" w:rsidRDefault="00052281">
      <w:pPr>
        <w:spacing w:after="0"/>
      </w:pPr>
      <w:r>
        <w:separator/>
      </w:r>
    </w:p>
  </w:endnote>
  <w:endnote w:type="continuationSeparator" w:id="0">
    <w:p w:rsidR="00052281" w:rsidRDefault="000522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281" w:rsidRDefault="00052281">
      <w:pPr>
        <w:spacing w:after="0"/>
      </w:pPr>
      <w:r>
        <w:separator/>
      </w:r>
    </w:p>
  </w:footnote>
  <w:footnote w:type="continuationSeparator" w:id="0">
    <w:p w:rsidR="00052281" w:rsidRDefault="0005228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385" w:rsidRDefault="00F17385"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F17385" w:rsidRDefault="00F17385"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7385" w:rsidRDefault="00F17385"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82042">
      <w:rPr>
        <w:rStyle w:val="Nmerodepgina"/>
        <w:noProof/>
      </w:rPr>
      <w:t>21</w:t>
    </w:r>
    <w:r>
      <w:rPr>
        <w:rStyle w:val="Nmerodepgina"/>
      </w:rPr>
      <w:fldChar w:fldCharType="end"/>
    </w:r>
  </w:p>
  <w:p w:rsidR="00F17385" w:rsidRPr="00BE48B1" w:rsidRDefault="00F17385" w:rsidP="0004489C">
    <w:pPr>
      <w:pStyle w:val="Encabezado"/>
      <w:ind w:right="360"/>
      <w:rPr>
        <w:rFonts w:ascii="Times" w:hAnsi="Times"/>
        <w:sz w:val="20"/>
        <w:szCs w:val="20"/>
        <w:highlight w:val="yellow"/>
      </w:rPr>
    </w:pPr>
    <w:r w:rsidRPr="00D125B6">
      <w:rPr>
        <w:rFonts w:ascii="Times" w:hAnsi="Times"/>
        <w:sz w:val="20"/>
        <w:szCs w:val="20"/>
        <w:highlight w:val="yellow"/>
      </w:rPr>
      <w:t>[GU</w:t>
    </w:r>
    <w:r>
      <w:rPr>
        <w:rFonts w:ascii="Times" w:hAnsi="Times"/>
        <w:sz w:val="20"/>
        <w:szCs w:val="20"/>
        <w:highlight w:val="yellow"/>
      </w:rPr>
      <w:t>ION MA_09_08</w:t>
    </w:r>
    <w:r w:rsidRPr="00D125B6">
      <w:rPr>
        <w:rFonts w:ascii="Times" w:hAnsi="Times"/>
        <w:sz w:val="20"/>
        <w:szCs w:val="20"/>
        <w:highlight w:val="yellow"/>
      </w:rPr>
      <w:t>_CO]</w:t>
    </w:r>
    <w:r>
      <w:rPr>
        <w:rFonts w:ascii="Times" w:hAnsi="Times"/>
        <w:sz w:val="20"/>
        <w:szCs w:val="20"/>
      </w:rPr>
      <w:t xml:space="preserve"> Guión 8 sucesiones y progresiones    </w:t>
    </w:r>
    <w:r w:rsidRPr="00D125B6">
      <w:rPr>
        <w:rFonts w:ascii="Times" w:hAnsi="Times"/>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C0832"/>
    <w:multiLevelType w:val="hybridMultilevel"/>
    <w:tmpl w:val="67B4E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616371"/>
    <w:multiLevelType w:val="hybridMultilevel"/>
    <w:tmpl w:val="B498AF4E"/>
    <w:lvl w:ilvl="0" w:tplc="DF50ADE6">
      <w:start w:val="1"/>
      <w:numFmt w:val="bullet"/>
      <w:lvlText w:val=""/>
      <w:lvlJc w:val="left"/>
      <w:pPr>
        <w:ind w:left="360" w:hanging="360"/>
      </w:pPr>
      <w:rPr>
        <w:rFonts w:ascii="Symbol" w:hAnsi="Symbol" w:hint="default"/>
        <w:vertAlign w:val="baseline"/>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559226F"/>
    <w:multiLevelType w:val="hybridMultilevel"/>
    <w:tmpl w:val="02105A4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nsid w:val="268327A0"/>
    <w:multiLevelType w:val="hybridMultilevel"/>
    <w:tmpl w:val="A852C770"/>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nsid w:val="2B1F0BAC"/>
    <w:multiLevelType w:val="hybridMultilevel"/>
    <w:tmpl w:val="379E379E"/>
    <w:lvl w:ilvl="0" w:tplc="19089A34">
      <w:start w:val="1"/>
      <w:numFmt w:val="decimal"/>
      <w:lvlText w:val="%1."/>
      <w:lvlJc w:val="left"/>
      <w:pPr>
        <w:ind w:left="360" w:hanging="360"/>
      </w:pPr>
      <w:rPr>
        <w:rFonts w:hint="default"/>
        <w:strike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nsid w:val="32AA5EB3"/>
    <w:multiLevelType w:val="hybridMultilevel"/>
    <w:tmpl w:val="736698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5CE58D6"/>
    <w:multiLevelType w:val="hybridMultilevel"/>
    <w:tmpl w:val="299ED994"/>
    <w:lvl w:ilvl="0" w:tplc="AA4CA18C">
      <w:start w:val="1"/>
      <w:numFmt w:val="decimal"/>
      <w:lvlText w:val="%1."/>
      <w:lvlJc w:val="left"/>
      <w:pPr>
        <w:ind w:left="720" w:hanging="360"/>
      </w:pPr>
      <w:rPr>
        <w:rFonts w:ascii="Arial" w:eastAsiaTheme="minorEastAsia" w:hAnsi="Arial" w:cs="Arial" w:hint="default"/>
        <w:i w:val="0"/>
        <w:noProof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61A305D"/>
    <w:multiLevelType w:val="hybridMultilevel"/>
    <w:tmpl w:val="5A480F6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99B24AE"/>
    <w:multiLevelType w:val="hybridMultilevel"/>
    <w:tmpl w:val="CBFAC91C"/>
    <w:lvl w:ilvl="0" w:tplc="0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3B252FD4"/>
    <w:multiLevelType w:val="hybridMultilevel"/>
    <w:tmpl w:val="17F6AE4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nsid w:val="3B9F0F82"/>
    <w:multiLevelType w:val="hybridMultilevel"/>
    <w:tmpl w:val="EBEEA80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3E39630D"/>
    <w:multiLevelType w:val="hybridMultilevel"/>
    <w:tmpl w:val="7D78C1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1B74283"/>
    <w:multiLevelType w:val="hybridMultilevel"/>
    <w:tmpl w:val="860AB6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34872B3"/>
    <w:multiLevelType w:val="hybridMultilevel"/>
    <w:tmpl w:val="C3B4713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4CDA1001"/>
    <w:multiLevelType w:val="hybridMultilevel"/>
    <w:tmpl w:val="0C7A25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513A5BCC"/>
    <w:multiLevelType w:val="hybridMultilevel"/>
    <w:tmpl w:val="C14E81BA"/>
    <w:lvl w:ilvl="0" w:tplc="09427602">
      <w:start w:val="1"/>
      <w:numFmt w:val="decimal"/>
      <w:lvlText w:val="%1."/>
      <w:lvlJc w:val="left"/>
      <w:pPr>
        <w:ind w:left="720" w:hanging="360"/>
      </w:pPr>
      <w:rPr>
        <w:rFonts w:ascii="Arial" w:hAnsi="Aria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57563B4E"/>
    <w:multiLevelType w:val="hybridMultilevel"/>
    <w:tmpl w:val="997EFD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9D57893"/>
    <w:multiLevelType w:val="hybridMultilevel"/>
    <w:tmpl w:val="CAB65934"/>
    <w:lvl w:ilvl="0" w:tplc="87F40EB0">
      <w:start w:val="1"/>
      <w:numFmt w:val="decimal"/>
      <w:lvlText w:val="%1."/>
      <w:lvlJc w:val="left"/>
      <w:pPr>
        <w:ind w:left="720" w:hanging="360"/>
      </w:pPr>
      <w:rPr>
        <w:rFonts w:ascii="Arial" w:eastAsiaTheme="minorEastAsia" w:hAnsi="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C767009"/>
    <w:multiLevelType w:val="hybridMultilevel"/>
    <w:tmpl w:val="A47466D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5CEE60C9"/>
    <w:multiLevelType w:val="hybridMultilevel"/>
    <w:tmpl w:val="A04C33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5FF92812"/>
    <w:multiLevelType w:val="hybridMultilevel"/>
    <w:tmpl w:val="B3647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1F369FA"/>
    <w:multiLevelType w:val="hybridMultilevel"/>
    <w:tmpl w:val="C2F6E15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65D321DA"/>
    <w:multiLevelType w:val="hybridMultilevel"/>
    <w:tmpl w:val="0AE2DF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74170D5"/>
    <w:multiLevelType w:val="hybridMultilevel"/>
    <w:tmpl w:val="2A964AF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4">
    <w:nsid w:val="6BAC71B6"/>
    <w:multiLevelType w:val="hybridMultilevel"/>
    <w:tmpl w:val="9BD6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6F974E59"/>
    <w:multiLevelType w:val="hybridMultilevel"/>
    <w:tmpl w:val="05A8716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nsid w:val="7412307A"/>
    <w:multiLevelType w:val="hybridMultilevel"/>
    <w:tmpl w:val="9E468E06"/>
    <w:lvl w:ilvl="0" w:tplc="15721A34">
      <w:start w:val="1"/>
      <w:numFmt w:val="decimal"/>
      <w:lvlText w:val="%1."/>
      <w:lvlJc w:val="left"/>
      <w:pPr>
        <w:ind w:left="720" w:hanging="360"/>
      </w:pPr>
      <w:rPr>
        <w:rFonts w:ascii="Arial" w:hAnsi="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78466FA5"/>
    <w:multiLevelType w:val="hybridMultilevel"/>
    <w:tmpl w:val="1FB6CD6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nsid w:val="78C31D09"/>
    <w:multiLevelType w:val="hybridMultilevel"/>
    <w:tmpl w:val="A8CC3400"/>
    <w:lvl w:ilvl="0" w:tplc="A4A84208">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7A736A58"/>
    <w:multiLevelType w:val="hybridMultilevel"/>
    <w:tmpl w:val="E1B0D3A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nsid w:val="7D9C12C8"/>
    <w:multiLevelType w:val="hybridMultilevel"/>
    <w:tmpl w:val="784A0C4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1">
    <w:nsid w:val="7E295139"/>
    <w:multiLevelType w:val="hybridMultilevel"/>
    <w:tmpl w:val="0E38DFF8"/>
    <w:lvl w:ilvl="0" w:tplc="83EC6C3E">
      <w:numFmt w:val="decimal"/>
      <w:lvlText w:val="(%1)"/>
      <w:lvlJc w:val="left"/>
      <w:pPr>
        <w:ind w:left="1080" w:hanging="360"/>
      </w:pPr>
      <w:rPr>
        <w:rFonts w:hint="default"/>
        <w:i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nsid w:val="7E776C61"/>
    <w:multiLevelType w:val="hybridMultilevel"/>
    <w:tmpl w:val="430ECAE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8"/>
  </w:num>
  <w:num w:numId="2">
    <w:abstractNumId w:val="32"/>
  </w:num>
  <w:num w:numId="3">
    <w:abstractNumId w:val="4"/>
  </w:num>
  <w:num w:numId="4">
    <w:abstractNumId w:val="7"/>
  </w:num>
  <w:num w:numId="5">
    <w:abstractNumId w:val="21"/>
  </w:num>
  <w:num w:numId="6">
    <w:abstractNumId w:val="13"/>
  </w:num>
  <w:num w:numId="7">
    <w:abstractNumId w:val="9"/>
  </w:num>
  <w:num w:numId="8">
    <w:abstractNumId w:val="25"/>
  </w:num>
  <w:num w:numId="9">
    <w:abstractNumId w:val="16"/>
  </w:num>
  <w:num w:numId="10">
    <w:abstractNumId w:val="28"/>
  </w:num>
  <w:num w:numId="11">
    <w:abstractNumId w:val="31"/>
  </w:num>
  <w:num w:numId="12">
    <w:abstractNumId w:val="30"/>
  </w:num>
  <w:num w:numId="13">
    <w:abstractNumId w:val="3"/>
  </w:num>
  <w:num w:numId="14">
    <w:abstractNumId w:val="1"/>
  </w:num>
  <w:num w:numId="15">
    <w:abstractNumId w:val="10"/>
  </w:num>
  <w:num w:numId="16">
    <w:abstractNumId w:val="18"/>
  </w:num>
  <w:num w:numId="17">
    <w:abstractNumId w:val="29"/>
  </w:num>
  <w:num w:numId="18">
    <w:abstractNumId w:val="11"/>
  </w:num>
  <w:num w:numId="19">
    <w:abstractNumId w:val="19"/>
  </w:num>
  <w:num w:numId="20">
    <w:abstractNumId w:val="2"/>
  </w:num>
  <w:num w:numId="21">
    <w:abstractNumId w:val="6"/>
  </w:num>
  <w:num w:numId="22">
    <w:abstractNumId w:val="17"/>
  </w:num>
  <w:num w:numId="23">
    <w:abstractNumId w:val="26"/>
  </w:num>
  <w:num w:numId="24">
    <w:abstractNumId w:val="5"/>
  </w:num>
  <w:num w:numId="25">
    <w:abstractNumId w:val="22"/>
  </w:num>
  <w:num w:numId="26">
    <w:abstractNumId w:val="20"/>
  </w:num>
  <w:num w:numId="27">
    <w:abstractNumId w:val="24"/>
  </w:num>
  <w:num w:numId="28">
    <w:abstractNumId w:val="23"/>
  </w:num>
  <w:num w:numId="29">
    <w:abstractNumId w:val="12"/>
  </w:num>
  <w:num w:numId="30">
    <w:abstractNumId w:val="14"/>
  </w:num>
  <w:num w:numId="31">
    <w:abstractNumId w:val="15"/>
  </w:num>
  <w:num w:numId="32">
    <w:abstractNumId w:val="0"/>
  </w:num>
  <w:num w:numId="33">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0138"/>
    <w:rsid w:val="000024AF"/>
    <w:rsid w:val="000024C6"/>
    <w:rsid w:val="0000359B"/>
    <w:rsid w:val="00003729"/>
    <w:rsid w:val="000037BC"/>
    <w:rsid w:val="00003A91"/>
    <w:rsid w:val="00003DB2"/>
    <w:rsid w:val="000040E5"/>
    <w:rsid w:val="000045EE"/>
    <w:rsid w:val="000063E9"/>
    <w:rsid w:val="000064E2"/>
    <w:rsid w:val="00006700"/>
    <w:rsid w:val="00007651"/>
    <w:rsid w:val="000103F7"/>
    <w:rsid w:val="00012056"/>
    <w:rsid w:val="000138E6"/>
    <w:rsid w:val="00013B64"/>
    <w:rsid w:val="00014FCE"/>
    <w:rsid w:val="00016723"/>
    <w:rsid w:val="000170D6"/>
    <w:rsid w:val="00017645"/>
    <w:rsid w:val="000177F1"/>
    <w:rsid w:val="00017C56"/>
    <w:rsid w:val="00017CBA"/>
    <w:rsid w:val="000209CA"/>
    <w:rsid w:val="00020B8B"/>
    <w:rsid w:val="00020C65"/>
    <w:rsid w:val="00022D23"/>
    <w:rsid w:val="000236DB"/>
    <w:rsid w:val="00023BDA"/>
    <w:rsid w:val="00024B41"/>
    <w:rsid w:val="000277F7"/>
    <w:rsid w:val="000278CC"/>
    <w:rsid w:val="000303B4"/>
    <w:rsid w:val="000307F5"/>
    <w:rsid w:val="00030E2D"/>
    <w:rsid w:val="000310F9"/>
    <w:rsid w:val="00032CF4"/>
    <w:rsid w:val="00033123"/>
    <w:rsid w:val="00033394"/>
    <w:rsid w:val="00033A3A"/>
    <w:rsid w:val="000352E8"/>
    <w:rsid w:val="0003538E"/>
    <w:rsid w:val="0003581C"/>
    <w:rsid w:val="00035DDC"/>
    <w:rsid w:val="000368EE"/>
    <w:rsid w:val="00036F85"/>
    <w:rsid w:val="00037F53"/>
    <w:rsid w:val="00037FDF"/>
    <w:rsid w:val="00040B51"/>
    <w:rsid w:val="0004273E"/>
    <w:rsid w:val="00042A94"/>
    <w:rsid w:val="000441BA"/>
    <w:rsid w:val="000442C9"/>
    <w:rsid w:val="0004489C"/>
    <w:rsid w:val="00045F60"/>
    <w:rsid w:val="0004640D"/>
    <w:rsid w:val="0004655D"/>
    <w:rsid w:val="000468AD"/>
    <w:rsid w:val="00046EB5"/>
    <w:rsid w:val="00046F41"/>
    <w:rsid w:val="00047627"/>
    <w:rsid w:val="00051678"/>
    <w:rsid w:val="000518DD"/>
    <w:rsid w:val="00052218"/>
    <w:rsid w:val="00052281"/>
    <w:rsid w:val="00052B10"/>
    <w:rsid w:val="000530C0"/>
    <w:rsid w:val="0005340A"/>
    <w:rsid w:val="00054A93"/>
    <w:rsid w:val="00054C02"/>
    <w:rsid w:val="0005679F"/>
    <w:rsid w:val="00056BFD"/>
    <w:rsid w:val="00056FCF"/>
    <w:rsid w:val="000573A2"/>
    <w:rsid w:val="00057525"/>
    <w:rsid w:val="00057679"/>
    <w:rsid w:val="00060462"/>
    <w:rsid w:val="0006111D"/>
    <w:rsid w:val="00061805"/>
    <w:rsid w:val="000629EA"/>
    <w:rsid w:val="00064F7F"/>
    <w:rsid w:val="0006535A"/>
    <w:rsid w:val="0006671E"/>
    <w:rsid w:val="000716B5"/>
    <w:rsid w:val="0007415B"/>
    <w:rsid w:val="00074209"/>
    <w:rsid w:val="0007752C"/>
    <w:rsid w:val="00081745"/>
    <w:rsid w:val="00081E63"/>
    <w:rsid w:val="0008475A"/>
    <w:rsid w:val="00084C14"/>
    <w:rsid w:val="00084FF8"/>
    <w:rsid w:val="00085D52"/>
    <w:rsid w:val="00086006"/>
    <w:rsid w:val="00086775"/>
    <w:rsid w:val="0008711D"/>
    <w:rsid w:val="000871E0"/>
    <w:rsid w:val="000874F7"/>
    <w:rsid w:val="0009022B"/>
    <w:rsid w:val="00091123"/>
    <w:rsid w:val="000924E5"/>
    <w:rsid w:val="00093119"/>
    <w:rsid w:val="0009314C"/>
    <w:rsid w:val="0009379A"/>
    <w:rsid w:val="0009558D"/>
    <w:rsid w:val="000960B8"/>
    <w:rsid w:val="00096510"/>
    <w:rsid w:val="00097ACE"/>
    <w:rsid w:val="00097F50"/>
    <w:rsid w:val="000A070F"/>
    <w:rsid w:val="000A089B"/>
    <w:rsid w:val="000A3959"/>
    <w:rsid w:val="000A3DA9"/>
    <w:rsid w:val="000A3DE8"/>
    <w:rsid w:val="000A405B"/>
    <w:rsid w:val="000A47D1"/>
    <w:rsid w:val="000A4D90"/>
    <w:rsid w:val="000A7E1A"/>
    <w:rsid w:val="000B0AD1"/>
    <w:rsid w:val="000B14D8"/>
    <w:rsid w:val="000B1D77"/>
    <w:rsid w:val="000B2DD2"/>
    <w:rsid w:val="000B3E9B"/>
    <w:rsid w:val="000B5A8D"/>
    <w:rsid w:val="000B6E4E"/>
    <w:rsid w:val="000C0B3F"/>
    <w:rsid w:val="000C1113"/>
    <w:rsid w:val="000C32D7"/>
    <w:rsid w:val="000C4112"/>
    <w:rsid w:val="000C4BAB"/>
    <w:rsid w:val="000C5BF7"/>
    <w:rsid w:val="000C602F"/>
    <w:rsid w:val="000C62FD"/>
    <w:rsid w:val="000C6F78"/>
    <w:rsid w:val="000C7B75"/>
    <w:rsid w:val="000D0983"/>
    <w:rsid w:val="000D0E70"/>
    <w:rsid w:val="000D3304"/>
    <w:rsid w:val="000D3AAA"/>
    <w:rsid w:val="000D5009"/>
    <w:rsid w:val="000D6B89"/>
    <w:rsid w:val="000D76CE"/>
    <w:rsid w:val="000E059F"/>
    <w:rsid w:val="000E08BB"/>
    <w:rsid w:val="000E14C1"/>
    <w:rsid w:val="000E1629"/>
    <w:rsid w:val="000E1E66"/>
    <w:rsid w:val="000E2DB8"/>
    <w:rsid w:val="000E34FD"/>
    <w:rsid w:val="000E3B7B"/>
    <w:rsid w:val="000E50F5"/>
    <w:rsid w:val="000E56BF"/>
    <w:rsid w:val="000E726B"/>
    <w:rsid w:val="000E7362"/>
    <w:rsid w:val="000F07BA"/>
    <w:rsid w:val="000F0C7A"/>
    <w:rsid w:val="000F205C"/>
    <w:rsid w:val="000F3118"/>
    <w:rsid w:val="000F4FC0"/>
    <w:rsid w:val="000F68A3"/>
    <w:rsid w:val="000F79DD"/>
    <w:rsid w:val="000F7A58"/>
    <w:rsid w:val="000F7B46"/>
    <w:rsid w:val="00100FDE"/>
    <w:rsid w:val="001018BE"/>
    <w:rsid w:val="00101D89"/>
    <w:rsid w:val="00105783"/>
    <w:rsid w:val="00106AFE"/>
    <w:rsid w:val="0011245D"/>
    <w:rsid w:val="001124D0"/>
    <w:rsid w:val="001127BF"/>
    <w:rsid w:val="00112EDC"/>
    <w:rsid w:val="00115C62"/>
    <w:rsid w:val="001166A8"/>
    <w:rsid w:val="001167AA"/>
    <w:rsid w:val="001177B7"/>
    <w:rsid w:val="00120E9E"/>
    <w:rsid w:val="00121317"/>
    <w:rsid w:val="001239A8"/>
    <w:rsid w:val="001246F9"/>
    <w:rsid w:val="00124F00"/>
    <w:rsid w:val="00126811"/>
    <w:rsid w:val="00127FA9"/>
    <w:rsid w:val="001300C4"/>
    <w:rsid w:val="00130E89"/>
    <w:rsid w:val="001316BE"/>
    <w:rsid w:val="0013385F"/>
    <w:rsid w:val="0013485D"/>
    <w:rsid w:val="00134EA7"/>
    <w:rsid w:val="001354F3"/>
    <w:rsid w:val="00135E31"/>
    <w:rsid w:val="00136F24"/>
    <w:rsid w:val="00137F64"/>
    <w:rsid w:val="00137FA9"/>
    <w:rsid w:val="00140B08"/>
    <w:rsid w:val="00140D65"/>
    <w:rsid w:val="0014124A"/>
    <w:rsid w:val="0014325B"/>
    <w:rsid w:val="001435BE"/>
    <w:rsid w:val="00143EDF"/>
    <w:rsid w:val="0014447C"/>
    <w:rsid w:val="0014509E"/>
    <w:rsid w:val="00145456"/>
    <w:rsid w:val="00146799"/>
    <w:rsid w:val="00147210"/>
    <w:rsid w:val="00147AFB"/>
    <w:rsid w:val="00147BD2"/>
    <w:rsid w:val="00147D40"/>
    <w:rsid w:val="00150A19"/>
    <w:rsid w:val="001518B3"/>
    <w:rsid w:val="0015195E"/>
    <w:rsid w:val="00152DB8"/>
    <w:rsid w:val="0015411E"/>
    <w:rsid w:val="00155DDA"/>
    <w:rsid w:val="001561C2"/>
    <w:rsid w:val="001571AE"/>
    <w:rsid w:val="00161968"/>
    <w:rsid w:val="00161D0A"/>
    <w:rsid w:val="001624AC"/>
    <w:rsid w:val="00163184"/>
    <w:rsid w:val="001634AA"/>
    <w:rsid w:val="00163E0E"/>
    <w:rsid w:val="0016439D"/>
    <w:rsid w:val="00164C58"/>
    <w:rsid w:val="00165199"/>
    <w:rsid w:val="00166262"/>
    <w:rsid w:val="00167540"/>
    <w:rsid w:val="00167894"/>
    <w:rsid w:val="001678D9"/>
    <w:rsid w:val="00167AA9"/>
    <w:rsid w:val="001708A8"/>
    <w:rsid w:val="00170E79"/>
    <w:rsid w:val="001727BB"/>
    <w:rsid w:val="00172FC4"/>
    <w:rsid w:val="001738BE"/>
    <w:rsid w:val="00174192"/>
    <w:rsid w:val="00175287"/>
    <w:rsid w:val="00175AA8"/>
    <w:rsid w:val="00177A1F"/>
    <w:rsid w:val="0018107D"/>
    <w:rsid w:val="00183EBC"/>
    <w:rsid w:val="0018426E"/>
    <w:rsid w:val="00185DF9"/>
    <w:rsid w:val="0018784F"/>
    <w:rsid w:val="001878F8"/>
    <w:rsid w:val="00193B1C"/>
    <w:rsid w:val="0019469F"/>
    <w:rsid w:val="00195065"/>
    <w:rsid w:val="00195E54"/>
    <w:rsid w:val="001A0687"/>
    <w:rsid w:val="001A0FA4"/>
    <w:rsid w:val="001A1DEB"/>
    <w:rsid w:val="001A2676"/>
    <w:rsid w:val="001A2B3A"/>
    <w:rsid w:val="001A42BD"/>
    <w:rsid w:val="001A4664"/>
    <w:rsid w:val="001A5A58"/>
    <w:rsid w:val="001A5E30"/>
    <w:rsid w:val="001A79DA"/>
    <w:rsid w:val="001B0B1E"/>
    <w:rsid w:val="001B1F44"/>
    <w:rsid w:val="001B2DEF"/>
    <w:rsid w:val="001B3060"/>
    <w:rsid w:val="001B37F8"/>
    <w:rsid w:val="001B3DAF"/>
    <w:rsid w:val="001B4371"/>
    <w:rsid w:val="001B4F9E"/>
    <w:rsid w:val="001B51F5"/>
    <w:rsid w:val="001C0380"/>
    <w:rsid w:val="001C161B"/>
    <w:rsid w:val="001C18E4"/>
    <w:rsid w:val="001C1BAF"/>
    <w:rsid w:val="001C2FFD"/>
    <w:rsid w:val="001C3FC3"/>
    <w:rsid w:val="001C44A8"/>
    <w:rsid w:val="001C48C0"/>
    <w:rsid w:val="001C6229"/>
    <w:rsid w:val="001C7CB3"/>
    <w:rsid w:val="001D2849"/>
    <w:rsid w:val="001D340D"/>
    <w:rsid w:val="001D42D1"/>
    <w:rsid w:val="001D49CD"/>
    <w:rsid w:val="001D54D1"/>
    <w:rsid w:val="001D61B1"/>
    <w:rsid w:val="001D6869"/>
    <w:rsid w:val="001D6E31"/>
    <w:rsid w:val="001D6E7A"/>
    <w:rsid w:val="001E04C5"/>
    <w:rsid w:val="001E39DE"/>
    <w:rsid w:val="001E41E7"/>
    <w:rsid w:val="001E620F"/>
    <w:rsid w:val="001F16AE"/>
    <w:rsid w:val="001F1D8F"/>
    <w:rsid w:val="001F26C5"/>
    <w:rsid w:val="001F2873"/>
    <w:rsid w:val="001F2DA4"/>
    <w:rsid w:val="001F391D"/>
    <w:rsid w:val="001F3A6A"/>
    <w:rsid w:val="001F4645"/>
    <w:rsid w:val="001F4C77"/>
    <w:rsid w:val="001F67F9"/>
    <w:rsid w:val="002016C4"/>
    <w:rsid w:val="002022A7"/>
    <w:rsid w:val="00202B09"/>
    <w:rsid w:val="0020303A"/>
    <w:rsid w:val="002035A7"/>
    <w:rsid w:val="00204291"/>
    <w:rsid w:val="00204EE7"/>
    <w:rsid w:val="0020599A"/>
    <w:rsid w:val="00205F5A"/>
    <w:rsid w:val="002073ED"/>
    <w:rsid w:val="0021072A"/>
    <w:rsid w:val="0021157A"/>
    <w:rsid w:val="00212435"/>
    <w:rsid w:val="00212459"/>
    <w:rsid w:val="002141A7"/>
    <w:rsid w:val="00214515"/>
    <w:rsid w:val="00214B91"/>
    <w:rsid w:val="00215D89"/>
    <w:rsid w:val="002209FB"/>
    <w:rsid w:val="00222484"/>
    <w:rsid w:val="00223673"/>
    <w:rsid w:val="00224952"/>
    <w:rsid w:val="00224A78"/>
    <w:rsid w:val="00225EA2"/>
    <w:rsid w:val="00226A24"/>
    <w:rsid w:val="0023016E"/>
    <w:rsid w:val="00230B4F"/>
    <w:rsid w:val="0023140D"/>
    <w:rsid w:val="00231E58"/>
    <w:rsid w:val="00232291"/>
    <w:rsid w:val="002331E9"/>
    <w:rsid w:val="00233B39"/>
    <w:rsid w:val="002367F9"/>
    <w:rsid w:val="0023765B"/>
    <w:rsid w:val="00237A32"/>
    <w:rsid w:val="002402BF"/>
    <w:rsid w:val="002406F9"/>
    <w:rsid w:val="00243094"/>
    <w:rsid w:val="00243875"/>
    <w:rsid w:val="00244336"/>
    <w:rsid w:val="00244632"/>
    <w:rsid w:val="00246199"/>
    <w:rsid w:val="002514C9"/>
    <w:rsid w:val="00251D3F"/>
    <w:rsid w:val="0025244A"/>
    <w:rsid w:val="00252A72"/>
    <w:rsid w:val="002561A3"/>
    <w:rsid w:val="00256D71"/>
    <w:rsid w:val="00257DDB"/>
    <w:rsid w:val="0026213B"/>
    <w:rsid w:val="00262996"/>
    <w:rsid w:val="002630C1"/>
    <w:rsid w:val="002632B2"/>
    <w:rsid w:val="00263DD9"/>
    <w:rsid w:val="00264155"/>
    <w:rsid w:val="00264B58"/>
    <w:rsid w:val="00265F8D"/>
    <w:rsid w:val="00267EE7"/>
    <w:rsid w:val="0027029F"/>
    <w:rsid w:val="00270330"/>
    <w:rsid w:val="00270987"/>
    <w:rsid w:val="00270A0C"/>
    <w:rsid w:val="00272066"/>
    <w:rsid w:val="00272825"/>
    <w:rsid w:val="00273007"/>
    <w:rsid w:val="002732AB"/>
    <w:rsid w:val="00273AB2"/>
    <w:rsid w:val="002756FE"/>
    <w:rsid w:val="00275FC9"/>
    <w:rsid w:val="00276C9D"/>
    <w:rsid w:val="0028041A"/>
    <w:rsid w:val="002817A8"/>
    <w:rsid w:val="0028274F"/>
    <w:rsid w:val="00282EAB"/>
    <w:rsid w:val="00283D47"/>
    <w:rsid w:val="00285778"/>
    <w:rsid w:val="00285811"/>
    <w:rsid w:val="00285BFC"/>
    <w:rsid w:val="002867E8"/>
    <w:rsid w:val="00286B52"/>
    <w:rsid w:val="00290310"/>
    <w:rsid w:val="002931D1"/>
    <w:rsid w:val="0029514A"/>
    <w:rsid w:val="002973CB"/>
    <w:rsid w:val="00297B2B"/>
    <w:rsid w:val="002A04DE"/>
    <w:rsid w:val="002A07B3"/>
    <w:rsid w:val="002A1E54"/>
    <w:rsid w:val="002A239D"/>
    <w:rsid w:val="002A239E"/>
    <w:rsid w:val="002A2929"/>
    <w:rsid w:val="002A38FF"/>
    <w:rsid w:val="002A4F0C"/>
    <w:rsid w:val="002A58A6"/>
    <w:rsid w:val="002A60CF"/>
    <w:rsid w:val="002A686E"/>
    <w:rsid w:val="002A6B17"/>
    <w:rsid w:val="002A6C84"/>
    <w:rsid w:val="002A768B"/>
    <w:rsid w:val="002B0F59"/>
    <w:rsid w:val="002B0F7C"/>
    <w:rsid w:val="002B106D"/>
    <w:rsid w:val="002B1F63"/>
    <w:rsid w:val="002B253B"/>
    <w:rsid w:val="002B2AAC"/>
    <w:rsid w:val="002B7122"/>
    <w:rsid w:val="002C042F"/>
    <w:rsid w:val="002C106D"/>
    <w:rsid w:val="002C194D"/>
    <w:rsid w:val="002C2770"/>
    <w:rsid w:val="002C2A6B"/>
    <w:rsid w:val="002C3DBF"/>
    <w:rsid w:val="002C4564"/>
    <w:rsid w:val="002C475C"/>
    <w:rsid w:val="002C47AA"/>
    <w:rsid w:val="002C5ADE"/>
    <w:rsid w:val="002C7D17"/>
    <w:rsid w:val="002D04EA"/>
    <w:rsid w:val="002D1656"/>
    <w:rsid w:val="002D2B46"/>
    <w:rsid w:val="002D2FE7"/>
    <w:rsid w:val="002D39B4"/>
    <w:rsid w:val="002D3DD1"/>
    <w:rsid w:val="002D5DE6"/>
    <w:rsid w:val="002D718E"/>
    <w:rsid w:val="002E004D"/>
    <w:rsid w:val="002E0A3A"/>
    <w:rsid w:val="002E197D"/>
    <w:rsid w:val="002E1E5E"/>
    <w:rsid w:val="002E2ED7"/>
    <w:rsid w:val="002E34D4"/>
    <w:rsid w:val="002E3CE3"/>
    <w:rsid w:val="002E407B"/>
    <w:rsid w:val="002E4873"/>
    <w:rsid w:val="002E4CB5"/>
    <w:rsid w:val="002E557F"/>
    <w:rsid w:val="002E6639"/>
    <w:rsid w:val="002E7393"/>
    <w:rsid w:val="002F0884"/>
    <w:rsid w:val="002F2011"/>
    <w:rsid w:val="002F322F"/>
    <w:rsid w:val="002F3C1E"/>
    <w:rsid w:val="002F3FB5"/>
    <w:rsid w:val="002F5A58"/>
    <w:rsid w:val="002F7C42"/>
    <w:rsid w:val="003004B1"/>
    <w:rsid w:val="00302554"/>
    <w:rsid w:val="003030CE"/>
    <w:rsid w:val="00303141"/>
    <w:rsid w:val="0030372A"/>
    <w:rsid w:val="003049F0"/>
    <w:rsid w:val="00304EF5"/>
    <w:rsid w:val="00304F3E"/>
    <w:rsid w:val="00305F48"/>
    <w:rsid w:val="0030709A"/>
    <w:rsid w:val="003074F2"/>
    <w:rsid w:val="00312A3B"/>
    <w:rsid w:val="00312F78"/>
    <w:rsid w:val="003139FA"/>
    <w:rsid w:val="003140C4"/>
    <w:rsid w:val="003150E5"/>
    <w:rsid w:val="00315CE8"/>
    <w:rsid w:val="00316AED"/>
    <w:rsid w:val="00316D1B"/>
    <w:rsid w:val="00316EA8"/>
    <w:rsid w:val="00317F68"/>
    <w:rsid w:val="003206F0"/>
    <w:rsid w:val="00320A80"/>
    <w:rsid w:val="0032206E"/>
    <w:rsid w:val="00322191"/>
    <w:rsid w:val="0032234E"/>
    <w:rsid w:val="0032273C"/>
    <w:rsid w:val="00322D61"/>
    <w:rsid w:val="00323B2C"/>
    <w:rsid w:val="00324E6A"/>
    <w:rsid w:val="0032517E"/>
    <w:rsid w:val="0032534C"/>
    <w:rsid w:val="00325548"/>
    <w:rsid w:val="00325653"/>
    <w:rsid w:val="00325DBB"/>
    <w:rsid w:val="00326FC9"/>
    <w:rsid w:val="00327549"/>
    <w:rsid w:val="0033015E"/>
    <w:rsid w:val="00330C3C"/>
    <w:rsid w:val="00330C96"/>
    <w:rsid w:val="00331D53"/>
    <w:rsid w:val="00331E66"/>
    <w:rsid w:val="00332709"/>
    <w:rsid w:val="00333092"/>
    <w:rsid w:val="00333D4F"/>
    <w:rsid w:val="00333EF6"/>
    <w:rsid w:val="00334412"/>
    <w:rsid w:val="003358F3"/>
    <w:rsid w:val="00336283"/>
    <w:rsid w:val="0033743D"/>
    <w:rsid w:val="00340782"/>
    <w:rsid w:val="00340A1E"/>
    <w:rsid w:val="0034119E"/>
    <w:rsid w:val="0034390C"/>
    <w:rsid w:val="00344B5B"/>
    <w:rsid w:val="00346730"/>
    <w:rsid w:val="00346793"/>
    <w:rsid w:val="00347250"/>
    <w:rsid w:val="00347BA5"/>
    <w:rsid w:val="00350AB9"/>
    <w:rsid w:val="00351ECB"/>
    <w:rsid w:val="003521B0"/>
    <w:rsid w:val="0035230F"/>
    <w:rsid w:val="003524CB"/>
    <w:rsid w:val="003534B8"/>
    <w:rsid w:val="003556F1"/>
    <w:rsid w:val="00356434"/>
    <w:rsid w:val="00356D92"/>
    <w:rsid w:val="00356DB8"/>
    <w:rsid w:val="00361CA0"/>
    <w:rsid w:val="00362BCE"/>
    <w:rsid w:val="0036393A"/>
    <w:rsid w:val="00364CE5"/>
    <w:rsid w:val="0036570B"/>
    <w:rsid w:val="00365A47"/>
    <w:rsid w:val="00365DAD"/>
    <w:rsid w:val="0036644C"/>
    <w:rsid w:val="00372F02"/>
    <w:rsid w:val="00372FF3"/>
    <w:rsid w:val="003730EF"/>
    <w:rsid w:val="003747CE"/>
    <w:rsid w:val="00374F2D"/>
    <w:rsid w:val="00375504"/>
    <w:rsid w:val="00376179"/>
    <w:rsid w:val="00376B66"/>
    <w:rsid w:val="00376FE0"/>
    <w:rsid w:val="00377E77"/>
    <w:rsid w:val="00380F1E"/>
    <w:rsid w:val="00381136"/>
    <w:rsid w:val="0038119B"/>
    <w:rsid w:val="003812EB"/>
    <w:rsid w:val="00381BAC"/>
    <w:rsid w:val="0038315B"/>
    <w:rsid w:val="00384456"/>
    <w:rsid w:val="0038456F"/>
    <w:rsid w:val="00385A3A"/>
    <w:rsid w:val="00385C30"/>
    <w:rsid w:val="00385E3E"/>
    <w:rsid w:val="00386AC7"/>
    <w:rsid w:val="003926E6"/>
    <w:rsid w:val="0039278F"/>
    <w:rsid w:val="00392E01"/>
    <w:rsid w:val="00393A1F"/>
    <w:rsid w:val="00393E3C"/>
    <w:rsid w:val="00394675"/>
    <w:rsid w:val="00394AE7"/>
    <w:rsid w:val="00395F9D"/>
    <w:rsid w:val="00396E33"/>
    <w:rsid w:val="00396F4A"/>
    <w:rsid w:val="003A03CF"/>
    <w:rsid w:val="003A0493"/>
    <w:rsid w:val="003A0A24"/>
    <w:rsid w:val="003A2A39"/>
    <w:rsid w:val="003A3208"/>
    <w:rsid w:val="003A4053"/>
    <w:rsid w:val="003A4366"/>
    <w:rsid w:val="003A5FBA"/>
    <w:rsid w:val="003A63E0"/>
    <w:rsid w:val="003A784A"/>
    <w:rsid w:val="003B0407"/>
    <w:rsid w:val="003B1068"/>
    <w:rsid w:val="003B14B4"/>
    <w:rsid w:val="003B2140"/>
    <w:rsid w:val="003B6231"/>
    <w:rsid w:val="003B6E27"/>
    <w:rsid w:val="003B717B"/>
    <w:rsid w:val="003B7E6A"/>
    <w:rsid w:val="003C0290"/>
    <w:rsid w:val="003C20B8"/>
    <w:rsid w:val="003C2B9F"/>
    <w:rsid w:val="003C2D6D"/>
    <w:rsid w:val="003C306F"/>
    <w:rsid w:val="003C50CE"/>
    <w:rsid w:val="003C63A7"/>
    <w:rsid w:val="003C6ADD"/>
    <w:rsid w:val="003C6C1F"/>
    <w:rsid w:val="003C7A44"/>
    <w:rsid w:val="003D011F"/>
    <w:rsid w:val="003D04A8"/>
    <w:rsid w:val="003D080F"/>
    <w:rsid w:val="003D099A"/>
    <w:rsid w:val="003D0B91"/>
    <w:rsid w:val="003D1044"/>
    <w:rsid w:val="003D362C"/>
    <w:rsid w:val="003D6143"/>
    <w:rsid w:val="003D61FA"/>
    <w:rsid w:val="003D6F77"/>
    <w:rsid w:val="003E024E"/>
    <w:rsid w:val="003E036B"/>
    <w:rsid w:val="003E0CBD"/>
    <w:rsid w:val="003E1651"/>
    <w:rsid w:val="003E1987"/>
    <w:rsid w:val="003E1BE1"/>
    <w:rsid w:val="003E39CA"/>
    <w:rsid w:val="003E3B3D"/>
    <w:rsid w:val="003E3C86"/>
    <w:rsid w:val="003E597C"/>
    <w:rsid w:val="003E75CC"/>
    <w:rsid w:val="003E7E3F"/>
    <w:rsid w:val="003F1B3A"/>
    <w:rsid w:val="003F22EA"/>
    <w:rsid w:val="003F2984"/>
    <w:rsid w:val="003F2A37"/>
    <w:rsid w:val="003F2F74"/>
    <w:rsid w:val="003F363D"/>
    <w:rsid w:val="003F3EE5"/>
    <w:rsid w:val="003F42C3"/>
    <w:rsid w:val="003F4E0D"/>
    <w:rsid w:val="003F6E14"/>
    <w:rsid w:val="003F7179"/>
    <w:rsid w:val="003F7991"/>
    <w:rsid w:val="00400DB2"/>
    <w:rsid w:val="0040228F"/>
    <w:rsid w:val="00402A62"/>
    <w:rsid w:val="0040395E"/>
    <w:rsid w:val="00403D15"/>
    <w:rsid w:val="00404304"/>
    <w:rsid w:val="00404C86"/>
    <w:rsid w:val="00404CF7"/>
    <w:rsid w:val="0040715C"/>
    <w:rsid w:val="00407C56"/>
    <w:rsid w:val="004122CC"/>
    <w:rsid w:val="00416B09"/>
    <w:rsid w:val="0042079B"/>
    <w:rsid w:val="00420A68"/>
    <w:rsid w:val="00422E4A"/>
    <w:rsid w:val="00423BCB"/>
    <w:rsid w:val="0042512A"/>
    <w:rsid w:val="0042547A"/>
    <w:rsid w:val="00425943"/>
    <w:rsid w:val="00425E60"/>
    <w:rsid w:val="004264D9"/>
    <w:rsid w:val="004274ED"/>
    <w:rsid w:val="004274FA"/>
    <w:rsid w:val="00427E45"/>
    <w:rsid w:val="0043539B"/>
    <w:rsid w:val="00436E0A"/>
    <w:rsid w:val="00440AF7"/>
    <w:rsid w:val="0044314A"/>
    <w:rsid w:val="004434F2"/>
    <w:rsid w:val="00446CDA"/>
    <w:rsid w:val="00446FBC"/>
    <w:rsid w:val="004506D7"/>
    <w:rsid w:val="00451841"/>
    <w:rsid w:val="00451D1A"/>
    <w:rsid w:val="00453D0F"/>
    <w:rsid w:val="00453DA5"/>
    <w:rsid w:val="00454574"/>
    <w:rsid w:val="00454F4B"/>
    <w:rsid w:val="00455E58"/>
    <w:rsid w:val="00457532"/>
    <w:rsid w:val="0046182F"/>
    <w:rsid w:val="00461B00"/>
    <w:rsid w:val="00461BC5"/>
    <w:rsid w:val="00461F94"/>
    <w:rsid w:val="00463635"/>
    <w:rsid w:val="004649E7"/>
    <w:rsid w:val="00465D85"/>
    <w:rsid w:val="0046708B"/>
    <w:rsid w:val="00467BE3"/>
    <w:rsid w:val="004702BB"/>
    <w:rsid w:val="00471EE9"/>
    <w:rsid w:val="00472525"/>
    <w:rsid w:val="004725E5"/>
    <w:rsid w:val="00474F4A"/>
    <w:rsid w:val="004756AC"/>
    <w:rsid w:val="0047585A"/>
    <w:rsid w:val="0047645C"/>
    <w:rsid w:val="004802CB"/>
    <w:rsid w:val="0048119B"/>
    <w:rsid w:val="00482535"/>
    <w:rsid w:val="00484A58"/>
    <w:rsid w:val="004860F1"/>
    <w:rsid w:val="0048783D"/>
    <w:rsid w:val="004905D5"/>
    <w:rsid w:val="00490B59"/>
    <w:rsid w:val="00491410"/>
    <w:rsid w:val="00491E50"/>
    <w:rsid w:val="00492CDA"/>
    <w:rsid w:val="00492DC6"/>
    <w:rsid w:val="00492F5C"/>
    <w:rsid w:val="00493A29"/>
    <w:rsid w:val="00493D5C"/>
    <w:rsid w:val="00493EBC"/>
    <w:rsid w:val="00494824"/>
    <w:rsid w:val="00494EB5"/>
    <w:rsid w:val="00494FB6"/>
    <w:rsid w:val="004A161A"/>
    <w:rsid w:val="004A1A0B"/>
    <w:rsid w:val="004A3952"/>
    <w:rsid w:val="004A4334"/>
    <w:rsid w:val="004A52A0"/>
    <w:rsid w:val="004A5361"/>
    <w:rsid w:val="004A6044"/>
    <w:rsid w:val="004A6C4C"/>
    <w:rsid w:val="004A6E6E"/>
    <w:rsid w:val="004B21D1"/>
    <w:rsid w:val="004B299A"/>
    <w:rsid w:val="004B2E88"/>
    <w:rsid w:val="004B3939"/>
    <w:rsid w:val="004B47F2"/>
    <w:rsid w:val="004B491A"/>
    <w:rsid w:val="004B51BF"/>
    <w:rsid w:val="004B557D"/>
    <w:rsid w:val="004B5711"/>
    <w:rsid w:val="004B66FD"/>
    <w:rsid w:val="004B6B94"/>
    <w:rsid w:val="004B7F8D"/>
    <w:rsid w:val="004C19E7"/>
    <w:rsid w:val="004C2881"/>
    <w:rsid w:val="004C4522"/>
    <w:rsid w:val="004C46B1"/>
    <w:rsid w:val="004C4869"/>
    <w:rsid w:val="004C7D0C"/>
    <w:rsid w:val="004D0822"/>
    <w:rsid w:val="004D0866"/>
    <w:rsid w:val="004D1B8E"/>
    <w:rsid w:val="004D1BC3"/>
    <w:rsid w:val="004D26AE"/>
    <w:rsid w:val="004D27D2"/>
    <w:rsid w:val="004D3002"/>
    <w:rsid w:val="004D5609"/>
    <w:rsid w:val="004D65E8"/>
    <w:rsid w:val="004D7A5D"/>
    <w:rsid w:val="004D7C1C"/>
    <w:rsid w:val="004E08A5"/>
    <w:rsid w:val="004E0C44"/>
    <w:rsid w:val="004E130D"/>
    <w:rsid w:val="004E1C9F"/>
    <w:rsid w:val="004E31AD"/>
    <w:rsid w:val="004E37EA"/>
    <w:rsid w:val="004E50F2"/>
    <w:rsid w:val="004E51FF"/>
    <w:rsid w:val="004E5E51"/>
    <w:rsid w:val="004E742B"/>
    <w:rsid w:val="004F0505"/>
    <w:rsid w:val="004F1035"/>
    <w:rsid w:val="004F1CFD"/>
    <w:rsid w:val="004F2007"/>
    <w:rsid w:val="004F20B3"/>
    <w:rsid w:val="004F341B"/>
    <w:rsid w:val="004F64AC"/>
    <w:rsid w:val="004F6AE7"/>
    <w:rsid w:val="004F6E9F"/>
    <w:rsid w:val="004F75C8"/>
    <w:rsid w:val="0050015B"/>
    <w:rsid w:val="00500425"/>
    <w:rsid w:val="00503061"/>
    <w:rsid w:val="00503AB4"/>
    <w:rsid w:val="005041E3"/>
    <w:rsid w:val="0050510C"/>
    <w:rsid w:val="00505E8B"/>
    <w:rsid w:val="005065F2"/>
    <w:rsid w:val="00506897"/>
    <w:rsid w:val="00506975"/>
    <w:rsid w:val="00507553"/>
    <w:rsid w:val="00507FD7"/>
    <w:rsid w:val="005113BC"/>
    <w:rsid w:val="00512FAD"/>
    <w:rsid w:val="005132E7"/>
    <w:rsid w:val="00513D1A"/>
    <w:rsid w:val="005141D9"/>
    <w:rsid w:val="00514DF0"/>
    <w:rsid w:val="00514EBD"/>
    <w:rsid w:val="00515332"/>
    <w:rsid w:val="005158CD"/>
    <w:rsid w:val="005167CF"/>
    <w:rsid w:val="00517426"/>
    <w:rsid w:val="00521FFB"/>
    <w:rsid w:val="00522125"/>
    <w:rsid w:val="00522E49"/>
    <w:rsid w:val="00523E01"/>
    <w:rsid w:val="00523EF5"/>
    <w:rsid w:val="00525BD4"/>
    <w:rsid w:val="00526B63"/>
    <w:rsid w:val="005273B3"/>
    <w:rsid w:val="005310FE"/>
    <w:rsid w:val="0053195D"/>
    <w:rsid w:val="005319D0"/>
    <w:rsid w:val="00531CF8"/>
    <w:rsid w:val="00531DCC"/>
    <w:rsid w:val="0053273D"/>
    <w:rsid w:val="00532875"/>
    <w:rsid w:val="00532C5E"/>
    <w:rsid w:val="005336FB"/>
    <w:rsid w:val="0053396A"/>
    <w:rsid w:val="00534AF6"/>
    <w:rsid w:val="005407D1"/>
    <w:rsid w:val="00541888"/>
    <w:rsid w:val="00541D80"/>
    <w:rsid w:val="00542773"/>
    <w:rsid w:val="00542BF6"/>
    <w:rsid w:val="00545BE9"/>
    <w:rsid w:val="00545CB0"/>
    <w:rsid w:val="00550059"/>
    <w:rsid w:val="00550CBB"/>
    <w:rsid w:val="00550E96"/>
    <w:rsid w:val="00550F1F"/>
    <w:rsid w:val="005515E4"/>
    <w:rsid w:val="005556BA"/>
    <w:rsid w:val="0055598D"/>
    <w:rsid w:val="00556554"/>
    <w:rsid w:val="00557707"/>
    <w:rsid w:val="00557DB9"/>
    <w:rsid w:val="00560C04"/>
    <w:rsid w:val="00561243"/>
    <w:rsid w:val="00561431"/>
    <w:rsid w:val="00564275"/>
    <w:rsid w:val="00564663"/>
    <w:rsid w:val="005648CC"/>
    <w:rsid w:val="00564C6D"/>
    <w:rsid w:val="00564D21"/>
    <w:rsid w:val="00565049"/>
    <w:rsid w:val="005666F2"/>
    <w:rsid w:val="0056759D"/>
    <w:rsid w:val="0056772B"/>
    <w:rsid w:val="005700AC"/>
    <w:rsid w:val="00570D64"/>
    <w:rsid w:val="0057116D"/>
    <w:rsid w:val="00571853"/>
    <w:rsid w:val="00571AE9"/>
    <w:rsid w:val="00572014"/>
    <w:rsid w:val="005725D6"/>
    <w:rsid w:val="005726E4"/>
    <w:rsid w:val="00572B35"/>
    <w:rsid w:val="00573072"/>
    <w:rsid w:val="00573AE6"/>
    <w:rsid w:val="00574A97"/>
    <w:rsid w:val="00576218"/>
    <w:rsid w:val="00577D57"/>
    <w:rsid w:val="0058039B"/>
    <w:rsid w:val="005832B9"/>
    <w:rsid w:val="00584762"/>
    <w:rsid w:val="005852AD"/>
    <w:rsid w:val="00586DA4"/>
    <w:rsid w:val="00587381"/>
    <w:rsid w:val="00590539"/>
    <w:rsid w:val="005907E8"/>
    <w:rsid w:val="00590DEB"/>
    <w:rsid w:val="005919AA"/>
    <w:rsid w:val="005939BA"/>
    <w:rsid w:val="00593DFD"/>
    <w:rsid w:val="005954BB"/>
    <w:rsid w:val="00596306"/>
    <w:rsid w:val="00597D27"/>
    <w:rsid w:val="005A11D6"/>
    <w:rsid w:val="005A2DD7"/>
    <w:rsid w:val="005A3B16"/>
    <w:rsid w:val="005A40CA"/>
    <w:rsid w:val="005A4269"/>
    <w:rsid w:val="005A4C1A"/>
    <w:rsid w:val="005A5ABD"/>
    <w:rsid w:val="005A767E"/>
    <w:rsid w:val="005B1407"/>
    <w:rsid w:val="005B2FAD"/>
    <w:rsid w:val="005B35C1"/>
    <w:rsid w:val="005B38CA"/>
    <w:rsid w:val="005B3C5D"/>
    <w:rsid w:val="005B50AA"/>
    <w:rsid w:val="005B525E"/>
    <w:rsid w:val="005B61F4"/>
    <w:rsid w:val="005B648B"/>
    <w:rsid w:val="005B6E01"/>
    <w:rsid w:val="005B70E6"/>
    <w:rsid w:val="005C0797"/>
    <w:rsid w:val="005C1F6D"/>
    <w:rsid w:val="005C2112"/>
    <w:rsid w:val="005C2681"/>
    <w:rsid w:val="005C40A1"/>
    <w:rsid w:val="005C4F14"/>
    <w:rsid w:val="005C67B8"/>
    <w:rsid w:val="005C7C1C"/>
    <w:rsid w:val="005C7EF7"/>
    <w:rsid w:val="005D082F"/>
    <w:rsid w:val="005D111C"/>
    <w:rsid w:val="005D2106"/>
    <w:rsid w:val="005D27C0"/>
    <w:rsid w:val="005D2ABF"/>
    <w:rsid w:val="005D3558"/>
    <w:rsid w:val="005D3C97"/>
    <w:rsid w:val="005D3FA9"/>
    <w:rsid w:val="005D4960"/>
    <w:rsid w:val="005D4BD0"/>
    <w:rsid w:val="005D5D67"/>
    <w:rsid w:val="005D783D"/>
    <w:rsid w:val="005D7DC0"/>
    <w:rsid w:val="005D7F81"/>
    <w:rsid w:val="005E1627"/>
    <w:rsid w:val="005E18C4"/>
    <w:rsid w:val="005E227B"/>
    <w:rsid w:val="005E2325"/>
    <w:rsid w:val="005E40AA"/>
    <w:rsid w:val="005E42AF"/>
    <w:rsid w:val="005E5924"/>
    <w:rsid w:val="005E7549"/>
    <w:rsid w:val="005E7C7A"/>
    <w:rsid w:val="005F044C"/>
    <w:rsid w:val="005F118D"/>
    <w:rsid w:val="005F226C"/>
    <w:rsid w:val="005F29B6"/>
    <w:rsid w:val="005F4215"/>
    <w:rsid w:val="005F4DA4"/>
    <w:rsid w:val="00601256"/>
    <w:rsid w:val="00601863"/>
    <w:rsid w:val="006022C7"/>
    <w:rsid w:val="00602BEB"/>
    <w:rsid w:val="0060334E"/>
    <w:rsid w:val="00604376"/>
    <w:rsid w:val="00605377"/>
    <w:rsid w:val="00605A4C"/>
    <w:rsid w:val="00606056"/>
    <w:rsid w:val="00607532"/>
    <w:rsid w:val="0061059B"/>
    <w:rsid w:val="006107D3"/>
    <w:rsid w:val="00610E90"/>
    <w:rsid w:val="00610EBA"/>
    <w:rsid w:val="00610FF7"/>
    <w:rsid w:val="0061121E"/>
    <w:rsid w:val="00611549"/>
    <w:rsid w:val="00611CD3"/>
    <w:rsid w:val="00612AF3"/>
    <w:rsid w:val="00612D36"/>
    <w:rsid w:val="0061323E"/>
    <w:rsid w:val="00613612"/>
    <w:rsid w:val="006141AB"/>
    <w:rsid w:val="00615C3E"/>
    <w:rsid w:val="00615D83"/>
    <w:rsid w:val="006165E3"/>
    <w:rsid w:val="00616646"/>
    <w:rsid w:val="00616DBC"/>
    <w:rsid w:val="0061799C"/>
    <w:rsid w:val="00620174"/>
    <w:rsid w:val="006201DA"/>
    <w:rsid w:val="0062090D"/>
    <w:rsid w:val="00621979"/>
    <w:rsid w:val="00622101"/>
    <w:rsid w:val="0062221F"/>
    <w:rsid w:val="00622ADD"/>
    <w:rsid w:val="00622B41"/>
    <w:rsid w:val="006242A7"/>
    <w:rsid w:val="0062484A"/>
    <w:rsid w:val="006257DA"/>
    <w:rsid w:val="00626BF0"/>
    <w:rsid w:val="00626C9A"/>
    <w:rsid w:val="0062719E"/>
    <w:rsid w:val="0063087B"/>
    <w:rsid w:val="00630E18"/>
    <w:rsid w:val="006346A2"/>
    <w:rsid w:val="0063537F"/>
    <w:rsid w:val="00636742"/>
    <w:rsid w:val="00637159"/>
    <w:rsid w:val="006417F1"/>
    <w:rsid w:val="00642768"/>
    <w:rsid w:val="006431F7"/>
    <w:rsid w:val="006451BE"/>
    <w:rsid w:val="00645669"/>
    <w:rsid w:val="0065038E"/>
    <w:rsid w:val="00650B48"/>
    <w:rsid w:val="0065104F"/>
    <w:rsid w:val="00651B4C"/>
    <w:rsid w:val="00652A14"/>
    <w:rsid w:val="00653A3B"/>
    <w:rsid w:val="00654ADF"/>
    <w:rsid w:val="006603DE"/>
    <w:rsid w:val="00660CED"/>
    <w:rsid w:val="006653CE"/>
    <w:rsid w:val="00666949"/>
    <w:rsid w:val="0066717D"/>
    <w:rsid w:val="00670091"/>
    <w:rsid w:val="006701A9"/>
    <w:rsid w:val="00672D98"/>
    <w:rsid w:val="006766E0"/>
    <w:rsid w:val="006769B2"/>
    <w:rsid w:val="006770FD"/>
    <w:rsid w:val="00681720"/>
    <w:rsid w:val="00682042"/>
    <w:rsid w:val="00682BB7"/>
    <w:rsid w:val="00683278"/>
    <w:rsid w:val="0068378A"/>
    <w:rsid w:val="00684E50"/>
    <w:rsid w:val="0068736B"/>
    <w:rsid w:val="0068780C"/>
    <w:rsid w:val="00687BD5"/>
    <w:rsid w:val="00690A23"/>
    <w:rsid w:val="0069130B"/>
    <w:rsid w:val="006924A0"/>
    <w:rsid w:val="00692844"/>
    <w:rsid w:val="006929F1"/>
    <w:rsid w:val="0069346D"/>
    <w:rsid w:val="0069480E"/>
    <w:rsid w:val="006959E5"/>
    <w:rsid w:val="00695B29"/>
    <w:rsid w:val="00697D4F"/>
    <w:rsid w:val="006A0494"/>
    <w:rsid w:val="006A0756"/>
    <w:rsid w:val="006A0953"/>
    <w:rsid w:val="006A1381"/>
    <w:rsid w:val="006A2D60"/>
    <w:rsid w:val="006A43DF"/>
    <w:rsid w:val="006A449D"/>
    <w:rsid w:val="006A493A"/>
    <w:rsid w:val="006A5363"/>
    <w:rsid w:val="006A53C3"/>
    <w:rsid w:val="006A5810"/>
    <w:rsid w:val="006A75DE"/>
    <w:rsid w:val="006B0124"/>
    <w:rsid w:val="006B0FA4"/>
    <w:rsid w:val="006B2143"/>
    <w:rsid w:val="006B3EEC"/>
    <w:rsid w:val="006B4CD5"/>
    <w:rsid w:val="006B5809"/>
    <w:rsid w:val="006B608D"/>
    <w:rsid w:val="006C0192"/>
    <w:rsid w:val="006C075F"/>
    <w:rsid w:val="006C17DF"/>
    <w:rsid w:val="006C257D"/>
    <w:rsid w:val="006C46A1"/>
    <w:rsid w:val="006C4DCA"/>
    <w:rsid w:val="006C4F8E"/>
    <w:rsid w:val="006C690F"/>
    <w:rsid w:val="006C7465"/>
    <w:rsid w:val="006D0F71"/>
    <w:rsid w:val="006D1510"/>
    <w:rsid w:val="006D1C79"/>
    <w:rsid w:val="006D1E31"/>
    <w:rsid w:val="006D20A1"/>
    <w:rsid w:val="006D24A3"/>
    <w:rsid w:val="006D24CF"/>
    <w:rsid w:val="006D3E7D"/>
    <w:rsid w:val="006D4074"/>
    <w:rsid w:val="006D44BC"/>
    <w:rsid w:val="006D6C7C"/>
    <w:rsid w:val="006D7219"/>
    <w:rsid w:val="006E04FF"/>
    <w:rsid w:val="006E2AC0"/>
    <w:rsid w:val="006E3DFC"/>
    <w:rsid w:val="006E3FCB"/>
    <w:rsid w:val="006E73F7"/>
    <w:rsid w:val="006E7704"/>
    <w:rsid w:val="006F19A1"/>
    <w:rsid w:val="006F2AAD"/>
    <w:rsid w:val="006F3CDB"/>
    <w:rsid w:val="006F3F0A"/>
    <w:rsid w:val="006F4151"/>
    <w:rsid w:val="006F5DD3"/>
    <w:rsid w:val="006F6F7E"/>
    <w:rsid w:val="006F7D3C"/>
    <w:rsid w:val="006F7D3D"/>
    <w:rsid w:val="007006EC"/>
    <w:rsid w:val="0070244F"/>
    <w:rsid w:val="00702982"/>
    <w:rsid w:val="00702D33"/>
    <w:rsid w:val="00704D28"/>
    <w:rsid w:val="00706A0F"/>
    <w:rsid w:val="00706AB7"/>
    <w:rsid w:val="00706FEB"/>
    <w:rsid w:val="007070AC"/>
    <w:rsid w:val="007076D1"/>
    <w:rsid w:val="0070782B"/>
    <w:rsid w:val="007109CF"/>
    <w:rsid w:val="007114E8"/>
    <w:rsid w:val="00714607"/>
    <w:rsid w:val="00715B78"/>
    <w:rsid w:val="00721BDD"/>
    <w:rsid w:val="00722A00"/>
    <w:rsid w:val="00723E98"/>
    <w:rsid w:val="00724705"/>
    <w:rsid w:val="00724CA8"/>
    <w:rsid w:val="00725D66"/>
    <w:rsid w:val="00726863"/>
    <w:rsid w:val="007311BE"/>
    <w:rsid w:val="007320E0"/>
    <w:rsid w:val="007328C8"/>
    <w:rsid w:val="00734535"/>
    <w:rsid w:val="00736490"/>
    <w:rsid w:val="0073758C"/>
    <w:rsid w:val="00740EAC"/>
    <w:rsid w:val="007415A9"/>
    <w:rsid w:val="00741C41"/>
    <w:rsid w:val="00742C8B"/>
    <w:rsid w:val="00742DFC"/>
    <w:rsid w:val="0074440B"/>
    <w:rsid w:val="007454E3"/>
    <w:rsid w:val="007455AE"/>
    <w:rsid w:val="007466A1"/>
    <w:rsid w:val="00746993"/>
    <w:rsid w:val="00746C3D"/>
    <w:rsid w:val="00747361"/>
    <w:rsid w:val="007527DF"/>
    <w:rsid w:val="007530AF"/>
    <w:rsid w:val="0075379D"/>
    <w:rsid w:val="00753E7B"/>
    <w:rsid w:val="007558A6"/>
    <w:rsid w:val="00755D50"/>
    <w:rsid w:val="00756260"/>
    <w:rsid w:val="007574BF"/>
    <w:rsid w:val="007579B6"/>
    <w:rsid w:val="00757F37"/>
    <w:rsid w:val="007613A8"/>
    <w:rsid w:val="007614CA"/>
    <w:rsid w:val="00761B9A"/>
    <w:rsid w:val="00764DB3"/>
    <w:rsid w:val="00765D93"/>
    <w:rsid w:val="00766254"/>
    <w:rsid w:val="00766A57"/>
    <w:rsid w:val="00767898"/>
    <w:rsid w:val="00767A19"/>
    <w:rsid w:val="0077042D"/>
    <w:rsid w:val="0077084B"/>
    <w:rsid w:val="00771B7E"/>
    <w:rsid w:val="00772B97"/>
    <w:rsid w:val="00773587"/>
    <w:rsid w:val="007739A4"/>
    <w:rsid w:val="00773DE0"/>
    <w:rsid w:val="0077655D"/>
    <w:rsid w:val="00776A7D"/>
    <w:rsid w:val="00780218"/>
    <w:rsid w:val="00780A5A"/>
    <w:rsid w:val="007814A8"/>
    <w:rsid w:val="00782988"/>
    <w:rsid w:val="00782D81"/>
    <w:rsid w:val="00783621"/>
    <w:rsid w:val="007838F6"/>
    <w:rsid w:val="00785E93"/>
    <w:rsid w:val="00785F84"/>
    <w:rsid w:val="007864B8"/>
    <w:rsid w:val="00787A56"/>
    <w:rsid w:val="00791156"/>
    <w:rsid w:val="00791AD7"/>
    <w:rsid w:val="00792082"/>
    <w:rsid w:val="00793B45"/>
    <w:rsid w:val="00794716"/>
    <w:rsid w:val="00794815"/>
    <w:rsid w:val="00797AF2"/>
    <w:rsid w:val="007A0D26"/>
    <w:rsid w:val="007A0EDA"/>
    <w:rsid w:val="007A2FF1"/>
    <w:rsid w:val="007A3EC6"/>
    <w:rsid w:val="007A43E6"/>
    <w:rsid w:val="007A45A9"/>
    <w:rsid w:val="007A6747"/>
    <w:rsid w:val="007A6BE1"/>
    <w:rsid w:val="007A6FCA"/>
    <w:rsid w:val="007A7175"/>
    <w:rsid w:val="007A7625"/>
    <w:rsid w:val="007A780C"/>
    <w:rsid w:val="007B0173"/>
    <w:rsid w:val="007B08A6"/>
    <w:rsid w:val="007B0BEE"/>
    <w:rsid w:val="007B2236"/>
    <w:rsid w:val="007B2800"/>
    <w:rsid w:val="007B2C42"/>
    <w:rsid w:val="007B341F"/>
    <w:rsid w:val="007B432E"/>
    <w:rsid w:val="007B4B0A"/>
    <w:rsid w:val="007B6CFA"/>
    <w:rsid w:val="007B786B"/>
    <w:rsid w:val="007C102C"/>
    <w:rsid w:val="007C192C"/>
    <w:rsid w:val="007C1D74"/>
    <w:rsid w:val="007C2AEB"/>
    <w:rsid w:val="007C4BBF"/>
    <w:rsid w:val="007C5226"/>
    <w:rsid w:val="007C5818"/>
    <w:rsid w:val="007C5CE5"/>
    <w:rsid w:val="007C62E9"/>
    <w:rsid w:val="007C641C"/>
    <w:rsid w:val="007C6CB5"/>
    <w:rsid w:val="007C6DB7"/>
    <w:rsid w:val="007C70A1"/>
    <w:rsid w:val="007C7957"/>
    <w:rsid w:val="007D0267"/>
    <w:rsid w:val="007D0C4D"/>
    <w:rsid w:val="007D1A1D"/>
    <w:rsid w:val="007D4D08"/>
    <w:rsid w:val="007D6D97"/>
    <w:rsid w:val="007D71E5"/>
    <w:rsid w:val="007D7783"/>
    <w:rsid w:val="007E24B0"/>
    <w:rsid w:val="007E2D10"/>
    <w:rsid w:val="007E5DFB"/>
    <w:rsid w:val="007E68AA"/>
    <w:rsid w:val="007E6B4B"/>
    <w:rsid w:val="007E74E4"/>
    <w:rsid w:val="007F0867"/>
    <w:rsid w:val="007F27B1"/>
    <w:rsid w:val="007F2B3E"/>
    <w:rsid w:val="007F4301"/>
    <w:rsid w:val="007F4768"/>
    <w:rsid w:val="007F4CA9"/>
    <w:rsid w:val="007F51B3"/>
    <w:rsid w:val="007F612C"/>
    <w:rsid w:val="007F6A35"/>
    <w:rsid w:val="00800ED8"/>
    <w:rsid w:val="00801653"/>
    <w:rsid w:val="0080361A"/>
    <w:rsid w:val="00803B06"/>
    <w:rsid w:val="0080421F"/>
    <w:rsid w:val="00804B8D"/>
    <w:rsid w:val="008053E5"/>
    <w:rsid w:val="00806504"/>
    <w:rsid w:val="00806CAD"/>
    <w:rsid w:val="00806DFA"/>
    <w:rsid w:val="00810886"/>
    <w:rsid w:val="00810A81"/>
    <w:rsid w:val="008118D6"/>
    <w:rsid w:val="008119A3"/>
    <w:rsid w:val="00812894"/>
    <w:rsid w:val="00813D9C"/>
    <w:rsid w:val="008142AB"/>
    <w:rsid w:val="00817401"/>
    <w:rsid w:val="0081772D"/>
    <w:rsid w:val="00820E89"/>
    <w:rsid w:val="00820FF3"/>
    <w:rsid w:val="008211E0"/>
    <w:rsid w:val="00821CEC"/>
    <w:rsid w:val="00822327"/>
    <w:rsid w:val="00822E94"/>
    <w:rsid w:val="0082395C"/>
    <w:rsid w:val="00825600"/>
    <w:rsid w:val="0082620B"/>
    <w:rsid w:val="00826289"/>
    <w:rsid w:val="0082771A"/>
    <w:rsid w:val="008278AE"/>
    <w:rsid w:val="00827F9B"/>
    <w:rsid w:val="00827FC5"/>
    <w:rsid w:val="00830608"/>
    <w:rsid w:val="00830978"/>
    <w:rsid w:val="008313CB"/>
    <w:rsid w:val="008331BF"/>
    <w:rsid w:val="00833317"/>
    <w:rsid w:val="00833D75"/>
    <w:rsid w:val="00834A81"/>
    <w:rsid w:val="00834AF9"/>
    <w:rsid w:val="008353CD"/>
    <w:rsid w:val="008368C8"/>
    <w:rsid w:val="008420C8"/>
    <w:rsid w:val="008421CC"/>
    <w:rsid w:val="00842252"/>
    <w:rsid w:val="00842BF4"/>
    <w:rsid w:val="0084479D"/>
    <w:rsid w:val="008455E7"/>
    <w:rsid w:val="00845C85"/>
    <w:rsid w:val="00845E19"/>
    <w:rsid w:val="008461CC"/>
    <w:rsid w:val="008476F6"/>
    <w:rsid w:val="00847D63"/>
    <w:rsid w:val="00847EA7"/>
    <w:rsid w:val="00850A49"/>
    <w:rsid w:val="00854370"/>
    <w:rsid w:val="00854B41"/>
    <w:rsid w:val="00856E3A"/>
    <w:rsid w:val="00857049"/>
    <w:rsid w:val="0085722E"/>
    <w:rsid w:val="0086275B"/>
    <w:rsid w:val="00863CF1"/>
    <w:rsid w:val="00863EDA"/>
    <w:rsid w:val="008648CE"/>
    <w:rsid w:val="00864B03"/>
    <w:rsid w:val="00864C17"/>
    <w:rsid w:val="00864FE2"/>
    <w:rsid w:val="0086569F"/>
    <w:rsid w:val="00865C3B"/>
    <w:rsid w:val="008666D0"/>
    <w:rsid w:val="00867EF1"/>
    <w:rsid w:val="00871D79"/>
    <w:rsid w:val="008721E4"/>
    <w:rsid w:val="0087270D"/>
    <w:rsid w:val="00873895"/>
    <w:rsid w:val="00874EBE"/>
    <w:rsid w:val="00875612"/>
    <w:rsid w:val="008803F8"/>
    <w:rsid w:val="00880756"/>
    <w:rsid w:val="008819B4"/>
    <w:rsid w:val="00881FF9"/>
    <w:rsid w:val="008825B3"/>
    <w:rsid w:val="0088291C"/>
    <w:rsid w:val="00885546"/>
    <w:rsid w:val="00886387"/>
    <w:rsid w:val="00887608"/>
    <w:rsid w:val="0089265D"/>
    <w:rsid w:val="00893017"/>
    <w:rsid w:val="00893850"/>
    <w:rsid w:val="0089586A"/>
    <w:rsid w:val="00895D72"/>
    <w:rsid w:val="008969D0"/>
    <w:rsid w:val="008977D3"/>
    <w:rsid w:val="008A00D9"/>
    <w:rsid w:val="008A0A35"/>
    <w:rsid w:val="008A0D4A"/>
    <w:rsid w:val="008A1BD7"/>
    <w:rsid w:val="008A48BB"/>
    <w:rsid w:val="008A4D14"/>
    <w:rsid w:val="008A51E7"/>
    <w:rsid w:val="008A617F"/>
    <w:rsid w:val="008A62AA"/>
    <w:rsid w:val="008B03F7"/>
    <w:rsid w:val="008B1116"/>
    <w:rsid w:val="008B14C4"/>
    <w:rsid w:val="008B2E42"/>
    <w:rsid w:val="008B45A8"/>
    <w:rsid w:val="008B4F7D"/>
    <w:rsid w:val="008B5074"/>
    <w:rsid w:val="008B6F21"/>
    <w:rsid w:val="008B78B3"/>
    <w:rsid w:val="008C0A82"/>
    <w:rsid w:val="008C184A"/>
    <w:rsid w:val="008C1B5B"/>
    <w:rsid w:val="008C1B5D"/>
    <w:rsid w:val="008C1F7D"/>
    <w:rsid w:val="008C240C"/>
    <w:rsid w:val="008C2503"/>
    <w:rsid w:val="008C27DB"/>
    <w:rsid w:val="008C2F46"/>
    <w:rsid w:val="008C3C24"/>
    <w:rsid w:val="008C4647"/>
    <w:rsid w:val="008C49DA"/>
    <w:rsid w:val="008C58D6"/>
    <w:rsid w:val="008C6724"/>
    <w:rsid w:val="008C6D7A"/>
    <w:rsid w:val="008C7217"/>
    <w:rsid w:val="008C741B"/>
    <w:rsid w:val="008D0088"/>
    <w:rsid w:val="008D1502"/>
    <w:rsid w:val="008D32C4"/>
    <w:rsid w:val="008D33F3"/>
    <w:rsid w:val="008D342D"/>
    <w:rsid w:val="008D3910"/>
    <w:rsid w:val="008D3EFF"/>
    <w:rsid w:val="008D489B"/>
    <w:rsid w:val="008D49F9"/>
    <w:rsid w:val="008D4A75"/>
    <w:rsid w:val="008D4E2E"/>
    <w:rsid w:val="008D5541"/>
    <w:rsid w:val="008D6275"/>
    <w:rsid w:val="008D6FD5"/>
    <w:rsid w:val="008D73A0"/>
    <w:rsid w:val="008D7EA6"/>
    <w:rsid w:val="008E0280"/>
    <w:rsid w:val="008E13DD"/>
    <w:rsid w:val="008E3BD3"/>
    <w:rsid w:val="008E43FD"/>
    <w:rsid w:val="008E505C"/>
    <w:rsid w:val="008E5A55"/>
    <w:rsid w:val="008E647B"/>
    <w:rsid w:val="008E7099"/>
    <w:rsid w:val="008E7C2C"/>
    <w:rsid w:val="008F006F"/>
    <w:rsid w:val="008F04B5"/>
    <w:rsid w:val="008F0BF6"/>
    <w:rsid w:val="008F1A9A"/>
    <w:rsid w:val="008F4B10"/>
    <w:rsid w:val="008F5BD1"/>
    <w:rsid w:val="008F735D"/>
    <w:rsid w:val="009037BD"/>
    <w:rsid w:val="00903A71"/>
    <w:rsid w:val="00903CE0"/>
    <w:rsid w:val="00904A13"/>
    <w:rsid w:val="00905F4B"/>
    <w:rsid w:val="00906733"/>
    <w:rsid w:val="00906884"/>
    <w:rsid w:val="00906CE6"/>
    <w:rsid w:val="009074D5"/>
    <w:rsid w:val="00907EC6"/>
    <w:rsid w:val="00910925"/>
    <w:rsid w:val="00910B7C"/>
    <w:rsid w:val="00912840"/>
    <w:rsid w:val="00912EB2"/>
    <w:rsid w:val="009143BC"/>
    <w:rsid w:val="009153F5"/>
    <w:rsid w:val="00916B46"/>
    <w:rsid w:val="00917D33"/>
    <w:rsid w:val="00920C25"/>
    <w:rsid w:val="00920ECC"/>
    <w:rsid w:val="0092132A"/>
    <w:rsid w:val="00926061"/>
    <w:rsid w:val="00927581"/>
    <w:rsid w:val="00927CC1"/>
    <w:rsid w:val="009305ED"/>
    <w:rsid w:val="009312D0"/>
    <w:rsid w:val="00931A00"/>
    <w:rsid w:val="00932347"/>
    <w:rsid w:val="00933631"/>
    <w:rsid w:val="009337B1"/>
    <w:rsid w:val="0093414B"/>
    <w:rsid w:val="0093581D"/>
    <w:rsid w:val="009371E0"/>
    <w:rsid w:val="0093732D"/>
    <w:rsid w:val="00937BFD"/>
    <w:rsid w:val="00937DA9"/>
    <w:rsid w:val="00940EF1"/>
    <w:rsid w:val="00941AF8"/>
    <w:rsid w:val="00941BBB"/>
    <w:rsid w:val="00942500"/>
    <w:rsid w:val="009429A8"/>
    <w:rsid w:val="00942AF2"/>
    <w:rsid w:val="00942CC3"/>
    <w:rsid w:val="00945604"/>
    <w:rsid w:val="00947747"/>
    <w:rsid w:val="00951C2C"/>
    <w:rsid w:val="00952817"/>
    <w:rsid w:val="00952A91"/>
    <w:rsid w:val="0095345F"/>
    <w:rsid w:val="0095355B"/>
    <w:rsid w:val="00953DC6"/>
    <w:rsid w:val="00954FCB"/>
    <w:rsid w:val="00955009"/>
    <w:rsid w:val="00955848"/>
    <w:rsid w:val="009604C5"/>
    <w:rsid w:val="00961E00"/>
    <w:rsid w:val="00963B92"/>
    <w:rsid w:val="00963CC3"/>
    <w:rsid w:val="0096477A"/>
    <w:rsid w:val="009655BE"/>
    <w:rsid w:val="00965661"/>
    <w:rsid w:val="00965E16"/>
    <w:rsid w:val="009661D3"/>
    <w:rsid w:val="009661F0"/>
    <w:rsid w:val="009702C8"/>
    <w:rsid w:val="0097173F"/>
    <w:rsid w:val="00971955"/>
    <w:rsid w:val="00971E52"/>
    <w:rsid w:val="009731C1"/>
    <w:rsid w:val="00976A1A"/>
    <w:rsid w:val="00977EDA"/>
    <w:rsid w:val="0098031F"/>
    <w:rsid w:val="00980F6A"/>
    <w:rsid w:val="00981BD9"/>
    <w:rsid w:val="00982590"/>
    <w:rsid w:val="00984C03"/>
    <w:rsid w:val="00986657"/>
    <w:rsid w:val="0098676C"/>
    <w:rsid w:val="00986AD4"/>
    <w:rsid w:val="009873E2"/>
    <w:rsid w:val="0099027B"/>
    <w:rsid w:val="0099042B"/>
    <w:rsid w:val="00991416"/>
    <w:rsid w:val="0099244F"/>
    <w:rsid w:val="009927F7"/>
    <w:rsid w:val="00992D20"/>
    <w:rsid w:val="00994885"/>
    <w:rsid w:val="009962E8"/>
    <w:rsid w:val="009963B3"/>
    <w:rsid w:val="00996DFF"/>
    <w:rsid w:val="009A078B"/>
    <w:rsid w:val="009A26E6"/>
    <w:rsid w:val="009A285F"/>
    <w:rsid w:val="009A29B1"/>
    <w:rsid w:val="009A3A76"/>
    <w:rsid w:val="009A3B66"/>
    <w:rsid w:val="009A3C2B"/>
    <w:rsid w:val="009A409A"/>
    <w:rsid w:val="009A4235"/>
    <w:rsid w:val="009A4ED4"/>
    <w:rsid w:val="009A5751"/>
    <w:rsid w:val="009A6571"/>
    <w:rsid w:val="009A67C8"/>
    <w:rsid w:val="009B12F9"/>
    <w:rsid w:val="009B2287"/>
    <w:rsid w:val="009B29D9"/>
    <w:rsid w:val="009B3163"/>
    <w:rsid w:val="009B3AB4"/>
    <w:rsid w:val="009B44E9"/>
    <w:rsid w:val="009B79A0"/>
    <w:rsid w:val="009B7BBC"/>
    <w:rsid w:val="009C040C"/>
    <w:rsid w:val="009C04CA"/>
    <w:rsid w:val="009C0D65"/>
    <w:rsid w:val="009C1273"/>
    <w:rsid w:val="009C17CF"/>
    <w:rsid w:val="009C17E7"/>
    <w:rsid w:val="009C1A2F"/>
    <w:rsid w:val="009C1E77"/>
    <w:rsid w:val="009C3F8A"/>
    <w:rsid w:val="009C4CCD"/>
    <w:rsid w:val="009C4FA8"/>
    <w:rsid w:val="009C54D4"/>
    <w:rsid w:val="009C5A72"/>
    <w:rsid w:val="009C60FD"/>
    <w:rsid w:val="009C7D29"/>
    <w:rsid w:val="009D0494"/>
    <w:rsid w:val="009D1C5D"/>
    <w:rsid w:val="009D31DB"/>
    <w:rsid w:val="009D3451"/>
    <w:rsid w:val="009D3B9A"/>
    <w:rsid w:val="009D3CA7"/>
    <w:rsid w:val="009D45C4"/>
    <w:rsid w:val="009D5A2C"/>
    <w:rsid w:val="009D5E68"/>
    <w:rsid w:val="009D603D"/>
    <w:rsid w:val="009D61BE"/>
    <w:rsid w:val="009D69F9"/>
    <w:rsid w:val="009D7E43"/>
    <w:rsid w:val="009E07A6"/>
    <w:rsid w:val="009E07BF"/>
    <w:rsid w:val="009E0A98"/>
    <w:rsid w:val="009E25A9"/>
    <w:rsid w:val="009E2A07"/>
    <w:rsid w:val="009E2F88"/>
    <w:rsid w:val="009E3B06"/>
    <w:rsid w:val="009E4E3E"/>
    <w:rsid w:val="009E4EFC"/>
    <w:rsid w:val="009E4FE2"/>
    <w:rsid w:val="009E58FB"/>
    <w:rsid w:val="009E601B"/>
    <w:rsid w:val="009E7C18"/>
    <w:rsid w:val="009F0164"/>
    <w:rsid w:val="009F02B2"/>
    <w:rsid w:val="009F03B0"/>
    <w:rsid w:val="009F0456"/>
    <w:rsid w:val="009F182E"/>
    <w:rsid w:val="009F205C"/>
    <w:rsid w:val="009F25C1"/>
    <w:rsid w:val="009F2D4E"/>
    <w:rsid w:val="009F3E7C"/>
    <w:rsid w:val="009F401B"/>
    <w:rsid w:val="009F433E"/>
    <w:rsid w:val="009F44F9"/>
    <w:rsid w:val="009F78D3"/>
    <w:rsid w:val="009F79BF"/>
    <w:rsid w:val="00A002E9"/>
    <w:rsid w:val="00A00B50"/>
    <w:rsid w:val="00A011C1"/>
    <w:rsid w:val="00A01C06"/>
    <w:rsid w:val="00A02852"/>
    <w:rsid w:val="00A02EDF"/>
    <w:rsid w:val="00A04E4F"/>
    <w:rsid w:val="00A055BC"/>
    <w:rsid w:val="00A05739"/>
    <w:rsid w:val="00A07D1F"/>
    <w:rsid w:val="00A103A2"/>
    <w:rsid w:val="00A1083C"/>
    <w:rsid w:val="00A11BCD"/>
    <w:rsid w:val="00A11D7C"/>
    <w:rsid w:val="00A12324"/>
    <w:rsid w:val="00A1377B"/>
    <w:rsid w:val="00A141DB"/>
    <w:rsid w:val="00A152D5"/>
    <w:rsid w:val="00A1545F"/>
    <w:rsid w:val="00A15964"/>
    <w:rsid w:val="00A15D9D"/>
    <w:rsid w:val="00A16E62"/>
    <w:rsid w:val="00A21C89"/>
    <w:rsid w:val="00A2470F"/>
    <w:rsid w:val="00A24CA3"/>
    <w:rsid w:val="00A25340"/>
    <w:rsid w:val="00A25E0B"/>
    <w:rsid w:val="00A25ED0"/>
    <w:rsid w:val="00A26242"/>
    <w:rsid w:val="00A270EE"/>
    <w:rsid w:val="00A273CD"/>
    <w:rsid w:val="00A319C5"/>
    <w:rsid w:val="00A31F94"/>
    <w:rsid w:val="00A349F9"/>
    <w:rsid w:val="00A34F0F"/>
    <w:rsid w:val="00A36035"/>
    <w:rsid w:val="00A360AB"/>
    <w:rsid w:val="00A3663B"/>
    <w:rsid w:val="00A4008D"/>
    <w:rsid w:val="00A40D61"/>
    <w:rsid w:val="00A414F6"/>
    <w:rsid w:val="00A43806"/>
    <w:rsid w:val="00A43F18"/>
    <w:rsid w:val="00A45D50"/>
    <w:rsid w:val="00A464F4"/>
    <w:rsid w:val="00A46B4A"/>
    <w:rsid w:val="00A4730A"/>
    <w:rsid w:val="00A47930"/>
    <w:rsid w:val="00A47C12"/>
    <w:rsid w:val="00A50C46"/>
    <w:rsid w:val="00A51BE5"/>
    <w:rsid w:val="00A52066"/>
    <w:rsid w:val="00A538C1"/>
    <w:rsid w:val="00A53A2F"/>
    <w:rsid w:val="00A55943"/>
    <w:rsid w:val="00A55F33"/>
    <w:rsid w:val="00A5671F"/>
    <w:rsid w:val="00A5681B"/>
    <w:rsid w:val="00A56B24"/>
    <w:rsid w:val="00A56DFD"/>
    <w:rsid w:val="00A56F58"/>
    <w:rsid w:val="00A6198D"/>
    <w:rsid w:val="00A63C60"/>
    <w:rsid w:val="00A63D3D"/>
    <w:rsid w:val="00A65139"/>
    <w:rsid w:val="00A659AA"/>
    <w:rsid w:val="00A65D5D"/>
    <w:rsid w:val="00A71EDB"/>
    <w:rsid w:val="00A7297E"/>
    <w:rsid w:val="00A72E34"/>
    <w:rsid w:val="00A730DC"/>
    <w:rsid w:val="00A73D57"/>
    <w:rsid w:val="00A7402E"/>
    <w:rsid w:val="00A74A1C"/>
    <w:rsid w:val="00A76494"/>
    <w:rsid w:val="00A764C8"/>
    <w:rsid w:val="00A76EAC"/>
    <w:rsid w:val="00A77386"/>
    <w:rsid w:val="00A7771C"/>
    <w:rsid w:val="00A77E4B"/>
    <w:rsid w:val="00A81304"/>
    <w:rsid w:val="00A81DA1"/>
    <w:rsid w:val="00A82B8A"/>
    <w:rsid w:val="00A83867"/>
    <w:rsid w:val="00A84805"/>
    <w:rsid w:val="00A85DE8"/>
    <w:rsid w:val="00A85F2A"/>
    <w:rsid w:val="00A87CEE"/>
    <w:rsid w:val="00A87DED"/>
    <w:rsid w:val="00A90782"/>
    <w:rsid w:val="00A91DF2"/>
    <w:rsid w:val="00A9249E"/>
    <w:rsid w:val="00A925DD"/>
    <w:rsid w:val="00A92E78"/>
    <w:rsid w:val="00A941C7"/>
    <w:rsid w:val="00A9468B"/>
    <w:rsid w:val="00A950E3"/>
    <w:rsid w:val="00A95561"/>
    <w:rsid w:val="00A967E3"/>
    <w:rsid w:val="00A97238"/>
    <w:rsid w:val="00A97890"/>
    <w:rsid w:val="00A979C3"/>
    <w:rsid w:val="00AA290A"/>
    <w:rsid w:val="00AA455B"/>
    <w:rsid w:val="00AA48D8"/>
    <w:rsid w:val="00AA4D27"/>
    <w:rsid w:val="00AA58F3"/>
    <w:rsid w:val="00AA5CE7"/>
    <w:rsid w:val="00AA5F8C"/>
    <w:rsid w:val="00AA6362"/>
    <w:rsid w:val="00AA6F28"/>
    <w:rsid w:val="00AA7EA9"/>
    <w:rsid w:val="00AB01C0"/>
    <w:rsid w:val="00AB1343"/>
    <w:rsid w:val="00AB1EE6"/>
    <w:rsid w:val="00AB264F"/>
    <w:rsid w:val="00AB2EE2"/>
    <w:rsid w:val="00AB4187"/>
    <w:rsid w:val="00AB47EF"/>
    <w:rsid w:val="00AB5C6C"/>
    <w:rsid w:val="00AB605B"/>
    <w:rsid w:val="00AB7814"/>
    <w:rsid w:val="00AC0286"/>
    <w:rsid w:val="00AC1D2D"/>
    <w:rsid w:val="00AC1DB8"/>
    <w:rsid w:val="00AC2CD6"/>
    <w:rsid w:val="00AC3685"/>
    <w:rsid w:val="00AC3DE2"/>
    <w:rsid w:val="00AC43BB"/>
    <w:rsid w:val="00AC4DF6"/>
    <w:rsid w:val="00AC4FCF"/>
    <w:rsid w:val="00AC5629"/>
    <w:rsid w:val="00AC575F"/>
    <w:rsid w:val="00AC58BD"/>
    <w:rsid w:val="00AC66D1"/>
    <w:rsid w:val="00AC6E62"/>
    <w:rsid w:val="00AC711F"/>
    <w:rsid w:val="00AD0488"/>
    <w:rsid w:val="00AD063D"/>
    <w:rsid w:val="00AD5554"/>
    <w:rsid w:val="00AD61DD"/>
    <w:rsid w:val="00AD6235"/>
    <w:rsid w:val="00AD7350"/>
    <w:rsid w:val="00AD7D8A"/>
    <w:rsid w:val="00AE0BBF"/>
    <w:rsid w:val="00AE1FC1"/>
    <w:rsid w:val="00AE250B"/>
    <w:rsid w:val="00AE4988"/>
    <w:rsid w:val="00AE6CCF"/>
    <w:rsid w:val="00AE7C66"/>
    <w:rsid w:val="00AF04ED"/>
    <w:rsid w:val="00AF11C0"/>
    <w:rsid w:val="00AF14F1"/>
    <w:rsid w:val="00AF3A5D"/>
    <w:rsid w:val="00AF40E0"/>
    <w:rsid w:val="00AF4302"/>
    <w:rsid w:val="00AF5C4F"/>
    <w:rsid w:val="00AF5CF5"/>
    <w:rsid w:val="00AF6B9E"/>
    <w:rsid w:val="00AF78AB"/>
    <w:rsid w:val="00AF7E74"/>
    <w:rsid w:val="00AF7F27"/>
    <w:rsid w:val="00AF7F33"/>
    <w:rsid w:val="00B03B94"/>
    <w:rsid w:val="00B0494E"/>
    <w:rsid w:val="00B05912"/>
    <w:rsid w:val="00B05E4B"/>
    <w:rsid w:val="00B06769"/>
    <w:rsid w:val="00B06BAB"/>
    <w:rsid w:val="00B1076E"/>
    <w:rsid w:val="00B10D84"/>
    <w:rsid w:val="00B11370"/>
    <w:rsid w:val="00B11A7A"/>
    <w:rsid w:val="00B120AE"/>
    <w:rsid w:val="00B12395"/>
    <w:rsid w:val="00B1519E"/>
    <w:rsid w:val="00B15CA9"/>
    <w:rsid w:val="00B165D1"/>
    <w:rsid w:val="00B209BA"/>
    <w:rsid w:val="00B22015"/>
    <w:rsid w:val="00B22B6E"/>
    <w:rsid w:val="00B2370C"/>
    <w:rsid w:val="00B23F7F"/>
    <w:rsid w:val="00B23FE3"/>
    <w:rsid w:val="00B2402C"/>
    <w:rsid w:val="00B24030"/>
    <w:rsid w:val="00B2419E"/>
    <w:rsid w:val="00B24BA4"/>
    <w:rsid w:val="00B25962"/>
    <w:rsid w:val="00B2729C"/>
    <w:rsid w:val="00B3006B"/>
    <w:rsid w:val="00B300F7"/>
    <w:rsid w:val="00B32575"/>
    <w:rsid w:val="00B326BC"/>
    <w:rsid w:val="00B32A55"/>
    <w:rsid w:val="00B32AD4"/>
    <w:rsid w:val="00B36897"/>
    <w:rsid w:val="00B36B58"/>
    <w:rsid w:val="00B40B15"/>
    <w:rsid w:val="00B40FD9"/>
    <w:rsid w:val="00B4146D"/>
    <w:rsid w:val="00B42B92"/>
    <w:rsid w:val="00B42BD1"/>
    <w:rsid w:val="00B42C5C"/>
    <w:rsid w:val="00B4358D"/>
    <w:rsid w:val="00B44D75"/>
    <w:rsid w:val="00B46EF2"/>
    <w:rsid w:val="00B519F8"/>
    <w:rsid w:val="00B52B58"/>
    <w:rsid w:val="00B533AA"/>
    <w:rsid w:val="00B540D4"/>
    <w:rsid w:val="00B55112"/>
    <w:rsid w:val="00B55160"/>
    <w:rsid w:val="00B559C2"/>
    <w:rsid w:val="00B55DDA"/>
    <w:rsid w:val="00B60128"/>
    <w:rsid w:val="00B628BD"/>
    <w:rsid w:val="00B62FB0"/>
    <w:rsid w:val="00B6365A"/>
    <w:rsid w:val="00B63717"/>
    <w:rsid w:val="00B6416D"/>
    <w:rsid w:val="00B65452"/>
    <w:rsid w:val="00B673E6"/>
    <w:rsid w:val="00B70D95"/>
    <w:rsid w:val="00B70F20"/>
    <w:rsid w:val="00B7212E"/>
    <w:rsid w:val="00B76004"/>
    <w:rsid w:val="00B77725"/>
    <w:rsid w:val="00B77B83"/>
    <w:rsid w:val="00B77F43"/>
    <w:rsid w:val="00B80CE4"/>
    <w:rsid w:val="00B80CF0"/>
    <w:rsid w:val="00B80ED4"/>
    <w:rsid w:val="00B81162"/>
    <w:rsid w:val="00B81238"/>
    <w:rsid w:val="00B81C51"/>
    <w:rsid w:val="00B825DA"/>
    <w:rsid w:val="00B82A24"/>
    <w:rsid w:val="00B84A7B"/>
    <w:rsid w:val="00B85B35"/>
    <w:rsid w:val="00B86549"/>
    <w:rsid w:val="00B879A3"/>
    <w:rsid w:val="00B92000"/>
    <w:rsid w:val="00B92226"/>
    <w:rsid w:val="00B923E9"/>
    <w:rsid w:val="00B925CE"/>
    <w:rsid w:val="00B9292E"/>
    <w:rsid w:val="00B932A2"/>
    <w:rsid w:val="00B93B21"/>
    <w:rsid w:val="00B94C35"/>
    <w:rsid w:val="00B95566"/>
    <w:rsid w:val="00B95FDC"/>
    <w:rsid w:val="00B968AA"/>
    <w:rsid w:val="00B97949"/>
    <w:rsid w:val="00BA041E"/>
    <w:rsid w:val="00BA05B7"/>
    <w:rsid w:val="00BA1128"/>
    <w:rsid w:val="00BA16CA"/>
    <w:rsid w:val="00BA16CD"/>
    <w:rsid w:val="00BA1913"/>
    <w:rsid w:val="00BA245F"/>
    <w:rsid w:val="00BA3E41"/>
    <w:rsid w:val="00BA4332"/>
    <w:rsid w:val="00BA4654"/>
    <w:rsid w:val="00BA4DBA"/>
    <w:rsid w:val="00BA4DE1"/>
    <w:rsid w:val="00BA5309"/>
    <w:rsid w:val="00BA5393"/>
    <w:rsid w:val="00BA66BF"/>
    <w:rsid w:val="00BA6888"/>
    <w:rsid w:val="00BA781B"/>
    <w:rsid w:val="00BA794A"/>
    <w:rsid w:val="00BA7A8F"/>
    <w:rsid w:val="00BB065C"/>
    <w:rsid w:val="00BB0E2D"/>
    <w:rsid w:val="00BB0E5A"/>
    <w:rsid w:val="00BB1D47"/>
    <w:rsid w:val="00BB267A"/>
    <w:rsid w:val="00BB3345"/>
    <w:rsid w:val="00BB423C"/>
    <w:rsid w:val="00BB48F9"/>
    <w:rsid w:val="00BB4A4B"/>
    <w:rsid w:val="00BB5AF3"/>
    <w:rsid w:val="00BB5B07"/>
    <w:rsid w:val="00BB5B29"/>
    <w:rsid w:val="00BB6B5C"/>
    <w:rsid w:val="00BB70A9"/>
    <w:rsid w:val="00BB797F"/>
    <w:rsid w:val="00BC1F10"/>
    <w:rsid w:val="00BC1FD5"/>
    <w:rsid w:val="00BC2B5B"/>
    <w:rsid w:val="00BC3023"/>
    <w:rsid w:val="00BC4D24"/>
    <w:rsid w:val="00BD118D"/>
    <w:rsid w:val="00BD241F"/>
    <w:rsid w:val="00BD2487"/>
    <w:rsid w:val="00BD281F"/>
    <w:rsid w:val="00BD296B"/>
    <w:rsid w:val="00BD36BE"/>
    <w:rsid w:val="00BD39A8"/>
    <w:rsid w:val="00BD417E"/>
    <w:rsid w:val="00BD427F"/>
    <w:rsid w:val="00BD4892"/>
    <w:rsid w:val="00BD4A6E"/>
    <w:rsid w:val="00BD5874"/>
    <w:rsid w:val="00BD5F6C"/>
    <w:rsid w:val="00BD6445"/>
    <w:rsid w:val="00BD7DC2"/>
    <w:rsid w:val="00BE060B"/>
    <w:rsid w:val="00BE09F7"/>
    <w:rsid w:val="00BE0E7B"/>
    <w:rsid w:val="00BE0F08"/>
    <w:rsid w:val="00BE1884"/>
    <w:rsid w:val="00BE2A3D"/>
    <w:rsid w:val="00BE3022"/>
    <w:rsid w:val="00BE43A5"/>
    <w:rsid w:val="00BE4645"/>
    <w:rsid w:val="00BE48B1"/>
    <w:rsid w:val="00BE54A4"/>
    <w:rsid w:val="00BE5EA1"/>
    <w:rsid w:val="00BE5F09"/>
    <w:rsid w:val="00BE606E"/>
    <w:rsid w:val="00BE7621"/>
    <w:rsid w:val="00BF05E4"/>
    <w:rsid w:val="00BF12B2"/>
    <w:rsid w:val="00BF141F"/>
    <w:rsid w:val="00BF18D7"/>
    <w:rsid w:val="00BF45A2"/>
    <w:rsid w:val="00BF6B3F"/>
    <w:rsid w:val="00BF7C30"/>
    <w:rsid w:val="00C00088"/>
    <w:rsid w:val="00C00B5A"/>
    <w:rsid w:val="00C0121C"/>
    <w:rsid w:val="00C01377"/>
    <w:rsid w:val="00C01DF0"/>
    <w:rsid w:val="00C01ED9"/>
    <w:rsid w:val="00C03C04"/>
    <w:rsid w:val="00C05A9D"/>
    <w:rsid w:val="00C05FA7"/>
    <w:rsid w:val="00C0613E"/>
    <w:rsid w:val="00C073CF"/>
    <w:rsid w:val="00C10363"/>
    <w:rsid w:val="00C126F9"/>
    <w:rsid w:val="00C150A9"/>
    <w:rsid w:val="00C164CC"/>
    <w:rsid w:val="00C167CB"/>
    <w:rsid w:val="00C17E93"/>
    <w:rsid w:val="00C208F0"/>
    <w:rsid w:val="00C21329"/>
    <w:rsid w:val="00C21467"/>
    <w:rsid w:val="00C218EB"/>
    <w:rsid w:val="00C229C9"/>
    <w:rsid w:val="00C2362B"/>
    <w:rsid w:val="00C23AAB"/>
    <w:rsid w:val="00C25727"/>
    <w:rsid w:val="00C26CA6"/>
    <w:rsid w:val="00C273A7"/>
    <w:rsid w:val="00C300C9"/>
    <w:rsid w:val="00C321AA"/>
    <w:rsid w:val="00C321B7"/>
    <w:rsid w:val="00C32475"/>
    <w:rsid w:val="00C328B5"/>
    <w:rsid w:val="00C33136"/>
    <w:rsid w:val="00C34E75"/>
    <w:rsid w:val="00C35580"/>
    <w:rsid w:val="00C3690E"/>
    <w:rsid w:val="00C36B3D"/>
    <w:rsid w:val="00C36D02"/>
    <w:rsid w:val="00C36EC0"/>
    <w:rsid w:val="00C41781"/>
    <w:rsid w:val="00C41840"/>
    <w:rsid w:val="00C41E91"/>
    <w:rsid w:val="00C42413"/>
    <w:rsid w:val="00C42F71"/>
    <w:rsid w:val="00C44EC7"/>
    <w:rsid w:val="00C44F3B"/>
    <w:rsid w:val="00C453B1"/>
    <w:rsid w:val="00C45813"/>
    <w:rsid w:val="00C459BD"/>
    <w:rsid w:val="00C46238"/>
    <w:rsid w:val="00C46ED2"/>
    <w:rsid w:val="00C505D4"/>
    <w:rsid w:val="00C51292"/>
    <w:rsid w:val="00C53D86"/>
    <w:rsid w:val="00C53DBD"/>
    <w:rsid w:val="00C55466"/>
    <w:rsid w:val="00C55BAE"/>
    <w:rsid w:val="00C5698A"/>
    <w:rsid w:val="00C56ED4"/>
    <w:rsid w:val="00C617DC"/>
    <w:rsid w:val="00C62A33"/>
    <w:rsid w:val="00C63357"/>
    <w:rsid w:val="00C649D5"/>
    <w:rsid w:val="00C66B92"/>
    <w:rsid w:val="00C67E82"/>
    <w:rsid w:val="00C70112"/>
    <w:rsid w:val="00C7074A"/>
    <w:rsid w:val="00C71738"/>
    <w:rsid w:val="00C7195E"/>
    <w:rsid w:val="00C71D5C"/>
    <w:rsid w:val="00C73DCA"/>
    <w:rsid w:val="00C74E6C"/>
    <w:rsid w:val="00C7642C"/>
    <w:rsid w:val="00C7646B"/>
    <w:rsid w:val="00C76EE8"/>
    <w:rsid w:val="00C77554"/>
    <w:rsid w:val="00C77DDA"/>
    <w:rsid w:val="00C80101"/>
    <w:rsid w:val="00C809AF"/>
    <w:rsid w:val="00C81AD8"/>
    <w:rsid w:val="00C8229A"/>
    <w:rsid w:val="00C8328A"/>
    <w:rsid w:val="00C83775"/>
    <w:rsid w:val="00C8567B"/>
    <w:rsid w:val="00C859F4"/>
    <w:rsid w:val="00C87205"/>
    <w:rsid w:val="00C87D8C"/>
    <w:rsid w:val="00C90045"/>
    <w:rsid w:val="00C903D6"/>
    <w:rsid w:val="00C905A5"/>
    <w:rsid w:val="00C91CA1"/>
    <w:rsid w:val="00C9292E"/>
    <w:rsid w:val="00C93492"/>
    <w:rsid w:val="00C9381A"/>
    <w:rsid w:val="00C9467B"/>
    <w:rsid w:val="00C94DB5"/>
    <w:rsid w:val="00C95625"/>
    <w:rsid w:val="00C9659D"/>
    <w:rsid w:val="00C96CC2"/>
    <w:rsid w:val="00CA0136"/>
    <w:rsid w:val="00CA26D2"/>
    <w:rsid w:val="00CA30D8"/>
    <w:rsid w:val="00CA3AD8"/>
    <w:rsid w:val="00CA4D75"/>
    <w:rsid w:val="00CA5055"/>
    <w:rsid w:val="00CA5183"/>
    <w:rsid w:val="00CA5431"/>
    <w:rsid w:val="00CA573D"/>
    <w:rsid w:val="00CA5FD7"/>
    <w:rsid w:val="00CA65CC"/>
    <w:rsid w:val="00CA758C"/>
    <w:rsid w:val="00CA7A24"/>
    <w:rsid w:val="00CB0642"/>
    <w:rsid w:val="00CB1917"/>
    <w:rsid w:val="00CB1AE6"/>
    <w:rsid w:val="00CB1CD6"/>
    <w:rsid w:val="00CB4F96"/>
    <w:rsid w:val="00CB5038"/>
    <w:rsid w:val="00CB521C"/>
    <w:rsid w:val="00CB59F9"/>
    <w:rsid w:val="00CB5DAD"/>
    <w:rsid w:val="00CB763A"/>
    <w:rsid w:val="00CC0488"/>
    <w:rsid w:val="00CC0B35"/>
    <w:rsid w:val="00CC0DD9"/>
    <w:rsid w:val="00CC1C69"/>
    <w:rsid w:val="00CC1F7C"/>
    <w:rsid w:val="00CC2BBD"/>
    <w:rsid w:val="00CC3AE9"/>
    <w:rsid w:val="00CC574C"/>
    <w:rsid w:val="00CC5C2E"/>
    <w:rsid w:val="00CC5D5A"/>
    <w:rsid w:val="00CD027F"/>
    <w:rsid w:val="00CD05B0"/>
    <w:rsid w:val="00CD1130"/>
    <w:rsid w:val="00CD1B9E"/>
    <w:rsid w:val="00CD2FDB"/>
    <w:rsid w:val="00CD39D7"/>
    <w:rsid w:val="00CD42E1"/>
    <w:rsid w:val="00CD648B"/>
    <w:rsid w:val="00CD6490"/>
    <w:rsid w:val="00CD6D62"/>
    <w:rsid w:val="00CD7388"/>
    <w:rsid w:val="00CD751A"/>
    <w:rsid w:val="00CE0E00"/>
    <w:rsid w:val="00CE18B4"/>
    <w:rsid w:val="00CE19BB"/>
    <w:rsid w:val="00CE477F"/>
    <w:rsid w:val="00CE5331"/>
    <w:rsid w:val="00CE5880"/>
    <w:rsid w:val="00CE7410"/>
    <w:rsid w:val="00CE7495"/>
    <w:rsid w:val="00CE78E2"/>
    <w:rsid w:val="00CF00F0"/>
    <w:rsid w:val="00CF29BE"/>
    <w:rsid w:val="00CF2CCF"/>
    <w:rsid w:val="00CF347E"/>
    <w:rsid w:val="00CF4E5A"/>
    <w:rsid w:val="00CF5118"/>
    <w:rsid w:val="00CF5200"/>
    <w:rsid w:val="00CF5AE4"/>
    <w:rsid w:val="00CF6C2C"/>
    <w:rsid w:val="00CF6C7D"/>
    <w:rsid w:val="00CF6ECB"/>
    <w:rsid w:val="00D00C13"/>
    <w:rsid w:val="00D0155D"/>
    <w:rsid w:val="00D018E9"/>
    <w:rsid w:val="00D01B35"/>
    <w:rsid w:val="00D01FD9"/>
    <w:rsid w:val="00D03909"/>
    <w:rsid w:val="00D102E2"/>
    <w:rsid w:val="00D10F2A"/>
    <w:rsid w:val="00D125B6"/>
    <w:rsid w:val="00D137BF"/>
    <w:rsid w:val="00D14B47"/>
    <w:rsid w:val="00D14E67"/>
    <w:rsid w:val="00D15026"/>
    <w:rsid w:val="00D1522A"/>
    <w:rsid w:val="00D15622"/>
    <w:rsid w:val="00D1587E"/>
    <w:rsid w:val="00D15C2E"/>
    <w:rsid w:val="00D16157"/>
    <w:rsid w:val="00D162A1"/>
    <w:rsid w:val="00D16C5C"/>
    <w:rsid w:val="00D1732A"/>
    <w:rsid w:val="00D17A68"/>
    <w:rsid w:val="00D21051"/>
    <w:rsid w:val="00D215E0"/>
    <w:rsid w:val="00D21FB9"/>
    <w:rsid w:val="00D2295A"/>
    <w:rsid w:val="00D2365E"/>
    <w:rsid w:val="00D24A37"/>
    <w:rsid w:val="00D251AF"/>
    <w:rsid w:val="00D269C5"/>
    <w:rsid w:val="00D305A3"/>
    <w:rsid w:val="00D30B1C"/>
    <w:rsid w:val="00D30D43"/>
    <w:rsid w:val="00D31037"/>
    <w:rsid w:val="00D311A0"/>
    <w:rsid w:val="00D32640"/>
    <w:rsid w:val="00D33398"/>
    <w:rsid w:val="00D33B2F"/>
    <w:rsid w:val="00D34D57"/>
    <w:rsid w:val="00D3601D"/>
    <w:rsid w:val="00D37E75"/>
    <w:rsid w:val="00D37E9C"/>
    <w:rsid w:val="00D408F4"/>
    <w:rsid w:val="00D4141B"/>
    <w:rsid w:val="00D43A78"/>
    <w:rsid w:val="00D4487E"/>
    <w:rsid w:val="00D45539"/>
    <w:rsid w:val="00D45D95"/>
    <w:rsid w:val="00D46A42"/>
    <w:rsid w:val="00D46B4E"/>
    <w:rsid w:val="00D478FB"/>
    <w:rsid w:val="00D47B06"/>
    <w:rsid w:val="00D47D1F"/>
    <w:rsid w:val="00D50C59"/>
    <w:rsid w:val="00D511E3"/>
    <w:rsid w:val="00D51F9C"/>
    <w:rsid w:val="00D537ED"/>
    <w:rsid w:val="00D54C70"/>
    <w:rsid w:val="00D55622"/>
    <w:rsid w:val="00D567E4"/>
    <w:rsid w:val="00D569B1"/>
    <w:rsid w:val="00D56ABE"/>
    <w:rsid w:val="00D56EDD"/>
    <w:rsid w:val="00D56F3C"/>
    <w:rsid w:val="00D57078"/>
    <w:rsid w:val="00D573AA"/>
    <w:rsid w:val="00D57762"/>
    <w:rsid w:val="00D600A8"/>
    <w:rsid w:val="00D601BA"/>
    <w:rsid w:val="00D60516"/>
    <w:rsid w:val="00D60DF6"/>
    <w:rsid w:val="00D619F1"/>
    <w:rsid w:val="00D63802"/>
    <w:rsid w:val="00D65106"/>
    <w:rsid w:val="00D6591B"/>
    <w:rsid w:val="00D65A57"/>
    <w:rsid w:val="00D65C31"/>
    <w:rsid w:val="00D6710F"/>
    <w:rsid w:val="00D67B3C"/>
    <w:rsid w:val="00D67DFD"/>
    <w:rsid w:val="00D707C1"/>
    <w:rsid w:val="00D71AD9"/>
    <w:rsid w:val="00D71B88"/>
    <w:rsid w:val="00D72969"/>
    <w:rsid w:val="00D73498"/>
    <w:rsid w:val="00D7378F"/>
    <w:rsid w:val="00D73B7B"/>
    <w:rsid w:val="00D73FA0"/>
    <w:rsid w:val="00D74233"/>
    <w:rsid w:val="00D75B68"/>
    <w:rsid w:val="00D80691"/>
    <w:rsid w:val="00D80AC4"/>
    <w:rsid w:val="00D821FA"/>
    <w:rsid w:val="00D83C96"/>
    <w:rsid w:val="00D840DC"/>
    <w:rsid w:val="00D8413A"/>
    <w:rsid w:val="00D844E0"/>
    <w:rsid w:val="00D8563B"/>
    <w:rsid w:val="00D87964"/>
    <w:rsid w:val="00D879CA"/>
    <w:rsid w:val="00D918DB"/>
    <w:rsid w:val="00D927B7"/>
    <w:rsid w:val="00D92EE9"/>
    <w:rsid w:val="00D93304"/>
    <w:rsid w:val="00D9482E"/>
    <w:rsid w:val="00D94ABA"/>
    <w:rsid w:val="00D95D40"/>
    <w:rsid w:val="00D96B47"/>
    <w:rsid w:val="00DA1877"/>
    <w:rsid w:val="00DA18C0"/>
    <w:rsid w:val="00DA3A1F"/>
    <w:rsid w:val="00DA57A8"/>
    <w:rsid w:val="00DA5BD8"/>
    <w:rsid w:val="00DA7B7E"/>
    <w:rsid w:val="00DA7CC1"/>
    <w:rsid w:val="00DB12A1"/>
    <w:rsid w:val="00DB4387"/>
    <w:rsid w:val="00DB6F0D"/>
    <w:rsid w:val="00DB708B"/>
    <w:rsid w:val="00DC059F"/>
    <w:rsid w:val="00DC1CB6"/>
    <w:rsid w:val="00DC3A51"/>
    <w:rsid w:val="00DC3BFB"/>
    <w:rsid w:val="00DC3F3C"/>
    <w:rsid w:val="00DC4ECE"/>
    <w:rsid w:val="00DC638C"/>
    <w:rsid w:val="00DC7905"/>
    <w:rsid w:val="00DD09E0"/>
    <w:rsid w:val="00DD2490"/>
    <w:rsid w:val="00DD2604"/>
    <w:rsid w:val="00DD3576"/>
    <w:rsid w:val="00DD4288"/>
    <w:rsid w:val="00DD45E2"/>
    <w:rsid w:val="00DD476C"/>
    <w:rsid w:val="00DD4B41"/>
    <w:rsid w:val="00DD534A"/>
    <w:rsid w:val="00DD5E20"/>
    <w:rsid w:val="00DD740E"/>
    <w:rsid w:val="00DE0A7C"/>
    <w:rsid w:val="00DE1CEE"/>
    <w:rsid w:val="00DE1F5D"/>
    <w:rsid w:val="00DE3AAE"/>
    <w:rsid w:val="00DE3D48"/>
    <w:rsid w:val="00DE47C7"/>
    <w:rsid w:val="00DE5491"/>
    <w:rsid w:val="00DE6534"/>
    <w:rsid w:val="00DE6594"/>
    <w:rsid w:val="00DE69EE"/>
    <w:rsid w:val="00DE6F1E"/>
    <w:rsid w:val="00DF04AB"/>
    <w:rsid w:val="00DF07A4"/>
    <w:rsid w:val="00DF1AEC"/>
    <w:rsid w:val="00DF25AE"/>
    <w:rsid w:val="00DF28B1"/>
    <w:rsid w:val="00DF2F4B"/>
    <w:rsid w:val="00DF44F5"/>
    <w:rsid w:val="00DF59EA"/>
    <w:rsid w:val="00DF6EAB"/>
    <w:rsid w:val="00DF7895"/>
    <w:rsid w:val="00E0009A"/>
    <w:rsid w:val="00E00B89"/>
    <w:rsid w:val="00E01400"/>
    <w:rsid w:val="00E03BA9"/>
    <w:rsid w:val="00E04202"/>
    <w:rsid w:val="00E04580"/>
    <w:rsid w:val="00E04646"/>
    <w:rsid w:val="00E04D08"/>
    <w:rsid w:val="00E05C29"/>
    <w:rsid w:val="00E07E52"/>
    <w:rsid w:val="00E10F1D"/>
    <w:rsid w:val="00E12F8E"/>
    <w:rsid w:val="00E135BE"/>
    <w:rsid w:val="00E13EFB"/>
    <w:rsid w:val="00E14300"/>
    <w:rsid w:val="00E14356"/>
    <w:rsid w:val="00E15CA3"/>
    <w:rsid w:val="00E176B4"/>
    <w:rsid w:val="00E17B3F"/>
    <w:rsid w:val="00E2089B"/>
    <w:rsid w:val="00E20EA7"/>
    <w:rsid w:val="00E211D1"/>
    <w:rsid w:val="00E218E2"/>
    <w:rsid w:val="00E2227C"/>
    <w:rsid w:val="00E2355C"/>
    <w:rsid w:val="00E2397E"/>
    <w:rsid w:val="00E24FDD"/>
    <w:rsid w:val="00E26B0C"/>
    <w:rsid w:val="00E27246"/>
    <w:rsid w:val="00E27886"/>
    <w:rsid w:val="00E30D66"/>
    <w:rsid w:val="00E3124C"/>
    <w:rsid w:val="00E328E7"/>
    <w:rsid w:val="00E33285"/>
    <w:rsid w:val="00E33AD1"/>
    <w:rsid w:val="00E33AEB"/>
    <w:rsid w:val="00E33FC6"/>
    <w:rsid w:val="00E34CF1"/>
    <w:rsid w:val="00E35ED0"/>
    <w:rsid w:val="00E366E8"/>
    <w:rsid w:val="00E3697A"/>
    <w:rsid w:val="00E3728B"/>
    <w:rsid w:val="00E373D5"/>
    <w:rsid w:val="00E377D0"/>
    <w:rsid w:val="00E37F34"/>
    <w:rsid w:val="00E403A3"/>
    <w:rsid w:val="00E4062B"/>
    <w:rsid w:val="00E4242C"/>
    <w:rsid w:val="00E437F5"/>
    <w:rsid w:val="00E44A69"/>
    <w:rsid w:val="00E44CBA"/>
    <w:rsid w:val="00E45564"/>
    <w:rsid w:val="00E45B8B"/>
    <w:rsid w:val="00E45FD0"/>
    <w:rsid w:val="00E477ED"/>
    <w:rsid w:val="00E51625"/>
    <w:rsid w:val="00E53212"/>
    <w:rsid w:val="00E538CC"/>
    <w:rsid w:val="00E56329"/>
    <w:rsid w:val="00E60293"/>
    <w:rsid w:val="00E607B7"/>
    <w:rsid w:val="00E61521"/>
    <w:rsid w:val="00E623D5"/>
    <w:rsid w:val="00E623F0"/>
    <w:rsid w:val="00E626EA"/>
    <w:rsid w:val="00E65691"/>
    <w:rsid w:val="00E67395"/>
    <w:rsid w:val="00E67616"/>
    <w:rsid w:val="00E679E2"/>
    <w:rsid w:val="00E72986"/>
    <w:rsid w:val="00E7313F"/>
    <w:rsid w:val="00E7374B"/>
    <w:rsid w:val="00E73BCB"/>
    <w:rsid w:val="00E73D7C"/>
    <w:rsid w:val="00E741A1"/>
    <w:rsid w:val="00E747BD"/>
    <w:rsid w:val="00E74924"/>
    <w:rsid w:val="00E75196"/>
    <w:rsid w:val="00E75ACB"/>
    <w:rsid w:val="00E77533"/>
    <w:rsid w:val="00E80876"/>
    <w:rsid w:val="00E835B9"/>
    <w:rsid w:val="00E83EEF"/>
    <w:rsid w:val="00E84F83"/>
    <w:rsid w:val="00E85C68"/>
    <w:rsid w:val="00E90405"/>
    <w:rsid w:val="00E90F5C"/>
    <w:rsid w:val="00E9108F"/>
    <w:rsid w:val="00E91EEC"/>
    <w:rsid w:val="00E930C9"/>
    <w:rsid w:val="00E95950"/>
    <w:rsid w:val="00EA2021"/>
    <w:rsid w:val="00EA4B1B"/>
    <w:rsid w:val="00EA56FC"/>
    <w:rsid w:val="00EA617C"/>
    <w:rsid w:val="00EB1EBC"/>
    <w:rsid w:val="00EB2472"/>
    <w:rsid w:val="00EB27FA"/>
    <w:rsid w:val="00EB32FD"/>
    <w:rsid w:val="00EB3348"/>
    <w:rsid w:val="00EB66D6"/>
    <w:rsid w:val="00EB68B5"/>
    <w:rsid w:val="00EB6C2C"/>
    <w:rsid w:val="00EC034C"/>
    <w:rsid w:val="00EC064D"/>
    <w:rsid w:val="00EC1411"/>
    <w:rsid w:val="00EC17C3"/>
    <w:rsid w:val="00EC2846"/>
    <w:rsid w:val="00EC2B64"/>
    <w:rsid w:val="00EC2D12"/>
    <w:rsid w:val="00EC4690"/>
    <w:rsid w:val="00EC5847"/>
    <w:rsid w:val="00EC7EBE"/>
    <w:rsid w:val="00EC7F0B"/>
    <w:rsid w:val="00ED0B81"/>
    <w:rsid w:val="00ED0FC0"/>
    <w:rsid w:val="00ED2035"/>
    <w:rsid w:val="00ED22D9"/>
    <w:rsid w:val="00ED3937"/>
    <w:rsid w:val="00ED3C09"/>
    <w:rsid w:val="00ED3DC5"/>
    <w:rsid w:val="00ED49D1"/>
    <w:rsid w:val="00ED6B53"/>
    <w:rsid w:val="00EE00D5"/>
    <w:rsid w:val="00EE1F63"/>
    <w:rsid w:val="00EE2772"/>
    <w:rsid w:val="00EE3052"/>
    <w:rsid w:val="00EE3634"/>
    <w:rsid w:val="00EE3B24"/>
    <w:rsid w:val="00EE4003"/>
    <w:rsid w:val="00EE503C"/>
    <w:rsid w:val="00EE7CDB"/>
    <w:rsid w:val="00EE7D3B"/>
    <w:rsid w:val="00EF15BF"/>
    <w:rsid w:val="00EF20D2"/>
    <w:rsid w:val="00EF2676"/>
    <w:rsid w:val="00EF43EB"/>
    <w:rsid w:val="00EF5161"/>
    <w:rsid w:val="00EF51B7"/>
    <w:rsid w:val="00EF5670"/>
    <w:rsid w:val="00EF619D"/>
    <w:rsid w:val="00F01EFC"/>
    <w:rsid w:val="00F02CA5"/>
    <w:rsid w:val="00F03F69"/>
    <w:rsid w:val="00F04148"/>
    <w:rsid w:val="00F05A57"/>
    <w:rsid w:val="00F0624D"/>
    <w:rsid w:val="00F0626A"/>
    <w:rsid w:val="00F0694F"/>
    <w:rsid w:val="00F07188"/>
    <w:rsid w:val="00F07E7C"/>
    <w:rsid w:val="00F11351"/>
    <w:rsid w:val="00F114C5"/>
    <w:rsid w:val="00F12511"/>
    <w:rsid w:val="00F12F82"/>
    <w:rsid w:val="00F1336F"/>
    <w:rsid w:val="00F138FC"/>
    <w:rsid w:val="00F14388"/>
    <w:rsid w:val="00F14431"/>
    <w:rsid w:val="00F1538D"/>
    <w:rsid w:val="00F15497"/>
    <w:rsid w:val="00F1586C"/>
    <w:rsid w:val="00F15872"/>
    <w:rsid w:val="00F16D37"/>
    <w:rsid w:val="00F17385"/>
    <w:rsid w:val="00F17BD9"/>
    <w:rsid w:val="00F2106C"/>
    <w:rsid w:val="00F21DA8"/>
    <w:rsid w:val="00F23646"/>
    <w:rsid w:val="00F23DBC"/>
    <w:rsid w:val="00F24B29"/>
    <w:rsid w:val="00F2567A"/>
    <w:rsid w:val="00F2770B"/>
    <w:rsid w:val="00F302C9"/>
    <w:rsid w:val="00F30763"/>
    <w:rsid w:val="00F30E80"/>
    <w:rsid w:val="00F317B2"/>
    <w:rsid w:val="00F335B5"/>
    <w:rsid w:val="00F33C48"/>
    <w:rsid w:val="00F33C4E"/>
    <w:rsid w:val="00F33FF6"/>
    <w:rsid w:val="00F36937"/>
    <w:rsid w:val="00F36FF2"/>
    <w:rsid w:val="00F3740D"/>
    <w:rsid w:val="00F40100"/>
    <w:rsid w:val="00F40FB0"/>
    <w:rsid w:val="00F42959"/>
    <w:rsid w:val="00F434A4"/>
    <w:rsid w:val="00F4449D"/>
    <w:rsid w:val="00F44509"/>
    <w:rsid w:val="00F44788"/>
    <w:rsid w:val="00F45523"/>
    <w:rsid w:val="00F5019F"/>
    <w:rsid w:val="00F506EA"/>
    <w:rsid w:val="00F50900"/>
    <w:rsid w:val="00F51C55"/>
    <w:rsid w:val="00F5250B"/>
    <w:rsid w:val="00F526DA"/>
    <w:rsid w:val="00F528A6"/>
    <w:rsid w:val="00F52DC7"/>
    <w:rsid w:val="00F53972"/>
    <w:rsid w:val="00F53D80"/>
    <w:rsid w:val="00F53EC7"/>
    <w:rsid w:val="00F54018"/>
    <w:rsid w:val="00F543A8"/>
    <w:rsid w:val="00F550E4"/>
    <w:rsid w:val="00F550F6"/>
    <w:rsid w:val="00F5566F"/>
    <w:rsid w:val="00F55E68"/>
    <w:rsid w:val="00F56259"/>
    <w:rsid w:val="00F5649B"/>
    <w:rsid w:val="00F56AAF"/>
    <w:rsid w:val="00F5734A"/>
    <w:rsid w:val="00F57632"/>
    <w:rsid w:val="00F576FB"/>
    <w:rsid w:val="00F603AF"/>
    <w:rsid w:val="00F60D90"/>
    <w:rsid w:val="00F63B01"/>
    <w:rsid w:val="00F6616D"/>
    <w:rsid w:val="00F6653D"/>
    <w:rsid w:val="00F66A8B"/>
    <w:rsid w:val="00F70C32"/>
    <w:rsid w:val="00F7245B"/>
    <w:rsid w:val="00F74ECE"/>
    <w:rsid w:val="00F7553F"/>
    <w:rsid w:val="00F76E50"/>
    <w:rsid w:val="00F776AD"/>
    <w:rsid w:val="00F77D60"/>
    <w:rsid w:val="00F800D3"/>
    <w:rsid w:val="00F814E6"/>
    <w:rsid w:val="00F81BC4"/>
    <w:rsid w:val="00F82D5F"/>
    <w:rsid w:val="00F830A0"/>
    <w:rsid w:val="00F832BF"/>
    <w:rsid w:val="00F835EB"/>
    <w:rsid w:val="00F83FB1"/>
    <w:rsid w:val="00F84507"/>
    <w:rsid w:val="00F8484C"/>
    <w:rsid w:val="00F85CA2"/>
    <w:rsid w:val="00F85E4C"/>
    <w:rsid w:val="00F86E95"/>
    <w:rsid w:val="00F90E93"/>
    <w:rsid w:val="00F9188A"/>
    <w:rsid w:val="00F92DD1"/>
    <w:rsid w:val="00F93421"/>
    <w:rsid w:val="00F941EF"/>
    <w:rsid w:val="00F97348"/>
    <w:rsid w:val="00F974C1"/>
    <w:rsid w:val="00F97CB7"/>
    <w:rsid w:val="00FA2089"/>
    <w:rsid w:val="00FA3E01"/>
    <w:rsid w:val="00FA4496"/>
    <w:rsid w:val="00FA5916"/>
    <w:rsid w:val="00FA7710"/>
    <w:rsid w:val="00FB12F7"/>
    <w:rsid w:val="00FB1DCD"/>
    <w:rsid w:val="00FB30B8"/>
    <w:rsid w:val="00FB3737"/>
    <w:rsid w:val="00FB4659"/>
    <w:rsid w:val="00FB5911"/>
    <w:rsid w:val="00FB5E56"/>
    <w:rsid w:val="00FB60B1"/>
    <w:rsid w:val="00FB63DB"/>
    <w:rsid w:val="00FB7B12"/>
    <w:rsid w:val="00FB7C34"/>
    <w:rsid w:val="00FC0F29"/>
    <w:rsid w:val="00FC30C2"/>
    <w:rsid w:val="00FC6DE1"/>
    <w:rsid w:val="00FD018E"/>
    <w:rsid w:val="00FD09C7"/>
    <w:rsid w:val="00FD20CF"/>
    <w:rsid w:val="00FD2625"/>
    <w:rsid w:val="00FD2B9B"/>
    <w:rsid w:val="00FD562B"/>
    <w:rsid w:val="00FD5656"/>
    <w:rsid w:val="00FD5C6C"/>
    <w:rsid w:val="00FD7E8E"/>
    <w:rsid w:val="00FE063A"/>
    <w:rsid w:val="00FE2DB9"/>
    <w:rsid w:val="00FE4300"/>
    <w:rsid w:val="00FE5BC0"/>
    <w:rsid w:val="00FE5D52"/>
    <w:rsid w:val="00FE5E7D"/>
    <w:rsid w:val="00FE68FB"/>
    <w:rsid w:val="00FE69FC"/>
    <w:rsid w:val="00FE7191"/>
    <w:rsid w:val="00FE7FAC"/>
    <w:rsid w:val="00FF10B9"/>
    <w:rsid w:val="00FF1724"/>
    <w:rsid w:val="00FF2047"/>
    <w:rsid w:val="00FF2A4B"/>
    <w:rsid w:val="00FF2D3C"/>
    <w:rsid w:val="00FF3E4E"/>
    <w:rsid w:val="00FF49F9"/>
    <w:rsid w:val="00FF502B"/>
    <w:rsid w:val="00FF5439"/>
    <w:rsid w:val="00FF602C"/>
    <w:rsid w:val="00FF6917"/>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78F6E2C9-3A8F-4356-8AAB-A74B19FC7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D03"/>
    <w:rPr>
      <w:lang w:val="es-ES"/>
    </w:rPr>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7705618">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4275246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847668">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7324994">
      <w:bodyDiv w:val="1"/>
      <w:marLeft w:val="0"/>
      <w:marRight w:val="0"/>
      <w:marTop w:val="0"/>
      <w:marBottom w:val="0"/>
      <w:divBdr>
        <w:top w:val="none" w:sz="0" w:space="0" w:color="auto"/>
        <w:left w:val="none" w:sz="0" w:space="0" w:color="auto"/>
        <w:bottom w:val="none" w:sz="0" w:space="0" w:color="auto"/>
        <w:right w:val="none" w:sz="0" w:space="0" w:color="auto"/>
      </w:divBdr>
    </w:div>
    <w:div w:id="339434616">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39828998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42698470">
      <w:bodyDiv w:val="1"/>
      <w:marLeft w:val="0"/>
      <w:marRight w:val="0"/>
      <w:marTop w:val="0"/>
      <w:marBottom w:val="0"/>
      <w:divBdr>
        <w:top w:val="none" w:sz="0" w:space="0" w:color="auto"/>
        <w:left w:val="none" w:sz="0" w:space="0" w:color="auto"/>
        <w:bottom w:val="none" w:sz="0" w:space="0" w:color="auto"/>
        <w:right w:val="none" w:sz="0" w:space="0" w:color="auto"/>
      </w:divBdr>
    </w:div>
    <w:div w:id="443038539">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60922891">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17550801">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9897012">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5081673">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1070694179">
          <w:marLeft w:val="0"/>
          <w:marRight w:val="0"/>
          <w:marTop w:val="0"/>
          <w:marBottom w:val="0"/>
          <w:divBdr>
            <w:top w:val="none" w:sz="0" w:space="0" w:color="auto"/>
            <w:left w:val="none" w:sz="0" w:space="0" w:color="auto"/>
            <w:bottom w:val="none" w:sz="0" w:space="0" w:color="auto"/>
            <w:right w:val="none" w:sz="0" w:space="0" w:color="auto"/>
          </w:divBdr>
        </w:div>
        <w:div w:id="373817568">
          <w:marLeft w:val="0"/>
          <w:marRight w:val="0"/>
          <w:marTop w:val="0"/>
          <w:marBottom w:val="375"/>
          <w:divBdr>
            <w:top w:val="none" w:sz="0" w:space="0" w:color="auto"/>
            <w:left w:val="none" w:sz="0" w:space="0" w:color="auto"/>
            <w:bottom w:val="none" w:sz="0" w:space="0" w:color="auto"/>
            <w:right w:val="none" w:sz="0" w:space="0" w:color="auto"/>
          </w:divBdr>
        </w:div>
      </w:divsChild>
    </w:div>
    <w:div w:id="748623067">
      <w:bodyDiv w:val="1"/>
      <w:marLeft w:val="0"/>
      <w:marRight w:val="0"/>
      <w:marTop w:val="0"/>
      <w:marBottom w:val="0"/>
      <w:divBdr>
        <w:top w:val="none" w:sz="0" w:space="0" w:color="auto"/>
        <w:left w:val="none" w:sz="0" w:space="0" w:color="auto"/>
        <w:bottom w:val="none" w:sz="0" w:space="0" w:color="auto"/>
        <w:right w:val="none" w:sz="0" w:space="0" w:color="auto"/>
      </w:divBdr>
    </w:div>
    <w:div w:id="758676220">
      <w:bodyDiv w:val="1"/>
      <w:marLeft w:val="0"/>
      <w:marRight w:val="0"/>
      <w:marTop w:val="0"/>
      <w:marBottom w:val="0"/>
      <w:divBdr>
        <w:top w:val="none" w:sz="0" w:space="0" w:color="auto"/>
        <w:left w:val="none" w:sz="0" w:space="0" w:color="auto"/>
        <w:bottom w:val="none" w:sz="0" w:space="0" w:color="auto"/>
        <w:right w:val="none" w:sz="0" w:space="0" w:color="auto"/>
      </w:divBdr>
    </w:div>
    <w:div w:id="768234395">
      <w:bodyDiv w:val="1"/>
      <w:marLeft w:val="0"/>
      <w:marRight w:val="0"/>
      <w:marTop w:val="0"/>
      <w:marBottom w:val="0"/>
      <w:divBdr>
        <w:top w:val="none" w:sz="0" w:space="0" w:color="auto"/>
        <w:left w:val="none" w:sz="0" w:space="0" w:color="auto"/>
        <w:bottom w:val="none" w:sz="0" w:space="0" w:color="auto"/>
        <w:right w:val="none" w:sz="0" w:space="0" w:color="auto"/>
      </w:divBdr>
    </w:div>
    <w:div w:id="76955093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491933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193133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85289946">
      <w:bodyDiv w:val="1"/>
      <w:marLeft w:val="0"/>
      <w:marRight w:val="0"/>
      <w:marTop w:val="0"/>
      <w:marBottom w:val="0"/>
      <w:divBdr>
        <w:top w:val="none" w:sz="0" w:space="0" w:color="auto"/>
        <w:left w:val="none" w:sz="0" w:space="0" w:color="auto"/>
        <w:bottom w:val="none" w:sz="0" w:space="0" w:color="auto"/>
        <w:right w:val="none" w:sz="0" w:space="0" w:color="auto"/>
      </w:divBdr>
    </w:div>
    <w:div w:id="1187794320">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4855562">
      <w:bodyDiv w:val="1"/>
      <w:marLeft w:val="0"/>
      <w:marRight w:val="0"/>
      <w:marTop w:val="0"/>
      <w:marBottom w:val="0"/>
      <w:divBdr>
        <w:top w:val="none" w:sz="0" w:space="0" w:color="auto"/>
        <w:left w:val="none" w:sz="0" w:space="0" w:color="auto"/>
        <w:bottom w:val="none" w:sz="0" w:space="0" w:color="auto"/>
        <w:right w:val="none" w:sz="0" w:space="0" w:color="auto"/>
      </w:divBdr>
    </w:div>
    <w:div w:id="124449379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5888303">
      <w:bodyDiv w:val="1"/>
      <w:marLeft w:val="0"/>
      <w:marRight w:val="0"/>
      <w:marTop w:val="0"/>
      <w:marBottom w:val="0"/>
      <w:divBdr>
        <w:top w:val="none" w:sz="0" w:space="0" w:color="auto"/>
        <w:left w:val="none" w:sz="0" w:space="0" w:color="auto"/>
        <w:bottom w:val="none" w:sz="0" w:space="0" w:color="auto"/>
        <w:right w:val="none" w:sz="0" w:space="0" w:color="auto"/>
      </w:divBdr>
    </w:div>
    <w:div w:id="1329289474">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4576674">
      <w:bodyDiv w:val="1"/>
      <w:marLeft w:val="0"/>
      <w:marRight w:val="0"/>
      <w:marTop w:val="0"/>
      <w:marBottom w:val="0"/>
      <w:divBdr>
        <w:top w:val="none" w:sz="0" w:space="0" w:color="auto"/>
        <w:left w:val="none" w:sz="0" w:space="0" w:color="auto"/>
        <w:bottom w:val="none" w:sz="0" w:space="0" w:color="auto"/>
        <w:right w:val="none" w:sz="0" w:space="0" w:color="auto"/>
      </w:divBdr>
    </w:div>
    <w:div w:id="1338659186">
      <w:bodyDiv w:val="1"/>
      <w:marLeft w:val="0"/>
      <w:marRight w:val="0"/>
      <w:marTop w:val="0"/>
      <w:marBottom w:val="0"/>
      <w:divBdr>
        <w:top w:val="none" w:sz="0" w:space="0" w:color="auto"/>
        <w:left w:val="none" w:sz="0" w:space="0" w:color="auto"/>
        <w:bottom w:val="none" w:sz="0" w:space="0" w:color="auto"/>
        <w:right w:val="none" w:sz="0" w:space="0" w:color="auto"/>
      </w:divBdr>
    </w:div>
    <w:div w:id="1350642296">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57597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31230649">
      <w:bodyDiv w:val="1"/>
      <w:marLeft w:val="0"/>
      <w:marRight w:val="0"/>
      <w:marTop w:val="0"/>
      <w:marBottom w:val="0"/>
      <w:divBdr>
        <w:top w:val="none" w:sz="0" w:space="0" w:color="auto"/>
        <w:left w:val="none" w:sz="0" w:space="0" w:color="auto"/>
        <w:bottom w:val="none" w:sz="0" w:space="0" w:color="auto"/>
        <w:right w:val="none" w:sz="0" w:space="0" w:color="auto"/>
      </w:divBdr>
    </w:div>
    <w:div w:id="1738670704">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906163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278840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389139">
      <w:bodyDiv w:val="1"/>
      <w:marLeft w:val="0"/>
      <w:marRight w:val="0"/>
      <w:marTop w:val="0"/>
      <w:marBottom w:val="0"/>
      <w:divBdr>
        <w:top w:val="none" w:sz="0" w:space="0" w:color="auto"/>
        <w:left w:val="none" w:sz="0" w:space="0" w:color="auto"/>
        <w:bottom w:val="none" w:sz="0" w:space="0" w:color="auto"/>
        <w:right w:val="none" w:sz="0" w:space="0" w:color="auto"/>
      </w:divBdr>
    </w:div>
    <w:div w:id="200370029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2483422">
      <w:bodyDiv w:val="1"/>
      <w:marLeft w:val="0"/>
      <w:marRight w:val="0"/>
      <w:marTop w:val="0"/>
      <w:marBottom w:val="0"/>
      <w:divBdr>
        <w:top w:val="none" w:sz="0" w:space="0" w:color="auto"/>
        <w:left w:val="none" w:sz="0" w:space="0" w:color="auto"/>
        <w:bottom w:val="none" w:sz="0" w:space="0" w:color="auto"/>
        <w:right w:val="none" w:sz="0" w:space="0" w:color="auto"/>
      </w:divBdr>
      <w:divsChild>
        <w:div w:id="44257839">
          <w:marLeft w:val="0"/>
          <w:marRight w:val="0"/>
          <w:marTop w:val="0"/>
          <w:marBottom w:val="0"/>
          <w:divBdr>
            <w:top w:val="none" w:sz="0" w:space="0" w:color="auto"/>
            <w:left w:val="none" w:sz="0" w:space="0" w:color="auto"/>
            <w:bottom w:val="none" w:sz="0" w:space="0" w:color="auto"/>
            <w:right w:val="none" w:sz="0" w:space="0" w:color="auto"/>
          </w:divBdr>
        </w:div>
      </w:divsChild>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humb7.shutterstock.com/display_pic_with_logo/187645/155767601/stock-vector-golden-proportion-155767601.jpg"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thumb7.shutterstock.com/display_pic_with_logo/1899230/244948201/stock-vector-vector-financial-growth-concept-with-stacks-of-golden-coins-244948201.jpg"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pload.wikimedia.org/wikipedia/commons/3/33/N%C3%BAmeros_triangulares.png" TargetMode="External"/><Relationship Id="rId5" Type="http://schemas.openxmlformats.org/officeDocument/2006/relationships/webSettings" Target="webSettings.xml"/><Relationship Id="rId15" Type="http://schemas.openxmlformats.org/officeDocument/2006/relationships/hyperlink" Target="http://thumb7.shutterstock.com/display_pic_with_logo/2078930/234264481/stock-photo-apartment-building-on-a-sunny-summer-day-in-hellerup-a-suburb-of-copenhagen-denmark-234264481.jp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thumb101.shutterstock.com/display_pic_with_logo/84610/153453917/stock-photo-asian-seamstress-or-worker-in-a-indonesian-factory-sewing-with-a-industrial-sewing-machine-she-is-153453917.jpg" TargetMode="External"/><Relationship Id="rId4" Type="http://schemas.openxmlformats.org/officeDocument/2006/relationships/settings" Target="settings.xml"/><Relationship Id="rId9" Type="http://schemas.openxmlformats.org/officeDocument/2006/relationships/hyperlink" Target="http://thumb9.shutterstock.com/display_pic_with_logo/940660/277085996/stock-photo-new-york-city-may-new-york-road-runners-sponsored-a-kids-run-in-central-park-to-mark-277085996.jpg"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B70266-921E-4177-94F9-0AE953F4B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Pages>
  <Words>6693</Words>
  <Characters>36814</Characters>
  <Application>Microsoft Office Word</Application>
  <DocSecurity>0</DocSecurity>
  <Lines>306</Lines>
  <Paragraphs>86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43421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Cristhian Andres Bello Rivera</cp:lastModifiedBy>
  <cp:revision>8</cp:revision>
  <dcterms:created xsi:type="dcterms:W3CDTF">2015-09-22T07:49:00Z</dcterms:created>
  <dcterms:modified xsi:type="dcterms:W3CDTF">2016-01-24T04:18:00Z</dcterms:modified>
</cp:coreProperties>
</file>