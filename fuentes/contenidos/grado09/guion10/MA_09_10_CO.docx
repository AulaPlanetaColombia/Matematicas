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bookmarkStart w:id="0" w:name="_GoBack"/>
            <w:bookmarkEnd w:id="0"/>
            <w:r w:rsidRPr="00E37F34">
              <w:rPr>
                <w:rFonts w:ascii="Arial" w:hAnsi="Arial" w:cs="Arial"/>
                <w:b/>
                <w:color w:val="FFFFFF" w:themeColor="background1"/>
                <w:sz w:val="24"/>
                <w:szCs w:val="24"/>
              </w:rPr>
              <w:t xml:space="preserve">Titulo del guion </w:t>
            </w:r>
          </w:p>
        </w:tc>
        <w:tc>
          <w:tcPr>
            <w:tcW w:w="6515" w:type="dxa"/>
          </w:tcPr>
          <w:p w:rsidR="00137F64" w:rsidRPr="00E37F34" w:rsidRDefault="003A53DD" w:rsidP="003A53DD">
            <w:pPr>
              <w:tabs>
                <w:tab w:val="left" w:pos="3480"/>
              </w:tabs>
              <w:rPr>
                <w:rFonts w:ascii="Arial" w:hAnsi="Arial" w:cs="Arial"/>
                <w:b/>
                <w:sz w:val="24"/>
                <w:szCs w:val="24"/>
              </w:rPr>
            </w:pPr>
            <w:r w:rsidRPr="003A53DD">
              <w:rPr>
                <w:rFonts w:ascii="Arial" w:hAnsi="Arial" w:cs="Arial"/>
                <w:color w:val="000000" w:themeColor="text1"/>
                <w:sz w:val="24"/>
                <w:szCs w:val="24"/>
              </w:rPr>
              <w:t>La circunferencia y la relación entre sus elementos</w:t>
            </w:r>
            <w:r>
              <w:rPr>
                <w:rFonts w:ascii="Times" w:hAnsi="Times"/>
                <w:sz w:val="20"/>
                <w:szCs w:val="20"/>
              </w:rPr>
              <w:t xml:space="preserve">     </w:t>
            </w:r>
            <w:r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3A53DD" w:rsidP="00137F64">
            <w:pPr>
              <w:rPr>
                <w:rFonts w:ascii="Arial" w:hAnsi="Arial" w:cs="Arial"/>
                <w:sz w:val="24"/>
                <w:szCs w:val="24"/>
              </w:rPr>
            </w:pPr>
            <w:r>
              <w:rPr>
                <w:rFonts w:ascii="Arial" w:hAnsi="Arial" w:cs="Arial"/>
                <w:sz w:val="24"/>
                <w:szCs w:val="24"/>
              </w:rPr>
              <w:t>MA_G09_10</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306CAF" w:rsidP="000C047B">
            <w:pPr>
              <w:jc w:val="both"/>
              <w:rPr>
                <w:rFonts w:ascii="Arial" w:hAnsi="Arial" w:cs="Arial"/>
                <w:color w:val="000000" w:themeColor="text1"/>
                <w:sz w:val="24"/>
                <w:szCs w:val="24"/>
              </w:rPr>
            </w:pPr>
            <w:r>
              <w:rPr>
                <w:rFonts w:ascii="Arial" w:hAnsi="Arial" w:cs="Arial"/>
                <w:color w:val="000000" w:themeColor="text1"/>
                <w:sz w:val="24"/>
                <w:szCs w:val="24"/>
              </w:rPr>
              <w:t xml:space="preserve">El desarrollo de la humanidad se ha visto influenciado por </w:t>
            </w:r>
            <w:r w:rsidR="00904CF4">
              <w:rPr>
                <w:rFonts w:ascii="Arial" w:hAnsi="Arial" w:cs="Arial"/>
                <w:color w:val="000000" w:themeColor="text1"/>
                <w:sz w:val="24"/>
                <w:szCs w:val="24"/>
              </w:rPr>
              <w:t xml:space="preserve">los descubrimientos o inventos del hombre, algunos de estos inventos tienen ideas matemáticas, </w:t>
            </w:r>
            <w:r w:rsidR="000C047B">
              <w:rPr>
                <w:rFonts w:ascii="Arial" w:hAnsi="Arial" w:cs="Arial"/>
                <w:color w:val="000000" w:themeColor="text1"/>
                <w:sz w:val="24"/>
                <w:szCs w:val="24"/>
              </w:rPr>
              <w:t>por ejemplo de</w:t>
            </w:r>
            <w:r w:rsidR="00904CF4">
              <w:rPr>
                <w:rFonts w:ascii="Arial" w:hAnsi="Arial" w:cs="Arial"/>
                <w:color w:val="000000" w:themeColor="text1"/>
                <w:sz w:val="24"/>
                <w:szCs w:val="24"/>
              </w:rPr>
              <w:t xml:space="preserve"> la idea de  circunferencia surge</w:t>
            </w:r>
            <w:r w:rsidR="000C047B">
              <w:rPr>
                <w:rFonts w:ascii="Arial" w:hAnsi="Arial" w:cs="Arial"/>
                <w:color w:val="000000" w:themeColor="text1"/>
                <w:sz w:val="24"/>
                <w:szCs w:val="24"/>
              </w:rPr>
              <w:t xml:space="preserve"> muchos elementos que hoy en día son usados uno de ello es </w:t>
            </w:r>
            <w:r w:rsidR="00904CF4">
              <w:rPr>
                <w:rFonts w:ascii="Arial" w:hAnsi="Arial" w:cs="Arial"/>
                <w:color w:val="000000" w:themeColor="text1"/>
                <w:sz w:val="24"/>
                <w:szCs w:val="24"/>
              </w:rPr>
              <w:t xml:space="preserve"> la rueda, considerada como uno de los inventos más importantes de la historia, </w:t>
            </w:r>
            <w:r w:rsidR="000C047B">
              <w:rPr>
                <w:rFonts w:ascii="Arial" w:hAnsi="Arial" w:cs="Arial"/>
                <w:color w:val="000000" w:themeColor="text1"/>
                <w:sz w:val="24"/>
                <w:szCs w:val="24"/>
              </w:rPr>
              <w:t xml:space="preserve">pero ¿qué es la circunferencia? </w:t>
            </w:r>
            <w:r w:rsidR="00904CF4">
              <w:rPr>
                <w:rFonts w:ascii="Arial" w:hAnsi="Arial" w:cs="Arial"/>
                <w:color w:val="000000" w:themeColor="text1"/>
                <w:sz w:val="24"/>
                <w:szCs w:val="24"/>
              </w:rPr>
              <w:t>te invitamos a que conozcas</w:t>
            </w:r>
            <w:r w:rsidR="000C047B">
              <w:rPr>
                <w:rFonts w:ascii="Arial" w:hAnsi="Arial" w:cs="Arial"/>
                <w:color w:val="000000" w:themeColor="text1"/>
                <w:sz w:val="24"/>
                <w:szCs w:val="24"/>
              </w:rPr>
              <w:t xml:space="preserve"> que es la circunferencia, </w:t>
            </w:r>
            <w:r w:rsidR="00904CF4">
              <w:rPr>
                <w:rFonts w:ascii="Arial" w:hAnsi="Arial" w:cs="Arial"/>
                <w:color w:val="000000" w:themeColor="text1"/>
                <w:sz w:val="24"/>
                <w:szCs w:val="24"/>
              </w:rPr>
              <w:t xml:space="preserve">cuáles son sus principales </w:t>
            </w:r>
            <w:r w:rsidR="000C047B">
              <w:rPr>
                <w:rFonts w:ascii="Arial" w:hAnsi="Arial" w:cs="Arial"/>
                <w:color w:val="000000" w:themeColor="text1"/>
                <w:sz w:val="24"/>
                <w:szCs w:val="24"/>
              </w:rPr>
              <w:t>elementos y como se relacionan.</w:t>
            </w:r>
            <w:r>
              <w:rPr>
                <w:rFonts w:ascii="Arial" w:hAnsi="Arial" w:cs="Arial"/>
                <w:color w:val="000000" w:themeColor="text1"/>
                <w:sz w:val="24"/>
                <w:szCs w:val="24"/>
              </w:rPr>
              <w:t xml:space="preserve"> </w:t>
            </w:r>
          </w:p>
        </w:tc>
      </w:tr>
    </w:tbl>
    <w:p w:rsidR="0061059B" w:rsidRDefault="0061059B" w:rsidP="007613A8">
      <w:pPr>
        <w:tabs>
          <w:tab w:val="right" w:pos="8498"/>
        </w:tabs>
        <w:spacing w:after="0"/>
        <w:rPr>
          <w:rFonts w:ascii="Arial" w:hAnsi="Arial" w:cs="Arial"/>
        </w:rPr>
      </w:pPr>
    </w:p>
    <w:p w:rsidR="00BB239E" w:rsidRDefault="003A53DD" w:rsidP="003A53DD">
      <w:pPr>
        <w:tabs>
          <w:tab w:val="right" w:pos="8498"/>
        </w:tabs>
        <w:spacing w:after="0"/>
        <w:jc w:val="both"/>
        <w:rPr>
          <w:rFonts w:ascii="Arial" w:hAnsi="Arial" w:cs="Arial"/>
        </w:rPr>
      </w:pPr>
      <w:r>
        <w:rPr>
          <w:rFonts w:ascii="Arial" w:hAnsi="Arial" w:cs="Arial"/>
        </w:rPr>
        <w:t>Se puede defin</w:t>
      </w:r>
      <w:r w:rsidR="000C047B">
        <w:rPr>
          <w:rFonts w:ascii="Arial" w:hAnsi="Arial" w:cs="Arial"/>
        </w:rPr>
        <w:t>ir a la circunferencia  como: Una</w:t>
      </w:r>
      <w:r>
        <w:rPr>
          <w:rFonts w:ascii="Arial" w:hAnsi="Arial" w:cs="Arial"/>
        </w:rPr>
        <w:t xml:space="preserve"> línea cerrada</w:t>
      </w:r>
      <w:r w:rsidR="000C047B">
        <w:rPr>
          <w:rFonts w:ascii="Arial" w:hAnsi="Arial" w:cs="Arial"/>
        </w:rPr>
        <w:t>,</w:t>
      </w:r>
      <w:r>
        <w:rPr>
          <w:rFonts w:ascii="Arial" w:hAnsi="Arial" w:cs="Arial"/>
        </w:rPr>
        <w:t xml:space="preserve"> en la cual todos sus puntos están a la misma distancia  de un punto f</w:t>
      </w:r>
      <w:r w:rsidR="006C5065">
        <w:rPr>
          <w:rFonts w:ascii="Arial" w:hAnsi="Arial" w:cs="Arial"/>
        </w:rPr>
        <w:t>ijo  llamado centro.</w:t>
      </w:r>
    </w:p>
    <w:p w:rsidR="005671F1" w:rsidRDefault="005671F1" w:rsidP="003A53DD">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0C047B" w:rsidRPr="00492F5C" w:rsidTr="005671F1">
        <w:tc>
          <w:tcPr>
            <w:tcW w:w="9054" w:type="dxa"/>
            <w:gridSpan w:val="2"/>
            <w:shd w:val="clear" w:color="auto" w:fill="0D0D0D" w:themeFill="text1" w:themeFillTint="F2"/>
          </w:tcPr>
          <w:p w:rsidR="000C047B" w:rsidRPr="00492F5C" w:rsidRDefault="000C047B" w:rsidP="005671F1">
            <w:pPr>
              <w:jc w:val="center"/>
              <w:rPr>
                <w:rFonts w:ascii="Arial" w:hAnsi="Arial" w:cs="Arial"/>
                <w:b/>
                <w:sz w:val="24"/>
                <w:szCs w:val="24"/>
              </w:rPr>
            </w:pPr>
            <w:r w:rsidRPr="00492F5C">
              <w:rPr>
                <w:rFonts w:ascii="Arial" w:hAnsi="Arial" w:cs="Arial"/>
                <w:b/>
                <w:sz w:val="24"/>
                <w:szCs w:val="24"/>
              </w:rPr>
              <w:t>Imagen (fotografía, gráfica o ilustración)</w:t>
            </w:r>
          </w:p>
        </w:tc>
      </w:tr>
      <w:tr w:rsidR="000C047B" w:rsidRPr="00492F5C" w:rsidTr="005671F1">
        <w:tc>
          <w:tcPr>
            <w:tcW w:w="2943" w:type="dxa"/>
          </w:tcPr>
          <w:p w:rsidR="000C047B" w:rsidRPr="00492F5C" w:rsidRDefault="000C047B" w:rsidP="005671F1">
            <w:pPr>
              <w:rPr>
                <w:rFonts w:ascii="Arial" w:hAnsi="Arial" w:cs="Arial"/>
                <w:b/>
                <w:sz w:val="24"/>
                <w:szCs w:val="24"/>
              </w:rPr>
            </w:pPr>
            <w:r w:rsidRPr="00492F5C">
              <w:rPr>
                <w:rFonts w:ascii="Arial" w:hAnsi="Arial" w:cs="Arial"/>
                <w:b/>
                <w:sz w:val="24"/>
                <w:szCs w:val="24"/>
              </w:rPr>
              <w:t>Código</w:t>
            </w:r>
          </w:p>
        </w:tc>
        <w:tc>
          <w:tcPr>
            <w:tcW w:w="6111" w:type="dxa"/>
          </w:tcPr>
          <w:p w:rsidR="000C047B" w:rsidRPr="00492F5C" w:rsidRDefault="000C047B" w:rsidP="005671F1">
            <w:pPr>
              <w:rPr>
                <w:rFonts w:ascii="Arial" w:hAnsi="Arial" w:cs="Arial"/>
                <w:b/>
                <w:sz w:val="24"/>
                <w:szCs w:val="24"/>
              </w:rPr>
            </w:pPr>
            <w:r w:rsidRPr="00492F5C">
              <w:rPr>
                <w:rFonts w:ascii="Arial" w:hAnsi="Arial" w:cs="Arial"/>
                <w:sz w:val="24"/>
                <w:szCs w:val="24"/>
              </w:rPr>
              <w:t>MA_09_05_IMG01</w:t>
            </w:r>
          </w:p>
        </w:tc>
      </w:tr>
      <w:tr w:rsidR="000C047B" w:rsidRPr="00492F5C" w:rsidTr="005671F1">
        <w:tc>
          <w:tcPr>
            <w:tcW w:w="2943" w:type="dxa"/>
          </w:tcPr>
          <w:p w:rsidR="000C047B" w:rsidRPr="00492F5C" w:rsidRDefault="000C047B" w:rsidP="005671F1">
            <w:pPr>
              <w:rPr>
                <w:rFonts w:ascii="Arial" w:hAnsi="Arial" w:cs="Arial"/>
                <w:sz w:val="24"/>
                <w:szCs w:val="24"/>
              </w:rPr>
            </w:pPr>
            <w:r w:rsidRPr="00492F5C">
              <w:rPr>
                <w:rFonts w:ascii="Arial" w:hAnsi="Arial" w:cs="Arial"/>
                <w:b/>
                <w:sz w:val="24"/>
                <w:szCs w:val="24"/>
              </w:rPr>
              <w:t>Descripción</w:t>
            </w:r>
          </w:p>
        </w:tc>
        <w:tc>
          <w:tcPr>
            <w:tcW w:w="6111" w:type="dxa"/>
          </w:tcPr>
          <w:p w:rsidR="000C047B" w:rsidRPr="00492F5C" w:rsidRDefault="000C047B" w:rsidP="005671F1">
            <w:pPr>
              <w:rPr>
                <w:rFonts w:ascii="Arial" w:hAnsi="Arial" w:cs="Arial"/>
                <w:sz w:val="24"/>
                <w:szCs w:val="24"/>
              </w:rPr>
            </w:pPr>
            <w:r>
              <w:rPr>
                <w:rFonts w:ascii="Arial" w:hAnsi="Arial" w:cs="Arial"/>
                <w:sz w:val="24"/>
                <w:szCs w:val="24"/>
              </w:rPr>
              <w:t>Rueda de bicicleta</w:t>
            </w:r>
          </w:p>
        </w:tc>
      </w:tr>
      <w:tr w:rsidR="000C047B" w:rsidRPr="00492F5C" w:rsidTr="005671F1">
        <w:tc>
          <w:tcPr>
            <w:tcW w:w="2943" w:type="dxa"/>
          </w:tcPr>
          <w:p w:rsidR="000C047B" w:rsidRPr="00492F5C" w:rsidRDefault="000C047B" w:rsidP="005671F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0C047B" w:rsidRDefault="000C047B" w:rsidP="005671F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0C047B" w:rsidRDefault="000C047B" w:rsidP="005671F1">
            <w:pPr>
              <w:rPr>
                <w:rStyle w:val="Refdecomentario"/>
                <w:rFonts w:ascii="Calibri" w:eastAsia="Calibri" w:hAnsi="Calibri" w:cs="Times New Roman"/>
              </w:rPr>
            </w:pPr>
            <w:r>
              <w:rPr>
                <w:noProof/>
                <w:lang w:val="es-ES" w:eastAsia="es-ES"/>
              </w:rPr>
              <w:drawing>
                <wp:inline distT="0" distB="0" distL="0" distR="0">
                  <wp:extent cx="2038350" cy="2128943"/>
                  <wp:effectExtent l="19050" t="0" r="0" b="0"/>
                  <wp:docPr id="23" name="Imagen 1" descr="http://thumb101.shutterstock.com/display_pic_with_logo/74146/139684957/stock-photo-bicycle-wheel-isolated-on-white-background-139684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74146/139684957/stock-photo-bicycle-wheel-isolated-on-white-background-139684957.jpg"/>
                          <pic:cNvPicPr>
                            <a:picLocks noChangeAspect="1" noChangeArrowheads="1"/>
                          </pic:cNvPicPr>
                        </pic:nvPicPr>
                        <pic:blipFill>
                          <a:blip r:embed="rId8"/>
                          <a:srcRect/>
                          <a:stretch>
                            <a:fillRect/>
                          </a:stretch>
                        </pic:blipFill>
                        <pic:spPr bwMode="auto">
                          <a:xfrm>
                            <a:off x="0" y="0"/>
                            <a:ext cx="2038350" cy="2128943"/>
                          </a:xfrm>
                          <a:prstGeom prst="rect">
                            <a:avLst/>
                          </a:prstGeom>
                          <a:noFill/>
                          <a:ln w="9525">
                            <a:noFill/>
                            <a:miter lim="800000"/>
                            <a:headEnd/>
                            <a:tailEnd/>
                          </a:ln>
                        </pic:spPr>
                      </pic:pic>
                    </a:graphicData>
                  </a:graphic>
                </wp:inline>
              </w:drawing>
            </w:r>
          </w:p>
          <w:p w:rsidR="000C047B" w:rsidRDefault="000C047B" w:rsidP="005671F1">
            <w:pPr>
              <w:rPr>
                <w:rStyle w:val="Refdecomentario"/>
                <w:rFonts w:ascii="Calibri" w:eastAsia="Calibri" w:hAnsi="Calibri" w:cs="Times New Roman"/>
              </w:rPr>
            </w:pPr>
          </w:p>
          <w:p w:rsidR="000C047B" w:rsidRDefault="00B46FD9" w:rsidP="005671F1">
            <w:pPr>
              <w:rPr>
                <w:rStyle w:val="Refdecomentario"/>
                <w:rFonts w:ascii="Calibri" w:eastAsia="Calibri" w:hAnsi="Calibri" w:cs="Times New Roman"/>
              </w:rPr>
            </w:pPr>
            <w:hyperlink r:id="rId9" w:history="1">
              <w:r w:rsidR="000C047B" w:rsidRPr="00334B58">
                <w:rPr>
                  <w:rStyle w:val="Hipervnculo"/>
                  <w:rFonts w:ascii="Calibri" w:eastAsia="Calibri" w:hAnsi="Calibri" w:cs="Times New Roman"/>
                  <w:sz w:val="18"/>
                  <w:szCs w:val="18"/>
                </w:rPr>
                <w:t>http://thumb101.shutterstock.com/display_pic_with_logo/74146/139684957/stock-photo-bicycle-wheel-isolated-on-white-background-139684957.jpg</w:t>
              </w:r>
            </w:hyperlink>
          </w:p>
          <w:p w:rsidR="000C047B" w:rsidRDefault="000C047B" w:rsidP="005671F1">
            <w:pPr>
              <w:rPr>
                <w:rStyle w:val="Refdecomentario"/>
                <w:rFonts w:ascii="Calibri" w:eastAsia="Calibri" w:hAnsi="Calibri" w:cs="Times New Roman"/>
              </w:rPr>
            </w:pPr>
          </w:p>
          <w:p w:rsidR="000C047B" w:rsidRDefault="000C047B" w:rsidP="005671F1">
            <w:pPr>
              <w:rPr>
                <w:rStyle w:val="Refdecomentario"/>
                <w:rFonts w:ascii="Calibri" w:eastAsia="Calibri" w:hAnsi="Calibri" w:cs="Times New Roman"/>
              </w:rPr>
            </w:pPr>
          </w:p>
          <w:p w:rsidR="000C047B" w:rsidRPr="00492F5C" w:rsidRDefault="000C047B" w:rsidP="005671F1">
            <w:pPr>
              <w:rPr>
                <w:rFonts w:ascii="Arial" w:hAnsi="Arial" w:cs="Arial"/>
                <w:sz w:val="24"/>
                <w:szCs w:val="24"/>
              </w:rPr>
            </w:pPr>
          </w:p>
        </w:tc>
      </w:tr>
      <w:tr w:rsidR="000C047B" w:rsidRPr="00492F5C" w:rsidTr="005671F1">
        <w:trPr>
          <w:trHeight w:val="70"/>
        </w:trPr>
        <w:tc>
          <w:tcPr>
            <w:tcW w:w="2943" w:type="dxa"/>
          </w:tcPr>
          <w:p w:rsidR="000C047B" w:rsidRPr="00492F5C" w:rsidRDefault="000C047B" w:rsidP="005671F1">
            <w:pPr>
              <w:rPr>
                <w:rFonts w:ascii="Arial" w:hAnsi="Arial" w:cs="Arial"/>
                <w:sz w:val="24"/>
                <w:szCs w:val="24"/>
              </w:rPr>
            </w:pPr>
            <w:r w:rsidRPr="00492F5C">
              <w:rPr>
                <w:rFonts w:ascii="Arial" w:hAnsi="Arial" w:cs="Arial"/>
                <w:b/>
                <w:sz w:val="24"/>
                <w:szCs w:val="24"/>
              </w:rPr>
              <w:t>Pie de imagen</w:t>
            </w:r>
          </w:p>
        </w:tc>
        <w:tc>
          <w:tcPr>
            <w:tcW w:w="6111" w:type="dxa"/>
          </w:tcPr>
          <w:p w:rsidR="000C047B" w:rsidRPr="00492F5C" w:rsidRDefault="000C047B" w:rsidP="006662BA">
            <w:pPr>
              <w:rPr>
                <w:rFonts w:ascii="Arial" w:hAnsi="Arial" w:cs="Arial"/>
                <w:i/>
                <w:sz w:val="24"/>
                <w:szCs w:val="24"/>
              </w:rPr>
            </w:pPr>
            <w:r>
              <w:rPr>
                <w:rFonts w:ascii="Arial" w:eastAsiaTheme="minorEastAsia" w:hAnsi="Arial" w:cs="Arial"/>
                <w:i/>
              </w:rPr>
              <w:t xml:space="preserve">La rueda es considerado uno de los inventos </w:t>
            </w:r>
            <w:proofErr w:type="spellStart"/>
            <w:proofErr w:type="gramStart"/>
            <w:r>
              <w:rPr>
                <w:rFonts w:ascii="Arial" w:eastAsiaTheme="minorEastAsia" w:hAnsi="Arial" w:cs="Arial"/>
                <w:i/>
              </w:rPr>
              <w:t>mas</w:t>
            </w:r>
            <w:proofErr w:type="spellEnd"/>
            <w:proofErr w:type="gramEnd"/>
            <w:r>
              <w:rPr>
                <w:rFonts w:ascii="Arial" w:eastAsiaTheme="minorEastAsia" w:hAnsi="Arial" w:cs="Arial"/>
                <w:i/>
              </w:rPr>
              <w:t xml:space="preserve"> importantes de la humanidad</w:t>
            </w:r>
            <w:r w:rsidR="006662BA">
              <w:rPr>
                <w:rFonts w:ascii="Arial" w:eastAsiaTheme="minorEastAsia" w:hAnsi="Arial" w:cs="Arial"/>
                <w:i/>
              </w:rPr>
              <w:t xml:space="preserve"> y su for</w:t>
            </w:r>
            <w:r w:rsidR="006820D8">
              <w:rPr>
                <w:rFonts w:ascii="Arial" w:eastAsiaTheme="minorEastAsia" w:hAnsi="Arial" w:cs="Arial"/>
                <w:i/>
              </w:rPr>
              <w:t>ma es el de una circunferencia, donde su eje es el punto centrar y los rayos son sus radios.</w:t>
            </w:r>
            <w:r>
              <w:rPr>
                <w:rFonts w:ascii="Arial" w:eastAsiaTheme="minorEastAsia" w:hAnsi="Arial" w:cs="Arial"/>
                <w:i/>
              </w:rPr>
              <w:t xml:space="preserve"> </w:t>
            </w:r>
          </w:p>
        </w:tc>
      </w:tr>
    </w:tbl>
    <w:p w:rsidR="006C5065" w:rsidRDefault="006C5065" w:rsidP="003A53DD">
      <w:pPr>
        <w:tabs>
          <w:tab w:val="right" w:pos="8498"/>
        </w:tabs>
        <w:spacing w:after="0"/>
        <w:jc w:val="both"/>
        <w:rPr>
          <w:rFonts w:ascii="Arial" w:hAnsi="Arial" w:cs="Arial"/>
        </w:rPr>
      </w:pPr>
    </w:p>
    <w:p w:rsidR="006C5065" w:rsidRDefault="006662BA" w:rsidP="003A53DD">
      <w:pPr>
        <w:tabs>
          <w:tab w:val="right" w:pos="8498"/>
        </w:tabs>
        <w:spacing w:after="0"/>
        <w:jc w:val="both"/>
        <w:rPr>
          <w:rFonts w:ascii="Arial" w:hAnsi="Arial" w:cs="Arial"/>
        </w:rPr>
      </w:pPr>
      <w:r>
        <w:rPr>
          <w:rFonts w:ascii="Arial" w:hAnsi="Arial" w:cs="Arial"/>
        </w:rPr>
        <w:t xml:space="preserve">Geométricamente es importante </w:t>
      </w:r>
      <w:r w:rsidR="006C5065">
        <w:rPr>
          <w:rFonts w:ascii="Arial" w:hAnsi="Arial" w:cs="Arial"/>
        </w:rPr>
        <w:t>definir</w:t>
      </w:r>
      <w:r>
        <w:rPr>
          <w:rFonts w:ascii="Arial" w:hAnsi="Arial" w:cs="Arial"/>
        </w:rPr>
        <w:t xml:space="preserve"> las </w:t>
      </w:r>
      <w:r w:rsidR="006C5065">
        <w:rPr>
          <w:rFonts w:ascii="Arial" w:hAnsi="Arial" w:cs="Arial"/>
        </w:rPr>
        <w:t xml:space="preserve"> tres clases de puntos</w:t>
      </w:r>
      <w:r w:rsidR="005671F1">
        <w:rPr>
          <w:rFonts w:ascii="Arial" w:hAnsi="Arial" w:cs="Arial"/>
        </w:rPr>
        <w:t xml:space="preserve"> que se pueden establecer  </w:t>
      </w:r>
      <w:r w:rsidR="006C5065">
        <w:rPr>
          <w:rFonts w:ascii="Arial" w:hAnsi="Arial" w:cs="Arial"/>
        </w:rPr>
        <w:t>con respecto a la circunferencia</w:t>
      </w:r>
      <w:r>
        <w:rPr>
          <w:rFonts w:ascii="Arial" w:hAnsi="Arial" w:cs="Arial"/>
        </w:rPr>
        <w:t xml:space="preserve"> los cuales son</w:t>
      </w:r>
      <w:r w:rsidR="006C5065">
        <w:rPr>
          <w:rFonts w:ascii="Arial" w:hAnsi="Arial" w:cs="Arial"/>
        </w:rPr>
        <w:t>:</w:t>
      </w:r>
    </w:p>
    <w:p w:rsidR="006C5065" w:rsidRDefault="006C5065" w:rsidP="003A53DD">
      <w:pPr>
        <w:tabs>
          <w:tab w:val="right" w:pos="8498"/>
        </w:tabs>
        <w:spacing w:after="0"/>
        <w:jc w:val="both"/>
        <w:rPr>
          <w:rFonts w:ascii="Arial" w:hAnsi="Arial" w:cs="Arial"/>
        </w:rPr>
      </w:pPr>
    </w:p>
    <w:p w:rsidR="006C5065" w:rsidRDefault="006C5065" w:rsidP="006C5065">
      <w:pPr>
        <w:pStyle w:val="Prrafodelista"/>
        <w:numPr>
          <w:ilvl w:val="0"/>
          <w:numId w:val="36"/>
        </w:numPr>
        <w:tabs>
          <w:tab w:val="right" w:pos="8498"/>
        </w:tabs>
        <w:spacing w:after="0"/>
        <w:jc w:val="both"/>
        <w:rPr>
          <w:rFonts w:ascii="Arial" w:hAnsi="Arial" w:cs="Arial"/>
        </w:rPr>
      </w:pPr>
      <w:r>
        <w:rPr>
          <w:rFonts w:ascii="Arial" w:hAnsi="Arial" w:cs="Arial"/>
        </w:rPr>
        <w:t>Punto exterior: que se encuentra fuera de la circunferencia.</w:t>
      </w:r>
    </w:p>
    <w:p w:rsidR="006C5065" w:rsidRDefault="006C5065" w:rsidP="006C5065">
      <w:pPr>
        <w:pStyle w:val="Prrafodelista"/>
        <w:numPr>
          <w:ilvl w:val="0"/>
          <w:numId w:val="36"/>
        </w:numPr>
        <w:tabs>
          <w:tab w:val="right" w:pos="8498"/>
        </w:tabs>
        <w:spacing w:after="0"/>
        <w:jc w:val="both"/>
        <w:rPr>
          <w:rFonts w:ascii="Arial" w:hAnsi="Arial" w:cs="Arial"/>
        </w:rPr>
      </w:pPr>
      <w:r>
        <w:rPr>
          <w:rFonts w:ascii="Arial" w:hAnsi="Arial" w:cs="Arial"/>
        </w:rPr>
        <w:t>Punto sobre: que se encuentra sobre la línea de la circunferencia.</w:t>
      </w:r>
    </w:p>
    <w:p w:rsidR="006C5065" w:rsidRDefault="006C5065" w:rsidP="006C5065">
      <w:pPr>
        <w:pStyle w:val="Prrafodelista"/>
        <w:numPr>
          <w:ilvl w:val="0"/>
          <w:numId w:val="36"/>
        </w:numPr>
        <w:tabs>
          <w:tab w:val="right" w:pos="8498"/>
        </w:tabs>
        <w:spacing w:after="0"/>
        <w:jc w:val="both"/>
        <w:rPr>
          <w:rFonts w:ascii="Arial" w:hAnsi="Arial" w:cs="Arial"/>
        </w:rPr>
      </w:pPr>
      <w:r>
        <w:rPr>
          <w:rFonts w:ascii="Arial" w:hAnsi="Arial" w:cs="Arial"/>
        </w:rPr>
        <w:t>Punto interior: que se encuentra en el interior de la circunferencia.</w:t>
      </w:r>
    </w:p>
    <w:p w:rsidR="006C5065" w:rsidRPr="00306CAF" w:rsidRDefault="006C5065" w:rsidP="00306CAF">
      <w:pPr>
        <w:tabs>
          <w:tab w:val="right" w:pos="8498"/>
        </w:tabs>
        <w:spacing w:after="0"/>
        <w:ind w:left="360"/>
        <w:jc w:val="both"/>
        <w:rPr>
          <w:rFonts w:ascii="Arial" w:hAnsi="Arial" w:cs="Arial"/>
        </w:rPr>
      </w:pPr>
    </w:p>
    <w:p w:rsidR="00BB239E" w:rsidRDefault="00BB239E" w:rsidP="003A53DD">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BB239E" w:rsidRPr="00492F5C" w:rsidTr="001845E0">
        <w:tc>
          <w:tcPr>
            <w:tcW w:w="9054" w:type="dxa"/>
            <w:gridSpan w:val="2"/>
            <w:shd w:val="clear" w:color="auto" w:fill="0D0D0D" w:themeFill="text1" w:themeFillTint="F2"/>
          </w:tcPr>
          <w:p w:rsidR="00BB239E" w:rsidRPr="00492F5C" w:rsidRDefault="00BB239E" w:rsidP="001845E0">
            <w:pPr>
              <w:jc w:val="center"/>
              <w:rPr>
                <w:rFonts w:ascii="Arial" w:hAnsi="Arial" w:cs="Arial"/>
                <w:b/>
                <w:sz w:val="24"/>
                <w:szCs w:val="24"/>
              </w:rPr>
            </w:pPr>
            <w:r w:rsidRPr="00492F5C">
              <w:rPr>
                <w:rFonts w:ascii="Arial" w:hAnsi="Arial" w:cs="Arial"/>
                <w:b/>
                <w:sz w:val="24"/>
                <w:szCs w:val="24"/>
              </w:rPr>
              <w:t>Imagen (fotografía, gráfica o ilustración)</w:t>
            </w:r>
          </w:p>
        </w:tc>
      </w:tr>
      <w:tr w:rsidR="00BB239E" w:rsidRPr="00492F5C" w:rsidTr="001845E0">
        <w:tc>
          <w:tcPr>
            <w:tcW w:w="2943" w:type="dxa"/>
          </w:tcPr>
          <w:p w:rsidR="00BB239E" w:rsidRPr="00492F5C" w:rsidRDefault="00BB239E" w:rsidP="001845E0">
            <w:pPr>
              <w:rPr>
                <w:rFonts w:ascii="Arial" w:hAnsi="Arial" w:cs="Arial"/>
                <w:b/>
                <w:sz w:val="24"/>
                <w:szCs w:val="24"/>
              </w:rPr>
            </w:pPr>
            <w:r w:rsidRPr="00492F5C">
              <w:rPr>
                <w:rFonts w:ascii="Arial" w:hAnsi="Arial" w:cs="Arial"/>
                <w:b/>
                <w:sz w:val="24"/>
                <w:szCs w:val="24"/>
              </w:rPr>
              <w:t>Código</w:t>
            </w:r>
          </w:p>
        </w:tc>
        <w:tc>
          <w:tcPr>
            <w:tcW w:w="6111" w:type="dxa"/>
          </w:tcPr>
          <w:p w:rsidR="00BB239E" w:rsidRPr="00492F5C" w:rsidRDefault="00BB239E" w:rsidP="001845E0">
            <w:pPr>
              <w:rPr>
                <w:rFonts w:ascii="Arial" w:hAnsi="Arial" w:cs="Arial"/>
                <w:b/>
                <w:sz w:val="24"/>
                <w:szCs w:val="24"/>
              </w:rPr>
            </w:pPr>
            <w:r w:rsidRPr="00492F5C">
              <w:rPr>
                <w:rFonts w:ascii="Arial" w:hAnsi="Arial" w:cs="Arial"/>
                <w:sz w:val="24"/>
                <w:szCs w:val="24"/>
              </w:rPr>
              <w:t>MA_09_05_IMG0</w:t>
            </w:r>
            <w:r w:rsidR="00111D47">
              <w:rPr>
                <w:rFonts w:ascii="Arial" w:hAnsi="Arial" w:cs="Arial"/>
                <w:sz w:val="24"/>
                <w:szCs w:val="24"/>
              </w:rPr>
              <w:t>2</w:t>
            </w:r>
          </w:p>
        </w:tc>
      </w:tr>
      <w:tr w:rsidR="00BB239E" w:rsidRPr="00492F5C" w:rsidTr="001845E0">
        <w:tc>
          <w:tcPr>
            <w:tcW w:w="2943" w:type="dxa"/>
          </w:tcPr>
          <w:p w:rsidR="00BB239E" w:rsidRPr="00492F5C" w:rsidRDefault="00BB239E" w:rsidP="001845E0">
            <w:pPr>
              <w:rPr>
                <w:rFonts w:ascii="Arial" w:hAnsi="Arial" w:cs="Arial"/>
                <w:sz w:val="24"/>
                <w:szCs w:val="24"/>
              </w:rPr>
            </w:pPr>
            <w:r w:rsidRPr="00492F5C">
              <w:rPr>
                <w:rFonts w:ascii="Arial" w:hAnsi="Arial" w:cs="Arial"/>
                <w:b/>
                <w:sz w:val="24"/>
                <w:szCs w:val="24"/>
              </w:rPr>
              <w:t>Descripción</w:t>
            </w:r>
          </w:p>
        </w:tc>
        <w:tc>
          <w:tcPr>
            <w:tcW w:w="6111" w:type="dxa"/>
          </w:tcPr>
          <w:p w:rsidR="00BB239E" w:rsidRPr="00492F5C" w:rsidRDefault="00BB239E" w:rsidP="001845E0">
            <w:pPr>
              <w:rPr>
                <w:rFonts w:ascii="Arial" w:hAnsi="Arial" w:cs="Arial"/>
                <w:sz w:val="24"/>
                <w:szCs w:val="24"/>
              </w:rPr>
            </w:pPr>
            <w:r>
              <w:rPr>
                <w:rFonts w:ascii="Arial" w:hAnsi="Arial" w:cs="Arial"/>
                <w:sz w:val="24"/>
                <w:szCs w:val="24"/>
              </w:rPr>
              <w:t xml:space="preserve">Circunferencia </w:t>
            </w:r>
            <w:r w:rsidR="006C5065">
              <w:rPr>
                <w:rFonts w:ascii="Arial" w:hAnsi="Arial" w:cs="Arial"/>
                <w:sz w:val="24"/>
                <w:szCs w:val="24"/>
              </w:rPr>
              <w:t xml:space="preserve"> y sus puntos relativos </w:t>
            </w:r>
          </w:p>
        </w:tc>
      </w:tr>
      <w:tr w:rsidR="00BB239E" w:rsidRPr="00492F5C" w:rsidTr="001845E0">
        <w:tc>
          <w:tcPr>
            <w:tcW w:w="2943" w:type="dxa"/>
          </w:tcPr>
          <w:p w:rsidR="00BB239E" w:rsidRPr="00492F5C" w:rsidRDefault="00BB239E" w:rsidP="001845E0">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BB239E" w:rsidRDefault="00BB239E" w:rsidP="001845E0">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BB239E" w:rsidRDefault="00BB239E" w:rsidP="001845E0">
            <w:pPr>
              <w:rPr>
                <w:rStyle w:val="Refdecomentario"/>
                <w:rFonts w:ascii="Calibri" w:eastAsia="Calibri" w:hAnsi="Calibri" w:cs="Times New Roman"/>
              </w:rPr>
            </w:pPr>
          </w:p>
          <w:p w:rsidR="00BB239E" w:rsidRDefault="006C5065" w:rsidP="001845E0">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886200" cy="2666051"/>
                  <wp:effectExtent l="19050" t="0" r="0" b="0"/>
                  <wp:docPr id="15" name="Imagen 8" descr="I:\guion 10\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uion 10\imagenes\1.JPG"/>
                          <pic:cNvPicPr>
                            <a:picLocks noChangeAspect="1" noChangeArrowheads="1"/>
                          </pic:cNvPicPr>
                        </pic:nvPicPr>
                        <pic:blipFill>
                          <a:blip r:embed="rId10"/>
                          <a:srcRect/>
                          <a:stretch>
                            <a:fillRect/>
                          </a:stretch>
                        </pic:blipFill>
                        <pic:spPr bwMode="auto">
                          <a:xfrm>
                            <a:off x="0" y="0"/>
                            <a:ext cx="3886200" cy="2666051"/>
                          </a:xfrm>
                          <a:prstGeom prst="rect">
                            <a:avLst/>
                          </a:prstGeom>
                          <a:noFill/>
                          <a:ln w="9525">
                            <a:noFill/>
                            <a:miter lim="800000"/>
                            <a:headEnd/>
                            <a:tailEnd/>
                          </a:ln>
                        </pic:spPr>
                      </pic:pic>
                    </a:graphicData>
                  </a:graphic>
                </wp:inline>
              </w:drawing>
            </w:r>
          </w:p>
          <w:p w:rsidR="00BB239E" w:rsidRDefault="00BB239E" w:rsidP="001845E0">
            <w:pPr>
              <w:rPr>
                <w:rStyle w:val="Refdecomentario"/>
                <w:rFonts w:ascii="Calibri" w:eastAsia="Calibri" w:hAnsi="Calibri" w:cs="Times New Roman"/>
              </w:rPr>
            </w:pPr>
          </w:p>
          <w:p w:rsidR="00BB239E" w:rsidRDefault="00BB239E" w:rsidP="001845E0">
            <w:pPr>
              <w:rPr>
                <w:rStyle w:val="Refdecomentario"/>
                <w:rFonts w:ascii="Calibri" w:eastAsia="Calibri" w:hAnsi="Calibri" w:cs="Times New Roman"/>
              </w:rPr>
            </w:pPr>
          </w:p>
          <w:p w:rsidR="00BB239E" w:rsidRPr="00492F5C" w:rsidRDefault="00BB239E" w:rsidP="001845E0">
            <w:pPr>
              <w:rPr>
                <w:rFonts w:ascii="Arial" w:hAnsi="Arial" w:cs="Arial"/>
                <w:sz w:val="24"/>
                <w:szCs w:val="24"/>
              </w:rPr>
            </w:pPr>
          </w:p>
        </w:tc>
      </w:tr>
      <w:tr w:rsidR="00BB239E" w:rsidRPr="00492F5C" w:rsidTr="001845E0">
        <w:trPr>
          <w:trHeight w:val="70"/>
        </w:trPr>
        <w:tc>
          <w:tcPr>
            <w:tcW w:w="2943" w:type="dxa"/>
          </w:tcPr>
          <w:p w:rsidR="00BB239E" w:rsidRPr="00492F5C" w:rsidRDefault="00BB239E" w:rsidP="001845E0">
            <w:pPr>
              <w:rPr>
                <w:rFonts w:ascii="Arial" w:hAnsi="Arial" w:cs="Arial"/>
                <w:sz w:val="24"/>
                <w:szCs w:val="24"/>
              </w:rPr>
            </w:pPr>
            <w:r w:rsidRPr="00492F5C">
              <w:rPr>
                <w:rFonts w:ascii="Arial" w:hAnsi="Arial" w:cs="Arial"/>
                <w:b/>
                <w:sz w:val="24"/>
                <w:szCs w:val="24"/>
              </w:rPr>
              <w:t>Pie de imagen</w:t>
            </w:r>
          </w:p>
        </w:tc>
        <w:tc>
          <w:tcPr>
            <w:tcW w:w="6111" w:type="dxa"/>
          </w:tcPr>
          <w:p w:rsidR="00BB239E" w:rsidRPr="00492F5C" w:rsidRDefault="00BB239E" w:rsidP="001845E0">
            <w:pPr>
              <w:rPr>
                <w:rFonts w:ascii="Arial" w:hAnsi="Arial" w:cs="Arial"/>
                <w:i/>
                <w:sz w:val="24"/>
                <w:szCs w:val="24"/>
              </w:rPr>
            </w:pPr>
            <w:r>
              <w:rPr>
                <w:rFonts w:ascii="Arial" w:eastAsiaTheme="minorEastAsia" w:hAnsi="Arial" w:cs="Arial"/>
                <w:i/>
              </w:rPr>
              <w:t>Representación grafica de la circunferencia</w:t>
            </w:r>
            <w:r w:rsidR="005671F1">
              <w:rPr>
                <w:rFonts w:ascii="Arial" w:eastAsiaTheme="minorEastAsia" w:hAnsi="Arial" w:cs="Arial"/>
                <w:i/>
              </w:rPr>
              <w:t xml:space="preserve"> y la posición relativa de las tres clases de puntos que existen</w:t>
            </w:r>
            <w:proofErr w:type="gramStart"/>
            <w:r w:rsidR="005671F1">
              <w:rPr>
                <w:rFonts w:ascii="Arial" w:eastAsiaTheme="minorEastAsia" w:hAnsi="Arial" w:cs="Arial"/>
                <w:i/>
              </w:rPr>
              <w:t xml:space="preserve">: </w:t>
            </w:r>
            <w:r w:rsidR="006C5065">
              <w:rPr>
                <w:rFonts w:ascii="Arial" w:eastAsiaTheme="minorEastAsia" w:hAnsi="Arial" w:cs="Arial"/>
                <w:i/>
              </w:rPr>
              <w:t xml:space="preserve"> punto</w:t>
            </w:r>
            <w:proofErr w:type="gramEnd"/>
            <w:r w:rsidR="006C5065">
              <w:rPr>
                <w:rFonts w:ascii="Arial" w:eastAsiaTheme="minorEastAsia" w:hAnsi="Arial" w:cs="Arial"/>
                <w:i/>
              </w:rPr>
              <w:t xml:space="preserve"> A exterior, punto B  sobre y punto C interior</w:t>
            </w:r>
            <w:r w:rsidR="005671F1">
              <w:rPr>
                <w:rFonts w:ascii="Arial" w:eastAsiaTheme="minorEastAsia" w:hAnsi="Arial" w:cs="Arial"/>
                <w:i/>
              </w:rPr>
              <w:t>.</w:t>
            </w:r>
            <w:r w:rsidR="006C5065">
              <w:rPr>
                <w:rFonts w:ascii="Arial" w:eastAsiaTheme="minorEastAsia" w:hAnsi="Arial" w:cs="Arial"/>
                <w:i/>
              </w:rPr>
              <w:t xml:space="preserve"> </w:t>
            </w:r>
          </w:p>
        </w:tc>
      </w:tr>
    </w:tbl>
    <w:p w:rsidR="00BB239E" w:rsidRDefault="00BB239E" w:rsidP="003A53DD">
      <w:pPr>
        <w:tabs>
          <w:tab w:val="right" w:pos="8498"/>
        </w:tabs>
        <w:spacing w:after="0"/>
        <w:jc w:val="both"/>
        <w:rPr>
          <w:rFonts w:ascii="Arial" w:hAnsi="Arial" w:cs="Arial"/>
        </w:rPr>
      </w:pPr>
    </w:p>
    <w:p w:rsidR="00BB239E" w:rsidRDefault="00BB239E" w:rsidP="003A53DD">
      <w:pPr>
        <w:tabs>
          <w:tab w:val="right" w:pos="8498"/>
        </w:tabs>
        <w:spacing w:after="0"/>
        <w:jc w:val="both"/>
        <w:rPr>
          <w:rFonts w:ascii="Arial" w:hAnsi="Arial" w:cs="Arial"/>
        </w:rPr>
      </w:pPr>
    </w:p>
    <w:p w:rsidR="00AC5D72" w:rsidRDefault="00BB239E" w:rsidP="003A53DD">
      <w:pPr>
        <w:tabs>
          <w:tab w:val="right" w:pos="8498"/>
        </w:tabs>
        <w:spacing w:after="0"/>
        <w:jc w:val="both"/>
        <w:rPr>
          <w:rFonts w:ascii="Arial" w:hAnsi="Arial" w:cs="Arial"/>
        </w:rPr>
      </w:pPr>
      <w:r>
        <w:rPr>
          <w:rFonts w:ascii="Arial" w:hAnsi="Arial" w:cs="Arial"/>
        </w:rPr>
        <w:t>E</w:t>
      </w:r>
      <w:r w:rsidR="003A53DD">
        <w:rPr>
          <w:rFonts w:ascii="Arial" w:hAnsi="Arial" w:cs="Arial"/>
        </w:rPr>
        <w:t>xisten algunos elementos que se relacionan con la circunferencia como lo son</w:t>
      </w:r>
      <w:r w:rsidR="001845E0">
        <w:rPr>
          <w:rFonts w:ascii="Arial" w:hAnsi="Arial" w:cs="Arial"/>
        </w:rPr>
        <w:t>:</w:t>
      </w:r>
      <w:r w:rsidR="003A53DD">
        <w:rPr>
          <w:rFonts w:ascii="Arial" w:hAnsi="Arial" w:cs="Arial"/>
        </w:rPr>
        <w:t xml:space="preserve"> las rectas</w:t>
      </w:r>
      <w:r w:rsidR="005671F1">
        <w:rPr>
          <w:rFonts w:ascii="Arial" w:hAnsi="Arial" w:cs="Arial"/>
        </w:rPr>
        <w:t>,</w:t>
      </w:r>
      <w:r w:rsidR="003A53DD">
        <w:rPr>
          <w:rFonts w:ascii="Arial" w:hAnsi="Arial" w:cs="Arial"/>
        </w:rPr>
        <w:t xml:space="preserve"> los </w:t>
      </w:r>
      <w:r w:rsidR="001845E0">
        <w:rPr>
          <w:rFonts w:ascii="Arial" w:hAnsi="Arial" w:cs="Arial"/>
        </w:rPr>
        <w:t xml:space="preserve">ángulos, </w:t>
      </w:r>
      <w:r w:rsidR="00AC5D72">
        <w:rPr>
          <w:rFonts w:ascii="Arial" w:hAnsi="Arial" w:cs="Arial"/>
        </w:rPr>
        <w:t>los segmentos,</w:t>
      </w:r>
      <w:r w:rsidR="005671F1">
        <w:rPr>
          <w:rFonts w:ascii="Arial" w:hAnsi="Arial" w:cs="Arial"/>
        </w:rPr>
        <w:t xml:space="preserve"> entre otros, </w:t>
      </w:r>
      <w:r w:rsidR="00AC5D72">
        <w:rPr>
          <w:rFonts w:ascii="Arial" w:hAnsi="Arial" w:cs="Arial"/>
        </w:rPr>
        <w:t xml:space="preserve"> a continuación se </w:t>
      </w:r>
      <w:r w:rsidR="001845E0">
        <w:rPr>
          <w:rFonts w:ascii="Arial" w:hAnsi="Arial" w:cs="Arial"/>
        </w:rPr>
        <w:t xml:space="preserve">mostraran </w:t>
      </w:r>
      <w:r w:rsidR="00AC5D72">
        <w:rPr>
          <w:rFonts w:ascii="Arial" w:hAnsi="Arial" w:cs="Arial"/>
        </w:rPr>
        <w:t xml:space="preserve"> algunas de las relaciones más importantes entre estos elementos y la circunferencia. </w:t>
      </w:r>
      <w:r w:rsidR="003A53DD">
        <w:rPr>
          <w:rFonts w:ascii="Arial" w:hAnsi="Arial" w:cs="Arial"/>
        </w:rPr>
        <w:t xml:space="preserve">   </w:t>
      </w:r>
    </w:p>
    <w:p w:rsidR="00AC5D72" w:rsidRDefault="00AC5D72" w:rsidP="003A53DD">
      <w:pPr>
        <w:tabs>
          <w:tab w:val="right" w:pos="8498"/>
        </w:tabs>
        <w:spacing w:after="0"/>
        <w:jc w:val="both"/>
        <w:rPr>
          <w:rFonts w:ascii="Arial" w:hAnsi="Arial" w:cs="Arial"/>
        </w:rPr>
      </w:pPr>
    </w:p>
    <w:p w:rsidR="003A53DD" w:rsidRDefault="003A53DD" w:rsidP="003A53DD">
      <w:pPr>
        <w:tabs>
          <w:tab w:val="right" w:pos="8498"/>
        </w:tabs>
        <w:spacing w:after="0"/>
        <w:jc w:val="both"/>
        <w:rPr>
          <w:rFonts w:ascii="Arial" w:hAnsi="Arial" w:cs="Arial"/>
        </w:rPr>
      </w:pPr>
      <w:r>
        <w:rPr>
          <w:rFonts w:ascii="Arial" w:hAnsi="Arial" w:cs="Arial"/>
        </w:rPr>
        <w:t xml:space="preserve"> </w:t>
      </w: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003A53DD">
        <w:rPr>
          <w:rFonts w:ascii="Arial" w:hAnsi="Arial" w:cs="Arial"/>
          <w:b/>
        </w:rPr>
        <w:t xml:space="preserve">1  </w:t>
      </w:r>
      <w:r w:rsidR="001845E0">
        <w:rPr>
          <w:rFonts w:ascii="Arial" w:hAnsi="Arial" w:cs="Arial"/>
          <w:b/>
        </w:rPr>
        <w:t>Recta tangente  a una circunferencia</w:t>
      </w:r>
    </w:p>
    <w:p w:rsidR="001845E0" w:rsidRDefault="001845E0" w:rsidP="00BA16CD">
      <w:pPr>
        <w:tabs>
          <w:tab w:val="right" w:pos="8498"/>
        </w:tabs>
        <w:spacing w:after="0"/>
        <w:rPr>
          <w:rFonts w:ascii="Arial" w:hAnsi="Arial" w:cs="Arial"/>
          <w:b/>
        </w:rPr>
      </w:pPr>
    </w:p>
    <w:p w:rsidR="001845E0" w:rsidRPr="001845E0" w:rsidRDefault="001845E0" w:rsidP="001845E0">
      <w:pPr>
        <w:tabs>
          <w:tab w:val="right" w:pos="8498"/>
        </w:tabs>
        <w:spacing w:after="0"/>
        <w:jc w:val="both"/>
        <w:rPr>
          <w:rFonts w:ascii="Arial" w:hAnsi="Arial" w:cs="Arial"/>
        </w:rPr>
      </w:pPr>
      <w:r>
        <w:rPr>
          <w:rFonts w:ascii="Arial" w:hAnsi="Arial" w:cs="Arial"/>
        </w:rPr>
        <w:t xml:space="preserve">Una </w:t>
      </w:r>
      <w:r w:rsidRPr="001845E0">
        <w:rPr>
          <w:rFonts w:ascii="Arial" w:hAnsi="Arial" w:cs="Arial"/>
          <w:b/>
        </w:rPr>
        <w:t>recta es tangente  a una circunferencia</w:t>
      </w:r>
      <w:r>
        <w:rPr>
          <w:rFonts w:ascii="Arial" w:hAnsi="Arial" w:cs="Arial"/>
        </w:rPr>
        <w:t xml:space="preserve"> cuando la  recta toca en un  punto </w:t>
      </w:r>
      <w:r w:rsidR="005671F1">
        <w:rPr>
          <w:rFonts w:ascii="Arial" w:hAnsi="Arial" w:cs="Arial"/>
        </w:rPr>
        <w:t xml:space="preserve">que se encuentra sobre </w:t>
      </w:r>
      <w:r>
        <w:rPr>
          <w:rFonts w:ascii="Arial" w:hAnsi="Arial" w:cs="Arial"/>
        </w:rPr>
        <w:t xml:space="preserve">la circunferencia,  la recta tangente también es llamada recta exterior a la circunferencia, observa el siguiente ejemplo grafico de una recta tangente a una circunferencia:  </w:t>
      </w:r>
    </w:p>
    <w:p w:rsidR="00647D69" w:rsidRDefault="00647D69" w:rsidP="001A363A">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C05537" w:rsidRPr="00492F5C" w:rsidTr="00C05537">
        <w:tc>
          <w:tcPr>
            <w:tcW w:w="9054" w:type="dxa"/>
            <w:gridSpan w:val="2"/>
            <w:shd w:val="clear" w:color="auto" w:fill="0D0D0D" w:themeFill="text1" w:themeFillTint="F2"/>
          </w:tcPr>
          <w:p w:rsidR="00C05537" w:rsidRPr="00492F5C" w:rsidRDefault="00C05537" w:rsidP="00C05537">
            <w:pPr>
              <w:jc w:val="center"/>
              <w:rPr>
                <w:rFonts w:ascii="Arial" w:hAnsi="Arial" w:cs="Arial"/>
                <w:b/>
                <w:sz w:val="24"/>
                <w:szCs w:val="24"/>
              </w:rPr>
            </w:pPr>
            <w:r w:rsidRPr="00492F5C">
              <w:rPr>
                <w:rFonts w:ascii="Arial" w:hAnsi="Arial" w:cs="Arial"/>
                <w:b/>
                <w:sz w:val="24"/>
                <w:szCs w:val="24"/>
              </w:rPr>
              <w:t>Imagen (fotografía, gráfica o ilustración)</w:t>
            </w:r>
          </w:p>
        </w:tc>
      </w:tr>
      <w:tr w:rsidR="00C05537" w:rsidRPr="00492F5C" w:rsidTr="00C05537">
        <w:tc>
          <w:tcPr>
            <w:tcW w:w="2943" w:type="dxa"/>
          </w:tcPr>
          <w:p w:rsidR="00C05537" w:rsidRPr="00492F5C" w:rsidRDefault="00C05537" w:rsidP="00C05537">
            <w:pPr>
              <w:rPr>
                <w:rFonts w:ascii="Arial" w:hAnsi="Arial" w:cs="Arial"/>
                <w:b/>
                <w:sz w:val="24"/>
                <w:szCs w:val="24"/>
              </w:rPr>
            </w:pPr>
            <w:r w:rsidRPr="00492F5C">
              <w:rPr>
                <w:rFonts w:ascii="Arial" w:hAnsi="Arial" w:cs="Arial"/>
                <w:b/>
                <w:sz w:val="24"/>
                <w:szCs w:val="24"/>
              </w:rPr>
              <w:t>Código</w:t>
            </w:r>
          </w:p>
        </w:tc>
        <w:tc>
          <w:tcPr>
            <w:tcW w:w="6111" w:type="dxa"/>
          </w:tcPr>
          <w:p w:rsidR="00C05537" w:rsidRPr="00492F5C" w:rsidRDefault="00C05537" w:rsidP="00C05537">
            <w:pPr>
              <w:rPr>
                <w:rFonts w:ascii="Arial" w:hAnsi="Arial" w:cs="Arial"/>
                <w:b/>
                <w:sz w:val="24"/>
                <w:szCs w:val="24"/>
              </w:rPr>
            </w:pPr>
            <w:r w:rsidRPr="00492F5C">
              <w:rPr>
                <w:rFonts w:ascii="Arial" w:hAnsi="Arial" w:cs="Arial"/>
                <w:sz w:val="24"/>
                <w:szCs w:val="24"/>
              </w:rPr>
              <w:t>MA_09_05_IMG0</w:t>
            </w:r>
            <w:r w:rsidR="00111D47">
              <w:rPr>
                <w:rFonts w:ascii="Arial" w:hAnsi="Arial" w:cs="Arial"/>
                <w:sz w:val="24"/>
                <w:szCs w:val="24"/>
              </w:rPr>
              <w:t>3</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Descripción</w:t>
            </w:r>
          </w:p>
        </w:tc>
        <w:tc>
          <w:tcPr>
            <w:tcW w:w="6111" w:type="dxa"/>
          </w:tcPr>
          <w:p w:rsidR="00C05537" w:rsidRPr="00492F5C" w:rsidRDefault="001845E0" w:rsidP="00C05537">
            <w:pPr>
              <w:rPr>
                <w:rFonts w:ascii="Arial" w:hAnsi="Arial" w:cs="Arial"/>
                <w:sz w:val="24"/>
                <w:szCs w:val="24"/>
              </w:rPr>
            </w:pPr>
            <w:r>
              <w:rPr>
                <w:rFonts w:ascii="Arial" w:hAnsi="Arial" w:cs="Arial"/>
                <w:sz w:val="24"/>
                <w:szCs w:val="24"/>
              </w:rPr>
              <w:t xml:space="preserve">Circunferencia y una recta tangente </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w:t>
            </w:r>
            <w:r w:rsidRPr="00492F5C">
              <w:rPr>
                <w:rFonts w:ascii="Arial" w:hAnsi="Arial" w:cs="Arial"/>
                <w:b/>
                <w:sz w:val="24"/>
                <w:szCs w:val="24"/>
              </w:rPr>
              <w:lastRenderedPageBreak/>
              <w:t xml:space="preserve">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C05537" w:rsidRDefault="00C05537" w:rsidP="00C05537">
            <w:pPr>
              <w:rPr>
                <w:rStyle w:val="Refdecomentario"/>
                <w:rFonts w:ascii="Calibri" w:eastAsia="Calibri" w:hAnsi="Calibri" w:cs="Times New Roman"/>
              </w:rPr>
            </w:pPr>
            <w:r w:rsidRPr="00492F5C">
              <w:rPr>
                <w:rStyle w:val="Refdecomentario"/>
                <w:rFonts w:ascii="Calibri" w:eastAsia="Calibri" w:hAnsi="Calibri" w:cs="Times New Roman"/>
              </w:rPr>
              <w:lastRenderedPageBreak/>
              <w:t xml:space="preserve"> </w:t>
            </w:r>
          </w:p>
          <w:p w:rsidR="00C05537" w:rsidRDefault="001845E0" w:rsidP="00C05537">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4572000" cy="2215342"/>
                  <wp:effectExtent l="19050" t="0" r="0" b="0"/>
                  <wp:docPr id="6" name="Imagen 1" descr="I:\guion 10\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ion 10\imagenes\2.JPG"/>
                          <pic:cNvPicPr>
                            <a:picLocks noChangeAspect="1" noChangeArrowheads="1"/>
                          </pic:cNvPicPr>
                        </pic:nvPicPr>
                        <pic:blipFill>
                          <a:blip r:embed="rId11"/>
                          <a:srcRect/>
                          <a:stretch>
                            <a:fillRect/>
                          </a:stretch>
                        </pic:blipFill>
                        <pic:spPr bwMode="auto">
                          <a:xfrm>
                            <a:off x="0" y="0"/>
                            <a:ext cx="4572000" cy="2215342"/>
                          </a:xfrm>
                          <a:prstGeom prst="rect">
                            <a:avLst/>
                          </a:prstGeom>
                          <a:noFill/>
                          <a:ln w="9525">
                            <a:noFill/>
                            <a:miter lim="800000"/>
                            <a:headEnd/>
                            <a:tailEnd/>
                          </a:ln>
                        </pic:spPr>
                      </pic:pic>
                    </a:graphicData>
                  </a:graphic>
                </wp:inline>
              </w:drawing>
            </w:r>
          </w:p>
          <w:p w:rsidR="00C05537" w:rsidRDefault="00C05537" w:rsidP="00C05537">
            <w:pPr>
              <w:rPr>
                <w:rStyle w:val="Refdecomentario"/>
                <w:rFonts w:ascii="Calibri" w:eastAsia="Calibri" w:hAnsi="Calibri" w:cs="Times New Roman"/>
              </w:rPr>
            </w:pPr>
          </w:p>
          <w:p w:rsidR="00C05537" w:rsidRPr="00492F5C" w:rsidRDefault="00C05537" w:rsidP="00C05537">
            <w:pPr>
              <w:rPr>
                <w:rFonts w:ascii="Arial" w:hAnsi="Arial" w:cs="Arial"/>
                <w:sz w:val="24"/>
                <w:szCs w:val="24"/>
              </w:rPr>
            </w:pPr>
          </w:p>
        </w:tc>
      </w:tr>
      <w:tr w:rsidR="00C05537" w:rsidRPr="00492F5C" w:rsidTr="00C05537">
        <w:trPr>
          <w:trHeight w:val="70"/>
        </w:trPr>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C05537" w:rsidRPr="00492F5C" w:rsidRDefault="00032A38" w:rsidP="00C05537">
            <w:pPr>
              <w:rPr>
                <w:rFonts w:ascii="Arial" w:hAnsi="Arial" w:cs="Arial"/>
                <w:i/>
                <w:sz w:val="24"/>
                <w:szCs w:val="24"/>
              </w:rPr>
            </w:pPr>
            <w:r>
              <w:rPr>
                <w:rFonts w:ascii="Arial" w:hAnsi="Arial" w:cs="Arial"/>
                <w:i/>
                <w:sz w:val="24"/>
                <w:szCs w:val="24"/>
              </w:rPr>
              <w:t>La recta b es tangente a la circunferencia c en el punto H</w:t>
            </w:r>
          </w:p>
        </w:tc>
      </w:tr>
    </w:tbl>
    <w:p w:rsidR="00EE7BA3" w:rsidRDefault="00EE7BA3" w:rsidP="001A363A">
      <w:pPr>
        <w:tabs>
          <w:tab w:val="right" w:pos="8498"/>
        </w:tabs>
        <w:spacing w:after="0"/>
        <w:jc w:val="both"/>
        <w:rPr>
          <w:rFonts w:ascii="Arial" w:hAnsi="Arial" w:cs="Arial"/>
        </w:rPr>
      </w:pPr>
    </w:p>
    <w:p w:rsidR="00D945F1" w:rsidRDefault="00D945F1" w:rsidP="001A363A">
      <w:pPr>
        <w:tabs>
          <w:tab w:val="right" w:pos="8498"/>
        </w:tabs>
        <w:spacing w:after="0"/>
        <w:jc w:val="both"/>
        <w:rPr>
          <w:rFonts w:ascii="Arial" w:hAnsi="Arial" w:cs="Arial"/>
        </w:rPr>
      </w:pPr>
      <w:r>
        <w:rPr>
          <w:rFonts w:ascii="Arial" w:hAnsi="Arial" w:cs="Arial"/>
        </w:rPr>
        <w:t>Como se puede observar esta es una de las relaciones entre la recta y la circunferencia, pero de esta relación recta tangente y circ</w:t>
      </w:r>
      <w:r w:rsidR="005671F1">
        <w:rPr>
          <w:rFonts w:ascii="Arial" w:hAnsi="Arial" w:cs="Arial"/>
        </w:rPr>
        <w:t xml:space="preserve">unferencia surge otra relación </w:t>
      </w:r>
      <w:r>
        <w:rPr>
          <w:rFonts w:ascii="Arial" w:hAnsi="Arial" w:cs="Arial"/>
        </w:rPr>
        <w:t>entre la recta tangente a una circunferencia y el radio de la circunferencia, la cual será desarrollada en la siguiente sesión.</w:t>
      </w:r>
    </w:p>
    <w:p w:rsidR="0087565A" w:rsidRDefault="0087565A" w:rsidP="001A363A">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87565A" w:rsidRPr="00596306" w:rsidTr="00D75ADA">
        <w:tc>
          <w:tcPr>
            <w:tcW w:w="8978" w:type="dxa"/>
            <w:gridSpan w:val="2"/>
            <w:shd w:val="clear" w:color="auto" w:fill="000000" w:themeFill="text1"/>
          </w:tcPr>
          <w:p w:rsidR="0087565A" w:rsidRPr="00C34E75" w:rsidRDefault="0087565A" w:rsidP="00D75ADA">
            <w:pPr>
              <w:jc w:val="center"/>
              <w:rPr>
                <w:rFonts w:ascii="Arial" w:hAnsi="Arial" w:cs="Arial"/>
                <w:b/>
                <w:sz w:val="24"/>
                <w:szCs w:val="24"/>
              </w:rPr>
            </w:pPr>
            <w:r w:rsidRPr="00C34E75">
              <w:rPr>
                <w:rFonts w:ascii="Arial" w:hAnsi="Arial" w:cs="Arial"/>
                <w:b/>
                <w:sz w:val="24"/>
                <w:szCs w:val="24"/>
              </w:rPr>
              <w:t>Destacado</w:t>
            </w:r>
          </w:p>
        </w:tc>
      </w:tr>
      <w:tr w:rsidR="0087565A" w:rsidRPr="00596306" w:rsidTr="00D75ADA">
        <w:trPr>
          <w:trHeight w:val="410"/>
        </w:trPr>
        <w:tc>
          <w:tcPr>
            <w:tcW w:w="2518" w:type="dxa"/>
          </w:tcPr>
          <w:p w:rsidR="0087565A" w:rsidRPr="00C34E75" w:rsidRDefault="0087565A" w:rsidP="00D75ADA">
            <w:pPr>
              <w:rPr>
                <w:rFonts w:ascii="Arial" w:hAnsi="Arial" w:cs="Arial"/>
                <w:b/>
                <w:sz w:val="24"/>
                <w:szCs w:val="24"/>
              </w:rPr>
            </w:pPr>
            <w:r w:rsidRPr="00C34E75">
              <w:rPr>
                <w:rFonts w:ascii="Arial" w:hAnsi="Arial" w:cs="Arial"/>
                <w:b/>
                <w:sz w:val="24"/>
                <w:szCs w:val="24"/>
              </w:rPr>
              <w:t>Título</w:t>
            </w:r>
          </w:p>
        </w:tc>
        <w:tc>
          <w:tcPr>
            <w:tcW w:w="6460" w:type="dxa"/>
          </w:tcPr>
          <w:p w:rsidR="0087565A" w:rsidRPr="00C34E75" w:rsidRDefault="0087565A" w:rsidP="00D75ADA">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87565A" w:rsidRPr="00596306" w:rsidTr="00D75ADA">
        <w:tc>
          <w:tcPr>
            <w:tcW w:w="2518" w:type="dxa"/>
          </w:tcPr>
          <w:p w:rsidR="0087565A" w:rsidRPr="00C34E75" w:rsidRDefault="0087565A" w:rsidP="00D75ADA">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87565A" w:rsidRPr="0087565A" w:rsidRDefault="0087565A" w:rsidP="0087565A">
            <w:pPr>
              <w:autoSpaceDE w:val="0"/>
              <w:autoSpaceDN w:val="0"/>
              <w:adjustRightInd w:val="0"/>
              <w:jc w:val="both"/>
              <w:rPr>
                <w:rFonts w:ascii="Arial" w:hAnsi="Arial" w:cs="Arial"/>
                <w:i/>
                <w:sz w:val="24"/>
                <w:szCs w:val="24"/>
                <w:lang w:val="es-ES_tradnl"/>
              </w:rPr>
            </w:pPr>
            <w:r w:rsidRPr="0087565A">
              <w:rPr>
                <w:rFonts w:ascii="Arial" w:hAnsi="Arial" w:cs="Arial"/>
                <w:i/>
                <w:sz w:val="24"/>
                <w:szCs w:val="24"/>
                <w:lang w:val="es-ES_tradnl"/>
              </w:rPr>
              <w:t>Euclides (325 a. C., 265 a. C.) las dos propiedades que definían la recta tangente a una circunferencia son:</w:t>
            </w:r>
          </w:p>
          <w:p w:rsidR="0087565A" w:rsidRPr="0087565A" w:rsidRDefault="0087565A" w:rsidP="0087565A">
            <w:pPr>
              <w:pStyle w:val="Prrafodelista"/>
              <w:numPr>
                <w:ilvl w:val="0"/>
                <w:numId w:val="39"/>
              </w:numPr>
              <w:autoSpaceDE w:val="0"/>
              <w:autoSpaceDN w:val="0"/>
              <w:adjustRightInd w:val="0"/>
              <w:jc w:val="both"/>
              <w:rPr>
                <w:rFonts w:ascii="Arial" w:hAnsi="Arial" w:cs="Arial"/>
                <w:i/>
                <w:sz w:val="24"/>
                <w:szCs w:val="24"/>
                <w:lang w:val="es-ES_tradnl"/>
              </w:rPr>
            </w:pPr>
            <w:r w:rsidRPr="0087565A">
              <w:rPr>
                <w:rFonts w:ascii="Arial" w:hAnsi="Arial" w:cs="Arial"/>
                <w:i/>
                <w:sz w:val="24"/>
                <w:szCs w:val="24"/>
                <w:lang w:val="es-ES_tradnl"/>
              </w:rPr>
              <w:t xml:space="preserve"> La recta sólo tiene en común un punto con la circunferencia.</w:t>
            </w:r>
          </w:p>
          <w:p w:rsidR="0087565A" w:rsidRPr="0087565A" w:rsidRDefault="0087565A" w:rsidP="0087565A">
            <w:pPr>
              <w:pStyle w:val="Prrafodelista"/>
              <w:numPr>
                <w:ilvl w:val="0"/>
                <w:numId w:val="39"/>
              </w:numPr>
              <w:autoSpaceDE w:val="0"/>
              <w:autoSpaceDN w:val="0"/>
              <w:adjustRightInd w:val="0"/>
              <w:jc w:val="both"/>
              <w:rPr>
                <w:rFonts w:ascii="Arial" w:hAnsi="Arial" w:cs="Arial"/>
                <w:lang w:val="es-ES"/>
              </w:rPr>
            </w:pPr>
            <w:r w:rsidRPr="0087565A">
              <w:rPr>
                <w:rFonts w:ascii="Arial" w:hAnsi="Arial" w:cs="Arial"/>
                <w:i/>
                <w:sz w:val="24"/>
                <w:szCs w:val="24"/>
                <w:lang w:val="es-ES_tradnl"/>
              </w:rPr>
              <w:t>Es imposible interponer otra línea entre esa recta y la circunferencia.</w:t>
            </w:r>
          </w:p>
        </w:tc>
      </w:tr>
    </w:tbl>
    <w:p w:rsidR="00D945F1" w:rsidRDefault="00D945F1" w:rsidP="00A755F0">
      <w:pPr>
        <w:tabs>
          <w:tab w:val="right" w:pos="8498"/>
        </w:tabs>
        <w:spacing w:after="0"/>
        <w:rPr>
          <w:rFonts w:ascii="Arial" w:hAnsi="Arial" w:cs="Arial"/>
          <w:highlight w:val="yellow"/>
        </w:rPr>
      </w:pPr>
    </w:p>
    <w:p w:rsidR="00D945F1" w:rsidRDefault="00D945F1" w:rsidP="00A755F0">
      <w:pPr>
        <w:tabs>
          <w:tab w:val="right" w:pos="8498"/>
        </w:tabs>
        <w:spacing w:after="0"/>
        <w:rPr>
          <w:rFonts w:ascii="Arial" w:hAnsi="Arial" w:cs="Arial"/>
          <w:highlight w:val="yellow"/>
        </w:rPr>
      </w:pPr>
    </w:p>
    <w:p w:rsidR="00A755F0" w:rsidRDefault="00D945F1" w:rsidP="00A755F0">
      <w:pPr>
        <w:tabs>
          <w:tab w:val="right" w:pos="8498"/>
        </w:tabs>
        <w:spacing w:after="0"/>
        <w:rPr>
          <w:rFonts w:ascii="Arial" w:hAnsi="Arial" w:cs="Arial"/>
          <w:b/>
        </w:rPr>
      </w:pPr>
      <w:r>
        <w:rPr>
          <w:rFonts w:ascii="Arial" w:hAnsi="Arial" w:cs="Arial"/>
          <w:highlight w:val="yellow"/>
        </w:rPr>
        <w:t xml:space="preserve"> </w:t>
      </w:r>
      <w:r w:rsidR="00F52614">
        <w:rPr>
          <w:rFonts w:ascii="Arial" w:hAnsi="Arial" w:cs="Arial"/>
          <w:highlight w:val="yellow"/>
        </w:rPr>
        <w:t>[SECCIÓN 2</w:t>
      </w:r>
      <w:r w:rsidR="00A755F0" w:rsidRPr="007C7957">
        <w:rPr>
          <w:rFonts w:ascii="Arial" w:hAnsi="Arial" w:cs="Arial"/>
          <w:highlight w:val="yellow"/>
        </w:rPr>
        <w:t>]</w:t>
      </w:r>
      <w:r w:rsidR="00A755F0" w:rsidRPr="007C7957">
        <w:rPr>
          <w:rFonts w:ascii="Arial" w:hAnsi="Arial" w:cs="Arial"/>
        </w:rPr>
        <w:t xml:space="preserve"> </w:t>
      </w:r>
      <w:r>
        <w:rPr>
          <w:rFonts w:ascii="Arial" w:hAnsi="Arial" w:cs="Arial"/>
          <w:b/>
        </w:rPr>
        <w:t xml:space="preserve">1.1 Relación tangente radio </w:t>
      </w:r>
    </w:p>
    <w:p w:rsidR="00D945F1" w:rsidRDefault="00D945F1" w:rsidP="00D945F1">
      <w:pPr>
        <w:tabs>
          <w:tab w:val="right" w:pos="8498"/>
        </w:tabs>
        <w:spacing w:after="0"/>
        <w:jc w:val="both"/>
        <w:rPr>
          <w:rFonts w:ascii="Arial" w:hAnsi="Arial" w:cs="Arial"/>
          <w:b/>
        </w:rPr>
      </w:pPr>
    </w:p>
    <w:p w:rsidR="002F0108" w:rsidRDefault="00662414" w:rsidP="00D945F1">
      <w:pPr>
        <w:tabs>
          <w:tab w:val="right" w:pos="8498"/>
        </w:tabs>
        <w:spacing w:after="0"/>
        <w:jc w:val="both"/>
        <w:rPr>
          <w:rFonts w:ascii="Arial" w:hAnsi="Arial" w:cs="Arial"/>
        </w:rPr>
      </w:pPr>
      <w:r>
        <w:rPr>
          <w:rFonts w:ascii="Arial" w:hAnsi="Arial" w:cs="Arial"/>
        </w:rPr>
        <w:t xml:space="preserve">En el punto donde la </w:t>
      </w:r>
      <w:r w:rsidRPr="006B6B59">
        <w:rPr>
          <w:rFonts w:ascii="Arial" w:hAnsi="Arial" w:cs="Arial"/>
          <w:b/>
        </w:rPr>
        <w:t>recta es tangente</w:t>
      </w:r>
      <w:r>
        <w:rPr>
          <w:rFonts w:ascii="Arial" w:hAnsi="Arial" w:cs="Arial"/>
        </w:rPr>
        <w:t xml:space="preserve"> a la circunferencia</w:t>
      </w:r>
      <w:r w:rsidR="002F0108">
        <w:rPr>
          <w:rFonts w:ascii="Arial" w:hAnsi="Arial" w:cs="Arial"/>
        </w:rPr>
        <w:t xml:space="preserve"> se puede determinar el </w:t>
      </w:r>
      <w:r w:rsidR="002F0108" w:rsidRPr="006B6B59">
        <w:rPr>
          <w:rFonts w:ascii="Arial" w:hAnsi="Arial" w:cs="Arial"/>
          <w:b/>
        </w:rPr>
        <w:t>radio</w:t>
      </w:r>
      <w:r w:rsidR="002F0108">
        <w:rPr>
          <w:rFonts w:ascii="Arial" w:hAnsi="Arial" w:cs="Arial"/>
        </w:rPr>
        <w:t xml:space="preserve"> de la circunferencia,</w:t>
      </w:r>
      <w:r w:rsidR="005671F1">
        <w:rPr>
          <w:rFonts w:ascii="Arial" w:hAnsi="Arial" w:cs="Arial"/>
        </w:rPr>
        <w:t xml:space="preserve"> debido a que </w:t>
      </w:r>
      <w:r w:rsidR="002F0108">
        <w:rPr>
          <w:rFonts w:ascii="Arial" w:hAnsi="Arial" w:cs="Arial"/>
        </w:rPr>
        <w:t xml:space="preserve"> el segmento que determina el </w:t>
      </w:r>
      <w:r w:rsidR="00E5033C">
        <w:rPr>
          <w:rFonts w:ascii="Arial" w:hAnsi="Arial" w:cs="Arial"/>
        </w:rPr>
        <w:t xml:space="preserve"> radio forma un </w:t>
      </w:r>
      <w:r w:rsidR="002F0108">
        <w:rPr>
          <w:rFonts w:ascii="Arial" w:hAnsi="Arial" w:cs="Arial"/>
        </w:rPr>
        <w:t xml:space="preserve"> </w:t>
      </w:r>
      <w:r w:rsidR="00E5033C">
        <w:rPr>
          <w:rFonts w:ascii="Arial" w:hAnsi="Arial" w:cs="Arial"/>
        </w:rPr>
        <w:t>ángulo</w:t>
      </w:r>
      <w:r w:rsidR="002F0108">
        <w:rPr>
          <w:rFonts w:ascii="Arial" w:hAnsi="Arial" w:cs="Arial"/>
        </w:rPr>
        <w:t xml:space="preserve"> recto con la recta tangente en el punto</w:t>
      </w:r>
      <w:r w:rsidR="00E5033C">
        <w:rPr>
          <w:rFonts w:ascii="Arial" w:hAnsi="Arial" w:cs="Arial"/>
        </w:rPr>
        <w:t xml:space="preserve"> </w:t>
      </w:r>
      <w:r w:rsidR="00111D47">
        <w:rPr>
          <w:rFonts w:ascii="Arial" w:hAnsi="Arial" w:cs="Arial"/>
        </w:rPr>
        <w:t>de tangencia</w:t>
      </w:r>
      <w:r w:rsidR="002F0108">
        <w:rPr>
          <w:rFonts w:ascii="Arial" w:hAnsi="Arial" w:cs="Arial"/>
        </w:rPr>
        <w:t>, observa el siguiente ejemplo:</w:t>
      </w:r>
    </w:p>
    <w:p w:rsidR="00831C78" w:rsidRDefault="00831C78" w:rsidP="00D945F1">
      <w:pPr>
        <w:tabs>
          <w:tab w:val="right" w:pos="8498"/>
        </w:tabs>
        <w:spacing w:after="0"/>
        <w:jc w:val="both"/>
        <w:rPr>
          <w:rFonts w:ascii="Arial" w:hAnsi="Arial" w:cs="Arial"/>
        </w:rPr>
      </w:pPr>
    </w:p>
    <w:p w:rsidR="00A643EF" w:rsidRPr="00D945F1" w:rsidRDefault="002F0108" w:rsidP="00D945F1">
      <w:pPr>
        <w:tabs>
          <w:tab w:val="right" w:pos="8498"/>
        </w:tabs>
        <w:spacing w:after="0"/>
        <w:jc w:val="both"/>
        <w:rPr>
          <w:rFonts w:ascii="Arial" w:hAnsi="Arial" w:cs="Arial"/>
        </w:rPr>
      </w:pPr>
      <w:r>
        <w:rPr>
          <w:rFonts w:ascii="Arial" w:hAnsi="Arial" w:cs="Arial"/>
        </w:rPr>
        <w:t xml:space="preserve">  </w:t>
      </w:r>
      <w:r w:rsidR="00662414">
        <w:rPr>
          <w:rFonts w:ascii="Arial" w:hAnsi="Arial" w:cs="Arial"/>
        </w:rPr>
        <w:t xml:space="preserve"> </w:t>
      </w:r>
      <w:r w:rsidR="001C6801" w:rsidRPr="00D945F1">
        <w:rPr>
          <w:rFonts w:ascii="Arial" w:hAnsi="Arial" w:cs="Arial"/>
        </w:rPr>
        <w:t xml:space="preserve">   </w:t>
      </w:r>
    </w:p>
    <w:tbl>
      <w:tblPr>
        <w:tblStyle w:val="Tablaconcuadrcula1"/>
        <w:tblW w:w="0" w:type="auto"/>
        <w:tblLayout w:type="fixed"/>
        <w:tblLook w:val="04A0"/>
      </w:tblPr>
      <w:tblGrid>
        <w:gridCol w:w="2943"/>
        <w:gridCol w:w="6111"/>
      </w:tblGrid>
      <w:tr w:rsidR="002F0108" w:rsidRPr="00492F5C" w:rsidTr="006B1C56">
        <w:tc>
          <w:tcPr>
            <w:tcW w:w="9054" w:type="dxa"/>
            <w:gridSpan w:val="2"/>
            <w:shd w:val="clear" w:color="auto" w:fill="0D0D0D" w:themeFill="text1" w:themeFillTint="F2"/>
          </w:tcPr>
          <w:p w:rsidR="002F0108" w:rsidRPr="00492F5C" w:rsidRDefault="002F0108"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2F0108" w:rsidRPr="00492F5C" w:rsidTr="006B1C56">
        <w:tc>
          <w:tcPr>
            <w:tcW w:w="2943" w:type="dxa"/>
          </w:tcPr>
          <w:p w:rsidR="002F0108" w:rsidRPr="00492F5C" w:rsidRDefault="002F0108" w:rsidP="006B1C56">
            <w:pPr>
              <w:rPr>
                <w:rFonts w:ascii="Arial" w:hAnsi="Arial" w:cs="Arial"/>
                <w:b/>
                <w:sz w:val="24"/>
                <w:szCs w:val="24"/>
              </w:rPr>
            </w:pPr>
            <w:r w:rsidRPr="00492F5C">
              <w:rPr>
                <w:rFonts w:ascii="Arial" w:hAnsi="Arial" w:cs="Arial"/>
                <w:b/>
                <w:sz w:val="24"/>
                <w:szCs w:val="24"/>
              </w:rPr>
              <w:t>Código</w:t>
            </w:r>
          </w:p>
        </w:tc>
        <w:tc>
          <w:tcPr>
            <w:tcW w:w="6111" w:type="dxa"/>
          </w:tcPr>
          <w:p w:rsidR="002F0108" w:rsidRPr="00492F5C" w:rsidRDefault="002F0108" w:rsidP="006B1C56">
            <w:pPr>
              <w:rPr>
                <w:rFonts w:ascii="Arial" w:hAnsi="Arial" w:cs="Arial"/>
                <w:b/>
                <w:sz w:val="24"/>
                <w:szCs w:val="24"/>
              </w:rPr>
            </w:pPr>
            <w:r w:rsidRPr="00492F5C">
              <w:rPr>
                <w:rFonts w:ascii="Arial" w:hAnsi="Arial" w:cs="Arial"/>
                <w:sz w:val="24"/>
                <w:szCs w:val="24"/>
              </w:rPr>
              <w:t>MA_09_05_IMG0</w:t>
            </w:r>
            <w:r w:rsidR="00111D47">
              <w:rPr>
                <w:rFonts w:ascii="Arial" w:hAnsi="Arial" w:cs="Arial"/>
                <w:sz w:val="24"/>
                <w:szCs w:val="24"/>
              </w:rPr>
              <w:t>4</w:t>
            </w:r>
          </w:p>
        </w:tc>
      </w:tr>
      <w:tr w:rsidR="002F0108" w:rsidRPr="00492F5C" w:rsidTr="006B1C56">
        <w:tc>
          <w:tcPr>
            <w:tcW w:w="2943" w:type="dxa"/>
          </w:tcPr>
          <w:p w:rsidR="002F0108" w:rsidRPr="00492F5C" w:rsidRDefault="002F0108" w:rsidP="006B1C56">
            <w:pPr>
              <w:rPr>
                <w:rFonts w:ascii="Arial" w:hAnsi="Arial" w:cs="Arial"/>
                <w:sz w:val="24"/>
                <w:szCs w:val="24"/>
              </w:rPr>
            </w:pPr>
            <w:r w:rsidRPr="00492F5C">
              <w:rPr>
                <w:rFonts w:ascii="Arial" w:hAnsi="Arial" w:cs="Arial"/>
                <w:b/>
                <w:sz w:val="24"/>
                <w:szCs w:val="24"/>
              </w:rPr>
              <w:t>Descripción</w:t>
            </w:r>
          </w:p>
        </w:tc>
        <w:tc>
          <w:tcPr>
            <w:tcW w:w="6111" w:type="dxa"/>
          </w:tcPr>
          <w:p w:rsidR="002F0108" w:rsidRPr="00492F5C" w:rsidRDefault="002F0108" w:rsidP="006B1C56">
            <w:pPr>
              <w:rPr>
                <w:rFonts w:ascii="Arial" w:hAnsi="Arial" w:cs="Arial"/>
                <w:sz w:val="24"/>
                <w:szCs w:val="24"/>
              </w:rPr>
            </w:pPr>
            <w:r>
              <w:rPr>
                <w:rFonts w:ascii="Arial" w:hAnsi="Arial" w:cs="Arial"/>
                <w:sz w:val="24"/>
                <w:szCs w:val="24"/>
              </w:rPr>
              <w:t>Circ</w:t>
            </w:r>
            <w:r w:rsidR="00E5033C">
              <w:rPr>
                <w:rFonts w:ascii="Arial" w:hAnsi="Arial" w:cs="Arial"/>
                <w:sz w:val="24"/>
                <w:szCs w:val="24"/>
              </w:rPr>
              <w:t xml:space="preserve">unferencia, recta tangente y radio al punto tangente </w:t>
            </w:r>
          </w:p>
        </w:tc>
      </w:tr>
      <w:tr w:rsidR="002F0108" w:rsidRPr="00492F5C" w:rsidTr="006B1C56">
        <w:tc>
          <w:tcPr>
            <w:tcW w:w="2943" w:type="dxa"/>
          </w:tcPr>
          <w:p w:rsidR="002F0108" w:rsidRPr="00492F5C" w:rsidRDefault="002F0108"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w:t>
            </w:r>
            <w:r w:rsidRPr="00492F5C">
              <w:rPr>
                <w:rFonts w:ascii="Arial" w:hAnsi="Arial" w:cs="Arial"/>
                <w:b/>
                <w:sz w:val="24"/>
                <w:szCs w:val="24"/>
              </w:rPr>
              <w:lastRenderedPageBreak/>
              <w:t xml:space="preserve">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F0108" w:rsidRDefault="002F0108" w:rsidP="006B1C56">
            <w:pPr>
              <w:rPr>
                <w:rStyle w:val="Refdecomentario"/>
                <w:rFonts w:ascii="Calibri" w:eastAsia="Calibri" w:hAnsi="Calibri" w:cs="Times New Roman"/>
              </w:rPr>
            </w:pPr>
            <w:r w:rsidRPr="00492F5C">
              <w:rPr>
                <w:rStyle w:val="Refdecomentario"/>
                <w:rFonts w:ascii="Calibri" w:eastAsia="Calibri" w:hAnsi="Calibri" w:cs="Times New Roman"/>
              </w:rPr>
              <w:lastRenderedPageBreak/>
              <w:t xml:space="preserve"> </w:t>
            </w:r>
          </w:p>
          <w:p w:rsidR="002F0108" w:rsidRDefault="00E5033C"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4819650" cy="2464256"/>
                  <wp:effectExtent l="19050" t="0" r="0" b="0"/>
                  <wp:docPr id="21" name="Imagen 2" descr="I:\guion 10\imagen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ion 10\imagenes\3.JPG"/>
                          <pic:cNvPicPr>
                            <a:picLocks noChangeAspect="1" noChangeArrowheads="1"/>
                          </pic:cNvPicPr>
                        </pic:nvPicPr>
                        <pic:blipFill>
                          <a:blip r:embed="rId12"/>
                          <a:srcRect/>
                          <a:stretch>
                            <a:fillRect/>
                          </a:stretch>
                        </pic:blipFill>
                        <pic:spPr bwMode="auto">
                          <a:xfrm>
                            <a:off x="0" y="0"/>
                            <a:ext cx="4819650" cy="2464256"/>
                          </a:xfrm>
                          <a:prstGeom prst="rect">
                            <a:avLst/>
                          </a:prstGeom>
                          <a:noFill/>
                          <a:ln w="9525">
                            <a:noFill/>
                            <a:miter lim="800000"/>
                            <a:headEnd/>
                            <a:tailEnd/>
                          </a:ln>
                        </pic:spPr>
                      </pic:pic>
                    </a:graphicData>
                  </a:graphic>
                </wp:inline>
              </w:drawing>
            </w:r>
          </w:p>
          <w:p w:rsidR="002F0108" w:rsidRDefault="002F0108" w:rsidP="006B1C56">
            <w:pPr>
              <w:rPr>
                <w:rStyle w:val="Refdecomentario"/>
                <w:rFonts w:ascii="Calibri" w:eastAsia="Calibri" w:hAnsi="Calibri" w:cs="Times New Roman"/>
              </w:rPr>
            </w:pPr>
          </w:p>
          <w:p w:rsidR="002F0108" w:rsidRPr="00492F5C" w:rsidRDefault="002F0108" w:rsidP="006B1C56">
            <w:pPr>
              <w:rPr>
                <w:rFonts w:ascii="Arial" w:hAnsi="Arial" w:cs="Arial"/>
                <w:sz w:val="24"/>
                <w:szCs w:val="24"/>
              </w:rPr>
            </w:pPr>
          </w:p>
        </w:tc>
      </w:tr>
      <w:tr w:rsidR="002F0108" w:rsidRPr="00E5033C" w:rsidTr="006B1C56">
        <w:trPr>
          <w:trHeight w:val="70"/>
        </w:trPr>
        <w:tc>
          <w:tcPr>
            <w:tcW w:w="2943" w:type="dxa"/>
          </w:tcPr>
          <w:p w:rsidR="002F0108" w:rsidRPr="00492F5C" w:rsidRDefault="002F0108" w:rsidP="006B1C56">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2F0108" w:rsidRPr="00492F5C" w:rsidRDefault="002F0108" w:rsidP="006B1C56">
            <w:pPr>
              <w:rPr>
                <w:rFonts w:ascii="Arial" w:hAnsi="Arial" w:cs="Arial"/>
                <w:i/>
                <w:sz w:val="24"/>
                <w:szCs w:val="24"/>
              </w:rPr>
            </w:pPr>
            <w:r>
              <w:rPr>
                <w:rFonts w:ascii="Arial" w:hAnsi="Arial" w:cs="Arial"/>
                <w:i/>
                <w:sz w:val="24"/>
                <w:szCs w:val="24"/>
              </w:rPr>
              <w:t xml:space="preserve">La </w:t>
            </w:r>
            <w:r w:rsidR="00E5033C">
              <w:rPr>
                <w:rFonts w:ascii="Arial" w:hAnsi="Arial" w:cs="Arial"/>
                <w:i/>
                <w:sz w:val="24"/>
                <w:szCs w:val="24"/>
              </w:rPr>
              <w:t>recta c</w:t>
            </w:r>
            <w:r>
              <w:rPr>
                <w:rFonts w:ascii="Arial" w:hAnsi="Arial" w:cs="Arial"/>
                <w:i/>
                <w:sz w:val="24"/>
                <w:szCs w:val="24"/>
              </w:rPr>
              <w:t xml:space="preserve"> e</w:t>
            </w:r>
            <w:r w:rsidR="00E5033C">
              <w:rPr>
                <w:rFonts w:ascii="Arial" w:hAnsi="Arial" w:cs="Arial"/>
                <w:i/>
                <w:sz w:val="24"/>
                <w:szCs w:val="24"/>
              </w:rPr>
              <w:t>s tangente a la circunferencia p</w:t>
            </w:r>
            <w:r>
              <w:rPr>
                <w:rFonts w:ascii="Arial" w:hAnsi="Arial" w:cs="Arial"/>
                <w:i/>
                <w:sz w:val="24"/>
                <w:szCs w:val="24"/>
              </w:rPr>
              <w:t xml:space="preserve"> en el punto </w:t>
            </w:r>
            <w:r w:rsidR="00E5033C">
              <w:rPr>
                <w:rFonts w:ascii="Arial" w:hAnsi="Arial" w:cs="Arial"/>
                <w:i/>
                <w:sz w:val="24"/>
                <w:szCs w:val="24"/>
              </w:rPr>
              <w:t>Z, el radio AZ es perpendicular a la recta tangente c.</w:t>
            </w:r>
          </w:p>
        </w:tc>
      </w:tr>
    </w:tbl>
    <w:p w:rsidR="009B0E08" w:rsidRDefault="009B0E08" w:rsidP="00692B6F">
      <w:pPr>
        <w:tabs>
          <w:tab w:val="right" w:pos="8498"/>
        </w:tabs>
        <w:spacing w:after="0"/>
        <w:rPr>
          <w:rFonts w:ascii="Arial" w:hAnsi="Arial" w:cs="Arial"/>
        </w:rPr>
      </w:pPr>
    </w:p>
    <w:p w:rsidR="009B0E08" w:rsidRDefault="00111D47" w:rsidP="00E5033C">
      <w:pPr>
        <w:tabs>
          <w:tab w:val="right" w:pos="8498"/>
        </w:tabs>
        <w:spacing w:after="0"/>
        <w:jc w:val="both"/>
        <w:rPr>
          <w:rFonts w:ascii="Arial" w:hAnsi="Arial" w:cs="Arial"/>
        </w:rPr>
      </w:pPr>
      <w:r>
        <w:rPr>
          <w:rFonts w:ascii="Arial" w:hAnsi="Arial" w:cs="Arial"/>
        </w:rPr>
        <w:t xml:space="preserve">Es decir que esta relación  permite </w:t>
      </w:r>
      <w:r w:rsidR="00E5033C">
        <w:rPr>
          <w:rFonts w:ascii="Arial" w:hAnsi="Arial" w:cs="Arial"/>
        </w:rPr>
        <w:t>determinar si una recta es tangente a una circunferencia</w:t>
      </w:r>
      <w:r>
        <w:rPr>
          <w:rFonts w:ascii="Arial" w:hAnsi="Arial" w:cs="Arial"/>
        </w:rPr>
        <w:t>,</w:t>
      </w:r>
      <w:r w:rsidR="00E5033C">
        <w:rPr>
          <w:rFonts w:ascii="Arial" w:hAnsi="Arial" w:cs="Arial"/>
        </w:rPr>
        <w:t xml:space="preserve"> </w:t>
      </w:r>
      <w:r>
        <w:rPr>
          <w:rFonts w:ascii="Arial" w:hAnsi="Arial" w:cs="Arial"/>
        </w:rPr>
        <w:t xml:space="preserve">se debe  </w:t>
      </w:r>
      <w:r w:rsidR="00E5033C">
        <w:rPr>
          <w:rFonts w:ascii="Arial" w:hAnsi="Arial" w:cs="Arial"/>
        </w:rPr>
        <w:t>mirando si el ángulo que forma el radio y la recta tangente en el punto tangente forma un ángulo de 90 grados, en la siguiente sesión el trabajo se centrara en los</w:t>
      </w:r>
      <w:r>
        <w:rPr>
          <w:rFonts w:ascii="Arial" w:hAnsi="Arial" w:cs="Arial"/>
        </w:rPr>
        <w:t xml:space="preserve"> segmentos que se pueden construir </w:t>
      </w:r>
      <w:r w:rsidR="00E5033C">
        <w:rPr>
          <w:rFonts w:ascii="Arial" w:hAnsi="Arial" w:cs="Arial"/>
        </w:rPr>
        <w:t>a</w:t>
      </w:r>
      <w:r w:rsidR="00C35C8E">
        <w:rPr>
          <w:rFonts w:ascii="Arial" w:hAnsi="Arial" w:cs="Arial"/>
        </w:rPr>
        <w:t>l</w:t>
      </w:r>
      <w:r>
        <w:rPr>
          <w:rFonts w:ascii="Arial" w:hAnsi="Arial" w:cs="Arial"/>
        </w:rPr>
        <w:t xml:space="preserve"> interior de la circunferencia, </w:t>
      </w:r>
      <w:r w:rsidR="00C35C8E">
        <w:rPr>
          <w:rFonts w:ascii="Arial" w:hAnsi="Arial" w:cs="Arial"/>
        </w:rPr>
        <w:t xml:space="preserve">los ángulos </w:t>
      </w:r>
      <w:r>
        <w:rPr>
          <w:rFonts w:ascii="Arial" w:hAnsi="Arial" w:cs="Arial"/>
        </w:rPr>
        <w:t xml:space="preserve">que se pueden determinar con dichos </w:t>
      </w:r>
      <w:r w:rsidR="00C35C8E">
        <w:rPr>
          <w:rFonts w:ascii="Arial" w:hAnsi="Arial" w:cs="Arial"/>
        </w:rPr>
        <w:t xml:space="preserve"> </w:t>
      </w:r>
      <w:r>
        <w:rPr>
          <w:rFonts w:ascii="Arial" w:hAnsi="Arial" w:cs="Arial"/>
        </w:rPr>
        <w:t>segmentos</w:t>
      </w:r>
      <w:r w:rsidR="00C35C8E">
        <w:rPr>
          <w:rFonts w:ascii="Arial" w:hAnsi="Arial" w:cs="Arial"/>
        </w:rPr>
        <w:t xml:space="preserve">   y los pedazos de circunferencia que se pueden determinar con dichos ángulos.</w:t>
      </w:r>
      <w:r w:rsidR="00E5033C">
        <w:rPr>
          <w:rFonts w:ascii="Arial" w:hAnsi="Arial" w:cs="Arial"/>
        </w:rPr>
        <w:t xml:space="preserve">    </w:t>
      </w:r>
    </w:p>
    <w:p w:rsidR="00E5033C" w:rsidRDefault="00E5033C" w:rsidP="00692B6F">
      <w:pPr>
        <w:tabs>
          <w:tab w:val="right" w:pos="8498"/>
        </w:tabs>
        <w:spacing w:after="0"/>
        <w:rPr>
          <w:rFonts w:ascii="Arial" w:hAnsi="Arial" w:cs="Arial"/>
        </w:rPr>
      </w:pPr>
    </w:p>
    <w:p w:rsidR="00A643EF" w:rsidRDefault="00A643EF" w:rsidP="00692B6F">
      <w:pPr>
        <w:tabs>
          <w:tab w:val="right" w:pos="8498"/>
        </w:tabs>
        <w:spacing w:after="0"/>
        <w:rPr>
          <w:rFonts w:ascii="Arial" w:hAnsi="Arial" w:cs="Arial"/>
        </w:rPr>
      </w:pPr>
    </w:p>
    <w:p w:rsidR="00A464F4" w:rsidRDefault="00C35C8E" w:rsidP="0061059B">
      <w:pPr>
        <w:tabs>
          <w:tab w:val="right" w:pos="8498"/>
        </w:tabs>
        <w:spacing w:after="0"/>
        <w:jc w:val="both"/>
        <w:rPr>
          <w:rFonts w:ascii="Arial" w:hAnsi="Arial" w:cs="Arial"/>
          <w:b/>
        </w:rPr>
      </w:pPr>
      <w:r>
        <w:rPr>
          <w:rFonts w:ascii="Arial" w:hAnsi="Arial" w:cs="Arial"/>
          <w:highlight w:val="yellow"/>
        </w:rPr>
        <w:t xml:space="preserve"> </w:t>
      </w:r>
      <w:r w:rsidR="00FA02B0">
        <w:rPr>
          <w:rFonts w:ascii="Arial" w:hAnsi="Arial" w:cs="Arial"/>
          <w:highlight w:val="yellow"/>
        </w:rPr>
        <w:t>[SECCIÓN 1</w:t>
      </w:r>
      <w:r w:rsidR="00F52614" w:rsidRPr="007C7957">
        <w:rPr>
          <w:rFonts w:ascii="Arial" w:hAnsi="Arial" w:cs="Arial"/>
          <w:highlight w:val="yellow"/>
        </w:rPr>
        <w:t>]</w:t>
      </w:r>
      <w:r w:rsidR="00F52614" w:rsidRPr="007C7957">
        <w:rPr>
          <w:rFonts w:ascii="Arial" w:hAnsi="Arial" w:cs="Arial"/>
        </w:rPr>
        <w:t xml:space="preserve"> </w:t>
      </w:r>
      <w:r w:rsidR="00F52614">
        <w:rPr>
          <w:rFonts w:ascii="Arial" w:hAnsi="Arial" w:cs="Arial"/>
          <w:b/>
        </w:rPr>
        <w:t xml:space="preserve">2  </w:t>
      </w:r>
      <w:r w:rsidR="00FA02B0">
        <w:rPr>
          <w:rFonts w:ascii="Arial" w:hAnsi="Arial" w:cs="Arial"/>
          <w:b/>
        </w:rPr>
        <w:t xml:space="preserve">cuerdas, arcos y ángulos centrales  </w:t>
      </w:r>
      <w:r w:rsidR="00F52614">
        <w:rPr>
          <w:rFonts w:ascii="Arial" w:hAnsi="Arial" w:cs="Arial"/>
          <w:b/>
        </w:rPr>
        <w:t xml:space="preserve"> </w:t>
      </w:r>
    </w:p>
    <w:p w:rsidR="00F52614" w:rsidRDefault="00F52614" w:rsidP="0061059B">
      <w:pPr>
        <w:tabs>
          <w:tab w:val="right" w:pos="8498"/>
        </w:tabs>
        <w:spacing w:after="0"/>
        <w:jc w:val="both"/>
        <w:rPr>
          <w:rFonts w:ascii="Arial" w:hAnsi="Arial" w:cs="Arial"/>
          <w:b/>
        </w:rPr>
      </w:pPr>
    </w:p>
    <w:p w:rsidR="00E15E8B" w:rsidRDefault="006B6B59" w:rsidP="0061059B">
      <w:pPr>
        <w:tabs>
          <w:tab w:val="right" w:pos="8498"/>
        </w:tabs>
        <w:spacing w:after="0"/>
        <w:jc w:val="both"/>
        <w:rPr>
          <w:rFonts w:ascii="Arial" w:hAnsi="Arial" w:cs="Arial"/>
        </w:rPr>
      </w:pPr>
      <w:r>
        <w:rPr>
          <w:rFonts w:ascii="Arial" w:hAnsi="Arial" w:cs="Arial"/>
        </w:rPr>
        <w:t xml:space="preserve">Existen tres elementos </w:t>
      </w:r>
      <w:r w:rsidR="00156363">
        <w:rPr>
          <w:rFonts w:ascii="Arial" w:hAnsi="Arial" w:cs="Arial"/>
        </w:rPr>
        <w:t xml:space="preserve">que se pueden establecer al interior de la </w:t>
      </w:r>
      <w:r>
        <w:rPr>
          <w:rFonts w:ascii="Arial" w:hAnsi="Arial" w:cs="Arial"/>
        </w:rPr>
        <w:t xml:space="preserve"> circunferencia</w:t>
      </w:r>
      <w:r w:rsidR="00156363">
        <w:rPr>
          <w:rFonts w:ascii="Arial" w:hAnsi="Arial" w:cs="Arial"/>
        </w:rPr>
        <w:t xml:space="preserve"> </w:t>
      </w:r>
      <w:r w:rsidR="00F258CC">
        <w:rPr>
          <w:rFonts w:ascii="Arial" w:hAnsi="Arial" w:cs="Arial"/>
        </w:rPr>
        <w:t xml:space="preserve">los cuales son: </w:t>
      </w:r>
    </w:p>
    <w:p w:rsidR="00F258CC" w:rsidRDefault="00F258CC" w:rsidP="0061059B">
      <w:pPr>
        <w:tabs>
          <w:tab w:val="right" w:pos="8498"/>
        </w:tabs>
        <w:spacing w:after="0"/>
        <w:jc w:val="both"/>
        <w:rPr>
          <w:rFonts w:ascii="Arial" w:hAnsi="Arial" w:cs="Arial"/>
        </w:rPr>
      </w:pPr>
    </w:p>
    <w:p w:rsidR="00156363" w:rsidRPr="00EC2A33" w:rsidRDefault="00156363" w:rsidP="00EC2A33">
      <w:pPr>
        <w:pStyle w:val="Prrafodelista"/>
        <w:numPr>
          <w:ilvl w:val="0"/>
          <w:numId w:val="31"/>
        </w:numPr>
        <w:tabs>
          <w:tab w:val="right" w:pos="8498"/>
        </w:tabs>
        <w:spacing w:after="0"/>
        <w:jc w:val="both"/>
        <w:rPr>
          <w:rFonts w:ascii="Arial" w:hAnsi="Arial" w:cs="Arial"/>
        </w:rPr>
      </w:pPr>
      <w:r w:rsidRPr="00EC2A33">
        <w:rPr>
          <w:rFonts w:ascii="Arial" w:hAnsi="Arial" w:cs="Arial"/>
          <w:b/>
        </w:rPr>
        <w:t>Las</w:t>
      </w:r>
      <w:r w:rsidRPr="00EC2A33">
        <w:rPr>
          <w:rFonts w:ascii="Arial" w:hAnsi="Arial" w:cs="Arial"/>
        </w:rPr>
        <w:t xml:space="preserve"> </w:t>
      </w:r>
      <w:r w:rsidRPr="00EC2A33">
        <w:rPr>
          <w:rFonts w:ascii="Arial" w:hAnsi="Arial" w:cs="Arial"/>
          <w:b/>
        </w:rPr>
        <w:t>cuerdas</w:t>
      </w:r>
      <w:r w:rsidRPr="00EC2A33">
        <w:rPr>
          <w:rFonts w:ascii="Arial" w:hAnsi="Arial" w:cs="Arial"/>
        </w:rPr>
        <w:t xml:space="preserve">: Segmentos que unen dos puntos distintos de la circunferencia, </w:t>
      </w:r>
      <w:r w:rsidR="00E15C33">
        <w:rPr>
          <w:rFonts w:ascii="Arial" w:hAnsi="Arial" w:cs="Arial"/>
        </w:rPr>
        <w:t>se denota con los dos puntos que define el segmento</w:t>
      </w:r>
      <w:r w:rsidR="00E15E8B" w:rsidRPr="00EC2A33">
        <w:rPr>
          <w:rFonts w:ascii="Arial" w:hAnsi="Arial" w:cs="Arial"/>
        </w:rPr>
        <w:t>, observa el siguiente ejemplo:</w:t>
      </w:r>
    </w:p>
    <w:p w:rsidR="00E15E8B" w:rsidRDefault="00E15E8B" w:rsidP="0061059B">
      <w:pPr>
        <w:tabs>
          <w:tab w:val="right" w:pos="8498"/>
        </w:tabs>
        <w:spacing w:after="0"/>
        <w:jc w:val="both"/>
        <w:rPr>
          <w:rFonts w:ascii="Arial" w:hAnsi="Arial" w:cs="Arial"/>
        </w:rPr>
      </w:pPr>
    </w:p>
    <w:p w:rsidR="00E15E8B" w:rsidRDefault="00E15E8B" w:rsidP="0061059B">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E15E8B" w:rsidRPr="00492F5C" w:rsidTr="006B1C56">
        <w:tc>
          <w:tcPr>
            <w:tcW w:w="9054" w:type="dxa"/>
            <w:gridSpan w:val="2"/>
            <w:shd w:val="clear" w:color="auto" w:fill="0D0D0D" w:themeFill="text1" w:themeFillTint="F2"/>
          </w:tcPr>
          <w:p w:rsidR="00E15E8B" w:rsidRPr="00492F5C" w:rsidRDefault="00E15E8B"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E15E8B" w:rsidRPr="00492F5C" w:rsidTr="006B1C56">
        <w:tc>
          <w:tcPr>
            <w:tcW w:w="2943" w:type="dxa"/>
          </w:tcPr>
          <w:p w:rsidR="00E15E8B" w:rsidRPr="00492F5C" w:rsidRDefault="00E15E8B" w:rsidP="006B1C56">
            <w:pPr>
              <w:rPr>
                <w:rFonts w:ascii="Arial" w:hAnsi="Arial" w:cs="Arial"/>
                <w:b/>
                <w:sz w:val="24"/>
                <w:szCs w:val="24"/>
              </w:rPr>
            </w:pPr>
            <w:r w:rsidRPr="00492F5C">
              <w:rPr>
                <w:rFonts w:ascii="Arial" w:hAnsi="Arial" w:cs="Arial"/>
                <w:b/>
                <w:sz w:val="24"/>
                <w:szCs w:val="24"/>
              </w:rPr>
              <w:t>Código</w:t>
            </w:r>
          </w:p>
        </w:tc>
        <w:tc>
          <w:tcPr>
            <w:tcW w:w="6111" w:type="dxa"/>
          </w:tcPr>
          <w:p w:rsidR="00E15E8B" w:rsidRPr="00492F5C" w:rsidRDefault="00E15E8B" w:rsidP="006B1C56">
            <w:pPr>
              <w:rPr>
                <w:rFonts w:ascii="Arial" w:hAnsi="Arial" w:cs="Arial"/>
                <w:b/>
                <w:sz w:val="24"/>
                <w:szCs w:val="24"/>
              </w:rPr>
            </w:pPr>
            <w:r w:rsidRPr="00492F5C">
              <w:rPr>
                <w:rFonts w:ascii="Arial" w:hAnsi="Arial" w:cs="Arial"/>
                <w:sz w:val="24"/>
                <w:szCs w:val="24"/>
              </w:rPr>
              <w:t>MA_09_05_IMG0</w:t>
            </w:r>
            <w:r w:rsidR="00F258CC">
              <w:rPr>
                <w:rFonts w:ascii="Arial" w:hAnsi="Arial" w:cs="Arial"/>
                <w:sz w:val="24"/>
                <w:szCs w:val="24"/>
              </w:rPr>
              <w:t>5</w:t>
            </w:r>
          </w:p>
        </w:tc>
      </w:tr>
      <w:tr w:rsidR="00E15E8B" w:rsidRPr="00492F5C" w:rsidTr="006B1C56">
        <w:tc>
          <w:tcPr>
            <w:tcW w:w="2943" w:type="dxa"/>
          </w:tcPr>
          <w:p w:rsidR="00E15E8B" w:rsidRPr="00492F5C" w:rsidRDefault="00E15E8B" w:rsidP="006B1C56">
            <w:pPr>
              <w:rPr>
                <w:rFonts w:ascii="Arial" w:hAnsi="Arial" w:cs="Arial"/>
                <w:sz w:val="24"/>
                <w:szCs w:val="24"/>
              </w:rPr>
            </w:pPr>
            <w:r w:rsidRPr="00492F5C">
              <w:rPr>
                <w:rFonts w:ascii="Arial" w:hAnsi="Arial" w:cs="Arial"/>
                <w:b/>
                <w:sz w:val="24"/>
                <w:szCs w:val="24"/>
              </w:rPr>
              <w:t>Descripción</w:t>
            </w:r>
          </w:p>
        </w:tc>
        <w:tc>
          <w:tcPr>
            <w:tcW w:w="6111" w:type="dxa"/>
          </w:tcPr>
          <w:p w:rsidR="00E15E8B" w:rsidRPr="00492F5C" w:rsidRDefault="00E15E8B" w:rsidP="006B1C56">
            <w:pPr>
              <w:rPr>
                <w:rFonts w:ascii="Arial" w:hAnsi="Arial" w:cs="Arial"/>
                <w:sz w:val="24"/>
                <w:szCs w:val="24"/>
              </w:rPr>
            </w:pPr>
            <w:r>
              <w:rPr>
                <w:rFonts w:ascii="Arial" w:hAnsi="Arial" w:cs="Arial"/>
                <w:sz w:val="24"/>
                <w:szCs w:val="24"/>
              </w:rPr>
              <w:t xml:space="preserve">Circunferencia,  con algunas cuerdas </w:t>
            </w:r>
          </w:p>
        </w:tc>
      </w:tr>
      <w:tr w:rsidR="00E15E8B" w:rsidRPr="00492F5C" w:rsidTr="006B1C56">
        <w:tc>
          <w:tcPr>
            <w:tcW w:w="2943" w:type="dxa"/>
          </w:tcPr>
          <w:p w:rsidR="00E15E8B" w:rsidRPr="00492F5C" w:rsidRDefault="00E15E8B"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E15E8B" w:rsidRDefault="00E15E8B"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E15E8B" w:rsidRDefault="0029035E"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3767577" cy="2451413"/>
                  <wp:effectExtent l="19050" t="0" r="4323" b="0"/>
                  <wp:docPr id="14" name="Imagen 7" descr="I:\guion 10\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guion 10\imagenes\4.JPG"/>
                          <pic:cNvPicPr>
                            <a:picLocks noChangeAspect="1" noChangeArrowheads="1"/>
                          </pic:cNvPicPr>
                        </pic:nvPicPr>
                        <pic:blipFill>
                          <a:blip r:embed="rId13"/>
                          <a:srcRect/>
                          <a:stretch>
                            <a:fillRect/>
                          </a:stretch>
                        </pic:blipFill>
                        <pic:spPr bwMode="auto">
                          <a:xfrm>
                            <a:off x="0" y="0"/>
                            <a:ext cx="3770850" cy="2453542"/>
                          </a:xfrm>
                          <a:prstGeom prst="rect">
                            <a:avLst/>
                          </a:prstGeom>
                          <a:noFill/>
                          <a:ln w="9525">
                            <a:noFill/>
                            <a:miter lim="800000"/>
                            <a:headEnd/>
                            <a:tailEnd/>
                          </a:ln>
                        </pic:spPr>
                      </pic:pic>
                    </a:graphicData>
                  </a:graphic>
                </wp:inline>
              </w:drawing>
            </w:r>
          </w:p>
          <w:p w:rsidR="00E15E8B" w:rsidRDefault="00E15E8B" w:rsidP="006B1C56">
            <w:pPr>
              <w:rPr>
                <w:rStyle w:val="Refdecomentario"/>
                <w:rFonts w:ascii="Calibri" w:eastAsia="Calibri" w:hAnsi="Calibri" w:cs="Times New Roman"/>
              </w:rPr>
            </w:pPr>
          </w:p>
          <w:p w:rsidR="00E15E8B" w:rsidRPr="00492F5C" w:rsidRDefault="00E15E8B" w:rsidP="006B1C56">
            <w:pPr>
              <w:rPr>
                <w:rFonts w:ascii="Arial" w:hAnsi="Arial" w:cs="Arial"/>
                <w:sz w:val="24"/>
                <w:szCs w:val="24"/>
              </w:rPr>
            </w:pPr>
          </w:p>
        </w:tc>
      </w:tr>
      <w:tr w:rsidR="00E15E8B" w:rsidRPr="00E5033C" w:rsidTr="006B1C56">
        <w:trPr>
          <w:trHeight w:val="70"/>
        </w:trPr>
        <w:tc>
          <w:tcPr>
            <w:tcW w:w="2943" w:type="dxa"/>
          </w:tcPr>
          <w:p w:rsidR="00E15E8B" w:rsidRPr="00492F5C" w:rsidRDefault="00E15E8B" w:rsidP="006B1C56">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E15E8B" w:rsidRPr="00492F5C" w:rsidRDefault="00EC2A33" w:rsidP="00EC2A33">
            <w:pPr>
              <w:rPr>
                <w:rFonts w:ascii="Arial" w:hAnsi="Arial" w:cs="Arial"/>
                <w:i/>
                <w:sz w:val="24"/>
                <w:szCs w:val="24"/>
              </w:rPr>
            </w:pPr>
            <w:r>
              <w:rPr>
                <w:rFonts w:ascii="Arial" w:hAnsi="Arial" w:cs="Arial"/>
                <w:i/>
                <w:sz w:val="24"/>
                <w:szCs w:val="24"/>
              </w:rPr>
              <w:t>Circunferencia c con cuerdas FG, JK, HI, LM</w:t>
            </w:r>
          </w:p>
        </w:tc>
      </w:tr>
    </w:tbl>
    <w:p w:rsidR="00156363" w:rsidRPr="00E15E8B" w:rsidRDefault="00156363" w:rsidP="0061059B">
      <w:pPr>
        <w:tabs>
          <w:tab w:val="right" w:pos="8498"/>
        </w:tabs>
        <w:spacing w:after="0"/>
        <w:jc w:val="both"/>
        <w:rPr>
          <w:rFonts w:ascii="Arial" w:hAnsi="Arial" w:cs="Arial"/>
          <w:lang w:val="es-MX"/>
        </w:rPr>
      </w:pPr>
    </w:p>
    <w:p w:rsidR="00156363" w:rsidRDefault="00156363" w:rsidP="0061059B">
      <w:pPr>
        <w:tabs>
          <w:tab w:val="right" w:pos="8498"/>
        </w:tabs>
        <w:spacing w:after="0"/>
        <w:jc w:val="both"/>
        <w:rPr>
          <w:rFonts w:ascii="Arial" w:hAnsi="Arial" w:cs="Arial"/>
        </w:rPr>
      </w:pPr>
    </w:p>
    <w:p w:rsidR="00156363" w:rsidRDefault="00156363" w:rsidP="0061059B">
      <w:pPr>
        <w:tabs>
          <w:tab w:val="right" w:pos="8498"/>
        </w:tabs>
        <w:spacing w:after="0"/>
        <w:jc w:val="both"/>
        <w:rPr>
          <w:rFonts w:ascii="Arial" w:hAnsi="Arial" w:cs="Arial"/>
        </w:rPr>
      </w:pPr>
    </w:p>
    <w:p w:rsidR="00E15C33" w:rsidRDefault="00EC2A33" w:rsidP="00EC2A33">
      <w:pPr>
        <w:pStyle w:val="Prrafodelista"/>
        <w:numPr>
          <w:ilvl w:val="0"/>
          <w:numId w:val="31"/>
        </w:numPr>
        <w:tabs>
          <w:tab w:val="right" w:pos="8498"/>
        </w:tabs>
        <w:spacing w:after="0"/>
        <w:jc w:val="both"/>
        <w:rPr>
          <w:rFonts w:ascii="Arial" w:hAnsi="Arial" w:cs="Arial"/>
        </w:rPr>
      </w:pPr>
      <w:r w:rsidRPr="00EC2A33">
        <w:rPr>
          <w:rFonts w:ascii="Arial" w:hAnsi="Arial" w:cs="Arial"/>
          <w:b/>
        </w:rPr>
        <w:t>L</w:t>
      </w:r>
      <w:r w:rsidR="00156363" w:rsidRPr="00EC2A33">
        <w:rPr>
          <w:rFonts w:ascii="Arial" w:hAnsi="Arial" w:cs="Arial"/>
          <w:b/>
        </w:rPr>
        <w:t>os arcos</w:t>
      </w:r>
      <w:r>
        <w:rPr>
          <w:rFonts w:ascii="Arial" w:hAnsi="Arial" w:cs="Arial"/>
          <w:b/>
        </w:rPr>
        <w:t>:</w:t>
      </w:r>
      <w:r w:rsidR="00E15C33">
        <w:rPr>
          <w:rFonts w:ascii="Arial" w:hAnsi="Arial" w:cs="Arial"/>
          <w:b/>
        </w:rPr>
        <w:t xml:space="preserve"> </w:t>
      </w:r>
      <w:r w:rsidR="00E15C33" w:rsidRPr="00E15C33">
        <w:rPr>
          <w:rFonts w:ascii="Arial" w:hAnsi="Arial" w:cs="Arial"/>
        </w:rPr>
        <w:t>s</w:t>
      </w:r>
      <w:r w:rsidR="00F258CC">
        <w:rPr>
          <w:rFonts w:ascii="Arial" w:hAnsi="Arial" w:cs="Arial"/>
        </w:rPr>
        <w:t xml:space="preserve">on las </w:t>
      </w:r>
      <w:r w:rsidR="00B047FE">
        <w:rPr>
          <w:rFonts w:ascii="Arial" w:hAnsi="Arial" w:cs="Arial"/>
        </w:rPr>
        <w:t>s</w:t>
      </w:r>
      <w:r w:rsidR="00B047FE" w:rsidRPr="00E15C33">
        <w:rPr>
          <w:rFonts w:ascii="Arial" w:hAnsi="Arial" w:cs="Arial"/>
        </w:rPr>
        <w:t>eccion</w:t>
      </w:r>
      <w:r w:rsidR="00B047FE">
        <w:rPr>
          <w:rFonts w:ascii="Arial" w:hAnsi="Arial" w:cs="Arial"/>
        </w:rPr>
        <w:t xml:space="preserve">es de la circunferencia </w:t>
      </w:r>
      <w:r w:rsidR="00E15C33" w:rsidRPr="00E15C33">
        <w:rPr>
          <w:rFonts w:ascii="Arial" w:hAnsi="Arial" w:cs="Arial"/>
        </w:rPr>
        <w:t xml:space="preserve">que está entre dos puntos </w:t>
      </w:r>
      <w:r w:rsidR="00E15C33">
        <w:rPr>
          <w:rFonts w:ascii="Arial" w:hAnsi="Arial" w:cs="Arial"/>
        </w:rPr>
        <w:t xml:space="preserve">que pertenecen a </w:t>
      </w:r>
      <w:r w:rsidR="00E15C33" w:rsidRPr="00E15C33">
        <w:rPr>
          <w:rFonts w:ascii="Arial" w:hAnsi="Arial" w:cs="Arial"/>
        </w:rPr>
        <w:t xml:space="preserve"> la circunferencia</w:t>
      </w:r>
      <w:r w:rsidR="00B047FE">
        <w:rPr>
          <w:rFonts w:ascii="Arial" w:hAnsi="Arial" w:cs="Arial"/>
        </w:rPr>
        <w:t xml:space="preserve">, </w:t>
      </w:r>
      <w:r w:rsidR="00E15C33">
        <w:rPr>
          <w:rFonts w:ascii="Arial" w:hAnsi="Arial" w:cs="Arial"/>
        </w:rPr>
        <w:t>dos puntos</w:t>
      </w:r>
      <w:r w:rsidR="00B047FE">
        <w:rPr>
          <w:rFonts w:ascii="Arial" w:hAnsi="Arial" w:cs="Arial"/>
        </w:rPr>
        <w:t xml:space="preserve"> distintos que estén sobre la circunferencia la dividen en</w:t>
      </w:r>
      <w:r w:rsidR="00E15C33">
        <w:rPr>
          <w:rFonts w:ascii="Arial" w:hAnsi="Arial" w:cs="Arial"/>
        </w:rPr>
        <w:t xml:space="preserve"> dos arcos, el </w:t>
      </w:r>
      <w:r w:rsidR="00B047FE">
        <w:rPr>
          <w:rFonts w:ascii="Arial" w:hAnsi="Arial" w:cs="Arial"/>
        </w:rPr>
        <w:t xml:space="preserve">que tiene mayor dimensión se denomina arco mayor y </w:t>
      </w:r>
      <w:r w:rsidR="00E15C33">
        <w:rPr>
          <w:rFonts w:ascii="Arial" w:hAnsi="Arial" w:cs="Arial"/>
        </w:rPr>
        <w:t>el</w:t>
      </w:r>
      <w:r w:rsidR="00B047FE">
        <w:rPr>
          <w:rFonts w:ascii="Arial" w:hAnsi="Arial" w:cs="Arial"/>
        </w:rPr>
        <w:t xml:space="preserve"> que tiene menor </w:t>
      </w:r>
      <w:r w:rsidR="00E15C33">
        <w:rPr>
          <w:rFonts w:ascii="Arial" w:hAnsi="Arial" w:cs="Arial"/>
        </w:rPr>
        <w:t xml:space="preserve"> dimensión arco menor, </w:t>
      </w:r>
      <w:r w:rsidR="009B5C01">
        <w:rPr>
          <w:rFonts w:ascii="Arial" w:hAnsi="Arial" w:cs="Arial"/>
        </w:rPr>
        <w:t xml:space="preserve">los arcos se </w:t>
      </w:r>
      <w:r w:rsidR="00B047FE">
        <w:rPr>
          <w:rFonts w:ascii="Arial" w:hAnsi="Arial" w:cs="Arial"/>
        </w:rPr>
        <w:t xml:space="preserve">denotan con las dos letras que nombran a los dos  </w:t>
      </w:r>
      <w:r w:rsidR="009B5C01">
        <w:rPr>
          <w:rFonts w:ascii="Arial" w:hAnsi="Arial" w:cs="Arial"/>
        </w:rPr>
        <w:t>puntos</w:t>
      </w:r>
      <w:r w:rsidR="00B047FE">
        <w:rPr>
          <w:rFonts w:ascii="Arial" w:hAnsi="Arial" w:cs="Arial"/>
        </w:rPr>
        <w:t xml:space="preserve"> y colocándole un </w:t>
      </w:r>
      <w:proofErr w:type="spellStart"/>
      <w:r w:rsidR="009B5C01">
        <w:rPr>
          <w:rFonts w:ascii="Arial" w:hAnsi="Arial" w:cs="Arial"/>
        </w:rPr>
        <w:t>semi</w:t>
      </w:r>
      <w:proofErr w:type="spellEnd"/>
      <w:r w:rsidR="009B5C01">
        <w:rPr>
          <w:rFonts w:ascii="Arial" w:hAnsi="Arial" w:cs="Arial"/>
        </w:rPr>
        <w:t xml:space="preserve"> arco pequeño</w:t>
      </w:r>
      <w:r w:rsidR="00B047FE">
        <w:rPr>
          <w:rFonts w:ascii="Arial" w:hAnsi="Arial" w:cs="Arial"/>
        </w:rPr>
        <w:t xml:space="preserve"> en la parte superior</w:t>
      </w:r>
      <w:r w:rsidR="009B5C01">
        <w:rPr>
          <w:rFonts w:ascii="Arial" w:hAnsi="Arial" w:cs="Arial"/>
        </w:rPr>
        <w:t>, las letras se escri</w:t>
      </w:r>
      <w:r w:rsidR="00B047FE">
        <w:rPr>
          <w:rFonts w:ascii="Arial" w:hAnsi="Arial" w:cs="Arial"/>
        </w:rPr>
        <w:t xml:space="preserve">ben de forma anti horario, </w:t>
      </w:r>
      <w:r w:rsidR="00E15C33">
        <w:rPr>
          <w:rFonts w:ascii="Arial" w:hAnsi="Arial" w:cs="Arial"/>
        </w:rPr>
        <w:t>observa el siguiente ejemplo</w:t>
      </w:r>
      <w:r w:rsidR="00B047FE">
        <w:rPr>
          <w:rFonts w:ascii="Arial" w:hAnsi="Arial" w:cs="Arial"/>
        </w:rPr>
        <w:t xml:space="preserve"> grafico de dos arcos y la forma como se deben nombrar</w:t>
      </w:r>
      <w:r w:rsidR="00E15C33">
        <w:rPr>
          <w:rFonts w:ascii="Arial" w:hAnsi="Arial" w:cs="Arial"/>
        </w:rPr>
        <w:t>:</w:t>
      </w:r>
    </w:p>
    <w:p w:rsidR="00E15C33" w:rsidRPr="00E15C33" w:rsidRDefault="00E15C33" w:rsidP="00E15C33">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E15C33" w:rsidRPr="00492F5C" w:rsidTr="006B1C56">
        <w:tc>
          <w:tcPr>
            <w:tcW w:w="9054" w:type="dxa"/>
            <w:gridSpan w:val="2"/>
            <w:shd w:val="clear" w:color="auto" w:fill="0D0D0D" w:themeFill="text1" w:themeFillTint="F2"/>
          </w:tcPr>
          <w:p w:rsidR="00E15C33" w:rsidRPr="00492F5C" w:rsidRDefault="00E15C33"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E15C33" w:rsidRPr="00492F5C" w:rsidTr="006B1C56">
        <w:tc>
          <w:tcPr>
            <w:tcW w:w="2943" w:type="dxa"/>
          </w:tcPr>
          <w:p w:rsidR="00E15C33" w:rsidRPr="00492F5C" w:rsidRDefault="00E15C33" w:rsidP="006B1C56">
            <w:pPr>
              <w:rPr>
                <w:rFonts w:ascii="Arial" w:hAnsi="Arial" w:cs="Arial"/>
                <w:b/>
                <w:sz w:val="24"/>
                <w:szCs w:val="24"/>
              </w:rPr>
            </w:pPr>
            <w:r w:rsidRPr="00492F5C">
              <w:rPr>
                <w:rFonts w:ascii="Arial" w:hAnsi="Arial" w:cs="Arial"/>
                <w:b/>
                <w:sz w:val="24"/>
                <w:szCs w:val="24"/>
              </w:rPr>
              <w:t>Código</w:t>
            </w:r>
          </w:p>
        </w:tc>
        <w:tc>
          <w:tcPr>
            <w:tcW w:w="6111" w:type="dxa"/>
          </w:tcPr>
          <w:p w:rsidR="00E15C33" w:rsidRPr="00492F5C" w:rsidRDefault="00E15C33" w:rsidP="006B1C56">
            <w:pPr>
              <w:rPr>
                <w:rFonts w:ascii="Arial" w:hAnsi="Arial" w:cs="Arial"/>
                <w:b/>
                <w:sz w:val="24"/>
                <w:szCs w:val="24"/>
              </w:rPr>
            </w:pPr>
            <w:r w:rsidRPr="00492F5C">
              <w:rPr>
                <w:rFonts w:ascii="Arial" w:hAnsi="Arial" w:cs="Arial"/>
                <w:sz w:val="24"/>
                <w:szCs w:val="24"/>
              </w:rPr>
              <w:t>MA_09_05_IMG0</w:t>
            </w:r>
            <w:r>
              <w:rPr>
                <w:rFonts w:ascii="Arial" w:hAnsi="Arial" w:cs="Arial"/>
                <w:sz w:val="24"/>
                <w:szCs w:val="24"/>
              </w:rPr>
              <w:t>5</w:t>
            </w:r>
          </w:p>
        </w:tc>
      </w:tr>
      <w:tr w:rsidR="00E15C33" w:rsidRPr="00492F5C" w:rsidTr="006B1C56">
        <w:tc>
          <w:tcPr>
            <w:tcW w:w="2943" w:type="dxa"/>
          </w:tcPr>
          <w:p w:rsidR="00E15C33" w:rsidRPr="00492F5C" w:rsidRDefault="00E15C33" w:rsidP="006B1C56">
            <w:pPr>
              <w:rPr>
                <w:rFonts w:ascii="Arial" w:hAnsi="Arial" w:cs="Arial"/>
                <w:sz w:val="24"/>
                <w:szCs w:val="24"/>
              </w:rPr>
            </w:pPr>
            <w:r w:rsidRPr="00492F5C">
              <w:rPr>
                <w:rFonts w:ascii="Arial" w:hAnsi="Arial" w:cs="Arial"/>
                <w:b/>
                <w:sz w:val="24"/>
                <w:szCs w:val="24"/>
              </w:rPr>
              <w:t>Descripción</w:t>
            </w:r>
          </w:p>
        </w:tc>
        <w:tc>
          <w:tcPr>
            <w:tcW w:w="6111" w:type="dxa"/>
          </w:tcPr>
          <w:p w:rsidR="00E15C33" w:rsidRPr="00492F5C" w:rsidRDefault="00E15C33" w:rsidP="006B1C56">
            <w:pPr>
              <w:rPr>
                <w:rFonts w:ascii="Arial" w:hAnsi="Arial" w:cs="Arial"/>
                <w:sz w:val="24"/>
                <w:szCs w:val="24"/>
              </w:rPr>
            </w:pPr>
            <w:r>
              <w:rPr>
                <w:rFonts w:ascii="Arial" w:hAnsi="Arial" w:cs="Arial"/>
                <w:sz w:val="24"/>
                <w:szCs w:val="24"/>
              </w:rPr>
              <w:t xml:space="preserve">Circunferencia,  con su arco mayor y su arco menor </w:t>
            </w:r>
          </w:p>
        </w:tc>
      </w:tr>
      <w:tr w:rsidR="00E15C33" w:rsidRPr="00492F5C" w:rsidTr="006B1C56">
        <w:tc>
          <w:tcPr>
            <w:tcW w:w="2943" w:type="dxa"/>
          </w:tcPr>
          <w:p w:rsidR="00E15C33" w:rsidRPr="00492F5C" w:rsidRDefault="00E15C33"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E15C33" w:rsidRDefault="00E15C33"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r w:rsidR="0029035E">
              <w:rPr>
                <w:rFonts w:ascii="Calibri" w:eastAsia="Calibri" w:hAnsi="Calibri" w:cs="Times New Roman"/>
                <w:noProof/>
                <w:sz w:val="18"/>
                <w:szCs w:val="18"/>
                <w:lang w:val="es-ES" w:eastAsia="es-ES"/>
              </w:rPr>
              <w:lastRenderedPageBreak/>
              <w:drawing>
                <wp:inline distT="0" distB="0" distL="0" distR="0">
                  <wp:extent cx="4791075" cy="3515658"/>
                  <wp:effectExtent l="19050" t="0" r="9525" b="0"/>
                  <wp:docPr id="13" name="Imagen 6" descr="I:\guion 10\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guion 10\imagenes\5.JPG"/>
                          <pic:cNvPicPr>
                            <a:picLocks noChangeAspect="1" noChangeArrowheads="1"/>
                          </pic:cNvPicPr>
                        </pic:nvPicPr>
                        <pic:blipFill>
                          <a:blip r:embed="rId14"/>
                          <a:srcRect/>
                          <a:stretch>
                            <a:fillRect/>
                          </a:stretch>
                        </pic:blipFill>
                        <pic:spPr bwMode="auto">
                          <a:xfrm>
                            <a:off x="0" y="0"/>
                            <a:ext cx="4792787" cy="3516914"/>
                          </a:xfrm>
                          <a:prstGeom prst="rect">
                            <a:avLst/>
                          </a:prstGeom>
                          <a:noFill/>
                          <a:ln w="9525">
                            <a:noFill/>
                            <a:miter lim="800000"/>
                            <a:headEnd/>
                            <a:tailEnd/>
                          </a:ln>
                        </pic:spPr>
                      </pic:pic>
                    </a:graphicData>
                  </a:graphic>
                </wp:inline>
              </w:drawing>
            </w:r>
          </w:p>
          <w:p w:rsidR="00E15C33" w:rsidRDefault="00E15C33" w:rsidP="006B1C56">
            <w:pPr>
              <w:rPr>
                <w:rStyle w:val="Refdecomentario"/>
                <w:rFonts w:ascii="Calibri" w:eastAsia="Calibri" w:hAnsi="Calibri" w:cs="Times New Roman"/>
              </w:rPr>
            </w:pPr>
          </w:p>
          <w:p w:rsidR="00E15C33" w:rsidRDefault="00E15C33" w:rsidP="006B1C56">
            <w:pPr>
              <w:rPr>
                <w:rStyle w:val="Refdecomentario"/>
                <w:rFonts w:ascii="Calibri" w:eastAsia="Calibri" w:hAnsi="Calibri" w:cs="Times New Roman"/>
              </w:rPr>
            </w:pPr>
          </w:p>
          <w:p w:rsidR="00E15C33" w:rsidRPr="00492F5C" w:rsidRDefault="00E15C33" w:rsidP="006B1C56">
            <w:pPr>
              <w:rPr>
                <w:rFonts w:ascii="Arial" w:hAnsi="Arial" w:cs="Arial"/>
                <w:sz w:val="24"/>
                <w:szCs w:val="24"/>
              </w:rPr>
            </w:pPr>
          </w:p>
        </w:tc>
      </w:tr>
      <w:tr w:rsidR="00E15C33" w:rsidRPr="00E5033C" w:rsidTr="006B1C56">
        <w:trPr>
          <w:trHeight w:val="70"/>
        </w:trPr>
        <w:tc>
          <w:tcPr>
            <w:tcW w:w="2943" w:type="dxa"/>
          </w:tcPr>
          <w:p w:rsidR="00E15C33" w:rsidRPr="00492F5C" w:rsidRDefault="00E15C33" w:rsidP="006B1C56">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E15C33" w:rsidRPr="00492F5C" w:rsidRDefault="00E15C33" w:rsidP="006B1C56">
            <w:pPr>
              <w:rPr>
                <w:rFonts w:ascii="Arial" w:hAnsi="Arial" w:cs="Arial"/>
                <w:i/>
                <w:sz w:val="24"/>
                <w:szCs w:val="24"/>
              </w:rPr>
            </w:pPr>
            <w:r>
              <w:rPr>
                <w:rFonts w:ascii="Arial" w:hAnsi="Arial" w:cs="Arial"/>
                <w:i/>
                <w:sz w:val="24"/>
                <w:szCs w:val="24"/>
              </w:rPr>
              <w:t xml:space="preserve">Circunferencia </w:t>
            </w:r>
            <w:r w:rsidR="005A0B8F">
              <w:rPr>
                <w:rFonts w:ascii="Arial" w:hAnsi="Arial" w:cs="Arial"/>
                <w:i/>
                <w:sz w:val="24"/>
                <w:szCs w:val="24"/>
              </w:rPr>
              <w:t>con el arco mayor JG y el arco menor GJ.</w:t>
            </w:r>
          </w:p>
        </w:tc>
      </w:tr>
    </w:tbl>
    <w:p w:rsidR="005A0B8F" w:rsidRDefault="005A0B8F" w:rsidP="00E15C33">
      <w:pPr>
        <w:pStyle w:val="Prrafodelista"/>
        <w:tabs>
          <w:tab w:val="right" w:pos="8498"/>
        </w:tabs>
        <w:spacing w:after="0"/>
        <w:ind w:left="360"/>
        <w:jc w:val="both"/>
        <w:rPr>
          <w:rFonts w:ascii="Arial" w:hAnsi="Arial" w:cs="Arial"/>
          <w:lang w:val="es-MX"/>
        </w:rPr>
      </w:pPr>
    </w:p>
    <w:p w:rsidR="005A0B8F" w:rsidRDefault="005A0B8F" w:rsidP="00E15C33">
      <w:pPr>
        <w:pStyle w:val="Prrafodelista"/>
        <w:tabs>
          <w:tab w:val="right" w:pos="8498"/>
        </w:tabs>
        <w:spacing w:after="0"/>
        <w:ind w:left="360"/>
        <w:jc w:val="both"/>
        <w:rPr>
          <w:rFonts w:ascii="Arial" w:hAnsi="Arial" w:cs="Arial"/>
          <w:lang w:val="es-MX"/>
        </w:rPr>
      </w:pPr>
    </w:p>
    <w:p w:rsidR="005A0B8F" w:rsidRPr="00E15C33" w:rsidRDefault="005A0B8F" w:rsidP="00E15C33">
      <w:pPr>
        <w:pStyle w:val="Prrafodelista"/>
        <w:tabs>
          <w:tab w:val="right" w:pos="8498"/>
        </w:tabs>
        <w:spacing w:after="0"/>
        <w:ind w:left="360"/>
        <w:jc w:val="both"/>
        <w:rPr>
          <w:rFonts w:ascii="Arial" w:hAnsi="Arial" w:cs="Arial"/>
          <w:lang w:val="es-MX"/>
        </w:rPr>
      </w:pPr>
    </w:p>
    <w:p w:rsidR="00972751" w:rsidRDefault="005A0B8F" w:rsidP="00EC2A33">
      <w:pPr>
        <w:pStyle w:val="Prrafodelista"/>
        <w:numPr>
          <w:ilvl w:val="0"/>
          <w:numId w:val="31"/>
        </w:numPr>
        <w:tabs>
          <w:tab w:val="right" w:pos="8498"/>
        </w:tabs>
        <w:spacing w:after="0"/>
        <w:jc w:val="both"/>
        <w:rPr>
          <w:rFonts w:ascii="Arial" w:hAnsi="Arial" w:cs="Arial"/>
        </w:rPr>
      </w:pPr>
      <w:r>
        <w:rPr>
          <w:rFonts w:ascii="Arial" w:hAnsi="Arial" w:cs="Arial"/>
          <w:b/>
        </w:rPr>
        <w:t>Á</w:t>
      </w:r>
      <w:r w:rsidRPr="00EC2A33">
        <w:rPr>
          <w:rFonts w:ascii="Arial" w:hAnsi="Arial" w:cs="Arial"/>
          <w:b/>
        </w:rPr>
        <w:t>ngulos</w:t>
      </w:r>
      <w:r w:rsidR="00156363" w:rsidRPr="00EC2A33">
        <w:rPr>
          <w:rFonts w:ascii="Arial" w:hAnsi="Arial" w:cs="Arial"/>
          <w:b/>
        </w:rPr>
        <w:t xml:space="preserve"> centrales</w:t>
      </w:r>
      <w:r>
        <w:rPr>
          <w:rFonts w:ascii="Arial" w:hAnsi="Arial" w:cs="Arial"/>
        </w:rPr>
        <w:t>: Son los ángulos cuyo vértice es el</w:t>
      </w:r>
      <w:r w:rsidR="00171224">
        <w:rPr>
          <w:rFonts w:ascii="Arial" w:hAnsi="Arial" w:cs="Arial"/>
        </w:rPr>
        <w:t xml:space="preserve"> punto </w:t>
      </w:r>
      <w:r w:rsidR="00B047FE">
        <w:rPr>
          <w:rFonts w:ascii="Arial" w:hAnsi="Arial" w:cs="Arial"/>
        </w:rPr>
        <w:t xml:space="preserve"> centro de la circunferencia, </w:t>
      </w:r>
      <w:r>
        <w:rPr>
          <w:rFonts w:ascii="Arial" w:hAnsi="Arial" w:cs="Arial"/>
        </w:rPr>
        <w:t xml:space="preserve">sus lados son </w:t>
      </w:r>
      <w:r w:rsidR="00972751">
        <w:rPr>
          <w:rFonts w:ascii="Arial" w:hAnsi="Arial" w:cs="Arial"/>
        </w:rPr>
        <w:t>d</w:t>
      </w:r>
      <w:r w:rsidR="00B047FE">
        <w:rPr>
          <w:rFonts w:ascii="Arial" w:hAnsi="Arial" w:cs="Arial"/>
        </w:rPr>
        <w:t xml:space="preserve">os radios de la circunferencia, la  forma como  se  denotan es </w:t>
      </w:r>
      <w:r w:rsidR="00972751">
        <w:rPr>
          <w:rFonts w:ascii="Arial" w:hAnsi="Arial" w:cs="Arial"/>
        </w:rPr>
        <w:t>utilizando el símbolo de los ángulos</w:t>
      </w:r>
      <w:r w:rsidR="00B047FE">
        <w:rPr>
          <w:rFonts w:ascii="Arial" w:hAnsi="Arial" w:cs="Arial"/>
        </w:rPr>
        <w:t xml:space="preserve">, </w:t>
      </w:r>
      <w:r w:rsidR="00972751">
        <w:rPr>
          <w:rFonts w:ascii="Arial" w:hAnsi="Arial" w:cs="Arial"/>
        </w:rPr>
        <w:t xml:space="preserve"> los dos punto de la circunferencia y el punto</w:t>
      </w:r>
      <w:r w:rsidR="00B047FE">
        <w:rPr>
          <w:rFonts w:ascii="Arial" w:hAnsi="Arial" w:cs="Arial"/>
        </w:rPr>
        <w:t xml:space="preserve"> centrar de la circunferencia, </w:t>
      </w:r>
      <w:r w:rsidR="00972751">
        <w:rPr>
          <w:rFonts w:ascii="Arial" w:hAnsi="Arial" w:cs="Arial"/>
        </w:rPr>
        <w:t xml:space="preserve"> observa el siguiente ejemplo:</w:t>
      </w:r>
    </w:p>
    <w:p w:rsidR="00FA02B0" w:rsidRPr="00EC2A33" w:rsidRDefault="00FA02B0" w:rsidP="00972751">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972751" w:rsidRPr="00492F5C" w:rsidTr="006B1C56">
        <w:tc>
          <w:tcPr>
            <w:tcW w:w="9054" w:type="dxa"/>
            <w:gridSpan w:val="2"/>
            <w:shd w:val="clear" w:color="auto" w:fill="0D0D0D" w:themeFill="text1" w:themeFillTint="F2"/>
          </w:tcPr>
          <w:p w:rsidR="00972751" w:rsidRPr="00492F5C" w:rsidRDefault="00972751"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972751" w:rsidRPr="00492F5C" w:rsidTr="006B1C56">
        <w:tc>
          <w:tcPr>
            <w:tcW w:w="2943" w:type="dxa"/>
          </w:tcPr>
          <w:p w:rsidR="00972751" w:rsidRPr="00492F5C" w:rsidRDefault="00972751" w:rsidP="006B1C56">
            <w:pPr>
              <w:rPr>
                <w:rFonts w:ascii="Arial" w:hAnsi="Arial" w:cs="Arial"/>
                <w:b/>
                <w:sz w:val="24"/>
                <w:szCs w:val="24"/>
              </w:rPr>
            </w:pPr>
            <w:r w:rsidRPr="00492F5C">
              <w:rPr>
                <w:rFonts w:ascii="Arial" w:hAnsi="Arial" w:cs="Arial"/>
                <w:b/>
                <w:sz w:val="24"/>
                <w:szCs w:val="24"/>
              </w:rPr>
              <w:t>Código</w:t>
            </w:r>
          </w:p>
        </w:tc>
        <w:tc>
          <w:tcPr>
            <w:tcW w:w="6111" w:type="dxa"/>
          </w:tcPr>
          <w:p w:rsidR="00972751" w:rsidRPr="00492F5C" w:rsidRDefault="00972751" w:rsidP="006B1C56">
            <w:pPr>
              <w:rPr>
                <w:rFonts w:ascii="Arial" w:hAnsi="Arial" w:cs="Arial"/>
                <w:b/>
                <w:sz w:val="24"/>
                <w:szCs w:val="24"/>
              </w:rPr>
            </w:pPr>
            <w:r w:rsidRPr="00492F5C">
              <w:rPr>
                <w:rFonts w:ascii="Arial" w:hAnsi="Arial" w:cs="Arial"/>
                <w:sz w:val="24"/>
                <w:szCs w:val="24"/>
              </w:rPr>
              <w:t>MA_09_05_IMG0</w:t>
            </w:r>
            <w:r w:rsidR="00B047FE">
              <w:rPr>
                <w:rFonts w:ascii="Arial" w:hAnsi="Arial" w:cs="Arial"/>
                <w:sz w:val="24"/>
                <w:szCs w:val="24"/>
              </w:rPr>
              <w:t>7</w:t>
            </w:r>
          </w:p>
        </w:tc>
      </w:tr>
      <w:tr w:rsidR="00972751" w:rsidRPr="00492F5C" w:rsidTr="006B1C56">
        <w:tc>
          <w:tcPr>
            <w:tcW w:w="2943" w:type="dxa"/>
          </w:tcPr>
          <w:p w:rsidR="00972751" w:rsidRPr="00492F5C" w:rsidRDefault="00972751" w:rsidP="006B1C56">
            <w:pPr>
              <w:rPr>
                <w:rFonts w:ascii="Arial" w:hAnsi="Arial" w:cs="Arial"/>
                <w:sz w:val="24"/>
                <w:szCs w:val="24"/>
              </w:rPr>
            </w:pPr>
            <w:r w:rsidRPr="00492F5C">
              <w:rPr>
                <w:rFonts w:ascii="Arial" w:hAnsi="Arial" w:cs="Arial"/>
                <w:b/>
                <w:sz w:val="24"/>
                <w:szCs w:val="24"/>
              </w:rPr>
              <w:t>Descripción</w:t>
            </w:r>
          </w:p>
        </w:tc>
        <w:tc>
          <w:tcPr>
            <w:tcW w:w="6111" w:type="dxa"/>
          </w:tcPr>
          <w:p w:rsidR="00972751" w:rsidRPr="00492F5C" w:rsidRDefault="00972751" w:rsidP="006B1C56">
            <w:pPr>
              <w:rPr>
                <w:rFonts w:ascii="Arial" w:hAnsi="Arial" w:cs="Arial"/>
                <w:sz w:val="24"/>
                <w:szCs w:val="24"/>
              </w:rPr>
            </w:pPr>
            <w:r>
              <w:rPr>
                <w:rFonts w:ascii="Arial" w:hAnsi="Arial" w:cs="Arial"/>
                <w:sz w:val="24"/>
                <w:szCs w:val="24"/>
              </w:rPr>
              <w:t xml:space="preserve">Circunferencia y un ángulo centrado </w:t>
            </w:r>
          </w:p>
        </w:tc>
      </w:tr>
      <w:tr w:rsidR="00972751" w:rsidRPr="00492F5C" w:rsidTr="0029035E">
        <w:trPr>
          <w:trHeight w:val="6520"/>
        </w:trPr>
        <w:tc>
          <w:tcPr>
            <w:tcW w:w="2943" w:type="dxa"/>
          </w:tcPr>
          <w:p w:rsidR="00972751" w:rsidRPr="00492F5C" w:rsidRDefault="00972751" w:rsidP="006B1C56">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72751" w:rsidRDefault="00972751"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r w:rsidR="0007352A">
              <w:rPr>
                <w:rFonts w:ascii="Calibri" w:eastAsia="Calibri" w:hAnsi="Calibri" w:cs="Times New Roman"/>
                <w:noProof/>
                <w:sz w:val="18"/>
                <w:szCs w:val="18"/>
                <w:lang w:val="es-ES" w:eastAsia="es-ES"/>
              </w:rPr>
              <w:drawing>
                <wp:inline distT="0" distB="0" distL="0" distR="0">
                  <wp:extent cx="5657850" cy="3532836"/>
                  <wp:effectExtent l="19050" t="0" r="0" b="0"/>
                  <wp:docPr id="12" name="Imagen 5" descr="I:\guion 10\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guion 10\imagenes\6.JPG"/>
                          <pic:cNvPicPr>
                            <a:picLocks noChangeAspect="1" noChangeArrowheads="1"/>
                          </pic:cNvPicPr>
                        </pic:nvPicPr>
                        <pic:blipFill>
                          <a:blip r:embed="rId15"/>
                          <a:srcRect/>
                          <a:stretch>
                            <a:fillRect/>
                          </a:stretch>
                        </pic:blipFill>
                        <pic:spPr bwMode="auto">
                          <a:xfrm>
                            <a:off x="0" y="0"/>
                            <a:ext cx="5657850" cy="3532836"/>
                          </a:xfrm>
                          <a:prstGeom prst="rect">
                            <a:avLst/>
                          </a:prstGeom>
                          <a:noFill/>
                          <a:ln w="9525">
                            <a:noFill/>
                            <a:miter lim="800000"/>
                            <a:headEnd/>
                            <a:tailEnd/>
                          </a:ln>
                        </pic:spPr>
                      </pic:pic>
                    </a:graphicData>
                  </a:graphic>
                </wp:inline>
              </w:drawing>
            </w:r>
          </w:p>
          <w:p w:rsidR="00972751" w:rsidRDefault="00972751" w:rsidP="006B1C56">
            <w:pPr>
              <w:rPr>
                <w:rStyle w:val="Refdecomentario"/>
                <w:rFonts w:ascii="Calibri" w:eastAsia="Calibri" w:hAnsi="Calibri" w:cs="Times New Roman"/>
              </w:rPr>
            </w:pPr>
          </w:p>
          <w:p w:rsidR="00972751" w:rsidRDefault="00972751" w:rsidP="006B1C56">
            <w:pPr>
              <w:rPr>
                <w:rStyle w:val="Refdecomentario"/>
                <w:rFonts w:ascii="Calibri" w:eastAsia="Calibri" w:hAnsi="Calibri" w:cs="Times New Roman"/>
              </w:rPr>
            </w:pPr>
          </w:p>
          <w:p w:rsidR="00972751" w:rsidRPr="00492F5C" w:rsidRDefault="00972751" w:rsidP="006B1C56">
            <w:pPr>
              <w:rPr>
                <w:rFonts w:ascii="Arial" w:hAnsi="Arial" w:cs="Arial"/>
                <w:sz w:val="24"/>
                <w:szCs w:val="24"/>
              </w:rPr>
            </w:pPr>
          </w:p>
        </w:tc>
      </w:tr>
      <w:tr w:rsidR="00972751" w:rsidRPr="00E5033C" w:rsidTr="006B1C56">
        <w:trPr>
          <w:trHeight w:val="70"/>
        </w:trPr>
        <w:tc>
          <w:tcPr>
            <w:tcW w:w="2943" w:type="dxa"/>
          </w:tcPr>
          <w:p w:rsidR="00972751" w:rsidRPr="00492F5C" w:rsidRDefault="00972751" w:rsidP="006B1C56">
            <w:pPr>
              <w:rPr>
                <w:rFonts w:ascii="Arial" w:hAnsi="Arial" w:cs="Arial"/>
                <w:sz w:val="24"/>
                <w:szCs w:val="24"/>
              </w:rPr>
            </w:pPr>
            <w:r w:rsidRPr="00492F5C">
              <w:rPr>
                <w:rFonts w:ascii="Arial" w:hAnsi="Arial" w:cs="Arial"/>
                <w:b/>
                <w:sz w:val="24"/>
                <w:szCs w:val="24"/>
              </w:rPr>
              <w:t>Pie de imagen</w:t>
            </w:r>
          </w:p>
        </w:tc>
        <w:tc>
          <w:tcPr>
            <w:tcW w:w="6111" w:type="dxa"/>
          </w:tcPr>
          <w:p w:rsidR="00972751" w:rsidRPr="00492F5C" w:rsidRDefault="00972751" w:rsidP="0029035E">
            <w:pPr>
              <w:rPr>
                <w:rFonts w:ascii="Arial" w:hAnsi="Arial" w:cs="Arial"/>
                <w:i/>
                <w:sz w:val="24"/>
                <w:szCs w:val="24"/>
              </w:rPr>
            </w:pPr>
            <w:r>
              <w:rPr>
                <w:rFonts w:ascii="Arial" w:hAnsi="Arial" w:cs="Arial"/>
                <w:i/>
                <w:sz w:val="24"/>
                <w:szCs w:val="24"/>
              </w:rPr>
              <w:t xml:space="preserve">Circunferencia </w:t>
            </w:r>
            <w:r w:rsidR="0007352A">
              <w:rPr>
                <w:rFonts w:ascii="Arial" w:hAnsi="Arial" w:cs="Arial"/>
                <w:i/>
                <w:sz w:val="24"/>
                <w:szCs w:val="24"/>
              </w:rPr>
              <w:t>c</w:t>
            </w:r>
            <w:r w:rsidR="00250463">
              <w:rPr>
                <w:rFonts w:ascii="Arial" w:hAnsi="Arial" w:cs="Arial"/>
                <w:i/>
                <w:sz w:val="24"/>
                <w:szCs w:val="24"/>
              </w:rPr>
              <w:t xml:space="preserve"> </w:t>
            </w:r>
            <w:r>
              <w:rPr>
                <w:rFonts w:ascii="Arial" w:hAnsi="Arial" w:cs="Arial"/>
                <w:i/>
                <w:sz w:val="24"/>
                <w:szCs w:val="24"/>
              </w:rPr>
              <w:t>con</w:t>
            </w:r>
            <w:r w:rsidR="00250463">
              <w:rPr>
                <w:rFonts w:ascii="Arial" w:hAnsi="Arial" w:cs="Arial"/>
                <w:i/>
                <w:sz w:val="24"/>
                <w:szCs w:val="24"/>
              </w:rPr>
              <w:t xml:space="preserve"> </w:t>
            </w:r>
            <w:r w:rsidR="0029035E">
              <w:rPr>
                <w:rFonts w:ascii="Cambria Math" w:hAnsi="Cambria Math" w:cs="Cambria Math"/>
              </w:rPr>
              <w:t>∡</w:t>
            </w:r>
            <w:r w:rsidR="0029035E">
              <w:t xml:space="preserve"> </w:t>
            </w:r>
            <w:r w:rsidR="0029035E">
              <w:rPr>
                <w:rFonts w:ascii="Arial" w:hAnsi="Arial" w:cs="Arial"/>
                <w:i/>
                <w:sz w:val="24"/>
                <w:szCs w:val="24"/>
              </w:rPr>
              <w:t xml:space="preserve">GAF. </w:t>
            </w:r>
            <w:r w:rsidR="00250463">
              <w:rPr>
                <w:rFonts w:ascii="Arial" w:hAnsi="Arial" w:cs="Arial"/>
                <w:i/>
                <w:sz w:val="24"/>
                <w:szCs w:val="24"/>
              </w:rPr>
              <w:t xml:space="preserve">un ángulo centrado </w:t>
            </w:r>
          </w:p>
        </w:tc>
      </w:tr>
    </w:tbl>
    <w:p w:rsidR="00FA02B0" w:rsidRPr="00972751" w:rsidRDefault="00FA02B0" w:rsidP="0061059B">
      <w:pPr>
        <w:tabs>
          <w:tab w:val="right" w:pos="8498"/>
        </w:tabs>
        <w:spacing w:after="0"/>
        <w:jc w:val="both"/>
        <w:rPr>
          <w:rFonts w:ascii="Arial" w:hAnsi="Arial" w:cs="Arial"/>
          <w:lang w:val="es-MX"/>
        </w:rPr>
      </w:pPr>
    </w:p>
    <w:p w:rsidR="00FA02B0" w:rsidRDefault="00FA02B0"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FA02B0" w:rsidRDefault="00FA02B0" w:rsidP="0061059B">
      <w:pPr>
        <w:tabs>
          <w:tab w:val="right" w:pos="8498"/>
        </w:tabs>
        <w:spacing w:after="0"/>
        <w:jc w:val="both"/>
        <w:rPr>
          <w:rFonts w:ascii="Arial" w:hAnsi="Arial" w:cs="Arial"/>
        </w:rPr>
      </w:pPr>
    </w:p>
    <w:p w:rsidR="00395E2E" w:rsidRDefault="00395E2E" w:rsidP="00395E2E">
      <w:pPr>
        <w:tabs>
          <w:tab w:val="right" w:pos="8498"/>
        </w:tabs>
        <w:spacing w:after="0"/>
        <w:rPr>
          <w:rFonts w:ascii="Arial" w:hAnsi="Arial" w:cs="Arial"/>
        </w:rPr>
      </w:pPr>
    </w:p>
    <w:tbl>
      <w:tblPr>
        <w:tblStyle w:val="Tablaconcuadrcula2"/>
        <w:tblW w:w="0" w:type="auto"/>
        <w:tblLook w:val="04A0"/>
      </w:tblPr>
      <w:tblGrid>
        <w:gridCol w:w="2518"/>
        <w:gridCol w:w="6460"/>
      </w:tblGrid>
      <w:tr w:rsidR="009B0E08" w:rsidRPr="00596306" w:rsidTr="00195955">
        <w:tc>
          <w:tcPr>
            <w:tcW w:w="8978" w:type="dxa"/>
            <w:gridSpan w:val="2"/>
            <w:shd w:val="clear" w:color="auto" w:fill="000000" w:themeFill="text1"/>
          </w:tcPr>
          <w:p w:rsidR="009B0E08" w:rsidRPr="00C34E75" w:rsidRDefault="009B0E08" w:rsidP="00195955">
            <w:pPr>
              <w:jc w:val="center"/>
              <w:rPr>
                <w:rFonts w:ascii="Arial" w:hAnsi="Arial" w:cs="Arial"/>
                <w:b/>
                <w:sz w:val="24"/>
                <w:szCs w:val="24"/>
              </w:rPr>
            </w:pPr>
            <w:r w:rsidRPr="00C34E75">
              <w:rPr>
                <w:rFonts w:ascii="Arial" w:hAnsi="Arial" w:cs="Arial"/>
                <w:b/>
                <w:sz w:val="24"/>
                <w:szCs w:val="24"/>
              </w:rPr>
              <w:t>Destacado</w:t>
            </w:r>
          </w:p>
        </w:tc>
      </w:tr>
      <w:tr w:rsidR="009B0E08" w:rsidRPr="00596306" w:rsidTr="00195955">
        <w:tc>
          <w:tcPr>
            <w:tcW w:w="2518" w:type="dxa"/>
          </w:tcPr>
          <w:p w:rsidR="009B0E08" w:rsidRPr="00C34E75" w:rsidRDefault="009B0E08" w:rsidP="00195955">
            <w:pPr>
              <w:rPr>
                <w:rFonts w:ascii="Arial" w:hAnsi="Arial" w:cs="Arial"/>
                <w:b/>
                <w:sz w:val="24"/>
                <w:szCs w:val="24"/>
              </w:rPr>
            </w:pPr>
            <w:r w:rsidRPr="00C34E75">
              <w:rPr>
                <w:rFonts w:ascii="Arial" w:hAnsi="Arial" w:cs="Arial"/>
                <w:b/>
                <w:sz w:val="24"/>
                <w:szCs w:val="24"/>
              </w:rPr>
              <w:t>Título</w:t>
            </w:r>
          </w:p>
        </w:tc>
        <w:tc>
          <w:tcPr>
            <w:tcW w:w="6460" w:type="dxa"/>
          </w:tcPr>
          <w:p w:rsidR="009B0E08" w:rsidRPr="00C34E75" w:rsidRDefault="00171224" w:rsidP="00195955">
            <w:pPr>
              <w:jc w:val="center"/>
              <w:rPr>
                <w:rFonts w:ascii="Arial" w:hAnsi="Arial" w:cs="Arial"/>
                <w:b/>
                <w:sz w:val="24"/>
                <w:szCs w:val="24"/>
              </w:rPr>
            </w:pPr>
            <w:r>
              <w:rPr>
                <w:rFonts w:ascii="Arial" w:hAnsi="Arial" w:cs="Arial"/>
                <w:b/>
                <w:sz w:val="24"/>
                <w:szCs w:val="24"/>
              </w:rPr>
              <w:t xml:space="preserve">Formula que relaciona el radio, el ángulo centrar y la longitud de arco </w:t>
            </w:r>
          </w:p>
        </w:tc>
      </w:tr>
      <w:tr w:rsidR="009B0E08" w:rsidRPr="00596306" w:rsidTr="00195955">
        <w:tc>
          <w:tcPr>
            <w:tcW w:w="2518" w:type="dxa"/>
          </w:tcPr>
          <w:p w:rsidR="009B0E08" w:rsidRPr="00C34E75" w:rsidRDefault="009B0E08"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171224" w:rsidRPr="0091592C" w:rsidRDefault="00171224" w:rsidP="00171224">
            <w:pPr>
              <w:tabs>
                <w:tab w:val="right" w:pos="8498"/>
              </w:tabs>
              <w:jc w:val="both"/>
              <w:rPr>
                <w:rFonts w:ascii="Arial" w:hAnsi="Arial" w:cs="Arial"/>
                <w:i/>
                <w:sz w:val="24"/>
                <w:szCs w:val="24"/>
              </w:rPr>
            </w:pPr>
            <w:r w:rsidRPr="0091592C">
              <w:rPr>
                <w:rFonts w:ascii="Arial" w:hAnsi="Arial" w:cs="Arial"/>
                <w:i/>
                <w:sz w:val="24"/>
                <w:szCs w:val="24"/>
              </w:rPr>
              <w:t>Existe una fórmula que relaciona el radio, la  longitud del arco de la circunferencia y  el ángulo central, donde:</w:t>
            </w:r>
          </w:p>
          <w:p w:rsidR="00CA3018" w:rsidRPr="0091592C" w:rsidRDefault="00CA3018" w:rsidP="00171224">
            <w:pPr>
              <w:tabs>
                <w:tab w:val="right" w:pos="8498"/>
              </w:tabs>
              <w:jc w:val="both"/>
              <w:rPr>
                <w:rFonts w:ascii="Arial" w:hAnsi="Arial" w:cs="Arial"/>
                <w:i/>
                <w:sz w:val="24"/>
                <w:szCs w:val="24"/>
              </w:rPr>
            </w:pPr>
          </w:p>
          <w:p w:rsidR="00CA3018" w:rsidRPr="0091592C" w:rsidRDefault="00171224" w:rsidP="00171224">
            <w:pPr>
              <w:tabs>
                <w:tab w:val="right" w:pos="8498"/>
              </w:tabs>
              <w:jc w:val="both"/>
              <w:rPr>
                <w:rFonts w:ascii="Arial" w:hAnsi="Arial" w:cs="Arial"/>
                <w:i/>
                <w:sz w:val="24"/>
                <w:szCs w:val="24"/>
              </w:rPr>
            </w:pPr>
            <w:r w:rsidRPr="0091592C">
              <w:rPr>
                <w:rFonts w:ascii="Arial" w:hAnsi="Arial" w:cs="Arial"/>
                <w:i/>
                <w:sz w:val="24"/>
                <w:szCs w:val="24"/>
              </w:rPr>
              <w:t>L: la longitud de arco.</w:t>
            </w:r>
          </w:p>
          <w:p w:rsidR="00171224" w:rsidRPr="0091592C" w:rsidRDefault="00171224" w:rsidP="00171224">
            <w:pPr>
              <w:tabs>
                <w:tab w:val="right" w:pos="8498"/>
              </w:tabs>
              <w:jc w:val="both"/>
              <w:rPr>
                <w:rFonts w:ascii="Arial" w:hAnsi="Arial" w:cs="Arial"/>
                <w:i/>
                <w:sz w:val="24"/>
                <w:szCs w:val="24"/>
              </w:rPr>
            </w:pPr>
            <w:proofErr w:type="gramStart"/>
            <w:r w:rsidRPr="0091592C">
              <w:rPr>
                <w:rFonts w:ascii="Arial" w:hAnsi="Arial" w:cs="Arial"/>
                <w:i/>
                <w:sz w:val="24"/>
                <w:szCs w:val="24"/>
              </w:rPr>
              <w:t>r</w:t>
            </w:r>
            <w:proofErr w:type="gramEnd"/>
            <w:r w:rsidRPr="0091592C">
              <w:rPr>
                <w:rFonts w:ascii="Arial" w:hAnsi="Arial" w:cs="Arial"/>
                <w:i/>
                <w:sz w:val="24"/>
                <w:szCs w:val="24"/>
              </w:rPr>
              <w:t>: es el radio.</w:t>
            </w:r>
          </w:p>
          <w:p w:rsidR="00171224" w:rsidRPr="0091592C" w:rsidRDefault="00171224" w:rsidP="00171224">
            <w:pPr>
              <w:tabs>
                <w:tab w:val="right" w:pos="8498"/>
              </w:tabs>
              <w:jc w:val="both"/>
              <w:rPr>
                <w:rFonts w:ascii="Arial" w:eastAsiaTheme="minorEastAsia" w:hAnsi="Arial" w:cs="Arial"/>
                <w:i/>
                <w:sz w:val="24"/>
                <w:szCs w:val="24"/>
              </w:rPr>
            </w:pPr>
            <w:proofErr w:type="gramStart"/>
            <w:r w:rsidRPr="0091592C">
              <w:rPr>
                <w:rFonts w:ascii="Arial" w:eastAsiaTheme="minorEastAsia" w:hAnsi="Arial" w:cs="Arial"/>
                <w:i/>
                <w:sz w:val="24"/>
                <w:szCs w:val="24"/>
              </w:rPr>
              <w:t>α</w:t>
            </w:r>
            <w:proofErr w:type="gramEnd"/>
            <w:r w:rsidRPr="0091592C">
              <w:rPr>
                <w:rFonts w:ascii="Arial" w:eastAsiaTheme="minorEastAsia" w:hAnsi="Arial" w:cs="Arial"/>
                <w:i/>
                <w:sz w:val="24"/>
                <w:szCs w:val="24"/>
              </w:rPr>
              <w:t>: es el ángulo</w:t>
            </w:r>
            <w:r w:rsidR="00CA3018" w:rsidRPr="0091592C">
              <w:rPr>
                <w:rFonts w:ascii="Arial" w:eastAsiaTheme="minorEastAsia" w:hAnsi="Arial" w:cs="Arial"/>
                <w:i/>
                <w:sz w:val="24"/>
                <w:szCs w:val="24"/>
              </w:rPr>
              <w:t xml:space="preserve"> central.</w:t>
            </w:r>
            <w:r w:rsidRPr="0091592C">
              <w:rPr>
                <w:rFonts w:ascii="Arial" w:eastAsiaTheme="minorEastAsia" w:hAnsi="Arial" w:cs="Arial"/>
                <w:i/>
                <w:sz w:val="24"/>
                <w:szCs w:val="24"/>
              </w:rPr>
              <w:t xml:space="preserve"> </w:t>
            </w:r>
          </w:p>
          <w:p w:rsidR="00A7162C" w:rsidRPr="0091592C" w:rsidRDefault="00A7162C" w:rsidP="00171224">
            <w:pPr>
              <w:tabs>
                <w:tab w:val="right" w:pos="8498"/>
              </w:tabs>
              <w:jc w:val="both"/>
              <w:rPr>
                <w:rFonts w:ascii="Arial" w:eastAsiaTheme="minorEastAsia" w:hAnsi="Arial" w:cs="Arial"/>
                <w:i/>
                <w:sz w:val="24"/>
                <w:szCs w:val="24"/>
              </w:rPr>
            </w:pPr>
          </w:p>
          <w:p w:rsidR="00A7162C" w:rsidRPr="0091592C" w:rsidRDefault="00A7162C" w:rsidP="00171224">
            <w:pPr>
              <w:tabs>
                <w:tab w:val="right" w:pos="8498"/>
              </w:tabs>
              <w:jc w:val="both"/>
              <w:rPr>
                <w:rFonts w:ascii="Arial" w:eastAsiaTheme="minorEastAsia" w:hAnsi="Arial" w:cs="Arial"/>
                <w:i/>
                <w:sz w:val="24"/>
                <w:szCs w:val="24"/>
              </w:rPr>
            </w:pPr>
            <w:r w:rsidRPr="0091592C">
              <w:rPr>
                <w:rFonts w:ascii="Arial" w:eastAsiaTheme="minorEastAsia" w:hAnsi="Arial" w:cs="Arial"/>
                <w:i/>
                <w:sz w:val="24"/>
                <w:szCs w:val="24"/>
              </w:rPr>
              <w:t>&lt;&lt;MA_09_10_01.gif&gt;&gt;</w:t>
            </w:r>
          </w:p>
          <w:p w:rsidR="00CA3018" w:rsidRPr="0091592C" w:rsidRDefault="00CA3018" w:rsidP="00171224">
            <w:pPr>
              <w:tabs>
                <w:tab w:val="right" w:pos="8498"/>
              </w:tabs>
              <w:jc w:val="both"/>
              <w:rPr>
                <w:rFonts w:ascii="Arial" w:hAnsi="Arial" w:cs="Arial"/>
                <w:i/>
                <w:sz w:val="24"/>
                <w:szCs w:val="24"/>
              </w:rPr>
            </w:pPr>
          </w:p>
          <w:p w:rsidR="00171224" w:rsidRPr="0091592C" w:rsidRDefault="00CA3018" w:rsidP="00171224">
            <w:pPr>
              <w:tabs>
                <w:tab w:val="right" w:pos="8498"/>
              </w:tabs>
              <w:jc w:val="both"/>
              <w:rPr>
                <w:rFonts w:ascii="Arial" w:hAnsi="Arial" w:cs="Arial"/>
                <w:i/>
                <w:sz w:val="24"/>
                <w:szCs w:val="24"/>
              </w:rPr>
            </w:pPr>
            <w:r w:rsidRPr="0091592C">
              <w:rPr>
                <w:rFonts w:ascii="Arial" w:hAnsi="Arial" w:cs="Arial"/>
                <w:i/>
                <w:sz w:val="24"/>
                <w:szCs w:val="24"/>
              </w:rPr>
              <w:t xml:space="preserve">Donde el ángulo centrar estará en grados, es decir que teniendo dos de los tres datos se puede encontrar el otro dato  </w:t>
            </w:r>
            <w:r w:rsidR="00171224" w:rsidRPr="0091592C">
              <w:rPr>
                <w:rFonts w:ascii="Arial" w:hAnsi="Arial" w:cs="Arial"/>
                <w:i/>
                <w:sz w:val="24"/>
                <w:szCs w:val="24"/>
              </w:rPr>
              <w:t xml:space="preserve">    </w:t>
            </w:r>
          </w:p>
          <w:p w:rsidR="009B0E08" w:rsidRPr="00171224" w:rsidRDefault="009B0E08" w:rsidP="00195955">
            <w:pPr>
              <w:autoSpaceDE w:val="0"/>
              <w:autoSpaceDN w:val="0"/>
              <w:adjustRightInd w:val="0"/>
              <w:jc w:val="both"/>
              <w:rPr>
                <w:rFonts w:ascii="Arial" w:hAnsi="Arial" w:cs="Arial"/>
                <w:i/>
              </w:rPr>
            </w:pPr>
          </w:p>
        </w:tc>
      </w:tr>
    </w:tbl>
    <w:p w:rsidR="00DD21EE" w:rsidRDefault="00DD21EE" w:rsidP="00F75C55">
      <w:pPr>
        <w:tabs>
          <w:tab w:val="right" w:pos="8498"/>
        </w:tabs>
        <w:spacing w:after="0"/>
        <w:jc w:val="both"/>
        <w:rPr>
          <w:rFonts w:ascii="Arial" w:hAnsi="Arial" w:cs="Arial"/>
        </w:rPr>
      </w:pPr>
    </w:p>
    <w:p w:rsidR="00283CF1" w:rsidRDefault="00283CF1" w:rsidP="00F75C55">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283CF1" w:rsidRPr="00492F5C" w:rsidTr="006B1C56">
        <w:tc>
          <w:tcPr>
            <w:tcW w:w="9054" w:type="dxa"/>
            <w:gridSpan w:val="2"/>
            <w:shd w:val="clear" w:color="auto" w:fill="0D0D0D" w:themeFill="text1" w:themeFillTint="F2"/>
          </w:tcPr>
          <w:p w:rsidR="00283CF1" w:rsidRPr="00492F5C" w:rsidRDefault="00283CF1"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283CF1" w:rsidRPr="00492F5C" w:rsidTr="006B1C56">
        <w:tc>
          <w:tcPr>
            <w:tcW w:w="2943" w:type="dxa"/>
          </w:tcPr>
          <w:p w:rsidR="00283CF1" w:rsidRPr="00492F5C" w:rsidRDefault="00283CF1" w:rsidP="006B1C56">
            <w:pPr>
              <w:rPr>
                <w:rFonts w:ascii="Arial" w:hAnsi="Arial" w:cs="Arial"/>
                <w:b/>
                <w:sz w:val="24"/>
                <w:szCs w:val="24"/>
              </w:rPr>
            </w:pPr>
            <w:r w:rsidRPr="00492F5C">
              <w:rPr>
                <w:rFonts w:ascii="Arial" w:hAnsi="Arial" w:cs="Arial"/>
                <w:b/>
                <w:sz w:val="24"/>
                <w:szCs w:val="24"/>
              </w:rPr>
              <w:t>Código</w:t>
            </w:r>
          </w:p>
        </w:tc>
        <w:tc>
          <w:tcPr>
            <w:tcW w:w="6111" w:type="dxa"/>
          </w:tcPr>
          <w:p w:rsidR="00283CF1" w:rsidRPr="00492F5C" w:rsidRDefault="00283CF1" w:rsidP="006B1C56">
            <w:pPr>
              <w:rPr>
                <w:rFonts w:ascii="Arial" w:hAnsi="Arial" w:cs="Arial"/>
                <w:b/>
                <w:sz w:val="24"/>
                <w:szCs w:val="24"/>
              </w:rPr>
            </w:pPr>
            <w:r w:rsidRPr="00492F5C">
              <w:rPr>
                <w:rFonts w:ascii="Arial" w:hAnsi="Arial" w:cs="Arial"/>
                <w:sz w:val="24"/>
                <w:szCs w:val="24"/>
              </w:rPr>
              <w:t>MA_09_05_IMG0</w:t>
            </w:r>
            <w:r w:rsidR="00384810">
              <w:rPr>
                <w:rFonts w:ascii="Arial" w:hAnsi="Arial" w:cs="Arial"/>
                <w:sz w:val="24"/>
                <w:szCs w:val="24"/>
              </w:rPr>
              <w:t>8</w:t>
            </w:r>
          </w:p>
        </w:tc>
      </w:tr>
      <w:tr w:rsidR="00283CF1" w:rsidRPr="00492F5C" w:rsidTr="006B1C56">
        <w:tc>
          <w:tcPr>
            <w:tcW w:w="2943" w:type="dxa"/>
          </w:tcPr>
          <w:p w:rsidR="00283CF1" w:rsidRPr="00492F5C" w:rsidRDefault="00283CF1" w:rsidP="006B1C56">
            <w:pPr>
              <w:rPr>
                <w:rFonts w:ascii="Arial" w:hAnsi="Arial" w:cs="Arial"/>
                <w:sz w:val="24"/>
                <w:szCs w:val="24"/>
              </w:rPr>
            </w:pPr>
            <w:r w:rsidRPr="00492F5C">
              <w:rPr>
                <w:rFonts w:ascii="Arial" w:hAnsi="Arial" w:cs="Arial"/>
                <w:b/>
                <w:sz w:val="24"/>
                <w:szCs w:val="24"/>
              </w:rPr>
              <w:t>Descripción</w:t>
            </w:r>
          </w:p>
        </w:tc>
        <w:tc>
          <w:tcPr>
            <w:tcW w:w="6111" w:type="dxa"/>
          </w:tcPr>
          <w:p w:rsidR="00283CF1" w:rsidRPr="00492F5C" w:rsidRDefault="00BE3087" w:rsidP="006B1C56">
            <w:pPr>
              <w:rPr>
                <w:rFonts w:ascii="Arial" w:hAnsi="Arial" w:cs="Arial"/>
                <w:sz w:val="24"/>
                <w:szCs w:val="24"/>
              </w:rPr>
            </w:pPr>
            <w:r>
              <w:rPr>
                <w:rFonts w:ascii="Arial" w:hAnsi="Arial" w:cs="Arial"/>
                <w:sz w:val="24"/>
                <w:szCs w:val="24"/>
              </w:rPr>
              <w:t xml:space="preserve">Circunferencia con un ángulo central, </w:t>
            </w:r>
            <w:r w:rsidR="0007352A">
              <w:rPr>
                <w:rFonts w:ascii="Arial" w:hAnsi="Arial" w:cs="Arial"/>
                <w:sz w:val="24"/>
                <w:szCs w:val="24"/>
              </w:rPr>
              <w:t xml:space="preserve">el </w:t>
            </w:r>
            <w:r>
              <w:rPr>
                <w:rFonts w:ascii="Arial" w:hAnsi="Arial" w:cs="Arial"/>
                <w:sz w:val="24"/>
                <w:szCs w:val="24"/>
              </w:rPr>
              <w:t>radio y</w:t>
            </w:r>
            <w:r w:rsidR="0007352A">
              <w:rPr>
                <w:rFonts w:ascii="Arial" w:hAnsi="Arial" w:cs="Arial"/>
                <w:sz w:val="24"/>
                <w:szCs w:val="24"/>
              </w:rPr>
              <w:t xml:space="preserve"> la </w:t>
            </w:r>
            <w:r>
              <w:rPr>
                <w:rFonts w:ascii="Arial" w:hAnsi="Arial" w:cs="Arial"/>
                <w:sz w:val="24"/>
                <w:szCs w:val="24"/>
              </w:rPr>
              <w:t xml:space="preserve"> longitud de arco.</w:t>
            </w:r>
          </w:p>
        </w:tc>
      </w:tr>
      <w:tr w:rsidR="00283CF1" w:rsidRPr="00492F5C" w:rsidTr="006B1C56">
        <w:tc>
          <w:tcPr>
            <w:tcW w:w="2943" w:type="dxa"/>
          </w:tcPr>
          <w:p w:rsidR="00283CF1" w:rsidRPr="00492F5C" w:rsidRDefault="00283CF1" w:rsidP="006B1C56">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83CF1" w:rsidRDefault="00283CF1" w:rsidP="006B1C56">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283CF1" w:rsidRDefault="0007352A"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2809875" cy="2613005"/>
                  <wp:effectExtent l="19050" t="0" r="9525" b="0"/>
                  <wp:docPr id="11" name="Imagen 4" descr="I:\guion 10\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uion 10\imagenes\8.jpg"/>
                          <pic:cNvPicPr>
                            <a:picLocks noChangeAspect="1" noChangeArrowheads="1"/>
                          </pic:cNvPicPr>
                        </pic:nvPicPr>
                        <pic:blipFill>
                          <a:blip r:embed="rId16"/>
                          <a:srcRect/>
                          <a:stretch>
                            <a:fillRect/>
                          </a:stretch>
                        </pic:blipFill>
                        <pic:spPr bwMode="auto">
                          <a:xfrm>
                            <a:off x="0" y="0"/>
                            <a:ext cx="2809875" cy="2613005"/>
                          </a:xfrm>
                          <a:prstGeom prst="rect">
                            <a:avLst/>
                          </a:prstGeom>
                          <a:noFill/>
                          <a:ln w="9525">
                            <a:noFill/>
                            <a:miter lim="800000"/>
                            <a:headEnd/>
                            <a:tailEnd/>
                          </a:ln>
                        </pic:spPr>
                      </pic:pic>
                    </a:graphicData>
                  </a:graphic>
                </wp:inline>
              </w:drawing>
            </w:r>
          </w:p>
          <w:p w:rsidR="00283CF1" w:rsidRPr="00492F5C" w:rsidRDefault="00283CF1" w:rsidP="006B1C56">
            <w:pPr>
              <w:rPr>
                <w:rFonts w:ascii="Arial" w:hAnsi="Arial" w:cs="Arial"/>
                <w:sz w:val="24"/>
                <w:szCs w:val="24"/>
              </w:rPr>
            </w:pPr>
          </w:p>
        </w:tc>
      </w:tr>
      <w:tr w:rsidR="00283CF1" w:rsidRPr="00E5033C" w:rsidTr="006B1C56">
        <w:trPr>
          <w:trHeight w:val="70"/>
        </w:trPr>
        <w:tc>
          <w:tcPr>
            <w:tcW w:w="2943" w:type="dxa"/>
          </w:tcPr>
          <w:p w:rsidR="00283CF1" w:rsidRPr="00492F5C" w:rsidRDefault="00283CF1" w:rsidP="006B1C56">
            <w:pPr>
              <w:rPr>
                <w:rFonts w:ascii="Arial" w:hAnsi="Arial" w:cs="Arial"/>
                <w:sz w:val="24"/>
                <w:szCs w:val="24"/>
              </w:rPr>
            </w:pPr>
            <w:r w:rsidRPr="00492F5C">
              <w:rPr>
                <w:rFonts w:ascii="Arial" w:hAnsi="Arial" w:cs="Arial"/>
                <w:b/>
                <w:sz w:val="24"/>
                <w:szCs w:val="24"/>
              </w:rPr>
              <w:t>Pie de imagen</w:t>
            </w:r>
          </w:p>
        </w:tc>
        <w:tc>
          <w:tcPr>
            <w:tcW w:w="6111" w:type="dxa"/>
          </w:tcPr>
          <w:p w:rsidR="00BE3087" w:rsidRDefault="00BE3087" w:rsidP="00BE3087">
            <w:pPr>
              <w:tabs>
                <w:tab w:val="right" w:pos="8498"/>
              </w:tabs>
              <w:jc w:val="both"/>
              <w:rPr>
                <w:rFonts w:ascii="Arial" w:hAnsi="Arial" w:cs="Arial"/>
              </w:rPr>
            </w:pPr>
            <w:r>
              <w:rPr>
                <w:rFonts w:ascii="Arial" w:hAnsi="Arial" w:cs="Arial"/>
              </w:rPr>
              <w:t>L: la longitud de arco.</w:t>
            </w:r>
          </w:p>
          <w:p w:rsidR="00BE3087" w:rsidRDefault="00BE3087" w:rsidP="00BE3087">
            <w:pPr>
              <w:tabs>
                <w:tab w:val="right" w:pos="8498"/>
              </w:tabs>
              <w:jc w:val="both"/>
              <w:rPr>
                <w:rFonts w:ascii="Arial" w:hAnsi="Arial" w:cs="Arial"/>
              </w:rPr>
            </w:pPr>
            <w:proofErr w:type="gramStart"/>
            <w:r>
              <w:rPr>
                <w:rFonts w:ascii="Arial" w:hAnsi="Arial" w:cs="Arial"/>
              </w:rPr>
              <w:t>r</w:t>
            </w:r>
            <w:proofErr w:type="gramEnd"/>
            <w:r>
              <w:rPr>
                <w:rFonts w:ascii="Arial" w:hAnsi="Arial" w:cs="Arial"/>
              </w:rPr>
              <w:t>: es el radio.</w:t>
            </w:r>
          </w:p>
          <w:p w:rsidR="00283CF1" w:rsidRPr="00492F5C" w:rsidRDefault="00BE3087" w:rsidP="00BE3087">
            <w:pPr>
              <w:tabs>
                <w:tab w:val="right" w:pos="8498"/>
              </w:tabs>
              <w:jc w:val="both"/>
              <w:rPr>
                <w:rFonts w:ascii="Arial" w:hAnsi="Arial" w:cs="Arial"/>
                <w:i/>
                <w:sz w:val="24"/>
                <w:szCs w:val="24"/>
              </w:rPr>
            </w:pPr>
            <w:proofErr w:type="gramStart"/>
            <w:r w:rsidRPr="00171224">
              <w:rPr>
                <w:rFonts w:ascii="Arial" w:eastAsiaTheme="minorEastAsia" w:hAnsi="Arial" w:cs="Arial"/>
              </w:rPr>
              <w:t>α</w:t>
            </w:r>
            <w:proofErr w:type="gramEnd"/>
            <w:r>
              <w:rPr>
                <w:rFonts w:ascii="Arial" w:eastAsiaTheme="minorEastAsia" w:hAnsi="Arial" w:cs="Arial"/>
              </w:rPr>
              <w:t xml:space="preserve">: es el ángulo central. </w:t>
            </w:r>
          </w:p>
        </w:tc>
      </w:tr>
    </w:tbl>
    <w:p w:rsidR="00283CF1" w:rsidRDefault="00283CF1" w:rsidP="00F75C55">
      <w:pPr>
        <w:tabs>
          <w:tab w:val="right" w:pos="8498"/>
        </w:tabs>
        <w:spacing w:after="0"/>
        <w:jc w:val="both"/>
        <w:rPr>
          <w:rFonts w:ascii="Arial" w:hAnsi="Arial" w:cs="Arial"/>
        </w:rPr>
      </w:pPr>
    </w:p>
    <w:p w:rsidR="00E368DA" w:rsidRDefault="00AF0660" w:rsidP="00F75C55">
      <w:pPr>
        <w:tabs>
          <w:tab w:val="right" w:pos="8498"/>
        </w:tabs>
        <w:spacing w:after="0"/>
        <w:jc w:val="both"/>
        <w:rPr>
          <w:rFonts w:ascii="Arial" w:hAnsi="Arial" w:cs="Arial"/>
        </w:rPr>
      </w:pPr>
      <w:r>
        <w:rPr>
          <w:rFonts w:ascii="Arial" w:hAnsi="Arial" w:cs="Arial"/>
        </w:rPr>
        <w:t xml:space="preserve">En la siguiente sección </w:t>
      </w:r>
      <w:r w:rsidR="00283CF1">
        <w:rPr>
          <w:rFonts w:ascii="Arial" w:hAnsi="Arial" w:cs="Arial"/>
        </w:rPr>
        <w:t xml:space="preserve">el trabajo </w:t>
      </w:r>
      <w:r>
        <w:rPr>
          <w:rFonts w:ascii="Arial" w:hAnsi="Arial" w:cs="Arial"/>
        </w:rPr>
        <w:t xml:space="preserve"> girara en torno a los ángulos cuyo vértice </w:t>
      </w:r>
      <w:r w:rsidR="00283CF1">
        <w:rPr>
          <w:rFonts w:ascii="Arial" w:hAnsi="Arial" w:cs="Arial"/>
        </w:rPr>
        <w:t xml:space="preserve">es un punto que hacen parte de la circunferencia. </w:t>
      </w:r>
      <w:r>
        <w:rPr>
          <w:rFonts w:ascii="Arial" w:hAnsi="Arial" w:cs="Arial"/>
        </w:rPr>
        <w:t xml:space="preserve"> </w:t>
      </w:r>
    </w:p>
    <w:p w:rsidR="00F52614" w:rsidRDefault="00F52614"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831C78" w:rsidRDefault="00831C78" w:rsidP="0061059B">
      <w:pPr>
        <w:tabs>
          <w:tab w:val="right" w:pos="8498"/>
        </w:tabs>
        <w:spacing w:after="0"/>
        <w:jc w:val="both"/>
        <w:rPr>
          <w:rFonts w:ascii="Arial" w:hAnsi="Arial" w:cs="Arial"/>
        </w:rPr>
      </w:pPr>
    </w:p>
    <w:p w:rsidR="00394783" w:rsidRDefault="00283CF1" w:rsidP="00394783">
      <w:pPr>
        <w:tabs>
          <w:tab w:val="right" w:pos="8498"/>
        </w:tabs>
        <w:spacing w:after="0"/>
        <w:jc w:val="both"/>
        <w:rPr>
          <w:rFonts w:ascii="Arial" w:hAnsi="Arial" w:cs="Arial"/>
          <w:b/>
        </w:rPr>
      </w:pPr>
      <w:r>
        <w:rPr>
          <w:rFonts w:ascii="Arial" w:hAnsi="Arial" w:cs="Arial"/>
          <w:highlight w:val="yellow"/>
        </w:rPr>
        <w:t>[SECCIÓN 1</w:t>
      </w:r>
      <w:r w:rsidR="00394783" w:rsidRPr="007C7957">
        <w:rPr>
          <w:rFonts w:ascii="Arial" w:hAnsi="Arial" w:cs="Arial"/>
          <w:highlight w:val="yellow"/>
        </w:rPr>
        <w:t>]</w:t>
      </w:r>
      <w:r>
        <w:rPr>
          <w:rFonts w:ascii="Arial" w:hAnsi="Arial" w:cs="Arial"/>
        </w:rPr>
        <w:t xml:space="preserve"> </w:t>
      </w:r>
      <w:r w:rsidRPr="00384810">
        <w:rPr>
          <w:rFonts w:ascii="Arial" w:hAnsi="Arial" w:cs="Arial"/>
          <w:b/>
        </w:rPr>
        <w:t>3</w:t>
      </w:r>
      <w:r>
        <w:rPr>
          <w:rFonts w:ascii="Arial" w:hAnsi="Arial" w:cs="Arial"/>
        </w:rPr>
        <w:t xml:space="preserve"> </w:t>
      </w:r>
      <w:r w:rsidRPr="00283CF1">
        <w:rPr>
          <w:rFonts w:ascii="Arial" w:hAnsi="Arial" w:cs="Arial"/>
          <w:b/>
        </w:rPr>
        <w:t>Ángulos inscritos</w:t>
      </w:r>
      <w:r w:rsidR="00394783" w:rsidRPr="00283CF1">
        <w:rPr>
          <w:rFonts w:ascii="Arial" w:hAnsi="Arial" w:cs="Arial"/>
          <w:b/>
        </w:rPr>
        <w:t xml:space="preserve"> </w:t>
      </w:r>
    </w:p>
    <w:p w:rsidR="00394783" w:rsidRDefault="00394783" w:rsidP="00394783">
      <w:pPr>
        <w:tabs>
          <w:tab w:val="right" w:pos="8498"/>
        </w:tabs>
        <w:spacing w:after="0"/>
        <w:jc w:val="both"/>
        <w:rPr>
          <w:rFonts w:ascii="Arial" w:hAnsi="Arial" w:cs="Arial"/>
          <w:b/>
        </w:rPr>
      </w:pPr>
    </w:p>
    <w:p w:rsidR="006F49DD" w:rsidRDefault="006F49DD" w:rsidP="00394783">
      <w:pPr>
        <w:tabs>
          <w:tab w:val="right" w:pos="8498"/>
        </w:tabs>
        <w:spacing w:after="0"/>
        <w:jc w:val="both"/>
        <w:rPr>
          <w:rFonts w:ascii="Arial" w:hAnsi="Arial" w:cs="Arial"/>
        </w:rPr>
      </w:pPr>
      <w:r>
        <w:rPr>
          <w:rFonts w:ascii="Arial" w:hAnsi="Arial" w:cs="Arial"/>
        </w:rPr>
        <w:t xml:space="preserve">Los </w:t>
      </w:r>
      <w:r w:rsidRPr="006F49DD">
        <w:rPr>
          <w:rFonts w:ascii="Arial" w:hAnsi="Arial" w:cs="Arial"/>
        </w:rPr>
        <w:t xml:space="preserve"> </w:t>
      </w:r>
      <w:r w:rsidRPr="006F49DD">
        <w:rPr>
          <w:rFonts w:ascii="Arial" w:hAnsi="Arial" w:cs="Arial"/>
          <w:b/>
        </w:rPr>
        <w:t>ángulos inscritos</w:t>
      </w:r>
      <w:r w:rsidRPr="006F49DD">
        <w:rPr>
          <w:rFonts w:ascii="Arial" w:hAnsi="Arial" w:cs="Arial"/>
        </w:rPr>
        <w:t xml:space="preserve"> en una circunferencia </w:t>
      </w:r>
      <w:r>
        <w:rPr>
          <w:rFonts w:ascii="Arial" w:hAnsi="Arial" w:cs="Arial"/>
        </w:rPr>
        <w:t xml:space="preserve"> son </w:t>
      </w:r>
      <w:r w:rsidRPr="006F49DD">
        <w:rPr>
          <w:rFonts w:ascii="Arial" w:hAnsi="Arial" w:cs="Arial"/>
        </w:rPr>
        <w:t xml:space="preserve"> todos los ángulos cuyo vértice</w:t>
      </w:r>
      <w:r>
        <w:rPr>
          <w:rFonts w:ascii="Arial" w:hAnsi="Arial" w:cs="Arial"/>
        </w:rPr>
        <w:t xml:space="preserve"> se encu</w:t>
      </w:r>
      <w:r w:rsidR="00384810">
        <w:rPr>
          <w:rFonts w:ascii="Arial" w:hAnsi="Arial" w:cs="Arial"/>
        </w:rPr>
        <w:t xml:space="preserve">entra sobre la circunferencia y </w:t>
      </w:r>
      <w:r>
        <w:rPr>
          <w:rFonts w:ascii="Arial" w:hAnsi="Arial" w:cs="Arial"/>
        </w:rPr>
        <w:t>sus lados son cuerdas de la circunferencia, observa el siguiente ejemplo:</w:t>
      </w:r>
    </w:p>
    <w:p w:rsidR="006F49DD" w:rsidRDefault="006F49DD" w:rsidP="00394783">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6F49DD" w:rsidRPr="00492F5C" w:rsidTr="006B1C56">
        <w:tc>
          <w:tcPr>
            <w:tcW w:w="9054" w:type="dxa"/>
            <w:gridSpan w:val="2"/>
            <w:shd w:val="clear" w:color="auto" w:fill="0D0D0D" w:themeFill="text1" w:themeFillTint="F2"/>
          </w:tcPr>
          <w:p w:rsidR="006F49DD" w:rsidRPr="00492F5C" w:rsidRDefault="006F49DD" w:rsidP="006B1C56">
            <w:pPr>
              <w:jc w:val="center"/>
              <w:rPr>
                <w:rFonts w:ascii="Arial" w:hAnsi="Arial" w:cs="Arial"/>
                <w:b/>
                <w:sz w:val="24"/>
                <w:szCs w:val="24"/>
              </w:rPr>
            </w:pPr>
            <w:r w:rsidRPr="00492F5C">
              <w:rPr>
                <w:rFonts w:ascii="Arial" w:hAnsi="Arial" w:cs="Arial"/>
                <w:b/>
                <w:sz w:val="24"/>
                <w:szCs w:val="24"/>
              </w:rPr>
              <w:t>Imagen (fotografía, gráfica o ilustración)</w:t>
            </w:r>
          </w:p>
        </w:tc>
      </w:tr>
      <w:tr w:rsidR="006F49DD" w:rsidRPr="00492F5C" w:rsidTr="006B1C56">
        <w:tc>
          <w:tcPr>
            <w:tcW w:w="2943" w:type="dxa"/>
          </w:tcPr>
          <w:p w:rsidR="006F49DD" w:rsidRPr="00492F5C" w:rsidRDefault="006F49DD" w:rsidP="006B1C56">
            <w:pPr>
              <w:rPr>
                <w:rFonts w:ascii="Arial" w:hAnsi="Arial" w:cs="Arial"/>
                <w:b/>
                <w:sz w:val="24"/>
                <w:szCs w:val="24"/>
              </w:rPr>
            </w:pPr>
            <w:r w:rsidRPr="00492F5C">
              <w:rPr>
                <w:rFonts w:ascii="Arial" w:hAnsi="Arial" w:cs="Arial"/>
                <w:b/>
                <w:sz w:val="24"/>
                <w:szCs w:val="24"/>
              </w:rPr>
              <w:t>Código</w:t>
            </w:r>
          </w:p>
        </w:tc>
        <w:tc>
          <w:tcPr>
            <w:tcW w:w="6111" w:type="dxa"/>
          </w:tcPr>
          <w:p w:rsidR="006F49DD" w:rsidRPr="00492F5C" w:rsidRDefault="006F49DD" w:rsidP="006B1C56">
            <w:pPr>
              <w:rPr>
                <w:rFonts w:ascii="Arial" w:hAnsi="Arial" w:cs="Arial"/>
                <w:b/>
                <w:sz w:val="24"/>
                <w:szCs w:val="24"/>
              </w:rPr>
            </w:pPr>
            <w:r w:rsidRPr="00492F5C">
              <w:rPr>
                <w:rFonts w:ascii="Arial" w:hAnsi="Arial" w:cs="Arial"/>
                <w:sz w:val="24"/>
                <w:szCs w:val="24"/>
              </w:rPr>
              <w:t>MA_09_05_IMG0</w:t>
            </w:r>
            <w:r w:rsidR="00384810">
              <w:rPr>
                <w:rFonts w:ascii="Arial" w:hAnsi="Arial" w:cs="Arial"/>
                <w:sz w:val="24"/>
                <w:szCs w:val="24"/>
              </w:rPr>
              <w:t>9</w:t>
            </w:r>
          </w:p>
        </w:tc>
      </w:tr>
      <w:tr w:rsidR="006F49DD" w:rsidRPr="00492F5C" w:rsidTr="006B1C56">
        <w:tc>
          <w:tcPr>
            <w:tcW w:w="2943" w:type="dxa"/>
          </w:tcPr>
          <w:p w:rsidR="006F49DD" w:rsidRPr="00492F5C" w:rsidRDefault="006F49DD" w:rsidP="006B1C56">
            <w:pPr>
              <w:rPr>
                <w:rFonts w:ascii="Arial" w:hAnsi="Arial" w:cs="Arial"/>
                <w:sz w:val="24"/>
                <w:szCs w:val="24"/>
              </w:rPr>
            </w:pPr>
            <w:r w:rsidRPr="00492F5C">
              <w:rPr>
                <w:rFonts w:ascii="Arial" w:hAnsi="Arial" w:cs="Arial"/>
                <w:b/>
                <w:sz w:val="24"/>
                <w:szCs w:val="24"/>
              </w:rPr>
              <w:t>Descripción</w:t>
            </w:r>
          </w:p>
        </w:tc>
        <w:tc>
          <w:tcPr>
            <w:tcW w:w="6111" w:type="dxa"/>
          </w:tcPr>
          <w:p w:rsidR="006F49DD" w:rsidRPr="00492F5C" w:rsidRDefault="00B84093" w:rsidP="006B1C56">
            <w:pPr>
              <w:rPr>
                <w:rFonts w:ascii="Arial" w:hAnsi="Arial" w:cs="Arial"/>
                <w:sz w:val="24"/>
                <w:szCs w:val="24"/>
              </w:rPr>
            </w:pPr>
            <w:r>
              <w:rPr>
                <w:rFonts w:ascii="Arial" w:hAnsi="Arial" w:cs="Arial"/>
                <w:sz w:val="24"/>
                <w:szCs w:val="24"/>
              </w:rPr>
              <w:t xml:space="preserve">Circunferencia con un ángulo inscrito </w:t>
            </w:r>
          </w:p>
        </w:tc>
      </w:tr>
      <w:tr w:rsidR="006F49DD" w:rsidRPr="00492F5C" w:rsidTr="006B1C56">
        <w:tc>
          <w:tcPr>
            <w:tcW w:w="2943" w:type="dxa"/>
          </w:tcPr>
          <w:p w:rsidR="006F49DD" w:rsidRPr="00492F5C" w:rsidRDefault="006F49DD" w:rsidP="006B1C56">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6F49DD" w:rsidRDefault="0007352A" w:rsidP="006B1C56">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609975" cy="2554492"/>
                  <wp:effectExtent l="19050" t="0" r="9525" b="0"/>
                  <wp:docPr id="10" name="Imagen 3" descr="I:\guion 10\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ion 10\imagenes\7.jpg"/>
                          <pic:cNvPicPr>
                            <a:picLocks noChangeAspect="1" noChangeArrowheads="1"/>
                          </pic:cNvPicPr>
                        </pic:nvPicPr>
                        <pic:blipFill>
                          <a:blip r:embed="rId17"/>
                          <a:srcRect/>
                          <a:stretch>
                            <a:fillRect/>
                          </a:stretch>
                        </pic:blipFill>
                        <pic:spPr bwMode="auto">
                          <a:xfrm>
                            <a:off x="0" y="0"/>
                            <a:ext cx="3609975" cy="2554492"/>
                          </a:xfrm>
                          <a:prstGeom prst="rect">
                            <a:avLst/>
                          </a:prstGeom>
                          <a:noFill/>
                          <a:ln w="9525">
                            <a:noFill/>
                            <a:miter lim="800000"/>
                            <a:headEnd/>
                            <a:tailEnd/>
                          </a:ln>
                        </pic:spPr>
                      </pic:pic>
                    </a:graphicData>
                  </a:graphic>
                </wp:inline>
              </w:drawing>
            </w:r>
          </w:p>
          <w:p w:rsidR="006F49DD" w:rsidRDefault="006F49DD" w:rsidP="006B1C56">
            <w:pPr>
              <w:rPr>
                <w:rStyle w:val="Refdecomentario"/>
                <w:rFonts w:ascii="Calibri" w:eastAsia="Calibri" w:hAnsi="Calibri" w:cs="Times New Roman"/>
              </w:rPr>
            </w:pPr>
          </w:p>
          <w:p w:rsidR="006F49DD" w:rsidRPr="00492F5C" w:rsidRDefault="006F49DD" w:rsidP="006B1C56">
            <w:pPr>
              <w:rPr>
                <w:rFonts w:ascii="Arial" w:hAnsi="Arial" w:cs="Arial"/>
                <w:sz w:val="24"/>
                <w:szCs w:val="24"/>
              </w:rPr>
            </w:pPr>
          </w:p>
        </w:tc>
      </w:tr>
      <w:tr w:rsidR="006F49DD" w:rsidRPr="00E5033C" w:rsidTr="006B1C56">
        <w:trPr>
          <w:trHeight w:val="70"/>
        </w:trPr>
        <w:tc>
          <w:tcPr>
            <w:tcW w:w="2943" w:type="dxa"/>
          </w:tcPr>
          <w:p w:rsidR="006F49DD" w:rsidRPr="00492F5C" w:rsidRDefault="006F49DD" w:rsidP="006B1C56">
            <w:pPr>
              <w:rPr>
                <w:rFonts w:ascii="Arial" w:hAnsi="Arial" w:cs="Arial"/>
                <w:sz w:val="24"/>
                <w:szCs w:val="24"/>
              </w:rPr>
            </w:pPr>
            <w:r w:rsidRPr="00492F5C">
              <w:rPr>
                <w:rFonts w:ascii="Arial" w:hAnsi="Arial" w:cs="Arial"/>
                <w:b/>
                <w:sz w:val="24"/>
                <w:szCs w:val="24"/>
              </w:rPr>
              <w:t>Pie de imagen</w:t>
            </w:r>
          </w:p>
        </w:tc>
        <w:tc>
          <w:tcPr>
            <w:tcW w:w="6111" w:type="dxa"/>
          </w:tcPr>
          <w:p w:rsidR="006F49DD" w:rsidRPr="00492F5C" w:rsidRDefault="00B84093" w:rsidP="006B1C56">
            <w:pPr>
              <w:rPr>
                <w:rFonts w:ascii="Arial" w:hAnsi="Arial" w:cs="Arial"/>
                <w:i/>
                <w:sz w:val="24"/>
                <w:szCs w:val="24"/>
              </w:rPr>
            </w:pPr>
            <w:r>
              <w:rPr>
                <w:rFonts w:ascii="Arial" w:hAnsi="Arial" w:cs="Arial"/>
                <w:i/>
                <w:sz w:val="24"/>
                <w:szCs w:val="24"/>
              </w:rPr>
              <w:t xml:space="preserve">Circunferencia h con el </w:t>
            </w:r>
            <w:r>
              <w:rPr>
                <w:rFonts w:ascii="Cambria Math" w:hAnsi="Cambria Math" w:cs="Cambria Math"/>
              </w:rPr>
              <w:t>∡</w:t>
            </w:r>
            <w:r>
              <w:t xml:space="preserve"> </w:t>
            </w:r>
            <w:r>
              <w:rPr>
                <w:rFonts w:ascii="Arial" w:hAnsi="Arial" w:cs="Arial"/>
                <w:i/>
                <w:sz w:val="24"/>
                <w:szCs w:val="24"/>
              </w:rPr>
              <w:t xml:space="preserve">CBD inscrito. </w:t>
            </w:r>
          </w:p>
        </w:tc>
      </w:tr>
    </w:tbl>
    <w:p w:rsidR="006F49DD" w:rsidRDefault="006F49DD" w:rsidP="00394783">
      <w:pPr>
        <w:tabs>
          <w:tab w:val="right" w:pos="8498"/>
        </w:tabs>
        <w:spacing w:after="0"/>
        <w:jc w:val="both"/>
        <w:rPr>
          <w:rFonts w:ascii="Arial" w:hAnsi="Arial" w:cs="Arial"/>
        </w:rPr>
      </w:pPr>
    </w:p>
    <w:p w:rsidR="00283CF1" w:rsidRDefault="00B84093" w:rsidP="00394783">
      <w:pPr>
        <w:tabs>
          <w:tab w:val="right" w:pos="8498"/>
        </w:tabs>
        <w:spacing w:after="0"/>
        <w:jc w:val="both"/>
        <w:rPr>
          <w:rFonts w:ascii="Arial" w:hAnsi="Arial" w:cs="Arial"/>
        </w:rPr>
      </w:pPr>
      <w:r>
        <w:rPr>
          <w:rFonts w:ascii="Arial" w:hAnsi="Arial" w:cs="Arial"/>
        </w:rPr>
        <w:t>En la siguiente sección se desarrollara un repaso de los diferentes elementos  de la circunferencia que se han visto hasta este momento</w:t>
      </w:r>
      <w:r w:rsidR="00384810">
        <w:rPr>
          <w:rFonts w:ascii="Arial" w:hAnsi="Arial" w:cs="Arial"/>
        </w:rPr>
        <w:t xml:space="preserve">, </w:t>
      </w:r>
      <w:r>
        <w:rPr>
          <w:rFonts w:ascii="Arial" w:hAnsi="Arial" w:cs="Arial"/>
        </w:rPr>
        <w:t xml:space="preserve"> vinculando un nuevo elemento como lo son </w:t>
      </w:r>
      <w:r w:rsidR="00384810">
        <w:rPr>
          <w:rFonts w:ascii="Arial" w:hAnsi="Arial" w:cs="Arial"/>
        </w:rPr>
        <w:t xml:space="preserve">las rectas secantes, mostrando algunas de  </w:t>
      </w:r>
      <w:r>
        <w:rPr>
          <w:rFonts w:ascii="Arial" w:hAnsi="Arial" w:cs="Arial"/>
        </w:rPr>
        <w:t>las relaciones que se pueden establecer entre dichos elementos.</w:t>
      </w:r>
    </w:p>
    <w:p w:rsidR="00DC1828" w:rsidRDefault="00DC1828" w:rsidP="00394783">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DC1828" w:rsidRPr="00596306" w:rsidTr="00D75ADA">
        <w:tc>
          <w:tcPr>
            <w:tcW w:w="8978" w:type="dxa"/>
            <w:gridSpan w:val="2"/>
            <w:shd w:val="clear" w:color="auto" w:fill="000000" w:themeFill="text1"/>
          </w:tcPr>
          <w:p w:rsidR="00DC1828" w:rsidRPr="00C34E75" w:rsidRDefault="00DC1828" w:rsidP="00D75ADA">
            <w:pPr>
              <w:jc w:val="center"/>
              <w:rPr>
                <w:rFonts w:ascii="Arial" w:hAnsi="Arial" w:cs="Arial"/>
                <w:b/>
                <w:sz w:val="24"/>
                <w:szCs w:val="24"/>
              </w:rPr>
            </w:pPr>
            <w:r w:rsidRPr="00C34E75">
              <w:rPr>
                <w:rFonts w:ascii="Arial" w:hAnsi="Arial" w:cs="Arial"/>
                <w:b/>
                <w:sz w:val="24"/>
                <w:szCs w:val="24"/>
              </w:rPr>
              <w:t>Destacado</w:t>
            </w:r>
          </w:p>
        </w:tc>
      </w:tr>
      <w:tr w:rsidR="00DC1828" w:rsidRPr="00596306" w:rsidTr="00D75ADA">
        <w:tc>
          <w:tcPr>
            <w:tcW w:w="2518" w:type="dxa"/>
          </w:tcPr>
          <w:p w:rsidR="00DC1828" w:rsidRPr="00C34E75" w:rsidRDefault="00DC1828" w:rsidP="00D75ADA">
            <w:pPr>
              <w:rPr>
                <w:rFonts w:ascii="Arial" w:hAnsi="Arial" w:cs="Arial"/>
                <w:b/>
                <w:sz w:val="24"/>
                <w:szCs w:val="24"/>
              </w:rPr>
            </w:pPr>
            <w:r w:rsidRPr="00C34E75">
              <w:rPr>
                <w:rFonts w:ascii="Arial" w:hAnsi="Arial" w:cs="Arial"/>
                <w:b/>
                <w:sz w:val="24"/>
                <w:szCs w:val="24"/>
              </w:rPr>
              <w:t>Título</w:t>
            </w:r>
          </w:p>
        </w:tc>
        <w:tc>
          <w:tcPr>
            <w:tcW w:w="6460" w:type="dxa"/>
          </w:tcPr>
          <w:p w:rsidR="00DC1828" w:rsidRPr="00C34E75" w:rsidRDefault="00DC1828" w:rsidP="00DC1828">
            <w:pPr>
              <w:jc w:val="center"/>
              <w:rPr>
                <w:rFonts w:ascii="Arial" w:hAnsi="Arial" w:cs="Arial"/>
                <w:b/>
                <w:sz w:val="24"/>
                <w:szCs w:val="24"/>
              </w:rPr>
            </w:pPr>
            <w:r>
              <w:rPr>
                <w:rFonts w:ascii="Arial" w:hAnsi="Arial" w:cs="Arial"/>
                <w:b/>
                <w:sz w:val="24"/>
                <w:szCs w:val="24"/>
              </w:rPr>
              <w:t xml:space="preserve">Teorema del ángulo centrar y el ángulo inscrito </w:t>
            </w:r>
          </w:p>
        </w:tc>
      </w:tr>
      <w:tr w:rsidR="00DC1828" w:rsidRPr="00596306" w:rsidTr="00D75ADA">
        <w:tc>
          <w:tcPr>
            <w:tcW w:w="2518" w:type="dxa"/>
          </w:tcPr>
          <w:p w:rsidR="00DC1828" w:rsidRPr="00C34E75" w:rsidRDefault="00DC1828" w:rsidP="00D75ADA">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DC1828" w:rsidRPr="00DC1828" w:rsidRDefault="00DC1828" w:rsidP="00DC1828">
            <w:pPr>
              <w:tabs>
                <w:tab w:val="right" w:pos="8498"/>
              </w:tabs>
              <w:jc w:val="both"/>
              <w:rPr>
                <w:rFonts w:ascii="Arial" w:hAnsi="Arial" w:cs="Arial"/>
                <w:i/>
              </w:rPr>
            </w:pPr>
            <w:r w:rsidRPr="00DC1828">
              <w:rPr>
                <w:rFonts w:ascii="Arial" w:hAnsi="Arial" w:cs="Arial"/>
                <w:i/>
                <w:sz w:val="24"/>
                <w:szCs w:val="24"/>
                <w:lang w:val="es-ES_tradnl"/>
              </w:rPr>
              <w:t>El ángulo central subtendido por dos puntos de una circunferencia es el doble que cualquier ángulo inscrito subtendido por esos dos puntos.</w:t>
            </w:r>
          </w:p>
        </w:tc>
      </w:tr>
    </w:tbl>
    <w:p w:rsidR="00DC1828" w:rsidRDefault="00DC1828" w:rsidP="00394783">
      <w:pPr>
        <w:tabs>
          <w:tab w:val="right" w:pos="8498"/>
        </w:tabs>
        <w:spacing w:after="0"/>
        <w:jc w:val="both"/>
        <w:rPr>
          <w:rFonts w:ascii="Arial" w:hAnsi="Arial" w:cs="Arial"/>
        </w:rPr>
      </w:pPr>
    </w:p>
    <w:p w:rsidR="00B84093" w:rsidRDefault="00B84093" w:rsidP="00394783">
      <w:pPr>
        <w:tabs>
          <w:tab w:val="right" w:pos="8498"/>
        </w:tabs>
        <w:spacing w:after="0"/>
        <w:jc w:val="both"/>
        <w:rPr>
          <w:rFonts w:ascii="Arial" w:hAnsi="Arial" w:cs="Arial"/>
        </w:rPr>
      </w:pPr>
    </w:p>
    <w:p w:rsidR="00B84093" w:rsidRDefault="00B84093" w:rsidP="00B84093">
      <w:pPr>
        <w:tabs>
          <w:tab w:val="right" w:pos="8498"/>
        </w:tabs>
        <w:spacing w:after="0"/>
        <w:jc w:val="both"/>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sidRPr="00B84093">
        <w:rPr>
          <w:rFonts w:ascii="Arial" w:hAnsi="Arial" w:cs="Arial"/>
          <w:b/>
        </w:rPr>
        <w:t xml:space="preserve">3 Cuerdas,  tangentes, secantes y  Ángulos </w:t>
      </w:r>
    </w:p>
    <w:p w:rsidR="00B84093" w:rsidRDefault="00B84093" w:rsidP="00394783">
      <w:pPr>
        <w:tabs>
          <w:tab w:val="right" w:pos="8498"/>
        </w:tabs>
        <w:spacing w:after="0"/>
        <w:jc w:val="both"/>
        <w:rPr>
          <w:rFonts w:ascii="Arial" w:hAnsi="Arial" w:cs="Arial"/>
        </w:rPr>
      </w:pPr>
    </w:p>
    <w:p w:rsidR="00F26406" w:rsidRDefault="00032B02" w:rsidP="00F26406">
      <w:pPr>
        <w:tabs>
          <w:tab w:val="right" w:pos="8498"/>
        </w:tabs>
        <w:spacing w:after="0"/>
        <w:jc w:val="both"/>
        <w:rPr>
          <w:rFonts w:ascii="Arial" w:hAnsi="Arial" w:cs="Arial"/>
        </w:rPr>
      </w:pPr>
      <w:r>
        <w:rPr>
          <w:rFonts w:ascii="Arial" w:hAnsi="Arial" w:cs="Arial"/>
        </w:rPr>
        <w:t>En las seccio</w:t>
      </w:r>
      <w:r w:rsidR="00552B4B">
        <w:rPr>
          <w:rFonts w:ascii="Arial" w:hAnsi="Arial" w:cs="Arial"/>
        </w:rPr>
        <w:t>nes anteriores el trabajo se centró</w:t>
      </w:r>
      <w:r>
        <w:rPr>
          <w:rFonts w:ascii="Arial" w:hAnsi="Arial" w:cs="Arial"/>
        </w:rPr>
        <w:t xml:space="preserve"> en algunos elementos de la circunferencia como lo son las  </w:t>
      </w:r>
      <w:r w:rsidRPr="00032B02">
        <w:rPr>
          <w:rFonts w:ascii="Arial" w:hAnsi="Arial" w:cs="Arial"/>
          <w:b/>
        </w:rPr>
        <w:t>cuerdas</w:t>
      </w:r>
      <w:r>
        <w:rPr>
          <w:rFonts w:ascii="Arial" w:hAnsi="Arial" w:cs="Arial"/>
        </w:rPr>
        <w:t xml:space="preserve">, las </w:t>
      </w:r>
      <w:r w:rsidRPr="00032B02">
        <w:rPr>
          <w:rFonts w:ascii="Arial" w:hAnsi="Arial" w:cs="Arial"/>
          <w:b/>
        </w:rPr>
        <w:t>rectas tangentes</w:t>
      </w:r>
      <w:r w:rsidR="000F70D0">
        <w:rPr>
          <w:rFonts w:ascii="Arial" w:hAnsi="Arial" w:cs="Arial"/>
        </w:rPr>
        <w:t xml:space="preserve">, </w:t>
      </w:r>
      <w:r>
        <w:rPr>
          <w:rFonts w:ascii="Arial" w:hAnsi="Arial" w:cs="Arial"/>
        </w:rPr>
        <w:t xml:space="preserve">los </w:t>
      </w:r>
      <w:r w:rsidRPr="00032B02">
        <w:rPr>
          <w:rFonts w:ascii="Arial" w:hAnsi="Arial" w:cs="Arial"/>
          <w:b/>
        </w:rPr>
        <w:t>ángulos centrales</w:t>
      </w:r>
      <w:r>
        <w:rPr>
          <w:rFonts w:ascii="Arial" w:hAnsi="Arial" w:cs="Arial"/>
        </w:rPr>
        <w:t xml:space="preserve"> y </w:t>
      </w:r>
      <w:r w:rsidRPr="00032B02">
        <w:rPr>
          <w:rFonts w:ascii="Arial" w:hAnsi="Arial" w:cs="Arial"/>
          <w:b/>
        </w:rPr>
        <w:t>ángulos inscritos</w:t>
      </w:r>
      <w:r>
        <w:rPr>
          <w:rFonts w:ascii="Arial" w:hAnsi="Arial" w:cs="Arial"/>
        </w:rPr>
        <w:t xml:space="preserve">, </w:t>
      </w:r>
      <w:r w:rsidR="00384810">
        <w:rPr>
          <w:rFonts w:ascii="Arial" w:hAnsi="Arial" w:cs="Arial"/>
        </w:rPr>
        <w:t xml:space="preserve"> en esta sección se mostrara </w:t>
      </w:r>
      <w:r w:rsidR="000F70D0">
        <w:rPr>
          <w:rFonts w:ascii="Arial" w:hAnsi="Arial" w:cs="Arial"/>
        </w:rPr>
        <w:t xml:space="preserve"> que son </w:t>
      </w:r>
      <w:r w:rsidR="000F70D0" w:rsidRPr="000F70D0">
        <w:rPr>
          <w:rFonts w:ascii="Arial" w:hAnsi="Arial" w:cs="Arial"/>
          <w:b/>
        </w:rPr>
        <w:t>las rectas secantes</w:t>
      </w:r>
      <w:r w:rsidR="00384810">
        <w:rPr>
          <w:rFonts w:ascii="Arial" w:hAnsi="Arial" w:cs="Arial"/>
        </w:rPr>
        <w:t xml:space="preserve"> a la circunferencia, </w:t>
      </w:r>
      <w:r w:rsidR="00F26406">
        <w:rPr>
          <w:rFonts w:ascii="Arial" w:hAnsi="Arial" w:cs="Arial"/>
        </w:rPr>
        <w:t>posteriormente  se  profundizará un poco más en cada uno de los  elementos que hacen parte o se relacionan con la circunferencia</w:t>
      </w:r>
      <w:r w:rsidR="00384810">
        <w:rPr>
          <w:rFonts w:ascii="Arial" w:hAnsi="Arial" w:cs="Arial"/>
        </w:rPr>
        <w:t xml:space="preserve">, por último </w:t>
      </w:r>
      <w:r w:rsidR="00F26406">
        <w:rPr>
          <w:rFonts w:ascii="Arial" w:hAnsi="Arial" w:cs="Arial"/>
        </w:rPr>
        <w:t>se mostraran algunas de las relaciones que se pueden establecer entre dichos elementos.</w:t>
      </w:r>
    </w:p>
    <w:p w:rsidR="000F70D0" w:rsidRDefault="000F70D0" w:rsidP="00394783">
      <w:pPr>
        <w:tabs>
          <w:tab w:val="right" w:pos="8498"/>
        </w:tabs>
        <w:spacing w:after="0"/>
        <w:jc w:val="both"/>
        <w:rPr>
          <w:rFonts w:ascii="Arial" w:hAnsi="Arial" w:cs="Arial"/>
        </w:rPr>
      </w:pPr>
    </w:p>
    <w:p w:rsidR="009B448D" w:rsidRDefault="009B448D" w:rsidP="00394783">
      <w:pPr>
        <w:tabs>
          <w:tab w:val="right" w:pos="8498"/>
        </w:tabs>
        <w:spacing w:after="0"/>
        <w:jc w:val="both"/>
        <w:rPr>
          <w:rFonts w:ascii="Arial" w:hAnsi="Arial" w:cs="Arial"/>
        </w:rPr>
      </w:pPr>
    </w:p>
    <w:p w:rsidR="00552B4B" w:rsidRDefault="00552B4B" w:rsidP="00394783">
      <w:pPr>
        <w:tabs>
          <w:tab w:val="right" w:pos="8498"/>
        </w:tabs>
        <w:spacing w:after="0"/>
        <w:jc w:val="both"/>
        <w:rPr>
          <w:rFonts w:ascii="Arial" w:hAnsi="Arial" w:cs="Arial"/>
        </w:rPr>
      </w:pPr>
    </w:p>
    <w:p w:rsidR="00BC01CA" w:rsidRDefault="00BC01CA" w:rsidP="00394783">
      <w:pPr>
        <w:tabs>
          <w:tab w:val="right" w:pos="8498"/>
        </w:tabs>
        <w:spacing w:after="0"/>
        <w:jc w:val="both"/>
        <w:rPr>
          <w:rFonts w:ascii="Arial" w:hAnsi="Arial" w:cs="Arial"/>
        </w:rPr>
      </w:pPr>
    </w:p>
    <w:p w:rsidR="00F26406" w:rsidRDefault="00F26406" w:rsidP="00394783">
      <w:pPr>
        <w:tabs>
          <w:tab w:val="right" w:pos="8498"/>
        </w:tabs>
        <w:spacing w:after="0"/>
        <w:jc w:val="both"/>
        <w:rPr>
          <w:rFonts w:ascii="Arial" w:hAnsi="Arial" w:cs="Arial"/>
        </w:rPr>
      </w:pPr>
      <w:r w:rsidRPr="00F26406">
        <w:rPr>
          <w:rFonts w:ascii="Arial" w:hAnsi="Arial" w:cs="Arial"/>
          <w:b/>
        </w:rPr>
        <w:t>Secantes</w:t>
      </w:r>
      <w:r>
        <w:rPr>
          <w:rFonts w:ascii="Arial" w:hAnsi="Arial" w:cs="Arial"/>
          <w:b/>
        </w:rPr>
        <w:t xml:space="preserve">: </w:t>
      </w:r>
      <w:r>
        <w:rPr>
          <w:rFonts w:ascii="Arial" w:hAnsi="Arial" w:cs="Arial"/>
        </w:rPr>
        <w:t>las rectas secantes son aquellas que tocan a la circunferencia en dos puntos, observa el siguiente ejemplo:</w:t>
      </w:r>
    </w:p>
    <w:p w:rsidR="00F26406" w:rsidRDefault="00F26406" w:rsidP="00394783">
      <w:pPr>
        <w:tabs>
          <w:tab w:val="right" w:pos="8498"/>
        </w:tabs>
        <w:spacing w:after="0"/>
        <w:jc w:val="both"/>
        <w:rPr>
          <w:rFonts w:ascii="Arial" w:hAnsi="Arial" w:cs="Arial"/>
          <w:b/>
        </w:rPr>
      </w:pPr>
    </w:p>
    <w:tbl>
      <w:tblPr>
        <w:tblStyle w:val="Tablaconcuadrcula1"/>
        <w:tblW w:w="0" w:type="auto"/>
        <w:tblLayout w:type="fixed"/>
        <w:tblLook w:val="04A0"/>
      </w:tblPr>
      <w:tblGrid>
        <w:gridCol w:w="2943"/>
        <w:gridCol w:w="6111"/>
      </w:tblGrid>
      <w:tr w:rsidR="00F26406" w:rsidRPr="00492F5C" w:rsidTr="00DF5952">
        <w:tc>
          <w:tcPr>
            <w:tcW w:w="9054" w:type="dxa"/>
            <w:gridSpan w:val="2"/>
            <w:shd w:val="clear" w:color="auto" w:fill="0D0D0D" w:themeFill="text1" w:themeFillTint="F2"/>
          </w:tcPr>
          <w:p w:rsidR="00F26406" w:rsidRPr="00492F5C" w:rsidRDefault="00F26406" w:rsidP="00DF5952">
            <w:pPr>
              <w:jc w:val="center"/>
              <w:rPr>
                <w:rFonts w:ascii="Arial" w:hAnsi="Arial" w:cs="Arial"/>
                <w:b/>
                <w:sz w:val="24"/>
                <w:szCs w:val="24"/>
              </w:rPr>
            </w:pPr>
            <w:r w:rsidRPr="00492F5C">
              <w:rPr>
                <w:rFonts w:ascii="Arial" w:hAnsi="Arial" w:cs="Arial"/>
                <w:b/>
                <w:sz w:val="24"/>
                <w:szCs w:val="24"/>
              </w:rPr>
              <w:lastRenderedPageBreak/>
              <w:t>Imagen (fotografía, gráfica o ilustración)</w:t>
            </w:r>
          </w:p>
        </w:tc>
      </w:tr>
      <w:tr w:rsidR="00F26406" w:rsidRPr="00492F5C" w:rsidTr="00DF5952">
        <w:tc>
          <w:tcPr>
            <w:tcW w:w="2943" w:type="dxa"/>
          </w:tcPr>
          <w:p w:rsidR="00F26406" w:rsidRPr="00492F5C" w:rsidRDefault="00F26406" w:rsidP="00DF5952">
            <w:pPr>
              <w:rPr>
                <w:rFonts w:ascii="Arial" w:hAnsi="Arial" w:cs="Arial"/>
                <w:b/>
                <w:sz w:val="24"/>
                <w:szCs w:val="24"/>
              </w:rPr>
            </w:pPr>
            <w:r w:rsidRPr="00492F5C">
              <w:rPr>
                <w:rFonts w:ascii="Arial" w:hAnsi="Arial" w:cs="Arial"/>
                <w:b/>
                <w:sz w:val="24"/>
                <w:szCs w:val="24"/>
              </w:rPr>
              <w:t>Código</w:t>
            </w:r>
          </w:p>
        </w:tc>
        <w:tc>
          <w:tcPr>
            <w:tcW w:w="6111" w:type="dxa"/>
          </w:tcPr>
          <w:p w:rsidR="00F26406" w:rsidRPr="00492F5C" w:rsidRDefault="00F26406" w:rsidP="00DF5952">
            <w:pPr>
              <w:rPr>
                <w:rFonts w:ascii="Arial" w:hAnsi="Arial" w:cs="Arial"/>
                <w:b/>
                <w:sz w:val="24"/>
                <w:szCs w:val="24"/>
              </w:rPr>
            </w:pPr>
            <w:r w:rsidRPr="00492F5C">
              <w:rPr>
                <w:rFonts w:ascii="Arial" w:hAnsi="Arial" w:cs="Arial"/>
                <w:sz w:val="24"/>
                <w:szCs w:val="24"/>
              </w:rPr>
              <w:t>MA_09_05_IMG</w:t>
            </w:r>
            <w:r w:rsidR="00384810">
              <w:rPr>
                <w:rFonts w:ascii="Arial" w:hAnsi="Arial" w:cs="Arial"/>
                <w:sz w:val="24"/>
                <w:szCs w:val="24"/>
              </w:rPr>
              <w:t>10</w:t>
            </w:r>
          </w:p>
        </w:tc>
      </w:tr>
      <w:tr w:rsidR="00F26406" w:rsidRPr="00492F5C" w:rsidTr="00DF5952">
        <w:tc>
          <w:tcPr>
            <w:tcW w:w="2943" w:type="dxa"/>
          </w:tcPr>
          <w:p w:rsidR="00F26406" w:rsidRPr="00492F5C" w:rsidRDefault="00F26406" w:rsidP="00DF5952">
            <w:pPr>
              <w:rPr>
                <w:rFonts w:ascii="Arial" w:hAnsi="Arial" w:cs="Arial"/>
                <w:sz w:val="24"/>
                <w:szCs w:val="24"/>
              </w:rPr>
            </w:pPr>
            <w:r w:rsidRPr="00492F5C">
              <w:rPr>
                <w:rFonts w:ascii="Arial" w:hAnsi="Arial" w:cs="Arial"/>
                <w:b/>
                <w:sz w:val="24"/>
                <w:szCs w:val="24"/>
              </w:rPr>
              <w:t>Descripción</w:t>
            </w:r>
          </w:p>
        </w:tc>
        <w:tc>
          <w:tcPr>
            <w:tcW w:w="6111" w:type="dxa"/>
          </w:tcPr>
          <w:p w:rsidR="00F26406" w:rsidRPr="00492F5C" w:rsidRDefault="00F26406" w:rsidP="00DF5952">
            <w:pPr>
              <w:rPr>
                <w:rFonts w:ascii="Arial" w:hAnsi="Arial" w:cs="Arial"/>
                <w:sz w:val="24"/>
                <w:szCs w:val="24"/>
              </w:rPr>
            </w:pPr>
            <w:r>
              <w:rPr>
                <w:rFonts w:ascii="Arial" w:hAnsi="Arial" w:cs="Arial"/>
                <w:sz w:val="24"/>
                <w:szCs w:val="24"/>
              </w:rPr>
              <w:t xml:space="preserve">Recta secante a la circunferencia </w:t>
            </w:r>
          </w:p>
        </w:tc>
      </w:tr>
      <w:tr w:rsidR="00F26406" w:rsidRPr="00492F5C" w:rsidTr="00DF5952">
        <w:tc>
          <w:tcPr>
            <w:tcW w:w="2943" w:type="dxa"/>
          </w:tcPr>
          <w:p w:rsidR="00F26406" w:rsidRPr="00492F5C" w:rsidRDefault="00F26406"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F26406" w:rsidRDefault="00F26406" w:rsidP="00DF5952">
            <w:pPr>
              <w:rPr>
                <w:rStyle w:val="Refdecomentario"/>
                <w:rFonts w:ascii="Calibri" w:eastAsia="Calibri" w:hAnsi="Calibri" w:cs="Times New Roman"/>
              </w:rPr>
            </w:pPr>
          </w:p>
          <w:p w:rsidR="00F26406" w:rsidRDefault="00F26406"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483498" cy="2724150"/>
                  <wp:effectExtent l="0" t="0" r="0" b="0"/>
                  <wp:docPr id="1" name="Imagen 5" descr="J:\guion 10\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guion 10\imagenes\9.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5725" cy="2725503"/>
                          </a:xfrm>
                          <a:prstGeom prst="rect">
                            <a:avLst/>
                          </a:prstGeom>
                          <a:noFill/>
                          <a:ln>
                            <a:noFill/>
                          </a:ln>
                        </pic:spPr>
                      </pic:pic>
                    </a:graphicData>
                  </a:graphic>
                </wp:inline>
              </w:drawing>
            </w:r>
          </w:p>
          <w:p w:rsidR="00F26406" w:rsidRPr="00492F5C" w:rsidRDefault="00F26406" w:rsidP="00DF5952">
            <w:pPr>
              <w:rPr>
                <w:rFonts w:ascii="Arial" w:hAnsi="Arial" w:cs="Arial"/>
                <w:sz w:val="24"/>
                <w:szCs w:val="24"/>
              </w:rPr>
            </w:pPr>
          </w:p>
        </w:tc>
      </w:tr>
      <w:tr w:rsidR="00F26406" w:rsidRPr="00E5033C" w:rsidTr="00DF5952">
        <w:trPr>
          <w:trHeight w:val="70"/>
        </w:trPr>
        <w:tc>
          <w:tcPr>
            <w:tcW w:w="2943" w:type="dxa"/>
          </w:tcPr>
          <w:p w:rsidR="00F26406" w:rsidRPr="00492F5C" w:rsidRDefault="00F26406" w:rsidP="00DF5952">
            <w:pPr>
              <w:rPr>
                <w:rFonts w:ascii="Arial" w:hAnsi="Arial" w:cs="Arial"/>
                <w:sz w:val="24"/>
                <w:szCs w:val="24"/>
              </w:rPr>
            </w:pPr>
            <w:r w:rsidRPr="00492F5C">
              <w:rPr>
                <w:rFonts w:ascii="Arial" w:hAnsi="Arial" w:cs="Arial"/>
                <w:b/>
                <w:sz w:val="24"/>
                <w:szCs w:val="24"/>
              </w:rPr>
              <w:t>Pie de imagen</w:t>
            </w:r>
          </w:p>
        </w:tc>
        <w:tc>
          <w:tcPr>
            <w:tcW w:w="6111" w:type="dxa"/>
          </w:tcPr>
          <w:p w:rsidR="00F26406" w:rsidRPr="00492F5C" w:rsidRDefault="00F26406" w:rsidP="00DF5952">
            <w:pPr>
              <w:rPr>
                <w:rFonts w:ascii="Arial" w:hAnsi="Arial" w:cs="Arial"/>
                <w:i/>
                <w:sz w:val="24"/>
                <w:szCs w:val="24"/>
              </w:rPr>
            </w:pPr>
            <w:r>
              <w:rPr>
                <w:rFonts w:ascii="Arial" w:hAnsi="Arial" w:cs="Arial"/>
                <w:i/>
                <w:sz w:val="24"/>
                <w:szCs w:val="24"/>
              </w:rPr>
              <w:t xml:space="preserve"> Recta l  secante a la circunferencia h en los puntos C y B. </w:t>
            </w:r>
          </w:p>
        </w:tc>
      </w:tr>
    </w:tbl>
    <w:p w:rsidR="00F26406" w:rsidRDefault="00F26406" w:rsidP="00394783">
      <w:pPr>
        <w:tabs>
          <w:tab w:val="right" w:pos="8498"/>
        </w:tabs>
        <w:spacing w:after="0"/>
        <w:jc w:val="both"/>
        <w:rPr>
          <w:rFonts w:ascii="Arial" w:hAnsi="Arial" w:cs="Arial"/>
          <w:b/>
        </w:rPr>
      </w:pPr>
    </w:p>
    <w:p w:rsidR="0001712F" w:rsidRPr="0001712F" w:rsidRDefault="0001712F" w:rsidP="00394783">
      <w:pPr>
        <w:tabs>
          <w:tab w:val="right" w:pos="8498"/>
        </w:tabs>
        <w:spacing w:after="0"/>
        <w:jc w:val="both"/>
        <w:rPr>
          <w:rFonts w:ascii="Arial" w:hAnsi="Arial" w:cs="Arial"/>
        </w:rPr>
      </w:pPr>
      <w:r>
        <w:rPr>
          <w:rFonts w:ascii="Arial" w:hAnsi="Arial" w:cs="Arial"/>
        </w:rPr>
        <w:t>Ahora se profundizara en cada uno de los elementos de la circunferencia y se mostraran algunas relaciones entre ellos.</w:t>
      </w:r>
    </w:p>
    <w:p w:rsidR="0001712F" w:rsidRDefault="0001712F" w:rsidP="00394783">
      <w:pPr>
        <w:tabs>
          <w:tab w:val="right" w:pos="8498"/>
        </w:tabs>
        <w:spacing w:after="0"/>
        <w:jc w:val="both"/>
        <w:rPr>
          <w:rFonts w:ascii="Arial" w:hAnsi="Arial" w:cs="Arial"/>
          <w:b/>
        </w:rPr>
      </w:pPr>
    </w:p>
    <w:p w:rsidR="00902135" w:rsidRDefault="00BC01CA" w:rsidP="00394783">
      <w:pPr>
        <w:tabs>
          <w:tab w:val="right" w:pos="8498"/>
        </w:tabs>
        <w:spacing w:after="0"/>
        <w:jc w:val="both"/>
        <w:rPr>
          <w:rFonts w:ascii="Arial" w:hAnsi="Arial" w:cs="Arial"/>
        </w:rPr>
      </w:pPr>
      <w:r w:rsidRPr="00BC01CA">
        <w:rPr>
          <w:rFonts w:ascii="Arial" w:hAnsi="Arial" w:cs="Arial"/>
          <w:b/>
        </w:rPr>
        <w:t xml:space="preserve">Cuerdas: </w:t>
      </w:r>
      <w:r w:rsidR="001C6CDB">
        <w:rPr>
          <w:rFonts w:ascii="Arial" w:hAnsi="Arial" w:cs="Arial"/>
        </w:rPr>
        <w:t xml:space="preserve">recuerda que son segmentos que unen dos puntos de </w:t>
      </w:r>
      <w:r w:rsidR="00902135">
        <w:rPr>
          <w:rFonts w:ascii="Arial" w:hAnsi="Arial" w:cs="Arial"/>
        </w:rPr>
        <w:t xml:space="preserve">circunferencia, </w:t>
      </w:r>
      <w:r>
        <w:rPr>
          <w:rFonts w:ascii="Arial" w:hAnsi="Arial" w:cs="Arial"/>
        </w:rPr>
        <w:t xml:space="preserve">   </w:t>
      </w:r>
      <w:r w:rsidR="00902135">
        <w:rPr>
          <w:rFonts w:ascii="Arial" w:hAnsi="Arial" w:cs="Arial"/>
        </w:rPr>
        <w:t xml:space="preserve"> algunas de sus características</w:t>
      </w:r>
      <w:r w:rsidR="00F43277">
        <w:rPr>
          <w:rFonts w:ascii="Arial" w:hAnsi="Arial" w:cs="Arial"/>
        </w:rPr>
        <w:t xml:space="preserve"> y propiedades</w:t>
      </w:r>
      <w:r w:rsidR="00902135">
        <w:rPr>
          <w:rFonts w:ascii="Arial" w:hAnsi="Arial" w:cs="Arial"/>
        </w:rPr>
        <w:t xml:space="preserve"> son:</w:t>
      </w:r>
    </w:p>
    <w:p w:rsidR="00F43277" w:rsidRDefault="00F43277" w:rsidP="00394783">
      <w:pPr>
        <w:tabs>
          <w:tab w:val="right" w:pos="8498"/>
        </w:tabs>
        <w:spacing w:after="0"/>
        <w:jc w:val="both"/>
        <w:rPr>
          <w:rFonts w:ascii="Arial" w:hAnsi="Arial" w:cs="Arial"/>
        </w:rPr>
      </w:pPr>
    </w:p>
    <w:p w:rsidR="00902135" w:rsidRPr="00AF5B9D" w:rsidRDefault="00F43277" w:rsidP="00F43277">
      <w:pPr>
        <w:pStyle w:val="Prrafodelista"/>
        <w:numPr>
          <w:ilvl w:val="0"/>
          <w:numId w:val="32"/>
        </w:numPr>
        <w:tabs>
          <w:tab w:val="right" w:pos="8498"/>
        </w:tabs>
        <w:spacing w:after="0"/>
        <w:jc w:val="both"/>
        <w:rPr>
          <w:rFonts w:ascii="Arial" w:hAnsi="Arial" w:cs="Arial"/>
          <w:b/>
        </w:rPr>
      </w:pPr>
      <w:r w:rsidRPr="00F43277">
        <w:rPr>
          <w:rFonts w:ascii="Arial" w:hAnsi="Arial" w:cs="Arial"/>
        </w:rPr>
        <w:t>.</w:t>
      </w:r>
      <w:r w:rsidR="00BC01CA" w:rsidRPr="00F43277">
        <w:rPr>
          <w:rFonts w:ascii="Arial" w:hAnsi="Arial" w:cs="Arial"/>
        </w:rPr>
        <w:t xml:space="preserve">la </w:t>
      </w:r>
      <w:r w:rsidR="00BC01CA" w:rsidRPr="00F43277">
        <w:rPr>
          <w:rFonts w:ascii="Arial" w:hAnsi="Arial" w:cs="Arial"/>
          <w:b/>
        </w:rPr>
        <w:t>cuerda</w:t>
      </w:r>
      <w:r w:rsidR="00BC01CA" w:rsidRPr="00F43277">
        <w:rPr>
          <w:rFonts w:ascii="Arial" w:hAnsi="Arial" w:cs="Arial"/>
        </w:rPr>
        <w:t xml:space="preserve"> de mayor dimensión que se puede crear es el diámetro de la circunferencia</w:t>
      </w:r>
      <w:r w:rsidR="00902135" w:rsidRPr="00F43277">
        <w:rPr>
          <w:rFonts w:ascii="Arial" w:hAnsi="Arial" w:cs="Arial"/>
        </w:rPr>
        <w:t>.</w:t>
      </w:r>
    </w:p>
    <w:p w:rsidR="00AF5B9D" w:rsidRPr="0001712F" w:rsidRDefault="00AF5B9D" w:rsidP="00AF5B9D">
      <w:pPr>
        <w:pStyle w:val="Prrafodelista"/>
        <w:tabs>
          <w:tab w:val="right" w:pos="8498"/>
        </w:tabs>
        <w:spacing w:after="0"/>
        <w:ind w:left="360"/>
        <w:jc w:val="both"/>
        <w:rPr>
          <w:rFonts w:ascii="Arial" w:hAnsi="Arial" w:cs="Arial"/>
          <w:b/>
        </w:rPr>
      </w:pPr>
    </w:p>
    <w:tbl>
      <w:tblPr>
        <w:tblStyle w:val="Tablaconcuadrcula1"/>
        <w:tblW w:w="0" w:type="auto"/>
        <w:tblLayout w:type="fixed"/>
        <w:tblLook w:val="04A0"/>
      </w:tblPr>
      <w:tblGrid>
        <w:gridCol w:w="2943"/>
        <w:gridCol w:w="6111"/>
      </w:tblGrid>
      <w:tr w:rsidR="00682068" w:rsidRPr="00492F5C" w:rsidTr="00DF5952">
        <w:tc>
          <w:tcPr>
            <w:tcW w:w="9054" w:type="dxa"/>
            <w:gridSpan w:val="2"/>
            <w:shd w:val="clear" w:color="auto" w:fill="0D0D0D" w:themeFill="text1" w:themeFillTint="F2"/>
          </w:tcPr>
          <w:p w:rsidR="00682068" w:rsidRPr="00492F5C" w:rsidRDefault="00682068"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682068" w:rsidRPr="00492F5C" w:rsidTr="00DF5952">
        <w:tc>
          <w:tcPr>
            <w:tcW w:w="2943" w:type="dxa"/>
          </w:tcPr>
          <w:p w:rsidR="00682068" w:rsidRPr="00492F5C" w:rsidRDefault="00682068" w:rsidP="00DF5952">
            <w:pPr>
              <w:rPr>
                <w:rFonts w:ascii="Arial" w:hAnsi="Arial" w:cs="Arial"/>
                <w:b/>
                <w:sz w:val="24"/>
                <w:szCs w:val="24"/>
              </w:rPr>
            </w:pPr>
            <w:r w:rsidRPr="00492F5C">
              <w:rPr>
                <w:rFonts w:ascii="Arial" w:hAnsi="Arial" w:cs="Arial"/>
                <w:b/>
                <w:sz w:val="24"/>
                <w:szCs w:val="24"/>
              </w:rPr>
              <w:t>Código</w:t>
            </w:r>
          </w:p>
        </w:tc>
        <w:tc>
          <w:tcPr>
            <w:tcW w:w="6111" w:type="dxa"/>
          </w:tcPr>
          <w:p w:rsidR="00682068" w:rsidRPr="00492F5C" w:rsidRDefault="00682068" w:rsidP="00DF5952">
            <w:pPr>
              <w:rPr>
                <w:rFonts w:ascii="Arial" w:hAnsi="Arial" w:cs="Arial"/>
                <w:b/>
                <w:sz w:val="24"/>
                <w:szCs w:val="24"/>
              </w:rPr>
            </w:pPr>
            <w:r w:rsidRPr="00492F5C">
              <w:rPr>
                <w:rFonts w:ascii="Arial" w:hAnsi="Arial" w:cs="Arial"/>
                <w:sz w:val="24"/>
                <w:szCs w:val="24"/>
              </w:rPr>
              <w:t>MA_09_05_IMG0</w:t>
            </w:r>
            <w:r w:rsidR="002C2B94">
              <w:rPr>
                <w:rFonts w:ascii="Arial" w:hAnsi="Arial" w:cs="Arial"/>
                <w:sz w:val="24"/>
                <w:szCs w:val="24"/>
              </w:rPr>
              <w:t>1</w:t>
            </w:r>
            <w:r w:rsidR="00700FA1">
              <w:rPr>
                <w:rFonts w:ascii="Arial" w:hAnsi="Arial" w:cs="Arial"/>
                <w:sz w:val="24"/>
                <w:szCs w:val="24"/>
              </w:rPr>
              <w:t>1</w:t>
            </w:r>
          </w:p>
        </w:tc>
      </w:tr>
      <w:tr w:rsidR="00682068" w:rsidRPr="00492F5C" w:rsidTr="00DF5952">
        <w:tc>
          <w:tcPr>
            <w:tcW w:w="2943" w:type="dxa"/>
          </w:tcPr>
          <w:p w:rsidR="00682068" w:rsidRPr="00492F5C" w:rsidRDefault="00682068" w:rsidP="00DF5952">
            <w:pPr>
              <w:rPr>
                <w:rFonts w:ascii="Arial" w:hAnsi="Arial" w:cs="Arial"/>
                <w:sz w:val="24"/>
                <w:szCs w:val="24"/>
              </w:rPr>
            </w:pPr>
            <w:r w:rsidRPr="00492F5C">
              <w:rPr>
                <w:rFonts w:ascii="Arial" w:hAnsi="Arial" w:cs="Arial"/>
                <w:b/>
                <w:sz w:val="24"/>
                <w:szCs w:val="24"/>
              </w:rPr>
              <w:t>Descripción</w:t>
            </w:r>
          </w:p>
        </w:tc>
        <w:tc>
          <w:tcPr>
            <w:tcW w:w="6111" w:type="dxa"/>
          </w:tcPr>
          <w:p w:rsidR="00682068" w:rsidRPr="00492F5C" w:rsidRDefault="00682068" w:rsidP="00DF5952">
            <w:pPr>
              <w:rPr>
                <w:rFonts w:ascii="Arial" w:hAnsi="Arial" w:cs="Arial"/>
                <w:sz w:val="24"/>
                <w:szCs w:val="24"/>
              </w:rPr>
            </w:pPr>
            <w:r>
              <w:rPr>
                <w:rFonts w:ascii="Arial" w:hAnsi="Arial" w:cs="Arial"/>
                <w:sz w:val="24"/>
                <w:szCs w:val="24"/>
              </w:rPr>
              <w:t>Cuerda de mayor dimensión</w:t>
            </w:r>
          </w:p>
        </w:tc>
      </w:tr>
      <w:tr w:rsidR="00682068" w:rsidRPr="00492F5C" w:rsidTr="00DF5952">
        <w:tc>
          <w:tcPr>
            <w:tcW w:w="2943" w:type="dxa"/>
          </w:tcPr>
          <w:p w:rsidR="00682068" w:rsidRPr="00492F5C" w:rsidRDefault="00682068"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682068" w:rsidRDefault="00682068" w:rsidP="00DF5952">
            <w:pPr>
              <w:rPr>
                <w:rStyle w:val="Refdecomentario"/>
                <w:rFonts w:ascii="Calibri" w:eastAsia="Calibri" w:hAnsi="Calibri" w:cs="Times New Roman"/>
              </w:rPr>
            </w:pPr>
          </w:p>
          <w:p w:rsidR="00682068" w:rsidRDefault="00682068"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3971925" cy="3749128"/>
                  <wp:effectExtent l="19050" t="0" r="9525" b="0"/>
                  <wp:docPr id="7" name="Imagen 1" descr="I:\guion 10\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ion 10\imagenes\10.JPG"/>
                          <pic:cNvPicPr>
                            <a:picLocks noChangeAspect="1" noChangeArrowheads="1"/>
                          </pic:cNvPicPr>
                        </pic:nvPicPr>
                        <pic:blipFill>
                          <a:blip r:embed="rId19"/>
                          <a:srcRect/>
                          <a:stretch>
                            <a:fillRect/>
                          </a:stretch>
                        </pic:blipFill>
                        <pic:spPr bwMode="auto">
                          <a:xfrm>
                            <a:off x="0" y="0"/>
                            <a:ext cx="3971925" cy="3749128"/>
                          </a:xfrm>
                          <a:prstGeom prst="rect">
                            <a:avLst/>
                          </a:prstGeom>
                          <a:noFill/>
                          <a:ln w="9525">
                            <a:noFill/>
                            <a:miter lim="800000"/>
                            <a:headEnd/>
                            <a:tailEnd/>
                          </a:ln>
                        </pic:spPr>
                      </pic:pic>
                    </a:graphicData>
                  </a:graphic>
                </wp:inline>
              </w:drawing>
            </w:r>
          </w:p>
          <w:p w:rsidR="00682068" w:rsidRPr="00492F5C" w:rsidRDefault="00682068" w:rsidP="00DF5952">
            <w:pPr>
              <w:rPr>
                <w:rFonts w:ascii="Arial" w:hAnsi="Arial" w:cs="Arial"/>
                <w:sz w:val="24"/>
                <w:szCs w:val="24"/>
              </w:rPr>
            </w:pPr>
          </w:p>
        </w:tc>
      </w:tr>
      <w:tr w:rsidR="00682068" w:rsidRPr="00E5033C" w:rsidTr="00DF5952">
        <w:trPr>
          <w:trHeight w:val="70"/>
        </w:trPr>
        <w:tc>
          <w:tcPr>
            <w:tcW w:w="2943" w:type="dxa"/>
          </w:tcPr>
          <w:p w:rsidR="00682068" w:rsidRPr="00492F5C" w:rsidRDefault="00682068"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682068" w:rsidRPr="00492F5C" w:rsidRDefault="00682068" w:rsidP="00AF5B9D">
            <w:pPr>
              <w:rPr>
                <w:rFonts w:ascii="Arial" w:hAnsi="Arial" w:cs="Arial"/>
                <w:i/>
                <w:sz w:val="24"/>
                <w:szCs w:val="24"/>
              </w:rPr>
            </w:pPr>
            <w:r>
              <w:rPr>
                <w:rFonts w:ascii="Arial" w:hAnsi="Arial" w:cs="Arial"/>
                <w:i/>
                <w:sz w:val="24"/>
                <w:szCs w:val="24"/>
              </w:rPr>
              <w:t xml:space="preserve"> </w:t>
            </w:r>
            <w:r w:rsidR="00AF5B9D">
              <w:rPr>
                <w:rFonts w:ascii="Arial" w:hAnsi="Arial" w:cs="Arial"/>
                <w:i/>
                <w:sz w:val="24"/>
                <w:szCs w:val="24"/>
              </w:rPr>
              <w:t>La cuerda ED es el diámetro de la circunferencia c  y es la cuerda de mayor dimensión que se puede construir sobre la circunferencia c</w:t>
            </w:r>
            <w:r>
              <w:rPr>
                <w:rFonts w:ascii="Arial" w:hAnsi="Arial" w:cs="Arial"/>
                <w:i/>
                <w:sz w:val="24"/>
                <w:szCs w:val="24"/>
              </w:rPr>
              <w:t xml:space="preserve"> </w:t>
            </w:r>
          </w:p>
        </w:tc>
      </w:tr>
    </w:tbl>
    <w:p w:rsidR="0001712F" w:rsidRPr="00F43277" w:rsidRDefault="0001712F" w:rsidP="0001712F">
      <w:pPr>
        <w:pStyle w:val="Prrafodelista"/>
        <w:tabs>
          <w:tab w:val="right" w:pos="8498"/>
        </w:tabs>
        <w:spacing w:after="0"/>
        <w:ind w:left="360"/>
        <w:jc w:val="both"/>
        <w:rPr>
          <w:rFonts w:ascii="Arial" w:hAnsi="Arial" w:cs="Arial"/>
          <w:b/>
        </w:rPr>
      </w:pPr>
    </w:p>
    <w:p w:rsidR="007E0F7A" w:rsidRPr="00AF5B9D" w:rsidRDefault="00902135" w:rsidP="00902135">
      <w:pPr>
        <w:pStyle w:val="Prrafodelista"/>
        <w:numPr>
          <w:ilvl w:val="0"/>
          <w:numId w:val="32"/>
        </w:numPr>
        <w:tabs>
          <w:tab w:val="right" w:pos="8498"/>
        </w:tabs>
        <w:spacing w:after="0"/>
        <w:jc w:val="both"/>
        <w:rPr>
          <w:rFonts w:ascii="Arial" w:hAnsi="Arial" w:cs="Arial"/>
          <w:b/>
        </w:rPr>
      </w:pPr>
      <w:r>
        <w:rPr>
          <w:rFonts w:ascii="Arial" w:hAnsi="Arial" w:cs="Arial"/>
        </w:rPr>
        <w:t xml:space="preserve">Toda </w:t>
      </w:r>
      <w:r w:rsidRPr="00902135">
        <w:rPr>
          <w:rFonts w:ascii="Arial" w:hAnsi="Arial" w:cs="Arial"/>
          <w:b/>
        </w:rPr>
        <w:t>cuerda</w:t>
      </w:r>
      <w:r>
        <w:rPr>
          <w:rFonts w:ascii="Arial" w:hAnsi="Arial" w:cs="Arial"/>
        </w:rPr>
        <w:t xml:space="preserve"> está contenida en </w:t>
      </w:r>
      <w:r w:rsidR="007E0F7A">
        <w:rPr>
          <w:rFonts w:ascii="Arial" w:hAnsi="Arial" w:cs="Arial"/>
        </w:rPr>
        <w:t>una recta</w:t>
      </w:r>
      <w:r>
        <w:rPr>
          <w:rFonts w:ascii="Arial" w:hAnsi="Arial" w:cs="Arial"/>
        </w:rPr>
        <w:t xml:space="preserve"> que es </w:t>
      </w:r>
      <w:r w:rsidRPr="00902135">
        <w:rPr>
          <w:rFonts w:ascii="Arial" w:hAnsi="Arial" w:cs="Arial"/>
          <w:b/>
        </w:rPr>
        <w:t>secante</w:t>
      </w:r>
      <w:r w:rsidR="0001712F">
        <w:rPr>
          <w:rFonts w:ascii="Arial" w:hAnsi="Arial" w:cs="Arial"/>
          <w:b/>
        </w:rPr>
        <w:t xml:space="preserve"> </w:t>
      </w:r>
      <w:r w:rsidR="0001712F">
        <w:rPr>
          <w:rFonts w:ascii="Arial" w:hAnsi="Arial" w:cs="Arial"/>
        </w:rPr>
        <w:t>a la circunferencia.</w:t>
      </w:r>
    </w:p>
    <w:p w:rsidR="00AF5B9D" w:rsidRDefault="00AF5B9D" w:rsidP="00AF5B9D">
      <w:pPr>
        <w:pStyle w:val="Prrafodelista"/>
        <w:tabs>
          <w:tab w:val="right" w:pos="8498"/>
        </w:tabs>
        <w:spacing w:after="0"/>
        <w:ind w:left="360"/>
        <w:jc w:val="both"/>
        <w:rPr>
          <w:rFonts w:ascii="Arial" w:hAnsi="Arial" w:cs="Arial"/>
          <w:b/>
        </w:rPr>
      </w:pPr>
    </w:p>
    <w:tbl>
      <w:tblPr>
        <w:tblStyle w:val="Tablaconcuadrcula1"/>
        <w:tblW w:w="0" w:type="auto"/>
        <w:tblLayout w:type="fixed"/>
        <w:tblLook w:val="04A0"/>
      </w:tblPr>
      <w:tblGrid>
        <w:gridCol w:w="2943"/>
        <w:gridCol w:w="6111"/>
      </w:tblGrid>
      <w:tr w:rsidR="00AF5B9D" w:rsidRPr="00492F5C" w:rsidTr="00DF5952">
        <w:tc>
          <w:tcPr>
            <w:tcW w:w="9054" w:type="dxa"/>
            <w:gridSpan w:val="2"/>
            <w:shd w:val="clear" w:color="auto" w:fill="0D0D0D" w:themeFill="text1" w:themeFillTint="F2"/>
          </w:tcPr>
          <w:p w:rsidR="00AF5B9D" w:rsidRPr="00492F5C" w:rsidRDefault="00AF5B9D"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AF5B9D" w:rsidRPr="00492F5C" w:rsidTr="00DF5952">
        <w:tc>
          <w:tcPr>
            <w:tcW w:w="2943" w:type="dxa"/>
          </w:tcPr>
          <w:p w:rsidR="00AF5B9D" w:rsidRPr="00492F5C" w:rsidRDefault="00AF5B9D" w:rsidP="00DF5952">
            <w:pPr>
              <w:rPr>
                <w:rFonts w:ascii="Arial" w:hAnsi="Arial" w:cs="Arial"/>
                <w:b/>
                <w:sz w:val="24"/>
                <w:szCs w:val="24"/>
              </w:rPr>
            </w:pPr>
            <w:r w:rsidRPr="00492F5C">
              <w:rPr>
                <w:rFonts w:ascii="Arial" w:hAnsi="Arial" w:cs="Arial"/>
                <w:b/>
                <w:sz w:val="24"/>
                <w:szCs w:val="24"/>
              </w:rPr>
              <w:t>Código</w:t>
            </w:r>
          </w:p>
        </w:tc>
        <w:tc>
          <w:tcPr>
            <w:tcW w:w="6111" w:type="dxa"/>
          </w:tcPr>
          <w:p w:rsidR="00AF5B9D" w:rsidRPr="00492F5C" w:rsidRDefault="002C2B94" w:rsidP="00DF5952">
            <w:pPr>
              <w:rPr>
                <w:rFonts w:ascii="Arial" w:hAnsi="Arial" w:cs="Arial"/>
                <w:b/>
                <w:sz w:val="24"/>
                <w:szCs w:val="24"/>
              </w:rPr>
            </w:pPr>
            <w:r>
              <w:rPr>
                <w:rFonts w:ascii="Arial" w:hAnsi="Arial" w:cs="Arial"/>
                <w:sz w:val="24"/>
                <w:szCs w:val="24"/>
              </w:rPr>
              <w:t>MA_09_05_IMG1</w:t>
            </w:r>
            <w:r w:rsidR="00700FA1">
              <w:rPr>
                <w:rFonts w:ascii="Arial" w:hAnsi="Arial" w:cs="Arial"/>
                <w:sz w:val="24"/>
                <w:szCs w:val="24"/>
              </w:rPr>
              <w:t>2</w:t>
            </w:r>
          </w:p>
        </w:tc>
      </w:tr>
      <w:tr w:rsidR="00AF5B9D" w:rsidRPr="00492F5C" w:rsidTr="00DF5952">
        <w:tc>
          <w:tcPr>
            <w:tcW w:w="2943" w:type="dxa"/>
          </w:tcPr>
          <w:p w:rsidR="00AF5B9D" w:rsidRPr="00492F5C" w:rsidRDefault="00AF5B9D" w:rsidP="00DF5952">
            <w:pPr>
              <w:rPr>
                <w:rFonts w:ascii="Arial" w:hAnsi="Arial" w:cs="Arial"/>
                <w:sz w:val="24"/>
                <w:szCs w:val="24"/>
              </w:rPr>
            </w:pPr>
            <w:r w:rsidRPr="00492F5C">
              <w:rPr>
                <w:rFonts w:ascii="Arial" w:hAnsi="Arial" w:cs="Arial"/>
                <w:b/>
                <w:sz w:val="24"/>
                <w:szCs w:val="24"/>
              </w:rPr>
              <w:t>Descripción</w:t>
            </w:r>
          </w:p>
        </w:tc>
        <w:tc>
          <w:tcPr>
            <w:tcW w:w="6111" w:type="dxa"/>
          </w:tcPr>
          <w:p w:rsidR="00AF5B9D" w:rsidRPr="00492F5C" w:rsidRDefault="00AF5B9D" w:rsidP="00DF5952">
            <w:pPr>
              <w:rPr>
                <w:rFonts w:ascii="Arial" w:hAnsi="Arial" w:cs="Arial"/>
                <w:sz w:val="24"/>
                <w:szCs w:val="24"/>
              </w:rPr>
            </w:pPr>
            <w:r>
              <w:rPr>
                <w:rFonts w:ascii="Arial" w:hAnsi="Arial" w:cs="Arial"/>
                <w:sz w:val="24"/>
                <w:szCs w:val="24"/>
              </w:rPr>
              <w:t xml:space="preserve">Recta secante a la circunferencia que contiene una cuerda que pertenece a la circunferencia.  </w:t>
            </w:r>
          </w:p>
        </w:tc>
      </w:tr>
      <w:tr w:rsidR="00AF5B9D" w:rsidRPr="00492F5C" w:rsidTr="00DF5952">
        <w:tc>
          <w:tcPr>
            <w:tcW w:w="2943" w:type="dxa"/>
          </w:tcPr>
          <w:p w:rsidR="00AF5B9D" w:rsidRPr="00492F5C" w:rsidRDefault="00AF5B9D"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F5B9D" w:rsidRDefault="00AF5B9D" w:rsidP="00DF5952">
            <w:pPr>
              <w:rPr>
                <w:rStyle w:val="Refdecomentario"/>
                <w:rFonts w:ascii="Calibri" w:eastAsia="Calibri" w:hAnsi="Calibri" w:cs="Times New Roman"/>
              </w:rPr>
            </w:pPr>
          </w:p>
          <w:p w:rsidR="00AF5B9D" w:rsidRDefault="00AF5B9D"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5164313" cy="2771775"/>
                  <wp:effectExtent l="19050" t="0" r="0" b="0"/>
                  <wp:docPr id="9" name="Imagen 2" descr="I:\guion 10\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ion 10\imagenes\11.JPG"/>
                          <pic:cNvPicPr>
                            <a:picLocks noChangeAspect="1" noChangeArrowheads="1"/>
                          </pic:cNvPicPr>
                        </pic:nvPicPr>
                        <pic:blipFill>
                          <a:blip r:embed="rId20"/>
                          <a:srcRect/>
                          <a:stretch>
                            <a:fillRect/>
                          </a:stretch>
                        </pic:blipFill>
                        <pic:spPr bwMode="auto">
                          <a:xfrm>
                            <a:off x="0" y="0"/>
                            <a:ext cx="5170107" cy="2774885"/>
                          </a:xfrm>
                          <a:prstGeom prst="rect">
                            <a:avLst/>
                          </a:prstGeom>
                          <a:noFill/>
                          <a:ln w="9525">
                            <a:noFill/>
                            <a:miter lim="800000"/>
                            <a:headEnd/>
                            <a:tailEnd/>
                          </a:ln>
                        </pic:spPr>
                      </pic:pic>
                    </a:graphicData>
                  </a:graphic>
                </wp:inline>
              </w:drawing>
            </w:r>
          </w:p>
          <w:p w:rsidR="00AF5B9D" w:rsidRPr="00492F5C" w:rsidRDefault="00AF5B9D" w:rsidP="00DF5952">
            <w:pPr>
              <w:rPr>
                <w:rFonts w:ascii="Arial" w:hAnsi="Arial" w:cs="Arial"/>
                <w:sz w:val="24"/>
                <w:szCs w:val="24"/>
              </w:rPr>
            </w:pPr>
          </w:p>
        </w:tc>
      </w:tr>
      <w:tr w:rsidR="00AF5B9D" w:rsidRPr="00E5033C" w:rsidTr="00DF5952">
        <w:trPr>
          <w:trHeight w:val="70"/>
        </w:trPr>
        <w:tc>
          <w:tcPr>
            <w:tcW w:w="2943" w:type="dxa"/>
          </w:tcPr>
          <w:p w:rsidR="00AF5B9D" w:rsidRPr="00492F5C" w:rsidRDefault="00AF5B9D"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F5B9D" w:rsidRPr="00492F5C" w:rsidRDefault="00AF5B9D" w:rsidP="00DF5952">
            <w:pPr>
              <w:rPr>
                <w:rFonts w:ascii="Arial" w:hAnsi="Arial" w:cs="Arial"/>
                <w:i/>
                <w:sz w:val="24"/>
                <w:szCs w:val="24"/>
              </w:rPr>
            </w:pPr>
            <w:r>
              <w:rPr>
                <w:rFonts w:ascii="Arial" w:hAnsi="Arial" w:cs="Arial"/>
                <w:i/>
                <w:sz w:val="24"/>
                <w:szCs w:val="24"/>
              </w:rPr>
              <w:t xml:space="preserve"> La recta b es secante a la circunferencia c en los puntos E y D que forman la cuerda ED.</w:t>
            </w:r>
          </w:p>
        </w:tc>
      </w:tr>
    </w:tbl>
    <w:p w:rsidR="0001712F" w:rsidRPr="0001712F" w:rsidRDefault="0001712F" w:rsidP="0001712F">
      <w:pPr>
        <w:tabs>
          <w:tab w:val="right" w:pos="8498"/>
        </w:tabs>
        <w:spacing w:after="0"/>
        <w:jc w:val="both"/>
        <w:rPr>
          <w:rFonts w:ascii="Arial" w:hAnsi="Arial" w:cs="Arial"/>
          <w:b/>
        </w:rPr>
      </w:pPr>
    </w:p>
    <w:p w:rsidR="004E63C4" w:rsidRDefault="004E55F4" w:rsidP="00902135">
      <w:pPr>
        <w:pStyle w:val="Prrafodelista"/>
        <w:numPr>
          <w:ilvl w:val="0"/>
          <w:numId w:val="32"/>
        </w:numPr>
        <w:tabs>
          <w:tab w:val="right" w:pos="8498"/>
        </w:tabs>
        <w:spacing w:after="0"/>
        <w:jc w:val="both"/>
        <w:rPr>
          <w:rFonts w:ascii="Arial" w:hAnsi="Arial" w:cs="Arial"/>
        </w:rPr>
      </w:pPr>
      <w:r>
        <w:rPr>
          <w:rFonts w:ascii="Arial" w:hAnsi="Arial" w:cs="Arial"/>
        </w:rPr>
        <w:t xml:space="preserve"> </w:t>
      </w:r>
      <w:r w:rsidR="0001712F">
        <w:rPr>
          <w:rFonts w:ascii="Arial" w:hAnsi="Arial" w:cs="Arial"/>
        </w:rPr>
        <w:t xml:space="preserve">Dos cuerdas equidistan del centro </w:t>
      </w:r>
      <w:r w:rsidR="00AC7E2E">
        <w:rPr>
          <w:rFonts w:ascii="Arial" w:hAnsi="Arial" w:cs="Arial"/>
        </w:rPr>
        <w:t xml:space="preserve">de la circunferencia si y </w:t>
      </w:r>
      <w:r w:rsidR="004E63C4">
        <w:rPr>
          <w:rFonts w:ascii="Arial" w:hAnsi="Arial" w:cs="Arial"/>
        </w:rPr>
        <w:t xml:space="preserve">solo si las cuerdas </w:t>
      </w:r>
      <w:r w:rsidR="002A48EC">
        <w:rPr>
          <w:rFonts w:ascii="Arial" w:hAnsi="Arial" w:cs="Arial"/>
        </w:rPr>
        <w:t xml:space="preserve"> tiene la misma medida.</w:t>
      </w:r>
    </w:p>
    <w:p w:rsidR="00AC7E2E" w:rsidRDefault="00AC7E2E" w:rsidP="00DF5952">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AC7E2E" w:rsidRPr="00492F5C" w:rsidTr="00DF5952">
        <w:tc>
          <w:tcPr>
            <w:tcW w:w="9054" w:type="dxa"/>
            <w:gridSpan w:val="2"/>
            <w:shd w:val="clear" w:color="auto" w:fill="0D0D0D" w:themeFill="text1" w:themeFillTint="F2"/>
          </w:tcPr>
          <w:p w:rsidR="00AC7E2E" w:rsidRPr="00492F5C" w:rsidRDefault="00AC7E2E"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AC7E2E" w:rsidRPr="00492F5C" w:rsidTr="00DF5952">
        <w:tc>
          <w:tcPr>
            <w:tcW w:w="2943" w:type="dxa"/>
          </w:tcPr>
          <w:p w:rsidR="00AC7E2E" w:rsidRPr="00492F5C" w:rsidRDefault="00AC7E2E" w:rsidP="00DF5952">
            <w:pPr>
              <w:rPr>
                <w:rFonts w:ascii="Arial" w:hAnsi="Arial" w:cs="Arial"/>
                <w:b/>
                <w:sz w:val="24"/>
                <w:szCs w:val="24"/>
              </w:rPr>
            </w:pPr>
            <w:r w:rsidRPr="00492F5C">
              <w:rPr>
                <w:rFonts w:ascii="Arial" w:hAnsi="Arial" w:cs="Arial"/>
                <w:b/>
                <w:sz w:val="24"/>
                <w:szCs w:val="24"/>
              </w:rPr>
              <w:t>Código</w:t>
            </w:r>
          </w:p>
        </w:tc>
        <w:tc>
          <w:tcPr>
            <w:tcW w:w="6111" w:type="dxa"/>
          </w:tcPr>
          <w:p w:rsidR="00AC7E2E" w:rsidRPr="00492F5C" w:rsidRDefault="002C2B94" w:rsidP="00DF5952">
            <w:pPr>
              <w:rPr>
                <w:rFonts w:ascii="Arial" w:hAnsi="Arial" w:cs="Arial"/>
                <w:b/>
                <w:sz w:val="24"/>
                <w:szCs w:val="24"/>
              </w:rPr>
            </w:pPr>
            <w:r>
              <w:rPr>
                <w:rFonts w:ascii="Arial" w:hAnsi="Arial" w:cs="Arial"/>
                <w:sz w:val="24"/>
                <w:szCs w:val="24"/>
              </w:rPr>
              <w:t>MA_09_05_IMG1</w:t>
            </w:r>
            <w:r w:rsidR="00700FA1">
              <w:rPr>
                <w:rFonts w:ascii="Arial" w:hAnsi="Arial" w:cs="Arial"/>
                <w:sz w:val="24"/>
                <w:szCs w:val="24"/>
              </w:rPr>
              <w:t>3</w:t>
            </w:r>
          </w:p>
        </w:tc>
      </w:tr>
      <w:tr w:rsidR="00AC7E2E" w:rsidRPr="00492F5C" w:rsidTr="00DF5952">
        <w:tc>
          <w:tcPr>
            <w:tcW w:w="2943" w:type="dxa"/>
          </w:tcPr>
          <w:p w:rsidR="00AC7E2E" w:rsidRPr="00492F5C" w:rsidRDefault="00AC7E2E" w:rsidP="00DF5952">
            <w:pPr>
              <w:rPr>
                <w:rFonts w:ascii="Arial" w:hAnsi="Arial" w:cs="Arial"/>
                <w:sz w:val="24"/>
                <w:szCs w:val="24"/>
              </w:rPr>
            </w:pPr>
            <w:r w:rsidRPr="00492F5C">
              <w:rPr>
                <w:rFonts w:ascii="Arial" w:hAnsi="Arial" w:cs="Arial"/>
                <w:b/>
                <w:sz w:val="24"/>
                <w:szCs w:val="24"/>
              </w:rPr>
              <w:t>Descripción</w:t>
            </w:r>
          </w:p>
        </w:tc>
        <w:tc>
          <w:tcPr>
            <w:tcW w:w="6111" w:type="dxa"/>
          </w:tcPr>
          <w:p w:rsidR="00AC7E2E" w:rsidRPr="00492F5C" w:rsidRDefault="00944358" w:rsidP="00DF5952">
            <w:pPr>
              <w:rPr>
                <w:rFonts w:ascii="Arial" w:hAnsi="Arial" w:cs="Arial"/>
                <w:sz w:val="24"/>
                <w:szCs w:val="24"/>
              </w:rPr>
            </w:pPr>
            <w:r>
              <w:rPr>
                <w:rFonts w:ascii="Arial" w:hAnsi="Arial" w:cs="Arial"/>
                <w:sz w:val="24"/>
                <w:szCs w:val="24"/>
              </w:rPr>
              <w:t xml:space="preserve">Dos cuerdas de la circunferencia que equidistan del centro </w:t>
            </w:r>
          </w:p>
        </w:tc>
      </w:tr>
      <w:tr w:rsidR="00AC7E2E" w:rsidRPr="00492F5C" w:rsidTr="00DF5952">
        <w:tc>
          <w:tcPr>
            <w:tcW w:w="2943" w:type="dxa"/>
          </w:tcPr>
          <w:p w:rsidR="00AC7E2E" w:rsidRPr="00492F5C" w:rsidRDefault="00AC7E2E"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C7E2E" w:rsidRDefault="00AC7E2E" w:rsidP="00DF5952">
            <w:pPr>
              <w:rPr>
                <w:rStyle w:val="Refdecomentario"/>
                <w:rFonts w:ascii="Calibri" w:eastAsia="Calibri" w:hAnsi="Calibri" w:cs="Times New Roman"/>
              </w:rPr>
            </w:pPr>
          </w:p>
          <w:p w:rsidR="00AC7E2E" w:rsidRDefault="00AC7E2E"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743325" cy="3179262"/>
                  <wp:effectExtent l="19050" t="0" r="9525" b="0"/>
                  <wp:docPr id="18" name="Imagen 10" descr="I:\guion 10\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guion 10\imagenes\12.JPG"/>
                          <pic:cNvPicPr>
                            <a:picLocks noChangeAspect="1" noChangeArrowheads="1"/>
                          </pic:cNvPicPr>
                        </pic:nvPicPr>
                        <pic:blipFill>
                          <a:blip r:embed="rId21"/>
                          <a:srcRect/>
                          <a:stretch>
                            <a:fillRect/>
                          </a:stretch>
                        </pic:blipFill>
                        <pic:spPr bwMode="auto">
                          <a:xfrm>
                            <a:off x="0" y="0"/>
                            <a:ext cx="3743325" cy="3179262"/>
                          </a:xfrm>
                          <a:prstGeom prst="rect">
                            <a:avLst/>
                          </a:prstGeom>
                          <a:noFill/>
                          <a:ln w="9525">
                            <a:noFill/>
                            <a:miter lim="800000"/>
                            <a:headEnd/>
                            <a:tailEnd/>
                          </a:ln>
                        </pic:spPr>
                      </pic:pic>
                    </a:graphicData>
                  </a:graphic>
                </wp:inline>
              </w:drawing>
            </w:r>
          </w:p>
          <w:p w:rsidR="00AC7E2E" w:rsidRPr="00492F5C" w:rsidRDefault="00AC7E2E" w:rsidP="00DF5952">
            <w:pPr>
              <w:rPr>
                <w:rFonts w:ascii="Arial" w:hAnsi="Arial" w:cs="Arial"/>
                <w:sz w:val="24"/>
                <w:szCs w:val="24"/>
              </w:rPr>
            </w:pPr>
          </w:p>
        </w:tc>
      </w:tr>
      <w:tr w:rsidR="00AC7E2E" w:rsidRPr="00E5033C" w:rsidTr="00DF5952">
        <w:trPr>
          <w:trHeight w:val="70"/>
        </w:trPr>
        <w:tc>
          <w:tcPr>
            <w:tcW w:w="2943" w:type="dxa"/>
          </w:tcPr>
          <w:p w:rsidR="00AC7E2E" w:rsidRPr="00492F5C" w:rsidRDefault="00AC7E2E"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C7E2E" w:rsidRPr="00944358" w:rsidRDefault="00AC7E2E" w:rsidP="00944358">
            <w:pPr>
              <w:rPr>
                <w:rFonts w:ascii="Arial" w:hAnsi="Arial" w:cs="Arial"/>
                <w:i/>
                <w:sz w:val="24"/>
                <w:szCs w:val="24"/>
                <w:vertAlign w:val="superscript"/>
              </w:rPr>
            </w:pPr>
            <w:r>
              <w:rPr>
                <w:rFonts w:ascii="Arial" w:hAnsi="Arial" w:cs="Arial"/>
                <w:i/>
                <w:sz w:val="24"/>
                <w:szCs w:val="24"/>
              </w:rPr>
              <w:t xml:space="preserve"> </w:t>
            </w:r>
            <w:r w:rsidR="00944358">
              <w:rPr>
                <w:rFonts w:ascii="Arial" w:hAnsi="Arial" w:cs="Arial"/>
                <w:i/>
                <w:sz w:val="24"/>
                <w:szCs w:val="24"/>
              </w:rPr>
              <w:t xml:space="preserve">AB y A´B´ son cuerdas de la circunferencia h </w:t>
            </w:r>
            <w:proofErr w:type="spellStart"/>
            <w:r w:rsidR="00944358">
              <w:rPr>
                <w:rFonts w:ascii="Arial" w:hAnsi="Arial" w:cs="Arial"/>
                <w:i/>
                <w:sz w:val="24"/>
                <w:szCs w:val="24"/>
              </w:rPr>
              <w:t>qur</w:t>
            </w:r>
            <w:proofErr w:type="spellEnd"/>
            <w:r w:rsidR="00944358">
              <w:rPr>
                <w:rFonts w:ascii="Arial" w:hAnsi="Arial" w:cs="Arial"/>
                <w:i/>
                <w:sz w:val="24"/>
                <w:szCs w:val="24"/>
              </w:rPr>
              <w:t xml:space="preserve"> tiene la misma medida, por tal razón   los segmentos  FC </w:t>
            </w:r>
            <w:r w:rsidR="00944358" w:rsidRPr="00944358">
              <w:rPr>
                <w:rFonts w:ascii="Cambria Math" w:eastAsiaTheme="minorEastAsia" w:hAnsi="Cambria Math" w:cs="Cambria Math"/>
                <w:i/>
                <w:sz w:val="24"/>
                <w:szCs w:val="24"/>
              </w:rPr>
              <w:t>≅</w:t>
            </w:r>
            <w:r w:rsidR="00944358">
              <w:rPr>
                <w:rFonts w:ascii="Cambria Math" w:eastAsiaTheme="minorEastAsia" w:hAnsi="Cambria Math" w:cs="Cambria Math"/>
                <w:i/>
                <w:sz w:val="24"/>
                <w:szCs w:val="24"/>
              </w:rPr>
              <w:t xml:space="preserve"> </w:t>
            </w:r>
            <w:r w:rsidR="00944358">
              <w:rPr>
                <w:rFonts w:ascii="Arial" w:hAnsi="Arial" w:cs="Arial"/>
                <w:i/>
                <w:sz w:val="24"/>
                <w:szCs w:val="24"/>
              </w:rPr>
              <w:t xml:space="preserve">F´C son congruente. </w:t>
            </w:r>
          </w:p>
        </w:tc>
      </w:tr>
    </w:tbl>
    <w:p w:rsidR="0001712F" w:rsidRPr="0001712F" w:rsidRDefault="0001712F" w:rsidP="0001712F">
      <w:pPr>
        <w:tabs>
          <w:tab w:val="right" w:pos="8498"/>
        </w:tabs>
        <w:spacing w:after="0"/>
        <w:jc w:val="both"/>
        <w:rPr>
          <w:rFonts w:ascii="Arial" w:hAnsi="Arial" w:cs="Arial"/>
        </w:rPr>
      </w:pPr>
    </w:p>
    <w:p w:rsidR="00331E88" w:rsidRDefault="00F43277" w:rsidP="00394783">
      <w:pPr>
        <w:tabs>
          <w:tab w:val="right" w:pos="8498"/>
        </w:tabs>
        <w:spacing w:after="0"/>
        <w:jc w:val="both"/>
        <w:rPr>
          <w:rFonts w:ascii="Arial" w:hAnsi="Arial" w:cs="Arial"/>
        </w:rPr>
      </w:pPr>
      <w:r w:rsidRPr="00F43277">
        <w:rPr>
          <w:rFonts w:ascii="Arial" w:hAnsi="Arial" w:cs="Arial"/>
          <w:b/>
        </w:rPr>
        <w:t xml:space="preserve">Tangentes: </w:t>
      </w:r>
      <w:r w:rsidRPr="00F43277">
        <w:rPr>
          <w:rFonts w:ascii="Arial" w:hAnsi="Arial" w:cs="Arial"/>
        </w:rPr>
        <w:t xml:space="preserve">recuerda que </w:t>
      </w:r>
      <w:r w:rsidR="004E55F4">
        <w:rPr>
          <w:rFonts w:ascii="Arial" w:hAnsi="Arial" w:cs="Arial"/>
        </w:rPr>
        <w:t xml:space="preserve">una </w:t>
      </w:r>
      <w:r w:rsidRPr="00F43277">
        <w:rPr>
          <w:rFonts w:ascii="Arial" w:hAnsi="Arial" w:cs="Arial"/>
        </w:rPr>
        <w:t>recta</w:t>
      </w:r>
      <w:r w:rsidR="004E55F4">
        <w:rPr>
          <w:rFonts w:ascii="Arial" w:hAnsi="Arial" w:cs="Arial"/>
        </w:rPr>
        <w:t xml:space="preserve"> es </w:t>
      </w:r>
      <w:r w:rsidRPr="00F43277">
        <w:rPr>
          <w:rFonts w:ascii="Arial" w:hAnsi="Arial" w:cs="Arial"/>
        </w:rPr>
        <w:t xml:space="preserve">  tangente</w:t>
      </w:r>
      <w:r w:rsidR="004E55F4">
        <w:rPr>
          <w:rFonts w:ascii="Arial" w:hAnsi="Arial" w:cs="Arial"/>
        </w:rPr>
        <w:t xml:space="preserve"> a  una circunferencia si</w:t>
      </w:r>
      <w:r w:rsidR="00C173C9">
        <w:rPr>
          <w:rFonts w:ascii="Arial" w:hAnsi="Arial" w:cs="Arial"/>
        </w:rPr>
        <w:t xml:space="preserve"> y solo si  la toca en un punto</w:t>
      </w:r>
      <w:r w:rsidR="00331E88">
        <w:rPr>
          <w:rFonts w:ascii="Arial" w:hAnsi="Arial" w:cs="Arial"/>
        </w:rPr>
        <w:t>.</w:t>
      </w:r>
    </w:p>
    <w:p w:rsidR="00331E88" w:rsidRDefault="00331E88" w:rsidP="00394783">
      <w:pPr>
        <w:tabs>
          <w:tab w:val="right" w:pos="8498"/>
        </w:tabs>
        <w:spacing w:after="0"/>
        <w:jc w:val="both"/>
        <w:rPr>
          <w:rFonts w:ascii="Arial" w:hAnsi="Arial" w:cs="Arial"/>
        </w:rPr>
      </w:pPr>
    </w:p>
    <w:p w:rsidR="00331E88" w:rsidRDefault="00331E88" w:rsidP="00331E88">
      <w:pPr>
        <w:pStyle w:val="Prrafodelista"/>
        <w:numPr>
          <w:ilvl w:val="0"/>
          <w:numId w:val="31"/>
        </w:numPr>
        <w:tabs>
          <w:tab w:val="right" w:pos="8498"/>
        </w:tabs>
        <w:spacing w:after="0"/>
        <w:jc w:val="both"/>
        <w:rPr>
          <w:rFonts w:ascii="Arial" w:hAnsi="Arial" w:cs="Arial"/>
        </w:rPr>
      </w:pPr>
      <w:r>
        <w:rPr>
          <w:rFonts w:ascii="Arial" w:hAnsi="Arial" w:cs="Arial"/>
        </w:rPr>
        <w:t xml:space="preserve">El punto de intersección de la recta y la circunferencia se denomina </w:t>
      </w:r>
      <w:r w:rsidR="006B1C56" w:rsidRPr="00331E88">
        <w:rPr>
          <w:rFonts w:ascii="Arial" w:hAnsi="Arial" w:cs="Arial"/>
        </w:rPr>
        <w:t xml:space="preserve"> punto </w:t>
      </w:r>
      <w:r w:rsidR="00444A17" w:rsidRPr="00331E88">
        <w:rPr>
          <w:rFonts w:ascii="Arial" w:hAnsi="Arial" w:cs="Arial"/>
        </w:rPr>
        <w:t xml:space="preserve"> de tangencia</w:t>
      </w:r>
      <w:r w:rsidR="004E55F4" w:rsidRPr="00331E88">
        <w:rPr>
          <w:rFonts w:ascii="Arial" w:hAnsi="Arial" w:cs="Arial"/>
        </w:rPr>
        <w:t>.</w:t>
      </w:r>
      <w:r w:rsidR="00F43277" w:rsidRPr="00331E88">
        <w:rPr>
          <w:rFonts w:ascii="Arial" w:hAnsi="Arial" w:cs="Arial"/>
        </w:rPr>
        <w:t xml:space="preserve"> </w:t>
      </w:r>
    </w:p>
    <w:p w:rsidR="00700FA1" w:rsidRDefault="00700FA1" w:rsidP="00700FA1">
      <w:pPr>
        <w:pStyle w:val="Prrafodelista"/>
        <w:tabs>
          <w:tab w:val="right" w:pos="8498"/>
        </w:tabs>
        <w:spacing w:after="0"/>
        <w:ind w:left="644"/>
        <w:jc w:val="both"/>
        <w:rPr>
          <w:rFonts w:ascii="Arial" w:hAnsi="Arial" w:cs="Arial"/>
        </w:rPr>
      </w:pPr>
    </w:p>
    <w:tbl>
      <w:tblPr>
        <w:tblStyle w:val="Tablaconcuadrcula1"/>
        <w:tblW w:w="0" w:type="auto"/>
        <w:tblLayout w:type="fixed"/>
        <w:tblLook w:val="04A0"/>
      </w:tblPr>
      <w:tblGrid>
        <w:gridCol w:w="2943"/>
        <w:gridCol w:w="6111"/>
      </w:tblGrid>
      <w:tr w:rsidR="009A6A06" w:rsidRPr="00492F5C" w:rsidTr="00DF5952">
        <w:tc>
          <w:tcPr>
            <w:tcW w:w="9054" w:type="dxa"/>
            <w:gridSpan w:val="2"/>
            <w:shd w:val="clear" w:color="auto" w:fill="0D0D0D" w:themeFill="text1" w:themeFillTint="F2"/>
          </w:tcPr>
          <w:p w:rsidR="009A6A06" w:rsidRPr="00492F5C" w:rsidRDefault="009A6A06"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9A6A06" w:rsidRPr="00492F5C" w:rsidTr="00DF5952">
        <w:tc>
          <w:tcPr>
            <w:tcW w:w="2943" w:type="dxa"/>
          </w:tcPr>
          <w:p w:rsidR="009A6A06" w:rsidRPr="00492F5C" w:rsidRDefault="009A6A06" w:rsidP="00DF5952">
            <w:pPr>
              <w:rPr>
                <w:rFonts w:ascii="Arial" w:hAnsi="Arial" w:cs="Arial"/>
                <w:b/>
                <w:sz w:val="24"/>
                <w:szCs w:val="24"/>
              </w:rPr>
            </w:pPr>
            <w:r w:rsidRPr="00492F5C">
              <w:rPr>
                <w:rFonts w:ascii="Arial" w:hAnsi="Arial" w:cs="Arial"/>
                <w:b/>
                <w:sz w:val="24"/>
                <w:szCs w:val="24"/>
              </w:rPr>
              <w:t>Código</w:t>
            </w:r>
          </w:p>
        </w:tc>
        <w:tc>
          <w:tcPr>
            <w:tcW w:w="6111" w:type="dxa"/>
          </w:tcPr>
          <w:p w:rsidR="009A6A06" w:rsidRPr="00492F5C" w:rsidRDefault="009A6A06"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700FA1">
              <w:rPr>
                <w:rFonts w:ascii="Arial" w:hAnsi="Arial" w:cs="Arial"/>
                <w:sz w:val="24"/>
                <w:szCs w:val="24"/>
              </w:rPr>
              <w:t>4</w:t>
            </w:r>
          </w:p>
        </w:tc>
      </w:tr>
      <w:tr w:rsidR="009A6A06" w:rsidRPr="00492F5C" w:rsidTr="00DF5952">
        <w:tc>
          <w:tcPr>
            <w:tcW w:w="2943" w:type="dxa"/>
          </w:tcPr>
          <w:p w:rsidR="009A6A06" w:rsidRPr="00492F5C" w:rsidRDefault="009A6A06" w:rsidP="00DF5952">
            <w:pPr>
              <w:rPr>
                <w:rFonts w:ascii="Arial" w:hAnsi="Arial" w:cs="Arial"/>
                <w:sz w:val="24"/>
                <w:szCs w:val="24"/>
              </w:rPr>
            </w:pPr>
            <w:r w:rsidRPr="00492F5C">
              <w:rPr>
                <w:rFonts w:ascii="Arial" w:hAnsi="Arial" w:cs="Arial"/>
                <w:b/>
                <w:sz w:val="24"/>
                <w:szCs w:val="24"/>
              </w:rPr>
              <w:t>Descripción</w:t>
            </w:r>
          </w:p>
        </w:tc>
        <w:tc>
          <w:tcPr>
            <w:tcW w:w="6111" w:type="dxa"/>
          </w:tcPr>
          <w:p w:rsidR="009A6A06" w:rsidRPr="00492F5C" w:rsidRDefault="009A6A06" w:rsidP="00DF5952">
            <w:pPr>
              <w:rPr>
                <w:rFonts w:ascii="Arial" w:hAnsi="Arial" w:cs="Arial"/>
                <w:sz w:val="24"/>
                <w:szCs w:val="24"/>
              </w:rPr>
            </w:pPr>
            <w:r>
              <w:rPr>
                <w:rFonts w:ascii="Arial" w:hAnsi="Arial" w:cs="Arial"/>
                <w:sz w:val="24"/>
                <w:szCs w:val="24"/>
              </w:rPr>
              <w:t xml:space="preserve">Recta tangente a una circunferencia </w:t>
            </w:r>
          </w:p>
        </w:tc>
      </w:tr>
      <w:tr w:rsidR="009A6A06" w:rsidRPr="00492F5C" w:rsidTr="00DF5952">
        <w:tc>
          <w:tcPr>
            <w:tcW w:w="2943" w:type="dxa"/>
          </w:tcPr>
          <w:p w:rsidR="009A6A06" w:rsidRPr="00492F5C" w:rsidRDefault="009A6A06"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9A6A06" w:rsidRDefault="009A6A06" w:rsidP="00DF5952">
            <w:pPr>
              <w:rPr>
                <w:rStyle w:val="Refdecomentario"/>
                <w:rFonts w:ascii="Calibri" w:eastAsia="Calibri" w:hAnsi="Calibri" w:cs="Times New Roman"/>
              </w:rPr>
            </w:pPr>
          </w:p>
          <w:p w:rsidR="009A6A06" w:rsidRDefault="001B3AA8"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778534" cy="3434902"/>
                  <wp:effectExtent l="0" t="0" r="0" b="0"/>
                  <wp:docPr id="3" name="Imagen 3" descr="F:\guion 10\imagen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14.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062" cy="3436405"/>
                          </a:xfrm>
                          <a:prstGeom prst="rect">
                            <a:avLst/>
                          </a:prstGeom>
                          <a:noFill/>
                          <a:ln>
                            <a:noFill/>
                          </a:ln>
                        </pic:spPr>
                      </pic:pic>
                    </a:graphicData>
                  </a:graphic>
                </wp:inline>
              </w:drawing>
            </w:r>
          </w:p>
          <w:p w:rsidR="009A6A06" w:rsidRPr="00492F5C" w:rsidRDefault="009A6A06" w:rsidP="00DF5952">
            <w:pPr>
              <w:rPr>
                <w:rFonts w:ascii="Arial" w:hAnsi="Arial" w:cs="Arial"/>
                <w:sz w:val="24"/>
                <w:szCs w:val="24"/>
              </w:rPr>
            </w:pPr>
          </w:p>
        </w:tc>
      </w:tr>
      <w:tr w:rsidR="009A6A06" w:rsidRPr="00E5033C" w:rsidTr="00DF5952">
        <w:trPr>
          <w:trHeight w:val="70"/>
        </w:trPr>
        <w:tc>
          <w:tcPr>
            <w:tcW w:w="2943" w:type="dxa"/>
          </w:tcPr>
          <w:p w:rsidR="009A6A06" w:rsidRPr="00492F5C" w:rsidRDefault="009A6A06" w:rsidP="00DF5952">
            <w:pPr>
              <w:rPr>
                <w:rFonts w:ascii="Arial" w:hAnsi="Arial" w:cs="Arial"/>
                <w:sz w:val="24"/>
                <w:szCs w:val="24"/>
              </w:rPr>
            </w:pPr>
            <w:r w:rsidRPr="00492F5C">
              <w:rPr>
                <w:rFonts w:ascii="Arial" w:hAnsi="Arial" w:cs="Arial"/>
                <w:b/>
                <w:sz w:val="24"/>
                <w:szCs w:val="24"/>
              </w:rPr>
              <w:t>Pie de imagen</w:t>
            </w:r>
          </w:p>
        </w:tc>
        <w:tc>
          <w:tcPr>
            <w:tcW w:w="6111" w:type="dxa"/>
          </w:tcPr>
          <w:p w:rsidR="009A6A06" w:rsidRPr="00944358" w:rsidRDefault="001B3AA8" w:rsidP="00DF5952">
            <w:pPr>
              <w:rPr>
                <w:rFonts w:ascii="Arial" w:hAnsi="Arial" w:cs="Arial"/>
                <w:i/>
                <w:sz w:val="24"/>
                <w:szCs w:val="24"/>
                <w:vertAlign w:val="superscript"/>
              </w:rPr>
            </w:pPr>
            <w:r>
              <w:rPr>
                <w:rFonts w:ascii="Arial" w:hAnsi="Arial" w:cs="Arial"/>
                <w:i/>
                <w:sz w:val="24"/>
                <w:szCs w:val="24"/>
              </w:rPr>
              <w:t xml:space="preserve"> Recta l es tangente a la circunferencia </w:t>
            </w:r>
            <w:r w:rsidR="003B3F0D">
              <w:rPr>
                <w:rFonts w:ascii="Arial" w:hAnsi="Arial" w:cs="Arial"/>
                <w:i/>
                <w:sz w:val="24"/>
                <w:szCs w:val="24"/>
              </w:rPr>
              <w:t xml:space="preserve">c </w:t>
            </w:r>
            <w:r>
              <w:rPr>
                <w:rFonts w:ascii="Arial" w:hAnsi="Arial" w:cs="Arial"/>
                <w:i/>
                <w:sz w:val="24"/>
                <w:szCs w:val="24"/>
              </w:rPr>
              <w:t>en el punto B, B se denomina punto de tangencia.</w:t>
            </w:r>
          </w:p>
        </w:tc>
      </w:tr>
    </w:tbl>
    <w:p w:rsidR="00331E88" w:rsidRPr="00331E88" w:rsidRDefault="00331E88" w:rsidP="00331E88">
      <w:pPr>
        <w:tabs>
          <w:tab w:val="right" w:pos="8498"/>
        </w:tabs>
        <w:spacing w:after="0"/>
        <w:jc w:val="both"/>
        <w:rPr>
          <w:rFonts w:ascii="Arial" w:hAnsi="Arial" w:cs="Arial"/>
        </w:rPr>
      </w:pPr>
    </w:p>
    <w:p w:rsidR="00383062" w:rsidRDefault="00383062" w:rsidP="00331E88">
      <w:pPr>
        <w:pStyle w:val="Prrafodelista"/>
        <w:numPr>
          <w:ilvl w:val="0"/>
          <w:numId w:val="31"/>
        </w:numPr>
        <w:tabs>
          <w:tab w:val="right" w:pos="8498"/>
        </w:tabs>
        <w:spacing w:after="0"/>
        <w:jc w:val="both"/>
        <w:rPr>
          <w:rFonts w:ascii="Arial" w:hAnsi="Arial" w:cs="Arial"/>
        </w:rPr>
      </w:pPr>
      <w:r w:rsidRPr="00331E88">
        <w:rPr>
          <w:rFonts w:ascii="Arial" w:hAnsi="Arial" w:cs="Arial"/>
        </w:rPr>
        <w:t xml:space="preserve">La recta </w:t>
      </w:r>
      <w:r w:rsidRPr="0001712F">
        <w:rPr>
          <w:rFonts w:ascii="Arial" w:hAnsi="Arial" w:cs="Arial"/>
          <w:b/>
        </w:rPr>
        <w:t>tangente</w:t>
      </w:r>
      <w:r w:rsidRPr="00331E88">
        <w:rPr>
          <w:rFonts w:ascii="Arial" w:hAnsi="Arial" w:cs="Arial"/>
        </w:rPr>
        <w:t xml:space="preserve"> a una circunferencia en el punto P es perpendicular al radio que tiene como extremo el centro de la circunferencia y el punto P.</w:t>
      </w:r>
    </w:p>
    <w:p w:rsidR="003B3F0D" w:rsidRDefault="003B3F0D" w:rsidP="003B3F0D">
      <w:pPr>
        <w:pStyle w:val="Prrafodelista"/>
        <w:tabs>
          <w:tab w:val="right" w:pos="8498"/>
        </w:tabs>
        <w:spacing w:after="0"/>
        <w:ind w:left="644"/>
        <w:jc w:val="both"/>
        <w:rPr>
          <w:rFonts w:ascii="Arial" w:hAnsi="Arial" w:cs="Arial"/>
        </w:rPr>
      </w:pPr>
    </w:p>
    <w:tbl>
      <w:tblPr>
        <w:tblStyle w:val="Tablaconcuadrcula1"/>
        <w:tblW w:w="0" w:type="auto"/>
        <w:tblLayout w:type="fixed"/>
        <w:tblLook w:val="04A0"/>
      </w:tblPr>
      <w:tblGrid>
        <w:gridCol w:w="2943"/>
        <w:gridCol w:w="6111"/>
      </w:tblGrid>
      <w:tr w:rsidR="001B3AA8" w:rsidRPr="00492F5C" w:rsidTr="00DF5952">
        <w:tc>
          <w:tcPr>
            <w:tcW w:w="9054" w:type="dxa"/>
            <w:gridSpan w:val="2"/>
            <w:shd w:val="clear" w:color="auto" w:fill="0D0D0D" w:themeFill="text1" w:themeFillTint="F2"/>
          </w:tcPr>
          <w:p w:rsidR="001B3AA8" w:rsidRPr="00492F5C" w:rsidRDefault="001B3AA8"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1B3AA8" w:rsidRPr="00492F5C" w:rsidTr="00DF5952">
        <w:tc>
          <w:tcPr>
            <w:tcW w:w="2943" w:type="dxa"/>
          </w:tcPr>
          <w:p w:rsidR="001B3AA8" w:rsidRPr="00492F5C" w:rsidRDefault="001B3AA8" w:rsidP="00DF5952">
            <w:pPr>
              <w:rPr>
                <w:rFonts w:ascii="Arial" w:hAnsi="Arial" w:cs="Arial"/>
                <w:b/>
                <w:sz w:val="24"/>
                <w:szCs w:val="24"/>
              </w:rPr>
            </w:pPr>
            <w:r w:rsidRPr="00492F5C">
              <w:rPr>
                <w:rFonts w:ascii="Arial" w:hAnsi="Arial" w:cs="Arial"/>
                <w:b/>
                <w:sz w:val="24"/>
                <w:szCs w:val="24"/>
              </w:rPr>
              <w:t>Código</w:t>
            </w:r>
          </w:p>
        </w:tc>
        <w:tc>
          <w:tcPr>
            <w:tcW w:w="6111" w:type="dxa"/>
          </w:tcPr>
          <w:p w:rsidR="001B3AA8" w:rsidRPr="00492F5C" w:rsidRDefault="001B3AA8"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2C2B94">
              <w:rPr>
                <w:rFonts w:ascii="Arial" w:hAnsi="Arial" w:cs="Arial"/>
                <w:sz w:val="24"/>
                <w:szCs w:val="24"/>
              </w:rPr>
              <w:t>5</w:t>
            </w:r>
          </w:p>
        </w:tc>
      </w:tr>
      <w:tr w:rsidR="001B3AA8" w:rsidRPr="00492F5C" w:rsidTr="00DF5952">
        <w:tc>
          <w:tcPr>
            <w:tcW w:w="2943" w:type="dxa"/>
          </w:tcPr>
          <w:p w:rsidR="001B3AA8" w:rsidRPr="00492F5C" w:rsidRDefault="001B3AA8" w:rsidP="00DF5952">
            <w:pPr>
              <w:rPr>
                <w:rFonts w:ascii="Arial" w:hAnsi="Arial" w:cs="Arial"/>
                <w:sz w:val="24"/>
                <w:szCs w:val="24"/>
              </w:rPr>
            </w:pPr>
            <w:r w:rsidRPr="00492F5C">
              <w:rPr>
                <w:rFonts w:ascii="Arial" w:hAnsi="Arial" w:cs="Arial"/>
                <w:b/>
                <w:sz w:val="24"/>
                <w:szCs w:val="24"/>
              </w:rPr>
              <w:t>Descripción</w:t>
            </w:r>
          </w:p>
        </w:tc>
        <w:tc>
          <w:tcPr>
            <w:tcW w:w="6111" w:type="dxa"/>
          </w:tcPr>
          <w:p w:rsidR="001B3AA8" w:rsidRPr="00492F5C" w:rsidRDefault="001B3AA8" w:rsidP="00DF5952">
            <w:pPr>
              <w:rPr>
                <w:rFonts w:ascii="Arial" w:hAnsi="Arial" w:cs="Arial"/>
                <w:sz w:val="24"/>
                <w:szCs w:val="24"/>
              </w:rPr>
            </w:pPr>
            <w:r>
              <w:rPr>
                <w:rFonts w:ascii="Arial" w:hAnsi="Arial" w:cs="Arial"/>
                <w:sz w:val="24"/>
                <w:szCs w:val="24"/>
              </w:rPr>
              <w:t>Recta tangente a una circunferencia y radio PA perpendicular a la recta tangente.</w:t>
            </w:r>
          </w:p>
        </w:tc>
      </w:tr>
      <w:tr w:rsidR="001B3AA8" w:rsidRPr="00492F5C" w:rsidTr="00DF5952">
        <w:tc>
          <w:tcPr>
            <w:tcW w:w="2943" w:type="dxa"/>
          </w:tcPr>
          <w:p w:rsidR="001B3AA8" w:rsidRPr="00492F5C" w:rsidRDefault="001B3AA8" w:rsidP="00DF5952">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B3AA8" w:rsidRDefault="001B3AA8"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410200" cy="3232448"/>
                  <wp:effectExtent l="0" t="0" r="0" b="0"/>
                  <wp:docPr id="5" name="Imagen 5" descr="F:\guion 10\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uion 10\imagenes\15.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1860" cy="3233440"/>
                          </a:xfrm>
                          <a:prstGeom prst="rect">
                            <a:avLst/>
                          </a:prstGeom>
                          <a:noFill/>
                          <a:ln>
                            <a:noFill/>
                          </a:ln>
                        </pic:spPr>
                      </pic:pic>
                    </a:graphicData>
                  </a:graphic>
                </wp:inline>
              </w:drawing>
            </w:r>
          </w:p>
          <w:p w:rsidR="001B3AA8" w:rsidRDefault="001B3AA8" w:rsidP="00DF5952">
            <w:pPr>
              <w:rPr>
                <w:rStyle w:val="Refdecomentario"/>
                <w:rFonts w:ascii="Calibri" w:eastAsia="Calibri" w:hAnsi="Calibri" w:cs="Times New Roman"/>
              </w:rPr>
            </w:pPr>
          </w:p>
          <w:p w:rsidR="001B3AA8" w:rsidRPr="00492F5C" w:rsidRDefault="001B3AA8" w:rsidP="00DF5952">
            <w:pPr>
              <w:rPr>
                <w:rFonts w:ascii="Arial" w:hAnsi="Arial" w:cs="Arial"/>
                <w:sz w:val="24"/>
                <w:szCs w:val="24"/>
              </w:rPr>
            </w:pPr>
          </w:p>
        </w:tc>
      </w:tr>
      <w:tr w:rsidR="001B3AA8" w:rsidRPr="00E5033C" w:rsidTr="00DF5952">
        <w:trPr>
          <w:trHeight w:val="70"/>
        </w:trPr>
        <w:tc>
          <w:tcPr>
            <w:tcW w:w="2943" w:type="dxa"/>
          </w:tcPr>
          <w:p w:rsidR="001B3AA8" w:rsidRPr="00492F5C" w:rsidRDefault="001B3AA8" w:rsidP="00DF5952">
            <w:pPr>
              <w:rPr>
                <w:rFonts w:ascii="Arial" w:hAnsi="Arial" w:cs="Arial"/>
                <w:sz w:val="24"/>
                <w:szCs w:val="24"/>
              </w:rPr>
            </w:pPr>
            <w:r w:rsidRPr="00492F5C">
              <w:rPr>
                <w:rFonts w:ascii="Arial" w:hAnsi="Arial" w:cs="Arial"/>
                <w:b/>
                <w:sz w:val="24"/>
                <w:szCs w:val="24"/>
              </w:rPr>
              <w:t>Pie de imagen</w:t>
            </w:r>
          </w:p>
        </w:tc>
        <w:tc>
          <w:tcPr>
            <w:tcW w:w="6111" w:type="dxa"/>
          </w:tcPr>
          <w:p w:rsidR="001B3AA8" w:rsidRPr="00944358" w:rsidRDefault="001B3AA8" w:rsidP="003B3F0D">
            <w:pPr>
              <w:rPr>
                <w:rFonts w:ascii="Arial" w:hAnsi="Arial" w:cs="Arial"/>
                <w:i/>
                <w:sz w:val="24"/>
                <w:szCs w:val="24"/>
                <w:vertAlign w:val="superscript"/>
              </w:rPr>
            </w:pPr>
            <w:r>
              <w:rPr>
                <w:rFonts w:ascii="Arial" w:hAnsi="Arial" w:cs="Arial"/>
                <w:i/>
                <w:sz w:val="24"/>
                <w:szCs w:val="24"/>
              </w:rPr>
              <w:t xml:space="preserve"> Recta </w:t>
            </w:r>
            <w:r w:rsidR="003B3F0D">
              <w:rPr>
                <w:rFonts w:ascii="Arial" w:hAnsi="Arial" w:cs="Arial"/>
                <w:i/>
                <w:sz w:val="24"/>
                <w:szCs w:val="24"/>
              </w:rPr>
              <w:t xml:space="preserve">b </w:t>
            </w:r>
            <w:r>
              <w:rPr>
                <w:rFonts w:ascii="Arial" w:hAnsi="Arial" w:cs="Arial"/>
                <w:i/>
                <w:sz w:val="24"/>
                <w:szCs w:val="24"/>
              </w:rPr>
              <w:t>es tangente a la circunferencia</w:t>
            </w:r>
            <w:r w:rsidR="003B3F0D">
              <w:rPr>
                <w:rFonts w:ascii="Arial" w:hAnsi="Arial" w:cs="Arial"/>
                <w:i/>
                <w:sz w:val="24"/>
                <w:szCs w:val="24"/>
              </w:rPr>
              <w:t xml:space="preserve"> c</w:t>
            </w:r>
            <w:r w:rsidR="002C2B94">
              <w:rPr>
                <w:rFonts w:ascii="Arial" w:hAnsi="Arial" w:cs="Arial"/>
                <w:i/>
                <w:sz w:val="24"/>
                <w:szCs w:val="24"/>
              </w:rPr>
              <w:t xml:space="preserve"> con centro en A, </w:t>
            </w:r>
            <w:r>
              <w:rPr>
                <w:rFonts w:ascii="Arial" w:hAnsi="Arial" w:cs="Arial"/>
                <w:i/>
                <w:sz w:val="24"/>
                <w:szCs w:val="24"/>
              </w:rPr>
              <w:t xml:space="preserve"> en el punto </w:t>
            </w:r>
            <w:r w:rsidR="003B3F0D">
              <w:rPr>
                <w:rFonts w:ascii="Arial" w:hAnsi="Arial" w:cs="Arial"/>
                <w:i/>
                <w:sz w:val="24"/>
                <w:szCs w:val="24"/>
              </w:rPr>
              <w:t>P</w:t>
            </w:r>
            <w:r>
              <w:rPr>
                <w:rFonts w:ascii="Arial" w:hAnsi="Arial" w:cs="Arial"/>
                <w:i/>
                <w:sz w:val="24"/>
                <w:szCs w:val="24"/>
              </w:rPr>
              <w:t>,</w:t>
            </w:r>
            <w:r w:rsidR="003B3F0D">
              <w:rPr>
                <w:rFonts w:ascii="Arial" w:hAnsi="Arial" w:cs="Arial"/>
                <w:i/>
                <w:sz w:val="24"/>
                <w:szCs w:val="24"/>
              </w:rPr>
              <w:t xml:space="preserve"> el segmento AP es el radio de la circunferencia c y es perpendicular a la recta b</w:t>
            </w:r>
            <w:r>
              <w:rPr>
                <w:rFonts w:ascii="Arial" w:hAnsi="Arial" w:cs="Arial"/>
                <w:i/>
                <w:sz w:val="24"/>
                <w:szCs w:val="24"/>
              </w:rPr>
              <w:t>.</w:t>
            </w:r>
          </w:p>
        </w:tc>
      </w:tr>
    </w:tbl>
    <w:p w:rsidR="00331E88" w:rsidRPr="00331E88" w:rsidRDefault="00331E88" w:rsidP="00331E88">
      <w:pPr>
        <w:pStyle w:val="Prrafodelista"/>
        <w:rPr>
          <w:rFonts w:ascii="Arial" w:hAnsi="Arial" w:cs="Arial"/>
        </w:rPr>
      </w:pPr>
    </w:p>
    <w:p w:rsidR="00331E88" w:rsidRPr="00331E88" w:rsidRDefault="00331E88" w:rsidP="00331E88">
      <w:pPr>
        <w:pStyle w:val="Prrafodelista"/>
        <w:tabs>
          <w:tab w:val="right" w:pos="8498"/>
        </w:tabs>
        <w:spacing w:after="0"/>
        <w:ind w:left="644"/>
        <w:jc w:val="both"/>
        <w:rPr>
          <w:rFonts w:ascii="Arial" w:hAnsi="Arial" w:cs="Arial"/>
        </w:rPr>
      </w:pPr>
    </w:p>
    <w:p w:rsidR="00F26406" w:rsidRDefault="00331E88" w:rsidP="00F26406">
      <w:pPr>
        <w:pStyle w:val="Prrafodelista"/>
        <w:numPr>
          <w:ilvl w:val="0"/>
          <w:numId w:val="33"/>
        </w:numPr>
        <w:tabs>
          <w:tab w:val="right" w:pos="8498"/>
        </w:tabs>
        <w:spacing w:after="0"/>
        <w:jc w:val="both"/>
        <w:rPr>
          <w:rFonts w:ascii="Arial" w:hAnsi="Arial" w:cs="Arial"/>
        </w:rPr>
      </w:pPr>
      <w:r>
        <w:rPr>
          <w:rFonts w:ascii="Arial" w:hAnsi="Arial" w:cs="Arial"/>
        </w:rPr>
        <w:t>Dado un punto D  que se es exterior a la circunferencia</w:t>
      </w:r>
      <w:r w:rsidR="003B3F0D">
        <w:rPr>
          <w:rFonts w:ascii="Arial" w:hAnsi="Arial" w:cs="Arial"/>
        </w:rPr>
        <w:t xml:space="preserve"> j</w:t>
      </w:r>
      <w:r>
        <w:rPr>
          <w:rFonts w:ascii="Arial" w:hAnsi="Arial" w:cs="Arial"/>
        </w:rPr>
        <w:t xml:space="preserve">,  se pueden trazar dos rectas </w:t>
      </w:r>
      <w:r w:rsidRPr="00331E88">
        <w:rPr>
          <w:rFonts w:ascii="Arial" w:hAnsi="Arial" w:cs="Arial"/>
          <w:i/>
        </w:rPr>
        <w:t>l</w:t>
      </w:r>
      <w:r>
        <w:rPr>
          <w:rFonts w:ascii="Arial" w:hAnsi="Arial" w:cs="Arial"/>
        </w:rPr>
        <w:t xml:space="preserve"> y </w:t>
      </w:r>
      <w:r w:rsidRPr="00331E88">
        <w:rPr>
          <w:rFonts w:ascii="Arial" w:hAnsi="Arial" w:cs="Arial"/>
          <w:i/>
        </w:rPr>
        <w:t>m</w:t>
      </w:r>
      <w:r w:rsidRPr="0001712F">
        <w:rPr>
          <w:rFonts w:ascii="Arial" w:hAnsi="Arial" w:cs="Arial"/>
          <w:b/>
          <w:i/>
        </w:rPr>
        <w:t xml:space="preserve"> </w:t>
      </w:r>
      <w:r w:rsidRPr="0001712F">
        <w:rPr>
          <w:rFonts w:ascii="Arial" w:hAnsi="Arial" w:cs="Arial"/>
          <w:b/>
        </w:rPr>
        <w:t>tangentes</w:t>
      </w:r>
      <w:r>
        <w:rPr>
          <w:rFonts w:ascii="Arial" w:hAnsi="Arial" w:cs="Arial"/>
        </w:rPr>
        <w:t xml:space="preserve"> a la circunferencia cuyos puntos de tangencia son respectivamente B y C  se cumple que</w:t>
      </w:r>
      <w:r w:rsidR="00F26406">
        <w:rPr>
          <w:rFonts w:ascii="Arial" w:hAnsi="Arial" w:cs="Arial"/>
        </w:rPr>
        <w:t>, l</w:t>
      </w:r>
      <w:r w:rsidR="000363E7">
        <w:rPr>
          <w:rFonts w:ascii="Arial" w:hAnsi="Arial" w:cs="Arial"/>
        </w:rPr>
        <w:t>os triángulos ∆ D</w:t>
      </w:r>
      <w:r w:rsidR="00F26406" w:rsidRPr="00F26406">
        <w:rPr>
          <w:rFonts w:ascii="Arial" w:hAnsi="Arial" w:cs="Arial"/>
        </w:rPr>
        <w:t>B</w:t>
      </w:r>
      <w:r w:rsidR="000363E7">
        <w:rPr>
          <w:rFonts w:ascii="Arial" w:hAnsi="Arial" w:cs="Arial"/>
        </w:rPr>
        <w:t>A y ∆D</w:t>
      </w:r>
      <w:r w:rsidR="00F26406" w:rsidRPr="00F26406">
        <w:rPr>
          <w:rFonts w:ascii="Arial" w:hAnsi="Arial" w:cs="Arial"/>
        </w:rPr>
        <w:t>C</w:t>
      </w:r>
      <w:r w:rsidR="000363E7">
        <w:rPr>
          <w:rFonts w:ascii="Arial" w:hAnsi="Arial" w:cs="Arial"/>
        </w:rPr>
        <w:t>A</w:t>
      </w:r>
      <w:r w:rsidR="00F26406" w:rsidRPr="00F26406">
        <w:rPr>
          <w:rFonts w:ascii="Arial" w:hAnsi="Arial" w:cs="Arial"/>
        </w:rPr>
        <w:t xml:space="preserve"> son triángulos rectángulos  </w:t>
      </w:r>
    </w:p>
    <w:p w:rsidR="002C2B94" w:rsidRPr="00F26406" w:rsidRDefault="002C2B94" w:rsidP="002C2B94">
      <w:pPr>
        <w:pStyle w:val="Prrafodelista"/>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2C2B94" w:rsidRPr="00492F5C" w:rsidTr="00DF5952">
        <w:tc>
          <w:tcPr>
            <w:tcW w:w="9054" w:type="dxa"/>
            <w:gridSpan w:val="2"/>
            <w:shd w:val="clear" w:color="auto" w:fill="0D0D0D" w:themeFill="text1" w:themeFillTint="F2"/>
          </w:tcPr>
          <w:p w:rsidR="002C2B94" w:rsidRPr="00492F5C" w:rsidRDefault="002C2B94"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2C2B94" w:rsidRPr="00492F5C" w:rsidTr="00DF5952">
        <w:tc>
          <w:tcPr>
            <w:tcW w:w="2943" w:type="dxa"/>
          </w:tcPr>
          <w:p w:rsidR="002C2B94" w:rsidRPr="00492F5C" w:rsidRDefault="002C2B94" w:rsidP="00DF5952">
            <w:pPr>
              <w:rPr>
                <w:rFonts w:ascii="Arial" w:hAnsi="Arial" w:cs="Arial"/>
                <w:b/>
                <w:sz w:val="24"/>
                <w:szCs w:val="24"/>
              </w:rPr>
            </w:pPr>
            <w:r w:rsidRPr="00492F5C">
              <w:rPr>
                <w:rFonts w:ascii="Arial" w:hAnsi="Arial" w:cs="Arial"/>
                <w:b/>
                <w:sz w:val="24"/>
                <w:szCs w:val="24"/>
              </w:rPr>
              <w:t>Código</w:t>
            </w:r>
          </w:p>
        </w:tc>
        <w:tc>
          <w:tcPr>
            <w:tcW w:w="6111" w:type="dxa"/>
          </w:tcPr>
          <w:p w:rsidR="002C2B94" w:rsidRPr="00492F5C" w:rsidRDefault="002C2B94"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16</w:t>
            </w:r>
          </w:p>
        </w:tc>
      </w:tr>
      <w:tr w:rsidR="002C2B94" w:rsidRPr="00492F5C" w:rsidTr="00DF5952">
        <w:tc>
          <w:tcPr>
            <w:tcW w:w="2943" w:type="dxa"/>
          </w:tcPr>
          <w:p w:rsidR="002C2B94" w:rsidRPr="00492F5C" w:rsidRDefault="002C2B94" w:rsidP="00DF5952">
            <w:pPr>
              <w:rPr>
                <w:rFonts w:ascii="Arial" w:hAnsi="Arial" w:cs="Arial"/>
                <w:sz w:val="24"/>
                <w:szCs w:val="24"/>
              </w:rPr>
            </w:pPr>
            <w:r w:rsidRPr="00492F5C">
              <w:rPr>
                <w:rFonts w:ascii="Arial" w:hAnsi="Arial" w:cs="Arial"/>
                <w:b/>
                <w:sz w:val="24"/>
                <w:szCs w:val="24"/>
              </w:rPr>
              <w:t>Descripción</w:t>
            </w:r>
          </w:p>
        </w:tc>
        <w:tc>
          <w:tcPr>
            <w:tcW w:w="6111" w:type="dxa"/>
          </w:tcPr>
          <w:p w:rsidR="002C2B94" w:rsidRPr="00492F5C" w:rsidRDefault="002C2B94" w:rsidP="00DF5952">
            <w:pPr>
              <w:rPr>
                <w:rFonts w:ascii="Arial" w:hAnsi="Arial" w:cs="Arial"/>
                <w:sz w:val="24"/>
                <w:szCs w:val="24"/>
              </w:rPr>
            </w:pPr>
            <w:r>
              <w:rPr>
                <w:rFonts w:ascii="Arial" w:hAnsi="Arial" w:cs="Arial"/>
                <w:sz w:val="24"/>
                <w:szCs w:val="24"/>
              </w:rPr>
              <w:t xml:space="preserve">Dos rectas  con un punto en común son tangentes a una circunferencia </w:t>
            </w:r>
          </w:p>
        </w:tc>
      </w:tr>
      <w:tr w:rsidR="002C2B94" w:rsidRPr="00492F5C" w:rsidTr="00DF5952">
        <w:tc>
          <w:tcPr>
            <w:tcW w:w="2943" w:type="dxa"/>
          </w:tcPr>
          <w:p w:rsidR="002C2B94" w:rsidRPr="00492F5C" w:rsidRDefault="002C2B94" w:rsidP="00DF5952">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C2B94" w:rsidRDefault="002C2B94"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762625" cy="3205218"/>
                  <wp:effectExtent l="0" t="0" r="0" b="0"/>
                  <wp:docPr id="8" name="Imagen 8" descr="F:\guion 10\imagene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uion 10\imagenes\16.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3205218"/>
                          </a:xfrm>
                          <a:prstGeom prst="rect">
                            <a:avLst/>
                          </a:prstGeom>
                          <a:noFill/>
                          <a:ln>
                            <a:noFill/>
                          </a:ln>
                        </pic:spPr>
                      </pic:pic>
                    </a:graphicData>
                  </a:graphic>
                </wp:inline>
              </w:drawing>
            </w:r>
          </w:p>
          <w:p w:rsidR="002C2B94" w:rsidRDefault="002C2B94" w:rsidP="00DF5952">
            <w:pPr>
              <w:rPr>
                <w:rStyle w:val="Refdecomentario"/>
                <w:rFonts w:ascii="Calibri" w:eastAsia="Calibri" w:hAnsi="Calibri" w:cs="Times New Roman"/>
              </w:rPr>
            </w:pPr>
          </w:p>
          <w:p w:rsidR="002C2B94" w:rsidRPr="00492F5C" w:rsidRDefault="002C2B94" w:rsidP="00DF5952">
            <w:pPr>
              <w:rPr>
                <w:rFonts w:ascii="Arial" w:hAnsi="Arial" w:cs="Arial"/>
                <w:sz w:val="24"/>
                <w:szCs w:val="24"/>
              </w:rPr>
            </w:pPr>
          </w:p>
        </w:tc>
      </w:tr>
      <w:tr w:rsidR="002C2B94" w:rsidRPr="00E5033C" w:rsidTr="00DF5952">
        <w:trPr>
          <w:trHeight w:val="70"/>
        </w:trPr>
        <w:tc>
          <w:tcPr>
            <w:tcW w:w="2943" w:type="dxa"/>
          </w:tcPr>
          <w:p w:rsidR="002C2B94" w:rsidRPr="00492F5C" w:rsidRDefault="002C2B94" w:rsidP="00DF5952">
            <w:pPr>
              <w:rPr>
                <w:rFonts w:ascii="Arial" w:hAnsi="Arial" w:cs="Arial"/>
                <w:sz w:val="24"/>
                <w:szCs w:val="24"/>
              </w:rPr>
            </w:pPr>
            <w:r w:rsidRPr="00492F5C">
              <w:rPr>
                <w:rFonts w:ascii="Arial" w:hAnsi="Arial" w:cs="Arial"/>
                <w:b/>
                <w:sz w:val="24"/>
                <w:szCs w:val="24"/>
              </w:rPr>
              <w:t>Pie de imagen</w:t>
            </w:r>
          </w:p>
        </w:tc>
        <w:tc>
          <w:tcPr>
            <w:tcW w:w="6111" w:type="dxa"/>
          </w:tcPr>
          <w:p w:rsidR="002C2B94" w:rsidRPr="00944358" w:rsidRDefault="002C2B94" w:rsidP="00DF5952">
            <w:pPr>
              <w:rPr>
                <w:rFonts w:ascii="Arial" w:hAnsi="Arial" w:cs="Arial"/>
                <w:i/>
                <w:sz w:val="24"/>
                <w:szCs w:val="24"/>
                <w:vertAlign w:val="superscript"/>
              </w:rPr>
            </w:pPr>
            <w:r>
              <w:rPr>
                <w:rFonts w:ascii="Arial" w:hAnsi="Arial" w:cs="Arial"/>
                <w:i/>
                <w:sz w:val="24"/>
                <w:szCs w:val="24"/>
              </w:rPr>
              <w:t xml:space="preserve"> Rectas l y m tangentes a la circunferencia j respectivamente en los puntos B y C,</w:t>
            </w:r>
            <w:r w:rsidRPr="00700FA1">
              <w:rPr>
                <w:rFonts w:ascii="Arial" w:hAnsi="Arial" w:cs="Arial"/>
                <w:i/>
                <w:sz w:val="24"/>
                <w:szCs w:val="24"/>
              </w:rPr>
              <w:t xml:space="preserve"> </w:t>
            </w:r>
            <w:r w:rsidR="00700FA1">
              <w:rPr>
                <w:rFonts w:ascii="Arial" w:hAnsi="Arial" w:cs="Arial"/>
              </w:rPr>
              <w:t xml:space="preserve">∆ </w:t>
            </w:r>
            <w:r w:rsidRPr="00700FA1">
              <w:rPr>
                <w:rFonts w:ascii="Arial" w:hAnsi="Arial" w:cs="Arial"/>
                <w:i/>
                <w:sz w:val="24"/>
                <w:szCs w:val="24"/>
              </w:rPr>
              <w:t xml:space="preserve"> DBA </w:t>
            </w:r>
            <w:r w:rsidR="00700FA1">
              <w:rPr>
                <w:rFonts w:ascii="Arial" w:hAnsi="Arial" w:cs="Arial"/>
              </w:rPr>
              <w:t xml:space="preserve"> ∆ </w:t>
            </w:r>
            <w:r>
              <w:rPr>
                <w:rFonts w:ascii="Arial" w:hAnsi="Arial" w:cs="Arial"/>
                <w:i/>
                <w:sz w:val="24"/>
                <w:szCs w:val="24"/>
              </w:rPr>
              <w:t xml:space="preserve"> </w:t>
            </w:r>
            <w:r w:rsidRPr="002C2B94">
              <w:rPr>
                <w:rFonts w:ascii="Arial" w:hAnsi="Arial" w:cs="Arial"/>
                <w:i/>
                <w:sz w:val="24"/>
                <w:szCs w:val="24"/>
              </w:rPr>
              <w:t>DCA</w:t>
            </w:r>
            <w:r>
              <w:rPr>
                <w:rFonts w:ascii="Arial" w:hAnsi="Arial" w:cs="Arial"/>
                <w:i/>
                <w:sz w:val="24"/>
                <w:szCs w:val="24"/>
              </w:rPr>
              <w:t xml:space="preserve"> son triángulos rectángulos </w:t>
            </w:r>
          </w:p>
        </w:tc>
      </w:tr>
    </w:tbl>
    <w:p w:rsidR="00331E88" w:rsidRDefault="00331E88" w:rsidP="00331E88">
      <w:pPr>
        <w:tabs>
          <w:tab w:val="right" w:pos="8498"/>
        </w:tabs>
        <w:spacing w:after="0"/>
        <w:jc w:val="both"/>
        <w:rPr>
          <w:rFonts w:ascii="Arial" w:hAnsi="Arial" w:cs="Arial"/>
        </w:rPr>
      </w:pPr>
    </w:p>
    <w:p w:rsidR="008C08DC" w:rsidRDefault="0001712F" w:rsidP="00331E88">
      <w:pPr>
        <w:tabs>
          <w:tab w:val="right" w:pos="8498"/>
        </w:tabs>
        <w:spacing w:after="0"/>
        <w:jc w:val="both"/>
        <w:rPr>
          <w:rFonts w:ascii="Arial" w:hAnsi="Arial" w:cs="Arial"/>
        </w:rPr>
      </w:pPr>
      <w:r w:rsidRPr="0001712F">
        <w:rPr>
          <w:rFonts w:ascii="Arial" w:hAnsi="Arial" w:cs="Arial"/>
          <w:b/>
        </w:rPr>
        <w:t>Ángulos</w:t>
      </w:r>
      <w:r>
        <w:rPr>
          <w:rFonts w:ascii="Arial" w:hAnsi="Arial" w:cs="Arial"/>
          <w:b/>
        </w:rPr>
        <w:t xml:space="preserve">: </w:t>
      </w:r>
      <w:r>
        <w:rPr>
          <w:rFonts w:ascii="Arial" w:hAnsi="Arial" w:cs="Arial"/>
        </w:rPr>
        <w:t>recuerda que un ángulo se puede definir como la unión de dos segmentos o</w:t>
      </w:r>
      <w:r w:rsidR="002C2B94">
        <w:rPr>
          <w:rFonts w:ascii="Arial" w:hAnsi="Arial" w:cs="Arial"/>
        </w:rPr>
        <w:t xml:space="preserve"> dos </w:t>
      </w:r>
      <w:proofErr w:type="spellStart"/>
      <w:r w:rsidR="002C2B94">
        <w:rPr>
          <w:rFonts w:ascii="Arial" w:hAnsi="Arial" w:cs="Arial"/>
        </w:rPr>
        <w:t>semi</w:t>
      </w:r>
      <w:proofErr w:type="spellEnd"/>
      <w:r w:rsidR="002C2B94">
        <w:rPr>
          <w:rFonts w:ascii="Arial" w:hAnsi="Arial" w:cs="Arial"/>
        </w:rPr>
        <w:t xml:space="preserve"> rectas o un segmento y una </w:t>
      </w:r>
      <w:proofErr w:type="spellStart"/>
      <w:r w:rsidR="002C2B94">
        <w:rPr>
          <w:rFonts w:ascii="Arial" w:hAnsi="Arial" w:cs="Arial"/>
        </w:rPr>
        <w:t>semi</w:t>
      </w:r>
      <w:proofErr w:type="spellEnd"/>
      <w:r w:rsidR="002C2B94">
        <w:rPr>
          <w:rFonts w:ascii="Arial" w:hAnsi="Arial" w:cs="Arial"/>
        </w:rPr>
        <w:t xml:space="preserve"> recta, </w:t>
      </w:r>
      <w:r>
        <w:rPr>
          <w:rFonts w:ascii="Arial" w:hAnsi="Arial" w:cs="Arial"/>
        </w:rPr>
        <w:t xml:space="preserve"> que tiene un punto en común que se llama vértice</w:t>
      </w:r>
      <w:r w:rsidR="008C08DC">
        <w:rPr>
          <w:rFonts w:ascii="Arial" w:hAnsi="Arial" w:cs="Arial"/>
        </w:rPr>
        <w:t>.</w:t>
      </w:r>
    </w:p>
    <w:p w:rsidR="008C08DC" w:rsidRDefault="008C08DC" w:rsidP="00331E88">
      <w:pPr>
        <w:tabs>
          <w:tab w:val="right" w:pos="8498"/>
        </w:tabs>
        <w:spacing w:after="0"/>
        <w:jc w:val="both"/>
        <w:rPr>
          <w:rFonts w:ascii="Arial" w:hAnsi="Arial" w:cs="Arial"/>
        </w:rPr>
      </w:pPr>
    </w:p>
    <w:p w:rsidR="002C2B94" w:rsidRDefault="008C08DC" w:rsidP="00331E88">
      <w:pPr>
        <w:tabs>
          <w:tab w:val="right" w:pos="8498"/>
        </w:tabs>
        <w:spacing w:after="0"/>
        <w:jc w:val="both"/>
        <w:rPr>
          <w:rFonts w:ascii="Arial" w:hAnsi="Arial" w:cs="Arial"/>
        </w:rPr>
      </w:pPr>
      <w:r>
        <w:rPr>
          <w:rFonts w:ascii="Arial" w:hAnsi="Arial" w:cs="Arial"/>
        </w:rPr>
        <w:t xml:space="preserve">Además de los </w:t>
      </w:r>
      <w:r w:rsidRPr="008C08DC">
        <w:rPr>
          <w:rFonts w:ascii="Arial" w:hAnsi="Arial" w:cs="Arial"/>
          <w:b/>
        </w:rPr>
        <w:t>ángulos centrales</w:t>
      </w:r>
      <w:r>
        <w:rPr>
          <w:rFonts w:ascii="Arial" w:hAnsi="Arial" w:cs="Arial"/>
        </w:rPr>
        <w:t xml:space="preserve"> y los </w:t>
      </w:r>
      <w:r w:rsidRPr="008C08DC">
        <w:rPr>
          <w:rFonts w:ascii="Arial" w:hAnsi="Arial" w:cs="Arial"/>
          <w:b/>
        </w:rPr>
        <w:t xml:space="preserve">ángulos inscritos </w:t>
      </w:r>
      <w:r>
        <w:rPr>
          <w:rFonts w:ascii="Arial" w:hAnsi="Arial" w:cs="Arial"/>
        </w:rPr>
        <w:t>con los cuales se trabaj</w:t>
      </w:r>
      <w:r w:rsidR="00700FA1">
        <w:rPr>
          <w:rFonts w:ascii="Arial" w:hAnsi="Arial" w:cs="Arial"/>
        </w:rPr>
        <w:t xml:space="preserve">o en las secciones anteriores,  </w:t>
      </w:r>
      <w:r>
        <w:rPr>
          <w:rFonts w:ascii="Arial" w:hAnsi="Arial" w:cs="Arial"/>
        </w:rPr>
        <w:t>también  se encuentran  los</w:t>
      </w:r>
      <w:r w:rsidR="002C2B94">
        <w:rPr>
          <w:rFonts w:ascii="Arial" w:hAnsi="Arial" w:cs="Arial"/>
        </w:rPr>
        <w:t xml:space="preserve"> siguientes  ángulos que</w:t>
      </w:r>
      <w:r>
        <w:rPr>
          <w:rFonts w:ascii="Arial" w:hAnsi="Arial" w:cs="Arial"/>
        </w:rPr>
        <w:t xml:space="preserve"> se relacionan con la circunferencia</w:t>
      </w:r>
      <w:r w:rsidR="00700FA1">
        <w:rPr>
          <w:rFonts w:ascii="Arial" w:hAnsi="Arial" w:cs="Arial"/>
        </w:rPr>
        <w:t>.</w:t>
      </w:r>
    </w:p>
    <w:p w:rsidR="002C2B94" w:rsidRDefault="002C2B94" w:rsidP="00331E88">
      <w:pPr>
        <w:tabs>
          <w:tab w:val="right" w:pos="8498"/>
        </w:tabs>
        <w:spacing w:after="0"/>
        <w:jc w:val="both"/>
        <w:rPr>
          <w:rFonts w:ascii="Arial" w:hAnsi="Arial" w:cs="Arial"/>
        </w:rPr>
      </w:pPr>
    </w:p>
    <w:p w:rsidR="0001712F" w:rsidRPr="00507B84" w:rsidRDefault="00507B84" w:rsidP="008C08DC">
      <w:pPr>
        <w:pStyle w:val="Prrafodelista"/>
        <w:numPr>
          <w:ilvl w:val="0"/>
          <w:numId w:val="35"/>
        </w:numPr>
        <w:tabs>
          <w:tab w:val="right" w:pos="8498"/>
        </w:tabs>
        <w:spacing w:after="0"/>
        <w:jc w:val="both"/>
        <w:rPr>
          <w:rFonts w:ascii="Arial" w:hAnsi="Arial" w:cs="Arial"/>
          <w:b/>
        </w:rPr>
      </w:pPr>
      <w:r>
        <w:rPr>
          <w:rFonts w:ascii="Arial" w:hAnsi="Arial" w:cs="Arial"/>
          <w:b/>
        </w:rPr>
        <w:t xml:space="preserve">Angulo </w:t>
      </w:r>
      <w:proofErr w:type="spellStart"/>
      <w:r>
        <w:rPr>
          <w:rFonts w:ascii="Arial" w:hAnsi="Arial" w:cs="Arial"/>
          <w:b/>
        </w:rPr>
        <w:t>semi</w:t>
      </w:r>
      <w:r w:rsidR="008C08DC" w:rsidRPr="008C08DC">
        <w:rPr>
          <w:rFonts w:ascii="Arial" w:hAnsi="Arial" w:cs="Arial"/>
          <w:b/>
        </w:rPr>
        <w:t>inscrito</w:t>
      </w:r>
      <w:proofErr w:type="spellEnd"/>
      <w:r w:rsidR="008C08DC">
        <w:rPr>
          <w:rFonts w:ascii="Arial" w:hAnsi="Arial" w:cs="Arial"/>
          <w:b/>
        </w:rPr>
        <w:t xml:space="preserve">: </w:t>
      </w:r>
      <w:r w:rsidR="008C08DC" w:rsidRPr="008C08DC">
        <w:rPr>
          <w:rFonts w:ascii="Arial" w:hAnsi="Arial" w:cs="Arial"/>
        </w:rPr>
        <w:t>son los ángulos cuyo vértice</w:t>
      </w:r>
      <w:r w:rsidR="00682068">
        <w:rPr>
          <w:rFonts w:ascii="Arial" w:hAnsi="Arial" w:cs="Arial"/>
        </w:rPr>
        <w:t xml:space="preserve"> es un punto que </w:t>
      </w:r>
      <w:r w:rsidR="008C08DC" w:rsidRPr="008C08DC">
        <w:rPr>
          <w:rFonts w:ascii="Arial" w:hAnsi="Arial" w:cs="Arial"/>
        </w:rPr>
        <w:t xml:space="preserve"> se encuentra sobre la circunferencia,  </w:t>
      </w:r>
      <w:r w:rsidR="008C08DC">
        <w:rPr>
          <w:rFonts w:ascii="Arial" w:hAnsi="Arial" w:cs="Arial"/>
        </w:rPr>
        <w:t xml:space="preserve">un lado es </w:t>
      </w:r>
      <w:r w:rsidR="008C08DC" w:rsidRPr="008C08DC">
        <w:rPr>
          <w:rFonts w:ascii="Arial" w:hAnsi="Arial" w:cs="Arial"/>
          <w:b/>
        </w:rPr>
        <w:t xml:space="preserve">secante </w:t>
      </w:r>
      <w:r w:rsidR="008C08DC">
        <w:rPr>
          <w:rFonts w:ascii="Arial" w:hAnsi="Arial" w:cs="Arial"/>
        </w:rPr>
        <w:t xml:space="preserve">a la circunferencia y el otro es </w:t>
      </w:r>
      <w:r w:rsidR="008C08DC" w:rsidRPr="008C08DC">
        <w:rPr>
          <w:rFonts w:ascii="Arial" w:hAnsi="Arial" w:cs="Arial"/>
          <w:b/>
        </w:rPr>
        <w:t>tangente</w:t>
      </w:r>
      <w:r w:rsidR="008C08DC">
        <w:rPr>
          <w:rFonts w:ascii="Arial" w:hAnsi="Arial" w:cs="Arial"/>
        </w:rPr>
        <w:t xml:space="preserve">  a ella.</w:t>
      </w:r>
    </w:p>
    <w:p w:rsidR="00507B84" w:rsidRPr="00EE5939" w:rsidRDefault="00507B84" w:rsidP="00507B84">
      <w:pPr>
        <w:pStyle w:val="Prrafodelista"/>
        <w:tabs>
          <w:tab w:val="right" w:pos="8498"/>
        </w:tabs>
        <w:spacing w:after="0"/>
        <w:ind w:left="1035"/>
        <w:jc w:val="both"/>
        <w:rPr>
          <w:rFonts w:ascii="Arial" w:hAnsi="Arial" w:cs="Arial"/>
          <w:b/>
        </w:rPr>
      </w:pPr>
    </w:p>
    <w:tbl>
      <w:tblPr>
        <w:tblStyle w:val="Tablaconcuadrcula1"/>
        <w:tblW w:w="0" w:type="auto"/>
        <w:tblLayout w:type="fixed"/>
        <w:tblLook w:val="04A0"/>
      </w:tblPr>
      <w:tblGrid>
        <w:gridCol w:w="2943"/>
        <w:gridCol w:w="6111"/>
      </w:tblGrid>
      <w:tr w:rsidR="00EE5939" w:rsidRPr="00492F5C" w:rsidTr="00DF5952">
        <w:tc>
          <w:tcPr>
            <w:tcW w:w="9054" w:type="dxa"/>
            <w:gridSpan w:val="2"/>
            <w:shd w:val="clear" w:color="auto" w:fill="0D0D0D" w:themeFill="text1" w:themeFillTint="F2"/>
          </w:tcPr>
          <w:p w:rsidR="00EE5939" w:rsidRPr="00492F5C" w:rsidRDefault="00EE5939"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EE5939" w:rsidRPr="00492F5C" w:rsidTr="00DF5952">
        <w:tc>
          <w:tcPr>
            <w:tcW w:w="2943" w:type="dxa"/>
          </w:tcPr>
          <w:p w:rsidR="00EE5939" w:rsidRPr="00492F5C" w:rsidRDefault="00EE5939" w:rsidP="00DF5952">
            <w:pPr>
              <w:rPr>
                <w:rFonts w:ascii="Arial" w:hAnsi="Arial" w:cs="Arial"/>
                <w:b/>
                <w:sz w:val="24"/>
                <w:szCs w:val="24"/>
              </w:rPr>
            </w:pPr>
            <w:r w:rsidRPr="00492F5C">
              <w:rPr>
                <w:rFonts w:ascii="Arial" w:hAnsi="Arial" w:cs="Arial"/>
                <w:b/>
                <w:sz w:val="24"/>
                <w:szCs w:val="24"/>
              </w:rPr>
              <w:t>Código</w:t>
            </w:r>
          </w:p>
        </w:tc>
        <w:tc>
          <w:tcPr>
            <w:tcW w:w="6111" w:type="dxa"/>
          </w:tcPr>
          <w:p w:rsidR="00EE5939" w:rsidRPr="00492F5C" w:rsidRDefault="00EE5939"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17</w:t>
            </w:r>
          </w:p>
        </w:tc>
      </w:tr>
      <w:tr w:rsidR="00EE5939" w:rsidRPr="00492F5C" w:rsidTr="00DF5952">
        <w:tc>
          <w:tcPr>
            <w:tcW w:w="2943" w:type="dxa"/>
          </w:tcPr>
          <w:p w:rsidR="00EE5939" w:rsidRPr="00492F5C" w:rsidRDefault="00EE5939" w:rsidP="00DF5952">
            <w:pPr>
              <w:rPr>
                <w:rFonts w:ascii="Arial" w:hAnsi="Arial" w:cs="Arial"/>
                <w:sz w:val="24"/>
                <w:szCs w:val="24"/>
              </w:rPr>
            </w:pPr>
            <w:r w:rsidRPr="00492F5C">
              <w:rPr>
                <w:rFonts w:ascii="Arial" w:hAnsi="Arial" w:cs="Arial"/>
                <w:b/>
                <w:sz w:val="24"/>
                <w:szCs w:val="24"/>
              </w:rPr>
              <w:t>Descripción</w:t>
            </w:r>
          </w:p>
        </w:tc>
        <w:tc>
          <w:tcPr>
            <w:tcW w:w="6111" w:type="dxa"/>
          </w:tcPr>
          <w:p w:rsidR="00EE5939" w:rsidRPr="00492F5C" w:rsidRDefault="00507B84" w:rsidP="00DF5952">
            <w:pPr>
              <w:rPr>
                <w:rFonts w:ascii="Arial" w:hAnsi="Arial" w:cs="Arial"/>
                <w:sz w:val="24"/>
                <w:szCs w:val="24"/>
              </w:rPr>
            </w:pPr>
            <w:r>
              <w:rPr>
                <w:rFonts w:ascii="Arial" w:hAnsi="Arial" w:cs="Arial"/>
                <w:sz w:val="24"/>
                <w:szCs w:val="24"/>
              </w:rPr>
              <w:t xml:space="preserve">Angulo </w:t>
            </w:r>
            <w:proofErr w:type="spellStart"/>
            <w:r>
              <w:rPr>
                <w:rFonts w:ascii="Arial" w:hAnsi="Arial" w:cs="Arial"/>
                <w:sz w:val="24"/>
                <w:szCs w:val="24"/>
              </w:rPr>
              <w:t>semi</w:t>
            </w:r>
            <w:r w:rsidR="00EE5939">
              <w:rPr>
                <w:rFonts w:ascii="Arial" w:hAnsi="Arial" w:cs="Arial"/>
                <w:sz w:val="24"/>
                <w:szCs w:val="24"/>
              </w:rPr>
              <w:t>inscrito</w:t>
            </w:r>
            <w:proofErr w:type="spellEnd"/>
            <w:r w:rsidR="00EE5939">
              <w:rPr>
                <w:rFonts w:ascii="Arial" w:hAnsi="Arial" w:cs="Arial"/>
                <w:sz w:val="24"/>
                <w:szCs w:val="24"/>
              </w:rPr>
              <w:t xml:space="preserve"> en una circunferencia </w:t>
            </w:r>
          </w:p>
        </w:tc>
      </w:tr>
      <w:tr w:rsidR="00EE5939" w:rsidRPr="00492F5C" w:rsidTr="00DF5952">
        <w:tc>
          <w:tcPr>
            <w:tcW w:w="2943" w:type="dxa"/>
          </w:tcPr>
          <w:p w:rsidR="00EE5939" w:rsidRPr="00492F5C" w:rsidRDefault="00EE5939" w:rsidP="00DF5952">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EE5939" w:rsidRDefault="00507B84"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933950" cy="3366393"/>
                  <wp:effectExtent l="0" t="0" r="0" b="0"/>
                  <wp:docPr id="2" name="Imagen 2" descr="F:\guion 10\imagen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17.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3366393"/>
                          </a:xfrm>
                          <a:prstGeom prst="rect">
                            <a:avLst/>
                          </a:prstGeom>
                          <a:noFill/>
                          <a:ln>
                            <a:noFill/>
                          </a:ln>
                        </pic:spPr>
                      </pic:pic>
                    </a:graphicData>
                  </a:graphic>
                </wp:inline>
              </w:drawing>
            </w:r>
          </w:p>
          <w:p w:rsidR="00EE5939" w:rsidRDefault="00EE5939" w:rsidP="00DF5952">
            <w:pPr>
              <w:rPr>
                <w:rStyle w:val="Refdecomentario"/>
                <w:rFonts w:ascii="Calibri" w:eastAsia="Calibri" w:hAnsi="Calibri" w:cs="Times New Roman"/>
              </w:rPr>
            </w:pPr>
          </w:p>
          <w:p w:rsidR="00EE5939" w:rsidRPr="00492F5C" w:rsidRDefault="00EE5939" w:rsidP="00DF5952">
            <w:pPr>
              <w:rPr>
                <w:rFonts w:ascii="Arial" w:hAnsi="Arial" w:cs="Arial"/>
                <w:sz w:val="24"/>
                <w:szCs w:val="24"/>
              </w:rPr>
            </w:pPr>
          </w:p>
        </w:tc>
      </w:tr>
      <w:tr w:rsidR="00EE5939" w:rsidRPr="00E5033C" w:rsidTr="00DF5952">
        <w:trPr>
          <w:trHeight w:val="70"/>
        </w:trPr>
        <w:tc>
          <w:tcPr>
            <w:tcW w:w="2943" w:type="dxa"/>
          </w:tcPr>
          <w:p w:rsidR="00EE5939" w:rsidRPr="00492F5C" w:rsidRDefault="00EE5939" w:rsidP="00DF5952">
            <w:pPr>
              <w:rPr>
                <w:rFonts w:ascii="Arial" w:hAnsi="Arial" w:cs="Arial"/>
                <w:sz w:val="24"/>
                <w:szCs w:val="24"/>
              </w:rPr>
            </w:pPr>
            <w:r w:rsidRPr="00492F5C">
              <w:rPr>
                <w:rFonts w:ascii="Arial" w:hAnsi="Arial" w:cs="Arial"/>
                <w:b/>
                <w:sz w:val="24"/>
                <w:szCs w:val="24"/>
              </w:rPr>
              <w:t>Pie de imagen</w:t>
            </w:r>
          </w:p>
        </w:tc>
        <w:tc>
          <w:tcPr>
            <w:tcW w:w="6111" w:type="dxa"/>
          </w:tcPr>
          <w:p w:rsidR="00EE5939" w:rsidRPr="00507B84" w:rsidRDefault="00507B84" w:rsidP="00DF5952">
            <w:pPr>
              <w:rPr>
                <w:rFonts w:ascii="Arial" w:hAnsi="Arial" w:cs="Arial"/>
                <w:i/>
                <w:sz w:val="24"/>
                <w:szCs w:val="24"/>
                <w:vertAlign w:val="superscript"/>
              </w:rPr>
            </w:pPr>
            <w:r>
              <w:rPr>
                <w:rFonts w:ascii="Arial" w:hAnsi="Arial" w:cs="Arial"/>
                <w:i/>
                <w:sz w:val="24"/>
                <w:szCs w:val="24"/>
              </w:rPr>
              <w:t xml:space="preserve"> </w:t>
            </w:r>
            <w:r w:rsidRPr="00507B84">
              <w:rPr>
                <w:rFonts w:ascii="Arial" w:hAnsi="Arial" w:cs="Arial"/>
                <w:i/>
                <w:sz w:val="24"/>
                <w:szCs w:val="24"/>
              </w:rPr>
              <w:t xml:space="preserve">El </w:t>
            </w:r>
            <w:r w:rsidRPr="00507B84">
              <w:rPr>
                <w:rFonts w:ascii="Cambria Math" w:hAnsi="Cambria Math" w:cs="Cambria Math"/>
                <w:i/>
                <w:sz w:val="24"/>
                <w:szCs w:val="24"/>
              </w:rPr>
              <w:t>∡</w:t>
            </w:r>
            <w:r w:rsidRPr="00507B84">
              <w:rPr>
                <w:rFonts w:ascii="Arial" w:hAnsi="Arial" w:cs="Arial"/>
                <w:i/>
                <w:sz w:val="24"/>
                <w:szCs w:val="24"/>
              </w:rPr>
              <w:t xml:space="preserve">EBG es un ángulo </w:t>
            </w:r>
            <w:proofErr w:type="spellStart"/>
            <w:r w:rsidRPr="00507B84">
              <w:rPr>
                <w:rFonts w:ascii="Arial" w:hAnsi="Arial" w:cs="Arial"/>
                <w:i/>
                <w:sz w:val="24"/>
                <w:szCs w:val="24"/>
              </w:rPr>
              <w:t>semiinscrito</w:t>
            </w:r>
            <w:proofErr w:type="spellEnd"/>
            <w:r w:rsidRPr="00507B84">
              <w:rPr>
                <w:rFonts w:ascii="Arial" w:hAnsi="Arial" w:cs="Arial"/>
                <w:i/>
                <w:sz w:val="24"/>
                <w:szCs w:val="24"/>
              </w:rPr>
              <w:t xml:space="preserve"> en la circunferencia j</w:t>
            </w:r>
          </w:p>
        </w:tc>
      </w:tr>
    </w:tbl>
    <w:p w:rsidR="00EE5939" w:rsidRPr="00EE5939" w:rsidRDefault="00EE5939" w:rsidP="00EE5939">
      <w:pPr>
        <w:tabs>
          <w:tab w:val="right" w:pos="8498"/>
        </w:tabs>
        <w:spacing w:after="0"/>
        <w:jc w:val="both"/>
        <w:rPr>
          <w:rFonts w:ascii="Arial" w:hAnsi="Arial" w:cs="Arial"/>
          <w:b/>
        </w:rPr>
      </w:pPr>
    </w:p>
    <w:p w:rsidR="008C08DC" w:rsidRPr="00507B84" w:rsidRDefault="008C08DC" w:rsidP="008C08DC">
      <w:pPr>
        <w:pStyle w:val="Prrafodelista"/>
        <w:numPr>
          <w:ilvl w:val="0"/>
          <w:numId w:val="35"/>
        </w:numPr>
        <w:tabs>
          <w:tab w:val="right" w:pos="8498"/>
        </w:tabs>
        <w:spacing w:after="0"/>
        <w:jc w:val="both"/>
        <w:rPr>
          <w:rFonts w:ascii="Arial" w:hAnsi="Arial" w:cs="Arial"/>
          <w:b/>
        </w:rPr>
      </w:pPr>
      <w:r>
        <w:rPr>
          <w:rFonts w:ascii="Arial" w:hAnsi="Arial" w:cs="Arial"/>
          <w:b/>
        </w:rPr>
        <w:t>Angulo interior:</w:t>
      </w:r>
      <w:r>
        <w:rPr>
          <w:rFonts w:ascii="Arial" w:hAnsi="Arial" w:cs="Arial"/>
        </w:rPr>
        <w:t xml:space="preserve"> </w:t>
      </w:r>
      <w:r w:rsidRPr="008C08DC">
        <w:rPr>
          <w:rFonts w:ascii="Arial" w:hAnsi="Arial" w:cs="Arial"/>
        </w:rPr>
        <w:t>son los ángulos cuyo</w:t>
      </w:r>
      <w:r>
        <w:rPr>
          <w:rFonts w:ascii="Arial" w:hAnsi="Arial" w:cs="Arial"/>
        </w:rPr>
        <w:t xml:space="preserve"> vértice</w:t>
      </w:r>
      <w:r w:rsidR="00682068">
        <w:rPr>
          <w:rFonts w:ascii="Arial" w:hAnsi="Arial" w:cs="Arial"/>
        </w:rPr>
        <w:t xml:space="preserve"> es un punto que </w:t>
      </w:r>
      <w:r>
        <w:rPr>
          <w:rFonts w:ascii="Arial" w:hAnsi="Arial" w:cs="Arial"/>
        </w:rPr>
        <w:t xml:space="preserve"> se encuentra al interior de la circunferencia y sus lados son segmentos </w:t>
      </w:r>
      <w:r w:rsidR="00507B84">
        <w:rPr>
          <w:rFonts w:ascii="Arial" w:hAnsi="Arial" w:cs="Arial"/>
        </w:rPr>
        <w:t xml:space="preserve">o </w:t>
      </w:r>
      <w:proofErr w:type="spellStart"/>
      <w:r w:rsidR="00507B84">
        <w:rPr>
          <w:rFonts w:ascii="Arial" w:hAnsi="Arial" w:cs="Arial"/>
        </w:rPr>
        <w:t>semirectas</w:t>
      </w:r>
      <w:proofErr w:type="spellEnd"/>
      <w:r w:rsidR="00507B84">
        <w:rPr>
          <w:rFonts w:ascii="Arial" w:hAnsi="Arial" w:cs="Arial"/>
        </w:rPr>
        <w:t xml:space="preserve"> </w:t>
      </w:r>
      <w:r w:rsidRPr="00682068">
        <w:rPr>
          <w:rFonts w:ascii="Arial" w:hAnsi="Arial" w:cs="Arial"/>
          <w:b/>
        </w:rPr>
        <w:t>secantes</w:t>
      </w:r>
      <w:r>
        <w:rPr>
          <w:rFonts w:ascii="Arial" w:hAnsi="Arial" w:cs="Arial"/>
        </w:rPr>
        <w:t xml:space="preserve"> a la circunferencia.</w:t>
      </w:r>
    </w:p>
    <w:tbl>
      <w:tblPr>
        <w:tblStyle w:val="Tablaconcuadrcula1"/>
        <w:tblW w:w="0" w:type="auto"/>
        <w:tblLayout w:type="fixed"/>
        <w:tblLook w:val="04A0"/>
      </w:tblPr>
      <w:tblGrid>
        <w:gridCol w:w="2943"/>
        <w:gridCol w:w="6111"/>
      </w:tblGrid>
      <w:tr w:rsidR="00507B84" w:rsidRPr="00492F5C" w:rsidTr="00DF5952">
        <w:tc>
          <w:tcPr>
            <w:tcW w:w="9054" w:type="dxa"/>
            <w:gridSpan w:val="2"/>
            <w:shd w:val="clear" w:color="auto" w:fill="0D0D0D" w:themeFill="text1" w:themeFillTint="F2"/>
          </w:tcPr>
          <w:p w:rsidR="00507B84" w:rsidRPr="00492F5C" w:rsidRDefault="00507B84"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507B84" w:rsidRPr="00492F5C" w:rsidTr="00DF5952">
        <w:tc>
          <w:tcPr>
            <w:tcW w:w="2943" w:type="dxa"/>
          </w:tcPr>
          <w:p w:rsidR="00507B84" w:rsidRPr="00492F5C" w:rsidRDefault="00507B84" w:rsidP="00DF5952">
            <w:pPr>
              <w:rPr>
                <w:rFonts w:ascii="Arial" w:hAnsi="Arial" w:cs="Arial"/>
                <w:b/>
                <w:sz w:val="24"/>
                <w:szCs w:val="24"/>
              </w:rPr>
            </w:pPr>
            <w:r w:rsidRPr="00492F5C">
              <w:rPr>
                <w:rFonts w:ascii="Arial" w:hAnsi="Arial" w:cs="Arial"/>
                <w:b/>
                <w:sz w:val="24"/>
                <w:szCs w:val="24"/>
              </w:rPr>
              <w:t>Código</w:t>
            </w:r>
          </w:p>
        </w:tc>
        <w:tc>
          <w:tcPr>
            <w:tcW w:w="6111" w:type="dxa"/>
          </w:tcPr>
          <w:p w:rsidR="00507B84" w:rsidRPr="00492F5C" w:rsidRDefault="00507B84"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18</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Descripción</w:t>
            </w:r>
          </w:p>
        </w:tc>
        <w:tc>
          <w:tcPr>
            <w:tcW w:w="6111" w:type="dxa"/>
          </w:tcPr>
          <w:p w:rsidR="00507B84" w:rsidRPr="00492F5C" w:rsidRDefault="00507B84" w:rsidP="00507B84">
            <w:pPr>
              <w:rPr>
                <w:rFonts w:ascii="Arial" w:hAnsi="Arial" w:cs="Arial"/>
                <w:sz w:val="24"/>
                <w:szCs w:val="24"/>
              </w:rPr>
            </w:pPr>
            <w:r>
              <w:rPr>
                <w:rFonts w:ascii="Arial" w:hAnsi="Arial" w:cs="Arial"/>
                <w:sz w:val="24"/>
                <w:szCs w:val="24"/>
              </w:rPr>
              <w:t xml:space="preserve">Angulo interior de  una circunferencia </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07B84" w:rsidRDefault="00507B84" w:rsidP="00DF5952">
            <w:pPr>
              <w:rPr>
                <w:rStyle w:val="Refdecomentario"/>
                <w:rFonts w:ascii="Calibri" w:eastAsia="Calibri" w:hAnsi="Calibri" w:cs="Times New Roman"/>
              </w:rPr>
            </w:pPr>
          </w:p>
          <w:p w:rsidR="00507B84" w:rsidRDefault="00507B84" w:rsidP="00DF5952">
            <w:pPr>
              <w:rPr>
                <w:rStyle w:val="Refdecomentario"/>
                <w:rFonts w:ascii="Calibri" w:eastAsia="Calibri" w:hAnsi="Calibri" w:cs="Times New Roman"/>
              </w:rPr>
            </w:pPr>
            <w:r>
              <w:rPr>
                <w:rFonts w:ascii="Arial" w:hAnsi="Arial" w:cs="Arial"/>
                <w:b/>
                <w:noProof/>
                <w:lang w:val="es-ES" w:eastAsia="es-ES"/>
              </w:rPr>
              <w:lastRenderedPageBreak/>
              <w:drawing>
                <wp:inline distT="0" distB="0" distL="0" distR="0">
                  <wp:extent cx="5612130" cy="3237767"/>
                  <wp:effectExtent l="0" t="0" r="0" b="0"/>
                  <wp:docPr id="20" name="Imagen 20" descr="F:\guion 10\imagen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uion 10\imagenes\18.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3237767"/>
                          </a:xfrm>
                          <a:prstGeom prst="rect">
                            <a:avLst/>
                          </a:prstGeom>
                          <a:noFill/>
                          <a:ln>
                            <a:noFill/>
                          </a:ln>
                        </pic:spPr>
                      </pic:pic>
                    </a:graphicData>
                  </a:graphic>
                </wp:inline>
              </w:drawing>
            </w:r>
          </w:p>
          <w:p w:rsidR="00507B84" w:rsidRPr="00492F5C" w:rsidRDefault="00507B84" w:rsidP="00DF5952">
            <w:pPr>
              <w:rPr>
                <w:rFonts w:ascii="Arial" w:hAnsi="Arial" w:cs="Arial"/>
                <w:sz w:val="24"/>
                <w:szCs w:val="24"/>
              </w:rPr>
            </w:pPr>
          </w:p>
        </w:tc>
      </w:tr>
      <w:tr w:rsidR="00507B84" w:rsidRPr="00E5033C" w:rsidTr="00DF5952">
        <w:trPr>
          <w:trHeight w:val="70"/>
        </w:trPr>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07B84" w:rsidRPr="00507B84" w:rsidRDefault="00507B84" w:rsidP="00507B84">
            <w:pPr>
              <w:rPr>
                <w:rFonts w:ascii="Arial" w:hAnsi="Arial" w:cs="Arial"/>
                <w:i/>
                <w:sz w:val="24"/>
                <w:szCs w:val="24"/>
                <w:vertAlign w:val="superscript"/>
              </w:rPr>
            </w:pPr>
            <w:r>
              <w:rPr>
                <w:rFonts w:ascii="Arial" w:hAnsi="Arial" w:cs="Arial"/>
                <w:i/>
                <w:sz w:val="24"/>
                <w:szCs w:val="24"/>
              </w:rPr>
              <w:t xml:space="preserve"> </w:t>
            </w:r>
            <w:r w:rsidRPr="00507B84">
              <w:rPr>
                <w:rFonts w:ascii="Arial" w:hAnsi="Arial" w:cs="Arial"/>
                <w:i/>
                <w:sz w:val="24"/>
                <w:szCs w:val="24"/>
              </w:rPr>
              <w:t xml:space="preserve">El </w:t>
            </w:r>
            <w:r w:rsidRPr="00507B84">
              <w:rPr>
                <w:rFonts w:ascii="Cambria Math" w:hAnsi="Cambria Math" w:cs="Cambria Math"/>
                <w:i/>
                <w:sz w:val="24"/>
                <w:szCs w:val="24"/>
              </w:rPr>
              <w:t>∡</w:t>
            </w:r>
            <w:r>
              <w:rPr>
                <w:rFonts w:ascii="Arial" w:hAnsi="Arial" w:cs="Arial"/>
                <w:i/>
                <w:sz w:val="24"/>
                <w:szCs w:val="24"/>
              </w:rPr>
              <w:t xml:space="preserve">BHD </w:t>
            </w:r>
            <w:r w:rsidRPr="00507B84">
              <w:rPr>
                <w:rFonts w:ascii="Arial" w:hAnsi="Arial" w:cs="Arial"/>
                <w:i/>
                <w:sz w:val="24"/>
                <w:szCs w:val="24"/>
              </w:rPr>
              <w:t xml:space="preserve"> es un ángulo</w:t>
            </w:r>
            <w:r>
              <w:rPr>
                <w:rFonts w:ascii="Arial" w:hAnsi="Arial" w:cs="Arial"/>
                <w:i/>
                <w:sz w:val="24"/>
                <w:szCs w:val="24"/>
              </w:rPr>
              <w:t xml:space="preserve"> interior de la</w:t>
            </w:r>
            <w:r w:rsidRPr="00507B84">
              <w:rPr>
                <w:rFonts w:ascii="Arial" w:hAnsi="Arial" w:cs="Arial"/>
                <w:i/>
                <w:sz w:val="24"/>
                <w:szCs w:val="24"/>
              </w:rPr>
              <w:t xml:space="preserve"> circunferencia j</w:t>
            </w:r>
          </w:p>
        </w:tc>
      </w:tr>
    </w:tbl>
    <w:p w:rsidR="00507B84" w:rsidRPr="00507B84" w:rsidRDefault="00507B84" w:rsidP="00507B84">
      <w:pPr>
        <w:tabs>
          <w:tab w:val="right" w:pos="8498"/>
        </w:tabs>
        <w:spacing w:after="0"/>
        <w:jc w:val="both"/>
        <w:rPr>
          <w:rFonts w:ascii="Arial" w:hAnsi="Arial" w:cs="Arial"/>
          <w:b/>
        </w:rPr>
      </w:pPr>
    </w:p>
    <w:p w:rsidR="00507B84" w:rsidRPr="00507B84" w:rsidRDefault="00507B84" w:rsidP="00507B84">
      <w:pPr>
        <w:tabs>
          <w:tab w:val="right" w:pos="8498"/>
        </w:tabs>
        <w:spacing w:after="0"/>
        <w:jc w:val="both"/>
        <w:rPr>
          <w:rFonts w:ascii="Arial" w:hAnsi="Arial" w:cs="Arial"/>
          <w:b/>
        </w:rPr>
      </w:pPr>
    </w:p>
    <w:p w:rsidR="008C08DC" w:rsidRPr="00507B84" w:rsidRDefault="008C08DC" w:rsidP="008C08DC">
      <w:pPr>
        <w:pStyle w:val="Prrafodelista"/>
        <w:numPr>
          <w:ilvl w:val="0"/>
          <w:numId w:val="35"/>
        </w:numPr>
        <w:tabs>
          <w:tab w:val="right" w:pos="8498"/>
        </w:tabs>
        <w:spacing w:after="0"/>
        <w:jc w:val="both"/>
        <w:rPr>
          <w:rFonts w:ascii="Arial" w:hAnsi="Arial" w:cs="Arial"/>
          <w:b/>
        </w:rPr>
      </w:pPr>
      <w:r>
        <w:rPr>
          <w:rFonts w:ascii="Arial" w:hAnsi="Arial" w:cs="Arial"/>
          <w:b/>
        </w:rPr>
        <w:t xml:space="preserve">Ángulos Exteriores: </w:t>
      </w:r>
      <w:r w:rsidRPr="008C08DC">
        <w:rPr>
          <w:rFonts w:ascii="Arial" w:hAnsi="Arial" w:cs="Arial"/>
        </w:rPr>
        <w:t>son ángulos cuyo vértice</w:t>
      </w:r>
      <w:r w:rsidR="00682068">
        <w:rPr>
          <w:rFonts w:ascii="Arial" w:hAnsi="Arial" w:cs="Arial"/>
        </w:rPr>
        <w:t xml:space="preserve"> es un punto que </w:t>
      </w:r>
      <w:r w:rsidRPr="008C08DC">
        <w:rPr>
          <w:rFonts w:ascii="Arial" w:hAnsi="Arial" w:cs="Arial"/>
        </w:rPr>
        <w:t xml:space="preserve"> se encuentra en el exterior de la circunferencia</w:t>
      </w:r>
      <w:r w:rsidR="00682068">
        <w:rPr>
          <w:rFonts w:ascii="Arial" w:hAnsi="Arial" w:cs="Arial"/>
        </w:rPr>
        <w:t xml:space="preserve"> y sus lados son  </w:t>
      </w:r>
      <w:r w:rsidR="00682068" w:rsidRPr="00682068">
        <w:rPr>
          <w:rFonts w:ascii="Arial" w:hAnsi="Arial" w:cs="Arial"/>
        </w:rPr>
        <w:t xml:space="preserve">o </w:t>
      </w:r>
      <w:r w:rsidR="00682068" w:rsidRPr="00682068">
        <w:rPr>
          <w:rFonts w:ascii="Arial" w:hAnsi="Arial" w:cs="Arial"/>
          <w:b/>
        </w:rPr>
        <w:t xml:space="preserve">secantes </w:t>
      </w:r>
      <w:r w:rsidR="00682068" w:rsidRPr="00682068">
        <w:rPr>
          <w:rFonts w:ascii="Arial" w:hAnsi="Arial" w:cs="Arial"/>
        </w:rPr>
        <w:t xml:space="preserve">a ella, o uno </w:t>
      </w:r>
      <w:r w:rsidR="00682068" w:rsidRPr="00682068">
        <w:rPr>
          <w:rFonts w:ascii="Arial" w:hAnsi="Arial" w:cs="Arial"/>
          <w:b/>
        </w:rPr>
        <w:t xml:space="preserve">tangente </w:t>
      </w:r>
      <w:r w:rsidR="00682068" w:rsidRPr="00682068">
        <w:rPr>
          <w:rFonts w:ascii="Arial" w:hAnsi="Arial" w:cs="Arial"/>
        </w:rPr>
        <w:t xml:space="preserve">y otro </w:t>
      </w:r>
      <w:r w:rsidR="00682068" w:rsidRPr="00682068">
        <w:rPr>
          <w:rFonts w:ascii="Arial" w:hAnsi="Arial" w:cs="Arial"/>
          <w:b/>
        </w:rPr>
        <w:t>secante</w:t>
      </w:r>
      <w:r w:rsidR="00682068" w:rsidRPr="00682068">
        <w:rPr>
          <w:rFonts w:ascii="Arial" w:hAnsi="Arial" w:cs="Arial"/>
        </w:rPr>
        <w:t>, o</w:t>
      </w:r>
      <w:r w:rsidR="00682068" w:rsidRPr="00682068">
        <w:rPr>
          <w:rFonts w:ascii="Arial" w:hAnsi="Arial" w:cs="Arial"/>
          <w:b/>
        </w:rPr>
        <w:t xml:space="preserve"> tangentes</w:t>
      </w:r>
      <w:r w:rsidR="00682068" w:rsidRPr="00682068">
        <w:rPr>
          <w:rFonts w:ascii="Arial" w:hAnsi="Arial" w:cs="Arial"/>
        </w:rPr>
        <w:t xml:space="preserve"> a ella</w:t>
      </w:r>
      <w:r w:rsidR="00682068">
        <w:rPr>
          <w:rFonts w:ascii="Arial" w:hAnsi="Arial" w:cs="Arial"/>
        </w:rPr>
        <w:t>.</w:t>
      </w:r>
      <w:r>
        <w:rPr>
          <w:rFonts w:ascii="Arial" w:hAnsi="Arial" w:cs="Arial"/>
          <w:b/>
        </w:rPr>
        <w:t xml:space="preserve">  </w:t>
      </w:r>
      <w:r w:rsidRPr="008C08DC">
        <w:rPr>
          <w:rFonts w:ascii="Arial" w:hAnsi="Arial" w:cs="Arial"/>
        </w:rPr>
        <w:t xml:space="preserve"> </w:t>
      </w:r>
    </w:p>
    <w:p w:rsidR="00507B84" w:rsidRDefault="00507B84" w:rsidP="00507B84">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507B84" w:rsidRPr="00492F5C" w:rsidTr="00DF5952">
        <w:tc>
          <w:tcPr>
            <w:tcW w:w="9054" w:type="dxa"/>
            <w:gridSpan w:val="2"/>
            <w:shd w:val="clear" w:color="auto" w:fill="0D0D0D" w:themeFill="text1" w:themeFillTint="F2"/>
          </w:tcPr>
          <w:p w:rsidR="00507B84" w:rsidRPr="00492F5C" w:rsidRDefault="00507B84"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507B84" w:rsidRPr="00492F5C" w:rsidTr="00DF5952">
        <w:tc>
          <w:tcPr>
            <w:tcW w:w="2943" w:type="dxa"/>
          </w:tcPr>
          <w:p w:rsidR="00507B84" w:rsidRPr="00492F5C" w:rsidRDefault="00507B84" w:rsidP="00DF5952">
            <w:pPr>
              <w:rPr>
                <w:rFonts w:ascii="Arial" w:hAnsi="Arial" w:cs="Arial"/>
                <w:b/>
                <w:sz w:val="24"/>
                <w:szCs w:val="24"/>
              </w:rPr>
            </w:pPr>
            <w:r w:rsidRPr="00492F5C">
              <w:rPr>
                <w:rFonts w:ascii="Arial" w:hAnsi="Arial" w:cs="Arial"/>
                <w:b/>
                <w:sz w:val="24"/>
                <w:szCs w:val="24"/>
              </w:rPr>
              <w:t>Código</w:t>
            </w:r>
          </w:p>
        </w:tc>
        <w:tc>
          <w:tcPr>
            <w:tcW w:w="6111" w:type="dxa"/>
          </w:tcPr>
          <w:p w:rsidR="00507B84" w:rsidRPr="00492F5C" w:rsidRDefault="00507B84" w:rsidP="00DF5952">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19</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Descripción</w:t>
            </w:r>
          </w:p>
        </w:tc>
        <w:tc>
          <w:tcPr>
            <w:tcW w:w="6111" w:type="dxa"/>
          </w:tcPr>
          <w:p w:rsidR="00507B84" w:rsidRPr="00492F5C" w:rsidRDefault="00507B84" w:rsidP="007057E2">
            <w:pPr>
              <w:rPr>
                <w:rFonts w:ascii="Arial" w:hAnsi="Arial" w:cs="Arial"/>
                <w:sz w:val="24"/>
                <w:szCs w:val="24"/>
              </w:rPr>
            </w:pPr>
            <w:r>
              <w:rPr>
                <w:rFonts w:ascii="Arial" w:hAnsi="Arial" w:cs="Arial"/>
                <w:sz w:val="24"/>
                <w:szCs w:val="24"/>
              </w:rPr>
              <w:t xml:space="preserve">Angulo </w:t>
            </w:r>
            <w:r w:rsidR="007057E2">
              <w:rPr>
                <w:rFonts w:ascii="Arial" w:hAnsi="Arial" w:cs="Arial"/>
                <w:sz w:val="24"/>
                <w:szCs w:val="24"/>
              </w:rPr>
              <w:t xml:space="preserve">exterior a </w:t>
            </w:r>
            <w:r>
              <w:rPr>
                <w:rFonts w:ascii="Arial" w:hAnsi="Arial" w:cs="Arial"/>
                <w:sz w:val="24"/>
                <w:szCs w:val="24"/>
              </w:rPr>
              <w:t xml:space="preserve">una circunferencia </w:t>
            </w:r>
          </w:p>
        </w:tc>
      </w:tr>
      <w:tr w:rsidR="00507B84" w:rsidRPr="00492F5C" w:rsidTr="00DF5952">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07B84" w:rsidRDefault="00507B84" w:rsidP="00DF5952">
            <w:pPr>
              <w:rPr>
                <w:rStyle w:val="Refdecomentario"/>
                <w:rFonts w:ascii="Calibri" w:eastAsia="Calibri" w:hAnsi="Calibri" w:cs="Times New Roman"/>
              </w:rPr>
            </w:pPr>
          </w:p>
          <w:p w:rsidR="00507B84" w:rsidRDefault="007057E2"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6124575" cy="3842275"/>
                  <wp:effectExtent l="0" t="0" r="0" b="0"/>
                  <wp:docPr id="24" name="Imagen 24" descr="F:\guion 10\imagene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uion 10\imagenes\19.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3842275"/>
                          </a:xfrm>
                          <a:prstGeom prst="rect">
                            <a:avLst/>
                          </a:prstGeom>
                          <a:noFill/>
                          <a:ln>
                            <a:noFill/>
                          </a:ln>
                        </pic:spPr>
                      </pic:pic>
                    </a:graphicData>
                  </a:graphic>
                </wp:inline>
              </w:drawing>
            </w:r>
          </w:p>
          <w:p w:rsidR="00507B84" w:rsidRPr="00492F5C" w:rsidRDefault="00507B84" w:rsidP="00DF5952">
            <w:pPr>
              <w:rPr>
                <w:rFonts w:ascii="Arial" w:hAnsi="Arial" w:cs="Arial"/>
                <w:sz w:val="24"/>
                <w:szCs w:val="24"/>
              </w:rPr>
            </w:pPr>
          </w:p>
        </w:tc>
      </w:tr>
      <w:tr w:rsidR="00507B84" w:rsidRPr="00E5033C" w:rsidTr="00DF5952">
        <w:trPr>
          <w:trHeight w:val="70"/>
        </w:trPr>
        <w:tc>
          <w:tcPr>
            <w:tcW w:w="2943" w:type="dxa"/>
          </w:tcPr>
          <w:p w:rsidR="00507B84" w:rsidRPr="00492F5C" w:rsidRDefault="00507B84" w:rsidP="00DF5952">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07B84" w:rsidRPr="00507B84" w:rsidRDefault="00507B84" w:rsidP="00DF5952">
            <w:pPr>
              <w:rPr>
                <w:rFonts w:ascii="Arial" w:hAnsi="Arial" w:cs="Arial"/>
                <w:i/>
                <w:sz w:val="24"/>
                <w:szCs w:val="24"/>
                <w:vertAlign w:val="superscript"/>
              </w:rPr>
            </w:pPr>
            <w:r>
              <w:rPr>
                <w:rFonts w:ascii="Arial" w:hAnsi="Arial" w:cs="Arial"/>
                <w:i/>
                <w:sz w:val="24"/>
                <w:szCs w:val="24"/>
              </w:rPr>
              <w:t xml:space="preserve"> </w:t>
            </w:r>
            <w:r w:rsidRPr="00507B84">
              <w:rPr>
                <w:rFonts w:ascii="Arial" w:hAnsi="Arial" w:cs="Arial"/>
                <w:i/>
                <w:sz w:val="24"/>
                <w:szCs w:val="24"/>
              </w:rPr>
              <w:t xml:space="preserve">El </w:t>
            </w:r>
            <w:r w:rsidRPr="00507B84">
              <w:rPr>
                <w:rFonts w:ascii="Cambria Math" w:hAnsi="Cambria Math" w:cs="Cambria Math"/>
                <w:i/>
                <w:sz w:val="24"/>
                <w:szCs w:val="24"/>
              </w:rPr>
              <w:t>∡</w:t>
            </w:r>
            <w:r>
              <w:rPr>
                <w:rFonts w:ascii="Arial" w:hAnsi="Arial" w:cs="Arial"/>
                <w:i/>
                <w:sz w:val="24"/>
                <w:szCs w:val="24"/>
              </w:rPr>
              <w:t xml:space="preserve">BHD </w:t>
            </w:r>
            <w:r w:rsidRPr="00507B84">
              <w:rPr>
                <w:rFonts w:ascii="Arial" w:hAnsi="Arial" w:cs="Arial"/>
                <w:i/>
                <w:sz w:val="24"/>
                <w:szCs w:val="24"/>
              </w:rPr>
              <w:t xml:space="preserve"> es un ángulo</w:t>
            </w:r>
            <w:r>
              <w:rPr>
                <w:rFonts w:ascii="Arial" w:hAnsi="Arial" w:cs="Arial"/>
                <w:i/>
                <w:sz w:val="24"/>
                <w:szCs w:val="24"/>
              </w:rPr>
              <w:t xml:space="preserve"> </w:t>
            </w:r>
            <w:r w:rsidR="007057E2">
              <w:rPr>
                <w:rFonts w:ascii="Arial" w:hAnsi="Arial" w:cs="Arial"/>
                <w:i/>
                <w:sz w:val="24"/>
                <w:szCs w:val="24"/>
              </w:rPr>
              <w:t xml:space="preserve">exterior </w:t>
            </w:r>
            <w:r>
              <w:rPr>
                <w:rFonts w:ascii="Arial" w:hAnsi="Arial" w:cs="Arial"/>
                <w:i/>
                <w:sz w:val="24"/>
                <w:szCs w:val="24"/>
              </w:rPr>
              <w:t>de la</w:t>
            </w:r>
            <w:r w:rsidRPr="00507B84">
              <w:rPr>
                <w:rFonts w:ascii="Arial" w:hAnsi="Arial" w:cs="Arial"/>
                <w:i/>
                <w:sz w:val="24"/>
                <w:szCs w:val="24"/>
              </w:rPr>
              <w:t xml:space="preserve"> circunferencia j</w:t>
            </w:r>
          </w:p>
        </w:tc>
      </w:tr>
    </w:tbl>
    <w:p w:rsidR="00507B84" w:rsidRDefault="00507B84" w:rsidP="00507B84">
      <w:pPr>
        <w:tabs>
          <w:tab w:val="right" w:pos="8498"/>
        </w:tabs>
        <w:spacing w:after="0"/>
        <w:jc w:val="both"/>
        <w:rPr>
          <w:rFonts w:ascii="Arial" w:hAnsi="Arial" w:cs="Arial"/>
          <w:b/>
        </w:rPr>
      </w:pPr>
    </w:p>
    <w:p w:rsidR="00831C78" w:rsidRDefault="00831C78" w:rsidP="00507B84">
      <w:pPr>
        <w:tabs>
          <w:tab w:val="right" w:pos="8498"/>
        </w:tabs>
        <w:spacing w:after="0"/>
        <w:jc w:val="both"/>
        <w:rPr>
          <w:rFonts w:ascii="Arial" w:hAnsi="Arial" w:cs="Arial"/>
          <w:b/>
        </w:rPr>
      </w:pPr>
    </w:p>
    <w:p w:rsidR="00831C78" w:rsidRDefault="00831C78" w:rsidP="00831C78">
      <w:pPr>
        <w:tabs>
          <w:tab w:val="right" w:pos="8498"/>
        </w:tabs>
        <w:spacing w:after="0"/>
        <w:jc w:val="both"/>
        <w:rPr>
          <w:rFonts w:ascii="Arial" w:hAnsi="Arial" w:cs="Arial"/>
        </w:rPr>
      </w:pPr>
      <w:r>
        <w:rPr>
          <w:rFonts w:ascii="Arial" w:hAnsi="Arial" w:cs="Arial"/>
        </w:rPr>
        <w:t xml:space="preserve">Como se puede observar existen muchas formas de relacionan los ángulos,  las cuerdas, las </w:t>
      </w:r>
      <w:r w:rsidR="00AB6997">
        <w:rPr>
          <w:rFonts w:ascii="Arial" w:hAnsi="Arial" w:cs="Arial"/>
        </w:rPr>
        <w:t xml:space="preserve">rectas </w:t>
      </w:r>
      <w:r>
        <w:rPr>
          <w:rFonts w:ascii="Arial" w:hAnsi="Arial" w:cs="Arial"/>
        </w:rPr>
        <w:t>secantes</w:t>
      </w:r>
      <w:r w:rsidR="00AB6997">
        <w:rPr>
          <w:rFonts w:ascii="Arial" w:hAnsi="Arial" w:cs="Arial"/>
        </w:rPr>
        <w:t>,</w:t>
      </w:r>
      <w:r>
        <w:rPr>
          <w:rFonts w:ascii="Arial" w:hAnsi="Arial" w:cs="Arial"/>
        </w:rPr>
        <w:t xml:space="preserve"> las</w:t>
      </w:r>
      <w:r w:rsidR="00AB6997">
        <w:rPr>
          <w:rFonts w:ascii="Arial" w:hAnsi="Arial" w:cs="Arial"/>
        </w:rPr>
        <w:t xml:space="preserve"> rectas </w:t>
      </w:r>
      <w:r>
        <w:rPr>
          <w:rFonts w:ascii="Arial" w:hAnsi="Arial" w:cs="Arial"/>
        </w:rPr>
        <w:t xml:space="preserve"> tangentes en torno a la circunferencia, en la siguiente sesión el trabajo se centrara en la forma como se pueden medir los diferentes segmentos que hacen parto o se relacionan  con la circunferencia.  </w:t>
      </w:r>
      <w:r w:rsidRPr="00831C78">
        <w:rPr>
          <w:rFonts w:ascii="Arial" w:hAnsi="Arial" w:cs="Arial"/>
        </w:rPr>
        <w:t xml:space="preserve"> </w:t>
      </w:r>
    </w:p>
    <w:p w:rsidR="00AB6997" w:rsidRDefault="00AB6997" w:rsidP="00831C78">
      <w:pPr>
        <w:tabs>
          <w:tab w:val="right" w:pos="8498"/>
        </w:tabs>
        <w:spacing w:after="0"/>
        <w:jc w:val="both"/>
        <w:rPr>
          <w:rFonts w:ascii="Arial" w:hAnsi="Arial" w:cs="Arial"/>
        </w:rPr>
      </w:pPr>
    </w:p>
    <w:p w:rsidR="00F64B24" w:rsidRDefault="00AB6997" w:rsidP="00AB6997">
      <w:pPr>
        <w:tabs>
          <w:tab w:val="right" w:pos="8498"/>
        </w:tabs>
        <w:spacing w:after="0"/>
        <w:jc w:val="both"/>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3 Medidas de segmentos de la circunferencia</w:t>
      </w:r>
      <w:r w:rsidR="00F64B24">
        <w:rPr>
          <w:rFonts w:ascii="Arial" w:hAnsi="Arial" w:cs="Arial"/>
          <w:b/>
        </w:rPr>
        <w:t>.</w:t>
      </w:r>
    </w:p>
    <w:p w:rsidR="00F64B24" w:rsidRDefault="00F64B24" w:rsidP="00AB6997">
      <w:pPr>
        <w:tabs>
          <w:tab w:val="right" w:pos="8498"/>
        </w:tabs>
        <w:spacing w:after="0"/>
        <w:jc w:val="both"/>
        <w:rPr>
          <w:rFonts w:ascii="Arial" w:hAnsi="Arial" w:cs="Arial"/>
          <w:b/>
        </w:rPr>
      </w:pPr>
    </w:p>
    <w:p w:rsidR="00F21936" w:rsidRDefault="007D5C44" w:rsidP="006F6EEE">
      <w:pPr>
        <w:tabs>
          <w:tab w:val="right" w:pos="8498"/>
        </w:tabs>
        <w:spacing w:after="0"/>
        <w:jc w:val="both"/>
        <w:rPr>
          <w:rFonts w:ascii="Arial" w:hAnsi="Arial" w:cs="Arial"/>
        </w:rPr>
      </w:pPr>
      <w:r>
        <w:rPr>
          <w:rFonts w:ascii="Arial" w:hAnsi="Arial" w:cs="Arial"/>
        </w:rPr>
        <w:t xml:space="preserve"> L</w:t>
      </w:r>
      <w:r w:rsidR="006F2094">
        <w:rPr>
          <w:rFonts w:ascii="Arial" w:hAnsi="Arial" w:cs="Arial"/>
        </w:rPr>
        <w:t xml:space="preserve">os segmentos que </w:t>
      </w:r>
      <w:r w:rsidR="006F2094" w:rsidRPr="00F21936">
        <w:rPr>
          <w:rFonts w:ascii="Arial" w:hAnsi="Arial" w:cs="Arial"/>
        </w:rPr>
        <w:t>se relacionan con la circunferencia son</w:t>
      </w:r>
      <w:r w:rsidR="00F21936">
        <w:rPr>
          <w:rFonts w:ascii="Arial" w:hAnsi="Arial" w:cs="Arial"/>
        </w:rPr>
        <w:t xml:space="preserve">: </w:t>
      </w:r>
      <w:r w:rsidR="00F21936" w:rsidRPr="00F21936">
        <w:rPr>
          <w:rFonts w:ascii="Arial" w:hAnsi="Arial" w:cs="Arial"/>
        </w:rPr>
        <w:t>el</w:t>
      </w:r>
      <w:r w:rsidR="006F6EEE" w:rsidRPr="00F21936">
        <w:rPr>
          <w:rFonts w:ascii="Arial" w:hAnsi="Arial" w:cs="Arial"/>
        </w:rPr>
        <w:t xml:space="preserve">  </w:t>
      </w:r>
      <w:r w:rsidR="006F6EEE" w:rsidRPr="006861DF">
        <w:rPr>
          <w:rFonts w:ascii="Arial" w:hAnsi="Arial" w:cs="Arial"/>
          <w:b/>
        </w:rPr>
        <w:t>r</w:t>
      </w:r>
      <w:r w:rsidR="006F2094" w:rsidRPr="006861DF">
        <w:rPr>
          <w:rFonts w:ascii="Arial" w:hAnsi="Arial" w:cs="Arial"/>
          <w:b/>
        </w:rPr>
        <w:t>adio</w:t>
      </w:r>
      <w:r w:rsidR="006F6EEE" w:rsidRPr="00F21936">
        <w:rPr>
          <w:rFonts w:ascii="Arial" w:hAnsi="Arial" w:cs="Arial"/>
        </w:rPr>
        <w:t xml:space="preserve">, el </w:t>
      </w:r>
      <w:r w:rsidR="006F2094" w:rsidRPr="006861DF">
        <w:rPr>
          <w:rFonts w:ascii="Arial" w:hAnsi="Arial" w:cs="Arial"/>
          <w:b/>
        </w:rPr>
        <w:t>Diámetro</w:t>
      </w:r>
      <w:r w:rsidR="006F6EEE" w:rsidRPr="006861DF">
        <w:rPr>
          <w:rFonts w:ascii="Arial" w:hAnsi="Arial" w:cs="Arial"/>
          <w:b/>
        </w:rPr>
        <w:t xml:space="preserve"> </w:t>
      </w:r>
      <w:r w:rsidR="006F6EEE" w:rsidRPr="00F21936">
        <w:rPr>
          <w:rFonts w:ascii="Arial" w:hAnsi="Arial" w:cs="Arial"/>
        </w:rPr>
        <w:t xml:space="preserve">y las </w:t>
      </w:r>
      <w:r w:rsidR="006F6EEE" w:rsidRPr="006861DF">
        <w:rPr>
          <w:rFonts w:ascii="Arial" w:hAnsi="Arial" w:cs="Arial"/>
          <w:b/>
        </w:rPr>
        <w:t>cuerdas</w:t>
      </w:r>
      <w:r w:rsidR="006F6EEE" w:rsidRPr="00F21936">
        <w:rPr>
          <w:rFonts w:ascii="Arial" w:hAnsi="Arial" w:cs="Arial"/>
        </w:rPr>
        <w:t>,</w:t>
      </w:r>
      <w:r w:rsidR="00F21936">
        <w:rPr>
          <w:rFonts w:ascii="Arial" w:hAnsi="Arial" w:cs="Arial"/>
        </w:rPr>
        <w:t xml:space="preserve"> </w:t>
      </w:r>
      <w:r w:rsidR="006F6EEE" w:rsidRPr="00F21936">
        <w:rPr>
          <w:rFonts w:ascii="Arial" w:hAnsi="Arial" w:cs="Arial"/>
        </w:rPr>
        <w:t xml:space="preserve"> a continuación se mostraran algunos métodos que</w:t>
      </w:r>
      <w:r w:rsidR="00F21936">
        <w:rPr>
          <w:rFonts w:ascii="Arial" w:hAnsi="Arial" w:cs="Arial"/>
        </w:rPr>
        <w:t xml:space="preserve"> se pueden utilizar para encontrar las mediadas de estos segmentos,  cabe recordar que se deben cumplir ciertas condiciones para utilizar cada una de estos métodos.</w:t>
      </w:r>
    </w:p>
    <w:p w:rsidR="00F21936" w:rsidRDefault="00F21936" w:rsidP="006F6EEE">
      <w:pPr>
        <w:tabs>
          <w:tab w:val="right" w:pos="8498"/>
        </w:tabs>
        <w:spacing w:after="0"/>
        <w:jc w:val="both"/>
        <w:rPr>
          <w:rFonts w:ascii="Arial" w:hAnsi="Arial" w:cs="Arial"/>
        </w:rPr>
      </w:pPr>
    </w:p>
    <w:p w:rsidR="00F21936" w:rsidRDefault="00F21936" w:rsidP="006F6EEE">
      <w:pPr>
        <w:tabs>
          <w:tab w:val="right" w:pos="8498"/>
        </w:tabs>
        <w:spacing w:after="0"/>
        <w:jc w:val="both"/>
        <w:rPr>
          <w:rFonts w:ascii="Arial" w:hAnsi="Arial" w:cs="Arial"/>
        </w:rPr>
      </w:pPr>
      <w:r>
        <w:rPr>
          <w:rFonts w:ascii="Arial" w:hAnsi="Arial" w:cs="Arial"/>
        </w:rPr>
        <w:t xml:space="preserve">Para encontrar la medida </w:t>
      </w:r>
      <w:r w:rsidRPr="00F21936">
        <w:rPr>
          <w:rFonts w:ascii="Arial" w:hAnsi="Arial" w:cs="Arial"/>
        </w:rPr>
        <w:t>del</w:t>
      </w:r>
      <w:r w:rsidRPr="00F21936">
        <w:rPr>
          <w:rFonts w:ascii="Arial" w:hAnsi="Arial" w:cs="Arial"/>
          <w:b/>
        </w:rPr>
        <w:t xml:space="preserve"> </w:t>
      </w:r>
      <w:r>
        <w:rPr>
          <w:rFonts w:ascii="Arial" w:hAnsi="Arial" w:cs="Arial"/>
          <w:b/>
        </w:rPr>
        <w:t>r</w:t>
      </w:r>
      <w:r w:rsidRPr="00F21936">
        <w:rPr>
          <w:rFonts w:ascii="Arial" w:hAnsi="Arial" w:cs="Arial"/>
          <w:b/>
        </w:rPr>
        <w:t xml:space="preserve">adio </w:t>
      </w:r>
      <w:r>
        <w:rPr>
          <w:rFonts w:ascii="Arial" w:hAnsi="Arial" w:cs="Arial"/>
          <w:b/>
        </w:rPr>
        <w:t xml:space="preserve">  </w:t>
      </w:r>
      <w:r>
        <w:rPr>
          <w:rFonts w:ascii="Arial" w:hAnsi="Arial" w:cs="Arial"/>
        </w:rPr>
        <w:t>de una circunferencia, en esta ocasión se utilizaran dos métodos cada uno con su fórmula, en la primera fórmula es necesario conocer   la longitud del arco de la circunferencia, en la segunda fórmula es necesario conocer el área de la circunferencia:</w:t>
      </w:r>
    </w:p>
    <w:p w:rsidR="006F2094" w:rsidRPr="00F21936" w:rsidRDefault="00F21936" w:rsidP="006F6EEE">
      <w:pPr>
        <w:tabs>
          <w:tab w:val="right" w:pos="8498"/>
        </w:tabs>
        <w:spacing w:after="0"/>
        <w:jc w:val="both"/>
        <w:rPr>
          <w:rFonts w:ascii="Arial" w:hAnsi="Arial" w:cs="Arial"/>
        </w:rPr>
      </w:pPr>
      <w:r>
        <w:rPr>
          <w:rFonts w:ascii="Arial" w:hAnsi="Arial" w:cs="Arial"/>
        </w:rPr>
        <w:t xml:space="preserve">  </w:t>
      </w:r>
      <w:r w:rsidRPr="00F21936">
        <w:rPr>
          <w:rFonts w:ascii="Arial" w:hAnsi="Arial" w:cs="Arial"/>
          <w:b/>
        </w:rPr>
        <w:t xml:space="preserve">  </w:t>
      </w:r>
      <w:r w:rsidR="006F6EEE" w:rsidRPr="00F21936">
        <w:rPr>
          <w:rFonts w:ascii="Arial" w:hAnsi="Arial" w:cs="Arial"/>
          <w:b/>
        </w:rPr>
        <w:t xml:space="preserve"> </w:t>
      </w:r>
    </w:p>
    <w:p w:rsidR="00455C19" w:rsidRPr="006861DF" w:rsidRDefault="00F21936" w:rsidP="006861DF">
      <w:pPr>
        <w:pStyle w:val="Prrafodelista"/>
        <w:numPr>
          <w:ilvl w:val="0"/>
          <w:numId w:val="33"/>
        </w:numPr>
        <w:tabs>
          <w:tab w:val="right" w:pos="8498"/>
        </w:tabs>
        <w:spacing w:after="0"/>
        <w:jc w:val="both"/>
        <w:rPr>
          <w:rFonts w:ascii="Arial" w:hAnsi="Arial" w:cs="Arial"/>
          <w:b/>
        </w:rPr>
      </w:pPr>
      <w:r w:rsidRPr="006861DF">
        <w:rPr>
          <w:rFonts w:ascii="Arial" w:hAnsi="Arial" w:cs="Arial"/>
        </w:rPr>
        <w:t>&lt;&lt;MA_09_10_02.gif&gt;&gt;</w:t>
      </w:r>
    </w:p>
    <w:p w:rsidR="00AB6997" w:rsidRDefault="00AB6997" w:rsidP="00831C78">
      <w:pPr>
        <w:tabs>
          <w:tab w:val="right" w:pos="8498"/>
        </w:tabs>
        <w:spacing w:after="0"/>
        <w:jc w:val="both"/>
        <w:rPr>
          <w:rFonts w:ascii="Arial" w:hAnsi="Arial" w:cs="Arial"/>
        </w:rPr>
      </w:pPr>
    </w:p>
    <w:p w:rsidR="00FE3454" w:rsidRDefault="00FE3454" w:rsidP="00831C78">
      <w:pPr>
        <w:tabs>
          <w:tab w:val="right" w:pos="8498"/>
        </w:tabs>
        <w:spacing w:after="0"/>
        <w:jc w:val="both"/>
        <w:rPr>
          <w:rFonts w:ascii="Arial" w:hAnsi="Arial" w:cs="Arial"/>
        </w:rPr>
      </w:pPr>
      <w:r>
        <w:rPr>
          <w:rFonts w:ascii="Arial" w:hAnsi="Arial" w:cs="Arial"/>
        </w:rPr>
        <w:t xml:space="preserve">Don de L es </w:t>
      </w:r>
      <w:r w:rsidR="006861DF">
        <w:rPr>
          <w:rFonts w:ascii="Arial" w:hAnsi="Arial" w:cs="Arial"/>
        </w:rPr>
        <w:t>la longitud de arco de la circunferencia  y r el radio.</w:t>
      </w:r>
    </w:p>
    <w:p w:rsidR="006861DF" w:rsidRDefault="002E5475" w:rsidP="006861DF">
      <w:pPr>
        <w:pStyle w:val="Prrafodelista"/>
        <w:numPr>
          <w:ilvl w:val="0"/>
          <w:numId w:val="33"/>
        </w:numPr>
        <w:tabs>
          <w:tab w:val="right" w:pos="8498"/>
        </w:tabs>
        <w:spacing w:after="0"/>
        <w:jc w:val="both"/>
        <w:rPr>
          <w:rFonts w:ascii="Arial" w:hAnsi="Arial" w:cs="Arial"/>
        </w:rPr>
      </w:pPr>
      <w:r>
        <w:rPr>
          <w:rFonts w:ascii="Arial" w:hAnsi="Arial" w:cs="Arial"/>
        </w:rPr>
        <w:lastRenderedPageBreak/>
        <w:t>&lt;&lt;MA_09_10_03</w:t>
      </w:r>
      <w:r w:rsidR="006861DF" w:rsidRPr="006861DF">
        <w:rPr>
          <w:rFonts w:ascii="Arial" w:hAnsi="Arial" w:cs="Arial"/>
        </w:rPr>
        <w:t>.gif&gt;&gt;</w:t>
      </w:r>
    </w:p>
    <w:p w:rsidR="006861DF" w:rsidRDefault="006861DF" w:rsidP="006861DF">
      <w:pPr>
        <w:tabs>
          <w:tab w:val="right" w:pos="8498"/>
        </w:tabs>
        <w:spacing w:after="0"/>
        <w:jc w:val="both"/>
        <w:rPr>
          <w:rFonts w:ascii="Arial" w:hAnsi="Arial" w:cs="Arial"/>
        </w:rPr>
      </w:pPr>
    </w:p>
    <w:p w:rsidR="007D5C44" w:rsidRDefault="006861DF" w:rsidP="006861DF">
      <w:pPr>
        <w:tabs>
          <w:tab w:val="right" w:pos="8498"/>
        </w:tabs>
        <w:spacing w:after="0"/>
        <w:jc w:val="both"/>
        <w:rPr>
          <w:rFonts w:ascii="Arial" w:hAnsi="Arial" w:cs="Arial"/>
        </w:rPr>
      </w:pPr>
      <w:r>
        <w:rPr>
          <w:rFonts w:ascii="Arial" w:hAnsi="Arial" w:cs="Arial"/>
        </w:rPr>
        <w:t>Donde A es el área de la circunferencia y r el radio</w:t>
      </w:r>
      <w:r w:rsidR="007D5C44">
        <w:rPr>
          <w:rFonts w:ascii="Arial" w:hAnsi="Arial" w:cs="Arial"/>
        </w:rPr>
        <w:t>.</w:t>
      </w:r>
    </w:p>
    <w:p w:rsidR="007D5C44" w:rsidRDefault="007D5C44" w:rsidP="006861DF">
      <w:pPr>
        <w:tabs>
          <w:tab w:val="right" w:pos="8498"/>
        </w:tabs>
        <w:spacing w:after="0"/>
        <w:jc w:val="both"/>
        <w:rPr>
          <w:rFonts w:ascii="Arial" w:hAnsi="Arial" w:cs="Arial"/>
        </w:rPr>
      </w:pPr>
    </w:p>
    <w:p w:rsidR="006861DF" w:rsidRDefault="007D5C44" w:rsidP="006861DF">
      <w:pPr>
        <w:tabs>
          <w:tab w:val="right" w:pos="8498"/>
        </w:tabs>
        <w:spacing w:after="0"/>
        <w:jc w:val="both"/>
        <w:rPr>
          <w:rFonts w:ascii="Arial" w:hAnsi="Arial" w:cs="Arial"/>
        </w:rPr>
      </w:pPr>
      <w:r>
        <w:rPr>
          <w:rFonts w:ascii="Arial" w:hAnsi="Arial" w:cs="Arial"/>
        </w:rPr>
        <w:t>O</w:t>
      </w:r>
      <w:r w:rsidR="006861DF">
        <w:rPr>
          <w:rFonts w:ascii="Arial" w:hAnsi="Arial" w:cs="Arial"/>
        </w:rPr>
        <w:t xml:space="preserve">bserva </w:t>
      </w:r>
      <w:r>
        <w:rPr>
          <w:rFonts w:ascii="Arial" w:hAnsi="Arial" w:cs="Arial"/>
        </w:rPr>
        <w:t>los siguientes ejemplos</w:t>
      </w:r>
      <w:r w:rsidR="006861DF">
        <w:rPr>
          <w:rFonts w:ascii="Arial" w:hAnsi="Arial" w:cs="Arial"/>
        </w:rPr>
        <w:t>:</w:t>
      </w:r>
    </w:p>
    <w:p w:rsidR="006861DF" w:rsidRDefault="006861DF" w:rsidP="006861DF">
      <w:pPr>
        <w:tabs>
          <w:tab w:val="right" w:pos="8498"/>
        </w:tabs>
        <w:spacing w:after="0"/>
        <w:jc w:val="both"/>
        <w:rPr>
          <w:rFonts w:ascii="Arial" w:hAnsi="Arial" w:cs="Arial"/>
        </w:rPr>
      </w:pPr>
    </w:p>
    <w:p w:rsidR="006861DF" w:rsidRDefault="006861DF" w:rsidP="006861DF">
      <w:pPr>
        <w:pStyle w:val="Prrafodelista"/>
        <w:numPr>
          <w:ilvl w:val="0"/>
          <w:numId w:val="37"/>
        </w:numPr>
        <w:tabs>
          <w:tab w:val="right" w:pos="8498"/>
        </w:tabs>
        <w:spacing w:after="0"/>
        <w:jc w:val="both"/>
        <w:rPr>
          <w:rFonts w:ascii="Arial" w:hAnsi="Arial" w:cs="Arial"/>
        </w:rPr>
      </w:pPr>
      <w:r w:rsidRPr="006861DF">
        <w:rPr>
          <w:rFonts w:ascii="Arial" w:hAnsi="Arial" w:cs="Arial"/>
        </w:rPr>
        <w:t>Se tie</w:t>
      </w:r>
      <w:r w:rsidR="007D5C44">
        <w:rPr>
          <w:rFonts w:ascii="Arial" w:hAnsi="Arial" w:cs="Arial"/>
        </w:rPr>
        <w:t>ne una llant</w:t>
      </w:r>
      <w:r w:rsidR="00C632FA">
        <w:rPr>
          <w:rFonts w:ascii="Arial" w:hAnsi="Arial" w:cs="Arial"/>
        </w:rPr>
        <w:t xml:space="preserve">a </w:t>
      </w:r>
      <w:r w:rsidRPr="006861DF">
        <w:rPr>
          <w:rFonts w:ascii="Arial" w:hAnsi="Arial" w:cs="Arial"/>
        </w:rPr>
        <w:t xml:space="preserve"> cuya longitud de arco es de 220 cm calcule su radio.</w:t>
      </w:r>
    </w:p>
    <w:p w:rsidR="006861DF" w:rsidRDefault="006861DF" w:rsidP="006861DF">
      <w:pPr>
        <w:tabs>
          <w:tab w:val="right" w:pos="8498"/>
        </w:tabs>
        <w:spacing w:after="0"/>
        <w:jc w:val="both"/>
        <w:rPr>
          <w:rFonts w:ascii="Arial" w:hAnsi="Arial" w:cs="Arial"/>
        </w:rPr>
      </w:pPr>
    </w:p>
    <w:p w:rsidR="006861DF" w:rsidRDefault="006861DF" w:rsidP="006861DF">
      <w:pPr>
        <w:tabs>
          <w:tab w:val="right" w:pos="8498"/>
        </w:tabs>
        <w:spacing w:after="0"/>
        <w:jc w:val="both"/>
        <w:rPr>
          <w:rFonts w:ascii="Arial" w:hAnsi="Arial" w:cs="Arial"/>
        </w:rPr>
      </w:pPr>
      <w:r>
        <w:rPr>
          <w:rFonts w:ascii="Arial" w:hAnsi="Arial" w:cs="Arial"/>
        </w:rPr>
        <w:t>Utilizando la fórmula:</w:t>
      </w:r>
    </w:p>
    <w:p w:rsidR="00C632FA" w:rsidRDefault="00C632FA" w:rsidP="006861DF">
      <w:pPr>
        <w:tabs>
          <w:tab w:val="right" w:pos="8498"/>
        </w:tabs>
        <w:spacing w:after="0"/>
        <w:jc w:val="both"/>
        <w:rPr>
          <w:rFonts w:ascii="Arial" w:hAnsi="Arial" w:cs="Arial"/>
        </w:rPr>
      </w:pPr>
    </w:p>
    <w:p w:rsidR="00C632FA" w:rsidRDefault="00C632FA" w:rsidP="00C632FA">
      <w:pPr>
        <w:pStyle w:val="Prrafodelista"/>
        <w:tabs>
          <w:tab w:val="right" w:pos="8498"/>
        </w:tabs>
        <w:spacing w:after="0"/>
        <w:jc w:val="both"/>
        <w:rPr>
          <w:rFonts w:ascii="Arial" w:hAnsi="Arial" w:cs="Arial"/>
        </w:rPr>
      </w:pPr>
      <w:r w:rsidRPr="006861DF">
        <w:rPr>
          <w:rFonts w:ascii="Arial" w:hAnsi="Arial" w:cs="Arial"/>
        </w:rPr>
        <w:t>&lt;&lt;MA_09_</w:t>
      </w:r>
      <w:r w:rsidR="002E5475">
        <w:rPr>
          <w:rFonts w:ascii="Arial" w:hAnsi="Arial" w:cs="Arial"/>
        </w:rPr>
        <w:t>10_04</w:t>
      </w:r>
      <w:r w:rsidRPr="006861DF">
        <w:rPr>
          <w:rFonts w:ascii="Arial" w:hAnsi="Arial" w:cs="Arial"/>
        </w:rPr>
        <w:t>.gif&gt;&gt;</w:t>
      </w:r>
    </w:p>
    <w:p w:rsidR="00C632FA" w:rsidRDefault="00C632FA" w:rsidP="00C632FA">
      <w:pPr>
        <w:tabs>
          <w:tab w:val="right" w:pos="8498"/>
        </w:tabs>
        <w:spacing w:after="0"/>
        <w:jc w:val="both"/>
        <w:rPr>
          <w:rFonts w:ascii="Arial" w:hAnsi="Arial" w:cs="Arial"/>
        </w:rPr>
      </w:pPr>
    </w:p>
    <w:p w:rsidR="00C632FA" w:rsidRPr="00C632FA" w:rsidRDefault="00C632FA" w:rsidP="00C632FA">
      <w:pPr>
        <w:tabs>
          <w:tab w:val="right" w:pos="8498"/>
        </w:tabs>
        <w:spacing w:after="0"/>
        <w:jc w:val="both"/>
        <w:rPr>
          <w:rFonts w:ascii="Arial" w:hAnsi="Arial" w:cs="Arial"/>
        </w:rPr>
      </w:pPr>
      <w:r>
        <w:rPr>
          <w:rFonts w:ascii="Arial" w:hAnsi="Arial" w:cs="Arial"/>
        </w:rPr>
        <w:t xml:space="preserve">El radio de la circunferencia de la llanta  es de  </w:t>
      </w:r>
      <w:r w:rsidRPr="00C632FA">
        <w:rPr>
          <w:rFonts w:ascii="Arial" w:hAnsi="Arial" w:cs="Arial"/>
          <w:i/>
        </w:rPr>
        <w:t>35 cm</w:t>
      </w:r>
      <w:r>
        <w:rPr>
          <w:rFonts w:ascii="Arial" w:hAnsi="Arial" w:cs="Arial"/>
        </w:rPr>
        <w:t xml:space="preserve"> </w:t>
      </w:r>
    </w:p>
    <w:p w:rsidR="006861DF" w:rsidRDefault="006861DF" w:rsidP="006861DF">
      <w:pPr>
        <w:tabs>
          <w:tab w:val="right" w:pos="8498"/>
        </w:tabs>
        <w:spacing w:after="0"/>
        <w:jc w:val="both"/>
        <w:rPr>
          <w:rFonts w:ascii="Arial" w:hAnsi="Arial" w:cs="Arial"/>
        </w:rPr>
      </w:pPr>
    </w:p>
    <w:p w:rsidR="00C632FA" w:rsidRDefault="00C632FA" w:rsidP="00C632FA">
      <w:pPr>
        <w:pStyle w:val="Prrafodelista"/>
        <w:numPr>
          <w:ilvl w:val="0"/>
          <w:numId w:val="37"/>
        </w:numPr>
        <w:tabs>
          <w:tab w:val="right" w:pos="8498"/>
        </w:tabs>
        <w:spacing w:after="0"/>
        <w:jc w:val="both"/>
        <w:rPr>
          <w:rFonts w:ascii="Arial" w:hAnsi="Arial" w:cs="Arial"/>
        </w:rPr>
      </w:pPr>
      <w:r>
        <w:rPr>
          <w:rFonts w:ascii="Arial" w:hAnsi="Arial" w:cs="Arial"/>
        </w:rPr>
        <w:t>Se tiene una  rueda de la fortuna cuya área es de 28mt</w:t>
      </w:r>
      <w:r>
        <w:rPr>
          <w:rFonts w:ascii="Arial" w:hAnsi="Arial" w:cs="Arial"/>
          <w:vertAlign w:val="superscript"/>
        </w:rPr>
        <w:t>2</w:t>
      </w:r>
      <w:r>
        <w:rPr>
          <w:rFonts w:ascii="Arial" w:hAnsi="Arial" w:cs="Arial"/>
        </w:rPr>
        <w:t>, calcular su radio.</w:t>
      </w:r>
    </w:p>
    <w:p w:rsidR="00C632FA" w:rsidRDefault="00C632FA" w:rsidP="00C632FA">
      <w:pPr>
        <w:tabs>
          <w:tab w:val="right" w:pos="8498"/>
        </w:tabs>
        <w:spacing w:after="0"/>
        <w:jc w:val="both"/>
        <w:rPr>
          <w:rFonts w:ascii="Arial" w:hAnsi="Arial" w:cs="Arial"/>
        </w:rPr>
      </w:pPr>
    </w:p>
    <w:p w:rsidR="00C632FA" w:rsidRDefault="00C632FA" w:rsidP="00C632FA">
      <w:pPr>
        <w:tabs>
          <w:tab w:val="right" w:pos="8498"/>
        </w:tabs>
        <w:spacing w:after="0"/>
        <w:jc w:val="both"/>
        <w:rPr>
          <w:rFonts w:ascii="Arial" w:hAnsi="Arial" w:cs="Arial"/>
        </w:rPr>
      </w:pPr>
      <w:r>
        <w:rPr>
          <w:rFonts w:ascii="Arial" w:hAnsi="Arial" w:cs="Arial"/>
        </w:rPr>
        <w:t>Utilizando la fórmula:</w:t>
      </w:r>
    </w:p>
    <w:p w:rsidR="00C632FA" w:rsidRDefault="00C632FA" w:rsidP="00C632FA">
      <w:pPr>
        <w:tabs>
          <w:tab w:val="right" w:pos="8498"/>
        </w:tabs>
        <w:spacing w:after="0"/>
        <w:jc w:val="both"/>
        <w:rPr>
          <w:rFonts w:ascii="Arial" w:hAnsi="Arial" w:cs="Arial"/>
        </w:rPr>
      </w:pPr>
    </w:p>
    <w:p w:rsidR="00C632FA" w:rsidRDefault="00C632FA" w:rsidP="00C632FA">
      <w:pPr>
        <w:pStyle w:val="Prrafodelista"/>
        <w:tabs>
          <w:tab w:val="right" w:pos="8498"/>
        </w:tabs>
        <w:spacing w:after="0"/>
        <w:jc w:val="both"/>
        <w:rPr>
          <w:rFonts w:ascii="Arial" w:hAnsi="Arial" w:cs="Arial"/>
        </w:rPr>
      </w:pPr>
      <w:r w:rsidRPr="006861DF">
        <w:rPr>
          <w:rFonts w:ascii="Arial" w:hAnsi="Arial" w:cs="Arial"/>
        </w:rPr>
        <w:t>&lt;&lt;MA_09_</w:t>
      </w:r>
      <w:r w:rsidR="002E5475">
        <w:rPr>
          <w:rFonts w:ascii="Arial" w:hAnsi="Arial" w:cs="Arial"/>
        </w:rPr>
        <w:t>10_05</w:t>
      </w:r>
      <w:r w:rsidRPr="006861DF">
        <w:rPr>
          <w:rFonts w:ascii="Arial" w:hAnsi="Arial" w:cs="Arial"/>
        </w:rPr>
        <w:t>.gif&gt;&gt;</w:t>
      </w:r>
    </w:p>
    <w:p w:rsidR="00C632FA" w:rsidRDefault="00C632FA" w:rsidP="00C632FA">
      <w:pPr>
        <w:tabs>
          <w:tab w:val="right" w:pos="8498"/>
        </w:tabs>
        <w:spacing w:after="0"/>
        <w:jc w:val="both"/>
        <w:rPr>
          <w:rFonts w:ascii="Arial" w:hAnsi="Arial" w:cs="Arial"/>
        </w:rPr>
      </w:pPr>
    </w:p>
    <w:p w:rsidR="00C632FA" w:rsidRPr="00C632FA" w:rsidRDefault="00C632FA" w:rsidP="00C632FA">
      <w:pPr>
        <w:tabs>
          <w:tab w:val="right" w:pos="8498"/>
        </w:tabs>
        <w:spacing w:after="0"/>
        <w:jc w:val="both"/>
        <w:rPr>
          <w:rFonts w:ascii="Arial" w:hAnsi="Arial" w:cs="Arial"/>
          <w:i/>
        </w:rPr>
      </w:pPr>
      <w:r>
        <w:rPr>
          <w:rFonts w:ascii="Arial" w:hAnsi="Arial" w:cs="Arial"/>
        </w:rPr>
        <w:t xml:space="preserve">El radio de la rueda de la fortuna es </w:t>
      </w:r>
      <w:r w:rsidRPr="00C632FA">
        <w:rPr>
          <w:rFonts w:ascii="Arial" w:hAnsi="Arial" w:cs="Arial"/>
          <w:i/>
        </w:rPr>
        <w:t xml:space="preserve">97,3mt  </w:t>
      </w:r>
    </w:p>
    <w:p w:rsidR="006861DF" w:rsidRPr="00C632FA" w:rsidRDefault="00C632FA" w:rsidP="00C632FA">
      <w:pPr>
        <w:tabs>
          <w:tab w:val="right" w:pos="8498"/>
        </w:tabs>
        <w:spacing w:after="0"/>
        <w:jc w:val="both"/>
        <w:rPr>
          <w:rFonts w:ascii="Arial" w:hAnsi="Arial" w:cs="Arial"/>
          <w:i/>
        </w:rPr>
      </w:pPr>
      <w:r w:rsidRPr="00C632FA">
        <w:rPr>
          <w:rFonts w:ascii="Arial" w:hAnsi="Arial" w:cs="Arial"/>
          <w:i/>
        </w:rPr>
        <w:t xml:space="preserve">  </w:t>
      </w:r>
    </w:p>
    <w:p w:rsidR="006861DF" w:rsidRDefault="006861DF" w:rsidP="006861DF">
      <w:pPr>
        <w:tabs>
          <w:tab w:val="right" w:pos="8498"/>
        </w:tabs>
        <w:spacing w:after="0"/>
        <w:jc w:val="both"/>
        <w:rPr>
          <w:rFonts w:ascii="Arial" w:hAnsi="Arial" w:cs="Arial"/>
        </w:rPr>
      </w:pPr>
    </w:p>
    <w:p w:rsidR="006861DF" w:rsidRDefault="006861DF" w:rsidP="006861DF">
      <w:pPr>
        <w:tabs>
          <w:tab w:val="right" w:pos="8498"/>
        </w:tabs>
        <w:spacing w:after="0"/>
        <w:jc w:val="both"/>
        <w:rPr>
          <w:rFonts w:ascii="Arial" w:hAnsi="Arial" w:cs="Arial"/>
        </w:rPr>
      </w:pPr>
      <w:r>
        <w:rPr>
          <w:rFonts w:ascii="Arial" w:hAnsi="Arial" w:cs="Arial"/>
        </w:rPr>
        <w:t>Para encontrar</w:t>
      </w:r>
      <w:r w:rsidR="007D5C44">
        <w:rPr>
          <w:rFonts w:ascii="Arial" w:hAnsi="Arial" w:cs="Arial"/>
        </w:rPr>
        <w:t xml:space="preserve"> la medida del </w:t>
      </w:r>
      <w:r w:rsidRPr="006861DF">
        <w:rPr>
          <w:rFonts w:ascii="Arial" w:hAnsi="Arial" w:cs="Arial"/>
          <w:b/>
        </w:rPr>
        <w:t>diámetro</w:t>
      </w:r>
      <w:r>
        <w:rPr>
          <w:rFonts w:ascii="Arial" w:hAnsi="Arial" w:cs="Arial"/>
        </w:rPr>
        <w:t xml:space="preserve"> el procedimiento que se debe hacer es  encontrar</w:t>
      </w:r>
      <w:r w:rsidR="007D5C44">
        <w:rPr>
          <w:rFonts w:ascii="Arial" w:hAnsi="Arial" w:cs="Arial"/>
        </w:rPr>
        <w:t xml:space="preserve"> la medida del</w:t>
      </w:r>
      <w:r>
        <w:rPr>
          <w:rFonts w:ascii="Arial" w:hAnsi="Arial" w:cs="Arial"/>
        </w:rPr>
        <w:t xml:space="preserve"> </w:t>
      </w:r>
      <w:r w:rsidRPr="006861DF">
        <w:rPr>
          <w:rFonts w:ascii="Arial" w:hAnsi="Arial" w:cs="Arial"/>
          <w:b/>
        </w:rPr>
        <w:t xml:space="preserve">radio </w:t>
      </w:r>
      <w:r>
        <w:rPr>
          <w:rFonts w:ascii="Arial" w:hAnsi="Arial" w:cs="Arial"/>
        </w:rPr>
        <w:t xml:space="preserve">y </w:t>
      </w:r>
      <w:r w:rsidR="007D5C44">
        <w:rPr>
          <w:rFonts w:ascii="Arial" w:hAnsi="Arial" w:cs="Arial"/>
        </w:rPr>
        <w:t xml:space="preserve"> multiplicarla </w:t>
      </w:r>
      <w:r>
        <w:rPr>
          <w:rFonts w:ascii="Arial" w:hAnsi="Arial" w:cs="Arial"/>
        </w:rPr>
        <w:t>por dos</w:t>
      </w:r>
      <w:r w:rsidR="00C632FA">
        <w:rPr>
          <w:rFonts w:ascii="Arial" w:hAnsi="Arial" w:cs="Arial"/>
        </w:rPr>
        <w:t>, observa los siguientes ejemplos:</w:t>
      </w:r>
      <w:r>
        <w:rPr>
          <w:rFonts w:ascii="Arial" w:hAnsi="Arial" w:cs="Arial"/>
        </w:rPr>
        <w:t xml:space="preserve"> </w:t>
      </w:r>
    </w:p>
    <w:p w:rsidR="006861DF" w:rsidRDefault="006861DF" w:rsidP="006861DF">
      <w:pPr>
        <w:tabs>
          <w:tab w:val="right" w:pos="8498"/>
        </w:tabs>
        <w:spacing w:after="0"/>
        <w:jc w:val="both"/>
        <w:rPr>
          <w:rFonts w:ascii="Arial" w:hAnsi="Arial" w:cs="Arial"/>
        </w:rPr>
      </w:pPr>
    </w:p>
    <w:p w:rsidR="00C632FA" w:rsidRDefault="00C632FA" w:rsidP="00DF5952">
      <w:pPr>
        <w:pStyle w:val="Prrafodelista"/>
        <w:numPr>
          <w:ilvl w:val="0"/>
          <w:numId w:val="37"/>
        </w:numPr>
        <w:tabs>
          <w:tab w:val="right" w:pos="8498"/>
        </w:tabs>
        <w:spacing w:after="0"/>
        <w:jc w:val="both"/>
        <w:rPr>
          <w:rFonts w:ascii="Arial" w:hAnsi="Arial" w:cs="Arial"/>
        </w:rPr>
      </w:pPr>
      <w:r w:rsidRPr="006861DF">
        <w:rPr>
          <w:rFonts w:ascii="Arial" w:hAnsi="Arial" w:cs="Arial"/>
        </w:rPr>
        <w:t>Se tie</w:t>
      </w:r>
      <w:r w:rsidR="007D5C44">
        <w:rPr>
          <w:rFonts w:ascii="Arial" w:hAnsi="Arial" w:cs="Arial"/>
        </w:rPr>
        <w:t>ne una llant</w:t>
      </w:r>
      <w:r>
        <w:rPr>
          <w:rFonts w:ascii="Arial" w:hAnsi="Arial" w:cs="Arial"/>
        </w:rPr>
        <w:t xml:space="preserve">a </w:t>
      </w:r>
      <w:r w:rsidRPr="006861DF">
        <w:rPr>
          <w:rFonts w:ascii="Arial" w:hAnsi="Arial" w:cs="Arial"/>
        </w:rPr>
        <w:t xml:space="preserve">cuya longitud de arco es de 220 cm calcule su </w:t>
      </w:r>
      <w:r>
        <w:rPr>
          <w:rFonts w:ascii="Arial" w:hAnsi="Arial" w:cs="Arial"/>
        </w:rPr>
        <w:t>perímetro</w:t>
      </w:r>
      <w:r w:rsidRPr="006861DF">
        <w:rPr>
          <w:rFonts w:ascii="Arial" w:hAnsi="Arial" w:cs="Arial"/>
        </w:rPr>
        <w:t>.</w:t>
      </w:r>
    </w:p>
    <w:p w:rsidR="00C632FA" w:rsidRDefault="00C632FA" w:rsidP="00C632FA">
      <w:pPr>
        <w:tabs>
          <w:tab w:val="right" w:pos="8498"/>
        </w:tabs>
        <w:spacing w:after="0"/>
        <w:jc w:val="both"/>
        <w:rPr>
          <w:rFonts w:ascii="Arial" w:hAnsi="Arial" w:cs="Arial"/>
        </w:rPr>
      </w:pPr>
    </w:p>
    <w:p w:rsidR="00C632FA" w:rsidRDefault="007D5C44" w:rsidP="00C632FA">
      <w:pPr>
        <w:tabs>
          <w:tab w:val="right" w:pos="8498"/>
        </w:tabs>
        <w:spacing w:after="0"/>
        <w:jc w:val="both"/>
        <w:rPr>
          <w:rFonts w:ascii="Arial" w:hAnsi="Arial" w:cs="Arial"/>
        </w:rPr>
      </w:pPr>
      <w:r>
        <w:rPr>
          <w:rFonts w:ascii="Arial" w:hAnsi="Arial" w:cs="Arial"/>
        </w:rPr>
        <w:t>E</w:t>
      </w:r>
      <w:r w:rsidR="00C632FA">
        <w:rPr>
          <w:rFonts w:ascii="Arial" w:hAnsi="Arial" w:cs="Arial"/>
        </w:rPr>
        <w:t>l radio de la llanta es de 35cm, se multiplica por dos y se encuentra el diámetro que es de 70 cm.</w:t>
      </w:r>
    </w:p>
    <w:p w:rsidR="00C632FA" w:rsidRDefault="00C632FA" w:rsidP="00C632FA">
      <w:pPr>
        <w:tabs>
          <w:tab w:val="right" w:pos="8498"/>
        </w:tabs>
        <w:spacing w:after="0"/>
        <w:jc w:val="both"/>
        <w:rPr>
          <w:rFonts w:ascii="Arial" w:hAnsi="Arial" w:cs="Arial"/>
        </w:rPr>
      </w:pPr>
    </w:p>
    <w:p w:rsidR="00C632FA" w:rsidRPr="00C632FA" w:rsidRDefault="00C632FA" w:rsidP="00DF5952">
      <w:pPr>
        <w:pStyle w:val="Prrafodelista"/>
        <w:numPr>
          <w:ilvl w:val="0"/>
          <w:numId w:val="37"/>
        </w:numPr>
        <w:tabs>
          <w:tab w:val="right" w:pos="8498"/>
        </w:tabs>
        <w:spacing w:after="0"/>
        <w:jc w:val="both"/>
        <w:rPr>
          <w:rFonts w:ascii="Arial" w:hAnsi="Arial" w:cs="Arial"/>
        </w:rPr>
      </w:pPr>
      <w:r w:rsidRPr="00C632FA">
        <w:rPr>
          <w:rFonts w:ascii="Arial" w:hAnsi="Arial" w:cs="Arial"/>
        </w:rPr>
        <w:t xml:space="preserve"> Se tiene una  rueda de la fortuna cuya área es de 28mt</w:t>
      </w:r>
      <w:r w:rsidRPr="00C632FA">
        <w:rPr>
          <w:rFonts w:ascii="Arial" w:hAnsi="Arial" w:cs="Arial"/>
          <w:vertAlign w:val="superscript"/>
        </w:rPr>
        <w:t>2</w:t>
      </w:r>
      <w:r w:rsidRPr="00C632FA">
        <w:rPr>
          <w:rFonts w:ascii="Arial" w:hAnsi="Arial" w:cs="Arial"/>
        </w:rPr>
        <w:t>, calcular su perímetro.</w:t>
      </w:r>
    </w:p>
    <w:p w:rsidR="00C632FA" w:rsidRPr="00C632FA" w:rsidRDefault="00C632FA" w:rsidP="00C632FA">
      <w:pPr>
        <w:pStyle w:val="Prrafodelista"/>
        <w:tabs>
          <w:tab w:val="right" w:pos="8498"/>
        </w:tabs>
        <w:spacing w:after="0"/>
        <w:jc w:val="both"/>
        <w:rPr>
          <w:rFonts w:ascii="Arial" w:hAnsi="Arial" w:cs="Arial"/>
        </w:rPr>
      </w:pPr>
    </w:p>
    <w:p w:rsidR="00C632FA" w:rsidRDefault="007D5C44" w:rsidP="00C632FA">
      <w:pPr>
        <w:tabs>
          <w:tab w:val="right" w:pos="8498"/>
        </w:tabs>
        <w:spacing w:after="0"/>
        <w:jc w:val="both"/>
        <w:rPr>
          <w:rFonts w:ascii="Arial" w:hAnsi="Arial" w:cs="Arial"/>
        </w:rPr>
      </w:pPr>
      <w:r>
        <w:rPr>
          <w:rFonts w:ascii="Arial" w:hAnsi="Arial" w:cs="Arial"/>
        </w:rPr>
        <w:t>E</w:t>
      </w:r>
      <w:r w:rsidR="00C632FA">
        <w:rPr>
          <w:rFonts w:ascii="Arial" w:hAnsi="Arial" w:cs="Arial"/>
        </w:rPr>
        <w:t xml:space="preserve">l radio </w:t>
      </w:r>
      <w:r w:rsidR="00DF5952">
        <w:rPr>
          <w:rFonts w:ascii="Arial" w:hAnsi="Arial" w:cs="Arial"/>
        </w:rPr>
        <w:t xml:space="preserve">de la rueda de la fortuna </w:t>
      </w:r>
      <w:r w:rsidR="00C632FA">
        <w:rPr>
          <w:rFonts w:ascii="Arial" w:hAnsi="Arial" w:cs="Arial"/>
        </w:rPr>
        <w:t xml:space="preserve"> </w:t>
      </w:r>
      <w:r w:rsidR="00DF5952">
        <w:rPr>
          <w:rFonts w:ascii="Arial" w:hAnsi="Arial" w:cs="Arial"/>
        </w:rPr>
        <w:t xml:space="preserve">es de 97,3 </w:t>
      </w:r>
      <w:r w:rsidR="00C632FA">
        <w:rPr>
          <w:rFonts w:ascii="Arial" w:hAnsi="Arial" w:cs="Arial"/>
        </w:rPr>
        <w:t xml:space="preserve">cm, se multiplica por dos y se encuentra el diámetro </w:t>
      </w:r>
      <w:r w:rsidR="00DF5952">
        <w:rPr>
          <w:rFonts w:ascii="Arial" w:hAnsi="Arial" w:cs="Arial"/>
        </w:rPr>
        <w:t>que es de 194,6</w:t>
      </w:r>
      <w:r w:rsidR="00C632FA">
        <w:rPr>
          <w:rFonts w:ascii="Arial" w:hAnsi="Arial" w:cs="Arial"/>
        </w:rPr>
        <w:t xml:space="preserve"> cm.</w:t>
      </w:r>
    </w:p>
    <w:p w:rsidR="00C632FA" w:rsidRDefault="00C632FA" w:rsidP="00DF5952">
      <w:pPr>
        <w:tabs>
          <w:tab w:val="right" w:pos="8498"/>
        </w:tabs>
        <w:spacing w:after="0"/>
        <w:jc w:val="both"/>
        <w:rPr>
          <w:rFonts w:ascii="Arial" w:hAnsi="Arial" w:cs="Arial"/>
        </w:rPr>
      </w:pPr>
    </w:p>
    <w:p w:rsidR="00DF5952" w:rsidRDefault="007D5C44" w:rsidP="00DF5952">
      <w:pPr>
        <w:tabs>
          <w:tab w:val="right" w:pos="8498"/>
        </w:tabs>
        <w:spacing w:after="0"/>
        <w:jc w:val="both"/>
        <w:rPr>
          <w:rFonts w:ascii="Arial" w:hAnsi="Arial" w:cs="Arial"/>
        </w:rPr>
      </w:pPr>
      <w:r>
        <w:rPr>
          <w:rFonts w:ascii="Arial" w:hAnsi="Arial" w:cs="Arial"/>
        </w:rPr>
        <w:t>P</w:t>
      </w:r>
      <w:r w:rsidR="00DF5952">
        <w:rPr>
          <w:rFonts w:ascii="Arial" w:hAnsi="Arial" w:cs="Arial"/>
        </w:rPr>
        <w:t>a</w:t>
      </w:r>
      <w:r>
        <w:rPr>
          <w:rFonts w:ascii="Arial" w:hAnsi="Arial" w:cs="Arial"/>
        </w:rPr>
        <w:t xml:space="preserve">ra encontrar la medida de las </w:t>
      </w:r>
      <w:r w:rsidR="00DF5952">
        <w:rPr>
          <w:rFonts w:ascii="Arial" w:hAnsi="Arial" w:cs="Arial"/>
          <w:b/>
        </w:rPr>
        <w:t>cuerda</w:t>
      </w:r>
      <w:r>
        <w:rPr>
          <w:rFonts w:ascii="Arial" w:hAnsi="Arial" w:cs="Arial"/>
        </w:rPr>
        <w:t xml:space="preserve"> de una circunferencia no se puede establecer un procedimiento </w:t>
      </w:r>
      <w:r w:rsidR="00DF5952">
        <w:rPr>
          <w:rFonts w:ascii="Arial" w:hAnsi="Arial" w:cs="Arial"/>
        </w:rPr>
        <w:t xml:space="preserve"> como tal</w:t>
      </w:r>
      <w:r>
        <w:rPr>
          <w:rFonts w:ascii="Arial" w:hAnsi="Arial" w:cs="Arial"/>
        </w:rPr>
        <w:t xml:space="preserve"> </w:t>
      </w:r>
      <w:r w:rsidR="00DF5952">
        <w:rPr>
          <w:rFonts w:ascii="Arial" w:hAnsi="Arial" w:cs="Arial"/>
        </w:rPr>
        <w:t xml:space="preserve">con los conocimientos que se han adquirido hasta este momento, es decir que no se puede encontrar su medida, </w:t>
      </w:r>
      <w:r w:rsidR="007240F6">
        <w:rPr>
          <w:rFonts w:ascii="Arial" w:hAnsi="Arial" w:cs="Arial"/>
        </w:rPr>
        <w:t xml:space="preserve">más adelante cuando se trabaje con la trigonometría en grado decimo  si será posible  establecer un procedimiento para encontrar la longitud de cualquier cuerda,  si se tiene el valor del radio, lo que se puede establecer en este momento son </w:t>
      </w:r>
      <w:r w:rsidR="00DF5952">
        <w:rPr>
          <w:rFonts w:ascii="Arial" w:hAnsi="Arial" w:cs="Arial"/>
        </w:rPr>
        <w:t xml:space="preserve">algunas relaciones entre las longitudes de las </w:t>
      </w:r>
      <w:r w:rsidR="00DF5952" w:rsidRPr="007240F6">
        <w:rPr>
          <w:rFonts w:ascii="Arial" w:hAnsi="Arial" w:cs="Arial"/>
          <w:b/>
        </w:rPr>
        <w:t>cuerdas</w:t>
      </w:r>
      <w:r w:rsidR="00DF5952">
        <w:rPr>
          <w:rFonts w:ascii="Arial" w:hAnsi="Arial" w:cs="Arial"/>
        </w:rPr>
        <w:t xml:space="preserve"> </w:t>
      </w:r>
      <w:r w:rsidR="007240F6">
        <w:rPr>
          <w:rFonts w:ascii="Arial" w:hAnsi="Arial" w:cs="Arial"/>
        </w:rPr>
        <w:t xml:space="preserve"> apoyánd</w:t>
      </w:r>
      <w:r>
        <w:rPr>
          <w:rFonts w:ascii="Arial" w:hAnsi="Arial" w:cs="Arial"/>
        </w:rPr>
        <w:t>ose de algunos teoremas, los teoremas son los siguientes</w:t>
      </w:r>
      <w:r w:rsidR="007240F6">
        <w:rPr>
          <w:rFonts w:ascii="Arial" w:hAnsi="Arial" w:cs="Arial"/>
        </w:rPr>
        <w:t>:</w:t>
      </w:r>
    </w:p>
    <w:p w:rsidR="00DF5952" w:rsidRDefault="00DF5952" w:rsidP="00DF5952">
      <w:pPr>
        <w:tabs>
          <w:tab w:val="right" w:pos="8498"/>
        </w:tabs>
        <w:spacing w:after="0"/>
        <w:jc w:val="both"/>
        <w:rPr>
          <w:rFonts w:ascii="Arial" w:hAnsi="Arial" w:cs="Arial"/>
        </w:rPr>
      </w:pPr>
    </w:p>
    <w:p w:rsidR="00DF5952" w:rsidRDefault="00DF5952" w:rsidP="00DF5952">
      <w:pPr>
        <w:pStyle w:val="Prrafodelista"/>
        <w:numPr>
          <w:ilvl w:val="0"/>
          <w:numId w:val="32"/>
        </w:numPr>
        <w:tabs>
          <w:tab w:val="right" w:pos="8498"/>
        </w:tabs>
        <w:spacing w:after="0"/>
        <w:jc w:val="both"/>
        <w:rPr>
          <w:rFonts w:ascii="Arial" w:hAnsi="Arial" w:cs="Arial"/>
        </w:rPr>
      </w:pPr>
      <w:r>
        <w:rPr>
          <w:rFonts w:ascii="Arial" w:hAnsi="Arial" w:cs="Arial"/>
        </w:rPr>
        <w:t xml:space="preserve">Si dos </w:t>
      </w:r>
      <w:r w:rsidRPr="0001712F">
        <w:rPr>
          <w:rFonts w:ascii="Arial" w:hAnsi="Arial" w:cs="Arial"/>
          <w:b/>
        </w:rPr>
        <w:t xml:space="preserve">cuerdas </w:t>
      </w:r>
      <w:r>
        <w:rPr>
          <w:rFonts w:ascii="Arial" w:hAnsi="Arial" w:cs="Arial"/>
        </w:rPr>
        <w:t xml:space="preserve">se intersecan, el producto de las medidas de los segmentos determinados en una </w:t>
      </w:r>
      <w:r w:rsidRPr="0001712F">
        <w:rPr>
          <w:rFonts w:ascii="Arial" w:hAnsi="Arial" w:cs="Arial"/>
          <w:b/>
        </w:rPr>
        <w:t xml:space="preserve">cuerda </w:t>
      </w:r>
      <w:r>
        <w:rPr>
          <w:rFonts w:ascii="Arial" w:hAnsi="Arial" w:cs="Arial"/>
        </w:rPr>
        <w:t xml:space="preserve">es igual al producto de las medidas de los segmentos determinados en la otra </w:t>
      </w:r>
      <w:r w:rsidRPr="0001712F">
        <w:rPr>
          <w:rFonts w:ascii="Arial" w:hAnsi="Arial" w:cs="Arial"/>
          <w:b/>
        </w:rPr>
        <w:t>cuerda</w:t>
      </w:r>
      <w:r>
        <w:rPr>
          <w:rFonts w:ascii="Arial" w:hAnsi="Arial" w:cs="Arial"/>
        </w:rPr>
        <w:t>.</w:t>
      </w:r>
      <w:r w:rsidRPr="007E0F7A">
        <w:rPr>
          <w:rFonts w:ascii="Arial" w:hAnsi="Arial" w:cs="Arial"/>
        </w:rPr>
        <w:t xml:space="preserve">    </w:t>
      </w:r>
    </w:p>
    <w:p w:rsidR="00DF5952" w:rsidRPr="007E0F7A" w:rsidRDefault="00DF5952" w:rsidP="00DF5952">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DF5952" w:rsidRPr="00492F5C" w:rsidTr="00DF5952">
        <w:tc>
          <w:tcPr>
            <w:tcW w:w="9054" w:type="dxa"/>
            <w:gridSpan w:val="2"/>
            <w:shd w:val="clear" w:color="auto" w:fill="0D0D0D" w:themeFill="text1" w:themeFillTint="F2"/>
          </w:tcPr>
          <w:p w:rsidR="00DF5952" w:rsidRPr="00492F5C" w:rsidRDefault="00DF5952" w:rsidP="00DF5952">
            <w:pPr>
              <w:jc w:val="center"/>
              <w:rPr>
                <w:rFonts w:ascii="Arial" w:hAnsi="Arial" w:cs="Arial"/>
                <w:b/>
                <w:sz w:val="24"/>
                <w:szCs w:val="24"/>
              </w:rPr>
            </w:pPr>
            <w:r w:rsidRPr="00492F5C">
              <w:rPr>
                <w:rFonts w:ascii="Arial" w:hAnsi="Arial" w:cs="Arial"/>
                <w:b/>
                <w:sz w:val="24"/>
                <w:szCs w:val="24"/>
              </w:rPr>
              <w:t>Imagen (fotografía, gráfica o ilustración)</w:t>
            </w:r>
          </w:p>
        </w:tc>
      </w:tr>
      <w:tr w:rsidR="00DF5952" w:rsidRPr="00492F5C" w:rsidTr="00DF5952">
        <w:tc>
          <w:tcPr>
            <w:tcW w:w="2943" w:type="dxa"/>
          </w:tcPr>
          <w:p w:rsidR="00DF5952" w:rsidRPr="00492F5C" w:rsidRDefault="00DF5952" w:rsidP="00DF5952">
            <w:pPr>
              <w:rPr>
                <w:rFonts w:ascii="Arial" w:hAnsi="Arial" w:cs="Arial"/>
                <w:b/>
                <w:sz w:val="24"/>
                <w:szCs w:val="24"/>
              </w:rPr>
            </w:pPr>
            <w:r w:rsidRPr="00492F5C">
              <w:rPr>
                <w:rFonts w:ascii="Arial" w:hAnsi="Arial" w:cs="Arial"/>
                <w:b/>
                <w:sz w:val="24"/>
                <w:szCs w:val="24"/>
              </w:rPr>
              <w:t>Código</w:t>
            </w:r>
          </w:p>
        </w:tc>
        <w:tc>
          <w:tcPr>
            <w:tcW w:w="6111" w:type="dxa"/>
          </w:tcPr>
          <w:p w:rsidR="00DF5952" w:rsidRPr="00492F5C" w:rsidRDefault="00DF5952" w:rsidP="00DF5952">
            <w:pPr>
              <w:rPr>
                <w:rFonts w:ascii="Arial" w:hAnsi="Arial" w:cs="Arial"/>
                <w:b/>
                <w:sz w:val="24"/>
                <w:szCs w:val="24"/>
              </w:rPr>
            </w:pPr>
            <w:r w:rsidRPr="00492F5C">
              <w:rPr>
                <w:rFonts w:ascii="Arial" w:hAnsi="Arial" w:cs="Arial"/>
                <w:sz w:val="24"/>
                <w:szCs w:val="24"/>
              </w:rPr>
              <w:t>MA_09_05_IMG</w:t>
            </w:r>
            <w:r w:rsidR="002D35E7">
              <w:rPr>
                <w:rFonts w:ascii="Arial" w:hAnsi="Arial" w:cs="Arial"/>
                <w:sz w:val="24"/>
                <w:szCs w:val="24"/>
              </w:rPr>
              <w:t>20</w:t>
            </w:r>
          </w:p>
        </w:tc>
      </w:tr>
      <w:tr w:rsidR="00DF5952" w:rsidRPr="00492F5C" w:rsidTr="00DF5952">
        <w:tc>
          <w:tcPr>
            <w:tcW w:w="2943" w:type="dxa"/>
          </w:tcPr>
          <w:p w:rsidR="00DF5952" w:rsidRPr="00492F5C" w:rsidRDefault="00DF5952" w:rsidP="00DF5952">
            <w:pPr>
              <w:rPr>
                <w:rFonts w:ascii="Arial" w:hAnsi="Arial" w:cs="Arial"/>
                <w:sz w:val="24"/>
                <w:szCs w:val="24"/>
              </w:rPr>
            </w:pPr>
            <w:r w:rsidRPr="00492F5C">
              <w:rPr>
                <w:rFonts w:ascii="Arial" w:hAnsi="Arial" w:cs="Arial"/>
                <w:b/>
                <w:sz w:val="24"/>
                <w:szCs w:val="24"/>
              </w:rPr>
              <w:t>Descripción</w:t>
            </w:r>
          </w:p>
        </w:tc>
        <w:tc>
          <w:tcPr>
            <w:tcW w:w="6111" w:type="dxa"/>
          </w:tcPr>
          <w:p w:rsidR="00DF5952" w:rsidRPr="00492F5C" w:rsidRDefault="00DF5952" w:rsidP="00DF5952">
            <w:pPr>
              <w:rPr>
                <w:rFonts w:ascii="Arial" w:hAnsi="Arial" w:cs="Arial"/>
                <w:sz w:val="24"/>
                <w:szCs w:val="24"/>
              </w:rPr>
            </w:pPr>
            <w:r>
              <w:rPr>
                <w:rFonts w:ascii="Arial" w:hAnsi="Arial" w:cs="Arial"/>
                <w:sz w:val="24"/>
                <w:szCs w:val="24"/>
              </w:rPr>
              <w:t xml:space="preserve">Dos cuerdas  intersecadas </w:t>
            </w:r>
          </w:p>
        </w:tc>
      </w:tr>
      <w:tr w:rsidR="00DF5952" w:rsidRPr="00492F5C" w:rsidTr="00DF5952">
        <w:tc>
          <w:tcPr>
            <w:tcW w:w="2943" w:type="dxa"/>
          </w:tcPr>
          <w:p w:rsidR="00DF5952" w:rsidRPr="00492F5C" w:rsidRDefault="00DF5952" w:rsidP="00DF5952">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F5952" w:rsidRDefault="00DF5952" w:rsidP="00DF5952">
            <w:pPr>
              <w:rPr>
                <w:rStyle w:val="Refdecomentario"/>
                <w:rFonts w:ascii="Calibri" w:eastAsia="Calibri" w:hAnsi="Calibri" w:cs="Times New Roman"/>
              </w:rPr>
            </w:pPr>
          </w:p>
          <w:p w:rsidR="00DF5952" w:rsidRDefault="00DF5952" w:rsidP="00DF5952">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187151" cy="2771775"/>
                  <wp:effectExtent l="19050" t="0" r="3849" b="0"/>
                  <wp:docPr id="22" name="Imagen 11" descr="I:\guion 10\imagen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guion 10\imagenes\13.JPG"/>
                          <pic:cNvPicPr>
                            <a:picLocks noChangeAspect="1" noChangeArrowheads="1"/>
                          </pic:cNvPicPr>
                        </pic:nvPicPr>
                        <pic:blipFill>
                          <a:blip r:embed="rId28"/>
                          <a:srcRect/>
                          <a:stretch>
                            <a:fillRect/>
                          </a:stretch>
                        </pic:blipFill>
                        <pic:spPr bwMode="auto">
                          <a:xfrm>
                            <a:off x="0" y="0"/>
                            <a:ext cx="4193583" cy="2776033"/>
                          </a:xfrm>
                          <a:prstGeom prst="rect">
                            <a:avLst/>
                          </a:prstGeom>
                          <a:noFill/>
                          <a:ln w="9525">
                            <a:noFill/>
                            <a:miter lim="800000"/>
                            <a:headEnd/>
                            <a:tailEnd/>
                          </a:ln>
                        </pic:spPr>
                      </pic:pic>
                    </a:graphicData>
                  </a:graphic>
                </wp:inline>
              </w:drawing>
            </w:r>
          </w:p>
          <w:p w:rsidR="00DF5952" w:rsidRPr="00492F5C" w:rsidRDefault="00DF5952" w:rsidP="00DF5952">
            <w:pPr>
              <w:rPr>
                <w:rFonts w:ascii="Arial" w:hAnsi="Arial" w:cs="Arial"/>
                <w:sz w:val="24"/>
                <w:szCs w:val="24"/>
              </w:rPr>
            </w:pPr>
          </w:p>
        </w:tc>
      </w:tr>
      <w:tr w:rsidR="00DF5952" w:rsidRPr="00E5033C" w:rsidTr="00DF5952">
        <w:trPr>
          <w:trHeight w:val="70"/>
        </w:trPr>
        <w:tc>
          <w:tcPr>
            <w:tcW w:w="2943" w:type="dxa"/>
          </w:tcPr>
          <w:p w:rsidR="00DF5952" w:rsidRPr="00492F5C" w:rsidRDefault="00DF5952" w:rsidP="00DF5952">
            <w:pPr>
              <w:rPr>
                <w:rFonts w:ascii="Arial" w:hAnsi="Arial" w:cs="Arial"/>
                <w:sz w:val="24"/>
                <w:szCs w:val="24"/>
              </w:rPr>
            </w:pPr>
            <w:r w:rsidRPr="00492F5C">
              <w:rPr>
                <w:rFonts w:ascii="Arial" w:hAnsi="Arial" w:cs="Arial"/>
                <w:b/>
                <w:sz w:val="24"/>
                <w:szCs w:val="24"/>
              </w:rPr>
              <w:t>Pie de imagen</w:t>
            </w:r>
          </w:p>
        </w:tc>
        <w:tc>
          <w:tcPr>
            <w:tcW w:w="6111" w:type="dxa"/>
          </w:tcPr>
          <w:p w:rsidR="00DF5952" w:rsidRPr="00944358" w:rsidRDefault="00DF5952" w:rsidP="00DF5952">
            <w:pPr>
              <w:rPr>
                <w:rFonts w:ascii="Arial" w:hAnsi="Arial" w:cs="Arial"/>
                <w:i/>
                <w:sz w:val="24"/>
                <w:szCs w:val="24"/>
                <w:vertAlign w:val="superscript"/>
              </w:rPr>
            </w:pPr>
            <w:r>
              <w:rPr>
                <w:rFonts w:ascii="Arial" w:hAnsi="Arial" w:cs="Arial"/>
                <w:i/>
                <w:sz w:val="24"/>
                <w:szCs w:val="24"/>
              </w:rPr>
              <w:t xml:space="preserve"> Dos cuerdas intersecadas donde AH.HB = DH.HG</w:t>
            </w:r>
          </w:p>
        </w:tc>
      </w:tr>
    </w:tbl>
    <w:p w:rsidR="00DF5952" w:rsidRDefault="00DF5952" w:rsidP="00DF5952">
      <w:pPr>
        <w:tabs>
          <w:tab w:val="right" w:pos="8498"/>
        </w:tabs>
        <w:spacing w:after="0"/>
        <w:jc w:val="both"/>
        <w:rPr>
          <w:rFonts w:ascii="Arial" w:hAnsi="Arial" w:cs="Arial"/>
        </w:rPr>
      </w:pPr>
    </w:p>
    <w:p w:rsidR="00DF5952" w:rsidRPr="00DF5952" w:rsidRDefault="00DF5952" w:rsidP="00DF5952">
      <w:pPr>
        <w:tabs>
          <w:tab w:val="right" w:pos="8498"/>
        </w:tabs>
        <w:spacing w:after="0"/>
        <w:jc w:val="both"/>
        <w:rPr>
          <w:rFonts w:ascii="Arial" w:hAnsi="Arial" w:cs="Arial"/>
        </w:rPr>
      </w:pPr>
      <w:r>
        <w:rPr>
          <w:rFonts w:ascii="Arial" w:hAnsi="Arial" w:cs="Arial"/>
        </w:rPr>
        <w:t xml:space="preserve">    </w:t>
      </w:r>
    </w:p>
    <w:p w:rsidR="006861DF" w:rsidRDefault="007240F6" w:rsidP="007240F6">
      <w:pPr>
        <w:pStyle w:val="Prrafodelista"/>
        <w:numPr>
          <w:ilvl w:val="0"/>
          <w:numId w:val="32"/>
        </w:numPr>
        <w:tabs>
          <w:tab w:val="right" w:pos="8498"/>
        </w:tabs>
        <w:spacing w:after="0"/>
        <w:jc w:val="both"/>
        <w:rPr>
          <w:rFonts w:ascii="Arial" w:hAnsi="Arial" w:cs="Arial"/>
        </w:rPr>
      </w:pPr>
      <w:r>
        <w:rPr>
          <w:rFonts w:ascii="Arial" w:hAnsi="Arial" w:cs="Arial"/>
        </w:rPr>
        <w:t xml:space="preserve">Si se traza un segmento </w:t>
      </w:r>
      <w:r w:rsidRPr="001149B6">
        <w:rPr>
          <w:rFonts w:ascii="Arial" w:hAnsi="Arial" w:cs="Arial"/>
          <w:b/>
        </w:rPr>
        <w:t>secante</w:t>
      </w:r>
      <w:r>
        <w:rPr>
          <w:rFonts w:ascii="Arial" w:hAnsi="Arial" w:cs="Arial"/>
        </w:rPr>
        <w:t xml:space="preserve"> </w:t>
      </w:r>
      <w:r w:rsidR="002365ED">
        <w:rPr>
          <w:rFonts w:ascii="Arial" w:hAnsi="Arial" w:cs="Arial"/>
        </w:rPr>
        <w:t xml:space="preserve"> y otro que sea</w:t>
      </w:r>
      <w:r w:rsidR="002365ED" w:rsidRPr="001149B6">
        <w:rPr>
          <w:rFonts w:ascii="Arial" w:hAnsi="Arial" w:cs="Arial"/>
          <w:b/>
        </w:rPr>
        <w:t xml:space="preserve"> tangente</w:t>
      </w:r>
      <w:r w:rsidR="002365ED">
        <w:rPr>
          <w:rFonts w:ascii="Arial" w:hAnsi="Arial" w:cs="Arial"/>
        </w:rPr>
        <w:t xml:space="preserve">  desde un punto exterior a la circunferencia</w:t>
      </w:r>
      <w:r w:rsidR="001149B6">
        <w:rPr>
          <w:rFonts w:ascii="Arial" w:hAnsi="Arial" w:cs="Arial"/>
        </w:rPr>
        <w:t xml:space="preserve">, </w:t>
      </w:r>
      <w:r w:rsidR="002365ED">
        <w:rPr>
          <w:rFonts w:ascii="Arial" w:hAnsi="Arial" w:cs="Arial"/>
        </w:rPr>
        <w:t xml:space="preserve">  el cuadrado de la longitud del segmento tangente  es igual al producto de la longitud del segmento secante y  de su segmento secante externo.</w:t>
      </w:r>
    </w:p>
    <w:p w:rsidR="002365ED" w:rsidRDefault="002365ED" w:rsidP="002365ED">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2365ED" w:rsidRPr="00492F5C" w:rsidTr="005671F1">
        <w:tc>
          <w:tcPr>
            <w:tcW w:w="9054" w:type="dxa"/>
            <w:gridSpan w:val="2"/>
            <w:shd w:val="clear" w:color="auto" w:fill="0D0D0D" w:themeFill="text1" w:themeFillTint="F2"/>
          </w:tcPr>
          <w:p w:rsidR="002365ED" w:rsidRPr="00492F5C" w:rsidRDefault="002365ED" w:rsidP="005671F1">
            <w:pPr>
              <w:jc w:val="center"/>
              <w:rPr>
                <w:rFonts w:ascii="Arial" w:hAnsi="Arial" w:cs="Arial"/>
                <w:b/>
                <w:sz w:val="24"/>
                <w:szCs w:val="24"/>
              </w:rPr>
            </w:pPr>
            <w:r w:rsidRPr="00492F5C">
              <w:rPr>
                <w:rFonts w:ascii="Arial" w:hAnsi="Arial" w:cs="Arial"/>
                <w:b/>
                <w:sz w:val="24"/>
                <w:szCs w:val="24"/>
              </w:rPr>
              <w:t>Imagen (fotografía, gráfica o ilustración)</w:t>
            </w:r>
          </w:p>
        </w:tc>
      </w:tr>
      <w:tr w:rsidR="002365ED" w:rsidRPr="00492F5C" w:rsidTr="005671F1">
        <w:tc>
          <w:tcPr>
            <w:tcW w:w="2943" w:type="dxa"/>
          </w:tcPr>
          <w:p w:rsidR="002365ED" w:rsidRPr="00492F5C" w:rsidRDefault="002365ED" w:rsidP="005671F1">
            <w:pPr>
              <w:rPr>
                <w:rFonts w:ascii="Arial" w:hAnsi="Arial" w:cs="Arial"/>
                <w:b/>
                <w:sz w:val="24"/>
                <w:szCs w:val="24"/>
              </w:rPr>
            </w:pPr>
            <w:r w:rsidRPr="00492F5C">
              <w:rPr>
                <w:rFonts w:ascii="Arial" w:hAnsi="Arial" w:cs="Arial"/>
                <w:b/>
                <w:sz w:val="24"/>
                <w:szCs w:val="24"/>
              </w:rPr>
              <w:t>Código</w:t>
            </w:r>
          </w:p>
        </w:tc>
        <w:tc>
          <w:tcPr>
            <w:tcW w:w="6111" w:type="dxa"/>
          </w:tcPr>
          <w:p w:rsidR="002365ED" w:rsidRPr="00492F5C" w:rsidRDefault="002365ED" w:rsidP="005671F1">
            <w:pPr>
              <w:rPr>
                <w:rFonts w:ascii="Arial" w:hAnsi="Arial" w:cs="Arial"/>
                <w:b/>
                <w:sz w:val="24"/>
                <w:szCs w:val="24"/>
              </w:rPr>
            </w:pPr>
            <w:r w:rsidRPr="00492F5C">
              <w:rPr>
                <w:rFonts w:ascii="Arial" w:hAnsi="Arial" w:cs="Arial"/>
                <w:sz w:val="24"/>
                <w:szCs w:val="24"/>
              </w:rPr>
              <w:t>MA_09_05_IMG</w:t>
            </w:r>
            <w:r w:rsidR="002D35E7">
              <w:rPr>
                <w:rFonts w:ascii="Arial" w:hAnsi="Arial" w:cs="Arial"/>
                <w:sz w:val="24"/>
                <w:szCs w:val="24"/>
              </w:rPr>
              <w:t>21</w:t>
            </w:r>
          </w:p>
        </w:tc>
      </w:tr>
      <w:tr w:rsidR="002365ED" w:rsidRPr="00492F5C" w:rsidTr="005671F1">
        <w:tc>
          <w:tcPr>
            <w:tcW w:w="2943" w:type="dxa"/>
          </w:tcPr>
          <w:p w:rsidR="002365ED" w:rsidRPr="00492F5C" w:rsidRDefault="002365ED" w:rsidP="005671F1">
            <w:pPr>
              <w:rPr>
                <w:rFonts w:ascii="Arial" w:hAnsi="Arial" w:cs="Arial"/>
                <w:sz w:val="24"/>
                <w:szCs w:val="24"/>
              </w:rPr>
            </w:pPr>
            <w:r w:rsidRPr="00492F5C">
              <w:rPr>
                <w:rFonts w:ascii="Arial" w:hAnsi="Arial" w:cs="Arial"/>
                <w:b/>
                <w:sz w:val="24"/>
                <w:szCs w:val="24"/>
              </w:rPr>
              <w:t>Descripción</w:t>
            </w:r>
          </w:p>
        </w:tc>
        <w:tc>
          <w:tcPr>
            <w:tcW w:w="6111" w:type="dxa"/>
          </w:tcPr>
          <w:p w:rsidR="002365ED" w:rsidRPr="00492F5C" w:rsidRDefault="002365ED" w:rsidP="005671F1">
            <w:pPr>
              <w:rPr>
                <w:rFonts w:ascii="Arial" w:hAnsi="Arial" w:cs="Arial"/>
                <w:sz w:val="24"/>
                <w:szCs w:val="24"/>
              </w:rPr>
            </w:pPr>
            <w:r>
              <w:rPr>
                <w:rFonts w:ascii="Arial" w:hAnsi="Arial" w:cs="Arial"/>
                <w:sz w:val="24"/>
                <w:szCs w:val="24"/>
              </w:rPr>
              <w:t>Segmento secante y segmento tangente desde un punto externo a la circunferencia.</w:t>
            </w:r>
          </w:p>
        </w:tc>
      </w:tr>
      <w:tr w:rsidR="002365ED" w:rsidRPr="00492F5C" w:rsidTr="005671F1">
        <w:tc>
          <w:tcPr>
            <w:tcW w:w="2943" w:type="dxa"/>
          </w:tcPr>
          <w:p w:rsidR="002365ED" w:rsidRPr="00492F5C" w:rsidRDefault="002365ED" w:rsidP="005671F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2365ED" w:rsidRDefault="002365ED" w:rsidP="005671F1">
            <w:pPr>
              <w:rPr>
                <w:rStyle w:val="Refdecomentario"/>
                <w:rFonts w:ascii="Calibri" w:eastAsia="Calibri" w:hAnsi="Calibri" w:cs="Times New Roman"/>
              </w:rPr>
            </w:pPr>
          </w:p>
          <w:p w:rsidR="002365ED" w:rsidRDefault="002365ED" w:rsidP="005671F1">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5770397" cy="3956435"/>
                  <wp:effectExtent l="0" t="0" r="0" b="0"/>
                  <wp:docPr id="17" name="Imagen 17" descr="F:\guion 10\imagene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20.jp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060" cy="3957575"/>
                          </a:xfrm>
                          <a:prstGeom prst="rect">
                            <a:avLst/>
                          </a:prstGeom>
                          <a:noFill/>
                          <a:ln>
                            <a:noFill/>
                          </a:ln>
                        </pic:spPr>
                      </pic:pic>
                    </a:graphicData>
                  </a:graphic>
                </wp:inline>
              </w:drawing>
            </w:r>
          </w:p>
          <w:p w:rsidR="002365ED" w:rsidRPr="00492F5C" w:rsidRDefault="002365ED" w:rsidP="005671F1">
            <w:pPr>
              <w:rPr>
                <w:rFonts w:ascii="Arial" w:hAnsi="Arial" w:cs="Arial"/>
                <w:sz w:val="24"/>
                <w:szCs w:val="24"/>
              </w:rPr>
            </w:pPr>
          </w:p>
        </w:tc>
      </w:tr>
      <w:tr w:rsidR="002365ED" w:rsidRPr="00E5033C" w:rsidTr="005671F1">
        <w:trPr>
          <w:trHeight w:val="70"/>
        </w:trPr>
        <w:tc>
          <w:tcPr>
            <w:tcW w:w="2943" w:type="dxa"/>
          </w:tcPr>
          <w:p w:rsidR="002365ED" w:rsidRPr="00492F5C" w:rsidRDefault="002365ED" w:rsidP="005671F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2365ED" w:rsidRPr="002365ED" w:rsidRDefault="002365ED" w:rsidP="005671F1">
            <w:pPr>
              <w:rPr>
                <w:rFonts w:ascii="Arial" w:hAnsi="Arial" w:cs="Arial"/>
                <w:i/>
                <w:sz w:val="24"/>
                <w:szCs w:val="24"/>
              </w:rPr>
            </w:pPr>
            <w:r>
              <w:rPr>
                <w:rFonts w:ascii="Arial" w:hAnsi="Arial" w:cs="Arial"/>
                <w:i/>
                <w:sz w:val="24"/>
                <w:szCs w:val="24"/>
              </w:rPr>
              <w:t xml:space="preserve"> </w:t>
            </w:r>
            <w:r w:rsidRPr="00B92557">
              <w:rPr>
                <w:rFonts w:ascii="Arial" w:hAnsi="Arial" w:cs="Arial"/>
                <w:i/>
                <w:sz w:val="24"/>
                <w:szCs w:val="24"/>
              </w:rPr>
              <w:t>CB</w:t>
            </w:r>
            <w:r w:rsidRPr="00B92557">
              <w:rPr>
                <w:rFonts w:ascii="Arial" w:hAnsi="Arial" w:cs="Arial"/>
                <w:i/>
                <w:sz w:val="24"/>
                <w:szCs w:val="24"/>
                <w:vertAlign w:val="superscript"/>
              </w:rPr>
              <w:t>2</w:t>
            </w:r>
            <w:r w:rsidRPr="00B92557">
              <w:rPr>
                <w:rFonts w:ascii="Arial" w:hAnsi="Arial" w:cs="Arial"/>
                <w:i/>
                <w:sz w:val="24"/>
                <w:szCs w:val="24"/>
              </w:rPr>
              <w:t>=CD.CE</w:t>
            </w:r>
          </w:p>
        </w:tc>
      </w:tr>
    </w:tbl>
    <w:p w:rsidR="002365ED" w:rsidRDefault="002365ED" w:rsidP="002365ED">
      <w:pPr>
        <w:pStyle w:val="Prrafodelista"/>
        <w:tabs>
          <w:tab w:val="right" w:pos="8498"/>
        </w:tabs>
        <w:spacing w:after="0"/>
        <w:ind w:left="360"/>
        <w:jc w:val="both"/>
        <w:rPr>
          <w:rFonts w:ascii="Arial" w:hAnsi="Arial" w:cs="Arial"/>
        </w:rPr>
      </w:pPr>
    </w:p>
    <w:p w:rsidR="001149B6" w:rsidRDefault="001149B6" w:rsidP="001149B6">
      <w:pPr>
        <w:pStyle w:val="Prrafodelista"/>
        <w:numPr>
          <w:ilvl w:val="0"/>
          <w:numId w:val="32"/>
        </w:numPr>
        <w:tabs>
          <w:tab w:val="right" w:pos="8498"/>
        </w:tabs>
        <w:spacing w:after="0"/>
        <w:jc w:val="both"/>
        <w:rPr>
          <w:rFonts w:ascii="Arial" w:hAnsi="Arial" w:cs="Arial"/>
        </w:rPr>
      </w:pPr>
      <w:r w:rsidRPr="001149B6">
        <w:rPr>
          <w:rFonts w:ascii="Arial" w:hAnsi="Arial" w:cs="Arial"/>
        </w:rPr>
        <w:t>Si</w:t>
      </w:r>
      <w:r>
        <w:rPr>
          <w:rFonts w:ascii="Arial" w:hAnsi="Arial" w:cs="Arial"/>
        </w:rPr>
        <w:t xml:space="preserve"> por un punto exterior a una circunferencia se trazan </w:t>
      </w:r>
      <w:r w:rsidRPr="001149B6">
        <w:rPr>
          <w:rFonts w:ascii="Arial" w:hAnsi="Arial" w:cs="Arial"/>
        </w:rPr>
        <w:t xml:space="preserve"> dos segmentos</w:t>
      </w:r>
      <w:r>
        <w:rPr>
          <w:rFonts w:ascii="Arial" w:hAnsi="Arial" w:cs="Arial"/>
        </w:rPr>
        <w:t xml:space="preserve"> que sean </w:t>
      </w:r>
      <w:r w:rsidRPr="001149B6">
        <w:rPr>
          <w:rFonts w:ascii="Arial" w:hAnsi="Arial" w:cs="Arial"/>
        </w:rPr>
        <w:t xml:space="preserve"> secantes entonces el producto de las medidas de un segmento secante y su segmento secante externo es igual al producto de las medidas del otro segmento secante y su segmento secante externo</w:t>
      </w:r>
      <w:r>
        <w:rPr>
          <w:rFonts w:ascii="Arial" w:hAnsi="Arial" w:cs="Arial"/>
        </w:rPr>
        <w:t>.</w:t>
      </w:r>
    </w:p>
    <w:p w:rsidR="001149B6" w:rsidRDefault="001149B6" w:rsidP="001149B6">
      <w:pPr>
        <w:pStyle w:val="Prrafodelista"/>
        <w:tabs>
          <w:tab w:val="right" w:pos="8498"/>
        </w:tabs>
        <w:spacing w:after="0"/>
        <w:ind w:left="360"/>
        <w:jc w:val="both"/>
        <w:rPr>
          <w:rFonts w:ascii="Arial" w:hAnsi="Arial" w:cs="Arial"/>
        </w:rPr>
      </w:pPr>
    </w:p>
    <w:tbl>
      <w:tblPr>
        <w:tblStyle w:val="Tablaconcuadrcula1"/>
        <w:tblW w:w="0" w:type="auto"/>
        <w:tblLayout w:type="fixed"/>
        <w:tblLook w:val="04A0"/>
      </w:tblPr>
      <w:tblGrid>
        <w:gridCol w:w="2943"/>
        <w:gridCol w:w="6111"/>
      </w:tblGrid>
      <w:tr w:rsidR="001149B6" w:rsidRPr="00492F5C" w:rsidTr="005671F1">
        <w:tc>
          <w:tcPr>
            <w:tcW w:w="9054" w:type="dxa"/>
            <w:gridSpan w:val="2"/>
            <w:shd w:val="clear" w:color="auto" w:fill="0D0D0D" w:themeFill="text1" w:themeFillTint="F2"/>
          </w:tcPr>
          <w:p w:rsidR="001149B6" w:rsidRPr="00492F5C" w:rsidRDefault="001149B6" w:rsidP="005671F1">
            <w:pPr>
              <w:jc w:val="center"/>
              <w:rPr>
                <w:rFonts w:ascii="Arial" w:hAnsi="Arial" w:cs="Arial"/>
                <w:b/>
                <w:sz w:val="24"/>
                <w:szCs w:val="24"/>
              </w:rPr>
            </w:pPr>
            <w:r w:rsidRPr="00492F5C">
              <w:rPr>
                <w:rFonts w:ascii="Arial" w:hAnsi="Arial" w:cs="Arial"/>
                <w:b/>
                <w:sz w:val="24"/>
                <w:szCs w:val="24"/>
              </w:rPr>
              <w:t>Imagen (fotografía, gráfica o ilustración)</w:t>
            </w:r>
          </w:p>
        </w:tc>
      </w:tr>
      <w:tr w:rsidR="001149B6" w:rsidRPr="00492F5C" w:rsidTr="005671F1">
        <w:tc>
          <w:tcPr>
            <w:tcW w:w="2943" w:type="dxa"/>
          </w:tcPr>
          <w:p w:rsidR="001149B6" w:rsidRPr="00492F5C" w:rsidRDefault="001149B6" w:rsidP="005671F1">
            <w:pPr>
              <w:rPr>
                <w:rFonts w:ascii="Arial" w:hAnsi="Arial" w:cs="Arial"/>
                <w:b/>
                <w:sz w:val="24"/>
                <w:szCs w:val="24"/>
              </w:rPr>
            </w:pPr>
            <w:r w:rsidRPr="00492F5C">
              <w:rPr>
                <w:rFonts w:ascii="Arial" w:hAnsi="Arial" w:cs="Arial"/>
                <w:b/>
                <w:sz w:val="24"/>
                <w:szCs w:val="24"/>
              </w:rPr>
              <w:t>Código</w:t>
            </w:r>
          </w:p>
        </w:tc>
        <w:tc>
          <w:tcPr>
            <w:tcW w:w="6111" w:type="dxa"/>
          </w:tcPr>
          <w:p w:rsidR="001149B6" w:rsidRPr="00492F5C" w:rsidRDefault="001149B6" w:rsidP="005671F1">
            <w:pPr>
              <w:rPr>
                <w:rFonts w:ascii="Arial" w:hAnsi="Arial" w:cs="Arial"/>
                <w:b/>
                <w:sz w:val="24"/>
                <w:szCs w:val="24"/>
              </w:rPr>
            </w:pPr>
            <w:r w:rsidRPr="00492F5C">
              <w:rPr>
                <w:rFonts w:ascii="Arial" w:hAnsi="Arial" w:cs="Arial"/>
                <w:sz w:val="24"/>
                <w:szCs w:val="24"/>
              </w:rPr>
              <w:t>MA_09_05_IMG</w:t>
            </w:r>
            <w:r w:rsidR="002D35E7">
              <w:rPr>
                <w:rFonts w:ascii="Arial" w:hAnsi="Arial" w:cs="Arial"/>
                <w:sz w:val="24"/>
                <w:szCs w:val="24"/>
              </w:rPr>
              <w:t>22</w:t>
            </w:r>
          </w:p>
        </w:tc>
      </w:tr>
      <w:tr w:rsidR="001149B6" w:rsidRPr="00492F5C" w:rsidTr="005671F1">
        <w:tc>
          <w:tcPr>
            <w:tcW w:w="2943" w:type="dxa"/>
          </w:tcPr>
          <w:p w:rsidR="001149B6" w:rsidRPr="00492F5C" w:rsidRDefault="001149B6" w:rsidP="005671F1">
            <w:pPr>
              <w:rPr>
                <w:rFonts w:ascii="Arial" w:hAnsi="Arial" w:cs="Arial"/>
                <w:sz w:val="24"/>
                <w:szCs w:val="24"/>
              </w:rPr>
            </w:pPr>
            <w:r w:rsidRPr="00492F5C">
              <w:rPr>
                <w:rFonts w:ascii="Arial" w:hAnsi="Arial" w:cs="Arial"/>
                <w:b/>
                <w:sz w:val="24"/>
                <w:szCs w:val="24"/>
              </w:rPr>
              <w:t>Descripción</w:t>
            </w:r>
          </w:p>
        </w:tc>
        <w:tc>
          <w:tcPr>
            <w:tcW w:w="6111" w:type="dxa"/>
          </w:tcPr>
          <w:p w:rsidR="001149B6" w:rsidRPr="00492F5C" w:rsidRDefault="001149B6" w:rsidP="001149B6">
            <w:pPr>
              <w:rPr>
                <w:rFonts w:ascii="Arial" w:hAnsi="Arial" w:cs="Arial"/>
                <w:sz w:val="24"/>
                <w:szCs w:val="24"/>
              </w:rPr>
            </w:pPr>
            <w:r>
              <w:rPr>
                <w:rFonts w:ascii="Arial" w:hAnsi="Arial" w:cs="Arial"/>
                <w:sz w:val="24"/>
                <w:szCs w:val="24"/>
              </w:rPr>
              <w:t>Segmento secantes desde un punto externo a la circunferencia.</w:t>
            </w:r>
          </w:p>
        </w:tc>
      </w:tr>
      <w:tr w:rsidR="001149B6" w:rsidRPr="00492F5C" w:rsidTr="005671F1">
        <w:tc>
          <w:tcPr>
            <w:tcW w:w="2943" w:type="dxa"/>
          </w:tcPr>
          <w:p w:rsidR="001149B6" w:rsidRPr="00492F5C" w:rsidRDefault="001149B6" w:rsidP="005671F1">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149B6" w:rsidRDefault="001149B6" w:rsidP="005671F1">
            <w:pPr>
              <w:rPr>
                <w:rStyle w:val="Refdecomentario"/>
                <w:rFonts w:ascii="Calibri" w:eastAsia="Calibri" w:hAnsi="Calibri" w:cs="Times New Roman"/>
              </w:rPr>
            </w:pPr>
          </w:p>
          <w:p w:rsidR="001149B6" w:rsidRDefault="001149B6" w:rsidP="005671F1">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8172450" cy="6010275"/>
                  <wp:effectExtent l="0" t="0" r="0" b="0"/>
                  <wp:docPr id="19" name="Imagen 19" descr="F:\guion 10\imagen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uion 10\imagenes\21.jp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72450" cy="6010275"/>
                          </a:xfrm>
                          <a:prstGeom prst="rect">
                            <a:avLst/>
                          </a:prstGeom>
                          <a:noFill/>
                          <a:ln>
                            <a:noFill/>
                          </a:ln>
                        </pic:spPr>
                      </pic:pic>
                    </a:graphicData>
                  </a:graphic>
                </wp:inline>
              </w:drawing>
            </w:r>
          </w:p>
          <w:p w:rsidR="001149B6" w:rsidRPr="00492F5C" w:rsidRDefault="001149B6" w:rsidP="005671F1">
            <w:pPr>
              <w:rPr>
                <w:rFonts w:ascii="Arial" w:hAnsi="Arial" w:cs="Arial"/>
                <w:sz w:val="24"/>
                <w:szCs w:val="24"/>
              </w:rPr>
            </w:pPr>
          </w:p>
        </w:tc>
      </w:tr>
      <w:tr w:rsidR="001149B6" w:rsidRPr="00E5033C" w:rsidTr="005671F1">
        <w:trPr>
          <w:trHeight w:val="70"/>
        </w:trPr>
        <w:tc>
          <w:tcPr>
            <w:tcW w:w="2943" w:type="dxa"/>
          </w:tcPr>
          <w:p w:rsidR="001149B6" w:rsidRPr="00492F5C" w:rsidRDefault="001149B6" w:rsidP="005671F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149B6" w:rsidRPr="002365ED" w:rsidRDefault="006F1D63" w:rsidP="005671F1">
            <w:pPr>
              <w:rPr>
                <w:rFonts w:ascii="Arial" w:hAnsi="Arial" w:cs="Arial"/>
                <w:i/>
                <w:sz w:val="24"/>
                <w:szCs w:val="24"/>
              </w:rPr>
            </w:pPr>
            <w:r>
              <w:rPr>
                <w:rFonts w:ascii="Arial" w:hAnsi="Arial" w:cs="Arial"/>
                <w:i/>
                <w:sz w:val="24"/>
                <w:szCs w:val="24"/>
              </w:rPr>
              <w:t>EF.EB=EG.EH</w:t>
            </w:r>
          </w:p>
        </w:tc>
      </w:tr>
    </w:tbl>
    <w:p w:rsidR="001149B6" w:rsidRDefault="001149B6" w:rsidP="001149B6">
      <w:pPr>
        <w:tabs>
          <w:tab w:val="right" w:pos="8498"/>
        </w:tabs>
        <w:spacing w:after="0"/>
        <w:jc w:val="both"/>
        <w:rPr>
          <w:rFonts w:ascii="Arial" w:hAnsi="Arial" w:cs="Arial"/>
        </w:rPr>
      </w:pPr>
    </w:p>
    <w:p w:rsidR="00E77FE9" w:rsidRDefault="00E77FE9" w:rsidP="001149B6">
      <w:pPr>
        <w:tabs>
          <w:tab w:val="right" w:pos="8498"/>
        </w:tabs>
        <w:spacing w:after="0"/>
        <w:jc w:val="both"/>
        <w:rPr>
          <w:rFonts w:ascii="Arial" w:hAnsi="Arial" w:cs="Arial"/>
        </w:rPr>
      </w:pPr>
    </w:p>
    <w:p w:rsidR="00E77FE9" w:rsidRPr="001149B6" w:rsidRDefault="00DC1828" w:rsidP="001149B6">
      <w:pPr>
        <w:tabs>
          <w:tab w:val="right" w:pos="8498"/>
        </w:tabs>
        <w:spacing w:after="0"/>
        <w:jc w:val="both"/>
        <w:rPr>
          <w:rFonts w:ascii="Arial" w:hAnsi="Arial" w:cs="Arial"/>
        </w:rPr>
      </w:pPr>
      <w:r>
        <w:rPr>
          <w:rFonts w:ascii="Arial" w:hAnsi="Arial" w:cs="Arial"/>
        </w:rPr>
        <w:t>Estos so</w:t>
      </w:r>
      <w:r w:rsidR="00E77FE9">
        <w:rPr>
          <w:rFonts w:ascii="Arial" w:hAnsi="Arial" w:cs="Arial"/>
        </w:rPr>
        <w:t xml:space="preserve">n los teoremas métricos </w:t>
      </w:r>
      <w:r w:rsidR="00FB680A">
        <w:rPr>
          <w:rFonts w:ascii="Arial" w:hAnsi="Arial" w:cs="Arial"/>
        </w:rPr>
        <w:t xml:space="preserve"> que relacionan  de una forma </w:t>
      </w:r>
      <w:r>
        <w:rPr>
          <w:rFonts w:ascii="Arial" w:hAnsi="Arial" w:cs="Arial"/>
        </w:rPr>
        <w:t>directa</w:t>
      </w:r>
      <w:r w:rsidR="00FB680A">
        <w:rPr>
          <w:rFonts w:ascii="Arial" w:hAnsi="Arial" w:cs="Arial"/>
        </w:rPr>
        <w:t xml:space="preserve"> o indirecta las medidas de las cuerdas de una circunferencia</w:t>
      </w:r>
      <w:r w:rsidR="00E77FE9">
        <w:rPr>
          <w:rFonts w:ascii="Arial" w:hAnsi="Arial" w:cs="Arial"/>
        </w:rPr>
        <w:t>.</w:t>
      </w:r>
    </w:p>
    <w:sectPr w:rsidR="00E77FE9" w:rsidRPr="001149B6" w:rsidSect="00FC30C2">
      <w:headerReference w:type="even" r:id="rId31"/>
      <w:headerReference w:type="default" r:id="rId32"/>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1F1" w:rsidRDefault="005671F1">
      <w:pPr>
        <w:spacing w:after="0"/>
      </w:pPr>
      <w:r>
        <w:separator/>
      </w:r>
    </w:p>
  </w:endnote>
  <w:endnote w:type="continuationSeparator" w:id="0">
    <w:p w:rsidR="005671F1" w:rsidRDefault="005671F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1F1" w:rsidRDefault="005671F1">
      <w:pPr>
        <w:spacing w:after="0"/>
      </w:pPr>
      <w:r>
        <w:separator/>
      </w:r>
    </w:p>
  </w:footnote>
  <w:footnote w:type="continuationSeparator" w:id="0">
    <w:p w:rsidR="005671F1" w:rsidRDefault="005671F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F1" w:rsidRDefault="00B46FD9" w:rsidP="00014FCE">
    <w:pPr>
      <w:pStyle w:val="Encabezado"/>
      <w:framePr w:wrap="around" w:vAnchor="text" w:hAnchor="margin" w:xAlign="right" w:y="1"/>
      <w:rPr>
        <w:rStyle w:val="Nmerodepgina"/>
      </w:rPr>
    </w:pPr>
    <w:r>
      <w:rPr>
        <w:rStyle w:val="Nmerodepgina"/>
      </w:rPr>
      <w:fldChar w:fldCharType="begin"/>
    </w:r>
    <w:r w:rsidR="005671F1">
      <w:rPr>
        <w:rStyle w:val="Nmerodepgina"/>
      </w:rPr>
      <w:instrText xml:space="preserve">PAGE  </w:instrText>
    </w:r>
    <w:r>
      <w:rPr>
        <w:rStyle w:val="Nmerodepgina"/>
      </w:rPr>
      <w:fldChar w:fldCharType="end"/>
    </w:r>
  </w:p>
  <w:p w:rsidR="005671F1" w:rsidRDefault="005671F1"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F1" w:rsidRDefault="00B46FD9" w:rsidP="00014FCE">
    <w:pPr>
      <w:pStyle w:val="Encabezado"/>
      <w:framePr w:wrap="around" w:vAnchor="text" w:hAnchor="margin" w:xAlign="right" w:y="1"/>
      <w:rPr>
        <w:rStyle w:val="Nmerodepgina"/>
      </w:rPr>
    </w:pPr>
    <w:r>
      <w:rPr>
        <w:rStyle w:val="Nmerodepgina"/>
      </w:rPr>
      <w:fldChar w:fldCharType="begin"/>
    </w:r>
    <w:r w:rsidR="005671F1">
      <w:rPr>
        <w:rStyle w:val="Nmerodepgina"/>
      </w:rPr>
      <w:instrText xml:space="preserve">PAGE  </w:instrText>
    </w:r>
    <w:r>
      <w:rPr>
        <w:rStyle w:val="Nmerodepgina"/>
      </w:rPr>
      <w:fldChar w:fldCharType="separate"/>
    </w:r>
    <w:r w:rsidR="002E5475">
      <w:rPr>
        <w:rStyle w:val="Nmerodepgina"/>
        <w:noProof/>
      </w:rPr>
      <w:t>19</w:t>
    </w:r>
    <w:r>
      <w:rPr>
        <w:rStyle w:val="Nmerodepgina"/>
      </w:rPr>
      <w:fldChar w:fldCharType="end"/>
    </w:r>
  </w:p>
  <w:p w:rsidR="005671F1" w:rsidRPr="00BE48B1" w:rsidRDefault="005671F1"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MA_09_10</w:t>
    </w:r>
    <w:r w:rsidRPr="00D125B6">
      <w:rPr>
        <w:rFonts w:ascii="Times" w:hAnsi="Times"/>
        <w:sz w:val="20"/>
        <w:szCs w:val="20"/>
        <w:highlight w:val="yellow"/>
      </w:rPr>
      <w:t>_CO]</w:t>
    </w:r>
    <w:r>
      <w:rPr>
        <w:rFonts w:ascii="Times" w:hAnsi="Times"/>
        <w:sz w:val="20"/>
        <w:szCs w:val="20"/>
      </w:rPr>
      <w:t xml:space="preserve"> Guión 10 La circunferencia y la relación entre sus elementos     </w:t>
    </w:r>
    <w:r w:rsidRPr="00D125B6">
      <w:rPr>
        <w:rFonts w:ascii="Times" w:hAnsi="Times"/>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D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32535D"/>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AB7235"/>
    <w:multiLevelType w:val="hybridMultilevel"/>
    <w:tmpl w:val="6588AB80"/>
    <w:lvl w:ilvl="0" w:tplc="0C0A0001">
      <w:start w:val="1"/>
      <w:numFmt w:val="bullet"/>
      <w:lvlText w:val=""/>
      <w:lvlJc w:val="left"/>
      <w:pPr>
        <w:ind w:left="1035" w:hanging="360"/>
      </w:pPr>
      <w:rPr>
        <w:rFonts w:ascii="Symbol" w:hAnsi="Symbol" w:hint="default"/>
      </w:rPr>
    </w:lvl>
    <w:lvl w:ilvl="1" w:tplc="0C0A0003" w:tentative="1">
      <w:start w:val="1"/>
      <w:numFmt w:val="bullet"/>
      <w:lvlText w:val="o"/>
      <w:lvlJc w:val="left"/>
      <w:pPr>
        <w:ind w:left="1755" w:hanging="360"/>
      </w:pPr>
      <w:rPr>
        <w:rFonts w:ascii="Courier New" w:hAnsi="Courier New" w:cs="Courier New" w:hint="default"/>
      </w:rPr>
    </w:lvl>
    <w:lvl w:ilvl="2" w:tplc="0C0A0005" w:tentative="1">
      <w:start w:val="1"/>
      <w:numFmt w:val="bullet"/>
      <w:lvlText w:val=""/>
      <w:lvlJc w:val="left"/>
      <w:pPr>
        <w:ind w:left="2475" w:hanging="360"/>
      </w:pPr>
      <w:rPr>
        <w:rFonts w:ascii="Wingdings" w:hAnsi="Wingdings" w:hint="default"/>
      </w:rPr>
    </w:lvl>
    <w:lvl w:ilvl="3" w:tplc="0C0A0001" w:tentative="1">
      <w:start w:val="1"/>
      <w:numFmt w:val="bullet"/>
      <w:lvlText w:val=""/>
      <w:lvlJc w:val="left"/>
      <w:pPr>
        <w:ind w:left="3195" w:hanging="360"/>
      </w:pPr>
      <w:rPr>
        <w:rFonts w:ascii="Symbol" w:hAnsi="Symbol" w:hint="default"/>
      </w:rPr>
    </w:lvl>
    <w:lvl w:ilvl="4" w:tplc="0C0A0003" w:tentative="1">
      <w:start w:val="1"/>
      <w:numFmt w:val="bullet"/>
      <w:lvlText w:val="o"/>
      <w:lvlJc w:val="left"/>
      <w:pPr>
        <w:ind w:left="3915" w:hanging="360"/>
      </w:pPr>
      <w:rPr>
        <w:rFonts w:ascii="Courier New" w:hAnsi="Courier New" w:cs="Courier New" w:hint="default"/>
      </w:rPr>
    </w:lvl>
    <w:lvl w:ilvl="5" w:tplc="0C0A0005" w:tentative="1">
      <w:start w:val="1"/>
      <w:numFmt w:val="bullet"/>
      <w:lvlText w:val=""/>
      <w:lvlJc w:val="left"/>
      <w:pPr>
        <w:ind w:left="4635" w:hanging="360"/>
      </w:pPr>
      <w:rPr>
        <w:rFonts w:ascii="Wingdings" w:hAnsi="Wingdings" w:hint="default"/>
      </w:rPr>
    </w:lvl>
    <w:lvl w:ilvl="6" w:tplc="0C0A0001" w:tentative="1">
      <w:start w:val="1"/>
      <w:numFmt w:val="bullet"/>
      <w:lvlText w:val=""/>
      <w:lvlJc w:val="left"/>
      <w:pPr>
        <w:ind w:left="5355" w:hanging="360"/>
      </w:pPr>
      <w:rPr>
        <w:rFonts w:ascii="Symbol" w:hAnsi="Symbol" w:hint="default"/>
      </w:rPr>
    </w:lvl>
    <w:lvl w:ilvl="7" w:tplc="0C0A0003" w:tentative="1">
      <w:start w:val="1"/>
      <w:numFmt w:val="bullet"/>
      <w:lvlText w:val="o"/>
      <w:lvlJc w:val="left"/>
      <w:pPr>
        <w:ind w:left="6075" w:hanging="360"/>
      </w:pPr>
      <w:rPr>
        <w:rFonts w:ascii="Courier New" w:hAnsi="Courier New" w:cs="Courier New" w:hint="default"/>
      </w:rPr>
    </w:lvl>
    <w:lvl w:ilvl="8" w:tplc="0C0A0005" w:tentative="1">
      <w:start w:val="1"/>
      <w:numFmt w:val="bullet"/>
      <w:lvlText w:val=""/>
      <w:lvlJc w:val="left"/>
      <w:pPr>
        <w:ind w:left="6795" w:hanging="360"/>
      </w:pPr>
      <w:rPr>
        <w:rFonts w:ascii="Wingdings" w:hAnsi="Wingdings" w:hint="default"/>
      </w:rPr>
    </w:lvl>
  </w:abstractNum>
  <w:abstractNum w:abstractNumId="3">
    <w:nsid w:val="072F43B6"/>
    <w:multiLevelType w:val="hybridMultilevel"/>
    <w:tmpl w:val="6BDE86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765C3A"/>
    <w:multiLevelType w:val="hybridMultilevel"/>
    <w:tmpl w:val="52C82210"/>
    <w:lvl w:ilvl="0" w:tplc="4538DABE">
      <w:start w:val="1"/>
      <w:numFmt w:val="decimal"/>
      <w:lvlText w:val="%1."/>
      <w:lvlJc w:val="left"/>
      <w:pPr>
        <w:ind w:left="360" w:hanging="360"/>
      </w:pPr>
      <w:rPr>
        <w:rFonts w:ascii="Arial"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8F544D5"/>
    <w:multiLevelType w:val="hybridMultilevel"/>
    <w:tmpl w:val="C07AAAFA"/>
    <w:lvl w:ilvl="0" w:tplc="1FA68A78">
      <w:start w:val="1"/>
      <w:numFmt w:val="decimal"/>
      <w:lvlText w:val="%1."/>
      <w:lvlJc w:val="left"/>
      <w:pPr>
        <w:ind w:left="420" w:hanging="360"/>
      </w:pPr>
      <w:rPr>
        <w:rFonts w:hint="default"/>
        <w:b w:val="0"/>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6">
    <w:nsid w:val="0A9231C5"/>
    <w:multiLevelType w:val="hybridMultilevel"/>
    <w:tmpl w:val="C2A253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0C037CBB"/>
    <w:multiLevelType w:val="hybridMultilevel"/>
    <w:tmpl w:val="B6F09B2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405399A"/>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9F3AD9"/>
    <w:multiLevelType w:val="hybridMultilevel"/>
    <w:tmpl w:val="80DAD00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4BB6D0E"/>
    <w:multiLevelType w:val="hybridMultilevel"/>
    <w:tmpl w:val="E1367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5201FB7"/>
    <w:multiLevelType w:val="hybridMultilevel"/>
    <w:tmpl w:val="4260A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D1F5D2B"/>
    <w:multiLevelType w:val="hybridMultilevel"/>
    <w:tmpl w:val="DC3CAA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1D2A0634"/>
    <w:multiLevelType w:val="hybridMultilevel"/>
    <w:tmpl w:val="F93AB1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4">
    <w:nsid w:val="1DCB2476"/>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E544503"/>
    <w:multiLevelType w:val="hybridMultilevel"/>
    <w:tmpl w:val="31AE49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074449C"/>
    <w:multiLevelType w:val="hybridMultilevel"/>
    <w:tmpl w:val="676E66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0DF40F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DE45F7"/>
    <w:multiLevelType w:val="hybridMultilevel"/>
    <w:tmpl w:val="E67EF2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D2B7761"/>
    <w:multiLevelType w:val="hybridMultilevel"/>
    <w:tmpl w:val="34BA21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2D386950"/>
    <w:multiLevelType w:val="hybridMultilevel"/>
    <w:tmpl w:val="F9C23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1F41F56"/>
    <w:multiLevelType w:val="hybridMultilevel"/>
    <w:tmpl w:val="DB526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4013718"/>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D728AC"/>
    <w:multiLevelType w:val="hybridMultilevel"/>
    <w:tmpl w:val="891459CA"/>
    <w:lvl w:ilvl="0" w:tplc="DB862284">
      <w:start w:val="1"/>
      <w:numFmt w:val="decimal"/>
      <w:lvlText w:val="%1."/>
      <w:lvlJc w:val="left"/>
      <w:pPr>
        <w:ind w:left="360" w:hanging="360"/>
      </w:pPr>
      <w:rPr>
        <w:rFonts w:ascii="Cambria Math" w:hAnsi="Cambria Math" w:cs="Cambria Math"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3B9F74A5"/>
    <w:multiLevelType w:val="hybridMultilevel"/>
    <w:tmpl w:val="FECEC2A4"/>
    <w:lvl w:ilvl="0" w:tplc="5D82D514">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13974E9"/>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25C7BE0"/>
    <w:multiLevelType w:val="hybridMultilevel"/>
    <w:tmpl w:val="EE306C1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44E24394"/>
    <w:multiLevelType w:val="hybridMultilevel"/>
    <w:tmpl w:val="60B8D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7175859"/>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97B0182"/>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B9C2C03"/>
    <w:multiLevelType w:val="hybridMultilevel"/>
    <w:tmpl w:val="BDBEA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E970917"/>
    <w:multiLevelType w:val="hybridMultilevel"/>
    <w:tmpl w:val="788875AE"/>
    <w:lvl w:ilvl="0" w:tplc="69543FF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33">
    <w:nsid w:val="60531DE0"/>
    <w:multiLevelType w:val="hybridMultilevel"/>
    <w:tmpl w:val="A590F5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81C4C9C"/>
    <w:multiLevelType w:val="hybridMultilevel"/>
    <w:tmpl w:val="43ACA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8717F15"/>
    <w:multiLevelType w:val="hybridMultilevel"/>
    <w:tmpl w:val="167026D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EB605BB"/>
    <w:multiLevelType w:val="hybridMultilevel"/>
    <w:tmpl w:val="FD7AFB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3E0071"/>
    <w:multiLevelType w:val="hybridMultilevel"/>
    <w:tmpl w:val="5FDC0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9381BAE"/>
    <w:multiLevelType w:val="hybridMultilevel"/>
    <w:tmpl w:val="8EB89F2C"/>
    <w:lvl w:ilvl="0" w:tplc="C2EEC1E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20"/>
  </w:num>
  <w:num w:numId="3">
    <w:abstractNumId w:val="38"/>
  </w:num>
  <w:num w:numId="4">
    <w:abstractNumId w:val="4"/>
  </w:num>
  <w:num w:numId="5">
    <w:abstractNumId w:val="1"/>
  </w:num>
  <w:num w:numId="6">
    <w:abstractNumId w:val="34"/>
  </w:num>
  <w:num w:numId="7">
    <w:abstractNumId w:val="30"/>
  </w:num>
  <w:num w:numId="8">
    <w:abstractNumId w:val="26"/>
  </w:num>
  <w:num w:numId="9">
    <w:abstractNumId w:val="6"/>
  </w:num>
  <w:num w:numId="10">
    <w:abstractNumId w:val="36"/>
  </w:num>
  <w:num w:numId="11">
    <w:abstractNumId w:val="37"/>
  </w:num>
  <w:num w:numId="12">
    <w:abstractNumId w:val="27"/>
  </w:num>
  <w:num w:numId="13">
    <w:abstractNumId w:val="24"/>
  </w:num>
  <w:num w:numId="14">
    <w:abstractNumId w:val="13"/>
  </w:num>
  <w:num w:numId="15">
    <w:abstractNumId w:val="12"/>
  </w:num>
  <w:num w:numId="16">
    <w:abstractNumId w:val="19"/>
  </w:num>
  <w:num w:numId="17">
    <w:abstractNumId w:val="5"/>
  </w:num>
  <w:num w:numId="18">
    <w:abstractNumId w:val="22"/>
  </w:num>
  <w:num w:numId="19">
    <w:abstractNumId w:val="32"/>
  </w:num>
  <w:num w:numId="20">
    <w:abstractNumId w:val="7"/>
  </w:num>
  <w:num w:numId="21">
    <w:abstractNumId w:val="35"/>
  </w:num>
  <w:num w:numId="22">
    <w:abstractNumId w:val="28"/>
  </w:num>
  <w:num w:numId="23">
    <w:abstractNumId w:val="23"/>
  </w:num>
  <w:num w:numId="24">
    <w:abstractNumId w:val="29"/>
  </w:num>
  <w:num w:numId="25">
    <w:abstractNumId w:val="0"/>
  </w:num>
  <w:num w:numId="26">
    <w:abstractNumId w:val="8"/>
  </w:num>
  <w:num w:numId="27">
    <w:abstractNumId w:val="14"/>
  </w:num>
  <w:num w:numId="28">
    <w:abstractNumId w:val="17"/>
  </w:num>
  <w:num w:numId="29">
    <w:abstractNumId w:val="31"/>
  </w:num>
  <w:num w:numId="30">
    <w:abstractNumId w:val="18"/>
  </w:num>
  <w:num w:numId="31">
    <w:abstractNumId w:val="9"/>
  </w:num>
  <w:num w:numId="32">
    <w:abstractNumId w:val="16"/>
  </w:num>
  <w:num w:numId="33">
    <w:abstractNumId w:val="11"/>
  </w:num>
  <w:num w:numId="34">
    <w:abstractNumId w:val="15"/>
  </w:num>
  <w:num w:numId="35">
    <w:abstractNumId w:val="2"/>
  </w:num>
  <w:num w:numId="36">
    <w:abstractNumId w:val="3"/>
  </w:num>
  <w:num w:numId="37">
    <w:abstractNumId w:val="21"/>
  </w:num>
  <w:num w:numId="38">
    <w:abstractNumId w:val="33"/>
  </w:num>
  <w:num w:numId="39">
    <w:abstractNumId w:val="2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5841"/>
  </w:hdrShapeDefaults>
  <w:footnotePr>
    <w:footnote w:id="-1"/>
    <w:footnote w:id="0"/>
  </w:footnotePr>
  <w:endnotePr>
    <w:endnote w:id="-1"/>
    <w:endnote w:id="0"/>
  </w:endnotePr>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70D6"/>
    <w:rsid w:val="0001712F"/>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A38"/>
    <w:rsid w:val="00032B02"/>
    <w:rsid w:val="00032CF4"/>
    <w:rsid w:val="00033123"/>
    <w:rsid w:val="00033394"/>
    <w:rsid w:val="00033A3A"/>
    <w:rsid w:val="000352E8"/>
    <w:rsid w:val="0003538E"/>
    <w:rsid w:val="0003581C"/>
    <w:rsid w:val="00035DDC"/>
    <w:rsid w:val="000363E7"/>
    <w:rsid w:val="000368EE"/>
    <w:rsid w:val="00036F85"/>
    <w:rsid w:val="00037F53"/>
    <w:rsid w:val="00037FDF"/>
    <w:rsid w:val="00040B51"/>
    <w:rsid w:val="0004273E"/>
    <w:rsid w:val="00042A94"/>
    <w:rsid w:val="000441BA"/>
    <w:rsid w:val="000442C9"/>
    <w:rsid w:val="0004489C"/>
    <w:rsid w:val="000457AD"/>
    <w:rsid w:val="00045F60"/>
    <w:rsid w:val="0004640D"/>
    <w:rsid w:val="0004655D"/>
    <w:rsid w:val="000468AD"/>
    <w:rsid w:val="00046EB5"/>
    <w:rsid w:val="00046F41"/>
    <w:rsid w:val="00047627"/>
    <w:rsid w:val="00051678"/>
    <w:rsid w:val="000518DD"/>
    <w:rsid w:val="00052218"/>
    <w:rsid w:val="00052B10"/>
    <w:rsid w:val="000530C0"/>
    <w:rsid w:val="0005340A"/>
    <w:rsid w:val="00054A93"/>
    <w:rsid w:val="00054C02"/>
    <w:rsid w:val="0005679F"/>
    <w:rsid w:val="00056BFD"/>
    <w:rsid w:val="00056FCF"/>
    <w:rsid w:val="000573A2"/>
    <w:rsid w:val="00057525"/>
    <w:rsid w:val="000575E0"/>
    <w:rsid w:val="00057679"/>
    <w:rsid w:val="00060462"/>
    <w:rsid w:val="0006111D"/>
    <w:rsid w:val="00061805"/>
    <w:rsid w:val="000629EA"/>
    <w:rsid w:val="00064F7F"/>
    <w:rsid w:val="0006535A"/>
    <w:rsid w:val="0006671E"/>
    <w:rsid w:val="00071107"/>
    <w:rsid w:val="000716B5"/>
    <w:rsid w:val="0007352A"/>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4D8"/>
    <w:rsid w:val="000B1D77"/>
    <w:rsid w:val="000B2DD2"/>
    <w:rsid w:val="000B3447"/>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205C"/>
    <w:rsid w:val="000F3118"/>
    <w:rsid w:val="000F4FC0"/>
    <w:rsid w:val="000F68A3"/>
    <w:rsid w:val="000F70D0"/>
    <w:rsid w:val="000F79DD"/>
    <w:rsid w:val="000F7A58"/>
    <w:rsid w:val="000F7B46"/>
    <w:rsid w:val="00100FDE"/>
    <w:rsid w:val="001018BE"/>
    <w:rsid w:val="00101D89"/>
    <w:rsid w:val="00105783"/>
    <w:rsid w:val="00106AFE"/>
    <w:rsid w:val="00111D47"/>
    <w:rsid w:val="001120EA"/>
    <w:rsid w:val="0011245D"/>
    <w:rsid w:val="001124D0"/>
    <w:rsid w:val="001127BF"/>
    <w:rsid w:val="00112EDC"/>
    <w:rsid w:val="001130CC"/>
    <w:rsid w:val="001149B6"/>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6363"/>
    <w:rsid w:val="001571AE"/>
    <w:rsid w:val="00161968"/>
    <w:rsid w:val="00161D0A"/>
    <w:rsid w:val="001624AC"/>
    <w:rsid w:val="00163184"/>
    <w:rsid w:val="001634AA"/>
    <w:rsid w:val="00163E0E"/>
    <w:rsid w:val="0016439D"/>
    <w:rsid w:val="00164C58"/>
    <w:rsid w:val="00165199"/>
    <w:rsid w:val="0016601B"/>
    <w:rsid w:val="00166262"/>
    <w:rsid w:val="00166FBC"/>
    <w:rsid w:val="00167540"/>
    <w:rsid w:val="00167894"/>
    <w:rsid w:val="001678D9"/>
    <w:rsid w:val="00167AA9"/>
    <w:rsid w:val="001708A8"/>
    <w:rsid w:val="00170E79"/>
    <w:rsid w:val="00171224"/>
    <w:rsid w:val="001727BB"/>
    <w:rsid w:val="00172FC4"/>
    <w:rsid w:val="001738BE"/>
    <w:rsid w:val="00174192"/>
    <w:rsid w:val="00175287"/>
    <w:rsid w:val="00175AA8"/>
    <w:rsid w:val="00177A1F"/>
    <w:rsid w:val="0018107D"/>
    <w:rsid w:val="00183EBC"/>
    <w:rsid w:val="0018426E"/>
    <w:rsid w:val="001845E0"/>
    <w:rsid w:val="00185DF9"/>
    <w:rsid w:val="0018784F"/>
    <w:rsid w:val="001878F8"/>
    <w:rsid w:val="00193B1C"/>
    <w:rsid w:val="0019469F"/>
    <w:rsid w:val="00195065"/>
    <w:rsid w:val="00195955"/>
    <w:rsid w:val="00195E54"/>
    <w:rsid w:val="00196541"/>
    <w:rsid w:val="001A0687"/>
    <w:rsid w:val="001A0FA4"/>
    <w:rsid w:val="001A1DEB"/>
    <w:rsid w:val="001A2676"/>
    <w:rsid w:val="001A2B3A"/>
    <w:rsid w:val="001A363A"/>
    <w:rsid w:val="001A42BD"/>
    <w:rsid w:val="001A4664"/>
    <w:rsid w:val="001A487E"/>
    <w:rsid w:val="001A5A58"/>
    <w:rsid w:val="001A5E30"/>
    <w:rsid w:val="001A79DA"/>
    <w:rsid w:val="001B0B1E"/>
    <w:rsid w:val="001B1F44"/>
    <w:rsid w:val="001B2DEF"/>
    <w:rsid w:val="001B3060"/>
    <w:rsid w:val="001B37F8"/>
    <w:rsid w:val="001B3AA8"/>
    <w:rsid w:val="001B3DAF"/>
    <w:rsid w:val="001B4371"/>
    <w:rsid w:val="001B4F9E"/>
    <w:rsid w:val="001B51F5"/>
    <w:rsid w:val="001C0380"/>
    <w:rsid w:val="001C161B"/>
    <w:rsid w:val="001C18E4"/>
    <w:rsid w:val="001C1BAF"/>
    <w:rsid w:val="001C28DE"/>
    <w:rsid w:val="001C2FFD"/>
    <w:rsid w:val="001C3FC3"/>
    <w:rsid w:val="001C44A8"/>
    <w:rsid w:val="001C48C0"/>
    <w:rsid w:val="001C4983"/>
    <w:rsid w:val="001C6229"/>
    <w:rsid w:val="001C6801"/>
    <w:rsid w:val="001C6CDB"/>
    <w:rsid w:val="001C7CB3"/>
    <w:rsid w:val="001D2849"/>
    <w:rsid w:val="001D340D"/>
    <w:rsid w:val="001D42D1"/>
    <w:rsid w:val="001D49CD"/>
    <w:rsid w:val="001D4C22"/>
    <w:rsid w:val="001D4CA8"/>
    <w:rsid w:val="001D54D1"/>
    <w:rsid w:val="001D61B1"/>
    <w:rsid w:val="001D6869"/>
    <w:rsid w:val="001D6E31"/>
    <w:rsid w:val="001D6E7A"/>
    <w:rsid w:val="001E04C5"/>
    <w:rsid w:val="001E39DE"/>
    <w:rsid w:val="001E41E7"/>
    <w:rsid w:val="001E620F"/>
    <w:rsid w:val="001F1678"/>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07AD0"/>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28E1"/>
    <w:rsid w:val="002331E9"/>
    <w:rsid w:val="00233B39"/>
    <w:rsid w:val="002365ED"/>
    <w:rsid w:val="002367F9"/>
    <w:rsid w:val="0023765B"/>
    <w:rsid w:val="00237A32"/>
    <w:rsid w:val="002402BF"/>
    <w:rsid w:val="002406F9"/>
    <w:rsid w:val="00243094"/>
    <w:rsid w:val="00243875"/>
    <w:rsid w:val="00244336"/>
    <w:rsid w:val="00244632"/>
    <w:rsid w:val="00246199"/>
    <w:rsid w:val="00250463"/>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514A"/>
    <w:rsid w:val="002973CB"/>
    <w:rsid w:val="00297B2B"/>
    <w:rsid w:val="002A04DE"/>
    <w:rsid w:val="002A07B3"/>
    <w:rsid w:val="002A1E54"/>
    <w:rsid w:val="002A239D"/>
    <w:rsid w:val="002A239E"/>
    <w:rsid w:val="002A2929"/>
    <w:rsid w:val="002A38FF"/>
    <w:rsid w:val="002A48EC"/>
    <w:rsid w:val="002A4F0C"/>
    <w:rsid w:val="002A54FF"/>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3BA"/>
    <w:rsid w:val="002C194D"/>
    <w:rsid w:val="002C2770"/>
    <w:rsid w:val="002C2A6B"/>
    <w:rsid w:val="002C2B94"/>
    <w:rsid w:val="002C3DBF"/>
    <w:rsid w:val="002C4564"/>
    <w:rsid w:val="002C475C"/>
    <w:rsid w:val="002C47AA"/>
    <w:rsid w:val="002C5ADE"/>
    <w:rsid w:val="002C7D17"/>
    <w:rsid w:val="002D04EA"/>
    <w:rsid w:val="002D1656"/>
    <w:rsid w:val="002D2B46"/>
    <w:rsid w:val="002D2FE7"/>
    <w:rsid w:val="002D35E7"/>
    <w:rsid w:val="002D39B4"/>
    <w:rsid w:val="002D3DD1"/>
    <w:rsid w:val="002D498A"/>
    <w:rsid w:val="002D5DE6"/>
    <w:rsid w:val="002D718E"/>
    <w:rsid w:val="002E004D"/>
    <w:rsid w:val="002E0A3A"/>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1E88"/>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062"/>
    <w:rsid w:val="0038315B"/>
    <w:rsid w:val="00384456"/>
    <w:rsid w:val="0038456F"/>
    <w:rsid w:val="00384810"/>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53DD"/>
    <w:rsid w:val="003A5FBA"/>
    <w:rsid w:val="003A63E0"/>
    <w:rsid w:val="003A7539"/>
    <w:rsid w:val="003A784A"/>
    <w:rsid w:val="003B0407"/>
    <w:rsid w:val="003B1068"/>
    <w:rsid w:val="003B14B4"/>
    <w:rsid w:val="003B2140"/>
    <w:rsid w:val="003B35CF"/>
    <w:rsid w:val="003B3F0D"/>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5C0"/>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374E8"/>
    <w:rsid w:val="00440AF7"/>
    <w:rsid w:val="0044314A"/>
    <w:rsid w:val="00443468"/>
    <w:rsid w:val="004434F2"/>
    <w:rsid w:val="00444A17"/>
    <w:rsid w:val="00446CDA"/>
    <w:rsid w:val="00446FBC"/>
    <w:rsid w:val="00447A28"/>
    <w:rsid w:val="004506D7"/>
    <w:rsid w:val="00451841"/>
    <w:rsid w:val="00451D1A"/>
    <w:rsid w:val="00453D0F"/>
    <w:rsid w:val="00453DA5"/>
    <w:rsid w:val="00453F31"/>
    <w:rsid w:val="00454574"/>
    <w:rsid w:val="00454F4B"/>
    <w:rsid w:val="00455C19"/>
    <w:rsid w:val="00455E58"/>
    <w:rsid w:val="00457532"/>
    <w:rsid w:val="0046182F"/>
    <w:rsid w:val="00461B00"/>
    <w:rsid w:val="00461BC5"/>
    <w:rsid w:val="00461F94"/>
    <w:rsid w:val="00463635"/>
    <w:rsid w:val="0046370E"/>
    <w:rsid w:val="0046377B"/>
    <w:rsid w:val="004649E7"/>
    <w:rsid w:val="00465D85"/>
    <w:rsid w:val="0046708B"/>
    <w:rsid w:val="00467BE3"/>
    <w:rsid w:val="004702BB"/>
    <w:rsid w:val="00471EE9"/>
    <w:rsid w:val="00472525"/>
    <w:rsid w:val="004725E5"/>
    <w:rsid w:val="00472E8C"/>
    <w:rsid w:val="00474F4A"/>
    <w:rsid w:val="004756AC"/>
    <w:rsid w:val="0047585A"/>
    <w:rsid w:val="0047645C"/>
    <w:rsid w:val="004802CB"/>
    <w:rsid w:val="0048119B"/>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3C43"/>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5F4"/>
    <w:rsid w:val="004E5E51"/>
    <w:rsid w:val="004E63C4"/>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332"/>
    <w:rsid w:val="005158CD"/>
    <w:rsid w:val="005167CF"/>
    <w:rsid w:val="00516A7B"/>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2B4B"/>
    <w:rsid w:val="00553D10"/>
    <w:rsid w:val="005556BA"/>
    <w:rsid w:val="0055598D"/>
    <w:rsid w:val="00556554"/>
    <w:rsid w:val="0055718F"/>
    <w:rsid w:val="0055742A"/>
    <w:rsid w:val="00557707"/>
    <w:rsid w:val="00557DB9"/>
    <w:rsid w:val="00560C04"/>
    <w:rsid w:val="00561243"/>
    <w:rsid w:val="00561431"/>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0B8F"/>
    <w:rsid w:val="005A11D6"/>
    <w:rsid w:val="005A128C"/>
    <w:rsid w:val="005A2DD7"/>
    <w:rsid w:val="005A3B16"/>
    <w:rsid w:val="005A40CA"/>
    <w:rsid w:val="005A4269"/>
    <w:rsid w:val="005A4C1A"/>
    <w:rsid w:val="005A5ABD"/>
    <w:rsid w:val="005A767E"/>
    <w:rsid w:val="005B060D"/>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47C"/>
    <w:rsid w:val="005D082F"/>
    <w:rsid w:val="005D111C"/>
    <w:rsid w:val="005D1970"/>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3DEC"/>
    <w:rsid w:val="005E40AA"/>
    <w:rsid w:val="005E42AF"/>
    <w:rsid w:val="005E5924"/>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692C"/>
    <w:rsid w:val="00637159"/>
    <w:rsid w:val="006373BF"/>
    <w:rsid w:val="006417F1"/>
    <w:rsid w:val="00642768"/>
    <w:rsid w:val="006431F7"/>
    <w:rsid w:val="006451BE"/>
    <w:rsid w:val="00645669"/>
    <w:rsid w:val="00646A73"/>
    <w:rsid w:val="00647A76"/>
    <w:rsid w:val="00647D69"/>
    <w:rsid w:val="0065038E"/>
    <w:rsid w:val="00650B48"/>
    <w:rsid w:val="0065104F"/>
    <w:rsid w:val="00651B4C"/>
    <w:rsid w:val="00652A14"/>
    <w:rsid w:val="00653A3B"/>
    <w:rsid w:val="00654ADF"/>
    <w:rsid w:val="006603DE"/>
    <w:rsid w:val="00660CED"/>
    <w:rsid w:val="00662414"/>
    <w:rsid w:val="0066463E"/>
    <w:rsid w:val="006653CE"/>
    <w:rsid w:val="006662BA"/>
    <w:rsid w:val="00666949"/>
    <w:rsid w:val="0066717D"/>
    <w:rsid w:val="00670091"/>
    <w:rsid w:val="006701A9"/>
    <w:rsid w:val="00672D98"/>
    <w:rsid w:val="006766E0"/>
    <w:rsid w:val="006769B2"/>
    <w:rsid w:val="006770FD"/>
    <w:rsid w:val="00677DB9"/>
    <w:rsid w:val="006806BF"/>
    <w:rsid w:val="00681720"/>
    <w:rsid w:val="00682068"/>
    <w:rsid w:val="006820D8"/>
    <w:rsid w:val="006822F5"/>
    <w:rsid w:val="00682606"/>
    <w:rsid w:val="00682BB7"/>
    <w:rsid w:val="00683278"/>
    <w:rsid w:val="0068378A"/>
    <w:rsid w:val="00684E50"/>
    <w:rsid w:val="006861DF"/>
    <w:rsid w:val="0068736B"/>
    <w:rsid w:val="0068780C"/>
    <w:rsid w:val="00687BD5"/>
    <w:rsid w:val="00690A23"/>
    <w:rsid w:val="0069130B"/>
    <w:rsid w:val="006924A0"/>
    <w:rsid w:val="00692844"/>
    <w:rsid w:val="006929F1"/>
    <w:rsid w:val="00692B6F"/>
    <w:rsid w:val="0069346D"/>
    <w:rsid w:val="0069480E"/>
    <w:rsid w:val="006959E5"/>
    <w:rsid w:val="00695B29"/>
    <w:rsid w:val="00695D42"/>
    <w:rsid w:val="00697255"/>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1C56"/>
    <w:rsid w:val="006B2143"/>
    <w:rsid w:val="006B3EEC"/>
    <w:rsid w:val="006B4CD5"/>
    <w:rsid w:val="006B5809"/>
    <w:rsid w:val="006B608D"/>
    <w:rsid w:val="006B6B59"/>
    <w:rsid w:val="006C0192"/>
    <w:rsid w:val="006C075F"/>
    <w:rsid w:val="006C17DF"/>
    <w:rsid w:val="006C257D"/>
    <w:rsid w:val="006C2CDF"/>
    <w:rsid w:val="006C46A1"/>
    <w:rsid w:val="006C4DCA"/>
    <w:rsid w:val="006C4F8E"/>
    <w:rsid w:val="006C5065"/>
    <w:rsid w:val="006C6555"/>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607"/>
    <w:rsid w:val="00715B78"/>
    <w:rsid w:val="00721BDD"/>
    <w:rsid w:val="00722A00"/>
    <w:rsid w:val="00723E98"/>
    <w:rsid w:val="007240F6"/>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21E"/>
    <w:rsid w:val="0075379D"/>
    <w:rsid w:val="00753E7B"/>
    <w:rsid w:val="007558A6"/>
    <w:rsid w:val="00755D50"/>
    <w:rsid w:val="00756260"/>
    <w:rsid w:val="00756DA4"/>
    <w:rsid w:val="007574BF"/>
    <w:rsid w:val="007579B6"/>
    <w:rsid w:val="00757F37"/>
    <w:rsid w:val="007613A8"/>
    <w:rsid w:val="007614CA"/>
    <w:rsid w:val="00761B9A"/>
    <w:rsid w:val="00763B3E"/>
    <w:rsid w:val="00764DB3"/>
    <w:rsid w:val="00765D93"/>
    <w:rsid w:val="00766254"/>
    <w:rsid w:val="00766A57"/>
    <w:rsid w:val="00767898"/>
    <w:rsid w:val="00767A19"/>
    <w:rsid w:val="0077042D"/>
    <w:rsid w:val="0077084B"/>
    <w:rsid w:val="00771B7E"/>
    <w:rsid w:val="00772B97"/>
    <w:rsid w:val="00773587"/>
    <w:rsid w:val="007739A4"/>
    <w:rsid w:val="00773DE0"/>
    <w:rsid w:val="00775444"/>
    <w:rsid w:val="0077655D"/>
    <w:rsid w:val="00776A7D"/>
    <w:rsid w:val="00780218"/>
    <w:rsid w:val="00780A5A"/>
    <w:rsid w:val="007814A8"/>
    <w:rsid w:val="00782988"/>
    <w:rsid w:val="00782ABB"/>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46C"/>
    <w:rsid w:val="007A66C2"/>
    <w:rsid w:val="007A6747"/>
    <w:rsid w:val="007A6BE1"/>
    <w:rsid w:val="007A6FCA"/>
    <w:rsid w:val="007A7175"/>
    <w:rsid w:val="007A7625"/>
    <w:rsid w:val="007A780C"/>
    <w:rsid w:val="007B0173"/>
    <w:rsid w:val="007B08A6"/>
    <w:rsid w:val="007B0BEE"/>
    <w:rsid w:val="007B2236"/>
    <w:rsid w:val="007B2800"/>
    <w:rsid w:val="007B2C42"/>
    <w:rsid w:val="007B341F"/>
    <w:rsid w:val="007B3EEE"/>
    <w:rsid w:val="007B432E"/>
    <w:rsid w:val="007B4B0A"/>
    <w:rsid w:val="007B6CFA"/>
    <w:rsid w:val="007B786B"/>
    <w:rsid w:val="007C102C"/>
    <w:rsid w:val="007C192C"/>
    <w:rsid w:val="007C1B80"/>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1C78"/>
    <w:rsid w:val="008331BF"/>
    <w:rsid w:val="00833317"/>
    <w:rsid w:val="00833CD5"/>
    <w:rsid w:val="00833D75"/>
    <w:rsid w:val="00834A81"/>
    <w:rsid w:val="00834AF9"/>
    <w:rsid w:val="008353CD"/>
    <w:rsid w:val="008368C8"/>
    <w:rsid w:val="008412CA"/>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6D0"/>
    <w:rsid w:val="00867EF1"/>
    <w:rsid w:val="00871D79"/>
    <w:rsid w:val="008721E4"/>
    <w:rsid w:val="0087270D"/>
    <w:rsid w:val="00873895"/>
    <w:rsid w:val="00874EBE"/>
    <w:rsid w:val="00875612"/>
    <w:rsid w:val="0087565A"/>
    <w:rsid w:val="008803F8"/>
    <w:rsid w:val="00880756"/>
    <w:rsid w:val="008819B4"/>
    <w:rsid w:val="00881FF9"/>
    <w:rsid w:val="008825B3"/>
    <w:rsid w:val="0088291C"/>
    <w:rsid w:val="00885546"/>
    <w:rsid w:val="00886387"/>
    <w:rsid w:val="00887608"/>
    <w:rsid w:val="00887DD9"/>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A7787"/>
    <w:rsid w:val="008B03F7"/>
    <w:rsid w:val="008B1116"/>
    <w:rsid w:val="008B14C4"/>
    <w:rsid w:val="008B2622"/>
    <w:rsid w:val="008B2E42"/>
    <w:rsid w:val="008B45A8"/>
    <w:rsid w:val="008B4F7D"/>
    <w:rsid w:val="008B5074"/>
    <w:rsid w:val="008B6F21"/>
    <w:rsid w:val="008B78B3"/>
    <w:rsid w:val="008C08DC"/>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0C78"/>
    <w:rsid w:val="008F1A9A"/>
    <w:rsid w:val="008F4B10"/>
    <w:rsid w:val="008F5BD1"/>
    <w:rsid w:val="008F735D"/>
    <w:rsid w:val="00902054"/>
    <w:rsid w:val="00902135"/>
    <w:rsid w:val="009037BD"/>
    <w:rsid w:val="00903A71"/>
    <w:rsid w:val="00903CE0"/>
    <w:rsid w:val="00904A13"/>
    <w:rsid w:val="00904CF4"/>
    <w:rsid w:val="00905F4B"/>
    <w:rsid w:val="00906733"/>
    <w:rsid w:val="00906884"/>
    <w:rsid w:val="00906CE6"/>
    <w:rsid w:val="009074D5"/>
    <w:rsid w:val="00907EC6"/>
    <w:rsid w:val="00910925"/>
    <w:rsid w:val="00910B7C"/>
    <w:rsid w:val="00912840"/>
    <w:rsid w:val="00912EB2"/>
    <w:rsid w:val="009143BC"/>
    <w:rsid w:val="009153F5"/>
    <w:rsid w:val="0091592C"/>
    <w:rsid w:val="00916B46"/>
    <w:rsid w:val="00916F68"/>
    <w:rsid w:val="00917D33"/>
    <w:rsid w:val="00920C25"/>
    <w:rsid w:val="00920ECC"/>
    <w:rsid w:val="0092132A"/>
    <w:rsid w:val="00926061"/>
    <w:rsid w:val="00927581"/>
    <w:rsid w:val="00927CC1"/>
    <w:rsid w:val="009305ED"/>
    <w:rsid w:val="009312D0"/>
    <w:rsid w:val="00931A00"/>
    <w:rsid w:val="00932347"/>
    <w:rsid w:val="0093239E"/>
    <w:rsid w:val="00933631"/>
    <w:rsid w:val="009337B1"/>
    <w:rsid w:val="0093414B"/>
    <w:rsid w:val="009347AD"/>
    <w:rsid w:val="0093581D"/>
    <w:rsid w:val="009371E0"/>
    <w:rsid w:val="0093732D"/>
    <w:rsid w:val="00937BFD"/>
    <w:rsid w:val="00937DA9"/>
    <w:rsid w:val="00940EF1"/>
    <w:rsid w:val="00941AF8"/>
    <w:rsid w:val="00941BBB"/>
    <w:rsid w:val="00942500"/>
    <w:rsid w:val="009429A8"/>
    <w:rsid w:val="00942AF2"/>
    <w:rsid w:val="00942CC3"/>
    <w:rsid w:val="00944358"/>
    <w:rsid w:val="009446A7"/>
    <w:rsid w:val="00945604"/>
    <w:rsid w:val="00947747"/>
    <w:rsid w:val="009513F9"/>
    <w:rsid w:val="00951C2C"/>
    <w:rsid w:val="00952817"/>
    <w:rsid w:val="00952A91"/>
    <w:rsid w:val="0095345F"/>
    <w:rsid w:val="0095355B"/>
    <w:rsid w:val="00953DC6"/>
    <w:rsid w:val="00954FCB"/>
    <w:rsid w:val="00955009"/>
    <w:rsid w:val="00955848"/>
    <w:rsid w:val="009604C5"/>
    <w:rsid w:val="00961E00"/>
    <w:rsid w:val="0096336E"/>
    <w:rsid w:val="00963B92"/>
    <w:rsid w:val="00963CC3"/>
    <w:rsid w:val="0096477A"/>
    <w:rsid w:val="00965229"/>
    <w:rsid w:val="009655BE"/>
    <w:rsid w:val="00965661"/>
    <w:rsid w:val="00965E16"/>
    <w:rsid w:val="009661D3"/>
    <w:rsid w:val="009661F0"/>
    <w:rsid w:val="00966B91"/>
    <w:rsid w:val="009702C8"/>
    <w:rsid w:val="0097173F"/>
    <w:rsid w:val="00971955"/>
    <w:rsid w:val="00971E52"/>
    <w:rsid w:val="00972751"/>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54AD"/>
    <w:rsid w:val="00995C0A"/>
    <w:rsid w:val="009962E8"/>
    <w:rsid w:val="009963B3"/>
    <w:rsid w:val="009968FF"/>
    <w:rsid w:val="00996DFF"/>
    <w:rsid w:val="009A078B"/>
    <w:rsid w:val="009A26E6"/>
    <w:rsid w:val="009A285F"/>
    <w:rsid w:val="009A29B1"/>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F75"/>
    <w:rsid w:val="009B2287"/>
    <w:rsid w:val="009B29D9"/>
    <w:rsid w:val="009B3163"/>
    <w:rsid w:val="009B3AB4"/>
    <w:rsid w:val="009B448D"/>
    <w:rsid w:val="009B44E9"/>
    <w:rsid w:val="009B5C01"/>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C24"/>
    <w:rsid w:val="00A36035"/>
    <w:rsid w:val="00A360AB"/>
    <w:rsid w:val="00A3663B"/>
    <w:rsid w:val="00A4008D"/>
    <w:rsid w:val="00A401AE"/>
    <w:rsid w:val="00A40D61"/>
    <w:rsid w:val="00A414F6"/>
    <w:rsid w:val="00A431E1"/>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43EF"/>
    <w:rsid w:val="00A65139"/>
    <w:rsid w:val="00A659AA"/>
    <w:rsid w:val="00A65D5D"/>
    <w:rsid w:val="00A7162C"/>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64AE"/>
    <w:rsid w:val="00AB6997"/>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5554"/>
    <w:rsid w:val="00AD61DD"/>
    <w:rsid w:val="00AD6235"/>
    <w:rsid w:val="00AD7350"/>
    <w:rsid w:val="00AD7D8A"/>
    <w:rsid w:val="00AE0BBF"/>
    <w:rsid w:val="00AE1FC1"/>
    <w:rsid w:val="00AE250B"/>
    <w:rsid w:val="00AE4988"/>
    <w:rsid w:val="00AE6CCF"/>
    <w:rsid w:val="00AE7035"/>
    <w:rsid w:val="00AE7C66"/>
    <w:rsid w:val="00AF04ED"/>
    <w:rsid w:val="00AF0660"/>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46FD9"/>
    <w:rsid w:val="00B519F8"/>
    <w:rsid w:val="00B52B58"/>
    <w:rsid w:val="00B533AA"/>
    <w:rsid w:val="00B540D4"/>
    <w:rsid w:val="00B55112"/>
    <w:rsid w:val="00B55160"/>
    <w:rsid w:val="00B559C2"/>
    <w:rsid w:val="00B55DDA"/>
    <w:rsid w:val="00B5748D"/>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65C"/>
    <w:rsid w:val="00BB0AFC"/>
    <w:rsid w:val="00BB0E2D"/>
    <w:rsid w:val="00BB0E5A"/>
    <w:rsid w:val="00BB1D47"/>
    <w:rsid w:val="00BB230C"/>
    <w:rsid w:val="00BB239E"/>
    <w:rsid w:val="00BB267A"/>
    <w:rsid w:val="00BB3345"/>
    <w:rsid w:val="00BB423C"/>
    <w:rsid w:val="00BB48F9"/>
    <w:rsid w:val="00BB4A4B"/>
    <w:rsid w:val="00BB5314"/>
    <w:rsid w:val="00BB5AF3"/>
    <w:rsid w:val="00BB5B07"/>
    <w:rsid w:val="00BB5B29"/>
    <w:rsid w:val="00BB6B5C"/>
    <w:rsid w:val="00BB70A9"/>
    <w:rsid w:val="00BB797F"/>
    <w:rsid w:val="00BC01CA"/>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1A24"/>
    <w:rsid w:val="00C321AA"/>
    <w:rsid w:val="00C321B7"/>
    <w:rsid w:val="00C32475"/>
    <w:rsid w:val="00C328B5"/>
    <w:rsid w:val="00C33136"/>
    <w:rsid w:val="00C33FFD"/>
    <w:rsid w:val="00C34E75"/>
    <w:rsid w:val="00C35580"/>
    <w:rsid w:val="00C35C8E"/>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0101"/>
    <w:rsid w:val="00C617DC"/>
    <w:rsid w:val="00C6273A"/>
    <w:rsid w:val="00C62A33"/>
    <w:rsid w:val="00C632FA"/>
    <w:rsid w:val="00C63357"/>
    <w:rsid w:val="00C64916"/>
    <w:rsid w:val="00C649D5"/>
    <w:rsid w:val="00C66B92"/>
    <w:rsid w:val="00C67E82"/>
    <w:rsid w:val="00C70112"/>
    <w:rsid w:val="00C7074A"/>
    <w:rsid w:val="00C71738"/>
    <w:rsid w:val="00C7195E"/>
    <w:rsid w:val="00C71D5C"/>
    <w:rsid w:val="00C73DCA"/>
    <w:rsid w:val="00C74E6C"/>
    <w:rsid w:val="00C7642C"/>
    <w:rsid w:val="00C7646B"/>
    <w:rsid w:val="00C76886"/>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18"/>
    <w:rsid w:val="00CA30D8"/>
    <w:rsid w:val="00CA3AD8"/>
    <w:rsid w:val="00CA3FA4"/>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DAD"/>
    <w:rsid w:val="00CB763A"/>
    <w:rsid w:val="00CC0488"/>
    <w:rsid w:val="00CC0B35"/>
    <w:rsid w:val="00CC0DD9"/>
    <w:rsid w:val="00CC18BE"/>
    <w:rsid w:val="00CC1C69"/>
    <w:rsid w:val="00CC1F7C"/>
    <w:rsid w:val="00CC20A3"/>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3D6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2C9A"/>
    <w:rsid w:val="00D03909"/>
    <w:rsid w:val="00D10007"/>
    <w:rsid w:val="00D102E2"/>
    <w:rsid w:val="00D10F2A"/>
    <w:rsid w:val="00D125B6"/>
    <w:rsid w:val="00D137BF"/>
    <w:rsid w:val="00D1486E"/>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5E10"/>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75E"/>
    <w:rsid w:val="00D71AD9"/>
    <w:rsid w:val="00D71B88"/>
    <w:rsid w:val="00D72969"/>
    <w:rsid w:val="00D73498"/>
    <w:rsid w:val="00D7378F"/>
    <w:rsid w:val="00D73B7B"/>
    <w:rsid w:val="00D73FA0"/>
    <w:rsid w:val="00D74233"/>
    <w:rsid w:val="00D75B68"/>
    <w:rsid w:val="00D80691"/>
    <w:rsid w:val="00D80AC4"/>
    <w:rsid w:val="00D81050"/>
    <w:rsid w:val="00D821FA"/>
    <w:rsid w:val="00D83C96"/>
    <w:rsid w:val="00D840DC"/>
    <w:rsid w:val="00D8413A"/>
    <w:rsid w:val="00D844E0"/>
    <w:rsid w:val="00D8494C"/>
    <w:rsid w:val="00D8563B"/>
    <w:rsid w:val="00D87964"/>
    <w:rsid w:val="00D879CA"/>
    <w:rsid w:val="00D918DB"/>
    <w:rsid w:val="00D927B7"/>
    <w:rsid w:val="00D92EE9"/>
    <w:rsid w:val="00D93304"/>
    <w:rsid w:val="00D945F1"/>
    <w:rsid w:val="00D9482E"/>
    <w:rsid w:val="00D94ABA"/>
    <w:rsid w:val="00D95C7A"/>
    <w:rsid w:val="00D95D40"/>
    <w:rsid w:val="00D96B47"/>
    <w:rsid w:val="00DA1877"/>
    <w:rsid w:val="00DA18C0"/>
    <w:rsid w:val="00DA3A1F"/>
    <w:rsid w:val="00DA45D6"/>
    <w:rsid w:val="00DA57A8"/>
    <w:rsid w:val="00DA5BD8"/>
    <w:rsid w:val="00DA64C2"/>
    <w:rsid w:val="00DA6B7A"/>
    <w:rsid w:val="00DA7B7E"/>
    <w:rsid w:val="00DA7CC1"/>
    <w:rsid w:val="00DB12A1"/>
    <w:rsid w:val="00DB4387"/>
    <w:rsid w:val="00DB6F0D"/>
    <w:rsid w:val="00DB708B"/>
    <w:rsid w:val="00DB7D0A"/>
    <w:rsid w:val="00DC059F"/>
    <w:rsid w:val="00DC1828"/>
    <w:rsid w:val="00DC1CB6"/>
    <w:rsid w:val="00DC3A51"/>
    <w:rsid w:val="00DC3BFB"/>
    <w:rsid w:val="00DC3F3C"/>
    <w:rsid w:val="00DC4ECE"/>
    <w:rsid w:val="00DC638C"/>
    <w:rsid w:val="00DC7905"/>
    <w:rsid w:val="00DD09E0"/>
    <w:rsid w:val="00DD21EE"/>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52"/>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1A01"/>
    <w:rsid w:val="00E12F8E"/>
    <w:rsid w:val="00E135BE"/>
    <w:rsid w:val="00E13EFB"/>
    <w:rsid w:val="00E14300"/>
    <w:rsid w:val="00E14356"/>
    <w:rsid w:val="00E15C33"/>
    <w:rsid w:val="00E15CA3"/>
    <w:rsid w:val="00E15E8B"/>
    <w:rsid w:val="00E176B4"/>
    <w:rsid w:val="00E17B3F"/>
    <w:rsid w:val="00E2089B"/>
    <w:rsid w:val="00E20EA7"/>
    <w:rsid w:val="00E211D1"/>
    <w:rsid w:val="00E218E2"/>
    <w:rsid w:val="00E2227C"/>
    <w:rsid w:val="00E224AD"/>
    <w:rsid w:val="00E2355C"/>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3212"/>
    <w:rsid w:val="00E538CC"/>
    <w:rsid w:val="00E56329"/>
    <w:rsid w:val="00E60293"/>
    <w:rsid w:val="00E607B7"/>
    <w:rsid w:val="00E61521"/>
    <w:rsid w:val="00E623D5"/>
    <w:rsid w:val="00E623F0"/>
    <w:rsid w:val="00E626EA"/>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77FE9"/>
    <w:rsid w:val="00E80876"/>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B79E7"/>
    <w:rsid w:val="00EC034C"/>
    <w:rsid w:val="00EC064D"/>
    <w:rsid w:val="00EC1411"/>
    <w:rsid w:val="00EC17C3"/>
    <w:rsid w:val="00EC2846"/>
    <w:rsid w:val="00EC2A33"/>
    <w:rsid w:val="00EC2B64"/>
    <w:rsid w:val="00EC2D12"/>
    <w:rsid w:val="00EC4690"/>
    <w:rsid w:val="00EC5060"/>
    <w:rsid w:val="00EC5847"/>
    <w:rsid w:val="00EC7EBE"/>
    <w:rsid w:val="00EC7F0B"/>
    <w:rsid w:val="00ED0B81"/>
    <w:rsid w:val="00ED0FC0"/>
    <w:rsid w:val="00ED2035"/>
    <w:rsid w:val="00ED22D9"/>
    <w:rsid w:val="00ED2DD9"/>
    <w:rsid w:val="00ED3937"/>
    <w:rsid w:val="00ED3C09"/>
    <w:rsid w:val="00ED3DC5"/>
    <w:rsid w:val="00ED49D1"/>
    <w:rsid w:val="00ED5E6F"/>
    <w:rsid w:val="00ED6B53"/>
    <w:rsid w:val="00EE00D5"/>
    <w:rsid w:val="00EE1F63"/>
    <w:rsid w:val="00EE2772"/>
    <w:rsid w:val="00EE3052"/>
    <w:rsid w:val="00EE3634"/>
    <w:rsid w:val="00EE3B24"/>
    <w:rsid w:val="00EE4003"/>
    <w:rsid w:val="00EE503C"/>
    <w:rsid w:val="00EE5939"/>
    <w:rsid w:val="00EE7BA3"/>
    <w:rsid w:val="00EE7CDB"/>
    <w:rsid w:val="00EE7D3B"/>
    <w:rsid w:val="00EF15BF"/>
    <w:rsid w:val="00EF20D2"/>
    <w:rsid w:val="00EF2676"/>
    <w:rsid w:val="00EF43EB"/>
    <w:rsid w:val="00EF5161"/>
    <w:rsid w:val="00EF51B7"/>
    <w:rsid w:val="00EF5670"/>
    <w:rsid w:val="00EF619D"/>
    <w:rsid w:val="00EF643D"/>
    <w:rsid w:val="00EF6F97"/>
    <w:rsid w:val="00F01057"/>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BAE"/>
    <w:rsid w:val="00F17BD9"/>
    <w:rsid w:val="00F2106C"/>
    <w:rsid w:val="00F21936"/>
    <w:rsid w:val="00F21DA8"/>
    <w:rsid w:val="00F23646"/>
    <w:rsid w:val="00F23DBC"/>
    <w:rsid w:val="00F24B29"/>
    <w:rsid w:val="00F2567A"/>
    <w:rsid w:val="00F258CC"/>
    <w:rsid w:val="00F26406"/>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277"/>
    <w:rsid w:val="00F434A4"/>
    <w:rsid w:val="00F4449D"/>
    <w:rsid w:val="00F44509"/>
    <w:rsid w:val="00F44788"/>
    <w:rsid w:val="00F45523"/>
    <w:rsid w:val="00F4700F"/>
    <w:rsid w:val="00F5019F"/>
    <w:rsid w:val="00F506EA"/>
    <w:rsid w:val="00F50900"/>
    <w:rsid w:val="00F51C55"/>
    <w:rsid w:val="00F5250B"/>
    <w:rsid w:val="00F52614"/>
    <w:rsid w:val="00F526DA"/>
    <w:rsid w:val="00F528A6"/>
    <w:rsid w:val="00F52DC7"/>
    <w:rsid w:val="00F53972"/>
    <w:rsid w:val="00F53D80"/>
    <w:rsid w:val="00F53EC7"/>
    <w:rsid w:val="00F54018"/>
    <w:rsid w:val="00F543A8"/>
    <w:rsid w:val="00F5452B"/>
    <w:rsid w:val="00F550E4"/>
    <w:rsid w:val="00F550F6"/>
    <w:rsid w:val="00F5566F"/>
    <w:rsid w:val="00F55E68"/>
    <w:rsid w:val="00F56259"/>
    <w:rsid w:val="00F5649B"/>
    <w:rsid w:val="00F56AAF"/>
    <w:rsid w:val="00F5734A"/>
    <w:rsid w:val="00F57632"/>
    <w:rsid w:val="00F576FB"/>
    <w:rsid w:val="00F60D90"/>
    <w:rsid w:val="00F6262B"/>
    <w:rsid w:val="00F63B01"/>
    <w:rsid w:val="00F64B24"/>
    <w:rsid w:val="00F6616D"/>
    <w:rsid w:val="00F6653D"/>
    <w:rsid w:val="00F66A8B"/>
    <w:rsid w:val="00F70C32"/>
    <w:rsid w:val="00F7245B"/>
    <w:rsid w:val="00F74ECE"/>
    <w:rsid w:val="00F7553F"/>
    <w:rsid w:val="00F75C55"/>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66D"/>
    <w:rsid w:val="00F90E93"/>
    <w:rsid w:val="00F9188A"/>
    <w:rsid w:val="00F92DD1"/>
    <w:rsid w:val="00F93421"/>
    <w:rsid w:val="00F941EF"/>
    <w:rsid w:val="00F97348"/>
    <w:rsid w:val="00F974C1"/>
    <w:rsid w:val="00F97CB7"/>
    <w:rsid w:val="00FA02B0"/>
    <w:rsid w:val="00FA2089"/>
    <w:rsid w:val="00FA2549"/>
    <w:rsid w:val="00FA3E01"/>
    <w:rsid w:val="00FA4496"/>
    <w:rsid w:val="00FA5916"/>
    <w:rsid w:val="00FA6253"/>
    <w:rsid w:val="00FA7710"/>
    <w:rsid w:val="00FB12F7"/>
    <w:rsid w:val="00FB1DCD"/>
    <w:rsid w:val="00FB30B8"/>
    <w:rsid w:val="00FB3737"/>
    <w:rsid w:val="00FB4659"/>
    <w:rsid w:val="00FB5911"/>
    <w:rsid w:val="00FB5E56"/>
    <w:rsid w:val="00FB60B1"/>
    <w:rsid w:val="00FB63DB"/>
    <w:rsid w:val="00FB680A"/>
    <w:rsid w:val="00FB7B12"/>
    <w:rsid w:val="00FB7C34"/>
    <w:rsid w:val="00FC0F29"/>
    <w:rsid w:val="00FC30C2"/>
    <w:rsid w:val="00FC6DE1"/>
    <w:rsid w:val="00FD018E"/>
    <w:rsid w:val="00FD09C7"/>
    <w:rsid w:val="00FD100C"/>
    <w:rsid w:val="00FD20CF"/>
    <w:rsid w:val="00FD2625"/>
    <w:rsid w:val="00FD2B9B"/>
    <w:rsid w:val="00FD562B"/>
    <w:rsid w:val="00FD5656"/>
    <w:rsid w:val="00FD5C6C"/>
    <w:rsid w:val="00FD64E5"/>
    <w:rsid w:val="00FD7E8E"/>
    <w:rsid w:val="00FE063A"/>
    <w:rsid w:val="00FE2DB9"/>
    <w:rsid w:val="00FE3454"/>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umb101.shutterstock.com/display_pic_with_logo/74146/139684957/stock-photo-bicycle-wheel-isolated-on-white-background-139684957.jpg"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6953-6965-4657-B0B7-686C9E75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2830</Words>
  <Characters>15571</Characters>
  <Application>Microsoft Office Word</Application>
  <DocSecurity>0</DocSecurity>
  <Lines>129</Lines>
  <Paragraphs>36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18365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saavedra</cp:lastModifiedBy>
  <cp:revision>4</cp:revision>
  <dcterms:created xsi:type="dcterms:W3CDTF">2015-12-18T23:07:00Z</dcterms:created>
  <dcterms:modified xsi:type="dcterms:W3CDTF">2015-12-26T01:47:00Z</dcterms:modified>
</cp:coreProperties>
</file>